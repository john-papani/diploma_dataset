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BE9850" w14:textId="77777777" w:rsidR="004D430C" w:rsidRPr="004D430C" w:rsidRDefault="004D430C" w:rsidP="004D430C">
      <w:pPr>
        <w:spacing w:after="200" w:line="360" w:lineRule="auto"/>
        <w:rPr>
          <w:ins w:id="0" w:author="Φλούδα Χριστίνα" w:date="2019-01-28T11:44:00Z"/>
          <w:rFonts w:eastAsia="Times New Roman"/>
          <w:szCs w:val="24"/>
          <w:lang w:eastAsia="en-US"/>
        </w:rPr>
      </w:pPr>
      <w:ins w:id="1" w:author="Φλούδα Χριστίνα" w:date="2019-01-28T11:44:00Z">
        <w:r w:rsidRPr="004D430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AE5E1B9" w14:textId="77777777" w:rsidR="004D430C" w:rsidRPr="004D430C" w:rsidRDefault="004D430C" w:rsidP="004D430C">
      <w:pPr>
        <w:spacing w:after="200" w:line="360" w:lineRule="auto"/>
        <w:rPr>
          <w:ins w:id="2" w:author="Φλούδα Χριστίνα" w:date="2019-01-28T11:44:00Z"/>
          <w:rFonts w:eastAsia="Times New Roman"/>
          <w:szCs w:val="24"/>
          <w:lang w:eastAsia="en-US"/>
        </w:rPr>
      </w:pPr>
    </w:p>
    <w:p w14:paraId="50113393" w14:textId="77777777" w:rsidR="004D430C" w:rsidRPr="004D430C" w:rsidRDefault="004D430C" w:rsidP="004D430C">
      <w:pPr>
        <w:spacing w:after="200" w:line="360" w:lineRule="auto"/>
        <w:rPr>
          <w:ins w:id="3" w:author="Φλούδα Χριστίνα" w:date="2019-01-28T11:44:00Z"/>
          <w:rFonts w:eastAsia="Times New Roman"/>
          <w:szCs w:val="24"/>
          <w:lang w:eastAsia="en-US"/>
        </w:rPr>
      </w:pPr>
      <w:ins w:id="4" w:author="Φλούδα Χριστίνα" w:date="2019-01-28T11:44:00Z">
        <w:r w:rsidRPr="004D430C">
          <w:rPr>
            <w:rFonts w:eastAsia="Times New Roman"/>
            <w:szCs w:val="24"/>
            <w:lang w:eastAsia="en-US"/>
          </w:rPr>
          <w:t>ΠΙΝΑΚΑΣ ΠΕΡΙΕΧΟΜΕΝΩΝ</w:t>
        </w:r>
      </w:ins>
    </w:p>
    <w:p w14:paraId="3EF46AAD" w14:textId="77777777" w:rsidR="004D430C" w:rsidRPr="004D430C" w:rsidRDefault="004D430C" w:rsidP="004D430C">
      <w:pPr>
        <w:spacing w:after="200" w:line="360" w:lineRule="auto"/>
        <w:rPr>
          <w:ins w:id="5" w:author="Φλούδα Χριστίνα" w:date="2019-01-28T11:44:00Z"/>
          <w:rFonts w:eastAsia="Times New Roman"/>
          <w:szCs w:val="24"/>
          <w:lang w:eastAsia="en-US"/>
        </w:rPr>
      </w:pPr>
      <w:ins w:id="6" w:author="Φλούδα Χριστίνα" w:date="2019-01-28T11:44:00Z">
        <w:r w:rsidRPr="004D430C">
          <w:rPr>
            <w:rFonts w:eastAsia="Times New Roman"/>
            <w:szCs w:val="24"/>
            <w:lang w:eastAsia="en-US"/>
          </w:rPr>
          <w:t xml:space="preserve">ΙΖ’ ΠΕΡΙΟΔΟΣ </w:t>
        </w:r>
      </w:ins>
    </w:p>
    <w:p w14:paraId="41AD4FF4" w14:textId="77777777" w:rsidR="004D430C" w:rsidRPr="004D430C" w:rsidRDefault="004D430C" w:rsidP="004D430C">
      <w:pPr>
        <w:spacing w:after="200" w:line="360" w:lineRule="auto"/>
        <w:rPr>
          <w:ins w:id="7" w:author="Φλούδα Χριστίνα" w:date="2019-01-28T11:44:00Z"/>
          <w:rFonts w:eastAsia="Times New Roman"/>
          <w:szCs w:val="24"/>
          <w:lang w:eastAsia="en-US"/>
        </w:rPr>
      </w:pPr>
      <w:ins w:id="8" w:author="Φλούδα Χριστίνα" w:date="2019-01-28T11:44:00Z">
        <w:r w:rsidRPr="004D430C">
          <w:rPr>
            <w:rFonts w:eastAsia="Times New Roman"/>
            <w:szCs w:val="24"/>
            <w:lang w:eastAsia="en-US"/>
          </w:rPr>
          <w:t>ΠΡΟΕΔΡΕΥΟΜΕΝΗΣ ΚΟΙΝΟΒΟΥΛΕΥΤΙΚΗΣ ΔΗΜΟΚΡΑΤΙΑΣ</w:t>
        </w:r>
      </w:ins>
    </w:p>
    <w:p w14:paraId="30E12D11" w14:textId="77777777" w:rsidR="004D430C" w:rsidRPr="004D430C" w:rsidRDefault="004D430C" w:rsidP="004D430C">
      <w:pPr>
        <w:spacing w:after="200" w:line="360" w:lineRule="auto"/>
        <w:rPr>
          <w:ins w:id="9" w:author="Φλούδα Χριστίνα" w:date="2019-01-28T11:44:00Z"/>
          <w:rFonts w:eastAsia="Times New Roman"/>
          <w:szCs w:val="24"/>
          <w:lang w:eastAsia="en-US"/>
        </w:rPr>
      </w:pPr>
      <w:ins w:id="10" w:author="Φλούδα Χριστίνα" w:date="2019-01-28T11:44:00Z">
        <w:r w:rsidRPr="004D430C">
          <w:rPr>
            <w:rFonts w:eastAsia="Times New Roman"/>
            <w:szCs w:val="24"/>
            <w:lang w:eastAsia="en-US"/>
          </w:rPr>
          <w:t>ΣΥΝΟΔΟΣ Δ΄</w:t>
        </w:r>
      </w:ins>
    </w:p>
    <w:p w14:paraId="498AAE75" w14:textId="77777777" w:rsidR="004D430C" w:rsidRPr="004D430C" w:rsidRDefault="004D430C" w:rsidP="004D430C">
      <w:pPr>
        <w:spacing w:after="200" w:line="360" w:lineRule="auto"/>
        <w:rPr>
          <w:ins w:id="11" w:author="Φλούδα Χριστίνα" w:date="2019-01-28T11:44:00Z"/>
          <w:rFonts w:eastAsia="Times New Roman"/>
          <w:szCs w:val="24"/>
          <w:lang w:eastAsia="en-US"/>
        </w:rPr>
      </w:pPr>
    </w:p>
    <w:p w14:paraId="68538AB4" w14:textId="77777777" w:rsidR="004D430C" w:rsidRPr="004D430C" w:rsidRDefault="004D430C" w:rsidP="004D430C">
      <w:pPr>
        <w:spacing w:after="200" w:line="360" w:lineRule="auto"/>
        <w:rPr>
          <w:ins w:id="12" w:author="Φλούδα Χριστίνα" w:date="2019-01-28T11:44:00Z"/>
          <w:rFonts w:eastAsia="Times New Roman"/>
          <w:szCs w:val="24"/>
          <w:lang w:eastAsia="en-US"/>
        </w:rPr>
      </w:pPr>
      <w:ins w:id="13" w:author="Φλούδα Χριστίνα" w:date="2019-01-28T11:44:00Z">
        <w:r w:rsidRPr="004D430C">
          <w:rPr>
            <w:rFonts w:eastAsia="Times New Roman"/>
            <w:szCs w:val="24"/>
            <w:lang w:eastAsia="en-US"/>
          </w:rPr>
          <w:t>ΣΥΝΕΔΡΙΑΣΗ ΝΖ΄</w:t>
        </w:r>
      </w:ins>
    </w:p>
    <w:p w14:paraId="67FD112D" w14:textId="77777777" w:rsidR="004D430C" w:rsidRPr="004D430C" w:rsidRDefault="004D430C" w:rsidP="004D430C">
      <w:pPr>
        <w:spacing w:after="200" w:line="360" w:lineRule="auto"/>
        <w:rPr>
          <w:ins w:id="14" w:author="Φλούδα Χριστίνα" w:date="2019-01-28T11:44:00Z"/>
          <w:rFonts w:eastAsia="Times New Roman"/>
          <w:szCs w:val="24"/>
          <w:lang w:eastAsia="en-US"/>
        </w:rPr>
      </w:pPr>
      <w:ins w:id="15" w:author="Φλούδα Χριστίνα" w:date="2019-01-28T11:44:00Z">
        <w:r w:rsidRPr="004D430C">
          <w:rPr>
            <w:rFonts w:eastAsia="Times New Roman"/>
            <w:szCs w:val="24"/>
            <w:lang w:eastAsia="en-US"/>
          </w:rPr>
          <w:t>Πέμπτη  17 Ιανουαρίου 2019</w:t>
        </w:r>
      </w:ins>
    </w:p>
    <w:p w14:paraId="7288D9DD" w14:textId="77777777" w:rsidR="004D430C" w:rsidRPr="004D430C" w:rsidRDefault="004D430C" w:rsidP="004D430C">
      <w:pPr>
        <w:spacing w:after="200" w:line="360" w:lineRule="auto"/>
        <w:rPr>
          <w:ins w:id="16" w:author="Φλούδα Χριστίνα" w:date="2019-01-28T11:44:00Z"/>
          <w:rFonts w:eastAsia="Times New Roman"/>
          <w:szCs w:val="24"/>
          <w:lang w:eastAsia="en-US"/>
        </w:rPr>
      </w:pPr>
    </w:p>
    <w:p w14:paraId="071AF06B" w14:textId="77777777" w:rsidR="004D430C" w:rsidRPr="004D430C" w:rsidRDefault="004D430C" w:rsidP="004D430C">
      <w:pPr>
        <w:spacing w:after="200" w:line="360" w:lineRule="auto"/>
        <w:rPr>
          <w:ins w:id="17" w:author="Φλούδα Χριστίνα" w:date="2019-01-28T11:44:00Z"/>
          <w:rFonts w:eastAsia="Times New Roman"/>
          <w:szCs w:val="24"/>
          <w:lang w:eastAsia="en-US"/>
        </w:rPr>
      </w:pPr>
      <w:ins w:id="18" w:author="Φλούδα Χριστίνα" w:date="2019-01-28T11:44:00Z">
        <w:r w:rsidRPr="004D430C">
          <w:rPr>
            <w:rFonts w:eastAsia="Times New Roman"/>
            <w:szCs w:val="24"/>
            <w:lang w:eastAsia="en-US"/>
          </w:rPr>
          <w:t>ΘΕΜΑΤΑ</w:t>
        </w:r>
      </w:ins>
    </w:p>
    <w:p w14:paraId="2F85F989" w14:textId="77777777" w:rsidR="004D430C" w:rsidRPr="004D430C" w:rsidRDefault="004D430C" w:rsidP="004D430C">
      <w:pPr>
        <w:spacing w:after="0" w:line="360" w:lineRule="auto"/>
        <w:rPr>
          <w:ins w:id="19" w:author="Φλούδα Χριστίνα" w:date="2019-01-28T11:44:00Z"/>
          <w:rFonts w:eastAsia="Times New Roman"/>
          <w:szCs w:val="24"/>
          <w:lang w:eastAsia="en-US"/>
        </w:rPr>
      </w:pPr>
      <w:ins w:id="20" w:author="Φλούδα Χριστίνα" w:date="2019-01-28T11:44:00Z">
        <w:r w:rsidRPr="004D430C">
          <w:rPr>
            <w:rFonts w:eastAsia="Times New Roman"/>
            <w:szCs w:val="24"/>
            <w:lang w:eastAsia="en-US"/>
          </w:rPr>
          <w:t xml:space="preserve"> </w:t>
        </w:r>
        <w:r w:rsidRPr="004D430C">
          <w:rPr>
            <w:rFonts w:eastAsia="Times New Roman"/>
            <w:szCs w:val="24"/>
            <w:lang w:eastAsia="en-US"/>
          </w:rPr>
          <w:br/>
          <w:t xml:space="preserve">Α. ΕΙΔΙΚΑ ΘΕΜΑΤΑ </w:t>
        </w:r>
        <w:r w:rsidRPr="004D430C">
          <w:rPr>
            <w:rFonts w:eastAsia="Times New Roman"/>
            <w:szCs w:val="24"/>
            <w:lang w:eastAsia="en-US"/>
          </w:rPr>
          <w:br/>
          <w:t xml:space="preserve">1. Επικύρωση Πρακτικών, σελ. </w:t>
        </w:r>
        <w:r w:rsidRPr="004D430C">
          <w:rPr>
            <w:rFonts w:eastAsia="Times New Roman"/>
            <w:szCs w:val="24"/>
            <w:lang w:eastAsia="en-US"/>
          </w:rPr>
          <w:br/>
          <w:t xml:space="preserve">2. Ανακοινώνεται ότι τη συνεδρίαση παρακολουθούν μαθητές από το 67ο Γυμνάσιο Αθήνας, Αμερικανοί φοιτητές από το Πανεπιστήμιο της Νέας Υόρκης, μαθητές από το 13ο Γυμνάσιο Καλλιθέας, το 3ο Δημοτικό Σχολείο Αγρινίου, το 3ο Γυμνάσιο Τρικάλων, το Γυμνάσιο Οιχαλίας Τρικάλων, το 1ο Γυμνάσιο  Άρτας και το 1ο Δημοτικό Σχολείο Μετσόβου, σελ. </w:t>
        </w:r>
        <w:r w:rsidRPr="004D430C">
          <w:rPr>
            <w:rFonts w:eastAsia="Times New Roman"/>
            <w:szCs w:val="24"/>
            <w:lang w:eastAsia="en-US"/>
          </w:rPr>
          <w:br/>
          <w:t xml:space="preserve">3. Ο Υπουργός Δικαιοσύνης, Διαφάνειας και Ανθρωπίνων Δικαιωμάτων διαβίβασε στη Βουλή, σύμφωνα με το άρθρο 86 του Συντάγματος και τον ν.3126/2003 "Ποινική ευθύνη των Υπουργών", όπως ισχύει, την 16-01-2019: Ποινική Δικογραφία που αφορά στον πρώην Υπουργό Εξωτερικών, Νικόλαο Κοτζιά, ποινική δικογραφία που αφορά στην Υπουργό Εργασίας, Κοινωνικής Ασφάλισης και Κοινωνικής Αλληλεγγύης, Ευτυχία </w:t>
        </w:r>
        <w:proofErr w:type="spellStart"/>
        <w:r w:rsidRPr="004D430C">
          <w:rPr>
            <w:rFonts w:eastAsia="Times New Roman"/>
            <w:szCs w:val="24"/>
            <w:lang w:eastAsia="en-US"/>
          </w:rPr>
          <w:t>Αχτσιόγλου</w:t>
        </w:r>
        <w:proofErr w:type="spellEnd"/>
        <w:r w:rsidRPr="004D430C">
          <w:rPr>
            <w:rFonts w:eastAsia="Times New Roman"/>
            <w:szCs w:val="24"/>
            <w:lang w:eastAsia="en-US"/>
          </w:rPr>
          <w:t xml:space="preserve"> και στον Υφυπουργό Εργασίας, Κοινωνικής Ασφάλισης και Κοινωνικής Αλληλεγγύης, Αναστάσιο Πετρόπουλο και ποινική δικογραφία που αφορά στον πρώην Υπουργό Ναυτιλίας και Νησιωτικής Πολιτικής, Θεόδωρο </w:t>
        </w:r>
        <w:proofErr w:type="spellStart"/>
        <w:r w:rsidRPr="004D430C">
          <w:rPr>
            <w:rFonts w:eastAsia="Times New Roman"/>
            <w:szCs w:val="24"/>
            <w:lang w:eastAsia="en-US"/>
          </w:rPr>
          <w:t>Δρίτσα</w:t>
        </w:r>
        <w:proofErr w:type="spellEnd"/>
        <w:r w:rsidRPr="004D430C">
          <w:rPr>
            <w:rFonts w:eastAsia="Times New Roman"/>
            <w:szCs w:val="24"/>
            <w:lang w:eastAsia="en-US"/>
          </w:rPr>
          <w:t xml:space="preserve">, σελ. </w:t>
        </w:r>
        <w:r w:rsidRPr="004D430C">
          <w:rPr>
            <w:rFonts w:eastAsia="Times New Roman"/>
            <w:szCs w:val="24"/>
            <w:lang w:eastAsia="en-US"/>
          </w:rPr>
          <w:br/>
          <w:t xml:space="preserve">4. Επί διαδικαστικού θέματος, σελ. </w:t>
        </w:r>
        <w:r w:rsidRPr="004D430C">
          <w:rPr>
            <w:rFonts w:eastAsia="Times New Roman"/>
            <w:szCs w:val="24"/>
            <w:lang w:eastAsia="en-US"/>
          </w:rPr>
          <w:br/>
          <w:t xml:space="preserve"> </w:t>
        </w:r>
        <w:r w:rsidRPr="004D430C">
          <w:rPr>
            <w:rFonts w:eastAsia="Times New Roman"/>
            <w:szCs w:val="24"/>
            <w:lang w:eastAsia="en-US"/>
          </w:rPr>
          <w:br/>
          <w:t xml:space="preserve">Β. ΚΟΙΝΟΒΟΥΛΕΥΤΙΚΟΣ ΕΛΕΓΧΟΣ </w:t>
        </w:r>
        <w:r w:rsidRPr="004D430C">
          <w:rPr>
            <w:rFonts w:eastAsia="Times New Roman"/>
            <w:szCs w:val="24"/>
            <w:lang w:eastAsia="en-US"/>
          </w:rPr>
          <w:br/>
          <w:t>1. Ανακοίνωση του δελτίου επικαίρων ερωτήσεων της Παρασκευής 18 Ιανουαρίου 2019, σελ.</w:t>
        </w:r>
        <w:r w:rsidRPr="004D430C">
          <w:rPr>
            <w:rFonts w:eastAsia="Times New Roman"/>
            <w:szCs w:val="24"/>
            <w:lang w:eastAsia="en-US"/>
          </w:rPr>
          <w:br/>
          <w:t>2. Συζήτηση επικαίρων ερωτήσεων:</w:t>
        </w:r>
        <w:r w:rsidRPr="004D430C">
          <w:rPr>
            <w:rFonts w:eastAsia="Times New Roman"/>
            <w:szCs w:val="24"/>
            <w:lang w:eastAsia="en-US"/>
          </w:rPr>
          <w:br/>
          <w:t>α) Προς την Υπουργό Εργασίας, Κοινωνικής Ασφάλισης και Κοινωνικής Αλληλεγγύης:</w:t>
        </w:r>
        <w:r w:rsidRPr="004D430C">
          <w:rPr>
            <w:rFonts w:eastAsia="Times New Roman"/>
            <w:szCs w:val="24"/>
            <w:lang w:eastAsia="en-US"/>
          </w:rPr>
          <w:br/>
          <w:t xml:space="preserve"> i. με θέμα: "Νέο Οργανόγραμμα του Ενιαίου Φορέα Κοινωνικής Ασφάλισης (ΕΦΚΑ), σελ. </w:t>
        </w:r>
        <w:r w:rsidRPr="004D430C">
          <w:rPr>
            <w:rFonts w:eastAsia="Times New Roman"/>
            <w:szCs w:val="24"/>
            <w:lang w:eastAsia="en-US"/>
          </w:rPr>
          <w:br/>
          <w:t xml:space="preserve"> </w:t>
        </w:r>
        <w:proofErr w:type="spellStart"/>
        <w:r w:rsidRPr="004D430C">
          <w:rPr>
            <w:rFonts w:eastAsia="Times New Roman"/>
            <w:szCs w:val="24"/>
            <w:lang w:eastAsia="en-US"/>
          </w:rPr>
          <w:t>ii</w:t>
        </w:r>
        <w:proofErr w:type="spellEnd"/>
        <w:r w:rsidRPr="004D430C">
          <w:rPr>
            <w:rFonts w:eastAsia="Times New Roman"/>
            <w:szCs w:val="24"/>
            <w:lang w:eastAsia="en-US"/>
          </w:rPr>
          <w:t xml:space="preserve">. με θέμα: "Διορθώσεις λαθών στον κωδικό ασφάλισης και στην ειδικότητα με την οποία έχουν προσληφθεί διάφοροι δασεργάτες, σελ. </w:t>
        </w:r>
        <w:r w:rsidRPr="004D430C">
          <w:rPr>
            <w:rFonts w:eastAsia="Times New Roman"/>
            <w:szCs w:val="24"/>
            <w:lang w:eastAsia="en-US"/>
          </w:rPr>
          <w:br/>
        </w:r>
        <w:proofErr w:type="spellStart"/>
        <w:r w:rsidRPr="004D430C">
          <w:rPr>
            <w:rFonts w:eastAsia="Times New Roman"/>
            <w:szCs w:val="24"/>
            <w:lang w:eastAsia="en-US"/>
          </w:rPr>
          <w:t>iii</w:t>
        </w:r>
        <w:proofErr w:type="spellEnd"/>
        <w:r w:rsidRPr="004D430C">
          <w:rPr>
            <w:rFonts w:eastAsia="Times New Roman"/>
            <w:szCs w:val="24"/>
            <w:lang w:eastAsia="en-US"/>
          </w:rPr>
          <w:t xml:space="preserve">. με θέμα: "Αυθαιρετεί η Κυβέρνηση σε βάρος των εργαζομένων του ιδιωτικού τομέα από τη μη αξιοποίηση, για σκοπούς στεγαστικής αποκατάστασης, της </w:t>
        </w:r>
        <w:proofErr w:type="spellStart"/>
        <w:r w:rsidRPr="004D430C">
          <w:rPr>
            <w:rFonts w:eastAsia="Times New Roman"/>
            <w:szCs w:val="24"/>
            <w:lang w:eastAsia="en-US"/>
          </w:rPr>
          <w:t>παρακρατούμενης</w:t>
        </w:r>
        <w:proofErr w:type="spellEnd"/>
        <w:r w:rsidRPr="004D430C">
          <w:rPr>
            <w:rFonts w:eastAsia="Times New Roman"/>
            <w:szCs w:val="24"/>
            <w:lang w:eastAsia="en-US"/>
          </w:rPr>
          <w:t xml:space="preserve"> εισφοράς 1% επί των αποδοχών τους", σελ. </w:t>
        </w:r>
        <w:r w:rsidRPr="004D430C">
          <w:rPr>
            <w:rFonts w:eastAsia="Times New Roman"/>
            <w:szCs w:val="24"/>
            <w:lang w:eastAsia="en-US"/>
          </w:rPr>
          <w:br/>
          <w:t xml:space="preserve">β) Προς την Υπουργό Πολιτισμού και Αθλητισμού, με θέμα: "Ζητήματα λειτουργίας του Οργανισμού Πνευματικής Ιδιοκτησίας", σελ. </w:t>
        </w:r>
      </w:ins>
    </w:p>
    <w:p w14:paraId="41C2CD3E" w14:textId="77777777" w:rsidR="004D430C" w:rsidRPr="004D430C" w:rsidRDefault="004D430C" w:rsidP="004D430C">
      <w:pPr>
        <w:spacing w:after="0" w:line="360" w:lineRule="auto"/>
        <w:rPr>
          <w:ins w:id="21" w:author="Φλούδα Χριστίνα" w:date="2019-01-28T11:44:00Z"/>
          <w:rFonts w:eastAsia="Times New Roman"/>
          <w:szCs w:val="24"/>
          <w:lang w:eastAsia="en-US"/>
        </w:rPr>
      </w:pPr>
      <w:ins w:id="22" w:author="Φλούδα Χριστίνα" w:date="2019-01-28T11:44:00Z">
        <w:r w:rsidRPr="004D430C">
          <w:rPr>
            <w:rFonts w:eastAsia="Times New Roman"/>
            <w:szCs w:val="24"/>
            <w:lang w:eastAsia="en-US"/>
          </w:rPr>
          <w:t>γ) Προς τον Υπουργό Αγροτικής Ανάπτυξης και Τροφίμων με θέμα: ‘’Προβλήματα εφαρμογής οικοτεχνίας’’, σελ.</w:t>
        </w:r>
        <w:r w:rsidRPr="004D430C">
          <w:rPr>
            <w:rFonts w:eastAsia="Times New Roman"/>
            <w:szCs w:val="24"/>
            <w:lang w:eastAsia="en-US"/>
          </w:rPr>
          <w:br/>
          <w:t xml:space="preserve"> </w:t>
        </w:r>
        <w:r w:rsidRPr="004D430C">
          <w:rPr>
            <w:rFonts w:eastAsia="Times New Roman"/>
            <w:szCs w:val="24"/>
            <w:lang w:eastAsia="en-US"/>
          </w:rPr>
          <w:br/>
          <w:t xml:space="preserve">Γ. ΝΟΜΟΘΕΤΙΚΗ ΕΡΓΑΣΙΑ </w:t>
        </w:r>
        <w:r w:rsidRPr="004D430C">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Παιδείας,  Έρευνας και Θρησκευμάτων, με τίτλο: "Συνέργειες Εθνικού και Καποδιστριακού Πανεπιστημίου Αθηνών, Γεωπονικού Πανεπιστημίου Αθηνών, Πανεπιστημίου Θεσσαλίας με τα ΤΕΙ Θεσσαλίας και Στερεάς Ελλάδος </w:t>
        </w:r>
        <w:proofErr w:type="spellStart"/>
        <w:r w:rsidRPr="004D430C">
          <w:rPr>
            <w:rFonts w:eastAsia="Times New Roman"/>
            <w:szCs w:val="24"/>
            <w:lang w:eastAsia="en-US"/>
          </w:rPr>
          <w:t>Παλλημνιακό</w:t>
        </w:r>
        <w:proofErr w:type="spellEnd"/>
        <w:r w:rsidRPr="004D430C">
          <w:rPr>
            <w:rFonts w:eastAsia="Times New Roman"/>
            <w:szCs w:val="24"/>
            <w:lang w:eastAsia="en-US"/>
          </w:rPr>
          <w:t xml:space="preserve"> Ταμείο και άλλες διατάξεις", σελ. </w:t>
        </w:r>
        <w:r w:rsidRPr="004D430C">
          <w:rPr>
            <w:rFonts w:eastAsia="Times New Roman"/>
            <w:szCs w:val="24"/>
            <w:lang w:eastAsia="en-US"/>
          </w:rPr>
          <w:br/>
          <w:t xml:space="preserve">2. Αιτήσεις ονομαστικής ψηφοφορίας επί της αρχής του σχεδίου νόμου του Υπουργείου Παιδείας,  Έρευνας και Θρησκευμάτων: </w:t>
        </w:r>
      </w:ins>
    </w:p>
    <w:p w14:paraId="6948A082" w14:textId="77777777" w:rsidR="004D430C" w:rsidRPr="004D430C" w:rsidRDefault="004D430C" w:rsidP="004D430C">
      <w:pPr>
        <w:spacing w:after="0" w:line="360" w:lineRule="auto"/>
        <w:rPr>
          <w:ins w:id="23" w:author="Φλούδα Χριστίνα" w:date="2019-01-28T11:44:00Z"/>
          <w:rFonts w:eastAsia="Times New Roman"/>
          <w:szCs w:val="24"/>
          <w:lang w:eastAsia="en-US"/>
        </w:rPr>
      </w:pPr>
      <w:ins w:id="24" w:author="Φλούδα Χριστίνα" w:date="2019-01-28T11:44:00Z">
        <w:r w:rsidRPr="004D430C">
          <w:rPr>
            <w:rFonts w:eastAsia="Times New Roman"/>
            <w:szCs w:val="24"/>
            <w:lang w:eastAsia="en-US"/>
          </w:rPr>
          <w:t>α) Βουλευτών της Νέας Δημοκρατίας, σελ.</w:t>
        </w:r>
      </w:ins>
    </w:p>
    <w:p w14:paraId="22428507" w14:textId="77777777" w:rsidR="004D430C" w:rsidRPr="004D430C" w:rsidRDefault="004D430C" w:rsidP="004D430C">
      <w:pPr>
        <w:spacing w:after="0" w:line="360" w:lineRule="auto"/>
        <w:rPr>
          <w:ins w:id="25" w:author="Φλούδα Χριστίνα" w:date="2019-01-28T11:44:00Z"/>
          <w:rFonts w:eastAsia="Times New Roman"/>
          <w:szCs w:val="24"/>
          <w:lang w:eastAsia="en-US"/>
        </w:rPr>
      </w:pPr>
      <w:ins w:id="26" w:author="Φλούδα Χριστίνα" w:date="2019-01-28T11:44:00Z">
        <w:r w:rsidRPr="004D430C">
          <w:rPr>
            <w:rFonts w:eastAsia="Times New Roman"/>
            <w:szCs w:val="24"/>
            <w:lang w:eastAsia="en-US"/>
          </w:rPr>
          <w:t xml:space="preserve">β) από την Κοινοβουλευτική Ομάδα της Δημοκρατικής Συμπαράταξης ΠΑΣΟΚ-ΔΗΜΑΡ, σελ. </w:t>
        </w:r>
        <w:r w:rsidRPr="004D430C">
          <w:rPr>
            <w:rFonts w:eastAsia="Times New Roman"/>
            <w:szCs w:val="24"/>
            <w:lang w:eastAsia="en-US"/>
          </w:rPr>
          <w:br/>
          <w:t xml:space="preserve">3. Επιστολικές ψήφοι επί της ονομαστικής ψηφοφορίας, σελ. </w:t>
        </w:r>
      </w:ins>
    </w:p>
    <w:p w14:paraId="6CF6234C" w14:textId="77777777" w:rsidR="004D430C" w:rsidRPr="004D430C" w:rsidRDefault="004D430C" w:rsidP="004D430C">
      <w:pPr>
        <w:spacing w:after="0" w:line="360" w:lineRule="auto"/>
        <w:rPr>
          <w:ins w:id="27" w:author="Φλούδα Χριστίνα" w:date="2019-01-28T11:44:00Z"/>
          <w:rFonts w:eastAsia="Times New Roman"/>
          <w:szCs w:val="24"/>
          <w:lang w:eastAsia="en-US"/>
        </w:rPr>
      </w:pPr>
    </w:p>
    <w:p w14:paraId="39B51EEF" w14:textId="77777777" w:rsidR="004D430C" w:rsidRPr="004D430C" w:rsidRDefault="004D430C" w:rsidP="004D430C">
      <w:pPr>
        <w:spacing w:after="0" w:line="360" w:lineRule="auto"/>
        <w:rPr>
          <w:ins w:id="28" w:author="Φλούδα Χριστίνα" w:date="2019-01-28T11:44:00Z"/>
          <w:rFonts w:eastAsia="Times New Roman"/>
          <w:szCs w:val="24"/>
          <w:lang w:eastAsia="en-US"/>
        </w:rPr>
      </w:pPr>
      <w:ins w:id="29" w:author="Φλούδα Χριστίνα" w:date="2019-01-28T11:44:00Z">
        <w:r w:rsidRPr="004D430C">
          <w:rPr>
            <w:rFonts w:eastAsia="Times New Roman"/>
            <w:szCs w:val="24"/>
            <w:lang w:eastAsia="en-US"/>
          </w:rPr>
          <w:t>ΠΡΟΕΔΡΕΥΟΝΤΕΣ</w:t>
        </w:r>
      </w:ins>
    </w:p>
    <w:p w14:paraId="74708845" w14:textId="77777777" w:rsidR="004D430C" w:rsidRPr="004D430C" w:rsidRDefault="004D430C" w:rsidP="004D430C">
      <w:pPr>
        <w:spacing w:after="0" w:line="360" w:lineRule="auto"/>
        <w:rPr>
          <w:ins w:id="30" w:author="Φλούδα Χριστίνα" w:date="2019-01-28T11:44:00Z"/>
          <w:rFonts w:eastAsia="Times New Roman"/>
          <w:szCs w:val="24"/>
          <w:lang w:eastAsia="en-US"/>
        </w:rPr>
      </w:pPr>
    </w:p>
    <w:p w14:paraId="1C28A9EB" w14:textId="77777777" w:rsidR="004D430C" w:rsidRPr="004D430C" w:rsidRDefault="004D430C" w:rsidP="004D430C">
      <w:pPr>
        <w:spacing w:after="0" w:line="360" w:lineRule="auto"/>
        <w:rPr>
          <w:ins w:id="31" w:author="Φλούδα Χριστίνα" w:date="2019-01-28T11:44:00Z"/>
          <w:rFonts w:eastAsia="Times New Roman"/>
          <w:szCs w:val="24"/>
          <w:lang w:eastAsia="en-US"/>
        </w:rPr>
      </w:pPr>
      <w:ins w:id="32" w:author="Φλούδα Χριστίνα" w:date="2019-01-28T11:44:00Z">
        <w:r w:rsidRPr="004D430C">
          <w:rPr>
            <w:rFonts w:eastAsia="Times New Roman"/>
            <w:szCs w:val="24"/>
            <w:lang w:eastAsia="en-US"/>
          </w:rPr>
          <w:t xml:space="preserve">ΓΕΩΡΓΙΑΔΗΣ Μ., </w:t>
        </w:r>
        <w:proofErr w:type="spellStart"/>
        <w:r w:rsidRPr="004D430C">
          <w:rPr>
            <w:rFonts w:eastAsia="Times New Roman"/>
            <w:szCs w:val="24"/>
            <w:lang w:eastAsia="en-US"/>
          </w:rPr>
          <w:t>σελ</w:t>
        </w:r>
        <w:proofErr w:type="spellEnd"/>
      </w:ins>
    </w:p>
    <w:p w14:paraId="5F0B50BF" w14:textId="77777777" w:rsidR="004D430C" w:rsidRPr="004D430C" w:rsidRDefault="004D430C" w:rsidP="004D430C">
      <w:pPr>
        <w:spacing w:after="0" w:line="360" w:lineRule="auto"/>
        <w:rPr>
          <w:ins w:id="33" w:author="Φλούδα Χριστίνα" w:date="2019-01-28T11:44:00Z"/>
          <w:rFonts w:eastAsia="Times New Roman"/>
          <w:szCs w:val="24"/>
          <w:lang w:eastAsia="en-US"/>
        </w:rPr>
      </w:pPr>
      <w:ins w:id="34" w:author="Φλούδα Χριστίνα" w:date="2019-01-28T11:44:00Z">
        <w:r w:rsidRPr="004D430C">
          <w:rPr>
            <w:rFonts w:eastAsia="Times New Roman"/>
            <w:szCs w:val="24"/>
            <w:lang w:eastAsia="en-US"/>
          </w:rPr>
          <w:t xml:space="preserve">ΚΑΚΛΑΜΑΝΗΣ Ν., σελ. </w:t>
        </w:r>
      </w:ins>
    </w:p>
    <w:p w14:paraId="502587F4" w14:textId="77777777" w:rsidR="004D430C" w:rsidRPr="004D430C" w:rsidRDefault="004D430C" w:rsidP="004D430C">
      <w:pPr>
        <w:spacing w:after="0" w:line="360" w:lineRule="auto"/>
        <w:rPr>
          <w:ins w:id="35" w:author="Φλούδα Χριστίνα" w:date="2019-01-28T11:44:00Z"/>
          <w:rFonts w:eastAsia="Times New Roman"/>
          <w:szCs w:val="24"/>
          <w:lang w:eastAsia="en-US"/>
        </w:rPr>
      </w:pPr>
      <w:ins w:id="36" w:author="Φλούδα Χριστίνα" w:date="2019-01-28T11:44:00Z">
        <w:r w:rsidRPr="004D430C">
          <w:rPr>
            <w:rFonts w:eastAsia="Times New Roman"/>
            <w:szCs w:val="24"/>
            <w:lang w:eastAsia="en-US"/>
          </w:rPr>
          <w:t>ΚΟΥΡΑΚΗΣ Α., σελ.</w:t>
        </w:r>
      </w:ins>
    </w:p>
    <w:p w14:paraId="4ADD69F1" w14:textId="77777777" w:rsidR="004D430C" w:rsidRPr="004D430C" w:rsidRDefault="004D430C" w:rsidP="004D430C">
      <w:pPr>
        <w:spacing w:after="0" w:line="360" w:lineRule="auto"/>
        <w:rPr>
          <w:ins w:id="37" w:author="Φλούδα Χριστίνα" w:date="2019-01-28T11:44:00Z"/>
          <w:rFonts w:eastAsia="Times New Roman"/>
          <w:szCs w:val="24"/>
          <w:lang w:eastAsia="en-US"/>
        </w:rPr>
      </w:pPr>
      <w:ins w:id="38" w:author="Φλούδα Χριστίνα" w:date="2019-01-28T11:44:00Z">
        <w:r w:rsidRPr="004D430C">
          <w:rPr>
            <w:rFonts w:eastAsia="Times New Roman"/>
            <w:szCs w:val="24"/>
            <w:lang w:eastAsia="en-US"/>
          </w:rPr>
          <w:t>ΚΡΕΜΑΣΤΙΝΟΣ Δ., σελ.</w:t>
        </w:r>
      </w:ins>
    </w:p>
    <w:p w14:paraId="2B361546" w14:textId="77777777" w:rsidR="004D430C" w:rsidRPr="004D430C" w:rsidRDefault="004D430C" w:rsidP="004D430C">
      <w:pPr>
        <w:spacing w:after="0" w:line="360" w:lineRule="auto"/>
        <w:rPr>
          <w:ins w:id="39" w:author="Φλούδα Χριστίνα" w:date="2019-01-28T11:44:00Z"/>
          <w:rFonts w:eastAsia="Times New Roman"/>
          <w:szCs w:val="24"/>
          <w:lang w:eastAsia="en-US"/>
        </w:rPr>
      </w:pPr>
      <w:ins w:id="40" w:author="Φλούδα Χριστίνα" w:date="2019-01-28T11:44:00Z">
        <w:r w:rsidRPr="004D430C">
          <w:rPr>
            <w:rFonts w:eastAsia="Times New Roman"/>
            <w:szCs w:val="24"/>
            <w:lang w:eastAsia="en-US"/>
          </w:rPr>
          <w:t>ΛΟΥΚΟΥΔΗΣ Σ., σελ.</w:t>
        </w:r>
      </w:ins>
    </w:p>
    <w:p w14:paraId="54DAE649" w14:textId="77777777" w:rsidR="004D430C" w:rsidRPr="004D430C" w:rsidRDefault="004D430C" w:rsidP="004D430C">
      <w:pPr>
        <w:spacing w:after="0" w:line="360" w:lineRule="auto"/>
        <w:rPr>
          <w:ins w:id="41" w:author="Φλούδα Χριστίνα" w:date="2019-01-28T11:44:00Z"/>
          <w:rFonts w:eastAsia="Times New Roman"/>
          <w:szCs w:val="24"/>
          <w:lang w:eastAsia="en-US"/>
        </w:rPr>
      </w:pPr>
      <w:ins w:id="42" w:author="Φλούδα Χριστίνα" w:date="2019-01-28T11:44:00Z">
        <w:r w:rsidRPr="004D430C">
          <w:rPr>
            <w:rFonts w:eastAsia="Times New Roman"/>
            <w:szCs w:val="24"/>
            <w:lang w:eastAsia="en-US"/>
          </w:rPr>
          <w:t>ΧΡΙΣΤΟΔΟΥΛΟΠΟΥΛΟΥ Α., σελ.</w:t>
        </w:r>
        <w:r w:rsidRPr="004D430C">
          <w:rPr>
            <w:rFonts w:eastAsia="Times New Roman"/>
            <w:szCs w:val="24"/>
            <w:lang w:eastAsia="en-US"/>
          </w:rPr>
          <w:br/>
          <w:t xml:space="preserve"> </w:t>
        </w:r>
      </w:ins>
    </w:p>
    <w:p w14:paraId="6CC15FC6" w14:textId="77777777" w:rsidR="004D430C" w:rsidRPr="004D430C" w:rsidRDefault="004D430C" w:rsidP="004D430C">
      <w:pPr>
        <w:spacing w:after="0" w:line="360" w:lineRule="auto"/>
        <w:rPr>
          <w:ins w:id="43" w:author="Φλούδα Χριστίνα" w:date="2019-01-28T11:44:00Z"/>
          <w:rFonts w:eastAsia="Times New Roman"/>
          <w:szCs w:val="24"/>
          <w:lang w:eastAsia="en-US"/>
        </w:rPr>
      </w:pPr>
      <w:ins w:id="44" w:author="Φλούδα Χριστίνα" w:date="2019-01-28T11:44:00Z">
        <w:r w:rsidRPr="004D430C">
          <w:rPr>
            <w:rFonts w:eastAsia="Times New Roman"/>
            <w:szCs w:val="24"/>
            <w:lang w:eastAsia="en-US"/>
          </w:rPr>
          <w:br/>
          <w:t>ΟΜΙΛΗΤΕΣ</w:t>
        </w:r>
      </w:ins>
    </w:p>
    <w:p w14:paraId="0CF3D1A6" w14:textId="5184264A" w:rsidR="004D430C" w:rsidRDefault="004D430C" w:rsidP="004D430C">
      <w:pPr>
        <w:spacing w:line="600" w:lineRule="auto"/>
        <w:ind w:firstLine="720"/>
        <w:jc w:val="center"/>
        <w:rPr>
          <w:ins w:id="45" w:author="Φλούδα Χριστίνα" w:date="2019-01-28T11:44:00Z"/>
          <w:rFonts w:eastAsia="Times New Roman"/>
          <w:szCs w:val="24"/>
        </w:rPr>
      </w:pPr>
      <w:ins w:id="46" w:author="Φλούδα Χριστίνα" w:date="2019-01-28T11:44:00Z">
        <w:r w:rsidRPr="004D430C">
          <w:rPr>
            <w:rFonts w:eastAsia="Times New Roman"/>
            <w:szCs w:val="24"/>
            <w:lang w:eastAsia="en-US"/>
          </w:rPr>
          <w:br/>
          <w:t>Α. Επί διαδικαστικού θέματος:</w:t>
        </w:r>
        <w:r w:rsidRPr="004D430C">
          <w:rPr>
            <w:rFonts w:eastAsia="Times New Roman"/>
            <w:szCs w:val="24"/>
            <w:lang w:eastAsia="en-US"/>
          </w:rPr>
          <w:br/>
          <w:t>ΑΜΑΝΑΤΙΔΗΣ Ι. , σελ.</w:t>
        </w:r>
        <w:r w:rsidRPr="004D430C">
          <w:rPr>
            <w:rFonts w:eastAsia="Times New Roman"/>
            <w:szCs w:val="24"/>
            <w:lang w:eastAsia="en-US"/>
          </w:rPr>
          <w:br/>
          <w:t>ΒΑΓΕΝΑ  Ά. , σελ.</w:t>
        </w:r>
        <w:r w:rsidRPr="004D430C">
          <w:rPr>
            <w:rFonts w:eastAsia="Times New Roman"/>
            <w:szCs w:val="24"/>
            <w:lang w:eastAsia="en-US"/>
          </w:rPr>
          <w:br/>
          <w:t>ΒΑΚΗ Φ. , σελ.</w:t>
        </w:r>
        <w:r w:rsidRPr="004D430C">
          <w:rPr>
            <w:rFonts w:eastAsia="Times New Roman"/>
            <w:szCs w:val="24"/>
            <w:lang w:eastAsia="en-US"/>
          </w:rPr>
          <w:br/>
          <w:t>ΓΑΒΡΟΓΛΟΥ Κ. , σελ.</w:t>
        </w:r>
        <w:r w:rsidRPr="004D430C">
          <w:rPr>
            <w:rFonts w:eastAsia="Times New Roman"/>
            <w:szCs w:val="24"/>
            <w:lang w:eastAsia="en-US"/>
          </w:rPr>
          <w:br/>
          <w:t>ΓΙΑΚΟΥΜΑΤΟΣ Γ. , σελ.</w:t>
        </w:r>
        <w:r w:rsidRPr="004D430C">
          <w:rPr>
            <w:rFonts w:eastAsia="Times New Roman"/>
            <w:szCs w:val="24"/>
            <w:lang w:eastAsia="en-US"/>
          </w:rPr>
          <w:br/>
          <w:t>ΓΡΗΓΟΡΑΚΟΣ Λ. , σελ.</w:t>
        </w:r>
        <w:r w:rsidRPr="004D430C">
          <w:rPr>
            <w:rFonts w:eastAsia="Times New Roman"/>
            <w:szCs w:val="24"/>
            <w:lang w:eastAsia="en-US"/>
          </w:rPr>
          <w:br/>
          <w:t>ΔΕΛΗΣ Ι. , σελ.</w:t>
        </w:r>
        <w:r w:rsidRPr="004D430C">
          <w:rPr>
            <w:rFonts w:eastAsia="Times New Roman"/>
            <w:szCs w:val="24"/>
            <w:lang w:eastAsia="en-US"/>
          </w:rPr>
          <w:br/>
          <w:t>ΚΑΚΛΑΜΑΝΗΣ Ν. , σελ.</w:t>
        </w:r>
        <w:r w:rsidRPr="004D430C">
          <w:rPr>
            <w:rFonts w:eastAsia="Times New Roman"/>
            <w:szCs w:val="24"/>
            <w:lang w:eastAsia="en-US"/>
          </w:rPr>
          <w:br/>
          <w:t>ΚΑΤΣΩΤΗΣ Χ. , σελ.</w:t>
        </w:r>
        <w:r w:rsidRPr="004D430C">
          <w:rPr>
            <w:rFonts w:eastAsia="Times New Roman"/>
            <w:szCs w:val="24"/>
            <w:lang w:eastAsia="en-US"/>
          </w:rPr>
          <w:br/>
          <w:t>ΚΕΓΚΕΡΟΓΛΟΥ Β. , σελ.</w:t>
        </w:r>
        <w:r w:rsidRPr="004D430C">
          <w:rPr>
            <w:rFonts w:eastAsia="Times New Roman"/>
            <w:szCs w:val="24"/>
            <w:lang w:eastAsia="en-US"/>
          </w:rPr>
          <w:br/>
          <w:t>ΚΕΛΛΑΣ Χ. , σελ.</w:t>
        </w:r>
        <w:r w:rsidRPr="004D430C">
          <w:rPr>
            <w:rFonts w:eastAsia="Times New Roman"/>
            <w:szCs w:val="24"/>
            <w:lang w:eastAsia="en-US"/>
          </w:rPr>
          <w:br/>
          <w:t>ΚΡΕΜΑΣΤΙΝΟΣ Δ. , σελ.</w:t>
        </w:r>
        <w:r w:rsidRPr="004D430C">
          <w:rPr>
            <w:rFonts w:eastAsia="Times New Roman"/>
            <w:szCs w:val="24"/>
            <w:lang w:eastAsia="en-US"/>
          </w:rPr>
          <w:br/>
          <w:t>ΛΥΚΟΥΔΗΣ Σ. , σελ.</w:t>
        </w:r>
        <w:r w:rsidRPr="004D430C">
          <w:rPr>
            <w:rFonts w:eastAsia="Times New Roman"/>
            <w:szCs w:val="24"/>
            <w:lang w:eastAsia="en-US"/>
          </w:rPr>
          <w:br/>
          <w:t>ΜΠΑΡΚΑΣ Κ. , σελ.</w:t>
        </w:r>
        <w:r w:rsidRPr="004D430C">
          <w:rPr>
            <w:rFonts w:eastAsia="Times New Roman"/>
            <w:szCs w:val="24"/>
            <w:lang w:eastAsia="en-US"/>
          </w:rPr>
          <w:br/>
          <w:t>ΠΑΠΑΔΟΠΟΥΛΟΣ Ν. , σελ.</w:t>
        </w:r>
        <w:r w:rsidRPr="004D430C">
          <w:rPr>
            <w:rFonts w:eastAsia="Times New Roman"/>
            <w:szCs w:val="24"/>
            <w:lang w:eastAsia="en-US"/>
          </w:rPr>
          <w:br/>
          <w:t>ΣΙΜΟΡΕΛΗΣ Χ. , σελ.</w:t>
        </w:r>
        <w:r w:rsidRPr="004D430C">
          <w:rPr>
            <w:rFonts w:eastAsia="Times New Roman"/>
            <w:szCs w:val="24"/>
            <w:lang w:eastAsia="en-US"/>
          </w:rPr>
          <w:br/>
          <w:t>ΣΚΡΕΚΑΣ Κ. , σελ.</w:t>
        </w:r>
        <w:r w:rsidRPr="004D430C">
          <w:rPr>
            <w:rFonts w:eastAsia="Times New Roman"/>
            <w:szCs w:val="24"/>
            <w:lang w:eastAsia="en-US"/>
          </w:rPr>
          <w:br/>
          <w:t>ΣΤΑΪΚΟΥΡΑΣ Χ. , σελ.</w:t>
        </w:r>
        <w:r w:rsidRPr="004D430C">
          <w:rPr>
            <w:rFonts w:eastAsia="Times New Roman"/>
            <w:szCs w:val="24"/>
            <w:lang w:eastAsia="en-US"/>
          </w:rPr>
          <w:br/>
          <w:t>ΤΖΑΒΑΡΑΣ Κ. , σελ.</w:t>
        </w:r>
        <w:r w:rsidRPr="004D430C">
          <w:rPr>
            <w:rFonts w:eastAsia="Times New Roman"/>
            <w:szCs w:val="24"/>
            <w:lang w:eastAsia="en-US"/>
          </w:rPr>
          <w:br/>
          <w:t>ΤΖΟΥΦΗ Μ. , σελ.</w:t>
        </w:r>
        <w:r w:rsidRPr="004D430C">
          <w:rPr>
            <w:rFonts w:eastAsia="Times New Roman"/>
            <w:szCs w:val="24"/>
            <w:lang w:eastAsia="en-US"/>
          </w:rPr>
          <w:br/>
          <w:t>ΤΣΙΑΡΑΣ Κ. , σελ.</w:t>
        </w:r>
        <w:r w:rsidRPr="004D430C">
          <w:rPr>
            <w:rFonts w:eastAsia="Times New Roman"/>
            <w:szCs w:val="24"/>
            <w:lang w:eastAsia="en-US"/>
          </w:rPr>
          <w:br/>
          <w:t>ΧΡΙΣΤΟΔΟΥΛΟΠΟΥΛΟΥ Α. , σελ.</w:t>
        </w:r>
        <w:r w:rsidRPr="004D430C">
          <w:rPr>
            <w:rFonts w:eastAsia="Times New Roman"/>
            <w:szCs w:val="24"/>
            <w:lang w:eastAsia="en-US"/>
          </w:rPr>
          <w:br/>
        </w:r>
        <w:r w:rsidRPr="004D430C">
          <w:rPr>
            <w:rFonts w:eastAsia="Times New Roman"/>
            <w:szCs w:val="24"/>
            <w:lang w:eastAsia="en-US"/>
          </w:rPr>
          <w:br/>
          <w:t>Β. Επί των επικαίρων ερωτήσεων:</w:t>
        </w:r>
        <w:r w:rsidRPr="004D430C">
          <w:rPr>
            <w:rFonts w:eastAsia="Times New Roman"/>
            <w:szCs w:val="24"/>
            <w:lang w:eastAsia="en-US"/>
          </w:rPr>
          <w:br/>
          <w:t>ΖΟΡΜΠΑ Μ. , σελ.</w:t>
        </w:r>
        <w:r w:rsidRPr="004D430C">
          <w:rPr>
            <w:rFonts w:eastAsia="Times New Roman"/>
            <w:szCs w:val="24"/>
            <w:lang w:eastAsia="en-US"/>
          </w:rPr>
          <w:br/>
          <w:t>ΗΛΙΟΠΟΥΛΟΣ Π. , σελ.</w:t>
        </w:r>
        <w:r w:rsidRPr="004D430C">
          <w:rPr>
            <w:rFonts w:eastAsia="Times New Roman"/>
            <w:szCs w:val="24"/>
            <w:lang w:eastAsia="en-US"/>
          </w:rPr>
          <w:br/>
          <w:t>ΚΑΡΡΑΣ Γ. , σελ.</w:t>
        </w:r>
        <w:r w:rsidRPr="004D430C">
          <w:rPr>
            <w:rFonts w:eastAsia="Times New Roman"/>
            <w:szCs w:val="24"/>
            <w:lang w:eastAsia="en-US"/>
          </w:rPr>
          <w:br/>
          <w:t>ΚΑΤΣΩΤΗΣ Χ. , σελ.</w:t>
        </w:r>
        <w:r w:rsidRPr="004D430C">
          <w:rPr>
            <w:rFonts w:eastAsia="Times New Roman"/>
            <w:szCs w:val="24"/>
            <w:lang w:eastAsia="en-US"/>
          </w:rPr>
          <w:br/>
          <w:t>ΚΕΦΑΛΟΓΙΑΝΝΗ  Ό. , σελ.</w:t>
        </w:r>
        <w:r w:rsidRPr="004D430C">
          <w:rPr>
            <w:rFonts w:eastAsia="Times New Roman"/>
            <w:szCs w:val="24"/>
            <w:lang w:eastAsia="en-US"/>
          </w:rPr>
          <w:br/>
          <w:t>ΜΑΝΙΟΣ Ν. , σελ.</w:t>
        </w:r>
        <w:r w:rsidRPr="004D430C">
          <w:rPr>
            <w:rFonts w:eastAsia="Times New Roman"/>
            <w:szCs w:val="24"/>
            <w:lang w:eastAsia="en-US"/>
          </w:rPr>
          <w:br/>
          <w:t>ΜΠΟΥΡΑΣ Α. , σελ.</w:t>
        </w:r>
        <w:r w:rsidRPr="004D430C">
          <w:rPr>
            <w:rFonts w:eastAsia="Times New Roman"/>
            <w:szCs w:val="24"/>
            <w:lang w:eastAsia="en-US"/>
          </w:rPr>
          <w:br/>
          <w:t>ΠΕΤΡΟΠΟΥΛΟΣ Α. , σελ.</w:t>
        </w:r>
        <w:r w:rsidRPr="004D430C">
          <w:rPr>
            <w:rFonts w:eastAsia="Times New Roman"/>
            <w:szCs w:val="24"/>
            <w:lang w:eastAsia="en-US"/>
          </w:rPr>
          <w:br/>
          <w:t>ΤΕΛΙΓΙΟΡΙΔΟΥ Ο. , σελ.</w:t>
        </w:r>
        <w:r w:rsidRPr="004D430C">
          <w:rPr>
            <w:rFonts w:eastAsia="Times New Roman"/>
            <w:szCs w:val="24"/>
            <w:lang w:eastAsia="en-US"/>
          </w:rPr>
          <w:br/>
        </w:r>
        <w:r w:rsidRPr="004D430C">
          <w:rPr>
            <w:rFonts w:eastAsia="Times New Roman"/>
            <w:szCs w:val="24"/>
            <w:lang w:eastAsia="en-US"/>
          </w:rPr>
          <w:br/>
          <w:t>Γ. Επί του σχεδίου νόμου του Υπουργείου Παιδείας,  Έρευνας και Θρησκευμάτων:</w:t>
        </w:r>
        <w:r w:rsidRPr="004D430C">
          <w:rPr>
            <w:rFonts w:eastAsia="Times New Roman"/>
            <w:szCs w:val="24"/>
            <w:lang w:eastAsia="en-US"/>
          </w:rPr>
          <w:br/>
          <w:t>ΑΚΡΙΩΤΗΣ Γ. , σελ.</w:t>
        </w:r>
        <w:r w:rsidRPr="004D430C">
          <w:rPr>
            <w:rFonts w:eastAsia="Times New Roman"/>
            <w:szCs w:val="24"/>
            <w:lang w:eastAsia="en-US"/>
          </w:rPr>
          <w:br/>
          <w:t>ΑΝΑΓΝΩΣΤΟΠΟΥΛΟΥ Α. , σελ.</w:t>
        </w:r>
        <w:r w:rsidRPr="004D430C">
          <w:rPr>
            <w:rFonts w:eastAsia="Times New Roman"/>
            <w:szCs w:val="24"/>
            <w:lang w:eastAsia="en-US"/>
          </w:rPr>
          <w:br/>
          <w:t>ΑΝΔΡΙΑΝΟΣ Ι. , σελ.</w:t>
        </w:r>
        <w:r w:rsidRPr="004D430C">
          <w:rPr>
            <w:rFonts w:eastAsia="Times New Roman"/>
            <w:szCs w:val="24"/>
            <w:lang w:eastAsia="en-US"/>
          </w:rPr>
          <w:br/>
          <w:t>ΑΝΤΩΝΙΟΥ Μ. , σελ.</w:t>
        </w:r>
        <w:r w:rsidRPr="004D430C">
          <w:rPr>
            <w:rFonts w:eastAsia="Times New Roman"/>
            <w:szCs w:val="24"/>
            <w:lang w:eastAsia="en-US"/>
          </w:rPr>
          <w:br/>
          <w:t>ΑΥΛΩΝΙΤΟΥ Ε. , σελ.</w:t>
        </w:r>
        <w:r w:rsidRPr="004D430C">
          <w:rPr>
            <w:rFonts w:eastAsia="Times New Roman"/>
            <w:szCs w:val="24"/>
            <w:lang w:eastAsia="en-US"/>
          </w:rPr>
          <w:br/>
          <w:t>ΒΑΓΕΝΑ  Ά. , σελ.</w:t>
        </w:r>
        <w:r w:rsidRPr="004D430C">
          <w:rPr>
            <w:rFonts w:eastAsia="Times New Roman"/>
            <w:szCs w:val="24"/>
            <w:lang w:eastAsia="en-US"/>
          </w:rPr>
          <w:br/>
          <w:t>ΒΑΚΗ Φ. , σελ.</w:t>
        </w:r>
        <w:r w:rsidRPr="004D430C">
          <w:rPr>
            <w:rFonts w:eastAsia="Times New Roman"/>
            <w:szCs w:val="24"/>
            <w:lang w:eastAsia="en-US"/>
          </w:rPr>
          <w:br/>
          <w:t>ΓΑΒΡΟΓΛΟΥ Κ. , σελ.</w:t>
        </w:r>
        <w:r w:rsidRPr="004D430C">
          <w:rPr>
            <w:rFonts w:eastAsia="Times New Roman"/>
            <w:szCs w:val="24"/>
            <w:lang w:eastAsia="en-US"/>
          </w:rPr>
          <w:br/>
          <w:t>ΓΕΩΡΓΑΝΤΑΣ Γ. , σελ.</w:t>
        </w:r>
        <w:r w:rsidRPr="004D430C">
          <w:rPr>
            <w:rFonts w:eastAsia="Times New Roman"/>
            <w:szCs w:val="24"/>
            <w:lang w:eastAsia="en-US"/>
          </w:rPr>
          <w:br/>
          <w:t>ΓΡΕΓΟΣ Α. , σελ.</w:t>
        </w:r>
        <w:r w:rsidRPr="004D430C">
          <w:rPr>
            <w:rFonts w:eastAsia="Times New Roman"/>
            <w:szCs w:val="24"/>
            <w:lang w:eastAsia="en-US"/>
          </w:rPr>
          <w:br/>
          <w:t>ΓΡΗΓΟΡΑΚΟΣ Λ. , σελ.</w:t>
        </w:r>
        <w:r w:rsidRPr="004D430C">
          <w:rPr>
            <w:rFonts w:eastAsia="Times New Roman"/>
            <w:szCs w:val="24"/>
            <w:lang w:eastAsia="en-US"/>
          </w:rPr>
          <w:br/>
          <w:t>ΔΕΛΗΣ Ι. , σελ.</w:t>
        </w:r>
        <w:r w:rsidRPr="004D430C">
          <w:rPr>
            <w:rFonts w:eastAsia="Times New Roman"/>
            <w:szCs w:val="24"/>
            <w:lang w:eastAsia="en-US"/>
          </w:rPr>
          <w:br/>
          <w:t>ΕΜΜΑΝΟΥΗΛΙΔΗΣ Δ. , σελ.</w:t>
        </w:r>
        <w:r w:rsidRPr="004D430C">
          <w:rPr>
            <w:rFonts w:eastAsia="Times New Roman"/>
            <w:szCs w:val="24"/>
            <w:lang w:eastAsia="en-US"/>
          </w:rPr>
          <w:br/>
          <w:t>ΖΕΪΜΠΕΚ Χ. , σελ.</w:t>
        </w:r>
        <w:r w:rsidRPr="004D430C">
          <w:rPr>
            <w:rFonts w:eastAsia="Times New Roman"/>
            <w:szCs w:val="24"/>
            <w:lang w:eastAsia="en-US"/>
          </w:rPr>
          <w:br/>
          <w:t>ΘΕΟΧΑΡΟΠΟΥΛΟΣ Α. , σελ.</w:t>
        </w:r>
        <w:r w:rsidRPr="004D430C">
          <w:rPr>
            <w:rFonts w:eastAsia="Times New Roman"/>
            <w:szCs w:val="24"/>
            <w:lang w:eastAsia="en-US"/>
          </w:rPr>
          <w:br/>
          <w:t>ΘΗΒΑΙΟΣ Ν. , σελ.</w:t>
        </w:r>
        <w:r w:rsidRPr="004D430C">
          <w:rPr>
            <w:rFonts w:eastAsia="Times New Roman"/>
            <w:szCs w:val="24"/>
            <w:lang w:eastAsia="en-US"/>
          </w:rPr>
          <w:br/>
          <w:t>ΚΑΒΑΔΕΛΛΑΣ Δ. , σελ.</w:t>
        </w:r>
        <w:r w:rsidRPr="004D430C">
          <w:rPr>
            <w:rFonts w:eastAsia="Times New Roman"/>
            <w:szCs w:val="24"/>
            <w:lang w:eastAsia="en-US"/>
          </w:rPr>
          <w:br/>
          <w:t>ΚΑΜΑΤΕΡΟΣ Η. , σελ.</w:t>
        </w:r>
        <w:r w:rsidRPr="004D430C">
          <w:rPr>
            <w:rFonts w:eastAsia="Times New Roman"/>
            <w:szCs w:val="24"/>
            <w:lang w:eastAsia="en-US"/>
          </w:rPr>
          <w:br/>
          <w:t>ΚΑΡΑΜΑΝΛΗ  Ά. , σελ.</w:t>
        </w:r>
        <w:r w:rsidRPr="004D430C">
          <w:rPr>
            <w:rFonts w:eastAsia="Times New Roman"/>
            <w:szCs w:val="24"/>
            <w:lang w:eastAsia="en-US"/>
          </w:rPr>
          <w:br/>
          <w:t>ΚΑΡΑΝΑΣΤΑΣΗΣ Α. , σελ.</w:t>
        </w:r>
        <w:r w:rsidRPr="004D430C">
          <w:rPr>
            <w:rFonts w:eastAsia="Times New Roman"/>
            <w:szCs w:val="24"/>
            <w:lang w:eastAsia="en-US"/>
          </w:rPr>
          <w:br/>
          <w:t>ΚΑΡΡΑΣ Γ. , σελ.</w:t>
        </w:r>
        <w:r w:rsidRPr="004D430C">
          <w:rPr>
            <w:rFonts w:eastAsia="Times New Roman"/>
            <w:szCs w:val="24"/>
            <w:lang w:eastAsia="en-US"/>
          </w:rPr>
          <w:br/>
          <w:t>ΚΑΤΣΑΒΡΙΑ - ΣΙΩΡΟΠΟΥΛΟΥ Χ. , σελ.</w:t>
        </w:r>
        <w:r w:rsidRPr="004D430C">
          <w:rPr>
            <w:rFonts w:eastAsia="Times New Roman"/>
            <w:szCs w:val="24"/>
            <w:lang w:eastAsia="en-US"/>
          </w:rPr>
          <w:br/>
          <w:t>ΚΑΤΣΙΑΝΤΩΝΗΣ Γ. , σελ.</w:t>
        </w:r>
        <w:r w:rsidRPr="004D430C">
          <w:rPr>
            <w:rFonts w:eastAsia="Times New Roman"/>
            <w:szCs w:val="24"/>
            <w:lang w:eastAsia="en-US"/>
          </w:rPr>
          <w:br/>
          <w:t>ΚΑΤΣΙΚΗΣ Κ. , σελ.</w:t>
        </w:r>
        <w:r w:rsidRPr="004D430C">
          <w:rPr>
            <w:rFonts w:eastAsia="Times New Roman"/>
            <w:szCs w:val="24"/>
            <w:lang w:eastAsia="en-US"/>
          </w:rPr>
          <w:br/>
          <w:t>ΚΕΓΚΕΡΟΓΛΟΥ Β. , σελ.</w:t>
        </w:r>
        <w:r w:rsidRPr="004D430C">
          <w:rPr>
            <w:rFonts w:eastAsia="Times New Roman"/>
            <w:szCs w:val="24"/>
            <w:lang w:eastAsia="en-US"/>
          </w:rPr>
          <w:br/>
          <w:t>ΚΕΛΛΑΣ Χ. , σελ.</w:t>
        </w:r>
        <w:r w:rsidRPr="004D430C">
          <w:rPr>
            <w:rFonts w:eastAsia="Times New Roman"/>
            <w:szCs w:val="24"/>
            <w:lang w:eastAsia="en-US"/>
          </w:rPr>
          <w:br/>
          <w:t>ΚΕΡΑΜΕΩΣ Ν. , σελ.</w:t>
        </w:r>
        <w:r w:rsidRPr="004D430C">
          <w:rPr>
            <w:rFonts w:eastAsia="Times New Roman"/>
            <w:szCs w:val="24"/>
            <w:lang w:eastAsia="en-US"/>
          </w:rPr>
          <w:br/>
          <w:t>ΚΕΦΑΛΙΔΟΥ Χ. , σελ.</w:t>
        </w:r>
        <w:r w:rsidRPr="004D430C">
          <w:rPr>
            <w:rFonts w:eastAsia="Times New Roman"/>
            <w:szCs w:val="24"/>
            <w:lang w:eastAsia="en-US"/>
          </w:rPr>
          <w:br/>
          <w:t>ΚΟΝΣΟΛΑΣ Ε. , σελ.</w:t>
        </w:r>
        <w:r w:rsidRPr="004D430C">
          <w:rPr>
            <w:rFonts w:eastAsia="Times New Roman"/>
            <w:szCs w:val="24"/>
            <w:lang w:eastAsia="en-US"/>
          </w:rPr>
          <w:br/>
          <w:t>ΚΟΝΤΟΓΕΩΡΓΟΣ Κ. , σελ.</w:t>
        </w:r>
        <w:r w:rsidRPr="004D430C">
          <w:rPr>
            <w:rFonts w:eastAsia="Times New Roman"/>
            <w:szCs w:val="24"/>
            <w:lang w:eastAsia="en-US"/>
          </w:rPr>
          <w:br/>
          <w:t>ΚΟΝΤΟΝΗΣ Χ. , σελ.</w:t>
        </w:r>
        <w:r w:rsidRPr="004D430C">
          <w:rPr>
            <w:rFonts w:eastAsia="Times New Roman"/>
            <w:szCs w:val="24"/>
            <w:lang w:eastAsia="en-US"/>
          </w:rPr>
          <w:br/>
          <w:t>ΚΟΥΡΑΚΗΣ Α. , σελ.</w:t>
        </w:r>
        <w:r w:rsidRPr="004D430C">
          <w:rPr>
            <w:rFonts w:eastAsia="Times New Roman"/>
            <w:szCs w:val="24"/>
            <w:lang w:eastAsia="en-US"/>
          </w:rPr>
          <w:br/>
          <w:t>ΚΟΥΡΟΥΜΠΛΗΣ Π. , σελ.</w:t>
        </w:r>
        <w:r w:rsidRPr="004D430C">
          <w:rPr>
            <w:rFonts w:eastAsia="Times New Roman"/>
            <w:szCs w:val="24"/>
            <w:lang w:eastAsia="en-US"/>
          </w:rPr>
          <w:br/>
          <w:t>ΚΟΥΤΣΟΥΜΠΑΣ Α. , σελ.</w:t>
        </w:r>
        <w:r w:rsidRPr="004D430C">
          <w:rPr>
            <w:rFonts w:eastAsia="Times New Roman"/>
            <w:szCs w:val="24"/>
            <w:lang w:eastAsia="en-US"/>
          </w:rPr>
          <w:br/>
          <w:t>ΚΟΥΤΣΟΥΜΠΑΣ Δ. , σελ.</w:t>
        </w:r>
        <w:r w:rsidRPr="004D430C">
          <w:rPr>
            <w:rFonts w:eastAsia="Times New Roman"/>
            <w:szCs w:val="24"/>
            <w:lang w:eastAsia="en-US"/>
          </w:rPr>
          <w:br/>
          <w:t>ΚΥΡΙΑΖΙΔΗΣ Δ. , σελ.</w:t>
        </w:r>
        <w:r w:rsidRPr="004D430C">
          <w:rPr>
            <w:rFonts w:eastAsia="Times New Roman"/>
            <w:szCs w:val="24"/>
            <w:lang w:eastAsia="en-US"/>
          </w:rPr>
          <w:br/>
          <w:t>ΚΩΝΣΤΑΝΤΟΠΟΥΛΟΣ Δ. , σελ.</w:t>
        </w:r>
        <w:r w:rsidRPr="004D430C">
          <w:rPr>
            <w:rFonts w:eastAsia="Times New Roman"/>
            <w:szCs w:val="24"/>
            <w:lang w:eastAsia="en-US"/>
          </w:rPr>
          <w:br/>
          <w:t>ΛΑΜΠΡΟΥΛΗΣ Γ. , σελ.</w:t>
        </w:r>
        <w:r w:rsidRPr="004D430C">
          <w:rPr>
            <w:rFonts w:eastAsia="Times New Roman"/>
            <w:szCs w:val="24"/>
            <w:lang w:eastAsia="en-US"/>
          </w:rPr>
          <w:br/>
          <w:t>ΜΑΥΡΩΤΑΣ Γ. , σελ.</w:t>
        </w:r>
        <w:r w:rsidRPr="004D430C">
          <w:rPr>
            <w:rFonts w:eastAsia="Times New Roman"/>
            <w:szCs w:val="24"/>
            <w:lang w:eastAsia="en-US"/>
          </w:rPr>
          <w:br/>
          <w:t>ΜΕΓΑΛΟΜΥΣΤΑΚΑΣ Α. , σελ.</w:t>
        </w:r>
        <w:r w:rsidRPr="004D430C">
          <w:rPr>
            <w:rFonts w:eastAsia="Times New Roman"/>
            <w:szCs w:val="24"/>
            <w:lang w:eastAsia="en-US"/>
          </w:rPr>
          <w:br/>
          <w:t>ΜΙΧΕΛΗΣ Α. , σελ.</w:t>
        </w:r>
        <w:r w:rsidRPr="004D430C">
          <w:rPr>
            <w:rFonts w:eastAsia="Times New Roman"/>
            <w:szCs w:val="24"/>
            <w:lang w:eastAsia="en-US"/>
          </w:rPr>
          <w:br/>
          <w:t>ΜΠΑΛΛΗΣ Σ. , σελ.</w:t>
        </w:r>
        <w:r w:rsidRPr="004D430C">
          <w:rPr>
            <w:rFonts w:eastAsia="Times New Roman"/>
            <w:szCs w:val="24"/>
            <w:lang w:eastAsia="en-US"/>
          </w:rPr>
          <w:br/>
          <w:t>ΜΠΑΛΩΜΕΝΑΚΗΣ Α. , σελ.</w:t>
        </w:r>
        <w:r w:rsidRPr="004D430C">
          <w:rPr>
            <w:rFonts w:eastAsia="Times New Roman"/>
            <w:szCs w:val="24"/>
            <w:lang w:eastAsia="en-US"/>
          </w:rPr>
          <w:br/>
          <w:t>ΜΠΑΞΕΒΑΝΑΚΗΣ Δ. , σελ.</w:t>
        </w:r>
        <w:r w:rsidRPr="004D430C">
          <w:rPr>
            <w:rFonts w:eastAsia="Times New Roman"/>
            <w:szCs w:val="24"/>
            <w:lang w:eastAsia="en-US"/>
          </w:rPr>
          <w:br/>
          <w:t>ΜΠΑΡΓΙΩΤΑΣ Κ. , σελ.</w:t>
        </w:r>
        <w:r w:rsidRPr="004D430C">
          <w:rPr>
            <w:rFonts w:eastAsia="Times New Roman"/>
            <w:szCs w:val="24"/>
            <w:lang w:eastAsia="en-US"/>
          </w:rPr>
          <w:br/>
          <w:t>ΜΠΑΡΚΑΣ Κ. , σελ.</w:t>
        </w:r>
        <w:r w:rsidRPr="004D430C">
          <w:rPr>
            <w:rFonts w:eastAsia="Times New Roman"/>
            <w:szCs w:val="24"/>
            <w:lang w:eastAsia="en-US"/>
          </w:rPr>
          <w:br/>
          <w:t>ΞΑΝΘΟΣ Α. , σελ.</w:t>
        </w:r>
        <w:r w:rsidRPr="004D430C">
          <w:rPr>
            <w:rFonts w:eastAsia="Times New Roman"/>
            <w:szCs w:val="24"/>
            <w:lang w:eastAsia="en-US"/>
          </w:rPr>
          <w:br/>
          <w:t>ΠΑΠΑΔΟΠΟΥΛΟΣ Ν. , σελ.</w:t>
        </w:r>
        <w:r w:rsidRPr="004D430C">
          <w:rPr>
            <w:rFonts w:eastAsia="Times New Roman"/>
            <w:szCs w:val="24"/>
            <w:lang w:eastAsia="en-US"/>
          </w:rPr>
          <w:br/>
          <w:t>ΠΑΠΑΝΑΤΣΙΟΥ Α. , σελ.</w:t>
        </w:r>
        <w:r w:rsidRPr="004D430C">
          <w:rPr>
            <w:rFonts w:eastAsia="Times New Roman"/>
            <w:szCs w:val="24"/>
            <w:lang w:eastAsia="en-US"/>
          </w:rPr>
          <w:br/>
          <w:t>ΠΟΛΑΚΗΣ Π. , σελ.</w:t>
        </w:r>
        <w:r w:rsidRPr="004D430C">
          <w:rPr>
            <w:rFonts w:eastAsia="Times New Roman"/>
            <w:szCs w:val="24"/>
            <w:lang w:eastAsia="en-US"/>
          </w:rPr>
          <w:br/>
          <w:t>ΠΡΑΤΣΟΛΗΣ Α. , σελ.</w:t>
        </w:r>
        <w:r w:rsidRPr="004D430C">
          <w:rPr>
            <w:rFonts w:eastAsia="Times New Roman"/>
            <w:szCs w:val="24"/>
            <w:lang w:eastAsia="en-US"/>
          </w:rPr>
          <w:br/>
          <w:t>ΡΙΖΟΥΛΗΣ Α. , σελ.</w:t>
        </w:r>
        <w:r w:rsidRPr="004D430C">
          <w:rPr>
            <w:rFonts w:eastAsia="Times New Roman"/>
            <w:szCs w:val="24"/>
            <w:lang w:eastAsia="en-US"/>
          </w:rPr>
          <w:br/>
          <w:t>ΣΕΒΑΣΤΑΚΗΣ Δ. , σελ.</w:t>
        </w:r>
        <w:r w:rsidRPr="004D430C">
          <w:rPr>
            <w:rFonts w:eastAsia="Times New Roman"/>
            <w:szCs w:val="24"/>
            <w:lang w:eastAsia="en-US"/>
          </w:rPr>
          <w:br/>
          <w:t>ΣΙΜΟΡΕΛΗΣ Χ. , σελ.</w:t>
        </w:r>
        <w:r w:rsidRPr="004D430C">
          <w:rPr>
            <w:rFonts w:eastAsia="Times New Roman"/>
            <w:szCs w:val="24"/>
            <w:lang w:eastAsia="en-US"/>
          </w:rPr>
          <w:br/>
          <w:t>ΣΚΡΕΚΑΣ Κ. , σελ.</w:t>
        </w:r>
        <w:r w:rsidRPr="004D430C">
          <w:rPr>
            <w:rFonts w:eastAsia="Times New Roman"/>
            <w:szCs w:val="24"/>
            <w:lang w:eastAsia="en-US"/>
          </w:rPr>
          <w:br/>
          <w:t>ΣΤΕΦΟΣ Ι. , σελ.</w:t>
        </w:r>
        <w:r w:rsidRPr="004D430C">
          <w:rPr>
            <w:rFonts w:eastAsia="Times New Roman"/>
            <w:szCs w:val="24"/>
            <w:lang w:eastAsia="en-US"/>
          </w:rPr>
          <w:br/>
          <w:t>ΣΤΡΑΤΗΣ Κ. , σελ.</w:t>
        </w:r>
        <w:r w:rsidRPr="004D430C">
          <w:rPr>
            <w:rFonts w:eastAsia="Times New Roman"/>
            <w:szCs w:val="24"/>
            <w:lang w:eastAsia="en-US"/>
          </w:rPr>
          <w:br/>
          <w:t>ΣΤΥΛΙΟΣ Γ. , σελ.</w:t>
        </w:r>
        <w:r w:rsidRPr="004D430C">
          <w:rPr>
            <w:rFonts w:eastAsia="Times New Roman"/>
            <w:szCs w:val="24"/>
            <w:lang w:eastAsia="en-US"/>
          </w:rPr>
          <w:br/>
          <w:t>ΤΖΑΒΑΡΑΣ Κ. , σελ.</w:t>
        </w:r>
        <w:r w:rsidRPr="004D430C">
          <w:rPr>
            <w:rFonts w:eastAsia="Times New Roman"/>
            <w:szCs w:val="24"/>
            <w:lang w:eastAsia="en-US"/>
          </w:rPr>
          <w:br/>
          <w:t>ΤΖΟΥΦΗ Μ. , σελ.</w:t>
        </w:r>
        <w:r w:rsidRPr="004D430C">
          <w:rPr>
            <w:rFonts w:eastAsia="Times New Roman"/>
            <w:szCs w:val="24"/>
            <w:lang w:eastAsia="en-US"/>
          </w:rPr>
          <w:br/>
          <w:t>ΤΡΙΑΝΤΑΦΥΛΛΟΥ Μ. , σελ.</w:t>
        </w:r>
        <w:r w:rsidRPr="004D430C">
          <w:rPr>
            <w:rFonts w:eastAsia="Times New Roman"/>
            <w:szCs w:val="24"/>
            <w:lang w:eastAsia="en-US"/>
          </w:rPr>
          <w:br/>
          <w:t>ΤΣΙΑΡΑΣ Κ. , σελ.</w:t>
        </w:r>
        <w:r w:rsidRPr="004D430C">
          <w:rPr>
            <w:rFonts w:eastAsia="Times New Roman"/>
            <w:szCs w:val="24"/>
            <w:lang w:eastAsia="en-US"/>
          </w:rPr>
          <w:br/>
          <w:t>ΦΙΛΗΣ Ν. , σελ.</w:t>
        </w:r>
        <w:r w:rsidRPr="004D430C">
          <w:rPr>
            <w:rFonts w:eastAsia="Times New Roman"/>
            <w:szCs w:val="24"/>
            <w:lang w:eastAsia="en-US"/>
          </w:rPr>
          <w:br/>
          <w:t>ΦΩΤΑΚΗΣ Κ. , σελ.</w:t>
        </w:r>
        <w:r w:rsidRPr="004D430C">
          <w:rPr>
            <w:rFonts w:eastAsia="Times New Roman"/>
            <w:szCs w:val="24"/>
            <w:lang w:eastAsia="en-US"/>
          </w:rPr>
          <w:br/>
          <w:t>ΧΑΡΑΚΟΠΟΥΛΟΣ Μ. , σελ.</w:t>
        </w:r>
        <w:r w:rsidRPr="004D430C">
          <w:rPr>
            <w:rFonts w:eastAsia="Times New Roman"/>
            <w:szCs w:val="24"/>
            <w:lang w:eastAsia="en-US"/>
          </w:rPr>
          <w:br/>
          <w:t>ΧΑΤΖΗΣΑΒΒΑΣ Χ. , σελ.</w:t>
        </w:r>
        <w:r w:rsidRPr="004D430C">
          <w:rPr>
            <w:rFonts w:eastAsia="Times New Roman"/>
            <w:szCs w:val="24"/>
            <w:lang w:eastAsia="en-US"/>
          </w:rPr>
          <w:br/>
        </w:r>
        <w:r w:rsidRPr="004D430C">
          <w:rPr>
            <w:rFonts w:eastAsia="Times New Roman"/>
            <w:szCs w:val="24"/>
            <w:lang w:eastAsia="en-US"/>
          </w:rPr>
          <w:br/>
          <w:t>Δ. ΠΑΡΕΜΒΑΣΕΙΣ:</w:t>
        </w:r>
        <w:r w:rsidRPr="004D430C">
          <w:rPr>
            <w:rFonts w:eastAsia="Times New Roman"/>
            <w:szCs w:val="24"/>
            <w:lang w:eastAsia="en-US"/>
          </w:rPr>
          <w:br/>
          <w:t>ΑΜΑΝΑΤΙΔΗΣ Ι. , σελ.</w:t>
        </w:r>
        <w:r w:rsidRPr="004D430C">
          <w:rPr>
            <w:rFonts w:eastAsia="Times New Roman"/>
            <w:szCs w:val="24"/>
            <w:lang w:eastAsia="en-US"/>
          </w:rPr>
          <w:br/>
          <w:t>ΔΡΙΤΣΕΛΗ Π. , σελ.</w:t>
        </w:r>
        <w:r w:rsidRPr="004D430C">
          <w:rPr>
            <w:rFonts w:eastAsia="Times New Roman"/>
            <w:szCs w:val="24"/>
            <w:lang w:eastAsia="en-US"/>
          </w:rPr>
          <w:br/>
          <w:t>ΚΑΤΣΩΤΗΣ Χ. , σελ.</w:t>
        </w:r>
        <w:r w:rsidRPr="004D430C">
          <w:rPr>
            <w:rFonts w:eastAsia="Times New Roman"/>
            <w:szCs w:val="24"/>
            <w:lang w:eastAsia="en-US"/>
          </w:rPr>
          <w:br/>
        </w:r>
      </w:ins>
    </w:p>
    <w:p w14:paraId="6B14E962" w14:textId="73292816" w:rsidR="004965E6" w:rsidRDefault="004D430C">
      <w:pPr>
        <w:spacing w:line="600" w:lineRule="auto"/>
        <w:ind w:firstLine="720"/>
        <w:jc w:val="center"/>
        <w:rPr>
          <w:rFonts w:eastAsia="Times New Roman"/>
          <w:szCs w:val="24"/>
        </w:rPr>
      </w:pPr>
      <w:r>
        <w:rPr>
          <w:rFonts w:eastAsia="Times New Roman"/>
          <w:szCs w:val="24"/>
        </w:rPr>
        <w:t>ΠΡΑΚΤΙΚΑ ΒΟΥΛΗΣ</w:t>
      </w:r>
    </w:p>
    <w:p w14:paraId="6B14E963" w14:textId="77777777" w:rsidR="004965E6" w:rsidRDefault="004D430C">
      <w:pPr>
        <w:spacing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6B14E964" w14:textId="77777777" w:rsidR="004965E6" w:rsidRDefault="004D430C">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B14E965" w14:textId="77777777" w:rsidR="004965E6" w:rsidRDefault="004D430C">
      <w:pPr>
        <w:spacing w:line="600" w:lineRule="auto"/>
        <w:ind w:firstLine="720"/>
        <w:jc w:val="center"/>
        <w:rPr>
          <w:rFonts w:eastAsia="Times New Roman"/>
          <w:szCs w:val="24"/>
        </w:rPr>
      </w:pPr>
      <w:r>
        <w:rPr>
          <w:rFonts w:eastAsia="Times New Roman"/>
          <w:szCs w:val="24"/>
        </w:rPr>
        <w:t>ΣΥΝΟΔΟΣ Δ΄</w:t>
      </w:r>
    </w:p>
    <w:p w14:paraId="6B14E966" w14:textId="77777777" w:rsidR="004965E6" w:rsidRDefault="004D430C">
      <w:pPr>
        <w:spacing w:line="600" w:lineRule="auto"/>
        <w:ind w:firstLine="720"/>
        <w:jc w:val="center"/>
        <w:rPr>
          <w:rFonts w:eastAsia="Times New Roman"/>
          <w:szCs w:val="24"/>
        </w:rPr>
      </w:pPr>
      <w:r>
        <w:rPr>
          <w:rFonts w:eastAsia="Times New Roman"/>
          <w:szCs w:val="24"/>
        </w:rPr>
        <w:t>ΣΥΝΕΔΡΙΑΣΗ ΝΖ΄</w:t>
      </w:r>
    </w:p>
    <w:p w14:paraId="6B14E967" w14:textId="77777777" w:rsidR="004965E6" w:rsidRDefault="004D430C">
      <w:pPr>
        <w:spacing w:line="600" w:lineRule="auto"/>
        <w:ind w:firstLine="720"/>
        <w:jc w:val="center"/>
        <w:rPr>
          <w:rFonts w:eastAsia="Times New Roman"/>
          <w:szCs w:val="24"/>
        </w:rPr>
      </w:pPr>
      <w:r>
        <w:rPr>
          <w:rFonts w:eastAsia="Times New Roman"/>
          <w:szCs w:val="24"/>
        </w:rPr>
        <w:t>Πέμπτη 17 Ιανουαρίου 2019</w:t>
      </w:r>
    </w:p>
    <w:p w14:paraId="6B14E968" w14:textId="77777777" w:rsidR="004965E6" w:rsidRDefault="004D430C">
      <w:pPr>
        <w:spacing w:line="600" w:lineRule="auto"/>
        <w:ind w:firstLine="720"/>
        <w:jc w:val="both"/>
        <w:rPr>
          <w:rFonts w:eastAsia="Times New Roman"/>
          <w:szCs w:val="24"/>
        </w:rPr>
      </w:pPr>
      <w:r>
        <w:rPr>
          <w:rFonts w:eastAsia="Times New Roman"/>
          <w:szCs w:val="24"/>
        </w:rPr>
        <w:t xml:space="preserve">Αθήνα, σήμερα στις 17 Ιανουαρίου 2019, ημέρα Πέμπτη και ώρα </w:t>
      </w:r>
      <w:r>
        <w:rPr>
          <w:rFonts w:eastAsia="Times New Roman"/>
          <w:szCs w:val="24"/>
        </w:rPr>
        <w:t xml:space="preserve">9.42΄, συνήλθε στην Αίθουσα των συνεδριάσεων του Βουλευτηρίου η Βουλή σε ολομέλεια για να συνεδριάσει υπό την προεδρία του Δ΄ Αντιπροέδρου αυτής κ. </w:t>
      </w:r>
      <w:r w:rsidRPr="001203C7">
        <w:rPr>
          <w:rFonts w:eastAsia="Times New Roman"/>
          <w:b/>
          <w:szCs w:val="24"/>
        </w:rPr>
        <w:t>ΝΙΚΗΤΑ ΚΑΚΛΑΜΑΝΗ</w:t>
      </w:r>
      <w:r>
        <w:rPr>
          <w:rFonts w:eastAsia="Times New Roman"/>
          <w:szCs w:val="24"/>
        </w:rPr>
        <w:t>.</w:t>
      </w:r>
    </w:p>
    <w:p w14:paraId="6B14E969" w14:textId="77777777" w:rsidR="004965E6" w:rsidRDefault="004D430C">
      <w:pPr>
        <w:spacing w:line="600" w:lineRule="auto"/>
        <w:ind w:firstLine="720"/>
        <w:jc w:val="both"/>
        <w:rPr>
          <w:rFonts w:eastAsia="Times New Roman"/>
          <w:szCs w:val="24"/>
        </w:rPr>
      </w:pPr>
      <w:r w:rsidRPr="008E5BF7">
        <w:rPr>
          <w:rFonts w:eastAsia="Times New Roman"/>
          <w:b/>
          <w:szCs w:val="24"/>
        </w:rPr>
        <w:t>ΠΡΟΕΔΡΕΥΩΝ (Νικήτας Κακλαμάνης):</w:t>
      </w:r>
      <w:r>
        <w:rPr>
          <w:rFonts w:eastAsia="Times New Roman"/>
          <w:b/>
          <w:szCs w:val="24"/>
        </w:rPr>
        <w:t xml:space="preserve"> </w:t>
      </w:r>
      <w:r>
        <w:rPr>
          <w:rFonts w:eastAsia="Times New Roman"/>
          <w:szCs w:val="24"/>
        </w:rPr>
        <w:t>Κυρίες και κύριοι συνάδελφοι, αρχίζει η συνεδρίαση.</w:t>
      </w:r>
    </w:p>
    <w:p w14:paraId="6B14E96A" w14:textId="77777777" w:rsidR="004965E6" w:rsidRDefault="004D430C">
      <w:pPr>
        <w:spacing w:line="600" w:lineRule="auto"/>
        <w:ind w:firstLine="720"/>
        <w:jc w:val="both"/>
        <w:rPr>
          <w:rFonts w:eastAsia="Times New Roman"/>
          <w:szCs w:val="24"/>
        </w:rPr>
      </w:pPr>
      <w:r>
        <w:rPr>
          <w:rFonts w:eastAsia="Times New Roman"/>
          <w:szCs w:val="24"/>
        </w:rPr>
        <w:t>(ΕΠΙΚ</w:t>
      </w:r>
      <w:r>
        <w:rPr>
          <w:rFonts w:eastAsia="Times New Roman"/>
          <w:szCs w:val="24"/>
        </w:rPr>
        <w:t>ΥΡΩΣΗ ΠΡΑΚΤΙΚΩΝ: Σύμφωνα με την από 16</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2019 </w:t>
      </w:r>
      <w:bookmarkStart w:id="47" w:name="_GoBack"/>
      <w:bookmarkEnd w:id="47"/>
      <w:r>
        <w:rPr>
          <w:rFonts w:eastAsia="Times New Roman"/>
          <w:szCs w:val="24"/>
        </w:rPr>
        <w:t xml:space="preserve">εξουσιοδότηση του Σώματος επικυρώθηκαν με ευθύνη του </w:t>
      </w:r>
      <w:r>
        <w:rPr>
          <w:rFonts w:eastAsia="Times New Roman"/>
          <w:szCs w:val="24"/>
        </w:rPr>
        <w:lastRenderedPageBreak/>
        <w:t>Προεδρείου τα πρακτικά της ΝΣΤ΄ συνεδριάσεώς του, της Τετάρτης 16 Ιανουαρίου 2019)</w:t>
      </w:r>
    </w:p>
    <w:p w14:paraId="6B14E96B" w14:textId="77777777" w:rsidR="004965E6" w:rsidRDefault="004D430C">
      <w:pPr>
        <w:spacing w:line="600" w:lineRule="auto"/>
        <w:ind w:firstLine="720"/>
        <w:jc w:val="both"/>
        <w:rPr>
          <w:rFonts w:eastAsia="Times New Roman"/>
          <w:szCs w:val="24"/>
        </w:rPr>
      </w:pPr>
      <w:r>
        <w:rPr>
          <w:rFonts w:eastAsia="Times New Roman"/>
          <w:szCs w:val="24"/>
        </w:rPr>
        <w:t xml:space="preserve">Έχω την τιμή να ανακοινώσω στο Σώμα το </w:t>
      </w:r>
      <w:r>
        <w:rPr>
          <w:rFonts w:eastAsia="Times New Roman"/>
          <w:szCs w:val="24"/>
        </w:rPr>
        <w:t xml:space="preserve">δελτίο επικαίρων ερωτήσεων </w:t>
      </w:r>
      <w:r>
        <w:rPr>
          <w:rFonts w:eastAsia="Times New Roman"/>
          <w:szCs w:val="24"/>
        </w:rPr>
        <w:t>της Παρα</w:t>
      </w:r>
      <w:r>
        <w:rPr>
          <w:rFonts w:eastAsia="Times New Roman"/>
          <w:szCs w:val="24"/>
        </w:rPr>
        <w:t>σκευής 18 Ιανουαρίου 2019.</w:t>
      </w:r>
    </w:p>
    <w:p w14:paraId="6B14E96C" w14:textId="77777777" w:rsidR="004965E6" w:rsidRDefault="004D430C">
      <w:pPr>
        <w:spacing w:line="600" w:lineRule="auto"/>
        <w:ind w:firstLine="720"/>
        <w:jc w:val="both"/>
        <w:rPr>
          <w:rFonts w:eastAsia="Times New Roman"/>
          <w:szCs w:val="24"/>
        </w:rPr>
      </w:pPr>
      <w:r w:rsidRPr="00A82CA5">
        <w:rPr>
          <w:rFonts w:eastAsia="Times New Roman"/>
          <w:bCs/>
          <w:szCs w:val="24"/>
        </w:rPr>
        <w:t>Α. ΕΠΙΚΑΙΡΕΣ ΕΡΩΤΗΣΕΙΣ Πρώτου Κύκλου (Άρθρο 130 παρ</w:t>
      </w:r>
      <w:r>
        <w:rPr>
          <w:rFonts w:eastAsia="Times New Roman"/>
          <w:bCs/>
          <w:szCs w:val="24"/>
        </w:rPr>
        <w:t>άγραφοι</w:t>
      </w:r>
      <w:r w:rsidRPr="00A82CA5">
        <w:rPr>
          <w:rFonts w:eastAsia="Times New Roman"/>
          <w:bCs/>
          <w:szCs w:val="24"/>
        </w:rPr>
        <w:t xml:space="preserve"> 2 και 3 </w:t>
      </w:r>
      <w:r>
        <w:rPr>
          <w:rFonts w:eastAsia="Times New Roman"/>
          <w:bCs/>
          <w:szCs w:val="24"/>
        </w:rPr>
        <w:t xml:space="preserve">του </w:t>
      </w:r>
      <w:r w:rsidRPr="00A82CA5">
        <w:rPr>
          <w:rFonts w:eastAsia="Times New Roman"/>
          <w:bCs/>
          <w:szCs w:val="24"/>
        </w:rPr>
        <w:t>Καν</w:t>
      </w:r>
      <w:r>
        <w:rPr>
          <w:rFonts w:eastAsia="Times New Roman"/>
          <w:bCs/>
          <w:szCs w:val="24"/>
        </w:rPr>
        <w:t>ονισμού της</w:t>
      </w:r>
      <w:r w:rsidRPr="00A82CA5">
        <w:rPr>
          <w:rFonts w:eastAsia="Times New Roman"/>
          <w:bCs/>
          <w:szCs w:val="24"/>
        </w:rPr>
        <w:t xml:space="preserve"> Βουλής)</w:t>
      </w:r>
    </w:p>
    <w:p w14:paraId="6B14E96D" w14:textId="77777777" w:rsidR="004965E6" w:rsidRDefault="004D430C">
      <w:pPr>
        <w:spacing w:line="600" w:lineRule="auto"/>
        <w:ind w:firstLine="720"/>
        <w:jc w:val="both"/>
        <w:rPr>
          <w:rFonts w:eastAsia="Times New Roman"/>
          <w:szCs w:val="24"/>
        </w:rPr>
      </w:pPr>
      <w:r>
        <w:rPr>
          <w:rFonts w:eastAsia="Times New Roman"/>
          <w:szCs w:val="24"/>
        </w:rPr>
        <w:t xml:space="preserve">1. </w:t>
      </w:r>
      <w:r w:rsidRPr="00A82CA5">
        <w:rPr>
          <w:rFonts w:eastAsia="Times New Roman"/>
          <w:szCs w:val="24"/>
        </w:rPr>
        <w:t xml:space="preserve">Η με αριθμό 269/14-1-2019 </w:t>
      </w:r>
      <w:r>
        <w:rPr>
          <w:rFonts w:eastAsia="Times New Roman"/>
          <w:szCs w:val="24"/>
        </w:rPr>
        <w:t>ε</w:t>
      </w:r>
      <w:r w:rsidRPr="00A82CA5">
        <w:rPr>
          <w:rFonts w:eastAsia="Times New Roman"/>
          <w:szCs w:val="24"/>
        </w:rPr>
        <w:t xml:space="preserve">πίκαιρη </w:t>
      </w:r>
      <w:r>
        <w:rPr>
          <w:rFonts w:eastAsia="Times New Roman"/>
          <w:szCs w:val="24"/>
        </w:rPr>
        <w:t>ε</w:t>
      </w:r>
      <w:r w:rsidRPr="00A82CA5">
        <w:rPr>
          <w:rFonts w:eastAsia="Times New Roman"/>
          <w:szCs w:val="24"/>
        </w:rPr>
        <w:t>ρώτηση του Βουλευτή Α</w:t>
      </w:r>
      <w:r>
        <w:rPr>
          <w:rFonts w:eastAsia="Times New Roman"/>
          <w:szCs w:val="24"/>
        </w:rPr>
        <w:t>΄</w:t>
      </w:r>
      <w:r w:rsidRPr="00A82CA5">
        <w:rPr>
          <w:rFonts w:eastAsia="Times New Roman"/>
          <w:szCs w:val="24"/>
        </w:rPr>
        <w:t xml:space="preserve"> Πειραιώς της Νέας Δημοκρατίας κ. </w:t>
      </w:r>
      <w:r w:rsidRPr="00A82CA5">
        <w:rPr>
          <w:rFonts w:eastAsia="Times New Roman"/>
          <w:bCs/>
          <w:szCs w:val="24"/>
        </w:rPr>
        <w:t xml:space="preserve">Κωνσταντίνου Κατσαφάδου </w:t>
      </w:r>
      <w:r w:rsidRPr="00A82CA5">
        <w:rPr>
          <w:rFonts w:eastAsia="Times New Roman"/>
          <w:szCs w:val="24"/>
        </w:rPr>
        <w:t>προς τον Υπουργό</w:t>
      </w:r>
      <w:r w:rsidRPr="00A82CA5">
        <w:rPr>
          <w:rFonts w:eastAsia="Times New Roman"/>
          <w:szCs w:val="24"/>
        </w:rPr>
        <w:t xml:space="preserve"> </w:t>
      </w:r>
      <w:r w:rsidRPr="00A82CA5">
        <w:rPr>
          <w:rFonts w:eastAsia="Times New Roman"/>
          <w:bCs/>
          <w:szCs w:val="24"/>
        </w:rPr>
        <w:t xml:space="preserve">Εσωτερικών, </w:t>
      </w:r>
      <w:r w:rsidRPr="00A82CA5">
        <w:rPr>
          <w:rFonts w:eastAsia="Times New Roman"/>
          <w:szCs w:val="24"/>
        </w:rPr>
        <w:t xml:space="preserve">με θέμα: «Η κυβέρνηση προαναγγέλλει επιλεκτική κατάτμηση δήμων </w:t>
      </w:r>
      <w:r>
        <w:rPr>
          <w:rFonts w:eastAsia="Times New Roman"/>
          <w:szCs w:val="24"/>
        </w:rPr>
        <w:t>με μικροκομματικά κριτήρια</w:t>
      </w:r>
      <w:r w:rsidRPr="00A82CA5">
        <w:rPr>
          <w:rFonts w:eastAsia="Times New Roman"/>
          <w:szCs w:val="24"/>
        </w:rPr>
        <w:t>, λίγο πριν τις δημοτικές εκλογές, προκαλώντας σύγχυση και αναστάτωση».</w:t>
      </w:r>
    </w:p>
    <w:p w14:paraId="6B14E96E" w14:textId="77777777" w:rsidR="004965E6" w:rsidRDefault="004D430C">
      <w:pPr>
        <w:spacing w:line="600" w:lineRule="auto"/>
        <w:ind w:firstLine="720"/>
        <w:jc w:val="both"/>
        <w:rPr>
          <w:rFonts w:eastAsia="Times New Roman"/>
          <w:szCs w:val="24"/>
        </w:rPr>
      </w:pPr>
      <w:r>
        <w:rPr>
          <w:rFonts w:eastAsia="Times New Roman"/>
          <w:szCs w:val="24"/>
        </w:rPr>
        <w:t xml:space="preserve">2. </w:t>
      </w:r>
      <w:r w:rsidRPr="00A82CA5">
        <w:rPr>
          <w:rFonts w:eastAsia="Times New Roman"/>
          <w:szCs w:val="24"/>
        </w:rPr>
        <w:t xml:space="preserve">Η με αριθμό 265/11-1-2019 </w:t>
      </w:r>
      <w:r>
        <w:rPr>
          <w:rFonts w:eastAsia="Times New Roman"/>
          <w:szCs w:val="24"/>
        </w:rPr>
        <w:t>ε</w:t>
      </w:r>
      <w:r w:rsidRPr="00A82CA5">
        <w:rPr>
          <w:rFonts w:eastAsia="Times New Roman"/>
          <w:szCs w:val="24"/>
        </w:rPr>
        <w:t xml:space="preserve">πίκαιρη </w:t>
      </w:r>
      <w:r>
        <w:rPr>
          <w:rFonts w:eastAsia="Times New Roman"/>
          <w:szCs w:val="24"/>
        </w:rPr>
        <w:t>ε</w:t>
      </w:r>
      <w:r w:rsidRPr="00A82CA5">
        <w:rPr>
          <w:rFonts w:eastAsia="Times New Roman"/>
          <w:szCs w:val="24"/>
        </w:rPr>
        <w:t>ρώτηση του Βουλευτή Αρκαδίας της Δημ</w:t>
      </w:r>
      <w:r>
        <w:rPr>
          <w:rFonts w:eastAsia="Times New Roman"/>
          <w:szCs w:val="24"/>
        </w:rPr>
        <w:t>οκρατικ</w:t>
      </w:r>
      <w:r>
        <w:rPr>
          <w:rFonts w:eastAsia="Times New Roman"/>
          <w:szCs w:val="24"/>
        </w:rPr>
        <w:t>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w:t>
      </w:r>
      <w:r>
        <w:rPr>
          <w:rFonts w:eastAsia="Times New Roman"/>
          <w:szCs w:val="24"/>
        </w:rPr>
        <w:t xml:space="preserve"> </w:t>
      </w:r>
      <w:r w:rsidRPr="00A82CA5">
        <w:rPr>
          <w:rFonts w:eastAsia="Times New Roman"/>
          <w:bCs/>
          <w:szCs w:val="24"/>
        </w:rPr>
        <w:t xml:space="preserve">Οδυσσέα Κωνσταντινόπουλου </w:t>
      </w:r>
      <w:r w:rsidRPr="00A82CA5">
        <w:rPr>
          <w:rFonts w:eastAsia="Times New Roman"/>
          <w:szCs w:val="24"/>
        </w:rPr>
        <w:t xml:space="preserve">προς τον Υπουργό </w:t>
      </w:r>
      <w:r w:rsidRPr="00A82CA5">
        <w:rPr>
          <w:rFonts w:eastAsia="Times New Roman"/>
          <w:bCs/>
          <w:szCs w:val="24"/>
        </w:rPr>
        <w:t xml:space="preserve">Εσωτερικών, </w:t>
      </w:r>
      <w:r w:rsidRPr="00A82CA5">
        <w:rPr>
          <w:rFonts w:eastAsia="Times New Roman"/>
          <w:szCs w:val="24"/>
        </w:rPr>
        <w:t>με θέμα: «Σε ποιο στάδιο βρίσκεται η υλοποίηση του έργου προσέλκυσης επισκεπτών στη Λίμνη Λάδωνα, ύψους 1.289.618 ευρώ;».</w:t>
      </w:r>
    </w:p>
    <w:p w14:paraId="6B14E96F" w14:textId="77777777" w:rsidR="004965E6" w:rsidRDefault="004D430C">
      <w:pPr>
        <w:spacing w:line="600" w:lineRule="auto"/>
        <w:ind w:firstLine="720"/>
        <w:jc w:val="both"/>
        <w:rPr>
          <w:rFonts w:eastAsia="Times New Roman"/>
          <w:szCs w:val="24"/>
        </w:rPr>
      </w:pPr>
      <w:r w:rsidRPr="00A82CA5">
        <w:rPr>
          <w:rFonts w:eastAsia="Times New Roman"/>
          <w:szCs w:val="24"/>
        </w:rPr>
        <w:lastRenderedPageBreak/>
        <w:t xml:space="preserve">3. Η με αριθμό 275/15-1-2019 επίκαιρη ερώτηση του Βουλευτή Α΄ Θεσσαλονίκης του Κομμουνιστικού Κόμματος </w:t>
      </w:r>
      <w:r w:rsidRPr="00A82CA5">
        <w:rPr>
          <w:rFonts w:eastAsia="Times New Roman"/>
          <w:szCs w:val="24"/>
        </w:rPr>
        <w:t>Ελλάδ</w:t>
      </w:r>
      <w:r>
        <w:rPr>
          <w:rFonts w:eastAsia="Times New Roman"/>
          <w:szCs w:val="24"/>
        </w:rPr>
        <w:t>α</w:t>
      </w:r>
      <w:r w:rsidRPr="00A82CA5">
        <w:rPr>
          <w:rFonts w:eastAsia="Times New Roman"/>
          <w:szCs w:val="24"/>
        </w:rPr>
        <w:t xml:space="preserve">ς </w:t>
      </w:r>
      <w:r w:rsidRPr="00A82CA5">
        <w:rPr>
          <w:rFonts w:eastAsia="Times New Roman"/>
          <w:szCs w:val="24"/>
        </w:rPr>
        <w:t xml:space="preserve">κ. </w:t>
      </w:r>
      <w:r w:rsidRPr="00A82CA5">
        <w:rPr>
          <w:rFonts w:eastAsia="Times New Roman"/>
          <w:bCs/>
          <w:szCs w:val="24"/>
        </w:rPr>
        <w:t xml:space="preserve">Γιάννη Δελή </w:t>
      </w:r>
      <w:r w:rsidRPr="00A82CA5">
        <w:rPr>
          <w:rFonts w:eastAsia="Times New Roman"/>
          <w:szCs w:val="24"/>
        </w:rPr>
        <w:t xml:space="preserve">προς τον Υπουργό </w:t>
      </w:r>
      <w:r w:rsidRPr="00A82CA5">
        <w:rPr>
          <w:rFonts w:eastAsia="Times New Roman"/>
          <w:bCs/>
          <w:szCs w:val="24"/>
        </w:rPr>
        <w:t xml:space="preserve">Εσωτερικών, </w:t>
      </w:r>
      <w:r w:rsidRPr="00A82CA5">
        <w:rPr>
          <w:rFonts w:eastAsia="Times New Roman"/>
          <w:szCs w:val="24"/>
        </w:rPr>
        <w:t>σχετικά με τη «μεταφορά μαθητών των Μουσικών και Καλλιτεχνικών Σχολείων».</w:t>
      </w:r>
    </w:p>
    <w:p w14:paraId="6B14E970" w14:textId="77777777" w:rsidR="004965E6" w:rsidRDefault="004D430C">
      <w:pPr>
        <w:spacing w:line="600" w:lineRule="auto"/>
        <w:ind w:firstLine="720"/>
        <w:jc w:val="both"/>
        <w:rPr>
          <w:rFonts w:eastAsia="Times New Roman"/>
          <w:szCs w:val="24"/>
        </w:rPr>
      </w:pPr>
      <w:r w:rsidRPr="00A82CA5">
        <w:rPr>
          <w:rFonts w:eastAsia="Times New Roman"/>
          <w:bCs/>
          <w:szCs w:val="24"/>
        </w:rPr>
        <w:t>Β. ΕΠΙΚΑΙΡΕΣ ΕΡΩΤΗΣΕΙΣ Δεύτ</w:t>
      </w:r>
      <w:r w:rsidRPr="00A82CA5">
        <w:rPr>
          <w:rFonts w:eastAsia="Times New Roman"/>
          <w:bCs/>
          <w:szCs w:val="24"/>
        </w:rPr>
        <w:t>ερου Κύκλου (Άρθρο 130 παρ</w:t>
      </w:r>
      <w:r>
        <w:rPr>
          <w:rFonts w:eastAsia="Times New Roman"/>
          <w:bCs/>
          <w:szCs w:val="24"/>
        </w:rPr>
        <w:t>άγραφοι</w:t>
      </w:r>
      <w:r w:rsidRPr="00A82CA5">
        <w:rPr>
          <w:rFonts w:eastAsia="Times New Roman"/>
          <w:bCs/>
          <w:szCs w:val="24"/>
        </w:rPr>
        <w:t xml:space="preserve"> 2 και 3 </w:t>
      </w:r>
      <w:r>
        <w:rPr>
          <w:rFonts w:eastAsia="Times New Roman"/>
          <w:bCs/>
          <w:szCs w:val="24"/>
        </w:rPr>
        <w:t xml:space="preserve">του </w:t>
      </w:r>
      <w:r w:rsidRPr="00A82CA5">
        <w:rPr>
          <w:rFonts w:eastAsia="Times New Roman"/>
          <w:bCs/>
          <w:szCs w:val="24"/>
        </w:rPr>
        <w:t>Καν</w:t>
      </w:r>
      <w:r>
        <w:rPr>
          <w:rFonts w:eastAsia="Times New Roman"/>
          <w:bCs/>
          <w:szCs w:val="24"/>
        </w:rPr>
        <w:t>ονισμού της</w:t>
      </w:r>
      <w:r w:rsidRPr="00A82CA5">
        <w:rPr>
          <w:rFonts w:eastAsia="Times New Roman"/>
          <w:bCs/>
          <w:szCs w:val="24"/>
        </w:rPr>
        <w:t xml:space="preserve"> Βουλής)</w:t>
      </w:r>
    </w:p>
    <w:p w14:paraId="6B14E971" w14:textId="77777777" w:rsidR="004965E6" w:rsidRDefault="004D430C">
      <w:pPr>
        <w:spacing w:line="600" w:lineRule="auto"/>
        <w:ind w:firstLine="720"/>
        <w:jc w:val="both"/>
        <w:rPr>
          <w:rFonts w:eastAsia="Times New Roman"/>
          <w:szCs w:val="24"/>
        </w:rPr>
      </w:pPr>
      <w:r w:rsidRPr="00A82CA5">
        <w:rPr>
          <w:rFonts w:eastAsia="Times New Roman"/>
          <w:szCs w:val="24"/>
        </w:rPr>
        <w:t>1. Η με αριθμό 270/14-1-2019 επίκαιρη ερώτηση του Βουλευτή Λέσβου της Νέας Δημοκρατίας κ.</w:t>
      </w:r>
      <w:r w:rsidRPr="00A82CA5">
        <w:rPr>
          <w:rFonts w:eastAsia="Times New Roman"/>
          <w:bCs/>
          <w:szCs w:val="24"/>
        </w:rPr>
        <w:t xml:space="preserve"> Χαράλαμπου Αθανασίου </w:t>
      </w:r>
      <w:r w:rsidRPr="00A82CA5">
        <w:rPr>
          <w:rFonts w:eastAsia="Times New Roman"/>
          <w:szCs w:val="24"/>
        </w:rPr>
        <w:t xml:space="preserve">προς τον Υπουργό </w:t>
      </w:r>
      <w:r w:rsidRPr="00A82CA5">
        <w:rPr>
          <w:rFonts w:eastAsia="Times New Roman"/>
          <w:bCs/>
          <w:szCs w:val="24"/>
        </w:rPr>
        <w:t xml:space="preserve">Εσωτερικών, </w:t>
      </w:r>
      <w:r w:rsidRPr="00A82CA5">
        <w:rPr>
          <w:rFonts w:eastAsia="Times New Roman"/>
          <w:szCs w:val="24"/>
        </w:rPr>
        <w:t>με θέμα: «Διάσπαση του Δήμου Λέσβου».</w:t>
      </w:r>
    </w:p>
    <w:p w14:paraId="6B14E972" w14:textId="77777777" w:rsidR="004965E6" w:rsidRDefault="004D430C">
      <w:pPr>
        <w:spacing w:line="600" w:lineRule="auto"/>
        <w:ind w:firstLine="720"/>
        <w:jc w:val="both"/>
        <w:rPr>
          <w:rFonts w:eastAsia="Times New Roman"/>
          <w:szCs w:val="24"/>
        </w:rPr>
      </w:pPr>
      <w:r w:rsidRPr="00A82CA5">
        <w:rPr>
          <w:rFonts w:eastAsia="Times New Roman"/>
          <w:szCs w:val="24"/>
        </w:rPr>
        <w:t>2. Η με α</w:t>
      </w:r>
      <w:r w:rsidRPr="00A82CA5">
        <w:rPr>
          <w:rFonts w:eastAsia="Times New Roman"/>
          <w:szCs w:val="24"/>
        </w:rPr>
        <w:t xml:space="preserve">ριθμό 279/15-1-2019 επίκαιρη ερώτηση του Βουλευτή Ηρακλείου της Δημοκρατικής Συμπαράταξης ΠΑΣΟΚ – ΔΗΜΑΡ κ. </w:t>
      </w:r>
      <w:r w:rsidRPr="00A82CA5">
        <w:rPr>
          <w:rFonts w:eastAsia="Times New Roman"/>
          <w:bCs/>
          <w:szCs w:val="24"/>
        </w:rPr>
        <w:t xml:space="preserve">Βασιλείου </w:t>
      </w:r>
      <w:proofErr w:type="spellStart"/>
      <w:r w:rsidRPr="00A82CA5">
        <w:rPr>
          <w:rFonts w:eastAsia="Times New Roman"/>
          <w:bCs/>
          <w:szCs w:val="24"/>
        </w:rPr>
        <w:t>Κεγκέρογλου</w:t>
      </w:r>
      <w:proofErr w:type="spellEnd"/>
      <w:r w:rsidRPr="00A82CA5">
        <w:rPr>
          <w:rFonts w:eastAsia="Times New Roman"/>
          <w:bCs/>
          <w:szCs w:val="24"/>
        </w:rPr>
        <w:t xml:space="preserve"> </w:t>
      </w:r>
      <w:r w:rsidRPr="00A82CA5">
        <w:rPr>
          <w:rFonts w:eastAsia="Times New Roman"/>
          <w:szCs w:val="24"/>
        </w:rPr>
        <w:t xml:space="preserve">προς τον Υπουργό </w:t>
      </w:r>
      <w:r w:rsidRPr="00A82CA5">
        <w:rPr>
          <w:rFonts w:eastAsia="Times New Roman"/>
          <w:bCs/>
          <w:szCs w:val="24"/>
        </w:rPr>
        <w:t>Ναυτιλίας και Νησιωτικής Πολιτικής,</w:t>
      </w:r>
      <w:r w:rsidRPr="00A82CA5">
        <w:rPr>
          <w:rFonts w:eastAsia="Times New Roman"/>
          <w:szCs w:val="24"/>
        </w:rPr>
        <w:t xml:space="preserve"> με θέμα: «Άμεσες ενέργειες για να ενταχθεί η Κρήτη στο Μεταφορικό Ισοδύναμ</w:t>
      </w:r>
      <w:r w:rsidRPr="00A82CA5">
        <w:rPr>
          <w:rFonts w:eastAsia="Times New Roman"/>
          <w:szCs w:val="24"/>
        </w:rPr>
        <w:t>ο».</w:t>
      </w:r>
    </w:p>
    <w:p w14:paraId="6B14E973" w14:textId="77777777" w:rsidR="004965E6" w:rsidRDefault="004D430C">
      <w:pPr>
        <w:spacing w:line="600" w:lineRule="auto"/>
        <w:ind w:firstLine="720"/>
        <w:jc w:val="both"/>
        <w:rPr>
          <w:rFonts w:eastAsia="Times New Roman"/>
          <w:szCs w:val="24"/>
        </w:rPr>
      </w:pPr>
      <w:r>
        <w:rPr>
          <w:rFonts w:eastAsia="Times New Roman"/>
          <w:szCs w:val="24"/>
        </w:rPr>
        <w:lastRenderedPageBreak/>
        <w:t>3.</w:t>
      </w:r>
      <w:r>
        <w:rPr>
          <w:rFonts w:eastAsia="Times New Roman"/>
          <w:szCs w:val="24"/>
        </w:rPr>
        <w:t xml:space="preserve"> </w:t>
      </w:r>
      <w:r w:rsidRPr="00A82CA5">
        <w:rPr>
          <w:rFonts w:eastAsia="Times New Roman"/>
          <w:szCs w:val="24"/>
        </w:rPr>
        <w:t xml:space="preserve">Η με αριθμό 278/15-1-2019 </w:t>
      </w:r>
      <w:r>
        <w:rPr>
          <w:rFonts w:eastAsia="Times New Roman"/>
          <w:szCs w:val="24"/>
        </w:rPr>
        <w:t>ε</w:t>
      </w:r>
      <w:r w:rsidRPr="00A82CA5">
        <w:rPr>
          <w:rFonts w:eastAsia="Times New Roman"/>
          <w:szCs w:val="24"/>
        </w:rPr>
        <w:t xml:space="preserve">πίκαιρη </w:t>
      </w:r>
      <w:r>
        <w:rPr>
          <w:rFonts w:eastAsia="Times New Roman"/>
          <w:szCs w:val="24"/>
        </w:rPr>
        <w:t>ε</w:t>
      </w:r>
      <w:r w:rsidRPr="00A82CA5">
        <w:rPr>
          <w:rFonts w:eastAsia="Times New Roman"/>
          <w:szCs w:val="24"/>
        </w:rPr>
        <w:t xml:space="preserve">ρώτηση του Βουλευτή Ηρακλείου του Κομμουνιστικού Κόμματος </w:t>
      </w:r>
      <w:r w:rsidRPr="00A82CA5">
        <w:rPr>
          <w:rFonts w:eastAsia="Times New Roman"/>
          <w:szCs w:val="24"/>
        </w:rPr>
        <w:t>Ελλάδ</w:t>
      </w:r>
      <w:r>
        <w:rPr>
          <w:rFonts w:eastAsia="Times New Roman"/>
          <w:szCs w:val="24"/>
        </w:rPr>
        <w:t>α</w:t>
      </w:r>
      <w:r w:rsidRPr="00A82CA5">
        <w:rPr>
          <w:rFonts w:eastAsia="Times New Roman"/>
          <w:szCs w:val="24"/>
        </w:rPr>
        <w:t xml:space="preserve">ς </w:t>
      </w:r>
      <w:r w:rsidRPr="00A82CA5">
        <w:rPr>
          <w:rFonts w:eastAsia="Times New Roman"/>
          <w:szCs w:val="24"/>
        </w:rPr>
        <w:t xml:space="preserve">κ. </w:t>
      </w:r>
      <w:r w:rsidRPr="00A82CA5">
        <w:rPr>
          <w:rFonts w:eastAsia="Times New Roman"/>
          <w:bCs/>
          <w:szCs w:val="24"/>
        </w:rPr>
        <w:t xml:space="preserve">Εμμανουήλ Συντυχάκη </w:t>
      </w:r>
      <w:r w:rsidRPr="00A82CA5">
        <w:rPr>
          <w:rFonts w:eastAsia="Times New Roman"/>
          <w:szCs w:val="24"/>
        </w:rPr>
        <w:t xml:space="preserve">προς τον Υπουργό </w:t>
      </w:r>
      <w:r w:rsidRPr="00A82CA5">
        <w:rPr>
          <w:rFonts w:eastAsia="Times New Roman"/>
          <w:bCs/>
          <w:szCs w:val="24"/>
        </w:rPr>
        <w:t>Οικονομίας και</w:t>
      </w:r>
      <w:r w:rsidRPr="00A82CA5">
        <w:rPr>
          <w:rFonts w:eastAsia="Times New Roman"/>
          <w:szCs w:val="24"/>
        </w:rPr>
        <w:t xml:space="preserve"> </w:t>
      </w:r>
      <w:r w:rsidRPr="00A82CA5">
        <w:rPr>
          <w:rFonts w:eastAsia="Times New Roman"/>
          <w:bCs/>
          <w:szCs w:val="24"/>
        </w:rPr>
        <w:t>Ανάπτυξης,</w:t>
      </w:r>
      <w:r w:rsidRPr="00A82CA5">
        <w:rPr>
          <w:rFonts w:eastAsia="Times New Roman"/>
          <w:szCs w:val="24"/>
        </w:rPr>
        <w:t xml:space="preserve"> σχετικά με το «</w:t>
      </w:r>
      <w:proofErr w:type="spellStart"/>
      <w:r w:rsidRPr="00A82CA5">
        <w:rPr>
          <w:rFonts w:eastAsia="Times New Roman"/>
          <w:szCs w:val="24"/>
        </w:rPr>
        <w:t>Καπετανάκειο</w:t>
      </w:r>
      <w:proofErr w:type="spellEnd"/>
      <w:r w:rsidRPr="00A82CA5">
        <w:rPr>
          <w:rFonts w:eastAsia="Times New Roman"/>
          <w:szCs w:val="24"/>
        </w:rPr>
        <w:t>» κτήριο στο Ηράκλειο Κρήτης.</w:t>
      </w:r>
    </w:p>
    <w:p w14:paraId="6B14E974" w14:textId="77777777" w:rsidR="004965E6" w:rsidRDefault="004D430C">
      <w:pPr>
        <w:spacing w:line="600" w:lineRule="auto"/>
        <w:ind w:firstLine="720"/>
        <w:jc w:val="both"/>
        <w:rPr>
          <w:rFonts w:eastAsia="Times New Roman"/>
          <w:szCs w:val="24"/>
        </w:rPr>
      </w:pPr>
      <w:r w:rsidRPr="00A82CA5">
        <w:rPr>
          <w:rFonts w:eastAsia="Times New Roman"/>
          <w:bCs/>
          <w:szCs w:val="24"/>
        </w:rPr>
        <w:t>ΑΝΑΦΟΡΕΣ</w:t>
      </w:r>
      <w:r w:rsidRPr="00503B0C">
        <w:rPr>
          <w:rFonts w:eastAsia="Times New Roman"/>
          <w:bCs/>
          <w:szCs w:val="24"/>
        </w:rPr>
        <w:t xml:space="preserve"> - </w:t>
      </w:r>
      <w:r w:rsidRPr="00A82CA5">
        <w:rPr>
          <w:rFonts w:eastAsia="Times New Roman"/>
          <w:bCs/>
          <w:szCs w:val="24"/>
        </w:rPr>
        <w:t>ΕΡΩΤΗΣΕΙΣ (Άρ</w:t>
      </w:r>
      <w:r w:rsidRPr="00A82CA5">
        <w:rPr>
          <w:rFonts w:eastAsia="Times New Roman"/>
          <w:bCs/>
          <w:szCs w:val="24"/>
        </w:rPr>
        <w:t>θρο 130 παρ</w:t>
      </w:r>
      <w:r>
        <w:rPr>
          <w:rFonts w:eastAsia="Times New Roman"/>
          <w:bCs/>
          <w:szCs w:val="24"/>
        </w:rPr>
        <w:t>άγραφος</w:t>
      </w:r>
      <w:r w:rsidRPr="00A82CA5">
        <w:rPr>
          <w:rFonts w:eastAsia="Times New Roman"/>
          <w:bCs/>
          <w:szCs w:val="24"/>
        </w:rPr>
        <w:t xml:space="preserve"> 5 </w:t>
      </w:r>
      <w:r>
        <w:rPr>
          <w:rFonts w:eastAsia="Times New Roman"/>
          <w:bCs/>
          <w:szCs w:val="24"/>
        </w:rPr>
        <w:t xml:space="preserve">του </w:t>
      </w:r>
      <w:r w:rsidRPr="00A82CA5">
        <w:rPr>
          <w:rFonts w:eastAsia="Times New Roman"/>
          <w:bCs/>
          <w:szCs w:val="24"/>
        </w:rPr>
        <w:t>Καν</w:t>
      </w:r>
      <w:r>
        <w:rPr>
          <w:rFonts w:eastAsia="Times New Roman"/>
          <w:bCs/>
          <w:szCs w:val="24"/>
        </w:rPr>
        <w:t>ονισμού της</w:t>
      </w:r>
      <w:r w:rsidRPr="00A82CA5">
        <w:rPr>
          <w:rFonts w:eastAsia="Times New Roman"/>
          <w:bCs/>
          <w:szCs w:val="24"/>
        </w:rPr>
        <w:t xml:space="preserve"> Βουλής)</w:t>
      </w:r>
    </w:p>
    <w:p w14:paraId="6B14E975" w14:textId="77777777" w:rsidR="004965E6" w:rsidRDefault="004D430C">
      <w:pPr>
        <w:spacing w:line="600" w:lineRule="auto"/>
        <w:ind w:firstLine="720"/>
        <w:jc w:val="both"/>
        <w:rPr>
          <w:rFonts w:eastAsia="Times New Roman"/>
          <w:szCs w:val="24"/>
        </w:rPr>
      </w:pPr>
      <w:r>
        <w:rPr>
          <w:rFonts w:eastAsia="Times New Roman"/>
          <w:szCs w:val="24"/>
        </w:rPr>
        <w:t xml:space="preserve">1. </w:t>
      </w:r>
      <w:r w:rsidRPr="00A82CA5">
        <w:rPr>
          <w:rFonts w:eastAsia="Times New Roman"/>
          <w:szCs w:val="24"/>
        </w:rPr>
        <w:t>Η με αριθμό 4253/12-12-2018 ερώτηση του Βουλευτή Αργολίδας του Συνασπισμού Ριζοσπαστικής Αριστεράς κ.</w:t>
      </w:r>
      <w:r w:rsidRPr="00A82CA5">
        <w:rPr>
          <w:rFonts w:eastAsia="Times New Roman"/>
          <w:bCs/>
          <w:szCs w:val="24"/>
        </w:rPr>
        <w:t xml:space="preserve"> Ιωάννη </w:t>
      </w:r>
      <w:proofErr w:type="spellStart"/>
      <w:r w:rsidRPr="00A82CA5">
        <w:rPr>
          <w:rFonts w:eastAsia="Times New Roman"/>
          <w:bCs/>
          <w:szCs w:val="24"/>
        </w:rPr>
        <w:t>Γκιόλα</w:t>
      </w:r>
      <w:proofErr w:type="spellEnd"/>
      <w:r w:rsidRPr="00A82CA5">
        <w:rPr>
          <w:rFonts w:eastAsia="Times New Roman"/>
          <w:bCs/>
          <w:szCs w:val="24"/>
        </w:rPr>
        <w:t xml:space="preserve"> </w:t>
      </w:r>
      <w:r w:rsidRPr="00A82CA5">
        <w:rPr>
          <w:rFonts w:eastAsia="Times New Roman"/>
          <w:szCs w:val="24"/>
        </w:rPr>
        <w:t>προς τον Υπουργό</w:t>
      </w:r>
      <w:r w:rsidRPr="00A82CA5">
        <w:rPr>
          <w:rFonts w:eastAsia="Times New Roman"/>
          <w:bCs/>
          <w:szCs w:val="24"/>
        </w:rPr>
        <w:t xml:space="preserve"> Περιβάλλοντος και Ενέργειας, </w:t>
      </w:r>
      <w:r w:rsidRPr="00A82CA5">
        <w:rPr>
          <w:rFonts w:eastAsia="Times New Roman"/>
          <w:szCs w:val="24"/>
        </w:rPr>
        <w:t>σχετικά με την ατμοσφαιρική ρύπανση στο Ναύ</w:t>
      </w:r>
      <w:r w:rsidRPr="00A82CA5">
        <w:rPr>
          <w:rFonts w:eastAsia="Times New Roman"/>
          <w:szCs w:val="24"/>
        </w:rPr>
        <w:t xml:space="preserve">πλιο από </w:t>
      </w:r>
      <w:proofErr w:type="spellStart"/>
      <w:r w:rsidRPr="00A82CA5">
        <w:rPr>
          <w:rFonts w:eastAsia="Times New Roman"/>
          <w:szCs w:val="24"/>
        </w:rPr>
        <w:t>πυρηνελαιουργείο</w:t>
      </w:r>
      <w:proofErr w:type="spellEnd"/>
      <w:r w:rsidRPr="00A82CA5">
        <w:rPr>
          <w:rFonts w:eastAsia="Times New Roman"/>
          <w:szCs w:val="24"/>
        </w:rPr>
        <w:t xml:space="preserve"> στην παραλιακή οδό Νέας </w:t>
      </w:r>
      <w:proofErr w:type="spellStart"/>
      <w:r w:rsidRPr="00A82CA5">
        <w:rPr>
          <w:rFonts w:eastAsia="Times New Roman"/>
          <w:szCs w:val="24"/>
        </w:rPr>
        <w:t>Κίου</w:t>
      </w:r>
      <w:proofErr w:type="spellEnd"/>
      <w:r w:rsidRPr="00A82CA5">
        <w:rPr>
          <w:rFonts w:eastAsia="Times New Roman"/>
          <w:szCs w:val="24"/>
        </w:rPr>
        <w:t xml:space="preserve"> στον μυχό του Αργολικού Κόλπου.</w:t>
      </w:r>
    </w:p>
    <w:p w14:paraId="6B14E976" w14:textId="77777777" w:rsidR="004965E6" w:rsidRDefault="004D430C">
      <w:pPr>
        <w:spacing w:line="600" w:lineRule="auto"/>
        <w:ind w:firstLine="709"/>
        <w:jc w:val="both"/>
        <w:rPr>
          <w:rFonts w:eastAsia="Times New Roman"/>
          <w:szCs w:val="24"/>
        </w:rPr>
      </w:pPr>
      <w:r>
        <w:rPr>
          <w:rFonts w:eastAsia="Times New Roman"/>
          <w:szCs w:val="24"/>
        </w:rPr>
        <w:t xml:space="preserve">2. </w:t>
      </w:r>
      <w:r w:rsidRPr="00A82CA5">
        <w:rPr>
          <w:rFonts w:eastAsia="Times New Roman"/>
          <w:szCs w:val="24"/>
        </w:rPr>
        <w:t xml:space="preserve">Η με αριθμό 2854/29-10-2018 ερώτηση του Βουλευτή Δράμας της Νέας Δημοκρατίας κ. </w:t>
      </w:r>
      <w:r w:rsidRPr="00A82CA5">
        <w:rPr>
          <w:rFonts w:eastAsia="Times New Roman"/>
          <w:bCs/>
          <w:szCs w:val="24"/>
        </w:rPr>
        <w:t xml:space="preserve">Δημητρίου Κυριαζίδη </w:t>
      </w:r>
      <w:r w:rsidRPr="00A82CA5">
        <w:rPr>
          <w:rFonts w:eastAsia="Times New Roman"/>
          <w:szCs w:val="24"/>
        </w:rPr>
        <w:t xml:space="preserve">προς τον Υπουργό </w:t>
      </w:r>
      <w:r w:rsidRPr="00A82CA5">
        <w:rPr>
          <w:rFonts w:eastAsia="Times New Roman"/>
          <w:bCs/>
          <w:szCs w:val="24"/>
        </w:rPr>
        <w:t>Παιδείας, Έρευνας και Θρησκευμάτων,</w:t>
      </w:r>
      <w:r w:rsidRPr="00A82CA5">
        <w:rPr>
          <w:rFonts w:eastAsia="Times New Roman"/>
          <w:szCs w:val="24"/>
        </w:rPr>
        <w:t xml:space="preserve"> σχετικά «με τ</w:t>
      </w:r>
      <w:r w:rsidRPr="00A82CA5">
        <w:rPr>
          <w:rFonts w:eastAsia="Times New Roman"/>
          <w:szCs w:val="24"/>
        </w:rPr>
        <w:t>ην μεταφορά μιας θέσης μέλους ΔΕΠ από την Ιατρική Σχολή του Δημοκριτείου Πανεπιστημίου Θράκης στο νεοσύστατο Πανεπιστήμιο Δυτικής Αττικής».</w:t>
      </w:r>
    </w:p>
    <w:p w14:paraId="6B14E977" w14:textId="77777777" w:rsidR="004965E6" w:rsidRDefault="004D430C">
      <w:pPr>
        <w:spacing w:line="600" w:lineRule="auto"/>
        <w:ind w:firstLine="720"/>
        <w:jc w:val="both"/>
        <w:rPr>
          <w:rFonts w:eastAsia="Times New Roman"/>
          <w:szCs w:val="24"/>
        </w:rPr>
      </w:pPr>
      <w:r>
        <w:rPr>
          <w:rFonts w:eastAsia="Times New Roman"/>
          <w:szCs w:val="24"/>
        </w:rPr>
        <w:lastRenderedPageBreak/>
        <w:t xml:space="preserve">3. </w:t>
      </w:r>
      <w:r w:rsidRPr="00A82CA5">
        <w:rPr>
          <w:rFonts w:eastAsia="Times New Roman"/>
          <w:szCs w:val="24"/>
        </w:rPr>
        <w:t xml:space="preserve">Η με αριθμό 591/29-11-2018 </w:t>
      </w:r>
      <w:r>
        <w:rPr>
          <w:rFonts w:eastAsia="Times New Roman"/>
          <w:szCs w:val="24"/>
        </w:rPr>
        <w:t>α</w:t>
      </w:r>
      <w:r w:rsidRPr="00A82CA5">
        <w:rPr>
          <w:rFonts w:eastAsia="Times New Roman"/>
          <w:szCs w:val="24"/>
        </w:rPr>
        <w:t>ναφορά του Βουλευτή Ροδόπης της Δημοκρατικής Συμπαράταξης ΠΑΣΟΚ</w:t>
      </w:r>
      <w:r>
        <w:rPr>
          <w:rFonts w:eastAsia="Times New Roman"/>
          <w:szCs w:val="24"/>
        </w:rPr>
        <w:t xml:space="preserve"> </w:t>
      </w:r>
      <w:r w:rsidRPr="00A82CA5">
        <w:rPr>
          <w:rFonts w:eastAsia="Times New Roman"/>
          <w:szCs w:val="24"/>
        </w:rPr>
        <w:t>-</w:t>
      </w:r>
      <w:r>
        <w:rPr>
          <w:rFonts w:eastAsia="Times New Roman"/>
          <w:szCs w:val="24"/>
        </w:rPr>
        <w:t xml:space="preserve"> </w:t>
      </w:r>
      <w:r w:rsidRPr="00A82CA5">
        <w:rPr>
          <w:rFonts w:eastAsia="Times New Roman"/>
          <w:szCs w:val="24"/>
        </w:rPr>
        <w:t xml:space="preserve">ΔΗΜΑΡ κ. </w:t>
      </w:r>
      <w:proofErr w:type="spellStart"/>
      <w:r w:rsidRPr="00A82CA5">
        <w:rPr>
          <w:rFonts w:eastAsia="Times New Roman"/>
          <w:bCs/>
          <w:szCs w:val="24"/>
        </w:rPr>
        <w:t>Ιλχάν</w:t>
      </w:r>
      <w:proofErr w:type="spellEnd"/>
      <w:r w:rsidRPr="00A82CA5">
        <w:rPr>
          <w:rFonts w:eastAsia="Times New Roman"/>
          <w:bCs/>
          <w:szCs w:val="24"/>
        </w:rPr>
        <w:t xml:space="preserve"> Αχμέτ</w:t>
      </w:r>
      <w:r w:rsidRPr="00A82CA5">
        <w:rPr>
          <w:rFonts w:eastAsia="Times New Roman"/>
          <w:szCs w:val="24"/>
        </w:rPr>
        <w:t xml:space="preserve"> προς τον Υπουργό</w:t>
      </w:r>
      <w:r w:rsidRPr="00A82CA5">
        <w:rPr>
          <w:rFonts w:eastAsia="Times New Roman"/>
          <w:bCs/>
          <w:szCs w:val="24"/>
        </w:rPr>
        <w:t xml:space="preserve"> Παιδείας, Έρευνας και Θρησκευμάτων,</w:t>
      </w:r>
      <w:r w:rsidRPr="00A82CA5">
        <w:rPr>
          <w:rFonts w:eastAsia="Times New Roman"/>
          <w:szCs w:val="24"/>
        </w:rPr>
        <w:t xml:space="preserve"> με θέμα: «Ωρολόγιο πρόγραμμα των Μουσουλμανικών ιεροσπουδαστηρίων Θράκης».</w:t>
      </w:r>
    </w:p>
    <w:p w14:paraId="6B14E978" w14:textId="77777777" w:rsidR="004965E6" w:rsidRDefault="004D430C">
      <w:pPr>
        <w:spacing w:line="600" w:lineRule="auto"/>
        <w:ind w:firstLine="720"/>
        <w:jc w:val="center"/>
        <w:rPr>
          <w:rFonts w:eastAsia="Times New Roman"/>
          <w:color w:val="FF0000"/>
          <w:szCs w:val="24"/>
        </w:rPr>
      </w:pPr>
      <w:r w:rsidRPr="00C40D0B">
        <w:rPr>
          <w:rFonts w:eastAsia="Times New Roman"/>
          <w:color w:val="FF0000"/>
          <w:szCs w:val="24"/>
        </w:rPr>
        <w:t>(ΑΛΛΑΓΗ ΣΕΛΙΔΑΣ ΛΟΓΩ ΑΛΛΑΓΗΣ ΘΕΜΑΤΟΣ)</w:t>
      </w:r>
    </w:p>
    <w:p w14:paraId="6B14E979" w14:textId="77777777" w:rsidR="004965E6" w:rsidRDefault="004D430C">
      <w:pPr>
        <w:spacing w:line="600" w:lineRule="auto"/>
        <w:ind w:firstLine="720"/>
        <w:jc w:val="both"/>
        <w:rPr>
          <w:rFonts w:eastAsia="Times New Roman"/>
          <w:szCs w:val="24"/>
        </w:rPr>
      </w:pPr>
      <w:r w:rsidRPr="008E5BF7">
        <w:rPr>
          <w:rFonts w:eastAsia="Times New Roman"/>
          <w:b/>
          <w:szCs w:val="24"/>
        </w:rPr>
        <w:t>ΠΡΟΕΔΡΕΥΩΝ (Νικήτας Κακλαμάνης):</w:t>
      </w:r>
      <w:r>
        <w:rPr>
          <w:rFonts w:eastAsia="Times New Roman"/>
          <w:b/>
          <w:szCs w:val="24"/>
        </w:rPr>
        <w:t xml:space="preserve"> </w:t>
      </w:r>
      <w:r>
        <w:rPr>
          <w:rFonts w:eastAsia="Times New Roman"/>
          <w:szCs w:val="24"/>
        </w:rPr>
        <w:t>Κυρίες και κύριοι συνάδελφοι, εισερχόμαστε στην συ</w:t>
      </w:r>
      <w:r>
        <w:rPr>
          <w:rFonts w:eastAsia="Times New Roman"/>
          <w:szCs w:val="24"/>
        </w:rPr>
        <w:t>ζήτηση των</w:t>
      </w:r>
    </w:p>
    <w:p w14:paraId="6B14E97A" w14:textId="77777777" w:rsidR="004965E6" w:rsidRDefault="004D430C">
      <w:pPr>
        <w:spacing w:line="600" w:lineRule="auto"/>
        <w:ind w:firstLine="720"/>
        <w:jc w:val="center"/>
        <w:rPr>
          <w:rFonts w:eastAsia="Times New Roman"/>
          <w:b/>
          <w:szCs w:val="24"/>
        </w:rPr>
      </w:pPr>
      <w:r w:rsidRPr="008E5BF7">
        <w:rPr>
          <w:rFonts w:eastAsia="Times New Roman"/>
          <w:b/>
          <w:szCs w:val="24"/>
        </w:rPr>
        <w:t>ΕΠΙΚΑΙΡΩΝ ΕΡΩΤΗΣΕΩΝ</w:t>
      </w:r>
    </w:p>
    <w:p w14:paraId="6B14E97B" w14:textId="77777777" w:rsidR="004965E6" w:rsidRDefault="004D430C">
      <w:pPr>
        <w:spacing w:line="600" w:lineRule="auto"/>
        <w:ind w:firstLine="720"/>
        <w:jc w:val="both"/>
        <w:rPr>
          <w:rFonts w:eastAsia="Times New Roman"/>
          <w:szCs w:val="24"/>
        </w:rPr>
      </w:pPr>
      <w:r>
        <w:rPr>
          <w:rFonts w:eastAsia="Times New Roman"/>
          <w:szCs w:val="24"/>
        </w:rPr>
        <w:t>Θα ανακοινώσω πρώτα τις ερωτήσεις που δεν θα συζητηθούν λόγω κωλύματος των αρμοδίων Υπουργών.</w:t>
      </w:r>
    </w:p>
    <w:p w14:paraId="6B14E97C" w14:textId="77777777" w:rsidR="004965E6" w:rsidRDefault="004D430C">
      <w:pPr>
        <w:spacing w:line="600" w:lineRule="auto"/>
        <w:ind w:firstLine="720"/>
        <w:jc w:val="both"/>
        <w:rPr>
          <w:rFonts w:eastAsia="Times New Roman"/>
          <w:szCs w:val="24"/>
        </w:rPr>
      </w:pPr>
      <w:r w:rsidRPr="008E5BF7">
        <w:rPr>
          <w:rFonts w:eastAsia="Times New Roman"/>
          <w:szCs w:val="24"/>
        </w:rPr>
        <w:t xml:space="preserve">Η </w:t>
      </w:r>
      <w:r>
        <w:rPr>
          <w:rFonts w:eastAsia="Times New Roman"/>
          <w:szCs w:val="24"/>
        </w:rPr>
        <w:t xml:space="preserve">τρίτη </w:t>
      </w:r>
      <w:r w:rsidRPr="008E5BF7">
        <w:rPr>
          <w:rFonts w:eastAsia="Times New Roman"/>
          <w:szCs w:val="24"/>
        </w:rPr>
        <w:t xml:space="preserve">με αριθμό </w:t>
      </w:r>
      <w:r>
        <w:rPr>
          <w:rFonts w:eastAsia="Times New Roman"/>
          <w:szCs w:val="24"/>
        </w:rPr>
        <w:t>274/15-1-2019 ε</w:t>
      </w:r>
      <w:r w:rsidRPr="008E5BF7">
        <w:rPr>
          <w:rFonts w:eastAsia="Times New Roman"/>
          <w:szCs w:val="24"/>
        </w:rPr>
        <w:t xml:space="preserve">πίκαιρη </w:t>
      </w:r>
      <w:r>
        <w:rPr>
          <w:rFonts w:eastAsia="Times New Roman"/>
          <w:szCs w:val="24"/>
        </w:rPr>
        <w:t>ε</w:t>
      </w:r>
      <w:r w:rsidRPr="008E5BF7">
        <w:rPr>
          <w:rFonts w:eastAsia="Times New Roman"/>
          <w:szCs w:val="24"/>
        </w:rPr>
        <w:t>ρώτηση</w:t>
      </w:r>
      <w:r>
        <w:rPr>
          <w:rFonts w:eastAsia="Times New Roman"/>
          <w:szCs w:val="24"/>
        </w:rPr>
        <w:t xml:space="preserve"> πρώτου κύκλου</w:t>
      </w:r>
      <w:r w:rsidRPr="008E5BF7">
        <w:rPr>
          <w:rFonts w:eastAsia="Times New Roman"/>
          <w:szCs w:val="24"/>
        </w:rPr>
        <w:t xml:space="preserve"> του Βουλευτή Αχαΐας του Κομμουνιστικού Κόμματος </w:t>
      </w:r>
      <w:r w:rsidRPr="008E5BF7">
        <w:rPr>
          <w:rFonts w:eastAsia="Times New Roman"/>
          <w:szCs w:val="24"/>
        </w:rPr>
        <w:t>Ελλάδ</w:t>
      </w:r>
      <w:r>
        <w:rPr>
          <w:rFonts w:eastAsia="Times New Roman"/>
          <w:szCs w:val="24"/>
        </w:rPr>
        <w:t>α</w:t>
      </w:r>
      <w:r w:rsidRPr="008E5BF7">
        <w:rPr>
          <w:rFonts w:eastAsia="Times New Roman"/>
          <w:szCs w:val="24"/>
        </w:rPr>
        <w:t xml:space="preserve">ς </w:t>
      </w:r>
      <w:r w:rsidRPr="008E5BF7">
        <w:rPr>
          <w:rFonts w:eastAsia="Times New Roman"/>
          <w:szCs w:val="24"/>
        </w:rPr>
        <w:t xml:space="preserve">κ. </w:t>
      </w:r>
      <w:r w:rsidRPr="008E5BF7">
        <w:rPr>
          <w:rFonts w:eastAsia="Times New Roman"/>
          <w:bCs/>
          <w:szCs w:val="24"/>
        </w:rPr>
        <w:t xml:space="preserve">Νικολάου </w:t>
      </w:r>
      <w:proofErr w:type="spellStart"/>
      <w:r w:rsidRPr="008E5BF7">
        <w:rPr>
          <w:rFonts w:eastAsia="Times New Roman"/>
          <w:bCs/>
          <w:szCs w:val="24"/>
        </w:rPr>
        <w:t>Καραθανασόπουλου</w:t>
      </w:r>
      <w:proofErr w:type="spellEnd"/>
      <w:r w:rsidRPr="008E5BF7">
        <w:rPr>
          <w:rFonts w:eastAsia="Times New Roman"/>
          <w:bCs/>
          <w:szCs w:val="24"/>
        </w:rPr>
        <w:t xml:space="preserve"> </w:t>
      </w:r>
      <w:r w:rsidRPr="008E5BF7">
        <w:rPr>
          <w:rFonts w:eastAsia="Times New Roman"/>
          <w:szCs w:val="24"/>
        </w:rPr>
        <w:t xml:space="preserve">προς τον Υπουργό </w:t>
      </w:r>
      <w:r w:rsidRPr="008E5BF7">
        <w:rPr>
          <w:rFonts w:eastAsia="Times New Roman"/>
          <w:bCs/>
          <w:szCs w:val="24"/>
        </w:rPr>
        <w:t>Αγροτικής Ανάπτυξης και Τροφίμων,</w:t>
      </w:r>
      <w:r w:rsidRPr="008E5BF7">
        <w:rPr>
          <w:rFonts w:eastAsia="Times New Roman"/>
          <w:b/>
          <w:bCs/>
          <w:szCs w:val="24"/>
        </w:rPr>
        <w:t xml:space="preserve"> </w:t>
      </w:r>
      <w:r w:rsidRPr="008E5BF7">
        <w:rPr>
          <w:rFonts w:eastAsia="Times New Roman"/>
          <w:szCs w:val="24"/>
        </w:rPr>
        <w:t>με θέμα: «Εικόνα κατάρρευσης του αρδευτικού δι</w:t>
      </w:r>
      <w:r>
        <w:rPr>
          <w:rFonts w:eastAsia="Times New Roman"/>
          <w:szCs w:val="24"/>
        </w:rPr>
        <w:t>κτύου του ΓΟΕΒ Πηνειού</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Αλφειού», δεν θα συζητηθεί λόγω κωλύματος του αρμοδίου Υπουργού κ. </w:t>
      </w:r>
      <w:proofErr w:type="spellStart"/>
      <w:r>
        <w:rPr>
          <w:rFonts w:eastAsia="Times New Roman"/>
          <w:szCs w:val="24"/>
        </w:rPr>
        <w:t>Αραχωβίτη</w:t>
      </w:r>
      <w:proofErr w:type="spellEnd"/>
      <w:r>
        <w:rPr>
          <w:rFonts w:eastAsia="Times New Roman"/>
          <w:szCs w:val="24"/>
        </w:rPr>
        <w:t>, με αιτία προγραμματισμένο ταξίδι στο Βε</w:t>
      </w:r>
      <w:r>
        <w:rPr>
          <w:rFonts w:eastAsia="Times New Roman"/>
          <w:szCs w:val="24"/>
        </w:rPr>
        <w:t>ρολίνο.</w:t>
      </w:r>
    </w:p>
    <w:p w14:paraId="6B14E97D" w14:textId="77777777" w:rsidR="004965E6" w:rsidRDefault="004D430C">
      <w:pPr>
        <w:spacing w:line="600" w:lineRule="auto"/>
        <w:ind w:firstLine="720"/>
        <w:jc w:val="both"/>
        <w:rPr>
          <w:rFonts w:eastAsia="Times New Roman"/>
          <w:szCs w:val="24"/>
        </w:rPr>
      </w:pPr>
      <w:r w:rsidRPr="008E5BF7">
        <w:rPr>
          <w:rFonts w:eastAsia="Times New Roman"/>
          <w:szCs w:val="24"/>
        </w:rPr>
        <w:lastRenderedPageBreak/>
        <w:t xml:space="preserve">Η </w:t>
      </w:r>
      <w:r>
        <w:rPr>
          <w:rFonts w:eastAsia="Times New Roman"/>
          <w:szCs w:val="24"/>
        </w:rPr>
        <w:t xml:space="preserve">πρώτη </w:t>
      </w:r>
      <w:r w:rsidRPr="008E5BF7">
        <w:rPr>
          <w:rFonts w:eastAsia="Times New Roman"/>
          <w:szCs w:val="24"/>
        </w:rPr>
        <w:t xml:space="preserve">με αριθμό 268/14-1-2019 </w:t>
      </w:r>
      <w:r>
        <w:rPr>
          <w:rFonts w:eastAsia="Times New Roman"/>
          <w:szCs w:val="24"/>
        </w:rPr>
        <w:t>ε</w:t>
      </w:r>
      <w:r w:rsidRPr="008E5BF7">
        <w:rPr>
          <w:rFonts w:eastAsia="Times New Roman"/>
          <w:szCs w:val="24"/>
        </w:rPr>
        <w:t xml:space="preserve">πίκαιρη </w:t>
      </w:r>
      <w:r>
        <w:rPr>
          <w:rFonts w:eastAsia="Times New Roman"/>
          <w:szCs w:val="24"/>
        </w:rPr>
        <w:t>ε</w:t>
      </w:r>
      <w:r w:rsidRPr="008E5BF7">
        <w:rPr>
          <w:rFonts w:eastAsia="Times New Roman"/>
          <w:szCs w:val="24"/>
        </w:rPr>
        <w:t xml:space="preserve">ρώτηση </w:t>
      </w:r>
      <w:r>
        <w:rPr>
          <w:rFonts w:eastAsia="Times New Roman"/>
          <w:szCs w:val="24"/>
        </w:rPr>
        <w:t>δεύτερου κύκλου του</w:t>
      </w:r>
      <w:r w:rsidRPr="008E5BF7">
        <w:rPr>
          <w:rFonts w:eastAsia="Times New Roman"/>
          <w:szCs w:val="24"/>
        </w:rPr>
        <w:t xml:space="preserve"> Βουλευτή Μαγνησίας της Νέας Δημοκρατίας κ. </w:t>
      </w:r>
      <w:r w:rsidRPr="008E5BF7">
        <w:rPr>
          <w:rFonts w:eastAsia="Times New Roman"/>
          <w:bCs/>
          <w:szCs w:val="24"/>
        </w:rPr>
        <w:t xml:space="preserve">Χρήστου </w:t>
      </w:r>
      <w:proofErr w:type="spellStart"/>
      <w:r w:rsidRPr="008E5BF7">
        <w:rPr>
          <w:rFonts w:eastAsia="Times New Roman"/>
          <w:bCs/>
          <w:szCs w:val="24"/>
        </w:rPr>
        <w:t>Μπουκώρου</w:t>
      </w:r>
      <w:proofErr w:type="spellEnd"/>
      <w:r w:rsidRPr="008E5BF7">
        <w:rPr>
          <w:rFonts w:eastAsia="Times New Roman"/>
          <w:bCs/>
          <w:szCs w:val="24"/>
        </w:rPr>
        <w:t xml:space="preserve"> </w:t>
      </w:r>
      <w:r w:rsidRPr="008E5BF7">
        <w:rPr>
          <w:rFonts w:eastAsia="Times New Roman"/>
          <w:szCs w:val="24"/>
        </w:rPr>
        <w:t xml:space="preserve">προς τον Υπουργό </w:t>
      </w:r>
      <w:r w:rsidRPr="008E5BF7">
        <w:rPr>
          <w:rFonts w:eastAsia="Times New Roman"/>
          <w:bCs/>
          <w:szCs w:val="24"/>
        </w:rPr>
        <w:t>Αγροτικής Ανάπτυξης και Τροφίμων,</w:t>
      </w:r>
      <w:r w:rsidRPr="008E5BF7">
        <w:rPr>
          <w:rFonts w:eastAsia="Times New Roman"/>
          <w:szCs w:val="24"/>
        </w:rPr>
        <w:t xml:space="preserve"> με θέμα: «Καταβολή Ενιαίας Αγροτική</w:t>
      </w:r>
      <w:r>
        <w:rPr>
          <w:rFonts w:eastAsia="Times New Roman"/>
          <w:szCs w:val="24"/>
        </w:rPr>
        <w:t xml:space="preserve">ς Ενίσχυσης και Δασικοί Χάρτες», δεν θα συζητηθεί λόγω κωλύματος του αρμοδίου Υπουργού κ. </w:t>
      </w:r>
      <w:proofErr w:type="spellStart"/>
      <w:r>
        <w:rPr>
          <w:rFonts w:eastAsia="Times New Roman"/>
          <w:szCs w:val="24"/>
        </w:rPr>
        <w:t>Αραχωβίτη</w:t>
      </w:r>
      <w:proofErr w:type="spellEnd"/>
      <w:r>
        <w:rPr>
          <w:rFonts w:eastAsia="Times New Roman"/>
          <w:szCs w:val="24"/>
        </w:rPr>
        <w:t>, με αιτία προγραμματισμένο ταξίδι στο Βερολίνο.</w:t>
      </w:r>
    </w:p>
    <w:p w14:paraId="6B14E97E" w14:textId="77777777" w:rsidR="004965E6" w:rsidRDefault="004D430C">
      <w:pPr>
        <w:spacing w:line="600" w:lineRule="auto"/>
        <w:ind w:firstLine="720"/>
        <w:jc w:val="both"/>
        <w:rPr>
          <w:rFonts w:eastAsia="Times New Roman"/>
          <w:szCs w:val="24"/>
        </w:rPr>
      </w:pPr>
      <w:r w:rsidRPr="008E5BF7">
        <w:rPr>
          <w:rFonts w:eastAsia="Times New Roman"/>
          <w:szCs w:val="24"/>
        </w:rPr>
        <w:t xml:space="preserve">Η </w:t>
      </w:r>
      <w:r>
        <w:rPr>
          <w:rFonts w:eastAsia="Times New Roman"/>
          <w:szCs w:val="24"/>
        </w:rPr>
        <w:t xml:space="preserve">τέταρτη </w:t>
      </w:r>
      <w:r w:rsidRPr="008E5BF7">
        <w:rPr>
          <w:rFonts w:eastAsia="Times New Roman"/>
          <w:szCs w:val="24"/>
        </w:rPr>
        <w:t xml:space="preserve">με αριθμό 260/9-1-2019 </w:t>
      </w:r>
      <w:r>
        <w:rPr>
          <w:rFonts w:eastAsia="Times New Roman"/>
          <w:szCs w:val="24"/>
        </w:rPr>
        <w:t>ε</w:t>
      </w:r>
      <w:r w:rsidRPr="008E5BF7">
        <w:rPr>
          <w:rFonts w:eastAsia="Times New Roman"/>
          <w:szCs w:val="24"/>
        </w:rPr>
        <w:t xml:space="preserve">πίκαιρη </w:t>
      </w:r>
      <w:r>
        <w:rPr>
          <w:rFonts w:eastAsia="Times New Roman"/>
          <w:szCs w:val="24"/>
        </w:rPr>
        <w:t>ε</w:t>
      </w:r>
      <w:r w:rsidRPr="008E5BF7">
        <w:rPr>
          <w:rFonts w:eastAsia="Times New Roman"/>
          <w:szCs w:val="24"/>
        </w:rPr>
        <w:t xml:space="preserve">ρώτηση </w:t>
      </w:r>
      <w:r>
        <w:rPr>
          <w:rFonts w:eastAsia="Times New Roman"/>
          <w:szCs w:val="24"/>
        </w:rPr>
        <w:t>πρώτου κύκλου του</w:t>
      </w:r>
      <w:r w:rsidRPr="008E5BF7">
        <w:rPr>
          <w:rFonts w:eastAsia="Times New Roman"/>
          <w:szCs w:val="24"/>
        </w:rPr>
        <w:t xml:space="preserve"> Βουλευτή Α΄ Πειραιώς του Λαϊκού Συνδέσμο</w:t>
      </w:r>
      <w:r w:rsidRPr="008E5BF7">
        <w:rPr>
          <w:rFonts w:eastAsia="Times New Roman"/>
          <w:szCs w:val="24"/>
        </w:rPr>
        <w:t xml:space="preserve">υ – Χρυσή Αυγή κ. </w:t>
      </w:r>
      <w:r w:rsidRPr="008E5BF7">
        <w:rPr>
          <w:rFonts w:eastAsia="Times New Roman"/>
          <w:bCs/>
          <w:szCs w:val="24"/>
        </w:rPr>
        <w:t xml:space="preserve">Νικολάου </w:t>
      </w:r>
      <w:proofErr w:type="spellStart"/>
      <w:r w:rsidRPr="008E5BF7">
        <w:rPr>
          <w:rFonts w:eastAsia="Times New Roman"/>
          <w:bCs/>
          <w:szCs w:val="24"/>
        </w:rPr>
        <w:t>Κούζηλου</w:t>
      </w:r>
      <w:proofErr w:type="spellEnd"/>
      <w:r w:rsidRPr="008E5BF7">
        <w:rPr>
          <w:rFonts w:eastAsia="Times New Roman"/>
          <w:bCs/>
          <w:szCs w:val="24"/>
        </w:rPr>
        <w:t xml:space="preserve"> </w:t>
      </w:r>
      <w:r w:rsidRPr="008E5BF7">
        <w:rPr>
          <w:rFonts w:eastAsia="Times New Roman"/>
          <w:szCs w:val="24"/>
        </w:rPr>
        <w:t>προς την Υπουργό</w:t>
      </w:r>
      <w:r>
        <w:rPr>
          <w:rFonts w:eastAsia="Times New Roman"/>
          <w:szCs w:val="24"/>
        </w:rPr>
        <w:t xml:space="preserve"> </w:t>
      </w:r>
      <w:r w:rsidRPr="008E5BF7">
        <w:rPr>
          <w:rFonts w:eastAsia="Times New Roman"/>
          <w:bCs/>
          <w:szCs w:val="24"/>
        </w:rPr>
        <w:t>Εργασίας, Κοινωνικής Ασφάλισης και Κοινωνικής Αλληλεγγύης,</w:t>
      </w:r>
      <w:r w:rsidRPr="008E5BF7">
        <w:rPr>
          <w:rFonts w:eastAsia="Times New Roman"/>
          <w:szCs w:val="24"/>
        </w:rPr>
        <w:t xml:space="preserve"> με θέμα: «Προστασία πληρωμάτων από εγκατ</w:t>
      </w:r>
      <w:r>
        <w:rPr>
          <w:rFonts w:eastAsia="Times New Roman"/>
          <w:szCs w:val="24"/>
        </w:rPr>
        <w:t xml:space="preserve">άλειψη πλοίου εσωτερικών </w:t>
      </w:r>
      <w:proofErr w:type="spellStart"/>
      <w:r>
        <w:rPr>
          <w:rFonts w:eastAsia="Times New Roman"/>
          <w:szCs w:val="24"/>
        </w:rPr>
        <w:t>πλόων</w:t>
      </w:r>
      <w:proofErr w:type="spellEnd"/>
      <w:r>
        <w:rPr>
          <w:rFonts w:eastAsia="Times New Roman"/>
          <w:szCs w:val="24"/>
        </w:rPr>
        <w:t>», δεν θα συζητηθεί λόγω κωλύματος της αρμόδιας Υπουργού.</w:t>
      </w:r>
    </w:p>
    <w:p w14:paraId="6B14E97F" w14:textId="77777777" w:rsidR="004965E6" w:rsidRDefault="004D430C">
      <w:pPr>
        <w:spacing w:line="600" w:lineRule="auto"/>
        <w:ind w:firstLine="720"/>
        <w:jc w:val="both"/>
        <w:rPr>
          <w:rFonts w:eastAsia="Times New Roman"/>
          <w:szCs w:val="24"/>
        </w:rPr>
      </w:pPr>
      <w:r w:rsidRPr="008E5BF7">
        <w:rPr>
          <w:rFonts w:eastAsia="Times New Roman"/>
          <w:szCs w:val="24"/>
        </w:rPr>
        <w:t xml:space="preserve">Η </w:t>
      </w:r>
      <w:r>
        <w:rPr>
          <w:rFonts w:eastAsia="Times New Roman"/>
          <w:szCs w:val="24"/>
        </w:rPr>
        <w:t xml:space="preserve">δεύτερη </w:t>
      </w:r>
      <w:r w:rsidRPr="008E5BF7">
        <w:rPr>
          <w:rFonts w:eastAsia="Times New Roman"/>
          <w:szCs w:val="24"/>
        </w:rPr>
        <w:t>με αρι</w:t>
      </w:r>
      <w:r w:rsidRPr="008E5BF7">
        <w:rPr>
          <w:rFonts w:eastAsia="Times New Roman"/>
          <w:szCs w:val="24"/>
        </w:rPr>
        <w:t xml:space="preserve">θμό 261/9-1-2019 </w:t>
      </w:r>
      <w:r>
        <w:rPr>
          <w:rFonts w:eastAsia="Times New Roman"/>
          <w:szCs w:val="24"/>
        </w:rPr>
        <w:t>ε</w:t>
      </w:r>
      <w:r w:rsidRPr="008E5BF7">
        <w:rPr>
          <w:rFonts w:eastAsia="Times New Roman"/>
          <w:szCs w:val="24"/>
        </w:rPr>
        <w:t xml:space="preserve">πίκαιρη </w:t>
      </w:r>
      <w:r>
        <w:rPr>
          <w:rFonts w:eastAsia="Times New Roman"/>
          <w:szCs w:val="24"/>
        </w:rPr>
        <w:t>ε</w:t>
      </w:r>
      <w:r w:rsidRPr="008E5BF7">
        <w:rPr>
          <w:rFonts w:eastAsia="Times New Roman"/>
          <w:szCs w:val="24"/>
        </w:rPr>
        <w:t xml:space="preserve">ρώτηση </w:t>
      </w:r>
      <w:r>
        <w:rPr>
          <w:rFonts w:eastAsia="Times New Roman"/>
          <w:szCs w:val="24"/>
        </w:rPr>
        <w:t xml:space="preserve">δεύτερου κύκλου του </w:t>
      </w:r>
      <w:r w:rsidRPr="008E5BF7">
        <w:rPr>
          <w:rFonts w:eastAsia="Times New Roman"/>
          <w:szCs w:val="24"/>
        </w:rPr>
        <w:t xml:space="preserve">Βουλευτή Α΄ Θεσσαλονίκης του Λαϊκού Συνδέσμου – Χρυσή Αυγή κ. </w:t>
      </w:r>
      <w:r w:rsidRPr="008E5BF7">
        <w:rPr>
          <w:rFonts w:eastAsia="Times New Roman"/>
          <w:bCs/>
          <w:szCs w:val="24"/>
        </w:rPr>
        <w:t>Αντωνίου Γρέγου</w:t>
      </w:r>
      <w:r w:rsidRPr="008E5BF7">
        <w:rPr>
          <w:rFonts w:eastAsia="Times New Roman"/>
          <w:szCs w:val="24"/>
        </w:rPr>
        <w:t xml:space="preserve"> προς την Υπουργό</w:t>
      </w:r>
      <w:r>
        <w:rPr>
          <w:rFonts w:eastAsia="Times New Roman"/>
          <w:szCs w:val="24"/>
        </w:rPr>
        <w:t xml:space="preserve"> </w:t>
      </w:r>
      <w:r w:rsidRPr="008E5BF7">
        <w:rPr>
          <w:rFonts w:eastAsia="Times New Roman"/>
          <w:bCs/>
          <w:szCs w:val="24"/>
        </w:rPr>
        <w:t>Πολιτισμού και Αθλητισμού,</w:t>
      </w:r>
      <w:r w:rsidRPr="008E5BF7">
        <w:rPr>
          <w:rFonts w:eastAsia="Times New Roman"/>
          <w:szCs w:val="24"/>
        </w:rPr>
        <w:t xml:space="preserve"> με θέμα: «Περί του Μουσείου Μακεδονικού Αγώνα και λοιπών φορέων, συλλόγων και </w:t>
      </w:r>
      <w:r w:rsidRPr="008E5BF7">
        <w:rPr>
          <w:rFonts w:eastAsia="Times New Roman"/>
          <w:szCs w:val="24"/>
        </w:rPr>
        <w:lastRenderedPageBreak/>
        <w:t>σω</w:t>
      </w:r>
      <w:r w:rsidRPr="008E5BF7">
        <w:rPr>
          <w:rFonts w:eastAsia="Times New Roman"/>
          <w:szCs w:val="24"/>
        </w:rPr>
        <w:t>ματείων της Μακεδονίας και του άρθρου 6 τ</w:t>
      </w:r>
      <w:r>
        <w:rPr>
          <w:rFonts w:eastAsia="Times New Roman"/>
          <w:szCs w:val="24"/>
        </w:rPr>
        <w:t>ης συμφωνίας Ελλάδας - Σκοπίων», δεν θα συζητηθεί λόγω κωλύματος της αρμόδιας Υπουργού.</w:t>
      </w:r>
    </w:p>
    <w:p w14:paraId="6B14E980" w14:textId="77777777" w:rsidR="004965E6" w:rsidRDefault="004D430C">
      <w:pPr>
        <w:spacing w:line="600" w:lineRule="auto"/>
        <w:ind w:firstLine="720"/>
        <w:jc w:val="both"/>
        <w:rPr>
          <w:rFonts w:eastAsia="Times New Roman"/>
          <w:szCs w:val="24"/>
        </w:rPr>
      </w:pPr>
      <w:r w:rsidRPr="008E5BF7">
        <w:rPr>
          <w:rFonts w:eastAsia="Times New Roman"/>
          <w:szCs w:val="24"/>
        </w:rPr>
        <w:t xml:space="preserve">Η </w:t>
      </w:r>
      <w:r>
        <w:rPr>
          <w:rFonts w:eastAsia="Times New Roman"/>
          <w:szCs w:val="24"/>
        </w:rPr>
        <w:t xml:space="preserve">τρίτη </w:t>
      </w:r>
      <w:r w:rsidRPr="008E5BF7">
        <w:rPr>
          <w:rFonts w:eastAsia="Times New Roman"/>
          <w:szCs w:val="24"/>
        </w:rPr>
        <w:t xml:space="preserve">με αριθμό 263/9-1-2019 </w:t>
      </w:r>
      <w:r>
        <w:rPr>
          <w:rFonts w:eastAsia="Times New Roman"/>
          <w:szCs w:val="24"/>
        </w:rPr>
        <w:t>ε</w:t>
      </w:r>
      <w:r w:rsidRPr="008E5BF7">
        <w:rPr>
          <w:rFonts w:eastAsia="Times New Roman"/>
          <w:szCs w:val="24"/>
        </w:rPr>
        <w:t xml:space="preserve">πίκαιρη </w:t>
      </w:r>
      <w:r>
        <w:rPr>
          <w:rFonts w:eastAsia="Times New Roman"/>
          <w:szCs w:val="24"/>
        </w:rPr>
        <w:t>ε</w:t>
      </w:r>
      <w:r w:rsidRPr="008E5BF7">
        <w:rPr>
          <w:rFonts w:eastAsia="Times New Roman"/>
          <w:szCs w:val="24"/>
        </w:rPr>
        <w:t xml:space="preserve">ρώτηση </w:t>
      </w:r>
      <w:r>
        <w:rPr>
          <w:rFonts w:eastAsia="Times New Roman"/>
          <w:szCs w:val="24"/>
        </w:rPr>
        <w:t xml:space="preserve">δεύτερου κύκλου του </w:t>
      </w:r>
      <w:r w:rsidRPr="008E5BF7">
        <w:rPr>
          <w:rFonts w:eastAsia="Times New Roman"/>
          <w:szCs w:val="24"/>
        </w:rPr>
        <w:t>Βουλευτή Α΄ Πειραιώς του Λαϊκού Συνδέσμου</w:t>
      </w:r>
      <w:r>
        <w:rPr>
          <w:rFonts w:eastAsia="Times New Roman"/>
          <w:szCs w:val="24"/>
        </w:rPr>
        <w:t xml:space="preserve"> </w:t>
      </w:r>
      <w:r w:rsidRPr="008E5BF7">
        <w:rPr>
          <w:rFonts w:eastAsia="Times New Roman"/>
          <w:szCs w:val="24"/>
        </w:rPr>
        <w:t>-</w:t>
      </w:r>
      <w:r>
        <w:rPr>
          <w:rFonts w:eastAsia="Times New Roman"/>
          <w:szCs w:val="24"/>
        </w:rPr>
        <w:t xml:space="preserve"> </w:t>
      </w:r>
      <w:r w:rsidRPr="008E5BF7">
        <w:rPr>
          <w:rFonts w:eastAsia="Times New Roman"/>
          <w:szCs w:val="24"/>
        </w:rPr>
        <w:t xml:space="preserve">Χρυσή Αυγή κ. </w:t>
      </w:r>
      <w:r w:rsidRPr="008E5BF7">
        <w:rPr>
          <w:rFonts w:eastAsia="Times New Roman"/>
          <w:bCs/>
          <w:szCs w:val="24"/>
        </w:rPr>
        <w:t>Ν</w:t>
      </w:r>
      <w:r w:rsidRPr="008E5BF7">
        <w:rPr>
          <w:rFonts w:eastAsia="Times New Roman"/>
          <w:bCs/>
          <w:szCs w:val="24"/>
        </w:rPr>
        <w:t xml:space="preserve">ικολάου </w:t>
      </w:r>
      <w:proofErr w:type="spellStart"/>
      <w:r w:rsidRPr="008E5BF7">
        <w:rPr>
          <w:rFonts w:eastAsia="Times New Roman"/>
          <w:bCs/>
          <w:szCs w:val="24"/>
        </w:rPr>
        <w:t>Κούζηλου</w:t>
      </w:r>
      <w:proofErr w:type="spellEnd"/>
      <w:r w:rsidRPr="008E5BF7">
        <w:rPr>
          <w:rFonts w:eastAsia="Times New Roman"/>
          <w:szCs w:val="24"/>
        </w:rPr>
        <w:t xml:space="preserve"> προς τον Υπουργό </w:t>
      </w:r>
      <w:r w:rsidRPr="008E5BF7">
        <w:rPr>
          <w:rFonts w:eastAsia="Times New Roman"/>
          <w:bCs/>
          <w:szCs w:val="24"/>
        </w:rPr>
        <w:t>Εξωτερικών,</w:t>
      </w:r>
      <w:r w:rsidRPr="008E5BF7">
        <w:rPr>
          <w:rFonts w:eastAsia="Times New Roman"/>
          <w:szCs w:val="24"/>
        </w:rPr>
        <w:t xml:space="preserve"> με θέμα: «Καζάνι έτοιμο να ε</w:t>
      </w:r>
      <w:r>
        <w:rPr>
          <w:rFonts w:eastAsia="Times New Roman"/>
          <w:szCs w:val="24"/>
        </w:rPr>
        <w:t xml:space="preserve">κραγεί το κρατίδιο τω Σκοπίων», δεν θα συζητηθεί λόγω κωλύματος του αρμοδίου Υπουργού. </w:t>
      </w:r>
    </w:p>
    <w:p w14:paraId="6B14E981" w14:textId="77777777" w:rsidR="004965E6" w:rsidRDefault="004D430C">
      <w:pPr>
        <w:spacing w:line="600" w:lineRule="auto"/>
        <w:ind w:firstLine="720"/>
        <w:jc w:val="both"/>
        <w:rPr>
          <w:rFonts w:eastAsia="Times New Roman"/>
          <w:szCs w:val="24"/>
        </w:rPr>
      </w:pPr>
      <w:r>
        <w:rPr>
          <w:rFonts w:eastAsia="Times New Roman"/>
          <w:szCs w:val="24"/>
        </w:rPr>
        <w:t>Υπάρχει και η σχετική επιστολή από τον Γραμματέα της Κυβέρνησης.</w:t>
      </w:r>
    </w:p>
    <w:p w14:paraId="6B14E982" w14:textId="77777777" w:rsidR="004965E6" w:rsidRDefault="004D430C">
      <w:pPr>
        <w:tabs>
          <w:tab w:val="left" w:pos="2738"/>
          <w:tab w:val="center" w:pos="4753"/>
          <w:tab w:val="left" w:pos="5723"/>
        </w:tabs>
        <w:spacing w:line="600" w:lineRule="auto"/>
        <w:ind w:firstLine="720"/>
        <w:jc w:val="both"/>
        <w:rPr>
          <w:rFonts w:eastAsia="Times New Roman" w:cs="Times New Roman"/>
          <w:szCs w:val="24"/>
        </w:rPr>
      </w:pPr>
      <w:r>
        <w:rPr>
          <w:rFonts w:eastAsia="Times New Roman"/>
          <w:color w:val="212121"/>
          <w:szCs w:val="24"/>
        </w:rPr>
        <w:t xml:space="preserve">Ξεκινάμε με τη δεύτερη </w:t>
      </w:r>
      <w:r>
        <w:rPr>
          <w:rFonts w:eastAsia="Times New Roman" w:cs="Times New Roman"/>
          <w:szCs w:val="24"/>
        </w:rPr>
        <w:t>με αρι</w:t>
      </w:r>
      <w:r>
        <w:rPr>
          <w:rFonts w:eastAsia="Times New Roman" w:cs="Times New Roman"/>
          <w:szCs w:val="24"/>
        </w:rPr>
        <w:t xml:space="preserve">θμό 267/14-1-2019 επίκαιρη ερώτηση πρώτου κύκλου του Βουλευτή Αττικής της Νέας Δημοκρατίας κ. </w:t>
      </w:r>
      <w:r w:rsidRPr="00C006F8">
        <w:rPr>
          <w:rFonts w:eastAsia="Times New Roman" w:cs="Times New Roman"/>
          <w:bCs/>
          <w:szCs w:val="24"/>
        </w:rPr>
        <w:t>Αθανασίου Μπούρα</w:t>
      </w:r>
      <w:r>
        <w:rPr>
          <w:rFonts w:eastAsia="Times New Roman" w:cs="Times New Roman"/>
          <w:szCs w:val="24"/>
        </w:rPr>
        <w:t xml:space="preserve"> προς την Υπουργό</w:t>
      </w:r>
      <w:r>
        <w:rPr>
          <w:rFonts w:eastAsia="Times New Roman" w:cs="Times New Roman"/>
          <w:b/>
          <w:bCs/>
          <w:szCs w:val="24"/>
        </w:rPr>
        <w:t xml:space="preserve"> </w:t>
      </w:r>
      <w:r w:rsidRPr="00C006F8">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με θέμα: «Νέο Οργανόγραμμα του Ενιαίου Φορέα Κοινωνικής Ασφάλισης </w:t>
      </w:r>
      <w:r>
        <w:rPr>
          <w:rFonts w:eastAsia="Times New Roman" w:cs="Times New Roman"/>
          <w:szCs w:val="24"/>
        </w:rPr>
        <w:t>(ΕΦΚΑ)».</w:t>
      </w:r>
    </w:p>
    <w:p w14:paraId="6B14E983"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s="Times New Roman"/>
          <w:szCs w:val="24"/>
        </w:rPr>
        <w:lastRenderedPageBreak/>
        <w:t xml:space="preserve">Στην ερώτηση θα απαντήσει ο Υφυπουργός Εργασίας, Κοινωνικής Ασφάλισης και Κοινωνικής Αλληλεγγύης κ. </w:t>
      </w:r>
      <w:r w:rsidRPr="00C006F8">
        <w:rPr>
          <w:rFonts w:eastAsia="Times New Roman"/>
          <w:color w:val="212121"/>
          <w:szCs w:val="24"/>
        </w:rPr>
        <w:t xml:space="preserve">Αναστάσιος </w:t>
      </w:r>
      <w:r>
        <w:rPr>
          <w:rFonts w:eastAsia="Times New Roman"/>
          <w:color w:val="212121"/>
          <w:szCs w:val="24"/>
        </w:rPr>
        <w:t xml:space="preserve">Πετρόπουλος. </w:t>
      </w:r>
    </w:p>
    <w:p w14:paraId="6B14E984"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sidRPr="00C006F8">
        <w:rPr>
          <w:rFonts w:eastAsia="Times New Roman"/>
          <w:color w:val="212121"/>
          <w:szCs w:val="24"/>
        </w:rPr>
        <w:t>Ορίστε</w:t>
      </w:r>
      <w:r>
        <w:rPr>
          <w:rFonts w:eastAsia="Times New Roman"/>
          <w:color w:val="212121"/>
          <w:szCs w:val="24"/>
        </w:rPr>
        <w:t xml:space="preserve">, κύριε Μπούρα, έχετε τον λόγο. </w:t>
      </w:r>
    </w:p>
    <w:p w14:paraId="6B14E985"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ΑΘΑΝΑΣΙΟΣ ΜΠΟΥΡΑΣ: </w:t>
      </w:r>
      <w:r w:rsidRPr="00C006F8">
        <w:rPr>
          <w:rFonts w:eastAsia="Times New Roman"/>
          <w:color w:val="212121"/>
          <w:szCs w:val="24"/>
        </w:rPr>
        <w:t>Ευχαριστώ</w:t>
      </w:r>
      <w:r>
        <w:rPr>
          <w:rFonts w:eastAsia="Times New Roman"/>
          <w:color w:val="212121"/>
          <w:szCs w:val="24"/>
        </w:rPr>
        <w:t>, κύριε Π</w:t>
      </w:r>
      <w:r w:rsidRPr="00C006F8">
        <w:rPr>
          <w:rFonts w:eastAsia="Times New Roman"/>
          <w:color w:val="212121"/>
          <w:szCs w:val="24"/>
        </w:rPr>
        <w:t>ρόεδρε</w:t>
      </w:r>
      <w:r>
        <w:rPr>
          <w:rFonts w:eastAsia="Times New Roman"/>
          <w:color w:val="212121"/>
          <w:szCs w:val="24"/>
        </w:rPr>
        <w:t>.</w:t>
      </w:r>
      <w:r w:rsidRPr="00C006F8">
        <w:rPr>
          <w:rFonts w:eastAsia="Times New Roman"/>
          <w:color w:val="212121"/>
          <w:szCs w:val="24"/>
        </w:rPr>
        <w:t xml:space="preserve"> </w:t>
      </w:r>
    </w:p>
    <w:p w14:paraId="6B14E986"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Κύριε Υπουργέ, περιήλθε σε γνώση μου </w:t>
      </w:r>
      <w:r>
        <w:rPr>
          <w:rFonts w:eastAsia="Times New Roman"/>
          <w:color w:val="212121"/>
          <w:szCs w:val="24"/>
        </w:rPr>
        <w:t xml:space="preserve">το νέο </w:t>
      </w:r>
      <w:r>
        <w:rPr>
          <w:rFonts w:eastAsia="Times New Roman"/>
          <w:color w:val="212121"/>
          <w:szCs w:val="24"/>
        </w:rPr>
        <w:t xml:space="preserve">οργανόγραμμα </w:t>
      </w:r>
      <w:r>
        <w:rPr>
          <w:rFonts w:eastAsia="Times New Roman"/>
          <w:color w:val="212121"/>
          <w:szCs w:val="24"/>
        </w:rPr>
        <w:t>του Ενιαίου Φορέα Κοινωνικής Ασφάλισης (ΕΦΚΑ). Μ</w:t>
      </w:r>
      <w:r w:rsidRPr="00C006F8">
        <w:rPr>
          <w:rFonts w:eastAsia="Times New Roman"/>
          <w:color w:val="212121"/>
          <w:szCs w:val="24"/>
        </w:rPr>
        <w:t>ε βάση αυτό η Περιφερειακή Ενότητα Δυ</w:t>
      </w:r>
      <w:r>
        <w:rPr>
          <w:rFonts w:eastAsia="Times New Roman"/>
          <w:color w:val="212121"/>
          <w:szCs w:val="24"/>
        </w:rPr>
        <w:t xml:space="preserve">τικής Αττικής χωρίζεται σε δύο Διευθύνσεις, </w:t>
      </w:r>
      <w:r w:rsidRPr="00C006F8">
        <w:rPr>
          <w:rFonts w:eastAsia="Times New Roman"/>
          <w:color w:val="212121"/>
          <w:szCs w:val="24"/>
        </w:rPr>
        <w:t>την Α</w:t>
      </w:r>
      <w:r>
        <w:rPr>
          <w:rFonts w:eastAsia="Times New Roman"/>
          <w:color w:val="212121"/>
          <w:szCs w:val="24"/>
        </w:rPr>
        <w:t xml:space="preserve">΄ </w:t>
      </w:r>
      <w:r w:rsidRPr="00C006F8">
        <w:rPr>
          <w:rFonts w:eastAsia="Times New Roman"/>
          <w:color w:val="212121"/>
          <w:szCs w:val="24"/>
        </w:rPr>
        <w:t>Δυτικής Αττικής</w:t>
      </w:r>
      <w:r w:rsidRPr="00CE3139">
        <w:rPr>
          <w:rFonts w:eastAsia="Times New Roman"/>
          <w:color w:val="212121"/>
          <w:szCs w:val="24"/>
        </w:rPr>
        <w:t>,</w:t>
      </w:r>
      <w:r w:rsidRPr="00C006F8">
        <w:rPr>
          <w:rFonts w:eastAsia="Times New Roman"/>
          <w:color w:val="212121"/>
          <w:szCs w:val="24"/>
        </w:rPr>
        <w:t xml:space="preserve"> με έδρα το</w:t>
      </w:r>
      <w:r>
        <w:rPr>
          <w:rFonts w:eastAsia="Times New Roman"/>
          <w:color w:val="212121"/>
          <w:szCs w:val="24"/>
        </w:rPr>
        <w:t>ν Δ</w:t>
      </w:r>
      <w:r w:rsidRPr="00C006F8">
        <w:rPr>
          <w:rFonts w:eastAsia="Times New Roman"/>
          <w:color w:val="212121"/>
          <w:szCs w:val="24"/>
        </w:rPr>
        <w:t>ήμο Ελευσίνας και τη Β</w:t>
      </w:r>
      <w:r>
        <w:rPr>
          <w:rFonts w:eastAsia="Times New Roman"/>
          <w:color w:val="212121"/>
          <w:szCs w:val="24"/>
        </w:rPr>
        <w:t>΄ Δυτικής Αττικής</w:t>
      </w:r>
      <w:r w:rsidRPr="00CE3139">
        <w:rPr>
          <w:rFonts w:eastAsia="Times New Roman"/>
          <w:color w:val="212121"/>
          <w:szCs w:val="24"/>
        </w:rPr>
        <w:t>,</w:t>
      </w:r>
      <w:r>
        <w:rPr>
          <w:rFonts w:eastAsia="Times New Roman"/>
          <w:color w:val="212121"/>
          <w:szCs w:val="24"/>
        </w:rPr>
        <w:t xml:space="preserve"> με έδρα τον Δ</w:t>
      </w:r>
      <w:r w:rsidRPr="00C006F8">
        <w:rPr>
          <w:rFonts w:eastAsia="Times New Roman"/>
          <w:color w:val="212121"/>
          <w:szCs w:val="24"/>
        </w:rPr>
        <w:t>ήμο Φυλής</w:t>
      </w:r>
      <w:r>
        <w:rPr>
          <w:rFonts w:eastAsia="Times New Roman"/>
          <w:color w:val="212121"/>
          <w:szCs w:val="24"/>
        </w:rPr>
        <w:t>.</w:t>
      </w:r>
    </w:p>
    <w:p w14:paraId="6B14E987"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Ο</w:t>
      </w:r>
      <w:r w:rsidRPr="00C006F8">
        <w:rPr>
          <w:rFonts w:eastAsia="Times New Roman"/>
          <w:color w:val="212121"/>
          <w:szCs w:val="24"/>
        </w:rPr>
        <w:t>μολο</w:t>
      </w:r>
      <w:r w:rsidRPr="00C006F8">
        <w:rPr>
          <w:rFonts w:eastAsia="Times New Roman"/>
          <w:color w:val="212121"/>
          <w:szCs w:val="24"/>
        </w:rPr>
        <w:t>γώ ό</w:t>
      </w:r>
      <w:r>
        <w:rPr>
          <w:rFonts w:eastAsia="Times New Roman"/>
          <w:color w:val="212121"/>
          <w:szCs w:val="24"/>
        </w:rPr>
        <w:t>τι εξεπλάγην όταν πληροφορήθηκα ότι ένας τόσο σημαντικός δ</w:t>
      </w:r>
      <w:r w:rsidRPr="00C006F8">
        <w:rPr>
          <w:rFonts w:eastAsia="Times New Roman"/>
          <w:color w:val="212121"/>
          <w:szCs w:val="24"/>
        </w:rPr>
        <w:t>ήμος</w:t>
      </w:r>
      <w:r>
        <w:rPr>
          <w:rFonts w:eastAsia="Times New Roman"/>
          <w:color w:val="212121"/>
          <w:szCs w:val="24"/>
        </w:rPr>
        <w:t>, όπως ο Δ</w:t>
      </w:r>
      <w:r w:rsidRPr="00C006F8">
        <w:rPr>
          <w:rFonts w:eastAsia="Times New Roman"/>
          <w:color w:val="212121"/>
          <w:szCs w:val="24"/>
        </w:rPr>
        <w:t>ήμος Ασπροπύργου</w:t>
      </w:r>
      <w:r w:rsidRPr="00431475">
        <w:rPr>
          <w:rFonts w:eastAsia="Times New Roman"/>
          <w:color w:val="212121"/>
          <w:szCs w:val="24"/>
        </w:rPr>
        <w:t>,</w:t>
      </w:r>
      <w:r w:rsidRPr="00C006F8">
        <w:rPr>
          <w:rFonts w:eastAsia="Times New Roman"/>
          <w:color w:val="212121"/>
          <w:szCs w:val="24"/>
        </w:rPr>
        <w:t xml:space="preserve"> εντάσσεται στη Β</w:t>
      </w:r>
      <w:r>
        <w:rPr>
          <w:rFonts w:eastAsia="Times New Roman"/>
          <w:color w:val="212121"/>
          <w:szCs w:val="24"/>
        </w:rPr>
        <w:t>΄ Δ</w:t>
      </w:r>
      <w:r w:rsidRPr="00C006F8">
        <w:rPr>
          <w:rFonts w:eastAsia="Times New Roman"/>
          <w:color w:val="212121"/>
          <w:szCs w:val="24"/>
        </w:rPr>
        <w:t>ιεύθυνση στα Άνω Λιόσια</w:t>
      </w:r>
      <w:r>
        <w:rPr>
          <w:rFonts w:eastAsia="Times New Roman"/>
          <w:color w:val="212121"/>
          <w:szCs w:val="24"/>
        </w:rPr>
        <w:t xml:space="preserve">, πράγμα το οποίο </w:t>
      </w:r>
      <w:r w:rsidRPr="00C006F8">
        <w:rPr>
          <w:rFonts w:eastAsia="Times New Roman"/>
          <w:color w:val="212121"/>
          <w:szCs w:val="24"/>
        </w:rPr>
        <w:t xml:space="preserve">είναι </w:t>
      </w:r>
      <w:r>
        <w:rPr>
          <w:rFonts w:eastAsia="Times New Roman"/>
          <w:color w:val="212121"/>
          <w:szCs w:val="24"/>
        </w:rPr>
        <w:t xml:space="preserve">αδόκιμο, </w:t>
      </w:r>
      <w:r w:rsidRPr="00C006F8">
        <w:rPr>
          <w:rFonts w:eastAsia="Times New Roman"/>
          <w:color w:val="212121"/>
          <w:szCs w:val="24"/>
        </w:rPr>
        <w:t>καθώς ο Ασπρόπυργος δεν συν</w:t>
      </w:r>
      <w:r>
        <w:rPr>
          <w:rFonts w:eastAsia="Times New Roman"/>
          <w:color w:val="212121"/>
          <w:szCs w:val="24"/>
        </w:rPr>
        <w:t>δέεται καν συγκοινωνιακά με τον Δ</w:t>
      </w:r>
      <w:r w:rsidRPr="00C006F8">
        <w:rPr>
          <w:rFonts w:eastAsia="Times New Roman"/>
          <w:color w:val="212121"/>
          <w:szCs w:val="24"/>
        </w:rPr>
        <w:t>ήμο Φυλής</w:t>
      </w:r>
      <w:r>
        <w:rPr>
          <w:rFonts w:eastAsia="Times New Roman"/>
          <w:color w:val="212121"/>
          <w:szCs w:val="24"/>
        </w:rPr>
        <w:t>. Ο Δ</w:t>
      </w:r>
      <w:r w:rsidRPr="00C006F8">
        <w:rPr>
          <w:rFonts w:eastAsia="Times New Roman"/>
          <w:color w:val="212121"/>
          <w:szCs w:val="24"/>
        </w:rPr>
        <w:t>ήμος Ασπροπύρ</w:t>
      </w:r>
      <w:r w:rsidRPr="00C006F8">
        <w:rPr>
          <w:rFonts w:eastAsia="Times New Roman"/>
          <w:color w:val="212121"/>
          <w:szCs w:val="24"/>
        </w:rPr>
        <w:t xml:space="preserve">γου </w:t>
      </w:r>
      <w:r>
        <w:rPr>
          <w:rFonts w:eastAsia="Times New Roman"/>
          <w:color w:val="212121"/>
          <w:szCs w:val="24"/>
        </w:rPr>
        <w:t>-</w:t>
      </w:r>
      <w:r w:rsidRPr="00C006F8">
        <w:rPr>
          <w:rFonts w:eastAsia="Times New Roman"/>
          <w:color w:val="212121"/>
          <w:szCs w:val="24"/>
        </w:rPr>
        <w:t xml:space="preserve">και </w:t>
      </w:r>
      <w:r>
        <w:rPr>
          <w:rFonts w:eastAsia="Times New Roman"/>
          <w:color w:val="212121"/>
          <w:szCs w:val="24"/>
        </w:rPr>
        <w:t xml:space="preserve">δεν ξέρω αν </w:t>
      </w:r>
      <w:r w:rsidRPr="00C006F8">
        <w:rPr>
          <w:rFonts w:eastAsia="Times New Roman"/>
          <w:color w:val="212121"/>
          <w:szCs w:val="24"/>
        </w:rPr>
        <w:t xml:space="preserve">ο συντάκτης πήγε ή πέρασε </w:t>
      </w:r>
      <w:r>
        <w:rPr>
          <w:rFonts w:eastAsia="Times New Roman"/>
          <w:color w:val="212121"/>
          <w:szCs w:val="24"/>
        </w:rPr>
        <w:t xml:space="preserve">ποτέ </w:t>
      </w:r>
      <w:r w:rsidRPr="00C006F8">
        <w:rPr>
          <w:rFonts w:eastAsia="Times New Roman"/>
          <w:color w:val="212121"/>
          <w:szCs w:val="24"/>
        </w:rPr>
        <w:t>από την περιοχή</w:t>
      </w:r>
      <w:r>
        <w:rPr>
          <w:rFonts w:eastAsia="Times New Roman"/>
          <w:color w:val="212121"/>
          <w:szCs w:val="24"/>
        </w:rPr>
        <w:t>-</w:t>
      </w:r>
      <w:r w:rsidRPr="00C006F8">
        <w:rPr>
          <w:rFonts w:eastAsia="Times New Roman"/>
          <w:color w:val="212121"/>
          <w:szCs w:val="24"/>
        </w:rPr>
        <w:t xml:space="preserve"> είναι ο μεγα</w:t>
      </w:r>
      <w:r>
        <w:rPr>
          <w:rFonts w:eastAsia="Times New Roman"/>
          <w:color w:val="212121"/>
          <w:szCs w:val="24"/>
        </w:rPr>
        <w:t>λύτερος σε έκταση και πληθυσμό δ</w:t>
      </w:r>
      <w:r w:rsidRPr="00C006F8">
        <w:rPr>
          <w:rFonts w:eastAsia="Times New Roman"/>
          <w:color w:val="212121"/>
          <w:szCs w:val="24"/>
        </w:rPr>
        <w:t>ήμος σε όλη την περιοχή της Δυτικής Αττικής</w:t>
      </w:r>
      <w:r>
        <w:rPr>
          <w:rFonts w:eastAsia="Times New Roman"/>
          <w:color w:val="212121"/>
          <w:szCs w:val="24"/>
        </w:rPr>
        <w:t>.</w:t>
      </w:r>
    </w:p>
    <w:p w14:paraId="6B14E988"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sidRPr="00C006F8">
        <w:rPr>
          <w:rFonts w:eastAsia="Times New Roman"/>
          <w:color w:val="212121"/>
          <w:szCs w:val="24"/>
        </w:rPr>
        <w:lastRenderedPageBreak/>
        <w:t xml:space="preserve">Επιπλέον </w:t>
      </w:r>
      <w:r>
        <w:rPr>
          <w:rFonts w:eastAsia="Times New Roman"/>
          <w:color w:val="212121"/>
          <w:szCs w:val="24"/>
        </w:rPr>
        <w:t>-και αυτό είναι το σημαντικό, κύριε Υπουργέ- φιλοξενεί το 40% της βαριάς ε</w:t>
      </w:r>
      <w:r w:rsidRPr="00C006F8">
        <w:rPr>
          <w:rFonts w:eastAsia="Times New Roman"/>
          <w:color w:val="212121"/>
          <w:szCs w:val="24"/>
        </w:rPr>
        <w:t xml:space="preserve">θνικής </w:t>
      </w:r>
      <w:r w:rsidRPr="00C006F8">
        <w:rPr>
          <w:rFonts w:eastAsia="Times New Roman"/>
          <w:color w:val="212121"/>
          <w:szCs w:val="24"/>
        </w:rPr>
        <w:t>βιομηχανίας</w:t>
      </w:r>
      <w:r>
        <w:rPr>
          <w:rFonts w:eastAsia="Times New Roman"/>
          <w:color w:val="212121"/>
          <w:szCs w:val="24"/>
        </w:rPr>
        <w:t>. Ε</w:t>
      </w:r>
      <w:r w:rsidRPr="00C006F8">
        <w:rPr>
          <w:rFonts w:eastAsia="Times New Roman"/>
          <w:color w:val="212121"/>
          <w:szCs w:val="24"/>
        </w:rPr>
        <w:t>κεί είναι όλα τα διυλιστήρια</w:t>
      </w:r>
      <w:r>
        <w:rPr>
          <w:rFonts w:eastAsia="Times New Roman"/>
          <w:color w:val="212121"/>
          <w:szCs w:val="24"/>
        </w:rPr>
        <w:t>,</w:t>
      </w:r>
      <w:r w:rsidRPr="00C006F8">
        <w:rPr>
          <w:rFonts w:eastAsia="Times New Roman"/>
          <w:color w:val="212121"/>
          <w:szCs w:val="24"/>
        </w:rPr>
        <w:t xml:space="preserve"> οι χαλυβουργίες</w:t>
      </w:r>
      <w:r>
        <w:rPr>
          <w:rFonts w:eastAsia="Times New Roman"/>
          <w:color w:val="212121"/>
          <w:szCs w:val="24"/>
        </w:rPr>
        <w:t>,</w:t>
      </w:r>
      <w:r w:rsidRPr="00C006F8">
        <w:rPr>
          <w:rFonts w:eastAsia="Times New Roman"/>
          <w:color w:val="212121"/>
          <w:szCs w:val="24"/>
        </w:rPr>
        <w:t xml:space="preserve"> οι χημικές βιομηχανίες και ό</w:t>
      </w:r>
      <w:r>
        <w:rPr>
          <w:rFonts w:eastAsia="Times New Roman"/>
          <w:color w:val="212121"/>
          <w:szCs w:val="24"/>
        </w:rPr>
        <w:t>,</w:t>
      </w:r>
      <w:r w:rsidRPr="00C006F8">
        <w:rPr>
          <w:rFonts w:eastAsia="Times New Roman"/>
          <w:color w:val="212121"/>
          <w:szCs w:val="24"/>
        </w:rPr>
        <w:t>τι άλλο μπορεί</w:t>
      </w:r>
      <w:r>
        <w:rPr>
          <w:rFonts w:eastAsia="Times New Roman"/>
          <w:color w:val="212121"/>
          <w:szCs w:val="24"/>
        </w:rPr>
        <w:t>τε</w:t>
      </w:r>
      <w:r w:rsidRPr="00C006F8">
        <w:rPr>
          <w:rFonts w:eastAsia="Times New Roman"/>
          <w:color w:val="212121"/>
          <w:szCs w:val="24"/>
        </w:rPr>
        <w:t xml:space="preserve"> να φανταστείτε που στηρίζει την εθνική οικονομία</w:t>
      </w:r>
      <w:r>
        <w:rPr>
          <w:rFonts w:eastAsia="Times New Roman"/>
          <w:color w:val="212121"/>
          <w:szCs w:val="24"/>
        </w:rPr>
        <w:t xml:space="preserve">. </w:t>
      </w:r>
    </w:p>
    <w:p w14:paraId="6B14E989"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C006F8">
        <w:rPr>
          <w:rFonts w:eastAsia="Times New Roman"/>
          <w:color w:val="212121"/>
          <w:szCs w:val="24"/>
        </w:rPr>
        <w:t>ς μην ξεχνάτε το γεγονός</w:t>
      </w:r>
      <w:r>
        <w:rPr>
          <w:rFonts w:eastAsia="Times New Roman"/>
          <w:color w:val="212121"/>
          <w:szCs w:val="24"/>
        </w:rPr>
        <w:t>,</w:t>
      </w:r>
      <w:r w:rsidRPr="00C006F8">
        <w:rPr>
          <w:rFonts w:eastAsia="Times New Roman"/>
          <w:color w:val="212121"/>
          <w:szCs w:val="24"/>
        </w:rPr>
        <w:t xml:space="preserve"> ότι στην περιοχή κατοικούν άνθ</w:t>
      </w:r>
      <w:r>
        <w:rPr>
          <w:rFonts w:eastAsia="Times New Roman"/>
          <w:color w:val="212121"/>
          <w:szCs w:val="24"/>
        </w:rPr>
        <w:t>ρωποι που η οικονομική κρίση τού</w:t>
      </w:r>
      <w:r w:rsidRPr="00C006F8">
        <w:rPr>
          <w:rFonts w:eastAsia="Times New Roman"/>
          <w:color w:val="212121"/>
          <w:szCs w:val="24"/>
        </w:rPr>
        <w:t>ς έχει πλ</w:t>
      </w:r>
      <w:r w:rsidRPr="00C006F8">
        <w:rPr>
          <w:rFonts w:eastAsia="Times New Roman"/>
          <w:color w:val="212121"/>
          <w:szCs w:val="24"/>
        </w:rPr>
        <w:t xml:space="preserve">ήξει περισσότερο </w:t>
      </w:r>
      <w:r>
        <w:rPr>
          <w:rFonts w:eastAsia="Times New Roman"/>
          <w:color w:val="212121"/>
          <w:szCs w:val="24"/>
        </w:rPr>
        <w:t>α</w:t>
      </w:r>
      <w:r w:rsidRPr="00C006F8">
        <w:rPr>
          <w:rFonts w:eastAsia="Times New Roman"/>
          <w:color w:val="212121"/>
          <w:szCs w:val="24"/>
        </w:rPr>
        <w:t>πό οπουδήποτε αλλού</w:t>
      </w:r>
      <w:r>
        <w:rPr>
          <w:rFonts w:eastAsia="Times New Roman"/>
          <w:color w:val="212121"/>
          <w:szCs w:val="24"/>
        </w:rPr>
        <w:t>,</w:t>
      </w:r>
      <w:r w:rsidRPr="00C006F8">
        <w:rPr>
          <w:rFonts w:eastAsia="Times New Roman"/>
          <w:color w:val="212121"/>
          <w:szCs w:val="24"/>
        </w:rPr>
        <w:t xml:space="preserve"> σε πολλά επίπεδα</w:t>
      </w:r>
      <w:r>
        <w:rPr>
          <w:rFonts w:eastAsia="Times New Roman"/>
          <w:color w:val="212121"/>
          <w:szCs w:val="24"/>
        </w:rPr>
        <w:t>,</w:t>
      </w:r>
      <w:r w:rsidRPr="00C006F8">
        <w:rPr>
          <w:rFonts w:eastAsia="Times New Roman"/>
          <w:color w:val="212121"/>
          <w:szCs w:val="24"/>
        </w:rPr>
        <w:t xml:space="preserve"> τα τελευταία χρόνια</w:t>
      </w:r>
      <w:r>
        <w:rPr>
          <w:rFonts w:eastAsia="Times New Roman"/>
          <w:color w:val="212121"/>
          <w:szCs w:val="24"/>
        </w:rPr>
        <w:t>. Έ</w:t>
      </w:r>
      <w:r w:rsidRPr="00C006F8">
        <w:rPr>
          <w:rFonts w:eastAsia="Times New Roman"/>
          <w:color w:val="212121"/>
          <w:szCs w:val="24"/>
        </w:rPr>
        <w:t xml:space="preserve">χουν χάσει </w:t>
      </w:r>
      <w:r>
        <w:rPr>
          <w:rFonts w:eastAsia="Times New Roman"/>
          <w:color w:val="212121"/>
          <w:szCs w:val="24"/>
        </w:rPr>
        <w:t>τη δουλειά τους, έ</w:t>
      </w:r>
      <w:r w:rsidRPr="00C006F8">
        <w:rPr>
          <w:rFonts w:eastAsia="Times New Roman"/>
          <w:color w:val="212121"/>
          <w:szCs w:val="24"/>
        </w:rPr>
        <w:t>χουν χάσει εισοδήματα</w:t>
      </w:r>
      <w:r>
        <w:rPr>
          <w:rFonts w:eastAsia="Times New Roman"/>
          <w:color w:val="212121"/>
          <w:szCs w:val="24"/>
        </w:rPr>
        <w:t>, δεν έχουν π</w:t>
      </w:r>
      <w:r w:rsidRPr="00C006F8">
        <w:rPr>
          <w:rFonts w:eastAsia="Times New Roman"/>
          <w:color w:val="212121"/>
          <w:szCs w:val="24"/>
        </w:rPr>
        <w:t>όρους και δυσκολεύονται να μετακινηθούν</w:t>
      </w:r>
      <w:r>
        <w:rPr>
          <w:rFonts w:eastAsia="Times New Roman"/>
          <w:color w:val="212121"/>
          <w:szCs w:val="24"/>
        </w:rPr>
        <w:t>,</w:t>
      </w:r>
      <w:r w:rsidRPr="00C006F8">
        <w:rPr>
          <w:rFonts w:eastAsia="Times New Roman"/>
          <w:color w:val="212121"/>
          <w:szCs w:val="24"/>
        </w:rPr>
        <w:t xml:space="preserve"> καθώς δεν διαθέτουν ίδια μέσα μεταφοράς</w:t>
      </w:r>
      <w:r>
        <w:rPr>
          <w:rFonts w:eastAsia="Times New Roman"/>
          <w:color w:val="212121"/>
          <w:szCs w:val="24"/>
        </w:rPr>
        <w:t>, είναι ηλικιωμένοι κ</w:t>
      </w:r>
      <w:r w:rsidRPr="00C006F8">
        <w:rPr>
          <w:rFonts w:eastAsia="Times New Roman"/>
          <w:color w:val="212121"/>
          <w:szCs w:val="24"/>
        </w:rPr>
        <w:t xml:space="preserve">αι </w:t>
      </w:r>
      <w:r>
        <w:rPr>
          <w:rFonts w:eastAsia="Times New Roman"/>
          <w:color w:val="212121"/>
          <w:szCs w:val="24"/>
        </w:rPr>
        <w:t>-</w:t>
      </w:r>
      <w:r w:rsidRPr="00C006F8">
        <w:rPr>
          <w:rFonts w:eastAsia="Times New Roman"/>
          <w:color w:val="212121"/>
          <w:szCs w:val="24"/>
        </w:rPr>
        <w:t>όπως προα</w:t>
      </w:r>
      <w:r w:rsidRPr="00C006F8">
        <w:rPr>
          <w:rFonts w:eastAsia="Times New Roman"/>
          <w:color w:val="212121"/>
          <w:szCs w:val="24"/>
        </w:rPr>
        <w:t>νέφερα</w:t>
      </w:r>
      <w:r>
        <w:rPr>
          <w:rFonts w:eastAsia="Times New Roman"/>
          <w:color w:val="212121"/>
          <w:szCs w:val="24"/>
        </w:rPr>
        <w:t>-</w:t>
      </w:r>
      <w:r w:rsidRPr="00C006F8">
        <w:rPr>
          <w:rFonts w:eastAsia="Times New Roman"/>
          <w:color w:val="212121"/>
          <w:szCs w:val="24"/>
        </w:rPr>
        <w:t xml:space="preserve"> δεν υπάρχει συγκοινωνιακή σύνδεση με τα </w:t>
      </w:r>
      <w:r>
        <w:rPr>
          <w:rFonts w:eastAsia="Times New Roman"/>
          <w:color w:val="212121"/>
          <w:szCs w:val="24"/>
        </w:rPr>
        <w:t xml:space="preserve">Άνω Λιόσια. </w:t>
      </w:r>
    </w:p>
    <w:p w14:paraId="6B14E98A"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Το παραπάνω θέμα το </w:t>
      </w:r>
      <w:r w:rsidRPr="00C006F8">
        <w:rPr>
          <w:rFonts w:eastAsia="Times New Roman"/>
          <w:color w:val="212121"/>
          <w:szCs w:val="24"/>
        </w:rPr>
        <w:t xml:space="preserve">πληροφορήθηκα όταν μου απεστάλη από </w:t>
      </w:r>
      <w:r>
        <w:rPr>
          <w:rFonts w:eastAsia="Times New Roman"/>
          <w:color w:val="212121"/>
          <w:szCs w:val="24"/>
        </w:rPr>
        <w:t>το «</w:t>
      </w:r>
      <w:proofErr w:type="spellStart"/>
      <w:r>
        <w:rPr>
          <w:rFonts w:eastAsia="Times New Roman"/>
          <w:color w:val="212121"/>
          <w:szCs w:val="24"/>
          <w:lang w:val="en-US"/>
        </w:rPr>
        <w:t>vouliwatch</w:t>
      </w:r>
      <w:proofErr w:type="spellEnd"/>
      <w:r>
        <w:rPr>
          <w:rFonts w:eastAsia="Times New Roman"/>
          <w:color w:val="212121"/>
          <w:szCs w:val="24"/>
        </w:rPr>
        <w:t>», με ημερομηνία 25 Δεκεμβρίου,</w:t>
      </w:r>
      <w:r w:rsidRPr="00C006F8">
        <w:rPr>
          <w:rFonts w:eastAsia="Times New Roman"/>
          <w:color w:val="212121"/>
          <w:szCs w:val="24"/>
        </w:rPr>
        <w:t xml:space="preserve"> δηλαδή ανήμερα των Χριστουγέννων</w:t>
      </w:r>
      <w:r>
        <w:rPr>
          <w:rFonts w:eastAsia="Times New Roman"/>
          <w:color w:val="212121"/>
          <w:szCs w:val="24"/>
        </w:rPr>
        <w:t>,</w:t>
      </w:r>
      <w:r w:rsidRPr="00C006F8">
        <w:rPr>
          <w:rFonts w:eastAsia="Times New Roman"/>
          <w:color w:val="212121"/>
          <w:szCs w:val="24"/>
        </w:rPr>
        <w:t xml:space="preserve"> ένα σημείωμα</w:t>
      </w:r>
      <w:r>
        <w:rPr>
          <w:rFonts w:eastAsia="Times New Roman"/>
          <w:color w:val="212121"/>
          <w:szCs w:val="24"/>
        </w:rPr>
        <w:t xml:space="preserve"> -το οποίο και θα </w:t>
      </w:r>
      <w:r w:rsidRPr="00C006F8">
        <w:rPr>
          <w:rFonts w:eastAsia="Times New Roman"/>
          <w:color w:val="212121"/>
          <w:szCs w:val="24"/>
        </w:rPr>
        <w:t xml:space="preserve">δώσω </w:t>
      </w:r>
      <w:r>
        <w:rPr>
          <w:rFonts w:eastAsia="Times New Roman"/>
          <w:color w:val="212121"/>
          <w:szCs w:val="24"/>
        </w:rPr>
        <w:t xml:space="preserve">για </w:t>
      </w:r>
      <w:r w:rsidRPr="00C006F8">
        <w:rPr>
          <w:rFonts w:eastAsia="Times New Roman"/>
          <w:color w:val="212121"/>
          <w:szCs w:val="24"/>
        </w:rPr>
        <w:t>τα Πρακτικά</w:t>
      </w:r>
      <w:r>
        <w:rPr>
          <w:rFonts w:eastAsia="Times New Roman"/>
          <w:color w:val="212121"/>
          <w:szCs w:val="24"/>
        </w:rPr>
        <w:t>-</w:t>
      </w:r>
      <w:r w:rsidRPr="00C006F8">
        <w:rPr>
          <w:rFonts w:eastAsia="Times New Roman"/>
          <w:color w:val="212121"/>
          <w:szCs w:val="24"/>
        </w:rPr>
        <w:t xml:space="preserve"> </w:t>
      </w:r>
      <w:r>
        <w:rPr>
          <w:rFonts w:eastAsia="Times New Roman"/>
          <w:color w:val="212121"/>
          <w:szCs w:val="24"/>
        </w:rPr>
        <w:t>το οποί</w:t>
      </w:r>
      <w:r>
        <w:rPr>
          <w:rFonts w:eastAsia="Times New Roman"/>
          <w:color w:val="212121"/>
          <w:szCs w:val="24"/>
        </w:rPr>
        <w:t>ο λέει, «</w:t>
      </w:r>
      <w:r w:rsidRPr="00C006F8">
        <w:rPr>
          <w:rFonts w:eastAsia="Times New Roman"/>
          <w:color w:val="212121"/>
          <w:szCs w:val="24"/>
        </w:rPr>
        <w:t xml:space="preserve">Αληθεύει το κλείσιμο του </w:t>
      </w:r>
      <w:r>
        <w:rPr>
          <w:rFonts w:eastAsia="Times New Roman"/>
          <w:color w:val="212121"/>
          <w:szCs w:val="24"/>
        </w:rPr>
        <w:t>ΕΦΚΑ Ελευσί</w:t>
      </w:r>
      <w:r w:rsidRPr="00C006F8">
        <w:rPr>
          <w:rFonts w:eastAsia="Times New Roman"/>
          <w:color w:val="212121"/>
          <w:szCs w:val="24"/>
        </w:rPr>
        <w:t>νας</w:t>
      </w:r>
      <w:r>
        <w:rPr>
          <w:rFonts w:eastAsia="Times New Roman"/>
          <w:color w:val="212121"/>
          <w:szCs w:val="24"/>
        </w:rPr>
        <w:t xml:space="preserve">;», </w:t>
      </w:r>
      <w:r w:rsidRPr="00C006F8">
        <w:rPr>
          <w:rFonts w:eastAsia="Times New Roman"/>
          <w:color w:val="212121"/>
          <w:szCs w:val="24"/>
        </w:rPr>
        <w:t>στο</w:t>
      </w:r>
      <w:r>
        <w:rPr>
          <w:rFonts w:eastAsia="Times New Roman"/>
          <w:color w:val="212121"/>
          <w:szCs w:val="24"/>
        </w:rPr>
        <w:t>ν</w:t>
      </w:r>
      <w:r w:rsidRPr="00C006F8">
        <w:rPr>
          <w:rFonts w:eastAsia="Times New Roman"/>
          <w:color w:val="212121"/>
          <w:szCs w:val="24"/>
        </w:rPr>
        <w:t xml:space="preserve"> οποίο υπάγεται μέχρι στιγμής ο Ασπρόπυργος</w:t>
      </w:r>
      <w:r>
        <w:rPr>
          <w:rFonts w:eastAsia="Times New Roman"/>
          <w:color w:val="212121"/>
          <w:szCs w:val="24"/>
        </w:rPr>
        <w:t xml:space="preserve">. </w:t>
      </w:r>
    </w:p>
    <w:p w14:paraId="6B14E98B"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Με αυτό, λοιπόν, ως αφορμή, επιβεβαίωσα</w:t>
      </w:r>
      <w:r w:rsidRPr="00C006F8">
        <w:rPr>
          <w:rFonts w:eastAsia="Times New Roman"/>
          <w:color w:val="212121"/>
          <w:szCs w:val="24"/>
        </w:rPr>
        <w:t xml:space="preserve"> τις πληροφορίες</w:t>
      </w:r>
      <w:r>
        <w:rPr>
          <w:rFonts w:eastAsia="Times New Roman"/>
          <w:color w:val="212121"/>
          <w:szCs w:val="24"/>
        </w:rPr>
        <w:t>,</w:t>
      </w:r>
      <w:r w:rsidRPr="00C006F8">
        <w:rPr>
          <w:rFonts w:eastAsia="Times New Roman"/>
          <w:color w:val="212121"/>
          <w:szCs w:val="24"/>
        </w:rPr>
        <w:t xml:space="preserve"> επικοινωνώντας </w:t>
      </w:r>
      <w:r>
        <w:rPr>
          <w:rFonts w:eastAsia="Times New Roman"/>
          <w:color w:val="212121"/>
          <w:szCs w:val="24"/>
        </w:rPr>
        <w:t xml:space="preserve">-πότε;- </w:t>
      </w:r>
      <w:r w:rsidRPr="00C006F8">
        <w:rPr>
          <w:rFonts w:eastAsia="Times New Roman"/>
          <w:color w:val="212121"/>
          <w:szCs w:val="24"/>
        </w:rPr>
        <w:t>στις 27 του μηνός</w:t>
      </w:r>
      <w:r>
        <w:rPr>
          <w:rFonts w:eastAsia="Times New Roman"/>
          <w:color w:val="212121"/>
          <w:szCs w:val="24"/>
        </w:rPr>
        <w:t>. Κ</w:t>
      </w:r>
      <w:r w:rsidRPr="00C006F8">
        <w:rPr>
          <w:rFonts w:eastAsia="Times New Roman"/>
          <w:color w:val="212121"/>
          <w:szCs w:val="24"/>
        </w:rPr>
        <w:t>αταλαβαίνετε</w:t>
      </w:r>
      <w:r>
        <w:rPr>
          <w:rFonts w:eastAsia="Times New Roman"/>
          <w:color w:val="212121"/>
          <w:szCs w:val="24"/>
        </w:rPr>
        <w:t xml:space="preserve"> ότι στις</w:t>
      </w:r>
      <w:r w:rsidRPr="00C006F8">
        <w:rPr>
          <w:rFonts w:eastAsia="Times New Roman"/>
          <w:color w:val="212121"/>
          <w:szCs w:val="24"/>
        </w:rPr>
        <w:t xml:space="preserve"> 25</w:t>
      </w:r>
      <w:r>
        <w:rPr>
          <w:rFonts w:eastAsia="Times New Roman"/>
          <w:color w:val="212121"/>
          <w:szCs w:val="24"/>
        </w:rPr>
        <w:t xml:space="preserve"> που το πληροφορήθηκα -ανήμερα των Χριστουγέννων</w:t>
      </w:r>
      <w:r w:rsidRPr="00C006F8">
        <w:rPr>
          <w:rFonts w:eastAsia="Times New Roman"/>
          <w:color w:val="212121"/>
          <w:szCs w:val="24"/>
        </w:rPr>
        <w:t xml:space="preserve"> </w:t>
      </w:r>
      <w:r>
        <w:rPr>
          <w:rFonts w:eastAsia="Times New Roman"/>
          <w:color w:val="212121"/>
          <w:szCs w:val="24"/>
        </w:rPr>
        <w:t xml:space="preserve">το πληροφορήθηκα- η </w:t>
      </w:r>
      <w:r w:rsidRPr="00C006F8">
        <w:rPr>
          <w:rFonts w:eastAsia="Times New Roman"/>
          <w:color w:val="212121"/>
          <w:szCs w:val="24"/>
        </w:rPr>
        <w:t xml:space="preserve">επόμενη </w:t>
      </w:r>
      <w:r>
        <w:rPr>
          <w:rFonts w:eastAsia="Times New Roman"/>
          <w:color w:val="212121"/>
          <w:szCs w:val="24"/>
        </w:rPr>
        <w:t xml:space="preserve">ήταν </w:t>
      </w:r>
      <w:r w:rsidRPr="00C006F8">
        <w:rPr>
          <w:rFonts w:eastAsia="Times New Roman"/>
          <w:color w:val="212121"/>
          <w:szCs w:val="24"/>
        </w:rPr>
        <w:t xml:space="preserve">αργία </w:t>
      </w:r>
      <w:r>
        <w:rPr>
          <w:rFonts w:eastAsia="Times New Roman"/>
          <w:color w:val="212121"/>
          <w:szCs w:val="24"/>
        </w:rPr>
        <w:t>κ.λπ</w:t>
      </w:r>
      <w:r>
        <w:rPr>
          <w:rFonts w:eastAsia="Times New Roman"/>
          <w:color w:val="212121"/>
          <w:szCs w:val="24"/>
        </w:rPr>
        <w:t>.</w:t>
      </w:r>
      <w:r>
        <w:rPr>
          <w:rFonts w:eastAsia="Times New Roman"/>
          <w:color w:val="212121"/>
          <w:szCs w:val="24"/>
        </w:rPr>
        <w:t>. Π</w:t>
      </w:r>
      <w:r w:rsidRPr="00C006F8">
        <w:rPr>
          <w:rFonts w:eastAsia="Times New Roman"/>
          <w:color w:val="212121"/>
          <w:szCs w:val="24"/>
        </w:rPr>
        <w:t>ράγματι</w:t>
      </w:r>
      <w:r>
        <w:rPr>
          <w:rFonts w:eastAsia="Times New Roman"/>
          <w:color w:val="212121"/>
          <w:szCs w:val="24"/>
        </w:rPr>
        <w:t>,</w:t>
      </w:r>
      <w:r w:rsidRPr="00C006F8">
        <w:rPr>
          <w:rFonts w:eastAsia="Times New Roman"/>
          <w:color w:val="212121"/>
          <w:szCs w:val="24"/>
        </w:rPr>
        <w:t xml:space="preserve"> </w:t>
      </w:r>
      <w:r>
        <w:rPr>
          <w:rFonts w:eastAsia="Times New Roman"/>
          <w:color w:val="212121"/>
          <w:szCs w:val="24"/>
        </w:rPr>
        <w:t xml:space="preserve">μόλις </w:t>
      </w:r>
      <w:r w:rsidRPr="00C006F8">
        <w:rPr>
          <w:rFonts w:eastAsia="Times New Roman"/>
          <w:color w:val="212121"/>
          <w:szCs w:val="24"/>
        </w:rPr>
        <w:t xml:space="preserve">επιβεβαιώθηκε από το γραφείο του </w:t>
      </w:r>
      <w:r>
        <w:rPr>
          <w:rFonts w:eastAsia="Times New Roman"/>
          <w:color w:val="212121"/>
          <w:szCs w:val="24"/>
        </w:rPr>
        <w:t>δ</w:t>
      </w:r>
      <w:r w:rsidRPr="00C006F8">
        <w:rPr>
          <w:rFonts w:eastAsia="Times New Roman"/>
          <w:color w:val="212121"/>
          <w:szCs w:val="24"/>
        </w:rPr>
        <w:t xml:space="preserve">ιοικητή </w:t>
      </w:r>
      <w:r>
        <w:rPr>
          <w:rFonts w:eastAsia="Times New Roman"/>
          <w:color w:val="212121"/>
          <w:szCs w:val="24"/>
        </w:rPr>
        <w:t>του ΕΦΚΑ,</w:t>
      </w:r>
      <w:r w:rsidRPr="00C006F8">
        <w:rPr>
          <w:rFonts w:eastAsia="Times New Roman"/>
          <w:color w:val="212121"/>
          <w:szCs w:val="24"/>
        </w:rPr>
        <w:t xml:space="preserve"> </w:t>
      </w:r>
      <w:r>
        <w:rPr>
          <w:rFonts w:eastAsia="Times New Roman"/>
          <w:color w:val="212121"/>
          <w:szCs w:val="24"/>
        </w:rPr>
        <w:t>με το οποίο επικοινώνησα, ότι έ</w:t>
      </w:r>
      <w:r w:rsidRPr="00C006F8">
        <w:rPr>
          <w:rFonts w:eastAsia="Times New Roman"/>
          <w:color w:val="212121"/>
          <w:szCs w:val="24"/>
        </w:rPr>
        <w:t>τσι είναι τα πράγματα</w:t>
      </w:r>
      <w:r>
        <w:rPr>
          <w:rFonts w:eastAsia="Times New Roman"/>
          <w:color w:val="212121"/>
          <w:szCs w:val="24"/>
        </w:rPr>
        <w:t>,</w:t>
      </w:r>
      <w:r w:rsidRPr="00C006F8">
        <w:rPr>
          <w:rFonts w:eastAsia="Times New Roman"/>
          <w:color w:val="212121"/>
          <w:szCs w:val="24"/>
        </w:rPr>
        <w:t xml:space="preserve"> </w:t>
      </w:r>
      <w:r>
        <w:rPr>
          <w:rFonts w:eastAsia="Times New Roman"/>
          <w:color w:val="212121"/>
          <w:szCs w:val="24"/>
        </w:rPr>
        <w:t>αμέσως έστειλα με ημερομηνία 28-</w:t>
      </w:r>
      <w:r w:rsidRPr="00C006F8">
        <w:rPr>
          <w:rFonts w:eastAsia="Times New Roman"/>
          <w:color w:val="212121"/>
          <w:szCs w:val="24"/>
        </w:rPr>
        <w:t>1</w:t>
      </w:r>
      <w:r>
        <w:rPr>
          <w:rFonts w:eastAsia="Times New Roman"/>
          <w:color w:val="212121"/>
          <w:szCs w:val="24"/>
        </w:rPr>
        <w:t>2-20</w:t>
      </w:r>
      <w:r w:rsidRPr="00C006F8">
        <w:rPr>
          <w:rFonts w:eastAsia="Times New Roman"/>
          <w:color w:val="212121"/>
          <w:szCs w:val="24"/>
        </w:rPr>
        <w:t>18</w:t>
      </w:r>
      <w:r w:rsidRPr="00C006F8">
        <w:rPr>
          <w:rFonts w:eastAsia="Times New Roman"/>
          <w:color w:val="212121"/>
          <w:szCs w:val="24"/>
        </w:rPr>
        <w:t xml:space="preserve"> </w:t>
      </w:r>
      <w:r>
        <w:rPr>
          <w:rFonts w:eastAsia="Times New Roman"/>
          <w:color w:val="212121"/>
          <w:szCs w:val="24"/>
        </w:rPr>
        <w:t>-θα τα καταθέσω μ</w:t>
      </w:r>
      <w:r w:rsidRPr="00C006F8">
        <w:rPr>
          <w:rFonts w:eastAsia="Times New Roman"/>
          <w:color w:val="212121"/>
          <w:szCs w:val="24"/>
        </w:rPr>
        <w:t>αζί όλα αυτά</w:t>
      </w:r>
      <w:r>
        <w:rPr>
          <w:rFonts w:eastAsia="Times New Roman"/>
          <w:color w:val="212121"/>
          <w:szCs w:val="24"/>
        </w:rPr>
        <w:t>-</w:t>
      </w:r>
      <w:r w:rsidRPr="00C006F8">
        <w:rPr>
          <w:rFonts w:eastAsia="Times New Roman"/>
          <w:color w:val="212121"/>
          <w:szCs w:val="24"/>
        </w:rPr>
        <w:t xml:space="preserve"> </w:t>
      </w:r>
      <w:r>
        <w:rPr>
          <w:rFonts w:eastAsia="Times New Roman"/>
          <w:color w:val="212121"/>
          <w:szCs w:val="24"/>
        </w:rPr>
        <w:t xml:space="preserve">επιστολή </w:t>
      </w:r>
      <w:r w:rsidRPr="00C006F8">
        <w:rPr>
          <w:rFonts w:eastAsia="Times New Roman"/>
          <w:color w:val="212121"/>
          <w:szCs w:val="24"/>
        </w:rPr>
        <w:t xml:space="preserve">προς το </w:t>
      </w:r>
      <w:r>
        <w:rPr>
          <w:rFonts w:eastAsia="Times New Roman"/>
          <w:color w:val="212121"/>
          <w:szCs w:val="24"/>
        </w:rPr>
        <w:t>δ</w:t>
      </w:r>
      <w:r w:rsidRPr="00C006F8">
        <w:rPr>
          <w:rFonts w:eastAsia="Times New Roman"/>
          <w:color w:val="212121"/>
          <w:szCs w:val="24"/>
        </w:rPr>
        <w:t xml:space="preserve">ιοικητή του </w:t>
      </w:r>
      <w:r>
        <w:rPr>
          <w:rFonts w:eastAsia="Times New Roman"/>
          <w:color w:val="212121"/>
          <w:szCs w:val="24"/>
        </w:rPr>
        <w:t>ΕΦΚΑ, εκφράζοντά</w:t>
      </w:r>
      <w:r w:rsidRPr="00C006F8">
        <w:rPr>
          <w:rFonts w:eastAsia="Times New Roman"/>
          <w:color w:val="212121"/>
          <w:szCs w:val="24"/>
        </w:rPr>
        <w:t>ς του την ανησυχία για τα προβλήματα που θα δημιουργηθούν από αυτή την απόφαση</w:t>
      </w:r>
      <w:r>
        <w:rPr>
          <w:rFonts w:eastAsia="Times New Roman"/>
          <w:color w:val="212121"/>
          <w:szCs w:val="24"/>
        </w:rPr>
        <w:t xml:space="preserve">. Στο ίδιο πλαίσιο και ο </w:t>
      </w:r>
      <w:r>
        <w:rPr>
          <w:rFonts w:eastAsia="Times New Roman"/>
          <w:color w:val="212121"/>
          <w:szCs w:val="24"/>
        </w:rPr>
        <w:t>δ</w:t>
      </w:r>
      <w:r w:rsidRPr="00C006F8">
        <w:rPr>
          <w:rFonts w:eastAsia="Times New Roman"/>
          <w:color w:val="212121"/>
          <w:szCs w:val="24"/>
        </w:rPr>
        <w:t xml:space="preserve">ήμαρχος </w:t>
      </w:r>
      <w:r w:rsidRPr="00C006F8">
        <w:rPr>
          <w:rFonts w:eastAsia="Times New Roman"/>
          <w:color w:val="212121"/>
          <w:szCs w:val="24"/>
        </w:rPr>
        <w:t>Ασπροπύργου</w:t>
      </w:r>
      <w:r>
        <w:rPr>
          <w:rFonts w:eastAsia="Times New Roman"/>
          <w:color w:val="212121"/>
          <w:szCs w:val="24"/>
        </w:rPr>
        <w:t>, ο</w:t>
      </w:r>
      <w:r w:rsidRPr="00C006F8">
        <w:rPr>
          <w:rFonts w:eastAsia="Times New Roman"/>
          <w:color w:val="212121"/>
          <w:szCs w:val="24"/>
        </w:rPr>
        <w:t xml:space="preserve"> οποίος είχε </w:t>
      </w:r>
      <w:r>
        <w:rPr>
          <w:rFonts w:eastAsia="Times New Roman"/>
          <w:color w:val="212121"/>
          <w:szCs w:val="24"/>
        </w:rPr>
        <w:t xml:space="preserve">άγνοια για αυτά τα θέματα -και θα </w:t>
      </w:r>
      <w:r w:rsidRPr="00C006F8">
        <w:rPr>
          <w:rFonts w:eastAsia="Times New Roman"/>
          <w:color w:val="212121"/>
          <w:szCs w:val="24"/>
        </w:rPr>
        <w:t>εξηγή</w:t>
      </w:r>
      <w:r w:rsidRPr="00C006F8">
        <w:rPr>
          <w:rFonts w:eastAsia="Times New Roman"/>
          <w:color w:val="212121"/>
          <w:szCs w:val="24"/>
        </w:rPr>
        <w:t>σω παρακάτω</w:t>
      </w:r>
      <w:r>
        <w:rPr>
          <w:rFonts w:eastAsia="Times New Roman"/>
          <w:color w:val="212121"/>
          <w:szCs w:val="24"/>
        </w:rPr>
        <w:t>-</w:t>
      </w:r>
      <w:r w:rsidRPr="00830535">
        <w:rPr>
          <w:rFonts w:eastAsia="Times New Roman"/>
          <w:color w:val="212121"/>
          <w:szCs w:val="24"/>
        </w:rPr>
        <w:t xml:space="preserve"> </w:t>
      </w:r>
      <w:r>
        <w:rPr>
          <w:rFonts w:eastAsia="Times New Roman"/>
          <w:color w:val="212121"/>
          <w:szCs w:val="24"/>
        </w:rPr>
        <w:t>έστειλε επιστολή με ημερομηνία 31-12-20</w:t>
      </w:r>
      <w:r w:rsidRPr="00C006F8">
        <w:rPr>
          <w:rFonts w:eastAsia="Times New Roman"/>
          <w:color w:val="212121"/>
          <w:szCs w:val="24"/>
        </w:rPr>
        <w:t>18</w:t>
      </w:r>
      <w:r>
        <w:rPr>
          <w:rFonts w:eastAsia="Times New Roman"/>
          <w:color w:val="212121"/>
          <w:szCs w:val="24"/>
        </w:rPr>
        <w:t>,</w:t>
      </w:r>
      <w:r w:rsidRPr="00C006F8">
        <w:rPr>
          <w:rFonts w:eastAsia="Times New Roman"/>
          <w:color w:val="212121"/>
          <w:szCs w:val="24"/>
        </w:rPr>
        <w:t xml:space="preserve"> επισημαίνοντας ότι θα ήτ</w:t>
      </w:r>
      <w:r>
        <w:rPr>
          <w:rFonts w:eastAsia="Times New Roman"/>
          <w:color w:val="212121"/>
          <w:szCs w:val="24"/>
        </w:rPr>
        <w:t xml:space="preserve">αν προτιμότερο να δημιουργηθεί </w:t>
      </w:r>
      <w:r>
        <w:rPr>
          <w:rFonts w:eastAsia="Times New Roman"/>
          <w:color w:val="212121"/>
          <w:szCs w:val="24"/>
        </w:rPr>
        <w:t>τμήμα κοινωνικής α</w:t>
      </w:r>
      <w:r w:rsidRPr="00C006F8">
        <w:rPr>
          <w:rFonts w:eastAsia="Times New Roman"/>
          <w:color w:val="212121"/>
          <w:szCs w:val="24"/>
        </w:rPr>
        <w:t xml:space="preserve">σφάλισης </w:t>
      </w:r>
      <w:r w:rsidRPr="00C006F8">
        <w:rPr>
          <w:rFonts w:eastAsia="Times New Roman"/>
          <w:color w:val="212121"/>
          <w:szCs w:val="24"/>
        </w:rPr>
        <w:t>στον Ασπρόπυργο</w:t>
      </w:r>
      <w:r>
        <w:rPr>
          <w:rFonts w:eastAsia="Times New Roman"/>
          <w:color w:val="212121"/>
          <w:szCs w:val="24"/>
        </w:rPr>
        <w:t xml:space="preserve">. </w:t>
      </w:r>
    </w:p>
    <w:p w14:paraId="6B14E98C" w14:textId="77777777" w:rsidR="004965E6" w:rsidRDefault="004D430C">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 xml:space="preserve">τυπάει </w:t>
      </w:r>
      <w:r w:rsidRPr="00C255F0">
        <w:rPr>
          <w:rFonts w:eastAsia="Times New Roman" w:cs="Times New Roman"/>
          <w:szCs w:val="24"/>
        </w:rPr>
        <w:t>το κουδούνι λήξεως του χρόνου ομιλίας του κυρίου Βουλευτή)</w:t>
      </w:r>
    </w:p>
    <w:p w14:paraId="6B14E98D" w14:textId="77777777" w:rsidR="004965E6" w:rsidRDefault="004D430C">
      <w:pPr>
        <w:tabs>
          <w:tab w:val="left" w:pos="2738"/>
          <w:tab w:val="center" w:pos="4753"/>
          <w:tab w:val="left" w:pos="5723"/>
        </w:tabs>
        <w:spacing w:line="600" w:lineRule="auto"/>
        <w:ind w:firstLine="720"/>
        <w:jc w:val="both"/>
        <w:rPr>
          <w:rFonts w:eastAsia="Times New Roman" w:cs="Times New Roman"/>
          <w:szCs w:val="24"/>
        </w:rPr>
      </w:pPr>
      <w:r w:rsidRPr="00E80698">
        <w:rPr>
          <w:rFonts w:eastAsia="Times New Roman" w:cs="Times New Roman"/>
          <w:b/>
          <w:szCs w:val="24"/>
        </w:rPr>
        <w:t xml:space="preserve">ΠΡΟΕΔΡΕΥΩΝ </w:t>
      </w:r>
      <w:r w:rsidRPr="00E80698">
        <w:rPr>
          <w:rFonts w:eastAsia="Times New Roman" w:cs="Times New Roman"/>
          <w:b/>
          <w:szCs w:val="24"/>
        </w:rPr>
        <w:t>(Νικήτας Κακλαμάνης):</w:t>
      </w:r>
      <w:r>
        <w:rPr>
          <w:rFonts w:eastAsia="Times New Roman" w:cs="Times New Roman"/>
          <w:b/>
          <w:szCs w:val="24"/>
        </w:rPr>
        <w:t xml:space="preserve"> </w:t>
      </w:r>
      <w:r>
        <w:rPr>
          <w:rFonts w:eastAsia="Times New Roman" w:cs="Times New Roman"/>
          <w:szCs w:val="24"/>
        </w:rPr>
        <w:t xml:space="preserve">Τα υπόλοιπα στη δευτερολογία σας, κύριε Μπούρα. Συντομεύετε, παρακαλώ. </w:t>
      </w:r>
    </w:p>
    <w:p w14:paraId="6B14E98E" w14:textId="77777777" w:rsidR="004965E6" w:rsidRDefault="004D43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ΜΠΟΥΡΑΣ: </w:t>
      </w:r>
      <w:r>
        <w:rPr>
          <w:rFonts w:eastAsia="Times New Roman" w:cs="Times New Roman"/>
          <w:szCs w:val="24"/>
        </w:rPr>
        <w:t xml:space="preserve">Ναι, κύριε Πρόεδρε. Ολοκληρώνω. </w:t>
      </w:r>
    </w:p>
    <w:p w14:paraId="6B14E98F"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Μ</w:t>
      </w:r>
      <w:r w:rsidRPr="00C006F8">
        <w:rPr>
          <w:rFonts w:eastAsia="Times New Roman"/>
          <w:color w:val="212121"/>
          <w:szCs w:val="24"/>
        </w:rPr>
        <w:t>ετά από αυτά</w:t>
      </w:r>
      <w:r>
        <w:rPr>
          <w:rFonts w:eastAsia="Times New Roman"/>
          <w:color w:val="212121"/>
          <w:szCs w:val="24"/>
        </w:rPr>
        <w:t xml:space="preserve">, κύριε Υπουργέ, και με βάση το γεγονός ότι </w:t>
      </w:r>
      <w:r w:rsidRPr="00C006F8">
        <w:rPr>
          <w:rFonts w:eastAsia="Times New Roman"/>
          <w:color w:val="212121"/>
          <w:szCs w:val="24"/>
        </w:rPr>
        <w:t xml:space="preserve">εγώ όλες αυτές τις </w:t>
      </w:r>
      <w:r>
        <w:rPr>
          <w:rFonts w:eastAsia="Times New Roman"/>
          <w:color w:val="212121"/>
          <w:szCs w:val="24"/>
        </w:rPr>
        <w:t>η</w:t>
      </w:r>
      <w:r w:rsidRPr="00C006F8">
        <w:rPr>
          <w:rFonts w:eastAsia="Times New Roman"/>
          <w:color w:val="212121"/>
          <w:szCs w:val="24"/>
        </w:rPr>
        <w:t xml:space="preserve">μέρες </w:t>
      </w:r>
      <w:r>
        <w:rPr>
          <w:rFonts w:eastAsia="Times New Roman"/>
          <w:color w:val="212121"/>
          <w:szCs w:val="24"/>
        </w:rPr>
        <w:t>-</w:t>
      </w:r>
      <w:r w:rsidRPr="00C006F8">
        <w:rPr>
          <w:rFonts w:eastAsia="Times New Roman"/>
          <w:color w:val="212121"/>
          <w:szCs w:val="24"/>
        </w:rPr>
        <w:t xml:space="preserve">που ήταν </w:t>
      </w:r>
      <w:r>
        <w:rPr>
          <w:rFonts w:eastAsia="Times New Roman"/>
          <w:color w:val="212121"/>
          <w:szCs w:val="24"/>
        </w:rPr>
        <w:t>και αργίες- επικο</w:t>
      </w:r>
      <w:r>
        <w:rPr>
          <w:rFonts w:eastAsia="Times New Roman"/>
          <w:color w:val="212121"/>
          <w:szCs w:val="24"/>
        </w:rPr>
        <w:t>ινωνούσα</w:t>
      </w:r>
      <w:r w:rsidRPr="00C006F8">
        <w:rPr>
          <w:rFonts w:eastAsia="Times New Roman"/>
          <w:color w:val="212121"/>
          <w:szCs w:val="24"/>
        </w:rPr>
        <w:t xml:space="preserve"> </w:t>
      </w:r>
      <w:r>
        <w:rPr>
          <w:rFonts w:eastAsia="Times New Roman"/>
          <w:color w:val="212121"/>
          <w:szCs w:val="24"/>
        </w:rPr>
        <w:t>διαρκώς, κατέθεσα</w:t>
      </w:r>
      <w:r w:rsidRPr="00C006F8">
        <w:rPr>
          <w:rFonts w:eastAsia="Times New Roman"/>
          <w:color w:val="212121"/>
          <w:szCs w:val="24"/>
        </w:rPr>
        <w:t xml:space="preserve"> από 10</w:t>
      </w:r>
      <w:r>
        <w:rPr>
          <w:rFonts w:eastAsia="Times New Roman"/>
          <w:color w:val="212121"/>
          <w:szCs w:val="24"/>
        </w:rPr>
        <w:t xml:space="preserve"> Ιανουαρίου</w:t>
      </w:r>
      <w:r w:rsidRPr="00C006F8">
        <w:rPr>
          <w:rFonts w:eastAsia="Times New Roman"/>
          <w:color w:val="212121"/>
          <w:szCs w:val="24"/>
        </w:rPr>
        <w:t xml:space="preserve"> μία επιστολή</w:t>
      </w:r>
      <w:r>
        <w:rPr>
          <w:rFonts w:eastAsia="Times New Roman"/>
          <w:color w:val="212121"/>
          <w:szCs w:val="24"/>
        </w:rPr>
        <w:t>, γ</w:t>
      </w:r>
      <w:r w:rsidRPr="00C006F8">
        <w:rPr>
          <w:rFonts w:eastAsia="Times New Roman"/>
          <w:color w:val="212121"/>
          <w:szCs w:val="24"/>
        </w:rPr>
        <w:t xml:space="preserve">νωρίζοντας </w:t>
      </w:r>
      <w:r>
        <w:rPr>
          <w:rFonts w:eastAsia="Times New Roman"/>
          <w:color w:val="212121"/>
          <w:szCs w:val="24"/>
        </w:rPr>
        <w:t xml:space="preserve">ότι δεν έχει ολοκληρωθεί ακόμα η διαδικασία… </w:t>
      </w:r>
    </w:p>
    <w:p w14:paraId="6B14E990" w14:textId="77777777" w:rsidR="004965E6" w:rsidRDefault="004D430C">
      <w:pPr>
        <w:tabs>
          <w:tab w:val="left" w:pos="2738"/>
          <w:tab w:val="center" w:pos="4753"/>
          <w:tab w:val="left" w:pos="5723"/>
        </w:tabs>
        <w:spacing w:line="600" w:lineRule="auto"/>
        <w:ind w:firstLine="720"/>
        <w:jc w:val="both"/>
        <w:rPr>
          <w:rFonts w:eastAsia="Times New Roman" w:cs="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Κύριε Μπούρα, θέστε τα ερωτήματά σας. Δεν μπορώ να σας δώσω άλλο χρόνο. </w:t>
      </w:r>
    </w:p>
    <w:p w14:paraId="6B14E991" w14:textId="77777777" w:rsidR="004965E6" w:rsidRDefault="004D43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Τελειώνω, κύρι</w:t>
      </w:r>
      <w:r>
        <w:rPr>
          <w:rFonts w:eastAsia="Times New Roman" w:cs="Times New Roman"/>
          <w:szCs w:val="24"/>
        </w:rPr>
        <w:t xml:space="preserve">ε Πρόεδρε. </w:t>
      </w:r>
    </w:p>
    <w:p w14:paraId="6B14E992"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sidRPr="00C006F8">
        <w:rPr>
          <w:rFonts w:eastAsia="Times New Roman"/>
          <w:color w:val="212121"/>
          <w:szCs w:val="24"/>
        </w:rPr>
        <w:t>Επικοιν</w:t>
      </w:r>
      <w:r>
        <w:rPr>
          <w:rFonts w:eastAsia="Times New Roman"/>
          <w:color w:val="212121"/>
          <w:szCs w:val="24"/>
        </w:rPr>
        <w:t>ώνησα και με το αρμόδιο Νομικό Τμήμα της Π</w:t>
      </w:r>
      <w:r w:rsidRPr="00C006F8">
        <w:rPr>
          <w:rFonts w:eastAsia="Times New Roman"/>
          <w:color w:val="212121"/>
          <w:szCs w:val="24"/>
        </w:rPr>
        <w:t xml:space="preserve">ροεδρίας </w:t>
      </w:r>
      <w:r>
        <w:rPr>
          <w:rFonts w:eastAsia="Times New Roman"/>
          <w:color w:val="212121"/>
          <w:szCs w:val="24"/>
        </w:rPr>
        <w:t xml:space="preserve">της </w:t>
      </w:r>
      <w:r w:rsidRPr="00C006F8">
        <w:rPr>
          <w:rFonts w:eastAsia="Times New Roman"/>
          <w:color w:val="212121"/>
          <w:szCs w:val="24"/>
        </w:rPr>
        <w:t>Δημοκρατίας</w:t>
      </w:r>
      <w:r>
        <w:rPr>
          <w:rFonts w:eastAsia="Times New Roman"/>
          <w:color w:val="212121"/>
          <w:szCs w:val="24"/>
        </w:rPr>
        <w:t xml:space="preserve">. </w:t>
      </w:r>
    </w:p>
    <w:p w14:paraId="6B14E993"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C006F8">
        <w:rPr>
          <w:rFonts w:eastAsia="Times New Roman"/>
          <w:color w:val="212121"/>
          <w:szCs w:val="24"/>
        </w:rPr>
        <w:t>ας ερωτώ</w:t>
      </w:r>
      <w:r>
        <w:rPr>
          <w:rFonts w:eastAsia="Times New Roman"/>
          <w:color w:val="212121"/>
          <w:szCs w:val="24"/>
        </w:rPr>
        <w:t>, λοιπόν, κύριε Υπουργέ,</w:t>
      </w:r>
      <w:r w:rsidRPr="00C006F8">
        <w:rPr>
          <w:rFonts w:eastAsia="Times New Roman"/>
          <w:color w:val="212121"/>
          <w:szCs w:val="24"/>
        </w:rPr>
        <w:t xml:space="preserve"> εάν προτίθεσθε να δημιουργήσετε μία Γ</w:t>
      </w:r>
      <w:r>
        <w:rPr>
          <w:rFonts w:eastAsia="Times New Roman"/>
          <w:color w:val="212121"/>
          <w:szCs w:val="24"/>
        </w:rPr>
        <w:t xml:space="preserve">΄ </w:t>
      </w:r>
      <w:r>
        <w:rPr>
          <w:rFonts w:eastAsia="Times New Roman"/>
          <w:color w:val="212121"/>
          <w:szCs w:val="24"/>
        </w:rPr>
        <w:t>δ</w:t>
      </w:r>
      <w:r w:rsidRPr="00C006F8">
        <w:rPr>
          <w:rFonts w:eastAsia="Times New Roman"/>
          <w:color w:val="212121"/>
          <w:szCs w:val="24"/>
        </w:rPr>
        <w:t xml:space="preserve">ιεύθυνση </w:t>
      </w:r>
      <w:r>
        <w:rPr>
          <w:rFonts w:eastAsia="Times New Roman"/>
          <w:color w:val="212121"/>
          <w:szCs w:val="24"/>
        </w:rPr>
        <w:t xml:space="preserve">με έδρα </w:t>
      </w:r>
      <w:r w:rsidRPr="00C006F8">
        <w:rPr>
          <w:rFonts w:eastAsia="Times New Roman"/>
          <w:color w:val="212121"/>
          <w:szCs w:val="24"/>
        </w:rPr>
        <w:t>τον Ασπρόπυργο</w:t>
      </w:r>
      <w:r>
        <w:rPr>
          <w:rFonts w:eastAsia="Times New Roman"/>
          <w:color w:val="212121"/>
          <w:szCs w:val="24"/>
        </w:rPr>
        <w:t>. Εκεί παράγεται η</w:t>
      </w:r>
      <w:r w:rsidRPr="00C006F8">
        <w:rPr>
          <w:rFonts w:eastAsia="Times New Roman"/>
          <w:color w:val="212121"/>
          <w:szCs w:val="24"/>
        </w:rPr>
        <w:t xml:space="preserve"> βιομηχανία</w:t>
      </w:r>
      <w:r>
        <w:rPr>
          <w:rFonts w:eastAsia="Times New Roman"/>
          <w:color w:val="212121"/>
          <w:szCs w:val="24"/>
        </w:rPr>
        <w:t>, εκεί</w:t>
      </w:r>
      <w:r w:rsidRPr="00C006F8">
        <w:rPr>
          <w:rFonts w:eastAsia="Times New Roman"/>
          <w:color w:val="212121"/>
          <w:szCs w:val="24"/>
        </w:rPr>
        <w:t xml:space="preserve"> παράγεται το εθνικό προϊόν</w:t>
      </w:r>
      <w:r>
        <w:rPr>
          <w:rFonts w:eastAsia="Times New Roman"/>
          <w:color w:val="212121"/>
          <w:szCs w:val="24"/>
        </w:rPr>
        <w:t>.</w:t>
      </w:r>
      <w:r>
        <w:rPr>
          <w:rFonts w:eastAsia="Times New Roman"/>
          <w:color w:val="212121"/>
          <w:szCs w:val="24"/>
        </w:rPr>
        <w:t xml:space="preserve"> Ε</w:t>
      </w:r>
      <w:r w:rsidRPr="00C006F8">
        <w:rPr>
          <w:rFonts w:eastAsia="Times New Roman"/>
          <w:color w:val="212121"/>
          <w:szCs w:val="24"/>
        </w:rPr>
        <w:t>άν αυτό δεν είναι δυνατόν</w:t>
      </w:r>
      <w:r>
        <w:rPr>
          <w:rFonts w:eastAsia="Times New Roman"/>
          <w:color w:val="212121"/>
          <w:szCs w:val="24"/>
        </w:rPr>
        <w:t>,</w:t>
      </w:r>
      <w:r w:rsidRPr="00C006F8">
        <w:rPr>
          <w:rFonts w:eastAsia="Times New Roman"/>
          <w:color w:val="212121"/>
          <w:szCs w:val="24"/>
        </w:rPr>
        <w:t xml:space="preserve"> τουλάχιστον</w:t>
      </w:r>
      <w:r>
        <w:rPr>
          <w:rFonts w:eastAsia="Times New Roman"/>
          <w:color w:val="212121"/>
          <w:szCs w:val="24"/>
        </w:rPr>
        <w:t>,</w:t>
      </w:r>
      <w:r w:rsidRPr="00C006F8">
        <w:rPr>
          <w:rFonts w:eastAsia="Times New Roman"/>
          <w:color w:val="212121"/>
          <w:szCs w:val="24"/>
        </w:rPr>
        <w:t xml:space="preserve"> κατ</w:t>
      </w:r>
      <w:r>
        <w:rPr>
          <w:rFonts w:eastAsia="Times New Roman"/>
          <w:color w:val="212121"/>
          <w:szCs w:val="24"/>
        </w:rPr>
        <w:t xml:space="preserve">’ </w:t>
      </w:r>
      <w:proofErr w:type="spellStart"/>
      <w:r w:rsidRPr="00C006F8">
        <w:rPr>
          <w:rFonts w:eastAsia="Times New Roman"/>
          <w:color w:val="212121"/>
          <w:szCs w:val="24"/>
        </w:rPr>
        <w:t>οικονομίαν</w:t>
      </w:r>
      <w:proofErr w:type="spellEnd"/>
      <w:r>
        <w:rPr>
          <w:rFonts w:eastAsia="Times New Roman"/>
          <w:color w:val="212121"/>
          <w:szCs w:val="24"/>
        </w:rPr>
        <w:t>,</w:t>
      </w:r>
      <w:r w:rsidRPr="00C006F8">
        <w:rPr>
          <w:rFonts w:eastAsia="Times New Roman"/>
          <w:color w:val="212121"/>
          <w:szCs w:val="24"/>
        </w:rPr>
        <w:t xml:space="preserve"> μπορεί να δημιουργηθεί</w:t>
      </w:r>
      <w:r>
        <w:rPr>
          <w:rFonts w:eastAsia="Times New Roman"/>
          <w:color w:val="212121"/>
          <w:szCs w:val="24"/>
        </w:rPr>
        <w:t xml:space="preserve"> -</w:t>
      </w:r>
      <w:r w:rsidRPr="00C006F8">
        <w:rPr>
          <w:rFonts w:eastAsia="Times New Roman"/>
          <w:color w:val="212121"/>
          <w:szCs w:val="24"/>
        </w:rPr>
        <w:t>όπως και για τα Μέγαρα</w:t>
      </w:r>
      <w:r>
        <w:rPr>
          <w:rFonts w:eastAsia="Times New Roman"/>
          <w:color w:val="212121"/>
          <w:szCs w:val="24"/>
        </w:rPr>
        <w:t xml:space="preserve">- ένα αντίστοιχο αποκεντρωμένο </w:t>
      </w:r>
      <w:r>
        <w:rPr>
          <w:rFonts w:eastAsia="Times New Roman"/>
          <w:color w:val="212121"/>
          <w:szCs w:val="24"/>
        </w:rPr>
        <w:t>τ</w:t>
      </w:r>
      <w:r w:rsidRPr="00C006F8">
        <w:rPr>
          <w:rFonts w:eastAsia="Times New Roman"/>
          <w:color w:val="212121"/>
          <w:szCs w:val="24"/>
        </w:rPr>
        <w:t xml:space="preserve">μήμα </w:t>
      </w:r>
      <w:r w:rsidRPr="00C006F8">
        <w:rPr>
          <w:rFonts w:eastAsia="Times New Roman"/>
          <w:color w:val="212121"/>
          <w:szCs w:val="24"/>
        </w:rPr>
        <w:t>στον Ασπρόπυργο</w:t>
      </w:r>
      <w:r>
        <w:rPr>
          <w:rFonts w:eastAsia="Times New Roman"/>
          <w:color w:val="212121"/>
          <w:szCs w:val="24"/>
        </w:rPr>
        <w:t>;</w:t>
      </w:r>
    </w:p>
    <w:p w14:paraId="6B14E994"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C006F8">
        <w:rPr>
          <w:rFonts w:eastAsia="Times New Roman"/>
          <w:color w:val="212121"/>
          <w:szCs w:val="24"/>
        </w:rPr>
        <w:t>υχαριστώ πολύ</w:t>
      </w:r>
      <w:r>
        <w:rPr>
          <w:rFonts w:eastAsia="Times New Roman"/>
          <w:color w:val="212121"/>
          <w:szCs w:val="24"/>
        </w:rPr>
        <w:t>, κύριε Π</w:t>
      </w:r>
      <w:r w:rsidRPr="00C006F8">
        <w:rPr>
          <w:rFonts w:eastAsia="Times New Roman"/>
          <w:color w:val="212121"/>
          <w:szCs w:val="24"/>
        </w:rPr>
        <w:t>ρόεδρε</w:t>
      </w:r>
      <w:r>
        <w:rPr>
          <w:rFonts w:eastAsia="Times New Roman"/>
          <w:color w:val="212121"/>
          <w:szCs w:val="24"/>
        </w:rPr>
        <w:t>.</w:t>
      </w:r>
    </w:p>
    <w:p w14:paraId="6B14E995"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Κ</w:t>
      </w:r>
      <w:r w:rsidRPr="00C006F8">
        <w:rPr>
          <w:rFonts w:eastAsia="Times New Roman"/>
          <w:color w:val="212121"/>
          <w:szCs w:val="24"/>
        </w:rPr>
        <w:t xml:space="preserve">αταθέτω </w:t>
      </w:r>
      <w:r>
        <w:rPr>
          <w:rFonts w:eastAsia="Times New Roman"/>
          <w:color w:val="212121"/>
          <w:szCs w:val="24"/>
        </w:rPr>
        <w:t xml:space="preserve">τα έγγραφα που προανέφερα. </w:t>
      </w:r>
    </w:p>
    <w:p w14:paraId="6B14E996" w14:textId="77777777" w:rsidR="004965E6" w:rsidRDefault="004D430C">
      <w:pPr>
        <w:spacing w:line="600" w:lineRule="auto"/>
        <w:ind w:firstLine="720"/>
        <w:jc w:val="both"/>
        <w:rPr>
          <w:rFonts w:eastAsia="Times New Roman"/>
          <w:color w:val="212121"/>
          <w:szCs w:val="24"/>
        </w:rPr>
      </w:pPr>
      <w:r w:rsidRPr="004B2E64">
        <w:rPr>
          <w:rFonts w:eastAsia="Times New Roman" w:cs="Times New Roman"/>
          <w:szCs w:val="24"/>
        </w:rPr>
        <w:t>(Στο σημείο</w:t>
      </w:r>
      <w:r>
        <w:rPr>
          <w:rFonts w:eastAsia="Times New Roman" w:cs="Times New Roman"/>
          <w:szCs w:val="24"/>
        </w:rPr>
        <w:t xml:space="preserve"> αυτό ο Βουλευτής κ. Αθανάσιος Μπούρας </w:t>
      </w:r>
      <w:r w:rsidRPr="004B2E64">
        <w:rPr>
          <w:rFonts w:eastAsia="Times New Roman" w:cs="Times New Roman"/>
          <w:szCs w:val="24"/>
        </w:rPr>
        <w:t xml:space="preserve">καταθέτει για τα Πρακτικά τα προαναφερθέντα έγγραφα, τα οποία βρίσκονται στο </w:t>
      </w:r>
      <w:r>
        <w:rPr>
          <w:rFonts w:eastAsia="Times New Roman" w:cs="Times New Roman"/>
          <w:szCs w:val="24"/>
        </w:rPr>
        <w:t>α</w:t>
      </w:r>
      <w:r w:rsidRPr="004B2E64">
        <w:rPr>
          <w:rFonts w:eastAsia="Times New Roman" w:cs="Times New Roman"/>
          <w:szCs w:val="24"/>
        </w:rPr>
        <w:t xml:space="preserve">ρχείο </w:t>
      </w:r>
      <w:r w:rsidRPr="004B2E64">
        <w:rPr>
          <w:rFonts w:eastAsia="Times New Roman" w:cs="Times New Roman"/>
          <w:szCs w:val="24"/>
        </w:rPr>
        <w:t>του Τμήματος Γραμματείας της Διεύθυνσης Στενογραφίας και Πρακτικών της Βουλής)</w:t>
      </w:r>
      <w:r>
        <w:rPr>
          <w:rFonts w:eastAsia="Times New Roman"/>
          <w:color w:val="212121"/>
          <w:szCs w:val="24"/>
        </w:rPr>
        <w:t xml:space="preserve"> </w:t>
      </w:r>
    </w:p>
    <w:p w14:paraId="6B14E997" w14:textId="77777777" w:rsidR="004965E6" w:rsidRDefault="004D430C">
      <w:pPr>
        <w:tabs>
          <w:tab w:val="left" w:pos="2738"/>
          <w:tab w:val="center" w:pos="4753"/>
          <w:tab w:val="left" w:pos="5723"/>
        </w:tabs>
        <w:spacing w:line="600" w:lineRule="auto"/>
        <w:ind w:firstLine="720"/>
        <w:jc w:val="both"/>
        <w:rPr>
          <w:rFonts w:eastAsia="Times New Roman" w:cs="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Ο κύριος Υπουργός έχ</w:t>
      </w:r>
      <w:r>
        <w:rPr>
          <w:rFonts w:eastAsia="Times New Roman" w:cs="Times New Roman"/>
          <w:szCs w:val="24"/>
        </w:rPr>
        <w:t xml:space="preserve">ει τον λόγο. </w:t>
      </w:r>
    </w:p>
    <w:p w14:paraId="6B14E998"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sidRPr="00697DFF">
        <w:rPr>
          <w:rFonts w:eastAsia="Times New Roman" w:cs="Times New Roman"/>
          <w:b/>
          <w:szCs w:val="24"/>
        </w:rPr>
        <w:t>ΑΝΑΣΤΑΣΙΟΣ ΠΕΤΡΟΠΟΥΛΟΣ (Υφυπουργός Εργασίας, Κοινωνικής Ασφάλιση</w:t>
      </w:r>
      <w:r>
        <w:rPr>
          <w:rFonts w:eastAsia="Times New Roman" w:cs="Times New Roman"/>
          <w:b/>
          <w:szCs w:val="24"/>
        </w:rPr>
        <w:t xml:space="preserve">ς και Κοινωνικής Αλληλεγγύης): </w:t>
      </w:r>
      <w:r w:rsidRPr="00C006F8">
        <w:rPr>
          <w:rFonts w:eastAsia="Times New Roman"/>
          <w:color w:val="212121"/>
          <w:szCs w:val="24"/>
        </w:rPr>
        <w:t>Ευχαριστώ</w:t>
      </w:r>
      <w:r>
        <w:rPr>
          <w:rFonts w:eastAsia="Times New Roman"/>
          <w:color w:val="212121"/>
          <w:szCs w:val="24"/>
        </w:rPr>
        <w:t>, κύριε Π</w:t>
      </w:r>
      <w:r w:rsidRPr="00C006F8">
        <w:rPr>
          <w:rFonts w:eastAsia="Times New Roman"/>
          <w:color w:val="212121"/>
          <w:szCs w:val="24"/>
        </w:rPr>
        <w:t>ρόεδρε</w:t>
      </w:r>
      <w:r>
        <w:rPr>
          <w:rFonts w:eastAsia="Times New Roman"/>
          <w:color w:val="212121"/>
          <w:szCs w:val="24"/>
        </w:rPr>
        <w:t>.</w:t>
      </w:r>
    </w:p>
    <w:p w14:paraId="6B14E999"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Θα δώσω</w:t>
      </w:r>
      <w:r w:rsidRPr="00C006F8">
        <w:rPr>
          <w:rFonts w:eastAsia="Times New Roman"/>
          <w:color w:val="212121"/>
          <w:szCs w:val="24"/>
        </w:rPr>
        <w:t xml:space="preserve"> σαφείς απαντήσεις</w:t>
      </w:r>
      <w:r>
        <w:rPr>
          <w:rFonts w:eastAsia="Times New Roman"/>
          <w:color w:val="212121"/>
          <w:szCs w:val="24"/>
        </w:rPr>
        <w:t xml:space="preserve">. </w:t>
      </w:r>
    </w:p>
    <w:p w14:paraId="6B14E99A"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Ρωτήσα</w:t>
      </w:r>
      <w:r w:rsidRPr="00C006F8">
        <w:rPr>
          <w:rFonts w:eastAsia="Times New Roman"/>
          <w:color w:val="212121"/>
          <w:szCs w:val="24"/>
        </w:rPr>
        <w:t xml:space="preserve">τε αν καταργείται η </w:t>
      </w:r>
      <w:r>
        <w:rPr>
          <w:rFonts w:eastAsia="Times New Roman"/>
          <w:color w:val="212121"/>
          <w:szCs w:val="24"/>
        </w:rPr>
        <w:t xml:space="preserve">Διεύθυνση </w:t>
      </w:r>
      <w:r w:rsidRPr="00C006F8">
        <w:rPr>
          <w:rFonts w:eastAsia="Times New Roman"/>
          <w:color w:val="212121"/>
          <w:szCs w:val="24"/>
        </w:rPr>
        <w:t>Ελευσίνα</w:t>
      </w:r>
      <w:r>
        <w:rPr>
          <w:rFonts w:eastAsia="Times New Roman"/>
          <w:color w:val="212121"/>
          <w:szCs w:val="24"/>
        </w:rPr>
        <w:t xml:space="preserve">ς. Η απάντηση είναι ότι </w:t>
      </w:r>
      <w:r w:rsidRPr="00C006F8">
        <w:rPr>
          <w:rFonts w:eastAsia="Times New Roman"/>
          <w:color w:val="212121"/>
          <w:szCs w:val="24"/>
        </w:rPr>
        <w:t>δεν καταργείται</w:t>
      </w:r>
      <w:r>
        <w:rPr>
          <w:rFonts w:eastAsia="Times New Roman"/>
          <w:color w:val="212121"/>
          <w:szCs w:val="24"/>
        </w:rPr>
        <w:t>. Δ</w:t>
      </w:r>
      <w:r w:rsidRPr="00C006F8">
        <w:rPr>
          <w:rFonts w:eastAsia="Times New Roman"/>
          <w:color w:val="212121"/>
          <w:szCs w:val="24"/>
        </w:rPr>
        <w:t>εν π</w:t>
      </w:r>
      <w:r>
        <w:rPr>
          <w:rFonts w:eastAsia="Times New Roman"/>
          <w:color w:val="212121"/>
          <w:szCs w:val="24"/>
        </w:rPr>
        <w:t>ροβλέπεται η κατάργησή</w:t>
      </w:r>
      <w:r w:rsidRPr="00C006F8">
        <w:rPr>
          <w:rFonts w:eastAsia="Times New Roman"/>
          <w:color w:val="212121"/>
          <w:szCs w:val="24"/>
        </w:rPr>
        <w:t xml:space="preserve"> της </w:t>
      </w:r>
      <w:r>
        <w:rPr>
          <w:rFonts w:eastAsia="Times New Roman"/>
          <w:color w:val="212121"/>
          <w:szCs w:val="24"/>
        </w:rPr>
        <w:t xml:space="preserve">και κακώς το ρωτάτε, γιατί το έχετε στο </w:t>
      </w:r>
      <w:r>
        <w:rPr>
          <w:rFonts w:eastAsia="Times New Roman"/>
          <w:color w:val="212121"/>
          <w:szCs w:val="24"/>
        </w:rPr>
        <w:t>ο</w:t>
      </w:r>
      <w:r w:rsidRPr="00C006F8">
        <w:rPr>
          <w:rFonts w:eastAsia="Times New Roman"/>
          <w:color w:val="212121"/>
          <w:szCs w:val="24"/>
        </w:rPr>
        <w:t>ργανόγραμμα</w:t>
      </w:r>
      <w:r>
        <w:rPr>
          <w:rFonts w:eastAsia="Times New Roman"/>
          <w:color w:val="212121"/>
          <w:szCs w:val="24"/>
        </w:rPr>
        <w:t>,</w:t>
      </w:r>
      <w:r w:rsidRPr="00C006F8">
        <w:rPr>
          <w:rFonts w:eastAsia="Times New Roman"/>
          <w:color w:val="212121"/>
          <w:szCs w:val="24"/>
        </w:rPr>
        <w:t xml:space="preserve"> ότι η Ελευσίνα υπήρχε</w:t>
      </w:r>
      <w:r>
        <w:rPr>
          <w:rFonts w:eastAsia="Times New Roman"/>
          <w:color w:val="212121"/>
          <w:szCs w:val="24"/>
        </w:rPr>
        <w:t>,</w:t>
      </w:r>
      <w:r w:rsidRPr="00C006F8">
        <w:rPr>
          <w:rFonts w:eastAsia="Times New Roman"/>
          <w:color w:val="212121"/>
          <w:szCs w:val="24"/>
        </w:rPr>
        <w:t xml:space="preserve"> υπάρχει και διατηρείται</w:t>
      </w:r>
      <w:r>
        <w:rPr>
          <w:rFonts w:eastAsia="Times New Roman"/>
          <w:color w:val="212121"/>
          <w:szCs w:val="24"/>
        </w:rPr>
        <w:t xml:space="preserve">. </w:t>
      </w:r>
    </w:p>
    <w:p w14:paraId="6B14E99B"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Δεύτερον, ο Ασπρόπυργος </w:t>
      </w:r>
      <w:r w:rsidRPr="00C006F8">
        <w:rPr>
          <w:rFonts w:eastAsia="Times New Roman"/>
          <w:color w:val="212121"/>
          <w:szCs w:val="24"/>
        </w:rPr>
        <w:t xml:space="preserve">ποτέ δεν </w:t>
      </w:r>
      <w:r>
        <w:rPr>
          <w:rFonts w:eastAsia="Times New Roman"/>
          <w:color w:val="212121"/>
          <w:szCs w:val="24"/>
        </w:rPr>
        <w:t>είχε</w:t>
      </w:r>
      <w:r w:rsidRPr="00C006F8">
        <w:rPr>
          <w:rFonts w:eastAsia="Times New Roman"/>
          <w:color w:val="212121"/>
          <w:szCs w:val="24"/>
        </w:rPr>
        <w:t xml:space="preserve"> </w:t>
      </w:r>
      <w:r>
        <w:rPr>
          <w:rFonts w:eastAsia="Times New Roman"/>
          <w:color w:val="212121"/>
          <w:szCs w:val="24"/>
        </w:rPr>
        <w:t>τμήμα. Κ</w:t>
      </w:r>
      <w:r w:rsidRPr="00C006F8">
        <w:rPr>
          <w:rFonts w:eastAsia="Times New Roman"/>
          <w:color w:val="212121"/>
          <w:szCs w:val="24"/>
        </w:rPr>
        <w:t>αλά τα είπατε ότι έχει εκεί πλήθος επιχειρήσεων</w:t>
      </w:r>
      <w:r>
        <w:rPr>
          <w:rFonts w:eastAsia="Times New Roman"/>
          <w:color w:val="212121"/>
          <w:szCs w:val="24"/>
        </w:rPr>
        <w:t xml:space="preserve"> κ.λπ</w:t>
      </w:r>
      <w:r>
        <w:rPr>
          <w:rFonts w:eastAsia="Times New Roman"/>
          <w:color w:val="212121"/>
          <w:szCs w:val="24"/>
        </w:rPr>
        <w:t>.</w:t>
      </w:r>
      <w:r>
        <w:rPr>
          <w:rFonts w:eastAsia="Times New Roman"/>
          <w:color w:val="212121"/>
          <w:szCs w:val="24"/>
        </w:rPr>
        <w:t xml:space="preserve">, </w:t>
      </w:r>
      <w:r w:rsidRPr="00C006F8">
        <w:rPr>
          <w:rFonts w:eastAsia="Times New Roman"/>
          <w:color w:val="212121"/>
          <w:szCs w:val="24"/>
        </w:rPr>
        <w:t>αλλά όλα αυτά τα χρόνια</w:t>
      </w:r>
      <w:r>
        <w:rPr>
          <w:rFonts w:eastAsia="Times New Roman"/>
          <w:color w:val="212121"/>
          <w:szCs w:val="24"/>
        </w:rPr>
        <w:t>,</w:t>
      </w:r>
      <w:r w:rsidRPr="00C006F8">
        <w:rPr>
          <w:rFonts w:eastAsia="Times New Roman"/>
          <w:color w:val="212121"/>
          <w:szCs w:val="24"/>
        </w:rPr>
        <w:t xml:space="preserve"> </w:t>
      </w:r>
      <w:r w:rsidRPr="00C006F8">
        <w:rPr>
          <w:rFonts w:eastAsia="Times New Roman"/>
          <w:color w:val="212121"/>
          <w:szCs w:val="24"/>
        </w:rPr>
        <w:t xml:space="preserve">από τότε που </w:t>
      </w:r>
      <w:r>
        <w:rPr>
          <w:rFonts w:eastAsia="Times New Roman"/>
          <w:color w:val="212121"/>
          <w:szCs w:val="24"/>
        </w:rPr>
        <w:t>φτιαχνόταν η</w:t>
      </w:r>
      <w:r w:rsidRPr="00C006F8">
        <w:rPr>
          <w:rFonts w:eastAsia="Times New Roman"/>
          <w:color w:val="212121"/>
          <w:szCs w:val="24"/>
        </w:rPr>
        <w:t xml:space="preserve"> υψικάμινο</w:t>
      </w:r>
      <w:r>
        <w:rPr>
          <w:rFonts w:eastAsia="Times New Roman"/>
          <w:color w:val="212121"/>
          <w:szCs w:val="24"/>
        </w:rPr>
        <w:t>ς</w:t>
      </w:r>
      <w:r w:rsidRPr="00C006F8">
        <w:rPr>
          <w:rFonts w:eastAsia="Times New Roman"/>
          <w:color w:val="212121"/>
          <w:szCs w:val="24"/>
        </w:rPr>
        <w:t xml:space="preserve"> και πέθαιναν </w:t>
      </w:r>
      <w:r w:rsidRPr="00C006F8">
        <w:rPr>
          <w:rFonts w:eastAsia="Times New Roman"/>
          <w:color w:val="212121"/>
          <w:szCs w:val="24"/>
        </w:rPr>
        <w:lastRenderedPageBreak/>
        <w:t xml:space="preserve">τα πουλιά και </w:t>
      </w:r>
      <w:r>
        <w:rPr>
          <w:rFonts w:eastAsia="Times New Roman"/>
          <w:color w:val="212121"/>
          <w:szCs w:val="24"/>
        </w:rPr>
        <w:t>χάνονταν</w:t>
      </w:r>
      <w:r w:rsidRPr="00C006F8">
        <w:rPr>
          <w:rFonts w:eastAsia="Times New Roman"/>
          <w:color w:val="212121"/>
          <w:szCs w:val="24"/>
        </w:rPr>
        <w:t xml:space="preserve"> και </w:t>
      </w:r>
      <w:r>
        <w:rPr>
          <w:rFonts w:eastAsia="Times New Roman"/>
          <w:color w:val="212121"/>
          <w:szCs w:val="24"/>
        </w:rPr>
        <w:t xml:space="preserve">όλα τα ωραία του </w:t>
      </w:r>
      <w:proofErr w:type="spellStart"/>
      <w:r>
        <w:rPr>
          <w:rFonts w:eastAsia="Times New Roman"/>
          <w:color w:val="212121"/>
          <w:szCs w:val="24"/>
        </w:rPr>
        <w:t>Θριασίου</w:t>
      </w:r>
      <w:proofErr w:type="spellEnd"/>
      <w:r>
        <w:rPr>
          <w:rFonts w:eastAsia="Times New Roman"/>
          <w:color w:val="212121"/>
          <w:szCs w:val="24"/>
        </w:rPr>
        <w:t xml:space="preserve"> Π</w:t>
      </w:r>
      <w:r w:rsidRPr="00C006F8">
        <w:rPr>
          <w:rFonts w:eastAsia="Times New Roman"/>
          <w:color w:val="212121"/>
          <w:szCs w:val="24"/>
        </w:rPr>
        <w:t>εδίου</w:t>
      </w:r>
      <w:r>
        <w:rPr>
          <w:rFonts w:eastAsia="Times New Roman"/>
          <w:color w:val="212121"/>
          <w:szCs w:val="24"/>
        </w:rPr>
        <w:t>,</w:t>
      </w:r>
      <w:r w:rsidRPr="00C006F8">
        <w:rPr>
          <w:rFonts w:eastAsia="Times New Roman"/>
          <w:color w:val="212121"/>
          <w:szCs w:val="24"/>
        </w:rPr>
        <w:t xml:space="preserve"> δεν έγινε ποτέ στον Ασπρόπυργο είτε </w:t>
      </w:r>
      <w:r>
        <w:rPr>
          <w:rFonts w:eastAsia="Times New Roman"/>
          <w:color w:val="212121"/>
          <w:szCs w:val="24"/>
        </w:rPr>
        <w:t>τμήμα</w:t>
      </w:r>
      <w:r w:rsidRPr="00C006F8">
        <w:rPr>
          <w:rFonts w:eastAsia="Times New Roman"/>
          <w:color w:val="212121"/>
          <w:szCs w:val="24"/>
        </w:rPr>
        <w:t xml:space="preserve"> είτε παράρτημα </w:t>
      </w:r>
      <w:r>
        <w:rPr>
          <w:rFonts w:eastAsia="Times New Roman"/>
          <w:color w:val="212121"/>
          <w:szCs w:val="24"/>
        </w:rPr>
        <w:t xml:space="preserve">είτε </w:t>
      </w:r>
      <w:r w:rsidRPr="00C006F8">
        <w:rPr>
          <w:rFonts w:eastAsia="Times New Roman"/>
          <w:color w:val="212121"/>
          <w:szCs w:val="24"/>
        </w:rPr>
        <w:t>οτιδήποτε</w:t>
      </w:r>
      <w:r>
        <w:rPr>
          <w:rFonts w:eastAsia="Times New Roman"/>
          <w:color w:val="212121"/>
          <w:szCs w:val="24"/>
        </w:rPr>
        <w:t xml:space="preserve">. </w:t>
      </w:r>
      <w:r w:rsidRPr="00C006F8">
        <w:rPr>
          <w:rFonts w:eastAsia="Times New Roman"/>
          <w:color w:val="212121"/>
          <w:szCs w:val="24"/>
        </w:rPr>
        <w:t>Επομένως</w:t>
      </w:r>
      <w:r>
        <w:rPr>
          <w:rFonts w:eastAsia="Times New Roman"/>
          <w:color w:val="212121"/>
          <w:szCs w:val="24"/>
        </w:rPr>
        <w:t>,</w:t>
      </w:r>
      <w:r w:rsidRPr="00C006F8">
        <w:rPr>
          <w:rFonts w:eastAsia="Times New Roman"/>
          <w:color w:val="212121"/>
          <w:szCs w:val="24"/>
        </w:rPr>
        <w:t xml:space="preserve"> </w:t>
      </w:r>
      <w:r>
        <w:rPr>
          <w:rFonts w:eastAsia="Times New Roman"/>
          <w:color w:val="212121"/>
          <w:szCs w:val="24"/>
        </w:rPr>
        <w:t>μην ζητάτε να δημιουργηθεί</w:t>
      </w:r>
      <w:r w:rsidRPr="00C006F8">
        <w:rPr>
          <w:rFonts w:eastAsia="Times New Roman"/>
          <w:color w:val="212121"/>
          <w:szCs w:val="24"/>
        </w:rPr>
        <w:t xml:space="preserve"> τώρα</w:t>
      </w:r>
      <w:r>
        <w:rPr>
          <w:rFonts w:eastAsia="Times New Roman"/>
          <w:color w:val="212121"/>
          <w:szCs w:val="24"/>
        </w:rPr>
        <w:t>.</w:t>
      </w:r>
      <w:r w:rsidRPr="00C006F8">
        <w:rPr>
          <w:rFonts w:eastAsia="Times New Roman"/>
          <w:color w:val="212121"/>
          <w:szCs w:val="24"/>
        </w:rPr>
        <w:t xml:space="preserve"> </w:t>
      </w:r>
    </w:p>
    <w:p w14:paraId="6B14E99C"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C006F8">
        <w:rPr>
          <w:rFonts w:eastAsia="Times New Roman"/>
          <w:color w:val="212121"/>
          <w:szCs w:val="24"/>
        </w:rPr>
        <w:t>γώ</w:t>
      </w:r>
      <w:r>
        <w:rPr>
          <w:rFonts w:eastAsia="Times New Roman"/>
          <w:color w:val="212121"/>
          <w:szCs w:val="24"/>
        </w:rPr>
        <w:t>, κύριε Μπούρα,</w:t>
      </w:r>
      <w:r w:rsidRPr="00C006F8">
        <w:rPr>
          <w:rFonts w:eastAsia="Times New Roman"/>
          <w:color w:val="212121"/>
          <w:szCs w:val="24"/>
        </w:rPr>
        <w:t xml:space="preserve"> βρίσκω το</w:t>
      </w:r>
      <w:r w:rsidRPr="00C006F8">
        <w:rPr>
          <w:rFonts w:eastAsia="Times New Roman"/>
          <w:color w:val="212121"/>
          <w:szCs w:val="24"/>
        </w:rPr>
        <w:t xml:space="preserve"> ενδιαφέρον σας πραγματικά σημαντικό</w:t>
      </w:r>
      <w:r>
        <w:rPr>
          <w:rFonts w:eastAsia="Times New Roman"/>
          <w:color w:val="212121"/>
          <w:szCs w:val="24"/>
        </w:rPr>
        <w:t>,</w:t>
      </w:r>
      <w:r w:rsidRPr="00C006F8">
        <w:rPr>
          <w:rFonts w:eastAsia="Times New Roman"/>
          <w:color w:val="212121"/>
          <w:szCs w:val="24"/>
        </w:rPr>
        <w:t xml:space="preserve"> αλλά </w:t>
      </w:r>
      <w:r>
        <w:rPr>
          <w:rFonts w:eastAsia="Times New Roman"/>
          <w:color w:val="212121"/>
          <w:szCs w:val="24"/>
        </w:rPr>
        <w:t>σας απαντώ -μιας</w:t>
      </w:r>
      <w:r w:rsidRPr="00C006F8">
        <w:rPr>
          <w:rFonts w:eastAsia="Times New Roman"/>
          <w:color w:val="212121"/>
          <w:szCs w:val="24"/>
        </w:rPr>
        <w:t xml:space="preserve"> και ρωτάτε</w:t>
      </w:r>
      <w:r>
        <w:rPr>
          <w:rFonts w:eastAsia="Times New Roman"/>
          <w:color w:val="212121"/>
          <w:szCs w:val="24"/>
        </w:rPr>
        <w:t>-</w:t>
      </w:r>
      <w:r w:rsidRPr="00C006F8">
        <w:rPr>
          <w:rFonts w:eastAsia="Times New Roman"/>
          <w:color w:val="212121"/>
          <w:szCs w:val="24"/>
        </w:rPr>
        <w:t xml:space="preserve"> για να ξέρετε</w:t>
      </w:r>
      <w:r>
        <w:rPr>
          <w:rFonts w:eastAsia="Times New Roman"/>
          <w:color w:val="212121"/>
          <w:szCs w:val="24"/>
        </w:rPr>
        <w:t xml:space="preserve"> και να πείτε και</w:t>
      </w:r>
      <w:r w:rsidRPr="00C006F8">
        <w:rPr>
          <w:rFonts w:eastAsia="Times New Roman"/>
          <w:color w:val="212121"/>
          <w:szCs w:val="24"/>
        </w:rPr>
        <w:t xml:space="preserve"> στους συμπολίτες</w:t>
      </w:r>
      <w:r>
        <w:rPr>
          <w:rFonts w:eastAsia="Times New Roman"/>
          <w:color w:val="212121"/>
          <w:szCs w:val="24"/>
        </w:rPr>
        <w:t xml:space="preserve"> μας τι είναι αυτό το οποίο κάνουμε. </w:t>
      </w:r>
    </w:p>
    <w:p w14:paraId="6B14E99D"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Αυτό που κάνουμε είναι</w:t>
      </w:r>
      <w:r w:rsidRPr="00C006F8">
        <w:rPr>
          <w:rFonts w:eastAsia="Times New Roman"/>
          <w:color w:val="212121"/>
          <w:szCs w:val="24"/>
        </w:rPr>
        <w:t xml:space="preserve"> να δημιουργήσουμε </w:t>
      </w:r>
      <w:r>
        <w:rPr>
          <w:rFonts w:eastAsia="Times New Roman"/>
          <w:color w:val="212121"/>
          <w:szCs w:val="24"/>
        </w:rPr>
        <w:t>-και ή</w:t>
      </w:r>
      <w:r w:rsidRPr="00C006F8">
        <w:rPr>
          <w:rFonts w:eastAsia="Times New Roman"/>
          <w:color w:val="212121"/>
          <w:szCs w:val="24"/>
        </w:rPr>
        <w:t xml:space="preserve">δη </w:t>
      </w:r>
      <w:r>
        <w:rPr>
          <w:rFonts w:eastAsia="Times New Roman"/>
          <w:color w:val="212121"/>
          <w:szCs w:val="24"/>
        </w:rPr>
        <w:t>υπάρχει σε μεγάλο βαθμό αυτή η π</w:t>
      </w:r>
      <w:r w:rsidRPr="00C006F8">
        <w:rPr>
          <w:rFonts w:eastAsia="Times New Roman"/>
          <w:color w:val="212121"/>
          <w:szCs w:val="24"/>
        </w:rPr>
        <w:t>ρόοδος</w:t>
      </w:r>
      <w:r>
        <w:rPr>
          <w:rFonts w:eastAsia="Times New Roman"/>
          <w:color w:val="212121"/>
          <w:szCs w:val="24"/>
        </w:rPr>
        <w:t>-</w:t>
      </w:r>
      <w:r w:rsidRPr="00C006F8">
        <w:rPr>
          <w:rFonts w:eastAsia="Times New Roman"/>
          <w:color w:val="212121"/>
          <w:szCs w:val="24"/>
        </w:rPr>
        <w:t xml:space="preserve"> ένα</w:t>
      </w:r>
      <w:r>
        <w:rPr>
          <w:rFonts w:eastAsia="Times New Roman"/>
          <w:color w:val="212121"/>
          <w:szCs w:val="24"/>
        </w:rPr>
        <w:t xml:space="preserve">ν Ενιαίο Φορέα Κοινωνικής Ασφάλισης, όπου </w:t>
      </w:r>
      <w:r w:rsidRPr="00C006F8">
        <w:rPr>
          <w:rFonts w:eastAsia="Times New Roman"/>
          <w:color w:val="212121"/>
          <w:szCs w:val="24"/>
        </w:rPr>
        <w:t xml:space="preserve">δεν </w:t>
      </w:r>
      <w:r>
        <w:rPr>
          <w:rFonts w:eastAsia="Times New Roman"/>
          <w:color w:val="212121"/>
          <w:szCs w:val="24"/>
        </w:rPr>
        <w:t xml:space="preserve">θα </w:t>
      </w:r>
      <w:r w:rsidRPr="00C006F8">
        <w:rPr>
          <w:rFonts w:eastAsia="Times New Roman"/>
          <w:color w:val="212121"/>
          <w:szCs w:val="24"/>
        </w:rPr>
        <w:t>χρειάζεται να πηγαίνει ο ασφαλισμένος να βρει τον υπάλληλο</w:t>
      </w:r>
      <w:r>
        <w:rPr>
          <w:rFonts w:eastAsia="Times New Roman"/>
          <w:color w:val="212121"/>
          <w:szCs w:val="24"/>
        </w:rPr>
        <w:t>, διότι και οι υπάλληλοι</w:t>
      </w:r>
      <w:r w:rsidRPr="00C006F8">
        <w:rPr>
          <w:rFonts w:eastAsia="Times New Roman"/>
          <w:color w:val="212121"/>
          <w:szCs w:val="24"/>
        </w:rPr>
        <w:t xml:space="preserve"> από </w:t>
      </w:r>
      <w:r>
        <w:rPr>
          <w:rFonts w:eastAsia="Times New Roman"/>
          <w:color w:val="212121"/>
          <w:szCs w:val="24"/>
        </w:rPr>
        <w:t xml:space="preserve">οκτώ χιλιάδες που ήταν το 2010 </w:t>
      </w:r>
      <w:r w:rsidRPr="00C006F8">
        <w:rPr>
          <w:rFonts w:eastAsia="Times New Roman"/>
          <w:color w:val="212121"/>
          <w:szCs w:val="24"/>
        </w:rPr>
        <w:t xml:space="preserve">είχαν μειωθεί σε </w:t>
      </w:r>
      <w:proofErr w:type="spellStart"/>
      <w:r>
        <w:rPr>
          <w:rFonts w:eastAsia="Times New Roman"/>
          <w:color w:val="212121"/>
          <w:szCs w:val="24"/>
        </w:rPr>
        <w:t>επτάμιση</w:t>
      </w:r>
      <w:proofErr w:type="spellEnd"/>
      <w:r>
        <w:rPr>
          <w:rFonts w:eastAsia="Times New Roman"/>
          <w:color w:val="212121"/>
          <w:szCs w:val="24"/>
        </w:rPr>
        <w:t xml:space="preserve"> χιλιάδες</w:t>
      </w:r>
      <w:r w:rsidRPr="00C006F8">
        <w:rPr>
          <w:rFonts w:eastAsia="Times New Roman"/>
          <w:color w:val="212121"/>
          <w:szCs w:val="24"/>
        </w:rPr>
        <w:t xml:space="preserve"> περίπου</w:t>
      </w:r>
      <w:r>
        <w:rPr>
          <w:rFonts w:eastAsia="Times New Roman"/>
          <w:color w:val="212121"/>
          <w:szCs w:val="24"/>
        </w:rPr>
        <w:t>, ό</w:t>
      </w:r>
      <w:r w:rsidRPr="00C006F8">
        <w:rPr>
          <w:rFonts w:eastAsia="Times New Roman"/>
          <w:color w:val="212121"/>
          <w:szCs w:val="24"/>
        </w:rPr>
        <w:t xml:space="preserve">ταν </w:t>
      </w:r>
      <w:r>
        <w:rPr>
          <w:rFonts w:eastAsia="Times New Roman"/>
          <w:color w:val="212121"/>
          <w:szCs w:val="24"/>
        </w:rPr>
        <w:t>εμείς αναλάβαμε τη διαχείριση της Κοινων</w:t>
      </w:r>
      <w:r>
        <w:rPr>
          <w:rFonts w:eastAsia="Times New Roman"/>
          <w:color w:val="212121"/>
          <w:szCs w:val="24"/>
        </w:rPr>
        <w:t>ικής Α</w:t>
      </w:r>
      <w:r w:rsidRPr="00C006F8">
        <w:rPr>
          <w:rFonts w:eastAsia="Times New Roman"/>
          <w:color w:val="212121"/>
          <w:szCs w:val="24"/>
        </w:rPr>
        <w:t>σφάλισης</w:t>
      </w:r>
      <w:r>
        <w:rPr>
          <w:rFonts w:eastAsia="Times New Roman"/>
          <w:color w:val="212121"/>
          <w:szCs w:val="24"/>
        </w:rPr>
        <w:t>. Υ</w:t>
      </w:r>
      <w:r w:rsidRPr="00C006F8">
        <w:rPr>
          <w:rFonts w:eastAsia="Times New Roman"/>
          <w:color w:val="212121"/>
          <w:szCs w:val="24"/>
        </w:rPr>
        <w:t>πό αυτές τις συνθήκες</w:t>
      </w:r>
      <w:r>
        <w:rPr>
          <w:rFonts w:eastAsia="Times New Roman"/>
          <w:color w:val="212121"/>
          <w:szCs w:val="24"/>
        </w:rPr>
        <w:t>, λοιπόν,</w:t>
      </w:r>
      <w:r w:rsidRPr="00C006F8">
        <w:rPr>
          <w:rFonts w:eastAsia="Times New Roman"/>
          <w:color w:val="212121"/>
          <w:szCs w:val="24"/>
        </w:rPr>
        <w:t xml:space="preserve"> γίνεται ακόμα πιο επιτακτική η αυτόματη ηλεκτρονική οργάνωση των υπηρεσιών</w:t>
      </w:r>
      <w:r>
        <w:rPr>
          <w:rFonts w:eastAsia="Times New Roman"/>
          <w:color w:val="212121"/>
          <w:szCs w:val="24"/>
        </w:rPr>
        <w:t xml:space="preserve">. </w:t>
      </w:r>
    </w:p>
    <w:p w14:paraId="6B14E99E"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Γ</w:t>
      </w:r>
      <w:r w:rsidRPr="00C006F8">
        <w:rPr>
          <w:rFonts w:eastAsia="Times New Roman"/>
          <w:color w:val="212121"/>
          <w:szCs w:val="24"/>
        </w:rPr>
        <w:t>ια αυτό</w:t>
      </w:r>
      <w:r>
        <w:rPr>
          <w:rFonts w:eastAsia="Times New Roman"/>
          <w:color w:val="212121"/>
          <w:szCs w:val="24"/>
        </w:rPr>
        <w:t>ν</w:t>
      </w:r>
      <w:r w:rsidRPr="00C006F8">
        <w:rPr>
          <w:rFonts w:eastAsia="Times New Roman"/>
          <w:color w:val="212121"/>
          <w:szCs w:val="24"/>
        </w:rPr>
        <w:t xml:space="preserve"> το λόγο</w:t>
      </w:r>
      <w:r>
        <w:rPr>
          <w:rFonts w:eastAsia="Times New Roman"/>
          <w:color w:val="212121"/>
          <w:szCs w:val="24"/>
        </w:rPr>
        <w:t>,</w:t>
      </w:r>
      <w:r w:rsidRPr="00C006F8">
        <w:rPr>
          <w:rFonts w:eastAsia="Times New Roman"/>
          <w:color w:val="212121"/>
          <w:szCs w:val="24"/>
        </w:rPr>
        <w:t xml:space="preserve"> με ηλεκτρονική αίτηση συνταξιοδότησης υποβάλλεται το σχετικό δικαίωμα προς τους φορείς</w:t>
      </w:r>
      <w:r>
        <w:rPr>
          <w:rFonts w:eastAsia="Times New Roman"/>
          <w:color w:val="212121"/>
          <w:szCs w:val="24"/>
        </w:rPr>
        <w:t>. Για να λάβει κανείς σύντ</w:t>
      </w:r>
      <w:r>
        <w:rPr>
          <w:rFonts w:eastAsia="Times New Roman"/>
          <w:color w:val="212121"/>
          <w:szCs w:val="24"/>
        </w:rPr>
        <w:t>αξη δ</w:t>
      </w:r>
      <w:r w:rsidRPr="00C006F8">
        <w:rPr>
          <w:rFonts w:eastAsia="Times New Roman"/>
          <w:color w:val="212121"/>
          <w:szCs w:val="24"/>
        </w:rPr>
        <w:t xml:space="preserve">εν χρειάζεται να πηγαίνει στα κατά τόπους </w:t>
      </w:r>
      <w:r w:rsidRPr="00C006F8">
        <w:rPr>
          <w:rFonts w:eastAsia="Times New Roman"/>
          <w:color w:val="212121"/>
          <w:szCs w:val="24"/>
        </w:rPr>
        <w:lastRenderedPageBreak/>
        <w:t>καταστήματα</w:t>
      </w:r>
      <w:r>
        <w:rPr>
          <w:rFonts w:eastAsia="Times New Roman"/>
          <w:color w:val="212121"/>
          <w:szCs w:val="24"/>
        </w:rPr>
        <w:t>. Ο νησιώτης δ</w:t>
      </w:r>
      <w:r w:rsidRPr="00C006F8">
        <w:rPr>
          <w:rFonts w:eastAsia="Times New Roman"/>
          <w:color w:val="212121"/>
          <w:szCs w:val="24"/>
        </w:rPr>
        <w:t>εν χρειάζεται να πά</w:t>
      </w:r>
      <w:r>
        <w:rPr>
          <w:rFonts w:eastAsia="Times New Roman"/>
          <w:color w:val="212121"/>
          <w:szCs w:val="24"/>
        </w:rPr>
        <w:t>ρ</w:t>
      </w:r>
      <w:r w:rsidRPr="00C006F8">
        <w:rPr>
          <w:rFonts w:eastAsia="Times New Roman"/>
          <w:color w:val="212121"/>
          <w:szCs w:val="24"/>
        </w:rPr>
        <w:t>ει το καράβι</w:t>
      </w:r>
      <w:r>
        <w:rPr>
          <w:rFonts w:eastAsia="Times New Roman"/>
          <w:color w:val="212121"/>
          <w:szCs w:val="24"/>
        </w:rPr>
        <w:t>. Εσείς βρίσκετε</w:t>
      </w:r>
      <w:r w:rsidRPr="00C006F8">
        <w:rPr>
          <w:rFonts w:eastAsia="Times New Roman"/>
          <w:color w:val="212121"/>
          <w:szCs w:val="24"/>
        </w:rPr>
        <w:t xml:space="preserve"> μακριά τον Ασπρόπυργο </w:t>
      </w:r>
      <w:r>
        <w:rPr>
          <w:rFonts w:eastAsia="Times New Roman"/>
          <w:color w:val="212121"/>
          <w:szCs w:val="24"/>
        </w:rPr>
        <w:t>από</w:t>
      </w:r>
      <w:r w:rsidRPr="00C006F8">
        <w:rPr>
          <w:rFonts w:eastAsia="Times New Roman"/>
          <w:color w:val="212121"/>
          <w:szCs w:val="24"/>
        </w:rPr>
        <w:t xml:space="preserve"> τα Λιόσια</w:t>
      </w:r>
      <w:r>
        <w:rPr>
          <w:rFonts w:eastAsia="Times New Roman"/>
          <w:color w:val="212121"/>
          <w:szCs w:val="24"/>
        </w:rPr>
        <w:t>. Σ</w:t>
      </w:r>
      <w:r w:rsidRPr="00C006F8">
        <w:rPr>
          <w:rFonts w:eastAsia="Times New Roman"/>
          <w:color w:val="212121"/>
          <w:szCs w:val="24"/>
        </w:rPr>
        <w:t xml:space="preserve">κεφτείτε τι γίνεται με τα </w:t>
      </w:r>
      <w:r>
        <w:rPr>
          <w:rFonts w:eastAsia="Times New Roman"/>
          <w:color w:val="212121"/>
          <w:szCs w:val="24"/>
        </w:rPr>
        <w:t xml:space="preserve">διάσπαρτα </w:t>
      </w:r>
      <w:r w:rsidRPr="00C006F8">
        <w:rPr>
          <w:rFonts w:eastAsia="Times New Roman"/>
          <w:color w:val="212121"/>
          <w:szCs w:val="24"/>
        </w:rPr>
        <w:t xml:space="preserve">νησιά μας </w:t>
      </w:r>
      <w:r>
        <w:rPr>
          <w:rFonts w:eastAsia="Times New Roman"/>
          <w:color w:val="212121"/>
          <w:szCs w:val="24"/>
        </w:rPr>
        <w:t>και τις ορεινές, απόμακρες περιοχές,</w:t>
      </w:r>
      <w:r w:rsidRPr="00C006F8">
        <w:rPr>
          <w:rFonts w:eastAsia="Times New Roman"/>
          <w:color w:val="212121"/>
          <w:szCs w:val="24"/>
        </w:rPr>
        <w:t xml:space="preserve"> </w:t>
      </w:r>
      <w:r>
        <w:rPr>
          <w:rFonts w:eastAsia="Times New Roman"/>
          <w:color w:val="212121"/>
          <w:szCs w:val="24"/>
        </w:rPr>
        <w:t>ό</w:t>
      </w:r>
      <w:r w:rsidRPr="00C006F8">
        <w:rPr>
          <w:rFonts w:eastAsia="Times New Roman"/>
          <w:color w:val="212121"/>
          <w:szCs w:val="24"/>
        </w:rPr>
        <w:t xml:space="preserve">που </w:t>
      </w:r>
      <w:r>
        <w:rPr>
          <w:rFonts w:eastAsia="Times New Roman"/>
          <w:color w:val="212121"/>
          <w:szCs w:val="24"/>
        </w:rPr>
        <w:t xml:space="preserve">θα </w:t>
      </w:r>
      <w:r w:rsidRPr="00C006F8">
        <w:rPr>
          <w:rFonts w:eastAsia="Times New Roman"/>
          <w:color w:val="212121"/>
          <w:szCs w:val="24"/>
        </w:rPr>
        <w:t>πρέπει</w:t>
      </w:r>
      <w:r w:rsidRPr="00C006F8">
        <w:rPr>
          <w:rFonts w:eastAsia="Times New Roman"/>
          <w:color w:val="212121"/>
          <w:szCs w:val="24"/>
        </w:rPr>
        <w:t xml:space="preserve"> να πάρει κανείς </w:t>
      </w:r>
      <w:r>
        <w:rPr>
          <w:rFonts w:eastAsia="Times New Roman"/>
          <w:color w:val="212121"/>
          <w:szCs w:val="24"/>
        </w:rPr>
        <w:t>πολλές συγκοινωνίες</w:t>
      </w:r>
      <w:r w:rsidRPr="00C006F8">
        <w:rPr>
          <w:rFonts w:eastAsia="Times New Roman"/>
          <w:color w:val="212121"/>
          <w:szCs w:val="24"/>
        </w:rPr>
        <w:t xml:space="preserve"> και να </w:t>
      </w:r>
      <w:r>
        <w:rPr>
          <w:rFonts w:eastAsia="Times New Roman"/>
          <w:color w:val="212121"/>
          <w:szCs w:val="24"/>
        </w:rPr>
        <w:t>διανυκτερεύσει</w:t>
      </w:r>
      <w:r w:rsidRPr="00C006F8">
        <w:rPr>
          <w:rFonts w:eastAsia="Times New Roman"/>
          <w:color w:val="212121"/>
          <w:szCs w:val="24"/>
        </w:rPr>
        <w:t xml:space="preserve"> κιόλας για να εξυπηρετηθεί</w:t>
      </w:r>
      <w:r>
        <w:rPr>
          <w:rFonts w:eastAsia="Times New Roman"/>
          <w:color w:val="212121"/>
          <w:szCs w:val="24"/>
        </w:rPr>
        <w:t>. Α</w:t>
      </w:r>
      <w:r w:rsidRPr="00C006F8">
        <w:rPr>
          <w:rFonts w:eastAsia="Times New Roman"/>
          <w:color w:val="212121"/>
          <w:szCs w:val="24"/>
        </w:rPr>
        <w:t>υτό δεν υπάρχει πια</w:t>
      </w:r>
      <w:r>
        <w:rPr>
          <w:rFonts w:eastAsia="Times New Roman"/>
          <w:color w:val="212121"/>
          <w:szCs w:val="24"/>
        </w:rPr>
        <w:t>.</w:t>
      </w:r>
      <w:r w:rsidRPr="00C006F8">
        <w:rPr>
          <w:rFonts w:eastAsia="Times New Roman"/>
          <w:color w:val="212121"/>
          <w:szCs w:val="24"/>
        </w:rPr>
        <w:t xml:space="preserve"> </w:t>
      </w:r>
      <w:r>
        <w:rPr>
          <w:rFonts w:eastAsia="Times New Roman"/>
          <w:color w:val="212121"/>
          <w:szCs w:val="24"/>
        </w:rPr>
        <w:t>Έ</w:t>
      </w:r>
      <w:r w:rsidRPr="00C006F8">
        <w:rPr>
          <w:rFonts w:eastAsia="Times New Roman"/>
          <w:color w:val="212121"/>
          <w:szCs w:val="24"/>
        </w:rPr>
        <w:t>χει καταργηθεί ήδη</w:t>
      </w:r>
      <w:r>
        <w:rPr>
          <w:rFonts w:eastAsia="Times New Roman"/>
          <w:color w:val="212121"/>
          <w:szCs w:val="24"/>
        </w:rPr>
        <w:t>. Α</w:t>
      </w:r>
      <w:r w:rsidRPr="00C006F8">
        <w:rPr>
          <w:rFonts w:eastAsia="Times New Roman"/>
          <w:color w:val="212121"/>
          <w:szCs w:val="24"/>
        </w:rPr>
        <w:t>υτή η ταλαιπωρία έχει πάψει να υπάρχει</w:t>
      </w:r>
      <w:r>
        <w:rPr>
          <w:rFonts w:eastAsia="Times New Roman"/>
          <w:color w:val="212121"/>
          <w:szCs w:val="24"/>
        </w:rPr>
        <w:t xml:space="preserve">, </w:t>
      </w:r>
      <w:r w:rsidRPr="00C006F8">
        <w:rPr>
          <w:rFonts w:eastAsia="Times New Roman"/>
          <w:color w:val="212121"/>
          <w:szCs w:val="24"/>
        </w:rPr>
        <w:t xml:space="preserve">διότι ηλεκτρονικά υποβάλλεται η αίτηση και ηλεκτρονικά εγγράφεται και ο ασφαλισμένος </w:t>
      </w:r>
      <w:r w:rsidRPr="00C006F8">
        <w:rPr>
          <w:rFonts w:eastAsia="Times New Roman"/>
          <w:color w:val="212121"/>
          <w:szCs w:val="24"/>
        </w:rPr>
        <w:t xml:space="preserve">πια </w:t>
      </w:r>
      <w:r>
        <w:rPr>
          <w:rFonts w:eastAsia="Times New Roman"/>
          <w:color w:val="212121"/>
          <w:szCs w:val="24"/>
        </w:rPr>
        <w:t xml:space="preserve">με την πλατφόρμα που έχουμε, με το </w:t>
      </w:r>
      <w:r>
        <w:rPr>
          <w:rFonts w:eastAsia="Times New Roman"/>
          <w:color w:val="212121"/>
          <w:szCs w:val="24"/>
        </w:rPr>
        <w:t>α</w:t>
      </w:r>
      <w:r w:rsidRPr="00C006F8">
        <w:rPr>
          <w:rFonts w:eastAsia="Times New Roman"/>
          <w:color w:val="212121"/>
          <w:szCs w:val="24"/>
        </w:rPr>
        <w:t xml:space="preserve">πογραφικό </w:t>
      </w:r>
      <w:r>
        <w:rPr>
          <w:rFonts w:eastAsia="Times New Roman"/>
          <w:color w:val="212121"/>
          <w:szCs w:val="24"/>
        </w:rPr>
        <w:t>δ</w:t>
      </w:r>
      <w:r w:rsidRPr="00C006F8">
        <w:rPr>
          <w:rFonts w:eastAsia="Times New Roman"/>
          <w:color w:val="212121"/>
          <w:szCs w:val="24"/>
        </w:rPr>
        <w:t xml:space="preserve">ελτίο </w:t>
      </w:r>
      <w:r w:rsidRPr="00C006F8">
        <w:rPr>
          <w:rFonts w:eastAsia="Times New Roman"/>
          <w:color w:val="212121"/>
          <w:szCs w:val="24"/>
        </w:rPr>
        <w:t>για τους αγρότες και τους άλλους επαγγελματίες</w:t>
      </w:r>
      <w:r>
        <w:rPr>
          <w:rFonts w:eastAsia="Times New Roman"/>
          <w:color w:val="212121"/>
          <w:szCs w:val="24"/>
        </w:rPr>
        <w:t>.</w:t>
      </w:r>
    </w:p>
    <w:p w14:paraId="6B14E99F"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sidRPr="00C006F8">
        <w:rPr>
          <w:rFonts w:eastAsia="Times New Roman"/>
          <w:color w:val="212121"/>
          <w:szCs w:val="24"/>
        </w:rPr>
        <w:t>Επομένως</w:t>
      </w:r>
      <w:r>
        <w:rPr>
          <w:rFonts w:eastAsia="Times New Roman"/>
          <w:color w:val="212121"/>
          <w:szCs w:val="24"/>
        </w:rPr>
        <w:t>,</w:t>
      </w:r>
      <w:r w:rsidRPr="00C006F8">
        <w:rPr>
          <w:rFonts w:eastAsia="Times New Roman"/>
          <w:color w:val="212121"/>
          <w:szCs w:val="24"/>
        </w:rPr>
        <w:t xml:space="preserve"> αυτό που λέτε</w:t>
      </w:r>
      <w:r>
        <w:rPr>
          <w:rFonts w:eastAsia="Times New Roman"/>
          <w:color w:val="212121"/>
          <w:szCs w:val="24"/>
        </w:rPr>
        <w:t>,</w:t>
      </w:r>
      <w:r w:rsidRPr="00C006F8">
        <w:rPr>
          <w:rFonts w:eastAsia="Times New Roman"/>
          <w:color w:val="212121"/>
          <w:szCs w:val="24"/>
        </w:rPr>
        <w:t xml:space="preserve"> δεν </w:t>
      </w:r>
      <w:r>
        <w:rPr>
          <w:rFonts w:eastAsia="Times New Roman"/>
          <w:color w:val="212121"/>
          <w:szCs w:val="24"/>
        </w:rPr>
        <w:t xml:space="preserve">απηχεί </w:t>
      </w:r>
      <w:r w:rsidRPr="00C006F8">
        <w:rPr>
          <w:rFonts w:eastAsia="Times New Roman"/>
          <w:color w:val="212121"/>
          <w:szCs w:val="24"/>
        </w:rPr>
        <w:t>πραγματικά προβλήματα</w:t>
      </w:r>
      <w:r>
        <w:rPr>
          <w:rFonts w:eastAsia="Times New Roman"/>
          <w:color w:val="212121"/>
          <w:szCs w:val="24"/>
        </w:rPr>
        <w:t>, δ</w:t>
      </w:r>
      <w:r w:rsidRPr="00C006F8">
        <w:rPr>
          <w:rFonts w:eastAsia="Times New Roman"/>
          <w:color w:val="212121"/>
          <w:szCs w:val="24"/>
        </w:rPr>
        <w:t>ιότι τα λύνουμε</w:t>
      </w:r>
      <w:r>
        <w:rPr>
          <w:rFonts w:eastAsia="Times New Roman"/>
          <w:color w:val="212121"/>
          <w:szCs w:val="24"/>
        </w:rPr>
        <w:t>. Τ</w:t>
      </w:r>
      <w:r w:rsidRPr="00C006F8">
        <w:rPr>
          <w:rFonts w:eastAsia="Times New Roman"/>
          <w:color w:val="212121"/>
          <w:szCs w:val="24"/>
        </w:rPr>
        <w:t xml:space="preserve">ο βιβλιάριο ασθενείας </w:t>
      </w:r>
      <w:r>
        <w:rPr>
          <w:rFonts w:eastAsia="Times New Roman"/>
          <w:color w:val="212121"/>
          <w:szCs w:val="24"/>
        </w:rPr>
        <w:t xml:space="preserve">έχει ήδη καταργηθεί τυπικά και </w:t>
      </w:r>
      <w:r w:rsidRPr="00C006F8">
        <w:rPr>
          <w:rFonts w:eastAsia="Times New Roman"/>
          <w:color w:val="212121"/>
          <w:szCs w:val="24"/>
        </w:rPr>
        <w:t xml:space="preserve">επίκειται η </w:t>
      </w:r>
      <w:r w:rsidRPr="00C006F8">
        <w:rPr>
          <w:rFonts w:eastAsia="Times New Roman"/>
          <w:color w:val="212121"/>
          <w:szCs w:val="24"/>
        </w:rPr>
        <w:t>ηλεκτρονική ολοκλήρωση από τον ΕΟΠΥΥ</w:t>
      </w:r>
      <w:r>
        <w:rPr>
          <w:rFonts w:eastAsia="Times New Roman"/>
          <w:color w:val="212121"/>
          <w:szCs w:val="24"/>
        </w:rPr>
        <w:t>.</w:t>
      </w:r>
      <w:r w:rsidRPr="00C006F8">
        <w:rPr>
          <w:rFonts w:eastAsia="Times New Roman"/>
          <w:color w:val="212121"/>
          <w:szCs w:val="24"/>
        </w:rPr>
        <w:t xml:space="preserve"> Δεν χρειάζεται να πάει </w:t>
      </w:r>
      <w:r>
        <w:rPr>
          <w:rFonts w:eastAsia="Times New Roman"/>
          <w:color w:val="212121"/>
          <w:szCs w:val="24"/>
        </w:rPr>
        <w:t xml:space="preserve">κανείς </w:t>
      </w:r>
      <w:r w:rsidRPr="00C006F8">
        <w:rPr>
          <w:rFonts w:eastAsia="Times New Roman"/>
          <w:color w:val="212121"/>
          <w:szCs w:val="24"/>
        </w:rPr>
        <w:t xml:space="preserve">στον </w:t>
      </w:r>
      <w:r>
        <w:rPr>
          <w:rFonts w:eastAsia="Times New Roman"/>
          <w:color w:val="212121"/>
          <w:szCs w:val="24"/>
        </w:rPr>
        <w:t>ΕΦΚΑ</w:t>
      </w:r>
      <w:r w:rsidRPr="00C006F8">
        <w:rPr>
          <w:rFonts w:eastAsia="Times New Roman"/>
          <w:color w:val="212121"/>
          <w:szCs w:val="24"/>
        </w:rPr>
        <w:t xml:space="preserve"> να θεωρήσει βιβλιάριο υγείας ή να θεωρήσει το αίτημά του για να έχει </w:t>
      </w:r>
      <w:r>
        <w:rPr>
          <w:rFonts w:eastAsia="Times New Roman"/>
          <w:color w:val="212121"/>
          <w:szCs w:val="24"/>
        </w:rPr>
        <w:t xml:space="preserve">ιατροφαρμακευτική </w:t>
      </w:r>
      <w:r w:rsidRPr="00C006F8">
        <w:rPr>
          <w:rFonts w:eastAsia="Times New Roman"/>
          <w:color w:val="212121"/>
          <w:szCs w:val="24"/>
        </w:rPr>
        <w:t>κάλυψη στο εξωτερικό</w:t>
      </w:r>
      <w:r>
        <w:rPr>
          <w:rFonts w:eastAsia="Times New Roman"/>
          <w:color w:val="212121"/>
          <w:szCs w:val="24"/>
        </w:rPr>
        <w:t>. Είναι συνήθει</w:t>
      </w:r>
      <w:r w:rsidRPr="00C006F8">
        <w:rPr>
          <w:rFonts w:eastAsia="Times New Roman"/>
          <w:color w:val="212121"/>
          <w:szCs w:val="24"/>
        </w:rPr>
        <w:t>ς δουλειές που γίνονταν από τα κατά τόπους καταστήματα</w:t>
      </w:r>
      <w:r>
        <w:rPr>
          <w:rFonts w:eastAsia="Times New Roman"/>
          <w:color w:val="212121"/>
          <w:szCs w:val="24"/>
        </w:rPr>
        <w:t xml:space="preserve">. </w:t>
      </w:r>
    </w:p>
    <w:p w14:paraId="6B14E9A0"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Έ</w:t>
      </w:r>
      <w:r w:rsidRPr="00C006F8">
        <w:rPr>
          <w:rFonts w:eastAsia="Times New Roman"/>
          <w:color w:val="212121"/>
          <w:szCs w:val="24"/>
        </w:rPr>
        <w:t>χουμε</w:t>
      </w:r>
      <w:r>
        <w:rPr>
          <w:rFonts w:eastAsia="Times New Roman"/>
          <w:color w:val="212121"/>
          <w:szCs w:val="24"/>
        </w:rPr>
        <w:t>, λ</w:t>
      </w:r>
      <w:r w:rsidRPr="00C006F8">
        <w:rPr>
          <w:rFonts w:eastAsia="Times New Roman"/>
          <w:color w:val="212121"/>
          <w:szCs w:val="24"/>
        </w:rPr>
        <w:t>οιπόν</w:t>
      </w:r>
      <w:r>
        <w:rPr>
          <w:rFonts w:eastAsia="Times New Roman"/>
          <w:color w:val="212121"/>
          <w:szCs w:val="24"/>
        </w:rPr>
        <w:t xml:space="preserve">, ηλεκτρονική ενημέρωση </w:t>
      </w:r>
      <w:r w:rsidRPr="00C006F8">
        <w:rPr>
          <w:rFonts w:eastAsia="Times New Roman"/>
          <w:color w:val="212121"/>
          <w:szCs w:val="24"/>
        </w:rPr>
        <w:t>κάθε ασφαλισμένου για την εισφορά που οφείλει</w:t>
      </w:r>
      <w:r>
        <w:rPr>
          <w:rFonts w:eastAsia="Times New Roman"/>
          <w:color w:val="212121"/>
          <w:szCs w:val="24"/>
        </w:rPr>
        <w:t>. Δ</w:t>
      </w:r>
      <w:r w:rsidRPr="00C006F8">
        <w:rPr>
          <w:rFonts w:eastAsia="Times New Roman"/>
          <w:color w:val="212121"/>
          <w:szCs w:val="24"/>
        </w:rPr>
        <w:t>εν χρειάζεται να πηγαίνει κανείς</w:t>
      </w:r>
      <w:r>
        <w:rPr>
          <w:rFonts w:eastAsia="Times New Roman"/>
          <w:color w:val="212121"/>
          <w:szCs w:val="24"/>
        </w:rPr>
        <w:t xml:space="preserve"> στα καταστήματα. </w:t>
      </w:r>
    </w:p>
    <w:p w14:paraId="6B14E9A1"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C006F8">
        <w:rPr>
          <w:rFonts w:eastAsia="Times New Roman"/>
          <w:color w:val="212121"/>
          <w:szCs w:val="24"/>
        </w:rPr>
        <w:t xml:space="preserve">αι για να μην </w:t>
      </w:r>
      <w:r>
        <w:rPr>
          <w:rFonts w:eastAsia="Times New Roman"/>
          <w:color w:val="212121"/>
          <w:szCs w:val="24"/>
        </w:rPr>
        <w:t xml:space="preserve">απεραντολογώ, </w:t>
      </w:r>
      <w:r w:rsidRPr="00C006F8">
        <w:rPr>
          <w:rFonts w:eastAsia="Times New Roman"/>
          <w:color w:val="212121"/>
          <w:szCs w:val="24"/>
        </w:rPr>
        <w:t>όλη η διαδικασία την οποία οργανώνουμε</w:t>
      </w:r>
      <w:r>
        <w:rPr>
          <w:rFonts w:eastAsia="Times New Roman"/>
          <w:color w:val="212121"/>
          <w:szCs w:val="24"/>
        </w:rPr>
        <w:t>,</w:t>
      </w:r>
      <w:r w:rsidRPr="00C006F8">
        <w:rPr>
          <w:rFonts w:eastAsia="Times New Roman"/>
          <w:color w:val="212121"/>
          <w:szCs w:val="24"/>
        </w:rPr>
        <w:t xml:space="preserve"> είναι τέτοια που δεν χρειάζεται να φτιάξουμε σε κ</w:t>
      </w:r>
      <w:r w:rsidRPr="00C006F8">
        <w:rPr>
          <w:rFonts w:eastAsia="Times New Roman"/>
          <w:color w:val="212121"/>
          <w:szCs w:val="24"/>
        </w:rPr>
        <w:t>άθε χωριό και σε κάθε πόλη και ένα κατάστημα</w:t>
      </w:r>
      <w:r>
        <w:rPr>
          <w:rFonts w:eastAsia="Times New Roman"/>
          <w:color w:val="212121"/>
          <w:szCs w:val="24"/>
        </w:rPr>
        <w:t xml:space="preserve"> του ΕΦΚΑ, διότι εξυπηρετείται</w:t>
      </w:r>
      <w:r w:rsidRPr="00C006F8">
        <w:rPr>
          <w:rFonts w:eastAsia="Times New Roman"/>
          <w:color w:val="212121"/>
          <w:szCs w:val="24"/>
        </w:rPr>
        <w:t xml:space="preserve"> καθένας από </w:t>
      </w:r>
      <w:r>
        <w:rPr>
          <w:rFonts w:eastAsia="Times New Roman"/>
          <w:color w:val="212121"/>
          <w:szCs w:val="24"/>
        </w:rPr>
        <w:t>εκεί</w:t>
      </w:r>
      <w:r w:rsidRPr="00C006F8">
        <w:rPr>
          <w:rFonts w:eastAsia="Times New Roman"/>
          <w:color w:val="212121"/>
          <w:szCs w:val="24"/>
        </w:rPr>
        <w:t xml:space="preserve"> </w:t>
      </w:r>
      <w:r>
        <w:rPr>
          <w:rFonts w:eastAsia="Times New Roman"/>
          <w:color w:val="212121"/>
          <w:szCs w:val="24"/>
        </w:rPr>
        <w:t>ό</w:t>
      </w:r>
      <w:r w:rsidRPr="00C006F8">
        <w:rPr>
          <w:rFonts w:eastAsia="Times New Roman"/>
          <w:color w:val="212121"/>
          <w:szCs w:val="24"/>
        </w:rPr>
        <w:t>που βρίσκεται</w:t>
      </w:r>
      <w:r>
        <w:rPr>
          <w:rFonts w:eastAsia="Times New Roman"/>
          <w:color w:val="212121"/>
          <w:szCs w:val="24"/>
        </w:rPr>
        <w:t xml:space="preserve">. </w:t>
      </w:r>
    </w:p>
    <w:p w14:paraId="6B14E9A2"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Όμως, </w:t>
      </w:r>
      <w:r w:rsidRPr="00C006F8">
        <w:rPr>
          <w:rFonts w:eastAsia="Times New Roman"/>
          <w:color w:val="212121"/>
          <w:szCs w:val="24"/>
        </w:rPr>
        <w:t xml:space="preserve">επειδή θέλω να είμαι πάντα συνεπής </w:t>
      </w:r>
      <w:r>
        <w:rPr>
          <w:rFonts w:eastAsia="Times New Roman"/>
          <w:color w:val="212121"/>
          <w:szCs w:val="24"/>
        </w:rPr>
        <w:t>στον χρόνο μου, αν χρειαστεί, θα μου δώσετε λίγο παραπάνω χρόνο στη δευτερολογία μου</w:t>
      </w:r>
      <w:r w:rsidRPr="00C006F8">
        <w:rPr>
          <w:rFonts w:eastAsia="Times New Roman"/>
          <w:color w:val="212121"/>
          <w:szCs w:val="24"/>
        </w:rPr>
        <w:t xml:space="preserve"> </w:t>
      </w:r>
      <w:r>
        <w:rPr>
          <w:rFonts w:eastAsia="Times New Roman"/>
          <w:color w:val="212121"/>
          <w:szCs w:val="24"/>
        </w:rPr>
        <w:t>για να απαντήσω, κύρι</w:t>
      </w:r>
      <w:r>
        <w:rPr>
          <w:rFonts w:eastAsia="Times New Roman"/>
          <w:color w:val="212121"/>
          <w:szCs w:val="24"/>
        </w:rPr>
        <w:t xml:space="preserve">ε Πρόεδρε… </w:t>
      </w:r>
    </w:p>
    <w:p w14:paraId="6B14E9A3"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Ε</w:t>
      </w:r>
      <w:r w:rsidRPr="00C006F8">
        <w:rPr>
          <w:rFonts w:eastAsia="Times New Roman"/>
          <w:color w:val="212121"/>
          <w:szCs w:val="24"/>
        </w:rPr>
        <w:t xml:space="preserve">πειδή </w:t>
      </w:r>
      <w:r>
        <w:rPr>
          <w:rFonts w:eastAsia="Times New Roman"/>
          <w:color w:val="212121"/>
          <w:szCs w:val="24"/>
        </w:rPr>
        <w:t>εσείς είστε συνεπής σε αυτή την Α</w:t>
      </w:r>
      <w:r w:rsidRPr="00C006F8">
        <w:rPr>
          <w:rFonts w:eastAsia="Times New Roman"/>
          <w:color w:val="212121"/>
          <w:szCs w:val="24"/>
        </w:rPr>
        <w:t>ίθουσα</w:t>
      </w:r>
      <w:r>
        <w:rPr>
          <w:rFonts w:eastAsia="Times New Roman"/>
          <w:color w:val="212121"/>
          <w:szCs w:val="24"/>
        </w:rPr>
        <w:t xml:space="preserve">, </w:t>
      </w:r>
      <w:r w:rsidRPr="00C006F8">
        <w:rPr>
          <w:rFonts w:eastAsia="Times New Roman"/>
          <w:color w:val="212121"/>
          <w:szCs w:val="24"/>
        </w:rPr>
        <w:t xml:space="preserve">αν θέλετε </w:t>
      </w:r>
      <w:r>
        <w:rPr>
          <w:rFonts w:eastAsia="Times New Roman"/>
          <w:color w:val="212121"/>
          <w:szCs w:val="24"/>
        </w:rPr>
        <w:t xml:space="preserve">ένα λεπτό </w:t>
      </w:r>
      <w:r w:rsidRPr="00C006F8">
        <w:rPr>
          <w:rFonts w:eastAsia="Times New Roman"/>
          <w:color w:val="212121"/>
          <w:szCs w:val="24"/>
        </w:rPr>
        <w:t xml:space="preserve">για να </w:t>
      </w:r>
      <w:r>
        <w:rPr>
          <w:rFonts w:eastAsia="Times New Roman"/>
          <w:color w:val="212121"/>
          <w:szCs w:val="24"/>
        </w:rPr>
        <w:t>τελειώσε</w:t>
      </w:r>
      <w:r w:rsidRPr="00C006F8">
        <w:rPr>
          <w:rFonts w:eastAsia="Times New Roman"/>
          <w:color w:val="212121"/>
          <w:szCs w:val="24"/>
        </w:rPr>
        <w:t>τε</w:t>
      </w:r>
      <w:r>
        <w:rPr>
          <w:rFonts w:eastAsia="Times New Roman"/>
          <w:color w:val="212121"/>
          <w:szCs w:val="24"/>
        </w:rPr>
        <w:t xml:space="preserve">, το έχετε. </w:t>
      </w:r>
    </w:p>
    <w:p w14:paraId="6B14E9A4" w14:textId="77777777" w:rsidR="004965E6" w:rsidRDefault="004D430C">
      <w:pPr>
        <w:tabs>
          <w:tab w:val="left" w:pos="2738"/>
          <w:tab w:val="center" w:pos="4753"/>
          <w:tab w:val="left" w:pos="5723"/>
        </w:tabs>
        <w:spacing w:line="600" w:lineRule="auto"/>
        <w:ind w:firstLine="720"/>
        <w:jc w:val="both"/>
        <w:rPr>
          <w:rFonts w:eastAsia="Times New Roman" w:cs="Times New Roman"/>
          <w:szCs w:val="24"/>
        </w:rPr>
      </w:pPr>
      <w:r w:rsidRPr="00697DFF">
        <w:rPr>
          <w:rFonts w:eastAsia="Times New Roman" w:cs="Times New Roman"/>
          <w:b/>
          <w:szCs w:val="24"/>
        </w:rPr>
        <w:t>ΑΝΑΣΤΑΣΙΟΣ ΠΕΤΡΟΠΟΥΛΟΣ (Υφυπουργός Εργασίας, Κοινωνικής Ασφάλιση</w:t>
      </w:r>
      <w:r>
        <w:rPr>
          <w:rFonts w:eastAsia="Times New Roman" w:cs="Times New Roman"/>
          <w:b/>
          <w:szCs w:val="24"/>
        </w:rPr>
        <w:t xml:space="preserve">ς και Κοινωνικής Αλληλεγγύης): </w:t>
      </w:r>
      <w:r>
        <w:rPr>
          <w:rFonts w:eastAsia="Times New Roman" w:cs="Times New Roman"/>
          <w:szCs w:val="24"/>
        </w:rPr>
        <w:t xml:space="preserve">Ευχαριστώ. </w:t>
      </w:r>
    </w:p>
    <w:p w14:paraId="6B14E9A5"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Θα πω και αυτό και στη δευτερολογία μου, αν χρειαστεί, θα μου επιτρέψετε </w:t>
      </w:r>
      <w:r w:rsidRPr="00C006F8">
        <w:rPr>
          <w:rFonts w:eastAsia="Times New Roman"/>
          <w:color w:val="212121"/>
          <w:szCs w:val="24"/>
        </w:rPr>
        <w:t>να επεκταθώ</w:t>
      </w:r>
      <w:r>
        <w:rPr>
          <w:rFonts w:eastAsia="Times New Roman"/>
          <w:color w:val="212121"/>
          <w:szCs w:val="24"/>
        </w:rPr>
        <w:t>.</w:t>
      </w:r>
    </w:p>
    <w:p w14:paraId="6B14E9A6"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sidRPr="00E80698">
        <w:rPr>
          <w:rFonts w:eastAsia="Times New Roman" w:cs="Times New Roman"/>
          <w:b/>
          <w:szCs w:val="24"/>
        </w:rPr>
        <w:lastRenderedPageBreak/>
        <w:t>ΠΡΟΕΔΡΕΥΩΝ (Νικήτας Κακλαμάνης):</w:t>
      </w:r>
      <w:r>
        <w:rPr>
          <w:rFonts w:eastAsia="Times New Roman" w:cs="Times New Roman"/>
          <w:b/>
          <w:szCs w:val="24"/>
        </w:rPr>
        <w:t xml:space="preserve"> </w:t>
      </w:r>
      <w:r>
        <w:rPr>
          <w:rFonts w:eastAsia="Times New Roman" w:cs="Times New Roman"/>
          <w:szCs w:val="24"/>
        </w:rPr>
        <w:t>Η</w:t>
      </w:r>
      <w:r w:rsidRPr="00C006F8">
        <w:rPr>
          <w:rFonts w:eastAsia="Times New Roman"/>
          <w:color w:val="212121"/>
          <w:szCs w:val="24"/>
        </w:rPr>
        <w:t>θική ανταμοιβή είναι αυτή</w:t>
      </w:r>
      <w:r>
        <w:rPr>
          <w:rFonts w:eastAsia="Times New Roman"/>
          <w:color w:val="212121"/>
          <w:szCs w:val="24"/>
        </w:rPr>
        <w:t>.</w:t>
      </w:r>
    </w:p>
    <w:p w14:paraId="6B14E9A7" w14:textId="77777777" w:rsidR="004965E6" w:rsidRDefault="004D430C">
      <w:pPr>
        <w:spacing w:line="600" w:lineRule="auto"/>
        <w:ind w:firstLine="709"/>
        <w:jc w:val="both"/>
        <w:rPr>
          <w:rFonts w:eastAsia="Times New Roman" w:cs="Times New Roman"/>
          <w:szCs w:val="24"/>
        </w:rPr>
      </w:pPr>
      <w:r w:rsidRPr="00697DFF">
        <w:rPr>
          <w:rFonts w:eastAsia="Times New Roman" w:cs="Times New Roman"/>
          <w:b/>
          <w:szCs w:val="24"/>
        </w:rPr>
        <w:t>ΑΝΑΣΤΑΣΙΟΣ ΠΕΤΡΟΠΟΥΛΟΣ (Υφυπουργός Εργασίας, Κοινωνικής Ασφάλιση</w:t>
      </w:r>
      <w:r>
        <w:rPr>
          <w:rFonts w:eastAsia="Times New Roman" w:cs="Times New Roman"/>
          <w:b/>
          <w:szCs w:val="24"/>
        </w:rPr>
        <w:t xml:space="preserve">ς και Κοινωνικής Αλληλεγγύης): </w:t>
      </w:r>
      <w:r>
        <w:rPr>
          <w:rFonts w:eastAsia="Times New Roman" w:cs="Times New Roman"/>
          <w:szCs w:val="24"/>
        </w:rPr>
        <w:t>Ε</w:t>
      </w:r>
      <w:r w:rsidRPr="00C006F8">
        <w:rPr>
          <w:rFonts w:eastAsia="Times New Roman"/>
          <w:color w:val="212121"/>
          <w:szCs w:val="24"/>
        </w:rPr>
        <w:t>κείνο που σας</w:t>
      </w:r>
      <w:r w:rsidRPr="00C006F8">
        <w:rPr>
          <w:rFonts w:eastAsia="Times New Roman"/>
          <w:color w:val="212121"/>
          <w:szCs w:val="24"/>
        </w:rPr>
        <w:t xml:space="preserve"> λέω είναι ότι </w:t>
      </w:r>
      <w:r>
        <w:rPr>
          <w:rFonts w:eastAsia="Times New Roman"/>
          <w:color w:val="212121"/>
          <w:szCs w:val="24"/>
        </w:rPr>
        <w:t xml:space="preserve">παρά τα </w:t>
      </w:r>
      <w:r w:rsidRPr="00C006F8">
        <w:rPr>
          <w:rFonts w:eastAsia="Times New Roman"/>
          <w:color w:val="212121"/>
          <w:szCs w:val="24"/>
        </w:rPr>
        <w:t>όσα είπατε</w:t>
      </w:r>
      <w:r>
        <w:rPr>
          <w:rFonts w:eastAsia="Times New Roman"/>
          <w:color w:val="212121"/>
          <w:szCs w:val="24"/>
        </w:rPr>
        <w:t>,</w:t>
      </w:r>
      <w:r w:rsidRPr="00C006F8">
        <w:rPr>
          <w:rFonts w:eastAsia="Times New Roman"/>
          <w:color w:val="212121"/>
          <w:szCs w:val="24"/>
        </w:rPr>
        <w:t xml:space="preserve"> κρατάει δύο χρόνια η διαβούλευση για το </w:t>
      </w:r>
      <w:r>
        <w:rPr>
          <w:rFonts w:eastAsia="Times New Roman"/>
          <w:color w:val="212121"/>
          <w:szCs w:val="24"/>
        </w:rPr>
        <w:t>ο</w:t>
      </w:r>
      <w:r w:rsidRPr="00C006F8">
        <w:rPr>
          <w:rFonts w:eastAsia="Times New Roman"/>
          <w:color w:val="212121"/>
          <w:szCs w:val="24"/>
        </w:rPr>
        <w:t xml:space="preserve">ργανόγραμμα </w:t>
      </w:r>
      <w:r w:rsidRPr="00C006F8">
        <w:rPr>
          <w:rFonts w:eastAsia="Times New Roman"/>
          <w:color w:val="212121"/>
          <w:szCs w:val="24"/>
        </w:rPr>
        <w:t xml:space="preserve">του </w:t>
      </w:r>
      <w:r>
        <w:rPr>
          <w:rFonts w:eastAsia="Times New Roman"/>
          <w:color w:val="212121"/>
          <w:szCs w:val="24"/>
        </w:rPr>
        <w:t>ΕΦΚΑ. Τ</w:t>
      </w:r>
      <w:r w:rsidRPr="00C006F8">
        <w:rPr>
          <w:rFonts w:eastAsia="Times New Roman"/>
          <w:color w:val="212121"/>
          <w:szCs w:val="24"/>
        </w:rPr>
        <w:t xml:space="preserve">ον Απρίλιο του 2017 </w:t>
      </w:r>
      <w:r>
        <w:rPr>
          <w:rFonts w:eastAsia="Times New Roman"/>
          <w:color w:val="212121"/>
          <w:szCs w:val="24"/>
        </w:rPr>
        <w:t xml:space="preserve">τέθηκε σε δημόσια διαβούλευση, </w:t>
      </w:r>
      <w:r w:rsidRPr="00C006F8">
        <w:rPr>
          <w:rFonts w:eastAsia="Times New Roman"/>
          <w:color w:val="212121"/>
          <w:szCs w:val="24"/>
        </w:rPr>
        <w:t xml:space="preserve">τον Αύγουστο του </w:t>
      </w:r>
      <w:r>
        <w:rPr>
          <w:rFonts w:eastAsia="Times New Roman"/>
          <w:color w:val="212121"/>
          <w:szCs w:val="24"/>
        </w:rPr>
        <w:t>20</w:t>
      </w:r>
      <w:r w:rsidRPr="00C006F8">
        <w:rPr>
          <w:rFonts w:eastAsia="Times New Roman"/>
          <w:color w:val="212121"/>
          <w:szCs w:val="24"/>
        </w:rPr>
        <w:t xml:space="preserve">17 εγκρίθηκε από </w:t>
      </w:r>
      <w:r>
        <w:rPr>
          <w:rFonts w:eastAsia="Times New Roman"/>
          <w:color w:val="212121"/>
          <w:szCs w:val="24"/>
        </w:rPr>
        <w:t xml:space="preserve">το </w:t>
      </w:r>
      <w:r>
        <w:rPr>
          <w:rFonts w:eastAsia="Times New Roman"/>
          <w:color w:val="212121"/>
          <w:szCs w:val="24"/>
        </w:rPr>
        <w:t xml:space="preserve">διοικητικό συμβούλιο </w:t>
      </w:r>
      <w:r>
        <w:rPr>
          <w:rFonts w:eastAsia="Times New Roman"/>
          <w:color w:val="212121"/>
          <w:szCs w:val="24"/>
        </w:rPr>
        <w:t>του ΕΦΚΑ</w:t>
      </w:r>
      <w:r w:rsidRPr="00C006F8">
        <w:rPr>
          <w:rFonts w:eastAsia="Times New Roman"/>
          <w:color w:val="212121"/>
          <w:szCs w:val="24"/>
        </w:rPr>
        <w:t xml:space="preserve"> και αναρτήθηκε στη </w:t>
      </w:r>
      <w:r>
        <w:rPr>
          <w:rFonts w:eastAsia="Times New Roman"/>
          <w:color w:val="212121"/>
          <w:szCs w:val="24"/>
        </w:rPr>
        <w:t>«</w:t>
      </w:r>
      <w:r w:rsidRPr="00C006F8">
        <w:rPr>
          <w:rFonts w:eastAsia="Times New Roman"/>
          <w:color w:val="212121"/>
          <w:szCs w:val="24"/>
        </w:rPr>
        <w:t>ΔΙΑΥΓΕΙΑ</w:t>
      </w:r>
      <w:r>
        <w:rPr>
          <w:rFonts w:eastAsia="Times New Roman"/>
          <w:color w:val="212121"/>
          <w:szCs w:val="24"/>
        </w:rPr>
        <w:t>». Έ</w:t>
      </w:r>
      <w:r w:rsidRPr="00C006F8">
        <w:rPr>
          <w:rFonts w:eastAsia="Times New Roman"/>
          <w:color w:val="212121"/>
          <w:szCs w:val="24"/>
        </w:rPr>
        <w:t>να</w:t>
      </w:r>
      <w:r>
        <w:rPr>
          <w:rFonts w:eastAsia="Times New Roman"/>
          <w:color w:val="212121"/>
          <w:szCs w:val="24"/>
        </w:rPr>
        <w:t>ν μ</w:t>
      </w:r>
      <w:r>
        <w:rPr>
          <w:rFonts w:eastAsia="Times New Roman"/>
          <w:color w:val="212121"/>
          <w:szCs w:val="24"/>
        </w:rPr>
        <w:t>ήνα μετά την ανάρτησή</w:t>
      </w:r>
      <w:r w:rsidRPr="00C006F8">
        <w:rPr>
          <w:rFonts w:eastAsia="Times New Roman"/>
          <w:color w:val="212121"/>
          <w:szCs w:val="24"/>
        </w:rPr>
        <w:t xml:space="preserve"> του</w:t>
      </w:r>
      <w:r>
        <w:rPr>
          <w:rFonts w:eastAsia="Times New Roman"/>
          <w:color w:val="212121"/>
          <w:szCs w:val="24"/>
        </w:rPr>
        <w:t>,</w:t>
      </w:r>
      <w:r w:rsidRPr="00C006F8">
        <w:rPr>
          <w:rFonts w:eastAsia="Times New Roman"/>
          <w:color w:val="212121"/>
          <w:szCs w:val="24"/>
        </w:rPr>
        <w:t xml:space="preserve"> τον Απρίλιο του </w:t>
      </w:r>
      <w:r>
        <w:rPr>
          <w:rFonts w:eastAsia="Times New Roman"/>
          <w:color w:val="212121"/>
          <w:szCs w:val="24"/>
        </w:rPr>
        <w:t>20</w:t>
      </w:r>
      <w:r w:rsidRPr="00C006F8">
        <w:rPr>
          <w:rFonts w:eastAsia="Times New Roman"/>
          <w:color w:val="212121"/>
          <w:szCs w:val="24"/>
        </w:rPr>
        <w:t>17</w:t>
      </w:r>
      <w:r>
        <w:rPr>
          <w:rFonts w:eastAsia="Times New Roman"/>
          <w:color w:val="212121"/>
          <w:szCs w:val="24"/>
        </w:rPr>
        <w:t>,</w:t>
      </w:r>
      <w:r w:rsidRPr="00C006F8">
        <w:rPr>
          <w:rFonts w:eastAsia="Times New Roman"/>
          <w:color w:val="212121"/>
          <w:szCs w:val="24"/>
        </w:rPr>
        <w:t xml:space="preserve"> το στείλαμε στις περιφέρειες</w:t>
      </w:r>
      <w:r>
        <w:rPr>
          <w:rFonts w:eastAsia="Times New Roman"/>
          <w:color w:val="212121"/>
          <w:szCs w:val="24"/>
        </w:rPr>
        <w:t xml:space="preserve">, </w:t>
      </w:r>
      <w:r w:rsidRPr="00C006F8">
        <w:rPr>
          <w:rFonts w:eastAsia="Times New Roman"/>
          <w:color w:val="212121"/>
          <w:szCs w:val="24"/>
        </w:rPr>
        <w:t xml:space="preserve">στις </w:t>
      </w:r>
      <w:r>
        <w:rPr>
          <w:rFonts w:eastAsia="Times New Roman"/>
          <w:color w:val="212121"/>
          <w:szCs w:val="24"/>
        </w:rPr>
        <w:t xml:space="preserve">δεκατρείς </w:t>
      </w:r>
      <w:r>
        <w:rPr>
          <w:rFonts w:eastAsia="Times New Roman"/>
          <w:color w:val="212121"/>
          <w:szCs w:val="24"/>
        </w:rPr>
        <w:t>περιφερειακές ε</w:t>
      </w:r>
      <w:r w:rsidRPr="00C006F8">
        <w:rPr>
          <w:rFonts w:eastAsia="Times New Roman"/>
          <w:color w:val="212121"/>
          <w:szCs w:val="24"/>
        </w:rPr>
        <w:t xml:space="preserve">νότητες </w:t>
      </w:r>
      <w:r w:rsidRPr="00C006F8">
        <w:rPr>
          <w:rFonts w:eastAsia="Times New Roman"/>
          <w:color w:val="212121"/>
          <w:szCs w:val="24"/>
        </w:rPr>
        <w:t>όλη</w:t>
      </w:r>
      <w:r>
        <w:rPr>
          <w:rFonts w:eastAsia="Times New Roman"/>
          <w:color w:val="212121"/>
          <w:szCs w:val="24"/>
        </w:rPr>
        <w:t>ς</w:t>
      </w:r>
      <w:r w:rsidRPr="00C006F8">
        <w:rPr>
          <w:rFonts w:eastAsia="Times New Roman"/>
          <w:color w:val="212121"/>
          <w:szCs w:val="24"/>
        </w:rPr>
        <w:t xml:space="preserve"> τη</w:t>
      </w:r>
      <w:r>
        <w:rPr>
          <w:rFonts w:eastAsia="Times New Roman"/>
          <w:color w:val="212121"/>
          <w:szCs w:val="24"/>
        </w:rPr>
        <w:t>ς</w:t>
      </w:r>
      <w:r w:rsidRPr="00C006F8">
        <w:rPr>
          <w:rFonts w:eastAsia="Times New Roman"/>
          <w:color w:val="212121"/>
          <w:szCs w:val="24"/>
        </w:rPr>
        <w:t xml:space="preserve"> χώρα</w:t>
      </w:r>
      <w:r>
        <w:rPr>
          <w:rFonts w:eastAsia="Times New Roman"/>
          <w:color w:val="212121"/>
          <w:szCs w:val="24"/>
        </w:rPr>
        <w:t xml:space="preserve">ς, για να μας δώσουν παρατηρήσεις, διότι πράγματι μας ενδιέφερε και η γνώμη της </w:t>
      </w:r>
      <w:r>
        <w:rPr>
          <w:rFonts w:eastAsia="Times New Roman"/>
          <w:color w:val="212121"/>
          <w:szCs w:val="24"/>
        </w:rPr>
        <w:t>τοπικής α</w:t>
      </w:r>
      <w:r w:rsidRPr="00C006F8">
        <w:rPr>
          <w:rFonts w:eastAsia="Times New Roman"/>
          <w:color w:val="212121"/>
          <w:szCs w:val="24"/>
        </w:rPr>
        <w:t>υτοδιοίκησης</w:t>
      </w:r>
      <w:r>
        <w:rPr>
          <w:rFonts w:eastAsia="Times New Roman"/>
          <w:color w:val="212121"/>
          <w:szCs w:val="24"/>
        </w:rPr>
        <w:t>.</w:t>
      </w:r>
      <w:r w:rsidRPr="00C006F8">
        <w:rPr>
          <w:rFonts w:eastAsia="Times New Roman"/>
          <w:color w:val="212121"/>
          <w:szCs w:val="24"/>
        </w:rPr>
        <w:t xml:space="preserve"> </w:t>
      </w:r>
      <w:r>
        <w:rPr>
          <w:rFonts w:eastAsia="Times New Roman" w:cs="Times New Roman"/>
          <w:szCs w:val="24"/>
        </w:rPr>
        <w:t>Στ</w:t>
      </w:r>
      <w:r w:rsidRPr="002C7C69">
        <w:rPr>
          <w:rFonts w:eastAsia="Times New Roman" w:cs="Times New Roman"/>
          <w:szCs w:val="24"/>
        </w:rPr>
        <w:t xml:space="preserve">η </w:t>
      </w:r>
      <w:r>
        <w:rPr>
          <w:rFonts w:eastAsia="Times New Roman" w:cs="Times New Roman"/>
          <w:szCs w:val="24"/>
        </w:rPr>
        <w:t>«</w:t>
      </w:r>
      <w:r w:rsidRPr="002C7C69">
        <w:rPr>
          <w:rFonts w:eastAsia="Times New Roman" w:cs="Times New Roman"/>
          <w:szCs w:val="24"/>
        </w:rPr>
        <w:t>ΔΙΑΥΓΕΙΑ</w:t>
      </w:r>
      <w:r>
        <w:rPr>
          <w:rFonts w:eastAsia="Times New Roman" w:cs="Times New Roman"/>
          <w:szCs w:val="24"/>
        </w:rPr>
        <w:t>»</w:t>
      </w:r>
      <w:r w:rsidRPr="002C7C69">
        <w:rPr>
          <w:rFonts w:eastAsia="Times New Roman" w:cs="Times New Roman"/>
          <w:szCs w:val="24"/>
        </w:rPr>
        <w:t xml:space="preserve"> είναι από τότε αναρτημέν</w:t>
      </w:r>
      <w:r>
        <w:rPr>
          <w:rFonts w:eastAsia="Times New Roman" w:cs="Times New Roman"/>
          <w:szCs w:val="24"/>
        </w:rPr>
        <w:t>ο.</w:t>
      </w:r>
      <w:r w:rsidRPr="002C7C69">
        <w:rPr>
          <w:rFonts w:eastAsia="Times New Roman" w:cs="Times New Roman"/>
          <w:szCs w:val="24"/>
        </w:rPr>
        <w:t xml:space="preserve"> Απορώ π</w:t>
      </w:r>
      <w:r>
        <w:rPr>
          <w:rFonts w:eastAsia="Times New Roman" w:cs="Times New Roman"/>
          <w:szCs w:val="24"/>
        </w:rPr>
        <w:t>ώ</w:t>
      </w:r>
      <w:r w:rsidRPr="002C7C69">
        <w:rPr>
          <w:rFonts w:eastAsia="Times New Roman" w:cs="Times New Roman"/>
          <w:szCs w:val="24"/>
        </w:rPr>
        <w:t xml:space="preserve">ς ο </w:t>
      </w:r>
      <w:r>
        <w:rPr>
          <w:rFonts w:eastAsia="Times New Roman" w:cs="Times New Roman"/>
          <w:szCs w:val="24"/>
        </w:rPr>
        <w:t>δ</w:t>
      </w:r>
      <w:r w:rsidRPr="002C7C69">
        <w:rPr>
          <w:rFonts w:eastAsia="Times New Roman" w:cs="Times New Roman"/>
          <w:szCs w:val="24"/>
        </w:rPr>
        <w:t xml:space="preserve">ήμαρχος </w:t>
      </w:r>
      <w:r w:rsidRPr="002C7C69">
        <w:rPr>
          <w:rFonts w:eastAsia="Times New Roman" w:cs="Times New Roman"/>
          <w:szCs w:val="24"/>
        </w:rPr>
        <w:t xml:space="preserve">επικαλείται άγνοια ενός οργανογράμματος που και στη </w:t>
      </w:r>
      <w:r>
        <w:rPr>
          <w:rFonts w:eastAsia="Times New Roman" w:cs="Times New Roman"/>
          <w:szCs w:val="24"/>
        </w:rPr>
        <w:t>«</w:t>
      </w:r>
      <w:r w:rsidRPr="002C7C69">
        <w:rPr>
          <w:rFonts w:eastAsia="Times New Roman" w:cs="Times New Roman"/>
          <w:szCs w:val="24"/>
        </w:rPr>
        <w:t>ΔΙΑΥΓΕΙΑ</w:t>
      </w:r>
      <w:r>
        <w:rPr>
          <w:rFonts w:eastAsia="Times New Roman" w:cs="Times New Roman"/>
          <w:szCs w:val="24"/>
        </w:rPr>
        <w:t xml:space="preserve">» υπήρχε και στην </w:t>
      </w:r>
      <w:r>
        <w:rPr>
          <w:rFonts w:eastAsia="Times New Roman" w:cs="Times New Roman"/>
          <w:szCs w:val="24"/>
        </w:rPr>
        <w:t>τ</w:t>
      </w:r>
      <w:r w:rsidRPr="002C7C69">
        <w:rPr>
          <w:rFonts w:eastAsia="Times New Roman" w:cs="Times New Roman"/>
          <w:szCs w:val="24"/>
        </w:rPr>
        <w:t xml:space="preserve">οπική </w:t>
      </w:r>
      <w:r>
        <w:rPr>
          <w:rFonts w:eastAsia="Times New Roman" w:cs="Times New Roman"/>
          <w:szCs w:val="24"/>
        </w:rPr>
        <w:t>α</w:t>
      </w:r>
      <w:r w:rsidRPr="002C7C69">
        <w:rPr>
          <w:rFonts w:eastAsia="Times New Roman" w:cs="Times New Roman"/>
          <w:szCs w:val="24"/>
        </w:rPr>
        <w:t xml:space="preserve">υτοδιοίκηση </w:t>
      </w:r>
      <w:r w:rsidRPr="002C7C69">
        <w:rPr>
          <w:rFonts w:eastAsia="Times New Roman" w:cs="Times New Roman"/>
          <w:szCs w:val="24"/>
        </w:rPr>
        <w:t xml:space="preserve">εστάλη εδώ και δύο χρόνια </w:t>
      </w:r>
      <w:r>
        <w:rPr>
          <w:rFonts w:eastAsia="Times New Roman" w:cs="Times New Roman"/>
          <w:szCs w:val="24"/>
        </w:rPr>
        <w:t xml:space="preserve">σχεδόν. </w:t>
      </w:r>
    </w:p>
    <w:p w14:paraId="6B14E9A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Α</w:t>
      </w:r>
      <w:r w:rsidRPr="002C7C69">
        <w:rPr>
          <w:rFonts w:eastAsia="Times New Roman" w:cs="Times New Roman"/>
          <w:szCs w:val="24"/>
        </w:rPr>
        <w:t>υτό προς υποστήριξη της καλής λειτουργίας που έχουμε πραγματικά επιδείξε</w:t>
      </w:r>
      <w:r w:rsidRPr="002C7C69">
        <w:rPr>
          <w:rFonts w:eastAsia="Times New Roman" w:cs="Times New Roman"/>
          <w:szCs w:val="24"/>
        </w:rPr>
        <w:t>ι στα θέματα αυτά</w:t>
      </w:r>
      <w:r>
        <w:rPr>
          <w:rFonts w:eastAsia="Times New Roman" w:cs="Times New Roman"/>
          <w:szCs w:val="24"/>
        </w:rPr>
        <w:t xml:space="preserve">. </w:t>
      </w:r>
    </w:p>
    <w:p w14:paraId="6B14E9A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Έ</w:t>
      </w:r>
      <w:r w:rsidRPr="002C7C69">
        <w:rPr>
          <w:rFonts w:eastAsia="Times New Roman" w:cs="Times New Roman"/>
          <w:szCs w:val="24"/>
        </w:rPr>
        <w:t xml:space="preserve">χουν γίνει τουλάχιστον τέσσερις αλλαγές στο </w:t>
      </w:r>
      <w:r>
        <w:rPr>
          <w:rFonts w:eastAsia="Times New Roman" w:cs="Times New Roman"/>
          <w:szCs w:val="24"/>
        </w:rPr>
        <w:t>ο</w:t>
      </w:r>
      <w:r w:rsidRPr="002C7C69">
        <w:rPr>
          <w:rFonts w:eastAsia="Times New Roman" w:cs="Times New Roman"/>
          <w:szCs w:val="24"/>
        </w:rPr>
        <w:t>ργανόγραμμα</w:t>
      </w:r>
      <w:r>
        <w:rPr>
          <w:rFonts w:eastAsia="Times New Roman" w:cs="Times New Roman"/>
          <w:szCs w:val="24"/>
        </w:rPr>
        <w:t>.</w:t>
      </w:r>
      <w:r w:rsidRPr="002C7C69">
        <w:rPr>
          <w:rFonts w:eastAsia="Times New Roman" w:cs="Times New Roman"/>
          <w:szCs w:val="24"/>
        </w:rPr>
        <w:t xml:space="preserve"> </w:t>
      </w:r>
      <w:r>
        <w:rPr>
          <w:rFonts w:eastAsia="Times New Roman" w:cs="Times New Roman"/>
          <w:szCs w:val="24"/>
        </w:rPr>
        <w:t>Δ</w:t>
      </w:r>
      <w:r w:rsidRPr="002C7C69">
        <w:rPr>
          <w:rFonts w:eastAsia="Times New Roman" w:cs="Times New Roman"/>
          <w:szCs w:val="24"/>
        </w:rPr>
        <w:t>εν είχα</w:t>
      </w:r>
      <w:r>
        <w:rPr>
          <w:rFonts w:eastAsia="Times New Roman" w:cs="Times New Roman"/>
          <w:szCs w:val="24"/>
        </w:rPr>
        <w:t>με</w:t>
      </w:r>
      <w:r w:rsidRPr="002C7C69">
        <w:rPr>
          <w:rFonts w:eastAsia="Times New Roman" w:cs="Times New Roman"/>
          <w:szCs w:val="24"/>
        </w:rPr>
        <w:t xml:space="preserve"> κανένα πρόβλημα να μην κάνουμε αλλαγές εκεί που χρειάζοντα</w:t>
      </w:r>
      <w:r>
        <w:rPr>
          <w:rFonts w:eastAsia="Times New Roman" w:cs="Times New Roman"/>
          <w:szCs w:val="24"/>
        </w:rPr>
        <w:t>ν.</w:t>
      </w:r>
      <w:r w:rsidRPr="002C7C69">
        <w:rPr>
          <w:rFonts w:eastAsia="Times New Roman" w:cs="Times New Roman"/>
          <w:szCs w:val="24"/>
        </w:rPr>
        <w:t xml:space="preserve"> </w:t>
      </w:r>
      <w:r>
        <w:rPr>
          <w:rFonts w:eastAsia="Times New Roman" w:cs="Times New Roman"/>
          <w:szCs w:val="24"/>
        </w:rPr>
        <w:t>Κ</w:t>
      </w:r>
      <w:r w:rsidRPr="002C7C69">
        <w:rPr>
          <w:rFonts w:eastAsia="Times New Roman" w:cs="Times New Roman"/>
          <w:szCs w:val="24"/>
        </w:rPr>
        <w:t xml:space="preserve">ρατώ ως επιφύλαξη </w:t>
      </w:r>
      <w:r>
        <w:rPr>
          <w:rFonts w:eastAsia="Times New Roman" w:cs="Times New Roman"/>
          <w:szCs w:val="24"/>
        </w:rPr>
        <w:t>εκ μέρους</w:t>
      </w:r>
      <w:r w:rsidRPr="002C7C69">
        <w:rPr>
          <w:rFonts w:eastAsia="Times New Roman" w:cs="Times New Roman"/>
          <w:szCs w:val="24"/>
        </w:rPr>
        <w:t xml:space="preserve"> μου να δω αν πραγματικά στην πράξη προκύψει ανάγκη </w:t>
      </w:r>
      <w:r>
        <w:rPr>
          <w:rFonts w:eastAsia="Times New Roman" w:cs="Times New Roman"/>
          <w:szCs w:val="24"/>
        </w:rPr>
        <w:t xml:space="preserve">-μου είπατε ότι </w:t>
      </w:r>
      <w:r w:rsidRPr="002C7C69">
        <w:rPr>
          <w:rFonts w:eastAsia="Times New Roman" w:cs="Times New Roman"/>
          <w:szCs w:val="24"/>
        </w:rPr>
        <w:t xml:space="preserve">ο </w:t>
      </w:r>
      <w:r>
        <w:rPr>
          <w:rFonts w:eastAsia="Times New Roman" w:cs="Times New Roman"/>
          <w:szCs w:val="24"/>
        </w:rPr>
        <w:t>δ</w:t>
      </w:r>
      <w:r w:rsidRPr="002C7C69">
        <w:rPr>
          <w:rFonts w:eastAsia="Times New Roman" w:cs="Times New Roman"/>
          <w:szCs w:val="24"/>
        </w:rPr>
        <w:t xml:space="preserve">ήμος </w:t>
      </w:r>
      <w:r w:rsidRPr="002C7C69">
        <w:rPr>
          <w:rFonts w:eastAsia="Times New Roman" w:cs="Times New Roman"/>
          <w:szCs w:val="24"/>
        </w:rPr>
        <w:t>δ</w:t>
      </w:r>
      <w:r w:rsidRPr="002C7C69">
        <w:rPr>
          <w:rFonts w:eastAsia="Times New Roman" w:cs="Times New Roman"/>
          <w:szCs w:val="24"/>
        </w:rPr>
        <w:t>ιατίθεται να προσφέρει και χώρο</w:t>
      </w:r>
      <w:r>
        <w:rPr>
          <w:rFonts w:eastAsia="Times New Roman" w:cs="Times New Roman"/>
          <w:szCs w:val="24"/>
        </w:rPr>
        <w:t>-</w:t>
      </w:r>
      <w:r w:rsidRPr="002C7C69">
        <w:rPr>
          <w:rFonts w:eastAsia="Times New Roman" w:cs="Times New Roman"/>
          <w:szCs w:val="24"/>
        </w:rPr>
        <w:t xml:space="preserve"> </w:t>
      </w:r>
      <w:r>
        <w:rPr>
          <w:rFonts w:eastAsia="Times New Roman" w:cs="Times New Roman"/>
          <w:szCs w:val="24"/>
        </w:rPr>
        <w:t xml:space="preserve">ώστε </w:t>
      </w:r>
      <w:r w:rsidRPr="002C7C69">
        <w:rPr>
          <w:rFonts w:eastAsia="Times New Roman" w:cs="Times New Roman"/>
          <w:szCs w:val="24"/>
        </w:rPr>
        <w:t xml:space="preserve">να υπάρξει και </w:t>
      </w:r>
      <w:r>
        <w:rPr>
          <w:rFonts w:eastAsia="Times New Roman" w:cs="Times New Roman"/>
          <w:szCs w:val="24"/>
        </w:rPr>
        <w:t xml:space="preserve">εκεί </w:t>
      </w:r>
      <w:r w:rsidRPr="002C7C69">
        <w:rPr>
          <w:rFonts w:eastAsia="Times New Roman" w:cs="Times New Roman"/>
          <w:szCs w:val="24"/>
        </w:rPr>
        <w:t>ένα παράρτημα εξυπηρέτησης</w:t>
      </w:r>
      <w:r>
        <w:rPr>
          <w:rFonts w:eastAsia="Times New Roman" w:cs="Times New Roman"/>
          <w:szCs w:val="24"/>
        </w:rPr>
        <w:t>,</w:t>
      </w:r>
      <w:r w:rsidRPr="002C7C69">
        <w:rPr>
          <w:rFonts w:eastAsia="Times New Roman" w:cs="Times New Roman"/>
          <w:szCs w:val="24"/>
        </w:rPr>
        <w:t xml:space="preserve">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όλο που ποτέ δεν υπήρχε. Θα </w:t>
      </w:r>
      <w:r w:rsidRPr="002C7C69">
        <w:rPr>
          <w:rFonts w:eastAsia="Times New Roman" w:cs="Times New Roman"/>
          <w:szCs w:val="24"/>
        </w:rPr>
        <w:t>το δούμε</w:t>
      </w:r>
      <w:r>
        <w:rPr>
          <w:rFonts w:eastAsia="Times New Roman" w:cs="Times New Roman"/>
          <w:szCs w:val="24"/>
        </w:rPr>
        <w:t>. Δ</w:t>
      </w:r>
      <w:r w:rsidRPr="002C7C69">
        <w:rPr>
          <w:rFonts w:eastAsia="Times New Roman" w:cs="Times New Roman"/>
          <w:szCs w:val="24"/>
        </w:rPr>
        <w:t>εν έχω κα</w:t>
      </w:r>
      <w:r>
        <w:rPr>
          <w:rFonts w:eastAsia="Times New Roman" w:cs="Times New Roman"/>
          <w:szCs w:val="24"/>
        </w:rPr>
        <w:t>μ</w:t>
      </w:r>
      <w:r w:rsidRPr="002C7C69">
        <w:rPr>
          <w:rFonts w:eastAsia="Times New Roman" w:cs="Times New Roman"/>
          <w:szCs w:val="24"/>
        </w:rPr>
        <w:t>μία αντίρρηση να το δ</w:t>
      </w:r>
      <w:r>
        <w:rPr>
          <w:rFonts w:eastAsia="Times New Roman" w:cs="Times New Roman"/>
          <w:szCs w:val="24"/>
        </w:rPr>
        <w:t xml:space="preserve">ούμε. Όμως, ας </w:t>
      </w:r>
      <w:r w:rsidRPr="002C7C69">
        <w:rPr>
          <w:rFonts w:eastAsia="Times New Roman" w:cs="Times New Roman"/>
          <w:szCs w:val="24"/>
        </w:rPr>
        <w:t xml:space="preserve">λειτουργήσει πρώτα και </w:t>
      </w:r>
      <w:r>
        <w:rPr>
          <w:rFonts w:eastAsia="Times New Roman" w:cs="Times New Roman"/>
          <w:szCs w:val="24"/>
        </w:rPr>
        <w:t>ν</w:t>
      </w:r>
      <w:r w:rsidRPr="002C7C69">
        <w:rPr>
          <w:rFonts w:eastAsia="Times New Roman" w:cs="Times New Roman"/>
          <w:szCs w:val="24"/>
        </w:rPr>
        <w:t xml:space="preserve">α </w:t>
      </w:r>
      <w:r>
        <w:rPr>
          <w:rFonts w:eastAsia="Times New Roman" w:cs="Times New Roman"/>
          <w:szCs w:val="24"/>
        </w:rPr>
        <w:t>δούμε στην πράξη αν υπάρξ</w:t>
      </w:r>
      <w:r w:rsidRPr="002C7C69">
        <w:rPr>
          <w:rFonts w:eastAsia="Times New Roman" w:cs="Times New Roman"/>
          <w:szCs w:val="24"/>
        </w:rPr>
        <w:t xml:space="preserve">ει τέτοια </w:t>
      </w:r>
      <w:r>
        <w:rPr>
          <w:rFonts w:eastAsia="Times New Roman" w:cs="Times New Roman"/>
          <w:szCs w:val="24"/>
        </w:rPr>
        <w:t>ανάγκη.</w:t>
      </w:r>
    </w:p>
    <w:p w14:paraId="6B14E9A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w:t>
      </w:r>
      <w:r w:rsidRPr="002C7C69">
        <w:rPr>
          <w:rFonts w:eastAsia="Times New Roman" w:cs="Times New Roman"/>
          <w:szCs w:val="24"/>
        </w:rPr>
        <w:t xml:space="preserve">ας </w:t>
      </w:r>
      <w:r>
        <w:rPr>
          <w:rFonts w:eastAsia="Times New Roman" w:cs="Times New Roman"/>
          <w:szCs w:val="24"/>
        </w:rPr>
        <w:t>ε</w:t>
      </w:r>
      <w:r w:rsidRPr="002C7C69">
        <w:rPr>
          <w:rFonts w:eastAsia="Times New Roman" w:cs="Times New Roman"/>
          <w:szCs w:val="24"/>
        </w:rPr>
        <w:t>υχαριστώ</w:t>
      </w:r>
      <w:r>
        <w:rPr>
          <w:rFonts w:eastAsia="Times New Roman" w:cs="Times New Roman"/>
          <w:szCs w:val="24"/>
        </w:rPr>
        <w:t>.</w:t>
      </w:r>
    </w:p>
    <w:p w14:paraId="6B14E9AB"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w:t>
      </w:r>
      <w:r w:rsidRPr="002C7C69">
        <w:rPr>
          <w:rFonts w:eastAsia="Times New Roman" w:cs="Times New Roman"/>
          <w:szCs w:val="24"/>
        </w:rPr>
        <w:t>ύριε Μπούρα</w:t>
      </w:r>
      <w:r>
        <w:rPr>
          <w:rFonts w:eastAsia="Times New Roman" w:cs="Times New Roman"/>
          <w:szCs w:val="24"/>
        </w:rPr>
        <w:t>, έχετε τον λόγο.</w:t>
      </w:r>
    </w:p>
    <w:p w14:paraId="6B14E9AC"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Κύριε Υπουργέ, ειλικρινά εκπλήσσομαι, </w:t>
      </w:r>
      <w:r w:rsidRPr="002C7C69">
        <w:rPr>
          <w:rFonts w:eastAsia="Times New Roman" w:cs="Times New Roman"/>
          <w:szCs w:val="24"/>
        </w:rPr>
        <w:t>όταν λέτε ότι δεν υπήρχε ποτέ στον Ασπρόπυργο κάποια μονάδα</w:t>
      </w:r>
      <w:r>
        <w:rPr>
          <w:rFonts w:eastAsia="Times New Roman" w:cs="Times New Roman"/>
          <w:szCs w:val="24"/>
        </w:rPr>
        <w:t>. Δ</w:t>
      </w:r>
      <w:r w:rsidRPr="002C7C69">
        <w:rPr>
          <w:rFonts w:eastAsia="Times New Roman" w:cs="Times New Roman"/>
          <w:szCs w:val="24"/>
        </w:rPr>
        <w:t>εν λεγόταν</w:t>
      </w:r>
      <w:r>
        <w:rPr>
          <w:rFonts w:eastAsia="Times New Roman" w:cs="Times New Roman"/>
          <w:szCs w:val="24"/>
        </w:rPr>
        <w:t>,</w:t>
      </w:r>
      <w:r w:rsidRPr="002C7C69">
        <w:rPr>
          <w:rFonts w:eastAsia="Times New Roman" w:cs="Times New Roman"/>
          <w:szCs w:val="24"/>
        </w:rPr>
        <w:t xml:space="preserve"> </w:t>
      </w:r>
      <w:r>
        <w:rPr>
          <w:rFonts w:eastAsia="Times New Roman" w:cs="Times New Roman"/>
          <w:szCs w:val="24"/>
        </w:rPr>
        <w:t xml:space="preserve">βέβαια, ΕΦΚΑ. Υπήρχε εκεί -και μάλιστα πάνω </w:t>
      </w:r>
      <w:r>
        <w:rPr>
          <w:rFonts w:eastAsia="Times New Roman" w:cs="Times New Roman"/>
          <w:szCs w:val="24"/>
        </w:rPr>
        <w:t xml:space="preserve">στη στροφή, κάτω από τη μεγάλη γέφυρα- </w:t>
      </w:r>
      <w:r w:rsidRPr="002C7C69">
        <w:rPr>
          <w:rFonts w:eastAsia="Times New Roman" w:cs="Times New Roman"/>
          <w:szCs w:val="24"/>
        </w:rPr>
        <w:t>το μεγάλο ΙΚΑ</w:t>
      </w:r>
      <w:r>
        <w:rPr>
          <w:rFonts w:eastAsia="Times New Roman" w:cs="Times New Roman"/>
          <w:szCs w:val="24"/>
        </w:rPr>
        <w:t xml:space="preserve"> του Ασπροπύργου. Τώρα τι μου λέτε εσείς ότι </w:t>
      </w:r>
      <w:r w:rsidRPr="002C7C69">
        <w:rPr>
          <w:rFonts w:eastAsia="Times New Roman" w:cs="Times New Roman"/>
          <w:szCs w:val="24"/>
        </w:rPr>
        <w:t xml:space="preserve">δεν υπήρχε ποτέ </w:t>
      </w:r>
      <w:r>
        <w:rPr>
          <w:rFonts w:eastAsia="Times New Roman" w:cs="Times New Roman"/>
          <w:szCs w:val="24"/>
        </w:rPr>
        <w:t>κ.λπ.</w:t>
      </w:r>
      <w:r>
        <w:rPr>
          <w:rFonts w:eastAsia="Times New Roman" w:cs="Times New Roman"/>
          <w:szCs w:val="24"/>
        </w:rPr>
        <w:t>.</w:t>
      </w:r>
    </w:p>
    <w:p w14:paraId="6B14E9A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Δεύτερον,</w:t>
      </w:r>
      <w:r w:rsidRPr="002C7C69">
        <w:rPr>
          <w:rFonts w:eastAsia="Times New Roman" w:cs="Times New Roman"/>
          <w:szCs w:val="24"/>
        </w:rPr>
        <w:t xml:space="preserve"> τίποτα</w:t>
      </w:r>
      <w:r>
        <w:rPr>
          <w:rFonts w:eastAsia="Times New Roman" w:cs="Times New Roman"/>
          <w:szCs w:val="24"/>
        </w:rPr>
        <w:t>,</w:t>
      </w:r>
      <w:r w:rsidRPr="002C7C69">
        <w:rPr>
          <w:rFonts w:eastAsia="Times New Roman" w:cs="Times New Roman"/>
          <w:szCs w:val="24"/>
        </w:rPr>
        <w:t xml:space="preserve"> λέει</w:t>
      </w:r>
      <w:r>
        <w:rPr>
          <w:rFonts w:eastAsia="Times New Roman" w:cs="Times New Roman"/>
          <w:szCs w:val="24"/>
        </w:rPr>
        <w:t>,</w:t>
      </w:r>
      <w:r w:rsidRPr="002C7C69">
        <w:rPr>
          <w:rFonts w:eastAsia="Times New Roman" w:cs="Times New Roman"/>
          <w:szCs w:val="24"/>
        </w:rPr>
        <w:t xml:space="preserve"> δεν καταργείται</w:t>
      </w:r>
      <w:r>
        <w:rPr>
          <w:rFonts w:eastAsia="Times New Roman" w:cs="Times New Roman"/>
          <w:szCs w:val="24"/>
        </w:rPr>
        <w:t>. Θα κ</w:t>
      </w:r>
      <w:r w:rsidRPr="002C7C69">
        <w:rPr>
          <w:rFonts w:eastAsia="Times New Roman" w:cs="Times New Roman"/>
          <w:szCs w:val="24"/>
        </w:rPr>
        <w:t>αταθέ</w:t>
      </w:r>
      <w:r>
        <w:rPr>
          <w:rFonts w:eastAsia="Times New Roman" w:cs="Times New Roman"/>
          <w:szCs w:val="24"/>
        </w:rPr>
        <w:t xml:space="preserve">σω το </w:t>
      </w:r>
      <w:r>
        <w:rPr>
          <w:rFonts w:eastAsia="Times New Roman" w:cs="Times New Roman"/>
          <w:szCs w:val="24"/>
        </w:rPr>
        <w:t>ο</w:t>
      </w:r>
      <w:r w:rsidRPr="002C7C69">
        <w:rPr>
          <w:rFonts w:eastAsia="Times New Roman" w:cs="Times New Roman"/>
          <w:szCs w:val="24"/>
        </w:rPr>
        <w:t xml:space="preserve">ργανόγραμμα </w:t>
      </w:r>
      <w:r>
        <w:rPr>
          <w:rFonts w:eastAsia="Times New Roman" w:cs="Times New Roman"/>
          <w:szCs w:val="24"/>
        </w:rPr>
        <w:t>το οποίο αναζήτησα. Λ</w:t>
      </w:r>
      <w:r w:rsidRPr="002C7C69">
        <w:rPr>
          <w:rFonts w:eastAsia="Times New Roman" w:cs="Times New Roman"/>
          <w:szCs w:val="24"/>
        </w:rPr>
        <w:t xml:space="preserve">έει </w:t>
      </w:r>
      <w:r>
        <w:rPr>
          <w:rFonts w:eastAsia="Times New Roman" w:cs="Times New Roman"/>
          <w:szCs w:val="24"/>
        </w:rPr>
        <w:t xml:space="preserve">για </w:t>
      </w:r>
      <w:r w:rsidRPr="002C7C69">
        <w:rPr>
          <w:rFonts w:eastAsia="Times New Roman" w:cs="Times New Roman"/>
          <w:szCs w:val="24"/>
        </w:rPr>
        <w:t>χωρική αρμοδιότητα</w:t>
      </w:r>
      <w:r>
        <w:rPr>
          <w:rFonts w:eastAsia="Times New Roman" w:cs="Times New Roman"/>
          <w:szCs w:val="24"/>
        </w:rPr>
        <w:t>, για</w:t>
      </w:r>
      <w:r w:rsidRPr="002C7C69">
        <w:rPr>
          <w:rFonts w:eastAsia="Times New Roman" w:cs="Times New Roman"/>
          <w:szCs w:val="24"/>
        </w:rPr>
        <w:t xml:space="preserve"> </w:t>
      </w:r>
      <w:r>
        <w:rPr>
          <w:rFonts w:eastAsia="Times New Roman" w:cs="Times New Roman"/>
          <w:szCs w:val="24"/>
        </w:rPr>
        <w:t>δ</w:t>
      </w:r>
      <w:r w:rsidRPr="002C7C69">
        <w:rPr>
          <w:rFonts w:eastAsia="Times New Roman" w:cs="Times New Roman"/>
          <w:szCs w:val="24"/>
        </w:rPr>
        <w:t xml:space="preserve">ιεύθυνση </w:t>
      </w:r>
      <w:r w:rsidRPr="002C7C69">
        <w:rPr>
          <w:rFonts w:eastAsia="Times New Roman" w:cs="Times New Roman"/>
          <w:szCs w:val="24"/>
        </w:rPr>
        <w:t>Β</w:t>
      </w:r>
      <w:r>
        <w:rPr>
          <w:rFonts w:eastAsia="Times New Roman" w:cs="Times New Roman"/>
          <w:szCs w:val="24"/>
        </w:rPr>
        <w:t xml:space="preserve">΄ Δυτικής Αττικής. </w:t>
      </w:r>
    </w:p>
    <w:p w14:paraId="6B14E9A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w:t>
      </w:r>
      <w:r w:rsidRPr="002C7C69">
        <w:rPr>
          <w:rFonts w:eastAsia="Times New Roman" w:cs="Times New Roman"/>
          <w:szCs w:val="24"/>
        </w:rPr>
        <w:t xml:space="preserve">αι πρέπει να σας πω ότι όλα αυτά </w:t>
      </w:r>
      <w:proofErr w:type="spellStart"/>
      <w:r>
        <w:rPr>
          <w:rFonts w:eastAsia="Times New Roman" w:cs="Times New Roman"/>
          <w:szCs w:val="24"/>
        </w:rPr>
        <w:t>εγένοντο</w:t>
      </w:r>
      <w:proofErr w:type="spellEnd"/>
      <w:r w:rsidRPr="002C7C69">
        <w:rPr>
          <w:rFonts w:eastAsia="Times New Roman" w:cs="Times New Roman"/>
          <w:szCs w:val="24"/>
        </w:rPr>
        <w:t xml:space="preserve"> σε περίοδο διακοπών</w:t>
      </w:r>
      <w:r>
        <w:rPr>
          <w:rFonts w:eastAsia="Times New Roman" w:cs="Times New Roman"/>
          <w:szCs w:val="24"/>
        </w:rPr>
        <w:t>.</w:t>
      </w:r>
      <w:r w:rsidRPr="002C7C69">
        <w:rPr>
          <w:rFonts w:eastAsia="Times New Roman" w:cs="Times New Roman"/>
          <w:szCs w:val="24"/>
        </w:rPr>
        <w:t xml:space="preserve"> </w:t>
      </w:r>
      <w:r>
        <w:rPr>
          <w:rFonts w:eastAsia="Times New Roman" w:cs="Times New Roman"/>
          <w:szCs w:val="24"/>
        </w:rPr>
        <w:t xml:space="preserve">Μάλιστα, επικοινωνώντας </w:t>
      </w:r>
      <w:r w:rsidRPr="002C7C69">
        <w:rPr>
          <w:rFonts w:eastAsia="Times New Roman" w:cs="Times New Roman"/>
          <w:szCs w:val="24"/>
        </w:rPr>
        <w:t xml:space="preserve">και με τον </w:t>
      </w:r>
      <w:r>
        <w:rPr>
          <w:rFonts w:eastAsia="Times New Roman" w:cs="Times New Roman"/>
          <w:szCs w:val="24"/>
        </w:rPr>
        <w:t xml:space="preserve">συντάκτη, τον </w:t>
      </w:r>
      <w:r w:rsidRPr="002C7C69">
        <w:rPr>
          <w:rFonts w:eastAsia="Times New Roman" w:cs="Times New Roman"/>
          <w:szCs w:val="24"/>
        </w:rPr>
        <w:t>κ</w:t>
      </w:r>
      <w:r>
        <w:rPr>
          <w:rFonts w:eastAsia="Times New Roman" w:cs="Times New Roman"/>
          <w:szCs w:val="24"/>
        </w:rPr>
        <w:t>.</w:t>
      </w:r>
      <w:r w:rsidRPr="002C7C69">
        <w:rPr>
          <w:rFonts w:eastAsia="Times New Roman" w:cs="Times New Roman"/>
          <w:szCs w:val="24"/>
        </w:rPr>
        <w:t xml:space="preserve"> </w:t>
      </w:r>
      <w:r>
        <w:rPr>
          <w:rFonts w:eastAsia="Times New Roman" w:cs="Times New Roman"/>
          <w:szCs w:val="24"/>
        </w:rPr>
        <w:t>Μητσόπουλο,</w:t>
      </w:r>
      <w:r w:rsidRPr="002C7C69">
        <w:rPr>
          <w:rFonts w:eastAsia="Times New Roman" w:cs="Times New Roman"/>
          <w:szCs w:val="24"/>
        </w:rPr>
        <w:t xml:space="preserve"> αναγνώρισαν οι άνθρωποι ότι πράγματι </w:t>
      </w:r>
      <w:r>
        <w:rPr>
          <w:rFonts w:eastAsia="Times New Roman" w:cs="Times New Roman"/>
          <w:szCs w:val="24"/>
        </w:rPr>
        <w:t>υ</w:t>
      </w:r>
      <w:r w:rsidRPr="002C7C69">
        <w:rPr>
          <w:rFonts w:eastAsia="Times New Roman" w:cs="Times New Roman"/>
          <w:szCs w:val="24"/>
        </w:rPr>
        <w:t>πάρχει ένα πρόβλημα</w:t>
      </w:r>
      <w:r>
        <w:rPr>
          <w:rFonts w:eastAsia="Times New Roman" w:cs="Times New Roman"/>
          <w:szCs w:val="24"/>
        </w:rPr>
        <w:t xml:space="preserve">. </w:t>
      </w:r>
    </w:p>
    <w:p w14:paraId="6B14E9A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Μ</w:t>
      </w:r>
      <w:r w:rsidRPr="002C7C69">
        <w:rPr>
          <w:rFonts w:eastAsia="Times New Roman" w:cs="Times New Roman"/>
          <w:szCs w:val="24"/>
        </w:rPr>
        <w:t>ου λέτε τώρα για ηλεκτρονική αίτηση</w:t>
      </w:r>
      <w:r>
        <w:rPr>
          <w:rFonts w:eastAsia="Times New Roman" w:cs="Times New Roman"/>
          <w:szCs w:val="24"/>
        </w:rPr>
        <w:t>,</w:t>
      </w:r>
      <w:r w:rsidRPr="002C7C69">
        <w:rPr>
          <w:rFonts w:eastAsia="Times New Roman" w:cs="Times New Roman"/>
          <w:szCs w:val="24"/>
        </w:rPr>
        <w:t xml:space="preserve"> μου λέτε γι</w:t>
      </w:r>
      <w:r>
        <w:rPr>
          <w:rFonts w:eastAsia="Times New Roman" w:cs="Times New Roman"/>
          <w:szCs w:val="24"/>
        </w:rPr>
        <w:t>’</w:t>
      </w:r>
      <w:r w:rsidRPr="002C7C69">
        <w:rPr>
          <w:rFonts w:eastAsia="Times New Roman" w:cs="Times New Roman"/>
          <w:szCs w:val="24"/>
        </w:rPr>
        <w:t xml:space="preserve"> αυτές τις μεθόδους </w:t>
      </w:r>
      <w:r>
        <w:rPr>
          <w:rFonts w:eastAsia="Times New Roman" w:cs="Times New Roman"/>
          <w:szCs w:val="24"/>
        </w:rPr>
        <w:t xml:space="preserve">όπου χρησιμοποιούν </w:t>
      </w:r>
      <w:r w:rsidRPr="002C7C69">
        <w:rPr>
          <w:rFonts w:eastAsia="Times New Roman" w:cs="Times New Roman"/>
          <w:szCs w:val="24"/>
        </w:rPr>
        <w:t>σύγχρονη τεχνολογία</w:t>
      </w:r>
      <w:r>
        <w:rPr>
          <w:rFonts w:eastAsia="Times New Roman" w:cs="Times New Roman"/>
          <w:szCs w:val="24"/>
        </w:rPr>
        <w:t>.</w:t>
      </w:r>
      <w:r w:rsidRPr="002C7C69">
        <w:rPr>
          <w:rFonts w:eastAsia="Times New Roman" w:cs="Times New Roman"/>
          <w:szCs w:val="24"/>
        </w:rPr>
        <w:t xml:space="preserve"> </w:t>
      </w:r>
      <w:r>
        <w:rPr>
          <w:rFonts w:eastAsia="Times New Roman" w:cs="Times New Roman"/>
          <w:szCs w:val="24"/>
        </w:rPr>
        <w:t>Για ποιους</w:t>
      </w:r>
      <w:r w:rsidRPr="002C7C69">
        <w:rPr>
          <w:rFonts w:eastAsia="Times New Roman" w:cs="Times New Roman"/>
          <w:szCs w:val="24"/>
        </w:rPr>
        <w:t xml:space="preserve"> ανθρώπους</w:t>
      </w:r>
      <w:r>
        <w:rPr>
          <w:rFonts w:eastAsia="Times New Roman" w:cs="Times New Roman"/>
          <w:szCs w:val="24"/>
        </w:rPr>
        <w:t>;</w:t>
      </w:r>
      <w:r w:rsidRPr="002C7C69">
        <w:rPr>
          <w:rFonts w:eastAsia="Times New Roman" w:cs="Times New Roman"/>
          <w:szCs w:val="24"/>
        </w:rPr>
        <w:t xml:space="preserve"> </w:t>
      </w:r>
      <w:r>
        <w:rPr>
          <w:rFonts w:eastAsia="Times New Roman" w:cs="Times New Roman"/>
          <w:szCs w:val="24"/>
        </w:rPr>
        <w:t>Γ</w:t>
      </w:r>
      <w:r w:rsidRPr="002C7C69">
        <w:rPr>
          <w:rFonts w:eastAsia="Times New Roman" w:cs="Times New Roman"/>
          <w:szCs w:val="24"/>
        </w:rPr>
        <w:t xml:space="preserve">ια τους χιλιάδες </w:t>
      </w:r>
      <w:proofErr w:type="spellStart"/>
      <w:r>
        <w:rPr>
          <w:rFonts w:eastAsia="Times New Roman" w:cs="Times New Roman"/>
          <w:szCs w:val="24"/>
        </w:rPr>
        <w:t>Ελληνοπ</w:t>
      </w:r>
      <w:r w:rsidRPr="002C7C69">
        <w:rPr>
          <w:rFonts w:eastAsia="Times New Roman" w:cs="Times New Roman"/>
          <w:szCs w:val="24"/>
        </w:rPr>
        <w:t>όντιους</w:t>
      </w:r>
      <w:proofErr w:type="spellEnd"/>
      <w:r w:rsidRPr="002C7C69">
        <w:rPr>
          <w:rFonts w:eastAsia="Times New Roman" w:cs="Times New Roman"/>
          <w:szCs w:val="24"/>
        </w:rPr>
        <w:t xml:space="preserve"> που δυσκολεύονται ακόμα και να μετακινηθούν</w:t>
      </w:r>
      <w:r>
        <w:rPr>
          <w:rFonts w:eastAsia="Times New Roman" w:cs="Times New Roman"/>
          <w:szCs w:val="24"/>
        </w:rPr>
        <w:t>;</w:t>
      </w:r>
      <w:r w:rsidRPr="002C7C69">
        <w:rPr>
          <w:rFonts w:eastAsia="Times New Roman" w:cs="Times New Roman"/>
          <w:szCs w:val="24"/>
        </w:rPr>
        <w:t xml:space="preserve"> </w:t>
      </w:r>
      <w:r>
        <w:rPr>
          <w:rFonts w:eastAsia="Times New Roman" w:cs="Times New Roman"/>
          <w:szCs w:val="24"/>
        </w:rPr>
        <w:t>Μ</w:t>
      </w:r>
      <w:r w:rsidRPr="002C7C69">
        <w:rPr>
          <w:rFonts w:eastAsia="Times New Roman" w:cs="Times New Roman"/>
          <w:szCs w:val="24"/>
        </w:rPr>
        <w:t>ου λέτε</w:t>
      </w:r>
      <w:r>
        <w:rPr>
          <w:rFonts w:eastAsia="Times New Roman" w:cs="Times New Roman"/>
          <w:szCs w:val="24"/>
        </w:rPr>
        <w:t>,</w:t>
      </w:r>
      <w:r w:rsidRPr="002C7C69">
        <w:rPr>
          <w:rFonts w:eastAsia="Times New Roman" w:cs="Times New Roman"/>
          <w:szCs w:val="24"/>
        </w:rPr>
        <w:t xml:space="preserve"> δηλαδή</w:t>
      </w:r>
      <w:r>
        <w:rPr>
          <w:rFonts w:eastAsia="Times New Roman" w:cs="Times New Roman"/>
          <w:szCs w:val="24"/>
        </w:rPr>
        <w:t>,</w:t>
      </w:r>
      <w:r w:rsidRPr="002C7C69">
        <w:rPr>
          <w:rFonts w:eastAsia="Times New Roman" w:cs="Times New Roman"/>
          <w:szCs w:val="24"/>
        </w:rPr>
        <w:t xml:space="preserve"> ότι θα πάνε να κάνουν</w:t>
      </w:r>
      <w:r>
        <w:rPr>
          <w:rFonts w:eastAsia="Times New Roman" w:cs="Times New Roman"/>
          <w:szCs w:val="24"/>
        </w:rPr>
        <w:t xml:space="preserve"> ηλεκτρονική αίτηση</w:t>
      </w:r>
      <w:r w:rsidRPr="002C7C69">
        <w:rPr>
          <w:rFonts w:eastAsia="Times New Roman" w:cs="Times New Roman"/>
          <w:szCs w:val="24"/>
        </w:rPr>
        <w:t xml:space="preserve"> άνθρωποι οι οποίοι δεν έ</w:t>
      </w:r>
      <w:r w:rsidRPr="002C7C69">
        <w:rPr>
          <w:rFonts w:eastAsia="Times New Roman" w:cs="Times New Roman"/>
          <w:szCs w:val="24"/>
        </w:rPr>
        <w:t xml:space="preserve">χουν </w:t>
      </w:r>
      <w:r>
        <w:rPr>
          <w:rFonts w:eastAsia="Times New Roman" w:cs="Times New Roman"/>
          <w:szCs w:val="24"/>
        </w:rPr>
        <w:t xml:space="preserve">καν </w:t>
      </w:r>
      <w:r w:rsidRPr="002C7C69">
        <w:rPr>
          <w:rFonts w:eastAsia="Times New Roman" w:cs="Times New Roman"/>
          <w:szCs w:val="24"/>
        </w:rPr>
        <w:t>βασική εκπαίδευση</w:t>
      </w:r>
      <w:r>
        <w:rPr>
          <w:rFonts w:eastAsia="Times New Roman" w:cs="Times New Roman"/>
          <w:szCs w:val="24"/>
        </w:rPr>
        <w:t>; Μ</w:t>
      </w:r>
      <w:r w:rsidRPr="002C7C69">
        <w:rPr>
          <w:rFonts w:eastAsia="Times New Roman" w:cs="Times New Roman"/>
          <w:szCs w:val="24"/>
        </w:rPr>
        <w:t xml:space="preserve">ου λέτε ότι δεν είναι ανάγκη να </w:t>
      </w:r>
      <w:r>
        <w:rPr>
          <w:rFonts w:eastAsia="Times New Roman" w:cs="Times New Roman"/>
          <w:szCs w:val="24"/>
        </w:rPr>
        <w:t>π</w:t>
      </w:r>
      <w:r w:rsidRPr="002C7C69">
        <w:rPr>
          <w:rFonts w:eastAsia="Times New Roman" w:cs="Times New Roman"/>
          <w:szCs w:val="24"/>
        </w:rPr>
        <w:t xml:space="preserve">άνε </w:t>
      </w:r>
      <w:r>
        <w:rPr>
          <w:rFonts w:eastAsia="Times New Roman" w:cs="Times New Roman"/>
          <w:szCs w:val="24"/>
        </w:rPr>
        <w:t xml:space="preserve">οι ίδιοι </w:t>
      </w:r>
      <w:r w:rsidRPr="002C7C69">
        <w:rPr>
          <w:rFonts w:eastAsia="Times New Roman" w:cs="Times New Roman"/>
          <w:szCs w:val="24"/>
        </w:rPr>
        <w:t>και θα κάνουν ηλεκτρονικά</w:t>
      </w:r>
      <w:r>
        <w:rPr>
          <w:rFonts w:eastAsia="Times New Roman" w:cs="Times New Roman"/>
          <w:szCs w:val="24"/>
        </w:rPr>
        <w:t xml:space="preserve">; Μα πού το βρήκατε αυτό; </w:t>
      </w:r>
    </w:p>
    <w:p w14:paraId="6B14E9B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Τον Ασπρόπυργο τον θέλουμε για τα</w:t>
      </w:r>
      <w:r w:rsidRPr="002C7C69">
        <w:rPr>
          <w:rFonts w:eastAsia="Times New Roman" w:cs="Times New Roman"/>
          <w:szCs w:val="24"/>
        </w:rPr>
        <w:t xml:space="preserve"> σκουπίδια</w:t>
      </w:r>
      <w:r>
        <w:rPr>
          <w:rFonts w:eastAsia="Times New Roman" w:cs="Times New Roman"/>
          <w:szCs w:val="24"/>
        </w:rPr>
        <w:t>,</w:t>
      </w:r>
      <w:r w:rsidRPr="002C7C69">
        <w:rPr>
          <w:rFonts w:eastAsia="Times New Roman" w:cs="Times New Roman"/>
          <w:szCs w:val="24"/>
        </w:rPr>
        <w:t xml:space="preserve"> τον θέλουμε για την παραγωγή την εθνική</w:t>
      </w:r>
      <w:r>
        <w:rPr>
          <w:rFonts w:eastAsia="Times New Roman" w:cs="Times New Roman"/>
          <w:szCs w:val="24"/>
        </w:rPr>
        <w:t xml:space="preserve">, ενώ </w:t>
      </w:r>
      <w:r w:rsidRPr="002C7C69">
        <w:rPr>
          <w:rFonts w:eastAsia="Times New Roman" w:cs="Times New Roman"/>
          <w:szCs w:val="24"/>
        </w:rPr>
        <w:t xml:space="preserve">για να διευκολύνουμε </w:t>
      </w:r>
      <w:r w:rsidRPr="002C7C69">
        <w:rPr>
          <w:rFonts w:eastAsia="Times New Roman" w:cs="Times New Roman"/>
          <w:szCs w:val="24"/>
        </w:rPr>
        <w:lastRenderedPageBreak/>
        <w:t xml:space="preserve">τον κόσμο δεν τον </w:t>
      </w:r>
      <w:r w:rsidRPr="002C7C69">
        <w:rPr>
          <w:rFonts w:eastAsia="Times New Roman" w:cs="Times New Roman"/>
          <w:szCs w:val="24"/>
        </w:rPr>
        <w:t>θέλουμε</w:t>
      </w:r>
      <w:r>
        <w:rPr>
          <w:rFonts w:eastAsia="Times New Roman" w:cs="Times New Roman"/>
          <w:szCs w:val="24"/>
        </w:rPr>
        <w:t>.</w:t>
      </w:r>
      <w:r w:rsidRPr="002C7C69">
        <w:rPr>
          <w:rFonts w:eastAsia="Times New Roman" w:cs="Times New Roman"/>
          <w:szCs w:val="24"/>
        </w:rPr>
        <w:t xml:space="preserve"> </w:t>
      </w:r>
      <w:r>
        <w:rPr>
          <w:rFonts w:eastAsia="Times New Roman" w:cs="Times New Roman"/>
          <w:szCs w:val="24"/>
        </w:rPr>
        <w:t>Κ</w:t>
      </w:r>
      <w:r w:rsidRPr="002C7C69">
        <w:rPr>
          <w:rFonts w:eastAsia="Times New Roman" w:cs="Times New Roman"/>
          <w:szCs w:val="24"/>
        </w:rPr>
        <w:t xml:space="preserve">αι επειδή </w:t>
      </w:r>
      <w:r>
        <w:rPr>
          <w:rFonts w:eastAsia="Times New Roman" w:cs="Times New Roman"/>
          <w:szCs w:val="24"/>
        </w:rPr>
        <w:t xml:space="preserve">δεν σας ενημέρωσαν σωστά -καταθέτω το </w:t>
      </w:r>
      <w:r>
        <w:rPr>
          <w:rFonts w:eastAsia="Times New Roman" w:cs="Times New Roman"/>
          <w:szCs w:val="24"/>
        </w:rPr>
        <w:t>οργανόγραμμα</w:t>
      </w:r>
      <w:r>
        <w:rPr>
          <w:rFonts w:eastAsia="Times New Roman" w:cs="Times New Roman"/>
          <w:szCs w:val="24"/>
        </w:rPr>
        <w:t xml:space="preserve">, για να δει ο κύριος Υπουργός αν καταργείται- σας λέω ότι </w:t>
      </w:r>
      <w:r w:rsidRPr="002C7C69">
        <w:rPr>
          <w:rFonts w:eastAsia="Times New Roman" w:cs="Times New Roman"/>
          <w:szCs w:val="24"/>
        </w:rPr>
        <w:t xml:space="preserve">καταργείται </w:t>
      </w:r>
      <w:r>
        <w:rPr>
          <w:rFonts w:eastAsia="Times New Roman" w:cs="Times New Roman"/>
          <w:szCs w:val="24"/>
        </w:rPr>
        <w:t xml:space="preserve">και ο </w:t>
      </w:r>
      <w:r w:rsidRPr="002C7C69">
        <w:rPr>
          <w:rFonts w:eastAsia="Times New Roman" w:cs="Times New Roman"/>
          <w:szCs w:val="24"/>
        </w:rPr>
        <w:t>Ασπρόπυργος</w:t>
      </w:r>
      <w:r>
        <w:rPr>
          <w:rFonts w:eastAsia="Times New Roman" w:cs="Times New Roman"/>
          <w:szCs w:val="24"/>
        </w:rPr>
        <w:t xml:space="preserve"> </w:t>
      </w:r>
      <w:r w:rsidRPr="002C7C69">
        <w:rPr>
          <w:rFonts w:eastAsia="Times New Roman" w:cs="Times New Roman"/>
          <w:szCs w:val="24"/>
        </w:rPr>
        <w:t>εντάσσεται στα Άνω Λιόσια</w:t>
      </w:r>
      <w:r>
        <w:rPr>
          <w:rFonts w:eastAsia="Times New Roman" w:cs="Times New Roman"/>
          <w:szCs w:val="24"/>
        </w:rPr>
        <w:t>.</w:t>
      </w:r>
    </w:p>
    <w:p w14:paraId="6B14E9B1" w14:textId="77777777" w:rsidR="004965E6" w:rsidRDefault="004D430C">
      <w:pPr>
        <w:spacing w:line="600" w:lineRule="auto"/>
        <w:ind w:firstLine="720"/>
        <w:jc w:val="both"/>
        <w:rPr>
          <w:rFonts w:eastAsia="Times New Roman" w:cs="Times New Roman"/>
          <w:szCs w:val="24"/>
        </w:rPr>
      </w:pPr>
      <w:r w:rsidRPr="009C338A">
        <w:rPr>
          <w:rFonts w:eastAsia="Times New Roman" w:cs="Times New Roman"/>
          <w:szCs w:val="24"/>
        </w:rPr>
        <w:t>(Στο σημείο αυτό ο Βουλευτής κ. Αθανάσιος Μπούρας καταθέτει για τα Πρα</w:t>
      </w:r>
      <w:r w:rsidRPr="009C338A">
        <w:rPr>
          <w:rFonts w:eastAsia="Times New Roman" w:cs="Times New Roman"/>
          <w:szCs w:val="24"/>
        </w:rPr>
        <w:t>κτικά το προαναφερθέν οργανόγραμμα, το οποίο βρίσκεται στο αρχείο του Τμήματος Γραμματείας της Διεύθυνσης Στενογραφίας και Πρακτικών της Βουλής)</w:t>
      </w:r>
    </w:p>
    <w:p w14:paraId="6B14E9B2" w14:textId="77777777" w:rsidR="004965E6" w:rsidRDefault="004D430C">
      <w:pPr>
        <w:spacing w:line="600" w:lineRule="auto"/>
        <w:ind w:firstLine="720"/>
        <w:jc w:val="both"/>
        <w:rPr>
          <w:rFonts w:eastAsia="Times New Roman" w:cs="Times New Roman"/>
          <w:szCs w:val="24"/>
        </w:rPr>
      </w:pPr>
      <w:r w:rsidRPr="002C7C69">
        <w:rPr>
          <w:rFonts w:eastAsia="Times New Roman" w:cs="Times New Roman"/>
          <w:szCs w:val="24"/>
        </w:rPr>
        <w:t xml:space="preserve">Και πολύ σωστά </w:t>
      </w:r>
      <w:r>
        <w:rPr>
          <w:rFonts w:eastAsia="Times New Roman" w:cs="Times New Roman"/>
          <w:szCs w:val="24"/>
        </w:rPr>
        <w:t xml:space="preserve">γίνεται </w:t>
      </w:r>
      <w:r w:rsidRPr="002C7C69">
        <w:rPr>
          <w:rFonts w:eastAsia="Times New Roman" w:cs="Times New Roman"/>
          <w:szCs w:val="24"/>
        </w:rPr>
        <w:t>στα Άνω Λιόσια</w:t>
      </w:r>
      <w:r>
        <w:rPr>
          <w:rFonts w:eastAsia="Times New Roman" w:cs="Times New Roman"/>
          <w:szCs w:val="24"/>
        </w:rPr>
        <w:t xml:space="preserve">. Όμως, </w:t>
      </w:r>
      <w:r w:rsidRPr="002C7C69">
        <w:rPr>
          <w:rFonts w:eastAsia="Times New Roman" w:cs="Times New Roman"/>
          <w:szCs w:val="24"/>
        </w:rPr>
        <w:t xml:space="preserve">σε αυτή την περιοχή έπρεπε να υπάρχει μία </w:t>
      </w:r>
      <w:r>
        <w:rPr>
          <w:rFonts w:eastAsia="Times New Roman" w:cs="Times New Roman"/>
          <w:szCs w:val="24"/>
        </w:rPr>
        <w:t xml:space="preserve">Γ΄ διεύθυνση </w:t>
      </w:r>
      <w:r>
        <w:rPr>
          <w:rFonts w:eastAsia="Times New Roman" w:cs="Times New Roman"/>
          <w:szCs w:val="24"/>
        </w:rPr>
        <w:t>ή τ</w:t>
      </w:r>
      <w:r w:rsidRPr="002C7C69">
        <w:rPr>
          <w:rFonts w:eastAsia="Times New Roman" w:cs="Times New Roman"/>
          <w:szCs w:val="24"/>
        </w:rPr>
        <w:t>ουλάχιστ</w:t>
      </w:r>
      <w:r w:rsidRPr="002C7C69">
        <w:rPr>
          <w:rFonts w:eastAsia="Times New Roman" w:cs="Times New Roman"/>
          <w:szCs w:val="24"/>
        </w:rPr>
        <w:t xml:space="preserve">ον ένα αποκεντρωμένο </w:t>
      </w:r>
      <w:r>
        <w:rPr>
          <w:rFonts w:eastAsia="Times New Roman" w:cs="Times New Roman"/>
          <w:szCs w:val="24"/>
        </w:rPr>
        <w:t>τμήμα,</w:t>
      </w:r>
      <w:r w:rsidRPr="002C7C69">
        <w:rPr>
          <w:rFonts w:eastAsia="Times New Roman" w:cs="Times New Roman"/>
          <w:szCs w:val="24"/>
        </w:rPr>
        <w:t xml:space="preserve"> που </w:t>
      </w:r>
      <w:r>
        <w:rPr>
          <w:rFonts w:eastAsia="Times New Roman" w:cs="Times New Roman"/>
          <w:szCs w:val="24"/>
        </w:rPr>
        <w:t>απλώς το ψελλίσατε,</w:t>
      </w:r>
      <w:r w:rsidRPr="002C7C69">
        <w:rPr>
          <w:rFonts w:eastAsia="Times New Roman" w:cs="Times New Roman"/>
          <w:szCs w:val="24"/>
        </w:rPr>
        <w:t xml:space="preserve"> ενώ θα περίμενα εγώ σήμερα να πείτε ευθέως ότι υπάρχει </w:t>
      </w:r>
      <w:r>
        <w:rPr>
          <w:rFonts w:eastAsia="Times New Roman" w:cs="Times New Roman"/>
          <w:szCs w:val="24"/>
        </w:rPr>
        <w:t>π</w:t>
      </w:r>
      <w:r w:rsidRPr="002C7C69">
        <w:rPr>
          <w:rFonts w:eastAsia="Times New Roman" w:cs="Times New Roman"/>
          <w:szCs w:val="24"/>
        </w:rPr>
        <w:t>ράγματι πρόβλημα</w:t>
      </w:r>
      <w:r>
        <w:rPr>
          <w:rFonts w:eastAsia="Times New Roman" w:cs="Times New Roman"/>
          <w:szCs w:val="24"/>
        </w:rPr>
        <w:t>. Σ</w:t>
      </w:r>
      <w:r w:rsidRPr="002C7C69">
        <w:rPr>
          <w:rFonts w:eastAsia="Times New Roman" w:cs="Times New Roman"/>
          <w:szCs w:val="24"/>
        </w:rPr>
        <w:t>τείλτε κάποιον να δε</w:t>
      </w:r>
      <w:r>
        <w:rPr>
          <w:rFonts w:eastAsia="Times New Roman" w:cs="Times New Roman"/>
          <w:szCs w:val="24"/>
        </w:rPr>
        <w:t xml:space="preserve">ι ή </w:t>
      </w:r>
      <w:r w:rsidRPr="002C7C69">
        <w:rPr>
          <w:rFonts w:eastAsia="Times New Roman" w:cs="Times New Roman"/>
          <w:szCs w:val="24"/>
        </w:rPr>
        <w:t xml:space="preserve">πηγαίνετε εσείς ο </w:t>
      </w:r>
      <w:r>
        <w:rPr>
          <w:rFonts w:eastAsia="Times New Roman" w:cs="Times New Roman"/>
          <w:szCs w:val="24"/>
        </w:rPr>
        <w:t xml:space="preserve">ίδιος. Μπορούμε να </w:t>
      </w:r>
      <w:r w:rsidRPr="002C7C69">
        <w:rPr>
          <w:rFonts w:eastAsia="Times New Roman" w:cs="Times New Roman"/>
          <w:szCs w:val="24"/>
        </w:rPr>
        <w:t>πάμε μαζί</w:t>
      </w:r>
      <w:r>
        <w:rPr>
          <w:rFonts w:eastAsia="Times New Roman" w:cs="Times New Roman"/>
          <w:szCs w:val="24"/>
        </w:rPr>
        <w:t>.</w:t>
      </w:r>
    </w:p>
    <w:p w14:paraId="6B14E9B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w:t>
      </w:r>
      <w:r w:rsidRPr="002C7C69">
        <w:rPr>
          <w:rFonts w:eastAsia="Times New Roman" w:cs="Times New Roman"/>
          <w:szCs w:val="24"/>
        </w:rPr>
        <w:t>αι επειδή είπατε και για την ενημέρωση</w:t>
      </w:r>
      <w:r>
        <w:rPr>
          <w:rFonts w:eastAsia="Times New Roman" w:cs="Times New Roman"/>
          <w:szCs w:val="24"/>
        </w:rPr>
        <w:t>,</w:t>
      </w:r>
      <w:r w:rsidRPr="002C7C69">
        <w:rPr>
          <w:rFonts w:eastAsia="Times New Roman" w:cs="Times New Roman"/>
          <w:szCs w:val="24"/>
        </w:rPr>
        <w:t xml:space="preserve"> όλες αυτές τις μέρες </w:t>
      </w:r>
      <w:r>
        <w:rPr>
          <w:rFonts w:eastAsia="Times New Roman" w:cs="Times New Roman"/>
          <w:szCs w:val="24"/>
        </w:rPr>
        <w:t>π</w:t>
      </w:r>
      <w:r w:rsidRPr="002C7C69">
        <w:rPr>
          <w:rFonts w:eastAsia="Times New Roman" w:cs="Times New Roman"/>
          <w:szCs w:val="24"/>
        </w:rPr>
        <w:t xml:space="preserve">ράγματι ασχολήθηκα </w:t>
      </w:r>
      <w:r>
        <w:rPr>
          <w:rFonts w:eastAsia="Times New Roman" w:cs="Times New Roman"/>
          <w:szCs w:val="24"/>
        </w:rPr>
        <w:t>μ</w:t>
      </w:r>
      <w:r w:rsidRPr="002C7C69">
        <w:rPr>
          <w:rFonts w:eastAsia="Times New Roman" w:cs="Times New Roman"/>
          <w:szCs w:val="24"/>
        </w:rPr>
        <w:t>ε εντονότατο τρόπο για το θέμα αυτό</w:t>
      </w:r>
      <w:r>
        <w:rPr>
          <w:rFonts w:eastAsia="Times New Roman" w:cs="Times New Roman"/>
          <w:szCs w:val="24"/>
        </w:rPr>
        <w:t>.</w:t>
      </w:r>
      <w:r w:rsidRPr="002C7C69">
        <w:rPr>
          <w:rFonts w:eastAsia="Times New Roman" w:cs="Times New Roman"/>
          <w:szCs w:val="24"/>
        </w:rPr>
        <w:t xml:space="preserve"> Ναι</w:t>
      </w:r>
      <w:r>
        <w:rPr>
          <w:rFonts w:eastAsia="Times New Roman" w:cs="Times New Roman"/>
          <w:szCs w:val="24"/>
        </w:rPr>
        <w:t>,</w:t>
      </w:r>
      <w:r w:rsidRPr="002C7C69">
        <w:rPr>
          <w:rFonts w:eastAsia="Times New Roman" w:cs="Times New Roman"/>
          <w:szCs w:val="24"/>
        </w:rPr>
        <w:t xml:space="preserve"> ο κύριος </w:t>
      </w:r>
      <w:r>
        <w:rPr>
          <w:rFonts w:eastAsia="Times New Roman" w:cs="Times New Roman"/>
          <w:szCs w:val="24"/>
        </w:rPr>
        <w:t>Δ</w:t>
      </w:r>
      <w:r w:rsidRPr="002C7C69">
        <w:rPr>
          <w:rFonts w:eastAsia="Times New Roman" w:cs="Times New Roman"/>
          <w:szCs w:val="24"/>
        </w:rPr>
        <w:t>ήμαρχος</w:t>
      </w:r>
      <w:r>
        <w:rPr>
          <w:rFonts w:eastAsia="Times New Roman" w:cs="Times New Roman"/>
          <w:szCs w:val="24"/>
        </w:rPr>
        <w:t>, ο κ. Μελετίου,</w:t>
      </w:r>
      <w:r w:rsidRPr="002C7C69">
        <w:rPr>
          <w:rFonts w:eastAsia="Times New Roman" w:cs="Times New Roman"/>
          <w:szCs w:val="24"/>
        </w:rPr>
        <w:t xml:space="preserve"> είχε πλήρη άγνοια</w:t>
      </w:r>
      <w:r>
        <w:rPr>
          <w:rFonts w:eastAsia="Times New Roman" w:cs="Times New Roman"/>
          <w:szCs w:val="24"/>
        </w:rPr>
        <w:t xml:space="preserve">. </w:t>
      </w:r>
      <w:r>
        <w:rPr>
          <w:rFonts w:eastAsia="Times New Roman" w:cs="Times New Roman"/>
          <w:szCs w:val="24"/>
        </w:rPr>
        <w:lastRenderedPageBreak/>
        <w:t>Κ</w:t>
      </w:r>
      <w:r w:rsidRPr="002C7C69">
        <w:rPr>
          <w:rFonts w:eastAsia="Times New Roman" w:cs="Times New Roman"/>
          <w:szCs w:val="24"/>
        </w:rPr>
        <w:t xml:space="preserve">αι σας λέω </w:t>
      </w:r>
      <w:r>
        <w:rPr>
          <w:rFonts w:eastAsia="Times New Roman" w:cs="Times New Roman"/>
          <w:szCs w:val="24"/>
        </w:rPr>
        <w:t>-έχω ε</w:t>
      </w:r>
      <w:r w:rsidRPr="002C7C69">
        <w:rPr>
          <w:rFonts w:eastAsia="Times New Roman" w:cs="Times New Roman"/>
          <w:szCs w:val="24"/>
        </w:rPr>
        <w:t xml:space="preserve">δώ το </w:t>
      </w:r>
      <w:r>
        <w:rPr>
          <w:rFonts w:eastAsia="Times New Roman" w:cs="Times New Roman"/>
          <w:szCs w:val="24"/>
        </w:rPr>
        <w:t xml:space="preserve">σχετικό έγγραφο, το οποίο και θα </w:t>
      </w:r>
      <w:r w:rsidRPr="002C7C69">
        <w:rPr>
          <w:rFonts w:eastAsia="Times New Roman" w:cs="Times New Roman"/>
          <w:szCs w:val="24"/>
        </w:rPr>
        <w:t>καταθέσ</w:t>
      </w:r>
      <w:r>
        <w:rPr>
          <w:rFonts w:eastAsia="Times New Roman" w:cs="Times New Roman"/>
          <w:szCs w:val="24"/>
        </w:rPr>
        <w:t>ω για τα Πρακτικά- ότι ο</w:t>
      </w:r>
      <w:r w:rsidRPr="002C7C69">
        <w:rPr>
          <w:rFonts w:eastAsia="Times New Roman" w:cs="Times New Roman"/>
          <w:szCs w:val="24"/>
        </w:rPr>
        <w:t xml:space="preserve"> </w:t>
      </w:r>
      <w:r>
        <w:rPr>
          <w:rFonts w:eastAsia="Times New Roman" w:cs="Times New Roman"/>
          <w:szCs w:val="24"/>
        </w:rPr>
        <w:t>ΕΦΚΑ</w:t>
      </w:r>
      <w:r w:rsidRPr="002C7C69">
        <w:rPr>
          <w:rFonts w:eastAsia="Times New Roman" w:cs="Times New Roman"/>
          <w:szCs w:val="24"/>
        </w:rPr>
        <w:t xml:space="preserve"> </w:t>
      </w:r>
      <w:r>
        <w:rPr>
          <w:rFonts w:eastAsia="Times New Roman" w:cs="Times New Roman"/>
          <w:szCs w:val="24"/>
        </w:rPr>
        <w:t xml:space="preserve">έστειλε στην Περιφέρεια </w:t>
      </w:r>
      <w:r>
        <w:rPr>
          <w:rFonts w:eastAsia="Times New Roman" w:cs="Times New Roman"/>
          <w:szCs w:val="24"/>
        </w:rPr>
        <w:t>Αττικής -να έχει η</w:t>
      </w:r>
      <w:r w:rsidRPr="002C7C69">
        <w:rPr>
          <w:rFonts w:eastAsia="Times New Roman" w:cs="Times New Roman"/>
          <w:szCs w:val="24"/>
        </w:rPr>
        <w:t xml:space="preserve"> </w:t>
      </w:r>
      <w:r w:rsidRPr="002C7C69">
        <w:rPr>
          <w:rFonts w:eastAsia="Times New Roman" w:cs="Times New Roman"/>
          <w:szCs w:val="24"/>
        </w:rPr>
        <w:t>κ</w:t>
      </w:r>
      <w:r>
        <w:rPr>
          <w:rFonts w:eastAsia="Times New Roman" w:cs="Times New Roman"/>
          <w:szCs w:val="24"/>
        </w:rPr>
        <w:t>.</w:t>
      </w:r>
      <w:r w:rsidRPr="002C7C69">
        <w:rPr>
          <w:rFonts w:eastAsia="Times New Roman" w:cs="Times New Roman"/>
          <w:szCs w:val="24"/>
        </w:rPr>
        <w:t xml:space="preserve"> </w:t>
      </w:r>
      <w:r w:rsidRPr="002C7C69">
        <w:rPr>
          <w:rFonts w:eastAsia="Times New Roman" w:cs="Times New Roman"/>
          <w:szCs w:val="24"/>
        </w:rPr>
        <w:t>Δούρου την ευθύνη</w:t>
      </w:r>
      <w:r>
        <w:rPr>
          <w:rFonts w:eastAsia="Times New Roman" w:cs="Times New Roman"/>
          <w:szCs w:val="24"/>
        </w:rPr>
        <w:t>-</w:t>
      </w:r>
      <w:r w:rsidRPr="002C7C69">
        <w:rPr>
          <w:rFonts w:eastAsia="Times New Roman" w:cs="Times New Roman"/>
          <w:szCs w:val="24"/>
        </w:rPr>
        <w:t xml:space="preserve"> ένα έγγραφο</w:t>
      </w:r>
      <w:r>
        <w:rPr>
          <w:rFonts w:eastAsia="Times New Roman" w:cs="Times New Roman"/>
          <w:szCs w:val="24"/>
        </w:rPr>
        <w:t>,</w:t>
      </w:r>
      <w:r w:rsidRPr="002C7C69">
        <w:rPr>
          <w:rFonts w:eastAsia="Times New Roman" w:cs="Times New Roman"/>
          <w:szCs w:val="24"/>
        </w:rPr>
        <w:t xml:space="preserve"> </w:t>
      </w:r>
      <w:r>
        <w:rPr>
          <w:rFonts w:eastAsia="Times New Roman" w:cs="Times New Roman"/>
          <w:szCs w:val="24"/>
        </w:rPr>
        <w:t>π</w:t>
      </w:r>
      <w:r w:rsidRPr="002C7C69">
        <w:rPr>
          <w:rFonts w:eastAsia="Times New Roman" w:cs="Times New Roman"/>
          <w:szCs w:val="24"/>
        </w:rPr>
        <w:t>ράγματι</w:t>
      </w:r>
      <w:r>
        <w:rPr>
          <w:rFonts w:eastAsia="Times New Roman" w:cs="Times New Roman"/>
          <w:szCs w:val="24"/>
        </w:rPr>
        <w:t>, α</w:t>
      </w:r>
      <w:r w:rsidRPr="002C7C69">
        <w:rPr>
          <w:rFonts w:eastAsia="Times New Roman" w:cs="Times New Roman"/>
          <w:szCs w:val="24"/>
        </w:rPr>
        <w:t xml:space="preserve">πό τον Απρίλιο του </w:t>
      </w:r>
      <w:r>
        <w:rPr>
          <w:rFonts w:eastAsia="Times New Roman" w:cs="Times New Roman"/>
          <w:szCs w:val="24"/>
        </w:rPr>
        <w:t>20</w:t>
      </w:r>
      <w:r w:rsidRPr="002C7C69">
        <w:rPr>
          <w:rFonts w:eastAsia="Times New Roman" w:cs="Times New Roman"/>
          <w:szCs w:val="24"/>
        </w:rPr>
        <w:t>17</w:t>
      </w:r>
      <w:r>
        <w:rPr>
          <w:rFonts w:eastAsia="Times New Roman" w:cs="Times New Roman"/>
          <w:szCs w:val="24"/>
        </w:rPr>
        <w:t>,</w:t>
      </w:r>
      <w:r w:rsidRPr="002C7C69">
        <w:rPr>
          <w:rFonts w:eastAsia="Times New Roman" w:cs="Times New Roman"/>
          <w:szCs w:val="24"/>
        </w:rPr>
        <w:t xml:space="preserve"> με το οποίο ζητούσε να δοθούν</w:t>
      </w:r>
      <w:r>
        <w:rPr>
          <w:rFonts w:eastAsia="Times New Roman" w:cs="Times New Roman"/>
          <w:szCs w:val="24"/>
        </w:rPr>
        <w:t xml:space="preserve"> θέσεις.</w:t>
      </w:r>
      <w:r w:rsidRPr="002C7C69">
        <w:rPr>
          <w:rFonts w:eastAsia="Times New Roman" w:cs="Times New Roman"/>
          <w:szCs w:val="24"/>
        </w:rPr>
        <w:t xml:space="preserve"> </w:t>
      </w:r>
      <w:r>
        <w:rPr>
          <w:rFonts w:eastAsia="Times New Roman" w:cs="Times New Roman"/>
          <w:szCs w:val="24"/>
        </w:rPr>
        <w:t>Επικοινώνησα μ</w:t>
      </w:r>
      <w:r w:rsidRPr="002C7C69">
        <w:rPr>
          <w:rFonts w:eastAsia="Times New Roman" w:cs="Times New Roman"/>
          <w:szCs w:val="24"/>
        </w:rPr>
        <w:t xml:space="preserve">ε το γραφείο </w:t>
      </w:r>
      <w:r>
        <w:rPr>
          <w:rFonts w:eastAsia="Times New Roman" w:cs="Times New Roman"/>
          <w:szCs w:val="24"/>
        </w:rPr>
        <w:t>της.</w:t>
      </w:r>
      <w:r w:rsidRPr="002C7C69">
        <w:rPr>
          <w:rFonts w:eastAsia="Times New Roman" w:cs="Times New Roman"/>
          <w:szCs w:val="24"/>
        </w:rPr>
        <w:t xml:space="preserve"> </w:t>
      </w:r>
    </w:p>
    <w:p w14:paraId="6B14E9B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Αυτά σας τα λέω, γ</w:t>
      </w:r>
      <w:r w:rsidRPr="002C7C69">
        <w:rPr>
          <w:rFonts w:eastAsia="Times New Roman" w:cs="Times New Roman"/>
          <w:szCs w:val="24"/>
        </w:rPr>
        <w:t>ια να σας πω ότι εγώ δεν προσπαθώ να κάνω αντιπολίτευση</w:t>
      </w:r>
      <w:r>
        <w:rPr>
          <w:rFonts w:eastAsia="Times New Roman" w:cs="Times New Roman"/>
          <w:szCs w:val="24"/>
        </w:rPr>
        <w:t>.</w:t>
      </w:r>
      <w:r w:rsidRPr="002C7C69">
        <w:rPr>
          <w:rFonts w:eastAsia="Times New Roman" w:cs="Times New Roman"/>
          <w:szCs w:val="24"/>
        </w:rPr>
        <w:t xml:space="preserve"> </w:t>
      </w:r>
      <w:r>
        <w:rPr>
          <w:rFonts w:eastAsia="Times New Roman" w:cs="Times New Roman"/>
          <w:szCs w:val="24"/>
        </w:rPr>
        <w:t>Ε</w:t>
      </w:r>
      <w:r w:rsidRPr="002C7C69">
        <w:rPr>
          <w:rFonts w:eastAsia="Times New Roman" w:cs="Times New Roman"/>
          <w:szCs w:val="24"/>
        </w:rPr>
        <w:t>ίναι μείζον το θέμα</w:t>
      </w:r>
      <w:r>
        <w:rPr>
          <w:rFonts w:eastAsia="Times New Roman" w:cs="Times New Roman"/>
          <w:szCs w:val="24"/>
        </w:rPr>
        <w:t xml:space="preserve">. </w:t>
      </w:r>
      <w:r w:rsidRPr="002C7C69">
        <w:rPr>
          <w:rFonts w:eastAsia="Times New Roman" w:cs="Times New Roman"/>
          <w:szCs w:val="24"/>
        </w:rPr>
        <w:t xml:space="preserve">Προσπαθώ και </w:t>
      </w:r>
      <w:r>
        <w:rPr>
          <w:rFonts w:eastAsia="Times New Roman" w:cs="Times New Roman"/>
          <w:szCs w:val="24"/>
        </w:rPr>
        <w:t>π</w:t>
      </w:r>
      <w:r w:rsidRPr="002C7C69">
        <w:rPr>
          <w:rFonts w:eastAsia="Times New Roman" w:cs="Times New Roman"/>
          <w:szCs w:val="24"/>
        </w:rPr>
        <w:t>ροσπαθούσα όλες αυτές τις μέρες να μπορέσουμε να λύσουμε το θέμα</w:t>
      </w:r>
      <w:r>
        <w:rPr>
          <w:rFonts w:eastAsia="Times New Roman" w:cs="Times New Roman"/>
          <w:szCs w:val="24"/>
        </w:rPr>
        <w:t>.</w:t>
      </w:r>
      <w:r w:rsidRPr="002C7C69">
        <w:rPr>
          <w:rFonts w:eastAsia="Times New Roman" w:cs="Times New Roman"/>
          <w:szCs w:val="24"/>
        </w:rPr>
        <w:t xml:space="preserve"> </w:t>
      </w:r>
      <w:r>
        <w:rPr>
          <w:rFonts w:eastAsia="Times New Roman" w:cs="Times New Roman"/>
          <w:szCs w:val="24"/>
        </w:rPr>
        <w:t>Γ</w:t>
      </w:r>
      <w:r w:rsidRPr="002C7C69">
        <w:rPr>
          <w:rFonts w:eastAsia="Times New Roman" w:cs="Times New Roman"/>
          <w:szCs w:val="24"/>
        </w:rPr>
        <w:t>ι</w:t>
      </w:r>
      <w:r>
        <w:rPr>
          <w:rFonts w:eastAsia="Times New Roman" w:cs="Times New Roman"/>
          <w:szCs w:val="24"/>
        </w:rPr>
        <w:t xml:space="preserve">’ </w:t>
      </w:r>
      <w:r w:rsidRPr="002C7C69">
        <w:rPr>
          <w:rFonts w:eastAsia="Times New Roman" w:cs="Times New Roman"/>
          <w:szCs w:val="24"/>
        </w:rPr>
        <w:t>αυτό είχα και επικοινωνία</w:t>
      </w:r>
      <w:r>
        <w:rPr>
          <w:rFonts w:eastAsia="Times New Roman" w:cs="Times New Roman"/>
          <w:szCs w:val="24"/>
        </w:rPr>
        <w:t xml:space="preserve"> και έμαθα ότι δ</w:t>
      </w:r>
      <w:r w:rsidRPr="002C7C69">
        <w:rPr>
          <w:rFonts w:eastAsia="Times New Roman" w:cs="Times New Roman"/>
          <w:szCs w:val="24"/>
        </w:rPr>
        <w:t>εν προχώρησε το θέμα</w:t>
      </w:r>
      <w:r>
        <w:rPr>
          <w:rFonts w:eastAsia="Times New Roman" w:cs="Times New Roman"/>
          <w:szCs w:val="24"/>
        </w:rPr>
        <w:t>.</w:t>
      </w:r>
      <w:r w:rsidRPr="002C7C69">
        <w:rPr>
          <w:rFonts w:eastAsia="Times New Roman" w:cs="Times New Roman"/>
          <w:szCs w:val="24"/>
        </w:rPr>
        <w:t xml:space="preserve"> </w:t>
      </w:r>
      <w:r>
        <w:rPr>
          <w:rFonts w:eastAsia="Times New Roman" w:cs="Times New Roman"/>
          <w:szCs w:val="24"/>
        </w:rPr>
        <w:t>Δ</w:t>
      </w:r>
      <w:r w:rsidRPr="002C7C69">
        <w:rPr>
          <w:rFonts w:eastAsia="Times New Roman" w:cs="Times New Roman"/>
          <w:szCs w:val="24"/>
        </w:rPr>
        <w:t>εν είχε υπογραφ</w:t>
      </w:r>
      <w:r>
        <w:rPr>
          <w:rFonts w:eastAsia="Times New Roman" w:cs="Times New Roman"/>
          <w:szCs w:val="24"/>
        </w:rPr>
        <w:t xml:space="preserve">ή </w:t>
      </w:r>
      <w:r w:rsidRPr="002C7C69">
        <w:rPr>
          <w:rFonts w:eastAsia="Times New Roman" w:cs="Times New Roman"/>
          <w:szCs w:val="24"/>
        </w:rPr>
        <w:t>από τον Πρόεδρο της Δημοκρατίας</w:t>
      </w:r>
      <w:r>
        <w:rPr>
          <w:rFonts w:eastAsia="Times New Roman" w:cs="Times New Roman"/>
          <w:szCs w:val="24"/>
        </w:rPr>
        <w:t>. Υ</w:t>
      </w:r>
      <w:r w:rsidRPr="002C7C69">
        <w:rPr>
          <w:rFonts w:eastAsia="Times New Roman" w:cs="Times New Roman"/>
          <w:szCs w:val="24"/>
        </w:rPr>
        <w:t>πήρχαν δύο γνωμοδοτήσεις</w:t>
      </w:r>
      <w:r>
        <w:rPr>
          <w:rFonts w:eastAsia="Times New Roman" w:cs="Times New Roman"/>
          <w:szCs w:val="24"/>
        </w:rPr>
        <w:t>,</w:t>
      </w:r>
      <w:r w:rsidRPr="002C7C69">
        <w:rPr>
          <w:rFonts w:eastAsia="Times New Roman" w:cs="Times New Roman"/>
          <w:szCs w:val="24"/>
        </w:rPr>
        <w:t xml:space="preserve"> η </w:t>
      </w:r>
      <w:r>
        <w:rPr>
          <w:rFonts w:eastAsia="Times New Roman" w:cs="Times New Roman"/>
          <w:szCs w:val="24"/>
        </w:rPr>
        <w:t xml:space="preserve">με αριθμό </w:t>
      </w:r>
      <w:r w:rsidRPr="002C7C69">
        <w:rPr>
          <w:rFonts w:eastAsia="Times New Roman" w:cs="Times New Roman"/>
          <w:szCs w:val="24"/>
        </w:rPr>
        <w:t>126</w:t>
      </w:r>
      <w:r>
        <w:rPr>
          <w:rFonts w:eastAsia="Times New Roman" w:cs="Times New Roman"/>
          <w:szCs w:val="24"/>
        </w:rPr>
        <w:t>/29.6.2018</w:t>
      </w:r>
      <w:r w:rsidRPr="002C7C69">
        <w:rPr>
          <w:rFonts w:eastAsia="Times New Roman" w:cs="Times New Roman"/>
          <w:szCs w:val="24"/>
        </w:rPr>
        <w:t xml:space="preserve"> και </w:t>
      </w:r>
      <w:r>
        <w:rPr>
          <w:rFonts w:eastAsia="Times New Roman" w:cs="Times New Roman"/>
          <w:szCs w:val="24"/>
        </w:rPr>
        <w:t xml:space="preserve">η με αριθμό </w:t>
      </w:r>
      <w:r w:rsidRPr="002C7C69">
        <w:rPr>
          <w:rFonts w:eastAsia="Times New Roman" w:cs="Times New Roman"/>
          <w:szCs w:val="24"/>
        </w:rPr>
        <w:t>174</w:t>
      </w:r>
      <w:r>
        <w:rPr>
          <w:rFonts w:eastAsia="Times New Roman" w:cs="Times New Roman"/>
          <w:szCs w:val="24"/>
        </w:rPr>
        <w:t>/18.9.2018,</w:t>
      </w:r>
      <w:r w:rsidRPr="002C7C69">
        <w:rPr>
          <w:rFonts w:eastAsia="Times New Roman" w:cs="Times New Roman"/>
          <w:szCs w:val="24"/>
        </w:rPr>
        <w:t xml:space="preserve"> και ήταν </w:t>
      </w:r>
      <w:r>
        <w:rPr>
          <w:rFonts w:eastAsia="Times New Roman" w:cs="Times New Roman"/>
          <w:szCs w:val="24"/>
        </w:rPr>
        <w:t>-</w:t>
      </w:r>
      <w:r w:rsidRPr="002C7C69">
        <w:rPr>
          <w:rFonts w:eastAsia="Times New Roman" w:cs="Times New Roman"/>
          <w:szCs w:val="24"/>
        </w:rPr>
        <w:t>και είναι</w:t>
      </w:r>
      <w:r>
        <w:rPr>
          <w:rFonts w:eastAsia="Times New Roman" w:cs="Times New Roman"/>
          <w:szCs w:val="24"/>
        </w:rPr>
        <w:t>,</w:t>
      </w:r>
      <w:r w:rsidRPr="002C7C69">
        <w:rPr>
          <w:rFonts w:eastAsia="Times New Roman" w:cs="Times New Roman"/>
          <w:szCs w:val="24"/>
        </w:rPr>
        <w:t xml:space="preserve"> τουλάχιστον μέχρι την ημέρα που </w:t>
      </w:r>
      <w:r>
        <w:rPr>
          <w:rFonts w:eastAsia="Times New Roman" w:cs="Times New Roman"/>
          <w:szCs w:val="24"/>
        </w:rPr>
        <w:t>ε</w:t>
      </w:r>
      <w:r w:rsidRPr="002C7C69">
        <w:rPr>
          <w:rFonts w:eastAsia="Times New Roman" w:cs="Times New Roman"/>
          <w:szCs w:val="24"/>
        </w:rPr>
        <w:t xml:space="preserve">γώ </w:t>
      </w:r>
      <w:r>
        <w:rPr>
          <w:rFonts w:eastAsia="Times New Roman" w:cs="Times New Roman"/>
          <w:szCs w:val="24"/>
        </w:rPr>
        <w:t xml:space="preserve">κατέθεσα </w:t>
      </w:r>
      <w:r w:rsidRPr="002C7C69">
        <w:rPr>
          <w:rFonts w:eastAsia="Times New Roman" w:cs="Times New Roman"/>
          <w:szCs w:val="24"/>
        </w:rPr>
        <w:t>την επίκαιρη</w:t>
      </w:r>
      <w:r>
        <w:rPr>
          <w:rFonts w:eastAsia="Times New Roman" w:cs="Times New Roman"/>
          <w:szCs w:val="24"/>
        </w:rPr>
        <w:t xml:space="preserve"> ερώτηση</w:t>
      </w:r>
      <w:r>
        <w:rPr>
          <w:rFonts w:eastAsia="Times New Roman" w:cs="Times New Roman"/>
          <w:szCs w:val="24"/>
        </w:rPr>
        <w:t>-</w:t>
      </w:r>
      <w:r w:rsidRPr="002C7C69">
        <w:rPr>
          <w:rFonts w:eastAsia="Times New Roman" w:cs="Times New Roman"/>
          <w:szCs w:val="24"/>
        </w:rPr>
        <w:t xml:space="preserve"> στο γραφείο του </w:t>
      </w:r>
      <w:r>
        <w:rPr>
          <w:rFonts w:eastAsia="Times New Roman" w:cs="Times New Roman"/>
          <w:szCs w:val="24"/>
        </w:rPr>
        <w:t xml:space="preserve">ΕΦΚΑ, ήταν σε εσάς, </w:t>
      </w:r>
      <w:r w:rsidRPr="002C7C69">
        <w:rPr>
          <w:rFonts w:eastAsia="Times New Roman" w:cs="Times New Roman"/>
          <w:szCs w:val="24"/>
        </w:rPr>
        <w:t xml:space="preserve">στο </w:t>
      </w:r>
      <w:r>
        <w:rPr>
          <w:rFonts w:eastAsia="Times New Roman" w:cs="Times New Roman"/>
          <w:szCs w:val="24"/>
        </w:rPr>
        <w:t>Υ</w:t>
      </w:r>
      <w:r w:rsidRPr="002C7C69">
        <w:rPr>
          <w:rFonts w:eastAsia="Times New Roman" w:cs="Times New Roman"/>
          <w:szCs w:val="24"/>
        </w:rPr>
        <w:t>πουργείο</w:t>
      </w:r>
      <w:r>
        <w:rPr>
          <w:rFonts w:eastAsia="Times New Roman" w:cs="Times New Roman"/>
          <w:szCs w:val="24"/>
        </w:rPr>
        <w:t>.</w:t>
      </w:r>
    </w:p>
    <w:p w14:paraId="6B14E9B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Το ζήτησε ο ΕΦΚΑ από την κ. Δούρου. Η κ. Δούρου το έστειλε στον </w:t>
      </w:r>
      <w:proofErr w:type="spellStart"/>
      <w:r>
        <w:rPr>
          <w:rFonts w:eastAsia="Times New Roman" w:cs="Times New Roman"/>
          <w:szCs w:val="24"/>
        </w:rPr>
        <w:t>α</w:t>
      </w:r>
      <w:r w:rsidRPr="002C7C69">
        <w:rPr>
          <w:rFonts w:eastAsia="Times New Roman" w:cs="Times New Roman"/>
          <w:szCs w:val="24"/>
        </w:rPr>
        <w:t>ντιπεριφερειάρχη</w:t>
      </w:r>
      <w:proofErr w:type="spellEnd"/>
      <w:r>
        <w:rPr>
          <w:rFonts w:eastAsia="Times New Roman" w:cs="Times New Roman"/>
          <w:szCs w:val="24"/>
        </w:rPr>
        <w:t>.</w:t>
      </w:r>
      <w:r w:rsidRPr="002C7C69">
        <w:rPr>
          <w:rFonts w:eastAsia="Times New Roman" w:cs="Times New Roman"/>
          <w:szCs w:val="24"/>
        </w:rPr>
        <w:t xml:space="preserve"> </w:t>
      </w:r>
      <w:r>
        <w:rPr>
          <w:rFonts w:eastAsia="Times New Roman" w:cs="Times New Roman"/>
          <w:szCs w:val="24"/>
        </w:rPr>
        <w:t>Π</w:t>
      </w:r>
      <w:r w:rsidRPr="002C7C69">
        <w:rPr>
          <w:rFonts w:eastAsia="Times New Roman" w:cs="Times New Roman"/>
          <w:szCs w:val="24"/>
        </w:rPr>
        <w:t>ή</w:t>
      </w:r>
      <w:r w:rsidRPr="002C7C69">
        <w:rPr>
          <w:rFonts w:eastAsia="Times New Roman" w:cs="Times New Roman"/>
          <w:szCs w:val="24"/>
        </w:rPr>
        <w:t xml:space="preserve">ρα τον </w:t>
      </w:r>
      <w:proofErr w:type="spellStart"/>
      <w:r>
        <w:rPr>
          <w:rFonts w:eastAsia="Times New Roman" w:cs="Times New Roman"/>
          <w:szCs w:val="24"/>
        </w:rPr>
        <w:t>α</w:t>
      </w:r>
      <w:r w:rsidRPr="002C7C69">
        <w:rPr>
          <w:rFonts w:eastAsia="Times New Roman" w:cs="Times New Roman"/>
          <w:szCs w:val="24"/>
        </w:rPr>
        <w:t>ντιπεριφερειάρχη</w:t>
      </w:r>
      <w:proofErr w:type="spellEnd"/>
      <w:r w:rsidRPr="002C7C69">
        <w:rPr>
          <w:rFonts w:eastAsia="Times New Roman" w:cs="Times New Roman"/>
          <w:szCs w:val="24"/>
        </w:rPr>
        <w:t xml:space="preserve"> </w:t>
      </w:r>
      <w:r>
        <w:rPr>
          <w:rFonts w:eastAsia="Times New Roman" w:cs="Times New Roman"/>
          <w:szCs w:val="24"/>
        </w:rPr>
        <w:t xml:space="preserve">και λέει «Εγώ δεν το έστειλα </w:t>
      </w:r>
      <w:r w:rsidRPr="002C7C69">
        <w:rPr>
          <w:rFonts w:eastAsia="Times New Roman" w:cs="Times New Roman"/>
          <w:szCs w:val="24"/>
        </w:rPr>
        <w:t xml:space="preserve">πουθενά ούτε ενημέρωσα κανένα </w:t>
      </w:r>
      <w:r>
        <w:rPr>
          <w:rFonts w:eastAsia="Times New Roman" w:cs="Times New Roman"/>
          <w:szCs w:val="24"/>
        </w:rPr>
        <w:t xml:space="preserve">δήμαρχο». Αυτά σας </w:t>
      </w:r>
      <w:r w:rsidRPr="002C7C69">
        <w:rPr>
          <w:rFonts w:eastAsia="Times New Roman" w:cs="Times New Roman"/>
          <w:szCs w:val="24"/>
        </w:rPr>
        <w:t xml:space="preserve">τα λέω </w:t>
      </w:r>
      <w:r>
        <w:rPr>
          <w:rFonts w:eastAsia="Times New Roman" w:cs="Times New Roman"/>
          <w:szCs w:val="24"/>
        </w:rPr>
        <w:t>επίσημα. Κ</w:t>
      </w:r>
      <w:r w:rsidRPr="002C7C69">
        <w:rPr>
          <w:rFonts w:eastAsia="Times New Roman" w:cs="Times New Roman"/>
          <w:szCs w:val="24"/>
        </w:rPr>
        <w:t xml:space="preserve">αταθέτω </w:t>
      </w:r>
      <w:r>
        <w:rPr>
          <w:rFonts w:eastAsia="Times New Roman" w:cs="Times New Roman"/>
          <w:szCs w:val="24"/>
        </w:rPr>
        <w:t xml:space="preserve">μάλιστα </w:t>
      </w:r>
      <w:r w:rsidRPr="002C7C69">
        <w:rPr>
          <w:rFonts w:eastAsia="Times New Roman" w:cs="Times New Roman"/>
          <w:szCs w:val="24"/>
        </w:rPr>
        <w:t xml:space="preserve">και το </w:t>
      </w:r>
      <w:r>
        <w:rPr>
          <w:rFonts w:eastAsia="Times New Roman" w:cs="Times New Roman"/>
          <w:szCs w:val="24"/>
        </w:rPr>
        <w:t>έγγραφο</w:t>
      </w:r>
      <w:r w:rsidRPr="002C7C69">
        <w:rPr>
          <w:rFonts w:eastAsia="Times New Roman" w:cs="Times New Roman"/>
          <w:szCs w:val="24"/>
        </w:rPr>
        <w:t xml:space="preserve"> για το οποίο λέει</w:t>
      </w:r>
      <w:r>
        <w:rPr>
          <w:rFonts w:eastAsia="Times New Roman" w:cs="Times New Roman"/>
          <w:szCs w:val="24"/>
        </w:rPr>
        <w:t>.</w:t>
      </w:r>
    </w:p>
    <w:p w14:paraId="6B14E9B6" w14:textId="77777777" w:rsidR="004965E6" w:rsidRDefault="004D430C">
      <w:pPr>
        <w:spacing w:line="600" w:lineRule="auto"/>
        <w:ind w:firstLine="720"/>
        <w:jc w:val="both"/>
        <w:rPr>
          <w:rFonts w:eastAsia="Times New Roman" w:cs="Times New Roman"/>
          <w:szCs w:val="24"/>
        </w:rPr>
      </w:pPr>
      <w:r w:rsidRPr="00881B21">
        <w:rPr>
          <w:rFonts w:eastAsia="Times New Roman" w:cs="Times New Roman"/>
          <w:szCs w:val="24"/>
        </w:rPr>
        <w:lastRenderedPageBreak/>
        <w:t>(Στο σημείο αυτό ο Βουλευτής κ. Αθανάσιος Μπούρας καταθέτει για τα Πρακτικά το προαναφ</w:t>
      </w:r>
      <w:r w:rsidRPr="00881B21">
        <w:rPr>
          <w:rFonts w:eastAsia="Times New Roman" w:cs="Times New Roman"/>
          <w:szCs w:val="24"/>
        </w:rPr>
        <w:t xml:space="preserve">ερθέν </w:t>
      </w:r>
      <w:r>
        <w:rPr>
          <w:rFonts w:eastAsia="Times New Roman" w:cs="Times New Roman"/>
          <w:szCs w:val="24"/>
        </w:rPr>
        <w:t>έγγραφο</w:t>
      </w:r>
      <w:r w:rsidRPr="00881B21">
        <w:rPr>
          <w:rFonts w:eastAsia="Times New Roman" w:cs="Times New Roman"/>
          <w:szCs w:val="24"/>
        </w:rPr>
        <w:t>, το οποίο βρίσκεται στο αρχείο του Τμήματος Γραμματείας της Διεύθυνσης Στενογραφίας και Πρακτικών της Βουλής)</w:t>
      </w:r>
    </w:p>
    <w:p w14:paraId="6B14E9B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w:t>
      </w:r>
      <w:r w:rsidRPr="002C7C69">
        <w:rPr>
          <w:rFonts w:eastAsia="Times New Roman" w:cs="Times New Roman"/>
          <w:szCs w:val="24"/>
        </w:rPr>
        <w:t>αι ξέρετε τι</w:t>
      </w:r>
      <w:r>
        <w:rPr>
          <w:rFonts w:eastAsia="Times New Roman" w:cs="Times New Roman"/>
          <w:szCs w:val="24"/>
        </w:rPr>
        <w:t>;</w:t>
      </w:r>
      <w:r w:rsidRPr="002C7C69">
        <w:rPr>
          <w:rFonts w:eastAsia="Times New Roman" w:cs="Times New Roman"/>
          <w:szCs w:val="24"/>
        </w:rPr>
        <w:t xml:space="preserve"> </w:t>
      </w:r>
      <w:r>
        <w:rPr>
          <w:rFonts w:eastAsia="Times New Roman" w:cs="Times New Roman"/>
          <w:szCs w:val="24"/>
        </w:rPr>
        <w:t>Λ</w:t>
      </w:r>
      <w:r w:rsidRPr="002C7C69">
        <w:rPr>
          <w:rFonts w:eastAsia="Times New Roman" w:cs="Times New Roman"/>
          <w:szCs w:val="24"/>
        </w:rPr>
        <w:t xml:space="preserve">έει </w:t>
      </w:r>
      <w:r>
        <w:rPr>
          <w:rFonts w:eastAsia="Times New Roman" w:cs="Times New Roman"/>
          <w:szCs w:val="24"/>
        </w:rPr>
        <w:t xml:space="preserve">ότι </w:t>
      </w:r>
      <w:r w:rsidRPr="002C7C69">
        <w:rPr>
          <w:rFonts w:eastAsia="Times New Roman" w:cs="Times New Roman"/>
          <w:szCs w:val="24"/>
        </w:rPr>
        <w:t xml:space="preserve">η χωρική αρμοδιότητα </w:t>
      </w:r>
      <w:r>
        <w:rPr>
          <w:rFonts w:eastAsia="Times New Roman" w:cs="Times New Roman"/>
          <w:szCs w:val="24"/>
        </w:rPr>
        <w:t>-α</w:t>
      </w:r>
      <w:r w:rsidRPr="002C7C69">
        <w:rPr>
          <w:rFonts w:eastAsia="Times New Roman" w:cs="Times New Roman"/>
          <w:szCs w:val="24"/>
        </w:rPr>
        <w:t>κούστε δηλαδή</w:t>
      </w:r>
      <w:r>
        <w:rPr>
          <w:rFonts w:eastAsia="Times New Roman" w:cs="Times New Roman"/>
          <w:szCs w:val="24"/>
        </w:rPr>
        <w:t>-</w:t>
      </w:r>
      <w:r w:rsidRPr="002C7C69">
        <w:rPr>
          <w:rFonts w:eastAsia="Times New Roman" w:cs="Times New Roman"/>
          <w:szCs w:val="24"/>
        </w:rPr>
        <w:t xml:space="preserve"> προσδιορίστηκε με βάση τα όρια των </w:t>
      </w:r>
      <w:proofErr w:type="spellStart"/>
      <w:r w:rsidRPr="002C7C69">
        <w:rPr>
          <w:rFonts w:eastAsia="Times New Roman" w:cs="Times New Roman"/>
          <w:szCs w:val="24"/>
        </w:rPr>
        <w:t>καλλικρατικών</w:t>
      </w:r>
      <w:proofErr w:type="spellEnd"/>
      <w:r w:rsidRPr="002C7C69">
        <w:rPr>
          <w:rFonts w:eastAsia="Times New Roman" w:cs="Times New Roman"/>
          <w:szCs w:val="24"/>
        </w:rPr>
        <w:t xml:space="preserve"> δήμων</w:t>
      </w:r>
      <w:r>
        <w:rPr>
          <w:rFonts w:eastAsia="Times New Roman" w:cs="Times New Roman"/>
          <w:szCs w:val="24"/>
        </w:rPr>
        <w:t>. Α</w:t>
      </w:r>
      <w:r w:rsidRPr="002C7C69">
        <w:rPr>
          <w:rFonts w:eastAsia="Times New Roman" w:cs="Times New Roman"/>
          <w:szCs w:val="24"/>
        </w:rPr>
        <w:t>υτή έπρεπε να</w:t>
      </w:r>
      <w:r w:rsidRPr="002C7C69">
        <w:rPr>
          <w:rFonts w:eastAsia="Times New Roman" w:cs="Times New Roman"/>
          <w:szCs w:val="24"/>
        </w:rPr>
        <w:t xml:space="preserve"> είναι η διαίρεση ή τις ανάγκες των πολιτών και ιδιαίτερα αυτών των πολιτών που βρίσκονται σε αυτή την πολύ δύσκολη περιοχή και δεν έχουν δυνατότητες ηλεκτρονικής παρέμβασ</w:t>
      </w:r>
      <w:r>
        <w:rPr>
          <w:rFonts w:eastAsia="Times New Roman" w:cs="Times New Roman"/>
          <w:szCs w:val="24"/>
        </w:rPr>
        <w:t>η</w:t>
      </w:r>
      <w:r w:rsidRPr="002C7C69">
        <w:rPr>
          <w:rFonts w:eastAsia="Times New Roman" w:cs="Times New Roman"/>
          <w:szCs w:val="24"/>
        </w:rPr>
        <w:t>ς</w:t>
      </w:r>
      <w:r>
        <w:rPr>
          <w:rFonts w:eastAsia="Times New Roman" w:cs="Times New Roman"/>
          <w:szCs w:val="24"/>
        </w:rPr>
        <w:t xml:space="preserve"> ώστε</w:t>
      </w:r>
      <w:r w:rsidRPr="002C7C69">
        <w:rPr>
          <w:rFonts w:eastAsia="Times New Roman" w:cs="Times New Roman"/>
          <w:szCs w:val="24"/>
        </w:rPr>
        <w:t xml:space="preserve"> να κάνουν αιτήσεις και να πάρουν σ</w:t>
      </w:r>
      <w:r>
        <w:rPr>
          <w:rFonts w:eastAsia="Times New Roman" w:cs="Times New Roman"/>
          <w:szCs w:val="24"/>
        </w:rPr>
        <w:t>υντάξεις. Δ</w:t>
      </w:r>
      <w:r w:rsidRPr="002C7C69">
        <w:rPr>
          <w:rFonts w:eastAsia="Times New Roman" w:cs="Times New Roman"/>
          <w:szCs w:val="24"/>
        </w:rPr>
        <w:t xml:space="preserve">εν </w:t>
      </w:r>
      <w:r>
        <w:rPr>
          <w:rFonts w:eastAsia="Times New Roman" w:cs="Times New Roman"/>
          <w:szCs w:val="24"/>
        </w:rPr>
        <w:t>έχουν</w:t>
      </w:r>
      <w:r w:rsidRPr="002C7C69">
        <w:rPr>
          <w:rFonts w:eastAsia="Times New Roman" w:cs="Times New Roman"/>
          <w:szCs w:val="24"/>
        </w:rPr>
        <w:t xml:space="preserve"> ούτε στοιχειώδη εκπαίδε</w:t>
      </w:r>
      <w:r w:rsidRPr="002C7C69">
        <w:rPr>
          <w:rFonts w:eastAsia="Times New Roman" w:cs="Times New Roman"/>
          <w:szCs w:val="24"/>
        </w:rPr>
        <w:t>υση</w:t>
      </w:r>
      <w:r>
        <w:rPr>
          <w:rFonts w:eastAsia="Times New Roman" w:cs="Times New Roman"/>
          <w:szCs w:val="24"/>
        </w:rPr>
        <w:t xml:space="preserve">. Σας το είπα ξανά. </w:t>
      </w:r>
    </w:p>
    <w:p w14:paraId="6B14E9B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Μετά από αυτά, κ</w:t>
      </w:r>
      <w:r w:rsidRPr="002C7C69">
        <w:rPr>
          <w:rFonts w:eastAsia="Times New Roman" w:cs="Times New Roman"/>
          <w:szCs w:val="24"/>
        </w:rPr>
        <w:t>ύριε Υπουργέ</w:t>
      </w:r>
      <w:r>
        <w:rPr>
          <w:rFonts w:eastAsia="Times New Roman" w:cs="Times New Roman"/>
          <w:szCs w:val="24"/>
        </w:rPr>
        <w:t xml:space="preserve"> –ειλικρινά θα σας παρακαλέσω-</w:t>
      </w:r>
      <w:r w:rsidRPr="002C7C69">
        <w:rPr>
          <w:rFonts w:eastAsia="Times New Roman" w:cs="Times New Roman"/>
          <w:szCs w:val="24"/>
        </w:rPr>
        <w:t xml:space="preserve"> να δείτε τη δυνατότητα</w:t>
      </w:r>
      <w:r>
        <w:rPr>
          <w:rFonts w:eastAsia="Times New Roman" w:cs="Times New Roman"/>
          <w:szCs w:val="24"/>
        </w:rPr>
        <w:t>,</w:t>
      </w:r>
      <w:r w:rsidRPr="002C7C69">
        <w:rPr>
          <w:rFonts w:eastAsia="Times New Roman" w:cs="Times New Roman"/>
          <w:szCs w:val="24"/>
        </w:rPr>
        <w:t xml:space="preserve"> όπως και προφορικά μου είπατε χθες το βράδυ</w:t>
      </w:r>
      <w:r>
        <w:rPr>
          <w:rFonts w:eastAsia="Times New Roman" w:cs="Times New Roman"/>
          <w:szCs w:val="24"/>
        </w:rPr>
        <w:t>,</w:t>
      </w:r>
      <w:r w:rsidRPr="002C7C69">
        <w:rPr>
          <w:rFonts w:eastAsia="Times New Roman" w:cs="Times New Roman"/>
          <w:szCs w:val="24"/>
        </w:rPr>
        <w:t xml:space="preserve"> έτσι ώστε</w:t>
      </w:r>
      <w:r>
        <w:rPr>
          <w:rFonts w:eastAsia="Times New Roman" w:cs="Times New Roman"/>
          <w:szCs w:val="24"/>
        </w:rPr>
        <w:t xml:space="preserve"> ή</w:t>
      </w:r>
      <w:r w:rsidRPr="002C7C69">
        <w:rPr>
          <w:rFonts w:eastAsia="Times New Roman" w:cs="Times New Roman"/>
          <w:szCs w:val="24"/>
        </w:rPr>
        <w:t xml:space="preserve"> να δημιουργηθεί το τρίτο τμήμα</w:t>
      </w:r>
      <w:r>
        <w:rPr>
          <w:rFonts w:eastAsia="Times New Roman" w:cs="Times New Roman"/>
          <w:szCs w:val="24"/>
        </w:rPr>
        <w:t>,</w:t>
      </w:r>
      <w:r w:rsidRPr="002C7C69">
        <w:rPr>
          <w:rFonts w:eastAsia="Times New Roman" w:cs="Times New Roman"/>
          <w:szCs w:val="24"/>
        </w:rPr>
        <w:t xml:space="preserve"> μία και δόθηκε αυτή η δυνατότητα στον Υπουργό</w:t>
      </w:r>
      <w:r>
        <w:rPr>
          <w:rFonts w:eastAsia="Times New Roman" w:cs="Times New Roman"/>
          <w:szCs w:val="24"/>
        </w:rPr>
        <w:t xml:space="preserve">, ή να γίνει, </w:t>
      </w:r>
      <w:r>
        <w:rPr>
          <w:rFonts w:eastAsia="Times New Roman" w:cs="Times New Roman"/>
          <w:szCs w:val="24"/>
        </w:rPr>
        <w:t>όπως αντίστοιχα</w:t>
      </w:r>
      <w:r w:rsidRPr="002C7C69">
        <w:rPr>
          <w:rFonts w:eastAsia="Times New Roman" w:cs="Times New Roman"/>
          <w:szCs w:val="24"/>
        </w:rPr>
        <w:t xml:space="preserve"> </w:t>
      </w:r>
      <w:r>
        <w:rPr>
          <w:rFonts w:eastAsia="Times New Roman" w:cs="Times New Roman"/>
          <w:szCs w:val="24"/>
        </w:rPr>
        <w:t>στην Ελευσίνα για τα Μέγαρα,</w:t>
      </w:r>
      <w:r w:rsidRPr="002C7C69">
        <w:rPr>
          <w:rFonts w:eastAsia="Times New Roman" w:cs="Times New Roman"/>
          <w:szCs w:val="24"/>
        </w:rPr>
        <w:t xml:space="preserve"> </w:t>
      </w:r>
      <w:r>
        <w:rPr>
          <w:rFonts w:eastAsia="Times New Roman" w:cs="Times New Roman"/>
          <w:szCs w:val="24"/>
        </w:rPr>
        <w:t>και</w:t>
      </w:r>
      <w:r w:rsidRPr="002C7C69">
        <w:rPr>
          <w:rFonts w:eastAsia="Times New Roman" w:cs="Times New Roman"/>
          <w:szCs w:val="24"/>
        </w:rPr>
        <w:t xml:space="preserve"> στον Ασπρόπυργο η αντίστοιχη ρύθμιση που </w:t>
      </w:r>
      <w:r>
        <w:rPr>
          <w:rFonts w:eastAsia="Times New Roman" w:cs="Times New Roman"/>
          <w:szCs w:val="24"/>
        </w:rPr>
        <w:t>έγινε</w:t>
      </w:r>
      <w:r w:rsidRPr="002C7C69">
        <w:rPr>
          <w:rFonts w:eastAsia="Times New Roman" w:cs="Times New Roman"/>
          <w:szCs w:val="24"/>
        </w:rPr>
        <w:t xml:space="preserve"> για τα Μέγαρα</w:t>
      </w:r>
      <w:r>
        <w:rPr>
          <w:rFonts w:eastAsia="Times New Roman" w:cs="Times New Roman"/>
          <w:szCs w:val="24"/>
        </w:rPr>
        <w:t>,</w:t>
      </w:r>
      <w:r w:rsidRPr="002C7C69">
        <w:rPr>
          <w:rFonts w:eastAsia="Times New Roman" w:cs="Times New Roman"/>
          <w:szCs w:val="24"/>
        </w:rPr>
        <w:t xml:space="preserve"> με ένα αποκεντρωμένο</w:t>
      </w:r>
      <w:r>
        <w:rPr>
          <w:rFonts w:eastAsia="Times New Roman" w:cs="Times New Roman"/>
          <w:szCs w:val="24"/>
        </w:rPr>
        <w:t xml:space="preserve"> τμήμα. Κ</w:t>
      </w:r>
      <w:r w:rsidRPr="002C7C69">
        <w:rPr>
          <w:rFonts w:eastAsia="Times New Roman" w:cs="Times New Roman"/>
          <w:szCs w:val="24"/>
        </w:rPr>
        <w:t xml:space="preserve">αι εγώ αυτό θα το ήθελα να το ακούσω από τα χείλη σας </w:t>
      </w:r>
      <w:r>
        <w:rPr>
          <w:rFonts w:eastAsia="Times New Roman" w:cs="Times New Roman"/>
          <w:szCs w:val="24"/>
        </w:rPr>
        <w:t xml:space="preserve">σήμερα. </w:t>
      </w:r>
    </w:p>
    <w:p w14:paraId="6B14E9B9"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Ωραία, κύριε Μπούρα.</w:t>
      </w:r>
      <w:r>
        <w:rPr>
          <w:rFonts w:eastAsia="Times New Roman" w:cs="Times New Roman"/>
          <w:szCs w:val="24"/>
        </w:rPr>
        <w:t xml:space="preserve"> Ε</w:t>
      </w:r>
      <w:r w:rsidRPr="002C7C69">
        <w:rPr>
          <w:rFonts w:eastAsia="Times New Roman" w:cs="Times New Roman"/>
          <w:szCs w:val="24"/>
        </w:rPr>
        <w:t>ίστε σαφής</w:t>
      </w:r>
      <w:r>
        <w:rPr>
          <w:rFonts w:eastAsia="Times New Roman" w:cs="Times New Roman"/>
          <w:szCs w:val="24"/>
        </w:rPr>
        <w:t>.</w:t>
      </w:r>
    </w:p>
    <w:p w14:paraId="6B14E9BA"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Όχι, «θα το δούμε», αλλά να το πείτε ευθέως. </w:t>
      </w:r>
    </w:p>
    <w:p w14:paraId="6B14E9BB"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έχω την τιμή να ανακοινώσω στο Σώμα ότι </w:t>
      </w:r>
      <w:r>
        <w:rPr>
          <w:rFonts w:eastAsia="Times New Roman" w:cs="Times New Roman"/>
          <w:szCs w:val="24"/>
        </w:rPr>
        <w:t xml:space="preserve">τη συνεδρίασή μας παρακολουθούν </w:t>
      </w:r>
      <w:r>
        <w:rPr>
          <w:rFonts w:eastAsia="Times New Roman" w:cs="Times New Roman"/>
          <w:szCs w:val="24"/>
        </w:rPr>
        <w:t>από τα άνω δυτικά θεωρεία,</w:t>
      </w:r>
      <w:r w:rsidRPr="00061845">
        <w:rPr>
          <w:rFonts w:eastAsia="Times New Roman"/>
          <w:szCs w:val="24"/>
        </w:rPr>
        <w:t xml:space="preserve"> </w:t>
      </w:r>
      <w:r>
        <w:rPr>
          <w:rFonts w:eastAsia="Times New Roman"/>
          <w:szCs w:val="24"/>
        </w:rPr>
        <w:t xml:space="preserve">αφού </w:t>
      </w:r>
      <w:r>
        <w:rPr>
          <w:rFonts w:eastAsia="Times New Roman"/>
          <w:szCs w:val="24"/>
        </w:rPr>
        <w:t>προηγουμέν</w:t>
      </w:r>
      <w:r>
        <w:rPr>
          <w:rFonts w:eastAsia="Times New Roman"/>
          <w:szCs w:val="24"/>
        </w:rPr>
        <w:t xml:space="preserve">ως </w:t>
      </w:r>
      <w:r>
        <w:rPr>
          <w:rFonts w:eastAsia="Times New Roman"/>
          <w:szCs w:val="24"/>
        </w:rPr>
        <w:t>ενημερώθηκαν για την ιστορία του κτηρίου</w:t>
      </w:r>
      <w:r>
        <w:rPr>
          <w:rFonts w:eastAsia="Times New Roman"/>
          <w:szCs w:val="24"/>
        </w:rPr>
        <w:t>,</w:t>
      </w:r>
      <w:r>
        <w:rPr>
          <w:rFonts w:eastAsia="Times New Roman"/>
          <w:szCs w:val="24"/>
        </w:rPr>
        <w:t xml:space="preserve"> </w:t>
      </w:r>
      <w:r w:rsidRPr="00A93770">
        <w:rPr>
          <w:rFonts w:eastAsia="Times New Roman"/>
          <w:szCs w:val="24"/>
        </w:rPr>
        <w:t>τον τρόπο</w:t>
      </w:r>
      <w:r>
        <w:rPr>
          <w:rFonts w:eastAsia="Times New Roman"/>
          <w:szCs w:val="24"/>
        </w:rPr>
        <w:t xml:space="preserve"> οργάνωσης και λειτουργίας της Β</w:t>
      </w:r>
      <w:r w:rsidRPr="00A93770">
        <w:rPr>
          <w:rFonts w:eastAsia="Times New Roman"/>
          <w:szCs w:val="24"/>
        </w:rPr>
        <w:t xml:space="preserve">ουλής </w:t>
      </w:r>
      <w:r>
        <w:rPr>
          <w:rFonts w:eastAsia="Times New Roman"/>
          <w:szCs w:val="24"/>
        </w:rPr>
        <w:t>και ξεναγήθηκαν στην έκθεση της αίθουσας «ΕΛΕΥΘΕΡΙΟΣ ΒΕΝΙΖΕΛΟΣ»</w:t>
      </w:r>
      <w:r>
        <w:rPr>
          <w:rFonts w:eastAsia="Times New Roman" w:cs="Times New Roman"/>
          <w:szCs w:val="24"/>
        </w:rPr>
        <w:t xml:space="preserve"> </w:t>
      </w:r>
      <w:r>
        <w:rPr>
          <w:rFonts w:eastAsia="Times New Roman" w:cs="Times New Roman"/>
          <w:szCs w:val="24"/>
        </w:rPr>
        <w:t xml:space="preserve">τριάντα </w:t>
      </w:r>
      <w:r w:rsidRPr="00EF540E">
        <w:rPr>
          <w:rFonts w:eastAsia="Times New Roman" w:cs="Times New Roman"/>
          <w:szCs w:val="24"/>
        </w:rPr>
        <w:t>μαθήτριες και μαθητές και δύο συνοδοί εκπαιδευτικοί από το 67</w:t>
      </w:r>
      <w:r w:rsidRPr="007576F8">
        <w:rPr>
          <w:rFonts w:eastAsia="Times New Roman" w:cs="Times New Roman"/>
          <w:szCs w:val="24"/>
          <w:vertAlign w:val="superscript"/>
        </w:rPr>
        <w:t xml:space="preserve">ο </w:t>
      </w:r>
      <w:r>
        <w:rPr>
          <w:rFonts w:eastAsia="Times New Roman" w:cs="Times New Roman"/>
          <w:szCs w:val="24"/>
        </w:rPr>
        <w:t>Γ</w:t>
      </w:r>
      <w:r w:rsidRPr="00EF540E">
        <w:rPr>
          <w:rFonts w:eastAsia="Times New Roman" w:cs="Times New Roman"/>
          <w:szCs w:val="24"/>
        </w:rPr>
        <w:t>υμνάσιο Αθήνας</w:t>
      </w:r>
      <w:r>
        <w:rPr>
          <w:rFonts w:eastAsia="Times New Roman" w:cs="Times New Roman"/>
          <w:szCs w:val="24"/>
        </w:rPr>
        <w:t xml:space="preserve">. </w:t>
      </w:r>
    </w:p>
    <w:p w14:paraId="6B14E9B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Η Βουλή τού</w:t>
      </w:r>
      <w:r>
        <w:rPr>
          <w:rFonts w:eastAsia="Times New Roman" w:cs="Times New Roman"/>
          <w:szCs w:val="24"/>
        </w:rPr>
        <w:t xml:space="preserve">ς καλωσορίζει. </w:t>
      </w:r>
    </w:p>
    <w:p w14:paraId="6B14E9BD" w14:textId="77777777" w:rsidR="004965E6" w:rsidRDefault="004D430C">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6B14E9B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Ο</w:t>
      </w:r>
      <w:r w:rsidRPr="002C7C69">
        <w:rPr>
          <w:rFonts w:eastAsia="Times New Roman" w:cs="Times New Roman"/>
          <w:szCs w:val="24"/>
        </w:rPr>
        <w:t>ρίστε</w:t>
      </w:r>
      <w:r>
        <w:rPr>
          <w:rFonts w:eastAsia="Times New Roman" w:cs="Times New Roman"/>
          <w:szCs w:val="24"/>
        </w:rPr>
        <w:t>,</w:t>
      </w:r>
      <w:r w:rsidRPr="002C7C69">
        <w:rPr>
          <w:rFonts w:eastAsia="Times New Roman" w:cs="Times New Roman"/>
          <w:szCs w:val="24"/>
        </w:rPr>
        <w:t xml:space="preserve"> </w:t>
      </w:r>
      <w:r>
        <w:rPr>
          <w:rFonts w:eastAsia="Times New Roman" w:cs="Times New Roman"/>
          <w:szCs w:val="24"/>
        </w:rPr>
        <w:t>κ</w:t>
      </w:r>
      <w:r w:rsidRPr="002C7C69">
        <w:rPr>
          <w:rFonts w:eastAsia="Times New Roman" w:cs="Times New Roman"/>
          <w:szCs w:val="24"/>
        </w:rPr>
        <w:t>ύριε Υπουργέ</w:t>
      </w:r>
      <w:r>
        <w:rPr>
          <w:rFonts w:eastAsia="Times New Roman" w:cs="Times New Roman"/>
          <w:szCs w:val="24"/>
        </w:rPr>
        <w:t xml:space="preserve">, έχετε τον λόγο για ένα λεπτό. </w:t>
      </w:r>
    </w:p>
    <w:p w14:paraId="6B14E9BF"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sidRPr="002C7C69">
        <w:rPr>
          <w:rFonts w:eastAsia="Times New Roman" w:cs="Times New Roman"/>
          <w:szCs w:val="24"/>
        </w:rPr>
        <w:t xml:space="preserve"> </w:t>
      </w:r>
      <w:r>
        <w:rPr>
          <w:rFonts w:eastAsia="Times New Roman" w:cs="Times New Roman"/>
          <w:szCs w:val="24"/>
        </w:rPr>
        <w:t xml:space="preserve">Κύριε Μπούρα, όπως είπα ήδη στην </w:t>
      </w:r>
      <w:proofErr w:type="spellStart"/>
      <w:r>
        <w:rPr>
          <w:rFonts w:eastAsia="Times New Roman" w:cs="Times New Roman"/>
          <w:szCs w:val="24"/>
        </w:rPr>
        <w:t>πρωτομιλία</w:t>
      </w:r>
      <w:proofErr w:type="spellEnd"/>
      <w:r>
        <w:rPr>
          <w:rFonts w:eastAsia="Times New Roman" w:cs="Times New Roman"/>
          <w:szCs w:val="24"/>
        </w:rPr>
        <w:t xml:space="preserve"> μου, εάν </w:t>
      </w:r>
      <w:r>
        <w:rPr>
          <w:rFonts w:eastAsia="Times New Roman" w:cs="Times New Roman"/>
          <w:szCs w:val="24"/>
        </w:rPr>
        <w:lastRenderedPageBreak/>
        <w:t xml:space="preserve">υπάρξει πράγματι διαπίστωση </w:t>
      </w:r>
      <w:r w:rsidRPr="002C7C69">
        <w:rPr>
          <w:rFonts w:eastAsia="Times New Roman" w:cs="Times New Roman"/>
          <w:szCs w:val="24"/>
        </w:rPr>
        <w:t xml:space="preserve">τέτοια να δημιουργηθεί χώρος γραφείου </w:t>
      </w:r>
      <w:r>
        <w:rPr>
          <w:rFonts w:eastAsia="Times New Roman" w:cs="Times New Roman"/>
          <w:szCs w:val="24"/>
        </w:rPr>
        <w:t>εξυπηρέτησης,</w:t>
      </w:r>
      <w:r w:rsidRPr="002C7C69">
        <w:rPr>
          <w:rFonts w:eastAsia="Times New Roman" w:cs="Times New Roman"/>
          <w:szCs w:val="24"/>
        </w:rPr>
        <w:t xml:space="preserve"> θα το κάν</w:t>
      </w:r>
      <w:r>
        <w:rPr>
          <w:rFonts w:eastAsia="Times New Roman" w:cs="Times New Roman"/>
          <w:szCs w:val="24"/>
        </w:rPr>
        <w:t>ουμε. Άλλωστε π</w:t>
      </w:r>
      <w:r w:rsidRPr="002C7C69">
        <w:rPr>
          <w:rFonts w:eastAsia="Times New Roman" w:cs="Times New Roman"/>
          <w:szCs w:val="24"/>
        </w:rPr>
        <w:t xml:space="preserve">ρέπει να σας πω ότι ουδείς για όλη αυτή τη μακροχρόνια </w:t>
      </w:r>
      <w:r>
        <w:rPr>
          <w:rFonts w:eastAsia="Times New Roman" w:cs="Times New Roman"/>
          <w:szCs w:val="24"/>
        </w:rPr>
        <w:t xml:space="preserve">-επί δύο έτη σχεδόν- </w:t>
      </w:r>
      <w:r w:rsidRPr="002C7C69">
        <w:rPr>
          <w:rFonts w:eastAsia="Times New Roman" w:cs="Times New Roman"/>
          <w:szCs w:val="24"/>
        </w:rPr>
        <w:t xml:space="preserve">διαβούλευση για το όνομα του </w:t>
      </w:r>
      <w:r>
        <w:rPr>
          <w:rFonts w:eastAsia="Times New Roman" w:cs="Times New Roman"/>
          <w:szCs w:val="24"/>
        </w:rPr>
        <w:t>ΕΦΚΑ</w:t>
      </w:r>
      <w:r w:rsidRPr="002C7C69">
        <w:rPr>
          <w:rFonts w:eastAsia="Times New Roman" w:cs="Times New Roman"/>
          <w:szCs w:val="24"/>
        </w:rPr>
        <w:t xml:space="preserve"> </w:t>
      </w:r>
      <w:r>
        <w:rPr>
          <w:rFonts w:eastAsia="Times New Roman" w:cs="Times New Roman"/>
          <w:szCs w:val="24"/>
        </w:rPr>
        <w:t>–μας έλεγαν «καθυστερε</w:t>
      </w:r>
      <w:r>
        <w:rPr>
          <w:rFonts w:eastAsia="Times New Roman" w:cs="Times New Roman"/>
          <w:szCs w:val="24"/>
        </w:rPr>
        <w:t>ίτε, τ</w:t>
      </w:r>
      <w:r w:rsidRPr="002C7C69">
        <w:rPr>
          <w:rFonts w:eastAsia="Times New Roman" w:cs="Times New Roman"/>
          <w:szCs w:val="24"/>
        </w:rPr>
        <w:t>ι σκέφτεστε να κάνετε</w:t>
      </w:r>
      <w:r>
        <w:rPr>
          <w:rFonts w:eastAsia="Times New Roman" w:cs="Times New Roman"/>
          <w:szCs w:val="24"/>
        </w:rPr>
        <w:t>»-</w:t>
      </w:r>
      <w:r w:rsidRPr="002C7C69">
        <w:rPr>
          <w:rFonts w:eastAsia="Times New Roman" w:cs="Times New Roman"/>
          <w:szCs w:val="24"/>
        </w:rPr>
        <w:t xml:space="preserve"> είχαμε υποστεί πάρα πολύ έντονη κριτική γιατί αργούσα</w:t>
      </w:r>
      <w:r>
        <w:rPr>
          <w:rFonts w:eastAsia="Times New Roman" w:cs="Times New Roman"/>
          <w:szCs w:val="24"/>
        </w:rPr>
        <w:t>με</w:t>
      </w:r>
      <w:r w:rsidRPr="002C7C69">
        <w:rPr>
          <w:rFonts w:eastAsia="Times New Roman" w:cs="Times New Roman"/>
          <w:szCs w:val="24"/>
        </w:rPr>
        <w:t xml:space="preserve"> να το ολοκληρώσουμε</w:t>
      </w:r>
      <w:r>
        <w:rPr>
          <w:rFonts w:eastAsia="Times New Roman" w:cs="Times New Roman"/>
          <w:szCs w:val="24"/>
        </w:rPr>
        <w:t>.</w:t>
      </w:r>
      <w:r w:rsidRPr="002C7C69">
        <w:rPr>
          <w:rFonts w:eastAsia="Times New Roman" w:cs="Times New Roman"/>
          <w:szCs w:val="24"/>
        </w:rPr>
        <w:t xml:space="preserve"> </w:t>
      </w:r>
      <w:r>
        <w:rPr>
          <w:rFonts w:eastAsia="Times New Roman" w:cs="Times New Roman"/>
          <w:szCs w:val="24"/>
        </w:rPr>
        <w:t>Αργούσαμε</w:t>
      </w:r>
      <w:r w:rsidRPr="002C7C69">
        <w:rPr>
          <w:rFonts w:eastAsia="Times New Roman" w:cs="Times New Roman"/>
          <w:szCs w:val="24"/>
        </w:rPr>
        <w:t xml:space="preserve"> να το ολοκληρώσουμε</w:t>
      </w:r>
      <w:r>
        <w:rPr>
          <w:rFonts w:eastAsia="Times New Roman" w:cs="Times New Roman"/>
          <w:szCs w:val="24"/>
        </w:rPr>
        <w:t>,</w:t>
      </w:r>
      <w:r w:rsidRPr="002C7C69">
        <w:rPr>
          <w:rFonts w:eastAsia="Times New Roman" w:cs="Times New Roman"/>
          <w:szCs w:val="24"/>
        </w:rPr>
        <w:t xml:space="preserve"> γιατί περιμέναμε το ενδιαφέρον όλων να εκδηλωθεί με προτάσεις και με συγκεκριμένες υποδείξεις για την καλύτερη λειτουρ</w:t>
      </w:r>
      <w:r w:rsidRPr="002C7C69">
        <w:rPr>
          <w:rFonts w:eastAsia="Times New Roman" w:cs="Times New Roman"/>
          <w:szCs w:val="24"/>
        </w:rPr>
        <w:t>γία</w:t>
      </w:r>
      <w:r>
        <w:rPr>
          <w:rFonts w:eastAsia="Times New Roman" w:cs="Times New Roman"/>
          <w:szCs w:val="24"/>
        </w:rPr>
        <w:t>. Α</w:t>
      </w:r>
      <w:r w:rsidRPr="002C7C69">
        <w:rPr>
          <w:rFonts w:eastAsia="Times New Roman" w:cs="Times New Roman"/>
          <w:szCs w:val="24"/>
        </w:rPr>
        <w:t>υτό μας νοιάζει εμάς</w:t>
      </w:r>
      <w:r>
        <w:rPr>
          <w:rFonts w:eastAsia="Times New Roman" w:cs="Times New Roman"/>
          <w:szCs w:val="24"/>
        </w:rPr>
        <w:t>.</w:t>
      </w:r>
      <w:r w:rsidRPr="002C7C69">
        <w:rPr>
          <w:rFonts w:eastAsia="Times New Roman" w:cs="Times New Roman"/>
          <w:szCs w:val="24"/>
        </w:rPr>
        <w:t xml:space="preserve"> </w:t>
      </w:r>
      <w:r>
        <w:rPr>
          <w:rFonts w:eastAsia="Times New Roman" w:cs="Times New Roman"/>
          <w:szCs w:val="24"/>
        </w:rPr>
        <w:t>Κ</w:t>
      </w:r>
      <w:r w:rsidRPr="002C7C69">
        <w:rPr>
          <w:rFonts w:eastAsia="Times New Roman" w:cs="Times New Roman"/>
          <w:szCs w:val="24"/>
        </w:rPr>
        <w:t>αι πρ</w:t>
      </w:r>
      <w:r>
        <w:rPr>
          <w:rFonts w:eastAsia="Times New Roman" w:cs="Times New Roman"/>
          <w:szCs w:val="24"/>
        </w:rPr>
        <w:t>άγματι εκεί</w:t>
      </w:r>
      <w:r w:rsidRPr="002C7C69">
        <w:rPr>
          <w:rFonts w:eastAsia="Times New Roman" w:cs="Times New Roman"/>
          <w:szCs w:val="24"/>
        </w:rPr>
        <w:t xml:space="preserve"> που συνέβησαν </w:t>
      </w:r>
      <w:r>
        <w:rPr>
          <w:rFonts w:eastAsia="Times New Roman" w:cs="Times New Roman"/>
          <w:szCs w:val="24"/>
        </w:rPr>
        <w:t>τις ακολουθήσαμε όλες. Κ</w:t>
      </w:r>
      <w:r w:rsidRPr="002C7C69">
        <w:rPr>
          <w:rFonts w:eastAsia="Times New Roman" w:cs="Times New Roman"/>
          <w:szCs w:val="24"/>
        </w:rPr>
        <w:t>α</w:t>
      </w:r>
      <w:r>
        <w:rPr>
          <w:rFonts w:eastAsia="Times New Roman" w:cs="Times New Roman"/>
          <w:szCs w:val="24"/>
        </w:rPr>
        <w:t>μ</w:t>
      </w:r>
      <w:r w:rsidRPr="002C7C69">
        <w:rPr>
          <w:rFonts w:eastAsia="Times New Roman" w:cs="Times New Roman"/>
          <w:szCs w:val="24"/>
        </w:rPr>
        <w:t>μία πρόταση δεν έγινε για τον Ασπρόπυργο</w:t>
      </w:r>
      <w:r>
        <w:rPr>
          <w:rFonts w:eastAsia="Times New Roman" w:cs="Times New Roman"/>
          <w:szCs w:val="24"/>
        </w:rPr>
        <w:t xml:space="preserve">. Όμως, </w:t>
      </w:r>
      <w:r w:rsidRPr="002C7C69">
        <w:rPr>
          <w:rFonts w:eastAsia="Times New Roman" w:cs="Times New Roman"/>
          <w:szCs w:val="24"/>
        </w:rPr>
        <w:t xml:space="preserve">δεν είναι </w:t>
      </w:r>
      <w:r>
        <w:rPr>
          <w:rFonts w:eastAsia="Times New Roman" w:cs="Times New Roman"/>
          <w:szCs w:val="24"/>
        </w:rPr>
        <w:t xml:space="preserve">εκεί </w:t>
      </w:r>
      <w:r w:rsidRPr="002C7C69">
        <w:rPr>
          <w:rFonts w:eastAsia="Times New Roman" w:cs="Times New Roman"/>
          <w:szCs w:val="24"/>
        </w:rPr>
        <w:t>το θέμα</w:t>
      </w:r>
      <w:r>
        <w:rPr>
          <w:rFonts w:eastAsia="Times New Roman" w:cs="Times New Roman"/>
          <w:szCs w:val="24"/>
        </w:rPr>
        <w:t>.</w:t>
      </w:r>
      <w:r w:rsidRPr="002C7C69">
        <w:rPr>
          <w:rFonts w:eastAsia="Times New Roman" w:cs="Times New Roman"/>
          <w:szCs w:val="24"/>
        </w:rPr>
        <w:t xml:space="preserve"> </w:t>
      </w:r>
    </w:p>
    <w:p w14:paraId="6B14E9C0" w14:textId="77777777" w:rsidR="004965E6" w:rsidRDefault="004D430C">
      <w:pPr>
        <w:spacing w:line="600" w:lineRule="auto"/>
        <w:ind w:firstLine="720"/>
        <w:jc w:val="both"/>
        <w:rPr>
          <w:rFonts w:eastAsia="Times New Roman" w:cs="Times New Roman"/>
          <w:szCs w:val="24"/>
        </w:rPr>
      </w:pPr>
      <w:r w:rsidRPr="002C7C69">
        <w:rPr>
          <w:rFonts w:eastAsia="Times New Roman" w:cs="Times New Roman"/>
          <w:szCs w:val="24"/>
        </w:rPr>
        <w:t>Εγώ δεν θέλω να αποδώσω σε κάποιους την ευθύνη</w:t>
      </w:r>
      <w:r>
        <w:rPr>
          <w:rFonts w:eastAsia="Times New Roman" w:cs="Times New Roman"/>
          <w:szCs w:val="24"/>
        </w:rPr>
        <w:t>.</w:t>
      </w:r>
      <w:r w:rsidRPr="002C7C69">
        <w:rPr>
          <w:rFonts w:eastAsia="Times New Roman" w:cs="Times New Roman"/>
          <w:szCs w:val="24"/>
        </w:rPr>
        <w:t xml:space="preserve"> </w:t>
      </w:r>
      <w:r>
        <w:rPr>
          <w:rFonts w:eastAsia="Times New Roman" w:cs="Times New Roman"/>
          <w:szCs w:val="24"/>
        </w:rPr>
        <w:t>Ο</w:t>
      </w:r>
      <w:r w:rsidRPr="002C7C69">
        <w:rPr>
          <w:rFonts w:eastAsia="Times New Roman" w:cs="Times New Roman"/>
          <w:szCs w:val="24"/>
        </w:rPr>
        <w:t>υσιαστικά να μιλάμε</w:t>
      </w:r>
      <w:r>
        <w:rPr>
          <w:rFonts w:eastAsia="Times New Roman" w:cs="Times New Roman"/>
          <w:szCs w:val="24"/>
        </w:rPr>
        <w:t>,</w:t>
      </w:r>
      <w:r w:rsidRPr="002C7C69">
        <w:rPr>
          <w:rFonts w:eastAsia="Times New Roman" w:cs="Times New Roman"/>
          <w:szCs w:val="24"/>
        </w:rPr>
        <w:t xml:space="preserve"> αλλά τουλάχιστον </w:t>
      </w:r>
      <w:r>
        <w:rPr>
          <w:rFonts w:eastAsia="Times New Roman" w:cs="Times New Roman"/>
          <w:szCs w:val="24"/>
        </w:rPr>
        <w:t>εί</w:t>
      </w:r>
      <w:r w:rsidRPr="002C7C69">
        <w:rPr>
          <w:rFonts w:eastAsia="Times New Roman" w:cs="Times New Roman"/>
          <w:szCs w:val="24"/>
        </w:rPr>
        <w:t>ναι άδικ</w:t>
      </w:r>
      <w:r w:rsidRPr="002C7C69">
        <w:rPr>
          <w:rFonts w:eastAsia="Times New Roman" w:cs="Times New Roman"/>
          <w:szCs w:val="24"/>
        </w:rPr>
        <w:t>ο να λέει κανείς ότι δεν υπήρξ</w:t>
      </w:r>
      <w:r>
        <w:rPr>
          <w:rFonts w:eastAsia="Times New Roman" w:cs="Times New Roman"/>
          <w:szCs w:val="24"/>
        </w:rPr>
        <w:t>ε από</w:t>
      </w:r>
      <w:r w:rsidRPr="002C7C69">
        <w:rPr>
          <w:rFonts w:eastAsia="Times New Roman" w:cs="Times New Roman"/>
          <w:szCs w:val="24"/>
        </w:rPr>
        <w:t xml:space="preserve"> την πλευρά μας </w:t>
      </w:r>
      <w:r>
        <w:rPr>
          <w:rFonts w:eastAsia="Times New Roman" w:cs="Times New Roman"/>
          <w:szCs w:val="24"/>
        </w:rPr>
        <w:t xml:space="preserve">όλη η μέριμνα, </w:t>
      </w:r>
      <w:r w:rsidRPr="002C7C69">
        <w:rPr>
          <w:rFonts w:eastAsia="Times New Roman" w:cs="Times New Roman"/>
          <w:szCs w:val="24"/>
        </w:rPr>
        <w:t>να ληφθεί υπ</w:t>
      </w:r>
      <w:r>
        <w:rPr>
          <w:rFonts w:eastAsia="Times New Roman" w:cs="Times New Roman"/>
          <w:szCs w:val="24"/>
        </w:rPr>
        <w:t xml:space="preserve">’ </w:t>
      </w:r>
      <w:proofErr w:type="spellStart"/>
      <w:r w:rsidRPr="002C7C69">
        <w:rPr>
          <w:rFonts w:eastAsia="Times New Roman" w:cs="Times New Roman"/>
          <w:szCs w:val="24"/>
        </w:rPr>
        <w:t>όψιν</w:t>
      </w:r>
      <w:proofErr w:type="spellEnd"/>
      <w:r w:rsidRPr="002C7C69">
        <w:rPr>
          <w:rFonts w:eastAsia="Times New Roman" w:cs="Times New Roman"/>
          <w:szCs w:val="24"/>
        </w:rPr>
        <w:t xml:space="preserve"> ο τοπικός παράγοντας</w:t>
      </w:r>
      <w:r>
        <w:rPr>
          <w:rFonts w:eastAsia="Times New Roman" w:cs="Times New Roman"/>
          <w:szCs w:val="24"/>
        </w:rPr>
        <w:t>,</w:t>
      </w:r>
      <w:r w:rsidRPr="002C7C69">
        <w:rPr>
          <w:rFonts w:eastAsia="Times New Roman" w:cs="Times New Roman"/>
          <w:szCs w:val="24"/>
        </w:rPr>
        <w:t xml:space="preserve"> οι δι</w:t>
      </w:r>
      <w:r>
        <w:rPr>
          <w:rFonts w:eastAsia="Times New Roman" w:cs="Times New Roman"/>
          <w:szCs w:val="24"/>
        </w:rPr>
        <w:t xml:space="preserve">άφοροι </w:t>
      </w:r>
      <w:r w:rsidRPr="002C7C69">
        <w:rPr>
          <w:rFonts w:eastAsia="Times New Roman" w:cs="Times New Roman"/>
          <w:szCs w:val="24"/>
        </w:rPr>
        <w:t>θεσμικοί φορείς</w:t>
      </w:r>
      <w:r>
        <w:rPr>
          <w:rFonts w:eastAsia="Times New Roman" w:cs="Times New Roman"/>
          <w:szCs w:val="24"/>
        </w:rPr>
        <w:t>, οι κάτοικοι, α</w:t>
      </w:r>
      <w:r w:rsidRPr="002C7C69">
        <w:rPr>
          <w:rFonts w:eastAsia="Times New Roman" w:cs="Times New Roman"/>
          <w:szCs w:val="24"/>
        </w:rPr>
        <w:t>κόμα και οι υπάλληλοι</w:t>
      </w:r>
      <w:r>
        <w:rPr>
          <w:rFonts w:eastAsia="Times New Roman" w:cs="Times New Roman"/>
          <w:szCs w:val="24"/>
        </w:rPr>
        <w:t>. Ό</w:t>
      </w:r>
      <w:r w:rsidRPr="002C7C69">
        <w:rPr>
          <w:rFonts w:eastAsia="Times New Roman" w:cs="Times New Roman"/>
          <w:szCs w:val="24"/>
        </w:rPr>
        <w:t xml:space="preserve">λες </w:t>
      </w:r>
      <w:r>
        <w:rPr>
          <w:rFonts w:eastAsia="Times New Roman" w:cs="Times New Roman"/>
          <w:szCs w:val="24"/>
        </w:rPr>
        <w:t xml:space="preserve">τις </w:t>
      </w:r>
      <w:r w:rsidRPr="002C7C69">
        <w:rPr>
          <w:rFonts w:eastAsia="Times New Roman" w:cs="Times New Roman"/>
          <w:szCs w:val="24"/>
        </w:rPr>
        <w:t xml:space="preserve">παρατηρήσεις που έγιναν </w:t>
      </w:r>
      <w:r>
        <w:rPr>
          <w:rFonts w:eastAsia="Times New Roman" w:cs="Times New Roman"/>
          <w:szCs w:val="24"/>
        </w:rPr>
        <w:t>τ</w:t>
      </w:r>
      <w:r w:rsidRPr="002C7C69">
        <w:rPr>
          <w:rFonts w:eastAsia="Times New Roman" w:cs="Times New Roman"/>
          <w:szCs w:val="24"/>
        </w:rPr>
        <w:t>ις πήραμε υπ</w:t>
      </w:r>
      <w:r>
        <w:rPr>
          <w:rFonts w:eastAsia="Times New Roman" w:cs="Times New Roman"/>
          <w:szCs w:val="24"/>
        </w:rPr>
        <w:t xml:space="preserve">’ </w:t>
      </w:r>
      <w:proofErr w:type="spellStart"/>
      <w:r>
        <w:rPr>
          <w:rFonts w:eastAsia="Times New Roman" w:cs="Times New Roman"/>
          <w:szCs w:val="24"/>
        </w:rPr>
        <w:t>όψιν</w:t>
      </w:r>
      <w:proofErr w:type="spellEnd"/>
      <w:r w:rsidRPr="002C7C69">
        <w:rPr>
          <w:rFonts w:eastAsia="Times New Roman" w:cs="Times New Roman"/>
          <w:szCs w:val="24"/>
        </w:rPr>
        <w:t xml:space="preserve"> </w:t>
      </w:r>
      <w:r>
        <w:rPr>
          <w:rFonts w:eastAsia="Times New Roman" w:cs="Times New Roman"/>
          <w:szCs w:val="24"/>
        </w:rPr>
        <w:t>μας.</w:t>
      </w:r>
      <w:r w:rsidRPr="002C7C69">
        <w:rPr>
          <w:rFonts w:eastAsia="Times New Roman" w:cs="Times New Roman"/>
          <w:szCs w:val="24"/>
        </w:rPr>
        <w:t xml:space="preserve"> </w:t>
      </w:r>
    </w:p>
    <w:p w14:paraId="6B14E9C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Θα σας θυμίσω</w:t>
      </w:r>
      <w:r w:rsidRPr="002C7C69">
        <w:rPr>
          <w:rFonts w:eastAsia="Times New Roman" w:cs="Times New Roman"/>
          <w:szCs w:val="24"/>
        </w:rPr>
        <w:t xml:space="preserve"> ότι </w:t>
      </w:r>
      <w:r>
        <w:rPr>
          <w:rFonts w:eastAsia="Times New Roman" w:cs="Times New Roman"/>
          <w:szCs w:val="24"/>
        </w:rPr>
        <w:t>άλλαξαν τέσσερα σχέδια σχεδόν.</w:t>
      </w:r>
      <w:r w:rsidRPr="002C7C69">
        <w:rPr>
          <w:rFonts w:eastAsia="Times New Roman" w:cs="Times New Roman"/>
          <w:szCs w:val="24"/>
        </w:rPr>
        <w:t xml:space="preserve"> Το αρχικό σχέδιο δεν προέβλεπε τη Ναύπακτο ως </w:t>
      </w:r>
      <w:r>
        <w:rPr>
          <w:rFonts w:eastAsia="Times New Roman" w:cs="Times New Roman"/>
          <w:szCs w:val="24"/>
        </w:rPr>
        <w:t>δ</w:t>
      </w:r>
      <w:r w:rsidRPr="002C7C69">
        <w:rPr>
          <w:rFonts w:eastAsia="Times New Roman" w:cs="Times New Roman"/>
          <w:szCs w:val="24"/>
        </w:rPr>
        <w:t xml:space="preserve">ιεύθυνση </w:t>
      </w:r>
      <w:r w:rsidRPr="002C7C69">
        <w:rPr>
          <w:rFonts w:eastAsia="Times New Roman" w:cs="Times New Roman"/>
          <w:szCs w:val="24"/>
        </w:rPr>
        <w:t xml:space="preserve">για τα </w:t>
      </w:r>
      <w:r w:rsidRPr="002C7C69">
        <w:rPr>
          <w:rFonts w:eastAsia="Times New Roman" w:cs="Times New Roman"/>
          <w:szCs w:val="24"/>
        </w:rPr>
        <w:lastRenderedPageBreak/>
        <w:t>θέματα αυτά</w:t>
      </w:r>
      <w:r>
        <w:rPr>
          <w:rFonts w:eastAsia="Times New Roman" w:cs="Times New Roman"/>
          <w:szCs w:val="24"/>
        </w:rPr>
        <w:t>.</w:t>
      </w:r>
      <w:r w:rsidRPr="002C7C69">
        <w:rPr>
          <w:rFonts w:eastAsia="Times New Roman" w:cs="Times New Roman"/>
          <w:szCs w:val="24"/>
        </w:rPr>
        <w:t xml:space="preserve"> </w:t>
      </w:r>
      <w:r>
        <w:rPr>
          <w:rFonts w:eastAsia="Times New Roman" w:cs="Times New Roman"/>
          <w:szCs w:val="24"/>
        </w:rPr>
        <w:t>Μ</w:t>
      </w:r>
      <w:r w:rsidRPr="002C7C69">
        <w:rPr>
          <w:rFonts w:eastAsia="Times New Roman" w:cs="Times New Roman"/>
          <w:szCs w:val="24"/>
        </w:rPr>
        <w:t xml:space="preserve">άλιστα υπήρχε από </w:t>
      </w:r>
      <w:r>
        <w:rPr>
          <w:rFonts w:eastAsia="Times New Roman" w:cs="Times New Roman"/>
          <w:szCs w:val="24"/>
        </w:rPr>
        <w:t>Β</w:t>
      </w:r>
      <w:r w:rsidRPr="002C7C69">
        <w:rPr>
          <w:rFonts w:eastAsia="Times New Roman" w:cs="Times New Roman"/>
          <w:szCs w:val="24"/>
        </w:rPr>
        <w:t xml:space="preserve">ουλευτές της </w:t>
      </w:r>
      <w:proofErr w:type="spellStart"/>
      <w:r w:rsidRPr="002C7C69">
        <w:rPr>
          <w:rFonts w:eastAsia="Times New Roman" w:cs="Times New Roman"/>
          <w:szCs w:val="24"/>
        </w:rPr>
        <w:t>Ναυπάκτου</w:t>
      </w:r>
      <w:proofErr w:type="spellEnd"/>
      <w:r w:rsidRPr="002C7C69">
        <w:rPr>
          <w:rFonts w:eastAsia="Times New Roman" w:cs="Times New Roman"/>
          <w:szCs w:val="24"/>
        </w:rPr>
        <w:t xml:space="preserve"> </w:t>
      </w:r>
      <w:r>
        <w:rPr>
          <w:rFonts w:eastAsia="Times New Roman" w:cs="Times New Roman"/>
          <w:szCs w:val="24"/>
        </w:rPr>
        <w:t>-έχω</w:t>
      </w:r>
      <w:r w:rsidRPr="002C7C69">
        <w:rPr>
          <w:rFonts w:eastAsia="Times New Roman" w:cs="Times New Roman"/>
          <w:szCs w:val="24"/>
        </w:rPr>
        <w:t xml:space="preserve"> εδώ παρατήρηση και </w:t>
      </w:r>
      <w:r>
        <w:rPr>
          <w:rFonts w:eastAsia="Times New Roman" w:cs="Times New Roman"/>
          <w:szCs w:val="24"/>
        </w:rPr>
        <w:t>ερώτηση «γ</w:t>
      </w:r>
      <w:r w:rsidRPr="002C7C69">
        <w:rPr>
          <w:rFonts w:eastAsia="Times New Roman" w:cs="Times New Roman"/>
          <w:szCs w:val="24"/>
        </w:rPr>
        <w:t xml:space="preserve">ιατί </w:t>
      </w:r>
      <w:r>
        <w:rPr>
          <w:rFonts w:eastAsia="Times New Roman" w:cs="Times New Roman"/>
          <w:szCs w:val="24"/>
        </w:rPr>
        <w:t xml:space="preserve">δεν </w:t>
      </w:r>
      <w:r w:rsidRPr="002C7C69">
        <w:rPr>
          <w:rFonts w:eastAsia="Times New Roman" w:cs="Times New Roman"/>
          <w:szCs w:val="24"/>
        </w:rPr>
        <w:t>το κάνετε</w:t>
      </w:r>
      <w:r>
        <w:rPr>
          <w:rFonts w:eastAsia="Times New Roman" w:cs="Times New Roman"/>
          <w:szCs w:val="24"/>
        </w:rPr>
        <w:t>»-</w:t>
      </w:r>
      <w:r w:rsidRPr="002C7C69">
        <w:rPr>
          <w:rFonts w:eastAsia="Times New Roman" w:cs="Times New Roman"/>
          <w:szCs w:val="24"/>
        </w:rPr>
        <w:t xml:space="preserve"> και πήραμε υπ</w:t>
      </w:r>
      <w:r>
        <w:rPr>
          <w:rFonts w:eastAsia="Times New Roman" w:cs="Times New Roman"/>
          <w:szCs w:val="24"/>
        </w:rPr>
        <w:t xml:space="preserve">’ </w:t>
      </w:r>
      <w:proofErr w:type="spellStart"/>
      <w:r w:rsidRPr="002C7C69">
        <w:rPr>
          <w:rFonts w:eastAsia="Times New Roman" w:cs="Times New Roman"/>
          <w:szCs w:val="24"/>
        </w:rPr>
        <w:t>όψ</w:t>
      </w:r>
      <w:r>
        <w:rPr>
          <w:rFonts w:eastAsia="Times New Roman" w:cs="Times New Roman"/>
          <w:szCs w:val="24"/>
        </w:rPr>
        <w:t>ιν</w:t>
      </w:r>
      <w:proofErr w:type="spellEnd"/>
      <w:r w:rsidRPr="002C7C69">
        <w:rPr>
          <w:rFonts w:eastAsia="Times New Roman" w:cs="Times New Roman"/>
          <w:szCs w:val="24"/>
        </w:rPr>
        <w:t xml:space="preserve"> </w:t>
      </w:r>
      <w:r w:rsidRPr="002C7C69">
        <w:rPr>
          <w:rFonts w:eastAsia="Times New Roman" w:cs="Times New Roman"/>
          <w:szCs w:val="24"/>
        </w:rPr>
        <w:t>μας ότι πράγματι αυτή η γεωγραφ</w:t>
      </w:r>
      <w:r w:rsidRPr="002C7C69">
        <w:rPr>
          <w:rFonts w:eastAsia="Times New Roman" w:cs="Times New Roman"/>
          <w:szCs w:val="24"/>
        </w:rPr>
        <w:t>ική ενότητα έχει δυσχέρεια στην πρόσβαση</w:t>
      </w:r>
      <w:r>
        <w:rPr>
          <w:rFonts w:eastAsia="Times New Roman" w:cs="Times New Roman"/>
          <w:szCs w:val="24"/>
        </w:rPr>
        <w:t>. Ε</w:t>
      </w:r>
      <w:r w:rsidRPr="002C7C69">
        <w:rPr>
          <w:rFonts w:eastAsia="Times New Roman" w:cs="Times New Roman"/>
          <w:szCs w:val="24"/>
        </w:rPr>
        <w:t xml:space="preserve">ίναι ο ορεινός όγκος της </w:t>
      </w:r>
      <w:r>
        <w:rPr>
          <w:rFonts w:eastAsia="Times New Roman" w:cs="Times New Roman"/>
          <w:szCs w:val="24"/>
        </w:rPr>
        <w:t>Αιτωλοακαρνανίας και της Ευρυτανίας</w:t>
      </w:r>
      <w:r w:rsidRPr="002C7C69">
        <w:rPr>
          <w:rFonts w:eastAsia="Times New Roman" w:cs="Times New Roman"/>
          <w:szCs w:val="24"/>
        </w:rPr>
        <w:t xml:space="preserve"> που </w:t>
      </w:r>
      <w:r>
        <w:rPr>
          <w:rFonts w:eastAsia="Times New Roman" w:cs="Times New Roman"/>
          <w:szCs w:val="24"/>
        </w:rPr>
        <w:t>μπορεί να</w:t>
      </w:r>
      <w:r w:rsidRPr="002C7C69">
        <w:rPr>
          <w:rFonts w:eastAsia="Times New Roman" w:cs="Times New Roman"/>
          <w:szCs w:val="24"/>
        </w:rPr>
        <w:t xml:space="preserve"> εξυπηρετείται από τη Ναύπακτο</w:t>
      </w:r>
      <w:r>
        <w:rPr>
          <w:rFonts w:eastAsia="Times New Roman" w:cs="Times New Roman"/>
          <w:szCs w:val="24"/>
        </w:rPr>
        <w:t>. Κ</w:t>
      </w:r>
      <w:r w:rsidRPr="002C7C69">
        <w:rPr>
          <w:rFonts w:eastAsia="Times New Roman" w:cs="Times New Roman"/>
          <w:szCs w:val="24"/>
        </w:rPr>
        <w:t>αι το κάνα</w:t>
      </w:r>
      <w:r>
        <w:rPr>
          <w:rFonts w:eastAsia="Times New Roman" w:cs="Times New Roman"/>
          <w:szCs w:val="24"/>
        </w:rPr>
        <w:t>μ</w:t>
      </w:r>
      <w:r w:rsidRPr="002C7C69">
        <w:rPr>
          <w:rFonts w:eastAsia="Times New Roman" w:cs="Times New Roman"/>
          <w:szCs w:val="24"/>
        </w:rPr>
        <w:t>ε</w:t>
      </w:r>
      <w:r>
        <w:rPr>
          <w:rFonts w:eastAsia="Times New Roman" w:cs="Times New Roman"/>
          <w:szCs w:val="24"/>
        </w:rPr>
        <w:t>. Μη</w:t>
      </w:r>
      <w:r w:rsidRPr="002C7C69">
        <w:rPr>
          <w:rFonts w:eastAsia="Times New Roman" w:cs="Times New Roman"/>
          <w:szCs w:val="24"/>
        </w:rPr>
        <w:t xml:space="preserve"> μου λέτε ότι δεν ενδιαφερόμαστε γι</w:t>
      </w:r>
      <w:r>
        <w:rPr>
          <w:rFonts w:eastAsia="Times New Roman" w:cs="Times New Roman"/>
          <w:szCs w:val="24"/>
        </w:rPr>
        <w:t>’</w:t>
      </w:r>
      <w:r w:rsidRPr="002C7C69">
        <w:rPr>
          <w:rFonts w:eastAsia="Times New Roman" w:cs="Times New Roman"/>
          <w:szCs w:val="24"/>
        </w:rPr>
        <w:t xml:space="preserve"> αυτό</w:t>
      </w:r>
      <w:r>
        <w:rPr>
          <w:rFonts w:eastAsia="Times New Roman" w:cs="Times New Roman"/>
          <w:szCs w:val="24"/>
        </w:rPr>
        <w:t>. Ε</w:t>
      </w:r>
      <w:r w:rsidRPr="002C7C69">
        <w:rPr>
          <w:rFonts w:eastAsia="Times New Roman" w:cs="Times New Roman"/>
          <w:szCs w:val="24"/>
        </w:rPr>
        <w:t>νδιαφερόμαστε γι</w:t>
      </w:r>
      <w:r>
        <w:rPr>
          <w:rFonts w:eastAsia="Times New Roman" w:cs="Times New Roman"/>
          <w:szCs w:val="24"/>
        </w:rPr>
        <w:t>’</w:t>
      </w:r>
      <w:r w:rsidRPr="002C7C69">
        <w:rPr>
          <w:rFonts w:eastAsia="Times New Roman" w:cs="Times New Roman"/>
          <w:szCs w:val="24"/>
        </w:rPr>
        <w:t xml:space="preserve"> αυτό και εγώ δεν θέλω να κάν</w:t>
      </w:r>
      <w:r w:rsidRPr="002C7C69">
        <w:rPr>
          <w:rFonts w:eastAsia="Times New Roman" w:cs="Times New Roman"/>
          <w:szCs w:val="24"/>
        </w:rPr>
        <w:t>ω κριτική σε κανέναν</w:t>
      </w:r>
      <w:r>
        <w:rPr>
          <w:rFonts w:eastAsia="Times New Roman" w:cs="Times New Roman"/>
          <w:szCs w:val="24"/>
        </w:rPr>
        <w:t>.</w:t>
      </w:r>
    </w:p>
    <w:p w14:paraId="6B14E9C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Σας είπα ότι </w:t>
      </w:r>
      <w:r w:rsidRPr="002C7C69">
        <w:rPr>
          <w:rFonts w:eastAsia="Times New Roman" w:cs="Times New Roman"/>
          <w:szCs w:val="24"/>
        </w:rPr>
        <w:t>θα δούμε πώς θα λειτουργήσει</w:t>
      </w:r>
      <w:r>
        <w:rPr>
          <w:rFonts w:eastAsia="Times New Roman" w:cs="Times New Roman"/>
          <w:szCs w:val="24"/>
        </w:rPr>
        <w:t>. Π</w:t>
      </w:r>
      <w:r w:rsidRPr="002C7C69">
        <w:rPr>
          <w:rFonts w:eastAsia="Times New Roman" w:cs="Times New Roman"/>
          <w:szCs w:val="24"/>
        </w:rPr>
        <w:t xml:space="preserve">ρέπει να σας ενημερώσω ότι </w:t>
      </w:r>
      <w:r>
        <w:rPr>
          <w:rFonts w:eastAsia="Times New Roman" w:cs="Times New Roman"/>
          <w:szCs w:val="24"/>
        </w:rPr>
        <w:t>οι υποθέσεις</w:t>
      </w:r>
      <w:r w:rsidRPr="002C7C69">
        <w:rPr>
          <w:rFonts w:eastAsia="Times New Roman" w:cs="Times New Roman"/>
          <w:szCs w:val="24"/>
        </w:rPr>
        <w:t xml:space="preserve"> συνταξιοδότησης της Αθήνας </w:t>
      </w:r>
      <w:r>
        <w:rPr>
          <w:rFonts w:eastAsia="Times New Roman" w:cs="Times New Roman"/>
          <w:szCs w:val="24"/>
        </w:rPr>
        <w:t>πάνε</w:t>
      </w:r>
      <w:r w:rsidRPr="002C7C69">
        <w:rPr>
          <w:rFonts w:eastAsia="Times New Roman" w:cs="Times New Roman"/>
          <w:szCs w:val="24"/>
        </w:rPr>
        <w:t xml:space="preserve"> στη Θεσσαλονίκη</w:t>
      </w:r>
      <w:r>
        <w:rPr>
          <w:rFonts w:eastAsia="Times New Roman" w:cs="Times New Roman"/>
          <w:szCs w:val="24"/>
        </w:rPr>
        <w:t>. Υ</w:t>
      </w:r>
      <w:r w:rsidRPr="002C7C69">
        <w:rPr>
          <w:rFonts w:eastAsia="Times New Roman" w:cs="Times New Roman"/>
          <w:szCs w:val="24"/>
        </w:rPr>
        <w:t xml:space="preserve">πάρχει τέτοια έλλειψη οργάνωσης </w:t>
      </w:r>
      <w:r>
        <w:rPr>
          <w:rFonts w:eastAsia="Times New Roman" w:cs="Times New Roman"/>
          <w:szCs w:val="24"/>
        </w:rPr>
        <w:t>-</w:t>
      </w:r>
      <w:r w:rsidRPr="002C7C69">
        <w:rPr>
          <w:rFonts w:eastAsia="Times New Roman" w:cs="Times New Roman"/>
          <w:szCs w:val="24"/>
        </w:rPr>
        <w:t>κατά το παρελθόν</w:t>
      </w:r>
      <w:r>
        <w:rPr>
          <w:rFonts w:eastAsia="Times New Roman" w:cs="Times New Roman"/>
          <w:szCs w:val="24"/>
        </w:rPr>
        <w:t>,</w:t>
      </w:r>
      <w:r w:rsidRPr="002C7C69">
        <w:rPr>
          <w:rFonts w:eastAsia="Times New Roman" w:cs="Times New Roman"/>
          <w:szCs w:val="24"/>
        </w:rPr>
        <w:t xml:space="preserve"> δεν είναι τωρινό το θέμα</w:t>
      </w:r>
      <w:r>
        <w:rPr>
          <w:rFonts w:eastAsia="Times New Roman" w:cs="Times New Roman"/>
          <w:szCs w:val="24"/>
        </w:rPr>
        <w:t>-,</w:t>
      </w:r>
      <w:r w:rsidRPr="002C7C69">
        <w:rPr>
          <w:rFonts w:eastAsia="Times New Roman" w:cs="Times New Roman"/>
          <w:szCs w:val="24"/>
        </w:rPr>
        <w:t xml:space="preserve"> υπάρχει ένας </w:t>
      </w:r>
      <w:r>
        <w:rPr>
          <w:rFonts w:eastAsia="Times New Roman" w:cs="Times New Roman"/>
          <w:szCs w:val="24"/>
        </w:rPr>
        <w:t>πληθυσμός</w:t>
      </w:r>
      <w:r>
        <w:rPr>
          <w:rFonts w:eastAsia="Times New Roman" w:cs="Times New Roman"/>
          <w:szCs w:val="24"/>
        </w:rPr>
        <w:t xml:space="preserve"> </w:t>
      </w:r>
      <w:r w:rsidRPr="002C7C69">
        <w:rPr>
          <w:rFonts w:eastAsia="Times New Roman" w:cs="Times New Roman"/>
          <w:szCs w:val="24"/>
        </w:rPr>
        <w:t>ανομοιόμορφα κατανεμημένος για τις ανάγκες της κοινωνικής ασφάλισης</w:t>
      </w:r>
      <w:r>
        <w:rPr>
          <w:rFonts w:eastAsia="Times New Roman" w:cs="Times New Roman"/>
          <w:szCs w:val="24"/>
        </w:rPr>
        <w:t>. Ανάλογα με την προέλευση –υποθέτω- των Β</w:t>
      </w:r>
      <w:r w:rsidRPr="002C7C69">
        <w:rPr>
          <w:rFonts w:eastAsia="Times New Roman" w:cs="Times New Roman"/>
          <w:szCs w:val="24"/>
        </w:rPr>
        <w:t>ουλευτών που τοποθετούσαν στο παρελθόν</w:t>
      </w:r>
      <w:r>
        <w:rPr>
          <w:rFonts w:eastAsia="Times New Roman" w:cs="Times New Roman"/>
          <w:szCs w:val="24"/>
        </w:rPr>
        <w:t>,</w:t>
      </w:r>
      <w:r w:rsidRPr="002C7C69">
        <w:rPr>
          <w:rFonts w:eastAsia="Times New Roman" w:cs="Times New Roman"/>
          <w:szCs w:val="24"/>
        </w:rPr>
        <w:t xml:space="preserve"> υπήρχε κάπου </w:t>
      </w:r>
      <w:r>
        <w:rPr>
          <w:rFonts w:eastAsia="Times New Roman" w:cs="Times New Roman"/>
          <w:szCs w:val="24"/>
        </w:rPr>
        <w:t>συσ</w:t>
      </w:r>
      <w:r w:rsidRPr="002C7C69">
        <w:rPr>
          <w:rFonts w:eastAsia="Times New Roman" w:cs="Times New Roman"/>
          <w:szCs w:val="24"/>
        </w:rPr>
        <w:t>σώρευση πολλών και αλλού κανένας</w:t>
      </w:r>
      <w:r>
        <w:rPr>
          <w:rFonts w:eastAsia="Times New Roman" w:cs="Times New Roman"/>
          <w:szCs w:val="24"/>
        </w:rPr>
        <w:t>. Έ</w:t>
      </w:r>
      <w:r w:rsidRPr="002C7C69">
        <w:rPr>
          <w:rFonts w:eastAsia="Times New Roman" w:cs="Times New Roman"/>
          <w:szCs w:val="24"/>
        </w:rPr>
        <w:t>τσι ήταν η κατάσταση</w:t>
      </w:r>
      <w:r>
        <w:rPr>
          <w:rFonts w:eastAsia="Times New Roman" w:cs="Times New Roman"/>
          <w:szCs w:val="24"/>
        </w:rPr>
        <w:t>.</w:t>
      </w:r>
      <w:r w:rsidRPr="002C7C69">
        <w:rPr>
          <w:rFonts w:eastAsia="Times New Roman" w:cs="Times New Roman"/>
          <w:szCs w:val="24"/>
        </w:rPr>
        <w:t xml:space="preserve"> Τι να κάνουμε</w:t>
      </w:r>
      <w:r>
        <w:rPr>
          <w:rFonts w:eastAsia="Times New Roman" w:cs="Times New Roman"/>
          <w:szCs w:val="24"/>
        </w:rPr>
        <w:t>;</w:t>
      </w:r>
      <w:r w:rsidRPr="002C7C69">
        <w:rPr>
          <w:rFonts w:eastAsia="Times New Roman" w:cs="Times New Roman"/>
          <w:szCs w:val="24"/>
        </w:rPr>
        <w:t xml:space="preserve"> Είπα</w:t>
      </w:r>
      <w:r>
        <w:rPr>
          <w:rFonts w:eastAsia="Times New Roman" w:cs="Times New Roman"/>
          <w:szCs w:val="24"/>
        </w:rPr>
        <w:t>με</w:t>
      </w:r>
      <w:r w:rsidRPr="002C7C69">
        <w:rPr>
          <w:rFonts w:eastAsia="Times New Roman" w:cs="Times New Roman"/>
          <w:szCs w:val="24"/>
        </w:rPr>
        <w:t xml:space="preserve"> να </w:t>
      </w:r>
      <w:r>
        <w:rPr>
          <w:rFonts w:eastAsia="Times New Roman" w:cs="Times New Roman"/>
          <w:szCs w:val="24"/>
        </w:rPr>
        <w:t xml:space="preserve">τα </w:t>
      </w:r>
      <w:r w:rsidRPr="002C7C69">
        <w:rPr>
          <w:rFonts w:eastAsia="Times New Roman" w:cs="Times New Roman"/>
          <w:szCs w:val="24"/>
        </w:rPr>
        <w:t>αλλάξουμε</w:t>
      </w:r>
      <w:r>
        <w:rPr>
          <w:rFonts w:eastAsia="Times New Roman" w:cs="Times New Roman"/>
          <w:szCs w:val="24"/>
        </w:rPr>
        <w:t>.</w:t>
      </w:r>
    </w:p>
    <w:p w14:paraId="6B14E9C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Επειδή είναι έτσι η κατάσταση,</w:t>
      </w:r>
      <w:r w:rsidRPr="002C7C69">
        <w:rPr>
          <w:rFonts w:eastAsia="Times New Roman" w:cs="Times New Roman"/>
          <w:szCs w:val="24"/>
        </w:rPr>
        <w:t xml:space="preserve"> σας ενημερών</w:t>
      </w:r>
      <w:r>
        <w:rPr>
          <w:rFonts w:eastAsia="Times New Roman" w:cs="Times New Roman"/>
          <w:szCs w:val="24"/>
        </w:rPr>
        <w:t>ω</w:t>
      </w:r>
      <w:r w:rsidRPr="002C7C69">
        <w:rPr>
          <w:rFonts w:eastAsia="Times New Roman" w:cs="Times New Roman"/>
          <w:szCs w:val="24"/>
        </w:rPr>
        <w:t xml:space="preserve"> ότι </w:t>
      </w:r>
      <w:r>
        <w:rPr>
          <w:rFonts w:eastAsia="Times New Roman" w:cs="Times New Roman"/>
          <w:szCs w:val="24"/>
        </w:rPr>
        <w:t>πάρα πολλοί φάκελοι…</w:t>
      </w:r>
    </w:p>
    <w:p w14:paraId="6B14E9C4"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Πάντως </w:t>
      </w:r>
      <w:r w:rsidRPr="002C7C69">
        <w:rPr>
          <w:rFonts w:eastAsia="Times New Roman" w:cs="Times New Roman"/>
          <w:szCs w:val="24"/>
        </w:rPr>
        <w:t xml:space="preserve">υπάρχουν πλέον τέσσερα χρόνια πίσω από την </w:t>
      </w:r>
      <w:r>
        <w:rPr>
          <w:rFonts w:eastAsia="Times New Roman" w:cs="Times New Roman"/>
          <w:szCs w:val="24"/>
        </w:rPr>
        <w:t xml:space="preserve">παρούσα Κυβέρνηση. Ξέρω τι λέτε και έχετε και δίκιο, αλλά υπάρχουν και τέσσερα χρόνια. </w:t>
      </w:r>
    </w:p>
    <w:p w14:paraId="6B14E9C5" w14:textId="77777777" w:rsidR="004965E6" w:rsidRDefault="004D430C">
      <w:pPr>
        <w:spacing w:line="600" w:lineRule="auto"/>
        <w:ind w:firstLine="720"/>
        <w:jc w:val="both"/>
        <w:rPr>
          <w:rFonts w:eastAsia="Times New Roman" w:cs="Times New Roman"/>
          <w:szCs w:val="24"/>
        </w:rPr>
      </w:pPr>
      <w:r w:rsidRPr="00176E0D">
        <w:rPr>
          <w:rFonts w:eastAsia="Times New Roman" w:cs="Times New Roman"/>
          <w:b/>
          <w:szCs w:val="24"/>
        </w:rPr>
        <w:t>ΑΝΑΣ</w:t>
      </w:r>
      <w:r w:rsidRPr="00176E0D">
        <w:rPr>
          <w:rFonts w:eastAsia="Times New Roman" w:cs="Times New Roman"/>
          <w:b/>
          <w:szCs w:val="24"/>
        </w:rPr>
        <w:t>ΤΑΣΙΟΣ ΠΕΤΡΟΠΟΥΛΟΣ (Υφυπουργός Εργασίας, Κοινωνικής Ασφάλισης και Κοινωνικής Αλληλεγγύης):</w:t>
      </w:r>
      <w:r w:rsidRPr="00176E0D">
        <w:rPr>
          <w:rFonts w:eastAsia="Times New Roman" w:cs="Times New Roman"/>
          <w:szCs w:val="24"/>
        </w:rPr>
        <w:t xml:space="preserve"> </w:t>
      </w:r>
      <w:r>
        <w:rPr>
          <w:rFonts w:eastAsia="Times New Roman" w:cs="Times New Roman"/>
          <w:szCs w:val="24"/>
        </w:rPr>
        <w:t xml:space="preserve">Τον Μάιο του 2016 </w:t>
      </w:r>
      <w:r w:rsidRPr="002C7C69">
        <w:rPr>
          <w:rFonts w:eastAsia="Times New Roman" w:cs="Times New Roman"/>
          <w:szCs w:val="24"/>
        </w:rPr>
        <w:t xml:space="preserve">ψηφίστηκε ο νέος </w:t>
      </w:r>
      <w:r>
        <w:rPr>
          <w:rFonts w:eastAsia="Times New Roman" w:cs="Times New Roman"/>
          <w:szCs w:val="24"/>
        </w:rPr>
        <w:t>Ενιαίος Φ</w:t>
      </w:r>
      <w:r w:rsidRPr="002C7C69">
        <w:rPr>
          <w:rFonts w:eastAsia="Times New Roman" w:cs="Times New Roman"/>
          <w:szCs w:val="24"/>
        </w:rPr>
        <w:t xml:space="preserve">ορέας </w:t>
      </w:r>
      <w:r>
        <w:rPr>
          <w:rFonts w:eastAsia="Times New Roman" w:cs="Times New Roman"/>
          <w:szCs w:val="24"/>
        </w:rPr>
        <w:t>Κ</w:t>
      </w:r>
      <w:r w:rsidRPr="002C7C69">
        <w:rPr>
          <w:rFonts w:eastAsia="Times New Roman" w:cs="Times New Roman"/>
          <w:szCs w:val="24"/>
        </w:rPr>
        <w:t xml:space="preserve">οινωνικής </w:t>
      </w:r>
      <w:r>
        <w:rPr>
          <w:rFonts w:eastAsia="Times New Roman" w:cs="Times New Roman"/>
          <w:szCs w:val="24"/>
        </w:rPr>
        <w:t>Α</w:t>
      </w:r>
      <w:r w:rsidRPr="002C7C69">
        <w:rPr>
          <w:rFonts w:eastAsia="Times New Roman" w:cs="Times New Roman"/>
          <w:szCs w:val="24"/>
        </w:rPr>
        <w:t>σφάλισης και πρ</w:t>
      </w:r>
      <w:r>
        <w:rPr>
          <w:rFonts w:eastAsia="Times New Roman" w:cs="Times New Roman"/>
          <w:szCs w:val="24"/>
        </w:rPr>
        <w:t xml:space="preserve">αγματικά θα ήθελα κάποια στιγμή, κύριε Πρόεδρε, να παρουσιάσουμε αυτό το έργο του ΕΦΚΑ, </w:t>
      </w:r>
      <w:r>
        <w:rPr>
          <w:rFonts w:eastAsia="Times New Roman" w:cs="Times New Roman"/>
          <w:szCs w:val="24"/>
        </w:rPr>
        <w:t>όχι με τη δική μας μαρτυρία, α</w:t>
      </w:r>
      <w:r w:rsidRPr="002C7C69">
        <w:rPr>
          <w:rFonts w:eastAsia="Times New Roman" w:cs="Times New Roman"/>
          <w:szCs w:val="24"/>
        </w:rPr>
        <w:t xml:space="preserve">λλά </w:t>
      </w:r>
      <w:r>
        <w:rPr>
          <w:rFonts w:eastAsia="Times New Roman" w:cs="Times New Roman"/>
          <w:szCs w:val="24"/>
        </w:rPr>
        <w:t>με τη μαρτυρία εκείνων που</w:t>
      </w:r>
      <w:r w:rsidRPr="002C7C69">
        <w:rPr>
          <w:rFonts w:eastAsia="Times New Roman" w:cs="Times New Roman"/>
          <w:szCs w:val="24"/>
        </w:rPr>
        <w:t xml:space="preserve"> μας </w:t>
      </w:r>
      <w:r>
        <w:rPr>
          <w:rFonts w:eastAsia="Times New Roman" w:cs="Times New Roman"/>
          <w:szCs w:val="24"/>
        </w:rPr>
        <w:t>παρατήρησαν,</w:t>
      </w:r>
      <w:r w:rsidRPr="002C7C69">
        <w:rPr>
          <w:rFonts w:eastAsia="Times New Roman" w:cs="Times New Roman"/>
          <w:szCs w:val="24"/>
        </w:rPr>
        <w:t xml:space="preserve"> </w:t>
      </w:r>
      <w:r>
        <w:rPr>
          <w:rFonts w:eastAsia="Times New Roman" w:cs="Times New Roman"/>
          <w:szCs w:val="24"/>
        </w:rPr>
        <w:t xml:space="preserve">τους ειδικούς </w:t>
      </w:r>
      <w:r w:rsidRPr="002C7C69">
        <w:rPr>
          <w:rFonts w:eastAsia="Times New Roman" w:cs="Times New Roman"/>
          <w:szCs w:val="24"/>
        </w:rPr>
        <w:t xml:space="preserve">τεχνικούς συμβούλους </w:t>
      </w:r>
      <w:r>
        <w:rPr>
          <w:rFonts w:eastAsia="Times New Roman" w:cs="Times New Roman"/>
          <w:szCs w:val="24"/>
        </w:rPr>
        <w:t>από το ΔΝΤ. Ύ</w:t>
      </w:r>
      <w:r w:rsidRPr="002C7C69">
        <w:rPr>
          <w:rFonts w:eastAsia="Times New Roman" w:cs="Times New Roman"/>
          <w:szCs w:val="24"/>
        </w:rPr>
        <w:t xml:space="preserve">μνους εξυφαίνουν για τη χώρα και </w:t>
      </w:r>
      <w:r>
        <w:rPr>
          <w:rFonts w:eastAsia="Times New Roman" w:cs="Times New Roman"/>
          <w:szCs w:val="24"/>
        </w:rPr>
        <w:t>μας επαινούν!</w:t>
      </w:r>
    </w:p>
    <w:p w14:paraId="6B14E9C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Είναι ένα καλό παράδειγμα </w:t>
      </w:r>
      <w:r w:rsidRPr="002C7C69">
        <w:rPr>
          <w:rFonts w:eastAsia="Times New Roman" w:cs="Times New Roman"/>
          <w:szCs w:val="24"/>
        </w:rPr>
        <w:t xml:space="preserve">να </w:t>
      </w:r>
      <w:r>
        <w:rPr>
          <w:rFonts w:eastAsia="Times New Roman" w:cs="Times New Roman"/>
          <w:szCs w:val="24"/>
        </w:rPr>
        <w:t xml:space="preserve">το ακολουθούμε και αυτό το καλό παράδειγμα </w:t>
      </w:r>
      <w:r w:rsidRPr="002C7C69">
        <w:rPr>
          <w:rFonts w:eastAsia="Times New Roman" w:cs="Times New Roman"/>
          <w:szCs w:val="24"/>
        </w:rPr>
        <w:t>όπου χρειάζ</w:t>
      </w:r>
      <w:r w:rsidRPr="002C7C69">
        <w:rPr>
          <w:rFonts w:eastAsia="Times New Roman" w:cs="Times New Roman"/>
          <w:szCs w:val="24"/>
        </w:rPr>
        <w:t>εται</w:t>
      </w:r>
      <w:r>
        <w:rPr>
          <w:rFonts w:eastAsia="Times New Roman" w:cs="Times New Roman"/>
          <w:szCs w:val="24"/>
        </w:rPr>
        <w:t>,</w:t>
      </w:r>
      <w:r w:rsidRPr="002C7C69">
        <w:rPr>
          <w:rFonts w:eastAsia="Times New Roman" w:cs="Times New Roman"/>
          <w:szCs w:val="24"/>
        </w:rPr>
        <w:t xml:space="preserve"> εκτός από το λαιμητόμο που λέει ο Χρήστος </w:t>
      </w:r>
      <w:proofErr w:type="spellStart"/>
      <w:r>
        <w:rPr>
          <w:rFonts w:eastAsia="Times New Roman" w:cs="Times New Roman"/>
          <w:szCs w:val="24"/>
        </w:rPr>
        <w:t>Κ</w:t>
      </w:r>
      <w:r w:rsidRPr="002C7C69">
        <w:rPr>
          <w:rFonts w:eastAsia="Times New Roman" w:cs="Times New Roman"/>
          <w:szCs w:val="24"/>
        </w:rPr>
        <w:t>ατσώτης</w:t>
      </w:r>
      <w:proofErr w:type="spellEnd"/>
      <w:r w:rsidRPr="002C7C69">
        <w:rPr>
          <w:rFonts w:eastAsia="Times New Roman" w:cs="Times New Roman"/>
          <w:szCs w:val="24"/>
        </w:rPr>
        <w:t xml:space="preserve"> </w:t>
      </w:r>
      <w:r>
        <w:rPr>
          <w:rFonts w:eastAsia="Times New Roman" w:cs="Times New Roman"/>
          <w:szCs w:val="24"/>
        </w:rPr>
        <w:t>-</w:t>
      </w:r>
      <w:r w:rsidRPr="002C7C69">
        <w:rPr>
          <w:rFonts w:eastAsia="Times New Roman" w:cs="Times New Roman"/>
          <w:szCs w:val="24"/>
        </w:rPr>
        <w:t>και χαμογελάει που ακού</w:t>
      </w:r>
      <w:r>
        <w:rPr>
          <w:rFonts w:eastAsia="Times New Roman" w:cs="Times New Roman"/>
          <w:szCs w:val="24"/>
        </w:rPr>
        <w:t>ει</w:t>
      </w:r>
      <w:r w:rsidRPr="002C7C69">
        <w:rPr>
          <w:rFonts w:eastAsia="Times New Roman" w:cs="Times New Roman"/>
          <w:szCs w:val="24"/>
        </w:rPr>
        <w:t xml:space="preserve"> αυτά</w:t>
      </w:r>
      <w:r>
        <w:rPr>
          <w:rFonts w:eastAsia="Times New Roman" w:cs="Times New Roman"/>
          <w:szCs w:val="24"/>
        </w:rPr>
        <w:t>-</w:t>
      </w:r>
      <w:r w:rsidRPr="002C7C69">
        <w:rPr>
          <w:rFonts w:eastAsia="Times New Roman" w:cs="Times New Roman"/>
          <w:szCs w:val="24"/>
        </w:rPr>
        <w:t xml:space="preserve"> στο τέλος θα δείτε ότι αυτό που θα έχει επιτευχθεί θα είναι κάτι το οποίο δεν έχει κα</w:t>
      </w:r>
      <w:r>
        <w:rPr>
          <w:rFonts w:eastAsia="Times New Roman" w:cs="Times New Roman"/>
          <w:szCs w:val="24"/>
        </w:rPr>
        <w:t>μ</w:t>
      </w:r>
      <w:r w:rsidRPr="002C7C69">
        <w:rPr>
          <w:rFonts w:eastAsia="Times New Roman" w:cs="Times New Roman"/>
          <w:szCs w:val="24"/>
        </w:rPr>
        <w:t xml:space="preserve">μία σχέση με τις παλιές </w:t>
      </w:r>
      <w:r>
        <w:rPr>
          <w:rFonts w:eastAsia="Times New Roman" w:cs="Times New Roman"/>
          <w:szCs w:val="24"/>
        </w:rPr>
        <w:t>εικόνες: Ουρές</w:t>
      </w:r>
      <w:r w:rsidRPr="002C7C69">
        <w:rPr>
          <w:rFonts w:eastAsia="Times New Roman" w:cs="Times New Roman"/>
          <w:szCs w:val="24"/>
        </w:rPr>
        <w:t xml:space="preserve"> απεριόριστες έξω από τις πόρτες των ιδρυμ</w:t>
      </w:r>
      <w:r w:rsidRPr="002C7C69">
        <w:rPr>
          <w:rFonts w:eastAsia="Times New Roman" w:cs="Times New Roman"/>
          <w:szCs w:val="24"/>
        </w:rPr>
        <w:t>άτων κοινωνικής ασφάλισης</w:t>
      </w:r>
      <w:r>
        <w:rPr>
          <w:rFonts w:eastAsia="Times New Roman" w:cs="Times New Roman"/>
          <w:szCs w:val="24"/>
        </w:rPr>
        <w:t>,</w:t>
      </w:r>
      <w:r w:rsidRPr="002C7C69">
        <w:rPr>
          <w:rFonts w:eastAsia="Times New Roman" w:cs="Times New Roman"/>
          <w:szCs w:val="24"/>
        </w:rPr>
        <w:t xml:space="preserve"> για να </w:t>
      </w:r>
      <w:r>
        <w:rPr>
          <w:rFonts w:eastAsia="Times New Roman" w:cs="Times New Roman"/>
          <w:szCs w:val="24"/>
        </w:rPr>
        <w:t xml:space="preserve">εξυπηρετηθούν. </w:t>
      </w:r>
      <w:r w:rsidRPr="002C7C69">
        <w:rPr>
          <w:rFonts w:eastAsia="Times New Roman" w:cs="Times New Roman"/>
          <w:szCs w:val="24"/>
        </w:rPr>
        <w:t xml:space="preserve"> </w:t>
      </w:r>
    </w:p>
    <w:p w14:paraId="6B14E9C7"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Δεν υπάρχει πια αυτό. Ακόμη και σε δύσκολα θέματα, τα οποία ήταν πραγματικά για πολυπληθή στρώματα της κοινωνίας –η αίτηση για επιστροφή αναδρομικών και μία σειρά από άλλα θέματα- δεν είδατε ούτε μία ουρά </w:t>
      </w:r>
      <w:r>
        <w:rPr>
          <w:rFonts w:eastAsia="Times New Roman"/>
          <w:color w:val="222222"/>
          <w:szCs w:val="24"/>
          <w:shd w:val="clear" w:color="auto" w:fill="FFFFFF"/>
        </w:rPr>
        <w:t>να υπάρχει. Πώς εξηγείται αυτό; Είναι διότι λειτουργεί ο ΕΦΚΑ με έναν διαφορετικό τρόπο. Εξυπηρετεί ηλεκτρονικά τους πολίτες και αυτό είναι μία μεγάλη απόδειξη.</w:t>
      </w:r>
    </w:p>
    <w:p w14:paraId="6B14E9C8"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για να μην εκμεταλλεύομαι την αγάπη του Προέδρου προς το πρόσωπό μου, καθώς την πήρα και</w:t>
      </w:r>
      <w:r>
        <w:rPr>
          <w:rFonts w:eastAsia="Times New Roman"/>
          <w:color w:val="222222"/>
          <w:szCs w:val="24"/>
          <w:shd w:val="clear" w:color="auto" w:fill="FFFFFF"/>
        </w:rPr>
        <w:t xml:space="preserve"> αυτή…</w:t>
      </w:r>
    </w:p>
    <w:p w14:paraId="6B14E9C9"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Ηθική ανταμοιβή, είπα, γιατί είστε ένας απ’ αυτούς που έρχεστε πάντα στη Βουλή και απαντάτε.</w:t>
      </w:r>
    </w:p>
    <w:p w14:paraId="6B14E9CA"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ΑΝΑΣΤΑΣΙΟΣ ΠΕΤΡΟΠΟΥΛΟΣ (Υφυπουργός Εργασίας, Κοινωνικής Ασφάλισης και Κοινωνικής Αλληλεγγύης):</w:t>
      </w:r>
      <w:r>
        <w:rPr>
          <w:rFonts w:eastAsia="Times New Roman"/>
          <w:color w:val="222222"/>
          <w:szCs w:val="24"/>
          <w:shd w:val="clear" w:color="auto" w:fill="FFFFFF"/>
        </w:rPr>
        <w:t xml:space="preserve"> Θα το δω αυτό το θέμα, αν υπ</w:t>
      </w:r>
      <w:r>
        <w:rPr>
          <w:rFonts w:eastAsia="Times New Roman"/>
          <w:color w:val="222222"/>
          <w:szCs w:val="24"/>
          <w:shd w:val="clear" w:color="auto" w:fill="FFFFFF"/>
        </w:rPr>
        <w:t xml:space="preserve">άρχει στην πράξη. Γιατί να το πω; Ξέρετε, σε τρεις μήνες ο ΕΦΚΑ θα είναι πάλι αλλιώτικος. Αλλάζει μήνα με τον μήνα και σημασία έχει ο ασφαλισμένος να εξυπηρετείται στο σπίτι του, εκεί. Δεν χρειάζεται να τρέχει. Αυτό </w:t>
      </w:r>
      <w:r>
        <w:rPr>
          <w:rFonts w:eastAsia="Times New Roman"/>
          <w:color w:val="222222"/>
          <w:szCs w:val="24"/>
          <w:shd w:val="clear" w:color="auto" w:fill="FFFFFF"/>
        </w:rPr>
        <w:lastRenderedPageBreak/>
        <w:t>είναι το δικό μας όραμα, να μη χρειάζετα</w:t>
      </w:r>
      <w:r>
        <w:rPr>
          <w:rFonts w:eastAsia="Times New Roman"/>
          <w:color w:val="222222"/>
          <w:szCs w:val="24"/>
          <w:shd w:val="clear" w:color="auto" w:fill="FFFFFF"/>
        </w:rPr>
        <w:t xml:space="preserve">ι να κουνιέται </w:t>
      </w:r>
      <w:r w:rsidRPr="004C13DD">
        <w:rPr>
          <w:rFonts w:eastAsia="Times New Roman"/>
          <w:color w:val="222222"/>
          <w:szCs w:val="24"/>
          <w:shd w:val="clear" w:color="auto" w:fill="FFFFFF"/>
        </w:rPr>
        <w:t>καθόλου</w:t>
      </w:r>
      <w:r>
        <w:rPr>
          <w:rFonts w:eastAsia="Times New Roman"/>
          <w:color w:val="222222"/>
          <w:szCs w:val="24"/>
          <w:shd w:val="clear" w:color="auto" w:fill="FFFFFF"/>
        </w:rPr>
        <w:t xml:space="preserve"> απ' τη δουλειά του και να πηγαίνει σε ουρές, από εδώ και από εκεί. Αυτός είναι ο σκοπός μας. Σας φαίνεται περίεργο. Ήδη έχει επιτευχθεί σε μεγάλο βαθμό. Γι’ αυτό να μας ελέγξετε, αν δηλαδή δεν πετύχουμε αυτό το όραμα. Σ’ αυτό να προσ</w:t>
      </w:r>
      <w:r>
        <w:rPr>
          <w:rFonts w:eastAsia="Times New Roman"/>
          <w:color w:val="222222"/>
          <w:szCs w:val="24"/>
          <w:shd w:val="clear" w:color="auto" w:fill="FFFFFF"/>
        </w:rPr>
        <w:t xml:space="preserve">παθήσουμε όλοι μαζί και να συμβάλλετε κι εσείς. </w:t>
      </w:r>
    </w:p>
    <w:p w14:paraId="6B14E9CB"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Παρά ταύτα, επειδή ο δήμαρχος μου είπατε ότι προσφέρεται να δώσει χώρο, θα το κάνουμε. Σας λέω ότι θα το κάνουμε.</w:t>
      </w:r>
    </w:p>
    <w:p w14:paraId="6B14E9CC"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ΑΘΑΝΑΣΙΟΣ ΜΠΟΥΡΑΣ: </w:t>
      </w:r>
      <w:r>
        <w:rPr>
          <w:rFonts w:eastAsia="Times New Roman"/>
          <w:color w:val="222222"/>
          <w:szCs w:val="24"/>
          <w:shd w:val="clear" w:color="auto" w:fill="FFFFFF"/>
        </w:rPr>
        <w:t>Αυτό είναι το καλύτερο.</w:t>
      </w:r>
    </w:p>
    <w:p w14:paraId="6B14E9CD"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ΑΝΑΣΤΑΣΙΟΣ ΠΕΤΡΟΠΟΥΛΟΣ (Υφυπουργός Εργασίας, Κοινω</w:t>
      </w:r>
      <w:r>
        <w:rPr>
          <w:rFonts w:eastAsia="Times New Roman"/>
          <w:b/>
          <w:color w:val="222222"/>
          <w:szCs w:val="24"/>
          <w:shd w:val="clear" w:color="auto" w:fill="FFFFFF"/>
        </w:rPr>
        <w:t xml:space="preserve">νικής Ασφάλισης και Κοινωνικής Αλληλεγγύης): </w:t>
      </w:r>
      <w:r>
        <w:rPr>
          <w:rFonts w:eastAsia="Times New Roman"/>
          <w:color w:val="222222"/>
          <w:szCs w:val="24"/>
          <w:shd w:val="clear" w:color="auto" w:fill="FFFFFF"/>
        </w:rPr>
        <w:t>Θα βάλουμε έναν ή δύο υπαλλήλους εκεί πέρα με μία ηλεκτρονική σύνδεση για να εξυπηρετούν.</w:t>
      </w:r>
    </w:p>
    <w:p w14:paraId="6B14E9CE"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Τέλος καλό, όλα καλά. Και ο κύριος Υπουργός και ο κ. Μπούρας περιχαρείς για τον Ασπρόπυρ</w:t>
      </w:r>
      <w:r>
        <w:rPr>
          <w:rFonts w:eastAsia="Times New Roman"/>
          <w:color w:val="222222"/>
          <w:szCs w:val="24"/>
          <w:shd w:val="clear" w:color="auto" w:fill="FFFFFF"/>
        </w:rPr>
        <w:t>γο.</w:t>
      </w:r>
    </w:p>
    <w:p w14:paraId="6B14E9CF" w14:textId="77777777" w:rsidR="004965E6" w:rsidRDefault="004D430C">
      <w:pPr>
        <w:spacing w:line="600" w:lineRule="auto"/>
        <w:ind w:firstLine="720"/>
        <w:jc w:val="both"/>
        <w:rPr>
          <w:rFonts w:eastAsia="Times New Roman"/>
          <w:color w:val="000000"/>
          <w:szCs w:val="24"/>
          <w:shd w:val="clear" w:color="auto" w:fill="FFFFFF"/>
        </w:rPr>
      </w:pPr>
      <w:r w:rsidRPr="004F030E">
        <w:rPr>
          <w:rFonts w:eastAsia="Times New Roman"/>
          <w:color w:val="222222"/>
          <w:szCs w:val="24"/>
          <w:shd w:val="clear" w:color="auto" w:fill="FFFFFF"/>
        </w:rPr>
        <w:t xml:space="preserve">Προχωρούμε </w:t>
      </w:r>
      <w:r>
        <w:rPr>
          <w:rFonts w:eastAsia="Times New Roman"/>
          <w:color w:val="222222"/>
          <w:szCs w:val="24"/>
          <w:shd w:val="clear" w:color="auto" w:fill="FFFFFF"/>
        </w:rPr>
        <w:t xml:space="preserve">στην τέταρτη </w:t>
      </w:r>
      <w:r w:rsidRPr="004F030E">
        <w:rPr>
          <w:rFonts w:eastAsia="Times New Roman"/>
          <w:color w:val="222222"/>
          <w:szCs w:val="24"/>
          <w:shd w:val="clear" w:color="auto" w:fill="FFFFFF"/>
        </w:rPr>
        <w:t>με αριθμό</w:t>
      </w:r>
      <w:r w:rsidRPr="004F030E">
        <w:rPr>
          <w:rFonts w:eastAsia="Times New Roman"/>
          <w:color w:val="000000"/>
          <w:szCs w:val="24"/>
          <w:shd w:val="clear" w:color="auto" w:fill="FFFFFF"/>
        </w:rPr>
        <w:t xml:space="preserve"> 249/7-1-2019 επίκαιρη ερώτηση δεύτερου κύκλου της Βουλευτού Α΄ Αθηνών της </w:t>
      </w:r>
      <w:r w:rsidRPr="004F030E">
        <w:rPr>
          <w:rFonts w:eastAsia="Times New Roman"/>
          <w:color w:val="000000"/>
          <w:szCs w:val="24"/>
          <w:shd w:val="clear" w:color="auto" w:fill="FFFFFF"/>
        </w:rPr>
        <w:lastRenderedPageBreak/>
        <w:t xml:space="preserve">Νέας Δημοκρατίας </w:t>
      </w:r>
      <w:r w:rsidRPr="004F030E">
        <w:rPr>
          <w:rFonts w:eastAsia="Times New Roman"/>
          <w:color w:val="000000"/>
          <w:szCs w:val="24"/>
          <w:shd w:val="clear" w:color="auto" w:fill="FFFFFF"/>
        </w:rPr>
        <w:t>κ</w:t>
      </w:r>
      <w:r>
        <w:rPr>
          <w:rFonts w:eastAsia="Times New Roman"/>
          <w:color w:val="000000"/>
          <w:szCs w:val="24"/>
          <w:shd w:val="clear" w:color="auto" w:fill="FFFFFF"/>
        </w:rPr>
        <w:t>.</w:t>
      </w:r>
      <w:r w:rsidRPr="004F030E">
        <w:rPr>
          <w:rFonts w:eastAsia="Times New Roman"/>
          <w:color w:val="000000"/>
          <w:szCs w:val="24"/>
          <w:shd w:val="clear" w:color="auto" w:fill="FFFFFF"/>
        </w:rPr>
        <w:t xml:space="preserve"> </w:t>
      </w:r>
      <w:r w:rsidRPr="004F030E">
        <w:rPr>
          <w:rFonts w:eastAsia="Times New Roman"/>
          <w:bCs/>
          <w:color w:val="000000"/>
          <w:szCs w:val="24"/>
          <w:shd w:val="clear" w:color="auto" w:fill="FFFFFF"/>
        </w:rPr>
        <w:t>Όλγας Κεφαλογιάννη</w:t>
      </w:r>
      <w:r w:rsidRPr="004F030E">
        <w:rPr>
          <w:rFonts w:eastAsia="Times New Roman"/>
          <w:color w:val="000000"/>
          <w:szCs w:val="24"/>
          <w:shd w:val="clear" w:color="auto" w:fill="FFFFFF"/>
        </w:rPr>
        <w:t xml:space="preserve"> προς την Υπουργό </w:t>
      </w:r>
      <w:r w:rsidRPr="004F030E">
        <w:rPr>
          <w:rFonts w:eastAsia="Times New Roman"/>
          <w:bCs/>
          <w:color w:val="000000"/>
          <w:szCs w:val="24"/>
          <w:shd w:val="clear" w:color="auto" w:fill="FFFFFF"/>
        </w:rPr>
        <w:t xml:space="preserve">Πολιτισμού και Αθλητισμού, </w:t>
      </w:r>
      <w:r w:rsidRPr="004F030E">
        <w:rPr>
          <w:rFonts w:eastAsia="Times New Roman"/>
          <w:color w:val="000000"/>
          <w:szCs w:val="24"/>
          <w:shd w:val="clear" w:color="auto" w:fill="FFFFFF"/>
        </w:rPr>
        <w:t>με θέμα: «Ζητήματα λειτουργίας</w:t>
      </w:r>
      <w:r>
        <w:rPr>
          <w:rFonts w:eastAsia="Times New Roman"/>
          <w:color w:val="000000"/>
          <w:szCs w:val="24"/>
          <w:shd w:val="clear" w:color="auto" w:fill="FFFFFF"/>
        </w:rPr>
        <w:t xml:space="preserve"> </w:t>
      </w:r>
      <w:r w:rsidRPr="004F030E">
        <w:rPr>
          <w:rFonts w:eastAsia="Times New Roman"/>
          <w:color w:val="000000"/>
          <w:szCs w:val="24"/>
          <w:shd w:val="clear" w:color="auto" w:fill="FFFFFF"/>
        </w:rPr>
        <w:t xml:space="preserve">του Οργανισμού Πνευματικής </w:t>
      </w:r>
      <w:r w:rsidRPr="004F030E">
        <w:rPr>
          <w:rFonts w:eastAsia="Times New Roman"/>
          <w:color w:val="000000"/>
          <w:szCs w:val="24"/>
          <w:shd w:val="clear" w:color="auto" w:fill="FFFFFF"/>
        </w:rPr>
        <w:t>Ιδιοκτησίας».</w:t>
      </w:r>
    </w:p>
    <w:p w14:paraId="6B14E9D0" w14:textId="77777777" w:rsidR="004965E6" w:rsidRDefault="004D430C">
      <w:pPr>
        <w:spacing w:line="600" w:lineRule="auto"/>
        <w:ind w:firstLine="720"/>
        <w:jc w:val="both"/>
        <w:rPr>
          <w:rFonts w:eastAsia="Times New Roman"/>
          <w:color w:val="222222"/>
          <w:szCs w:val="24"/>
          <w:shd w:val="clear" w:color="auto" w:fill="FFFFFF"/>
        </w:rPr>
      </w:pPr>
      <w:r w:rsidRPr="004F030E">
        <w:rPr>
          <w:rFonts w:eastAsia="Times New Roman"/>
          <w:color w:val="000000"/>
          <w:szCs w:val="24"/>
          <w:shd w:val="clear" w:color="auto" w:fill="FFFFFF"/>
        </w:rPr>
        <w:t>Θα</w:t>
      </w:r>
      <w:r>
        <w:rPr>
          <w:rFonts w:eastAsia="Times New Roman"/>
          <w:color w:val="222222"/>
          <w:szCs w:val="24"/>
          <w:shd w:val="clear" w:color="auto" w:fill="FFFFFF"/>
        </w:rPr>
        <w:t xml:space="preserve"> απαντήσει η Υπουργός Πολιτισμού που παρευρίσκεται.</w:t>
      </w:r>
    </w:p>
    <w:p w14:paraId="6B14E9D1"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Ορίστε, κυρία Κεφαλογιάννη, έχετε τον λόγο.</w:t>
      </w:r>
    </w:p>
    <w:p w14:paraId="6B14E9D2" w14:textId="77777777" w:rsidR="004965E6" w:rsidRDefault="004D430C">
      <w:pPr>
        <w:spacing w:line="600" w:lineRule="auto"/>
        <w:ind w:firstLine="720"/>
        <w:jc w:val="both"/>
        <w:rPr>
          <w:rFonts w:eastAsia="Times New Roman"/>
          <w:color w:val="222222"/>
          <w:szCs w:val="24"/>
          <w:shd w:val="clear" w:color="auto" w:fill="FFFFFF"/>
        </w:rPr>
      </w:pPr>
      <w:r w:rsidRPr="004F030E">
        <w:rPr>
          <w:rFonts w:eastAsia="Times New Roman"/>
          <w:b/>
          <w:color w:val="222222"/>
          <w:szCs w:val="24"/>
          <w:shd w:val="clear" w:color="auto" w:fill="FFFFFF"/>
        </w:rPr>
        <w:t>ΟΛΓΑ ΚΕΦΑΛΟΓΙΑΝΝΗ:</w:t>
      </w:r>
      <w:r>
        <w:rPr>
          <w:rFonts w:eastAsia="Times New Roman"/>
          <w:color w:val="222222"/>
          <w:szCs w:val="24"/>
          <w:shd w:val="clear" w:color="auto" w:fill="FFFFFF"/>
        </w:rPr>
        <w:t xml:space="preserve"> Ευχαριστώ, κύριε Πρόεδρε.</w:t>
      </w:r>
    </w:p>
    <w:p w14:paraId="6B14E9D3"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Κυρία Υπουργέ, τα τέσσερα χρόνια διακυβέρνησής σας απέδειξαν τις καταστροφικές πολιτικές σας ακόμα </w:t>
      </w:r>
      <w:r>
        <w:rPr>
          <w:rFonts w:eastAsia="Times New Roman"/>
          <w:color w:val="222222"/>
          <w:szCs w:val="24"/>
          <w:shd w:val="clear" w:color="auto" w:fill="FFFFFF"/>
        </w:rPr>
        <w:t>και στον χώρο του πολιτισμού, με τον οποίο η Αριστερά υποτίθεται ότι διατηρούσε προνομιακές σχέσεις. Σε δύο κρίσιμους τομείς, αυτόν της πολιτιστικής κληρονομιάς και αυτόν των πνευματικών δικαιωμάτων, ακολουθήσατε εντελώς λάθος δρόμο. Ακολουθήσατε τον δρόμο</w:t>
      </w:r>
      <w:r>
        <w:rPr>
          <w:rFonts w:eastAsia="Times New Roman"/>
          <w:color w:val="222222"/>
          <w:szCs w:val="24"/>
          <w:shd w:val="clear" w:color="auto" w:fill="FFFFFF"/>
        </w:rPr>
        <w:t xml:space="preserve"> του ξεπουλήματος και της απαξίωσης. Η υπόθεση που </w:t>
      </w:r>
      <w:proofErr w:type="spellStart"/>
      <w:r>
        <w:rPr>
          <w:rFonts w:eastAsia="Times New Roman"/>
          <w:color w:val="222222"/>
          <w:szCs w:val="24"/>
          <w:shd w:val="clear" w:color="auto" w:fill="FFFFFF"/>
        </w:rPr>
        <w:t>υπερταμείου</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rPr>
        <w:t>και της εκχώρησης της κυριότητας, αλλά κυρίως της εκμετάλλευσης χιλιάδων πολιτιστικών αγαθών, σας εκθέτει ανεπανόρθωτα. Εκχωρείτε τον πολιτιστικό πλούτο της χώρας, χωρίς αιδώ, αλλά απολύτως συν</w:t>
      </w:r>
      <w:r>
        <w:rPr>
          <w:rFonts w:eastAsia="Times New Roman"/>
          <w:color w:val="222222"/>
          <w:szCs w:val="24"/>
          <w:shd w:val="clear" w:color="auto" w:fill="FFFFFF"/>
        </w:rPr>
        <w:t>ειδητά.</w:t>
      </w:r>
    </w:p>
    <w:p w14:paraId="6B14E9D4"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Την ίδια πολιτική ακολουθείτε και σε ό,τι αφορά στα πνευματικά δικαιώματα. Δεν σέβεστε τους δημιουργούς, τους καλλιτέχνες. Δεν έχετε λάβει κα</w:t>
      </w:r>
      <w:r>
        <w:rPr>
          <w:rFonts w:eastAsia="Times New Roman"/>
          <w:color w:val="222222"/>
          <w:szCs w:val="24"/>
          <w:shd w:val="clear" w:color="auto" w:fill="FFFFFF"/>
        </w:rPr>
        <w:t>μ</w:t>
      </w:r>
      <w:r>
        <w:rPr>
          <w:rFonts w:eastAsia="Times New Roman"/>
          <w:color w:val="222222"/>
          <w:szCs w:val="24"/>
          <w:shd w:val="clear" w:color="auto" w:fill="FFFFFF"/>
        </w:rPr>
        <w:t>μία απολύτως πρόνοια προστασίας τους, ενώ απολύτως νεφελώδεις είναι και υποχρεώσεις των χρηστών. Στα πάντα</w:t>
      </w:r>
      <w:r>
        <w:rPr>
          <w:rFonts w:eastAsia="Times New Roman"/>
          <w:color w:val="222222"/>
          <w:szCs w:val="24"/>
          <w:shd w:val="clear" w:color="auto" w:fill="FFFFFF"/>
        </w:rPr>
        <w:t xml:space="preserve"> λειτουργείτε χωρίς κανόνες, χωρίς πλαίσιο, πιθανότατα όχι από άγνοια, αλλά από σκοπιμότητα.</w:t>
      </w:r>
    </w:p>
    <w:p w14:paraId="6B14E9D5"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είχαμε επανειλημμένα προειδοποιήσει ότι ο νόμος περί πνευματικής ιδιοκτησίας που ψηφίστηκε το καλοκαίρι του 2017 δεν επρόκειτο να καλύψει τις ανάγκες των δημιο</w:t>
      </w:r>
      <w:r>
        <w:rPr>
          <w:rFonts w:eastAsia="Times New Roman"/>
          <w:color w:val="222222"/>
          <w:szCs w:val="24"/>
          <w:shd w:val="clear" w:color="auto" w:fill="FFFFFF"/>
        </w:rPr>
        <w:t>υργών. Μιλούσαμε και τότε, μιλάμε και τώρα για τους κανόνες αυτούς, οι οποίοι πρέπει να είναι κανόνες διαφάνειας, νομιμότητας και λογοδοσίας. Είχαμε εγείρει σοβαρές επιφυλάξεις εγκαίρως και για το νομικό πλαίσιο λειτουργίας αυτής της Ειδικής Υπηρεσίας Έκτα</w:t>
      </w:r>
      <w:r>
        <w:rPr>
          <w:rFonts w:eastAsia="Times New Roman"/>
          <w:color w:val="222222"/>
          <w:szCs w:val="24"/>
          <w:shd w:val="clear" w:color="auto" w:fill="FFFFFF"/>
        </w:rPr>
        <w:t>κτης Διαχείρισης που συστάθηκε στον ΟΠΙ.</w:t>
      </w:r>
    </w:p>
    <w:p w14:paraId="6B14E9D6"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Στην ήδη προβληματική κατάσταση που είχε δημιουργηθεί με την κατάρρευση της ΑΕΠΙ, προσθέσατε μία ακριβή κρατική δομή, η οποία είναι και νομικά έωλη, καθώς ο ΟΠΙ που είναι ο εποπτεύων φορέας των </w:t>
      </w:r>
      <w:r>
        <w:rPr>
          <w:rFonts w:eastAsia="Times New Roman"/>
          <w:color w:val="222222"/>
          <w:szCs w:val="24"/>
          <w:shd w:val="clear" w:color="auto" w:fill="FFFFFF"/>
        </w:rPr>
        <w:t>οργανισμών συλλογικής</w:t>
      </w:r>
      <w:r>
        <w:rPr>
          <w:rFonts w:eastAsia="Times New Roman"/>
          <w:color w:val="222222"/>
          <w:szCs w:val="24"/>
          <w:shd w:val="clear" w:color="auto" w:fill="FFFFFF"/>
        </w:rPr>
        <w:t xml:space="preserve"> διαχείρισης</w:t>
      </w:r>
      <w:r>
        <w:rPr>
          <w:rFonts w:eastAsia="Times New Roman"/>
          <w:color w:val="222222"/>
          <w:szCs w:val="24"/>
          <w:shd w:val="clear" w:color="auto" w:fill="FFFFFF"/>
        </w:rPr>
        <w:t xml:space="preserve">, ταυτόχρονα ορίστηκε να ασκεί τη συλλογική διαχείριση. Είμαστε </w:t>
      </w:r>
      <w:r>
        <w:rPr>
          <w:rFonts w:eastAsia="Times New Roman"/>
          <w:color w:val="222222"/>
          <w:szCs w:val="24"/>
          <w:shd w:val="clear" w:color="auto" w:fill="FFFFFF"/>
        </w:rPr>
        <w:lastRenderedPageBreak/>
        <w:t>η μόνη χώρα στην Ευρωπαϊκή Ένωση, όπου το κράτος ασκεί τη συλλογική διαχείριση.</w:t>
      </w:r>
    </w:p>
    <w:p w14:paraId="6B14E9D7"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w:t>
      </w:r>
      <w:r>
        <w:rPr>
          <w:rFonts w:eastAsia="Times New Roman"/>
          <w:color w:val="222222"/>
          <w:szCs w:val="24"/>
          <w:shd w:val="clear" w:color="auto" w:fill="FFFFFF"/>
        </w:rPr>
        <w:t xml:space="preserve">κτυπάει </w:t>
      </w:r>
      <w:r>
        <w:rPr>
          <w:rFonts w:eastAsia="Times New Roman"/>
          <w:color w:val="222222"/>
          <w:szCs w:val="24"/>
          <w:shd w:val="clear" w:color="auto" w:fill="FFFFFF"/>
        </w:rPr>
        <w:t>το κουδούνι λήξεως του χρόνου ομιλίας της κυρίας Βουλευτού)</w:t>
      </w:r>
    </w:p>
    <w:p w14:paraId="6B14E9D8"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Όλο αυτό το διά</w:t>
      </w:r>
      <w:r>
        <w:rPr>
          <w:rFonts w:eastAsia="Times New Roman"/>
          <w:color w:val="222222"/>
          <w:szCs w:val="24"/>
          <w:shd w:val="clear" w:color="auto" w:fill="FFFFFF"/>
        </w:rPr>
        <w:t xml:space="preserve">στημα έχουμε επιμείνει στα ζητήματα λειτουργίας, διαφάνειας και τήρησης της νομιμότητας απ’ αυτήν την </w:t>
      </w:r>
      <w:r>
        <w:rPr>
          <w:rFonts w:eastAsia="Times New Roman"/>
          <w:color w:val="222222"/>
          <w:szCs w:val="24"/>
          <w:shd w:val="clear" w:color="auto" w:fill="FFFFFF"/>
        </w:rPr>
        <w:t>ειδική υπηρεσία</w:t>
      </w:r>
      <w:r>
        <w:rPr>
          <w:rFonts w:eastAsia="Times New Roman"/>
          <w:color w:val="222222"/>
          <w:szCs w:val="24"/>
          <w:shd w:val="clear" w:color="auto" w:fill="FFFFFF"/>
        </w:rPr>
        <w:t>. Δυστυχώς, δεν έχουμε λάβει κα</w:t>
      </w:r>
      <w:r>
        <w:rPr>
          <w:rFonts w:eastAsia="Times New Roman"/>
          <w:color w:val="222222"/>
          <w:szCs w:val="24"/>
          <w:shd w:val="clear" w:color="auto" w:fill="FFFFFF"/>
        </w:rPr>
        <w:t>μ</w:t>
      </w:r>
      <w:r>
        <w:rPr>
          <w:rFonts w:eastAsia="Times New Roman"/>
          <w:color w:val="222222"/>
          <w:szCs w:val="24"/>
          <w:shd w:val="clear" w:color="auto" w:fill="FFFFFF"/>
        </w:rPr>
        <w:t xml:space="preserve">μία απάντηση και γι' αυτό επανερχόμαστε σήμερα, γιατί μιλάμε για μία </w:t>
      </w:r>
      <w:r>
        <w:rPr>
          <w:rFonts w:eastAsia="Times New Roman"/>
          <w:color w:val="222222"/>
          <w:szCs w:val="24"/>
          <w:shd w:val="clear" w:color="auto" w:fill="FFFFFF"/>
        </w:rPr>
        <w:t xml:space="preserve">υπηρεσία </w:t>
      </w:r>
      <w:r>
        <w:rPr>
          <w:rFonts w:eastAsia="Times New Roman"/>
          <w:color w:val="222222"/>
          <w:szCs w:val="24"/>
          <w:shd w:val="clear" w:color="auto" w:fill="FFFFFF"/>
        </w:rPr>
        <w:t>που λειτουργεί με χρήματα του</w:t>
      </w:r>
      <w:r>
        <w:rPr>
          <w:rFonts w:eastAsia="Times New Roman"/>
          <w:color w:val="222222"/>
          <w:szCs w:val="24"/>
          <w:shd w:val="clear" w:color="auto" w:fill="FFFFFF"/>
        </w:rPr>
        <w:t xml:space="preserve"> Έλληνα φορολογούμενου και θέλουμε, κυρία Υπουργέ, να μας απαντήσετε.</w:t>
      </w:r>
    </w:p>
    <w:p w14:paraId="6B14E9D9"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ποια κριτήρια, λοιπόν, εξειδίκευσης επιλέχθηκαν τα μέλη του </w:t>
      </w:r>
      <w:r>
        <w:rPr>
          <w:rFonts w:eastAsia="Times New Roman"/>
          <w:color w:val="222222"/>
          <w:szCs w:val="24"/>
          <w:shd w:val="clear" w:color="auto" w:fill="FFFFFF"/>
        </w:rPr>
        <w:t xml:space="preserve">διοικητικού συμβουλίου </w:t>
      </w:r>
      <w:r>
        <w:rPr>
          <w:rFonts w:eastAsia="Times New Roman"/>
          <w:color w:val="222222"/>
          <w:szCs w:val="24"/>
          <w:shd w:val="clear" w:color="auto" w:fill="FFFFFF"/>
        </w:rPr>
        <w:t>του ΟΠΙ και πώς τεκμαίρεται η εμπειρία τους σε θέματα πνευματικής ιδιοκτησίας; Διότι αυτό προβλέπετα</w:t>
      </w:r>
      <w:r>
        <w:rPr>
          <w:rFonts w:eastAsia="Times New Roman"/>
          <w:color w:val="222222"/>
          <w:szCs w:val="24"/>
          <w:shd w:val="clear" w:color="auto" w:fill="FFFFFF"/>
        </w:rPr>
        <w:t xml:space="preserve">ι από το Καταστατικό του ΟΠΙ. </w:t>
      </w:r>
    </w:p>
    <w:p w14:paraId="6B14E9DA"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Έχουν συναφθεί συμβάσεις έργου προμηθειών ή παροχής υπηρεσιών κατά παρέκκλιση του Κανονισμού Προμηθειών του ΟΠΙ, οι οποίες έχουν κατεπείγοντα χαρακτήρα; Σε τι αφορούν οι συμβάσεις αυτές και ποιες ανάγκες ακριβώς καλύπτουν;</w:t>
      </w:r>
    </w:p>
    <w:p w14:paraId="6B14E9DB"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Γι</w:t>
      </w:r>
      <w:r>
        <w:rPr>
          <w:rFonts w:eastAsia="Times New Roman"/>
          <w:color w:val="222222"/>
          <w:szCs w:val="24"/>
          <w:shd w:val="clear" w:color="auto" w:fill="FFFFFF"/>
        </w:rPr>
        <w:t xml:space="preserve">ατί μέχρι σήμερα αυτή η </w:t>
      </w:r>
      <w:r>
        <w:rPr>
          <w:rFonts w:eastAsia="Times New Roman"/>
          <w:color w:val="222222"/>
          <w:szCs w:val="24"/>
          <w:shd w:val="clear" w:color="auto" w:fill="FFFFFF"/>
        </w:rPr>
        <w:t xml:space="preserve">ειδική υπηρεσία </w:t>
      </w:r>
      <w:r>
        <w:rPr>
          <w:rFonts w:eastAsia="Times New Roman"/>
          <w:color w:val="222222"/>
          <w:szCs w:val="24"/>
          <w:shd w:val="clear" w:color="auto" w:fill="FFFFFF"/>
        </w:rPr>
        <w:t xml:space="preserve">δεν έχει αναρτήσει στη </w:t>
      </w:r>
      <w:r>
        <w:rPr>
          <w:rFonts w:eastAsia="Times New Roman"/>
          <w:color w:val="222222"/>
          <w:szCs w:val="24"/>
          <w:shd w:val="clear" w:color="auto" w:fill="FFFFFF"/>
        </w:rPr>
        <w:t>«</w:t>
      </w:r>
      <w:r>
        <w:rPr>
          <w:rFonts w:eastAsia="Times New Roman"/>
          <w:color w:val="222222"/>
          <w:szCs w:val="24"/>
          <w:shd w:val="clear" w:color="auto" w:fill="FFFFFF"/>
        </w:rPr>
        <w:t>ΔΙΑΥΓΕΙΑ</w:t>
      </w:r>
      <w:r>
        <w:rPr>
          <w:rFonts w:eastAsia="Times New Roman"/>
          <w:color w:val="222222"/>
          <w:szCs w:val="24"/>
          <w:shd w:val="clear" w:color="auto" w:fill="FFFFFF"/>
        </w:rPr>
        <w:t>»</w:t>
      </w:r>
      <w:r>
        <w:rPr>
          <w:rFonts w:eastAsia="Times New Roman"/>
          <w:color w:val="222222"/>
          <w:szCs w:val="24"/>
          <w:shd w:val="clear" w:color="auto" w:fill="FFFFFF"/>
        </w:rPr>
        <w:t xml:space="preserve"> κα</w:t>
      </w:r>
      <w:r>
        <w:rPr>
          <w:rFonts w:eastAsia="Times New Roman"/>
          <w:color w:val="222222"/>
          <w:szCs w:val="24"/>
          <w:shd w:val="clear" w:color="auto" w:fill="FFFFFF"/>
        </w:rPr>
        <w:t>μ</w:t>
      </w:r>
      <w:r>
        <w:rPr>
          <w:rFonts w:eastAsia="Times New Roman"/>
          <w:color w:val="222222"/>
          <w:szCs w:val="24"/>
          <w:shd w:val="clear" w:color="auto" w:fill="FFFFFF"/>
        </w:rPr>
        <w:t xml:space="preserve">μιά διοικητική πράξη που προκαλεί δαπάνη; Πρέπει να γνωρίζετε ότι οι </w:t>
      </w:r>
      <w:proofErr w:type="spellStart"/>
      <w:r>
        <w:rPr>
          <w:rFonts w:eastAsia="Times New Roman"/>
          <w:color w:val="222222"/>
          <w:szCs w:val="24"/>
          <w:shd w:val="clear" w:color="auto" w:fill="FFFFFF"/>
        </w:rPr>
        <w:t>αναρτητέες</w:t>
      </w:r>
      <w:proofErr w:type="spellEnd"/>
      <w:r>
        <w:rPr>
          <w:rFonts w:eastAsia="Times New Roman"/>
          <w:color w:val="222222"/>
          <w:szCs w:val="24"/>
          <w:shd w:val="clear" w:color="auto" w:fill="FFFFFF"/>
        </w:rPr>
        <w:t xml:space="preserve"> διοικητικές πράξεις οι οποίες δεν αναρτώνται, δεν είναι και εκτελεστές.</w:t>
      </w:r>
    </w:p>
    <w:p w14:paraId="6B14E9DC"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θέλουμε να μας </w:t>
      </w:r>
      <w:r>
        <w:rPr>
          <w:rFonts w:eastAsia="Times New Roman"/>
          <w:color w:val="222222"/>
          <w:szCs w:val="24"/>
          <w:shd w:val="clear" w:color="auto" w:fill="FFFFFF"/>
        </w:rPr>
        <w:t>ενημερώσετε πόσα άτομα και με ποια ιδιότητα στελεχώνουν την ΕΥΕΔ από συστάσεώς της έως σήμερα. Ποιες δαπάνες αναλυτικά καλύπτει η ειδική επιχορήγηση των 3 εκατομμυρίων ευρώ στον ΟΠΙ, που δόθηκε τον Οκτώβριο του 2018;</w:t>
      </w:r>
    </w:p>
    <w:p w14:paraId="6B14E9DD"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θυμίσω ότι από το 1994 μέχρι σή</w:t>
      </w:r>
      <w:r>
        <w:rPr>
          <w:rFonts w:eastAsia="Times New Roman"/>
          <w:color w:val="222222"/>
          <w:szCs w:val="24"/>
          <w:shd w:val="clear" w:color="auto" w:fill="FFFFFF"/>
        </w:rPr>
        <w:t xml:space="preserve">μερα, οι </w:t>
      </w:r>
      <w:r>
        <w:rPr>
          <w:rFonts w:eastAsia="Times New Roman"/>
          <w:color w:val="222222"/>
          <w:szCs w:val="24"/>
          <w:shd w:val="clear" w:color="auto" w:fill="FFFFFF"/>
        </w:rPr>
        <w:t xml:space="preserve">πρόεδροι </w:t>
      </w:r>
      <w:r>
        <w:rPr>
          <w:rFonts w:eastAsia="Times New Roman"/>
          <w:color w:val="222222"/>
          <w:szCs w:val="24"/>
          <w:shd w:val="clear" w:color="auto" w:fill="FFFFFF"/>
        </w:rPr>
        <w:t xml:space="preserve">του ΟΠΙ αμείβονταν συμβολικά –πραγματικά συμβολικά- με ποσά περίπου στα 50 ευρώ. Έχει εγκριθεί το περασμένο έτος αμοιβή για τη θέση του </w:t>
      </w:r>
      <w:r>
        <w:rPr>
          <w:rFonts w:eastAsia="Times New Roman"/>
          <w:color w:val="222222"/>
          <w:szCs w:val="24"/>
          <w:shd w:val="clear" w:color="auto" w:fill="FFFFFF"/>
        </w:rPr>
        <w:t xml:space="preserve">προέδρου </w:t>
      </w:r>
      <w:r>
        <w:rPr>
          <w:rFonts w:eastAsia="Times New Roman"/>
          <w:color w:val="222222"/>
          <w:szCs w:val="24"/>
          <w:shd w:val="clear" w:color="auto" w:fill="FFFFFF"/>
        </w:rPr>
        <w:t xml:space="preserve">του </w:t>
      </w:r>
      <w:r>
        <w:rPr>
          <w:rFonts w:eastAsia="Times New Roman"/>
          <w:color w:val="222222"/>
          <w:szCs w:val="24"/>
          <w:shd w:val="clear" w:color="auto" w:fill="FFFFFF"/>
        </w:rPr>
        <w:t xml:space="preserve">διοικητικού συμβουλίου </w:t>
      </w:r>
      <w:r>
        <w:rPr>
          <w:rFonts w:eastAsia="Times New Roman"/>
          <w:color w:val="222222"/>
          <w:szCs w:val="24"/>
          <w:shd w:val="clear" w:color="auto" w:fill="FFFFFF"/>
        </w:rPr>
        <w:t>του ΟΠΙ; Και αν ναι, σε τι ύψος ανέρχεται;</w:t>
      </w:r>
    </w:p>
    <w:p w14:paraId="6B14E9DE"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καταθέσω στα Πρ</w:t>
      </w:r>
      <w:r>
        <w:rPr>
          <w:rFonts w:eastAsia="Times New Roman"/>
          <w:color w:val="222222"/>
          <w:szCs w:val="24"/>
          <w:shd w:val="clear" w:color="auto" w:fill="FFFFFF"/>
        </w:rPr>
        <w:t>ακτικά ένα σχετικό δημοσίευμα με τον τίτλο «Παρατράγουδα με μισθούς-πρόκληση στην κρατική ΑΕΠΙ». Παρακαλούμε να μας απαντήσετε με στοιχεία στις παραπάνω ερωτήσεις.</w:t>
      </w:r>
    </w:p>
    <w:p w14:paraId="6B14E9DF" w14:textId="77777777" w:rsidR="004965E6" w:rsidRDefault="004D430C">
      <w:pPr>
        <w:tabs>
          <w:tab w:val="left" w:pos="7371"/>
        </w:tabs>
        <w:spacing w:line="600" w:lineRule="auto"/>
        <w:ind w:firstLine="720"/>
        <w:jc w:val="both"/>
        <w:rPr>
          <w:rFonts w:eastAsia="Times New Roman" w:cs="Times New Roman"/>
          <w:szCs w:val="24"/>
        </w:rPr>
      </w:pPr>
      <w:r w:rsidRPr="00075A96">
        <w:rPr>
          <w:rFonts w:eastAsia="Times New Roman" w:cs="Times New Roman"/>
          <w:szCs w:val="24"/>
        </w:rPr>
        <w:lastRenderedPageBreak/>
        <w:t xml:space="preserve">(Στο σημείο αυτό </w:t>
      </w:r>
      <w:r>
        <w:rPr>
          <w:rFonts w:eastAsia="Times New Roman" w:cs="Times New Roman"/>
          <w:szCs w:val="24"/>
        </w:rPr>
        <w:t>η</w:t>
      </w:r>
      <w:r w:rsidRPr="00075A96">
        <w:rPr>
          <w:rFonts w:eastAsia="Times New Roman" w:cs="Times New Roman"/>
          <w:szCs w:val="24"/>
        </w:rPr>
        <w:t xml:space="preserve"> Βουλευτής </w:t>
      </w:r>
      <w:r w:rsidRPr="00075A96">
        <w:rPr>
          <w:rFonts w:eastAsia="Times New Roman" w:cs="Times New Roman"/>
          <w:szCs w:val="24"/>
        </w:rPr>
        <w:t>κ</w:t>
      </w:r>
      <w:r>
        <w:rPr>
          <w:rFonts w:eastAsia="Times New Roman" w:cs="Times New Roman"/>
          <w:szCs w:val="24"/>
        </w:rPr>
        <w:t xml:space="preserve">. </w:t>
      </w:r>
      <w:r>
        <w:rPr>
          <w:rFonts w:eastAsia="Times New Roman" w:cs="Times New Roman"/>
          <w:szCs w:val="24"/>
        </w:rPr>
        <w:t xml:space="preserve">Όλγα Κεφαλογιάννη καταθέτει για τα Πρακτικά το προαναφερθέν </w:t>
      </w:r>
      <w:r>
        <w:rPr>
          <w:rFonts w:eastAsia="Times New Roman" w:cs="Times New Roman"/>
          <w:szCs w:val="24"/>
        </w:rPr>
        <w:t>δημοσίευμα</w:t>
      </w:r>
      <w:r w:rsidRPr="00075A96">
        <w:rPr>
          <w:rFonts w:eastAsia="Times New Roman" w:cs="Times New Roman"/>
          <w:szCs w:val="24"/>
        </w:rPr>
        <w:t>, τ</w:t>
      </w:r>
      <w:r>
        <w:rPr>
          <w:rFonts w:eastAsia="Times New Roman" w:cs="Times New Roman"/>
          <w:szCs w:val="24"/>
        </w:rPr>
        <w:t>ο οποίο</w:t>
      </w:r>
      <w:r w:rsidRPr="00075A96">
        <w:rPr>
          <w:rFonts w:eastAsia="Times New Roman" w:cs="Times New Roman"/>
          <w:szCs w:val="24"/>
        </w:rPr>
        <w:t xml:space="preserve"> βρίσκ</w:t>
      </w:r>
      <w:r>
        <w:rPr>
          <w:rFonts w:eastAsia="Times New Roman" w:cs="Times New Roman"/>
          <w:szCs w:val="24"/>
        </w:rPr>
        <w:t>ε</w:t>
      </w:r>
      <w:r w:rsidRPr="00075A96">
        <w:rPr>
          <w:rFonts w:eastAsia="Times New Roman" w:cs="Times New Roman"/>
          <w:szCs w:val="24"/>
        </w:rPr>
        <w:t xml:space="preserve">ται στο </w:t>
      </w:r>
      <w:r>
        <w:rPr>
          <w:rFonts w:eastAsia="Times New Roman" w:cs="Times New Roman"/>
          <w:szCs w:val="24"/>
        </w:rPr>
        <w:t>α</w:t>
      </w:r>
      <w:r w:rsidRPr="00075A96">
        <w:rPr>
          <w:rFonts w:eastAsia="Times New Roman" w:cs="Times New Roman"/>
          <w:szCs w:val="24"/>
        </w:rPr>
        <w:t xml:space="preserve">ρχείο </w:t>
      </w:r>
      <w:r w:rsidRPr="00075A96">
        <w:rPr>
          <w:rFonts w:eastAsia="Times New Roman" w:cs="Times New Roman"/>
          <w:szCs w:val="24"/>
        </w:rPr>
        <w:t>του Τμήματος Γραμματείας της Διεύθυνσης Στενογραφίας και Πρακτικών της Βουλής)</w:t>
      </w:r>
    </w:p>
    <w:p w14:paraId="6B14E9E0"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Τελικά, κυρία Υπουργέ, πείτε μας πόσο κοστίζει η μέχρι σήμερα λειτουργία της </w:t>
      </w:r>
      <w:r>
        <w:rPr>
          <w:rFonts w:eastAsia="Times New Roman"/>
          <w:color w:val="222222"/>
          <w:szCs w:val="24"/>
          <w:shd w:val="clear" w:color="auto" w:fill="FFFFFF"/>
        </w:rPr>
        <w:t xml:space="preserve">ειδικής υπηρεσίας </w:t>
      </w:r>
      <w:r>
        <w:rPr>
          <w:rFonts w:eastAsia="Times New Roman"/>
          <w:color w:val="222222"/>
          <w:szCs w:val="24"/>
          <w:shd w:val="clear" w:color="auto" w:fill="FFFFFF"/>
        </w:rPr>
        <w:t xml:space="preserve">συνολικά και κυρίως τι έργο έχει </w:t>
      </w:r>
      <w:proofErr w:type="spellStart"/>
      <w:r>
        <w:rPr>
          <w:rFonts w:eastAsia="Times New Roman"/>
          <w:color w:val="222222"/>
          <w:szCs w:val="24"/>
          <w:shd w:val="clear" w:color="auto" w:fill="FFFFFF"/>
        </w:rPr>
        <w:t>παράξει</w:t>
      </w:r>
      <w:proofErr w:type="spellEnd"/>
      <w:r>
        <w:rPr>
          <w:rFonts w:eastAsia="Times New Roman"/>
          <w:color w:val="222222"/>
          <w:szCs w:val="24"/>
          <w:shd w:val="clear" w:color="auto" w:fill="FFFFFF"/>
        </w:rPr>
        <w:t>. Πόσα χρήματα, δηλαδή, έχει συλλέξει για τα δικαιώματα και πόσα από αυτά έχουν αποδοθεί στους δημιουργούς, στους καλλιτέχνες;</w:t>
      </w:r>
    </w:p>
    <w:p w14:paraId="6B14E9E1"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 xml:space="preserve">Κυρία Υπουργέ, ορίστε, έχετε τον λόγο με μία σχετική ανοχή και εσείς για τα ερωτήματα που έβαλε η </w:t>
      </w:r>
      <w:r>
        <w:rPr>
          <w:rFonts w:eastAsia="Times New Roman"/>
          <w:color w:val="222222"/>
          <w:szCs w:val="24"/>
          <w:shd w:val="clear" w:color="auto" w:fill="FFFFFF"/>
        </w:rPr>
        <w:t xml:space="preserve">κ. </w:t>
      </w:r>
      <w:r>
        <w:rPr>
          <w:rFonts w:eastAsia="Times New Roman"/>
          <w:color w:val="222222"/>
          <w:szCs w:val="24"/>
          <w:shd w:val="clear" w:color="auto" w:fill="FFFFFF"/>
        </w:rPr>
        <w:t>Κεφαλογιάννη, τα οποία ήταν πολλά.</w:t>
      </w:r>
    </w:p>
    <w:p w14:paraId="6B14E9E2"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ΜΥΡΣΙΝΗ ΖΟΡΜΠΑ (Υπουργός Πολιτισμού και Αθλητισμού): </w:t>
      </w:r>
      <w:r>
        <w:rPr>
          <w:rFonts w:eastAsia="Times New Roman"/>
          <w:color w:val="222222"/>
          <w:szCs w:val="24"/>
          <w:shd w:val="clear" w:color="auto" w:fill="FFFFFF"/>
        </w:rPr>
        <w:t>Είναι πολλά, κύριε Πρόεδρε όντως, αλλά υπάρχουν αναλυτικές απαντήσε</w:t>
      </w:r>
      <w:r>
        <w:rPr>
          <w:rFonts w:eastAsia="Times New Roman"/>
          <w:color w:val="222222"/>
          <w:szCs w:val="24"/>
          <w:shd w:val="clear" w:color="auto" w:fill="FFFFFF"/>
        </w:rPr>
        <w:t>ις.</w:t>
      </w:r>
    </w:p>
    <w:p w14:paraId="6B14E9E3"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ξεκινήσω, όμως, από τη μεταβίβαση κυριότητας.</w:t>
      </w:r>
    </w:p>
    <w:p w14:paraId="6B14E9E4"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Κυρία Κεφαλογιάννη, καλό θα ήταν να μην είχατε βάλει την υπογραφή σας σε μεταβίβαση κυριότητας, γιατί τότε θα ήσασταν πιο αξιόπιστη. Τα ακίνητα της Πλάκας, όμως, μιλάνε.</w:t>
      </w:r>
    </w:p>
    <w:p w14:paraId="6B14E9E5"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εξαιρέσαμε το 2016 τους αρχαιολογικούς χώρους. Δεύτερον, τους καταγράψαμε και τους </w:t>
      </w:r>
      <w:proofErr w:type="spellStart"/>
      <w:r>
        <w:rPr>
          <w:rFonts w:eastAsia="Times New Roman"/>
          <w:color w:val="222222"/>
          <w:szCs w:val="24"/>
          <w:shd w:val="clear" w:color="auto" w:fill="FFFFFF"/>
        </w:rPr>
        <w:t>ταυτοποιήσαμε</w:t>
      </w:r>
      <w:proofErr w:type="spellEnd"/>
      <w:r>
        <w:rPr>
          <w:rFonts w:eastAsia="Times New Roman"/>
          <w:color w:val="222222"/>
          <w:szCs w:val="24"/>
          <w:shd w:val="clear" w:color="auto" w:fill="FFFFFF"/>
        </w:rPr>
        <w:t>. Τρίτον, νομοθετούμε τώρα, ώστε να υπάρχει μία διαρκής προστασία, προκειμένου αν προκύψει οποιοσδήποτε κίνδυνος, να μπορεί να αντιμετωπιστεί. Επομένως, ν</w:t>
      </w:r>
      <w:r>
        <w:rPr>
          <w:rFonts w:eastAsia="Times New Roman"/>
          <w:color w:val="222222"/>
          <w:szCs w:val="24"/>
          <w:shd w:val="clear" w:color="auto" w:fill="FFFFFF"/>
        </w:rPr>
        <w:t>ομίζω ότι η επιμονή σας δεν έχει κα</w:t>
      </w:r>
      <w:r>
        <w:rPr>
          <w:rFonts w:eastAsia="Times New Roman"/>
          <w:color w:val="222222"/>
          <w:szCs w:val="24"/>
          <w:shd w:val="clear" w:color="auto" w:fill="FFFFFF"/>
        </w:rPr>
        <w:t>μ</w:t>
      </w:r>
      <w:r>
        <w:rPr>
          <w:rFonts w:eastAsia="Times New Roman"/>
          <w:color w:val="222222"/>
          <w:szCs w:val="24"/>
          <w:shd w:val="clear" w:color="auto" w:fill="FFFFFF"/>
        </w:rPr>
        <w:t>μία δικαιολογία.</w:t>
      </w:r>
    </w:p>
    <w:p w14:paraId="6B14E9E6"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Κατά δεύτερον, όταν μιλάμε για τους δημιουργούς και τα δικαιώματά τους, μιλάμε για την επιβίωσή τους. Η αμαρτωλή </w:t>
      </w:r>
      <w:r>
        <w:rPr>
          <w:rFonts w:eastAsia="Times New Roman"/>
          <w:color w:val="222222"/>
          <w:szCs w:val="24"/>
          <w:shd w:val="clear" w:color="auto" w:fill="FFFFFF"/>
        </w:rPr>
        <w:t>«</w:t>
      </w:r>
      <w:r>
        <w:rPr>
          <w:rFonts w:eastAsia="Times New Roman"/>
          <w:color w:val="222222"/>
          <w:szCs w:val="24"/>
          <w:shd w:val="clear" w:color="auto" w:fill="FFFFFF"/>
        </w:rPr>
        <w:t xml:space="preserve">κόπρος του </w:t>
      </w:r>
      <w:proofErr w:type="spellStart"/>
      <w:r>
        <w:rPr>
          <w:rFonts w:eastAsia="Times New Roman"/>
          <w:color w:val="222222"/>
          <w:szCs w:val="24"/>
          <w:shd w:val="clear" w:color="auto" w:fill="FFFFFF"/>
        </w:rPr>
        <w:t>Αυγείου</w:t>
      </w:r>
      <w:proofErr w:type="spellEnd"/>
      <w:r>
        <w:rPr>
          <w:rFonts w:eastAsia="Times New Roman"/>
          <w:color w:val="222222"/>
          <w:szCs w:val="24"/>
          <w:shd w:val="clear" w:color="auto" w:fill="FFFFFF"/>
        </w:rPr>
        <w:t>»</w:t>
      </w:r>
      <w:r>
        <w:rPr>
          <w:rFonts w:eastAsia="Times New Roman"/>
          <w:color w:val="222222"/>
          <w:szCs w:val="24"/>
          <w:shd w:val="clear" w:color="auto" w:fill="FFFFFF"/>
        </w:rPr>
        <w:t>, την οποίαν ανέχθηκαν με την ΑΕΠΙ επί πολλές δεκαετίες οι κυβερνήσεις</w:t>
      </w:r>
      <w:r>
        <w:rPr>
          <w:rFonts w:eastAsia="Times New Roman"/>
          <w:color w:val="222222"/>
          <w:szCs w:val="24"/>
          <w:shd w:val="clear" w:color="auto" w:fill="FFFFFF"/>
        </w:rPr>
        <w:t xml:space="preserve"> σας, νομίζω ότι μιλάει από μόνη της. Επομένως, η κριτική στη λύση που δώσαμε νομίζω ότι είναι άτοπη. </w:t>
      </w:r>
    </w:p>
    <w:p w14:paraId="6B14E9E7"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Ωστόσο, θέλω να σας απαντήσω πάρα πολύ συγκεκριμένα ότι οι συμβάσεις οι οποίες έχουν συναφθεί είναι οι απαραίτητες, οι αναγκαίες για τη συλλογική διαχείρ</w:t>
      </w:r>
      <w:r>
        <w:rPr>
          <w:rFonts w:eastAsia="Times New Roman"/>
          <w:color w:val="222222"/>
          <w:szCs w:val="24"/>
          <w:shd w:val="clear" w:color="auto" w:fill="FFFFFF"/>
        </w:rPr>
        <w:t xml:space="preserve">ιση και πάντοτε με </w:t>
      </w:r>
      <w:r>
        <w:rPr>
          <w:rFonts w:eastAsia="Times New Roman"/>
          <w:color w:val="222222"/>
          <w:szCs w:val="24"/>
          <w:shd w:val="clear" w:color="auto" w:fill="FFFFFF"/>
        </w:rPr>
        <w:lastRenderedPageBreak/>
        <w:t xml:space="preserve">σκοπό τη διανομή των δικαιωμάτων στους δημιουργούς. Η ΕΥΕΔ έχει έναν μεταβατικό χαρακτήρα και είναι απαραίτητο, διότι μετά από τη χρόνια αμαρτία της ΑΕΠΙ, είναι φυσικό ότι έπρεπε να αναλάβουμε την ευθύνη μας για το δημόσιο συμφέρον και, </w:t>
      </w:r>
      <w:r>
        <w:rPr>
          <w:rFonts w:eastAsia="Times New Roman"/>
          <w:color w:val="222222"/>
          <w:szCs w:val="24"/>
          <w:shd w:val="clear" w:color="auto" w:fill="FFFFFF"/>
        </w:rPr>
        <w:t xml:space="preserve">επομένως, να φροντίσουμε ώστε να υπάρξει αυτή η μεταβατική περίοδος, η οποία θα οδηγήσει στην επόμενη φάση που είναι οι ίδιοι οι δημιουργοί να μπορούν να διαχειρίζονται τα δικαιώματά τους. Νομίζω ότι είναι απλό, σαφές, κατανοητό σε χιλιάδες δημιουργών, οι </w:t>
      </w:r>
      <w:r>
        <w:rPr>
          <w:rFonts w:eastAsia="Times New Roman"/>
          <w:color w:val="222222"/>
          <w:szCs w:val="24"/>
          <w:shd w:val="clear" w:color="auto" w:fill="FFFFFF"/>
        </w:rPr>
        <w:t>οποίοι συμμετέχουν.</w:t>
      </w:r>
    </w:p>
    <w:p w14:paraId="6B14E9E8"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Πρόκειται, όμως –και ακριβώς γι' αυτό- για μια έκτακτη επιχορήγηση, η οποία δίνεται προκειμένου να έχουμε μία λειτουργία της ΕΥΕΔ. Επομένως, δεν ισχύει το θέμα που θέτετε σχετικά με τη </w:t>
      </w:r>
      <w:r>
        <w:rPr>
          <w:rFonts w:eastAsia="Times New Roman"/>
          <w:color w:val="222222"/>
          <w:szCs w:val="24"/>
          <w:shd w:val="clear" w:color="auto" w:fill="FFFFFF"/>
        </w:rPr>
        <w:t>«</w:t>
      </w:r>
      <w:r>
        <w:rPr>
          <w:rFonts w:eastAsia="Times New Roman"/>
          <w:color w:val="222222"/>
          <w:szCs w:val="24"/>
          <w:shd w:val="clear" w:color="auto" w:fill="FFFFFF"/>
        </w:rPr>
        <w:t>ΔΙΑΥΓΕΙΑ</w:t>
      </w:r>
      <w:r>
        <w:rPr>
          <w:rFonts w:eastAsia="Times New Roman"/>
          <w:color w:val="222222"/>
          <w:szCs w:val="24"/>
          <w:shd w:val="clear" w:color="auto" w:fill="FFFFFF"/>
        </w:rPr>
        <w:t>»</w:t>
      </w:r>
      <w:r>
        <w:rPr>
          <w:rFonts w:eastAsia="Times New Roman"/>
          <w:color w:val="222222"/>
          <w:szCs w:val="24"/>
          <w:shd w:val="clear" w:color="auto" w:fill="FFFFFF"/>
        </w:rPr>
        <w:t xml:space="preserve">, καθώς ξέρετε πολύ καλά ότι στη </w:t>
      </w:r>
      <w:r>
        <w:rPr>
          <w:rFonts w:eastAsia="Times New Roman"/>
          <w:color w:val="222222"/>
          <w:szCs w:val="24"/>
          <w:shd w:val="clear" w:color="auto" w:fill="FFFFFF"/>
        </w:rPr>
        <w:t>«</w:t>
      </w:r>
      <w:r>
        <w:rPr>
          <w:rFonts w:eastAsia="Times New Roman"/>
          <w:color w:val="222222"/>
          <w:szCs w:val="24"/>
          <w:shd w:val="clear" w:color="auto" w:fill="FFFFFF"/>
        </w:rPr>
        <w:t>ΔΙΑΥΓΕΙ</w:t>
      </w:r>
      <w:r>
        <w:rPr>
          <w:rFonts w:eastAsia="Times New Roman"/>
          <w:color w:val="222222"/>
          <w:szCs w:val="24"/>
          <w:shd w:val="clear" w:color="auto" w:fill="FFFFFF"/>
        </w:rPr>
        <w:t>Α</w:t>
      </w:r>
      <w:r>
        <w:rPr>
          <w:rFonts w:eastAsia="Times New Roman"/>
          <w:color w:val="222222"/>
          <w:szCs w:val="24"/>
          <w:shd w:val="clear" w:color="auto" w:fill="FFFFFF"/>
        </w:rPr>
        <w:t>»</w:t>
      </w:r>
      <w:r>
        <w:rPr>
          <w:rFonts w:eastAsia="Times New Roman"/>
          <w:color w:val="222222"/>
          <w:szCs w:val="24"/>
          <w:shd w:val="clear" w:color="auto" w:fill="FFFFFF"/>
        </w:rPr>
        <w:t xml:space="preserve"> χρειάζεται να δημοσιεύονται τα στοιχεία όταν υπάρχει πάνω από το 50% της τακτικής επιχορήγησης. Εδώ, στη συγκεκριμένη περίπτωση, δεν είναι απαραίτητο.</w:t>
      </w:r>
    </w:p>
    <w:p w14:paraId="6B14E9E9"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σας μιλήσω, όμως, όσο προλαβαίνω, για το προσωπικό και τη στελέχωση των τμημάτων της ΕΥΕΔ. Έχουμε δ</w:t>
      </w:r>
      <w:r>
        <w:rPr>
          <w:rFonts w:eastAsia="Times New Roman"/>
          <w:color w:val="222222"/>
          <w:szCs w:val="24"/>
          <w:shd w:val="clear" w:color="auto" w:fill="FFFFFF"/>
        </w:rPr>
        <w:t>εκα</w:t>
      </w:r>
      <w:r>
        <w:rPr>
          <w:rFonts w:eastAsia="Times New Roman"/>
          <w:color w:val="222222"/>
          <w:szCs w:val="24"/>
          <w:shd w:val="clear" w:color="auto" w:fill="FFFFFF"/>
        </w:rPr>
        <w:lastRenderedPageBreak/>
        <w:t>τέσσερα άτομα με συμβάσεις ιδιωτικού δικαίου ορισμένου χρόνου, οι οποίες έχουν γίνει με πρόσκληση εκδήλωσης ενδιαφέροντος, δεκαοκτώ άτομα με συμβάσεις παροχής υπηρεσιών εξάμηνης διάρκειας, σαράντα άτομα με εντολές ανάθεσης συγκεκριμένων εργασιών, με κρι</w:t>
      </w:r>
      <w:r>
        <w:rPr>
          <w:rFonts w:eastAsia="Times New Roman"/>
          <w:color w:val="222222"/>
          <w:szCs w:val="24"/>
          <w:shd w:val="clear" w:color="auto" w:fill="FFFFFF"/>
        </w:rPr>
        <w:t xml:space="preserve">τήριο την εμπειρία τους στη συλλογική διαχείριση ή τις ειδικές γνώσεις για το εξειδικευμένο αντικείμενο της δραστηριότητάς τους. </w:t>
      </w:r>
    </w:p>
    <w:p w14:paraId="6B14E9EA"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w:t>
      </w:r>
      <w:r>
        <w:rPr>
          <w:rFonts w:eastAsia="Times New Roman"/>
          <w:color w:val="222222"/>
          <w:szCs w:val="24"/>
          <w:shd w:val="clear" w:color="auto" w:fill="FFFFFF"/>
        </w:rPr>
        <w:t xml:space="preserve">κτυπάει </w:t>
      </w:r>
      <w:r>
        <w:rPr>
          <w:rFonts w:eastAsia="Times New Roman"/>
          <w:color w:val="222222"/>
          <w:szCs w:val="24"/>
          <w:shd w:val="clear" w:color="auto" w:fill="FFFFFF"/>
        </w:rPr>
        <w:t>το κουδούνι λήξεως του χρόνου ομιλίας της κυρίας Υπουργού)</w:t>
      </w:r>
    </w:p>
    <w:p w14:paraId="6B14E9EB"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Γνωρίζετε πολύ καλά ότι υπάρχει μία ιδιαίτ</w:t>
      </w:r>
      <w:r>
        <w:rPr>
          <w:rFonts w:eastAsia="Times New Roman"/>
          <w:color w:val="222222"/>
          <w:szCs w:val="24"/>
          <w:shd w:val="clear" w:color="auto" w:fill="FFFFFF"/>
        </w:rPr>
        <w:t xml:space="preserve">ερη εμπειρογνωμοσύνη στη διαχείριση </w:t>
      </w:r>
      <w:proofErr w:type="spellStart"/>
      <w:r>
        <w:rPr>
          <w:rFonts w:eastAsia="Times New Roman"/>
          <w:color w:val="222222"/>
          <w:szCs w:val="24"/>
          <w:shd w:val="clear" w:color="auto" w:fill="FFFFFF"/>
        </w:rPr>
        <w:t>επιγραμμικών</w:t>
      </w:r>
      <w:proofErr w:type="spellEnd"/>
      <w:r>
        <w:rPr>
          <w:rFonts w:eastAsia="Times New Roman"/>
          <w:color w:val="222222"/>
          <w:szCs w:val="24"/>
          <w:shd w:val="clear" w:color="auto" w:fill="FFFFFF"/>
        </w:rPr>
        <w:t xml:space="preserve"> δικαιωμάτων, στην τεκμηρίωση μουσικών έργων, στη διαχείριση κατηγοριών χρηστών μουσικής, κ</w:t>
      </w:r>
      <w:r>
        <w:rPr>
          <w:rFonts w:eastAsia="Times New Roman"/>
          <w:color w:val="222222"/>
          <w:szCs w:val="24"/>
          <w:shd w:val="clear" w:color="auto" w:fill="FFFFFF"/>
        </w:rPr>
        <w:t>.</w:t>
      </w:r>
      <w:r>
        <w:rPr>
          <w:rFonts w:eastAsia="Times New Roman"/>
          <w:color w:val="222222"/>
          <w:szCs w:val="24"/>
          <w:shd w:val="clear" w:color="auto" w:fill="FFFFFF"/>
        </w:rPr>
        <w:t>λπ</w:t>
      </w:r>
      <w:r>
        <w:rPr>
          <w:rFonts w:eastAsia="Times New Roman"/>
          <w:color w:val="222222"/>
          <w:szCs w:val="24"/>
          <w:shd w:val="clear" w:color="auto" w:fill="FFFFFF"/>
        </w:rPr>
        <w:t>.</w:t>
      </w:r>
      <w:r>
        <w:rPr>
          <w:rFonts w:eastAsia="Times New Roman"/>
          <w:color w:val="222222"/>
          <w:szCs w:val="24"/>
          <w:shd w:val="clear" w:color="auto" w:fill="FFFFFF"/>
        </w:rPr>
        <w:t>. Δεν μπορώ να δαπανήσω περισσότερο χρόνο, για να τα αναφέρω όλα.</w:t>
      </w:r>
    </w:p>
    <w:p w14:paraId="6B14E9EC"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Υπάρχουν, επίσης, τρεις δικηγόροι με εντολές αν</w:t>
      </w:r>
      <w:r>
        <w:rPr>
          <w:rFonts w:eastAsia="Times New Roman"/>
          <w:color w:val="222222"/>
          <w:szCs w:val="24"/>
          <w:shd w:val="clear" w:color="auto" w:fill="FFFFFF"/>
        </w:rPr>
        <w:t>άθεσης υπηρεσιών και δύο υπάλληλοι που έχουν διατεθεί από νομικό πρόσωπο, στο οποίο έχουν ανατεθεί οικονομοτεχνικές υπηρεσίες.</w:t>
      </w:r>
    </w:p>
    <w:p w14:paraId="6B14E9ED" w14:textId="77777777" w:rsidR="004965E6" w:rsidRDefault="004D430C">
      <w:pPr>
        <w:tabs>
          <w:tab w:val="center" w:pos="4753"/>
          <w:tab w:val="left" w:pos="6156"/>
        </w:tabs>
        <w:spacing w:line="600" w:lineRule="auto"/>
        <w:ind w:firstLine="720"/>
        <w:jc w:val="both"/>
        <w:rPr>
          <w:rFonts w:eastAsia="Times New Roman"/>
          <w:szCs w:val="24"/>
        </w:rPr>
      </w:pPr>
      <w:r>
        <w:rPr>
          <w:rFonts w:eastAsia="Times New Roman"/>
          <w:szCs w:val="24"/>
        </w:rPr>
        <w:lastRenderedPageBreak/>
        <w:t>Επομένως, εδώ έχουμε να κάνουμε με ένα σύνολο δ</w:t>
      </w:r>
      <w:r w:rsidRPr="00DF39B8">
        <w:rPr>
          <w:rFonts w:eastAsia="Times New Roman"/>
          <w:szCs w:val="24"/>
        </w:rPr>
        <w:t>απανών λειτουργί</w:t>
      </w:r>
      <w:r>
        <w:rPr>
          <w:rFonts w:eastAsia="Times New Roman"/>
          <w:szCs w:val="24"/>
        </w:rPr>
        <w:t>ας για το ενδεκάμηνο Ιανουαρίου</w:t>
      </w:r>
      <w:r>
        <w:rPr>
          <w:rFonts w:eastAsia="Times New Roman"/>
          <w:szCs w:val="24"/>
        </w:rPr>
        <w:t xml:space="preserve"> </w:t>
      </w:r>
      <w:r>
        <w:rPr>
          <w:rFonts w:eastAsia="Times New Roman"/>
          <w:szCs w:val="24"/>
        </w:rPr>
        <w:t>-</w:t>
      </w:r>
      <w:r>
        <w:rPr>
          <w:rFonts w:eastAsia="Times New Roman"/>
          <w:szCs w:val="24"/>
        </w:rPr>
        <w:t xml:space="preserve"> </w:t>
      </w:r>
      <w:r w:rsidRPr="00DF39B8">
        <w:rPr>
          <w:rFonts w:eastAsia="Times New Roman"/>
          <w:szCs w:val="24"/>
        </w:rPr>
        <w:t>Νοεμβρίου</w:t>
      </w:r>
      <w:r>
        <w:rPr>
          <w:rFonts w:eastAsia="Times New Roman"/>
          <w:szCs w:val="24"/>
        </w:rPr>
        <w:t>.</w:t>
      </w:r>
      <w:r w:rsidRPr="00DF39B8">
        <w:rPr>
          <w:rFonts w:eastAsia="Times New Roman"/>
          <w:szCs w:val="24"/>
        </w:rPr>
        <w:t xml:space="preserve"> </w:t>
      </w:r>
      <w:r>
        <w:rPr>
          <w:rFonts w:eastAsia="Times New Roman"/>
          <w:szCs w:val="24"/>
        </w:rPr>
        <w:t>Τ</w:t>
      </w:r>
      <w:r w:rsidRPr="00DF39B8">
        <w:rPr>
          <w:rFonts w:eastAsia="Times New Roman"/>
          <w:szCs w:val="24"/>
        </w:rPr>
        <w:t>α στοιχεία του Δεκεμ</w:t>
      </w:r>
      <w:r w:rsidRPr="00DF39B8">
        <w:rPr>
          <w:rFonts w:eastAsia="Times New Roman"/>
          <w:szCs w:val="24"/>
        </w:rPr>
        <w:t xml:space="preserve">βρίου </w:t>
      </w:r>
      <w:r>
        <w:rPr>
          <w:rFonts w:eastAsia="Times New Roman"/>
          <w:szCs w:val="24"/>
        </w:rPr>
        <w:t>θ</w:t>
      </w:r>
      <w:r w:rsidRPr="00DF39B8">
        <w:rPr>
          <w:rFonts w:eastAsia="Times New Roman"/>
          <w:szCs w:val="24"/>
        </w:rPr>
        <w:t>α βγουν στο τέλος Ιανουαρίου</w:t>
      </w:r>
      <w:r>
        <w:rPr>
          <w:rFonts w:eastAsia="Times New Roman"/>
          <w:szCs w:val="24"/>
        </w:rPr>
        <w:t>.</w:t>
      </w:r>
      <w:r w:rsidRPr="00DF39B8">
        <w:rPr>
          <w:rFonts w:eastAsia="Times New Roman"/>
          <w:szCs w:val="24"/>
        </w:rPr>
        <w:t xml:space="preserve"> </w:t>
      </w:r>
      <w:r>
        <w:rPr>
          <w:rFonts w:eastAsia="Times New Roman"/>
          <w:szCs w:val="24"/>
        </w:rPr>
        <w:t>Μ</w:t>
      </w:r>
      <w:r w:rsidRPr="00DF39B8">
        <w:rPr>
          <w:rFonts w:eastAsia="Times New Roman"/>
          <w:szCs w:val="24"/>
        </w:rPr>
        <w:t xml:space="preserve">πορείτε να </w:t>
      </w:r>
      <w:r>
        <w:rPr>
          <w:rFonts w:eastAsia="Times New Roman"/>
          <w:szCs w:val="24"/>
        </w:rPr>
        <w:t>κάνετε</w:t>
      </w:r>
      <w:r w:rsidRPr="00DF39B8">
        <w:rPr>
          <w:rFonts w:eastAsia="Times New Roman"/>
          <w:szCs w:val="24"/>
        </w:rPr>
        <w:t xml:space="preserve"> άλλη ερώτηση</w:t>
      </w:r>
      <w:r>
        <w:rPr>
          <w:rFonts w:eastAsia="Times New Roman"/>
          <w:szCs w:val="24"/>
        </w:rPr>
        <w:t>,</w:t>
      </w:r>
      <w:r w:rsidRPr="00DF39B8">
        <w:rPr>
          <w:rFonts w:eastAsia="Times New Roman"/>
          <w:szCs w:val="24"/>
        </w:rPr>
        <w:t xml:space="preserve"> αν έχετε ακόμη απορία</w:t>
      </w:r>
      <w:r>
        <w:rPr>
          <w:rFonts w:eastAsia="Times New Roman"/>
          <w:szCs w:val="24"/>
        </w:rPr>
        <w:t>.</w:t>
      </w:r>
      <w:r w:rsidRPr="00DF39B8">
        <w:rPr>
          <w:rFonts w:eastAsia="Times New Roman"/>
          <w:szCs w:val="24"/>
        </w:rPr>
        <w:t xml:space="preserve"> Το ποσό</w:t>
      </w:r>
      <w:r>
        <w:rPr>
          <w:rFonts w:eastAsia="Times New Roman"/>
          <w:szCs w:val="24"/>
        </w:rPr>
        <w:t>,</w:t>
      </w:r>
      <w:r w:rsidRPr="00DF39B8">
        <w:rPr>
          <w:rFonts w:eastAsia="Times New Roman"/>
          <w:szCs w:val="24"/>
        </w:rPr>
        <w:t xml:space="preserve"> </w:t>
      </w:r>
      <w:r>
        <w:rPr>
          <w:rFonts w:eastAsia="Times New Roman"/>
          <w:szCs w:val="24"/>
        </w:rPr>
        <w:t>λ</w:t>
      </w:r>
      <w:r w:rsidRPr="00DF39B8">
        <w:rPr>
          <w:rFonts w:eastAsia="Times New Roman"/>
          <w:szCs w:val="24"/>
        </w:rPr>
        <w:t>οιπόν</w:t>
      </w:r>
      <w:r>
        <w:rPr>
          <w:rFonts w:eastAsia="Times New Roman"/>
          <w:szCs w:val="24"/>
        </w:rPr>
        <w:t>, ανέρχεται σε 415.</w:t>
      </w:r>
      <w:r w:rsidRPr="00DF39B8">
        <w:rPr>
          <w:rFonts w:eastAsia="Times New Roman"/>
          <w:szCs w:val="24"/>
        </w:rPr>
        <w:t>310 ευρώ</w:t>
      </w:r>
      <w:r>
        <w:rPr>
          <w:rFonts w:eastAsia="Times New Roman"/>
          <w:szCs w:val="24"/>
        </w:rPr>
        <w:t>.</w:t>
      </w:r>
      <w:r w:rsidRPr="00DF39B8">
        <w:rPr>
          <w:rFonts w:eastAsia="Times New Roman"/>
          <w:szCs w:val="24"/>
        </w:rPr>
        <w:t xml:space="preserve"> </w:t>
      </w:r>
      <w:r>
        <w:rPr>
          <w:rFonts w:eastAsia="Times New Roman"/>
          <w:szCs w:val="24"/>
        </w:rPr>
        <w:t>Τ</w:t>
      </w:r>
      <w:r w:rsidRPr="00DF39B8">
        <w:rPr>
          <w:rFonts w:eastAsia="Times New Roman"/>
          <w:szCs w:val="24"/>
        </w:rPr>
        <w:t xml:space="preserve">ο σύνολο των δαπανών </w:t>
      </w:r>
      <w:r>
        <w:rPr>
          <w:rFonts w:eastAsia="Times New Roman"/>
          <w:szCs w:val="24"/>
        </w:rPr>
        <w:t>λ</w:t>
      </w:r>
      <w:r w:rsidRPr="00DF39B8">
        <w:rPr>
          <w:rFonts w:eastAsia="Times New Roman"/>
          <w:szCs w:val="24"/>
        </w:rPr>
        <w:t>ειτουργίας από την έναρξ</w:t>
      </w:r>
      <w:r>
        <w:rPr>
          <w:rFonts w:eastAsia="Times New Roman"/>
          <w:szCs w:val="24"/>
        </w:rPr>
        <w:t>ή</w:t>
      </w:r>
      <w:r w:rsidRPr="00DF39B8">
        <w:rPr>
          <w:rFonts w:eastAsia="Times New Roman"/>
          <w:szCs w:val="24"/>
        </w:rPr>
        <w:t xml:space="preserve"> </w:t>
      </w:r>
      <w:r>
        <w:rPr>
          <w:rFonts w:eastAsia="Times New Roman"/>
          <w:szCs w:val="24"/>
        </w:rPr>
        <w:t>της -δηλαδή από τον</w:t>
      </w:r>
      <w:r w:rsidRPr="00DF39B8">
        <w:rPr>
          <w:rFonts w:eastAsia="Times New Roman"/>
          <w:szCs w:val="24"/>
        </w:rPr>
        <w:t xml:space="preserve"> Ιούνιο του </w:t>
      </w:r>
      <w:r>
        <w:rPr>
          <w:rFonts w:eastAsia="Times New Roman"/>
          <w:szCs w:val="24"/>
        </w:rPr>
        <w:t>20</w:t>
      </w:r>
      <w:r w:rsidRPr="00DF39B8">
        <w:rPr>
          <w:rFonts w:eastAsia="Times New Roman"/>
          <w:szCs w:val="24"/>
        </w:rPr>
        <w:t>18</w:t>
      </w:r>
      <w:r>
        <w:rPr>
          <w:rFonts w:eastAsia="Times New Roman"/>
          <w:szCs w:val="24"/>
        </w:rPr>
        <w:t>-</w:t>
      </w:r>
      <w:r w:rsidRPr="00DF39B8">
        <w:rPr>
          <w:rFonts w:eastAsia="Times New Roman"/>
          <w:szCs w:val="24"/>
        </w:rPr>
        <w:t xml:space="preserve"> μέχρι το</w:t>
      </w:r>
      <w:r>
        <w:rPr>
          <w:rFonts w:eastAsia="Times New Roman"/>
          <w:szCs w:val="24"/>
        </w:rPr>
        <w:t>ν</w:t>
      </w:r>
      <w:r w:rsidRPr="00DF39B8">
        <w:rPr>
          <w:rFonts w:eastAsia="Times New Roman"/>
          <w:szCs w:val="24"/>
        </w:rPr>
        <w:t xml:space="preserve"> Δεκέμβριο του </w:t>
      </w:r>
      <w:r>
        <w:rPr>
          <w:rFonts w:eastAsia="Times New Roman"/>
          <w:szCs w:val="24"/>
        </w:rPr>
        <w:t>20</w:t>
      </w:r>
      <w:r w:rsidRPr="00DF39B8">
        <w:rPr>
          <w:rFonts w:eastAsia="Times New Roman"/>
          <w:szCs w:val="24"/>
        </w:rPr>
        <w:t>18</w:t>
      </w:r>
      <w:r>
        <w:rPr>
          <w:rFonts w:eastAsia="Times New Roman"/>
          <w:szCs w:val="24"/>
        </w:rPr>
        <w:t>,</w:t>
      </w:r>
      <w:r w:rsidRPr="00DF39B8">
        <w:rPr>
          <w:rFonts w:eastAsia="Times New Roman"/>
          <w:szCs w:val="24"/>
        </w:rPr>
        <w:t xml:space="preserve"> ανέρχετ</w:t>
      </w:r>
      <w:r>
        <w:rPr>
          <w:rFonts w:eastAsia="Times New Roman"/>
          <w:szCs w:val="24"/>
        </w:rPr>
        <w:t>αι σε 582.</w:t>
      </w:r>
      <w:r w:rsidRPr="00DF39B8">
        <w:rPr>
          <w:rFonts w:eastAsia="Times New Roman"/>
          <w:szCs w:val="24"/>
        </w:rPr>
        <w:t>904 ευρώ</w:t>
      </w:r>
      <w:r>
        <w:rPr>
          <w:rFonts w:eastAsia="Times New Roman"/>
          <w:szCs w:val="24"/>
        </w:rPr>
        <w:t>.</w:t>
      </w:r>
      <w:r w:rsidRPr="00DF39B8">
        <w:rPr>
          <w:rFonts w:eastAsia="Times New Roman"/>
          <w:szCs w:val="24"/>
        </w:rPr>
        <w:t xml:space="preserve"> </w:t>
      </w:r>
      <w:r>
        <w:rPr>
          <w:rFonts w:eastAsia="Times New Roman"/>
          <w:szCs w:val="24"/>
        </w:rPr>
        <w:t>Α</w:t>
      </w:r>
      <w:r w:rsidRPr="00DF39B8">
        <w:rPr>
          <w:rFonts w:eastAsia="Times New Roman"/>
          <w:szCs w:val="24"/>
        </w:rPr>
        <w:t>πό αυτά</w:t>
      </w:r>
      <w:r>
        <w:rPr>
          <w:rFonts w:eastAsia="Times New Roman"/>
          <w:szCs w:val="24"/>
        </w:rPr>
        <w:t>,</w:t>
      </w:r>
      <w:r w:rsidRPr="00DF39B8">
        <w:rPr>
          <w:rFonts w:eastAsia="Times New Roman"/>
          <w:szCs w:val="24"/>
        </w:rPr>
        <w:t xml:space="preserve"> </w:t>
      </w:r>
      <w:r>
        <w:rPr>
          <w:rFonts w:eastAsia="Times New Roman"/>
          <w:szCs w:val="24"/>
        </w:rPr>
        <w:t>τα</w:t>
      </w:r>
      <w:r w:rsidRPr="00DF39B8">
        <w:rPr>
          <w:rFonts w:eastAsia="Times New Roman"/>
          <w:szCs w:val="24"/>
        </w:rPr>
        <w:t xml:space="preserve"> 27.174 ευρώ αφορούν δαπάνες μισθοδοσίας υπαλλήλων ιδιωτικού δικαίου και </w:t>
      </w:r>
      <w:r>
        <w:rPr>
          <w:rFonts w:eastAsia="Times New Roman"/>
          <w:szCs w:val="24"/>
        </w:rPr>
        <w:t>εργοδοτικές εισφορές και 10.7</w:t>
      </w:r>
      <w:r w:rsidRPr="00DF39B8">
        <w:rPr>
          <w:rFonts w:eastAsia="Times New Roman"/>
          <w:szCs w:val="24"/>
        </w:rPr>
        <w:t>33 ευρώ αφορ</w:t>
      </w:r>
      <w:r>
        <w:rPr>
          <w:rFonts w:eastAsia="Times New Roman"/>
          <w:szCs w:val="24"/>
        </w:rPr>
        <w:t>ούν</w:t>
      </w:r>
      <w:r w:rsidRPr="00DF39B8">
        <w:rPr>
          <w:rFonts w:eastAsia="Times New Roman"/>
          <w:szCs w:val="24"/>
        </w:rPr>
        <w:t xml:space="preserve"> σε δαπάνες απόκτησης παγίου εξοπλισμού</w:t>
      </w:r>
      <w:r>
        <w:rPr>
          <w:rFonts w:eastAsia="Times New Roman"/>
          <w:szCs w:val="24"/>
        </w:rPr>
        <w:t>.</w:t>
      </w:r>
      <w:r w:rsidRPr="00DF39B8">
        <w:rPr>
          <w:rFonts w:eastAsia="Times New Roman"/>
          <w:szCs w:val="24"/>
        </w:rPr>
        <w:t xml:space="preserve"> </w:t>
      </w:r>
      <w:r>
        <w:rPr>
          <w:rFonts w:eastAsia="Times New Roman"/>
          <w:szCs w:val="24"/>
        </w:rPr>
        <w:t>Τ</w:t>
      </w:r>
      <w:r w:rsidRPr="00DF39B8">
        <w:rPr>
          <w:rFonts w:eastAsia="Times New Roman"/>
          <w:szCs w:val="24"/>
        </w:rPr>
        <w:t>ο υπόλοιπο αφορά σε δαπάνες για αμοιβές συμβάσεων έργου κ</w:t>
      </w:r>
      <w:r w:rsidRPr="00DF39B8">
        <w:rPr>
          <w:rFonts w:eastAsia="Times New Roman"/>
          <w:szCs w:val="24"/>
        </w:rPr>
        <w:t>αι παροχής υπηρεσιών</w:t>
      </w:r>
      <w:r>
        <w:rPr>
          <w:rFonts w:eastAsia="Times New Roman"/>
          <w:szCs w:val="24"/>
        </w:rPr>
        <w:t>.</w:t>
      </w:r>
    </w:p>
    <w:p w14:paraId="6B14E9EE" w14:textId="77777777" w:rsidR="004965E6" w:rsidRDefault="004D430C">
      <w:pPr>
        <w:tabs>
          <w:tab w:val="center" w:pos="4753"/>
          <w:tab w:val="left" w:pos="6156"/>
        </w:tabs>
        <w:spacing w:line="600" w:lineRule="auto"/>
        <w:ind w:firstLine="720"/>
        <w:jc w:val="both"/>
        <w:rPr>
          <w:rFonts w:eastAsia="Times New Roman"/>
          <w:szCs w:val="24"/>
        </w:rPr>
      </w:pPr>
      <w:r w:rsidRPr="00DF39B8">
        <w:rPr>
          <w:rFonts w:eastAsia="Times New Roman"/>
          <w:szCs w:val="24"/>
        </w:rPr>
        <w:t xml:space="preserve">Με σκοπό τη λειτουργία των τμημάτων και τη στελέχωσή </w:t>
      </w:r>
      <w:r>
        <w:rPr>
          <w:rFonts w:eastAsia="Times New Roman"/>
          <w:szCs w:val="24"/>
        </w:rPr>
        <w:t xml:space="preserve">τους, τα τμήματα είναι </w:t>
      </w:r>
      <w:r w:rsidRPr="00DF39B8">
        <w:rPr>
          <w:rFonts w:eastAsia="Times New Roman"/>
          <w:szCs w:val="24"/>
        </w:rPr>
        <w:t>ο εμπορικός τομέας</w:t>
      </w:r>
      <w:r>
        <w:rPr>
          <w:rFonts w:eastAsia="Times New Roman"/>
          <w:szCs w:val="24"/>
        </w:rPr>
        <w:t>,</w:t>
      </w:r>
      <w:r w:rsidRPr="00DF39B8">
        <w:rPr>
          <w:rFonts w:eastAsia="Times New Roman"/>
          <w:szCs w:val="24"/>
        </w:rPr>
        <w:t xml:space="preserve"> </w:t>
      </w:r>
      <w:r>
        <w:rPr>
          <w:rFonts w:eastAsia="Times New Roman"/>
          <w:szCs w:val="24"/>
        </w:rPr>
        <w:t>ο</w:t>
      </w:r>
      <w:r w:rsidRPr="00DF39B8">
        <w:rPr>
          <w:rFonts w:eastAsia="Times New Roman"/>
          <w:szCs w:val="24"/>
        </w:rPr>
        <w:t xml:space="preserve"> τομέας μηχανογράφησης</w:t>
      </w:r>
      <w:r>
        <w:rPr>
          <w:rFonts w:eastAsia="Times New Roman"/>
          <w:szCs w:val="24"/>
        </w:rPr>
        <w:t>,</w:t>
      </w:r>
      <w:r w:rsidRPr="00DF39B8">
        <w:rPr>
          <w:rFonts w:eastAsia="Times New Roman"/>
          <w:szCs w:val="24"/>
        </w:rPr>
        <w:t xml:space="preserve"> </w:t>
      </w:r>
      <w:r>
        <w:rPr>
          <w:rFonts w:eastAsia="Times New Roman"/>
          <w:szCs w:val="24"/>
        </w:rPr>
        <w:t xml:space="preserve">ο τομέας </w:t>
      </w:r>
      <w:r w:rsidRPr="00DF39B8">
        <w:rPr>
          <w:rFonts w:eastAsia="Times New Roman"/>
          <w:szCs w:val="24"/>
        </w:rPr>
        <w:t>λειτουργιών διανομών</w:t>
      </w:r>
      <w:r>
        <w:rPr>
          <w:rFonts w:eastAsia="Times New Roman"/>
          <w:szCs w:val="24"/>
        </w:rPr>
        <w:t>,</w:t>
      </w:r>
      <w:r w:rsidRPr="00DF39B8">
        <w:rPr>
          <w:rFonts w:eastAsia="Times New Roman"/>
          <w:szCs w:val="24"/>
        </w:rPr>
        <w:t xml:space="preserve"> </w:t>
      </w:r>
      <w:r>
        <w:rPr>
          <w:rFonts w:eastAsia="Times New Roman"/>
          <w:szCs w:val="24"/>
        </w:rPr>
        <w:t>ο</w:t>
      </w:r>
      <w:r w:rsidRPr="00DF39B8">
        <w:rPr>
          <w:rFonts w:eastAsia="Times New Roman"/>
          <w:szCs w:val="24"/>
        </w:rPr>
        <w:t xml:space="preserve"> διοικητικός τομέας</w:t>
      </w:r>
      <w:r>
        <w:rPr>
          <w:rFonts w:eastAsia="Times New Roman"/>
          <w:szCs w:val="24"/>
        </w:rPr>
        <w:t>, η νομική υπηρεσία,</w:t>
      </w:r>
      <w:r w:rsidRPr="00DF39B8">
        <w:rPr>
          <w:rFonts w:eastAsia="Times New Roman"/>
          <w:szCs w:val="24"/>
        </w:rPr>
        <w:t xml:space="preserve"> το τμήμα μελών</w:t>
      </w:r>
      <w:r>
        <w:rPr>
          <w:rFonts w:eastAsia="Times New Roman"/>
          <w:szCs w:val="24"/>
        </w:rPr>
        <w:t>,</w:t>
      </w:r>
      <w:r w:rsidRPr="00DF39B8">
        <w:rPr>
          <w:rFonts w:eastAsia="Times New Roman"/>
          <w:szCs w:val="24"/>
        </w:rPr>
        <w:t xml:space="preserve"> </w:t>
      </w:r>
      <w:r>
        <w:rPr>
          <w:rFonts w:eastAsia="Times New Roman"/>
          <w:szCs w:val="24"/>
        </w:rPr>
        <w:t xml:space="preserve">το </w:t>
      </w:r>
      <w:r w:rsidRPr="00DF39B8">
        <w:rPr>
          <w:rFonts w:eastAsia="Times New Roman"/>
          <w:szCs w:val="24"/>
        </w:rPr>
        <w:t>τμήμα επικοινωνίας και</w:t>
      </w:r>
      <w:r w:rsidRPr="00DF39B8">
        <w:rPr>
          <w:rFonts w:eastAsia="Times New Roman"/>
          <w:szCs w:val="24"/>
        </w:rPr>
        <w:t xml:space="preserve"> διεθνών σχέσεων</w:t>
      </w:r>
      <w:r>
        <w:rPr>
          <w:rFonts w:eastAsia="Times New Roman"/>
          <w:szCs w:val="24"/>
        </w:rPr>
        <w:t>.</w:t>
      </w:r>
    </w:p>
    <w:p w14:paraId="6B14E9EF" w14:textId="77777777" w:rsidR="004965E6" w:rsidRDefault="004D430C">
      <w:pPr>
        <w:tabs>
          <w:tab w:val="center" w:pos="4753"/>
          <w:tab w:val="left" w:pos="6156"/>
        </w:tabs>
        <w:spacing w:line="600" w:lineRule="auto"/>
        <w:ind w:firstLine="720"/>
        <w:jc w:val="both"/>
        <w:rPr>
          <w:rFonts w:eastAsia="Times New Roman"/>
          <w:szCs w:val="24"/>
        </w:rPr>
      </w:pPr>
      <w:r>
        <w:rPr>
          <w:rFonts w:eastAsia="Times New Roman"/>
          <w:szCs w:val="24"/>
        </w:rPr>
        <w:t>Τ</w:t>
      </w:r>
      <w:r w:rsidRPr="00DF39B8">
        <w:rPr>
          <w:rFonts w:eastAsia="Times New Roman"/>
          <w:szCs w:val="24"/>
        </w:rPr>
        <w:t xml:space="preserve">ο σύνολο των εσόδων της </w:t>
      </w:r>
      <w:r>
        <w:rPr>
          <w:rFonts w:eastAsia="Times New Roman"/>
          <w:szCs w:val="24"/>
        </w:rPr>
        <w:t>ΕΥΕΔ</w:t>
      </w:r>
      <w:r w:rsidRPr="00DF39B8">
        <w:rPr>
          <w:rFonts w:eastAsia="Times New Roman"/>
          <w:szCs w:val="24"/>
        </w:rPr>
        <w:t xml:space="preserve"> για το διάστημα από την έναρξη λειτουργίας </w:t>
      </w:r>
      <w:r>
        <w:rPr>
          <w:rFonts w:eastAsia="Times New Roman"/>
          <w:szCs w:val="24"/>
        </w:rPr>
        <w:t xml:space="preserve">της </w:t>
      </w:r>
      <w:r w:rsidRPr="00DF39B8">
        <w:rPr>
          <w:rFonts w:eastAsia="Times New Roman"/>
          <w:szCs w:val="24"/>
        </w:rPr>
        <w:t>στις 31</w:t>
      </w:r>
      <w:r>
        <w:rPr>
          <w:rFonts w:eastAsia="Times New Roman"/>
          <w:szCs w:val="24"/>
        </w:rPr>
        <w:t>-</w:t>
      </w:r>
      <w:r w:rsidRPr="00DF39B8">
        <w:rPr>
          <w:rFonts w:eastAsia="Times New Roman"/>
          <w:szCs w:val="24"/>
        </w:rPr>
        <w:t>12</w:t>
      </w:r>
      <w:r>
        <w:rPr>
          <w:rFonts w:eastAsia="Times New Roman"/>
          <w:szCs w:val="24"/>
        </w:rPr>
        <w:t>-20</w:t>
      </w:r>
      <w:r w:rsidRPr="00DF39B8">
        <w:rPr>
          <w:rFonts w:eastAsia="Times New Roman"/>
          <w:szCs w:val="24"/>
        </w:rPr>
        <w:t xml:space="preserve">18 ανέρχεται σε </w:t>
      </w:r>
      <w:r w:rsidRPr="00DF39B8">
        <w:rPr>
          <w:rFonts w:eastAsia="Times New Roman"/>
          <w:szCs w:val="24"/>
        </w:rPr>
        <w:lastRenderedPageBreak/>
        <w:t>297.098</w:t>
      </w:r>
      <w:r>
        <w:rPr>
          <w:rFonts w:eastAsia="Times New Roman"/>
          <w:szCs w:val="24"/>
        </w:rPr>
        <w:t>,77</w:t>
      </w:r>
      <w:r w:rsidRPr="00DF39B8">
        <w:rPr>
          <w:rFonts w:eastAsia="Times New Roman"/>
          <w:szCs w:val="24"/>
        </w:rPr>
        <w:t xml:space="preserve"> ευρώ</w:t>
      </w:r>
      <w:r>
        <w:rPr>
          <w:rFonts w:eastAsia="Times New Roman"/>
          <w:szCs w:val="24"/>
        </w:rPr>
        <w:t>,</w:t>
      </w:r>
      <w:r w:rsidRPr="00DF39B8">
        <w:rPr>
          <w:rFonts w:eastAsia="Times New Roman"/>
          <w:szCs w:val="24"/>
        </w:rPr>
        <w:t xml:space="preserve"> ενώ έχει εισπράξει το ποσό </w:t>
      </w:r>
      <w:r>
        <w:rPr>
          <w:rFonts w:eastAsia="Times New Roman"/>
          <w:szCs w:val="24"/>
        </w:rPr>
        <w:t xml:space="preserve">των </w:t>
      </w:r>
      <w:r w:rsidRPr="00DF39B8">
        <w:rPr>
          <w:rFonts w:eastAsia="Times New Roman"/>
          <w:szCs w:val="24"/>
        </w:rPr>
        <w:t>1</w:t>
      </w:r>
      <w:r>
        <w:rPr>
          <w:rFonts w:eastAsia="Times New Roman"/>
          <w:szCs w:val="24"/>
        </w:rPr>
        <w:t>.7</w:t>
      </w:r>
      <w:r w:rsidRPr="00DF39B8">
        <w:rPr>
          <w:rFonts w:eastAsia="Times New Roman"/>
          <w:szCs w:val="24"/>
        </w:rPr>
        <w:t>62</w:t>
      </w:r>
      <w:r>
        <w:rPr>
          <w:rFonts w:eastAsia="Times New Roman"/>
          <w:szCs w:val="24"/>
        </w:rPr>
        <w:t>.</w:t>
      </w:r>
      <w:r w:rsidRPr="00DF39B8">
        <w:rPr>
          <w:rFonts w:eastAsia="Times New Roman"/>
          <w:szCs w:val="24"/>
        </w:rPr>
        <w:t>706</w:t>
      </w:r>
      <w:r>
        <w:rPr>
          <w:rFonts w:eastAsia="Times New Roman"/>
          <w:szCs w:val="24"/>
        </w:rPr>
        <w:t>,</w:t>
      </w:r>
      <w:r w:rsidRPr="00DF39B8">
        <w:rPr>
          <w:rFonts w:eastAsia="Times New Roman"/>
          <w:szCs w:val="24"/>
        </w:rPr>
        <w:t>89 ευρώ</w:t>
      </w:r>
      <w:r>
        <w:rPr>
          <w:rFonts w:eastAsia="Times New Roman"/>
          <w:szCs w:val="24"/>
        </w:rPr>
        <w:t>,</w:t>
      </w:r>
      <w:r w:rsidRPr="00DF39B8">
        <w:rPr>
          <w:rFonts w:eastAsia="Times New Roman"/>
          <w:szCs w:val="24"/>
        </w:rPr>
        <w:t xml:space="preserve"> από το οποίο έχει διανείμει στους δημιουργούς 1</w:t>
      </w:r>
      <w:r>
        <w:rPr>
          <w:rFonts w:eastAsia="Times New Roman"/>
          <w:szCs w:val="24"/>
        </w:rPr>
        <w:t>.</w:t>
      </w:r>
      <w:r w:rsidRPr="00DF39B8">
        <w:rPr>
          <w:rFonts w:eastAsia="Times New Roman"/>
          <w:szCs w:val="24"/>
        </w:rPr>
        <w:t>189</w:t>
      </w:r>
      <w:r>
        <w:rPr>
          <w:rFonts w:eastAsia="Times New Roman"/>
          <w:szCs w:val="24"/>
        </w:rPr>
        <w:t>.815,</w:t>
      </w:r>
      <w:r w:rsidRPr="00DF39B8">
        <w:rPr>
          <w:rFonts w:eastAsia="Times New Roman"/>
          <w:szCs w:val="24"/>
        </w:rPr>
        <w:t>29 ευρώ σ</w:t>
      </w:r>
      <w:r w:rsidRPr="00DF39B8">
        <w:rPr>
          <w:rFonts w:eastAsia="Times New Roman"/>
          <w:szCs w:val="24"/>
        </w:rPr>
        <w:t>τους δικαιούχους</w:t>
      </w:r>
      <w:r>
        <w:rPr>
          <w:rFonts w:eastAsia="Times New Roman"/>
          <w:szCs w:val="24"/>
        </w:rPr>
        <w:t>-μέλη της. Θ</w:t>
      </w:r>
      <w:r w:rsidRPr="00DF39B8">
        <w:rPr>
          <w:rFonts w:eastAsia="Times New Roman"/>
          <w:szCs w:val="24"/>
        </w:rPr>
        <w:t>εωρώ ότι αυτό είναι πάρα πολύ σημαντικό και είναι αυτό που πονάει σε σχέση με την προηγούμενη κατάσταση</w:t>
      </w:r>
      <w:r>
        <w:rPr>
          <w:rFonts w:eastAsia="Times New Roman"/>
          <w:szCs w:val="24"/>
        </w:rPr>
        <w:t>.</w:t>
      </w:r>
    </w:p>
    <w:p w14:paraId="6B14E9F0" w14:textId="77777777" w:rsidR="004965E6" w:rsidRDefault="004D430C">
      <w:pPr>
        <w:spacing w:line="600" w:lineRule="auto"/>
        <w:ind w:firstLine="720"/>
        <w:jc w:val="both"/>
        <w:rPr>
          <w:rFonts w:eastAsia="Times New Roman"/>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 xml:space="preserve">Πριν δώσω τον λόγο </w:t>
      </w:r>
      <w:r>
        <w:rPr>
          <w:rFonts w:eastAsia="Times New Roman"/>
          <w:szCs w:val="24"/>
        </w:rPr>
        <w:t xml:space="preserve">στην </w:t>
      </w:r>
      <w:r>
        <w:rPr>
          <w:rFonts w:eastAsia="Times New Roman"/>
          <w:szCs w:val="24"/>
        </w:rPr>
        <w:t xml:space="preserve">κ. </w:t>
      </w:r>
      <w:r>
        <w:rPr>
          <w:rFonts w:eastAsia="Times New Roman"/>
          <w:szCs w:val="24"/>
        </w:rPr>
        <w:t xml:space="preserve">Κεφαλογιάννη, ρώτησε -και για να μην επανέλθει- πόση είναι </w:t>
      </w:r>
      <w:r w:rsidRPr="00DF39B8">
        <w:rPr>
          <w:rFonts w:eastAsia="Times New Roman"/>
          <w:szCs w:val="24"/>
        </w:rPr>
        <w:t xml:space="preserve">η αμοιβή του </w:t>
      </w:r>
      <w:r>
        <w:rPr>
          <w:rFonts w:eastAsia="Times New Roman"/>
          <w:szCs w:val="24"/>
        </w:rPr>
        <w:t>π</w:t>
      </w:r>
      <w:r w:rsidRPr="00DF39B8">
        <w:rPr>
          <w:rFonts w:eastAsia="Times New Roman"/>
          <w:szCs w:val="24"/>
        </w:rPr>
        <w:t>ροέδρου</w:t>
      </w:r>
      <w:r>
        <w:rPr>
          <w:rFonts w:eastAsia="Times New Roman"/>
          <w:szCs w:val="24"/>
        </w:rPr>
        <w:t xml:space="preserve">. Υπάρχει αυτό το στοιχείο; </w:t>
      </w:r>
    </w:p>
    <w:p w14:paraId="6B14E9F1" w14:textId="77777777" w:rsidR="004965E6" w:rsidRDefault="004D430C">
      <w:pPr>
        <w:spacing w:line="600" w:lineRule="auto"/>
        <w:ind w:firstLine="720"/>
        <w:jc w:val="both"/>
        <w:rPr>
          <w:rFonts w:eastAsia="Times New Roman"/>
          <w:szCs w:val="24"/>
        </w:rPr>
      </w:pPr>
      <w:r w:rsidRPr="00603395">
        <w:rPr>
          <w:rFonts w:eastAsia="Times New Roman"/>
          <w:b/>
          <w:szCs w:val="24"/>
        </w:rPr>
        <w:t xml:space="preserve">ΜΥΡΣΙΝΗ ΖΟΡΜΠΑ (Υπουργός Πολιτισμού και Αθλητισμού): </w:t>
      </w:r>
      <w:r w:rsidRPr="00DF39B8">
        <w:rPr>
          <w:rFonts w:eastAsia="Times New Roman"/>
          <w:szCs w:val="24"/>
        </w:rPr>
        <w:t>Δεν θυμάμαι ακριβώς</w:t>
      </w:r>
      <w:r>
        <w:rPr>
          <w:rFonts w:eastAsia="Times New Roman"/>
          <w:szCs w:val="24"/>
        </w:rPr>
        <w:t>.</w:t>
      </w:r>
      <w:r w:rsidRPr="00DF39B8">
        <w:rPr>
          <w:rFonts w:eastAsia="Times New Roman"/>
          <w:szCs w:val="24"/>
        </w:rPr>
        <w:t xml:space="preserve"> Ωστόσο</w:t>
      </w:r>
      <w:r>
        <w:rPr>
          <w:rFonts w:eastAsia="Times New Roman"/>
          <w:szCs w:val="24"/>
        </w:rPr>
        <w:t>,</w:t>
      </w:r>
      <w:r w:rsidRPr="00DF39B8">
        <w:rPr>
          <w:rFonts w:eastAsia="Times New Roman"/>
          <w:szCs w:val="24"/>
        </w:rPr>
        <w:t xml:space="preserve"> πρέπει να πω ότι αυτά</w:t>
      </w:r>
      <w:r>
        <w:rPr>
          <w:rFonts w:eastAsia="Times New Roman"/>
          <w:szCs w:val="24"/>
        </w:rPr>
        <w:t>,</w:t>
      </w:r>
      <w:r w:rsidRPr="00DF39B8">
        <w:rPr>
          <w:rFonts w:eastAsia="Times New Roman"/>
          <w:szCs w:val="24"/>
        </w:rPr>
        <w:t xml:space="preserve"> περί 50 ευρώ</w:t>
      </w:r>
      <w:r>
        <w:rPr>
          <w:rFonts w:eastAsia="Times New Roman"/>
          <w:szCs w:val="24"/>
        </w:rPr>
        <w:t>,</w:t>
      </w:r>
      <w:r w:rsidRPr="00DF39B8">
        <w:rPr>
          <w:rFonts w:eastAsia="Times New Roman"/>
          <w:szCs w:val="24"/>
        </w:rPr>
        <w:t xml:space="preserve"> που ανέφερε η </w:t>
      </w:r>
      <w:r w:rsidRPr="00DF39B8">
        <w:rPr>
          <w:rFonts w:eastAsia="Times New Roman"/>
          <w:szCs w:val="24"/>
        </w:rPr>
        <w:t>κ</w:t>
      </w:r>
      <w:r>
        <w:rPr>
          <w:rFonts w:eastAsia="Times New Roman"/>
          <w:szCs w:val="24"/>
        </w:rPr>
        <w:t>.</w:t>
      </w:r>
      <w:r w:rsidRPr="00DF39B8">
        <w:rPr>
          <w:rFonts w:eastAsia="Times New Roman"/>
          <w:szCs w:val="24"/>
        </w:rPr>
        <w:t xml:space="preserve"> </w:t>
      </w:r>
      <w:r w:rsidRPr="00DF39B8">
        <w:rPr>
          <w:rFonts w:eastAsia="Times New Roman"/>
          <w:szCs w:val="24"/>
        </w:rPr>
        <w:t>Κεφαλογιάννη</w:t>
      </w:r>
      <w:r>
        <w:rPr>
          <w:rFonts w:eastAsia="Times New Roman"/>
          <w:szCs w:val="24"/>
        </w:rPr>
        <w:t>,</w:t>
      </w:r>
      <w:r w:rsidRPr="00DF39B8">
        <w:rPr>
          <w:rFonts w:eastAsia="Times New Roman"/>
          <w:szCs w:val="24"/>
        </w:rPr>
        <w:t xml:space="preserve"> </w:t>
      </w:r>
      <w:r>
        <w:rPr>
          <w:rFonts w:eastAsia="Times New Roman"/>
          <w:szCs w:val="24"/>
        </w:rPr>
        <w:t>αφορούν</w:t>
      </w:r>
      <w:r w:rsidRPr="00DF39B8">
        <w:rPr>
          <w:rFonts w:eastAsia="Times New Roman"/>
          <w:szCs w:val="24"/>
        </w:rPr>
        <w:t xml:space="preserve"> περιόδους όπου το διοικητικό συμβούλιο </w:t>
      </w:r>
      <w:r>
        <w:rPr>
          <w:rFonts w:eastAsia="Times New Roman"/>
          <w:szCs w:val="24"/>
        </w:rPr>
        <w:t>ουσιαστικ</w:t>
      </w:r>
      <w:r>
        <w:rPr>
          <w:rFonts w:eastAsia="Times New Roman"/>
          <w:szCs w:val="24"/>
        </w:rPr>
        <w:t>ά</w:t>
      </w:r>
      <w:r w:rsidRPr="00DF39B8">
        <w:rPr>
          <w:rFonts w:eastAsia="Times New Roman"/>
          <w:szCs w:val="24"/>
        </w:rPr>
        <w:t xml:space="preserve"> λειτουργούσε με </w:t>
      </w:r>
      <w:r>
        <w:rPr>
          <w:rFonts w:eastAsia="Times New Roman"/>
          <w:szCs w:val="24"/>
        </w:rPr>
        <w:t>εντελώς</w:t>
      </w:r>
      <w:r w:rsidRPr="00DF39B8">
        <w:rPr>
          <w:rFonts w:eastAsia="Times New Roman"/>
          <w:szCs w:val="24"/>
        </w:rPr>
        <w:t xml:space="preserve"> τυπικό τρόπο</w:t>
      </w:r>
      <w:r>
        <w:rPr>
          <w:rFonts w:eastAsia="Times New Roman"/>
          <w:szCs w:val="24"/>
        </w:rPr>
        <w:t>.</w:t>
      </w:r>
      <w:r w:rsidRPr="00DF39B8">
        <w:rPr>
          <w:rFonts w:eastAsia="Times New Roman"/>
          <w:szCs w:val="24"/>
        </w:rPr>
        <w:t xml:space="preserve"> </w:t>
      </w:r>
      <w:r>
        <w:rPr>
          <w:rFonts w:eastAsia="Times New Roman"/>
          <w:szCs w:val="24"/>
        </w:rPr>
        <w:t>Ο</w:t>
      </w:r>
      <w:r w:rsidRPr="00DF39B8">
        <w:rPr>
          <w:rFonts w:eastAsia="Times New Roman"/>
          <w:szCs w:val="24"/>
        </w:rPr>
        <w:t xml:space="preserve"> </w:t>
      </w:r>
      <w:r>
        <w:rPr>
          <w:rFonts w:eastAsia="Times New Roman"/>
          <w:szCs w:val="24"/>
        </w:rPr>
        <w:t>π</w:t>
      </w:r>
      <w:r w:rsidRPr="00DF39B8">
        <w:rPr>
          <w:rFonts w:eastAsia="Times New Roman"/>
          <w:szCs w:val="24"/>
        </w:rPr>
        <w:t xml:space="preserve">ρόεδρος </w:t>
      </w:r>
      <w:r w:rsidRPr="00DF39B8">
        <w:rPr>
          <w:rFonts w:eastAsia="Times New Roman"/>
          <w:szCs w:val="24"/>
        </w:rPr>
        <w:t>αυτή</w:t>
      </w:r>
      <w:r>
        <w:rPr>
          <w:rFonts w:eastAsia="Times New Roman"/>
          <w:szCs w:val="24"/>
        </w:rPr>
        <w:t>ν</w:t>
      </w:r>
      <w:r w:rsidRPr="00DF39B8">
        <w:rPr>
          <w:rFonts w:eastAsia="Times New Roman"/>
          <w:szCs w:val="24"/>
        </w:rPr>
        <w:t xml:space="preserve"> τη στιγμή έχει αναλάβει εκτελεστικά καθήκοντα</w:t>
      </w:r>
      <w:r>
        <w:rPr>
          <w:rFonts w:eastAsia="Times New Roman"/>
          <w:szCs w:val="24"/>
        </w:rPr>
        <w:t>.</w:t>
      </w:r>
      <w:r w:rsidRPr="00DF39B8">
        <w:rPr>
          <w:rFonts w:eastAsia="Times New Roman"/>
          <w:szCs w:val="24"/>
        </w:rPr>
        <w:t xml:space="preserve"> Επομένως</w:t>
      </w:r>
      <w:r>
        <w:rPr>
          <w:rFonts w:eastAsia="Times New Roman"/>
          <w:szCs w:val="24"/>
        </w:rPr>
        <w:t>,</w:t>
      </w:r>
      <w:r w:rsidRPr="00DF39B8">
        <w:rPr>
          <w:rFonts w:eastAsia="Times New Roman"/>
          <w:szCs w:val="24"/>
        </w:rPr>
        <w:t xml:space="preserve"> </w:t>
      </w:r>
      <w:r>
        <w:rPr>
          <w:rFonts w:eastAsia="Times New Roman"/>
          <w:szCs w:val="24"/>
        </w:rPr>
        <w:t>η</w:t>
      </w:r>
      <w:r w:rsidRPr="00DF39B8">
        <w:rPr>
          <w:rFonts w:eastAsia="Times New Roman"/>
          <w:szCs w:val="24"/>
        </w:rPr>
        <w:t xml:space="preserve"> αμοιβή του είναι εύλογη</w:t>
      </w:r>
      <w:r>
        <w:rPr>
          <w:rFonts w:eastAsia="Times New Roman"/>
          <w:szCs w:val="24"/>
        </w:rPr>
        <w:t>.</w:t>
      </w:r>
      <w:r w:rsidRPr="00DF39B8">
        <w:rPr>
          <w:rFonts w:eastAsia="Times New Roman"/>
          <w:szCs w:val="24"/>
        </w:rPr>
        <w:t xml:space="preserve"> </w:t>
      </w:r>
      <w:r>
        <w:rPr>
          <w:rFonts w:eastAsia="Times New Roman"/>
          <w:szCs w:val="24"/>
        </w:rPr>
        <w:t>Ν</w:t>
      </w:r>
      <w:r w:rsidRPr="00DF39B8">
        <w:rPr>
          <w:rFonts w:eastAsia="Times New Roman"/>
          <w:szCs w:val="24"/>
        </w:rPr>
        <w:t xml:space="preserve">ομίζω </w:t>
      </w:r>
      <w:r>
        <w:rPr>
          <w:rFonts w:eastAsia="Times New Roman"/>
          <w:szCs w:val="24"/>
        </w:rPr>
        <w:t>ότι είναι γύρω στα 2.</w:t>
      </w:r>
      <w:r w:rsidRPr="00DF39B8">
        <w:rPr>
          <w:rFonts w:eastAsia="Times New Roman"/>
          <w:szCs w:val="24"/>
        </w:rPr>
        <w:t xml:space="preserve">400 </w:t>
      </w:r>
      <w:r>
        <w:rPr>
          <w:rFonts w:eastAsia="Times New Roman"/>
          <w:szCs w:val="24"/>
        </w:rPr>
        <w:t xml:space="preserve">ευρώ, </w:t>
      </w:r>
      <w:r w:rsidRPr="00DF39B8">
        <w:rPr>
          <w:rFonts w:eastAsia="Times New Roman"/>
          <w:szCs w:val="24"/>
        </w:rPr>
        <w:t xml:space="preserve">αλλά </w:t>
      </w:r>
      <w:r>
        <w:rPr>
          <w:rFonts w:eastAsia="Times New Roman"/>
          <w:szCs w:val="24"/>
        </w:rPr>
        <w:t xml:space="preserve">δεν είμαι ακριβής. </w:t>
      </w:r>
    </w:p>
    <w:p w14:paraId="6B14E9F2" w14:textId="77777777" w:rsidR="004965E6" w:rsidRDefault="004D430C">
      <w:pPr>
        <w:spacing w:line="600" w:lineRule="auto"/>
        <w:ind w:firstLine="720"/>
        <w:jc w:val="both"/>
        <w:rPr>
          <w:rFonts w:eastAsia="Times New Roman" w:cs="Times New Roman"/>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 xml:space="preserve">Ευχαριστούμε. </w:t>
      </w:r>
    </w:p>
    <w:p w14:paraId="6B14E9F3" w14:textId="77777777" w:rsidR="004965E6" w:rsidRDefault="004D430C">
      <w:pPr>
        <w:spacing w:line="600" w:lineRule="auto"/>
        <w:ind w:firstLine="720"/>
        <w:jc w:val="both"/>
        <w:rPr>
          <w:rFonts w:eastAsia="Times New Roman"/>
          <w:szCs w:val="24"/>
        </w:rPr>
      </w:pPr>
      <w:r>
        <w:rPr>
          <w:rFonts w:eastAsia="Times New Roman" w:cs="Times New Roman"/>
          <w:szCs w:val="24"/>
        </w:rPr>
        <w:lastRenderedPageBreak/>
        <w:t>Πριν</w:t>
      </w:r>
      <w:r>
        <w:rPr>
          <w:rFonts w:eastAsia="Times New Roman" w:cs="Times New Roman"/>
          <w:szCs w:val="24"/>
        </w:rPr>
        <w:t xml:space="preserve"> δώσω τον λόγο στην </w:t>
      </w:r>
      <w:r>
        <w:rPr>
          <w:rFonts w:eastAsia="Times New Roman" w:cs="Times New Roman"/>
          <w:szCs w:val="24"/>
        </w:rPr>
        <w:t xml:space="preserve">κ. </w:t>
      </w:r>
      <w:r>
        <w:rPr>
          <w:rFonts w:eastAsia="Times New Roman" w:cs="Times New Roman"/>
          <w:szCs w:val="24"/>
        </w:rPr>
        <w:t xml:space="preserve">Όλγα Κεφαλογιάννη, </w:t>
      </w:r>
      <w:r>
        <w:rPr>
          <w:rFonts w:eastAsia="Times New Roman"/>
          <w:szCs w:val="24"/>
        </w:rPr>
        <w:t>κ</w:t>
      </w:r>
      <w:r w:rsidRPr="00AF3B92">
        <w:rPr>
          <w:rFonts w:eastAsia="Times New Roman"/>
          <w:szCs w:val="24"/>
        </w:rPr>
        <w:t xml:space="preserve">υρίες και κύριοι συνάδελφοι, έχω την τιμή να ανακοινώσω στο Σώμα ότι </w:t>
      </w:r>
      <w:r>
        <w:rPr>
          <w:rFonts w:eastAsia="Times New Roman" w:cs="Times New Roman"/>
          <w:szCs w:val="24"/>
        </w:rPr>
        <w:t xml:space="preserve">τη συνεδρίασή μας παρακολουθούν </w:t>
      </w:r>
      <w:r>
        <w:rPr>
          <w:rFonts w:eastAsia="Times New Roman" w:cs="Times New Roman"/>
          <w:szCs w:val="24"/>
        </w:rPr>
        <w:t>από τα άνω δυτικά θεωρεία,</w:t>
      </w:r>
      <w:r w:rsidRPr="00061845">
        <w:rPr>
          <w:rFonts w:eastAsia="Times New Roman"/>
          <w:szCs w:val="24"/>
        </w:rPr>
        <w:t xml:space="preserve"> </w:t>
      </w:r>
      <w:r>
        <w:rPr>
          <w:rFonts w:eastAsia="Times New Roman"/>
          <w:szCs w:val="24"/>
        </w:rPr>
        <w:t xml:space="preserve">αφού </w:t>
      </w:r>
      <w:r>
        <w:rPr>
          <w:rFonts w:eastAsia="Times New Roman"/>
          <w:szCs w:val="24"/>
        </w:rPr>
        <w:t xml:space="preserve">προηγουμένως </w:t>
      </w:r>
      <w:r>
        <w:rPr>
          <w:rFonts w:eastAsia="Times New Roman"/>
          <w:szCs w:val="24"/>
        </w:rPr>
        <w:t>ενημερώθηκαν για την ιστορία του κτηρίου</w:t>
      </w:r>
      <w:r>
        <w:rPr>
          <w:rFonts w:eastAsia="Times New Roman"/>
          <w:szCs w:val="24"/>
        </w:rPr>
        <w:t>,</w:t>
      </w:r>
      <w:r>
        <w:rPr>
          <w:rFonts w:eastAsia="Times New Roman"/>
          <w:szCs w:val="24"/>
        </w:rPr>
        <w:t xml:space="preserve"> </w:t>
      </w:r>
      <w:r w:rsidRPr="00A93770">
        <w:rPr>
          <w:rFonts w:eastAsia="Times New Roman"/>
          <w:szCs w:val="24"/>
        </w:rPr>
        <w:t>τον τρόπο</w:t>
      </w:r>
      <w:r>
        <w:rPr>
          <w:rFonts w:eastAsia="Times New Roman"/>
          <w:szCs w:val="24"/>
        </w:rPr>
        <w:t xml:space="preserve"> οργάνωσης και λειτουργίας της Β</w:t>
      </w:r>
      <w:r w:rsidRPr="00A93770">
        <w:rPr>
          <w:rFonts w:eastAsia="Times New Roman"/>
          <w:szCs w:val="24"/>
        </w:rPr>
        <w:t xml:space="preserve">ουλής </w:t>
      </w:r>
      <w:r>
        <w:rPr>
          <w:rFonts w:eastAsia="Times New Roman"/>
          <w:szCs w:val="24"/>
        </w:rPr>
        <w:t xml:space="preserve">και ξεναγήθηκαν στην έκθεση της αίθουσας «ΕΛΕΥΘΕΡΙΟΣ ΒΕΝΙΖΕΛΟΣ» </w:t>
      </w:r>
      <w:r>
        <w:rPr>
          <w:rFonts w:eastAsia="Times New Roman"/>
          <w:szCs w:val="24"/>
        </w:rPr>
        <w:t>τριάντα μ</w:t>
      </w:r>
      <w:r w:rsidRPr="00AF3B92">
        <w:rPr>
          <w:rFonts w:eastAsia="Times New Roman"/>
          <w:szCs w:val="24"/>
        </w:rPr>
        <w:t xml:space="preserve">αθητές και μαθήτριες και </w:t>
      </w:r>
      <w:r>
        <w:rPr>
          <w:rFonts w:eastAsia="Times New Roman"/>
          <w:szCs w:val="24"/>
        </w:rPr>
        <w:t xml:space="preserve">δύο </w:t>
      </w:r>
      <w:r w:rsidRPr="00AF3B92">
        <w:rPr>
          <w:rFonts w:eastAsia="Times New Roman"/>
          <w:szCs w:val="24"/>
        </w:rPr>
        <w:t xml:space="preserve">εκπαιδευτικοί συνοδοί από το </w:t>
      </w:r>
      <w:r>
        <w:rPr>
          <w:rFonts w:eastAsia="Times New Roman"/>
          <w:szCs w:val="24"/>
        </w:rPr>
        <w:t>67</w:t>
      </w:r>
      <w:r w:rsidRPr="00F01D54">
        <w:rPr>
          <w:rFonts w:eastAsia="Times New Roman"/>
          <w:szCs w:val="24"/>
          <w:vertAlign w:val="superscript"/>
        </w:rPr>
        <w:t>ο</w:t>
      </w:r>
      <w:r>
        <w:rPr>
          <w:rFonts w:eastAsia="Times New Roman"/>
          <w:szCs w:val="24"/>
        </w:rPr>
        <w:t xml:space="preserve"> Γυμνάσιο Αθήνας </w:t>
      </w:r>
      <w:r>
        <w:rPr>
          <w:rFonts w:eastAsia="Times New Roman"/>
          <w:szCs w:val="24"/>
        </w:rPr>
        <w:t>(δεύτερο τμήμα)</w:t>
      </w:r>
      <w:r w:rsidRPr="00AF3B92">
        <w:rPr>
          <w:rFonts w:eastAsia="Times New Roman"/>
          <w:szCs w:val="24"/>
        </w:rPr>
        <w:t>.</w:t>
      </w:r>
    </w:p>
    <w:p w14:paraId="6B14E9F4" w14:textId="77777777" w:rsidR="004965E6" w:rsidRDefault="004D430C">
      <w:pPr>
        <w:spacing w:line="600" w:lineRule="auto"/>
        <w:ind w:firstLine="720"/>
        <w:jc w:val="both"/>
        <w:rPr>
          <w:rFonts w:eastAsia="Times New Roman"/>
          <w:szCs w:val="24"/>
        </w:rPr>
      </w:pPr>
      <w:r w:rsidRPr="00AF3B92">
        <w:rPr>
          <w:rFonts w:eastAsia="Times New Roman"/>
          <w:szCs w:val="24"/>
        </w:rPr>
        <w:t xml:space="preserve">Η Βουλή </w:t>
      </w:r>
      <w:r>
        <w:rPr>
          <w:rFonts w:eastAsia="Times New Roman"/>
          <w:szCs w:val="24"/>
        </w:rPr>
        <w:t>σάς</w:t>
      </w:r>
      <w:r w:rsidRPr="00AF3B92">
        <w:rPr>
          <w:rFonts w:eastAsia="Times New Roman"/>
          <w:szCs w:val="24"/>
        </w:rPr>
        <w:t xml:space="preserve"> καλωσορίζει.</w:t>
      </w:r>
    </w:p>
    <w:p w14:paraId="6B14E9F5" w14:textId="77777777" w:rsidR="004965E6" w:rsidRDefault="004D430C">
      <w:pPr>
        <w:spacing w:line="600" w:lineRule="auto"/>
        <w:ind w:firstLine="720"/>
        <w:jc w:val="center"/>
        <w:rPr>
          <w:rFonts w:eastAsia="Times New Roman"/>
          <w:szCs w:val="24"/>
        </w:rPr>
      </w:pPr>
      <w:r w:rsidRPr="00AF3B92">
        <w:rPr>
          <w:rFonts w:eastAsia="Times New Roman"/>
          <w:szCs w:val="24"/>
        </w:rPr>
        <w:t xml:space="preserve">(Χειροκροτήματα απ’ όλες </w:t>
      </w:r>
      <w:r w:rsidRPr="00AF3B92">
        <w:rPr>
          <w:rFonts w:eastAsia="Times New Roman"/>
          <w:szCs w:val="24"/>
        </w:rPr>
        <w:t>τις πτέρυγες της Βουλής)</w:t>
      </w:r>
    </w:p>
    <w:p w14:paraId="6B14E9F6" w14:textId="77777777" w:rsidR="004965E6" w:rsidRDefault="004D430C">
      <w:pPr>
        <w:spacing w:line="600" w:lineRule="auto"/>
        <w:ind w:firstLine="720"/>
        <w:rPr>
          <w:rFonts w:eastAsia="Times New Roman"/>
          <w:szCs w:val="24"/>
        </w:rPr>
      </w:pPr>
      <w:r>
        <w:rPr>
          <w:rFonts w:eastAsia="Times New Roman"/>
          <w:szCs w:val="24"/>
        </w:rPr>
        <w:t xml:space="preserve">Ορίστε, κυρία Κεφαλογιάννη, έχετε τον λόγο. </w:t>
      </w:r>
    </w:p>
    <w:p w14:paraId="6B14E9F7" w14:textId="77777777" w:rsidR="004965E6" w:rsidRDefault="004D430C">
      <w:pPr>
        <w:spacing w:line="600" w:lineRule="auto"/>
        <w:ind w:firstLine="720"/>
        <w:jc w:val="both"/>
        <w:rPr>
          <w:rFonts w:eastAsia="Times New Roman"/>
          <w:szCs w:val="24"/>
        </w:rPr>
      </w:pPr>
      <w:r w:rsidRPr="00224E6F">
        <w:rPr>
          <w:rFonts w:eastAsia="Times New Roman"/>
          <w:b/>
          <w:szCs w:val="24"/>
        </w:rPr>
        <w:t>ΟΛΓΑ ΚΕΦΑΛΟΓΙΑΝΝΗ:</w:t>
      </w:r>
      <w:r>
        <w:rPr>
          <w:rFonts w:eastAsia="Times New Roman"/>
          <w:szCs w:val="24"/>
        </w:rPr>
        <w:t xml:space="preserve"> Αδικούμε τη συζήτηση για τα πνευματικά δικαιώματα που είναι πάρα πολύ σημαντικά </w:t>
      </w:r>
      <w:r w:rsidRPr="00DF39B8">
        <w:rPr>
          <w:rFonts w:eastAsia="Times New Roman"/>
          <w:szCs w:val="24"/>
        </w:rPr>
        <w:t>για τους δημιουργούς</w:t>
      </w:r>
      <w:r>
        <w:rPr>
          <w:rFonts w:eastAsia="Times New Roman"/>
          <w:szCs w:val="24"/>
        </w:rPr>
        <w:t>,</w:t>
      </w:r>
      <w:r w:rsidRPr="00DF39B8">
        <w:rPr>
          <w:rFonts w:eastAsia="Times New Roman"/>
          <w:szCs w:val="24"/>
        </w:rPr>
        <w:t xml:space="preserve"> </w:t>
      </w:r>
      <w:r>
        <w:rPr>
          <w:rFonts w:eastAsia="Times New Roman"/>
          <w:szCs w:val="24"/>
        </w:rPr>
        <w:t>αλλά βεβαίως</w:t>
      </w:r>
      <w:r w:rsidRPr="00DF39B8">
        <w:rPr>
          <w:rFonts w:eastAsia="Times New Roman"/>
          <w:szCs w:val="24"/>
        </w:rPr>
        <w:t xml:space="preserve"> και για τους χρήστες</w:t>
      </w:r>
      <w:r>
        <w:rPr>
          <w:rFonts w:eastAsia="Times New Roman"/>
          <w:szCs w:val="24"/>
        </w:rPr>
        <w:t>.</w:t>
      </w:r>
      <w:r w:rsidRPr="00DF39B8">
        <w:rPr>
          <w:rFonts w:eastAsia="Times New Roman"/>
          <w:szCs w:val="24"/>
        </w:rPr>
        <w:t xml:space="preserve"> </w:t>
      </w:r>
    </w:p>
    <w:p w14:paraId="6B14E9F8" w14:textId="77777777" w:rsidR="004965E6" w:rsidRDefault="004D430C">
      <w:pPr>
        <w:spacing w:line="600" w:lineRule="auto"/>
        <w:ind w:firstLine="720"/>
        <w:jc w:val="both"/>
        <w:rPr>
          <w:rFonts w:eastAsia="Times New Roman"/>
          <w:szCs w:val="24"/>
        </w:rPr>
      </w:pPr>
      <w:r>
        <w:rPr>
          <w:rFonts w:eastAsia="Times New Roman"/>
          <w:szCs w:val="24"/>
        </w:rPr>
        <w:t>Δ</w:t>
      </w:r>
      <w:r w:rsidRPr="00DF39B8">
        <w:rPr>
          <w:rFonts w:eastAsia="Times New Roman"/>
          <w:szCs w:val="24"/>
        </w:rPr>
        <w:t xml:space="preserve">εν μπορώ να μην πάρω λίγο </w:t>
      </w:r>
      <w:r w:rsidRPr="00DF39B8">
        <w:rPr>
          <w:rFonts w:eastAsia="Times New Roman"/>
          <w:szCs w:val="24"/>
        </w:rPr>
        <w:t>χρόνο</w:t>
      </w:r>
      <w:r>
        <w:rPr>
          <w:rFonts w:eastAsia="Times New Roman"/>
          <w:szCs w:val="24"/>
        </w:rPr>
        <w:t>,</w:t>
      </w:r>
      <w:r w:rsidRPr="00DF39B8">
        <w:rPr>
          <w:rFonts w:eastAsia="Times New Roman"/>
          <w:szCs w:val="24"/>
        </w:rPr>
        <w:t xml:space="preserve"> κύριε Πρόεδρε</w:t>
      </w:r>
      <w:r>
        <w:rPr>
          <w:rFonts w:eastAsia="Times New Roman"/>
          <w:szCs w:val="24"/>
        </w:rPr>
        <w:t>,</w:t>
      </w:r>
      <w:r w:rsidRPr="00DF39B8">
        <w:rPr>
          <w:rFonts w:eastAsia="Times New Roman"/>
          <w:szCs w:val="24"/>
        </w:rPr>
        <w:t xml:space="preserve"> για να απαντήσω στη μομφή της κυρίας Υπουργού για το θέμα της μεταβίβασης των ακινήτων</w:t>
      </w:r>
      <w:r>
        <w:rPr>
          <w:rFonts w:eastAsia="Times New Roman"/>
          <w:szCs w:val="24"/>
        </w:rPr>
        <w:t>. Αυτό τ</w:t>
      </w:r>
      <w:r w:rsidRPr="00DF39B8">
        <w:rPr>
          <w:rFonts w:eastAsia="Times New Roman"/>
          <w:szCs w:val="24"/>
        </w:rPr>
        <w:t xml:space="preserve">ο </w:t>
      </w:r>
      <w:proofErr w:type="spellStart"/>
      <w:r w:rsidRPr="00DF39B8">
        <w:rPr>
          <w:rFonts w:eastAsia="Times New Roman"/>
          <w:szCs w:val="24"/>
        </w:rPr>
        <w:t>υπερταμείο</w:t>
      </w:r>
      <w:proofErr w:type="spellEnd"/>
      <w:r w:rsidRPr="00DF39B8">
        <w:rPr>
          <w:rFonts w:eastAsia="Times New Roman"/>
          <w:szCs w:val="24"/>
        </w:rPr>
        <w:t xml:space="preserve"> έκτρωμα</w:t>
      </w:r>
      <w:r>
        <w:rPr>
          <w:rFonts w:eastAsia="Times New Roman"/>
          <w:szCs w:val="24"/>
        </w:rPr>
        <w:t>,</w:t>
      </w:r>
      <w:r w:rsidRPr="00DF39B8">
        <w:rPr>
          <w:rFonts w:eastAsia="Times New Roman"/>
          <w:szCs w:val="24"/>
        </w:rPr>
        <w:t xml:space="preserve"> που για πρώτη φορά ελληνική κυβέρνηση </w:t>
      </w:r>
      <w:r>
        <w:rPr>
          <w:rFonts w:eastAsia="Times New Roman"/>
          <w:szCs w:val="24"/>
        </w:rPr>
        <w:t>-</w:t>
      </w:r>
      <w:r w:rsidRPr="00DF39B8">
        <w:rPr>
          <w:rFonts w:eastAsia="Times New Roman"/>
          <w:szCs w:val="24"/>
        </w:rPr>
        <w:t>η δική σας Κυβέρνηση</w:t>
      </w:r>
      <w:r>
        <w:rPr>
          <w:rFonts w:eastAsia="Times New Roman"/>
          <w:szCs w:val="24"/>
        </w:rPr>
        <w:t>-</w:t>
      </w:r>
      <w:r w:rsidRPr="00DF39B8">
        <w:rPr>
          <w:rFonts w:eastAsia="Times New Roman"/>
          <w:szCs w:val="24"/>
        </w:rPr>
        <w:t xml:space="preserve"> </w:t>
      </w:r>
      <w:r>
        <w:rPr>
          <w:rFonts w:eastAsia="Times New Roman"/>
          <w:szCs w:val="24"/>
        </w:rPr>
        <w:lastRenderedPageBreak/>
        <w:t xml:space="preserve">συμφώνησε </w:t>
      </w:r>
      <w:r w:rsidRPr="00DF39B8">
        <w:rPr>
          <w:rFonts w:eastAsia="Times New Roman"/>
          <w:szCs w:val="24"/>
        </w:rPr>
        <w:t xml:space="preserve">με τους δανειστές </w:t>
      </w:r>
      <w:r>
        <w:rPr>
          <w:rFonts w:eastAsia="Times New Roman"/>
          <w:szCs w:val="24"/>
        </w:rPr>
        <w:t>-</w:t>
      </w:r>
      <w:r w:rsidRPr="00DF39B8">
        <w:rPr>
          <w:rFonts w:eastAsia="Times New Roman"/>
          <w:szCs w:val="24"/>
        </w:rPr>
        <w:t xml:space="preserve">όπου </w:t>
      </w:r>
      <w:r w:rsidRPr="00DF39B8">
        <w:rPr>
          <w:rFonts w:eastAsia="Times New Roman"/>
          <w:szCs w:val="24"/>
        </w:rPr>
        <w:t>εκχωρήσ</w:t>
      </w:r>
      <w:r>
        <w:rPr>
          <w:rFonts w:eastAsia="Times New Roman"/>
          <w:szCs w:val="24"/>
        </w:rPr>
        <w:t>α</w:t>
      </w:r>
      <w:r w:rsidRPr="00DF39B8">
        <w:rPr>
          <w:rFonts w:eastAsia="Times New Roman"/>
          <w:szCs w:val="24"/>
        </w:rPr>
        <w:t xml:space="preserve">τε </w:t>
      </w:r>
      <w:r w:rsidRPr="00DF39B8">
        <w:rPr>
          <w:rFonts w:eastAsia="Times New Roman"/>
          <w:szCs w:val="24"/>
        </w:rPr>
        <w:t xml:space="preserve">το σύνολο της δημόσιας περιουσίας για </w:t>
      </w:r>
      <w:r>
        <w:rPr>
          <w:rFonts w:eastAsia="Times New Roman"/>
          <w:szCs w:val="24"/>
        </w:rPr>
        <w:t>ενενήντα εννιά</w:t>
      </w:r>
      <w:r w:rsidRPr="00DF39B8">
        <w:rPr>
          <w:rFonts w:eastAsia="Times New Roman"/>
          <w:szCs w:val="24"/>
        </w:rPr>
        <w:t xml:space="preserve"> χρόνια σε ένα </w:t>
      </w:r>
      <w:proofErr w:type="spellStart"/>
      <w:r w:rsidRPr="00DF39B8">
        <w:rPr>
          <w:rFonts w:eastAsia="Times New Roman"/>
          <w:szCs w:val="24"/>
        </w:rPr>
        <w:t>υπερταμείο</w:t>
      </w:r>
      <w:proofErr w:type="spellEnd"/>
      <w:r>
        <w:rPr>
          <w:rFonts w:eastAsia="Times New Roman"/>
          <w:szCs w:val="24"/>
        </w:rPr>
        <w:t>,</w:t>
      </w:r>
      <w:r w:rsidRPr="00DF39B8">
        <w:rPr>
          <w:rFonts w:eastAsia="Times New Roman"/>
          <w:szCs w:val="24"/>
        </w:rPr>
        <w:t xml:space="preserve"> το οποίο δεν βρίσκεται υπό τον αποκλειστικό έλεγχο του ελληνικού δημοσίου</w:t>
      </w:r>
      <w:r>
        <w:rPr>
          <w:rFonts w:eastAsia="Times New Roman"/>
          <w:szCs w:val="24"/>
        </w:rPr>
        <w:t xml:space="preserve">- δεν μπορεί </w:t>
      </w:r>
      <w:r w:rsidRPr="00DF39B8">
        <w:rPr>
          <w:rFonts w:eastAsia="Times New Roman"/>
          <w:szCs w:val="24"/>
        </w:rPr>
        <w:t>σε κα</w:t>
      </w:r>
      <w:r>
        <w:rPr>
          <w:rFonts w:eastAsia="Times New Roman"/>
          <w:szCs w:val="24"/>
        </w:rPr>
        <w:t>μ</w:t>
      </w:r>
      <w:r w:rsidRPr="00DF39B8">
        <w:rPr>
          <w:rFonts w:eastAsia="Times New Roman"/>
          <w:szCs w:val="24"/>
        </w:rPr>
        <w:t>μία περίπτωση να παραλληλίζετ</w:t>
      </w:r>
      <w:r>
        <w:rPr>
          <w:rFonts w:eastAsia="Times New Roman"/>
          <w:szCs w:val="24"/>
        </w:rPr>
        <w:t xml:space="preserve">αι </w:t>
      </w:r>
      <w:r w:rsidRPr="00DF39B8">
        <w:rPr>
          <w:rFonts w:eastAsia="Times New Roman"/>
          <w:szCs w:val="24"/>
        </w:rPr>
        <w:t>με καταστάσεις που δεν είχαν καμ</w:t>
      </w:r>
      <w:r>
        <w:rPr>
          <w:rFonts w:eastAsia="Times New Roman"/>
          <w:szCs w:val="24"/>
        </w:rPr>
        <w:t>μ</w:t>
      </w:r>
      <w:r w:rsidRPr="00DF39B8">
        <w:rPr>
          <w:rFonts w:eastAsia="Times New Roman"/>
          <w:szCs w:val="24"/>
        </w:rPr>
        <w:t>ία σχέση με το ξεπού</w:t>
      </w:r>
      <w:r w:rsidRPr="00DF39B8">
        <w:rPr>
          <w:rFonts w:eastAsia="Times New Roman"/>
          <w:szCs w:val="24"/>
        </w:rPr>
        <w:t>λημα στο οποίο έχε</w:t>
      </w:r>
      <w:r>
        <w:rPr>
          <w:rFonts w:eastAsia="Times New Roman"/>
          <w:szCs w:val="24"/>
        </w:rPr>
        <w:t>τε</w:t>
      </w:r>
      <w:r w:rsidRPr="00DF39B8">
        <w:rPr>
          <w:rFonts w:eastAsia="Times New Roman"/>
          <w:szCs w:val="24"/>
        </w:rPr>
        <w:t xml:space="preserve"> προχωρήσει </w:t>
      </w:r>
      <w:r>
        <w:rPr>
          <w:rFonts w:eastAsia="Times New Roman"/>
          <w:szCs w:val="24"/>
        </w:rPr>
        <w:t>εσείς.</w:t>
      </w:r>
    </w:p>
    <w:p w14:paraId="6B14E9F9" w14:textId="77777777" w:rsidR="004965E6" w:rsidRDefault="004D430C">
      <w:pPr>
        <w:spacing w:line="600" w:lineRule="auto"/>
        <w:ind w:firstLine="720"/>
        <w:jc w:val="both"/>
        <w:rPr>
          <w:rFonts w:eastAsia="Times New Roman"/>
          <w:szCs w:val="24"/>
        </w:rPr>
      </w:pPr>
      <w:r>
        <w:rPr>
          <w:rFonts w:eastAsia="Times New Roman"/>
          <w:szCs w:val="24"/>
        </w:rPr>
        <w:t>Θ</w:t>
      </w:r>
      <w:r w:rsidRPr="00DF39B8">
        <w:rPr>
          <w:rFonts w:eastAsia="Times New Roman"/>
          <w:szCs w:val="24"/>
        </w:rPr>
        <w:t>α σας πω</w:t>
      </w:r>
      <w:r>
        <w:rPr>
          <w:rFonts w:eastAsia="Times New Roman"/>
          <w:szCs w:val="24"/>
        </w:rPr>
        <w:t>,</w:t>
      </w:r>
      <w:r w:rsidRPr="00DF39B8">
        <w:rPr>
          <w:rFonts w:eastAsia="Times New Roman"/>
          <w:szCs w:val="24"/>
        </w:rPr>
        <w:t xml:space="preserve"> λοιπόν</w:t>
      </w:r>
      <w:r>
        <w:rPr>
          <w:rFonts w:eastAsia="Times New Roman"/>
          <w:szCs w:val="24"/>
        </w:rPr>
        <w:t>,</w:t>
      </w:r>
      <w:r w:rsidRPr="00DF39B8">
        <w:rPr>
          <w:rFonts w:eastAsia="Times New Roman"/>
          <w:szCs w:val="24"/>
        </w:rPr>
        <w:t xml:space="preserve"> ότι εσείς αυτή</w:t>
      </w:r>
      <w:r>
        <w:rPr>
          <w:rFonts w:eastAsia="Times New Roman"/>
          <w:szCs w:val="24"/>
        </w:rPr>
        <w:t>ν</w:t>
      </w:r>
      <w:r w:rsidRPr="00DF39B8">
        <w:rPr>
          <w:rFonts w:eastAsia="Times New Roman"/>
          <w:szCs w:val="24"/>
        </w:rPr>
        <w:t xml:space="preserve"> τη στιγμή έχετε πάνω από </w:t>
      </w:r>
      <w:r>
        <w:rPr>
          <w:rFonts w:eastAsia="Times New Roman"/>
          <w:szCs w:val="24"/>
        </w:rPr>
        <w:t>δύο χιλιάδες τριακόσιους</w:t>
      </w:r>
      <w:r w:rsidRPr="00DF39B8">
        <w:rPr>
          <w:rFonts w:eastAsia="Times New Roman"/>
          <w:szCs w:val="24"/>
        </w:rPr>
        <w:t xml:space="preserve"> κωδικούς μνημείων</w:t>
      </w:r>
      <w:r>
        <w:rPr>
          <w:rFonts w:eastAsia="Times New Roman"/>
          <w:szCs w:val="24"/>
        </w:rPr>
        <w:t>,</w:t>
      </w:r>
      <w:r w:rsidRPr="00DF39B8">
        <w:rPr>
          <w:rFonts w:eastAsia="Times New Roman"/>
          <w:szCs w:val="24"/>
        </w:rPr>
        <w:t xml:space="preserve"> </w:t>
      </w:r>
      <w:r>
        <w:rPr>
          <w:rFonts w:eastAsia="Times New Roman"/>
          <w:szCs w:val="24"/>
        </w:rPr>
        <w:t>ά</w:t>
      </w:r>
      <w:r w:rsidRPr="00DF39B8">
        <w:rPr>
          <w:rFonts w:eastAsia="Times New Roman"/>
          <w:szCs w:val="24"/>
        </w:rPr>
        <w:t>ρα πολιτιστικών αγαθών</w:t>
      </w:r>
      <w:r>
        <w:rPr>
          <w:rFonts w:eastAsia="Times New Roman"/>
          <w:szCs w:val="24"/>
        </w:rPr>
        <w:t>,</w:t>
      </w:r>
      <w:r w:rsidRPr="00DF39B8">
        <w:rPr>
          <w:rFonts w:eastAsia="Times New Roman"/>
          <w:szCs w:val="24"/>
        </w:rPr>
        <w:t xml:space="preserve"> τα οποία έχετε εκχωρήσει στο </w:t>
      </w:r>
      <w:proofErr w:type="spellStart"/>
      <w:r w:rsidRPr="00DF39B8">
        <w:rPr>
          <w:rFonts w:eastAsia="Times New Roman"/>
          <w:szCs w:val="24"/>
        </w:rPr>
        <w:t>υπερταμείο</w:t>
      </w:r>
      <w:proofErr w:type="spellEnd"/>
      <w:r>
        <w:rPr>
          <w:rFonts w:eastAsia="Times New Roman"/>
          <w:szCs w:val="24"/>
        </w:rPr>
        <w:t>. Π</w:t>
      </w:r>
      <w:r w:rsidRPr="00DF39B8">
        <w:rPr>
          <w:rFonts w:eastAsia="Times New Roman"/>
          <w:szCs w:val="24"/>
        </w:rPr>
        <w:t>αρά το ότι έχουμε κάνει τόσες πολλές ερωτήσεις</w:t>
      </w:r>
      <w:r w:rsidRPr="00DF39B8">
        <w:rPr>
          <w:rFonts w:eastAsia="Times New Roman"/>
          <w:szCs w:val="24"/>
        </w:rPr>
        <w:t xml:space="preserve"> και παρεμβάσεις</w:t>
      </w:r>
      <w:r>
        <w:rPr>
          <w:rFonts w:eastAsia="Times New Roman"/>
          <w:szCs w:val="24"/>
        </w:rPr>
        <w:t>,</w:t>
      </w:r>
      <w:r w:rsidRPr="00DF39B8">
        <w:rPr>
          <w:rFonts w:eastAsia="Times New Roman"/>
          <w:szCs w:val="24"/>
        </w:rPr>
        <w:t xml:space="preserve"> </w:t>
      </w:r>
      <w:r>
        <w:rPr>
          <w:rFonts w:eastAsia="Times New Roman"/>
          <w:szCs w:val="24"/>
        </w:rPr>
        <w:t>δεν έχετε</w:t>
      </w:r>
      <w:r w:rsidRPr="00DF39B8">
        <w:rPr>
          <w:rFonts w:eastAsia="Times New Roman"/>
          <w:szCs w:val="24"/>
        </w:rPr>
        <w:t xml:space="preserve"> </w:t>
      </w:r>
      <w:r>
        <w:rPr>
          <w:rFonts w:eastAsia="Times New Roman"/>
          <w:szCs w:val="24"/>
        </w:rPr>
        <w:t>-</w:t>
      </w:r>
      <w:r w:rsidRPr="00DF39B8">
        <w:rPr>
          <w:rFonts w:eastAsia="Times New Roman"/>
          <w:szCs w:val="24"/>
        </w:rPr>
        <w:t>ακόμα και σήμερα</w:t>
      </w:r>
      <w:r>
        <w:rPr>
          <w:rFonts w:eastAsia="Times New Roman"/>
          <w:szCs w:val="24"/>
        </w:rPr>
        <w:t>-</w:t>
      </w:r>
      <w:r w:rsidRPr="00DF39B8">
        <w:rPr>
          <w:rFonts w:eastAsia="Times New Roman"/>
          <w:szCs w:val="24"/>
        </w:rPr>
        <w:t xml:space="preserve"> προχωρήσε</w:t>
      </w:r>
      <w:r>
        <w:rPr>
          <w:rFonts w:eastAsia="Times New Roman"/>
          <w:szCs w:val="24"/>
        </w:rPr>
        <w:t>ι</w:t>
      </w:r>
      <w:r w:rsidRPr="00DF39B8">
        <w:rPr>
          <w:rFonts w:eastAsia="Times New Roman"/>
          <w:szCs w:val="24"/>
        </w:rPr>
        <w:t xml:space="preserve"> σε καμ</w:t>
      </w:r>
      <w:r>
        <w:rPr>
          <w:rFonts w:eastAsia="Times New Roman"/>
          <w:szCs w:val="24"/>
        </w:rPr>
        <w:t>μ</w:t>
      </w:r>
      <w:r w:rsidRPr="00DF39B8">
        <w:rPr>
          <w:rFonts w:eastAsia="Times New Roman"/>
          <w:szCs w:val="24"/>
        </w:rPr>
        <w:t>ία νομοθετική</w:t>
      </w:r>
      <w:r>
        <w:rPr>
          <w:rFonts w:eastAsia="Times New Roman"/>
          <w:szCs w:val="24"/>
        </w:rPr>
        <w:t xml:space="preserve"> ή</w:t>
      </w:r>
      <w:r w:rsidRPr="00DF39B8">
        <w:rPr>
          <w:rFonts w:eastAsia="Times New Roman"/>
          <w:szCs w:val="24"/>
        </w:rPr>
        <w:t xml:space="preserve"> διοικητική παρέμβαση για να δ</w:t>
      </w:r>
      <w:r>
        <w:rPr>
          <w:rFonts w:eastAsia="Times New Roman"/>
          <w:szCs w:val="24"/>
        </w:rPr>
        <w:t>ιορθώσετε αυτήν τη</w:t>
      </w:r>
      <w:r w:rsidRPr="00DF39B8">
        <w:rPr>
          <w:rFonts w:eastAsia="Times New Roman"/>
          <w:szCs w:val="24"/>
        </w:rPr>
        <w:t xml:space="preserve"> συνταγματικά απαράδεκτη εκχώρηση μνημείων και αρχαιολογικών χώρων</w:t>
      </w:r>
      <w:r>
        <w:rPr>
          <w:rFonts w:eastAsia="Times New Roman"/>
          <w:szCs w:val="24"/>
        </w:rPr>
        <w:t>.</w:t>
      </w:r>
    </w:p>
    <w:p w14:paraId="6B14E9FA" w14:textId="77777777" w:rsidR="004965E6" w:rsidRDefault="004D430C">
      <w:pPr>
        <w:spacing w:line="600" w:lineRule="auto"/>
        <w:ind w:firstLine="720"/>
        <w:jc w:val="both"/>
        <w:rPr>
          <w:rFonts w:eastAsia="Times New Roman"/>
          <w:szCs w:val="24"/>
        </w:rPr>
      </w:pPr>
      <w:r>
        <w:rPr>
          <w:rFonts w:eastAsia="Times New Roman"/>
          <w:szCs w:val="24"/>
        </w:rPr>
        <w:t>Ε</w:t>
      </w:r>
      <w:r w:rsidRPr="00DF39B8">
        <w:rPr>
          <w:rFonts w:eastAsia="Times New Roman"/>
          <w:szCs w:val="24"/>
        </w:rPr>
        <w:t xml:space="preserve">δώ θέλουμε να σημειώσουμε για άλλη </w:t>
      </w:r>
      <w:r>
        <w:rPr>
          <w:rFonts w:eastAsia="Times New Roman"/>
          <w:szCs w:val="24"/>
        </w:rPr>
        <w:t>μια</w:t>
      </w:r>
      <w:r w:rsidRPr="00DF39B8">
        <w:rPr>
          <w:rFonts w:eastAsia="Times New Roman"/>
          <w:szCs w:val="24"/>
        </w:rPr>
        <w:t xml:space="preserve"> φορά ότι δεν είναι μ</w:t>
      </w:r>
      <w:r w:rsidRPr="00DF39B8">
        <w:rPr>
          <w:rFonts w:eastAsia="Times New Roman"/>
          <w:szCs w:val="24"/>
        </w:rPr>
        <w:t xml:space="preserve">όνο </w:t>
      </w:r>
      <w:r>
        <w:rPr>
          <w:rFonts w:eastAsia="Times New Roman"/>
          <w:szCs w:val="24"/>
        </w:rPr>
        <w:t xml:space="preserve">το θέμα της </w:t>
      </w:r>
      <w:r w:rsidRPr="00DF39B8">
        <w:rPr>
          <w:rFonts w:eastAsia="Times New Roman"/>
          <w:szCs w:val="24"/>
        </w:rPr>
        <w:t>μεταβίβαση</w:t>
      </w:r>
      <w:r>
        <w:rPr>
          <w:rFonts w:eastAsia="Times New Roman"/>
          <w:szCs w:val="24"/>
        </w:rPr>
        <w:t>ς</w:t>
      </w:r>
      <w:r w:rsidRPr="00DF39B8">
        <w:rPr>
          <w:rFonts w:eastAsia="Times New Roman"/>
          <w:szCs w:val="24"/>
        </w:rPr>
        <w:t xml:space="preserve"> της κυριότητας</w:t>
      </w:r>
      <w:r>
        <w:rPr>
          <w:rFonts w:eastAsia="Times New Roman"/>
          <w:szCs w:val="24"/>
        </w:rPr>
        <w:t xml:space="preserve">, αλλά και </w:t>
      </w:r>
      <w:r w:rsidRPr="00DF39B8">
        <w:rPr>
          <w:rFonts w:eastAsia="Times New Roman"/>
          <w:szCs w:val="24"/>
        </w:rPr>
        <w:t>της διαχείρισης</w:t>
      </w:r>
      <w:r>
        <w:rPr>
          <w:rFonts w:eastAsia="Times New Roman"/>
          <w:szCs w:val="24"/>
        </w:rPr>
        <w:t>,</w:t>
      </w:r>
      <w:r w:rsidRPr="00DF39B8">
        <w:rPr>
          <w:rFonts w:eastAsia="Times New Roman"/>
          <w:szCs w:val="24"/>
        </w:rPr>
        <w:t xml:space="preserve"> ποιος θα διαχειρίζεται αυτούς τους αρχαιολογικούς χώρους και τα μνημεία</w:t>
      </w:r>
      <w:r>
        <w:rPr>
          <w:rFonts w:eastAsia="Times New Roman"/>
          <w:szCs w:val="24"/>
        </w:rPr>
        <w:t>.</w:t>
      </w:r>
      <w:r w:rsidRPr="00DF39B8">
        <w:rPr>
          <w:rFonts w:eastAsia="Times New Roman"/>
          <w:szCs w:val="24"/>
        </w:rPr>
        <w:t xml:space="preserve"> </w:t>
      </w:r>
      <w:r>
        <w:rPr>
          <w:rFonts w:eastAsia="Times New Roman"/>
          <w:szCs w:val="24"/>
        </w:rPr>
        <w:t>Θ</w:t>
      </w:r>
      <w:r w:rsidRPr="00DF39B8">
        <w:rPr>
          <w:rFonts w:eastAsia="Times New Roman"/>
          <w:szCs w:val="24"/>
        </w:rPr>
        <w:t>α σας πω και για ποιο</w:t>
      </w:r>
      <w:r>
        <w:rPr>
          <w:rFonts w:eastAsia="Times New Roman"/>
          <w:szCs w:val="24"/>
        </w:rPr>
        <w:t>ν</w:t>
      </w:r>
      <w:r w:rsidRPr="00DF39B8">
        <w:rPr>
          <w:rFonts w:eastAsia="Times New Roman"/>
          <w:szCs w:val="24"/>
        </w:rPr>
        <w:t xml:space="preserve"> λόγο </w:t>
      </w:r>
      <w:r>
        <w:rPr>
          <w:rFonts w:eastAsia="Times New Roman"/>
          <w:szCs w:val="24"/>
        </w:rPr>
        <w:t xml:space="preserve">έγινε </w:t>
      </w:r>
      <w:r w:rsidRPr="00DF39B8">
        <w:rPr>
          <w:rFonts w:eastAsia="Times New Roman"/>
          <w:szCs w:val="24"/>
        </w:rPr>
        <w:t xml:space="preserve">ο </w:t>
      </w:r>
      <w:r w:rsidRPr="00DF39B8">
        <w:rPr>
          <w:rFonts w:eastAsia="Times New Roman"/>
          <w:szCs w:val="24"/>
        </w:rPr>
        <w:lastRenderedPageBreak/>
        <w:t>παραλληλισμός</w:t>
      </w:r>
      <w:r>
        <w:rPr>
          <w:rFonts w:eastAsia="Times New Roman"/>
          <w:szCs w:val="24"/>
        </w:rPr>
        <w:t xml:space="preserve"> για το </w:t>
      </w:r>
      <w:r w:rsidRPr="00DF39B8">
        <w:rPr>
          <w:rFonts w:eastAsia="Times New Roman"/>
          <w:szCs w:val="24"/>
        </w:rPr>
        <w:t xml:space="preserve">τι συνέβη το 2013 με τα </w:t>
      </w:r>
      <w:r>
        <w:rPr>
          <w:rFonts w:eastAsia="Times New Roman"/>
          <w:szCs w:val="24"/>
        </w:rPr>
        <w:t>α</w:t>
      </w:r>
      <w:r w:rsidRPr="00DF39B8">
        <w:rPr>
          <w:rFonts w:eastAsia="Times New Roman"/>
          <w:szCs w:val="24"/>
        </w:rPr>
        <w:t>κίνητα της Πλάκας</w:t>
      </w:r>
      <w:r>
        <w:rPr>
          <w:rFonts w:eastAsia="Times New Roman"/>
          <w:szCs w:val="24"/>
        </w:rPr>
        <w:t>.</w:t>
      </w:r>
    </w:p>
    <w:p w14:paraId="6B14E9FB" w14:textId="77777777" w:rsidR="004965E6" w:rsidRDefault="004D430C">
      <w:pPr>
        <w:spacing w:line="600" w:lineRule="auto"/>
        <w:ind w:firstLine="720"/>
        <w:jc w:val="both"/>
        <w:rPr>
          <w:rFonts w:eastAsia="Times New Roman"/>
          <w:szCs w:val="24"/>
        </w:rPr>
      </w:pPr>
      <w:r>
        <w:rPr>
          <w:rFonts w:eastAsia="Times New Roman"/>
          <w:szCs w:val="24"/>
        </w:rPr>
        <w:t>Ν</w:t>
      </w:r>
      <w:r w:rsidRPr="00DF39B8">
        <w:rPr>
          <w:rFonts w:eastAsia="Times New Roman"/>
          <w:szCs w:val="24"/>
        </w:rPr>
        <w:t>α σημειώσω</w:t>
      </w:r>
      <w:r w:rsidRPr="00DF39B8">
        <w:rPr>
          <w:rFonts w:eastAsia="Times New Roman"/>
          <w:szCs w:val="24"/>
        </w:rPr>
        <w:t xml:space="preserve"> εδώ</w:t>
      </w:r>
      <w:r>
        <w:rPr>
          <w:rFonts w:eastAsia="Times New Roman"/>
          <w:szCs w:val="24"/>
        </w:rPr>
        <w:t>,</w:t>
      </w:r>
      <w:r w:rsidRPr="00DF39B8">
        <w:rPr>
          <w:rFonts w:eastAsia="Times New Roman"/>
          <w:szCs w:val="24"/>
        </w:rPr>
        <w:t xml:space="preserve"> κύριε Πρόεδρε </w:t>
      </w:r>
      <w:r>
        <w:rPr>
          <w:rFonts w:eastAsia="Times New Roman"/>
          <w:szCs w:val="24"/>
        </w:rPr>
        <w:t xml:space="preserve">-το ξέρετε και εσείς πολύ καλά- </w:t>
      </w:r>
      <w:r w:rsidRPr="00DF39B8">
        <w:rPr>
          <w:rFonts w:eastAsia="Times New Roman"/>
          <w:szCs w:val="24"/>
        </w:rPr>
        <w:t>ότι στην Πλάκα τα ακίνητα αυτά ήταν απαλλοτριωμένα</w:t>
      </w:r>
      <w:r>
        <w:rPr>
          <w:rFonts w:eastAsia="Times New Roman"/>
          <w:szCs w:val="24"/>
        </w:rPr>
        <w:t>.</w:t>
      </w:r>
      <w:r w:rsidRPr="00DF39B8">
        <w:rPr>
          <w:rFonts w:eastAsia="Times New Roman"/>
          <w:szCs w:val="24"/>
        </w:rPr>
        <w:t xml:space="preserve"> </w:t>
      </w:r>
      <w:r>
        <w:rPr>
          <w:rFonts w:eastAsia="Times New Roman"/>
          <w:szCs w:val="24"/>
        </w:rPr>
        <w:t>Δ</w:t>
      </w:r>
      <w:r w:rsidRPr="00DF39B8">
        <w:rPr>
          <w:rFonts w:eastAsia="Times New Roman"/>
          <w:szCs w:val="24"/>
        </w:rPr>
        <w:t>εν ήταν καν ιστορικά κτίρια</w:t>
      </w:r>
      <w:r>
        <w:rPr>
          <w:rFonts w:eastAsia="Times New Roman"/>
          <w:szCs w:val="24"/>
        </w:rPr>
        <w:t>.</w:t>
      </w:r>
      <w:r w:rsidRPr="00DF39B8">
        <w:rPr>
          <w:rFonts w:eastAsia="Times New Roman"/>
          <w:szCs w:val="24"/>
        </w:rPr>
        <w:t xml:space="preserve"> </w:t>
      </w:r>
      <w:r>
        <w:rPr>
          <w:rFonts w:eastAsia="Times New Roman"/>
          <w:szCs w:val="24"/>
        </w:rPr>
        <w:t>Δ</w:t>
      </w:r>
      <w:r w:rsidRPr="00DF39B8">
        <w:rPr>
          <w:rFonts w:eastAsia="Times New Roman"/>
          <w:szCs w:val="24"/>
        </w:rPr>
        <w:t>εν μιλάμε</w:t>
      </w:r>
      <w:r>
        <w:rPr>
          <w:rFonts w:eastAsia="Times New Roman"/>
          <w:szCs w:val="24"/>
        </w:rPr>
        <w:t>,</w:t>
      </w:r>
      <w:r w:rsidRPr="00DF39B8">
        <w:rPr>
          <w:rFonts w:eastAsia="Times New Roman"/>
          <w:szCs w:val="24"/>
        </w:rPr>
        <w:t xml:space="preserve"> </w:t>
      </w:r>
      <w:r>
        <w:rPr>
          <w:rFonts w:eastAsia="Times New Roman"/>
          <w:szCs w:val="24"/>
        </w:rPr>
        <w:t>λ</w:t>
      </w:r>
      <w:r w:rsidRPr="00DF39B8">
        <w:rPr>
          <w:rFonts w:eastAsia="Times New Roman"/>
          <w:szCs w:val="24"/>
        </w:rPr>
        <w:t>οιπόν</w:t>
      </w:r>
      <w:r>
        <w:rPr>
          <w:rFonts w:eastAsia="Times New Roman"/>
          <w:szCs w:val="24"/>
        </w:rPr>
        <w:t>,</w:t>
      </w:r>
      <w:r w:rsidRPr="00DF39B8">
        <w:rPr>
          <w:rFonts w:eastAsia="Times New Roman"/>
          <w:szCs w:val="24"/>
        </w:rPr>
        <w:t xml:space="preserve"> ούτε </w:t>
      </w:r>
      <w:r>
        <w:rPr>
          <w:rFonts w:eastAsia="Times New Roman"/>
          <w:szCs w:val="24"/>
        </w:rPr>
        <w:t>για</w:t>
      </w:r>
      <w:r w:rsidRPr="00DF39B8">
        <w:rPr>
          <w:rFonts w:eastAsia="Times New Roman"/>
          <w:szCs w:val="24"/>
        </w:rPr>
        <w:t xml:space="preserve"> αρχαιολογικούς χώρους</w:t>
      </w:r>
      <w:r>
        <w:rPr>
          <w:rFonts w:eastAsia="Times New Roman"/>
          <w:szCs w:val="24"/>
        </w:rPr>
        <w:t>,</w:t>
      </w:r>
      <w:r w:rsidRPr="00DF39B8">
        <w:rPr>
          <w:rFonts w:eastAsia="Times New Roman"/>
          <w:szCs w:val="24"/>
        </w:rPr>
        <w:t xml:space="preserve"> όπως έχει γίνει σήμερα</w:t>
      </w:r>
      <w:r>
        <w:rPr>
          <w:rFonts w:eastAsia="Times New Roman"/>
          <w:szCs w:val="24"/>
        </w:rPr>
        <w:t>,</w:t>
      </w:r>
      <w:r w:rsidRPr="00DF39B8">
        <w:rPr>
          <w:rFonts w:eastAsia="Times New Roman"/>
          <w:szCs w:val="24"/>
        </w:rPr>
        <w:t xml:space="preserve"> ούτε </w:t>
      </w:r>
      <w:r>
        <w:rPr>
          <w:rFonts w:eastAsia="Times New Roman"/>
          <w:szCs w:val="24"/>
        </w:rPr>
        <w:t>για</w:t>
      </w:r>
      <w:r w:rsidRPr="00DF39B8">
        <w:rPr>
          <w:rFonts w:eastAsia="Times New Roman"/>
          <w:szCs w:val="24"/>
        </w:rPr>
        <w:t xml:space="preserve"> μνημεία </w:t>
      </w:r>
      <w:r>
        <w:rPr>
          <w:rFonts w:eastAsia="Times New Roman"/>
          <w:szCs w:val="24"/>
        </w:rPr>
        <w:t xml:space="preserve">και </w:t>
      </w:r>
      <w:r w:rsidRPr="00DF39B8">
        <w:rPr>
          <w:rFonts w:eastAsia="Times New Roman"/>
          <w:szCs w:val="24"/>
        </w:rPr>
        <w:t>δε</w:t>
      </w:r>
      <w:r>
        <w:rPr>
          <w:rFonts w:eastAsia="Times New Roman"/>
          <w:szCs w:val="24"/>
        </w:rPr>
        <w:t>ν</w:t>
      </w:r>
      <w:r w:rsidRPr="00DF39B8">
        <w:rPr>
          <w:rFonts w:eastAsia="Times New Roman"/>
          <w:szCs w:val="24"/>
        </w:rPr>
        <w:t xml:space="preserve"> μιλάμε καν για ιστορι</w:t>
      </w:r>
      <w:r w:rsidRPr="00DF39B8">
        <w:rPr>
          <w:rFonts w:eastAsia="Times New Roman"/>
          <w:szCs w:val="24"/>
        </w:rPr>
        <w:t>κά κτίρια</w:t>
      </w:r>
      <w:r>
        <w:rPr>
          <w:rFonts w:eastAsia="Times New Roman"/>
          <w:szCs w:val="24"/>
        </w:rPr>
        <w:t>.</w:t>
      </w:r>
      <w:r w:rsidRPr="00DF39B8">
        <w:rPr>
          <w:rFonts w:eastAsia="Times New Roman"/>
          <w:szCs w:val="24"/>
        </w:rPr>
        <w:t xml:space="preserve"> </w:t>
      </w:r>
      <w:r>
        <w:rPr>
          <w:rFonts w:eastAsia="Times New Roman"/>
          <w:szCs w:val="24"/>
        </w:rPr>
        <w:t>Μ</w:t>
      </w:r>
      <w:r w:rsidRPr="00DF39B8">
        <w:rPr>
          <w:rFonts w:eastAsia="Times New Roman"/>
          <w:szCs w:val="24"/>
        </w:rPr>
        <w:t>ιλούσαμε για απαλλοτριωμένα κτίρια που ανήκαν στο Υπουργείο Πολιτισμού και τα οποία μεταβιβάστηκαν στο ΤΑΙΠΕΔ</w:t>
      </w:r>
      <w:r>
        <w:rPr>
          <w:rFonts w:eastAsia="Times New Roman"/>
          <w:szCs w:val="24"/>
        </w:rPr>
        <w:t>,</w:t>
      </w:r>
      <w:r w:rsidRPr="00DF39B8">
        <w:rPr>
          <w:rFonts w:eastAsia="Times New Roman"/>
          <w:szCs w:val="24"/>
        </w:rPr>
        <w:t xml:space="preserve"> το οποίο ήταν ελληνική κρατική οντότητα υπό τον έλεγχο του ελληνικού κράτους</w:t>
      </w:r>
      <w:r>
        <w:rPr>
          <w:rFonts w:eastAsia="Times New Roman"/>
          <w:szCs w:val="24"/>
        </w:rPr>
        <w:t>.</w:t>
      </w:r>
    </w:p>
    <w:p w14:paraId="6B14E9FC" w14:textId="77777777" w:rsidR="004965E6" w:rsidRDefault="004D430C">
      <w:pPr>
        <w:spacing w:line="600" w:lineRule="auto"/>
        <w:ind w:firstLine="720"/>
        <w:jc w:val="both"/>
        <w:rPr>
          <w:rFonts w:eastAsia="Times New Roman"/>
          <w:szCs w:val="24"/>
        </w:rPr>
      </w:pPr>
      <w:r w:rsidRPr="00DF39B8">
        <w:rPr>
          <w:rFonts w:eastAsia="Times New Roman"/>
          <w:szCs w:val="24"/>
        </w:rPr>
        <w:t>Επομένως</w:t>
      </w:r>
      <w:r>
        <w:rPr>
          <w:rFonts w:eastAsia="Times New Roman"/>
          <w:szCs w:val="24"/>
        </w:rPr>
        <w:t>, κάθε παραλληλισμός -το</w:t>
      </w:r>
      <w:r w:rsidRPr="00DF39B8">
        <w:rPr>
          <w:rFonts w:eastAsia="Times New Roman"/>
          <w:szCs w:val="24"/>
        </w:rPr>
        <w:t xml:space="preserve"> λέω </w:t>
      </w:r>
      <w:r>
        <w:rPr>
          <w:rFonts w:eastAsia="Times New Roman"/>
          <w:szCs w:val="24"/>
        </w:rPr>
        <w:t xml:space="preserve">ξανά- </w:t>
      </w:r>
      <w:r w:rsidRPr="00DF39B8">
        <w:rPr>
          <w:rFonts w:eastAsia="Times New Roman"/>
          <w:szCs w:val="24"/>
        </w:rPr>
        <w:t>είναι εντελώ</w:t>
      </w:r>
      <w:r w:rsidRPr="00DF39B8">
        <w:rPr>
          <w:rFonts w:eastAsia="Times New Roman"/>
          <w:szCs w:val="24"/>
        </w:rPr>
        <w:t>ς παραπλανητικός</w:t>
      </w:r>
      <w:r>
        <w:rPr>
          <w:rFonts w:eastAsia="Times New Roman"/>
          <w:szCs w:val="24"/>
        </w:rPr>
        <w:t>. Κυρία Υπουργέ, έχετε σ</w:t>
      </w:r>
      <w:r w:rsidRPr="00DF39B8">
        <w:rPr>
          <w:rFonts w:eastAsia="Times New Roman"/>
          <w:szCs w:val="24"/>
        </w:rPr>
        <w:t>υνταγματική υποχρέωση να προστατεύσετε και να προασπί</w:t>
      </w:r>
      <w:r>
        <w:rPr>
          <w:rFonts w:eastAsia="Times New Roman"/>
          <w:szCs w:val="24"/>
        </w:rPr>
        <w:t>σ</w:t>
      </w:r>
      <w:r w:rsidRPr="00DF39B8">
        <w:rPr>
          <w:rFonts w:eastAsia="Times New Roman"/>
          <w:szCs w:val="24"/>
        </w:rPr>
        <w:t>ετ</w:t>
      </w:r>
      <w:r>
        <w:rPr>
          <w:rFonts w:eastAsia="Times New Roman"/>
          <w:szCs w:val="24"/>
        </w:rPr>
        <w:t>ε</w:t>
      </w:r>
      <w:r w:rsidRPr="00DF39B8">
        <w:rPr>
          <w:rFonts w:eastAsia="Times New Roman"/>
          <w:szCs w:val="24"/>
        </w:rPr>
        <w:t xml:space="preserve"> τον πολιτιστικό πλούτο της χώρας</w:t>
      </w:r>
      <w:r>
        <w:rPr>
          <w:rFonts w:eastAsia="Times New Roman"/>
          <w:szCs w:val="24"/>
        </w:rPr>
        <w:t>.</w:t>
      </w:r>
    </w:p>
    <w:p w14:paraId="6B14E9FD" w14:textId="77777777" w:rsidR="004965E6" w:rsidRDefault="004D430C">
      <w:pPr>
        <w:spacing w:line="600" w:lineRule="auto"/>
        <w:ind w:firstLine="720"/>
        <w:jc w:val="both"/>
        <w:rPr>
          <w:rFonts w:eastAsia="Times New Roman"/>
          <w:szCs w:val="24"/>
        </w:rPr>
      </w:pPr>
      <w:r>
        <w:rPr>
          <w:rFonts w:eastAsia="Times New Roman"/>
          <w:szCs w:val="24"/>
        </w:rPr>
        <w:t xml:space="preserve">Μπαίνω, λοιπόν, στα </w:t>
      </w:r>
      <w:r w:rsidRPr="00DF39B8">
        <w:rPr>
          <w:rFonts w:eastAsia="Times New Roman"/>
          <w:szCs w:val="24"/>
        </w:rPr>
        <w:t>ζητήματα</w:t>
      </w:r>
      <w:r>
        <w:rPr>
          <w:rFonts w:eastAsia="Times New Roman"/>
          <w:szCs w:val="24"/>
        </w:rPr>
        <w:t xml:space="preserve"> </w:t>
      </w:r>
      <w:r w:rsidRPr="00DF39B8">
        <w:rPr>
          <w:rFonts w:eastAsia="Times New Roman"/>
          <w:szCs w:val="24"/>
        </w:rPr>
        <w:t>που μας ενδιαφέρουν σήμερα για την πνευματική ιδιοκτησία</w:t>
      </w:r>
      <w:r>
        <w:rPr>
          <w:rFonts w:eastAsia="Times New Roman"/>
          <w:szCs w:val="24"/>
        </w:rPr>
        <w:t>.</w:t>
      </w:r>
      <w:r w:rsidRPr="00DF39B8">
        <w:rPr>
          <w:rFonts w:eastAsia="Times New Roman"/>
          <w:szCs w:val="24"/>
        </w:rPr>
        <w:t xml:space="preserve"> </w:t>
      </w:r>
      <w:r>
        <w:rPr>
          <w:rFonts w:eastAsia="Times New Roman"/>
          <w:szCs w:val="24"/>
        </w:rPr>
        <w:t>Οι νομοθετικές ρυθμίσεις</w:t>
      </w:r>
      <w:r w:rsidRPr="00DF39B8">
        <w:rPr>
          <w:rFonts w:eastAsia="Times New Roman"/>
          <w:szCs w:val="24"/>
        </w:rPr>
        <w:t xml:space="preserve"> που έχει κάν</w:t>
      </w:r>
      <w:r w:rsidRPr="00DF39B8">
        <w:rPr>
          <w:rFonts w:eastAsia="Times New Roman"/>
          <w:szCs w:val="24"/>
        </w:rPr>
        <w:t xml:space="preserve">ει η Κυβέρνησή σας </w:t>
      </w:r>
      <w:r>
        <w:rPr>
          <w:rFonts w:eastAsia="Times New Roman"/>
          <w:szCs w:val="24"/>
        </w:rPr>
        <w:t>σ</w:t>
      </w:r>
      <w:r w:rsidRPr="00DF39B8">
        <w:rPr>
          <w:rFonts w:eastAsia="Times New Roman"/>
          <w:szCs w:val="24"/>
        </w:rPr>
        <w:t xml:space="preserve">τα ζητήματα </w:t>
      </w:r>
      <w:r>
        <w:rPr>
          <w:rFonts w:eastAsia="Times New Roman"/>
          <w:szCs w:val="24"/>
        </w:rPr>
        <w:t>α</w:t>
      </w:r>
      <w:r w:rsidRPr="00DF39B8">
        <w:rPr>
          <w:rFonts w:eastAsia="Times New Roman"/>
          <w:szCs w:val="24"/>
        </w:rPr>
        <w:t>υτά</w:t>
      </w:r>
      <w:r>
        <w:rPr>
          <w:rFonts w:eastAsia="Times New Roman"/>
          <w:szCs w:val="24"/>
        </w:rPr>
        <w:t>,</w:t>
      </w:r>
      <w:r w:rsidRPr="00DF39B8">
        <w:rPr>
          <w:rFonts w:eastAsia="Times New Roman"/>
          <w:szCs w:val="24"/>
        </w:rPr>
        <w:t xml:space="preserve"> έχουν φέρει </w:t>
      </w:r>
      <w:r w:rsidRPr="00DF39B8">
        <w:rPr>
          <w:rFonts w:eastAsia="Times New Roman"/>
          <w:szCs w:val="24"/>
        </w:rPr>
        <w:lastRenderedPageBreak/>
        <w:t>ουσιαστικά την αγορά σε αδιέξοδο</w:t>
      </w:r>
      <w:r>
        <w:rPr>
          <w:rFonts w:eastAsia="Times New Roman"/>
          <w:szCs w:val="24"/>
        </w:rPr>
        <w:t>.</w:t>
      </w:r>
      <w:r w:rsidRPr="00DF39B8">
        <w:rPr>
          <w:rFonts w:eastAsia="Times New Roman"/>
          <w:szCs w:val="24"/>
        </w:rPr>
        <w:t xml:space="preserve"> </w:t>
      </w:r>
      <w:r>
        <w:rPr>
          <w:rFonts w:eastAsia="Times New Roman"/>
          <w:szCs w:val="24"/>
        </w:rPr>
        <w:t>Λ</w:t>
      </w:r>
      <w:r w:rsidRPr="00DF39B8">
        <w:rPr>
          <w:rFonts w:eastAsia="Times New Roman"/>
          <w:szCs w:val="24"/>
        </w:rPr>
        <w:t>υπάμαι που δεν το καταλαβαίνετε και το βλέπετε αυτό</w:t>
      </w:r>
      <w:r>
        <w:rPr>
          <w:rFonts w:eastAsia="Times New Roman"/>
          <w:szCs w:val="24"/>
        </w:rPr>
        <w:t>,</w:t>
      </w:r>
      <w:r w:rsidRPr="00DF39B8">
        <w:rPr>
          <w:rFonts w:eastAsia="Times New Roman"/>
          <w:szCs w:val="24"/>
        </w:rPr>
        <w:t xml:space="preserve"> διότι χάθηκε </w:t>
      </w:r>
      <w:r>
        <w:rPr>
          <w:rFonts w:eastAsia="Times New Roman"/>
          <w:szCs w:val="24"/>
        </w:rPr>
        <w:t>μια</w:t>
      </w:r>
      <w:r w:rsidRPr="00DF39B8">
        <w:rPr>
          <w:rFonts w:eastAsia="Times New Roman"/>
          <w:szCs w:val="24"/>
        </w:rPr>
        <w:t xml:space="preserve"> μεγάλη ευκαιρία για να ενσωματώσουμε με σωστό τρόπο την κοινοτική οδηγία του </w:t>
      </w:r>
      <w:r>
        <w:rPr>
          <w:rFonts w:eastAsia="Times New Roman"/>
          <w:szCs w:val="24"/>
        </w:rPr>
        <w:t>20</w:t>
      </w:r>
      <w:r w:rsidRPr="00DF39B8">
        <w:rPr>
          <w:rFonts w:eastAsia="Times New Roman"/>
          <w:szCs w:val="24"/>
        </w:rPr>
        <w:t>14</w:t>
      </w:r>
      <w:r>
        <w:rPr>
          <w:rFonts w:eastAsia="Times New Roman"/>
          <w:szCs w:val="24"/>
        </w:rPr>
        <w:t>,</w:t>
      </w:r>
      <w:r w:rsidRPr="00DF39B8">
        <w:rPr>
          <w:rFonts w:eastAsia="Times New Roman"/>
          <w:szCs w:val="24"/>
        </w:rPr>
        <w:t xml:space="preserve"> που είχε δοκιμαστε</w:t>
      </w:r>
      <w:r w:rsidRPr="00DF39B8">
        <w:rPr>
          <w:rFonts w:eastAsia="Times New Roman"/>
          <w:szCs w:val="24"/>
        </w:rPr>
        <w:t>ί επιτυχώς σε κράτη</w:t>
      </w:r>
      <w:r>
        <w:rPr>
          <w:rFonts w:eastAsia="Times New Roman"/>
          <w:szCs w:val="24"/>
        </w:rPr>
        <w:t xml:space="preserve"> </w:t>
      </w:r>
      <w:r w:rsidRPr="00DF39B8">
        <w:rPr>
          <w:rFonts w:eastAsia="Times New Roman"/>
          <w:szCs w:val="24"/>
        </w:rPr>
        <w:t>μ</w:t>
      </w:r>
      <w:r>
        <w:rPr>
          <w:rFonts w:eastAsia="Times New Roman"/>
          <w:szCs w:val="24"/>
        </w:rPr>
        <w:t>ε</w:t>
      </w:r>
      <w:r w:rsidRPr="00DF39B8">
        <w:rPr>
          <w:rFonts w:eastAsia="Times New Roman"/>
          <w:szCs w:val="24"/>
        </w:rPr>
        <w:t xml:space="preserve"> μεγαλύτερ</w:t>
      </w:r>
      <w:r>
        <w:rPr>
          <w:rFonts w:eastAsia="Times New Roman"/>
          <w:szCs w:val="24"/>
        </w:rPr>
        <w:t>η</w:t>
      </w:r>
      <w:r w:rsidRPr="00DF39B8">
        <w:rPr>
          <w:rFonts w:eastAsia="Times New Roman"/>
          <w:szCs w:val="24"/>
        </w:rPr>
        <w:t xml:space="preserve"> </w:t>
      </w:r>
      <w:r>
        <w:rPr>
          <w:rFonts w:eastAsia="Times New Roman"/>
          <w:szCs w:val="24"/>
        </w:rPr>
        <w:t>-</w:t>
      </w:r>
      <w:r w:rsidRPr="00DF39B8">
        <w:rPr>
          <w:rFonts w:eastAsia="Times New Roman"/>
          <w:szCs w:val="24"/>
        </w:rPr>
        <w:t>σε μέγεθος</w:t>
      </w:r>
      <w:r>
        <w:rPr>
          <w:rFonts w:eastAsia="Times New Roman"/>
          <w:szCs w:val="24"/>
        </w:rPr>
        <w:t>-</w:t>
      </w:r>
      <w:r w:rsidRPr="00DF39B8">
        <w:rPr>
          <w:rFonts w:eastAsia="Times New Roman"/>
          <w:szCs w:val="24"/>
        </w:rPr>
        <w:t xml:space="preserve"> αγορά από την </w:t>
      </w:r>
      <w:r>
        <w:rPr>
          <w:rFonts w:eastAsia="Times New Roman"/>
          <w:szCs w:val="24"/>
        </w:rPr>
        <w:t>ε</w:t>
      </w:r>
      <w:r w:rsidRPr="00DF39B8">
        <w:rPr>
          <w:rFonts w:eastAsia="Times New Roman"/>
          <w:szCs w:val="24"/>
        </w:rPr>
        <w:t>λληνική</w:t>
      </w:r>
      <w:r>
        <w:rPr>
          <w:rFonts w:eastAsia="Times New Roman"/>
          <w:szCs w:val="24"/>
        </w:rPr>
        <w:t>.</w:t>
      </w:r>
      <w:r w:rsidRPr="00DF39B8">
        <w:rPr>
          <w:rFonts w:eastAsia="Times New Roman"/>
          <w:szCs w:val="24"/>
        </w:rPr>
        <w:t xml:space="preserve"> </w:t>
      </w:r>
      <w:r>
        <w:rPr>
          <w:rFonts w:eastAsia="Times New Roman"/>
          <w:szCs w:val="24"/>
        </w:rPr>
        <w:t>Θ</w:t>
      </w:r>
      <w:r w:rsidRPr="00DF39B8">
        <w:rPr>
          <w:rFonts w:eastAsia="Times New Roman"/>
          <w:szCs w:val="24"/>
        </w:rPr>
        <w:t xml:space="preserve">υμόμαστε όλοι τις παλινωδίες </w:t>
      </w:r>
      <w:r>
        <w:rPr>
          <w:rFonts w:eastAsia="Times New Roman"/>
          <w:szCs w:val="24"/>
        </w:rPr>
        <w:t>για τον νόμο</w:t>
      </w:r>
      <w:r w:rsidRPr="00DF39B8">
        <w:rPr>
          <w:rFonts w:eastAsia="Times New Roman"/>
          <w:szCs w:val="24"/>
        </w:rPr>
        <w:t xml:space="preserve"> </w:t>
      </w:r>
      <w:r>
        <w:rPr>
          <w:rFonts w:eastAsia="Times New Roman"/>
          <w:szCs w:val="24"/>
        </w:rPr>
        <w:t xml:space="preserve">του </w:t>
      </w:r>
      <w:r w:rsidRPr="00DF39B8">
        <w:rPr>
          <w:rFonts w:eastAsia="Times New Roman"/>
          <w:szCs w:val="24"/>
        </w:rPr>
        <w:t>2017</w:t>
      </w:r>
      <w:r>
        <w:rPr>
          <w:rFonts w:eastAsia="Times New Roman"/>
          <w:szCs w:val="24"/>
        </w:rPr>
        <w:t xml:space="preserve"> και</w:t>
      </w:r>
      <w:r w:rsidRPr="00DF39B8">
        <w:rPr>
          <w:rFonts w:eastAsia="Times New Roman"/>
          <w:szCs w:val="24"/>
        </w:rPr>
        <w:t xml:space="preserve"> το σχέδιο που είχε καταθέσει ο </w:t>
      </w:r>
      <w:r>
        <w:rPr>
          <w:rFonts w:eastAsia="Times New Roman"/>
          <w:szCs w:val="24"/>
        </w:rPr>
        <w:t>κ.</w:t>
      </w:r>
      <w:r w:rsidRPr="00DF39B8">
        <w:rPr>
          <w:rFonts w:eastAsia="Times New Roman"/>
          <w:szCs w:val="24"/>
        </w:rPr>
        <w:t xml:space="preserve"> Μπαλτάς</w:t>
      </w:r>
      <w:r>
        <w:rPr>
          <w:rFonts w:eastAsia="Times New Roman"/>
          <w:szCs w:val="24"/>
        </w:rPr>
        <w:t>: τ</w:t>
      </w:r>
      <w:r w:rsidRPr="00DF39B8">
        <w:rPr>
          <w:rFonts w:eastAsia="Times New Roman"/>
          <w:szCs w:val="24"/>
        </w:rPr>
        <w:t>ο πήρε ο ίδιος πίσω</w:t>
      </w:r>
      <w:r>
        <w:rPr>
          <w:rFonts w:eastAsia="Times New Roman"/>
          <w:szCs w:val="24"/>
        </w:rPr>
        <w:t xml:space="preserve">, το άλλαξε και το </w:t>
      </w:r>
      <w:proofErr w:type="spellStart"/>
      <w:r>
        <w:rPr>
          <w:rFonts w:eastAsia="Times New Roman"/>
          <w:szCs w:val="24"/>
        </w:rPr>
        <w:t>επανακατέθεσε</w:t>
      </w:r>
      <w:proofErr w:type="spellEnd"/>
      <w:r>
        <w:rPr>
          <w:rFonts w:eastAsia="Times New Roman"/>
          <w:szCs w:val="24"/>
        </w:rPr>
        <w:t xml:space="preserve"> η </w:t>
      </w:r>
      <w:r w:rsidRPr="00DF39B8">
        <w:rPr>
          <w:rFonts w:eastAsia="Times New Roman"/>
          <w:szCs w:val="24"/>
        </w:rPr>
        <w:t>κ</w:t>
      </w:r>
      <w:r>
        <w:rPr>
          <w:rFonts w:eastAsia="Times New Roman"/>
          <w:szCs w:val="24"/>
        </w:rPr>
        <w:t>.</w:t>
      </w:r>
      <w:r w:rsidRPr="00DF39B8">
        <w:rPr>
          <w:rFonts w:eastAsia="Times New Roman"/>
          <w:szCs w:val="24"/>
        </w:rPr>
        <w:t xml:space="preserve"> </w:t>
      </w:r>
      <w:proofErr w:type="spellStart"/>
      <w:r w:rsidRPr="00DF39B8">
        <w:rPr>
          <w:rFonts w:eastAsia="Times New Roman"/>
          <w:szCs w:val="24"/>
        </w:rPr>
        <w:t>Κονιόρδου</w:t>
      </w:r>
      <w:proofErr w:type="spellEnd"/>
      <w:r>
        <w:rPr>
          <w:rFonts w:eastAsia="Times New Roman"/>
          <w:szCs w:val="24"/>
        </w:rPr>
        <w:t>.</w:t>
      </w:r>
      <w:r w:rsidRPr="00DF39B8">
        <w:rPr>
          <w:rFonts w:eastAsia="Times New Roman"/>
          <w:szCs w:val="24"/>
        </w:rPr>
        <w:t xml:space="preserve"> </w:t>
      </w:r>
      <w:r>
        <w:rPr>
          <w:rFonts w:eastAsia="Times New Roman"/>
          <w:szCs w:val="24"/>
        </w:rPr>
        <w:t>Ήρθαμε</w:t>
      </w:r>
      <w:r w:rsidRPr="00DF39B8">
        <w:rPr>
          <w:rFonts w:eastAsia="Times New Roman"/>
          <w:szCs w:val="24"/>
        </w:rPr>
        <w:t xml:space="preserve"> το 2017 να ψηφίσουμε έναν </w:t>
      </w:r>
      <w:r>
        <w:rPr>
          <w:rFonts w:eastAsia="Times New Roman"/>
          <w:szCs w:val="24"/>
        </w:rPr>
        <w:t>νόμο</w:t>
      </w:r>
      <w:r w:rsidRPr="00DF39B8">
        <w:rPr>
          <w:rFonts w:eastAsia="Times New Roman"/>
          <w:szCs w:val="24"/>
        </w:rPr>
        <w:t xml:space="preserve"> </w:t>
      </w:r>
      <w:r>
        <w:rPr>
          <w:rFonts w:eastAsia="Times New Roman"/>
          <w:szCs w:val="24"/>
        </w:rPr>
        <w:t>που</w:t>
      </w:r>
      <w:r w:rsidRPr="00DF39B8">
        <w:rPr>
          <w:rFonts w:eastAsia="Times New Roman"/>
          <w:szCs w:val="24"/>
        </w:rPr>
        <w:t xml:space="preserve"> τελικά</w:t>
      </w:r>
      <w:r>
        <w:rPr>
          <w:rFonts w:eastAsia="Times New Roman"/>
          <w:szCs w:val="24"/>
        </w:rPr>
        <w:t xml:space="preserve"> το μόνο που πέτυχε ήταν</w:t>
      </w:r>
      <w:r w:rsidRPr="00DF39B8">
        <w:rPr>
          <w:rFonts w:eastAsia="Times New Roman"/>
          <w:szCs w:val="24"/>
        </w:rPr>
        <w:t xml:space="preserve"> να δώσει φιλί ζωής σε </w:t>
      </w:r>
      <w:r>
        <w:rPr>
          <w:rFonts w:eastAsia="Times New Roman"/>
          <w:szCs w:val="24"/>
        </w:rPr>
        <w:t>μια</w:t>
      </w:r>
      <w:r w:rsidRPr="00DF39B8">
        <w:rPr>
          <w:rFonts w:eastAsia="Times New Roman"/>
          <w:szCs w:val="24"/>
        </w:rPr>
        <w:t xml:space="preserve"> πεθαμένη ΑΕΠΙ</w:t>
      </w:r>
      <w:r>
        <w:rPr>
          <w:rFonts w:eastAsia="Times New Roman"/>
          <w:szCs w:val="24"/>
        </w:rPr>
        <w:t>,</w:t>
      </w:r>
      <w:r w:rsidRPr="00DF39B8">
        <w:rPr>
          <w:rFonts w:eastAsia="Times New Roman"/>
          <w:szCs w:val="24"/>
        </w:rPr>
        <w:t xml:space="preserve"> αλλά όχι οριστική λύση στο ζήτημα</w:t>
      </w:r>
      <w:r>
        <w:rPr>
          <w:rFonts w:eastAsia="Times New Roman"/>
          <w:szCs w:val="24"/>
        </w:rPr>
        <w:t>.</w:t>
      </w:r>
    </w:p>
    <w:p w14:paraId="6B14E9FE" w14:textId="77777777" w:rsidR="004965E6" w:rsidRDefault="004D430C">
      <w:pPr>
        <w:spacing w:line="600" w:lineRule="auto"/>
        <w:ind w:firstLine="720"/>
        <w:jc w:val="both"/>
        <w:rPr>
          <w:rFonts w:eastAsia="Times New Roman"/>
          <w:szCs w:val="24"/>
        </w:rPr>
      </w:pPr>
      <w:r>
        <w:rPr>
          <w:rFonts w:eastAsia="Times New Roman"/>
          <w:szCs w:val="24"/>
        </w:rPr>
        <w:t>Ύ</w:t>
      </w:r>
      <w:r w:rsidRPr="00DF39B8">
        <w:rPr>
          <w:rFonts w:eastAsia="Times New Roman"/>
          <w:szCs w:val="24"/>
        </w:rPr>
        <w:t xml:space="preserve">στερα από παλινωδίες και ανεξήγητες καθυστερήσεις των προκατόχων </w:t>
      </w:r>
      <w:r>
        <w:rPr>
          <w:rFonts w:eastAsia="Times New Roman"/>
          <w:szCs w:val="24"/>
        </w:rPr>
        <w:t>σας, που</w:t>
      </w:r>
      <w:r w:rsidRPr="00DF39B8">
        <w:rPr>
          <w:rFonts w:eastAsia="Times New Roman"/>
          <w:szCs w:val="24"/>
        </w:rPr>
        <w:t xml:space="preserve"> μαζί με τους καλλιτέχνες </w:t>
      </w:r>
      <w:r>
        <w:rPr>
          <w:rFonts w:eastAsia="Times New Roman"/>
          <w:szCs w:val="24"/>
        </w:rPr>
        <w:t>καταγγέλλαμε,</w:t>
      </w:r>
      <w:r w:rsidRPr="00DF39B8">
        <w:rPr>
          <w:rFonts w:eastAsia="Times New Roman"/>
          <w:szCs w:val="24"/>
        </w:rPr>
        <w:t xml:space="preserve"> οδηγηθήκα</w:t>
      </w:r>
      <w:r>
        <w:rPr>
          <w:rFonts w:eastAsia="Times New Roman"/>
          <w:szCs w:val="24"/>
        </w:rPr>
        <w:t>τε</w:t>
      </w:r>
      <w:r w:rsidRPr="00DF39B8">
        <w:rPr>
          <w:rFonts w:eastAsia="Times New Roman"/>
          <w:szCs w:val="24"/>
        </w:rPr>
        <w:t xml:space="preserve"> σε </w:t>
      </w:r>
      <w:r>
        <w:rPr>
          <w:rFonts w:eastAsia="Times New Roman"/>
          <w:szCs w:val="24"/>
        </w:rPr>
        <w:t>μια</w:t>
      </w:r>
      <w:r w:rsidRPr="00DF39B8">
        <w:rPr>
          <w:rFonts w:eastAsia="Times New Roman"/>
          <w:szCs w:val="24"/>
        </w:rPr>
        <w:t xml:space="preserve"> λύση και προσωρινή και νομικά πάσχουσα</w:t>
      </w:r>
      <w:r>
        <w:rPr>
          <w:rFonts w:eastAsia="Times New Roman"/>
          <w:szCs w:val="24"/>
        </w:rPr>
        <w:t>.</w:t>
      </w:r>
      <w:r w:rsidRPr="00DF39B8">
        <w:rPr>
          <w:rFonts w:eastAsia="Times New Roman"/>
          <w:szCs w:val="24"/>
        </w:rPr>
        <w:t xml:space="preserve"> </w:t>
      </w:r>
      <w:r>
        <w:rPr>
          <w:rFonts w:eastAsia="Times New Roman"/>
          <w:szCs w:val="24"/>
        </w:rPr>
        <w:t xml:space="preserve">Όπως </w:t>
      </w:r>
      <w:r w:rsidRPr="00DF39B8">
        <w:rPr>
          <w:rFonts w:eastAsia="Times New Roman"/>
          <w:szCs w:val="24"/>
        </w:rPr>
        <w:t>είπαμε και πριν</w:t>
      </w:r>
      <w:r>
        <w:rPr>
          <w:rFonts w:eastAsia="Times New Roman"/>
          <w:szCs w:val="24"/>
        </w:rPr>
        <w:t>,</w:t>
      </w:r>
      <w:r w:rsidRPr="00DF39B8">
        <w:rPr>
          <w:rFonts w:eastAsia="Times New Roman"/>
          <w:szCs w:val="24"/>
        </w:rPr>
        <w:t xml:space="preserve"> τελικά ήταν όνειρ</w:t>
      </w:r>
      <w:r>
        <w:rPr>
          <w:rFonts w:eastAsia="Times New Roman"/>
          <w:szCs w:val="24"/>
        </w:rPr>
        <w:t>ό</w:t>
      </w:r>
      <w:r w:rsidRPr="00DF39B8">
        <w:rPr>
          <w:rFonts w:eastAsia="Times New Roman"/>
          <w:szCs w:val="24"/>
        </w:rPr>
        <w:t xml:space="preserve"> σας μάλλον να κρατικοποιήσε</w:t>
      </w:r>
      <w:r>
        <w:rPr>
          <w:rFonts w:eastAsia="Times New Roman"/>
          <w:szCs w:val="24"/>
        </w:rPr>
        <w:t xml:space="preserve">τε το πνευματικό </w:t>
      </w:r>
      <w:r w:rsidRPr="00DF39B8">
        <w:rPr>
          <w:rFonts w:eastAsia="Times New Roman"/>
          <w:szCs w:val="24"/>
        </w:rPr>
        <w:t>δικαίωμα</w:t>
      </w:r>
      <w:r>
        <w:rPr>
          <w:rFonts w:eastAsia="Times New Roman"/>
          <w:szCs w:val="24"/>
        </w:rPr>
        <w:t>. Τ</w:t>
      </w:r>
      <w:r w:rsidRPr="00DF39B8">
        <w:rPr>
          <w:rFonts w:eastAsia="Times New Roman"/>
          <w:szCs w:val="24"/>
        </w:rPr>
        <w:t>ο κράτος</w:t>
      </w:r>
      <w:r>
        <w:rPr>
          <w:rFonts w:eastAsia="Times New Roman"/>
          <w:szCs w:val="24"/>
        </w:rPr>
        <w:t>,</w:t>
      </w:r>
      <w:r w:rsidRPr="00DF39B8">
        <w:rPr>
          <w:rFonts w:eastAsia="Times New Roman"/>
          <w:szCs w:val="24"/>
        </w:rPr>
        <w:t xml:space="preserve"> </w:t>
      </w:r>
      <w:r>
        <w:rPr>
          <w:rFonts w:eastAsia="Times New Roman"/>
          <w:szCs w:val="24"/>
        </w:rPr>
        <w:t>όμως,</w:t>
      </w:r>
      <w:r w:rsidRPr="00DF39B8">
        <w:rPr>
          <w:rFonts w:eastAsia="Times New Roman"/>
          <w:szCs w:val="24"/>
        </w:rPr>
        <w:t xml:space="preserve"> οφείλει να είναι εγγυητής της νομιμότητας</w:t>
      </w:r>
      <w:r>
        <w:rPr>
          <w:rFonts w:eastAsia="Times New Roman"/>
          <w:szCs w:val="24"/>
        </w:rPr>
        <w:t>,</w:t>
      </w:r>
      <w:r w:rsidRPr="00DF39B8">
        <w:rPr>
          <w:rFonts w:eastAsia="Times New Roman"/>
          <w:szCs w:val="24"/>
        </w:rPr>
        <w:t xml:space="preserve"> όχι ανταγωνιστής σε </w:t>
      </w:r>
      <w:r>
        <w:rPr>
          <w:rFonts w:eastAsia="Times New Roman"/>
          <w:szCs w:val="24"/>
        </w:rPr>
        <w:t>μια</w:t>
      </w:r>
      <w:r w:rsidRPr="00DF39B8">
        <w:rPr>
          <w:rFonts w:eastAsia="Times New Roman"/>
          <w:szCs w:val="24"/>
        </w:rPr>
        <w:t xml:space="preserve"> αγορά την ίδια στ</w:t>
      </w:r>
      <w:r w:rsidRPr="00DF39B8">
        <w:rPr>
          <w:rFonts w:eastAsia="Times New Roman"/>
          <w:szCs w:val="24"/>
        </w:rPr>
        <w:t>ιγμή που την εποπτεύει</w:t>
      </w:r>
      <w:r>
        <w:rPr>
          <w:rFonts w:eastAsia="Times New Roman"/>
          <w:szCs w:val="24"/>
        </w:rPr>
        <w:t>.</w:t>
      </w:r>
      <w:r w:rsidRPr="00DF39B8">
        <w:rPr>
          <w:rFonts w:eastAsia="Times New Roman"/>
          <w:szCs w:val="24"/>
        </w:rPr>
        <w:t xml:space="preserve"> </w:t>
      </w:r>
    </w:p>
    <w:p w14:paraId="6B14E9FF" w14:textId="77777777" w:rsidR="004965E6" w:rsidRDefault="004D430C">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της κυρίας Βουλευτού)</w:t>
      </w:r>
    </w:p>
    <w:p w14:paraId="6B14EA00" w14:textId="77777777" w:rsidR="004965E6" w:rsidRDefault="004D430C">
      <w:pPr>
        <w:spacing w:line="600" w:lineRule="auto"/>
        <w:ind w:firstLine="720"/>
        <w:jc w:val="both"/>
        <w:rPr>
          <w:rFonts w:eastAsia="Times New Roman"/>
          <w:szCs w:val="24"/>
        </w:rPr>
      </w:pPr>
      <w:r>
        <w:rPr>
          <w:rFonts w:eastAsia="Times New Roman"/>
          <w:szCs w:val="24"/>
        </w:rPr>
        <w:lastRenderedPageBreak/>
        <w:t>Εγείρονται,</w:t>
      </w:r>
      <w:r w:rsidRPr="00DF39B8">
        <w:rPr>
          <w:rFonts w:eastAsia="Times New Roman"/>
          <w:szCs w:val="24"/>
        </w:rPr>
        <w:t xml:space="preserve"> </w:t>
      </w:r>
      <w:r>
        <w:rPr>
          <w:rFonts w:eastAsia="Times New Roman"/>
          <w:szCs w:val="24"/>
        </w:rPr>
        <w:t>λ</w:t>
      </w:r>
      <w:r w:rsidRPr="00DF39B8">
        <w:rPr>
          <w:rFonts w:eastAsia="Times New Roman"/>
          <w:szCs w:val="24"/>
        </w:rPr>
        <w:t>οιπόν</w:t>
      </w:r>
      <w:r>
        <w:rPr>
          <w:rFonts w:eastAsia="Times New Roman"/>
          <w:szCs w:val="24"/>
        </w:rPr>
        <w:t>,</w:t>
      </w:r>
      <w:r w:rsidRPr="00DF39B8">
        <w:rPr>
          <w:rFonts w:eastAsia="Times New Roman"/>
          <w:szCs w:val="24"/>
        </w:rPr>
        <w:t xml:space="preserve"> ζητήματα τόσο της </w:t>
      </w:r>
      <w:r>
        <w:rPr>
          <w:rFonts w:eastAsia="Times New Roman"/>
          <w:szCs w:val="24"/>
        </w:rPr>
        <w:t>ε</w:t>
      </w:r>
      <w:r w:rsidRPr="00DF39B8">
        <w:rPr>
          <w:rFonts w:eastAsia="Times New Roman"/>
          <w:szCs w:val="24"/>
        </w:rPr>
        <w:t>λληνικής</w:t>
      </w:r>
      <w:r>
        <w:rPr>
          <w:rFonts w:eastAsia="Times New Roman"/>
          <w:szCs w:val="24"/>
        </w:rPr>
        <w:t>,</w:t>
      </w:r>
      <w:r w:rsidRPr="00DF39B8">
        <w:rPr>
          <w:rFonts w:eastAsia="Times New Roman"/>
          <w:szCs w:val="24"/>
        </w:rPr>
        <w:t xml:space="preserve"> ό</w:t>
      </w:r>
      <w:r>
        <w:rPr>
          <w:rFonts w:eastAsia="Times New Roman"/>
          <w:szCs w:val="24"/>
        </w:rPr>
        <w:t xml:space="preserve">σο και της </w:t>
      </w:r>
      <w:proofErr w:type="spellStart"/>
      <w:r>
        <w:rPr>
          <w:rFonts w:eastAsia="Times New Roman"/>
          <w:szCs w:val="24"/>
        </w:rPr>
        <w:t>ενωσιακής</w:t>
      </w:r>
      <w:proofErr w:type="spellEnd"/>
      <w:r>
        <w:rPr>
          <w:rFonts w:eastAsia="Times New Roman"/>
          <w:szCs w:val="24"/>
        </w:rPr>
        <w:t xml:space="preserve"> νομοθεσίας και β</w:t>
      </w:r>
      <w:r w:rsidRPr="00DF39B8">
        <w:rPr>
          <w:rFonts w:eastAsia="Times New Roman"/>
          <w:szCs w:val="24"/>
        </w:rPr>
        <w:t>εβαίως ζητήματα του δικαίου του ανταγωνισμού</w:t>
      </w:r>
      <w:r>
        <w:rPr>
          <w:rFonts w:eastAsia="Times New Roman"/>
          <w:szCs w:val="24"/>
        </w:rPr>
        <w:t>. Υ</w:t>
      </w:r>
      <w:r w:rsidRPr="00DF39B8">
        <w:rPr>
          <w:rFonts w:eastAsia="Times New Roman"/>
          <w:szCs w:val="24"/>
        </w:rPr>
        <w:t xml:space="preserve">πάρχουν </w:t>
      </w:r>
      <w:r>
        <w:rPr>
          <w:rFonts w:eastAsia="Times New Roman"/>
          <w:szCs w:val="24"/>
        </w:rPr>
        <w:t>και</w:t>
      </w:r>
      <w:r w:rsidRPr="00DF39B8">
        <w:rPr>
          <w:rFonts w:eastAsia="Times New Roman"/>
          <w:szCs w:val="24"/>
        </w:rPr>
        <w:t xml:space="preserve"> </w:t>
      </w:r>
      <w:r w:rsidRPr="00DF39B8">
        <w:rPr>
          <w:rFonts w:eastAsia="Times New Roman"/>
          <w:szCs w:val="24"/>
        </w:rPr>
        <w:t xml:space="preserve">ζητήματα που έχουν να κάνουν με την προνομιακή πρόσβαση σε αρχεία και δεδομένα της πτωχευμένης </w:t>
      </w:r>
      <w:r>
        <w:rPr>
          <w:rFonts w:eastAsia="Times New Roman"/>
          <w:szCs w:val="24"/>
        </w:rPr>
        <w:t>ΑΕΠΙ.</w:t>
      </w:r>
      <w:r w:rsidRPr="00DF39B8">
        <w:rPr>
          <w:rFonts w:eastAsia="Times New Roman"/>
          <w:szCs w:val="24"/>
        </w:rPr>
        <w:t xml:space="preserve"> </w:t>
      </w:r>
    </w:p>
    <w:p w14:paraId="6B14EA01" w14:textId="77777777" w:rsidR="004965E6" w:rsidRDefault="004D430C">
      <w:pPr>
        <w:spacing w:line="600" w:lineRule="auto"/>
        <w:ind w:firstLine="720"/>
        <w:jc w:val="both"/>
        <w:rPr>
          <w:rFonts w:eastAsia="Times New Roman"/>
          <w:szCs w:val="24"/>
        </w:rPr>
      </w:pPr>
      <w:r>
        <w:rPr>
          <w:rFonts w:eastAsia="Times New Roman"/>
          <w:szCs w:val="24"/>
        </w:rPr>
        <w:t>Μ</w:t>
      </w:r>
      <w:r w:rsidRPr="00DF39B8">
        <w:rPr>
          <w:rFonts w:eastAsia="Times New Roman"/>
          <w:szCs w:val="24"/>
        </w:rPr>
        <w:t xml:space="preserve">ε την ευθύνη και τις ευλογίες </w:t>
      </w:r>
      <w:r>
        <w:rPr>
          <w:rFonts w:eastAsia="Times New Roman"/>
          <w:szCs w:val="24"/>
        </w:rPr>
        <w:t>σας,</w:t>
      </w:r>
      <w:r w:rsidRPr="00DF39B8">
        <w:rPr>
          <w:rFonts w:eastAsia="Times New Roman"/>
          <w:szCs w:val="24"/>
        </w:rPr>
        <w:t xml:space="preserve"> αυτή η ειδική υπηρεσία δεν τηρεί την αρχή της διαφάνειας στη δημόσια διοίκηση</w:t>
      </w:r>
      <w:r>
        <w:rPr>
          <w:rFonts w:eastAsia="Times New Roman"/>
          <w:szCs w:val="24"/>
        </w:rPr>
        <w:t>.</w:t>
      </w:r>
      <w:r w:rsidRPr="00DF39B8">
        <w:rPr>
          <w:rFonts w:eastAsia="Times New Roman"/>
          <w:szCs w:val="24"/>
        </w:rPr>
        <w:t xml:space="preserve"> </w:t>
      </w:r>
      <w:r>
        <w:rPr>
          <w:rFonts w:eastAsia="Times New Roman"/>
          <w:szCs w:val="24"/>
        </w:rPr>
        <w:t xml:space="preserve">Εμείς </w:t>
      </w:r>
      <w:r w:rsidRPr="00DF39B8">
        <w:rPr>
          <w:rFonts w:eastAsia="Times New Roman"/>
          <w:szCs w:val="24"/>
        </w:rPr>
        <w:t>ρ</w:t>
      </w:r>
      <w:r>
        <w:rPr>
          <w:rFonts w:eastAsia="Times New Roman"/>
          <w:szCs w:val="24"/>
        </w:rPr>
        <w:t>ωτά</w:t>
      </w:r>
      <w:r w:rsidRPr="00DF39B8">
        <w:rPr>
          <w:rFonts w:eastAsia="Times New Roman"/>
          <w:szCs w:val="24"/>
        </w:rPr>
        <w:t>με και πάλι</w:t>
      </w:r>
      <w:r>
        <w:rPr>
          <w:rFonts w:eastAsia="Times New Roman"/>
          <w:szCs w:val="24"/>
        </w:rPr>
        <w:t>:</w:t>
      </w:r>
      <w:r w:rsidRPr="00DF39B8">
        <w:rPr>
          <w:rFonts w:eastAsia="Times New Roman"/>
          <w:szCs w:val="24"/>
        </w:rPr>
        <w:t xml:space="preserve"> </w:t>
      </w:r>
      <w:r>
        <w:rPr>
          <w:rFonts w:eastAsia="Times New Roman"/>
          <w:szCs w:val="24"/>
        </w:rPr>
        <w:t>Γ</w:t>
      </w:r>
      <w:r w:rsidRPr="00DF39B8">
        <w:rPr>
          <w:rFonts w:eastAsia="Times New Roman"/>
          <w:szCs w:val="24"/>
        </w:rPr>
        <w:t xml:space="preserve">ιατί </w:t>
      </w:r>
      <w:r>
        <w:rPr>
          <w:rFonts w:eastAsia="Times New Roman"/>
          <w:szCs w:val="24"/>
        </w:rPr>
        <w:t xml:space="preserve">η ΕΥΕΔ </w:t>
      </w:r>
      <w:r w:rsidRPr="00DF39B8">
        <w:rPr>
          <w:rFonts w:eastAsia="Times New Roman"/>
          <w:szCs w:val="24"/>
        </w:rPr>
        <w:t>δεν</w:t>
      </w:r>
      <w:r w:rsidRPr="00DF39B8">
        <w:rPr>
          <w:rFonts w:eastAsia="Times New Roman"/>
          <w:szCs w:val="24"/>
        </w:rPr>
        <w:t xml:space="preserve"> έχει αναρτήσει το ρεπερτόρι</w:t>
      </w:r>
      <w:r>
        <w:rPr>
          <w:rFonts w:eastAsia="Times New Roman"/>
          <w:szCs w:val="24"/>
        </w:rPr>
        <w:t>ό</w:t>
      </w:r>
      <w:r w:rsidRPr="00DF39B8">
        <w:rPr>
          <w:rFonts w:eastAsia="Times New Roman"/>
          <w:szCs w:val="24"/>
        </w:rPr>
        <w:t xml:space="preserve"> της στην ιστοσελίδα </w:t>
      </w:r>
      <w:r>
        <w:rPr>
          <w:rFonts w:eastAsia="Times New Roman"/>
          <w:szCs w:val="24"/>
        </w:rPr>
        <w:t>της;</w:t>
      </w:r>
      <w:r w:rsidRPr="00DF39B8">
        <w:rPr>
          <w:rFonts w:eastAsia="Times New Roman"/>
          <w:szCs w:val="24"/>
        </w:rPr>
        <w:t xml:space="preserve"> </w:t>
      </w:r>
      <w:r>
        <w:rPr>
          <w:rFonts w:eastAsia="Times New Roman"/>
          <w:szCs w:val="24"/>
        </w:rPr>
        <w:t>Τ</w:t>
      </w:r>
      <w:r w:rsidRPr="00DF39B8">
        <w:rPr>
          <w:rFonts w:eastAsia="Times New Roman"/>
          <w:szCs w:val="24"/>
        </w:rPr>
        <w:t xml:space="preserve">ελικά </w:t>
      </w:r>
      <w:r>
        <w:rPr>
          <w:rFonts w:eastAsia="Times New Roman"/>
          <w:szCs w:val="24"/>
        </w:rPr>
        <w:t>πώς</w:t>
      </w:r>
      <w:r w:rsidRPr="00DF39B8">
        <w:rPr>
          <w:rFonts w:eastAsia="Times New Roman"/>
          <w:szCs w:val="24"/>
        </w:rPr>
        <w:t xml:space="preserve"> χρεώνει τους χρήστες </w:t>
      </w:r>
      <w:r>
        <w:rPr>
          <w:rFonts w:eastAsia="Times New Roman"/>
          <w:szCs w:val="24"/>
        </w:rPr>
        <w:t>της; Μ</w:t>
      </w:r>
      <w:r w:rsidRPr="00DF39B8">
        <w:rPr>
          <w:rFonts w:eastAsia="Times New Roman"/>
          <w:szCs w:val="24"/>
        </w:rPr>
        <w:t xml:space="preserve">ε ποιο ρεπερτόριο </w:t>
      </w:r>
      <w:r>
        <w:rPr>
          <w:rFonts w:eastAsia="Times New Roman"/>
          <w:szCs w:val="24"/>
        </w:rPr>
        <w:t>και με ποιο</w:t>
      </w:r>
      <w:r w:rsidRPr="00DF39B8">
        <w:rPr>
          <w:rFonts w:eastAsia="Times New Roman"/>
          <w:szCs w:val="24"/>
        </w:rPr>
        <w:t xml:space="preserve"> </w:t>
      </w:r>
      <w:proofErr w:type="spellStart"/>
      <w:r>
        <w:rPr>
          <w:rFonts w:eastAsia="Times New Roman"/>
          <w:szCs w:val="24"/>
        </w:rPr>
        <w:t>αμοιβολόγιο</w:t>
      </w:r>
      <w:proofErr w:type="spellEnd"/>
      <w:r>
        <w:rPr>
          <w:rFonts w:eastAsia="Times New Roman"/>
          <w:szCs w:val="24"/>
        </w:rPr>
        <w:t xml:space="preserve">; </w:t>
      </w:r>
    </w:p>
    <w:p w14:paraId="6B14EA02" w14:textId="77777777" w:rsidR="004965E6" w:rsidRDefault="004D430C">
      <w:pPr>
        <w:spacing w:line="600" w:lineRule="auto"/>
        <w:ind w:firstLine="720"/>
        <w:jc w:val="both"/>
        <w:rPr>
          <w:rFonts w:eastAsia="Times New Roman"/>
          <w:szCs w:val="24"/>
        </w:rPr>
      </w:pPr>
      <w:r>
        <w:rPr>
          <w:rFonts w:eastAsia="Times New Roman"/>
          <w:szCs w:val="24"/>
        </w:rPr>
        <w:t>Θ</w:t>
      </w:r>
      <w:r w:rsidRPr="00DF39B8">
        <w:rPr>
          <w:rFonts w:eastAsia="Times New Roman"/>
          <w:szCs w:val="24"/>
        </w:rPr>
        <w:t>έλω να καταθέσω δημοσίευμα που περιέχει την εξώδικη διαμαρτυρία του Ξενοδοχειακού Επιμελητηρίου Ελλάδας για τα αυθαίρε</w:t>
      </w:r>
      <w:r w:rsidRPr="00DF39B8">
        <w:rPr>
          <w:rFonts w:eastAsia="Times New Roman"/>
          <w:szCs w:val="24"/>
        </w:rPr>
        <w:t xml:space="preserve">τα </w:t>
      </w:r>
      <w:proofErr w:type="spellStart"/>
      <w:r w:rsidRPr="00DF39B8">
        <w:rPr>
          <w:rFonts w:eastAsia="Times New Roman"/>
          <w:szCs w:val="24"/>
        </w:rPr>
        <w:t>αμοιβολόγι</w:t>
      </w:r>
      <w:r>
        <w:rPr>
          <w:rFonts w:eastAsia="Times New Roman"/>
          <w:szCs w:val="24"/>
        </w:rPr>
        <w:t>α</w:t>
      </w:r>
      <w:proofErr w:type="spellEnd"/>
      <w:r w:rsidRPr="00DF39B8">
        <w:rPr>
          <w:rFonts w:eastAsia="Times New Roman"/>
          <w:szCs w:val="24"/>
        </w:rPr>
        <w:t xml:space="preserve"> που επιβαρύνουν τα μέλη </w:t>
      </w:r>
      <w:r>
        <w:rPr>
          <w:rFonts w:eastAsia="Times New Roman"/>
          <w:szCs w:val="24"/>
        </w:rPr>
        <w:t xml:space="preserve">του. </w:t>
      </w:r>
    </w:p>
    <w:p w14:paraId="6B14EA03" w14:textId="77777777" w:rsidR="004965E6" w:rsidRDefault="004D430C">
      <w:pPr>
        <w:spacing w:line="600" w:lineRule="auto"/>
        <w:ind w:firstLine="720"/>
        <w:jc w:val="both"/>
        <w:rPr>
          <w:rFonts w:eastAsia="Times New Roman"/>
          <w:szCs w:val="24"/>
        </w:rPr>
      </w:pPr>
      <w:r w:rsidRPr="00AF3B92">
        <w:rPr>
          <w:rFonts w:eastAsia="Times New Roman"/>
          <w:szCs w:val="24"/>
        </w:rPr>
        <w:t xml:space="preserve">(Στο σημείο αυτό </w:t>
      </w:r>
      <w:r>
        <w:rPr>
          <w:rFonts w:eastAsia="Times New Roman"/>
          <w:szCs w:val="24"/>
        </w:rPr>
        <w:t>η</w:t>
      </w:r>
      <w:r w:rsidRPr="00AF3B92">
        <w:rPr>
          <w:rFonts w:eastAsia="Times New Roman"/>
          <w:szCs w:val="24"/>
        </w:rPr>
        <w:t xml:space="preserve"> Βουλευτής </w:t>
      </w:r>
      <w:r w:rsidRPr="00AF3B92">
        <w:rPr>
          <w:rFonts w:eastAsia="Times New Roman"/>
          <w:szCs w:val="24"/>
        </w:rPr>
        <w:t>κ</w:t>
      </w:r>
      <w:r>
        <w:rPr>
          <w:rFonts w:eastAsia="Times New Roman"/>
          <w:szCs w:val="24"/>
        </w:rPr>
        <w:t>.</w:t>
      </w:r>
      <w:r w:rsidRPr="00AF3B92">
        <w:rPr>
          <w:rFonts w:eastAsia="Times New Roman"/>
          <w:szCs w:val="24"/>
        </w:rPr>
        <w:t xml:space="preserve"> </w:t>
      </w:r>
      <w:r>
        <w:rPr>
          <w:rFonts w:eastAsia="Times New Roman" w:cs="Times New Roman"/>
          <w:szCs w:val="24"/>
        </w:rPr>
        <w:t xml:space="preserve">Όλγα Κεφαλογιάννη </w:t>
      </w:r>
      <w:r w:rsidRPr="00AF3B92">
        <w:rPr>
          <w:rFonts w:eastAsia="Times New Roman"/>
          <w:szCs w:val="24"/>
        </w:rPr>
        <w:t xml:space="preserve">καταθέτει για τα Πρακτικά το προαναφερθέν </w:t>
      </w:r>
      <w:r>
        <w:rPr>
          <w:rFonts w:eastAsia="Times New Roman"/>
          <w:szCs w:val="24"/>
        </w:rPr>
        <w:t>δημοσίευμα</w:t>
      </w:r>
      <w:r w:rsidRPr="00AF3B92">
        <w:rPr>
          <w:rFonts w:eastAsia="Times New Roman"/>
          <w:szCs w:val="24"/>
        </w:rPr>
        <w:t xml:space="preserve">, το οποίο βρίσκεται στο </w:t>
      </w:r>
      <w:r>
        <w:rPr>
          <w:rFonts w:eastAsia="Times New Roman"/>
          <w:szCs w:val="24"/>
        </w:rPr>
        <w:t>α</w:t>
      </w:r>
      <w:r w:rsidRPr="00AF3B92">
        <w:rPr>
          <w:rFonts w:eastAsia="Times New Roman"/>
          <w:szCs w:val="24"/>
        </w:rPr>
        <w:t xml:space="preserve">ρχείο </w:t>
      </w:r>
      <w:r w:rsidRPr="00AF3B92">
        <w:rPr>
          <w:rFonts w:eastAsia="Times New Roman"/>
          <w:szCs w:val="24"/>
        </w:rPr>
        <w:t>του Τμήματος Γραμματείας της Διεύθυνσης Στενογραφίας και Πρακτικών της Βουλής</w:t>
      </w:r>
      <w:r w:rsidRPr="00AF3B92">
        <w:rPr>
          <w:rFonts w:eastAsia="Times New Roman"/>
          <w:szCs w:val="24"/>
        </w:rPr>
        <w:t>)</w:t>
      </w:r>
    </w:p>
    <w:p w14:paraId="6B14EA04" w14:textId="77777777" w:rsidR="004965E6" w:rsidRDefault="004D430C">
      <w:pPr>
        <w:spacing w:line="600" w:lineRule="auto"/>
        <w:ind w:firstLine="720"/>
        <w:jc w:val="both"/>
        <w:rPr>
          <w:rFonts w:eastAsia="Times New Roman"/>
          <w:szCs w:val="24"/>
        </w:rPr>
      </w:pPr>
      <w:r w:rsidRPr="00DF39B8">
        <w:rPr>
          <w:rFonts w:eastAsia="Times New Roman"/>
          <w:szCs w:val="24"/>
        </w:rPr>
        <w:lastRenderedPageBreak/>
        <w:t>Κυρία Υπουργέ</w:t>
      </w:r>
      <w:r>
        <w:rPr>
          <w:rFonts w:eastAsia="Times New Roman"/>
          <w:szCs w:val="24"/>
        </w:rPr>
        <w:t>,</w:t>
      </w:r>
      <w:r w:rsidRPr="00DF39B8">
        <w:rPr>
          <w:rFonts w:eastAsia="Times New Roman"/>
          <w:szCs w:val="24"/>
        </w:rPr>
        <w:t xml:space="preserve"> σε αντίθεση με τις διαβεβαιώσεις </w:t>
      </w:r>
      <w:r>
        <w:rPr>
          <w:rFonts w:eastAsia="Times New Roman"/>
          <w:szCs w:val="24"/>
        </w:rPr>
        <w:t>σας,</w:t>
      </w:r>
      <w:r w:rsidRPr="00DF39B8">
        <w:rPr>
          <w:rFonts w:eastAsia="Times New Roman"/>
          <w:szCs w:val="24"/>
        </w:rPr>
        <w:t xml:space="preserve"> εμείς το μόνο που βλέπουμε είναι προσλήψεις κομματικών στελεχών και </w:t>
      </w:r>
      <w:r>
        <w:rPr>
          <w:rFonts w:eastAsia="Times New Roman"/>
          <w:szCs w:val="24"/>
        </w:rPr>
        <w:t>«</w:t>
      </w:r>
      <w:r w:rsidRPr="00DF39B8">
        <w:rPr>
          <w:rFonts w:eastAsia="Times New Roman"/>
          <w:szCs w:val="24"/>
        </w:rPr>
        <w:t>ημετέρων</w:t>
      </w:r>
      <w:r>
        <w:rPr>
          <w:rFonts w:eastAsia="Times New Roman"/>
          <w:szCs w:val="24"/>
        </w:rPr>
        <w:t>»,</w:t>
      </w:r>
      <w:r w:rsidRPr="00DF39B8">
        <w:rPr>
          <w:rFonts w:eastAsia="Times New Roman"/>
          <w:szCs w:val="24"/>
        </w:rPr>
        <w:t xml:space="preserve"> εκτός διαδικασίας</w:t>
      </w:r>
      <w:r>
        <w:rPr>
          <w:rFonts w:eastAsia="Times New Roman"/>
          <w:szCs w:val="24"/>
        </w:rPr>
        <w:t>,</w:t>
      </w:r>
      <w:r w:rsidRPr="00DF39B8">
        <w:rPr>
          <w:rFonts w:eastAsia="Times New Roman"/>
          <w:szCs w:val="24"/>
        </w:rPr>
        <w:t xml:space="preserve"> με υπέρογκους μισθούς και σε καθεστώς πλήρους αδιαφάνειας</w:t>
      </w:r>
      <w:r>
        <w:rPr>
          <w:rFonts w:eastAsia="Times New Roman"/>
          <w:szCs w:val="24"/>
        </w:rPr>
        <w:t>.</w:t>
      </w:r>
      <w:r w:rsidRPr="00DF39B8">
        <w:rPr>
          <w:rFonts w:eastAsia="Times New Roman"/>
          <w:szCs w:val="24"/>
        </w:rPr>
        <w:t xml:space="preserve"> </w:t>
      </w:r>
      <w:r>
        <w:rPr>
          <w:rFonts w:eastAsia="Times New Roman"/>
          <w:szCs w:val="24"/>
        </w:rPr>
        <w:t>Δ</w:t>
      </w:r>
      <w:r w:rsidRPr="00DF39B8">
        <w:rPr>
          <w:rFonts w:eastAsia="Times New Roman"/>
          <w:szCs w:val="24"/>
        </w:rPr>
        <w:t>ιαπιστώνουμε</w:t>
      </w:r>
      <w:r>
        <w:rPr>
          <w:rFonts w:eastAsia="Times New Roman"/>
          <w:szCs w:val="24"/>
        </w:rPr>
        <w:t>,</w:t>
      </w:r>
      <w:r w:rsidRPr="00DF39B8">
        <w:rPr>
          <w:rFonts w:eastAsia="Times New Roman"/>
          <w:szCs w:val="24"/>
        </w:rPr>
        <w:t xml:space="preserve"> </w:t>
      </w:r>
      <w:r>
        <w:rPr>
          <w:rFonts w:eastAsia="Times New Roman"/>
          <w:szCs w:val="24"/>
        </w:rPr>
        <w:t>επίσης,</w:t>
      </w:r>
      <w:r w:rsidRPr="00DF39B8">
        <w:rPr>
          <w:rFonts w:eastAsia="Times New Roman"/>
          <w:szCs w:val="24"/>
        </w:rPr>
        <w:t xml:space="preserve"> αύξηση δικαιωμάτων σ</w:t>
      </w:r>
      <w:r w:rsidRPr="00DF39B8">
        <w:rPr>
          <w:rFonts w:eastAsia="Times New Roman"/>
          <w:szCs w:val="24"/>
        </w:rPr>
        <w:t xml:space="preserve">την αγορά για τους χρήστες κατά </w:t>
      </w:r>
      <w:r>
        <w:rPr>
          <w:rFonts w:eastAsia="Times New Roman"/>
          <w:szCs w:val="24"/>
        </w:rPr>
        <w:t xml:space="preserve">150%. Διαπιστώνουμε πολυδιάσπαση </w:t>
      </w:r>
      <w:r w:rsidRPr="00DF39B8">
        <w:rPr>
          <w:rFonts w:eastAsia="Times New Roman"/>
          <w:szCs w:val="24"/>
        </w:rPr>
        <w:t>και χάος</w:t>
      </w:r>
      <w:r>
        <w:rPr>
          <w:rFonts w:eastAsia="Times New Roman"/>
          <w:szCs w:val="24"/>
        </w:rPr>
        <w:t>.</w:t>
      </w:r>
    </w:p>
    <w:p w14:paraId="6B14EA05" w14:textId="77777777" w:rsidR="004965E6" w:rsidRDefault="004D430C">
      <w:pPr>
        <w:spacing w:line="600" w:lineRule="auto"/>
        <w:ind w:firstLine="720"/>
        <w:jc w:val="both"/>
        <w:rPr>
          <w:rFonts w:eastAsia="Times New Roman"/>
          <w:szCs w:val="24"/>
        </w:rPr>
      </w:pPr>
      <w:r>
        <w:rPr>
          <w:rFonts w:eastAsia="Times New Roman"/>
          <w:szCs w:val="24"/>
        </w:rPr>
        <w:t>Ο</w:t>
      </w:r>
      <w:r w:rsidRPr="00DF39B8">
        <w:rPr>
          <w:rFonts w:eastAsia="Times New Roman"/>
          <w:szCs w:val="24"/>
        </w:rPr>
        <w:t>ι χρήστες δεν γνωρίζουν τι πρέπει να καταβάλλουν</w:t>
      </w:r>
      <w:r>
        <w:rPr>
          <w:rFonts w:eastAsia="Times New Roman"/>
          <w:szCs w:val="24"/>
        </w:rPr>
        <w:t>,</w:t>
      </w:r>
      <w:r w:rsidRPr="00DF39B8">
        <w:rPr>
          <w:rFonts w:eastAsia="Times New Roman"/>
          <w:szCs w:val="24"/>
        </w:rPr>
        <w:t xml:space="preserve"> αφού στην ίδια κατηγορία </w:t>
      </w:r>
      <w:r>
        <w:rPr>
          <w:rFonts w:eastAsia="Times New Roman"/>
          <w:szCs w:val="24"/>
        </w:rPr>
        <w:t>υ</w:t>
      </w:r>
      <w:r w:rsidRPr="00DF39B8">
        <w:rPr>
          <w:rFonts w:eastAsia="Times New Roman"/>
          <w:szCs w:val="24"/>
        </w:rPr>
        <w:t xml:space="preserve">πάρχουν </w:t>
      </w:r>
      <w:r>
        <w:rPr>
          <w:rFonts w:eastAsia="Times New Roman"/>
          <w:szCs w:val="24"/>
        </w:rPr>
        <w:t xml:space="preserve">δύο </w:t>
      </w:r>
      <w:proofErr w:type="spellStart"/>
      <w:r w:rsidRPr="00DF39B8">
        <w:rPr>
          <w:rFonts w:eastAsia="Times New Roman"/>
          <w:szCs w:val="24"/>
        </w:rPr>
        <w:t>αμοιβολόγι</w:t>
      </w:r>
      <w:r>
        <w:rPr>
          <w:rFonts w:eastAsia="Times New Roman"/>
          <w:szCs w:val="24"/>
        </w:rPr>
        <w:t>α</w:t>
      </w:r>
      <w:proofErr w:type="spellEnd"/>
      <w:r w:rsidRPr="00DF39B8">
        <w:rPr>
          <w:rFonts w:eastAsia="Times New Roman"/>
          <w:szCs w:val="24"/>
        </w:rPr>
        <w:t xml:space="preserve"> και μάλιστα καθένας υποστηρίζει ότι εκπροσωπεί το 80% του ρεπερτορίου</w:t>
      </w:r>
      <w:r>
        <w:rPr>
          <w:rFonts w:eastAsia="Times New Roman"/>
          <w:szCs w:val="24"/>
        </w:rPr>
        <w:t>.</w:t>
      </w:r>
      <w:r w:rsidRPr="00DF39B8">
        <w:rPr>
          <w:rFonts w:eastAsia="Times New Roman"/>
          <w:szCs w:val="24"/>
        </w:rPr>
        <w:t xml:space="preserve"> </w:t>
      </w:r>
      <w:r>
        <w:rPr>
          <w:rFonts w:eastAsia="Times New Roman"/>
          <w:szCs w:val="24"/>
        </w:rPr>
        <w:t>Τ</w:t>
      </w:r>
      <w:r w:rsidRPr="00DF39B8">
        <w:rPr>
          <w:rFonts w:eastAsia="Times New Roman"/>
          <w:szCs w:val="24"/>
        </w:rPr>
        <w:t xml:space="preserve">ο αποτέλεσμα ήταν </w:t>
      </w:r>
      <w:r>
        <w:rPr>
          <w:rFonts w:eastAsia="Times New Roman"/>
          <w:szCs w:val="24"/>
        </w:rPr>
        <w:t>είτε να μην εισπράττεται</w:t>
      </w:r>
      <w:r w:rsidRPr="00DF39B8">
        <w:rPr>
          <w:rFonts w:eastAsia="Times New Roman"/>
          <w:szCs w:val="24"/>
        </w:rPr>
        <w:t xml:space="preserve"> το πνευματικό δικαίωμα </w:t>
      </w:r>
      <w:r>
        <w:rPr>
          <w:rFonts w:eastAsia="Times New Roman"/>
          <w:szCs w:val="24"/>
        </w:rPr>
        <w:t>είτε</w:t>
      </w:r>
      <w:r w:rsidRPr="00DF39B8">
        <w:rPr>
          <w:rFonts w:eastAsia="Times New Roman"/>
          <w:szCs w:val="24"/>
        </w:rPr>
        <w:t xml:space="preserve"> να μην εισπράττεται επαρκώς</w:t>
      </w:r>
      <w:r>
        <w:rPr>
          <w:rFonts w:eastAsia="Times New Roman"/>
          <w:szCs w:val="24"/>
        </w:rPr>
        <w:t>. Η</w:t>
      </w:r>
      <w:r w:rsidRPr="00DF39B8">
        <w:rPr>
          <w:rFonts w:eastAsia="Times New Roman"/>
          <w:szCs w:val="24"/>
        </w:rPr>
        <w:t xml:space="preserve"> αγορά βρίσκεται σε αναστάτωση και αυτό είναι ευθύνη δική </w:t>
      </w:r>
      <w:r>
        <w:rPr>
          <w:rFonts w:eastAsia="Times New Roman"/>
          <w:szCs w:val="24"/>
        </w:rPr>
        <w:t>σας.</w:t>
      </w:r>
    </w:p>
    <w:p w14:paraId="6B14EA06" w14:textId="77777777" w:rsidR="004965E6" w:rsidRDefault="004D430C">
      <w:pPr>
        <w:spacing w:line="600" w:lineRule="auto"/>
        <w:ind w:firstLine="720"/>
        <w:jc w:val="both"/>
        <w:rPr>
          <w:rFonts w:eastAsia="Times New Roman"/>
          <w:szCs w:val="24"/>
        </w:rPr>
      </w:pPr>
      <w:r>
        <w:rPr>
          <w:rFonts w:eastAsia="Times New Roman"/>
          <w:szCs w:val="24"/>
        </w:rPr>
        <w:t>Ε</w:t>
      </w:r>
      <w:r w:rsidRPr="00DF39B8">
        <w:rPr>
          <w:rFonts w:eastAsia="Times New Roman"/>
          <w:szCs w:val="24"/>
        </w:rPr>
        <w:t>μείς α</w:t>
      </w:r>
      <w:r>
        <w:rPr>
          <w:rFonts w:eastAsia="Times New Roman"/>
          <w:szCs w:val="24"/>
        </w:rPr>
        <w:t>πό την πρώτη στιγμή συμμεριστήκ</w:t>
      </w:r>
      <w:r w:rsidRPr="00DF39B8">
        <w:rPr>
          <w:rFonts w:eastAsia="Times New Roman"/>
          <w:szCs w:val="24"/>
        </w:rPr>
        <w:t>αμε και στηρίξαμε τους αγώνες και τις αγωνίες των Ελλή</w:t>
      </w:r>
      <w:r w:rsidRPr="00DF39B8">
        <w:rPr>
          <w:rFonts w:eastAsia="Times New Roman"/>
          <w:szCs w:val="24"/>
        </w:rPr>
        <w:t>νων καλλιτεχνών στο ζήτημα αυτό</w:t>
      </w:r>
      <w:r>
        <w:rPr>
          <w:rFonts w:eastAsia="Times New Roman"/>
          <w:szCs w:val="24"/>
        </w:rPr>
        <w:t>.</w:t>
      </w:r>
      <w:r w:rsidRPr="00DF39B8">
        <w:rPr>
          <w:rFonts w:eastAsia="Times New Roman"/>
          <w:szCs w:val="24"/>
        </w:rPr>
        <w:t xml:space="preserve"> </w:t>
      </w:r>
      <w:r>
        <w:rPr>
          <w:rFonts w:eastAsia="Times New Roman"/>
          <w:szCs w:val="24"/>
        </w:rPr>
        <w:t>Ε</w:t>
      </w:r>
      <w:r w:rsidRPr="00DF39B8">
        <w:rPr>
          <w:rFonts w:eastAsia="Times New Roman"/>
          <w:szCs w:val="24"/>
        </w:rPr>
        <w:t xml:space="preserve">ίμαστε δίπλα </w:t>
      </w:r>
      <w:r>
        <w:rPr>
          <w:rFonts w:eastAsia="Times New Roman"/>
          <w:szCs w:val="24"/>
        </w:rPr>
        <w:t>τους,</w:t>
      </w:r>
      <w:r w:rsidRPr="00DF39B8">
        <w:rPr>
          <w:rFonts w:eastAsia="Times New Roman"/>
          <w:szCs w:val="24"/>
        </w:rPr>
        <w:t xml:space="preserve"> όχι στα λόγια</w:t>
      </w:r>
      <w:r>
        <w:rPr>
          <w:rFonts w:eastAsia="Times New Roman"/>
          <w:szCs w:val="24"/>
        </w:rPr>
        <w:t>,</w:t>
      </w:r>
      <w:r w:rsidRPr="00DF39B8">
        <w:rPr>
          <w:rFonts w:eastAsia="Times New Roman"/>
          <w:szCs w:val="24"/>
        </w:rPr>
        <w:t xml:space="preserve"> αλλά στην πράξη με τις διαρκείς παρεμβάσεις μας και τη στάση μας όλα </w:t>
      </w:r>
      <w:r>
        <w:rPr>
          <w:rFonts w:eastAsia="Times New Roman"/>
          <w:szCs w:val="24"/>
        </w:rPr>
        <w:t xml:space="preserve">αυτά </w:t>
      </w:r>
      <w:r w:rsidRPr="00DF39B8">
        <w:rPr>
          <w:rFonts w:eastAsia="Times New Roman"/>
          <w:szCs w:val="24"/>
        </w:rPr>
        <w:t>τα χρόνια</w:t>
      </w:r>
      <w:r>
        <w:rPr>
          <w:rFonts w:eastAsia="Times New Roman"/>
          <w:szCs w:val="24"/>
        </w:rPr>
        <w:t xml:space="preserve">. Μεριμνάμε και εργαζόμαστε </w:t>
      </w:r>
      <w:r w:rsidRPr="00DF39B8">
        <w:rPr>
          <w:rFonts w:eastAsia="Times New Roman"/>
          <w:szCs w:val="24"/>
        </w:rPr>
        <w:t>για τη στήριξη του ελληνικού ρεπερτορίου που αποτελεί αναπόσπαστο και σημαντι</w:t>
      </w:r>
      <w:r w:rsidRPr="00DF39B8">
        <w:rPr>
          <w:rFonts w:eastAsia="Times New Roman"/>
          <w:szCs w:val="24"/>
        </w:rPr>
        <w:t>κό κομμάτι του ελληνικού πολιτισμού</w:t>
      </w:r>
      <w:r>
        <w:rPr>
          <w:rFonts w:eastAsia="Times New Roman"/>
          <w:szCs w:val="24"/>
        </w:rPr>
        <w:t>.</w:t>
      </w:r>
    </w:p>
    <w:p w14:paraId="6B14EA07" w14:textId="77777777" w:rsidR="004965E6" w:rsidRDefault="004D430C">
      <w:pPr>
        <w:spacing w:line="600" w:lineRule="auto"/>
        <w:ind w:firstLine="720"/>
        <w:jc w:val="both"/>
        <w:rPr>
          <w:rFonts w:eastAsia="Times New Roman"/>
          <w:szCs w:val="24"/>
        </w:rPr>
      </w:pPr>
      <w:r>
        <w:rPr>
          <w:rFonts w:eastAsia="Times New Roman"/>
          <w:szCs w:val="24"/>
        </w:rPr>
        <w:lastRenderedPageBreak/>
        <w:t>Εσείς,</w:t>
      </w:r>
      <w:r w:rsidRPr="00DF39B8">
        <w:rPr>
          <w:rFonts w:eastAsia="Times New Roman"/>
          <w:szCs w:val="24"/>
        </w:rPr>
        <w:t xml:space="preserve"> τι κάνετε</w:t>
      </w:r>
      <w:r>
        <w:rPr>
          <w:rFonts w:eastAsia="Times New Roman"/>
          <w:szCs w:val="24"/>
        </w:rPr>
        <w:t>;</w:t>
      </w:r>
      <w:r w:rsidRPr="00DF39B8">
        <w:rPr>
          <w:rFonts w:eastAsia="Times New Roman"/>
          <w:szCs w:val="24"/>
        </w:rPr>
        <w:t xml:space="preserve"> </w:t>
      </w:r>
    </w:p>
    <w:p w14:paraId="6B14EA08" w14:textId="77777777" w:rsidR="004965E6" w:rsidRDefault="004D430C">
      <w:pPr>
        <w:spacing w:line="600" w:lineRule="auto"/>
        <w:ind w:firstLine="720"/>
        <w:jc w:val="both"/>
        <w:rPr>
          <w:rFonts w:eastAsia="Times New Roman" w:cs="Times New Roman"/>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 xml:space="preserve">Ορίστε, κυρία Υπουργέ, έχετε τον λόγο. </w:t>
      </w:r>
    </w:p>
    <w:p w14:paraId="6B14EA09" w14:textId="77777777" w:rsidR="004965E6" w:rsidRDefault="004D430C">
      <w:pPr>
        <w:spacing w:line="600" w:lineRule="auto"/>
        <w:ind w:firstLine="720"/>
        <w:jc w:val="both"/>
        <w:rPr>
          <w:rFonts w:eastAsia="Times New Roman"/>
          <w:szCs w:val="24"/>
        </w:rPr>
      </w:pPr>
      <w:r w:rsidRPr="007310F0">
        <w:rPr>
          <w:rFonts w:eastAsia="Times New Roman"/>
          <w:b/>
          <w:szCs w:val="24"/>
        </w:rPr>
        <w:t>ΜΥΡΣΙΝΗ ΖΟΡΜΠΑ (Υπουργός Πολιτισμού και Αθλητισμού):</w:t>
      </w:r>
      <w:r>
        <w:rPr>
          <w:rFonts w:eastAsia="Times New Roman"/>
          <w:b/>
          <w:szCs w:val="24"/>
        </w:rPr>
        <w:t xml:space="preserve"> </w:t>
      </w:r>
      <w:r>
        <w:rPr>
          <w:rFonts w:eastAsia="Times New Roman"/>
          <w:szCs w:val="24"/>
        </w:rPr>
        <w:t xml:space="preserve">Εμείς τι κάναμε; Ανακαλέσαμε </w:t>
      </w:r>
      <w:r w:rsidRPr="00DF39B8">
        <w:rPr>
          <w:rFonts w:eastAsia="Times New Roman"/>
          <w:szCs w:val="24"/>
        </w:rPr>
        <w:t>την άδεια της ΑΕΠΙ</w:t>
      </w:r>
      <w:r>
        <w:rPr>
          <w:rFonts w:eastAsia="Times New Roman"/>
          <w:szCs w:val="24"/>
        </w:rPr>
        <w:t>,</w:t>
      </w:r>
      <w:r w:rsidRPr="00DF39B8">
        <w:rPr>
          <w:rFonts w:eastAsia="Times New Roman"/>
          <w:szCs w:val="24"/>
        </w:rPr>
        <w:t xml:space="preserve"> κυρία Κεφαλογιάννη</w:t>
      </w:r>
      <w:r>
        <w:rPr>
          <w:rFonts w:eastAsia="Times New Roman"/>
          <w:szCs w:val="24"/>
        </w:rPr>
        <w:t>.</w:t>
      </w:r>
      <w:r w:rsidRPr="00DF39B8">
        <w:rPr>
          <w:rFonts w:eastAsia="Times New Roman"/>
          <w:szCs w:val="24"/>
        </w:rPr>
        <w:t xml:space="preserve"> </w:t>
      </w:r>
      <w:r>
        <w:rPr>
          <w:rFonts w:eastAsia="Times New Roman"/>
          <w:szCs w:val="24"/>
        </w:rPr>
        <w:t>Ν</w:t>
      </w:r>
      <w:r w:rsidRPr="00DF39B8">
        <w:rPr>
          <w:rFonts w:eastAsia="Times New Roman"/>
          <w:szCs w:val="24"/>
        </w:rPr>
        <w:t>ομίζ</w:t>
      </w:r>
      <w:r w:rsidRPr="00DF39B8">
        <w:rPr>
          <w:rFonts w:eastAsia="Times New Roman"/>
          <w:szCs w:val="24"/>
        </w:rPr>
        <w:t xml:space="preserve">ω ότι αυτό θα έπρεπε να μην το </w:t>
      </w:r>
      <w:r>
        <w:rPr>
          <w:rFonts w:eastAsia="Times New Roman"/>
          <w:szCs w:val="24"/>
        </w:rPr>
        <w:t>παρα</w:t>
      </w:r>
      <w:r w:rsidRPr="00DF39B8">
        <w:rPr>
          <w:rFonts w:eastAsia="Times New Roman"/>
          <w:szCs w:val="24"/>
        </w:rPr>
        <w:t>γνωρίζετε</w:t>
      </w:r>
      <w:r>
        <w:rPr>
          <w:rFonts w:eastAsia="Times New Roman"/>
          <w:szCs w:val="24"/>
        </w:rPr>
        <w:t>.</w:t>
      </w:r>
      <w:r w:rsidRPr="00DF39B8">
        <w:rPr>
          <w:rFonts w:eastAsia="Times New Roman"/>
          <w:szCs w:val="24"/>
        </w:rPr>
        <w:t xml:space="preserve"> </w:t>
      </w:r>
      <w:r>
        <w:rPr>
          <w:rFonts w:eastAsia="Times New Roman"/>
          <w:szCs w:val="24"/>
        </w:rPr>
        <w:t>Φ</w:t>
      </w:r>
      <w:r w:rsidRPr="00DF39B8">
        <w:rPr>
          <w:rFonts w:eastAsia="Times New Roman"/>
          <w:szCs w:val="24"/>
        </w:rPr>
        <w:t>υσικά</w:t>
      </w:r>
      <w:r>
        <w:rPr>
          <w:rFonts w:eastAsia="Times New Roman"/>
          <w:szCs w:val="24"/>
        </w:rPr>
        <w:t>,</w:t>
      </w:r>
      <w:r w:rsidRPr="00DF39B8">
        <w:rPr>
          <w:rFonts w:eastAsia="Times New Roman"/>
          <w:szCs w:val="24"/>
        </w:rPr>
        <w:t xml:space="preserve"> αφού δεν μπορείτε να κάνετε </w:t>
      </w:r>
      <w:r>
        <w:rPr>
          <w:rFonts w:eastAsia="Times New Roman"/>
          <w:szCs w:val="24"/>
        </w:rPr>
        <w:t>μία</w:t>
      </w:r>
      <w:r w:rsidRPr="00DF39B8">
        <w:rPr>
          <w:rFonts w:eastAsia="Times New Roman"/>
          <w:szCs w:val="24"/>
        </w:rPr>
        <w:t xml:space="preserve"> αυτοκριτική για την ίδια την υπογραφή σας και τη μεταβίβαση ακινήτων</w:t>
      </w:r>
      <w:r>
        <w:rPr>
          <w:rFonts w:eastAsia="Times New Roman"/>
          <w:szCs w:val="24"/>
        </w:rPr>
        <w:t>,</w:t>
      </w:r>
      <w:r w:rsidRPr="00DF39B8">
        <w:rPr>
          <w:rFonts w:eastAsia="Times New Roman"/>
          <w:szCs w:val="24"/>
        </w:rPr>
        <w:t xml:space="preserve"> αυτό δείχνει και το</w:t>
      </w:r>
      <w:r>
        <w:rPr>
          <w:rFonts w:eastAsia="Times New Roman"/>
          <w:szCs w:val="24"/>
        </w:rPr>
        <w:t>ν</w:t>
      </w:r>
      <w:r w:rsidRPr="00DF39B8">
        <w:rPr>
          <w:rFonts w:eastAsia="Times New Roman"/>
          <w:szCs w:val="24"/>
        </w:rPr>
        <w:t xml:space="preserve"> βαθμό ευθύνης τον οποίο δηλώνετ</w:t>
      </w:r>
      <w:r>
        <w:rPr>
          <w:rFonts w:eastAsia="Times New Roman"/>
          <w:szCs w:val="24"/>
        </w:rPr>
        <w:t>ε</w:t>
      </w:r>
      <w:r w:rsidRPr="00DF39B8">
        <w:rPr>
          <w:rFonts w:eastAsia="Times New Roman"/>
          <w:szCs w:val="24"/>
        </w:rPr>
        <w:t xml:space="preserve"> δημόσια</w:t>
      </w:r>
      <w:r>
        <w:rPr>
          <w:rFonts w:eastAsia="Times New Roman"/>
          <w:szCs w:val="24"/>
        </w:rPr>
        <w:t>.</w:t>
      </w:r>
      <w:r w:rsidRPr="00DF39B8">
        <w:rPr>
          <w:rFonts w:eastAsia="Times New Roman"/>
          <w:szCs w:val="24"/>
        </w:rPr>
        <w:t xml:space="preserve"> </w:t>
      </w:r>
      <w:r>
        <w:rPr>
          <w:rFonts w:eastAsia="Times New Roman"/>
          <w:szCs w:val="24"/>
        </w:rPr>
        <w:t>Λ</w:t>
      </w:r>
      <w:r w:rsidRPr="00DF39B8">
        <w:rPr>
          <w:rFonts w:eastAsia="Times New Roman"/>
          <w:szCs w:val="24"/>
        </w:rPr>
        <w:t>υπάμαι πραγματικά για το ζήτημα</w:t>
      </w:r>
      <w:r>
        <w:rPr>
          <w:rFonts w:eastAsia="Times New Roman"/>
          <w:szCs w:val="24"/>
        </w:rPr>
        <w:t>.</w:t>
      </w:r>
      <w:r w:rsidRPr="00DF39B8">
        <w:rPr>
          <w:rFonts w:eastAsia="Times New Roman"/>
          <w:szCs w:val="24"/>
        </w:rPr>
        <w:t xml:space="preserve"> </w:t>
      </w:r>
    </w:p>
    <w:p w14:paraId="6B14EA0A" w14:textId="77777777" w:rsidR="004965E6" w:rsidRDefault="004D430C">
      <w:pPr>
        <w:spacing w:line="600" w:lineRule="auto"/>
        <w:ind w:firstLine="720"/>
        <w:jc w:val="both"/>
        <w:rPr>
          <w:rFonts w:eastAsia="Times New Roman"/>
          <w:szCs w:val="24"/>
        </w:rPr>
      </w:pPr>
      <w:r>
        <w:rPr>
          <w:rFonts w:eastAsia="Times New Roman"/>
          <w:szCs w:val="24"/>
        </w:rPr>
        <w:t>Επιμένετε στη</w:t>
      </w:r>
      <w:r w:rsidRPr="00DF39B8">
        <w:rPr>
          <w:rFonts w:eastAsia="Times New Roman"/>
          <w:szCs w:val="24"/>
        </w:rPr>
        <w:t xml:space="preserve"> μεταβίβαση κυριότητας η οποία δεν έγινε ποτέ</w:t>
      </w:r>
      <w:r>
        <w:rPr>
          <w:rFonts w:eastAsia="Times New Roman"/>
          <w:szCs w:val="24"/>
        </w:rPr>
        <w:t xml:space="preserve"> και</w:t>
      </w:r>
      <w:r w:rsidRPr="00DF39B8">
        <w:rPr>
          <w:rFonts w:eastAsia="Times New Roman"/>
          <w:szCs w:val="24"/>
        </w:rPr>
        <w:t xml:space="preserve"> </w:t>
      </w:r>
      <w:r>
        <w:rPr>
          <w:rFonts w:eastAsia="Times New Roman"/>
          <w:szCs w:val="24"/>
        </w:rPr>
        <w:t>ε</w:t>
      </w:r>
      <w:r w:rsidRPr="00DF39B8">
        <w:rPr>
          <w:rFonts w:eastAsia="Times New Roman"/>
          <w:szCs w:val="24"/>
        </w:rPr>
        <w:t>πιμένετε σε ανακρίβειες</w:t>
      </w:r>
      <w:r>
        <w:rPr>
          <w:rFonts w:eastAsia="Times New Roman"/>
          <w:szCs w:val="24"/>
        </w:rPr>
        <w:t>.</w:t>
      </w:r>
      <w:r w:rsidRPr="00DF39B8">
        <w:rPr>
          <w:rFonts w:eastAsia="Times New Roman"/>
          <w:szCs w:val="24"/>
        </w:rPr>
        <w:t xml:space="preserve"> </w:t>
      </w:r>
      <w:r>
        <w:rPr>
          <w:rFonts w:eastAsia="Times New Roman"/>
          <w:szCs w:val="24"/>
        </w:rPr>
        <w:t>Δ</w:t>
      </w:r>
      <w:r w:rsidRPr="00DF39B8">
        <w:rPr>
          <w:rFonts w:eastAsia="Times New Roman"/>
          <w:szCs w:val="24"/>
        </w:rPr>
        <w:t>εν αναγνωρίζετ</w:t>
      </w:r>
      <w:r>
        <w:rPr>
          <w:rFonts w:eastAsia="Times New Roman"/>
          <w:szCs w:val="24"/>
        </w:rPr>
        <w:t>ε</w:t>
      </w:r>
      <w:r w:rsidRPr="00DF39B8">
        <w:rPr>
          <w:rFonts w:eastAsia="Times New Roman"/>
          <w:szCs w:val="24"/>
        </w:rPr>
        <w:t xml:space="preserve"> στο ελάχιστο ότι εξαιρέθηκαν τα ακίνητα </w:t>
      </w:r>
      <w:r>
        <w:rPr>
          <w:rFonts w:eastAsia="Times New Roman"/>
          <w:szCs w:val="24"/>
        </w:rPr>
        <w:t>και ότι ε</w:t>
      </w:r>
      <w:r w:rsidRPr="00DF39B8">
        <w:rPr>
          <w:rFonts w:eastAsia="Times New Roman"/>
          <w:szCs w:val="24"/>
        </w:rPr>
        <w:t>πομένως</w:t>
      </w:r>
      <w:r>
        <w:rPr>
          <w:rFonts w:eastAsia="Times New Roman"/>
          <w:szCs w:val="24"/>
        </w:rPr>
        <w:t>,</w:t>
      </w:r>
      <w:r w:rsidRPr="00DF39B8">
        <w:rPr>
          <w:rFonts w:eastAsia="Times New Roman"/>
          <w:szCs w:val="24"/>
        </w:rPr>
        <w:t xml:space="preserve"> μετά την ταυτοποίησή </w:t>
      </w:r>
      <w:r>
        <w:rPr>
          <w:rFonts w:eastAsia="Times New Roman"/>
          <w:szCs w:val="24"/>
        </w:rPr>
        <w:t>τους,</w:t>
      </w:r>
      <w:r w:rsidRPr="00DF39B8">
        <w:rPr>
          <w:rFonts w:eastAsia="Times New Roman"/>
          <w:szCs w:val="24"/>
        </w:rPr>
        <w:t xml:space="preserve"> προχωρού</w:t>
      </w:r>
      <w:r>
        <w:rPr>
          <w:rFonts w:eastAsia="Times New Roman"/>
          <w:szCs w:val="24"/>
        </w:rPr>
        <w:t>με</w:t>
      </w:r>
      <w:r w:rsidRPr="00DF39B8">
        <w:rPr>
          <w:rFonts w:eastAsia="Times New Roman"/>
          <w:szCs w:val="24"/>
        </w:rPr>
        <w:t xml:space="preserve"> </w:t>
      </w:r>
      <w:r>
        <w:rPr>
          <w:rFonts w:eastAsia="Times New Roman"/>
          <w:szCs w:val="24"/>
        </w:rPr>
        <w:t>σε</w:t>
      </w:r>
      <w:r w:rsidRPr="00DF39B8">
        <w:rPr>
          <w:rFonts w:eastAsia="Times New Roman"/>
          <w:szCs w:val="24"/>
        </w:rPr>
        <w:t xml:space="preserve"> νομοθέτησ</w:t>
      </w:r>
      <w:r>
        <w:rPr>
          <w:rFonts w:eastAsia="Times New Roman"/>
          <w:szCs w:val="24"/>
        </w:rPr>
        <w:t>η.</w:t>
      </w:r>
      <w:r w:rsidRPr="00DF39B8">
        <w:rPr>
          <w:rFonts w:eastAsia="Times New Roman"/>
          <w:szCs w:val="24"/>
        </w:rPr>
        <w:t xml:space="preserve"> </w:t>
      </w:r>
    </w:p>
    <w:p w14:paraId="6B14EA0B" w14:textId="77777777" w:rsidR="004965E6" w:rsidRDefault="004D430C">
      <w:pPr>
        <w:spacing w:line="600" w:lineRule="auto"/>
        <w:ind w:firstLine="720"/>
        <w:jc w:val="both"/>
        <w:rPr>
          <w:rFonts w:eastAsia="Times New Roman" w:cs="Times New Roman"/>
          <w:b/>
          <w:szCs w:val="24"/>
        </w:rPr>
      </w:pPr>
      <w:r w:rsidRPr="00DF39B8">
        <w:rPr>
          <w:rFonts w:eastAsia="Times New Roman"/>
          <w:szCs w:val="24"/>
        </w:rPr>
        <w:t>Ελπίζω τη νομοθέτηση αυτή</w:t>
      </w:r>
      <w:r>
        <w:rPr>
          <w:rFonts w:eastAsia="Times New Roman"/>
          <w:szCs w:val="24"/>
        </w:rPr>
        <w:t>ν,</w:t>
      </w:r>
      <w:r w:rsidRPr="00DF39B8">
        <w:rPr>
          <w:rFonts w:eastAsia="Times New Roman"/>
          <w:szCs w:val="24"/>
        </w:rPr>
        <w:t xml:space="preserve"> την οποία </w:t>
      </w:r>
      <w:r w:rsidRPr="00DF39B8">
        <w:rPr>
          <w:rFonts w:eastAsia="Times New Roman"/>
          <w:szCs w:val="24"/>
        </w:rPr>
        <w:t>τόσο πολύ μας λέτε ότι διακαώς περιμένετε</w:t>
      </w:r>
      <w:r>
        <w:rPr>
          <w:rFonts w:eastAsia="Times New Roman"/>
          <w:szCs w:val="24"/>
        </w:rPr>
        <w:t>,</w:t>
      </w:r>
      <w:r w:rsidRPr="00DF39B8">
        <w:rPr>
          <w:rFonts w:eastAsia="Times New Roman"/>
          <w:szCs w:val="24"/>
        </w:rPr>
        <w:t xml:space="preserve"> να την ψηφίσετε κιόλα</w:t>
      </w:r>
      <w:r>
        <w:rPr>
          <w:rFonts w:eastAsia="Times New Roman"/>
          <w:szCs w:val="24"/>
        </w:rPr>
        <w:t>ς</w:t>
      </w:r>
      <w:r w:rsidRPr="00DF39B8">
        <w:rPr>
          <w:rFonts w:eastAsia="Times New Roman"/>
          <w:szCs w:val="24"/>
        </w:rPr>
        <w:t xml:space="preserve"> όταν θα έρ</w:t>
      </w:r>
      <w:r w:rsidRPr="00DF39B8">
        <w:rPr>
          <w:rFonts w:eastAsia="Times New Roman"/>
          <w:szCs w:val="24"/>
        </w:rPr>
        <w:lastRenderedPageBreak/>
        <w:t xml:space="preserve">θει </w:t>
      </w:r>
      <w:r>
        <w:rPr>
          <w:rFonts w:eastAsia="Times New Roman"/>
          <w:szCs w:val="24"/>
        </w:rPr>
        <w:t>-</w:t>
      </w:r>
      <w:r w:rsidRPr="00DF39B8">
        <w:rPr>
          <w:rFonts w:eastAsia="Times New Roman"/>
          <w:szCs w:val="24"/>
        </w:rPr>
        <w:t>πάρα πολύ σύντομα</w:t>
      </w:r>
      <w:r>
        <w:rPr>
          <w:rFonts w:eastAsia="Times New Roman"/>
          <w:szCs w:val="24"/>
        </w:rPr>
        <w:t>- με το</w:t>
      </w:r>
      <w:r w:rsidRPr="00DF39B8">
        <w:rPr>
          <w:rFonts w:eastAsia="Times New Roman"/>
          <w:szCs w:val="24"/>
        </w:rPr>
        <w:t xml:space="preserve"> νομοσχέδιο του Υπουργείου Πολιτισμού που έχει κατατεθεί στις επόμενες μια-δ</w:t>
      </w:r>
      <w:r>
        <w:rPr>
          <w:rFonts w:eastAsia="Times New Roman"/>
          <w:szCs w:val="24"/>
        </w:rPr>
        <w:t>ύ</w:t>
      </w:r>
      <w:r w:rsidRPr="00DF39B8">
        <w:rPr>
          <w:rFonts w:eastAsia="Times New Roman"/>
          <w:szCs w:val="24"/>
        </w:rPr>
        <w:t>ο εβδομάδες</w:t>
      </w:r>
      <w:r>
        <w:rPr>
          <w:rFonts w:eastAsia="Times New Roman"/>
          <w:szCs w:val="24"/>
        </w:rPr>
        <w:t>.</w:t>
      </w:r>
      <w:r w:rsidRPr="00DF39B8">
        <w:rPr>
          <w:rFonts w:eastAsia="Times New Roman"/>
          <w:szCs w:val="24"/>
        </w:rPr>
        <w:t xml:space="preserve"> </w:t>
      </w:r>
      <w:r>
        <w:rPr>
          <w:rFonts w:eastAsia="Times New Roman"/>
          <w:szCs w:val="24"/>
        </w:rPr>
        <w:t>Θ</w:t>
      </w:r>
      <w:r w:rsidRPr="00DF39B8">
        <w:rPr>
          <w:rFonts w:eastAsia="Times New Roman"/>
          <w:szCs w:val="24"/>
        </w:rPr>
        <w:t>α το δούμε</w:t>
      </w:r>
      <w:r>
        <w:rPr>
          <w:rFonts w:eastAsia="Times New Roman"/>
          <w:szCs w:val="24"/>
        </w:rPr>
        <w:t>,</w:t>
      </w:r>
      <w:r w:rsidRPr="00DF39B8">
        <w:rPr>
          <w:rFonts w:eastAsia="Times New Roman"/>
          <w:szCs w:val="24"/>
        </w:rPr>
        <w:t xml:space="preserve"> λοιπόν</w:t>
      </w:r>
      <w:r>
        <w:rPr>
          <w:rFonts w:eastAsia="Times New Roman"/>
          <w:szCs w:val="24"/>
        </w:rPr>
        <w:t>,</w:t>
      </w:r>
      <w:r w:rsidRPr="00DF39B8">
        <w:rPr>
          <w:rFonts w:eastAsia="Times New Roman"/>
          <w:szCs w:val="24"/>
        </w:rPr>
        <w:t xml:space="preserve"> αυτό και στη συζήτηση που θα γίνει </w:t>
      </w:r>
      <w:r>
        <w:rPr>
          <w:rFonts w:eastAsia="Times New Roman"/>
          <w:szCs w:val="24"/>
        </w:rPr>
        <w:t>τότε.</w:t>
      </w:r>
    </w:p>
    <w:p w14:paraId="6B14EA0C" w14:textId="77777777" w:rsidR="004965E6" w:rsidRDefault="004D430C">
      <w:pPr>
        <w:spacing w:line="600" w:lineRule="auto"/>
        <w:ind w:firstLine="720"/>
        <w:jc w:val="both"/>
        <w:rPr>
          <w:rFonts w:eastAsia="Times New Roman"/>
          <w:szCs w:val="24"/>
        </w:rPr>
      </w:pPr>
      <w:r>
        <w:rPr>
          <w:rFonts w:eastAsia="Times New Roman"/>
          <w:szCs w:val="24"/>
        </w:rPr>
        <w:t xml:space="preserve">Είναι δύο χιλιάδες τριακόσια τριάντα. Σας έχω </w:t>
      </w:r>
      <w:proofErr w:type="spellStart"/>
      <w:r>
        <w:rPr>
          <w:rFonts w:eastAsia="Times New Roman"/>
          <w:szCs w:val="24"/>
        </w:rPr>
        <w:t>ξαναδιορθώσει</w:t>
      </w:r>
      <w:proofErr w:type="spellEnd"/>
      <w:r>
        <w:rPr>
          <w:rFonts w:eastAsia="Times New Roman"/>
          <w:szCs w:val="24"/>
        </w:rPr>
        <w:t xml:space="preserve"> νομίζω. Μπερδεύετε λίγο τον αριθμό. Ας θυμόμαστε τους αριθμούς, γιατί θα δούμε σε λίγο τον κατάλογο των </w:t>
      </w:r>
      <w:proofErr w:type="spellStart"/>
      <w:r>
        <w:rPr>
          <w:rFonts w:eastAsia="Times New Roman"/>
          <w:szCs w:val="24"/>
        </w:rPr>
        <w:t>ταυτοποιημένων</w:t>
      </w:r>
      <w:proofErr w:type="spellEnd"/>
      <w:r>
        <w:rPr>
          <w:rFonts w:eastAsia="Times New Roman"/>
          <w:szCs w:val="24"/>
        </w:rPr>
        <w:t>. Πρέπει να πω ότι ύστερα από δεκαετίες καταφέραμε να έχουμε σήμερα μια πλήρη</w:t>
      </w:r>
      <w:r>
        <w:rPr>
          <w:rFonts w:eastAsia="Times New Roman"/>
          <w:szCs w:val="24"/>
        </w:rPr>
        <w:t xml:space="preserve"> καταγραφή των αρχαιολογικών χώρων, των μνημείων. </w:t>
      </w:r>
    </w:p>
    <w:p w14:paraId="6B14EA0D" w14:textId="77777777" w:rsidR="004965E6" w:rsidRDefault="004D430C">
      <w:pPr>
        <w:spacing w:line="600" w:lineRule="auto"/>
        <w:ind w:firstLine="720"/>
        <w:jc w:val="both"/>
        <w:rPr>
          <w:rFonts w:eastAsia="Times New Roman"/>
          <w:szCs w:val="24"/>
        </w:rPr>
      </w:pPr>
      <w:r w:rsidRPr="00FC239C">
        <w:rPr>
          <w:rFonts w:eastAsia="Times New Roman"/>
          <w:szCs w:val="24"/>
        </w:rPr>
        <w:t>Επομένως</w:t>
      </w:r>
      <w:r>
        <w:rPr>
          <w:rFonts w:eastAsia="Times New Roman"/>
          <w:szCs w:val="24"/>
        </w:rPr>
        <w:t>,</w:t>
      </w:r>
      <w:r w:rsidRPr="00FC239C">
        <w:rPr>
          <w:rFonts w:eastAsia="Times New Roman"/>
          <w:szCs w:val="24"/>
        </w:rPr>
        <w:t xml:space="preserve"> μ</w:t>
      </w:r>
      <w:r>
        <w:rPr>
          <w:rFonts w:eastAsia="Times New Roman"/>
          <w:szCs w:val="24"/>
        </w:rPr>
        <w:t>ε τη νομοθέτηση που θα κάνουμε σ</w:t>
      </w:r>
      <w:r w:rsidRPr="00FC239C">
        <w:rPr>
          <w:rFonts w:eastAsia="Times New Roman"/>
          <w:szCs w:val="24"/>
        </w:rPr>
        <w:t xml:space="preserve">ύντομα θα μπορούμε να έχουμε και την πλήρη προστασία </w:t>
      </w:r>
      <w:r>
        <w:rPr>
          <w:rFonts w:eastAsia="Times New Roman"/>
          <w:szCs w:val="24"/>
        </w:rPr>
        <w:t>τους.</w:t>
      </w:r>
      <w:r w:rsidRPr="00FC239C">
        <w:rPr>
          <w:rFonts w:eastAsia="Times New Roman"/>
          <w:szCs w:val="24"/>
        </w:rPr>
        <w:t xml:space="preserve"> Αυτή είναι η κατάσταση</w:t>
      </w:r>
      <w:r>
        <w:rPr>
          <w:rFonts w:eastAsia="Times New Roman"/>
          <w:szCs w:val="24"/>
        </w:rPr>
        <w:t>,</w:t>
      </w:r>
      <w:r w:rsidRPr="00FC239C">
        <w:rPr>
          <w:rFonts w:eastAsia="Times New Roman"/>
          <w:szCs w:val="24"/>
        </w:rPr>
        <w:t xml:space="preserve"> όσο και να μη σας αρέσει</w:t>
      </w:r>
      <w:r>
        <w:rPr>
          <w:rFonts w:eastAsia="Times New Roman"/>
          <w:szCs w:val="24"/>
        </w:rPr>
        <w:t>.</w:t>
      </w:r>
      <w:r w:rsidRPr="00FC239C">
        <w:rPr>
          <w:rFonts w:eastAsia="Times New Roman"/>
          <w:szCs w:val="24"/>
        </w:rPr>
        <w:t xml:space="preserve"> </w:t>
      </w:r>
      <w:r>
        <w:rPr>
          <w:rFonts w:eastAsia="Times New Roman"/>
          <w:szCs w:val="24"/>
        </w:rPr>
        <w:t>Μ</w:t>
      </w:r>
      <w:r w:rsidRPr="00FC239C">
        <w:rPr>
          <w:rFonts w:eastAsia="Times New Roman"/>
          <w:szCs w:val="24"/>
        </w:rPr>
        <w:t>έσα σε αυτό το διάστημα που χρειαζόταν διοικητικά να</w:t>
      </w:r>
      <w:r w:rsidRPr="00FC239C">
        <w:rPr>
          <w:rFonts w:eastAsia="Times New Roman"/>
          <w:szCs w:val="24"/>
        </w:rPr>
        <w:t xml:space="preserve"> λύσουμε προβλήματα για την ταυτοποίηση</w:t>
      </w:r>
      <w:r>
        <w:rPr>
          <w:rFonts w:eastAsia="Times New Roman"/>
          <w:szCs w:val="24"/>
        </w:rPr>
        <w:t>,</w:t>
      </w:r>
      <w:r w:rsidRPr="00FC239C">
        <w:rPr>
          <w:rFonts w:eastAsia="Times New Roman"/>
          <w:szCs w:val="24"/>
        </w:rPr>
        <w:t xml:space="preserve"> εσείς συνεχίζετε να λέτε ότι δεν κάναμε τίποτε</w:t>
      </w:r>
      <w:r>
        <w:rPr>
          <w:rFonts w:eastAsia="Times New Roman"/>
          <w:szCs w:val="24"/>
        </w:rPr>
        <w:t>.</w:t>
      </w:r>
      <w:r w:rsidRPr="00FC239C">
        <w:rPr>
          <w:rFonts w:eastAsia="Times New Roman"/>
          <w:szCs w:val="24"/>
        </w:rPr>
        <w:t xml:space="preserve"> </w:t>
      </w:r>
      <w:r>
        <w:rPr>
          <w:rFonts w:eastAsia="Times New Roman"/>
          <w:szCs w:val="24"/>
        </w:rPr>
        <w:t>Τ</w:t>
      </w:r>
      <w:r w:rsidRPr="00FC239C">
        <w:rPr>
          <w:rFonts w:eastAsia="Times New Roman"/>
          <w:szCs w:val="24"/>
        </w:rPr>
        <w:t>ώρα που θα προχωρήσουμε και στη νομοθέτηση να δούμε τι άλλο θα έχετε να μας πείτε</w:t>
      </w:r>
      <w:r>
        <w:rPr>
          <w:rFonts w:eastAsia="Times New Roman"/>
          <w:szCs w:val="24"/>
        </w:rPr>
        <w:t>.</w:t>
      </w:r>
      <w:r w:rsidRPr="00FC239C">
        <w:rPr>
          <w:rFonts w:eastAsia="Times New Roman"/>
          <w:szCs w:val="24"/>
        </w:rPr>
        <w:t xml:space="preserve"> </w:t>
      </w:r>
    </w:p>
    <w:p w14:paraId="6B14EA0E" w14:textId="77777777" w:rsidR="004965E6" w:rsidRDefault="004D430C">
      <w:pPr>
        <w:spacing w:line="600" w:lineRule="auto"/>
        <w:ind w:firstLine="720"/>
        <w:jc w:val="both"/>
        <w:rPr>
          <w:rFonts w:eastAsia="Times New Roman"/>
          <w:szCs w:val="24"/>
        </w:rPr>
      </w:pPr>
      <w:r>
        <w:rPr>
          <w:rFonts w:eastAsia="Times New Roman"/>
          <w:szCs w:val="24"/>
        </w:rPr>
        <w:t>Όσον αφορά την ΑΕΠΙ,</w:t>
      </w:r>
      <w:r w:rsidRPr="00FC239C">
        <w:rPr>
          <w:rFonts w:eastAsia="Times New Roman"/>
          <w:szCs w:val="24"/>
        </w:rPr>
        <w:t xml:space="preserve"> </w:t>
      </w:r>
      <w:r>
        <w:rPr>
          <w:rFonts w:eastAsia="Times New Roman"/>
          <w:szCs w:val="24"/>
        </w:rPr>
        <w:t>ό</w:t>
      </w:r>
      <w:r w:rsidRPr="00FC239C">
        <w:rPr>
          <w:rFonts w:eastAsia="Times New Roman"/>
          <w:szCs w:val="24"/>
        </w:rPr>
        <w:t>πως είπα</w:t>
      </w:r>
      <w:r>
        <w:rPr>
          <w:rFonts w:eastAsia="Times New Roman"/>
          <w:szCs w:val="24"/>
        </w:rPr>
        <w:t>,</w:t>
      </w:r>
      <w:r w:rsidRPr="00FC239C">
        <w:rPr>
          <w:rFonts w:eastAsia="Times New Roman"/>
          <w:szCs w:val="24"/>
        </w:rPr>
        <w:t xml:space="preserve"> </w:t>
      </w:r>
      <w:r>
        <w:rPr>
          <w:rFonts w:eastAsia="Times New Roman"/>
          <w:szCs w:val="24"/>
        </w:rPr>
        <w:t>ανακαλέσαμε ήδη την άδειά</w:t>
      </w:r>
      <w:r w:rsidRPr="00FC239C">
        <w:rPr>
          <w:rFonts w:eastAsia="Times New Roman"/>
          <w:szCs w:val="24"/>
        </w:rPr>
        <w:t xml:space="preserve"> </w:t>
      </w:r>
      <w:r>
        <w:rPr>
          <w:rFonts w:eastAsia="Times New Roman"/>
          <w:szCs w:val="24"/>
        </w:rPr>
        <w:t>της.</w:t>
      </w:r>
      <w:r w:rsidRPr="00FC239C">
        <w:rPr>
          <w:rFonts w:eastAsia="Times New Roman"/>
          <w:szCs w:val="24"/>
        </w:rPr>
        <w:t xml:space="preserve"> Επομένως</w:t>
      </w:r>
      <w:r>
        <w:rPr>
          <w:rFonts w:eastAsia="Times New Roman"/>
          <w:szCs w:val="24"/>
        </w:rPr>
        <w:t>,</w:t>
      </w:r>
      <w:r w:rsidRPr="00FC239C">
        <w:rPr>
          <w:rFonts w:eastAsia="Times New Roman"/>
          <w:szCs w:val="24"/>
        </w:rPr>
        <w:t xml:space="preserve"> ήταν αναγκαίο να μπορέσει να υπάρξει </w:t>
      </w:r>
      <w:r w:rsidRPr="00FC239C">
        <w:rPr>
          <w:rFonts w:eastAsia="Times New Roman"/>
          <w:szCs w:val="24"/>
        </w:rPr>
        <w:lastRenderedPageBreak/>
        <w:t>μία διαδικασία</w:t>
      </w:r>
      <w:r>
        <w:rPr>
          <w:rFonts w:eastAsia="Times New Roman"/>
          <w:szCs w:val="24"/>
        </w:rPr>
        <w:t>.</w:t>
      </w:r>
      <w:r w:rsidRPr="00FC239C">
        <w:rPr>
          <w:rFonts w:eastAsia="Times New Roman"/>
          <w:szCs w:val="24"/>
        </w:rPr>
        <w:t xml:space="preserve"> </w:t>
      </w:r>
      <w:r>
        <w:rPr>
          <w:rFonts w:eastAsia="Times New Roman"/>
          <w:szCs w:val="24"/>
        </w:rPr>
        <w:t>Φ</w:t>
      </w:r>
      <w:r w:rsidRPr="00FC239C">
        <w:rPr>
          <w:rFonts w:eastAsia="Times New Roman"/>
          <w:szCs w:val="24"/>
        </w:rPr>
        <w:t xml:space="preserve">αίνεται </w:t>
      </w:r>
      <w:r>
        <w:rPr>
          <w:rFonts w:eastAsia="Times New Roman"/>
          <w:szCs w:val="24"/>
        </w:rPr>
        <w:t>ότι δεν δίνετε</w:t>
      </w:r>
      <w:r w:rsidRPr="00FC239C">
        <w:rPr>
          <w:rFonts w:eastAsia="Times New Roman"/>
          <w:szCs w:val="24"/>
        </w:rPr>
        <w:t xml:space="preserve"> πολύ σημασία στις διαδικασίες</w:t>
      </w:r>
      <w:r>
        <w:rPr>
          <w:rFonts w:eastAsia="Times New Roman"/>
          <w:szCs w:val="24"/>
        </w:rPr>
        <w:t>.</w:t>
      </w:r>
      <w:r w:rsidRPr="00FC239C">
        <w:rPr>
          <w:rFonts w:eastAsia="Times New Roman"/>
          <w:szCs w:val="24"/>
        </w:rPr>
        <w:t xml:space="preserve"> </w:t>
      </w:r>
      <w:r>
        <w:rPr>
          <w:rFonts w:eastAsia="Times New Roman"/>
          <w:szCs w:val="24"/>
        </w:rPr>
        <w:t>Ε</w:t>
      </w:r>
      <w:r w:rsidRPr="00FC239C">
        <w:rPr>
          <w:rFonts w:eastAsia="Times New Roman"/>
          <w:szCs w:val="24"/>
        </w:rPr>
        <w:t xml:space="preserve">μείς όμως </w:t>
      </w:r>
      <w:r>
        <w:rPr>
          <w:rFonts w:eastAsia="Times New Roman"/>
          <w:szCs w:val="24"/>
        </w:rPr>
        <w:t xml:space="preserve">τις </w:t>
      </w:r>
      <w:r w:rsidRPr="00FC239C">
        <w:rPr>
          <w:rFonts w:eastAsia="Times New Roman"/>
          <w:szCs w:val="24"/>
        </w:rPr>
        <w:t>παίρνουμε σοβαρά</w:t>
      </w:r>
      <w:r>
        <w:rPr>
          <w:rFonts w:eastAsia="Times New Roman"/>
          <w:szCs w:val="24"/>
        </w:rPr>
        <w:t>.</w:t>
      </w:r>
      <w:r w:rsidRPr="00FC239C">
        <w:rPr>
          <w:rFonts w:eastAsia="Times New Roman"/>
          <w:szCs w:val="24"/>
        </w:rPr>
        <w:t xml:space="preserve"> </w:t>
      </w:r>
      <w:r>
        <w:rPr>
          <w:rFonts w:eastAsia="Times New Roman"/>
          <w:szCs w:val="24"/>
        </w:rPr>
        <w:t>Α</w:t>
      </w:r>
      <w:r w:rsidRPr="00FC239C">
        <w:rPr>
          <w:rFonts w:eastAsia="Times New Roman"/>
          <w:szCs w:val="24"/>
        </w:rPr>
        <w:t xml:space="preserve">υτές </w:t>
      </w:r>
      <w:r>
        <w:rPr>
          <w:rFonts w:eastAsia="Times New Roman"/>
          <w:szCs w:val="24"/>
        </w:rPr>
        <w:t xml:space="preserve">όμως </w:t>
      </w:r>
      <w:r w:rsidRPr="00FC239C">
        <w:rPr>
          <w:rFonts w:eastAsia="Times New Roman"/>
          <w:szCs w:val="24"/>
        </w:rPr>
        <w:t>χρειάζονται και λίγο χρόνο</w:t>
      </w:r>
      <w:r>
        <w:rPr>
          <w:rFonts w:eastAsia="Times New Roman"/>
          <w:szCs w:val="24"/>
        </w:rPr>
        <w:t xml:space="preserve"> </w:t>
      </w:r>
      <w:r w:rsidRPr="00FC239C">
        <w:rPr>
          <w:rFonts w:eastAsia="Times New Roman"/>
          <w:szCs w:val="24"/>
        </w:rPr>
        <w:t>πρέπει να πω</w:t>
      </w:r>
      <w:r>
        <w:rPr>
          <w:rFonts w:eastAsia="Times New Roman"/>
          <w:szCs w:val="24"/>
        </w:rPr>
        <w:t>,</w:t>
      </w:r>
      <w:r w:rsidRPr="00FC239C">
        <w:rPr>
          <w:rFonts w:eastAsia="Times New Roman"/>
          <w:szCs w:val="24"/>
        </w:rPr>
        <w:t xml:space="preserve"> περιορισμένο</w:t>
      </w:r>
      <w:r>
        <w:rPr>
          <w:rFonts w:eastAsia="Times New Roman"/>
          <w:szCs w:val="24"/>
        </w:rPr>
        <w:t>,</w:t>
      </w:r>
      <w:r w:rsidRPr="00FC239C">
        <w:rPr>
          <w:rFonts w:eastAsia="Times New Roman"/>
          <w:szCs w:val="24"/>
        </w:rPr>
        <w:t xml:space="preserve"> σε σύγκριση με το χάος που είχατε αφήσει να δημι</w:t>
      </w:r>
      <w:r w:rsidRPr="00FC239C">
        <w:rPr>
          <w:rFonts w:eastAsia="Times New Roman"/>
          <w:szCs w:val="24"/>
        </w:rPr>
        <w:t>ουργηθεί σε βάρος των δημιουργών στο παρελθόν</w:t>
      </w:r>
      <w:r>
        <w:rPr>
          <w:rFonts w:eastAsia="Times New Roman"/>
          <w:szCs w:val="24"/>
        </w:rPr>
        <w:t>.</w:t>
      </w:r>
      <w:r w:rsidRPr="00FC239C">
        <w:rPr>
          <w:rFonts w:eastAsia="Times New Roman"/>
          <w:szCs w:val="24"/>
        </w:rPr>
        <w:t xml:space="preserve"> </w:t>
      </w:r>
    </w:p>
    <w:p w14:paraId="6B14EA0F" w14:textId="77777777" w:rsidR="004965E6" w:rsidRDefault="004D430C">
      <w:pPr>
        <w:spacing w:line="600" w:lineRule="auto"/>
        <w:ind w:firstLine="720"/>
        <w:jc w:val="both"/>
        <w:rPr>
          <w:rFonts w:eastAsia="Times New Roman"/>
          <w:szCs w:val="24"/>
        </w:rPr>
      </w:pPr>
      <w:r w:rsidRPr="00FC239C">
        <w:rPr>
          <w:rFonts w:eastAsia="Times New Roman"/>
          <w:szCs w:val="24"/>
        </w:rPr>
        <w:t>Επομένως</w:t>
      </w:r>
      <w:r>
        <w:rPr>
          <w:rFonts w:eastAsia="Times New Roman"/>
          <w:szCs w:val="24"/>
        </w:rPr>
        <w:t>,</w:t>
      </w:r>
      <w:r w:rsidRPr="00FC239C">
        <w:rPr>
          <w:rFonts w:eastAsia="Times New Roman"/>
          <w:szCs w:val="24"/>
        </w:rPr>
        <w:t xml:space="preserve"> </w:t>
      </w:r>
      <w:r>
        <w:rPr>
          <w:rFonts w:eastAsia="Times New Roman"/>
          <w:szCs w:val="24"/>
        </w:rPr>
        <w:t>αυτή</w:t>
      </w:r>
      <w:r>
        <w:rPr>
          <w:rFonts w:eastAsia="Times New Roman"/>
          <w:szCs w:val="24"/>
        </w:rPr>
        <w:t>ν</w:t>
      </w:r>
      <w:r>
        <w:rPr>
          <w:rFonts w:eastAsia="Times New Roman"/>
          <w:szCs w:val="24"/>
        </w:rPr>
        <w:t xml:space="preserve"> τη στιγμή έχουμε τον ΟΠΙ </w:t>
      </w:r>
      <w:r w:rsidRPr="00FC239C">
        <w:rPr>
          <w:rFonts w:eastAsia="Times New Roman"/>
          <w:szCs w:val="24"/>
        </w:rPr>
        <w:t xml:space="preserve">και μερικούς χιλιάδες δημιουργούς </w:t>
      </w:r>
      <w:r>
        <w:rPr>
          <w:rFonts w:eastAsia="Times New Roman"/>
          <w:szCs w:val="24"/>
        </w:rPr>
        <w:t>-</w:t>
      </w:r>
      <w:r w:rsidRPr="00FC239C">
        <w:rPr>
          <w:rFonts w:eastAsia="Times New Roman"/>
          <w:szCs w:val="24"/>
        </w:rPr>
        <w:t>και δεν είναι τυχαίο αυτό</w:t>
      </w:r>
      <w:r>
        <w:rPr>
          <w:rFonts w:eastAsia="Times New Roman"/>
          <w:szCs w:val="24"/>
        </w:rPr>
        <w:t>-</w:t>
      </w:r>
      <w:r w:rsidRPr="00FC239C">
        <w:rPr>
          <w:rFonts w:eastAsia="Times New Roman"/>
          <w:szCs w:val="24"/>
        </w:rPr>
        <w:t xml:space="preserve"> να βρίσκονται στην διαδικασία της </w:t>
      </w:r>
      <w:r>
        <w:rPr>
          <w:rFonts w:eastAsia="Times New Roman"/>
          <w:szCs w:val="24"/>
        </w:rPr>
        <w:t>ΕΥΕΔ,</w:t>
      </w:r>
      <w:r w:rsidRPr="00FC239C">
        <w:rPr>
          <w:rFonts w:eastAsia="Times New Roman"/>
          <w:szCs w:val="24"/>
        </w:rPr>
        <w:t xml:space="preserve"> προκειμένου να μπορέσει να λειτουργήσει ο μηχανισμός</w:t>
      </w:r>
      <w:r>
        <w:rPr>
          <w:rFonts w:eastAsia="Times New Roman"/>
          <w:szCs w:val="24"/>
        </w:rPr>
        <w:t>. Πώ</w:t>
      </w:r>
      <w:r w:rsidRPr="00FC239C">
        <w:rPr>
          <w:rFonts w:eastAsia="Times New Roman"/>
          <w:szCs w:val="24"/>
        </w:rPr>
        <w:t>ς θα το</w:t>
      </w:r>
      <w:r>
        <w:rPr>
          <w:rFonts w:eastAsia="Times New Roman"/>
          <w:szCs w:val="24"/>
        </w:rPr>
        <w:t>ν</w:t>
      </w:r>
      <w:r w:rsidRPr="00FC239C">
        <w:rPr>
          <w:rFonts w:eastAsia="Times New Roman"/>
          <w:szCs w:val="24"/>
        </w:rPr>
        <w:t xml:space="preserve"> </w:t>
      </w:r>
      <w:r w:rsidRPr="00FC239C">
        <w:rPr>
          <w:rFonts w:eastAsia="Times New Roman"/>
          <w:szCs w:val="24"/>
        </w:rPr>
        <w:t>κάναμε</w:t>
      </w:r>
      <w:r>
        <w:rPr>
          <w:rFonts w:eastAsia="Times New Roman"/>
          <w:szCs w:val="24"/>
        </w:rPr>
        <w:t>, λ</w:t>
      </w:r>
      <w:r w:rsidRPr="00FC239C">
        <w:rPr>
          <w:rFonts w:eastAsia="Times New Roman"/>
          <w:szCs w:val="24"/>
        </w:rPr>
        <w:t>οιπόν</w:t>
      </w:r>
      <w:r>
        <w:rPr>
          <w:rFonts w:eastAsia="Times New Roman"/>
          <w:szCs w:val="24"/>
        </w:rPr>
        <w:t>; Χ</w:t>
      </w:r>
      <w:r w:rsidRPr="00FC239C">
        <w:rPr>
          <w:rFonts w:eastAsia="Times New Roman"/>
          <w:szCs w:val="24"/>
        </w:rPr>
        <w:t>ωρίς ανθρώπους</w:t>
      </w:r>
      <w:r>
        <w:rPr>
          <w:rFonts w:eastAsia="Times New Roman"/>
          <w:szCs w:val="24"/>
        </w:rPr>
        <w:t>,</w:t>
      </w:r>
      <w:r w:rsidRPr="00FC239C">
        <w:rPr>
          <w:rFonts w:eastAsia="Times New Roman"/>
          <w:szCs w:val="24"/>
        </w:rPr>
        <w:t xml:space="preserve"> χωρίς λειτουργίες</w:t>
      </w:r>
      <w:r>
        <w:rPr>
          <w:rFonts w:eastAsia="Times New Roman"/>
          <w:szCs w:val="24"/>
        </w:rPr>
        <w:t>,</w:t>
      </w:r>
      <w:r w:rsidRPr="00FC239C">
        <w:rPr>
          <w:rFonts w:eastAsia="Times New Roman"/>
          <w:szCs w:val="24"/>
        </w:rPr>
        <w:t xml:space="preserve"> χωρίς νομικούς συμβούλους</w:t>
      </w:r>
      <w:r>
        <w:rPr>
          <w:rFonts w:eastAsia="Times New Roman"/>
          <w:szCs w:val="24"/>
        </w:rPr>
        <w:t>,</w:t>
      </w:r>
      <w:r w:rsidRPr="00FC239C">
        <w:rPr>
          <w:rFonts w:eastAsia="Times New Roman"/>
          <w:szCs w:val="24"/>
        </w:rPr>
        <w:t xml:space="preserve"> χωρίς να αναλάβει το διοικητικό συμβούλιο τις ευθύνες του</w:t>
      </w:r>
      <w:r>
        <w:rPr>
          <w:rFonts w:eastAsia="Times New Roman"/>
          <w:szCs w:val="24"/>
        </w:rPr>
        <w:t>;</w:t>
      </w:r>
      <w:r w:rsidRPr="00FC239C">
        <w:rPr>
          <w:rFonts w:eastAsia="Times New Roman"/>
          <w:szCs w:val="24"/>
        </w:rPr>
        <w:t xml:space="preserve"> </w:t>
      </w:r>
      <w:r>
        <w:rPr>
          <w:rFonts w:eastAsia="Times New Roman"/>
          <w:szCs w:val="24"/>
        </w:rPr>
        <w:t xml:space="preserve">Σ’ </w:t>
      </w:r>
      <w:r w:rsidRPr="00FC239C">
        <w:rPr>
          <w:rFonts w:eastAsia="Times New Roman"/>
          <w:szCs w:val="24"/>
        </w:rPr>
        <w:t xml:space="preserve">αυτό </w:t>
      </w:r>
      <w:r>
        <w:rPr>
          <w:rFonts w:eastAsia="Times New Roman"/>
          <w:szCs w:val="24"/>
        </w:rPr>
        <w:t>είμαστε</w:t>
      </w:r>
      <w:r w:rsidRPr="00FC239C">
        <w:rPr>
          <w:rFonts w:eastAsia="Times New Roman"/>
          <w:szCs w:val="24"/>
        </w:rPr>
        <w:t xml:space="preserve"> υπόλογοι</w:t>
      </w:r>
      <w:r>
        <w:rPr>
          <w:rFonts w:eastAsia="Times New Roman"/>
          <w:szCs w:val="24"/>
        </w:rPr>
        <w:t>.</w:t>
      </w:r>
      <w:r w:rsidRPr="00FC239C">
        <w:rPr>
          <w:rFonts w:eastAsia="Times New Roman"/>
          <w:szCs w:val="24"/>
        </w:rPr>
        <w:t xml:space="preserve"> Είμαστε υπόλογοι στους δημιουργούς και νομίζω ότι δεν χρειάζεται </w:t>
      </w:r>
      <w:r>
        <w:rPr>
          <w:rFonts w:eastAsia="Times New Roman"/>
          <w:szCs w:val="24"/>
        </w:rPr>
        <w:t>ε</w:t>
      </w:r>
      <w:r w:rsidRPr="00FC239C">
        <w:rPr>
          <w:rFonts w:eastAsia="Times New Roman"/>
          <w:szCs w:val="24"/>
        </w:rPr>
        <w:t>δώ να δημιουργούμε εντυπώσ</w:t>
      </w:r>
      <w:r w:rsidRPr="00FC239C">
        <w:rPr>
          <w:rFonts w:eastAsia="Times New Roman"/>
          <w:szCs w:val="24"/>
        </w:rPr>
        <w:t>εις</w:t>
      </w:r>
      <w:r>
        <w:rPr>
          <w:rFonts w:eastAsia="Times New Roman"/>
          <w:szCs w:val="24"/>
        </w:rPr>
        <w:t>.</w:t>
      </w:r>
      <w:r w:rsidRPr="00FC239C">
        <w:rPr>
          <w:rFonts w:eastAsia="Times New Roman"/>
          <w:szCs w:val="24"/>
        </w:rPr>
        <w:t xml:space="preserve"> </w:t>
      </w:r>
      <w:r>
        <w:rPr>
          <w:rFonts w:eastAsia="Times New Roman"/>
          <w:szCs w:val="24"/>
        </w:rPr>
        <w:t>Δ</w:t>
      </w:r>
      <w:r w:rsidRPr="00FC239C">
        <w:rPr>
          <w:rFonts w:eastAsia="Times New Roman"/>
          <w:szCs w:val="24"/>
        </w:rPr>
        <w:t>ουλεύουμε συστηματικά προς αυτή την κατεύθυνση και πολύ σύντομα θα έχουμε και την ολοκλήρωση της λύσης την οποία υιοθετήσαμε</w:t>
      </w:r>
      <w:r>
        <w:rPr>
          <w:rFonts w:eastAsia="Times New Roman"/>
          <w:szCs w:val="24"/>
        </w:rPr>
        <w:t>.</w:t>
      </w:r>
      <w:r w:rsidRPr="00FC239C">
        <w:rPr>
          <w:rFonts w:eastAsia="Times New Roman"/>
          <w:szCs w:val="24"/>
        </w:rPr>
        <w:t xml:space="preserve"> </w:t>
      </w:r>
    </w:p>
    <w:p w14:paraId="6B14EA10" w14:textId="77777777" w:rsidR="004965E6" w:rsidRDefault="004D430C">
      <w:pPr>
        <w:spacing w:line="600" w:lineRule="auto"/>
        <w:ind w:firstLine="720"/>
        <w:jc w:val="both"/>
        <w:rPr>
          <w:rFonts w:eastAsia="Times New Roman"/>
          <w:szCs w:val="24"/>
        </w:rPr>
      </w:pPr>
      <w:r w:rsidRPr="00FC239C">
        <w:rPr>
          <w:rFonts w:eastAsia="Times New Roman"/>
          <w:szCs w:val="24"/>
        </w:rPr>
        <w:t>Ευχαριστώ</w:t>
      </w:r>
      <w:r>
        <w:rPr>
          <w:rFonts w:eastAsia="Times New Roman"/>
          <w:szCs w:val="24"/>
        </w:rPr>
        <w:t>,</w:t>
      </w:r>
      <w:r w:rsidRPr="00FC239C">
        <w:rPr>
          <w:rFonts w:eastAsia="Times New Roman"/>
          <w:szCs w:val="24"/>
        </w:rPr>
        <w:t xml:space="preserve"> κύριε </w:t>
      </w:r>
      <w:r>
        <w:rPr>
          <w:rFonts w:eastAsia="Times New Roman"/>
          <w:szCs w:val="24"/>
        </w:rPr>
        <w:t>Πρόεδρε.</w:t>
      </w:r>
      <w:r w:rsidRPr="00FC239C">
        <w:rPr>
          <w:rFonts w:eastAsia="Times New Roman"/>
          <w:szCs w:val="24"/>
        </w:rPr>
        <w:t xml:space="preserve"> </w:t>
      </w:r>
    </w:p>
    <w:p w14:paraId="6B14EA11" w14:textId="77777777" w:rsidR="004965E6" w:rsidRDefault="004D430C">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Προχωράμε στη πέμπτη</w:t>
      </w:r>
      <w:r w:rsidRPr="005E32A1">
        <w:rPr>
          <w:rFonts w:eastAsia="Times New Roman"/>
          <w:szCs w:val="24"/>
        </w:rPr>
        <w:t xml:space="preserve"> με αριθμό 255/8-1-2019 </w:t>
      </w:r>
      <w:r>
        <w:rPr>
          <w:rFonts w:eastAsia="Times New Roman"/>
          <w:szCs w:val="24"/>
        </w:rPr>
        <w:t>ε</w:t>
      </w:r>
      <w:r w:rsidRPr="005E32A1">
        <w:rPr>
          <w:rFonts w:eastAsia="Times New Roman"/>
          <w:szCs w:val="24"/>
        </w:rPr>
        <w:t xml:space="preserve">πίκαιρη </w:t>
      </w:r>
      <w:r>
        <w:rPr>
          <w:rFonts w:eastAsia="Times New Roman"/>
          <w:szCs w:val="24"/>
        </w:rPr>
        <w:t>ε</w:t>
      </w:r>
      <w:r w:rsidRPr="005E32A1">
        <w:rPr>
          <w:rFonts w:eastAsia="Times New Roman"/>
          <w:szCs w:val="24"/>
        </w:rPr>
        <w:t xml:space="preserve">ρώτηση </w:t>
      </w:r>
      <w:r>
        <w:rPr>
          <w:rFonts w:eastAsia="Times New Roman"/>
          <w:szCs w:val="24"/>
        </w:rPr>
        <w:t xml:space="preserve">δεύτερου κύκλου </w:t>
      </w:r>
      <w:r w:rsidRPr="005E32A1">
        <w:rPr>
          <w:rFonts w:eastAsia="Times New Roman"/>
          <w:szCs w:val="24"/>
        </w:rPr>
        <w:t xml:space="preserve">του Βουλευτή Β΄ Αθηνών του Κομμουνιστικού Κόμματος </w:t>
      </w:r>
      <w:r w:rsidRPr="005E32A1">
        <w:rPr>
          <w:rFonts w:eastAsia="Times New Roman"/>
          <w:szCs w:val="24"/>
        </w:rPr>
        <w:t>Ελλάδ</w:t>
      </w:r>
      <w:r>
        <w:rPr>
          <w:rFonts w:eastAsia="Times New Roman"/>
          <w:szCs w:val="24"/>
        </w:rPr>
        <w:t>α</w:t>
      </w:r>
      <w:r w:rsidRPr="005E32A1">
        <w:rPr>
          <w:rFonts w:eastAsia="Times New Roman"/>
          <w:szCs w:val="24"/>
        </w:rPr>
        <w:t xml:space="preserve">ς </w:t>
      </w:r>
      <w:r w:rsidRPr="005E32A1">
        <w:rPr>
          <w:rFonts w:eastAsia="Times New Roman"/>
          <w:szCs w:val="24"/>
        </w:rPr>
        <w:t xml:space="preserve">κ. Χρήστου </w:t>
      </w:r>
      <w:proofErr w:type="spellStart"/>
      <w:r w:rsidRPr="005E32A1">
        <w:rPr>
          <w:rFonts w:eastAsia="Times New Roman"/>
          <w:szCs w:val="24"/>
        </w:rPr>
        <w:t>Κατσώτη</w:t>
      </w:r>
      <w:proofErr w:type="spellEnd"/>
      <w:r w:rsidRPr="005E32A1">
        <w:rPr>
          <w:rFonts w:eastAsia="Times New Roman"/>
          <w:szCs w:val="24"/>
        </w:rPr>
        <w:t xml:space="preserve"> προς την Υπουργό Εργασίας, Κοινωνικής Ασφάλισης και Κοινωνικής Αλληλεγγύης, με θέμα: «Διορθώσεις λαθών στον κωδικό ασφάλισης και στην ειδικότητα με την οποία έχου</w:t>
      </w:r>
      <w:r w:rsidRPr="005E32A1">
        <w:rPr>
          <w:rFonts w:eastAsia="Times New Roman"/>
          <w:szCs w:val="24"/>
        </w:rPr>
        <w:t>ν προσληφθεί διάφοροι δασεργάτες».</w:t>
      </w:r>
      <w:r>
        <w:rPr>
          <w:rFonts w:eastAsia="Times New Roman"/>
          <w:szCs w:val="24"/>
        </w:rPr>
        <w:t xml:space="preserve"> </w:t>
      </w:r>
    </w:p>
    <w:p w14:paraId="6B14EA12" w14:textId="77777777" w:rsidR="004965E6" w:rsidRDefault="004D430C">
      <w:pPr>
        <w:spacing w:line="600" w:lineRule="auto"/>
        <w:ind w:firstLine="720"/>
        <w:jc w:val="both"/>
        <w:rPr>
          <w:rFonts w:eastAsia="Times New Roman"/>
          <w:szCs w:val="24"/>
        </w:rPr>
      </w:pPr>
      <w:r>
        <w:rPr>
          <w:rFonts w:eastAsia="Times New Roman"/>
          <w:szCs w:val="24"/>
        </w:rPr>
        <w:t xml:space="preserve">Στον κ. </w:t>
      </w:r>
      <w:proofErr w:type="spellStart"/>
      <w:r>
        <w:rPr>
          <w:rFonts w:eastAsia="Times New Roman"/>
          <w:szCs w:val="24"/>
        </w:rPr>
        <w:t>Κατσώτη</w:t>
      </w:r>
      <w:proofErr w:type="spellEnd"/>
      <w:r>
        <w:rPr>
          <w:rFonts w:eastAsia="Times New Roman"/>
          <w:szCs w:val="24"/>
        </w:rPr>
        <w:t xml:space="preserve"> θα </w:t>
      </w:r>
      <w:r w:rsidRPr="00FC239C">
        <w:rPr>
          <w:rFonts w:eastAsia="Times New Roman"/>
          <w:szCs w:val="24"/>
        </w:rPr>
        <w:t>απαντήσει</w:t>
      </w:r>
      <w:r w:rsidRPr="005E32A1">
        <w:rPr>
          <w:rFonts w:eastAsia="Times New Roman"/>
          <w:szCs w:val="24"/>
        </w:rPr>
        <w:t xml:space="preserve"> </w:t>
      </w:r>
      <w:r w:rsidRPr="00FC239C">
        <w:rPr>
          <w:rFonts w:eastAsia="Times New Roman"/>
          <w:szCs w:val="24"/>
        </w:rPr>
        <w:t xml:space="preserve">ο Υφυπουργός </w:t>
      </w:r>
      <w:r>
        <w:rPr>
          <w:rFonts w:eastAsia="Times New Roman"/>
          <w:szCs w:val="24"/>
        </w:rPr>
        <w:t>Ε</w:t>
      </w:r>
      <w:r w:rsidRPr="00FC239C">
        <w:rPr>
          <w:rFonts w:eastAsia="Times New Roman"/>
          <w:szCs w:val="24"/>
        </w:rPr>
        <w:t xml:space="preserve">ργασίας </w:t>
      </w:r>
      <w:r>
        <w:rPr>
          <w:rFonts w:eastAsia="Times New Roman"/>
          <w:szCs w:val="24"/>
        </w:rPr>
        <w:t xml:space="preserve">κ. </w:t>
      </w:r>
      <w:r w:rsidRPr="00FC239C">
        <w:rPr>
          <w:rFonts w:eastAsia="Times New Roman"/>
          <w:szCs w:val="24"/>
        </w:rPr>
        <w:t>Αθανάσιος Ηλιόπουλος</w:t>
      </w:r>
      <w:r>
        <w:rPr>
          <w:rFonts w:eastAsia="Times New Roman"/>
          <w:szCs w:val="24"/>
        </w:rPr>
        <w:t>.</w:t>
      </w:r>
    </w:p>
    <w:p w14:paraId="6B14EA13" w14:textId="77777777" w:rsidR="004965E6" w:rsidRDefault="004D430C">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Κατσώτη</w:t>
      </w:r>
      <w:proofErr w:type="spellEnd"/>
      <w:r>
        <w:rPr>
          <w:rFonts w:eastAsia="Times New Roman"/>
          <w:szCs w:val="24"/>
        </w:rPr>
        <w:t>, έχετε τον λόγο.</w:t>
      </w:r>
    </w:p>
    <w:p w14:paraId="6B14EA14" w14:textId="77777777" w:rsidR="004965E6" w:rsidRDefault="004D430C">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Ευχαριστώ, κύριε Πρόεδρε.</w:t>
      </w:r>
    </w:p>
    <w:p w14:paraId="6B14EA15" w14:textId="77777777" w:rsidR="004965E6" w:rsidRDefault="004D430C">
      <w:pPr>
        <w:spacing w:line="600" w:lineRule="auto"/>
        <w:ind w:firstLine="720"/>
        <w:jc w:val="both"/>
        <w:rPr>
          <w:rFonts w:eastAsia="Times New Roman"/>
          <w:szCs w:val="24"/>
        </w:rPr>
      </w:pPr>
      <w:r>
        <w:rPr>
          <w:rFonts w:eastAsia="Times New Roman"/>
          <w:szCs w:val="24"/>
        </w:rPr>
        <w:t>Κύριε Υπουργέ, έχουμε κατ’</w:t>
      </w:r>
      <w:r w:rsidRPr="00FC239C">
        <w:rPr>
          <w:rFonts w:eastAsia="Times New Roman"/>
          <w:szCs w:val="24"/>
        </w:rPr>
        <w:t xml:space="preserve"> επανάληψη </w:t>
      </w:r>
      <w:r>
        <w:rPr>
          <w:rFonts w:eastAsia="Times New Roman"/>
          <w:szCs w:val="24"/>
        </w:rPr>
        <w:t xml:space="preserve">φέρει </w:t>
      </w:r>
      <w:r w:rsidRPr="00FC239C">
        <w:rPr>
          <w:rFonts w:eastAsia="Times New Roman"/>
          <w:szCs w:val="24"/>
        </w:rPr>
        <w:t xml:space="preserve">αυτή την επίκαιρη </w:t>
      </w:r>
      <w:r>
        <w:rPr>
          <w:rFonts w:eastAsia="Times New Roman"/>
          <w:szCs w:val="24"/>
        </w:rPr>
        <w:t xml:space="preserve">ερώτηση, </w:t>
      </w:r>
      <w:r w:rsidRPr="00FC239C">
        <w:rPr>
          <w:rFonts w:eastAsia="Times New Roman"/>
          <w:szCs w:val="24"/>
        </w:rPr>
        <w:t>γιατί είναι ένα πρόγραμμα το οποίο είναι σε λειτουργία</w:t>
      </w:r>
      <w:r>
        <w:rPr>
          <w:rFonts w:eastAsia="Times New Roman"/>
          <w:szCs w:val="24"/>
        </w:rPr>
        <w:t>.</w:t>
      </w:r>
      <w:r w:rsidRPr="00FC239C">
        <w:rPr>
          <w:rFonts w:eastAsia="Times New Roman"/>
          <w:szCs w:val="24"/>
        </w:rPr>
        <w:t xml:space="preserve"> </w:t>
      </w:r>
      <w:r>
        <w:rPr>
          <w:rFonts w:eastAsia="Times New Roman"/>
          <w:szCs w:val="24"/>
        </w:rPr>
        <w:t>Β</w:t>
      </w:r>
      <w:r w:rsidRPr="00FC239C">
        <w:rPr>
          <w:rFonts w:eastAsia="Times New Roman"/>
          <w:szCs w:val="24"/>
        </w:rPr>
        <w:t>έβαια</w:t>
      </w:r>
      <w:r>
        <w:rPr>
          <w:rFonts w:eastAsia="Times New Roman"/>
          <w:szCs w:val="24"/>
        </w:rPr>
        <w:t>,</w:t>
      </w:r>
      <w:r w:rsidRPr="00FC239C">
        <w:rPr>
          <w:rFonts w:eastAsia="Times New Roman"/>
          <w:szCs w:val="24"/>
        </w:rPr>
        <w:t xml:space="preserve"> τελειώνει κάποια στιγμή και χρειάζεται έγκαιρα να διορθωθούν τα λάθη που έχουν προκύψει για αυτούς τους εργαζόμενους που έχουν προσληφθεί με αυτό το πρόγραμμα</w:t>
      </w:r>
      <w:r>
        <w:rPr>
          <w:rFonts w:eastAsia="Times New Roman"/>
          <w:szCs w:val="24"/>
        </w:rPr>
        <w:t>,</w:t>
      </w:r>
      <w:r w:rsidRPr="00FC239C">
        <w:rPr>
          <w:rFonts w:eastAsia="Times New Roman"/>
          <w:szCs w:val="24"/>
        </w:rPr>
        <w:t xml:space="preserve"> προκειμένου να μην αδικ</w:t>
      </w:r>
      <w:r w:rsidRPr="00FC239C">
        <w:rPr>
          <w:rFonts w:eastAsia="Times New Roman"/>
          <w:szCs w:val="24"/>
        </w:rPr>
        <w:t>ηθούν</w:t>
      </w:r>
      <w:r>
        <w:rPr>
          <w:rFonts w:eastAsia="Times New Roman"/>
          <w:szCs w:val="24"/>
        </w:rPr>
        <w:t>,</w:t>
      </w:r>
      <w:r w:rsidRPr="00FC239C">
        <w:rPr>
          <w:rFonts w:eastAsia="Times New Roman"/>
          <w:szCs w:val="24"/>
        </w:rPr>
        <w:t xml:space="preserve"> </w:t>
      </w:r>
      <w:r>
        <w:rPr>
          <w:rFonts w:eastAsia="Times New Roman"/>
          <w:szCs w:val="24"/>
        </w:rPr>
        <w:t>ό</w:t>
      </w:r>
      <w:r w:rsidRPr="00FC239C">
        <w:rPr>
          <w:rFonts w:eastAsia="Times New Roman"/>
          <w:szCs w:val="24"/>
        </w:rPr>
        <w:t xml:space="preserve">σον αφορά τον κωδικό που θα πρέπει να έχουν στην ασφάλισή </w:t>
      </w:r>
      <w:r>
        <w:rPr>
          <w:rFonts w:eastAsia="Times New Roman"/>
          <w:szCs w:val="24"/>
        </w:rPr>
        <w:t>τους,</w:t>
      </w:r>
      <w:r w:rsidRPr="00FC239C">
        <w:rPr>
          <w:rFonts w:eastAsia="Times New Roman"/>
          <w:szCs w:val="24"/>
        </w:rPr>
        <w:t xml:space="preserve"> </w:t>
      </w:r>
      <w:r>
        <w:rPr>
          <w:rFonts w:eastAsia="Times New Roman"/>
          <w:szCs w:val="24"/>
        </w:rPr>
        <w:t>σ</w:t>
      </w:r>
      <w:r w:rsidRPr="00FC239C">
        <w:rPr>
          <w:rFonts w:eastAsia="Times New Roman"/>
          <w:szCs w:val="24"/>
        </w:rPr>
        <w:t xml:space="preserve">τα ένσημα </w:t>
      </w:r>
      <w:r>
        <w:rPr>
          <w:rFonts w:eastAsia="Times New Roman"/>
          <w:szCs w:val="24"/>
        </w:rPr>
        <w:lastRenderedPageBreak/>
        <w:t>τους.</w:t>
      </w:r>
      <w:r w:rsidRPr="00FC239C">
        <w:rPr>
          <w:rFonts w:eastAsia="Times New Roman"/>
          <w:szCs w:val="24"/>
        </w:rPr>
        <w:t xml:space="preserve"> </w:t>
      </w:r>
      <w:r>
        <w:rPr>
          <w:rFonts w:eastAsia="Times New Roman"/>
          <w:szCs w:val="24"/>
        </w:rPr>
        <w:t>Και μιλάμε για τ</w:t>
      </w:r>
      <w:r w:rsidRPr="00FC239C">
        <w:rPr>
          <w:rFonts w:eastAsia="Times New Roman"/>
          <w:szCs w:val="24"/>
        </w:rPr>
        <w:t xml:space="preserve">ον πραγματικό κωδικό και όχι αυτόν που έχει κάνει </w:t>
      </w:r>
      <w:r>
        <w:rPr>
          <w:rFonts w:eastAsia="Times New Roman"/>
          <w:szCs w:val="24"/>
        </w:rPr>
        <w:t xml:space="preserve">κατά λάθος –πιστεύουμε- </w:t>
      </w:r>
      <w:r w:rsidRPr="00FC239C">
        <w:rPr>
          <w:rFonts w:eastAsia="Times New Roman"/>
          <w:szCs w:val="24"/>
        </w:rPr>
        <w:t>η υπηρεσία</w:t>
      </w:r>
      <w:r>
        <w:rPr>
          <w:rFonts w:eastAsia="Times New Roman"/>
          <w:szCs w:val="24"/>
        </w:rPr>
        <w:t xml:space="preserve">, με </w:t>
      </w:r>
      <w:r w:rsidRPr="00FC239C">
        <w:rPr>
          <w:rFonts w:eastAsia="Times New Roman"/>
          <w:szCs w:val="24"/>
        </w:rPr>
        <w:t xml:space="preserve">αποτέλεσμα </w:t>
      </w:r>
      <w:r>
        <w:rPr>
          <w:rFonts w:eastAsia="Times New Roman"/>
          <w:szCs w:val="24"/>
        </w:rPr>
        <w:t xml:space="preserve">να στερούνται, αν θέλετε, αυτά τα ασφαλιστικά </w:t>
      </w:r>
      <w:r w:rsidRPr="00FC239C">
        <w:rPr>
          <w:rFonts w:eastAsia="Times New Roman"/>
          <w:szCs w:val="24"/>
        </w:rPr>
        <w:t>δικαι</w:t>
      </w:r>
      <w:r w:rsidRPr="00FC239C">
        <w:rPr>
          <w:rFonts w:eastAsia="Times New Roman"/>
          <w:szCs w:val="24"/>
        </w:rPr>
        <w:t>ώματα που προκύπτουν από την ένταξή τους σε αυτό</w:t>
      </w:r>
      <w:r>
        <w:rPr>
          <w:rFonts w:eastAsia="Times New Roman"/>
          <w:szCs w:val="24"/>
        </w:rPr>
        <w:t>ν</w:t>
      </w:r>
      <w:r w:rsidRPr="00FC239C">
        <w:rPr>
          <w:rFonts w:eastAsia="Times New Roman"/>
          <w:szCs w:val="24"/>
        </w:rPr>
        <w:t xml:space="preserve"> τον κωδικό</w:t>
      </w:r>
      <w:r>
        <w:rPr>
          <w:rFonts w:eastAsia="Times New Roman"/>
          <w:szCs w:val="24"/>
        </w:rPr>
        <w:t>.</w:t>
      </w:r>
      <w:r w:rsidRPr="00FC239C">
        <w:rPr>
          <w:rFonts w:eastAsia="Times New Roman"/>
          <w:szCs w:val="24"/>
        </w:rPr>
        <w:t xml:space="preserve"> </w:t>
      </w:r>
    </w:p>
    <w:p w14:paraId="6B14EA16" w14:textId="77777777" w:rsidR="004965E6" w:rsidRDefault="004D430C">
      <w:pPr>
        <w:spacing w:line="600" w:lineRule="auto"/>
        <w:ind w:firstLine="720"/>
        <w:jc w:val="both"/>
        <w:rPr>
          <w:rFonts w:eastAsia="Times New Roman"/>
          <w:szCs w:val="24"/>
        </w:rPr>
      </w:pPr>
      <w:r w:rsidRPr="00FC239C">
        <w:rPr>
          <w:rFonts w:eastAsia="Times New Roman"/>
          <w:szCs w:val="24"/>
        </w:rPr>
        <w:t>Βέβαια</w:t>
      </w:r>
      <w:r>
        <w:rPr>
          <w:rFonts w:eastAsia="Times New Roman"/>
          <w:szCs w:val="24"/>
        </w:rPr>
        <w:t>,</w:t>
      </w:r>
      <w:r w:rsidRPr="00FC239C">
        <w:rPr>
          <w:rFonts w:eastAsia="Times New Roman"/>
          <w:szCs w:val="24"/>
        </w:rPr>
        <w:t xml:space="preserve"> στην επιστολή που έχουμε από τον από το Εργατικό Κέντρο Λαυρίου</w:t>
      </w:r>
      <w:r>
        <w:rPr>
          <w:rFonts w:eastAsia="Times New Roman"/>
          <w:szCs w:val="24"/>
        </w:rPr>
        <w:t>,</w:t>
      </w:r>
      <w:r w:rsidRPr="00FC239C">
        <w:rPr>
          <w:rFonts w:eastAsia="Times New Roman"/>
          <w:szCs w:val="24"/>
        </w:rPr>
        <w:t xml:space="preserve"> </w:t>
      </w:r>
      <w:r>
        <w:rPr>
          <w:rFonts w:eastAsia="Times New Roman"/>
          <w:szCs w:val="24"/>
        </w:rPr>
        <w:t>α</w:t>
      </w:r>
      <w:r w:rsidRPr="00FC239C">
        <w:rPr>
          <w:rFonts w:eastAsia="Times New Roman"/>
          <w:szCs w:val="24"/>
        </w:rPr>
        <w:t xml:space="preserve">λλά και από τη Λάρισα </w:t>
      </w:r>
      <w:r>
        <w:rPr>
          <w:rFonts w:eastAsia="Times New Roman"/>
          <w:szCs w:val="24"/>
        </w:rPr>
        <w:t>-γ</w:t>
      </w:r>
      <w:r w:rsidRPr="00FC239C">
        <w:rPr>
          <w:rFonts w:eastAsia="Times New Roman"/>
          <w:szCs w:val="24"/>
        </w:rPr>
        <w:t>ιατί σε αυτές τις δύο περιοχές υπάρχει το πρόβλημα</w:t>
      </w:r>
      <w:r>
        <w:rPr>
          <w:rFonts w:eastAsia="Times New Roman"/>
          <w:szCs w:val="24"/>
        </w:rPr>
        <w:t>-</w:t>
      </w:r>
      <w:r w:rsidRPr="00FC239C">
        <w:rPr>
          <w:rFonts w:eastAsia="Times New Roman"/>
          <w:szCs w:val="24"/>
        </w:rPr>
        <w:t xml:space="preserve"> υπάρχουν </w:t>
      </w:r>
      <w:r>
        <w:rPr>
          <w:rFonts w:eastAsia="Times New Roman"/>
          <w:szCs w:val="24"/>
        </w:rPr>
        <w:t xml:space="preserve">και </w:t>
      </w:r>
      <w:r w:rsidRPr="00FC239C">
        <w:rPr>
          <w:rFonts w:eastAsia="Times New Roman"/>
          <w:szCs w:val="24"/>
        </w:rPr>
        <w:t xml:space="preserve">προβλήματα τα οποία </w:t>
      </w:r>
      <w:r w:rsidRPr="00763472">
        <w:rPr>
          <w:rFonts w:eastAsia="Times New Roman"/>
          <w:szCs w:val="24"/>
        </w:rPr>
        <w:t>προκύπτουν</w:t>
      </w:r>
      <w:r>
        <w:rPr>
          <w:rFonts w:eastAsia="Times New Roman"/>
          <w:szCs w:val="24"/>
        </w:rPr>
        <w:t>. Τ</w:t>
      </w:r>
      <w:r w:rsidRPr="00FC239C">
        <w:rPr>
          <w:rFonts w:eastAsia="Times New Roman"/>
          <w:szCs w:val="24"/>
        </w:rPr>
        <w:t xml:space="preserve">α </w:t>
      </w:r>
      <w:r>
        <w:rPr>
          <w:rFonts w:eastAsia="Times New Roman"/>
          <w:szCs w:val="24"/>
        </w:rPr>
        <w:t>περιλαμβάνουμε</w:t>
      </w:r>
      <w:r w:rsidRPr="00FC239C">
        <w:rPr>
          <w:rFonts w:eastAsia="Times New Roman"/>
          <w:szCs w:val="24"/>
        </w:rPr>
        <w:t xml:space="preserve"> στην ερώτηση</w:t>
      </w:r>
      <w:r>
        <w:rPr>
          <w:rFonts w:eastAsia="Times New Roman"/>
          <w:szCs w:val="24"/>
        </w:rPr>
        <w:t>. Δ</w:t>
      </w:r>
      <w:r w:rsidRPr="00FC239C">
        <w:rPr>
          <w:rFonts w:eastAsia="Times New Roman"/>
          <w:szCs w:val="24"/>
        </w:rPr>
        <w:t>εν έχουν χορηγηθεί στους εργαζόμενους αυτούς μέσα ατομικής προστασίας</w:t>
      </w:r>
      <w:r>
        <w:rPr>
          <w:rFonts w:eastAsia="Times New Roman"/>
          <w:szCs w:val="24"/>
        </w:rPr>
        <w:t>,</w:t>
      </w:r>
      <w:r w:rsidRPr="00FC239C">
        <w:rPr>
          <w:rFonts w:eastAsia="Times New Roman"/>
          <w:szCs w:val="24"/>
        </w:rPr>
        <w:t xml:space="preserve"> κατάλληλα εργαλεία για την εκτέλεση αυτών των εργασιών που γνωρίζετε ότι είναι πολύ σημαντικές για το περιβάλλον</w:t>
      </w:r>
      <w:r>
        <w:rPr>
          <w:rFonts w:eastAsia="Times New Roman"/>
          <w:szCs w:val="24"/>
        </w:rPr>
        <w:t>,</w:t>
      </w:r>
      <w:r w:rsidRPr="00FC239C">
        <w:rPr>
          <w:rFonts w:eastAsia="Times New Roman"/>
          <w:szCs w:val="24"/>
        </w:rPr>
        <w:t xml:space="preserve"> για την </w:t>
      </w:r>
      <w:r>
        <w:rPr>
          <w:rFonts w:eastAsia="Times New Roman"/>
          <w:szCs w:val="24"/>
        </w:rPr>
        <w:t>αντιπυρική</w:t>
      </w:r>
      <w:r w:rsidRPr="00FC239C">
        <w:rPr>
          <w:rFonts w:eastAsia="Times New Roman"/>
          <w:szCs w:val="24"/>
        </w:rPr>
        <w:t xml:space="preserve"> προστασία</w:t>
      </w:r>
      <w:r>
        <w:rPr>
          <w:rFonts w:eastAsia="Times New Roman"/>
          <w:szCs w:val="24"/>
        </w:rPr>
        <w:t xml:space="preserve"> και </w:t>
      </w:r>
      <w:r w:rsidRPr="00FC239C">
        <w:rPr>
          <w:rFonts w:eastAsia="Times New Roman"/>
          <w:szCs w:val="24"/>
        </w:rPr>
        <w:t xml:space="preserve">τα </w:t>
      </w:r>
      <w:r w:rsidRPr="00FC239C">
        <w:rPr>
          <w:rFonts w:eastAsia="Times New Roman"/>
          <w:szCs w:val="24"/>
        </w:rPr>
        <w:t>αντιπλημμυρικά έργα τα οποία σχετίζονται με όλη αυτή τη λειτουργία στο δάσος</w:t>
      </w:r>
      <w:r>
        <w:rPr>
          <w:rFonts w:eastAsia="Times New Roman"/>
          <w:szCs w:val="24"/>
        </w:rPr>
        <w:t>.</w:t>
      </w:r>
      <w:r w:rsidRPr="00FC239C">
        <w:rPr>
          <w:rFonts w:eastAsia="Times New Roman"/>
          <w:szCs w:val="24"/>
        </w:rPr>
        <w:t xml:space="preserve"> </w:t>
      </w:r>
    </w:p>
    <w:p w14:paraId="6B14EA17" w14:textId="77777777" w:rsidR="004965E6" w:rsidRDefault="004D430C">
      <w:pPr>
        <w:spacing w:line="600" w:lineRule="auto"/>
        <w:ind w:firstLine="720"/>
        <w:jc w:val="both"/>
        <w:rPr>
          <w:rFonts w:eastAsia="Times New Roman"/>
          <w:szCs w:val="24"/>
        </w:rPr>
      </w:pPr>
      <w:r>
        <w:rPr>
          <w:rFonts w:eastAsia="Times New Roman"/>
          <w:szCs w:val="24"/>
        </w:rPr>
        <w:t>Επίσης,</w:t>
      </w:r>
      <w:r w:rsidRPr="00FC239C">
        <w:rPr>
          <w:rFonts w:eastAsia="Times New Roman"/>
          <w:szCs w:val="24"/>
        </w:rPr>
        <w:t xml:space="preserve"> λάθος υπάρχει και στο έντυπο αναγγελίας έναρξης απασχόλησης των εργαζομένων κατηγορίας </w:t>
      </w:r>
      <w:r>
        <w:rPr>
          <w:rFonts w:eastAsia="Times New Roman"/>
          <w:szCs w:val="24"/>
        </w:rPr>
        <w:t>ΥΕ</w:t>
      </w:r>
      <w:r w:rsidRPr="00FC239C">
        <w:rPr>
          <w:rFonts w:eastAsia="Times New Roman"/>
          <w:szCs w:val="24"/>
        </w:rPr>
        <w:t xml:space="preserve"> στο πρόγραμμα κοινωφελούς εργασίας για την αντιπυρική προστασία των δασικών οικ</w:t>
      </w:r>
      <w:r w:rsidRPr="00FC239C">
        <w:rPr>
          <w:rFonts w:eastAsia="Times New Roman"/>
          <w:szCs w:val="24"/>
        </w:rPr>
        <w:t>οσυστημάτων στην περιφέρεια Θεσσαλίας</w:t>
      </w:r>
      <w:r>
        <w:rPr>
          <w:rFonts w:eastAsia="Times New Roman"/>
          <w:szCs w:val="24"/>
        </w:rPr>
        <w:t>.</w:t>
      </w:r>
      <w:r w:rsidRPr="00FC239C">
        <w:rPr>
          <w:rFonts w:eastAsia="Times New Roman"/>
          <w:szCs w:val="24"/>
        </w:rPr>
        <w:t xml:space="preserve"> </w:t>
      </w:r>
      <w:r>
        <w:rPr>
          <w:rFonts w:eastAsia="Times New Roman"/>
          <w:szCs w:val="24"/>
        </w:rPr>
        <w:t xml:space="preserve">Ως </w:t>
      </w:r>
      <w:r>
        <w:rPr>
          <w:rFonts w:eastAsia="Times New Roman"/>
          <w:szCs w:val="24"/>
        </w:rPr>
        <w:lastRenderedPageBreak/>
        <w:t xml:space="preserve">τίτλος </w:t>
      </w:r>
      <w:proofErr w:type="spellStart"/>
      <w:r>
        <w:rPr>
          <w:rFonts w:eastAsia="Times New Roman"/>
          <w:szCs w:val="24"/>
        </w:rPr>
        <w:t>ειδικότητά</w:t>
      </w:r>
      <w:r w:rsidRPr="00FC239C">
        <w:rPr>
          <w:rFonts w:eastAsia="Times New Roman"/>
          <w:szCs w:val="24"/>
        </w:rPr>
        <w:t>ς</w:t>
      </w:r>
      <w:proofErr w:type="spellEnd"/>
      <w:r w:rsidRPr="00FC239C">
        <w:rPr>
          <w:rFonts w:eastAsia="Times New Roman"/>
          <w:szCs w:val="24"/>
        </w:rPr>
        <w:t xml:space="preserve"> </w:t>
      </w:r>
      <w:r>
        <w:rPr>
          <w:rFonts w:eastAsia="Times New Roman"/>
          <w:szCs w:val="24"/>
        </w:rPr>
        <w:t>τους αναγράφεται</w:t>
      </w:r>
      <w:r w:rsidRPr="00FC239C">
        <w:rPr>
          <w:rFonts w:eastAsia="Times New Roman"/>
          <w:szCs w:val="24"/>
        </w:rPr>
        <w:t xml:space="preserve"> ο τίτλος </w:t>
      </w:r>
      <w:r>
        <w:rPr>
          <w:rFonts w:eastAsia="Times New Roman"/>
          <w:szCs w:val="24"/>
        </w:rPr>
        <w:t>«</w:t>
      </w:r>
      <w:r w:rsidRPr="00FC239C">
        <w:rPr>
          <w:rFonts w:eastAsia="Times New Roman"/>
          <w:szCs w:val="24"/>
        </w:rPr>
        <w:t>συσκευαστές σταφίδας</w:t>
      </w:r>
      <w:r>
        <w:rPr>
          <w:rFonts w:eastAsia="Times New Roman"/>
          <w:szCs w:val="24"/>
        </w:rPr>
        <w:t>,</w:t>
      </w:r>
      <w:r w:rsidRPr="00FC239C">
        <w:rPr>
          <w:rFonts w:eastAsia="Times New Roman"/>
          <w:szCs w:val="24"/>
        </w:rPr>
        <w:t xml:space="preserve"> σύκων και φρούτων</w:t>
      </w:r>
      <w:r>
        <w:rPr>
          <w:rFonts w:eastAsia="Times New Roman"/>
          <w:szCs w:val="24"/>
        </w:rPr>
        <w:t>»,</w:t>
      </w:r>
      <w:r w:rsidRPr="00FC239C">
        <w:rPr>
          <w:rFonts w:eastAsia="Times New Roman"/>
          <w:szCs w:val="24"/>
        </w:rPr>
        <w:t xml:space="preserve"> που δεν έχει κα</w:t>
      </w:r>
      <w:r>
        <w:rPr>
          <w:rFonts w:eastAsia="Times New Roman"/>
          <w:szCs w:val="24"/>
        </w:rPr>
        <w:t>μ</w:t>
      </w:r>
      <w:r w:rsidRPr="00FC239C">
        <w:rPr>
          <w:rFonts w:eastAsia="Times New Roman"/>
          <w:szCs w:val="24"/>
        </w:rPr>
        <w:t>μία σχέση δηλαδή με αυτό που πράγματι είναι</w:t>
      </w:r>
      <w:r>
        <w:rPr>
          <w:rFonts w:eastAsia="Times New Roman"/>
          <w:szCs w:val="24"/>
        </w:rPr>
        <w:t xml:space="preserve">. </w:t>
      </w:r>
    </w:p>
    <w:p w14:paraId="6B14EA18" w14:textId="77777777" w:rsidR="004965E6" w:rsidRDefault="004D430C">
      <w:pPr>
        <w:spacing w:line="600" w:lineRule="auto"/>
        <w:ind w:firstLine="720"/>
        <w:jc w:val="both"/>
        <w:rPr>
          <w:rFonts w:eastAsia="Times New Roman"/>
          <w:szCs w:val="24"/>
        </w:rPr>
      </w:pPr>
      <w:r>
        <w:rPr>
          <w:rFonts w:eastAsia="Times New Roman"/>
          <w:szCs w:val="24"/>
        </w:rPr>
        <w:t>Ρωτάμε αν π</w:t>
      </w:r>
      <w:r w:rsidRPr="00FC239C">
        <w:rPr>
          <w:rFonts w:eastAsia="Times New Roman"/>
          <w:szCs w:val="24"/>
        </w:rPr>
        <w:t xml:space="preserve">ράγματι εδώ </w:t>
      </w:r>
      <w:r>
        <w:rPr>
          <w:rFonts w:eastAsia="Times New Roman"/>
          <w:szCs w:val="24"/>
        </w:rPr>
        <w:t>προτίθεστε</w:t>
      </w:r>
      <w:r w:rsidRPr="00FC239C">
        <w:rPr>
          <w:rFonts w:eastAsia="Times New Roman"/>
          <w:szCs w:val="24"/>
        </w:rPr>
        <w:t xml:space="preserve"> να διορθώσετε τα παραπάνω λάθη</w:t>
      </w:r>
      <w:r>
        <w:rPr>
          <w:rFonts w:eastAsia="Times New Roman"/>
          <w:szCs w:val="24"/>
        </w:rPr>
        <w:t xml:space="preserve">. Φαντάζομαι ότι προτίθεστε. Ρωτάμε επίσης </w:t>
      </w:r>
      <w:r w:rsidRPr="00FC239C">
        <w:rPr>
          <w:rFonts w:eastAsia="Times New Roman"/>
          <w:szCs w:val="24"/>
        </w:rPr>
        <w:t>αν μπορείτε να παρέμβετε</w:t>
      </w:r>
      <w:r>
        <w:rPr>
          <w:rFonts w:eastAsia="Times New Roman"/>
          <w:szCs w:val="24"/>
        </w:rPr>
        <w:t>,</w:t>
      </w:r>
      <w:r w:rsidRPr="00FC239C">
        <w:rPr>
          <w:rFonts w:eastAsia="Times New Roman"/>
          <w:szCs w:val="24"/>
        </w:rPr>
        <w:t xml:space="preserve"> έτσι ώστε να ληφθούν τα μέτρα αυτά που απαιτούνται για την εργασία των </w:t>
      </w:r>
      <w:r>
        <w:rPr>
          <w:rFonts w:eastAsia="Times New Roman"/>
          <w:szCs w:val="24"/>
        </w:rPr>
        <w:t xml:space="preserve">συγκεκριμένων </w:t>
      </w:r>
      <w:r w:rsidRPr="00FC239C">
        <w:rPr>
          <w:rFonts w:eastAsia="Times New Roman"/>
          <w:szCs w:val="24"/>
        </w:rPr>
        <w:t>συνεργαζόμενων</w:t>
      </w:r>
      <w:r>
        <w:rPr>
          <w:rFonts w:eastAsia="Times New Roman"/>
          <w:szCs w:val="24"/>
        </w:rPr>
        <w:t>.</w:t>
      </w:r>
      <w:r w:rsidRPr="00FC239C">
        <w:rPr>
          <w:rFonts w:eastAsia="Times New Roman"/>
          <w:szCs w:val="24"/>
        </w:rPr>
        <w:t xml:space="preserve"> </w:t>
      </w:r>
    </w:p>
    <w:p w14:paraId="6B14EA19" w14:textId="77777777" w:rsidR="004965E6" w:rsidRDefault="004D430C">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κύριε Ηλιόπουλε, έχετε τον λόγο. </w:t>
      </w:r>
    </w:p>
    <w:p w14:paraId="6B14EA1A" w14:textId="77777777" w:rsidR="004965E6" w:rsidRDefault="004D430C">
      <w:pPr>
        <w:spacing w:line="600" w:lineRule="auto"/>
        <w:ind w:firstLine="720"/>
        <w:jc w:val="both"/>
        <w:rPr>
          <w:rFonts w:eastAsia="Times New Roman"/>
          <w:szCs w:val="24"/>
        </w:rPr>
      </w:pPr>
      <w:r>
        <w:rPr>
          <w:rFonts w:eastAsia="Times New Roman"/>
          <w:b/>
          <w:szCs w:val="24"/>
        </w:rPr>
        <w:t xml:space="preserve">ΑΘΑΝΑΣΙΟΣ </w:t>
      </w:r>
      <w:r>
        <w:rPr>
          <w:rFonts w:eastAsia="Times New Roman"/>
          <w:b/>
          <w:szCs w:val="24"/>
        </w:rPr>
        <w:t>ΗΛΙΟΠΟΥΛΟΣ (Υφυπουργός</w:t>
      </w:r>
      <w:r w:rsidRPr="00A22523">
        <w:rPr>
          <w:rFonts w:eastAsia="Times New Roman"/>
          <w:b/>
          <w:szCs w:val="24"/>
        </w:rPr>
        <w:t xml:space="preserve"> Εργασίας, Κοινωνικής Ασφάλισης και Κοινωνικής Αλληλεγγύης</w:t>
      </w:r>
      <w:r>
        <w:rPr>
          <w:rFonts w:eastAsia="Times New Roman"/>
          <w:b/>
          <w:szCs w:val="24"/>
        </w:rPr>
        <w:t xml:space="preserve">): </w:t>
      </w:r>
      <w:r>
        <w:rPr>
          <w:rFonts w:eastAsia="Times New Roman"/>
          <w:szCs w:val="24"/>
        </w:rPr>
        <w:t>Ευχαριστώ, κύριε Πρόεδρε.</w:t>
      </w:r>
    </w:p>
    <w:p w14:paraId="6B14EA1B" w14:textId="77777777" w:rsidR="004965E6" w:rsidRDefault="004D430C">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Κατσώτη</w:t>
      </w:r>
      <w:proofErr w:type="spellEnd"/>
      <w:r>
        <w:rPr>
          <w:rFonts w:eastAsia="Times New Roman"/>
          <w:szCs w:val="24"/>
        </w:rPr>
        <w:t>, θα ήθελα να ξεκινήσω με</w:t>
      </w:r>
      <w:r w:rsidRPr="00FC239C">
        <w:rPr>
          <w:rFonts w:eastAsia="Times New Roman"/>
          <w:szCs w:val="24"/>
        </w:rPr>
        <w:t xml:space="preserve"> το εξής</w:t>
      </w:r>
      <w:r>
        <w:rPr>
          <w:rFonts w:eastAsia="Times New Roman"/>
          <w:szCs w:val="24"/>
        </w:rPr>
        <w:t>.</w:t>
      </w:r>
      <w:r w:rsidRPr="00FC239C">
        <w:rPr>
          <w:rFonts w:eastAsia="Times New Roman"/>
          <w:szCs w:val="24"/>
        </w:rPr>
        <w:t xml:space="preserve"> Έχετε απόλυτο δίκιο ότι υπήρξαν κάποια διαχειριστικά προβλήματα στο πρόγραμμα</w:t>
      </w:r>
      <w:r>
        <w:rPr>
          <w:rFonts w:eastAsia="Times New Roman"/>
          <w:szCs w:val="24"/>
        </w:rPr>
        <w:t>.</w:t>
      </w:r>
      <w:r w:rsidRPr="00FC239C">
        <w:rPr>
          <w:rFonts w:eastAsia="Times New Roman"/>
          <w:szCs w:val="24"/>
        </w:rPr>
        <w:t xml:space="preserve"> </w:t>
      </w:r>
      <w:r>
        <w:rPr>
          <w:rFonts w:eastAsia="Times New Roman"/>
          <w:szCs w:val="24"/>
        </w:rPr>
        <w:t xml:space="preserve">Μάλιστα, είναι </w:t>
      </w:r>
      <w:r w:rsidRPr="00FC239C">
        <w:rPr>
          <w:rFonts w:eastAsia="Times New Roman"/>
          <w:szCs w:val="24"/>
        </w:rPr>
        <w:t>η πρώ</w:t>
      </w:r>
      <w:r w:rsidRPr="00FC239C">
        <w:rPr>
          <w:rFonts w:eastAsia="Times New Roman"/>
          <w:szCs w:val="24"/>
        </w:rPr>
        <w:t xml:space="preserve">τη φορά που υλοποιείται ένα τέτοιο συγκεκριμένο πρόγραμμα που είχε και μία διπλή </w:t>
      </w:r>
      <w:r>
        <w:rPr>
          <w:rFonts w:eastAsia="Times New Roman"/>
          <w:szCs w:val="24"/>
        </w:rPr>
        <w:t>στόχευση με έναν τρόπο.</w:t>
      </w:r>
      <w:r w:rsidRPr="00FC239C">
        <w:rPr>
          <w:rFonts w:eastAsia="Times New Roman"/>
          <w:szCs w:val="24"/>
        </w:rPr>
        <w:t xml:space="preserve"> </w:t>
      </w:r>
      <w:r>
        <w:rPr>
          <w:rFonts w:eastAsia="Times New Roman"/>
          <w:szCs w:val="24"/>
        </w:rPr>
        <w:t>Δ</w:t>
      </w:r>
      <w:r w:rsidRPr="00FC239C">
        <w:rPr>
          <w:rFonts w:eastAsia="Times New Roman"/>
          <w:szCs w:val="24"/>
        </w:rPr>
        <w:t>ηλαδή</w:t>
      </w:r>
      <w:r>
        <w:rPr>
          <w:rFonts w:eastAsia="Times New Roman"/>
          <w:szCs w:val="24"/>
        </w:rPr>
        <w:t>,</w:t>
      </w:r>
      <w:r w:rsidRPr="00FC239C">
        <w:rPr>
          <w:rFonts w:eastAsia="Times New Roman"/>
          <w:szCs w:val="24"/>
        </w:rPr>
        <w:t xml:space="preserve"> η κοινωφελής εργασία έχει και </w:t>
      </w:r>
      <w:r w:rsidRPr="00FC239C">
        <w:rPr>
          <w:rFonts w:eastAsia="Times New Roman"/>
          <w:szCs w:val="24"/>
        </w:rPr>
        <w:lastRenderedPageBreak/>
        <w:t>μία στόχευση επί της αρχής σε ανθρώπους που είναι μακροχρόνια άνεργοι</w:t>
      </w:r>
      <w:r>
        <w:rPr>
          <w:rFonts w:eastAsia="Times New Roman"/>
          <w:szCs w:val="24"/>
        </w:rPr>
        <w:t>,</w:t>
      </w:r>
      <w:r w:rsidRPr="00FC239C">
        <w:rPr>
          <w:rFonts w:eastAsia="Times New Roman"/>
          <w:szCs w:val="24"/>
        </w:rPr>
        <w:t xml:space="preserve"> έτσι ώστε να μπορούν να ενταχθούν ξανά στη</w:t>
      </w:r>
      <w:r w:rsidRPr="00FC239C">
        <w:rPr>
          <w:rFonts w:eastAsia="Times New Roman"/>
          <w:szCs w:val="24"/>
        </w:rPr>
        <w:t>ν εργασιακή πρακτική</w:t>
      </w:r>
      <w:r>
        <w:rPr>
          <w:rFonts w:eastAsia="Times New Roman"/>
          <w:szCs w:val="24"/>
        </w:rPr>
        <w:t>,</w:t>
      </w:r>
      <w:r w:rsidRPr="00FC239C">
        <w:rPr>
          <w:rFonts w:eastAsia="Times New Roman"/>
          <w:szCs w:val="24"/>
        </w:rPr>
        <w:t xml:space="preserve"> αλλά την ίδια στιγμή στοχεύει και στο να παράγει ένα πολλαπλασιαστικό κοινωνικό αποτέλεσμα στο οποίο αναφερθήκατε και </w:t>
      </w:r>
      <w:r>
        <w:rPr>
          <w:rFonts w:eastAsia="Times New Roman"/>
          <w:szCs w:val="24"/>
        </w:rPr>
        <w:t>εσείς, σχετικά με το πόσο κρίσ</w:t>
      </w:r>
      <w:r w:rsidRPr="00FC239C">
        <w:rPr>
          <w:rFonts w:eastAsia="Times New Roman"/>
          <w:szCs w:val="24"/>
        </w:rPr>
        <w:t xml:space="preserve">ιμο είναι να γίνονται </w:t>
      </w:r>
      <w:r>
        <w:rPr>
          <w:rFonts w:eastAsia="Times New Roman"/>
          <w:szCs w:val="24"/>
        </w:rPr>
        <w:t>τέτοιες διαδικασίες για τα δάση</w:t>
      </w:r>
      <w:r w:rsidRPr="00FC239C">
        <w:rPr>
          <w:rFonts w:eastAsia="Times New Roman"/>
          <w:szCs w:val="24"/>
        </w:rPr>
        <w:t xml:space="preserve"> προληπτικά</w:t>
      </w:r>
      <w:r>
        <w:rPr>
          <w:rFonts w:eastAsia="Times New Roman"/>
          <w:szCs w:val="24"/>
        </w:rPr>
        <w:t>,</w:t>
      </w:r>
      <w:r w:rsidRPr="00FC239C">
        <w:rPr>
          <w:rFonts w:eastAsia="Times New Roman"/>
          <w:szCs w:val="24"/>
        </w:rPr>
        <w:t xml:space="preserve"> αλλά και συνολικά </w:t>
      </w:r>
      <w:r>
        <w:rPr>
          <w:rFonts w:eastAsia="Times New Roman"/>
          <w:szCs w:val="24"/>
        </w:rPr>
        <w:t>κα</w:t>
      </w:r>
      <w:r>
        <w:rPr>
          <w:rFonts w:eastAsia="Times New Roman"/>
          <w:szCs w:val="24"/>
        </w:rPr>
        <w:t>ι</w:t>
      </w:r>
      <w:r w:rsidRPr="00FC239C">
        <w:rPr>
          <w:rFonts w:eastAsia="Times New Roman"/>
          <w:szCs w:val="24"/>
        </w:rPr>
        <w:t xml:space="preserve"> το τι σημαίνει αυτό για την οικονομία των δασών και την προστασία</w:t>
      </w:r>
      <w:r>
        <w:rPr>
          <w:rFonts w:eastAsia="Times New Roman"/>
          <w:szCs w:val="24"/>
        </w:rPr>
        <w:t>.</w:t>
      </w:r>
      <w:r w:rsidRPr="00FC239C">
        <w:rPr>
          <w:rFonts w:eastAsia="Times New Roman"/>
          <w:szCs w:val="24"/>
        </w:rPr>
        <w:t xml:space="preserve"> </w:t>
      </w:r>
    </w:p>
    <w:p w14:paraId="6B14EA1C" w14:textId="77777777" w:rsidR="004965E6" w:rsidRDefault="004D430C">
      <w:pPr>
        <w:spacing w:line="600" w:lineRule="auto"/>
        <w:ind w:firstLine="720"/>
        <w:jc w:val="both"/>
        <w:rPr>
          <w:rFonts w:eastAsia="Times New Roman"/>
          <w:szCs w:val="24"/>
        </w:rPr>
      </w:pPr>
      <w:r>
        <w:rPr>
          <w:rFonts w:eastAsia="Times New Roman"/>
          <w:szCs w:val="24"/>
        </w:rPr>
        <w:t>Π</w:t>
      </w:r>
      <w:r w:rsidRPr="00FC239C">
        <w:rPr>
          <w:rFonts w:eastAsia="Times New Roman"/>
          <w:szCs w:val="24"/>
        </w:rPr>
        <w:t>ροέκυψαν κάποια διαχειριστικά προβλήματα</w:t>
      </w:r>
      <w:r>
        <w:rPr>
          <w:rFonts w:eastAsia="Times New Roman"/>
          <w:szCs w:val="24"/>
        </w:rPr>
        <w:t>.</w:t>
      </w:r>
      <w:r w:rsidRPr="00FC239C">
        <w:rPr>
          <w:rFonts w:eastAsia="Times New Roman"/>
          <w:szCs w:val="24"/>
        </w:rPr>
        <w:t xml:space="preserve"> </w:t>
      </w:r>
      <w:r>
        <w:rPr>
          <w:rFonts w:eastAsia="Times New Roman"/>
          <w:szCs w:val="24"/>
        </w:rPr>
        <w:t>Ή</w:t>
      </w:r>
      <w:r w:rsidRPr="00FC239C">
        <w:rPr>
          <w:rFonts w:eastAsia="Times New Roman"/>
          <w:szCs w:val="24"/>
        </w:rPr>
        <w:t xml:space="preserve">δη </w:t>
      </w:r>
      <w:r>
        <w:rPr>
          <w:rFonts w:eastAsia="Times New Roman"/>
          <w:szCs w:val="24"/>
        </w:rPr>
        <w:t>κ</w:t>
      </w:r>
      <w:r w:rsidRPr="00FC239C">
        <w:rPr>
          <w:rFonts w:eastAsia="Times New Roman"/>
          <w:szCs w:val="24"/>
        </w:rPr>
        <w:t>ινούμαστε στο να διορθωθεί το ζήτημα με το ένσημο</w:t>
      </w:r>
      <w:r>
        <w:rPr>
          <w:rFonts w:eastAsia="Times New Roman"/>
          <w:szCs w:val="24"/>
        </w:rPr>
        <w:t>.</w:t>
      </w:r>
      <w:r w:rsidRPr="00FC239C">
        <w:rPr>
          <w:rFonts w:eastAsia="Times New Roman"/>
          <w:szCs w:val="24"/>
        </w:rPr>
        <w:t xml:space="preserve"> Προφανώς αυτοί οι άνθρωποι πρέπει να πάρουν ένσημα που να αντιστοιχεί στα </w:t>
      </w:r>
      <w:proofErr w:type="spellStart"/>
      <w:r w:rsidRPr="00FC239C">
        <w:rPr>
          <w:rFonts w:eastAsia="Times New Roman"/>
          <w:szCs w:val="24"/>
        </w:rPr>
        <w:t>βαρέα</w:t>
      </w:r>
      <w:proofErr w:type="spellEnd"/>
      <w:r w:rsidRPr="00FC239C">
        <w:rPr>
          <w:rFonts w:eastAsia="Times New Roman"/>
          <w:szCs w:val="24"/>
        </w:rPr>
        <w:t xml:space="preserve"> και ανθυγιεινά</w:t>
      </w:r>
      <w:r>
        <w:rPr>
          <w:rFonts w:eastAsia="Times New Roman"/>
          <w:szCs w:val="24"/>
        </w:rPr>
        <w:t>.</w:t>
      </w:r>
      <w:r w:rsidRPr="00FC239C">
        <w:rPr>
          <w:rFonts w:eastAsia="Times New Roman"/>
          <w:szCs w:val="24"/>
        </w:rPr>
        <w:t xml:space="preserve"> </w:t>
      </w:r>
      <w:r>
        <w:rPr>
          <w:rFonts w:eastAsia="Times New Roman"/>
          <w:szCs w:val="24"/>
        </w:rPr>
        <w:t>Δ</w:t>
      </w:r>
      <w:r w:rsidRPr="00FC239C">
        <w:rPr>
          <w:rFonts w:eastAsia="Times New Roman"/>
          <w:szCs w:val="24"/>
        </w:rPr>
        <w:t>εν το αμφισβητούμε σε κα</w:t>
      </w:r>
      <w:r>
        <w:rPr>
          <w:rFonts w:eastAsia="Times New Roman"/>
          <w:szCs w:val="24"/>
        </w:rPr>
        <w:t>μ</w:t>
      </w:r>
      <w:r w:rsidRPr="00FC239C">
        <w:rPr>
          <w:rFonts w:eastAsia="Times New Roman"/>
          <w:szCs w:val="24"/>
        </w:rPr>
        <w:t>μία περίπτωση</w:t>
      </w:r>
      <w:r>
        <w:rPr>
          <w:rFonts w:eastAsia="Times New Roman"/>
          <w:szCs w:val="24"/>
        </w:rPr>
        <w:t>.</w:t>
      </w:r>
      <w:r w:rsidRPr="00FC239C">
        <w:rPr>
          <w:rFonts w:eastAsia="Times New Roman"/>
          <w:szCs w:val="24"/>
        </w:rPr>
        <w:t xml:space="preserve"> </w:t>
      </w:r>
      <w:r>
        <w:rPr>
          <w:rFonts w:eastAsia="Times New Roman"/>
          <w:szCs w:val="24"/>
        </w:rPr>
        <w:t>Υ</w:t>
      </w:r>
      <w:r w:rsidRPr="00FC239C">
        <w:rPr>
          <w:rFonts w:eastAsia="Times New Roman"/>
          <w:szCs w:val="24"/>
        </w:rPr>
        <w:t xml:space="preserve">πάρχει ένα ειδικό θέμα </w:t>
      </w:r>
      <w:r>
        <w:rPr>
          <w:rFonts w:eastAsia="Times New Roman"/>
          <w:szCs w:val="24"/>
        </w:rPr>
        <w:t xml:space="preserve">καθαρά τεχνικό στη συζήτησή μας </w:t>
      </w:r>
      <w:r w:rsidRPr="00FC239C">
        <w:rPr>
          <w:rFonts w:eastAsia="Times New Roman"/>
          <w:szCs w:val="24"/>
        </w:rPr>
        <w:t xml:space="preserve">με </w:t>
      </w:r>
      <w:r>
        <w:rPr>
          <w:rFonts w:eastAsia="Times New Roman"/>
          <w:szCs w:val="24"/>
        </w:rPr>
        <w:t>το Υπουργείο Περιβάλλοντος και Ε</w:t>
      </w:r>
      <w:r w:rsidRPr="00FC239C">
        <w:rPr>
          <w:rFonts w:eastAsia="Times New Roman"/>
          <w:szCs w:val="24"/>
        </w:rPr>
        <w:t>νέργειας</w:t>
      </w:r>
      <w:r>
        <w:rPr>
          <w:rFonts w:eastAsia="Times New Roman"/>
          <w:szCs w:val="24"/>
        </w:rPr>
        <w:t>.</w:t>
      </w:r>
      <w:r w:rsidRPr="00FC239C">
        <w:rPr>
          <w:rFonts w:eastAsia="Times New Roman"/>
          <w:szCs w:val="24"/>
        </w:rPr>
        <w:t xml:space="preserve"> </w:t>
      </w:r>
      <w:r>
        <w:rPr>
          <w:rFonts w:eastAsia="Times New Roman"/>
          <w:szCs w:val="24"/>
        </w:rPr>
        <w:t>Για τους</w:t>
      </w:r>
      <w:r w:rsidRPr="00FC239C">
        <w:rPr>
          <w:rFonts w:eastAsia="Times New Roman"/>
          <w:szCs w:val="24"/>
        </w:rPr>
        <w:t xml:space="preserve"> δασεργάτες ξέρετε ότι υπάρχει ένα ειδικό καθεστώς</w:t>
      </w:r>
      <w:r>
        <w:rPr>
          <w:rFonts w:eastAsia="Times New Roman"/>
          <w:szCs w:val="24"/>
        </w:rPr>
        <w:t>. Ο</w:t>
      </w:r>
      <w:r w:rsidRPr="00FC239C">
        <w:rPr>
          <w:rFonts w:eastAsia="Times New Roman"/>
          <w:szCs w:val="24"/>
        </w:rPr>
        <w:t>πότε</w:t>
      </w:r>
      <w:r>
        <w:rPr>
          <w:rFonts w:eastAsia="Times New Roman"/>
          <w:szCs w:val="24"/>
        </w:rPr>
        <w:t>,</w:t>
      </w:r>
      <w:r w:rsidRPr="00FC239C">
        <w:rPr>
          <w:rFonts w:eastAsia="Times New Roman"/>
          <w:szCs w:val="24"/>
        </w:rPr>
        <w:t xml:space="preserve"> πρέπει να δούμε πώς θα πάρουν </w:t>
      </w:r>
      <w:r w:rsidRPr="00FC239C">
        <w:rPr>
          <w:rFonts w:eastAsia="Times New Roman"/>
          <w:szCs w:val="24"/>
        </w:rPr>
        <w:t>ένσημα που θα ε</w:t>
      </w:r>
      <w:r>
        <w:rPr>
          <w:rFonts w:eastAsia="Times New Roman"/>
          <w:szCs w:val="24"/>
        </w:rPr>
        <w:t xml:space="preserve">ίναι </w:t>
      </w:r>
      <w:proofErr w:type="spellStart"/>
      <w:r>
        <w:rPr>
          <w:rFonts w:eastAsia="Times New Roman"/>
          <w:szCs w:val="24"/>
        </w:rPr>
        <w:t>βαρέα</w:t>
      </w:r>
      <w:proofErr w:type="spellEnd"/>
      <w:r>
        <w:rPr>
          <w:rFonts w:eastAsia="Times New Roman"/>
          <w:szCs w:val="24"/>
        </w:rPr>
        <w:t xml:space="preserve"> και ανθυγιεινά και πώ</w:t>
      </w:r>
      <w:r w:rsidRPr="00FC239C">
        <w:rPr>
          <w:rFonts w:eastAsia="Times New Roman"/>
          <w:szCs w:val="24"/>
        </w:rPr>
        <w:t xml:space="preserve">ς θα </w:t>
      </w:r>
      <w:proofErr w:type="spellStart"/>
      <w:r w:rsidRPr="00FC239C">
        <w:rPr>
          <w:rFonts w:eastAsia="Times New Roman"/>
          <w:szCs w:val="24"/>
        </w:rPr>
        <w:t>προσμετρηθεί</w:t>
      </w:r>
      <w:proofErr w:type="spellEnd"/>
      <w:r w:rsidRPr="00FC239C">
        <w:rPr>
          <w:rFonts w:eastAsia="Times New Roman"/>
          <w:szCs w:val="24"/>
        </w:rPr>
        <w:t xml:space="preserve"> η προϋπηρεσία τους με το</w:t>
      </w:r>
      <w:r>
        <w:rPr>
          <w:rFonts w:eastAsia="Times New Roman"/>
          <w:szCs w:val="24"/>
        </w:rPr>
        <w:t>ν</w:t>
      </w:r>
      <w:r w:rsidRPr="00FC239C">
        <w:rPr>
          <w:rFonts w:eastAsia="Times New Roman"/>
          <w:szCs w:val="24"/>
        </w:rPr>
        <w:t xml:space="preserve"> σωστότερο τρόπο</w:t>
      </w:r>
      <w:r>
        <w:rPr>
          <w:rFonts w:eastAsia="Times New Roman"/>
          <w:szCs w:val="24"/>
        </w:rPr>
        <w:t>,</w:t>
      </w:r>
      <w:r w:rsidRPr="00FC239C">
        <w:rPr>
          <w:rFonts w:eastAsia="Times New Roman"/>
          <w:szCs w:val="24"/>
        </w:rPr>
        <w:t xml:space="preserve"> έτσι ώστε να μπορέσουν αργότερα να </w:t>
      </w:r>
      <w:r w:rsidRPr="00FC239C">
        <w:rPr>
          <w:rFonts w:eastAsia="Times New Roman"/>
          <w:szCs w:val="24"/>
        </w:rPr>
        <w:t>μπουν</w:t>
      </w:r>
      <w:r w:rsidRPr="00FC239C">
        <w:rPr>
          <w:rFonts w:eastAsia="Times New Roman"/>
          <w:szCs w:val="24"/>
        </w:rPr>
        <w:t xml:space="preserve"> και </w:t>
      </w:r>
      <w:r w:rsidRPr="00FC239C">
        <w:rPr>
          <w:rFonts w:eastAsia="Times New Roman"/>
          <w:szCs w:val="24"/>
        </w:rPr>
        <w:lastRenderedPageBreak/>
        <w:t>στα μητρώα των δασεργατών</w:t>
      </w:r>
      <w:r>
        <w:rPr>
          <w:rFonts w:eastAsia="Times New Roman"/>
          <w:szCs w:val="24"/>
        </w:rPr>
        <w:t>.</w:t>
      </w:r>
      <w:r w:rsidRPr="00FC239C">
        <w:rPr>
          <w:rFonts w:eastAsia="Times New Roman"/>
          <w:szCs w:val="24"/>
        </w:rPr>
        <w:t xml:space="preserve"> </w:t>
      </w:r>
      <w:r>
        <w:rPr>
          <w:rFonts w:eastAsia="Times New Roman"/>
          <w:szCs w:val="24"/>
        </w:rPr>
        <w:t>Γνωρίζετε ότι αυτό</w:t>
      </w:r>
      <w:r w:rsidRPr="00FC239C">
        <w:rPr>
          <w:rFonts w:eastAsia="Times New Roman"/>
          <w:szCs w:val="24"/>
        </w:rPr>
        <w:t xml:space="preserve"> </w:t>
      </w:r>
      <w:r>
        <w:rPr>
          <w:rFonts w:eastAsia="Times New Roman"/>
          <w:szCs w:val="24"/>
        </w:rPr>
        <w:t>δ</w:t>
      </w:r>
      <w:r w:rsidRPr="00FC239C">
        <w:rPr>
          <w:rFonts w:eastAsia="Times New Roman"/>
          <w:szCs w:val="24"/>
        </w:rPr>
        <w:t>εν μπορεί να γίνει αυτόματα</w:t>
      </w:r>
      <w:r>
        <w:rPr>
          <w:rFonts w:eastAsia="Times New Roman"/>
          <w:szCs w:val="24"/>
        </w:rPr>
        <w:t xml:space="preserve">. Αυτό είναι το ένα. </w:t>
      </w:r>
    </w:p>
    <w:p w14:paraId="6B14EA1D" w14:textId="77777777" w:rsidR="004965E6" w:rsidRDefault="004D430C">
      <w:pPr>
        <w:spacing w:line="600" w:lineRule="auto"/>
        <w:ind w:firstLine="720"/>
        <w:jc w:val="both"/>
        <w:rPr>
          <w:rFonts w:eastAsia="Times New Roman"/>
          <w:szCs w:val="24"/>
        </w:rPr>
      </w:pPr>
      <w:r>
        <w:rPr>
          <w:rFonts w:eastAsia="Times New Roman"/>
          <w:szCs w:val="24"/>
        </w:rPr>
        <w:t>Δεύτερο</w:t>
      </w:r>
      <w:r>
        <w:rPr>
          <w:rFonts w:eastAsia="Times New Roman"/>
          <w:szCs w:val="24"/>
        </w:rPr>
        <w:t>ν, σ</w:t>
      </w:r>
      <w:r w:rsidRPr="00FC239C">
        <w:rPr>
          <w:rFonts w:eastAsia="Times New Roman"/>
          <w:szCs w:val="24"/>
        </w:rPr>
        <w:t>χετικά με τα μέσα ατομικής προστασίας</w:t>
      </w:r>
      <w:r>
        <w:rPr>
          <w:rFonts w:eastAsia="Times New Roman"/>
          <w:szCs w:val="24"/>
        </w:rPr>
        <w:t>,</w:t>
      </w:r>
      <w:r w:rsidRPr="00FC239C">
        <w:rPr>
          <w:rFonts w:eastAsia="Times New Roman"/>
          <w:szCs w:val="24"/>
        </w:rPr>
        <w:t xml:space="preserve"> έχουν ήδη γίνει τέσσερις έλεγχοι για μέσα ατομικής προστασίας</w:t>
      </w:r>
      <w:r>
        <w:rPr>
          <w:rFonts w:eastAsia="Times New Roman"/>
          <w:szCs w:val="24"/>
        </w:rPr>
        <w:t>.</w:t>
      </w:r>
      <w:r w:rsidRPr="00FC239C">
        <w:rPr>
          <w:rFonts w:eastAsia="Times New Roman"/>
          <w:szCs w:val="24"/>
        </w:rPr>
        <w:t xml:space="preserve"> </w:t>
      </w:r>
      <w:r>
        <w:rPr>
          <w:rFonts w:eastAsia="Times New Roman"/>
          <w:szCs w:val="24"/>
        </w:rPr>
        <w:t>Ό</w:t>
      </w:r>
      <w:r w:rsidRPr="00FC239C">
        <w:rPr>
          <w:rFonts w:eastAsia="Times New Roman"/>
          <w:szCs w:val="24"/>
        </w:rPr>
        <w:t>που υπήρξε καταγγελία</w:t>
      </w:r>
      <w:r>
        <w:rPr>
          <w:rFonts w:eastAsia="Times New Roman"/>
          <w:szCs w:val="24"/>
        </w:rPr>
        <w:t>,</w:t>
      </w:r>
      <w:r w:rsidRPr="00FC239C">
        <w:rPr>
          <w:rFonts w:eastAsia="Times New Roman"/>
          <w:szCs w:val="24"/>
        </w:rPr>
        <w:t xml:space="preserve"> η επιθεώρηση πήγε</w:t>
      </w:r>
      <w:r>
        <w:rPr>
          <w:rFonts w:eastAsia="Times New Roman"/>
          <w:szCs w:val="24"/>
        </w:rPr>
        <w:t>.</w:t>
      </w:r>
      <w:r w:rsidRPr="00FC239C">
        <w:rPr>
          <w:rFonts w:eastAsia="Times New Roman"/>
          <w:szCs w:val="24"/>
        </w:rPr>
        <w:t xml:space="preserve"> </w:t>
      </w:r>
      <w:r>
        <w:rPr>
          <w:rFonts w:eastAsia="Times New Roman"/>
          <w:szCs w:val="24"/>
        </w:rPr>
        <w:t>Α</w:t>
      </w:r>
      <w:r w:rsidRPr="00FC239C">
        <w:rPr>
          <w:rFonts w:eastAsia="Times New Roman"/>
          <w:szCs w:val="24"/>
        </w:rPr>
        <w:t>υτή τη στιγμή η ενημέρωση και η εικόνα που έχουμε και εμείς από τους ελέγχους είναι ότι έχουν χορηγηθεί πα</w:t>
      </w:r>
      <w:r w:rsidRPr="00FC239C">
        <w:rPr>
          <w:rFonts w:eastAsia="Times New Roman"/>
          <w:szCs w:val="24"/>
        </w:rPr>
        <w:t>ντού μέσα ατομ</w:t>
      </w:r>
      <w:r>
        <w:rPr>
          <w:rFonts w:eastAsia="Times New Roman"/>
          <w:szCs w:val="24"/>
        </w:rPr>
        <w:t>ικής προστασίας. Παρ’ όλα αυτά, αν ε</w:t>
      </w:r>
      <w:r w:rsidRPr="00FC239C">
        <w:rPr>
          <w:rFonts w:eastAsia="Times New Roman"/>
          <w:szCs w:val="24"/>
        </w:rPr>
        <w:t xml:space="preserve">σείς έχετε για συγκεκριμένες περιπτώσεις άλλη εικόνα με πολύ μεγάλη μας χαρά να συνεχίσουμε την ελεγκτική διαδικασία </w:t>
      </w:r>
      <w:r>
        <w:rPr>
          <w:rFonts w:eastAsia="Times New Roman"/>
          <w:szCs w:val="24"/>
        </w:rPr>
        <w:t xml:space="preserve">από </w:t>
      </w:r>
      <w:r w:rsidRPr="00FC239C">
        <w:rPr>
          <w:rFonts w:eastAsia="Times New Roman"/>
          <w:szCs w:val="24"/>
        </w:rPr>
        <w:t>την Επιθεώρηση Εργασίας</w:t>
      </w:r>
      <w:r>
        <w:rPr>
          <w:rFonts w:eastAsia="Times New Roman"/>
          <w:szCs w:val="24"/>
        </w:rPr>
        <w:t>,</w:t>
      </w:r>
      <w:r w:rsidRPr="00FC239C">
        <w:rPr>
          <w:rFonts w:eastAsia="Times New Roman"/>
          <w:szCs w:val="24"/>
        </w:rPr>
        <w:t xml:space="preserve"> έτσι ώστε να λυθεί και αυτό</w:t>
      </w:r>
      <w:r>
        <w:rPr>
          <w:rFonts w:eastAsia="Times New Roman"/>
          <w:szCs w:val="24"/>
        </w:rPr>
        <w:t>.</w:t>
      </w:r>
      <w:r w:rsidRPr="00FC239C">
        <w:rPr>
          <w:rFonts w:eastAsia="Times New Roman"/>
          <w:szCs w:val="24"/>
        </w:rPr>
        <w:t xml:space="preserve"> </w:t>
      </w:r>
    </w:p>
    <w:p w14:paraId="6B14EA1E" w14:textId="77777777" w:rsidR="004965E6" w:rsidRDefault="004D430C">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b/>
          <w:szCs w:val="24"/>
        </w:rPr>
        <w:t>):</w:t>
      </w:r>
      <w:r>
        <w:rPr>
          <w:rFonts w:eastAsia="Times New Roman"/>
          <w:szCs w:val="24"/>
        </w:rPr>
        <w:t xml:space="preserve"> Ορίστε, κύριε </w:t>
      </w:r>
      <w:proofErr w:type="spellStart"/>
      <w:r>
        <w:rPr>
          <w:rFonts w:eastAsia="Times New Roman"/>
          <w:szCs w:val="24"/>
        </w:rPr>
        <w:t>Κατσώτη</w:t>
      </w:r>
      <w:proofErr w:type="spellEnd"/>
      <w:r>
        <w:rPr>
          <w:rFonts w:eastAsia="Times New Roman"/>
          <w:szCs w:val="24"/>
        </w:rPr>
        <w:t xml:space="preserve">, έχετε τον λόγο. </w:t>
      </w:r>
    </w:p>
    <w:p w14:paraId="6B14EA1F" w14:textId="77777777" w:rsidR="004965E6" w:rsidRDefault="004D430C">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Κύριε</w:t>
      </w:r>
      <w:r w:rsidRPr="00FC239C">
        <w:rPr>
          <w:rFonts w:eastAsia="Times New Roman"/>
          <w:szCs w:val="24"/>
        </w:rPr>
        <w:t xml:space="preserve"> Υπουργέ</w:t>
      </w:r>
      <w:r>
        <w:rPr>
          <w:rFonts w:eastAsia="Times New Roman"/>
          <w:szCs w:val="24"/>
        </w:rPr>
        <w:t>,</w:t>
      </w:r>
      <w:r w:rsidRPr="00FC239C">
        <w:rPr>
          <w:rFonts w:eastAsia="Times New Roman"/>
          <w:szCs w:val="24"/>
        </w:rPr>
        <w:t xml:space="preserve"> </w:t>
      </w:r>
      <w:r>
        <w:rPr>
          <w:rFonts w:eastAsia="Times New Roman"/>
          <w:szCs w:val="24"/>
        </w:rPr>
        <w:t xml:space="preserve">κατ’ αρχάς </w:t>
      </w:r>
      <w:r w:rsidRPr="00FC239C">
        <w:rPr>
          <w:rFonts w:eastAsia="Times New Roman"/>
          <w:szCs w:val="24"/>
        </w:rPr>
        <w:t>γνωρίζετε ότι πράγματι υπάρχει το πρόβλημα αυτό με τη διόρθωση</w:t>
      </w:r>
      <w:r>
        <w:rPr>
          <w:rFonts w:eastAsia="Times New Roman"/>
          <w:szCs w:val="24"/>
        </w:rPr>
        <w:t>. Νομίζω ότι</w:t>
      </w:r>
      <w:r w:rsidRPr="00FC239C">
        <w:rPr>
          <w:rFonts w:eastAsia="Times New Roman"/>
          <w:szCs w:val="24"/>
        </w:rPr>
        <w:t xml:space="preserve"> πρέπει να προχωρήσει γρήγορα </w:t>
      </w:r>
      <w:r>
        <w:rPr>
          <w:rFonts w:eastAsia="Times New Roman"/>
          <w:szCs w:val="24"/>
        </w:rPr>
        <w:t xml:space="preserve">και </w:t>
      </w:r>
      <w:r w:rsidRPr="00FC239C">
        <w:rPr>
          <w:rFonts w:eastAsia="Times New Roman"/>
          <w:szCs w:val="24"/>
        </w:rPr>
        <w:t>να μην καθυστερήσει</w:t>
      </w:r>
      <w:r>
        <w:rPr>
          <w:rFonts w:eastAsia="Times New Roman"/>
          <w:szCs w:val="24"/>
        </w:rPr>
        <w:t>.</w:t>
      </w:r>
      <w:r w:rsidRPr="00FC239C">
        <w:rPr>
          <w:rFonts w:eastAsia="Times New Roman"/>
          <w:szCs w:val="24"/>
        </w:rPr>
        <w:t xml:space="preserve"> </w:t>
      </w:r>
    </w:p>
    <w:p w14:paraId="6B14EA20" w14:textId="77777777" w:rsidR="004965E6" w:rsidRDefault="004D430C">
      <w:pPr>
        <w:spacing w:line="600" w:lineRule="auto"/>
        <w:ind w:firstLine="720"/>
        <w:jc w:val="both"/>
        <w:rPr>
          <w:rFonts w:eastAsia="Times New Roman"/>
          <w:szCs w:val="24"/>
        </w:rPr>
      </w:pPr>
      <w:r>
        <w:rPr>
          <w:rFonts w:eastAsia="Times New Roman"/>
          <w:szCs w:val="24"/>
        </w:rPr>
        <w:lastRenderedPageBreak/>
        <w:t>Ό</w:t>
      </w:r>
      <w:r w:rsidRPr="00FC239C">
        <w:rPr>
          <w:rFonts w:eastAsia="Times New Roman"/>
          <w:szCs w:val="24"/>
        </w:rPr>
        <w:t>σον αφορά το ειδικό καθεστώς που λέτε</w:t>
      </w:r>
      <w:r>
        <w:rPr>
          <w:rFonts w:eastAsia="Times New Roman"/>
          <w:szCs w:val="24"/>
        </w:rPr>
        <w:t>,</w:t>
      </w:r>
      <w:r w:rsidRPr="00FC239C">
        <w:rPr>
          <w:rFonts w:eastAsia="Times New Roman"/>
          <w:szCs w:val="24"/>
        </w:rPr>
        <w:t xml:space="preserve"> πρέπει να σας πω ότι οι δασεργάτες του προγράμματος αυτού έχουν περάσει από σεμινάρια στη δασική υπηρεσία</w:t>
      </w:r>
      <w:r>
        <w:rPr>
          <w:rFonts w:eastAsia="Times New Roman"/>
          <w:szCs w:val="24"/>
        </w:rPr>
        <w:t>. Δ</w:t>
      </w:r>
      <w:r w:rsidRPr="00FC239C">
        <w:rPr>
          <w:rFonts w:eastAsia="Times New Roman"/>
          <w:szCs w:val="24"/>
        </w:rPr>
        <w:t xml:space="preserve">εν είναι δηλαδή </w:t>
      </w:r>
      <w:r>
        <w:rPr>
          <w:rFonts w:eastAsia="Times New Roman"/>
          <w:szCs w:val="24"/>
        </w:rPr>
        <w:t>ανειδίκευτοι</w:t>
      </w:r>
      <w:r w:rsidRPr="00FC239C">
        <w:rPr>
          <w:rFonts w:eastAsia="Times New Roman"/>
          <w:szCs w:val="24"/>
        </w:rPr>
        <w:t xml:space="preserve"> εργάτες</w:t>
      </w:r>
      <w:r>
        <w:rPr>
          <w:rFonts w:eastAsia="Times New Roman"/>
          <w:szCs w:val="24"/>
        </w:rPr>
        <w:t>. Είναι,</w:t>
      </w:r>
      <w:r w:rsidRPr="00FC239C">
        <w:rPr>
          <w:rFonts w:eastAsia="Times New Roman"/>
          <w:szCs w:val="24"/>
        </w:rPr>
        <w:t xml:space="preserve"> </w:t>
      </w:r>
      <w:r>
        <w:rPr>
          <w:rFonts w:eastAsia="Times New Roman"/>
          <w:szCs w:val="24"/>
        </w:rPr>
        <w:t>όπ</w:t>
      </w:r>
      <w:r w:rsidRPr="00FC239C">
        <w:rPr>
          <w:rFonts w:eastAsia="Times New Roman"/>
          <w:szCs w:val="24"/>
        </w:rPr>
        <w:t>ως ορίζει</w:t>
      </w:r>
      <w:r>
        <w:rPr>
          <w:rFonts w:eastAsia="Times New Roman"/>
          <w:szCs w:val="24"/>
        </w:rPr>
        <w:t>,</w:t>
      </w:r>
      <w:r w:rsidRPr="00FC239C">
        <w:rPr>
          <w:rFonts w:eastAsia="Times New Roman"/>
          <w:szCs w:val="24"/>
        </w:rPr>
        <w:t xml:space="preserve"> </w:t>
      </w:r>
      <w:r>
        <w:rPr>
          <w:rFonts w:eastAsia="Times New Roman"/>
          <w:szCs w:val="24"/>
        </w:rPr>
        <w:t xml:space="preserve">και </w:t>
      </w:r>
      <w:r w:rsidRPr="00FC239C">
        <w:rPr>
          <w:rFonts w:eastAsia="Times New Roman"/>
          <w:szCs w:val="24"/>
        </w:rPr>
        <w:t xml:space="preserve">η ίδια </w:t>
      </w:r>
      <w:r>
        <w:rPr>
          <w:rFonts w:eastAsia="Times New Roman"/>
          <w:szCs w:val="24"/>
        </w:rPr>
        <w:t>η δασική</w:t>
      </w:r>
      <w:r w:rsidRPr="00FC239C">
        <w:rPr>
          <w:rFonts w:eastAsia="Times New Roman"/>
          <w:szCs w:val="24"/>
        </w:rPr>
        <w:t xml:space="preserve"> υπηρεσία</w:t>
      </w:r>
      <w:r>
        <w:rPr>
          <w:rFonts w:eastAsia="Times New Roman"/>
          <w:szCs w:val="24"/>
        </w:rPr>
        <w:t>.</w:t>
      </w:r>
      <w:r w:rsidRPr="00FC239C">
        <w:rPr>
          <w:rFonts w:eastAsia="Times New Roman"/>
          <w:szCs w:val="24"/>
        </w:rPr>
        <w:t xml:space="preserve"> </w:t>
      </w:r>
      <w:r>
        <w:rPr>
          <w:rFonts w:eastAsia="Times New Roman"/>
          <w:szCs w:val="24"/>
        </w:rPr>
        <w:t>Ά</w:t>
      </w:r>
      <w:r w:rsidRPr="00FC239C">
        <w:rPr>
          <w:rFonts w:eastAsia="Times New Roman"/>
          <w:szCs w:val="24"/>
        </w:rPr>
        <w:t>ρα</w:t>
      </w:r>
      <w:r>
        <w:rPr>
          <w:rFonts w:eastAsia="Times New Roman"/>
          <w:szCs w:val="24"/>
        </w:rPr>
        <w:t>,</w:t>
      </w:r>
      <w:r w:rsidRPr="00FC239C">
        <w:rPr>
          <w:rFonts w:eastAsia="Times New Roman"/>
          <w:szCs w:val="24"/>
        </w:rPr>
        <w:t xml:space="preserve"> λοιπόν</w:t>
      </w:r>
      <w:r>
        <w:rPr>
          <w:rFonts w:eastAsia="Times New Roman"/>
          <w:szCs w:val="24"/>
        </w:rPr>
        <w:t>,</w:t>
      </w:r>
      <w:r w:rsidRPr="00FC239C">
        <w:rPr>
          <w:rFonts w:eastAsia="Times New Roman"/>
          <w:szCs w:val="24"/>
        </w:rPr>
        <w:t xml:space="preserve"> δεν υπάρχει τέτοιο θέμα να μην εγγραφούν στα μ</w:t>
      </w:r>
      <w:r w:rsidRPr="00FC239C">
        <w:rPr>
          <w:rFonts w:eastAsia="Times New Roman"/>
          <w:szCs w:val="24"/>
        </w:rPr>
        <w:t>ητρώα</w:t>
      </w:r>
      <w:r>
        <w:rPr>
          <w:rFonts w:eastAsia="Times New Roman"/>
          <w:szCs w:val="24"/>
        </w:rPr>
        <w:t>,</w:t>
      </w:r>
      <w:r w:rsidRPr="00FC239C">
        <w:rPr>
          <w:rFonts w:eastAsia="Times New Roman"/>
          <w:szCs w:val="24"/>
        </w:rPr>
        <w:t xml:space="preserve"> για παράδειγμα</w:t>
      </w:r>
      <w:r>
        <w:rPr>
          <w:rFonts w:eastAsia="Times New Roman"/>
          <w:szCs w:val="24"/>
        </w:rPr>
        <w:t>. Αυτό είναι</w:t>
      </w:r>
      <w:r w:rsidRPr="00FC239C">
        <w:rPr>
          <w:rFonts w:eastAsia="Times New Roman"/>
          <w:szCs w:val="24"/>
        </w:rPr>
        <w:t xml:space="preserve"> </w:t>
      </w:r>
      <w:r>
        <w:rPr>
          <w:rFonts w:eastAsia="Times New Roman"/>
          <w:szCs w:val="24"/>
        </w:rPr>
        <w:t xml:space="preserve">το </w:t>
      </w:r>
      <w:r w:rsidRPr="00FC239C">
        <w:rPr>
          <w:rFonts w:eastAsia="Times New Roman"/>
          <w:szCs w:val="24"/>
        </w:rPr>
        <w:t xml:space="preserve">ένα </w:t>
      </w:r>
      <w:r>
        <w:rPr>
          <w:rFonts w:eastAsia="Times New Roman"/>
          <w:szCs w:val="24"/>
        </w:rPr>
        <w:t>ζήτημα</w:t>
      </w:r>
      <w:r w:rsidRPr="00FC239C">
        <w:rPr>
          <w:rFonts w:eastAsia="Times New Roman"/>
          <w:szCs w:val="24"/>
        </w:rPr>
        <w:t xml:space="preserve"> που νομίζω ότι είναι κάτι που μπορεί να σας βοηθήσει άμεσα </w:t>
      </w:r>
      <w:r>
        <w:rPr>
          <w:rFonts w:eastAsia="Times New Roman"/>
          <w:szCs w:val="24"/>
        </w:rPr>
        <w:t xml:space="preserve">για </w:t>
      </w:r>
      <w:r w:rsidRPr="00FC239C">
        <w:rPr>
          <w:rFonts w:eastAsia="Times New Roman"/>
          <w:szCs w:val="24"/>
        </w:rPr>
        <w:t>να προχωρήσει και να μην καθυστερήσει πολύ</w:t>
      </w:r>
      <w:r>
        <w:rPr>
          <w:rFonts w:eastAsia="Times New Roman"/>
          <w:szCs w:val="24"/>
        </w:rPr>
        <w:t xml:space="preserve"> η επίλυσή του.</w:t>
      </w:r>
      <w:r w:rsidRPr="00FC239C">
        <w:rPr>
          <w:rFonts w:eastAsia="Times New Roman"/>
          <w:szCs w:val="24"/>
        </w:rPr>
        <w:t xml:space="preserve"> </w:t>
      </w:r>
    </w:p>
    <w:p w14:paraId="6B14EA21" w14:textId="77777777" w:rsidR="004965E6" w:rsidRDefault="004D430C">
      <w:pPr>
        <w:spacing w:line="600" w:lineRule="auto"/>
        <w:ind w:firstLine="720"/>
        <w:jc w:val="both"/>
        <w:rPr>
          <w:rFonts w:eastAsia="Times New Roman"/>
          <w:szCs w:val="24"/>
        </w:rPr>
      </w:pPr>
      <w:r>
        <w:rPr>
          <w:rFonts w:eastAsia="Times New Roman"/>
          <w:szCs w:val="24"/>
        </w:rPr>
        <w:t>Ό</w:t>
      </w:r>
      <w:r w:rsidRPr="00FC239C">
        <w:rPr>
          <w:rFonts w:eastAsia="Times New Roman"/>
          <w:szCs w:val="24"/>
        </w:rPr>
        <w:t>σον αφορά το θέμα των μέσων προστασίας</w:t>
      </w:r>
      <w:r>
        <w:rPr>
          <w:rFonts w:eastAsia="Times New Roman"/>
          <w:szCs w:val="24"/>
        </w:rPr>
        <w:t>,</w:t>
      </w:r>
      <w:r w:rsidRPr="00FC239C">
        <w:rPr>
          <w:rFonts w:eastAsia="Times New Roman"/>
          <w:szCs w:val="24"/>
        </w:rPr>
        <w:t xml:space="preserve"> υπάρχει βέβαια </w:t>
      </w:r>
      <w:r>
        <w:rPr>
          <w:rFonts w:eastAsia="Times New Roman"/>
          <w:szCs w:val="24"/>
        </w:rPr>
        <w:t>η</w:t>
      </w:r>
      <w:r w:rsidRPr="00FC239C">
        <w:rPr>
          <w:rFonts w:eastAsia="Times New Roman"/>
          <w:szCs w:val="24"/>
        </w:rPr>
        <w:t xml:space="preserve"> επιστολή του Εργατικού Κέντρ</w:t>
      </w:r>
      <w:r w:rsidRPr="00FC239C">
        <w:rPr>
          <w:rFonts w:eastAsia="Times New Roman"/>
          <w:szCs w:val="24"/>
        </w:rPr>
        <w:t>ου Λαυρίου</w:t>
      </w:r>
      <w:r>
        <w:rPr>
          <w:rFonts w:eastAsia="Times New Roman"/>
          <w:szCs w:val="24"/>
        </w:rPr>
        <w:t>,</w:t>
      </w:r>
      <w:r w:rsidRPr="00FC239C">
        <w:rPr>
          <w:rFonts w:eastAsia="Times New Roman"/>
          <w:szCs w:val="24"/>
        </w:rPr>
        <w:t xml:space="preserve"> όπου εδώ δεν έχουν χορηγηθεί τα μέσα προστασίας</w:t>
      </w:r>
      <w:r>
        <w:rPr>
          <w:rFonts w:eastAsia="Times New Roman"/>
          <w:szCs w:val="24"/>
        </w:rPr>
        <w:t xml:space="preserve">. Δεν ξέρω για τη </w:t>
      </w:r>
      <w:r w:rsidRPr="00FC239C">
        <w:rPr>
          <w:rFonts w:eastAsia="Times New Roman"/>
          <w:szCs w:val="24"/>
        </w:rPr>
        <w:t>Θεσσαλία</w:t>
      </w:r>
      <w:r>
        <w:rPr>
          <w:rFonts w:eastAsia="Times New Roman"/>
          <w:szCs w:val="24"/>
        </w:rPr>
        <w:t>,</w:t>
      </w:r>
      <w:r w:rsidRPr="00FC239C">
        <w:rPr>
          <w:rFonts w:eastAsia="Times New Roman"/>
          <w:szCs w:val="24"/>
        </w:rPr>
        <w:t xml:space="preserve"> </w:t>
      </w:r>
      <w:r>
        <w:rPr>
          <w:rFonts w:eastAsia="Times New Roman"/>
          <w:szCs w:val="24"/>
        </w:rPr>
        <w:t>δ</w:t>
      </w:r>
      <w:r w:rsidRPr="00FC239C">
        <w:rPr>
          <w:rFonts w:eastAsia="Times New Roman"/>
          <w:szCs w:val="24"/>
        </w:rPr>
        <w:t xml:space="preserve">εν αναφέρεται στο έγγραφο </w:t>
      </w:r>
      <w:r>
        <w:rPr>
          <w:rFonts w:eastAsia="Times New Roman"/>
          <w:szCs w:val="24"/>
        </w:rPr>
        <w:t>τους,</w:t>
      </w:r>
      <w:r w:rsidRPr="00FC239C">
        <w:rPr>
          <w:rFonts w:eastAsia="Times New Roman"/>
          <w:szCs w:val="24"/>
        </w:rPr>
        <w:t xml:space="preserve"> αλλά εδώ δεν έχουν προηγηθεί</w:t>
      </w:r>
      <w:r>
        <w:rPr>
          <w:rFonts w:eastAsia="Times New Roman"/>
          <w:szCs w:val="24"/>
        </w:rPr>
        <w:t>.</w:t>
      </w:r>
      <w:r w:rsidRPr="00FC239C">
        <w:rPr>
          <w:rFonts w:eastAsia="Times New Roman"/>
          <w:szCs w:val="24"/>
        </w:rPr>
        <w:t xml:space="preserve"> </w:t>
      </w:r>
      <w:r>
        <w:rPr>
          <w:rFonts w:eastAsia="Times New Roman"/>
          <w:szCs w:val="24"/>
        </w:rPr>
        <w:t>Ε</w:t>
      </w:r>
      <w:r w:rsidRPr="00FC239C">
        <w:rPr>
          <w:rFonts w:eastAsia="Times New Roman"/>
          <w:szCs w:val="24"/>
        </w:rPr>
        <w:t>ίναι ένα ζήτημα που νομίζω ότι το Υπουργείο θα πρέπει να το ελέγξει</w:t>
      </w:r>
      <w:r>
        <w:rPr>
          <w:rFonts w:eastAsia="Times New Roman"/>
          <w:szCs w:val="24"/>
        </w:rPr>
        <w:t>,</w:t>
      </w:r>
      <w:r w:rsidRPr="00FC239C">
        <w:rPr>
          <w:rFonts w:eastAsia="Times New Roman"/>
          <w:szCs w:val="24"/>
        </w:rPr>
        <w:t xml:space="preserve"> έτσι ώστε να μην έχουμε προβλήματα μ</w:t>
      </w:r>
      <w:r w:rsidRPr="00FC239C">
        <w:rPr>
          <w:rFonts w:eastAsia="Times New Roman"/>
          <w:szCs w:val="24"/>
        </w:rPr>
        <w:t xml:space="preserve">ε τα μέτρα υγιεινής και </w:t>
      </w:r>
      <w:r>
        <w:rPr>
          <w:rFonts w:eastAsia="Times New Roman"/>
          <w:szCs w:val="24"/>
        </w:rPr>
        <w:t>α</w:t>
      </w:r>
      <w:r w:rsidRPr="00FC239C">
        <w:rPr>
          <w:rFonts w:eastAsia="Times New Roman"/>
          <w:szCs w:val="24"/>
        </w:rPr>
        <w:t>σφάλειας των εργαζομένων</w:t>
      </w:r>
      <w:r>
        <w:rPr>
          <w:rFonts w:eastAsia="Times New Roman"/>
          <w:szCs w:val="24"/>
        </w:rPr>
        <w:t>,</w:t>
      </w:r>
      <w:r w:rsidRPr="00FC239C">
        <w:rPr>
          <w:rFonts w:eastAsia="Times New Roman"/>
          <w:szCs w:val="24"/>
        </w:rPr>
        <w:t xml:space="preserve"> γιατί </w:t>
      </w:r>
      <w:r>
        <w:rPr>
          <w:rFonts w:eastAsia="Times New Roman"/>
          <w:szCs w:val="24"/>
        </w:rPr>
        <w:t>τα</w:t>
      </w:r>
      <w:r w:rsidRPr="00FC239C">
        <w:rPr>
          <w:rFonts w:eastAsia="Times New Roman"/>
          <w:szCs w:val="24"/>
        </w:rPr>
        <w:t xml:space="preserve"> τελευταία χρόνια</w:t>
      </w:r>
      <w:r>
        <w:rPr>
          <w:rFonts w:eastAsia="Times New Roman"/>
          <w:szCs w:val="24"/>
        </w:rPr>
        <w:t xml:space="preserve"> είναι πολλοί οι θάνατοι και</w:t>
      </w:r>
      <w:r w:rsidRPr="00FC239C">
        <w:rPr>
          <w:rFonts w:eastAsia="Times New Roman"/>
          <w:szCs w:val="24"/>
        </w:rPr>
        <w:t xml:space="preserve"> </w:t>
      </w:r>
      <w:r>
        <w:rPr>
          <w:rFonts w:eastAsia="Times New Roman"/>
          <w:szCs w:val="24"/>
        </w:rPr>
        <w:t xml:space="preserve">οι </w:t>
      </w:r>
      <w:r w:rsidRPr="00FC239C">
        <w:rPr>
          <w:rFonts w:eastAsia="Times New Roman"/>
          <w:szCs w:val="24"/>
        </w:rPr>
        <w:t>τραυματισμοί</w:t>
      </w:r>
      <w:r>
        <w:rPr>
          <w:rFonts w:eastAsia="Times New Roman"/>
          <w:szCs w:val="24"/>
        </w:rPr>
        <w:t>.</w:t>
      </w:r>
      <w:r w:rsidRPr="00FC239C">
        <w:rPr>
          <w:rFonts w:eastAsia="Times New Roman"/>
          <w:szCs w:val="24"/>
        </w:rPr>
        <w:t xml:space="preserve"> </w:t>
      </w:r>
      <w:r>
        <w:rPr>
          <w:rFonts w:eastAsia="Times New Roman"/>
          <w:szCs w:val="24"/>
        </w:rPr>
        <w:t>Π</w:t>
      </w:r>
      <w:r w:rsidRPr="00FC239C">
        <w:rPr>
          <w:rFonts w:eastAsia="Times New Roman"/>
          <w:szCs w:val="24"/>
        </w:rPr>
        <w:t>ιστεύουμε ότι θα πρέπει να ληφθούν μέτρα</w:t>
      </w:r>
      <w:r>
        <w:rPr>
          <w:rFonts w:eastAsia="Times New Roman"/>
          <w:szCs w:val="24"/>
        </w:rPr>
        <w:t>,</w:t>
      </w:r>
      <w:r w:rsidRPr="00FC239C">
        <w:rPr>
          <w:rFonts w:eastAsia="Times New Roman"/>
          <w:szCs w:val="24"/>
        </w:rPr>
        <w:t xml:space="preserve"> έτσι ώστε να αποφευχθούν </w:t>
      </w:r>
      <w:r>
        <w:rPr>
          <w:rFonts w:eastAsia="Times New Roman"/>
          <w:szCs w:val="24"/>
        </w:rPr>
        <w:t>και</w:t>
      </w:r>
      <w:r w:rsidRPr="00FC239C">
        <w:rPr>
          <w:rFonts w:eastAsia="Times New Roman"/>
          <w:szCs w:val="24"/>
        </w:rPr>
        <w:t xml:space="preserve"> να διασφαλιστεί η ακεραιότητα όλων αυτών των εργαζομένων που δ</w:t>
      </w:r>
      <w:r w:rsidRPr="00FC239C">
        <w:rPr>
          <w:rFonts w:eastAsia="Times New Roman"/>
          <w:szCs w:val="24"/>
        </w:rPr>
        <w:t>ουλεύουν κάτω από αυτές τις συνθήκες</w:t>
      </w:r>
      <w:r>
        <w:rPr>
          <w:rFonts w:eastAsia="Times New Roman"/>
          <w:szCs w:val="24"/>
        </w:rPr>
        <w:t>.</w:t>
      </w:r>
      <w:r w:rsidRPr="00FC239C">
        <w:rPr>
          <w:rFonts w:eastAsia="Times New Roman"/>
          <w:szCs w:val="24"/>
        </w:rPr>
        <w:t xml:space="preserve"> </w:t>
      </w:r>
    </w:p>
    <w:p w14:paraId="6B14EA22" w14:textId="77777777" w:rsidR="004965E6" w:rsidRDefault="004D430C">
      <w:pPr>
        <w:spacing w:line="600" w:lineRule="auto"/>
        <w:ind w:firstLine="720"/>
        <w:jc w:val="both"/>
        <w:rPr>
          <w:rFonts w:eastAsia="Times New Roman"/>
          <w:szCs w:val="24"/>
        </w:rPr>
      </w:pPr>
      <w:r>
        <w:rPr>
          <w:rFonts w:eastAsia="Times New Roman"/>
          <w:szCs w:val="24"/>
        </w:rPr>
        <w:lastRenderedPageBreak/>
        <w:t>Ε</w:t>
      </w:r>
      <w:r w:rsidRPr="00FC239C">
        <w:rPr>
          <w:rFonts w:eastAsia="Times New Roman"/>
          <w:szCs w:val="24"/>
        </w:rPr>
        <w:t>ίναι μία απασχόληση αναγκαία ενόψει των πλημμυρών</w:t>
      </w:r>
      <w:r>
        <w:rPr>
          <w:rFonts w:eastAsia="Times New Roman"/>
          <w:szCs w:val="24"/>
        </w:rPr>
        <w:t xml:space="preserve"> και</w:t>
      </w:r>
      <w:r w:rsidRPr="00FC239C">
        <w:rPr>
          <w:rFonts w:eastAsia="Times New Roman"/>
          <w:szCs w:val="24"/>
        </w:rPr>
        <w:t xml:space="preserve"> των φωτιών</w:t>
      </w:r>
      <w:r>
        <w:rPr>
          <w:rFonts w:eastAsia="Times New Roman"/>
          <w:szCs w:val="24"/>
        </w:rPr>
        <w:t>.</w:t>
      </w:r>
      <w:r w:rsidRPr="00FC239C">
        <w:rPr>
          <w:rFonts w:eastAsia="Times New Roman"/>
          <w:szCs w:val="24"/>
        </w:rPr>
        <w:t xml:space="preserve"> </w:t>
      </w:r>
      <w:r>
        <w:rPr>
          <w:rFonts w:eastAsia="Times New Roman"/>
          <w:szCs w:val="24"/>
        </w:rPr>
        <w:t>Το</w:t>
      </w:r>
      <w:r w:rsidRPr="00FC239C">
        <w:rPr>
          <w:rFonts w:eastAsia="Times New Roman"/>
          <w:szCs w:val="24"/>
        </w:rPr>
        <w:t xml:space="preserve"> </w:t>
      </w:r>
      <w:r>
        <w:rPr>
          <w:rFonts w:eastAsia="Times New Roman"/>
          <w:szCs w:val="24"/>
        </w:rPr>
        <w:t>δάσος θα πρέπει να έχει αυτή τη</w:t>
      </w:r>
      <w:r w:rsidRPr="00FC239C">
        <w:rPr>
          <w:rFonts w:eastAsia="Times New Roman"/>
          <w:szCs w:val="24"/>
        </w:rPr>
        <w:t xml:space="preserve"> δραστηριότητα με τους εργαζόμενους</w:t>
      </w:r>
      <w:r>
        <w:rPr>
          <w:rFonts w:eastAsia="Times New Roman"/>
          <w:szCs w:val="24"/>
        </w:rPr>
        <w:t>,</w:t>
      </w:r>
      <w:r w:rsidRPr="00FC239C">
        <w:rPr>
          <w:rFonts w:eastAsia="Times New Roman"/>
          <w:szCs w:val="24"/>
        </w:rPr>
        <w:t xml:space="preserve"> έτσι ώστε </w:t>
      </w:r>
      <w:r>
        <w:rPr>
          <w:rFonts w:eastAsia="Times New Roman"/>
          <w:szCs w:val="24"/>
        </w:rPr>
        <w:t xml:space="preserve">και </w:t>
      </w:r>
      <w:r w:rsidRPr="00FC239C">
        <w:rPr>
          <w:rFonts w:eastAsia="Times New Roman"/>
          <w:szCs w:val="24"/>
        </w:rPr>
        <w:t>να καθαρίζεται και να ανανεώνεται</w:t>
      </w:r>
      <w:r>
        <w:rPr>
          <w:rFonts w:eastAsia="Times New Roman"/>
          <w:szCs w:val="24"/>
        </w:rPr>
        <w:t>.</w:t>
      </w:r>
      <w:r w:rsidRPr="00FC239C">
        <w:rPr>
          <w:rFonts w:eastAsia="Times New Roman"/>
          <w:szCs w:val="24"/>
        </w:rPr>
        <w:t xml:space="preserve"> </w:t>
      </w:r>
      <w:r>
        <w:rPr>
          <w:rFonts w:eastAsia="Times New Roman"/>
          <w:szCs w:val="24"/>
        </w:rPr>
        <w:t>Είναι μία λειτουργία η οποία β</w:t>
      </w:r>
      <w:r w:rsidRPr="00FC239C">
        <w:rPr>
          <w:rFonts w:eastAsia="Times New Roman"/>
          <w:szCs w:val="24"/>
        </w:rPr>
        <w:t xml:space="preserve">εβαίως </w:t>
      </w:r>
      <w:r>
        <w:rPr>
          <w:rFonts w:eastAsia="Times New Roman"/>
          <w:szCs w:val="24"/>
        </w:rPr>
        <w:t>σ</w:t>
      </w:r>
      <w:r w:rsidRPr="00FC239C">
        <w:rPr>
          <w:rFonts w:eastAsia="Times New Roman"/>
          <w:szCs w:val="24"/>
        </w:rPr>
        <w:t xml:space="preserve">το πρόγραμμα </w:t>
      </w:r>
      <w:r>
        <w:rPr>
          <w:rFonts w:eastAsia="Times New Roman"/>
          <w:szCs w:val="24"/>
        </w:rPr>
        <w:t>προς</w:t>
      </w:r>
      <w:r w:rsidRPr="00FC239C">
        <w:rPr>
          <w:rFonts w:eastAsia="Times New Roman"/>
          <w:szCs w:val="24"/>
        </w:rPr>
        <w:t xml:space="preserve"> το παρόν αντιμετωπίζει κάποια προβλήματα</w:t>
      </w:r>
      <w:r>
        <w:rPr>
          <w:rFonts w:eastAsia="Times New Roman"/>
          <w:szCs w:val="24"/>
        </w:rPr>
        <w:t>. Ωσ</w:t>
      </w:r>
      <w:r w:rsidRPr="00FC239C">
        <w:rPr>
          <w:rFonts w:eastAsia="Times New Roman"/>
          <w:szCs w:val="24"/>
        </w:rPr>
        <w:t>τόσο</w:t>
      </w:r>
      <w:r>
        <w:rPr>
          <w:rFonts w:eastAsia="Times New Roman"/>
          <w:szCs w:val="24"/>
        </w:rPr>
        <w:t>,</w:t>
      </w:r>
      <w:r w:rsidRPr="00FC239C">
        <w:rPr>
          <w:rFonts w:eastAsia="Times New Roman"/>
          <w:szCs w:val="24"/>
        </w:rPr>
        <w:t xml:space="preserve"> τελειώνει η δουλειά </w:t>
      </w:r>
      <w:r>
        <w:rPr>
          <w:rFonts w:eastAsia="Times New Roman"/>
          <w:szCs w:val="24"/>
        </w:rPr>
        <w:t>αυτών των εργαζομένων</w:t>
      </w:r>
      <w:r w:rsidRPr="00FC239C">
        <w:rPr>
          <w:rFonts w:eastAsia="Times New Roman"/>
          <w:szCs w:val="24"/>
        </w:rPr>
        <w:t xml:space="preserve"> </w:t>
      </w:r>
      <w:r>
        <w:rPr>
          <w:rFonts w:eastAsia="Times New Roman"/>
          <w:szCs w:val="24"/>
        </w:rPr>
        <w:t>με το τέλος</w:t>
      </w:r>
      <w:r w:rsidRPr="00FC239C">
        <w:rPr>
          <w:rFonts w:eastAsia="Times New Roman"/>
          <w:szCs w:val="24"/>
        </w:rPr>
        <w:t xml:space="preserve"> προγράμματος</w:t>
      </w:r>
      <w:r>
        <w:rPr>
          <w:rFonts w:eastAsia="Times New Roman"/>
          <w:szCs w:val="24"/>
        </w:rPr>
        <w:t>.</w:t>
      </w:r>
      <w:r w:rsidRPr="00FC239C">
        <w:rPr>
          <w:rFonts w:eastAsia="Times New Roman"/>
          <w:szCs w:val="24"/>
        </w:rPr>
        <w:t xml:space="preserve"> </w:t>
      </w:r>
      <w:r>
        <w:rPr>
          <w:rFonts w:eastAsia="Times New Roman"/>
          <w:szCs w:val="24"/>
        </w:rPr>
        <w:t>Η</w:t>
      </w:r>
      <w:r w:rsidRPr="00FC239C">
        <w:rPr>
          <w:rFonts w:eastAsia="Times New Roman"/>
          <w:szCs w:val="24"/>
        </w:rPr>
        <w:t xml:space="preserve"> δουλειά στο δάσος</w:t>
      </w:r>
      <w:r>
        <w:rPr>
          <w:rFonts w:eastAsia="Times New Roman"/>
          <w:szCs w:val="24"/>
        </w:rPr>
        <w:t>, όμως,</w:t>
      </w:r>
      <w:r w:rsidRPr="00FC239C">
        <w:rPr>
          <w:rFonts w:eastAsia="Times New Roman"/>
          <w:szCs w:val="24"/>
        </w:rPr>
        <w:t xml:space="preserve"> δεν τελειώνει</w:t>
      </w:r>
      <w:r>
        <w:rPr>
          <w:rFonts w:eastAsia="Times New Roman"/>
          <w:szCs w:val="24"/>
        </w:rPr>
        <w:t>, κύριε Υπουργέ. Χ</w:t>
      </w:r>
      <w:r w:rsidRPr="00FC239C">
        <w:rPr>
          <w:rFonts w:eastAsia="Times New Roman"/>
          <w:szCs w:val="24"/>
        </w:rPr>
        <w:t xml:space="preserve">ρειάζεται </w:t>
      </w:r>
      <w:r>
        <w:rPr>
          <w:rFonts w:eastAsia="Times New Roman"/>
          <w:szCs w:val="24"/>
        </w:rPr>
        <w:t>ε</w:t>
      </w:r>
      <w:r w:rsidRPr="00FC239C">
        <w:rPr>
          <w:rFonts w:eastAsia="Times New Roman"/>
          <w:szCs w:val="24"/>
        </w:rPr>
        <w:t>δώ με τη δασική υπηρεσία να δείτε ένα σχεδι</w:t>
      </w:r>
      <w:r w:rsidRPr="00FC239C">
        <w:rPr>
          <w:rFonts w:eastAsia="Times New Roman"/>
          <w:szCs w:val="24"/>
        </w:rPr>
        <w:t>ασμό</w:t>
      </w:r>
      <w:r>
        <w:rPr>
          <w:rFonts w:eastAsia="Times New Roman"/>
          <w:szCs w:val="24"/>
        </w:rPr>
        <w:t>,</w:t>
      </w:r>
      <w:r w:rsidRPr="00FC239C">
        <w:rPr>
          <w:rFonts w:eastAsia="Times New Roman"/>
          <w:szCs w:val="24"/>
        </w:rPr>
        <w:t xml:space="preserve"> έτσι ώστε αυτοί οι εργαζόμενοι να συνεχίσουν την απασχόλησή </w:t>
      </w:r>
      <w:r>
        <w:rPr>
          <w:rFonts w:eastAsia="Times New Roman"/>
          <w:szCs w:val="24"/>
        </w:rPr>
        <w:t>τους,</w:t>
      </w:r>
      <w:r w:rsidRPr="00FC239C">
        <w:rPr>
          <w:rFonts w:eastAsia="Times New Roman"/>
          <w:szCs w:val="24"/>
        </w:rPr>
        <w:t xml:space="preserve"> προκειμένου να αποφευχθούν πλημμύρες </w:t>
      </w:r>
      <w:r>
        <w:rPr>
          <w:rFonts w:eastAsia="Times New Roman"/>
          <w:szCs w:val="24"/>
        </w:rPr>
        <w:t>ή</w:t>
      </w:r>
      <w:r w:rsidRPr="00FC239C">
        <w:rPr>
          <w:rFonts w:eastAsia="Times New Roman"/>
          <w:szCs w:val="24"/>
        </w:rPr>
        <w:t xml:space="preserve"> φωτιές και όλα αυτά που αντιμετωπίζει συνολικά ο λαός μας με </w:t>
      </w:r>
      <w:r>
        <w:rPr>
          <w:rFonts w:eastAsia="Times New Roman"/>
          <w:szCs w:val="24"/>
        </w:rPr>
        <w:t xml:space="preserve">βαριές </w:t>
      </w:r>
      <w:r w:rsidRPr="00FC239C">
        <w:rPr>
          <w:rFonts w:eastAsia="Times New Roman"/>
          <w:szCs w:val="24"/>
        </w:rPr>
        <w:t xml:space="preserve">συνέπειες </w:t>
      </w:r>
      <w:r>
        <w:rPr>
          <w:rFonts w:eastAsia="Times New Roman"/>
          <w:szCs w:val="24"/>
        </w:rPr>
        <w:t xml:space="preserve">στην ίδια τη </w:t>
      </w:r>
      <w:r w:rsidRPr="00FC239C">
        <w:rPr>
          <w:rFonts w:eastAsia="Times New Roman"/>
          <w:szCs w:val="24"/>
        </w:rPr>
        <w:t xml:space="preserve">ζωή </w:t>
      </w:r>
      <w:r>
        <w:rPr>
          <w:rFonts w:eastAsia="Times New Roman"/>
          <w:szCs w:val="24"/>
        </w:rPr>
        <w:t>τους.</w:t>
      </w:r>
      <w:r w:rsidRPr="00FC239C">
        <w:rPr>
          <w:rFonts w:eastAsia="Times New Roman"/>
          <w:szCs w:val="24"/>
        </w:rPr>
        <w:t xml:space="preserve"> </w:t>
      </w:r>
    </w:p>
    <w:p w14:paraId="6B14EA23" w14:textId="77777777" w:rsidR="004965E6" w:rsidRDefault="004D430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Ορίστε, κύ</w:t>
      </w:r>
      <w:r>
        <w:rPr>
          <w:rFonts w:eastAsia="Times New Roman"/>
          <w:szCs w:val="24"/>
        </w:rPr>
        <w:t>ριε Υπουργέ, έχετε τον λόγο.</w:t>
      </w:r>
      <w:r w:rsidRPr="00FC239C">
        <w:rPr>
          <w:rFonts w:eastAsia="Times New Roman"/>
          <w:szCs w:val="24"/>
        </w:rPr>
        <w:t xml:space="preserve"> </w:t>
      </w:r>
    </w:p>
    <w:p w14:paraId="6B14EA24" w14:textId="77777777" w:rsidR="004965E6" w:rsidRDefault="004D430C">
      <w:pPr>
        <w:spacing w:line="600" w:lineRule="auto"/>
        <w:ind w:firstLine="720"/>
        <w:jc w:val="both"/>
        <w:rPr>
          <w:rFonts w:eastAsia="Times New Roman"/>
          <w:szCs w:val="24"/>
        </w:rPr>
      </w:pPr>
      <w:r>
        <w:rPr>
          <w:rFonts w:eastAsia="Times New Roman"/>
          <w:b/>
          <w:szCs w:val="24"/>
        </w:rPr>
        <w:t>ΑΘΑΝΑΣΙΟΣ ΗΛΙΟΠΟΥΛΟΣ (Υφυπουργός</w:t>
      </w:r>
      <w:r w:rsidRPr="00A22523">
        <w:rPr>
          <w:rFonts w:eastAsia="Times New Roman"/>
          <w:b/>
          <w:szCs w:val="24"/>
        </w:rPr>
        <w:t xml:space="preserve"> Εργασίας, Κοινωνικής Ασφάλισης και Κοινωνικής Αλληλεγγύης</w:t>
      </w:r>
      <w:r>
        <w:rPr>
          <w:rFonts w:eastAsia="Times New Roman"/>
          <w:b/>
          <w:szCs w:val="24"/>
        </w:rPr>
        <w:t xml:space="preserve">): </w:t>
      </w:r>
      <w:r>
        <w:rPr>
          <w:rFonts w:eastAsia="Times New Roman"/>
          <w:szCs w:val="24"/>
        </w:rPr>
        <w:t xml:space="preserve">Κύριε </w:t>
      </w:r>
      <w:proofErr w:type="spellStart"/>
      <w:r>
        <w:rPr>
          <w:rFonts w:eastAsia="Times New Roman"/>
          <w:szCs w:val="24"/>
        </w:rPr>
        <w:t>Κατσώτη</w:t>
      </w:r>
      <w:proofErr w:type="spellEnd"/>
      <w:r>
        <w:rPr>
          <w:rFonts w:eastAsia="Times New Roman"/>
          <w:szCs w:val="24"/>
        </w:rPr>
        <w:t xml:space="preserve">, έχετε </w:t>
      </w:r>
      <w:r w:rsidRPr="00FC239C">
        <w:rPr>
          <w:rFonts w:eastAsia="Times New Roman"/>
          <w:szCs w:val="24"/>
        </w:rPr>
        <w:t xml:space="preserve">απόλυτο δίκιο για το πόσο κρίσιμο </w:t>
      </w:r>
      <w:r>
        <w:rPr>
          <w:rFonts w:eastAsia="Times New Roman"/>
          <w:szCs w:val="24"/>
        </w:rPr>
        <w:t>είναι το κομμάτι της υγείας και α</w:t>
      </w:r>
      <w:r w:rsidRPr="00FC239C">
        <w:rPr>
          <w:rFonts w:eastAsia="Times New Roman"/>
          <w:szCs w:val="24"/>
        </w:rPr>
        <w:t>σφάλειας των εργαζομένων</w:t>
      </w:r>
      <w:r>
        <w:rPr>
          <w:rFonts w:eastAsia="Times New Roman"/>
          <w:szCs w:val="24"/>
        </w:rPr>
        <w:t>.</w:t>
      </w:r>
      <w:r w:rsidRPr="00FC239C">
        <w:rPr>
          <w:rFonts w:eastAsia="Times New Roman"/>
          <w:szCs w:val="24"/>
        </w:rPr>
        <w:t xml:space="preserve"> </w:t>
      </w:r>
      <w:r>
        <w:rPr>
          <w:rFonts w:eastAsia="Times New Roman"/>
          <w:szCs w:val="24"/>
        </w:rPr>
        <w:t>Α</w:t>
      </w:r>
      <w:r w:rsidRPr="00FC239C">
        <w:rPr>
          <w:rFonts w:eastAsia="Times New Roman"/>
          <w:szCs w:val="24"/>
        </w:rPr>
        <w:t>πό τη στιγμή που μ</w:t>
      </w:r>
      <w:r w:rsidRPr="00FC239C">
        <w:rPr>
          <w:rFonts w:eastAsia="Times New Roman"/>
          <w:szCs w:val="24"/>
        </w:rPr>
        <w:t xml:space="preserve">ας λέτε ότι υπάρχει καταγγελία από το Εργατικό </w:t>
      </w:r>
      <w:r w:rsidRPr="00FC239C">
        <w:rPr>
          <w:rFonts w:eastAsia="Times New Roman"/>
          <w:szCs w:val="24"/>
        </w:rPr>
        <w:lastRenderedPageBreak/>
        <w:t>Κέντρο Λαυρίου ότι στη συγκεκριμένη περιοχή δεν έχει λυθεί το ζήτημα με τα μέσα ατομικής προστασίας</w:t>
      </w:r>
      <w:r>
        <w:rPr>
          <w:rFonts w:eastAsia="Times New Roman"/>
          <w:szCs w:val="24"/>
        </w:rPr>
        <w:t>,</w:t>
      </w:r>
      <w:r w:rsidRPr="00FC239C">
        <w:rPr>
          <w:rFonts w:eastAsia="Times New Roman"/>
          <w:szCs w:val="24"/>
        </w:rPr>
        <w:t xml:space="preserve"> θα προχωρήσουμε </w:t>
      </w:r>
      <w:r>
        <w:rPr>
          <w:rFonts w:eastAsia="Times New Roman"/>
          <w:szCs w:val="24"/>
        </w:rPr>
        <w:t>κι</w:t>
      </w:r>
      <w:r w:rsidRPr="00FC239C">
        <w:rPr>
          <w:rFonts w:eastAsia="Times New Roman"/>
          <w:szCs w:val="24"/>
        </w:rPr>
        <w:t xml:space="preserve"> εμείς </w:t>
      </w:r>
      <w:r>
        <w:rPr>
          <w:rFonts w:eastAsia="Times New Roman"/>
          <w:szCs w:val="24"/>
        </w:rPr>
        <w:t>σ</w:t>
      </w:r>
      <w:r w:rsidRPr="00FC239C">
        <w:rPr>
          <w:rFonts w:eastAsia="Times New Roman"/>
          <w:szCs w:val="24"/>
        </w:rPr>
        <w:t>τις απαραίτητες ενέργειες μέσα από την Επιθεώρηση Εργασίας</w:t>
      </w:r>
      <w:r>
        <w:rPr>
          <w:rFonts w:eastAsia="Times New Roman"/>
          <w:szCs w:val="24"/>
        </w:rPr>
        <w:t>.</w:t>
      </w:r>
      <w:r w:rsidRPr="00FC239C">
        <w:rPr>
          <w:rFonts w:eastAsia="Times New Roman"/>
          <w:szCs w:val="24"/>
        </w:rPr>
        <w:t xml:space="preserve"> Αυτό είναι το πρώτο</w:t>
      </w:r>
      <w:r>
        <w:rPr>
          <w:rFonts w:eastAsia="Times New Roman"/>
          <w:szCs w:val="24"/>
        </w:rPr>
        <w:t>.</w:t>
      </w:r>
      <w:r w:rsidRPr="00FC239C">
        <w:rPr>
          <w:rFonts w:eastAsia="Times New Roman"/>
          <w:szCs w:val="24"/>
        </w:rPr>
        <w:t xml:space="preserve"> </w:t>
      </w:r>
    </w:p>
    <w:p w14:paraId="6B14EA25" w14:textId="77777777" w:rsidR="004965E6" w:rsidRDefault="004D430C">
      <w:pPr>
        <w:spacing w:line="600" w:lineRule="auto"/>
        <w:ind w:firstLine="720"/>
        <w:jc w:val="both"/>
        <w:rPr>
          <w:rFonts w:eastAsia="Times New Roman"/>
          <w:szCs w:val="24"/>
        </w:rPr>
      </w:pPr>
      <w:r>
        <w:rPr>
          <w:rFonts w:eastAsia="Times New Roman"/>
          <w:szCs w:val="24"/>
        </w:rPr>
        <w:t>Τ</w:t>
      </w:r>
      <w:r w:rsidRPr="00FC239C">
        <w:rPr>
          <w:rFonts w:eastAsia="Times New Roman"/>
          <w:szCs w:val="24"/>
        </w:rPr>
        <w:t xml:space="preserve">ο δεύτερο που θα πω </w:t>
      </w:r>
      <w:r>
        <w:rPr>
          <w:rFonts w:eastAsia="Times New Roman"/>
          <w:szCs w:val="24"/>
        </w:rPr>
        <w:t xml:space="preserve">είναι </w:t>
      </w:r>
      <w:r w:rsidRPr="00FC239C">
        <w:rPr>
          <w:rFonts w:eastAsia="Times New Roman"/>
          <w:szCs w:val="24"/>
        </w:rPr>
        <w:t xml:space="preserve">ότι κανένας από τους ανθρώπους που εργάζεται αυτή τη στιγμή στο πρόγραμμα δεν θα </w:t>
      </w:r>
      <w:r>
        <w:rPr>
          <w:rFonts w:eastAsia="Times New Roman"/>
          <w:szCs w:val="24"/>
        </w:rPr>
        <w:t>αδικηθεί.</w:t>
      </w:r>
      <w:r w:rsidRPr="00FC239C">
        <w:rPr>
          <w:rFonts w:eastAsia="Times New Roman"/>
          <w:szCs w:val="24"/>
        </w:rPr>
        <w:t xml:space="preserve"> </w:t>
      </w:r>
      <w:r>
        <w:rPr>
          <w:rFonts w:eastAsia="Times New Roman"/>
          <w:szCs w:val="24"/>
        </w:rPr>
        <w:t>Τα ένσημα που θα πάρουν</w:t>
      </w:r>
      <w:r w:rsidRPr="00FC239C">
        <w:rPr>
          <w:rFonts w:eastAsia="Times New Roman"/>
          <w:szCs w:val="24"/>
        </w:rPr>
        <w:t xml:space="preserve"> </w:t>
      </w:r>
      <w:r>
        <w:rPr>
          <w:rFonts w:eastAsia="Times New Roman"/>
          <w:szCs w:val="24"/>
        </w:rPr>
        <w:t xml:space="preserve">θα </w:t>
      </w:r>
      <w:r w:rsidRPr="00FC239C">
        <w:rPr>
          <w:rFonts w:eastAsia="Times New Roman"/>
          <w:szCs w:val="24"/>
        </w:rPr>
        <w:t xml:space="preserve">αντιστοιχούν σε </w:t>
      </w:r>
      <w:proofErr w:type="spellStart"/>
      <w:r w:rsidRPr="00FC239C">
        <w:rPr>
          <w:rFonts w:eastAsia="Times New Roman"/>
          <w:szCs w:val="24"/>
        </w:rPr>
        <w:t>βαρέα</w:t>
      </w:r>
      <w:proofErr w:type="spellEnd"/>
      <w:r w:rsidRPr="00FC239C">
        <w:rPr>
          <w:rFonts w:eastAsia="Times New Roman"/>
          <w:szCs w:val="24"/>
        </w:rPr>
        <w:t xml:space="preserve"> και ανθυγιεινά</w:t>
      </w:r>
      <w:r>
        <w:rPr>
          <w:rFonts w:eastAsia="Times New Roman"/>
          <w:szCs w:val="24"/>
        </w:rPr>
        <w:t>.</w:t>
      </w:r>
      <w:r w:rsidRPr="00FC239C">
        <w:rPr>
          <w:rFonts w:eastAsia="Times New Roman"/>
          <w:szCs w:val="24"/>
        </w:rPr>
        <w:t xml:space="preserve"> </w:t>
      </w:r>
      <w:r>
        <w:rPr>
          <w:rFonts w:eastAsia="Times New Roman"/>
          <w:szCs w:val="24"/>
        </w:rPr>
        <w:t>Θ</w:t>
      </w:r>
      <w:r w:rsidRPr="00FC239C">
        <w:rPr>
          <w:rFonts w:eastAsia="Times New Roman"/>
          <w:szCs w:val="24"/>
        </w:rPr>
        <w:t>α λυθεί καθολικά</w:t>
      </w:r>
      <w:r>
        <w:rPr>
          <w:rFonts w:eastAsia="Times New Roman"/>
          <w:szCs w:val="24"/>
        </w:rPr>
        <w:t>, θ</w:t>
      </w:r>
      <w:r w:rsidRPr="00FC239C">
        <w:rPr>
          <w:rFonts w:eastAsia="Times New Roman"/>
          <w:szCs w:val="24"/>
        </w:rPr>
        <w:t>α λυθεί για όλους</w:t>
      </w:r>
      <w:r>
        <w:rPr>
          <w:rFonts w:eastAsia="Times New Roman"/>
          <w:szCs w:val="24"/>
        </w:rPr>
        <w:t xml:space="preserve">. </w:t>
      </w:r>
    </w:p>
    <w:p w14:paraId="6B14EA26" w14:textId="77777777" w:rsidR="004965E6" w:rsidRDefault="004D430C">
      <w:pPr>
        <w:spacing w:line="600" w:lineRule="auto"/>
        <w:ind w:firstLine="720"/>
        <w:jc w:val="both"/>
        <w:rPr>
          <w:rFonts w:eastAsia="Times New Roman"/>
          <w:bCs/>
          <w:szCs w:val="24"/>
        </w:rPr>
      </w:pPr>
      <w:r>
        <w:rPr>
          <w:rFonts w:eastAsia="Times New Roman"/>
          <w:bCs/>
          <w:szCs w:val="24"/>
        </w:rPr>
        <w:t xml:space="preserve">Προφανώς και γνωρίζουμε ότι οι </w:t>
      </w:r>
      <w:r>
        <w:rPr>
          <w:rFonts w:eastAsia="Times New Roman"/>
          <w:bCs/>
          <w:szCs w:val="24"/>
        </w:rPr>
        <w:t>ανάγκες των δασών είναι πολύ πιο δομικές και σταθερές και δεν καλύπτονται από ένα πρόγραμμα. Ποτέ δεν θεωρήσαμε ότι αυτά τα προγράμματα αποτελούν την απάντηση. Αποτελούν μια ψηφίδα σε μια προσπάθεια αλλαγής κατεύθυνσης. Όμως, σίγουρα πρέπει να αποκτήσει ξα</w:t>
      </w:r>
      <w:r>
        <w:rPr>
          <w:rFonts w:eastAsia="Times New Roman"/>
          <w:bCs/>
          <w:szCs w:val="24"/>
        </w:rPr>
        <w:t>νά η ίδια η ελληνική οικονομία δραστηριότητες μέσα στο δάσος συμβατές με την έννοια του δάσους που το κρατάνε στη ζωή, το ανανεώνουν κι έτσι αποφεύγουμε όλα τα φαινόμεν</w:t>
      </w:r>
      <w:r>
        <w:rPr>
          <w:rFonts w:eastAsia="Times New Roman"/>
          <w:bCs/>
          <w:szCs w:val="24"/>
        </w:rPr>
        <w:t>α</w:t>
      </w:r>
      <w:r>
        <w:rPr>
          <w:rFonts w:eastAsia="Times New Roman"/>
          <w:bCs/>
          <w:szCs w:val="24"/>
        </w:rPr>
        <w:t xml:space="preserve"> στα οποία αναφερθήκατε.</w:t>
      </w:r>
    </w:p>
    <w:p w14:paraId="6B14EA27" w14:textId="77777777" w:rsidR="004965E6" w:rsidRDefault="004D430C">
      <w:pPr>
        <w:spacing w:line="600" w:lineRule="auto"/>
        <w:ind w:firstLine="720"/>
        <w:jc w:val="both"/>
        <w:rPr>
          <w:rFonts w:eastAsia="Times New Roman"/>
          <w:bCs/>
          <w:szCs w:val="24"/>
        </w:rPr>
      </w:pPr>
      <w:r>
        <w:rPr>
          <w:rFonts w:eastAsia="Times New Roman"/>
          <w:bCs/>
          <w:szCs w:val="24"/>
        </w:rPr>
        <w:lastRenderedPageBreak/>
        <w:t>Τα προγράμματα αυτά θα συνεχίσουν και για το συγκεκριμένο ζήτη</w:t>
      </w:r>
      <w:r>
        <w:rPr>
          <w:rFonts w:eastAsia="Times New Roman"/>
          <w:bCs/>
          <w:szCs w:val="24"/>
        </w:rPr>
        <w:t xml:space="preserve">μα και στόχος μας είναι στο μέλλον να υπάρχει και πολύ μεγαλύτερη βαρύτητα στα ζητήματα της εκπαίδευσης, έτσι ώστε να μένει μια τεχνογνωσία με την καλή έννοια σ’ αυτούς </w:t>
      </w:r>
      <w:r w:rsidRPr="006513F8">
        <w:rPr>
          <w:rFonts w:eastAsia="Times New Roman"/>
          <w:bCs/>
          <w:szCs w:val="24"/>
        </w:rPr>
        <w:t>τους ανθρώπους</w:t>
      </w:r>
      <w:r>
        <w:rPr>
          <w:rFonts w:eastAsia="Times New Roman"/>
          <w:bCs/>
          <w:szCs w:val="24"/>
        </w:rPr>
        <w:t xml:space="preserve"> σ’ αυτές τις περιοχές και να μπορούν να αναπτυχθούν τέτοιες δραστηριότητ</w:t>
      </w:r>
      <w:r>
        <w:rPr>
          <w:rFonts w:eastAsia="Times New Roman"/>
          <w:bCs/>
          <w:szCs w:val="24"/>
        </w:rPr>
        <w:t>ες.</w:t>
      </w:r>
    </w:p>
    <w:p w14:paraId="6B14EA28" w14:textId="77777777" w:rsidR="004965E6" w:rsidRDefault="004D430C">
      <w:pPr>
        <w:spacing w:line="600" w:lineRule="auto"/>
        <w:ind w:firstLine="720"/>
        <w:jc w:val="both"/>
        <w:rPr>
          <w:rFonts w:eastAsia="Times New Roman"/>
          <w:bCs/>
          <w:szCs w:val="24"/>
        </w:rPr>
      </w:pPr>
      <w:r w:rsidRPr="00501D9B">
        <w:rPr>
          <w:rFonts w:eastAsia="Times New Roman"/>
          <w:b/>
          <w:bCs/>
          <w:szCs w:val="24"/>
        </w:rPr>
        <w:t>ΠΡΟΕΔΡΕΥΩΝ (Νικήτας Κακλαμάνης):</w:t>
      </w:r>
      <w:r>
        <w:rPr>
          <w:rFonts w:eastAsia="Times New Roman"/>
          <w:bCs/>
          <w:szCs w:val="24"/>
        </w:rPr>
        <w:t xml:space="preserve"> Ευχαριστώ και τους δύο που κερδίσατε χρόνο.</w:t>
      </w:r>
    </w:p>
    <w:p w14:paraId="6B14EA29" w14:textId="77777777" w:rsidR="004965E6" w:rsidRDefault="004D430C">
      <w:pPr>
        <w:spacing w:line="600" w:lineRule="auto"/>
        <w:ind w:firstLine="720"/>
        <w:jc w:val="both"/>
        <w:rPr>
          <w:rFonts w:eastAsia="Times New Roman" w:cs="Times New Roman"/>
          <w:szCs w:val="24"/>
        </w:rPr>
      </w:pPr>
      <w:r>
        <w:rPr>
          <w:rFonts w:eastAsia="Times New Roman"/>
          <w:bCs/>
          <w:szCs w:val="24"/>
        </w:rPr>
        <w:t xml:space="preserve">Ακολουθεί η </w:t>
      </w:r>
      <w:r>
        <w:rPr>
          <w:rFonts w:eastAsia="Times New Roman" w:cs="Times New Roman"/>
          <w:szCs w:val="24"/>
        </w:rPr>
        <w:t>έκτη με αριθμό 246/7-1-2019 επίκαιρη ερώτηση δεύτερου κύκλου του Βουλευτή Β΄ Αθηνών της Δημοκρατικής Συμπαράταξης ΠΑΣΟΚ</w:t>
      </w:r>
      <w:r>
        <w:rPr>
          <w:rFonts w:eastAsia="Times New Roman" w:cs="Times New Roman"/>
          <w:szCs w:val="24"/>
        </w:rPr>
        <w:t xml:space="preserve"> </w:t>
      </w:r>
      <w:r>
        <w:rPr>
          <w:rFonts w:eastAsia="Times New Roman" w:cs="Times New Roman"/>
          <w:szCs w:val="24"/>
        </w:rPr>
        <w:t xml:space="preserve">- ΔΗΜΑΡ κ. </w:t>
      </w:r>
      <w:r w:rsidRPr="00501D9B">
        <w:rPr>
          <w:rFonts w:eastAsia="Times New Roman" w:cs="Times New Roman"/>
          <w:bCs/>
          <w:szCs w:val="24"/>
        </w:rPr>
        <w:t>Γεωργίου</w:t>
      </w:r>
      <w:r>
        <w:rPr>
          <w:rFonts w:eastAsia="Times New Roman" w:cs="Times New Roman"/>
          <w:bCs/>
          <w:szCs w:val="24"/>
        </w:rPr>
        <w:t xml:space="preserve"> </w:t>
      </w:r>
      <w:r w:rsidRPr="00501D9B">
        <w:rPr>
          <w:rFonts w:eastAsia="Times New Roman" w:cs="Times New Roman"/>
          <w:bCs/>
          <w:szCs w:val="24"/>
        </w:rPr>
        <w:t>- Δημητρίου Καρρά</w:t>
      </w:r>
      <w:r>
        <w:rPr>
          <w:rFonts w:eastAsia="Times New Roman" w:cs="Times New Roman"/>
          <w:szCs w:val="24"/>
        </w:rPr>
        <w:t xml:space="preserve"> προς </w:t>
      </w:r>
      <w:r>
        <w:rPr>
          <w:rFonts w:eastAsia="Times New Roman" w:cs="Times New Roman"/>
          <w:szCs w:val="24"/>
        </w:rPr>
        <w:t xml:space="preserve">την Υπουργό </w:t>
      </w:r>
      <w:r w:rsidRPr="00501D9B">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με θέμα: «Αυθαιρετεί η Κυβέρνηση σε βάρος των εργαζομένων του ιδιωτικού τομέα από τη μη αξιοποίηση, για σκοπούς στεγαστικής αποκατάστασης, της </w:t>
      </w:r>
      <w:proofErr w:type="spellStart"/>
      <w:r>
        <w:rPr>
          <w:rFonts w:eastAsia="Times New Roman" w:cs="Times New Roman"/>
          <w:szCs w:val="24"/>
        </w:rPr>
        <w:t>παρακρατουμένης</w:t>
      </w:r>
      <w:proofErr w:type="spellEnd"/>
      <w:r>
        <w:rPr>
          <w:rFonts w:eastAsia="Times New Roman" w:cs="Times New Roman"/>
          <w:szCs w:val="24"/>
        </w:rPr>
        <w:t xml:space="preserve"> εισφοράς 1% επί των αποδοχ</w:t>
      </w:r>
      <w:r>
        <w:rPr>
          <w:rFonts w:eastAsia="Times New Roman" w:cs="Times New Roman"/>
          <w:szCs w:val="24"/>
        </w:rPr>
        <w:t>ών τους».</w:t>
      </w:r>
    </w:p>
    <w:p w14:paraId="6B14EA2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Κύριε Καρρά, έχετε τον λόγο.</w:t>
      </w:r>
    </w:p>
    <w:p w14:paraId="6B14EA2B" w14:textId="77777777" w:rsidR="004965E6" w:rsidRDefault="004D430C">
      <w:pPr>
        <w:spacing w:line="600" w:lineRule="auto"/>
        <w:ind w:firstLine="720"/>
        <w:jc w:val="both"/>
        <w:rPr>
          <w:rFonts w:eastAsia="Times New Roman" w:cs="Times New Roman"/>
          <w:szCs w:val="24"/>
        </w:rPr>
      </w:pPr>
      <w:r w:rsidRPr="00501D9B">
        <w:rPr>
          <w:rFonts w:eastAsia="Times New Roman" w:cs="Times New Roman"/>
          <w:b/>
          <w:szCs w:val="24"/>
        </w:rPr>
        <w:lastRenderedPageBreak/>
        <w:t>ΓΕΩΡΓΙΟΣ</w:t>
      </w:r>
      <w:r>
        <w:rPr>
          <w:rFonts w:eastAsia="Times New Roman" w:cs="Times New Roman"/>
          <w:b/>
          <w:szCs w:val="24"/>
        </w:rPr>
        <w:t xml:space="preserve"> </w:t>
      </w:r>
      <w:r w:rsidRPr="00501D9B">
        <w:rPr>
          <w:rFonts w:eastAsia="Times New Roman" w:cs="Times New Roman"/>
          <w:b/>
          <w:szCs w:val="24"/>
        </w:rPr>
        <w:t>-</w:t>
      </w:r>
      <w:r>
        <w:rPr>
          <w:rFonts w:eastAsia="Times New Roman" w:cs="Times New Roman"/>
          <w:b/>
          <w:szCs w:val="24"/>
        </w:rPr>
        <w:t xml:space="preserve"> </w:t>
      </w:r>
      <w:r w:rsidRPr="00501D9B">
        <w:rPr>
          <w:rFonts w:eastAsia="Times New Roman" w:cs="Times New Roman"/>
          <w:b/>
          <w:szCs w:val="24"/>
        </w:rPr>
        <w:t>ΔΗΜΗΤΡΙΟΣ ΚΑΡΡΑΣ:</w:t>
      </w:r>
      <w:r>
        <w:rPr>
          <w:rFonts w:eastAsia="Times New Roman" w:cs="Times New Roman"/>
          <w:szCs w:val="24"/>
        </w:rPr>
        <w:t xml:space="preserve"> Ευχαριστώ, κύριε Πρόεδρε.</w:t>
      </w:r>
    </w:p>
    <w:p w14:paraId="6B14EA2C" w14:textId="77777777" w:rsidR="004965E6" w:rsidRDefault="004D430C">
      <w:pPr>
        <w:spacing w:line="600" w:lineRule="auto"/>
        <w:ind w:firstLine="720"/>
        <w:jc w:val="both"/>
        <w:rPr>
          <w:rFonts w:eastAsia="Times New Roman"/>
          <w:bCs/>
          <w:szCs w:val="24"/>
        </w:rPr>
      </w:pPr>
      <w:r>
        <w:rPr>
          <w:rFonts w:eastAsia="Times New Roman"/>
          <w:bCs/>
          <w:szCs w:val="24"/>
        </w:rPr>
        <w:t>Όταν καταργήθηκε ο Οργανισμός Εργατικής Κατοικίας, κύριε Πρόεδρε, η εισφορά 1% επί των αποδοχών των εργαζόμενων, που αφορούσε την ενίσχυση του Οργανισμού Εργατική</w:t>
      </w:r>
      <w:r>
        <w:rPr>
          <w:rFonts w:eastAsia="Times New Roman"/>
          <w:bCs/>
          <w:szCs w:val="24"/>
        </w:rPr>
        <w:t xml:space="preserve">ς Κατοικίας και διατίθετο για σκοπούς στεγαστικής αποκατάστασης των ασφαλισμένων, συνέχισε να εισπράττεται από τον ΟΑΕΔ ως διάδοχο του Οργανισμού Εργατικής Κατοικίας. </w:t>
      </w:r>
    </w:p>
    <w:p w14:paraId="6B14EA2D" w14:textId="77777777" w:rsidR="004965E6" w:rsidRDefault="004D430C">
      <w:pPr>
        <w:spacing w:line="600" w:lineRule="auto"/>
        <w:ind w:firstLine="720"/>
        <w:jc w:val="both"/>
        <w:rPr>
          <w:rFonts w:eastAsia="Times New Roman"/>
          <w:bCs/>
          <w:szCs w:val="24"/>
        </w:rPr>
      </w:pPr>
      <w:r>
        <w:rPr>
          <w:rFonts w:eastAsia="Times New Roman"/>
          <w:bCs/>
          <w:szCs w:val="24"/>
        </w:rPr>
        <w:t xml:space="preserve">Οφείλω να θυμίσω ότι η κατάργηση του ΟΕΚ έγινε το 2013, οπότε έχουν </w:t>
      </w:r>
      <w:r w:rsidRPr="006513F8">
        <w:rPr>
          <w:rFonts w:eastAsia="Times New Roman"/>
          <w:bCs/>
          <w:szCs w:val="24"/>
        </w:rPr>
        <w:t>περάσει ήδη πέντε χρ</w:t>
      </w:r>
      <w:r w:rsidRPr="006513F8">
        <w:rPr>
          <w:rFonts w:eastAsia="Times New Roman"/>
          <w:bCs/>
          <w:szCs w:val="24"/>
        </w:rPr>
        <w:t>όνια</w:t>
      </w:r>
      <w:r>
        <w:rPr>
          <w:rFonts w:eastAsia="Times New Roman"/>
          <w:bCs/>
          <w:szCs w:val="24"/>
        </w:rPr>
        <w:t xml:space="preserve">. Οι </w:t>
      </w:r>
      <w:r w:rsidRPr="006513F8">
        <w:rPr>
          <w:rFonts w:eastAsia="Times New Roman"/>
          <w:bCs/>
          <w:szCs w:val="24"/>
        </w:rPr>
        <w:t>εισφορές εξακολο</w:t>
      </w:r>
      <w:r>
        <w:rPr>
          <w:rFonts w:eastAsia="Times New Roman"/>
          <w:bCs/>
          <w:szCs w:val="24"/>
        </w:rPr>
        <w:t>υθούν να καταβάλλονται. Από μι</w:t>
      </w:r>
      <w:r w:rsidRPr="006513F8">
        <w:rPr>
          <w:rFonts w:eastAsia="Times New Roman"/>
          <w:bCs/>
          <w:szCs w:val="24"/>
        </w:rPr>
        <w:t>α πρόχειρη εκτίμηση</w:t>
      </w:r>
      <w:r>
        <w:rPr>
          <w:rFonts w:eastAsia="Times New Roman"/>
          <w:bCs/>
          <w:szCs w:val="24"/>
        </w:rPr>
        <w:t xml:space="preserve">, </w:t>
      </w:r>
      <w:r w:rsidRPr="006513F8">
        <w:rPr>
          <w:rFonts w:eastAsia="Times New Roman"/>
          <w:bCs/>
          <w:szCs w:val="24"/>
        </w:rPr>
        <w:t xml:space="preserve">η οποία υπάρχει έχουν περάσει το ένα δισεκατομμύριο τα </w:t>
      </w:r>
      <w:proofErr w:type="spellStart"/>
      <w:r w:rsidRPr="006513F8">
        <w:rPr>
          <w:rFonts w:eastAsia="Times New Roman"/>
          <w:bCs/>
          <w:szCs w:val="24"/>
        </w:rPr>
        <w:t>συγκεντρω</w:t>
      </w:r>
      <w:r>
        <w:rPr>
          <w:rFonts w:eastAsia="Times New Roman"/>
          <w:bCs/>
          <w:szCs w:val="24"/>
        </w:rPr>
        <w:t>θέντα</w:t>
      </w:r>
      <w:proofErr w:type="spellEnd"/>
      <w:r>
        <w:rPr>
          <w:rFonts w:eastAsia="Times New Roman"/>
          <w:bCs/>
          <w:szCs w:val="24"/>
        </w:rPr>
        <w:t xml:space="preserve"> κεφάλαια. Κ</w:t>
      </w:r>
      <w:r w:rsidRPr="006513F8">
        <w:rPr>
          <w:rFonts w:eastAsia="Times New Roman"/>
          <w:bCs/>
          <w:szCs w:val="24"/>
        </w:rPr>
        <w:t xml:space="preserve">αι αναφέρομαι στο γεγονός </w:t>
      </w:r>
      <w:r>
        <w:rPr>
          <w:rFonts w:eastAsia="Times New Roman"/>
          <w:bCs/>
          <w:szCs w:val="24"/>
        </w:rPr>
        <w:t xml:space="preserve">ότι ήδη και για το </w:t>
      </w:r>
      <w:r w:rsidRPr="006513F8">
        <w:rPr>
          <w:rFonts w:eastAsia="Times New Roman"/>
          <w:bCs/>
          <w:szCs w:val="24"/>
        </w:rPr>
        <w:t>2019</w:t>
      </w:r>
      <w:r>
        <w:rPr>
          <w:rFonts w:eastAsia="Times New Roman"/>
          <w:bCs/>
          <w:szCs w:val="24"/>
        </w:rPr>
        <w:t>,</w:t>
      </w:r>
      <w:r w:rsidRPr="006513F8">
        <w:rPr>
          <w:rFonts w:eastAsia="Times New Roman"/>
          <w:bCs/>
          <w:szCs w:val="24"/>
        </w:rPr>
        <w:t xml:space="preserve"> όπως προκύπτει από τον προϋπολογισμό του ΟΑΕΔ</w:t>
      </w:r>
      <w:r>
        <w:rPr>
          <w:rFonts w:eastAsia="Times New Roman"/>
          <w:bCs/>
          <w:szCs w:val="24"/>
        </w:rPr>
        <w:t>,</w:t>
      </w:r>
      <w:r w:rsidRPr="006513F8">
        <w:rPr>
          <w:rFonts w:eastAsia="Times New Roman"/>
          <w:bCs/>
          <w:szCs w:val="24"/>
        </w:rPr>
        <w:t xml:space="preserve"> προβλέπονται έσοδα 285</w:t>
      </w:r>
      <w:r>
        <w:rPr>
          <w:rFonts w:eastAsia="Times New Roman"/>
          <w:bCs/>
          <w:szCs w:val="24"/>
        </w:rPr>
        <w:t xml:space="preserve">.632.000 </w:t>
      </w:r>
      <w:r>
        <w:rPr>
          <w:rFonts w:eastAsia="Times New Roman"/>
          <w:bCs/>
          <w:szCs w:val="24"/>
        </w:rPr>
        <w:t xml:space="preserve">ευρώ </w:t>
      </w:r>
      <w:r>
        <w:rPr>
          <w:rFonts w:eastAsia="Times New Roman"/>
          <w:bCs/>
          <w:szCs w:val="24"/>
        </w:rPr>
        <w:t xml:space="preserve">από τον πόρο αυτόν, </w:t>
      </w:r>
      <w:r w:rsidRPr="006513F8">
        <w:rPr>
          <w:rFonts w:eastAsia="Times New Roman"/>
          <w:bCs/>
          <w:szCs w:val="24"/>
        </w:rPr>
        <w:t>χωρίς όμως να έχει γίνει κανένα πρόγραμμα στεγαστικής αποκατάστασης</w:t>
      </w:r>
      <w:r>
        <w:rPr>
          <w:rFonts w:eastAsia="Times New Roman"/>
          <w:bCs/>
          <w:szCs w:val="24"/>
        </w:rPr>
        <w:t>,</w:t>
      </w:r>
      <w:r w:rsidRPr="006513F8">
        <w:rPr>
          <w:rFonts w:eastAsia="Times New Roman"/>
          <w:bCs/>
          <w:szCs w:val="24"/>
        </w:rPr>
        <w:t xml:space="preserve"> χωρίς να έχει εξαγγελθεί προγραμματισμός</w:t>
      </w:r>
      <w:r>
        <w:rPr>
          <w:rFonts w:eastAsia="Times New Roman"/>
          <w:bCs/>
          <w:szCs w:val="24"/>
        </w:rPr>
        <w:t>. Α</w:t>
      </w:r>
      <w:r w:rsidRPr="006513F8">
        <w:rPr>
          <w:rFonts w:eastAsia="Times New Roman"/>
          <w:bCs/>
          <w:szCs w:val="24"/>
        </w:rPr>
        <w:t>ντίθετα</w:t>
      </w:r>
      <w:r>
        <w:rPr>
          <w:rFonts w:eastAsia="Times New Roman"/>
          <w:bCs/>
          <w:szCs w:val="24"/>
        </w:rPr>
        <w:t>,</w:t>
      </w:r>
      <w:r w:rsidRPr="006513F8">
        <w:rPr>
          <w:rFonts w:eastAsia="Times New Roman"/>
          <w:bCs/>
          <w:szCs w:val="24"/>
        </w:rPr>
        <w:t xml:space="preserve"> ακούγονται φήμες ότι τα χρήμ</w:t>
      </w:r>
      <w:r>
        <w:rPr>
          <w:rFonts w:eastAsia="Times New Roman"/>
          <w:bCs/>
          <w:szCs w:val="24"/>
        </w:rPr>
        <w:t>ατα αυτά έχουν μεταφερθεί στην Τ</w:t>
      </w:r>
      <w:r w:rsidRPr="006513F8">
        <w:rPr>
          <w:rFonts w:eastAsia="Times New Roman"/>
          <w:bCs/>
          <w:szCs w:val="24"/>
        </w:rPr>
        <w:t>ράπεζα της Ελλάδος</w:t>
      </w:r>
      <w:r>
        <w:rPr>
          <w:rFonts w:eastAsia="Times New Roman"/>
          <w:bCs/>
          <w:szCs w:val="24"/>
        </w:rPr>
        <w:t>,</w:t>
      </w:r>
      <w:r w:rsidRPr="006513F8">
        <w:rPr>
          <w:rFonts w:eastAsia="Times New Roman"/>
          <w:bCs/>
          <w:szCs w:val="24"/>
        </w:rPr>
        <w:t xml:space="preserve"> ότι μπορεί ενδεχόμενα να έχουν </w:t>
      </w:r>
      <w:r w:rsidRPr="006513F8">
        <w:rPr>
          <w:rFonts w:eastAsia="Times New Roman"/>
          <w:bCs/>
          <w:szCs w:val="24"/>
        </w:rPr>
        <w:lastRenderedPageBreak/>
        <w:t>διατεθεί για άλλους σκοπούς</w:t>
      </w:r>
      <w:r>
        <w:rPr>
          <w:rFonts w:eastAsia="Times New Roman"/>
          <w:bCs/>
          <w:szCs w:val="24"/>
        </w:rPr>
        <w:t>. Μ</w:t>
      </w:r>
      <w:r w:rsidRPr="006513F8">
        <w:rPr>
          <w:rFonts w:eastAsia="Times New Roman"/>
          <w:bCs/>
          <w:szCs w:val="24"/>
        </w:rPr>
        <w:t>ε τη σημερινή οικονομική κρίση καταλαβαίνετε ότι είναι απολύτως απαραίτητα για τους εργαζόμενους του ιδιωτικού τομέα για το</w:t>
      </w:r>
      <w:r>
        <w:rPr>
          <w:rFonts w:eastAsia="Times New Roman"/>
          <w:bCs/>
          <w:szCs w:val="24"/>
        </w:rPr>
        <w:t>ν</w:t>
      </w:r>
      <w:r w:rsidRPr="006513F8">
        <w:rPr>
          <w:rFonts w:eastAsia="Times New Roman"/>
          <w:bCs/>
          <w:szCs w:val="24"/>
        </w:rPr>
        <w:t xml:space="preserve"> λόγο ότι θα καλύψουν στεγαστικές ανάγκες εκείνων</w:t>
      </w:r>
      <w:r>
        <w:rPr>
          <w:rFonts w:eastAsia="Times New Roman"/>
          <w:bCs/>
          <w:szCs w:val="24"/>
        </w:rPr>
        <w:t>,</w:t>
      </w:r>
      <w:r w:rsidRPr="006513F8">
        <w:rPr>
          <w:rFonts w:eastAsia="Times New Roman"/>
          <w:bCs/>
          <w:szCs w:val="24"/>
        </w:rPr>
        <w:t xml:space="preserve"> οι οποίοι στερούντ</w:t>
      </w:r>
      <w:r w:rsidRPr="006513F8">
        <w:rPr>
          <w:rFonts w:eastAsia="Times New Roman"/>
          <w:bCs/>
          <w:szCs w:val="24"/>
        </w:rPr>
        <w:t xml:space="preserve">αι ιδιόκτητης κατοικίας ή θα δώσουν μέσω των αποθεματικών του </w:t>
      </w:r>
      <w:proofErr w:type="spellStart"/>
      <w:r w:rsidRPr="006513F8">
        <w:rPr>
          <w:rFonts w:eastAsia="Times New Roman"/>
          <w:bCs/>
          <w:szCs w:val="24"/>
        </w:rPr>
        <w:t>καταργηθέντος</w:t>
      </w:r>
      <w:proofErr w:type="spellEnd"/>
      <w:r w:rsidRPr="006513F8">
        <w:rPr>
          <w:rFonts w:eastAsia="Times New Roman"/>
          <w:bCs/>
          <w:szCs w:val="24"/>
        </w:rPr>
        <w:t xml:space="preserve"> ΟΕΚ </w:t>
      </w:r>
      <w:r>
        <w:rPr>
          <w:rFonts w:eastAsia="Times New Roman"/>
          <w:bCs/>
          <w:szCs w:val="24"/>
        </w:rPr>
        <w:t>δάνεια για</w:t>
      </w:r>
      <w:r w:rsidRPr="006513F8">
        <w:rPr>
          <w:rFonts w:eastAsia="Times New Roman"/>
          <w:bCs/>
          <w:szCs w:val="24"/>
        </w:rPr>
        <w:t xml:space="preserve"> στεγα</w:t>
      </w:r>
      <w:r>
        <w:rPr>
          <w:rFonts w:eastAsia="Times New Roman"/>
          <w:bCs/>
          <w:szCs w:val="24"/>
        </w:rPr>
        <w:t>στική αποκατάσταση επιδοτούμενα.</w:t>
      </w:r>
    </w:p>
    <w:p w14:paraId="6B14EA2E" w14:textId="77777777" w:rsidR="004965E6" w:rsidRDefault="004D430C">
      <w:pPr>
        <w:spacing w:line="600" w:lineRule="auto"/>
        <w:ind w:firstLine="720"/>
        <w:jc w:val="both"/>
        <w:rPr>
          <w:rFonts w:eastAsia="Times New Roman"/>
          <w:bCs/>
          <w:szCs w:val="24"/>
        </w:rPr>
      </w:pPr>
      <w:r>
        <w:rPr>
          <w:rFonts w:eastAsia="Times New Roman"/>
          <w:bCs/>
          <w:szCs w:val="24"/>
        </w:rPr>
        <w:t>Δ</w:t>
      </w:r>
      <w:r w:rsidRPr="006513F8">
        <w:rPr>
          <w:rFonts w:eastAsia="Times New Roman"/>
          <w:bCs/>
          <w:szCs w:val="24"/>
        </w:rPr>
        <w:t>υστυχώς</w:t>
      </w:r>
      <w:r>
        <w:rPr>
          <w:rFonts w:eastAsia="Times New Roman"/>
          <w:bCs/>
          <w:szCs w:val="24"/>
        </w:rPr>
        <w:t>,</w:t>
      </w:r>
      <w:r w:rsidRPr="006513F8">
        <w:rPr>
          <w:rFonts w:eastAsia="Times New Roman"/>
          <w:bCs/>
          <w:szCs w:val="24"/>
        </w:rPr>
        <w:t xml:space="preserve"> δεν έχει γίνει τίποτα τα τελευταία </w:t>
      </w:r>
      <w:r>
        <w:rPr>
          <w:rFonts w:eastAsia="Times New Roman"/>
          <w:bCs/>
          <w:szCs w:val="24"/>
        </w:rPr>
        <w:t>πέντε-έξι</w:t>
      </w:r>
      <w:r w:rsidRPr="006513F8">
        <w:rPr>
          <w:rFonts w:eastAsia="Times New Roman"/>
          <w:bCs/>
          <w:szCs w:val="24"/>
        </w:rPr>
        <w:t xml:space="preserve"> χρόνια από την ημέρα κατάργησης του </w:t>
      </w:r>
      <w:r>
        <w:rPr>
          <w:rFonts w:eastAsia="Times New Roman"/>
          <w:bCs/>
          <w:szCs w:val="24"/>
        </w:rPr>
        <w:t>ΟΕΚ. Ο</w:t>
      </w:r>
      <w:r w:rsidRPr="006513F8">
        <w:rPr>
          <w:rFonts w:eastAsia="Times New Roman"/>
          <w:bCs/>
          <w:szCs w:val="24"/>
        </w:rPr>
        <w:t>φείλω να θυμίσω στον κύριο Υπο</w:t>
      </w:r>
      <w:r w:rsidRPr="006513F8">
        <w:rPr>
          <w:rFonts w:eastAsia="Times New Roman"/>
          <w:bCs/>
          <w:szCs w:val="24"/>
        </w:rPr>
        <w:t xml:space="preserve">υργό ότι υπάρχουν </w:t>
      </w:r>
      <w:r>
        <w:rPr>
          <w:rFonts w:eastAsia="Times New Roman"/>
          <w:bCs/>
          <w:szCs w:val="24"/>
        </w:rPr>
        <w:t>και οικισμοί</w:t>
      </w:r>
      <w:r w:rsidRPr="006513F8">
        <w:rPr>
          <w:rFonts w:eastAsia="Times New Roman"/>
          <w:bCs/>
          <w:szCs w:val="24"/>
        </w:rPr>
        <w:t xml:space="preserve"> ακόμα</w:t>
      </w:r>
      <w:r>
        <w:rPr>
          <w:rFonts w:eastAsia="Times New Roman"/>
          <w:bCs/>
          <w:szCs w:val="24"/>
        </w:rPr>
        <w:t>,</w:t>
      </w:r>
      <w:r w:rsidRPr="006513F8">
        <w:rPr>
          <w:rFonts w:eastAsia="Times New Roman"/>
          <w:bCs/>
          <w:szCs w:val="24"/>
        </w:rPr>
        <w:t xml:space="preserve"> οι </w:t>
      </w:r>
      <w:r>
        <w:rPr>
          <w:rFonts w:eastAsia="Times New Roman"/>
          <w:bCs/>
          <w:szCs w:val="24"/>
        </w:rPr>
        <w:t>οποίοι δεν έχουν ολοκληρωθεί. Σ</w:t>
      </w:r>
      <w:r w:rsidRPr="006513F8">
        <w:rPr>
          <w:rFonts w:eastAsia="Times New Roman"/>
          <w:bCs/>
          <w:szCs w:val="24"/>
        </w:rPr>
        <w:t xml:space="preserve">υγκεκριμένα αναφέρομαι στον οικισμό στα Γρεβενά του </w:t>
      </w:r>
      <w:r>
        <w:rPr>
          <w:rFonts w:eastAsia="Times New Roman"/>
          <w:bCs/>
          <w:szCs w:val="24"/>
        </w:rPr>
        <w:t xml:space="preserve">ΟΕΚ, ο </w:t>
      </w:r>
      <w:r w:rsidRPr="006513F8">
        <w:rPr>
          <w:rFonts w:eastAsia="Times New Roman"/>
          <w:bCs/>
          <w:szCs w:val="24"/>
        </w:rPr>
        <w:t xml:space="preserve">οποίος έχει έξι χρόνια </w:t>
      </w:r>
      <w:r>
        <w:rPr>
          <w:rFonts w:eastAsia="Times New Roman"/>
          <w:bCs/>
          <w:szCs w:val="24"/>
        </w:rPr>
        <w:t>μείνει</w:t>
      </w:r>
      <w:r w:rsidRPr="006513F8">
        <w:rPr>
          <w:rFonts w:eastAsia="Times New Roman"/>
          <w:bCs/>
          <w:szCs w:val="24"/>
        </w:rPr>
        <w:t xml:space="preserve"> στην τύχη του</w:t>
      </w:r>
      <w:r>
        <w:rPr>
          <w:rFonts w:eastAsia="Times New Roman"/>
          <w:bCs/>
          <w:szCs w:val="24"/>
        </w:rPr>
        <w:t xml:space="preserve"> και ενώ έχουν γίνει οι κληρώσεις, δεν </w:t>
      </w:r>
      <w:r w:rsidRPr="006513F8">
        <w:rPr>
          <w:rFonts w:eastAsia="Times New Roman"/>
          <w:bCs/>
          <w:szCs w:val="24"/>
        </w:rPr>
        <w:t>μπορούν να εγκατασταθούν οι δικαιούχοι</w:t>
      </w:r>
      <w:r>
        <w:rPr>
          <w:rFonts w:eastAsia="Times New Roman"/>
          <w:bCs/>
          <w:szCs w:val="24"/>
        </w:rPr>
        <w:t>. Μ</w:t>
      </w:r>
      <w:r w:rsidRPr="006513F8">
        <w:rPr>
          <w:rFonts w:eastAsia="Times New Roman"/>
          <w:bCs/>
          <w:szCs w:val="24"/>
        </w:rPr>
        <w:t>άλ</w:t>
      </w:r>
      <w:r w:rsidRPr="006513F8">
        <w:rPr>
          <w:rFonts w:eastAsia="Times New Roman"/>
          <w:bCs/>
          <w:szCs w:val="24"/>
        </w:rPr>
        <w:t>ιστα</w:t>
      </w:r>
      <w:r>
        <w:rPr>
          <w:rFonts w:eastAsia="Times New Roman"/>
          <w:bCs/>
          <w:szCs w:val="24"/>
        </w:rPr>
        <w:t>,</w:t>
      </w:r>
      <w:r w:rsidRPr="006513F8">
        <w:rPr>
          <w:rFonts w:eastAsia="Times New Roman"/>
          <w:bCs/>
          <w:szCs w:val="24"/>
        </w:rPr>
        <w:t xml:space="preserve"> έχει υποβληθεί </w:t>
      </w:r>
      <w:r>
        <w:rPr>
          <w:rFonts w:eastAsia="Times New Roman"/>
          <w:bCs/>
          <w:szCs w:val="24"/>
        </w:rPr>
        <w:t>από πλευράς μ</w:t>
      </w:r>
      <w:r w:rsidRPr="006513F8">
        <w:rPr>
          <w:rFonts w:eastAsia="Times New Roman"/>
          <w:bCs/>
          <w:szCs w:val="24"/>
        </w:rPr>
        <w:t>ου και ερώτησ</w:t>
      </w:r>
      <w:r>
        <w:rPr>
          <w:rFonts w:eastAsia="Times New Roman"/>
          <w:bCs/>
          <w:szCs w:val="24"/>
        </w:rPr>
        <w:t>ή για α</w:t>
      </w:r>
      <w:r w:rsidRPr="006513F8">
        <w:rPr>
          <w:rFonts w:eastAsia="Times New Roman"/>
          <w:bCs/>
          <w:szCs w:val="24"/>
        </w:rPr>
        <w:t>υτό</w:t>
      </w:r>
      <w:r>
        <w:rPr>
          <w:rFonts w:eastAsia="Times New Roman"/>
          <w:bCs/>
          <w:szCs w:val="24"/>
        </w:rPr>
        <w:t>ν</w:t>
      </w:r>
      <w:r w:rsidRPr="006513F8">
        <w:rPr>
          <w:rFonts w:eastAsia="Times New Roman"/>
          <w:bCs/>
          <w:szCs w:val="24"/>
        </w:rPr>
        <w:t xml:space="preserve"> το</w:t>
      </w:r>
      <w:r>
        <w:rPr>
          <w:rFonts w:eastAsia="Times New Roman"/>
          <w:bCs/>
          <w:szCs w:val="24"/>
        </w:rPr>
        <w:t>ν</w:t>
      </w:r>
      <w:r w:rsidRPr="006513F8">
        <w:rPr>
          <w:rFonts w:eastAsia="Times New Roman"/>
          <w:bCs/>
          <w:szCs w:val="24"/>
        </w:rPr>
        <w:t xml:space="preserve"> σκοπό</w:t>
      </w:r>
      <w:r>
        <w:rPr>
          <w:rFonts w:eastAsia="Times New Roman"/>
          <w:bCs/>
          <w:szCs w:val="24"/>
        </w:rPr>
        <w:t>, που</w:t>
      </w:r>
      <w:r w:rsidRPr="006513F8">
        <w:rPr>
          <w:rFonts w:eastAsia="Times New Roman"/>
          <w:bCs/>
          <w:szCs w:val="24"/>
        </w:rPr>
        <w:t xml:space="preserve"> δεν έχει απαντηθεί</w:t>
      </w:r>
      <w:r>
        <w:rPr>
          <w:rFonts w:eastAsia="Times New Roman"/>
          <w:bCs/>
          <w:szCs w:val="24"/>
        </w:rPr>
        <w:t>.</w:t>
      </w:r>
    </w:p>
    <w:p w14:paraId="6B14EA2F" w14:textId="77777777" w:rsidR="004965E6" w:rsidRDefault="004D430C">
      <w:pPr>
        <w:spacing w:line="600" w:lineRule="auto"/>
        <w:ind w:firstLine="720"/>
        <w:jc w:val="both"/>
        <w:rPr>
          <w:rFonts w:eastAsia="Times New Roman"/>
          <w:bCs/>
          <w:szCs w:val="24"/>
        </w:rPr>
      </w:pPr>
      <w:r>
        <w:rPr>
          <w:rFonts w:eastAsia="Times New Roman"/>
          <w:bCs/>
          <w:szCs w:val="24"/>
        </w:rPr>
        <w:t>Κ</w:t>
      </w:r>
      <w:r w:rsidRPr="006513F8">
        <w:rPr>
          <w:rFonts w:eastAsia="Times New Roman"/>
          <w:bCs/>
          <w:szCs w:val="24"/>
        </w:rPr>
        <w:t>ατόπιν αυτού</w:t>
      </w:r>
      <w:r>
        <w:rPr>
          <w:rFonts w:eastAsia="Times New Roman"/>
          <w:bCs/>
          <w:szCs w:val="24"/>
        </w:rPr>
        <w:t>,</w:t>
      </w:r>
      <w:r w:rsidRPr="006513F8">
        <w:rPr>
          <w:rFonts w:eastAsia="Times New Roman"/>
          <w:bCs/>
          <w:szCs w:val="24"/>
        </w:rPr>
        <w:t xml:space="preserve"> τα ερωτήματα που τίθε</w:t>
      </w:r>
      <w:r>
        <w:rPr>
          <w:rFonts w:eastAsia="Times New Roman"/>
          <w:bCs/>
          <w:szCs w:val="24"/>
        </w:rPr>
        <w:t>ν</w:t>
      </w:r>
      <w:r w:rsidRPr="006513F8">
        <w:rPr>
          <w:rFonts w:eastAsia="Times New Roman"/>
          <w:bCs/>
          <w:szCs w:val="24"/>
        </w:rPr>
        <w:t>ται</w:t>
      </w:r>
      <w:r>
        <w:rPr>
          <w:rFonts w:eastAsia="Times New Roman"/>
          <w:bCs/>
          <w:szCs w:val="24"/>
        </w:rPr>
        <w:t>, κύριε Π</w:t>
      </w:r>
      <w:r w:rsidRPr="006513F8">
        <w:rPr>
          <w:rFonts w:eastAsia="Times New Roman"/>
          <w:bCs/>
          <w:szCs w:val="24"/>
        </w:rPr>
        <w:t>ρόεδρε</w:t>
      </w:r>
      <w:r>
        <w:rPr>
          <w:rFonts w:eastAsia="Times New Roman"/>
          <w:bCs/>
          <w:szCs w:val="24"/>
        </w:rPr>
        <w:t>,</w:t>
      </w:r>
      <w:r w:rsidRPr="006513F8">
        <w:rPr>
          <w:rFonts w:eastAsia="Times New Roman"/>
          <w:bCs/>
          <w:szCs w:val="24"/>
        </w:rPr>
        <w:t xml:space="preserve"> είναι</w:t>
      </w:r>
      <w:r>
        <w:rPr>
          <w:rFonts w:eastAsia="Times New Roman"/>
          <w:bCs/>
          <w:szCs w:val="24"/>
        </w:rPr>
        <w:t xml:space="preserve">, πρώτον, αν τα χρήματα των εισφορών </w:t>
      </w:r>
      <w:r w:rsidRPr="006513F8">
        <w:rPr>
          <w:rFonts w:eastAsia="Times New Roman"/>
          <w:bCs/>
          <w:szCs w:val="24"/>
        </w:rPr>
        <w:t xml:space="preserve">αυτών παραμένουν στη διάθεση του ΟΑΕΔ </w:t>
      </w:r>
      <w:r>
        <w:rPr>
          <w:rFonts w:eastAsia="Times New Roman"/>
          <w:bCs/>
          <w:szCs w:val="24"/>
        </w:rPr>
        <w:t>ή έχουν διατεθεί για άλλο</w:t>
      </w:r>
      <w:r>
        <w:rPr>
          <w:rFonts w:eastAsia="Times New Roman"/>
          <w:bCs/>
          <w:szCs w:val="24"/>
        </w:rPr>
        <w:t xml:space="preserve">υς </w:t>
      </w:r>
      <w:r w:rsidRPr="006513F8">
        <w:rPr>
          <w:rFonts w:eastAsia="Times New Roman"/>
          <w:bCs/>
          <w:szCs w:val="24"/>
        </w:rPr>
        <w:t>σκοπούς και το δεύτερο ερώτημα είναι ποιες είναι ο</w:t>
      </w:r>
      <w:r>
        <w:rPr>
          <w:rFonts w:eastAsia="Times New Roman"/>
          <w:bCs/>
          <w:szCs w:val="24"/>
        </w:rPr>
        <w:t>ι προθέσεις και η δέσμευση της Κ</w:t>
      </w:r>
      <w:r w:rsidRPr="006513F8">
        <w:rPr>
          <w:rFonts w:eastAsia="Times New Roman"/>
          <w:bCs/>
          <w:szCs w:val="24"/>
        </w:rPr>
        <w:t xml:space="preserve">υβέρνησης </w:t>
      </w:r>
      <w:r>
        <w:rPr>
          <w:rFonts w:eastAsia="Times New Roman"/>
          <w:bCs/>
          <w:szCs w:val="24"/>
        </w:rPr>
        <w:t>εντός</w:t>
      </w:r>
      <w:r w:rsidRPr="006513F8">
        <w:rPr>
          <w:rFonts w:eastAsia="Times New Roman"/>
          <w:bCs/>
          <w:szCs w:val="24"/>
        </w:rPr>
        <w:t xml:space="preserve"> ενός χρονοδιαγράμματος </w:t>
      </w:r>
      <w:r>
        <w:rPr>
          <w:rFonts w:eastAsia="Times New Roman"/>
          <w:bCs/>
          <w:szCs w:val="24"/>
        </w:rPr>
        <w:t>ν</w:t>
      </w:r>
      <w:r w:rsidRPr="006513F8">
        <w:rPr>
          <w:rFonts w:eastAsia="Times New Roman"/>
          <w:bCs/>
          <w:szCs w:val="24"/>
        </w:rPr>
        <w:t xml:space="preserve">α </w:t>
      </w:r>
      <w:r w:rsidRPr="006513F8">
        <w:rPr>
          <w:rFonts w:eastAsia="Times New Roman"/>
          <w:bCs/>
          <w:szCs w:val="24"/>
        </w:rPr>
        <w:lastRenderedPageBreak/>
        <w:t xml:space="preserve">ξεκινήσει εκ νέου τα </w:t>
      </w:r>
      <w:r>
        <w:rPr>
          <w:rFonts w:eastAsia="Times New Roman"/>
          <w:bCs/>
          <w:szCs w:val="24"/>
        </w:rPr>
        <w:t>π</w:t>
      </w:r>
      <w:r w:rsidRPr="006513F8">
        <w:rPr>
          <w:rFonts w:eastAsia="Times New Roman"/>
          <w:bCs/>
          <w:szCs w:val="24"/>
        </w:rPr>
        <w:t xml:space="preserve">ρογράμματα </w:t>
      </w:r>
      <w:r>
        <w:rPr>
          <w:rFonts w:eastAsia="Times New Roman"/>
          <w:bCs/>
          <w:szCs w:val="24"/>
        </w:rPr>
        <w:t>σ</w:t>
      </w:r>
      <w:r w:rsidRPr="006513F8">
        <w:rPr>
          <w:rFonts w:eastAsia="Times New Roman"/>
          <w:bCs/>
          <w:szCs w:val="24"/>
        </w:rPr>
        <w:t xml:space="preserve">τεγαστικής </w:t>
      </w:r>
      <w:r>
        <w:rPr>
          <w:rFonts w:eastAsia="Times New Roman"/>
          <w:bCs/>
          <w:szCs w:val="24"/>
        </w:rPr>
        <w:t>α</w:t>
      </w:r>
      <w:r w:rsidRPr="006513F8">
        <w:rPr>
          <w:rFonts w:eastAsia="Times New Roman"/>
          <w:bCs/>
          <w:szCs w:val="24"/>
        </w:rPr>
        <w:t xml:space="preserve">ποκατάστασης </w:t>
      </w:r>
      <w:r w:rsidRPr="006513F8">
        <w:rPr>
          <w:rFonts w:eastAsia="Times New Roman"/>
          <w:bCs/>
          <w:szCs w:val="24"/>
        </w:rPr>
        <w:t>είτε με επιδοτούμενο δανεισμό από τα διαθέσιμα του πρ</w:t>
      </w:r>
      <w:r>
        <w:rPr>
          <w:rFonts w:eastAsia="Times New Roman"/>
          <w:bCs/>
          <w:szCs w:val="24"/>
        </w:rPr>
        <w:t xml:space="preserve">ώην ΟΚΕ </w:t>
      </w:r>
      <w:r w:rsidRPr="006513F8">
        <w:rPr>
          <w:rFonts w:eastAsia="Times New Roman"/>
          <w:bCs/>
          <w:szCs w:val="24"/>
        </w:rPr>
        <w:t xml:space="preserve">είτε με </w:t>
      </w:r>
      <w:r w:rsidRPr="006513F8">
        <w:rPr>
          <w:rFonts w:eastAsia="Times New Roman"/>
          <w:bCs/>
          <w:szCs w:val="24"/>
        </w:rPr>
        <w:t>την ανέγερση κατοικιών</w:t>
      </w:r>
      <w:r>
        <w:rPr>
          <w:rFonts w:eastAsia="Times New Roman"/>
          <w:bCs/>
          <w:szCs w:val="24"/>
        </w:rPr>
        <w:t>.</w:t>
      </w:r>
    </w:p>
    <w:p w14:paraId="6B14EA30" w14:textId="77777777" w:rsidR="004965E6" w:rsidRDefault="004D430C">
      <w:pPr>
        <w:spacing w:line="600" w:lineRule="auto"/>
        <w:ind w:firstLine="720"/>
        <w:jc w:val="both"/>
        <w:rPr>
          <w:rFonts w:eastAsia="Times New Roman"/>
          <w:bCs/>
          <w:szCs w:val="24"/>
        </w:rPr>
      </w:pPr>
      <w:r>
        <w:rPr>
          <w:rFonts w:eastAsia="Times New Roman"/>
          <w:bCs/>
          <w:szCs w:val="24"/>
        </w:rPr>
        <w:t>Κύριε Πρόεδρε, ευχαριστώ.</w:t>
      </w:r>
    </w:p>
    <w:p w14:paraId="6B14EA31" w14:textId="77777777" w:rsidR="004965E6" w:rsidRDefault="004D430C">
      <w:pPr>
        <w:spacing w:line="600" w:lineRule="auto"/>
        <w:ind w:firstLine="720"/>
        <w:jc w:val="both"/>
        <w:rPr>
          <w:rFonts w:eastAsia="Times New Roman"/>
          <w:bCs/>
          <w:szCs w:val="24"/>
        </w:rPr>
      </w:pPr>
      <w:r w:rsidRPr="00501D9B">
        <w:rPr>
          <w:rFonts w:eastAsia="Times New Roman"/>
          <w:b/>
          <w:bCs/>
          <w:szCs w:val="24"/>
        </w:rPr>
        <w:t>ΠΡΟΕΔΡΕΥΩΝ (Νικήτας Κακλαμάνης):</w:t>
      </w:r>
      <w:r>
        <w:rPr>
          <w:rFonts w:eastAsia="Times New Roman"/>
          <w:bCs/>
          <w:szCs w:val="24"/>
        </w:rPr>
        <w:t xml:space="preserve"> Ορίστε, κύριε Υφυπουργέ, έχετε τον λόγο.</w:t>
      </w:r>
    </w:p>
    <w:p w14:paraId="6B14EA32" w14:textId="77777777" w:rsidR="004965E6" w:rsidRDefault="004D430C">
      <w:pPr>
        <w:spacing w:line="600" w:lineRule="auto"/>
        <w:ind w:firstLine="720"/>
        <w:jc w:val="both"/>
        <w:rPr>
          <w:rFonts w:eastAsia="Times New Roman"/>
          <w:bCs/>
          <w:szCs w:val="24"/>
        </w:rPr>
      </w:pPr>
      <w:r w:rsidRPr="00501D9B">
        <w:rPr>
          <w:rFonts w:eastAsia="Times New Roman"/>
          <w:b/>
          <w:bCs/>
          <w:szCs w:val="24"/>
        </w:rPr>
        <w:t>ΑΘΑΝΑΣΙΟΣ ΗΛΙΟΠΟΥΛΟΣ (Υφυπουργός Εργασίας, Κοινωνικής Ασφάλισης και Κοινωνικής Αλληλεγγύης):</w:t>
      </w:r>
      <w:r>
        <w:rPr>
          <w:rFonts w:eastAsia="Times New Roman"/>
          <w:bCs/>
          <w:szCs w:val="24"/>
        </w:rPr>
        <w:t xml:space="preserve"> Κύριε Καρρά, η</w:t>
      </w:r>
      <w:r w:rsidRPr="006513F8">
        <w:rPr>
          <w:rFonts w:eastAsia="Times New Roman"/>
          <w:bCs/>
          <w:szCs w:val="24"/>
        </w:rPr>
        <w:t xml:space="preserve"> ενημέρωση που έχετε δεν </w:t>
      </w:r>
      <w:r>
        <w:rPr>
          <w:rFonts w:eastAsia="Times New Roman"/>
          <w:bCs/>
          <w:szCs w:val="24"/>
        </w:rPr>
        <w:t xml:space="preserve">είναι ακριβώς σωστή. </w:t>
      </w:r>
    </w:p>
    <w:p w14:paraId="6B14EA33" w14:textId="77777777" w:rsidR="004965E6" w:rsidRDefault="004D430C">
      <w:pPr>
        <w:spacing w:line="600" w:lineRule="auto"/>
        <w:ind w:firstLine="720"/>
        <w:jc w:val="both"/>
        <w:rPr>
          <w:rFonts w:eastAsia="Times New Roman"/>
          <w:bCs/>
          <w:szCs w:val="24"/>
        </w:rPr>
      </w:pPr>
      <w:r w:rsidRPr="006513F8">
        <w:rPr>
          <w:rFonts w:eastAsia="Times New Roman"/>
          <w:bCs/>
          <w:szCs w:val="24"/>
        </w:rPr>
        <w:t>Αυτή</w:t>
      </w:r>
      <w:r>
        <w:rPr>
          <w:rFonts w:eastAsia="Times New Roman"/>
          <w:bCs/>
          <w:szCs w:val="24"/>
        </w:rPr>
        <w:t>ν</w:t>
      </w:r>
      <w:r w:rsidRPr="006513F8">
        <w:rPr>
          <w:rFonts w:eastAsia="Times New Roman"/>
          <w:bCs/>
          <w:szCs w:val="24"/>
        </w:rPr>
        <w:t xml:space="preserve"> τη στιγμή </w:t>
      </w:r>
      <w:r>
        <w:rPr>
          <w:rFonts w:eastAsia="Times New Roman"/>
          <w:bCs/>
          <w:szCs w:val="24"/>
        </w:rPr>
        <w:t xml:space="preserve">η εισφορά είναι 1,35% και </w:t>
      </w:r>
      <w:r w:rsidRPr="006513F8">
        <w:rPr>
          <w:rFonts w:eastAsia="Times New Roman"/>
          <w:bCs/>
          <w:szCs w:val="24"/>
        </w:rPr>
        <w:t xml:space="preserve">πηγαίνει στο λογαριασμό Κοινωνικής Πολιτικής στον </w:t>
      </w:r>
      <w:r>
        <w:rPr>
          <w:rFonts w:eastAsia="Times New Roman"/>
          <w:bCs/>
          <w:szCs w:val="24"/>
        </w:rPr>
        <w:t>Ο</w:t>
      </w:r>
      <w:r w:rsidRPr="006513F8">
        <w:rPr>
          <w:rFonts w:eastAsia="Times New Roman"/>
          <w:bCs/>
          <w:szCs w:val="24"/>
        </w:rPr>
        <w:t xml:space="preserve">ΑΕΔ και </w:t>
      </w:r>
      <w:r>
        <w:rPr>
          <w:rFonts w:eastAsia="Times New Roman"/>
          <w:bCs/>
          <w:szCs w:val="24"/>
        </w:rPr>
        <w:t>εκεί μένει. Δ</w:t>
      </w:r>
      <w:r w:rsidRPr="006513F8">
        <w:rPr>
          <w:rFonts w:eastAsia="Times New Roman"/>
          <w:bCs/>
          <w:szCs w:val="24"/>
        </w:rPr>
        <w:t>εν πηγαίνει πουθενά αλλού</w:t>
      </w:r>
      <w:r>
        <w:rPr>
          <w:rFonts w:eastAsia="Times New Roman"/>
          <w:bCs/>
          <w:szCs w:val="24"/>
        </w:rPr>
        <w:t>. Ο κλάδος με την επωνυμία «Λ</w:t>
      </w:r>
      <w:r w:rsidRPr="006513F8">
        <w:rPr>
          <w:rFonts w:eastAsia="Times New Roman"/>
          <w:bCs/>
          <w:szCs w:val="24"/>
        </w:rPr>
        <w:t>ογαριασμός Κοινωνικής Πολιτικής</w:t>
      </w:r>
      <w:r>
        <w:rPr>
          <w:rFonts w:eastAsia="Times New Roman"/>
          <w:bCs/>
          <w:szCs w:val="24"/>
        </w:rPr>
        <w:t>»</w:t>
      </w:r>
      <w:r w:rsidRPr="006513F8">
        <w:rPr>
          <w:rFonts w:eastAsia="Times New Roman"/>
          <w:bCs/>
          <w:szCs w:val="24"/>
        </w:rPr>
        <w:t xml:space="preserve"> είναι ο κλάδος που έχει μέσα το</w:t>
      </w:r>
      <w:r>
        <w:rPr>
          <w:rFonts w:eastAsia="Times New Roman"/>
          <w:bCs/>
          <w:szCs w:val="24"/>
        </w:rPr>
        <w:t>ν</w:t>
      </w:r>
      <w:r w:rsidRPr="006513F8">
        <w:rPr>
          <w:rFonts w:eastAsia="Times New Roman"/>
          <w:bCs/>
          <w:szCs w:val="24"/>
        </w:rPr>
        <w:t xml:space="preserve"> </w:t>
      </w:r>
      <w:r w:rsidRPr="006513F8">
        <w:rPr>
          <w:rFonts w:eastAsia="Times New Roman"/>
          <w:bCs/>
          <w:szCs w:val="24"/>
        </w:rPr>
        <w:t>λογαριασμό για την απασχόληση και την επαγγελματική κατάρτιση</w:t>
      </w:r>
      <w:r>
        <w:rPr>
          <w:rFonts w:eastAsia="Times New Roman"/>
          <w:bCs/>
          <w:szCs w:val="24"/>
        </w:rPr>
        <w:t>,</w:t>
      </w:r>
      <w:r w:rsidRPr="006513F8">
        <w:rPr>
          <w:rFonts w:eastAsia="Times New Roman"/>
          <w:bCs/>
          <w:szCs w:val="24"/>
        </w:rPr>
        <w:t xml:space="preserve"> το</w:t>
      </w:r>
      <w:r>
        <w:rPr>
          <w:rFonts w:eastAsia="Times New Roman"/>
          <w:bCs/>
          <w:szCs w:val="24"/>
        </w:rPr>
        <w:t>ν</w:t>
      </w:r>
      <w:r w:rsidRPr="006513F8">
        <w:rPr>
          <w:rFonts w:eastAsia="Times New Roman"/>
          <w:bCs/>
          <w:szCs w:val="24"/>
        </w:rPr>
        <w:t xml:space="preserve"> λεγόμενου </w:t>
      </w:r>
      <w:r>
        <w:rPr>
          <w:rFonts w:eastAsia="Times New Roman"/>
          <w:bCs/>
          <w:szCs w:val="24"/>
        </w:rPr>
        <w:t xml:space="preserve">ΛΑΕΚ, </w:t>
      </w:r>
      <w:r w:rsidRPr="006513F8">
        <w:rPr>
          <w:rFonts w:eastAsia="Times New Roman"/>
          <w:bCs/>
          <w:szCs w:val="24"/>
        </w:rPr>
        <w:t xml:space="preserve">και έχει ενοποιηθεί στον </w:t>
      </w:r>
      <w:r>
        <w:rPr>
          <w:rFonts w:eastAsia="Times New Roman"/>
          <w:bCs/>
          <w:szCs w:val="24"/>
        </w:rPr>
        <w:t xml:space="preserve">ενιαίο </w:t>
      </w:r>
      <w:r w:rsidRPr="006513F8">
        <w:rPr>
          <w:rFonts w:eastAsia="Times New Roman"/>
          <w:bCs/>
          <w:szCs w:val="24"/>
        </w:rPr>
        <w:t>λογαριασμό για την εφαρμογή κοινωνικών πολιτικών</w:t>
      </w:r>
      <w:r>
        <w:rPr>
          <w:rFonts w:eastAsia="Times New Roman"/>
          <w:bCs/>
          <w:szCs w:val="24"/>
        </w:rPr>
        <w:t>. Ε</w:t>
      </w:r>
      <w:r w:rsidRPr="006513F8">
        <w:rPr>
          <w:rFonts w:eastAsia="Times New Roman"/>
          <w:bCs/>
          <w:szCs w:val="24"/>
        </w:rPr>
        <w:t>κεί</w:t>
      </w:r>
      <w:r>
        <w:rPr>
          <w:rFonts w:eastAsia="Times New Roman"/>
          <w:bCs/>
          <w:szCs w:val="24"/>
        </w:rPr>
        <w:t xml:space="preserve"> ο προϋπολογισμός για </w:t>
      </w:r>
      <w:r w:rsidRPr="006513F8">
        <w:rPr>
          <w:rFonts w:eastAsia="Times New Roman"/>
          <w:bCs/>
          <w:szCs w:val="24"/>
        </w:rPr>
        <w:t xml:space="preserve">φέτος είναι στα </w:t>
      </w:r>
      <w:r>
        <w:rPr>
          <w:rFonts w:eastAsia="Times New Roman"/>
          <w:bCs/>
          <w:szCs w:val="24"/>
        </w:rPr>
        <w:t>4</w:t>
      </w:r>
      <w:r w:rsidRPr="006513F8">
        <w:rPr>
          <w:rFonts w:eastAsia="Times New Roman"/>
          <w:bCs/>
          <w:szCs w:val="24"/>
        </w:rPr>
        <w:t xml:space="preserve">10 εκατομμύρια και είναι ένα κομμάτι </w:t>
      </w:r>
      <w:r>
        <w:rPr>
          <w:rFonts w:eastAsia="Times New Roman"/>
          <w:bCs/>
          <w:szCs w:val="24"/>
        </w:rPr>
        <w:t>το ΛΑΕΚ και</w:t>
      </w:r>
      <w:r w:rsidRPr="006513F8">
        <w:rPr>
          <w:rFonts w:eastAsia="Times New Roman"/>
          <w:bCs/>
          <w:szCs w:val="24"/>
        </w:rPr>
        <w:t xml:space="preserve"> ένα κομμάτι τα υπόλοιπα</w:t>
      </w:r>
      <w:r>
        <w:rPr>
          <w:rFonts w:eastAsia="Times New Roman"/>
          <w:bCs/>
          <w:szCs w:val="24"/>
        </w:rPr>
        <w:t>.</w:t>
      </w:r>
    </w:p>
    <w:p w14:paraId="6B14EA34" w14:textId="77777777" w:rsidR="004965E6" w:rsidRDefault="004D430C">
      <w:pPr>
        <w:spacing w:line="600" w:lineRule="auto"/>
        <w:ind w:firstLine="720"/>
        <w:jc w:val="both"/>
        <w:rPr>
          <w:rFonts w:eastAsia="Times New Roman"/>
          <w:bCs/>
          <w:szCs w:val="24"/>
        </w:rPr>
      </w:pPr>
      <w:r>
        <w:rPr>
          <w:rFonts w:eastAsia="Times New Roman"/>
          <w:bCs/>
          <w:szCs w:val="24"/>
        </w:rPr>
        <w:lastRenderedPageBreak/>
        <w:t>Ν</w:t>
      </w:r>
      <w:r w:rsidRPr="006513F8">
        <w:rPr>
          <w:rFonts w:eastAsia="Times New Roman"/>
          <w:bCs/>
          <w:szCs w:val="24"/>
        </w:rPr>
        <w:t xml:space="preserve">α σας πω ότι μόνο την τριετία </w:t>
      </w:r>
      <w:r>
        <w:rPr>
          <w:rFonts w:eastAsia="Times New Roman"/>
          <w:bCs/>
          <w:szCs w:val="24"/>
        </w:rPr>
        <w:t>20</w:t>
      </w:r>
      <w:r w:rsidRPr="006513F8">
        <w:rPr>
          <w:rFonts w:eastAsia="Times New Roman"/>
          <w:bCs/>
          <w:szCs w:val="24"/>
        </w:rPr>
        <w:t>15-</w:t>
      </w:r>
      <w:r>
        <w:rPr>
          <w:rFonts w:eastAsia="Times New Roman"/>
          <w:bCs/>
          <w:szCs w:val="24"/>
        </w:rPr>
        <w:t>20</w:t>
      </w:r>
      <w:r w:rsidRPr="006513F8">
        <w:rPr>
          <w:rFonts w:eastAsia="Times New Roman"/>
          <w:bCs/>
          <w:szCs w:val="24"/>
        </w:rPr>
        <w:t>18 έχουν γίνει 310 εκατομμύρια δαπάνες</w:t>
      </w:r>
      <w:r>
        <w:rPr>
          <w:rFonts w:eastAsia="Times New Roman"/>
          <w:bCs/>
          <w:szCs w:val="24"/>
        </w:rPr>
        <w:t>,</w:t>
      </w:r>
      <w:r w:rsidRPr="006513F8">
        <w:rPr>
          <w:rFonts w:eastAsia="Times New Roman"/>
          <w:bCs/>
          <w:szCs w:val="24"/>
        </w:rPr>
        <w:t xml:space="preserve"> που αφορούν ακριβώς τους στόχους που έχει κληρονομήσει </w:t>
      </w:r>
      <w:r>
        <w:rPr>
          <w:rFonts w:eastAsia="Times New Roman"/>
          <w:bCs/>
          <w:szCs w:val="24"/>
        </w:rPr>
        <w:t xml:space="preserve">ο </w:t>
      </w:r>
      <w:r w:rsidRPr="006513F8">
        <w:rPr>
          <w:rFonts w:eastAsia="Times New Roman"/>
          <w:bCs/>
          <w:szCs w:val="24"/>
        </w:rPr>
        <w:t>ΟΑΕΔ από τον ΟΕΚ</w:t>
      </w:r>
      <w:r>
        <w:rPr>
          <w:rFonts w:eastAsia="Times New Roman"/>
          <w:bCs/>
          <w:szCs w:val="24"/>
        </w:rPr>
        <w:t>. Δ</w:t>
      </w:r>
      <w:r w:rsidRPr="006513F8">
        <w:rPr>
          <w:rFonts w:eastAsia="Times New Roman"/>
          <w:bCs/>
          <w:szCs w:val="24"/>
        </w:rPr>
        <w:t>ηλαδή</w:t>
      </w:r>
      <w:r>
        <w:rPr>
          <w:rFonts w:eastAsia="Times New Roman"/>
          <w:bCs/>
          <w:szCs w:val="24"/>
        </w:rPr>
        <w:t>,</w:t>
      </w:r>
      <w:r w:rsidRPr="006513F8">
        <w:rPr>
          <w:rFonts w:eastAsia="Times New Roman"/>
          <w:bCs/>
          <w:szCs w:val="24"/>
        </w:rPr>
        <w:t xml:space="preserve"> είναι ολοκλήρωση και παράδοση οικισμ</w:t>
      </w:r>
      <w:r>
        <w:rPr>
          <w:rFonts w:eastAsia="Times New Roman"/>
          <w:bCs/>
          <w:szCs w:val="24"/>
        </w:rPr>
        <w:t>ών σ</w:t>
      </w:r>
      <w:r w:rsidRPr="006513F8">
        <w:rPr>
          <w:rFonts w:eastAsia="Times New Roman"/>
          <w:bCs/>
          <w:szCs w:val="24"/>
        </w:rPr>
        <w:t>τα πλαίσια του κατ</w:t>
      </w:r>
      <w:r>
        <w:rPr>
          <w:rFonts w:eastAsia="Times New Roman"/>
          <w:bCs/>
          <w:szCs w:val="24"/>
        </w:rPr>
        <w:t>ασκευαστικο</w:t>
      </w:r>
      <w:r>
        <w:rPr>
          <w:rFonts w:eastAsia="Times New Roman"/>
          <w:bCs/>
          <w:szCs w:val="24"/>
        </w:rPr>
        <w:t>ύ προγράμματος του ΟΕΚ, π</w:t>
      </w:r>
      <w:r w:rsidRPr="006513F8">
        <w:rPr>
          <w:rFonts w:eastAsia="Times New Roman"/>
          <w:bCs/>
          <w:szCs w:val="24"/>
        </w:rPr>
        <w:t>ρογράμματα επιδότηση</w:t>
      </w:r>
      <w:r>
        <w:rPr>
          <w:rFonts w:eastAsia="Times New Roman"/>
          <w:bCs/>
          <w:szCs w:val="24"/>
        </w:rPr>
        <w:t>ς</w:t>
      </w:r>
      <w:r w:rsidRPr="006513F8">
        <w:rPr>
          <w:rFonts w:eastAsia="Times New Roman"/>
          <w:bCs/>
          <w:szCs w:val="24"/>
        </w:rPr>
        <w:t xml:space="preserve"> επιτοκίου </w:t>
      </w:r>
      <w:proofErr w:type="spellStart"/>
      <w:r w:rsidRPr="006513F8">
        <w:rPr>
          <w:rFonts w:eastAsia="Times New Roman"/>
          <w:bCs/>
          <w:szCs w:val="24"/>
        </w:rPr>
        <w:t>χορηγ</w:t>
      </w:r>
      <w:r>
        <w:rPr>
          <w:rFonts w:eastAsia="Times New Roman"/>
          <w:bCs/>
          <w:szCs w:val="24"/>
        </w:rPr>
        <w:t>ηθέντων</w:t>
      </w:r>
      <w:proofErr w:type="spellEnd"/>
      <w:r>
        <w:rPr>
          <w:rFonts w:eastAsia="Times New Roman"/>
          <w:bCs/>
          <w:szCs w:val="24"/>
        </w:rPr>
        <w:t xml:space="preserve"> </w:t>
      </w:r>
      <w:r w:rsidRPr="006513F8">
        <w:rPr>
          <w:rFonts w:eastAsia="Times New Roman"/>
          <w:bCs/>
          <w:szCs w:val="24"/>
        </w:rPr>
        <w:t>στεγαστικών δανείων</w:t>
      </w:r>
      <w:r>
        <w:rPr>
          <w:rFonts w:eastAsia="Times New Roman"/>
          <w:bCs/>
          <w:szCs w:val="24"/>
        </w:rPr>
        <w:t>,</w:t>
      </w:r>
      <w:r w:rsidRPr="006513F8">
        <w:rPr>
          <w:rFonts w:eastAsia="Times New Roman"/>
          <w:bCs/>
          <w:szCs w:val="24"/>
        </w:rPr>
        <w:t xml:space="preserve"> προγράμματα επιδότησης ενοικίου</w:t>
      </w:r>
      <w:r>
        <w:rPr>
          <w:rFonts w:eastAsia="Times New Roman"/>
          <w:bCs/>
          <w:szCs w:val="24"/>
        </w:rPr>
        <w:t>,</w:t>
      </w:r>
      <w:r w:rsidRPr="006513F8">
        <w:rPr>
          <w:rFonts w:eastAsia="Times New Roman"/>
          <w:bCs/>
          <w:szCs w:val="24"/>
        </w:rPr>
        <w:t xml:space="preserve"> προγράμματα κοινωνικού τουρισμού</w:t>
      </w:r>
      <w:r>
        <w:rPr>
          <w:rFonts w:eastAsia="Times New Roman"/>
          <w:bCs/>
          <w:szCs w:val="24"/>
        </w:rPr>
        <w:t>,</w:t>
      </w:r>
      <w:r w:rsidRPr="006513F8">
        <w:rPr>
          <w:rFonts w:eastAsia="Times New Roman"/>
          <w:bCs/>
          <w:szCs w:val="24"/>
        </w:rPr>
        <w:t xml:space="preserve"> καθώς και προγράμματα κατασκηνώσεων</w:t>
      </w:r>
      <w:r>
        <w:rPr>
          <w:rFonts w:eastAsia="Times New Roman"/>
          <w:bCs/>
          <w:szCs w:val="24"/>
        </w:rPr>
        <w:t>,</w:t>
      </w:r>
      <w:r w:rsidRPr="006513F8">
        <w:rPr>
          <w:rFonts w:eastAsia="Times New Roman"/>
          <w:bCs/>
          <w:szCs w:val="24"/>
        </w:rPr>
        <w:t xml:space="preserve"> τα οποία υλοποιούνται κανονικά</w:t>
      </w:r>
      <w:r>
        <w:rPr>
          <w:rFonts w:eastAsia="Times New Roman"/>
          <w:bCs/>
          <w:szCs w:val="24"/>
        </w:rPr>
        <w:t>.</w:t>
      </w:r>
    </w:p>
    <w:p w14:paraId="6B14EA35" w14:textId="77777777" w:rsidR="004965E6" w:rsidRDefault="004D430C">
      <w:pPr>
        <w:spacing w:line="600" w:lineRule="auto"/>
        <w:ind w:firstLine="720"/>
        <w:jc w:val="both"/>
        <w:rPr>
          <w:rFonts w:eastAsia="Times New Roman"/>
          <w:bCs/>
          <w:szCs w:val="24"/>
        </w:rPr>
      </w:pPr>
      <w:r>
        <w:rPr>
          <w:rFonts w:eastAsia="Times New Roman"/>
          <w:bCs/>
          <w:szCs w:val="24"/>
        </w:rPr>
        <w:t>Ν</w:t>
      </w:r>
      <w:r w:rsidRPr="006513F8">
        <w:rPr>
          <w:rFonts w:eastAsia="Times New Roman"/>
          <w:bCs/>
          <w:szCs w:val="24"/>
        </w:rPr>
        <w:t xml:space="preserve">α αναφερθώ πολύ γρήγορα και </w:t>
      </w:r>
      <w:r w:rsidRPr="006513F8">
        <w:rPr>
          <w:rFonts w:eastAsia="Times New Roman"/>
          <w:bCs/>
          <w:szCs w:val="24"/>
        </w:rPr>
        <w:t>μέσα στο</w:t>
      </w:r>
      <w:r>
        <w:rPr>
          <w:rFonts w:eastAsia="Times New Roman"/>
          <w:bCs/>
          <w:szCs w:val="24"/>
        </w:rPr>
        <w:t>ν</w:t>
      </w:r>
      <w:r w:rsidRPr="006513F8">
        <w:rPr>
          <w:rFonts w:eastAsia="Times New Roman"/>
          <w:bCs/>
          <w:szCs w:val="24"/>
        </w:rPr>
        <w:t xml:space="preserve"> χρόνο</w:t>
      </w:r>
      <w:r>
        <w:rPr>
          <w:rFonts w:eastAsia="Times New Roman"/>
          <w:bCs/>
          <w:szCs w:val="24"/>
        </w:rPr>
        <w:t xml:space="preserve"> μου</w:t>
      </w:r>
      <w:r w:rsidRPr="006513F8">
        <w:rPr>
          <w:rFonts w:eastAsia="Times New Roman"/>
          <w:bCs/>
          <w:szCs w:val="24"/>
        </w:rPr>
        <w:t xml:space="preserve"> μόνο σε μερικά </w:t>
      </w:r>
      <w:r>
        <w:rPr>
          <w:rFonts w:eastAsia="Times New Roman"/>
          <w:bCs/>
          <w:szCs w:val="24"/>
        </w:rPr>
        <w:t xml:space="preserve">από </w:t>
      </w:r>
      <w:r w:rsidRPr="006513F8">
        <w:rPr>
          <w:rFonts w:eastAsia="Times New Roman"/>
          <w:bCs/>
          <w:szCs w:val="24"/>
        </w:rPr>
        <w:t>τα προγράμματα</w:t>
      </w:r>
      <w:r>
        <w:rPr>
          <w:rFonts w:eastAsia="Times New Roman"/>
          <w:bCs/>
          <w:szCs w:val="24"/>
        </w:rPr>
        <w:t>, τα</w:t>
      </w:r>
      <w:r w:rsidRPr="006513F8">
        <w:rPr>
          <w:rFonts w:eastAsia="Times New Roman"/>
          <w:bCs/>
          <w:szCs w:val="24"/>
        </w:rPr>
        <w:t xml:space="preserve"> οποία ήδη τρέχουν</w:t>
      </w:r>
      <w:r>
        <w:rPr>
          <w:rFonts w:eastAsia="Times New Roman"/>
          <w:bCs/>
          <w:szCs w:val="24"/>
        </w:rPr>
        <w:t>,</w:t>
      </w:r>
      <w:r w:rsidRPr="006513F8">
        <w:rPr>
          <w:rFonts w:eastAsia="Times New Roman"/>
          <w:bCs/>
          <w:szCs w:val="24"/>
        </w:rPr>
        <w:t xml:space="preserve"> για να σας δείξω ότι γίνονται κανονικά οι δαπάνες </w:t>
      </w:r>
      <w:r>
        <w:rPr>
          <w:rFonts w:eastAsia="Times New Roman"/>
          <w:bCs/>
          <w:szCs w:val="24"/>
        </w:rPr>
        <w:t>αυτήν</w:t>
      </w:r>
      <w:r w:rsidRPr="006513F8">
        <w:rPr>
          <w:rFonts w:eastAsia="Times New Roman"/>
          <w:bCs/>
          <w:szCs w:val="24"/>
        </w:rPr>
        <w:t xml:space="preserve"> την περίοδο</w:t>
      </w:r>
      <w:r>
        <w:rPr>
          <w:rFonts w:eastAsia="Times New Roman"/>
          <w:bCs/>
          <w:szCs w:val="24"/>
        </w:rPr>
        <w:t>.</w:t>
      </w:r>
    </w:p>
    <w:p w14:paraId="6B14EA36" w14:textId="77777777" w:rsidR="004965E6" w:rsidRDefault="004D430C">
      <w:pPr>
        <w:spacing w:line="600" w:lineRule="auto"/>
        <w:ind w:firstLine="720"/>
        <w:jc w:val="both"/>
        <w:rPr>
          <w:rFonts w:eastAsia="Times New Roman"/>
          <w:bCs/>
          <w:szCs w:val="24"/>
        </w:rPr>
      </w:pPr>
      <w:r>
        <w:rPr>
          <w:rFonts w:eastAsia="Times New Roman"/>
          <w:bCs/>
          <w:szCs w:val="24"/>
        </w:rPr>
        <w:t>Τ</w:t>
      </w:r>
      <w:r w:rsidRPr="006513F8">
        <w:rPr>
          <w:rFonts w:eastAsia="Times New Roman"/>
          <w:bCs/>
          <w:szCs w:val="24"/>
        </w:rPr>
        <w:t xml:space="preserve">ο 2016 </w:t>
      </w:r>
      <w:r>
        <w:rPr>
          <w:rFonts w:eastAsia="Times New Roman"/>
          <w:bCs/>
          <w:szCs w:val="24"/>
        </w:rPr>
        <w:t>εκ</w:t>
      </w:r>
      <w:r w:rsidRPr="006513F8">
        <w:rPr>
          <w:rFonts w:eastAsia="Times New Roman"/>
          <w:bCs/>
          <w:szCs w:val="24"/>
        </w:rPr>
        <w:t>δόθηκε</w:t>
      </w:r>
      <w:r>
        <w:rPr>
          <w:rFonts w:eastAsia="Times New Roman"/>
          <w:bCs/>
          <w:szCs w:val="24"/>
        </w:rPr>
        <w:t>, α</w:t>
      </w:r>
      <w:r w:rsidRPr="006513F8">
        <w:rPr>
          <w:rFonts w:eastAsia="Times New Roman"/>
          <w:bCs/>
          <w:szCs w:val="24"/>
        </w:rPr>
        <w:t xml:space="preserve">ν και </w:t>
      </w:r>
      <w:r>
        <w:rPr>
          <w:rFonts w:eastAsia="Times New Roman"/>
          <w:bCs/>
          <w:szCs w:val="24"/>
        </w:rPr>
        <w:t xml:space="preserve">έγινε </w:t>
      </w:r>
      <w:r w:rsidRPr="006513F8">
        <w:rPr>
          <w:rFonts w:eastAsia="Times New Roman"/>
          <w:bCs/>
          <w:szCs w:val="24"/>
        </w:rPr>
        <w:t xml:space="preserve">σύσταση οριζόντιων ιδιοκτησιών και δόθηκαν </w:t>
      </w:r>
      <w:r>
        <w:rPr>
          <w:rFonts w:eastAsia="Times New Roman"/>
          <w:bCs/>
          <w:szCs w:val="24"/>
        </w:rPr>
        <w:t>διακόσιοι οριστικοί τίτλοι κυριότητα</w:t>
      </w:r>
      <w:r>
        <w:rPr>
          <w:rFonts w:eastAsia="Times New Roman"/>
          <w:bCs/>
          <w:szCs w:val="24"/>
        </w:rPr>
        <w:t>ς</w:t>
      </w:r>
      <w:r w:rsidRPr="006513F8">
        <w:rPr>
          <w:rFonts w:eastAsia="Times New Roman"/>
          <w:bCs/>
          <w:szCs w:val="24"/>
        </w:rPr>
        <w:t xml:space="preserve"> σε οικισμούς στην Ιεράπετρα</w:t>
      </w:r>
      <w:r>
        <w:rPr>
          <w:rFonts w:eastAsia="Times New Roman"/>
          <w:bCs/>
          <w:szCs w:val="24"/>
        </w:rPr>
        <w:t>, στο Νευροκόπι, στην Ιστιαία. Το 2017 έγιναν συστάσεις</w:t>
      </w:r>
      <w:r w:rsidRPr="006513F8">
        <w:rPr>
          <w:rFonts w:eastAsia="Times New Roman"/>
          <w:bCs/>
          <w:szCs w:val="24"/>
        </w:rPr>
        <w:t xml:space="preserve"> οριζόντιων ιδιοκτησιών σε </w:t>
      </w:r>
      <w:r>
        <w:rPr>
          <w:rFonts w:eastAsia="Times New Roman"/>
          <w:bCs/>
          <w:szCs w:val="24"/>
        </w:rPr>
        <w:t>δώδεκα</w:t>
      </w:r>
      <w:r w:rsidRPr="006513F8">
        <w:rPr>
          <w:rFonts w:eastAsia="Times New Roman"/>
          <w:bCs/>
          <w:szCs w:val="24"/>
        </w:rPr>
        <w:t xml:space="preserve"> οικισμούς</w:t>
      </w:r>
      <w:r>
        <w:rPr>
          <w:rFonts w:eastAsia="Times New Roman"/>
          <w:bCs/>
          <w:szCs w:val="24"/>
        </w:rPr>
        <w:t>, δ</w:t>
      </w:r>
      <w:r w:rsidRPr="006513F8">
        <w:rPr>
          <w:rFonts w:eastAsia="Times New Roman"/>
          <w:bCs/>
          <w:szCs w:val="24"/>
        </w:rPr>
        <w:t xml:space="preserve">ηλαδή σε </w:t>
      </w:r>
      <w:r>
        <w:rPr>
          <w:rFonts w:eastAsia="Times New Roman"/>
          <w:bCs/>
          <w:szCs w:val="24"/>
        </w:rPr>
        <w:t xml:space="preserve">οκτακόσιες </w:t>
      </w:r>
      <w:r>
        <w:rPr>
          <w:rFonts w:eastAsia="Times New Roman"/>
          <w:bCs/>
          <w:szCs w:val="24"/>
        </w:rPr>
        <w:t>εξήντα</w:t>
      </w:r>
      <w:r w:rsidRPr="006513F8">
        <w:rPr>
          <w:rFonts w:eastAsia="Times New Roman"/>
          <w:bCs/>
          <w:szCs w:val="24"/>
        </w:rPr>
        <w:t xml:space="preserve"> κατοικίες</w:t>
      </w:r>
      <w:r>
        <w:rPr>
          <w:rFonts w:eastAsia="Times New Roman"/>
          <w:bCs/>
          <w:szCs w:val="24"/>
        </w:rPr>
        <w:t>,</w:t>
      </w:r>
      <w:r w:rsidRPr="006513F8">
        <w:rPr>
          <w:rFonts w:eastAsia="Times New Roman"/>
          <w:bCs/>
          <w:szCs w:val="24"/>
        </w:rPr>
        <w:t xml:space="preserve"> εκ των οποίων </w:t>
      </w:r>
      <w:r>
        <w:rPr>
          <w:rFonts w:eastAsia="Times New Roman"/>
          <w:bCs/>
          <w:szCs w:val="24"/>
        </w:rPr>
        <w:t xml:space="preserve">οι </w:t>
      </w:r>
      <w:proofErr w:type="spellStart"/>
      <w:r>
        <w:rPr>
          <w:rFonts w:eastAsia="Times New Roman"/>
          <w:bCs/>
          <w:szCs w:val="24"/>
        </w:rPr>
        <w:t>εκατόν</w:t>
      </w:r>
      <w:proofErr w:type="spellEnd"/>
      <w:r>
        <w:rPr>
          <w:rFonts w:eastAsia="Times New Roman"/>
          <w:bCs/>
          <w:szCs w:val="24"/>
        </w:rPr>
        <w:t xml:space="preserve"> εννιά</w:t>
      </w:r>
      <w:r w:rsidRPr="006513F8">
        <w:rPr>
          <w:rFonts w:eastAsia="Times New Roman"/>
          <w:bCs/>
          <w:szCs w:val="24"/>
        </w:rPr>
        <w:t xml:space="preserve"> αφορούσαν το Ολυμπιακό Χωριό</w:t>
      </w:r>
      <w:r>
        <w:rPr>
          <w:rFonts w:eastAsia="Times New Roman"/>
          <w:bCs/>
          <w:szCs w:val="24"/>
        </w:rPr>
        <w:t>. Τ</w:t>
      </w:r>
      <w:r w:rsidRPr="006513F8">
        <w:rPr>
          <w:rFonts w:eastAsia="Times New Roman"/>
          <w:bCs/>
          <w:szCs w:val="24"/>
        </w:rPr>
        <w:t xml:space="preserve">ο 2018 </w:t>
      </w:r>
      <w:r>
        <w:rPr>
          <w:rFonts w:eastAsia="Times New Roman"/>
          <w:bCs/>
          <w:szCs w:val="24"/>
        </w:rPr>
        <w:t>έγιναν συστά</w:t>
      </w:r>
      <w:r>
        <w:rPr>
          <w:rFonts w:eastAsia="Times New Roman"/>
          <w:bCs/>
          <w:szCs w:val="24"/>
        </w:rPr>
        <w:lastRenderedPageBreak/>
        <w:t xml:space="preserve">σεις </w:t>
      </w:r>
      <w:r w:rsidRPr="006513F8">
        <w:rPr>
          <w:rFonts w:eastAsia="Times New Roman"/>
          <w:bCs/>
          <w:szCs w:val="24"/>
        </w:rPr>
        <w:t>ορι</w:t>
      </w:r>
      <w:r w:rsidRPr="006513F8">
        <w:rPr>
          <w:rFonts w:eastAsia="Times New Roman"/>
          <w:bCs/>
          <w:szCs w:val="24"/>
        </w:rPr>
        <w:t xml:space="preserve">ζόντιων ιδιοκτησιών σε οκτώ οικισμούς ανά </w:t>
      </w:r>
      <w:r>
        <w:rPr>
          <w:rFonts w:eastAsia="Times New Roman"/>
          <w:bCs/>
          <w:szCs w:val="24"/>
        </w:rPr>
        <w:t xml:space="preserve">την επικράτεια σε πεντακόσιες πενήντα </w:t>
      </w:r>
      <w:r>
        <w:rPr>
          <w:rFonts w:eastAsia="Times New Roman"/>
          <w:bCs/>
          <w:szCs w:val="24"/>
        </w:rPr>
        <w:t>οκτώ</w:t>
      </w:r>
      <w:r w:rsidRPr="006513F8">
        <w:rPr>
          <w:rFonts w:eastAsia="Times New Roman"/>
          <w:bCs/>
          <w:szCs w:val="24"/>
        </w:rPr>
        <w:t xml:space="preserve"> </w:t>
      </w:r>
      <w:r w:rsidRPr="006513F8">
        <w:rPr>
          <w:rFonts w:eastAsia="Times New Roman"/>
          <w:bCs/>
          <w:szCs w:val="24"/>
        </w:rPr>
        <w:t>κατοικίες</w:t>
      </w:r>
      <w:r>
        <w:rPr>
          <w:rFonts w:eastAsia="Times New Roman"/>
          <w:bCs/>
          <w:szCs w:val="24"/>
        </w:rPr>
        <w:t>. Α</w:t>
      </w:r>
      <w:r w:rsidRPr="006513F8">
        <w:rPr>
          <w:rFonts w:eastAsia="Times New Roman"/>
          <w:bCs/>
          <w:szCs w:val="24"/>
        </w:rPr>
        <w:t>ποπερατώθηκ</w:t>
      </w:r>
      <w:r>
        <w:rPr>
          <w:rFonts w:eastAsia="Times New Roman"/>
          <w:bCs/>
          <w:szCs w:val="24"/>
        </w:rPr>
        <w:t>αν</w:t>
      </w:r>
      <w:r w:rsidRPr="006513F8">
        <w:rPr>
          <w:rFonts w:eastAsia="Times New Roman"/>
          <w:bCs/>
          <w:szCs w:val="24"/>
        </w:rPr>
        <w:t xml:space="preserve"> και παραδόθηκαν στους δικαιούχους </w:t>
      </w:r>
      <w:r>
        <w:rPr>
          <w:rFonts w:eastAsia="Times New Roman"/>
          <w:bCs/>
          <w:szCs w:val="24"/>
        </w:rPr>
        <w:t xml:space="preserve">έξι </w:t>
      </w:r>
      <w:r w:rsidRPr="006513F8">
        <w:rPr>
          <w:rFonts w:eastAsia="Times New Roman"/>
          <w:bCs/>
          <w:szCs w:val="24"/>
        </w:rPr>
        <w:t xml:space="preserve">οικισμοί εργατικών κατοικιών συνολικής δυναμικότητας </w:t>
      </w:r>
      <w:r>
        <w:rPr>
          <w:rFonts w:eastAsia="Times New Roman"/>
          <w:bCs/>
          <w:szCs w:val="24"/>
        </w:rPr>
        <w:t>τριακοσίων τριάντα τεσσάρων</w:t>
      </w:r>
      <w:r w:rsidRPr="006513F8">
        <w:rPr>
          <w:rFonts w:eastAsia="Times New Roman"/>
          <w:bCs/>
          <w:szCs w:val="24"/>
        </w:rPr>
        <w:t xml:space="preserve"> κατοικιών </w:t>
      </w:r>
      <w:r>
        <w:rPr>
          <w:rFonts w:eastAsia="Times New Roman"/>
          <w:bCs/>
          <w:szCs w:val="24"/>
        </w:rPr>
        <w:t xml:space="preserve">και </w:t>
      </w:r>
      <w:r w:rsidRPr="006513F8">
        <w:rPr>
          <w:rFonts w:eastAsia="Times New Roman"/>
          <w:bCs/>
          <w:szCs w:val="24"/>
        </w:rPr>
        <w:t>συνολικού κό</w:t>
      </w:r>
      <w:r w:rsidRPr="006513F8">
        <w:rPr>
          <w:rFonts w:eastAsia="Times New Roman"/>
          <w:bCs/>
          <w:szCs w:val="24"/>
        </w:rPr>
        <w:t xml:space="preserve">στους σε </w:t>
      </w:r>
      <w:r>
        <w:rPr>
          <w:rFonts w:eastAsia="Times New Roman"/>
          <w:bCs/>
          <w:szCs w:val="24"/>
        </w:rPr>
        <w:t>Μ</w:t>
      </w:r>
      <w:r w:rsidRPr="006513F8">
        <w:rPr>
          <w:rFonts w:eastAsia="Times New Roman"/>
          <w:bCs/>
          <w:szCs w:val="24"/>
        </w:rPr>
        <w:t>εσ</w:t>
      </w:r>
      <w:r>
        <w:rPr>
          <w:rFonts w:eastAsia="Times New Roman"/>
          <w:bCs/>
          <w:szCs w:val="24"/>
        </w:rPr>
        <w:t>σήν</w:t>
      </w:r>
      <w:r w:rsidRPr="006513F8">
        <w:rPr>
          <w:rFonts w:eastAsia="Times New Roman"/>
          <w:bCs/>
          <w:szCs w:val="24"/>
        </w:rPr>
        <w:t>η</w:t>
      </w:r>
      <w:r>
        <w:rPr>
          <w:rFonts w:eastAsia="Times New Roman"/>
          <w:bCs/>
          <w:szCs w:val="24"/>
        </w:rPr>
        <w:t>,</w:t>
      </w:r>
      <w:r w:rsidRPr="006513F8">
        <w:rPr>
          <w:rFonts w:eastAsia="Times New Roman"/>
          <w:bCs/>
          <w:szCs w:val="24"/>
        </w:rPr>
        <w:t xml:space="preserve"> </w:t>
      </w:r>
      <w:proofErr w:type="spellStart"/>
      <w:r w:rsidRPr="006513F8">
        <w:rPr>
          <w:rFonts w:eastAsia="Times New Roman"/>
          <w:bCs/>
          <w:szCs w:val="24"/>
        </w:rPr>
        <w:t>Ξυλαγανή</w:t>
      </w:r>
      <w:proofErr w:type="spellEnd"/>
      <w:r>
        <w:rPr>
          <w:rFonts w:eastAsia="Times New Roman"/>
          <w:bCs/>
          <w:szCs w:val="24"/>
        </w:rPr>
        <w:t>,</w:t>
      </w:r>
      <w:r w:rsidRPr="006513F8">
        <w:rPr>
          <w:rFonts w:eastAsia="Times New Roman"/>
          <w:bCs/>
          <w:szCs w:val="24"/>
        </w:rPr>
        <w:t xml:space="preserve"> </w:t>
      </w:r>
      <w:r>
        <w:rPr>
          <w:rFonts w:eastAsia="Times New Roman"/>
          <w:bCs/>
          <w:szCs w:val="24"/>
        </w:rPr>
        <w:t xml:space="preserve">Νιγρίτα, </w:t>
      </w:r>
      <w:proofErr w:type="spellStart"/>
      <w:r w:rsidRPr="006513F8">
        <w:rPr>
          <w:rFonts w:eastAsia="Times New Roman"/>
          <w:bCs/>
          <w:szCs w:val="24"/>
        </w:rPr>
        <w:t>Αξιούπολη</w:t>
      </w:r>
      <w:proofErr w:type="spellEnd"/>
      <w:r>
        <w:rPr>
          <w:rFonts w:eastAsia="Times New Roman"/>
          <w:bCs/>
          <w:szCs w:val="24"/>
        </w:rPr>
        <w:t>,</w:t>
      </w:r>
      <w:r w:rsidRPr="006513F8">
        <w:rPr>
          <w:rFonts w:eastAsia="Times New Roman"/>
          <w:bCs/>
          <w:szCs w:val="24"/>
        </w:rPr>
        <w:t xml:space="preserve"> Άνω Λιόσια</w:t>
      </w:r>
      <w:r>
        <w:rPr>
          <w:rFonts w:eastAsia="Times New Roman"/>
          <w:bCs/>
          <w:szCs w:val="24"/>
        </w:rPr>
        <w:t>,</w:t>
      </w:r>
      <w:r w:rsidRPr="006513F8">
        <w:rPr>
          <w:rFonts w:eastAsia="Times New Roman"/>
          <w:bCs/>
          <w:szCs w:val="24"/>
        </w:rPr>
        <w:t xml:space="preserve"> Καρδίτσα </w:t>
      </w:r>
      <w:r>
        <w:rPr>
          <w:rFonts w:eastAsia="Times New Roman"/>
          <w:bCs/>
          <w:szCs w:val="24"/>
        </w:rPr>
        <w:t>9.3</w:t>
      </w:r>
      <w:r w:rsidRPr="006513F8">
        <w:rPr>
          <w:rFonts w:eastAsia="Times New Roman"/>
          <w:bCs/>
          <w:szCs w:val="24"/>
        </w:rPr>
        <w:t>05 ευρώ</w:t>
      </w:r>
      <w:r>
        <w:rPr>
          <w:rFonts w:eastAsia="Times New Roman"/>
          <w:bCs/>
          <w:szCs w:val="24"/>
        </w:rPr>
        <w:t>. Μ</w:t>
      </w:r>
      <w:r w:rsidRPr="006513F8">
        <w:rPr>
          <w:rFonts w:eastAsia="Times New Roman"/>
          <w:bCs/>
          <w:szCs w:val="24"/>
        </w:rPr>
        <w:t>ελετήθηκαν και δημο</w:t>
      </w:r>
      <w:r>
        <w:rPr>
          <w:rFonts w:eastAsia="Times New Roman"/>
          <w:bCs/>
          <w:szCs w:val="24"/>
        </w:rPr>
        <w:t xml:space="preserve">πρατήθηκαν </w:t>
      </w:r>
      <w:r w:rsidRPr="006513F8">
        <w:rPr>
          <w:rFonts w:eastAsia="Times New Roman"/>
          <w:bCs/>
          <w:szCs w:val="24"/>
        </w:rPr>
        <w:t>και αποπερ</w:t>
      </w:r>
      <w:r>
        <w:rPr>
          <w:rFonts w:eastAsia="Times New Roman"/>
          <w:bCs/>
          <w:szCs w:val="24"/>
        </w:rPr>
        <w:t xml:space="preserve">ατώθηκαν </w:t>
      </w:r>
      <w:r w:rsidRPr="006513F8">
        <w:rPr>
          <w:rFonts w:eastAsia="Times New Roman"/>
          <w:bCs/>
          <w:szCs w:val="24"/>
        </w:rPr>
        <w:t>τρία έργα για την αποκατάσταση και ολοκλήρ</w:t>
      </w:r>
      <w:r>
        <w:rPr>
          <w:rFonts w:eastAsia="Times New Roman"/>
          <w:bCs/>
          <w:szCs w:val="24"/>
        </w:rPr>
        <w:t xml:space="preserve">ωση </w:t>
      </w:r>
      <w:r w:rsidRPr="006513F8">
        <w:rPr>
          <w:rFonts w:eastAsia="Times New Roman"/>
          <w:bCs/>
          <w:szCs w:val="24"/>
        </w:rPr>
        <w:t>ημιτελών οικισμών συνολικού προϋπολογισμού 4</w:t>
      </w:r>
      <w:r>
        <w:rPr>
          <w:rFonts w:eastAsia="Times New Roman"/>
          <w:bCs/>
          <w:szCs w:val="24"/>
        </w:rPr>
        <w:t>,</w:t>
      </w:r>
      <w:r w:rsidRPr="006513F8">
        <w:rPr>
          <w:rFonts w:eastAsia="Times New Roman"/>
          <w:bCs/>
          <w:szCs w:val="24"/>
        </w:rPr>
        <w:t>5 εκατομμ</w:t>
      </w:r>
      <w:r>
        <w:rPr>
          <w:rFonts w:eastAsia="Times New Roman"/>
          <w:bCs/>
          <w:szCs w:val="24"/>
        </w:rPr>
        <w:t>υρίων</w:t>
      </w:r>
      <w:r w:rsidRPr="006513F8">
        <w:rPr>
          <w:rFonts w:eastAsia="Times New Roman"/>
          <w:bCs/>
          <w:szCs w:val="24"/>
        </w:rPr>
        <w:t xml:space="preserve"> στην Ελευσίνα και στην </w:t>
      </w:r>
      <w:proofErr w:type="spellStart"/>
      <w:r>
        <w:rPr>
          <w:rFonts w:eastAsia="Times New Roman"/>
          <w:bCs/>
          <w:szCs w:val="24"/>
        </w:rPr>
        <w:t>Ξυλαγάνη</w:t>
      </w:r>
      <w:proofErr w:type="spellEnd"/>
      <w:r>
        <w:rPr>
          <w:rFonts w:eastAsia="Times New Roman"/>
          <w:bCs/>
          <w:szCs w:val="24"/>
        </w:rPr>
        <w:t>. Μ</w:t>
      </w:r>
      <w:r w:rsidRPr="006513F8">
        <w:rPr>
          <w:rFonts w:eastAsia="Times New Roman"/>
          <w:bCs/>
          <w:szCs w:val="24"/>
        </w:rPr>
        <w:t>ελετήθηκε και δημο</w:t>
      </w:r>
      <w:r>
        <w:rPr>
          <w:rFonts w:eastAsia="Times New Roman"/>
          <w:bCs/>
          <w:szCs w:val="24"/>
        </w:rPr>
        <w:t xml:space="preserve">πρατήθηκε </w:t>
      </w:r>
      <w:r w:rsidRPr="006513F8">
        <w:rPr>
          <w:rFonts w:eastAsia="Times New Roman"/>
          <w:bCs/>
          <w:szCs w:val="24"/>
        </w:rPr>
        <w:t xml:space="preserve">και </w:t>
      </w:r>
      <w:r>
        <w:rPr>
          <w:rFonts w:eastAsia="Times New Roman"/>
          <w:bCs/>
          <w:szCs w:val="24"/>
        </w:rPr>
        <w:t>υλο</w:t>
      </w:r>
      <w:r w:rsidRPr="006513F8">
        <w:rPr>
          <w:rFonts w:eastAsia="Times New Roman"/>
          <w:bCs/>
          <w:szCs w:val="24"/>
        </w:rPr>
        <w:t xml:space="preserve">ποιείται </w:t>
      </w:r>
      <w:r>
        <w:rPr>
          <w:rFonts w:eastAsia="Times New Roman"/>
          <w:bCs/>
          <w:szCs w:val="24"/>
        </w:rPr>
        <w:t>η επισκευή για να αποδοθούν στους</w:t>
      </w:r>
      <w:r w:rsidRPr="006513F8">
        <w:rPr>
          <w:rFonts w:eastAsia="Times New Roman"/>
          <w:bCs/>
          <w:szCs w:val="24"/>
        </w:rPr>
        <w:t xml:space="preserve"> τελικούς δικαιούχους </w:t>
      </w:r>
      <w:r>
        <w:rPr>
          <w:rFonts w:eastAsia="Times New Roman"/>
          <w:bCs/>
          <w:szCs w:val="24"/>
        </w:rPr>
        <w:t xml:space="preserve">σαράντα πέντε </w:t>
      </w:r>
      <w:r w:rsidRPr="006513F8">
        <w:rPr>
          <w:rFonts w:eastAsia="Times New Roman"/>
          <w:bCs/>
          <w:szCs w:val="24"/>
        </w:rPr>
        <w:t>αδιάθετες εργατικές κατοικίες τέως ΟΕΚ συνολικού προϋπολογισμού 530 εκατομμυρίων ευρώ</w:t>
      </w:r>
      <w:r>
        <w:rPr>
          <w:rFonts w:eastAsia="Times New Roman"/>
          <w:bCs/>
          <w:szCs w:val="24"/>
        </w:rPr>
        <w:t>. Κ</w:t>
      </w:r>
      <w:r w:rsidRPr="006513F8">
        <w:rPr>
          <w:rFonts w:eastAsia="Times New Roman"/>
          <w:bCs/>
          <w:szCs w:val="24"/>
        </w:rPr>
        <w:t>αι</w:t>
      </w:r>
      <w:r>
        <w:rPr>
          <w:rFonts w:eastAsia="Times New Roman"/>
          <w:bCs/>
          <w:szCs w:val="24"/>
        </w:rPr>
        <w:t xml:space="preserve">, </w:t>
      </w:r>
      <w:r w:rsidRPr="006513F8">
        <w:rPr>
          <w:rFonts w:eastAsia="Times New Roman"/>
          <w:bCs/>
          <w:szCs w:val="24"/>
        </w:rPr>
        <w:t>τέλος</w:t>
      </w:r>
      <w:r>
        <w:rPr>
          <w:rFonts w:eastAsia="Times New Roman"/>
          <w:bCs/>
          <w:szCs w:val="24"/>
        </w:rPr>
        <w:t>, αναρτήθηκ</w:t>
      </w:r>
      <w:r>
        <w:rPr>
          <w:rFonts w:eastAsia="Times New Roman"/>
          <w:bCs/>
          <w:szCs w:val="24"/>
        </w:rPr>
        <w:t>αν στεγαστικέ</w:t>
      </w:r>
      <w:r w:rsidRPr="006513F8">
        <w:rPr>
          <w:rFonts w:eastAsia="Times New Roman"/>
          <w:bCs/>
          <w:szCs w:val="24"/>
        </w:rPr>
        <w:t>ς δράσεις συνολικού προϋπολογισμού 27 εκατομμυρίων ευρώ</w:t>
      </w:r>
      <w:r>
        <w:rPr>
          <w:rFonts w:eastAsia="Times New Roman"/>
          <w:bCs/>
          <w:szCs w:val="24"/>
        </w:rPr>
        <w:t>.</w:t>
      </w:r>
    </w:p>
    <w:p w14:paraId="6B14EA37" w14:textId="77777777" w:rsidR="004965E6" w:rsidRDefault="004D430C">
      <w:pPr>
        <w:spacing w:line="600" w:lineRule="auto"/>
        <w:ind w:firstLine="720"/>
        <w:jc w:val="both"/>
        <w:rPr>
          <w:rFonts w:eastAsia="Times New Roman"/>
          <w:bCs/>
          <w:szCs w:val="24"/>
        </w:rPr>
      </w:pPr>
      <w:r>
        <w:rPr>
          <w:rFonts w:eastAsia="Times New Roman"/>
          <w:bCs/>
          <w:szCs w:val="24"/>
        </w:rPr>
        <w:t>Α</w:t>
      </w:r>
      <w:r w:rsidRPr="006513F8">
        <w:rPr>
          <w:rFonts w:eastAsia="Times New Roman"/>
          <w:bCs/>
          <w:szCs w:val="24"/>
        </w:rPr>
        <w:t xml:space="preserve">υτά δεν σας </w:t>
      </w:r>
      <w:r>
        <w:rPr>
          <w:rFonts w:eastAsia="Times New Roman"/>
          <w:bCs/>
          <w:szCs w:val="24"/>
        </w:rPr>
        <w:t xml:space="preserve">τα </w:t>
      </w:r>
      <w:r w:rsidRPr="006513F8">
        <w:rPr>
          <w:rFonts w:eastAsia="Times New Roman"/>
          <w:bCs/>
          <w:szCs w:val="24"/>
        </w:rPr>
        <w:t>αναφέρω αναλυτικά</w:t>
      </w:r>
      <w:r>
        <w:rPr>
          <w:rFonts w:eastAsia="Times New Roman"/>
          <w:bCs/>
          <w:szCs w:val="24"/>
        </w:rPr>
        <w:t>, γιατί είναι πολύ περισσότερα. Α</w:t>
      </w:r>
      <w:r w:rsidRPr="006513F8">
        <w:rPr>
          <w:rFonts w:eastAsia="Times New Roman"/>
          <w:bCs/>
          <w:szCs w:val="24"/>
        </w:rPr>
        <w:t>πλά</w:t>
      </w:r>
      <w:r>
        <w:rPr>
          <w:rFonts w:eastAsia="Times New Roman"/>
          <w:bCs/>
          <w:szCs w:val="24"/>
        </w:rPr>
        <w:t xml:space="preserve"> σας το λέω</w:t>
      </w:r>
      <w:r w:rsidRPr="006513F8">
        <w:rPr>
          <w:rFonts w:eastAsia="Times New Roman"/>
          <w:bCs/>
          <w:szCs w:val="24"/>
        </w:rPr>
        <w:t xml:space="preserve"> για να σας δείξω ότι συνεχίζο</w:t>
      </w:r>
      <w:r>
        <w:rPr>
          <w:rFonts w:eastAsia="Times New Roman"/>
          <w:bCs/>
          <w:szCs w:val="24"/>
        </w:rPr>
        <w:t>νται</w:t>
      </w:r>
      <w:r w:rsidRPr="006513F8">
        <w:rPr>
          <w:rFonts w:eastAsia="Times New Roman"/>
          <w:bCs/>
          <w:szCs w:val="24"/>
        </w:rPr>
        <w:t xml:space="preserve"> κανονικά αυτές οι διαδικασίες να λειτουργούν</w:t>
      </w:r>
      <w:r>
        <w:rPr>
          <w:rFonts w:eastAsia="Times New Roman"/>
          <w:bCs/>
          <w:szCs w:val="24"/>
        </w:rPr>
        <w:t>.</w:t>
      </w:r>
    </w:p>
    <w:p w14:paraId="6B14EA38" w14:textId="77777777" w:rsidR="004965E6" w:rsidRDefault="004D430C">
      <w:pPr>
        <w:spacing w:line="600" w:lineRule="auto"/>
        <w:ind w:firstLine="720"/>
        <w:jc w:val="both"/>
        <w:rPr>
          <w:rFonts w:eastAsia="Times New Roman"/>
          <w:bCs/>
          <w:szCs w:val="24"/>
        </w:rPr>
      </w:pPr>
      <w:r w:rsidRPr="00501D9B">
        <w:rPr>
          <w:rFonts w:eastAsia="Times New Roman"/>
          <w:b/>
          <w:bCs/>
          <w:szCs w:val="24"/>
        </w:rPr>
        <w:lastRenderedPageBreak/>
        <w:t>ΠΡΟΕΔΡΕΥΩΝ (Νικήτας Κακλα</w:t>
      </w:r>
      <w:r w:rsidRPr="00501D9B">
        <w:rPr>
          <w:rFonts w:eastAsia="Times New Roman"/>
          <w:b/>
          <w:bCs/>
          <w:szCs w:val="24"/>
        </w:rPr>
        <w:t>μάνης):</w:t>
      </w:r>
      <w:r>
        <w:rPr>
          <w:rFonts w:eastAsia="Times New Roman"/>
          <w:bCs/>
          <w:szCs w:val="24"/>
        </w:rPr>
        <w:t xml:space="preserve"> Ορίστε, κύριε Καρρά, έχετε τον λόγο.</w:t>
      </w:r>
    </w:p>
    <w:p w14:paraId="6B14EA39" w14:textId="77777777" w:rsidR="004965E6" w:rsidRDefault="004D430C">
      <w:pPr>
        <w:spacing w:line="600" w:lineRule="auto"/>
        <w:ind w:firstLine="720"/>
        <w:jc w:val="both"/>
        <w:rPr>
          <w:rFonts w:eastAsia="Times New Roman"/>
          <w:bCs/>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w:t>
      </w:r>
      <w:r>
        <w:rPr>
          <w:rFonts w:eastAsia="Times New Roman"/>
          <w:bCs/>
          <w:szCs w:val="24"/>
        </w:rPr>
        <w:t>Α</w:t>
      </w:r>
      <w:r w:rsidRPr="006513F8">
        <w:rPr>
          <w:rFonts w:eastAsia="Times New Roman"/>
          <w:bCs/>
          <w:szCs w:val="24"/>
        </w:rPr>
        <w:t>κούγοντας</w:t>
      </w:r>
      <w:r>
        <w:rPr>
          <w:rFonts w:eastAsia="Times New Roman"/>
          <w:bCs/>
          <w:szCs w:val="24"/>
        </w:rPr>
        <w:t>, κύριε Π</w:t>
      </w:r>
      <w:r w:rsidRPr="006513F8">
        <w:rPr>
          <w:rFonts w:eastAsia="Times New Roman"/>
          <w:bCs/>
          <w:szCs w:val="24"/>
        </w:rPr>
        <w:t>ρόεδρε</w:t>
      </w:r>
      <w:r>
        <w:rPr>
          <w:rFonts w:eastAsia="Times New Roman"/>
          <w:bCs/>
          <w:szCs w:val="24"/>
        </w:rPr>
        <w:t>,</w:t>
      </w:r>
      <w:r w:rsidRPr="006513F8">
        <w:rPr>
          <w:rFonts w:eastAsia="Times New Roman"/>
          <w:bCs/>
          <w:szCs w:val="24"/>
        </w:rPr>
        <w:t xml:space="preserve"> την </w:t>
      </w:r>
      <w:r>
        <w:rPr>
          <w:rFonts w:eastAsia="Times New Roman"/>
          <w:bCs/>
          <w:szCs w:val="24"/>
        </w:rPr>
        <w:t>απάντηση του κυρίου Υπουργού μού</w:t>
      </w:r>
      <w:r w:rsidRPr="006513F8">
        <w:rPr>
          <w:rFonts w:eastAsia="Times New Roman"/>
          <w:bCs/>
          <w:szCs w:val="24"/>
        </w:rPr>
        <w:t xml:space="preserve"> γεννιέται το ερώτημα</w:t>
      </w:r>
      <w:r>
        <w:rPr>
          <w:rFonts w:eastAsia="Times New Roman"/>
          <w:bCs/>
          <w:szCs w:val="24"/>
        </w:rPr>
        <w:t xml:space="preserve">: Αυτοί οι οικισμοί, </w:t>
      </w:r>
      <w:r w:rsidRPr="006513F8">
        <w:rPr>
          <w:rFonts w:eastAsia="Times New Roman"/>
          <w:bCs/>
          <w:szCs w:val="24"/>
        </w:rPr>
        <w:t>οι οποίοι παραδόθηκαν</w:t>
      </w:r>
      <w:r>
        <w:rPr>
          <w:rFonts w:eastAsia="Times New Roman"/>
          <w:bCs/>
          <w:szCs w:val="24"/>
        </w:rPr>
        <w:t>,</w:t>
      </w:r>
      <w:r w:rsidRPr="006513F8">
        <w:rPr>
          <w:rFonts w:eastAsia="Times New Roman"/>
          <w:bCs/>
          <w:szCs w:val="24"/>
        </w:rPr>
        <w:t xml:space="preserve"> αποκαταστάθηκαν δικαιούχοι</w:t>
      </w:r>
      <w:r>
        <w:rPr>
          <w:rFonts w:eastAsia="Times New Roman"/>
          <w:bCs/>
          <w:szCs w:val="24"/>
        </w:rPr>
        <w:t>, είναι κτή</w:t>
      </w:r>
      <w:r w:rsidRPr="006513F8">
        <w:rPr>
          <w:rFonts w:eastAsia="Times New Roman"/>
          <w:bCs/>
          <w:szCs w:val="24"/>
        </w:rPr>
        <w:t>ρια</w:t>
      </w:r>
      <w:r>
        <w:rPr>
          <w:rFonts w:eastAsia="Times New Roman"/>
          <w:bCs/>
          <w:szCs w:val="24"/>
        </w:rPr>
        <w:t>,</w:t>
      </w:r>
      <w:r w:rsidRPr="006513F8">
        <w:rPr>
          <w:rFonts w:eastAsia="Times New Roman"/>
          <w:bCs/>
          <w:szCs w:val="24"/>
        </w:rPr>
        <w:t xml:space="preserve"> είναι οικισμ</w:t>
      </w:r>
      <w:r w:rsidRPr="006513F8">
        <w:rPr>
          <w:rFonts w:eastAsia="Times New Roman"/>
          <w:bCs/>
          <w:szCs w:val="24"/>
        </w:rPr>
        <w:t>οί</w:t>
      </w:r>
      <w:r>
        <w:rPr>
          <w:rFonts w:eastAsia="Times New Roman"/>
          <w:bCs/>
          <w:szCs w:val="24"/>
        </w:rPr>
        <w:t>, οι</w:t>
      </w:r>
      <w:r w:rsidRPr="006513F8">
        <w:rPr>
          <w:rFonts w:eastAsia="Times New Roman"/>
          <w:bCs/>
          <w:szCs w:val="24"/>
        </w:rPr>
        <w:t xml:space="preserve"> οποίοι κατασκευάστηκαν τα τελευταία χρόνια ή απλώς πρόκειται για ολοκλήρωση διαδικασιών του παρελθόντος</w:t>
      </w:r>
      <w:r>
        <w:rPr>
          <w:rFonts w:eastAsia="Times New Roman"/>
          <w:bCs/>
          <w:szCs w:val="24"/>
        </w:rPr>
        <w:t xml:space="preserve">; </w:t>
      </w:r>
    </w:p>
    <w:p w14:paraId="6B14EA3A" w14:textId="77777777" w:rsidR="004965E6" w:rsidRDefault="004D430C">
      <w:pPr>
        <w:spacing w:line="600" w:lineRule="auto"/>
        <w:ind w:firstLine="720"/>
        <w:jc w:val="both"/>
        <w:rPr>
          <w:rFonts w:eastAsia="Times New Roman"/>
          <w:bCs/>
          <w:szCs w:val="24"/>
        </w:rPr>
      </w:pPr>
      <w:r>
        <w:rPr>
          <w:rFonts w:eastAsia="Times New Roman"/>
          <w:bCs/>
          <w:szCs w:val="24"/>
        </w:rPr>
        <w:t xml:space="preserve">Διότι το ερώτημά μου ήταν </w:t>
      </w:r>
      <w:r w:rsidRPr="006513F8">
        <w:rPr>
          <w:rFonts w:eastAsia="Times New Roman"/>
          <w:bCs/>
          <w:szCs w:val="24"/>
        </w:rPr>
        <w:t>συγκεκριμένο</w:t>
      </w:r>
      <w:r>
        <w:rPr>
          <w:rFonts w:eastAsia="Times New Roman"/>
          <w:bCs/>
          <w:szCs w:val="24"/>
        </w:rPr>
        <w:t xml:space="preserve"> και αφορούσε την περίοδο α</w:t>
      </w:r>
      <w:r w:rsidRPr="006513F8">
        <w:rPr>
          <w:rFonts w:eastAsia="Times New Roman"/>
          <w:bCs/>
          <w:szCs w:val="24"/>
        </w:rPr>
        <w:t xml:space="preserve">πό την κατάργηση του </w:t>
      </w:r>
      <w:r>
        <w:rPr>
          <w:rFonts w:eastAsia="Times New Roman"/>
          <w:bCs/>
          <w:szCs w:val="24"/>
        </w:rPr>
        <w:t>Ο</w:t>
      </w:r>
      <w:r w:rsidRPr="006513F8">
        <w:rPr>
          <w:rFonts w:eastAsia="Times New Roman"/>
          <w:bCs/>
          <w:szCs w:val="24"/>
        </w:rPr>
        <w:t>ΕΚ και εντεύθεν</w:t>
      </w:r>
      <w:r>
        <w:rPr>
          <w:rFonts w:eastAsia="Times New Roman"/>
          <w:bCs/>
          <w:szCs w:val="24"/>
        </w:rPr>
        <w:t>.</w:t>
      </w:r>
      <w:r w:rsidRPr="006513F8">
        <w:rPr>
          <w:rFonts w:eastAsia="Times New Roman"/>
          <w:bCs/>
          <w:szCs w:val="24"/>
        </w:rPr>
        <w:t xml:space="preserve"> Βεβαίως</w:t>
      </w:r>
      <w:r>
        <w:rPr>
          <w:rFonts w:eastAsia="Times New Roman"/>
          <w:bCs/>
          <w:szCs w:val="24"/>
        </w:rPr>
        <w:t>,</w:t>
      </w:r>
      <w:r w:rsidRPr="006513F8">
        <w:rPr>
          <w:rFonts w:eastAsia="Times New Roman"/>
          <w:bCs/>
          <w:szCs w:val="24"/>
        </w:rPr>
        <w:t xml:space="preserve"> οπωσδήποτε </w:t>
      </w:r>
      <w:r>
        <w:rPr>
          <w:rFonts w:eastAsia="Times New Roman"/>
          <w:bCs/>
          <w:szCs w:val="24"/>
        </w:rPr>
        <w:t xml:space="preserve">ο </w:t>
      </w:r>
      <w:r>
        <w:rPr>
          <w:rFonts w:eastAsia="Times New Roman"/>
          <w:bCs/>
          <w:szCs w:val="24"/>
        </w:rPr>
        <w:t>ο</w:t>
      </w:r>
      <w:r w:rsidRPr="006513F8">
        <w:rPr>
          <w:rFonts w:eastAsia="Times New Roman"/>
          <w:bCs/>
          <w:szCs w:val="24"/>
        </w:rPr>
        <w:t>ργανισμός</w:t>
      </w:r>
      <w:r>
        <w:rPr>
          <w:rFonts w:eastAsia="Times New Roman"/>
          <w:bCs/>
          <w:szCs w:val="24"/>
        </w:rPr>
        <w:t xml:space="preserve">, ο ΟΑΕΔ πλέον, ως διάδοχος </w:t>
      </w:r>
      <w:r w:rsidRPr="006513F8">
        <w:rPr>
          <w:rFonts w:eastAsia="Times New Roman"/>
          <w:bCs/>
          <w:szCs w:val="24"/>
        </w:rPr>
        <w:t>έχει δαπάνες από τη διαχείριση των χρημάτων αυτών</w:t>
      </w:r>
      <w:r>
        <w:rPr>
          <w:rFonts w:eastAsia="Times New Roman"/>
          <w:bCs/>
          <w:szCs w:val="24"/>
        </w:rPr>
        <w:t xml:space="preserve">. Όμως, </w:t>
      </w:r>
      <w:r w:rsidRPr="006513F8">
        <w:rPr>
          <w:rFonts w:eastAsia="Times New Roman"/>
          <w:bCs/>
          <w:szCs w:val="24"/>
        </w:rPr>
        <w:t>δεν έ</w:t>
      </w:r>
      <w:r>
        <w:rPr>
          <w:rFonts w:eastAsia="Times New Roman"/>
          <w:bCs/>
          <w:szCs w:val="24"/>
        </w:rPr>
        <w:t>χω λάβει ακόμα την απάντηση αν, π</w:t>
      </w:r>
      <w:r w:rsidRPr="006513F8">
        <w:rPr>
          <w:rFonts w:eastAsia="Times New Roman"/>
          <w:bCs/>
          <w:szCs w:val="24"/>
        </w:rPr>
        <w:t>έ</w:t>
      </w:r>
      <w:r>
        <w:rPr>
          <w:rFonts w:eastAsia="Times New Roman"/>
          <w:bCs/>
          <w:szCs w:val="24"/>
        </w:rPr>
        <w:t>ραν αυτών που ανέφερε ο κύριος Υ</w:t>
      </w:r>
      <w:r w:rsidRPr="006513F8">
        <w:rPr>
          <w:rFonts w:eastAsia="Times New Roman"/>
          <w:bCs/>
          <w:szCs w:val="24"/>
        </w:rPr>
        <w:t>πουργός</w:t>
      </w:r>
      <w:r>
        <w:rPr>
          <w:rFonts w:eastAsia="Times New Roman"/>
          <w:bCs/>
          <w:szCs w:val="24"/>
        </w:rPr>
        <w:t>,</w:t>
      </w:r>
      <w:r w:rsidRPr="006513F8">
        <w:rPr>
          <w:rFonts w:eastAsia="Times New Roman"/>
          <w:bCs/>
          <w:szCs w:val="24"/>
        </w:rPr>
        <w:t xml:space="preserve"> θα εξακολουθήσει το </w:t>
      </w:r>
      <w:r>
        <w:rPr>
          <w:rFonts w:eastAsia="Times New Roman"/>
          <w:bCs/>
          <w:szCs w:val="24"/>
        </w:rPr>
        <w:t xml:space="preserve">στεγαστικό </w:t>
      </w:r>
      <w:r w:rsidRPr="006513F8">
        <w:rPr>
          <w:rFonts w:eastAsia="Times New Roman"/>
          <w:bCs/>
          <w:szCs w:val="24"/>
        </w:rPr>
        <w:t>πρόγραμμα να εκτελείται</w:t>
      </w:r>
      <w:r>
        <w:rPr>
          <w:rFonts w:eastAsia="Times New Roman"/>
          <w:bCs/>
          <w:szCs w:val="24"/>
        </w:rPr>
        <w:t>.</w:t>
      </w:r>
    </w:p>
    <w:p w14:paraId="6B14EA3B" w14:textId="77777777" w:rsidR="004965E6" w:rsidRDefault="004D430C">
      <w:pPr>
        <w:spacing w:line="600" w:lineRule="auto"/>
        <w:ind w:firstLine="720"/>
        <w:jc w:val="both"/>
        <w:rPr>
          <w:rFonts w:eastAsia="Times New Roman"/>
          <w:bCs/>
          <w:szCs w:val="24"/>
        </w:rPr>
      </w:pPr>
      <w:r>
        <w:rPr>
          <w:rFonts w:eastAsia="Times New Roman"/>
          <w:bCs/>
          <w:szCs w:val="24"/>
        </w:rPr>
        <w:t>Ε</w:t>
      </w:r>
      <w:r w:rsidRPr="006513F8">
        <w:rPr>
          <w:rFonts w:eastAsia="Times New Roman"/>
          <w:bCs/>
          <w:szCs w:val="24"/>
        </w:rPr>
        <w:t>πιπλέον</w:t>
      </w:r>
      <w:r>
        <w:rPr>
          <w:rFonts w:eastAsia="Times New Roman"/>
          <w:bCs/>
          <w:szCs w:val="24"/>
        </w:rPr>
        <w:t>,</w:t>
      </w:r>
      <w:r w:rsidRPr="006513F8">
        <w:rPr>
          <w:rFonts w:eastAsia="Times New Roman"/>
          <w:bCs/>
          <w:szCs w:val="24"/>
        </w:rPr>
        <w:t xml:space="preserve"> το ερώτημά μου και </w:t>
      </w:r>
      <w:r>
        <w:rPr>
          <w:rFonts w:eastAsia="Times New Roman"/>
          <w:bCs/>
          <w:szCs w:val="24"/>
        </w:rPr>
        <w:t xml:space="preserve">ο </w:t>
      </w:r>
      <w:r w:rsidRPr="006513F8">
        <w:rPr>
          <w:rFonts w:eastAsia="Times New Roman"/>
          <w:bCs/>
          <w:szCs w:val="24"/>
        </w:rPr>
        <w:t>προβ</w:t>
      </w:r>
      <w:r w:rsidRPr="006513F8">
        <w:rPr>
          <w:rFonts w:eastAsia="Times New Roman"/>
          <w:bCs/>
          <w:szCs w:val="24"/>
        </w:rPr>
        <w:t xml:space="preserve">ληματισμός μου </w:t>
      </w:r>
      <w:r>
        <w:rPr>
          <w:rFonts w:eastAsia="Times New Roman"/>
          <w:bCs/>
          <w:szCs w:val="24"/>
        </w:rPr>
        <w:t>έγκειται στο ε</w:t>
      </w:r>
      <w:r w:rsidRPr="006513F8">
        <w:rPr>
          <w:rFonts w:eastAsia="Times New Roman"/>
          <w:bCs/>
          <w:szCs w:val="24"/>
        </w:rPr>
        <w:t>ξής</w:t>
      </w:r>
      <w:r>
        <w:rPr>
          <w:rFonts w:eastAsia="Times New Roman"/>
          <w:bCs/>
          <w:szCs w:val="24"/>
        </w:rPr>
        <w:t>: Ο</w:t>
      </w:r>
      <w:r w:rsidRPr="006513F8">
        <w:rPr>
          <w:rFonts w:eastAsia="Times New Roman"/>
          <w:bCs/>
          <w:szCs w:val="24"/>
        </w:rPr>
        <w:t>ι εισφορές αναγράφονται στον προϋπολογισμό του ΟΑΕΔ</w:t>
      </w:r>
      <w:r>
        <w:rPr>
          <w:rFonts w:eastAsia="Times New Roman"/>
          <w:bCs/>
          <w:szCs w:val="24"/>
        </w:rPr>
        <w:t xml:space="preserve"> και μι</w:t>
      </w:r>
      <w:r w:rsidRPr="006513F8">
        <w:rPr>
          <w:rFonts w:eastAsia="Times New Roman"/>
          <w:bCs/>
          <w:szCs w:val="24"/>
        </w:rPr>
        <w:t>λάμ</w:t>
      </w:r>
      <w:r>
        <w:rPr>
          <w:rFonts w:eastAsia="Times New Roman"/>
          <w:bCs/>
          <w:szCs w:val="24"/>
        </w:rPr>
        <w:t>ε</w:t>
      </w:r>
      <w:r w:rsidRPr="006513F8">
        <w:rPr>
          <w:rFonts w:eastAsia="Times New Roman"/>
          <w:bCs/>
          <w:szCs w:val="24"/>
        </w:rPr>
        <w:t xml:space="preserve"> για έσοδα</w:t>
      </w:r>
      <w:r>
        <w:rPr>
          <w:rFonts w:eastAsia="Times New Roman"/>
          <w:bCs/>
          <w:szCs w:val="24"/>
        </w:rPr>
        <w:t xml:space="preserve"> </w:t>
      </w:r>
      <w:r>
        <w:rPr>
          <w:rFonts w:eastAsia="Times New Roman"/>
          <w:bCs/>
          <w:szCs w:val="24"/>
        </w:rPr>
        <w:t>λ</w:t>
      </w:r>
      <w:r w:rsidRPr="006513F8">
        <w:rPr>
          <w:rFonts w:eastAsia="Times New Roman"/>
          <w:bCs/>
          <w:szCs w:val="24"/>
        </w:rPr>
        <w:t xml:space="preserve">ογαριασμού </w:t>
      </w:r>
      <w:r>
        <w:rPr>
          <w:rFonts w:eastAsia="Times New Roman"/>
          <w:bCs/>
          <w:szCs w:val="24"/>
        </w:rPr>
        <w:t>κ</w:t>
      </w:r>
      <w:r w:rsidRPr="006513F8">
        <w:rPr>
          <w:rFonts w:eastAsia="Times New Roman"/>
          <w:bCs/>
          <w:szCs w:val="24"/>
        </w:rPr>
        <w:t>οινωνικής</w:t>
      </w:r>
      <w:r w:rsidRPr="006513F8">
        <w:rPr>
          <w:rFonts w:eastAsia="Times New Roman"/>
          <w:bCs/>
          <w:szCs w:val="24"/>
        </w:rPr>
        <w:t xml:space="preserve"> </w:t>
      </w:r>
      <w:r>
        <w:rPr>
          <w:rFonts w:eastAsia="Times New Roman"/>
          <w:bCs/>
          <w:szCs w:val="24"/>
        </w:rPr>
        <w:lastRenderedPageBreak/>
        <w:t>π</w:t>
      </w:r>
      <w:r w:rsidRPr="006513F8">
        <w:rPr>
          <w:rFonts w:eastAsia="Times New Roman"/>
          <w:bCs/>
          <w:szCs w:val="24"/>
        </w:rPr>
        <w:t xml:space="preserve">ολιτικής </w:t>
      </w:r>
      <w:r w:rsidRPr="006513F8">
        <w:rPr>
          <w:rFonts w:eastAsia="Times New Roman"/>
          <w:bCs/>
          <w:szCs w:val="24"/>
        </w:rPr>
        <w:t>και</w:t>
      </w:r>
      <w:r>
        <w:rPr>
          <w:rFonts w:eastAsia="Times New Roman"/>
          <w:bCs/>
          <w:szCs w:val="24"/>
        </w:rPr>
        <w:t>,</w:t>
      </w:r>
      <w:r w:rsidRPr="006513F8">
        <w:rPr>
          <w:rFonts w:eastAsia="Times New Roman"/>
          <w:bCs/>
          <w:szCs w:val="24"/>
        </w:rPr>
        <w:t xml:space="preserve"> μάλιστα</w:t>
      </w:r>
      <w:r>
        <w:rPr>
          <w:rFonts w:eastAsia="Times New Roman"/>
          <w:bCs/>
          <w:szCs w:val="24"/>
        </w:rPr>
        <w:t>,</w:t>
      </w:r>
      <w:r w:rsidRPr="006513F8">
        <w:rPr>
          <w:rFonts w:eastAsia="Times New Roman"/>
          <w:bCs/>
          <w:szCs w:val="24"/>
        </w:rPr>
        <w:t xml:space="preserve"> </w:t>
      </w:r>
      <w:r>
        <w:rPr>
          <w:rFonts w:eastAsia="Times New Roman"/>
          <w:bCs/>
          <w:szCs w:val="24"/>
        </w:rPr>
        <w:t>λέτε</w:t>
      </w:r>
      <w:r>
        <w:rPr>
          <w:rFonts w:eastAsia="Times New Roman"/>
          <w:bCs/>
          <w:szCs w:val="24"/>
        </w:rPr>
        <w:t>, κ</w:t>
      </w:r>
      <w:r w:rsidRPr="006513F8">
        <w:rPr>
          <w:rFonts w:eastAsia="Times New Roman"/>
          <w:bCs/>
          <w:szCs w:val="24"/>
        </w:rPr>
        <w:t>ύριε Υπουργέ</w:t>
      </w:r>
      <w:r>
        <w:rPr>
          <w:rFonts w:eastAsia="Times New Roman"/>
          <w:bCs/>
          <w:szCs w:val="24"/>
        </w:rPr>
        <w:t>,</w:t>
      </w:r>
      <w:r w:rsidRPr="006513F8">
        <w:rPr>
          <w:rFonts w:eastAsia="Times New Roman"/>
          <w:bCs/>
          <w:szCs w:val="24"/>
        </w:rPr>
        <w:t xml:space="preserve"> επειδή από </w:t>
      </w:r>
      <w:r>
        <w:rPr>
          <w:rFonts w:eastAsia="Times New Roman"/>
          <w:bCs/>
          <w:szCs w:val="24"/>
        </w:rPr>
        <w:t>εδώ</w:t>
      </w:r>
      <w:r w:rsidRPr="006513F8">
        <w:rPr>
          <w:rFonts w:eastAsia="Times New Roman"/>
          <w:bCs/>
          <w:szCs w:val="24"/>
        </w:rPr>
        <w:t xml:space="preserve"> πήρα το στοιχείο</w:t>
      </w:r>
      <w:r>
        <w:rPr>
          <w:rFonts w:eastAsia="Times New Roman"/>
          <w:bCs/>
          <w:szCs w:val="24"/>
        </w:rPr>
        <w:t>,</w:t>
      </w:r>
      <w:r w:rsidRPr="006513F8">
        <w:rPr>
          <w:rFonts w:eastAsia="Times New Roman"/>
          <w:bCs/>
          <w:szCs w:val="24"/>
        </w:rPr>
        <w:t xml:space="preserve"> </w:t>
      </w:r>
      <w:r>
        <w:rPr>
          <w:rFonts w:eastAsia="Times New Roman"/>
          <w:bCs/>
          <w:szCs w:val="24"/>
        </w:rPr>
        <w:t xml:space="preserve">η </w:t>
      </w:r>
      <w:r w:rsidRPr="006513F8">
        <w:rPr>
          <w:rFonts w:eastAsia="Times New Roman"/>
          <w:bCs/>
          <w:szCs w:val="24"/>
        </w:rPr>
        <w:t>εισφορά ασφαλισμένου 1% πρώην ΟΕΚ</w:t>
      </w:r>
      <w:r>
        <w:rPr>
          <w:rFonts w:eastAsia="Times New Roman"/>
          <w:bCs/>
          <w:szCs w:val="24"/>
        </w:rPr>
        <w:t>.</w:t>
      </w:r>
      <w:r>
        <w:rPr>
          <w:rFonts w:eastAsia="Times New Roman"/>
          <w:bCs/>
          <w:szCs w:val="24"/>
        </w:rPr>
        <w:t>,</w:t>
      </w:r>
      <w:r>
        <w:rPr>
          <w:rFonts w:eastAsia="Times New Roman"/>
          <w:bCs/>
          <w:szCs w:val="24"/>
        </w:rPr>
        <w:t xml:space="preserve"> </w:t>
      </w:r>
      <w:r>
        <w:rPr>
          <w:rFonts w:eastAsia="Times New Roman"/>
          <w:bCs/>
          <w:szCs w:val="24"/>
        </w:rPr>
        <w:t>μ</w:t>
      </w:r>
      <w:r w:rsidRPr="006513F8">
        <w:rPr>
          <w:rFonts w:eastAsia="Times New Roman"/>
          <w:bCs/>
          <w:szCs w:val="24"/>
        </w:rPr>
        <w:t xml:space="preserve">ιλήσατε </w:t>
      </w:r>
      <w:r>
        <w:rPr>
          <w:rFonts w:eastAsia="Times New Roman"/>
          <w:bCs/>
          <w:szCs w:val="24"/>
        </w:rPr>
        <w:t xml:space="preserve">ήδη </w:t>
      </w:r>
      <w:r w:rsidRPr="006513F8">
        <w:rPr>
          <w:rFonts w:eastAsia="Times New Roman"/>
          <w:bCs/>
          <w:szCs w:val="24"/>
        </w:rPr>
        <w:t>για 1</w:t>
      </w:r>
      <w:r>
        <w:rPr>
          <w:rFonts w:eastAsia="Times New Roman"/>
          <w:bCs/>
          <w:szCs w:val="24"/>
        </w:rPr>
        <w:t>,</w:t>
      </w:r>
      <w:r w:rsidRPr="006513F8">
        <w:rPr>
          <w:rFonts w:eastAsia="Times New Roman"/>
          <w:bCs/>
          <w:szCs w:val="24"/>
        </w:rPr>
        <w:t>35</w:t>
      </w:r>
      <w:r>
        <w:rPr>
          <w:rFonts w:eastAsia="Times New Roman"/>
          <w:bCs/>
          <w:szCs w:val="24"/>
        </w:rPr>
        <w:t>. Θ</w:t>
      </w:r>
      <w:r w:rsidRPr="006513F8">
        <w:rPr>
          <w:rFonts w:eastAsia="Times New Roman"/>
          <w:bCs/>
          <w:szCs w:val="24"/>
        </w:rPr>
        <w:t xml:space="preserve">α </w:t>
      </w:r>
      <w:r>
        <w:rPr>
          <w:rFonts w:eastAsia="Times New Roman"/>
          <w:bCs/>
          <w:szCs w:val="24"/>
        </w:rPr>
        <w:t xml:space="preserve">μας </w:t>
      </w:r>
      <w:r w:rsidRPr="006513F8">
        <w:rPr>
          <w:rFonts w:eastAsia="Times New Roman"/>
          <w:bCs/>
          <w:szCs w:val="24"/>
        </w:rPr>
        <w:t>πείτε μετά ποια είναι η διαφορά</w:t>
      </w:r>
      <w:r>
        <w:rPr>
          <w:rFonts w:eastAsia="Times New Roman"/>
          <w:bCs/>
          <w:szCs w:val="24"/>
        </w:rPr>
        <w:t>.</w:t>
      </w:r>
    </w:p>
    <w:p w14:paraId="6B14EA3C" w14:textId="77777777" w:rsidR="004965E6" w:rsidRDefault="004D430C">
      <w:pPr>
        <w:spacing w:line="600" w:lineRule="auto"/>
        <w:ind w:firstLine="720"/>
        <w:jc w:val="both"/>
        <w:rPr>
          <w:rFonts w:eastAsia="Times New Roman"/>
          <w:bCs/>
          <w:szCs w:val="24"/>
        </w:rPr>
      </w:pPr>
      <w:r>
        <w:rPr>
          <w:rFonts w:eastAsia="Times New Roman"/>
          <w:bCs/>
          <w:szCs w:val="24"/>
        </w:rPr>
        <w:t>Ε</w:t>
      </w:r>
      <w:r w:rsidRPr="006513F8">
        <w:rPr>
          <w:rFonts w:eastAsia="Times New Roman"/>
          <w:bCs/>
          <w:szCs w:val="24"/>
        </w:rPr>
        <w:t>πιπλέον</w:t>
      </w:r>
      <w:r>
        <w:rPr>
          <w:rFonts w:eastAsia="Times New Roman"/>
          <w:bCs/>
          <w:szCs w:val="24"/>
        </w:rPr>
        <w:t>, ερωτώ αν είναι ο Λ</w:t>
      </w:r>
      <w:r w:rsidRPr="006513F8">
        <w:rPr>
          <w:rFonts w:eastAsia="Times New Roman"/>
          <w:bCs/>
          <w:szCs w:val="24"/>
        </w:rPr>
        <w:t>ογαριασμός Κοινωνικής Πολιτικής μόνο για στεγαστική συνδρομή</w:t>
      </w:r>
      <w:r>
        <w:rPr>
          <w:rFonts w:eastAsia="Times New Roman"/>
          <w:bCs/>
          <w:szCs w:val="24"/>
        </w:rPr>
        <w:t xml:space="preserve">, γιατί </w:t>
      </w:r>
      <w:r w:rsidRPr="006513F8">
        <w:rPr>
          <w:rFonts w:eastAsia="Times New Roman"/>
          <w:bCs/>
          <w:szCs w:val="24"/>
        </w:rPr>
        <w:t>στο σημείο αυτό πρέπει να θυμίσω ότι η</w:t>
      </w:r>
      <w:r>
        <w:rPr>
          <w:rFonts w:eastAsia="Times New Roman"/>
          <w:bCs/>
          <w:szCs w:val="24"/>
        </w:rPr>
        <w:t xml:space="preserve"> στεγαστική συνδρομή είναι και σ</w:t>
      </w:r>
      <w:r w:rsidRPr="006513F8">
        <w:rPr>
          <w:rFonts w:eastAsia="Times New Roman"/>
          <w:bCs/>
          <w:szCs w:val="24"/>
        </w:rPr>
        <w:t xml:space="preserve">υνταγματική </w:t>
      </w:r>
      <w:r>
        <w:rPr>
          <w:rFonts w:eastAsia="Times New Roman"/>
          <w:bCs/>
          <w:szCs w:val="24"/>
        </w:rPr>
        <w:t>υποχρ</w:t>
      </w:r>
      <w:r w:rsidRPr="006513F8">
        <w:rPr>
          <w:rFonts w:eastAsia="Times New Roman"/>
          <w:bCs/>
          <w:szCs w:val="24"/>
        </w:rPr>
        <w:t xml:space="preserve">έωση με </w:t>
      </w:r>
      <w:r>
        <w:rPr>
          <w:rFonts w:eastAsia="Times New Roman"/>
          <w:bCs/>
          <w:szCs w:val="24"/>
        </w:rPr>
        <w:t xml:space="preserve">βάση </w:t>
      </w:r>
      <w:r w:rsidRPr="006513F8">
        <w:rPr>
          <w:rFonts w:eastAsia="Times New Roman"/>
          <w:bCs/>
          <w:szCs w:val="24"/>
        </w:rPr>
        <w:t xml:space="preserve">το άρθρο 21 του </w:t>
      </w:r>
      <w:r>
        <w:rPr>
          <w:rFonts w:eastAsia="Times New Roman"/>
          <w:bCs/>
          <w:szCs w:val="24"/>
        </w:rPr>
        <w:t>Σ</w:t>
      </w:r>
      <w:r w:rsidRPr="006513F8">
        <w:rPr>
          <w:rFonts w:eastAsia="Times New Roman"/>
          <w:bCs/>
          <w:szCs w:val="24"/>
        </w:rPr>
        <w:t xml:space="preserve">υντάγματος και για τους εργαζόμενους και για τους μη δυνάμενους συμπολίτες </w:t>
      </w:r>
      <w:r>
        <w:rPr>
          <w:rFonts w:eastAsia="Times New Roman"/>
          <w:bCs/>
          <w:szCs w:val="24"/>
        </w:rPr>
        <w:t xml:space="preserve">μας. </w:t>
      </w:r>
    </w:p>
    <w:p w14:paraId="6B14EA3D" w14:textId="77777777" w:rsidR="004965E6" w:rsidRDefault="004D430C">
      <w:pPr>
        <w:spacing w:line="600" w:lineRule="auto"/>
        <w:ind w:firstLine="720"/>
        <w:jc w:val="both"/>
        <w:rPr>
          <w:rFonts w:eastAsia="Times New Roman"/>
          <w:bCs/>
          <w:szCs w:val="24"/>
        </w:rPr>
      </w:pPr>
      <w:r>
        <w:rPr>
          <w:rFonts w:eastAsia="Times New Roman"/>
          <w:bCs/>
          <w:szCs w:val="24"/>
        </w:rPr>
        <w:t>Τ</w:t>
      </w:r>
      <w:r w:rsidRPr="006513F8">
        <w:rPr>
          <w:rFonts w:eastAsia="Times New Roman"/>
          <w:bCs/>
          <w:szCs w:val="24"/>
        </w:rPr>
        <w:t>έλος</w:t>
      </w:r>
      <w:r>
        <w:rPr>
          <w:rFonts w:eastAsia="Times New Roman"/>
          <w:bCs/>
          <w:szCs w:val="24"/>
        </w:rPr>
        <w:t>,</w:t>
      </w:r>
      <w:r w:rsidRPr="006513F8">
        <w:rPr>
          <w:rFonts w:eastAsia="Times New Roman"/>
          <w:bCs/>
          <w:szCs w:val="24"/>
        </w:rPr>
        <w:t xml:space="preserve"> θα ήθελα να ακούσω αν έχει το στοιχείο </w:t>
      </w:r>
      <w:r>
        <w:rPr>
          <w:rFonts w:eastAsia="Times New Roman"/>
          <w:bCs/>
          <w:szCs w:val="24"/>
        </w:rPr>
        <w:t>ο Υ</w:t>
      </w:r>
      <w:r w:rsidRPr="006513F8">
        <w:rPr>
          <w:rFonts w:eastAsia="Times New Roman"/>
          <w:bCs/>
          <w:szCs w:val="24"/>
        </w:rPr>
        <w:t xml:space="preserve">πουργός </w:t>
      </w:r>
      <w:r>
        <w:rPr>
          <w:rFonts w:eastAsia="Times New Roman"/>
          <w:bCs/>
          <w:szCs w:val="24"/>
        </w:rPr>
        <w:t xml:space="preserve">τι </w:t>
      </w:r>
      <w:r>
        <w:rPr>
          <w:rFonts w:eastAsia="Times New Roman"/>
          <w:bCs/>
          <w:szCs w:val="24"/>
        </w:rPr>
        <w:t xml:space="preserve">πραγματικό </w:t>
      </w:r>
      <w:r w:rsidRPr="006513F8">
        <w:rPr>
          <w:rFonts w:eastAsia="Times New Roman"/>
          <w:bCs/>
          <w:szCs w:val="24"/>
        </w:rPr>
        <w:t>υπ</w:t>
      </w:r>
      <w:r>
        <w:rPr>
          <w:rFonts w:eastAsia="Times New Roman"/>
          <w:bCs/>
          <w:szCs w:val="24"/>
        </w:rPr>
        <w:t xml:space="preserve">όλοιπο μένει </w:t>
      </w:r>
      <w:r w:rsidRPr="006513F8">
        <w:rPr>
          <w:rFonts w:eastAsia="Times New Roman"/>
          <w:bCs/>
          <w:szCs w:val="24"/>
        </w:rPr>
        <w:t>απ</w:t>
      </w:r>
      <w:r>
        <w:rPr>
          <w:rFonts w:eastAsia="Times New Roman"/>
          <w:bCs/>
          <w:szCs w:val="24"/>
        </w:rPr>
        <w:t xml:space="preserve">’ </w:t>
      </w:r>
      <w:r w:rsidRPr="006513F8">
        <w:rPr>
          <w:rFonts w:eastAsia="Times New Roman"/>
          <w:bCs/>
          <w:szCs w:val="24"/>
        </w:rPr>
        <w:t xml:space="preserve">αυτόν τον λογαριασμό </w:t>
      </w:r>
      <w:r>
        <w:rPr>
          <w:rFonts w:eastAsia="Times New Roman"/>
          <w:bCs/>
          <w:szCs w:val="24"/>
        </w:rPr>
        <w:t xml:space="preserve">προς </w:t>
      </w:r>
      <w:r w:rsidRPr="006513F8">
        <w:rPr>
          <w:rFonts w:eastAsia="Times New Roman"/>
          <w:bCs/>
          <w:szCs w:val="24"/>
        </w:rPr>
        <w:t>σκ</w:t>
      </w:r>
      <w:r>
        <w:rPr>
          <w:rFonts w:eastAsia="Times New Roman"/>
          <w:bCs/>
          <w:szCs w:val="24"/>
        </w:rPr>
        <w:t>οπούς στεγαστικής αποκατάστασης</w:t>
      </w:r>
      <w:r>
        <w:rPr>
          <w:rFonts w:eastAsia="Times New Roman"/>
          <w:bCs/>
          <w:szCs w:val="24"/>
        </w:rPr>
        <w:t xml:space="preserve">, εφόσον </w:t>
      </w:r>
      <w:r>
        <w:rPr>
          <w:rFonts w:eastAsia="Times New Roman"/>
          <w:bCs/>
          <w:szCs w:val="24"/>
        </w:rPr>
        <w:t>όπως μας είπε ο Υπουργός τα περισσότερα πηγαίνουν για την απασχόληση και την εκπαίδευση.</w:t>
      </w:r>
      <w:r>
        <w:rPr>
          <w:rFonts w:eastAsia="Times New Roman"/>
          <w:bCs/>
          <w:szCs w:val="24"/>
        </w:rPr>
        <w:t xml:space="preserve"> </w:t>
      </w:r>
      <w:r w:rsidRPr="006513F8">
        <w:rPr>
          <w:rFonts w:eastAsia="Times New Roman"/>
          <w:bCs/>
          <w:szCs w:val="24"/>
        </w:rPr>
        <w:t>Από ό</w:t>
      </w:r>
      <w:r>
        <w:rPr>
          <w:rFonts w:eastAsia="Times New Roman"/>
          <w:bCs/>
          <w:szCs w:val="24"/>
        </w:rPr>
        <w:t>,</w:t>
      </w:r>
      <w:r w:rsidRPr="006513F8">
        <w:rPr>
          <w:rFonts w:eastAsia="Times New Roman"/>
          <w:bCs/>
          <w:szCs w:val="24"/>
        </w:rPr>
        <w:t>τι έχω καταν</w:t>
      </w:r>
      <w:r>
        <w:rPr>
          <w:rFonts w:eastAsia="Times New Roman"/>
          <w:bCs/>
          <w:szCs w:val="24"/>
        </w:rPr>
        <w:t xml:space="preserve">οήσει </w:t>
      </w:r>
      <w:r w:rsidRPr="006513F8">
        <w:rPr>
          <w:rFonts w:eastAsia="Times New Roman"/>
          <w:bCs/>
          <w:szCs w:val="24"/>
        </w:rPr>
        <w:t xml:space="preserve">κατευθύνονται προς διάφορες </w:t>
      </w:r>
      <w:r>
        <w:rPr>
          <w:rFonts w:eastAsia="Times New Roman"/>
          <w:bCs/>
          <w:szCs w:val="24"/>
        </w:rPr>
        <w:t>υποχρεώσεις του</w:t>
      </w:r>
      <w:r w:rsidRPr="006513F8">
        <w:rPr>
          <w:rFonts w:eastAsia="Times New Roman"/>
          <w:bCs/>
          <w:szCs w:val="24"/>
        </w:rPr>
        <w:t xml:space="preserve"> ΟΑΕΔ</w:t>
      </w:r>
      <w:r>
        <w:rPr>
          <w:rFonts w:eastAsia="Times New Roman"/>
          <w:bCs/>
          <w:szCs w:val="24"/>
        </w:rPr>
        <w:t>, ο</w:t>
      </w:r>
      <w:r w:rsidRPr="006513F8">
        <w:rPr>
          <w:rFonts w:eastAsia="Times New Roman"/>
          <w:bCs/>
          <w:szCs w:val="24"/>
        </w:rPr>
        <w:t>ι οποίες</w:t>
      </w:r>
      <w:r>
        <w:rPr>
          <w:rFonts w:eastAsia="Times New Roman"/>
          <w:bCs/>
          <w:szCs w:val="24"/>
        </w:rPr>
        <w:t>, β</w:t>
      </w:r>
      <w:r w:rsidRPr="006513F8">
        <w:rPr>
          <w:rFonts w:eastAsia="Times New Roman"/>
          <w:bCs/>
          <w:szCs w:val="24"/>
        </w:rPr>
        <w:t>εβαίως</w:t>
      </w:r>
      <w:r>
        <w:rPr>
          <w:rFonts w:eastAsia="Times New Roman"/>
          <w:bCs/>
          <w:szCs w:val="24"/>
        </w:rPr>
        <w:t>,</w:t>
      </w:r>
      <w:r w:rsidRPr="006513F8">
        <w:rPr>
          <w:rFonts w:eastAsia="Times New Roman"/>
          <w:bCs/>
          <w:szCs w:val="24"/>
        </w:rPr>
        <w:t xml:space="preserve"> δεν είναι εξ εκείνων που εντάσσονται </w:t>
      </w:r>
      <w:r w:rsidRPr="006513F8">
        <w:rPr>
          <w:rFonts w:eastAsia="Times New Roman"/>
          <w:bCs/>
          <w:szCs w:val="24"/>
        </w:rPr>
        <w:t>στ</w:t>
      </w:r>
      <w:r>
        <w:rPr>
          <w:rFonts w:eastAsia="Times New Roman"/>
          <w:bCs/>
          <w:szCs w:val="24"/>
        </w:rPr>
        <w:t>ο</w:t>
      </w:r>
      <w:r w:rsidRPr="006513F8">
        <w:rPr>
          <w:rFonts w:eastAsia="Times New Roman"/>
          <w:bCs/>
          <w:szCs w:val="24"/>
        </w:rPr>
        <w:t xml:space="preserve">ν </w:t>
      </w:r>
      <w:r>
        <w:rPr>
          <w:rFonts w:eastAsia="Times New Roman"/>
          <w:bCs/>
          <w:szCs w:val="24"/>
        </w:rPr>
        <w:t xml:space="preserve">σκοπό της </w:t>
      </w:r>
      <w:r>
        <w:rPr>
          <w:rFonts w:eastAsia="Times New Roman"/>
          <w:bCs/>
          <w:szCs w:val="24"/>
        </w:rPr>
        <w:t>παρακράτηση</w:t>
      </w:r>
      <w:r>
        <w:rPr>
          <w:rFonts w:eastAsia="Times New Roman"/>
          <w:bCs/>
          <w:szCs w:val="24"/>
        </w:rPr>
        <w:t>ς</w:t>
      </w:r>
      <w:r>
        <w:rPr>
          <w:rFonts w:eastAsia="Times New Roman"/>
          <w:bCs/>
          <w:szCs w:val="24"/>
        </w:rPr>
        <w:t xml:space="preserve"> που γίνε</w:t>
      </w:r>
      <w:r>
        <w:rPr>
          <w:rFonts w:eastAsia="Times New Roman"/>
          <w:bCs/>
          <w:szCs w:val="24"/>
        </w:rPr>
        <w:t xml:space="preserve">ται επί των </w:t>
      </w:r>
      <w:r w:rsidRPr="006513F8">
        <w:rPr>
          <w:rFonts w:eastAsia="Times New Roman"/>
          <w:bCs/>
          <w:szCs w:val="24"/>
        </w:rPr>
        <w:t>αποδοχών</w:t>
      </w:r>
      <w:r>
        <w:rPr>
          <w:rFonts w:eastAsia="Times New Roman"/>
          <w:bCs/>
          <w:szCs w:val="24"/>
        </w:rPr>
        <w:t>. Ανέφερε ο κύριος Υ</w:t>
      </w:r>
      <w:r w:rsidRPr="006513F8">
        <w:rPr>
          <w:rFonts w:eastAsia="Times New Roman"/>
          <w:bCs/>
          <w:szCs w:val="24"/>
        </w:rPr>
        <w:t>πουργός ότι δί</w:t>
      </w:r>
      <w:r>
        <w:rPr>
          <w:rFonts w:eastAsia="Times New Roman"/>
          <w:bCs/>
          <w:szCs w:val="24"/>
        </w:rPr>
        <w:t>δ</w:t>
      </w:r>
      <w:r w:rsidRPr="006513F8">
        <w:rPr>
          <w:rFonts w:eastAsia="Times New Roman"/>
          <w:bCs/>
          <w:szCs w:val="24"/>
        </w:rPr>
        <w:t>εται επίδομα ενοικίου</w:t>
      </w:r>
      <w:r>
        <w:rPr>
          <w:rFonts w:eastAsia="Times New Roman"/>
          <w:bCs/>
          <w:szCs w:val="24"/>
        </w:rPr>
        <w:t xml:space="preserve"> και άλλα</w:t>
      </w:r>
      <w:r w:rsidRPr="006513F8">
        <w:rPr>
          <w:rFonts w:eastAsia="Times New Roman"/>
          <w:bCs/>
          <w:szCs w:val="24"/>
        </w:rPr>
        <w:t xml:space="preserve"> επιδόμα</w:t>
      </w:r>
      <w:r>
        <w:rPr>
          <w:rFonts w:eastAsia="Times New Roman"/>
          <w:bCs/>
          <w:szCs w:val="24"/>
        </w:rPr>
        <w:t>τα.</w:t>
      </w:r>
    </w:p>
    <w:p w14:paraId="6B14EA3E" w14:textId="77777777" w:rsidR="004965E6" w:rsidRDefault="004D430C">
      <w:pPr>
        <w:spacing w:line="600" w:lineRule="auto"/>
        <w:ind w:firstLine="720"/>
        <w:jc w:val="both"/>
        <w:rPr>
          <w:rFonts w:eastAsia="Times New Roman"/>
          <w:bCs/>
          <w:szCs w:val="24"/>
        </w:rPr>
      </w:pPr>
      <w:r w:rsidRPr="006513F8">
        <w:rPr>
          <w:rFonts w:eastAsia="Times New Roman"/>
          <w:bCs/>
          <w:szCs w:val="24"/>
        </w:rPr>
        <w:lastRenderedPageBreak/>
        <w:t xml:space="preserve">Αυτά θα ήθελα να ακούσω αν εντάσσονται στο </w:t>
      </w:r>
      <w:r>
        <w:rPr>
          <w:rFonts w:eastAsia="Times New Roman"/>
          <w:bCs/>
          <w:szCs w:val="24"/>
        </w:rPr>
        <w:t>π</w:t>
      </w:r>
      <w:r w:rsidRPr="006513F8">
        <w:rPr>
          <w:rFonts w:eastAsia="Times New Roman"/>
          <w:bCs/>
          <w:szCs w:val="24"/>
        </w:rPr>
        <w:t xml:space="preserve">ρόγραμμα </w:t>
      </w:r>
      <w:r>
        <w:rPr>
          <w:rFonts w:eastAsia="Times New Roman"/>
          <w:bCs/>
          <w:szCs w:val="24"/>
        </w:rPr>
        <w:t>α</w:t>
      </w:r>
      <w:r w:rsidRPr="006513F8">
        <w:rPr>
          <w:rFonts w:eastAsia="Times New Roman"/>
          <w:bCs/>
          <w:szCs w:val="24"/>
        </w:rPr>
        <w:t>ποκατάστασης</w:t>
      </w:r>
      <w:r>
        <w:rPr>
          <w:rFonts w:eastAsia="Times New Roman"/>
          <w:bCs/>
          <w:szCs w:val="24"/>
        </w:rPr>
        <w:t>,</w:t>
      </w:r>
      <w:r w:rsidRPr="006513F8">
        <w:rPr>
          <w:rFonts w:eastAsia="Times New Roman"/>
          <w:bCs/>
          <w:szCs w:val="24"/>
        </w:rPr>
        <w:t xml:space="preserve"> διότι το </w:t>
      </w:r>
      <w:r>
        <w:rPr>
          <w:rFonts w:eastAsia="Times New Roman"/>
          <w:bCs/>
          <w:szCs w:val="24"/>
        </w:rPr>
        <w:t>π</w:t>
      </w:r>
      <w:r w:rsidRPr="006513F8">
        <w:rPr>
          <w:rFonts w:eastAsia="Times New Roman"/>
          <w:bCs/>
          <w:szCs w:val="24"/>
        </w:rPr>
        <w:t xml:space="preserve">ρόγραμμα </w:t>
      </w:r>
      <w:r>
        <w:rPr>
          <w:rFonts w:eastAsia="Times New Roman"/>
          <w:bCs/>
          <w:szCs w:val="24"/>
        </w:rPr>
        <w:t>σ</w:t>
      </w:r>
      <w:r w:rsidRPr="006513F8">
        <w:rPr>
          <w:rFonts w:eastAsia="Times New Roman"/>
          <w:bCs/>
          <w:szCs w:val="24"/>
        </w:rPr>
        <w:t xml:space="preserve">τεγαστικής </w:t>
      </w:r>
      <w:r>
        <w:rPr>
          <w:rFonts w:eastAsia="Times New Roman"/>
          <w:bCs/>
          <w:szCs w:val="24"/>
        </w:rPr>
        <w:t>α</w:t>
      </w:r>
      <w:r w:rsidRPr="006513F8">
        <w:rPr>
          <w:rFonts w:eastAsia="Times New Roman"/>
          <w:bCs/>
          <w:szCs w:val="24"/>
        </w:rPr>
        <w:t>ποκατάστασης</w:t>
      </w:r>
      <w:r w:rsidRPr="006513F8">
        <w:rPr>
          <w:rFonts w:eastAsia="Times New Roman"/>
          <w:bCs/>
          <w:szCs w:val="24"/>
        </w:rPr>
        <w:t xml:space="preserve"> αφορά την απόκτηση ιδιαίτερης ιδιωτικής κατοικίας</w:t>
      </w:r>
      <w:r>
        <w:rPr>
          <w:rFonts w:eastAsia="Times New Roman"/>
          <w:bCs/>
          <w:szCs w:val="24"/>
        </w:rPr>
        <w:t xml:space="preserve">. </w:t>
      </w:r>
    </w:p>
    <w:p w14:paraId="6B14EA3F" w14:textId="77777777" w:rsidR="004965E6" w:rsidRDefault="004D430C">
      <w:pPr>
        <w:spacing w:line="600" w:lineRule="auto"/>
        <w:ind w:firstLine="720"/>
        <w:jc w:val="both"/>
        <w:rPr>
          <w:rFonts w:eastAsia="Times New Roman"/>
          <w:bCs/>
          <w:szCs w:val="24"/>
        </w:rPr>
      </w:pPr>
      <w:r>
        <w:rPr>
          <w:rFonts w:eastAsia="Times New Roman"/>
          <w:bCs/>
          <w:szCs w:val="24"/>
        </w:rPr>
        <w:t>Όσον αφορά τ</w:t>
      </w:r>
      <w:r w:rsidRPr="006513F8">
        <w:rPr>
          <w:rFonts w:eastAsia="Times New Roman"/>
          <w:bCs/>
          <w:szCs w:val="24"/>
        </w:rPr>
        <w:t>ο επίδομα στέγασης</w:t>
      </w:r>
      <w:r>
        <w:rPr>
          <w:rFonts w:eastAsia="Times New Roman"/>
          <w:bCs/>
          <w:szCs w:val="24"/>
        </w:rPr>
        <w:t xml:space="preserve">, </w:t>
      </w:r>
      <w:r w:rsidRPr="006513F8">
        <w:rPr>
          <w:rFonts w:eastAsia="Times New Roman"/>
          <w:bCs/>
          <w:szCs w:val="24"/>
        </w:rPr>
        <w:t>έχει</w:t>
      </w:r>
      <w:r>
        <w:rPr>
          <w:rFonts w:eastAsia="Times New Roman"/>
          <w:bCs/>
          <w:szCs w:val="24"/>
        </w:rPr>
        <w:t xml:space="preserve"> η Κ</w:t>
      </w:r>
      <w:r w:rsidRPr="006513F8">
        <w:rPr>
          <w:rFonts w:eastAsia="Times New Roman"/>
          <w:bCs/>
          <w:szCs w:val="24"/>
        </w:rPr>
        <w:t>υβέρνηση εξαγγ</w:t>
      </w:r>
      <w:r>
        <w:rPr>
          <w:rFonts w:eastAsia="Times New Roman"/>
          <w:bCs/>
          <w:szCs w:val="24"/>
        </w:rPr>
        <w:t xml:space="preserve">είλει </w:t>
      </w:r>
      <w:r w:rsidRPr="006513F8">
        <w:rPr>
          <w:rFonts w:eastAsia="Times New Roman"/>
          <w:bCs/>
          <w:szCs w:val="24"/>
        </w:rPr>
        <w:t xml:space="preserve">ότι θα δώσει επίδομα στέγασης σε πολλούς συμπολίτες </w:t>
      </w:r>
      <w:r>
        <w:rPr>
          <w:rFonts w:eastAsia="Times New Roman"/>
          <w:bCs/>
          <w:szCs w:val="24"/>
        </w:rPr>
        <w:t>μας,</w:t>
      </w:r>
      <w:r w:rsidRPr="006513F8">
        <w:rPr>
          <w:rFonts w:eastAsia="Times New Roman"/>
          <w:bCs/>
          <w:szCs w:val="24"/>
        </w:rPr>
        <w:t xml:space="preserve"> αλλά δεν νομίζω ότι είναι αυτό καθαυτό που πρέπει να προέρχεται από την εισφορά των </w:t>
      </w:r>
      <w:r>
        <w:rPr>
          <w:rFonts w:eastAsia="Times New Roman"/>
          <w:bCs/>
          <w:szCs w:val="24"/>
        </w:rPr>
        <w:t>ερ</w:t>
      </w:r>
      <w:r>
        <w:rPr>
          <w:rFonts w:eastAsia="Times New Roman"/>
          <w:bCs/>
          <w:szCs w:val="24"/>
        </w:rPr>
        <w:t xml:space="preserve">γαζομένων το επίδομα στέγασης. </w:t>
      </w:r>
    </w:p>
    <w:p w14:paraId="6B14EA40" w14:textId="77777777" w:rsidR="004965E6" w:rsidRDefault="004D430C">
      <w:pPr>
        <w:spacing w:line="600" w:lineRule="auto"/>
        <w:ind w:firstLine="720"/>
        <w:jc w:val="both"/>
        <w:rPr>
          <w:rFonts w:eastAsia="Times New Roman"/>
          <w:bCs/>
          <w:szCs w:val="24"/>
        </w:rPr>
      </w:pPr>
      <w:r>
        <w:rPr>
          <w:rFonts w:eastAsia="Times New Roman"/>
          <w:bCs/>
          <w:szCs w:val="24"/>
        </w:rPr>
        <w:t>Α</w:t>
      </w:r>
      <w:r w:rsidRPr="006513F8">
        <w:rPr>
          <w:rFonts w:eastAsia="Times New Roman"/>
          <w:bCs/>
          <w:szCs w:val="24"/>
        </w:rPr>
        <w:t>ντίθετα</w:t>
      </w:r>
      <w:r>
        <w:rPr>
          <w:rFonts w:eastAsia="Times New Roman"/>
          <w:bCs/>
          <w:szCs w:val="24"/>
        </w:rPr>
        <w:t>, όπως έχει εξαγγελθεί από την Κ</w:t>
      </w:r>
      <w:r w:rsidRPr="006513F8">
        <w:rPr>
          <w:rFonts w:eastAsia="Times New Roman"/>
          <w:bCs/>
          <w:szCs w:val="24"/>
        </w:rPr>
        <w:t>υβέρνηση</w:t>
      </w:r>
      <w:r>
        <w:rPr>
          <w:rFonts w:eastAsia="Times New Roman"/>
          <w:bCs/>
          <w:szCs w:val="24"/>
        </w:rPr>
        <w:t>,</w:t>
      </w:r>
      <w:r w:rsidRPr="006513F8">
        <w:rPr>
          <w:rFonts w:eastAsia="Times New Roman"/>
          <w:bCs/>
          <w:szCs w:val="24"/>
        </w:rPr>
        <w:t xml:space="preserve"> αφορά παροχή</w:t>
      </w:r>
      <w:r>
        <w:rPr>
          <w:rFonts w:eastAsia="Times New Roman"/>
          <w:bCs/>
          <w:szCs w:val="24"/>
        </w:rPr>
        <w:t>,</w:t>
      </w:r>
      <w:r w:rsidRPr="006513F8">
        <w:rPr>
          <w:rFonts w:eastAsia="Times New Roman"/>
          <w:bCs/>
          <w:szCs w:val="24"/>
        </w:rPr>
        <w:t xml:space="preserve"> η οποία προέρχεται από τα δημοσιονομικά έσοδα </w:t>
      </w:r>
      <w:r>
        <w:rPr>
          <w:rFonts w:eastAsia="Times New Roman"/>
          <w:bCs/>
          <w:szCs w:val="24"/>
        </w:rPr>
        <w:t xml:space="preserve">δηλαδή φόρους </w:t>
      </w:r>
      <w:r w:rsidRPr="006513F8">
        <w:rPr>
          <w:rFonts w:eastAsia="Times New Roman"/>
          <w:bCs/>
          <w:szCs w:val="24"/>
        </w:rPr>
        <w:t>και όχι από παρακρατήσεις</w:t>
      </w:r>
      <w:r>
        <w:rPr>
          <w:rFonts w:eastAsia="Times New Roman"/>
          <w:bCs/>
          <w:szCs w:val="24"/>
        </w:rPr>
        <w:t xml:space="preserve"> στις αποδοχές των εργαζομένων</w:t>
      </w:r>
      <w:r>
        <w:rPr>
          <w:rFonts w:eastAsia="Times New Roman"/>
          <w:bCs/>
          <w:szCs w:val="24"/>
        </w:rPr>
        <w:t>,</w:t>
      </w:r>
      <w:r w:rsidRPr="006513F8">
        <w:rPr>
          <w:rFonts w:eastAsia="Times New Roman"/>
          <w:bCs/>
          <w:szCs w:val="24"/>
        </w:rPr>
        <w:t xml:space="preserve"> οι οποίες πρέπει να είναι πάντοτε ανταποδοτ</w:t>
      </w:r>
      <w:r w:rsidRPr="006513F8">
        <w:rPr>
          <w:rFonts w:eastAsia="Times New Roman"/>
          <w:bCs/>
          <w:szCs w:val="24"/>
        </w:rPr>
        <w:t>ικές</w:t>
      </w:r>
      <w:r>
        <w:rPr>
          <w:rFonts w:eastAsia="Times New Roman"/>
          <w:bCs/>
          <w:szCs w:val="24"/>
        </w:rPr>
        <w:t>,</w:t>
      </w:r>
      <w:r w:rsidRPr="006513F8">
        <w:rPr>
          <w:rFonts w:eastAsia="Times New Roman"/>
          <w:bCs/>
          <w:szCs w:val="24"/>
        </w:rPr>
        <w:t xml:space="preserve"> όταν κρατούμε για ειδικό σκοπό και δεν είναι φορολογικό το έσοδο</w:t>
      </w:r>
      <w:r>
        <w:rPr>
          <w:rFonts w:eastAsia="Times New Roman"/>
          <w:bCs/>
          <w:szCs w:val="24"/>
        </w:rPr>
        <w:t xml:space="preserve">, διότι </w:t>
      </w:r>
      <w:r w:rsidRPr="006513F8">
        <w:rPr>
          <w:rFonts w:eastAsia="Times New Roman"/>
          <w:bCs/>
          <w:szCs w:val="24"/>
        </w:rPr>
        <w:t>έτσι φοβάμαι</w:t>
      </w:r>
      <w:r>
        <w:rPr>
          <w:rFonts w:eastAsia="Times New Roman"/>
          <w:bCs/>
          <w:szCs w:val="24"/>
        </w:rPr>
        <w:t>, κύριε Υπουργέ -</w:t>
      </w:r>
      <w:r w:rsidRPr="006513F8">
        <w:rPr>
          <w:rFonts w:eastAsia="Times New Roman"/>
          <w:bCs/>
          <w:szCs w:val="24"/>
        </w:rPr>
        <w:t>και επιτρέψτε μου να το πω</w:t>
      </w:r>
      <w:r>
        <w:rPr>
          <w:rFonts w:eastAsia="Times New Roman"/>
          <w:bCs/>
          <w:szCs w:val="24"/>
        </w:rPr>
        <w:t>-</w:t>
      </w:r>
      <w:r w:rsidRPr="006513F8">
        <w:rPr>
          <w:rFonts w:eastAsia="Times New Roman"/>
          <w:bCs/>
          <w:szCs w:val="24"/>
        </w:rPr>
        <w:t xml:space="preserve"> μετατρέπεται σε φορολογία πλέον</w:t>
      </w:r>
      <w:r>
        <w:rPr>
          <w:rFonts w:eastAsia="Times New Roman"/>
          <w:bCs/>
          <w:szCs w:val="24"/>
        </w:rPr>
        <w:t>,</w:t>
      </w:r>
      <w:r w:rsidRPr="006513F8">
        <w:rPr>
          <w:rFonts w:eastAsia="Times New Roman"/>
          <w:bCs/>
          <w:szCs w:val="24"/>
        </w:rPr>
        <w:t xml:space="preserve"> διότι αν διατίθενται για σκοπούς πέραν της παρακράτησης οι εργαζόμενοι δέχονται να </w:t>
      </w:r>
      <w:proofErr w:type="spellStart"/>
      <w:r w:rsidRPr="006513F8">
        <w:rPr>
          <w:rFonts w:eastAsia="Times New Roman"/>
          <w:bCs/>
          <w:szCs w:val="24"/>
        </w:rPr>
        <w:t>παρακ</w:t>
      </w:r>
      <w:r w:rsidRPr="006513F8">
        <w:rPr>
          <w:rFonts w:eastAsia="Times New Roman"/>
          <w:bCs/>
          <w:szCs w:val="24"/>
        </w:rPr>
        <w:t>ρατείται</w:t>
      </w:r>
      <w:proofErr w:type="spellEnd"/>
      <w:r w:rsidRPr="006513F8">
        <w:rPr>
          <w:rFonts w:eastAsia="Times New Roman"/>
          <w:bCs/>
          <w:szCs w:val="24"/>
        </w:rPr>
        <w:t xml:space="preserve"> το ποσοστό των αποδοχών τους </w:t>
      </w:r>
      <w:r>
        <w:rPr>
          <w:rFonts w:eastAsia="Times New Roman"/>
          <w:bCs/>
          <w:szCs w:val="24"/>
        </w:rPr>
        <w:t xml:space="preserve">μόνο </w:t>
      </w:r>
      <w:r w:rsidRPr="006513F8">
        <w:rPr>
          <w:rFonts w:eastAsia="Times New Roman"/>
          <w:bCs/>
          <w:szCs w:val="24"/>
        </w:rPr>
        <w:t>για τους συγκεκριμένους σκ</w:t>
      </w:r>
      <w:r>
        <w:rPr>
          <w:rFonts w:eastAsia="Times New Roman"/>
          <w:bCs/>
          <w:szCs w:val="24"/>
        </w:rPr>
        <w:t xml:space="preserve">οπούς. </w:t>
      </w:r>
    </w:p>
    <w:p w14:paraId="6B14EA41" w14:textId="77777777" w:rsidR="004965E6" w:rsidRDefault="004D430C">
      <w:pPr>
        <w:spacing w:line="600" w:lineRule="auto"/>
        <w:ind w:firstLine="720"/>
        <w:jc w:val="both"/>
        <w:rPr>
          <w:rFonts w:eastAsia="Times New Roman"/>
          <w:bCs/>
          <w:szCs w:val="24"/>
        </w:rPr>
      </w:pPr>
      <w:r>
        <w:rPr>
          <w:rFonts w:eastAsia="Times New Roman"/>
          <w:bCs/>
          <w:szCs w:val="24"/>
        </w:rPr>
        <w:lastRenderedPageBreak/>
        <w:t xml:space="preserve">Θα παρακαλέσω </w:t>
      </w:r>
      <w:r w:rsidRPr="006513F8">
        <w:rPr>
          <w:rFonts w:eastAsia="Times New Roman"/>
          <w:bCs/>
          <w:szCs w:val="24"/>
        </w:rPr>
        <w:t>για πιο συγκεκριμένες απαντήσεις</w:t>
      </w:r>
      <w:r>
        <w:rPr>
          <w:rFonts w:eastAsia="Times New Roman"/>
          <w:bCs/>
          <w:szCs w:val="24"/>
        </w:rPr>
        <w:t>.</w:t>
      </w:r>
    </w:p>
    <w:p w14:paraId="6B14EA42" w14:textId="77777777" w:rsidR="004965E6" w:rsidRDefault="004D430C">
      <w:pPr>
        <w:spacing w:line="600" w:lineRule="auto"/>
        <w:ind w:firstLine="720"/>
        <w:jc w:val="both"/>
        <w:rPr>
          <w:rFonts w:eastAsia="Times New Roman"/>
          <w:bCs/>
          <w:szCs w:val="24"/>
        </w:rPr>
      </w:pPr>
      <w:r>
        <w:rPr>
          <w:rFonts w:eastAsia="Times New Roman"/>
          <w:bCs/>
          <w:szCs w:val="24"/>
        </w:rPr>
        <w:t>Ευχαριστώ, κύριε Πρόεδρε.</w:t>
      </w:r>
    </w:p>
    <w:p w14:paraId="6B14EA43" w14:textId="77777777" w:rsidR="004965E6" w:rsidRDefault="004D430C">
      <w:pPr>
        <w:spacing w:line="600" w:lineRule="auto"/>
        <w:ind w:firstLine="720"/>
        <w:jc w:val="both"/>
        <w:rPr>
          <w:rFonts w:eastAsia="Times New Roman"/>
          <w:bCs/>
          <w:szCs w:val="24"/>
        </w:rPr>
      </w:pPr>
      <w:r>
        <w:rPr>
          <w:rFonts w:eastAsia="Times New Roman"/>
          <w:bCs/>
          <w:szCs w:val="24"/>
        </w:rPr>
        <w:t>(Στο σημείο αυτό ο Βουλευτής κ. Γεώργιος</w:t>
      </w:r>
      <w:r>
        <w:rPr>
          <w:rFonts w:eastAsia="Times New Roman"/>
          <w:bCs/>
          <w:szCs w:val="24"/>
        </w:rPr>
        <w:t xml:space="preserve"> - </w:t>
      </w:r>
      <w:r>
        <w:rPr>
          <w:rFonts w:eastAsia="Times New Roman"/>
          <w:bCs/>
          <w:szCs w:val="24"/>
        </w:rPr>
        <w:t>Δημήτριος Καρράς καταθέτει για τα Πρακτικά τα προαναφερθέντα έ</w:t>
      </w:r>
      <w:r>
        <w:rPr>
          <w:rFonts w:eastAsia="Times New Roman"/>
          <w:bCs/>
          <w:szCs w:val="24"/>
        </w:rPr>
        <w:t xml:space="preserve">γγραφα, τα οποία βρίσκονται στο </w:t>
      </w:r>
      <w:r>
        <w:rPr>
          <w:rFonts w:eastAsia="Times New Roman"/>
          <w:bCs/>
          <w:szCs w:val="24"/>
        </w:rPr>
        <w:t xml:space="preserve">αρχείο </w:t>
      </w:r>
      <w:r>
        <w:rPr>
          <w:rFonts w:eastAsia="Times New Roman"/>
          <w:bCs/>
          <w:szCs w:val="24"/>
        </w:rPr>
        <w:t>του Τμήματος Γραμματείας της Διεύθυνσης Στενογραφίας και Πρακτικών της Βουλής)</w:t>
      </w:r>
    </w:p>
    <w:p w14:paraId="6B14EA44" w14:textId="77777777" w:rsidR="004965E6" w:rsidRDefault="004D430C">
      <w:pPr>
        <w:spacing w:line="600" w:lineRule="auto"/>
        <w:ind w:firstLine="720"/>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Κύριε Υφυπουργέ, έχετε τον λόγο. </w:t>
      </w:r>
    </w:p>
    <w:p w14:paraId="6B14EA45"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b/>
          <w:szCs w:val="24"/>
        </w:rPr>
        <w:t>ΑΘΑΝΑΣΙΟΣ ΗΛΙΟΠΟΥΛΟΣ (Υφυπουργός Εργασίας, Κοινωνικής Ασφάλισης και Κοι</w:t>
      </w:r>
      <w:r>
        <w:rPr>
          <w:rFonts w:eastAsia="Times New Roman" w:cs="Times New Roman"/>
          <w:b/>
          <w:szCs w:val="24"/>
        </w:rPr>
        <w:t xml:space="preserve">νωνικής Αλληλεγγύης): </w:t>
      </w:r>
      <w:r w:rsidRPr="00D97997">
        <w:rPr>
          <w:rFonts w:eastAsia="Times New Roman" w:cs="Times New Roman"/>
          <w:szCs w:val="24"/>
        </w:rPr>
        <w:t>Ευχαριστώ</w:t>
      </w:r>
      <w:r>
        <w:rPr>
          <w:rFonts w:eastAsia="Times New Roman" w:cs="Times New Roman"/>
          <w:szCs w:val="24"/>
        </w:rPr>
        <w:t>, κύριε Π</w:t>
      </w:r>
      <w:r w:rsidRPr="00D97997">
        <w:rPr>
          <w:rFonts w:eastAsia="Times New Roman" w:cs="Times New Roman"/>
          <w:szCs w:val="24"/>
        </w:rPr>
        <w:t>ρόεδρε</w:t>
      </w:r>
      <w:r>
        <w:rPr>
          <w:rFonts w:eastAsia="Times New Roman" w:cs="Times New Roman"/>
          <w:szCs w:val="24"/>
        </w:rPr>
        <w:t>.</w:t>
      </w:r>
    </w:p>
    <w:p w14:paraId="6B14EA46"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Κύριε Καρρά, νομίζω ότι ήμουν ξεκάθαρος. Π</w:t>
      </w:r>
      <w:r w:rsidRPr="00D97997">
        <w:rPr>
          <w:rFonts w:eastAsia="Times New Roman" w:cs="Times New Roman"/>
          <w:szCs w:val="24"/>
        </w:rPr>
        <w:t>ροφανώς όταν έχεις παραλάβει οικισμούς</w:t>
      </w:r>
      <w:r>
        <w:rPr>
          <w:rFonts w:eastAsia="Times New Roman" w:cs="Times New Roman"/>
          <w:szCs w:val="24"/>
        </w:rPr>
        <w:t>,</w:t>
      </w:r>
      <w:r w:rsidRPr="00D97997">
        <w:rPr>
          <w:rFonts w:eastAsia="Times New Roman" w:cs="Times New Roman"/>
          <w:szCs w:val="24"/>
        </w:rPr>
        <w:t xml:space="preserve"> οι οποίοι δ</w:t>
      </w:r>
      <w:r>
        <w:rPr>
          <w:rFonts w:eastAsia="Times New Roman" w:cs="Times New Roman"/>
          <w:szCs w:val="24"/>
        </w:rPr>
        <w:t>εν έχουν αποπερατωθεί και άρα εσύ</w:t>
      </w:r>
      <w:r w:rsidRPr="00D97997">
        <w:rPr>
          <w:rFonts w:eastAsia="Times New Roman" w:cs="Times New Roman"/>
          <w:szCs w:val="24"/>
        </w:rPr>
        <w:t xml:space="preserve"> ολοκληρώνεις αυτή </w:t>
      </w:r>
      <w:r>
        <w:rPr>
          <w:rFonts w:eastAsia="Times New Roman" w:cs="Times New Roman"/>
          <w:szCs w:val="24"/>
        </w:rPr>
        <w:t>τ</w:t>
      </w:r>
      <w:r w:rsidRPr="00D97997">
        <w:rPr>
          <w:rFonts w:eastAsia="Times New Roman" w:cs="Times New Roman"/>
          <w:szCs w:val="24"/>
        </w:rPr>
        <w:t>η διαδικασία</w:t>
      </w:r>
      <w:r>
        <w:rPr>
          <w:rFonts w:eastAsia="Times New Roman" w:cs="Times New Roman"/>
          <w:szCs w:val="24"/>
        </w:rPr>
        <w:t>,</w:t>
      </w:r>
      <w:r w:rsidRPr="00D97997">
        <w:rPr>
          <w:rFonts w:eastAsia="Times New Roman" w:cs="Times New Roman"/>
          <w:szCs w:val="24"/>
        </w:rPr>
        <w:t xml:space="preserve"> είναι ξεκάθαρο </w:t>
      </w:r>
      <w:r>
        <w:rPr>
          <w:rFonts w:eastAsia="Times New Roman" w:cs="Times New Roman"/>
          <w:szCs w:val="24"/>
        </w:rPr>
        <w:t>ότι συνεχίζεις</w:t>
      </w:r>
      <w:r w:rsidRPr="00D97997">
        <w:rPr>
          <w:rFonts w:eastAsia="Times New Roman" w:cs="Times New Roman"/>
          <w:szCs w:val="24"/>
        </w:rPr>
        <w:t xml:space="preserve"> αυτό το έργο</w:t>
      </w:r>
      <w:r>
        <w:rPr>
          <w:rFonts w:eastAsia="Times New Roman" w:cs="Times New Roman"/>
          <w:szCs w:val="24"/>
        </w:rPr>
        <w:t>.</w:t>
      </w:r>
    </w:p>
    <w:p w14:paraId="6B14EA47"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 </w:t>
      </w:r>
      <w:r>
        <w:rPr>
          <w:rFonts w:eastAsia="Times New Roman" w:cs="Times New Roman"/>
          <w:b/>
          <w:szCs w:val="24"/>
        </w:rPr>
        <w:t xml:space="preserve">ΔΗΜΗΤΡΙΟΣ ΚΑΡΡΑΣ: </w:t>
      </w:r>
      <w:r>
        <w:rPr>
          <w:rFonts w:eastAsia="Times New Roman" w:cs="Times New Roman"/>
          <w:szCs w:val="24"/>
        </w:rPr>
        <w:t>Κύριε Υπουργέ…</w:t>
      </w:r>
    </w:p>
    <w:p w14:paraId="6B14EA48"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ΑΘΑΝΑΣΙΟΣ ΗΛΙΟΠΟΥΛΟΣ (Υφυπουργός Εργασίας, Κοινωνικής Ασφάλισης και Κοινωνικής Αλληλεγγύης):</w:t>
      </w:r>
      <w:r w:rsidRPr="00D97997">
        <w:rPr>
          <w:rFonts w:eastAsia="Times New Roman" w:cs="Times New Roman"/>
          <w:szCs w:val="24"/>
        </w:rPr>
        <w:t xml:space="preserve"> Συγγνώμη</w:t>
      </w:r>
      <w:r>
        <w:rPr>
          <w:rFonts w:eastAsia="Times New Roman" w:cs="Times New Roman"/>
          <w:szCs w:val="24"/>
        </w:rPr>
        <w:t>,</w:t>
      </w:r>
      <w:r w:rsidRPr="00D97997">
        <w:rPr>
          <w:rFonts w:eastAsia="Times New Roman" w:cs="Times New Roman"/>
          <w:szCs w:val="24"/>
        </w:rPr>
        <w:t xml:space="preserve"> δεν σας διέκοψα</w:t>
      </w:r>
      <w:r>
        <w:rPr>
          <w:rFonts w:eastAsia="Times New Roman" w:cs="Times New Roman"/>
          <w:szCs w:val="24"/>
        </w:rPr>
        <w:t>.</w:t>
      </w:r>
    </w:p>
    <w:p w14:paraId="6B14EA49"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Ό</w:t>
      </w:r>
      <w:r w:rsidRPr="00D97997">
        <w:rPr>
          <w:rFonts w:eastAsia="Times New Roman" w:cs="Times New Roman"/>
          <w:szCs w:val="24"/>
        </w:rPr>
        <w:t xml:space="preserve">ταν </w:t>
      </w:r>
      <w:r>
        <w:rPr>
          <w:rFonts w:eastAsia="Times New Roman" w:cs="Times New Roman"/>
          <w:szCs w:val="24"/>
        </w:rPr>
        <w:t>οι μισοί οικισμοί πανελλαδικά δεν είχαν</w:t>
      </w:r>
      <w:r w:rsidRPr="00D97997">
        <w:rPr>
          <w:rFonts w:eastAsia="Times New Roman" w:cs="Times New Roman"/>
          <w:szCs w:val="24"/>
        </w:rPr>
        <w:t xml:space="preserve"> αποπερα</w:t>
      </w:r>
      <w:r>
        <w:rPr>
          <w:rFonts w:eastAsia="Times New Roman" w:cs="Times New Roman"/>
          <w:szCs w:val="24"/>
        </w:rPr>
        <w:t>τωθεί ή μετά από ελέγχους είχαν</w:t>
      </w:r>
      <w:r w:rsidRPr="00D97997">
        <w:rPr>
          <w:rFonts w:eastAsia="Times New Roman" w:cs="Times New Roman"/>
          <w:szCs w:val="24"/>
        </w:rPr>
        <w:t xml:space="preserve"> παντού δ</w:t>
      </w:r>
      <w:r w:rsidRPr="00D97997">
        <w:rPr>
          <w:rFonts w:eastAsia="Times New Roman" w:cs="Times New Roman"/>
          <w:szCs w:val="24"/>
        </w:rPr>
        <w:t>υσλειτουργίες</w:t>
      </w:r>
      <w:r>
        <w:rPr>
          <w:rFonts w:eastAsia="Times New Roman" w:cs="Times New Roman"/>
          <w:szCs w:val="24"/>
        </w:rPr>
        <w:t>,</w:t>
      </w:r>
      <w:r w:rsidRPr="00D97997">
        <w:rPr>
          <w:rFonts w:eastAsia="Times New Roman" w:cs="Times New Roman"/>
          <w:szCs w:val="24"/>
        </w:rPr>
        <w:t xml:space="preserve"> κακοτεχνίες και αυτά έπρεπε να φτιαχτούν για να μπουν οι άνθρωποι μέσα</w:t>
      </w:r>
      <w:r>
        <w:rPr>
          <w:rFonts w:eastAsia="Times New Roman" w:cs="Times New Roman"/>
          <w:szCs w:val="24"/>
        </w:rPr>
        <w:t>,</w:t>
      </w:r>
      <w:r w:rsidRPr="00D97997">
        <w:rPr>
          <w:rFonts w:eastAsia="Times New Roman" w:cs="Times New Roman"/>
          <w:szCs w:val="24"/>
        </w:rPr>
        <w:t xml:space="preserve"> </w:t>
      </w:r>
      <w:r>
        <w:rPr>
          <w:rFonts w:eastAsia="Times New Roman" w:cs="Times New Roman"/>
          <w:szCs w:val="24"/>
        </w:rPr>
        <w:t xml:space="preserve">άρα συνεχίζεις </w:t>
      </w:r>
      <w:r w:rsidRPr="00D97997">
        <w:rPr>
          <w:rFonts w:eastAsia="Times New Roman" w:cs="Times New Roman"/>
          <w:szCs w:val="24"/>
        </w:rPr>
        <w:t>αυτό το έργο</w:t>
      </w:r>
      <w:r>
        <w:rPr>
          <w:rFonts w:eastAsia="Times New Roman" w:cs="Times New Roman"/>
          <w:szCs w:val="24"/>
        </w:rPr>
        <w:t>. Αυτό είναι το έ</w:t>
      </w:r>
      <w:r w:rsidRPr="00D97997">
        <w:rPr>
          <w:rFonts w:eastAsia="Times New Roman" w:cs="Times New Roman"/>
          <w:szCs w:val="24"/>
        </w:rPr>
        <w:t>να κομμάτι</w:t>
      </w:r>
      <w:r>
        <w:rPr>
          <w:rFonts w:eastAsia="Times New Roman" w:cs="Times New Roman"/>
          <w:szCs w:val="24"/>
        </w:rPr>
        <w:t>.</w:t>
      </w:r>
    </w:p>
    <w:p w14:paraId="6B14EA4A" w14:textId="77777777" w:rsidR="004965E6" w:rsidRDefault="004D430C">
      <w:pPr>
        <w:spacing w:line="600" w:lineRule="auto"/>
        <w:ind w:firstLine="720"/>
        <w:contextualSpacing/>
        <w:jc w:val="both"/>
        <w:rPr>
          <w:rFonts w:eastAsia="Times New Roman" w:cs="Times New Roman"/>
          <w:szCs w:val="24"/>
        </w:rPr>
      </w:pPr>
      <w:r w:rsidRPr="00D97997">
        <w:rPr>
          <w:rFonts w:eastAsia="Times New Roman" w:cs="Times New Roman"/>
          <w:szCs w:val="24"/>
        </w:rPr>
        <w:t>Δεύτερον</w:t>
      </w:r>
      <w:r>
        <w:rPr>
          <w:rFonts w:eastAsia="Times New Roman" w:cs="Times New Roman"/>
          <w:szCs w:val="24"/>
        </w:rPr>
        <w:t>,</w:t>
      </w:r>
      <w:r w:rsidRPr="00D97997">
        <w:rPr>
          <w:rFonts w:eastAsia="Times New Roman" w:cs="Times New Roman"/>
          <w:szCs w:val="24"/>
        </w:rPr>
        <w:t xml:space="preserve"> είναι πολύ σημαντικό ότι σήμερα με αυτή </w:t>
      </w:r>
      <w:r>
        <w:rPr>
          <w:rFonts w:eastAsia="Times New Roman" w:cs="Times New Roman"/>
          <w:szCs w:val="24"/>
        </w:rPr>
        <w:t xml:space="preserve">σας </w:t>
      </w:r>
      <w:r w:rsidRPr="00D97997">
        <w:rPr>
          <w:rFonts w:eastAsia="Times New Roman" w:cs="Times New Roman"/>
          <w:szCs w:val="24"/>
        </w:rPr>
        <w:t>την τοποθέτη</w:t>
      </w:r>
      <w:r>
        <w:rPr>
          <w:rFonts w:eastAsia="Times New Roman" w:cs="Times New Roman"/>
          <w:szCs w:val="24"/>
        </w:rPr>
        <w:t>ση στην πραγματικότητα κάνετε μι</w:t>
      </w:r>
      <w:r w:rsidRPr="00D97997">
        <w:rPr>
          <w:rFonts w:eastAsia="Times New Roman" w:cs="Times New Roman"/>
          <w:szCs w:val="24"/>
        </w:rPr>
        <w:t>α έμπρα</w:t>
      </w:r>
      <w:r>
        <w:rPr>
          <w:rFonts w:eastAsia="Times New Roman" w:cs="Times New Roman"/>
          <w:szCs w:val="24"/>
        </w:rPr>
        <w:t xml:space="preserve">κτη </w:t>
      </w:r>
      <w:r>
        <w:rPr>
          <w:rFonts w:eastAsia="Times New Roman" w:cs="Times New Roman"/>
          <w:szCs w:val="24"/>
        </w:rPr>
        <w:t>αυτοκριτική για τη δική σας</w:t>
      </w:r>
      <w:r w:rsidRPr="00D97997">
        <w:rPr>
          <w:rFonts w:eastAsia="Times New Roman" w:cs="Times New Roman"/>
          <w:szCs w:val="24"/>
        </w:rPr>
        <w:t xml:space="preserve"> περίοδο</w:t>
      </w:r>
      <w:r>
        <w:rPr>
          <w:rFonts w:eastAsia="Times New Roman" w:cs="Times New Roman"/>
          <w:szCs w:val="24"/>
        </w:rPr>
        <w:t xml:space="preserve">, γιατί </w:t>
      </w:r>
      <w:r w:rsidRPr="00D97997">
        <w:rPr>
          <w:rFonts w:eastAsia="Times New Roman" w:cs="Times New Roman"/>
          <w:szCs w:val="24"/>
        </w:rPr>
        <w:t xml:space="preserve">δεν καταργήσαμε </w:t>
      </w:r>
      <w:r>
        <w:rPr>
          <w:rFonts w:eastAsia="Times New Roman" w:cs="Times New Roman"/>
          <w:szCs w:val="24"/>
        </w:rPr>
        <w:t xml:space="preserve">εμείς </w:t>
      </w:r>
      <w:r w:rsidRPr="00D97997">
        <w:rPr>
          <w:rFonts w:eastAsia="Times New Roman" w:cs="Times New Roman"/>
          <w:szCs w:val="24"/>
        </w:rPr>
        <w:t xml:space="preserve">τον </w:t>
      </w:r>
      <w:r>
        <w:rPr>
          <w:rFonts w:eastAsia="Times New Roman" w:cs="Times New Roman"/>
          <w:szCs w:val="24"/>
        </w:rPr>
        <w:t>ΟΕΚ</w:t>
      </w:r>
      <w:r w:rsidRPr="004A681B">
        <w:rPr>
          <w:rFonts w:eastAsia="Times New Roman" w:cs="Times New Roman"/>
          <w:szCs w:val="24"/>
        </w:rPr>
        <w:t xml:space="preserve">, </w:t>
      </w:r>
      <w:r>
        <w:rPr>
          <w:rFonts w:eastAsia="Times New Roman" w:cs="Times New Roman"/>
          <w:szCs w:val="24"/>
        </w:rPr>
        <w:t>κ</w:t>
      </w:r>
      <w:r w:rsidRPr="00D97997">
        <w:rPr>
          <w:rFonts w:eastAsia="Times New Roman" w:cs="Times New Roman"/>
          <w:szCs w:val="24"/>
        </w:rPr>
        <w:t>άποιος τον κράτ</w:t>
      </w:r>
      <w:r>
        <w:rPr>
          <w:rFonts w:eastAsia="Times New Roman" w:cs="Times New Roman"/>
          <w:szCs w:val="24"/>
        </w:rPr>
        <w:t>ησε τον ΟΕΚ. Κ</w:t>
      </w:r>
      <w:r w:rsidRPr="00D97997">
        <w:rPr>
          <w:rFonts w:eastAsia="Times New Roman" w:cs="Times New Roman"/>
          <w:szCs w:val="24"/>
        </w:rPr>
        <w:t>αι χαίρομαι πάρα πολύ που συμφωνούμε ότι πρέπει να υπάρχει δ</w:t>
      </w:r>
      <w:r>
        <w:rPr>
          <w:rFonts w:eastAsia="Times New Roman" w:cs="Times New Roman"/>
          <w:szCs w:val="24"/>
        </w:rPr>
        <w:t>ημόσια στεγαστική πολιτική στη χ</w:t>
      </w:r>
      <w:r w:rsidRPr="00D97997">
        <w:rPr>
          <w:rFonts w:eastAsia="Times New Roman" w:cs="Times New Roman"/>
          <w:szCs w:val="24"/>
        </w:rPr>
        <w:t>ώρα</w:t>
      </w:r>
      <w:r>
        <w:rPr>
          <w:rFonts w:eastAsia="Times New Roman" w:cs="Times New Roman"/>
          <w:szCs w:val="24"/>
        </w:rPr>
        <w:t>, γ</w:t>
      </w:r>
      <w:r w:rsidRPr="00D97997">
        <w:rPr>
          <w:rFonts w:eastAsia="Times New Roman" w:cs="Times New Roman"/>
          <w:szCs w:val="24"/>
        </w:rPr>
        <w:t>ιατί από ό</w:t>
      </w:r>
      <w:r>
        <w:rPr>
          <w:rFonts w:eastAsia="Times New Roman" w:cs="Times New Roman"/>
          <w:szCs w:val="24"/>
        </w:rPr>
        <w:t>,</w:t>
      </w:r>
      <w:r w:rsidRPr="00D97997">
        <w:rPr>
          <w:rFonts w:eastAsia="Times New Roman" w:cs="Times New Roman"/>
          <w:szCs w:val="24"/>
        </w:rPr>
        <w:t xml:space="preserve">τι φαίνεται το </w:t>
      </w:r>
      <w:r>
        <w:rPr>
          <w:rFonts w:eastAsia="Times New Roman" w:cs="Times New Roman"/>
          <w:szCs w:val="24"/>
        </w:rPr>
        <w:t>20</w:t>
      </w:r>
      <w:r w:rsidRPr="00D97997">
        <w:rPr>
          <w:rFonts w:eastAsia="Times New Roman" w:cs="Times New Roman"/>
          <w:szCs w:val="24"/>
        </w:rPr>
        <w:t>13 δεν ήταν η συζήτηση για</w:t>
      </w:r>
      <w:r w:rsidRPr="00D97997">
        <w:rPr>
          <w:rFonts w:eastAsia="Times New Roman" w:cs="Times New Roman"/>
          <w:szCs w:val="24"/>
        </w:rPr>
        <w:t xml:space="preserve"> το </w:t>
      </w:r>
      <w:r>
        <w:rPr>
          <w:rFonts w:eastAsia="Times New Roman" w:cs="Times New Roman"/>
          <w:szCs w:val="24"/>
        </w:rPr>
        <w:t>εά</w:t>
      </w:r>
      <w:r w:rsidRPr="00D97997">
        <w:rPr>
          <w:rFonts w:eastAsia="Times New Roman" w:cs="Times New Roman"/>
          <w:szCs w:val="24"/>
        </w:rPr>
        <w:t>ν χρειάζεται να υπάρχει δ</w:t>
      </w:r>
      <w:r>
        <w:rPr>
          <w:rFonts w:eastAsia="Times New Roman" w:cs="Times New Roman"/>
          <w:szCs w:val="24"/>
        </w:rPr>
        <w:t>ημόσια στεγαστική πολιτική στη χ</w:t>
      </w:r>
      <w:r w:rsidRPr="00D97997">
        <w:rPr>
          <w:rFonts w:eastAsia="Times New Roman" w:cs="Times New Roman"/>
          <w:szCs w:val="24"/>
        </w:rPr>
        <w:t>ώρα</w:t>
      </w:r>
      <w:r>
        <w:rPr>
          <w:rFonts w:eastAsia="Times New Roman" w:cs="Times New Roman"/>
          <w:szCs w:val="24"/>
        </w:rPr>
        <w:t>.</w:t>
      </w:r>
    </w:p>
    <w:p w14:paraId="6B14EA4B" w14:textId="77777777" w:rsidR="004965E6" w:rsidRDefault="004D430C">
      <w:pPr>
        <w:spacing w:line="600" w:lineRule="auto"/>
        <w:ind w:firstLine="720"/>
        <w:contextualSpacing/>
        <w:jc w:val="both"/>
        <w:rPr>
          <w:rFonts w:eastAsia="Times New Roman" w:cs="Times New Roman"/>
          <w:szCs w:val="24"/>
        </w:rPr>
      </w:pPr>
      <w:r w:rsidRPr="00D97997">
        <w:rPr>
          <w:rFonts w:eastAsia="Times New Roman" w:cs="Times New Roman"/>
          <w:szCs w:val="24"/>
        </w:rPr>
        <w:t>Τρίτον</w:t>
      </w:r>
      <w:r>
        <w:rPr>
          <w:rFonts w:eastAsia="Times New Roman" w:cs="Times New Roman"/>
          <w:szCs w:val="24"/>
        </w:rPr>
        <w:t>,</w:t>
      </w:r>
      <w:r w:rsidRPr="00D97997">
        <w:rPr>
          <w:rFonts w:eastAsia="Times New Roman" w:cs="Times New Roman"/>
          <w:szCs w:val="24"/>
        </w:rPr>
        <w:t xml:space="preserve"> γνωρίζετε πολύ καλά</w:t>
      </w:r>
      <w:r>
        <w:rPr>
          <w:rFonts w:eastAsia="Times New Roman" w:cs="Times New Roman"/>
          <w:szCs w:val="24"/>
        </w:rPr>
        <w:t>,</w:t>
      </w:r>
      <w:r w:rsidRPr="00D97997">
        <w:rPr>
          <w:rFonts w:eastAsia="Times New Roman" w:cs="Times New Roman"/>
          <w:szCs w:val="24"/>
        </w:rPr>
        <w:t xml:space="preserve"> γιατί έχετε πολύ μεγαλύτερη εμπειρία από μένα</w:t>
      </w:r>
      <w:r>
        <w:rPr>
          <w:rFonts w:eastAsia="Times New Roman" w:cs="Times New Roman"/>
          <w:szCs w:val="24"/>
        </w:rPr>
        <w:t>,</w:t>
      </w:r>
      <w:r w:rsidRPr="00D97997">
        <w:rPr>
          <w:rFonts w:eastAsia="Times New Roman" w:cs="Times New Roman"/>
          <w:szCs w:val="24"/>
        </w:rPr>
        <w:t xml:space="preserve"> </w:t>
      </w:r>
      <w:r>
        <w:rPr>
          <w:rFonts w:eastAsia="Times New Roman" w:cs="Times New Roman"/>
          <w:szCs w:val="24"/>
        </w:rPr>
        <w:t xml:space="preserve">ότι τα δημόσια οικονομικά έχουν </w:t>
      </w:r>
      <w:r w:rsidRPr="00D97997">
        <w:rPr>
          <w:rFonts w:eastAsia="Times New Roman" w:cs="Times New Roman"/>
          <w:szCs w:val="24"/>
        </w:rPr>
        <w:t xml:space="preserve">πλέον ένα πολύ </w:t>
      </w:r>
      <w:r>
        <w:rPr>
          <w:rFonts w:eastAsia="Times New Roman" w:cs="Times New Roman"/>
          <w:szCs w:val="24"/>
        </w:rPr>
        <w:t>αυστηρό π</w:t>
      </w:r>
      <w:r w:rsidRPr="00D97997">
        <w:rPr>
          <w:rFonts w:eastAsia="Times New Roman" w:cs="Times New Roman"/>
          <w:szCs w:val="24"/>
        </w:rPr>
        <w:t>λαίσιο</w:t>
      </w:r>
      <w:r>
        <w:rPr>
          <w:rFonts w:eastAsia="Times New Roman" w:cs="Times New Roman"/>
          <w:szCs w:val="24"/>
        </w:rPr>
        <w:t>,</w:t>
      </w:r>
      <w:r w:rsidRPr="00D97997">
        <w:rPr>
          <w:rFonts w:eastAsia="Times New Roman" w:cs="Times New Roman"/>
          <w:szCs w:val="24"/>
        </w:rPr>
        <w:t xml:space="preserve"> το οποίο δεν επιτρέπει δαπ</w:t>
      </w:r>
      <w:r>
        <w:rPr>
          <w:rFonts w:eastAsia="Times New Roman" w:cs="Times New Roman"/>
          <w:szCs w:val="24"/>
        </w:rPr>
        <w:t xml:space="preserve">άνες εκ </w:t>
      </w:r>
      <w:r w:rsidRPr="00D97997">
        <w:rPr>
          <w:rFonts w:eastAsia="Times New Roman" w:cs="Times New Roman"/>
          <w:szCs w:val="24"/>
        </w:rPr>
        <w:lastRenderedPageBreak/>
        <w:t>των σκοπών</w:t>
      </w:r>
      <w:r>
        <w:rPr>
          <w:rFonts w:eastAsia="Times New Roman" w:cs="Times New Roman"/>
          <w:szCs w:val="24"/>
        </w:rPr>
        <w:t xml:space="preserve">. </w:t>
      </w:r>
      <w:r>
        <w:rPr>
          <w:rFonts w:eastAsia="Times New Roman" w:cs="Times New Roman"/>
          <w:szCs w:val="24"/>
        </w:rPr>
        <w:t>Όλες οι δαπάνες περνάνε από το Ελεγκτικό Σ</w:t>
      </w:r>
      <w:r w:rsidRPr="00D97997">
        <w:rPr>
          <w:rFonts w:eastAsia="Times New Roman" w:cs="Times New Roman"/>
          <w:szCs w:val="24"/>
        </w:rPr>
        <w:t>υνέδριο</w:t>
      </w:r>
      <w:r>
        <w:rPr>
          <w:rFonts w:eastAsia="Times New Roman" w:cs="Times New Roman"/>
          <w:szCs w:val="24"/>
        </w:rPr>
        <w:t>,</w:t>
      </w:r>
      <w:r w:rsidRPr="00D97997">
        <w:rPr>
          <w:rFonts w:eastAsia="Times New Roman" w:cs="Times New Roman"/>
          <w:szCs w:val="24"/>
        </w:rPr>
        <w:t xml:space="preserve"> άρα πρέπει να συνάδουν απόλυτα με τους σκοπούς του ΟΑΕΔ στα συγκεκριμένα πλαίσια</w:t>
      </w:r>
      <w:r>
        <w:rPr>
          <w:rFonts w:eastAsia="Times New Roman" w:cs="Times New Roman"/>
          <w:szCs w:val="24"/>
        </w:rPr>
        <w:t xml:space="preserve"> και σε αυτό το κομμάτι πηγαίνουν. Δ</w:t>
      </w:r>
      <w:r w:rsidRPr="00D97997">
        <w:rPr>
          <w:rFonts w:eastAsia="Times New Roman" w:cs="Times New Roman"/>
          <w:szCs w:val="24"/>
        </w:rPr>
        <w:t>εν έχουν γίνει δαπάνες για κανέναν άλλο</w:t>
      </w:r>
      <w:r>
        <w:rPr>
          <w:rFonts w:eastAsia="Times New Roman" w:cs="Times New Roman"/>
          <w:szCs w:val="24"/>
        </w:rPr>
        <w:t>ν</w:t>
      </w:r>
      <w:r w:rsidRPr="00D97997">
        <w:rPr>
          <w:rFonts w:eastAsia="Times New Roman" w:cs="Times New Roman"/>
          <w:szCs w:val="24"/>
        </w:rPr>
        <w:t xml:space="preserve"> σκοπό</w:t>
      </w:r>
      <w:r>
        <w:rPr>
          <w:rFonts w:eastAsia="Times New Roman" w:cs="Times New Roman"/>
          <w:szCs w:val="24"/>
        </w:rPr>
        <w:t>.</w:t>
      </w:r>
    </w:p>
    <w:p w14:paraId="6B14EA4C"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Τέταρτον,</w:t>
      </w:r>
      <w:r w:rsidRPr="00D97997">
        <w:rPr>
          <w:rFonts w:eastAsia="Times New Roman" w:cs="Times New Roman"/>
          <w:szCs w:val="24"/>
        </w:rPr>
        <w:t xml:space="preserve"> πολύ σημαντικό</w:t>
      </w:r>
      <w:r>
        <w:rPr>
          <w:rFonts w:eastAsia="Times New Roman" w:cs="Times New Roman"/>
          <w:szCs w:val="24"/>
        </w:rPr>
        <w:t>,</w:t>
      </w:r>
      <w:r w:rsidRPr="00D97997">
        <w:rPr>
          <w:rFonts w:eastAsia="Times New Roman" w:cs="Times New Roman"/>
          <w:szCs w:val="24"/>
        </w:rPr>
        <w:t xml:space="preserve"> γιατί πηγαίνει </w:t>
      </w:r>
      <w:r w:rsidRPr="00D97997">
        <w:rPr>
          <w:rFonts w:eastAsia="Times New Roman" w:cs="Times New Roman"/>
          <w:szCs w:val="24"/>
        </w:rPr>
        <w:t>καλά η είσπραξη αυτής της οφειλής αυτή τη στιγμή και έχει</w:t>
      </w:r>
      <w:r>
        <w:rPr>
          <w:rFonts w:eastAsia="Times New Roman" w:cs="Times New Roman"/>
          <w:szCs w:val="24"/>
        </w:rPr>
        <w:t xml:space="preserve"> ο</w:t>
      </w:r>
      <w:r w:rsidRPr="00D97997">
        <w:rPr>
          <w:rFonts w:eastAsia="Times New Roman" w:cs="Times New Roman"/>
          <w:szCs w:val="24"/>
        </w:rPr>
        <w:t xml:space="preserve"> ΟΑΕΔ τα λεφτά</w:t>
      </w:r>
      <w:r>
        <w:rPr>
          <w:rFonts w:eastAsia="Times New Roman" w:cs="Times New Roman"/>
          <w:szCs w:val="24"/>
        </w:rPr>
        <w:t>, έχει το απόθε</w:t>
      </w:r>
      <w:r w:rsidRPr="00D97997">
        <w:rPr>
          <w:rFonts w:eastAsia="Times New Roman" w:cs="Times New Roman"/>
          <w:szCs w:val="24"/>
        </w:rPr>
        <w:t>μα</w:t>
      </w:r>
      <w:r>
        <w:rPr>
          <w:rFonts w:eastAsia="Times New Roman" w:cs="Times New Roman"/>
          <w:szCs w:val="24"/>
        </w:rPr>
        <w:t>,</w:t>
      </w:r>
      <w:r w:rsidRPr="00D97997">
        <w:rPr>
          <w:rFonts w:eastAsia="Times New Roman" w:cs="Times New Roman"/>
          <w:szCs w:val="24"/>
        </w:rPr>
        <w:t xml:space="preserve"> για να μπ</w:t>
      </w:r>
      <w:r>
        <w:rPr>
          <w:rFonts w:eastAsia="Times New Roman" w:cs="Times New Roman"/>
          <w:szCs w:val="24"/>
        </w:rPr>
        <w:t>ορέσει να κάνει</w:t>
      </w:r>
      <w:r w:rsidRPr="00D97997">
        <w:rPr>
          <w:rFonts w:eastAsia="Times New Roman" w:cs="Times New Roman"/>
          <w:szCs w:val="24"/>
        </w:rPr>
        <w:t xml:space="preserve"> </w:t>
      </w:r>
      <w:r>
        <w:rPr>
          <w:rFonts w:eastAsia="Times New Roman" w:cs="Times New Roman"/>
          <w:szCs w:val="24"/>
        </w:rPr>
        <w:t xml:space="preserve">δαπάνες </w:t>
      </w:r>
      <w:r w:rsidRPr="00D97997">
        <w:rPr>
          <w:rFonts w:eastAsia="Times New Roman" w:cs="Times New Roman"/>
          <w:szCs w:val="24"/>
        </w:rPr>
        <w:t xml:space="preserve">και να </w:t>
      </w:r>
      <w:r>
        <w:rPr>
          <w:rFonts w:eastAsia="Times New Roman" w:cs="Times New Roman"/>
          <w:szCs w:val="24"/>
        </w:rPr>
        <w:t>ανασχεδιάσει</w:t>
      </w:r>
      <w:r w:rsidRPr="00D97997">
        <w:rPr>
          <w:rFonts w:eastAsia="Times New Roman" w:cs="Times New Roman"/>
          <w:szCs w:val="24"/>
        </w:rPr>
        <w:t xml:space="preserve"> συνολικά τη στεγαστική πολιτική</w:t>
      </w:r>
      <w:r>
        <w:rPr>
          <w:rFonts w:eastAsia="Times New Roman" w:cs="Times New Roman"/>
          <w:szCs w:val="24"/>
        </w:rPr>
        <w:t>; Γιατί στεγαστική π</w:t>
      </w:r>
      <w:r w:rsidRPr="00D97997">
        <w:rPr>
          <w:rFonts w:eastAsia="Times New Roman" w:cs="Times New Roman"/>
          <w:szCs w:val="24"/>
        </w:rPr>
        <w:t xml:space="preserve">ολιτική </w:t>
      </w:r>
      <w:r>
        <w:rPr>
          <w:rFonts w:eastAsia="Times New Roman" w:cs="Times New Roman"/>
          <w:szCs w:val="24"/>
        </w:rPr>
        <w:t xml:space="preserve">δεν είναι απλά να φτιάχνεις μόνο </w:t>
      </w:r>
      <w:r w:rsidRPr="00D97997">
        <w:rPr>
          <w:rFonts w:eastAsia="Times New Roman" w:cs="Times New Roman"/>
          <w:szCs w:val="24"/>
        </w:rPr>
        <w:t>κατοικίες</w:t>
      </w:r>
      <w:r>
        <w:rPr>
          <w:rFonts w:eastAsia="Times New Roman" w:cs="Times New Roman"/>
          <w:szCs w:val="24"/>
        </w:rPr>
        <w:t>, είναι έν</w:t>
      </w:r>
      <w:r>
        <w:rPr>
          <w:rFonts w:eastAsia="Times New Roman" w:cs="Times New Roman"/>
          <w:szCs w:val="24"/>
        </w:rPr>
        <w:t>α ευρύτερο π</w:t>
      </w:r>
      <w:r w:rsidRPr="00D97997">
        <w:rPr>
          <w:rFonts w:eastAsia="Times New Roman" w:cs="Times New Roman"/>
          <w:szCs w:val="24"/>
        </w:rPr>
        <w:t>λαίσιο στεγαστικ</w:t>
      </w:r>
      <w:r>
        <w:rPr>
          <w:rFonts w:eastAsia="Times New Roman" w:cs="Times New Roman"/>
          <w:szCs w:val="24"/>
        </w:rPr>
        <w:t xml:space="preserve">ής πολιτικής και κοινωνικής </w:t>
      </w:r>
      <w:r w:rsidRPr="00D97997">
        <w:rPr>
          <w:rFonts w:eastAsia="Times New Roman" w:cs="Times New Roman"/>
          <w:szCs w:val="24"/>
        </w:rPr>
        <w:t>κατοικία</w:t>
      </w:r>
      <w:r>
        <w:rPr>
          <w:rFonts w:eastAsia="Times New Roman" w:cs="Times New Roman"/>
          <w:szCs w:val="24"/>
        </w:rPr>
        <w:t xml:space="preserve">ς </w:t>
      </w:r>
      <w:r w:rsidRPr="00D97997">
        <w:rPr>
          <w:rFonts w:eastAsia="Times New Roman" w:cs="Times New Roman"/>
          <w:szCs w:val="24"/>
        </w:rPr>
        <w:t>σε όλη</w:t>
      </w:r>
      <w:r>
        <w:rPr>
          <w:rFonts w:eastAsia="Times New Roman" w:cs="Times New Roman"/>
          <w:szCs w:val="24"/>
        </w:rPr>
        <w:t xml:space="preserve"> την Ευρώπη. Από τη δυτική Ευρώπη </w:t>
      </w:r>
      <w:r w:rsidRPr="00D97997">
        <w:rPr>
          <w:rFonts w:eastAsia="Times New Roman" w:cs="Times New Roman"/>
          <w:szCs w:val="24"/>
        </w:rPr>
        <w:t>μπορούμε να μάθουμε πολλά πράγματα για το τι σημαίνει κοινωνική κατοικία</w:t>
      </w:r>
      <w:r>
        <w:rPr>
          <w:rFonts w:eastAsia="Times New Roman" w:cs="Times New Roman"/>
          <w:szCs w:val="24"/>
        </w:rPr>
        <w:t>. Έ</w:t>
      </w:r>
      <w:r w:rsidRPr="00D97997">
        <w:rPr>
          <w:rFonts w:eastAsia="Times New Roman" w:cs="Times New Roman"/>
          <w:szCs w:val="24"/>
        </w:rPr>
        <w:t>χει ένα πλέγμα δράσεων</w:t>
      </w:r>
      <w:r>
        <w:rPr>
          <w:rFonts w:eastAsia="Times New Roman" w:cs="Times New Roman"/>
          <w:szCs w:val="24"/>
        </w:rPr>
        <w:t xml:space="preserve"> κ</w:t>
      </w:r>
      <w:r w:rsidRPr="00D97997">
        <w:rPr>
          <w:rFonts w:eastAsia="Times New Roman" w:cs="Times New Roman"/>
          <w:szCs w:val="24"/>
        </w:rPr>
        <w:t>αι πάνω σε αυτό το πλέγμα δράσεων</w:t>
      </w:r>
      <w:r>
        <w:rPr>
          <w:rFonts w:eastAsia="Times New Roman" w:cs="Times New Roman"/>
          <w:szCs w:val="24"/>
        </w:rPr>
        <w:t>,</w:t>
      </w:r>
      <w:r w:rsidRPr="00D97997">
        <w:rPr>
          <w:rFonts w:eastAsia="Times New Roman" w:cs="Times New Roman"/>
          <w:szCs w:val="24"/>
        </w:rPr>
        <w:t xml:space="preserve"> θα κινηθούμε το </w:t>
      </w:r>
      <w:r w:rsidRPr="00D97997">
        <w:rPr>
          <w:rFonts w:eastAsia="Times New Roman" w:cs="Times New Roman"/>
          <w:szCs w:val="24"/>
        </w:rPr>
        <w:t>επόμενο διάστημα</w:t>
      </w:r>
      <w:r>
        <w:rPr>
          <w:rFonts w:eastAsia="Times New Roman" w:cs="Times New Roman"/>
          <w:szCs w:val="24"/>
        </w:rPr>
        <w:t xml:space="preserve">. </w:t>
      </w:r>
    </w:p>
    <w:p w14:paraId="6B14EA4D"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Γ</w:t>
      </w:r>
      <w:r w:rsidRPr="00D97997">
        <w:rPr>
          <w:rFonts w:eastAsia="Times New Roman" w:cs="Times New Roman"/>
          <w:szCs w:val="24"/>
        </w:rPr>
        <w:t>ιατί θα κινηθούμε το επόμενο διάστημα</w:t>
      </w:r>
      <w:r>
        <w:rPr>
          <w:rFonts w:eastAsia="Times New Roman" w:cs="Times New Roman"/>
          <w:szCs w:val="24"/>
        </w:rPr>
        <w:t>; Γ</w:t>
      </w:r>
      <w:r w:rsidRPr="00D97997">
        <w:rPr>
          <w:rFonts w:eastAsia="Times New Roman" w:cs="Times New Roman"/>
          <w:szCs w:val="24"/>
        </w:rPr>
        <w:t>ιατί έχουμε χρήματα να κινηθούμε το επόμενο διάστημα</w:t>
      </w:r>
      <w:r>
        <w:rPr>
          <w:rFonts w:eastAsia="Times New Roman" w:cs="Times New Roman"/>
          <w:szCs w:val="24"/>
        </w:rPr>
        <w:t>.</w:t>
      </w:r>
      <w:r w:rsidRPr="00D97997">
        <w:rPr>
          <w:rFonts w:eastAsia="Times New Roman" w:cs="Times New Roman"/>
          <w:szCs w:val="24"/>
        </w:rPr>
        <w:t xml:space="preserve"> Και γιατί έχουμε χρήματα να κινηθούμε το επόμενο διάστημα</w:t>
      </w:r>
      <w:r>
        <w:rPr>
          <w:rFonts w:eastAsia="Times New Roman" w:cs="Times New Roman"/>
          <w:szCs w:val="24"/>
        </w:rPr>
        <w:t>;</w:t>
      </w:r>
      <w:r w:rsidRPr="00D97997">
        <w:rPr>
          <w:rFonts w:eastAsia="Times New Roman" w:cs="Times New Roman"/>
          <w:szCs w:val="24"/>
        </w:rPr>
        <w:t xml:space="preserve"> </w:t>
      </w:r>
    </w:p>
    <w:p w14:paraId="6B14EA4E" w14:textId="77777777" w:rsidR="004965E6" w:rsidRDefault="004D430C">
      <w:pPr>
        <w:spacing w:line="600" w:lineRule="auto"/>
        <w:ind w:firstLine="720"/>
        <w:contextualSpacing/>
        <w:jc w:val="both"/>
        <w:rPr>
          <w:rFonts w:eastAsia="Times New Roman" w:cs="Times New Roman"/>
          <w:szCs w:val="24"/>
        </w:rPr>
      </w:pPr>
      <w:r w:rsidRPr="00D97997">
        <w:rPr>
          <w:rFonts w:eastAsia="Times New Roman" w:cs="Times New Roman"/>
          <w:szCs w:val="24"/>
        </w:rPr>
        <w:lastRenderedPageBreak/>
        <w:t>Πρώτον</w:t>
      </w:r>
      <w:r>
        <w:rPr>
          <w:rFonts w:eastAsia="Times New Roman" w:cs="Times New Roman"/>
          <w:szCs w:val="24"/>
        </w:rPr>
        <w:t>,</w:t>
      </w:r>
      <w:r w:rsidRPr="00D97997">
        <w:rPr>
          <w:rFonts w:eastAsia="Times New Roman" w:cs="Times New Roman"/>
          <w:szCs w:val="24"/>
        </w:rPr>
        <w:t xml:space="preserve"> γιατί έχει μειωθεί η ανεργία σε σχέση με τις δικές σας μέρες </w:t>
      </w:r>
      <w:r>
        <w:rPr>
          <w:rFonts w:eastAsia="Times New Roman" w:cs="Times New Roman"/>
          <w:szCs w:val="24"/>
        </w:rPr>
        <w:t xml:space="preserve">κατά </w:t>
      </w:r>
      <w:r w:rsidRPr="00D97997">
        <w:rPr>
          <w:rFonts w:eastAsia="Times New Roman" w:cs="Times New Roman"/>
          <w:szCs w:val="24"/>
        </w:rPr>
        <w:t>8% κα</w:t>
      </w:r>
      <w:r>
        <w:rPr>
          <w:rFonts w:eastAsia="Times New Roman" w:cs="Times New Roman"/>
          <w:szCs w:val="24"/>
        </w:rPr>
        <w:t>ι μ</w:t>
      </w:r>
      <w:r>
        <w:rPr>
          <w:rFonts w:eastAsia="Times New Roman" w:cs="Times New Roman"/>
          <w:szCs w:val="24"/>
        </w:rPr>
        <w:t>έχρι τον Οκτώβρη που θα γίνουν οι</w:t>
      </w:r>
      <w:r w:rsidRPr="00D97997">
        <w:rPr>
          <w:rFonts w:eastAsia="Times New Roman" w:cs="Times New Roman"/>
          <w:szCs w:val="24"/>
        </w:rPr>
        <w:t xml:space="preserve"> εκλογέ</w:t>
      </w:r>
      <w:r>
        <w:rPr>
          <w:rFonts w:eastAsia="Times New Roman" w:cs="Times New Roman"/>
          <w:szCs w:val="24"/>
        </w:rPr>
        <w:t>ς θα έχει μειωθεί κατά 10%. Δ</w:t>
      </w:r>
      <w:r w:rsidRPr="00D97997">
        <w:rPr>
          <w:rFonts w:eastAsia="Times New Roman" w:cs="Times New Roman"/>
          <w:szCs w:val="24"/>
        </w:rPr>
        <w:t>εν</w:t>
      </w:r>
      <w:r>
        <w:rPr>
          <w:rFonts w:eastAsia="Times New Roman" w:cs="Times New Roman"/>
          <w:szCs w:val="24"/>
        </w:rPr>
        <w:t xml:space="preserve"> είναι</w:t>
      </w:r>
      <w:r w:rsidRPr="00D97997">
        <w:rPr>
          <w:rFonts w:eastAsia="Times New Roman" w:cs="Times New Roman"/>
          <w:szCs w:val="24"/>
        </w:rPr>
        <w:t xml:space="preserve"> απλά ότι έχει μειωθεί η ανεργία</w:t>
      </w:r>
      <w:r>
        <w:rPr>
          <w:rFonts w:eastAsia="Times New Roman" w:cs="Times New Roman"/>
          <w:szCs w:val="24"/>
        </w:rPr>
        <w:t>, α</w:t>
      </w:r>
      <w:r w:rsidRPr="00D97997">
        <w:rPr>
          <w:rFonts w:eastAsia="Times New Roman" w:cs="Times New Roman"/>
          <w:szCs w:val="24"/>
        </w:rPr>
        <w:t xml:space="preserve">λλά αυτή τη στιγμή </w:t>
      </w:r>
      <w:r>
        <w:rPr>
          <w:rFonts w:eastAsia="Times New Roman" w:cs="Times New Roman"/>
          <w:szCs w:val="24"/>
        </w:rPr>
        <w:t>τριακόσιες ογδόντα χιλιάδες περισσότεροι ε</w:t>
      </w:r>
      <w:r w:rsidRPr="00D97997">
        <w:rPr>
          <w:rFonts w:eastAsia="Times New Roman" w:cs="Times New Roman"/>
          <w:szCs w:val="24"/>
        </w:rPr>
        <w:t xml:space="preserve">ργαζόμενοι εργάζονται σε σχέση με το </w:t>
      </w:r>
      <w:r>
        <w:rPr>
          <w:rFonts w:eastAsia="Times New Roman" w:cs="Times New Roman"/>
          <w:szCs w:val="24"/>
        </w:rPr>
        <w:t>20</w:t>
      </w:r>
      <w:r w:rsidRPr="00D97997">
        <w:rPr>
          <w:rFonts w:eastAsia="Times New Roman" w:cs="Times New Roman"/>
          <w:szCs w:val="24"/>
        </w:rPr>
        <w:t>14 και η σχέση πλήρο</w:t>
      </w:r>
      <w:r>
        <w:rPr>
          <w:rFonts w:eastAsia="Times New Roman" w:cs="Times New Roman"/>
          <w:szCs w:val="24"/>
        </w:rPr>
        <w:t xml:space="preserve">υς και μερικής εργασίας </w:t>
      </w:r>
      <w:r>
        <w:rPr>
          <w:rFonts w:eastAsia="Times New Roman" w:cs="Times New Roman"/>
          <w:szCs w:val="24"/>
        </w:rPr>
        <w:t xml:space="preserve">είναι 70%-30%. </w:t>
      </w:r>
    </w:p>
    <w:p w14:paraId="6B14EA4F"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Δ</w:t>
      </w:r>
      <w:r w:rsidRPr="00D97997">
        <w:rPr>
          <w:rFonts w:eastAsia="Times New Roman" w:cs="Times New Roman"/>
          <w:szCs w:val="24"/>
        </w:rPr>
        <w:t>εύτερον</w:t>
      </w:r>
      <w:r>
        <w:rPr>
          <w:rFonts w:eastAsia="Times New Roman" w:cs="Times New Roman"/>
          <w:szCs w:val="24"/>
        </w:rPr>
        <w:t>,</w:t>
      </w:r>
      <w:r w:rsidRPr="00D97997">
        <w:rPr>
          <w:rFonts w:eastAsia="Times New Roman" w:cs="Times New Roman"/>
          <w:szCs w:val="24"/>
        </w:rPr>
        <w:t xml:space="preserve"> γιατί μέσα </w:t>
      </w:r>
      <w:r>
        <w:rPr>
          <w:rFonts w:eastAsia="Times New Roman" w:cs="Times New Roman"/>
          <w:szCs w:val="24"/>
        </w:rPr>
        <w:t>από τη</w:t>
      </w:r>
      <w:r w:rsidRPr="00D97997">
        <w:rPr>
          <w:rFonts w:eastAsia="Times New Roman" w:cs="Times New Roman"/>
          <w:szCs w:val="24"/>
        </w:rPr>
        <w:t xml:space="preserve"> μείωση της υπο</w:t>
      </w:r>
      <w:r>
        <w:rPr>
          <w:rFonts w:eastAsia="Times New Roman" w:cs="Times New Roman"/>
          <w:szCs w:val="24"/>
        </w:rPr>
        <w:t>δηλωμένης</w:t>
      </w:r>
      <w:r w:rsidRPr="00D97997">
        <w:rPr>
          <w:rFonts w:eastAsia="Times New Roman" w:cs="Times New Roman"/>
          <w:szCs w:val="24"/>
        </w:rPr>
        <w:t xml:space="preserve"> και της αδήλωτης εργασίας πλέον και </w:t>
      </w:r>
      <w:r>
        <w:rPr>
          <w:rFonts w:eastAsia="Times New Roman" w:cs="Times New Roman"/>
          <w:szCs w:val="24"/>
        </w:rPr>
        <w:t xml:space="preserve">ο </w:t>
      </w:r>
      <w:r w:rsidRPr="00D97997">
        <w:rPr>
          <w:rFonts w:eastAsia="Times New Roman" w:cs="Times New Roman"/>
          <w:szCs w:val="24"/>
        </w:rPr>
        <w:t>ΟΑΕΔ εισπράττει περισσότερα χρήματα</w:t>
      </w:r>
      <w:r>
        <w:rPr>
          <w:rFonts w:eastAsia="Times New Roman" w:cs="Times New Roman"/>
          <w:szCs w:val="24"/>
        </w:rPr>
        <w:t>.</w:t>
      </w:r>
      <w:r w:rsidRPr="00D97997">
        <w:rPr>
          <w:rFonts w:eastAsia="Times New Roman" w:cs="Times New Roman"/>
          <w:szCs w:val="24"/>
        </w:rPr>
        <w:t xml:space="preserve"> </w:t>
      </w:r>
      <w:r>
        <w:rPr>
          <w:rFonts w:eastAsia="Times New Roman" w:cs="Times New Roman"/>
          <w:szCs w:val="24"/>
        </w:rPr>
        <w:t xml:space="preserve">Από πού </w:t>
      </w:r>
      <w:r w:rsidRPr="00D97997">
        <w:rPr>
          <w:rFonts w:eastAsia="Times New Roman" w:cs="Times New Roman"/>
          <w:szCs w:val="24"/>
        </w:rPr>
        <w:t>προκύπτει αυτή η μείωση</w:t>
      </w:r>
      <w:r>
        <w:rPr>
          <w:rFonts w:eastAsia="Times New Roman" w:cs="Times New Roman"/>
          <w:szCs w:val="24"/>
        </w:rPr>
        <w:t>; Από το ό</w:t>
      </w:r>
      <w:r w:rsidRPr="00D97997">
        <w:rPr>
          <w:rFonts w:eastAsia="Times New Roman" w:cs="Times New Roman"/>
          <w:szCs w:val="24"/>
        </w:rPr>
        <w:t>τι παραδώσατε αδήλωτη εργασία στο 20% και αυτή τη στιγμή</w:t>
      </w:r>
      <w:r>
        <w:rPr>
          <w:rFonts w:eastAsia="Times New Roman" w:cs="Times New Roman"/>
          <w:szCs w:val="24"/>
        </w:rPr>
        <w:t xml:space="preserve"> η</w:t>
      </w:r>
      <w:r w:rsidRPr="00D97997">
        <w:rPr>
          <w:rFonts w:eastAsia="Times New Roman" w:cs="Times New Roman"/>
          <w:szCs w:val="24"/>
        </w:rPr>
        <w:t xml:space="preserve"> αδήλωτη εργασία προσεγγίζει το 10%</w:t>
      </w:r>
      <w:r>
        <w:rPr>
          <w:rFonts w:eastAsia="Times New Roman" w:cs="Times New Roman"/>
          <w:szCs w:val="24"/>
        </w:rPr>
        <w:t xml:space="preserve">. </w:t>
      </w:r>
    </w:p>
    <w:p w14:paraId="6B14EA50"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Κ</w:t>
      </w:r>
      <w:r w:rsidRPr="00D97997">
        <w:rPr>
          <w:rFonts w:eastAsia="Times New Roman" w:cs="Times New Roman"/>
          <w:szCs w:val="24"/>
        </w:rPr>
        <w:t>αι να σας δώσω και ένα στοιχείο για τις υπερωρίες για να</w:t>
      </w:r>
      <w:r>
        <w:rPr>
          <w:rFonts w:eastAsia="Times New Roman" w:cs="Times New Roman"/>
          <w:szCs w:val="24"/>
        </w:rPr>
        <w:t xml:space="preserve"> φανεί πως κυνηγάμε και την υποδηλωμένη εργασία. Ε</w:t>
      </w:r>
      <w:r w:rsidRPr="00D97997">
        <w:rPr>
          <w:rFonts w:eastAsia="Times New Roman" w:cs="Times New Roman"/>
          <w:szCs w:val="24"/>
        </w:rPr>
        <w:t xml:space="preserve">νώ το </w:t>
      </w:r>
      <w:r>
        <w:rPr>
          <w:rFonts w:eastAsia="Times New Roman" w:cs="Times New Roman"/>
          <w:szCs w:val="24"/>
        </w:rPr>
        <w:t>20</w:t>
      </w:r>
      <w:r w:rsidRPr="00D97997">
        <w:rPr>
          <w:rFonts w:eastAsia="Times New Roman" w:cs="Times New Roman"/>
          <w:szCs w:val="24"/>
        </w:rPr>
        <w:t xml:space="preserve">17 μόνο </w:t>
      </w:r>
      <w:r>
        <w:rPr>
          <w:rFonts w:eastAsia="Times New Roman" w:cs="Times New Roman"/>
          <w:szCs w:val="24"/>
        </w:rPr>
        <w:t xml:space="preserve">πέντε χιλιάδες </w:t>
      </w:r>
      <w:r w:rsidRPr="00D97997">
        <w:rPr>
          <w:rFonts w:eastAsia="Times New Roman" w:cs="Times New Roman"/>
          <w:szCs w:val="24"/>
        </w:rPr>
        <w:t>επιχειρήσεις σε όλη τη χώρα είχαν δηλώσει έστω και</w:t>
      </w:r>
      <w:r>
        <w:rPr>
          <w:rFonts w:eastAsia="Times New Roman" w:cs="Times New Roman"/>
          <w:szCs w:val="24"/>
        </w:rPr>
        <w:t xml:space="preserve"> μία ώρα υπερωρία ότι χρειάστη</w:t>
      </w:r>
      <w:r>
        <w:rPr>
          <w:rFonts w:eastAsia="Times New Roman" w:cs="Times New Roman"/>
          <w:szCs w:val="24"/>
        </w:rPr>
        <w:t>καν</w:t>
      </w:r>
      <w:r w:rsidRPr="00D97997">
        <w:rPr>
          <w:rFonts w:eastAsia="Times New Roman" w:cs="Times New Roman"/>
          <w:szCs w:val="24"/>
        </w:rPr>
        <w:t xml:space="preserve"> για όλη τη χρονιά</w:t>
      </w:r>
      <w:r>
        <w:rPr>
          <w:rFonts w:eastAsia="Times New Roman" w:cs="Times New Roman"/>
          <w:szCs w:val="24"/>
        </w:rPr>
        <w:t>,</w:t>
      </w:r>
      <w:r w:rsidRPr="00D97997">
        <w:rPr>
          <w:rFonts w:eastAsia="Times New Roman" w:cs="Times New Roman"/>
          <w:szCs w:val="24"/>
        </w:rPr>
        <w:t xml:space="preserve"> μετά την αλλαγή που κάναμε στο νομοθε</w:t>
      </w:r>
      <w:r>
        <w:rPr>
          <w:rFonts w:eastAsia="Times New Roman" w:cs="Times New Roman"/>
          <w:szCs w:val="24"/>
        </w:rPr>
        <w:t>τικό πλαίσιο, περισσότερες από δεκαέξι</w:t>
      </w:r>
      <w:r w:rsidRPr="00D97997">
        <w:rPr>
          <w:rFonts w:eastAsia="Times New Roman" w:cs="Times New Roman"/>
          <w:szCs w:val="24"/>
        </w:rPr>
        <w:t xml:space="preserve"> χιλιάδες επιχειρήσεις για το </w:t>
      </w:r>
      <w:r>
        <w:rPr>
          <w:rFonts w:eastAsia="Times New Roman" w:cs="Times New Roman"/>
          <w:szCs w:val="24"/>
        </w:rPr>
        <w:t>20</w:t>
      </w:r>
      <w:r w:rsidRPr="00D97997">
        <w:rPr>
          <w:rFonts w:eastAsia="Times New Roman" w:cs="Times New Roman"/>
          <w:szCs w:val="24"/>
        </w:rPr>
        <w:t>18 δήλωσαν υπερωρίες</w:t>
      </w:r>
      <w:r>
        <w:rPr>
          <w:rFonts w:eastAsia="Times New Roman" w:cs="Times New Roman"/>
          <w:szCs w:val="24"/>
        </w:rPr>
        <w:t>. Ό</w:t>
      </w:r>
      <w:r w:rsidRPr="00D97997">
        <w:rPr>
          <w:rFonts w:eastAsia="Times New Roman" w:cs="Times New Roman"/>
          <w:szCs w:val="24"/>
        </w:rPr>
        <w:t>λο αυτό δείχνει ότι και οι πόροι υπάρχουν και η διάθεση υπάρχει</w:t>
      </w:r>
      <w:r>
        <w:rPr>
          <w:rFonts w:eastAsia="Times New Roman" w:cs="Times New Roman"/>
          <w:szCs w:val="24"/>
        </w:rPr>
        <w:t xml:space="preserve">. </w:t>
      </w:r>
    </w:p>
    <w:p w14:paraId="6B14EA51"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lastRenderedPageBreak/>
        <w:t>Ο</w:t>
      </w:r>
      <w:r w:rsidRPr="00D97997">
        <w:rPr>
          <w:rFonts w:eastAsia="Times New Roman" w:cs="Times New Roman"/>
          <w:szCs w:val="24"/>
        </w:rPr>
        <w:t>λο</w:t>
      </w:r>
      <w:r>
        <w:rPr>
          <w:rFonts w:eastAsia="Times New Roman" w:cs="Times New Roman"/>
          <w:szCs w:val="24"/>
        </w:rPr>
        <w:t xml:space="preserve">κληρώνουμε και κλείνουμε τρύπες </w:t>
      </w:r>
      <w:r w:rsidRPr="00D97997">
        <w:rPr>
          <w:rFonts w:eastAsia="Times New Roman" w:cs="Times New Roman"/>
          <w:szCs w:val="24"/>
        </w:rPr>
        <w:t>πο</w:t>
      </w:r>
      <w:r>
        <w:rPr>
          <w:rFonts w:eastAsia="Times New Roman" w:cs="Times New Roman"/>
          <w:szCs w:val="24"/>
        </w:rPr>
        <w:t>υ έχουν παραδοθεί και προφανώς π</w:t>
      </w:r>
      <w:r w:rsidRPr="00D97997">
        <w:rPr>
          <w:rFonts w:eastAsia="Times New Roman" w:cs="Times New Roman"/>
          <w:szCs w:val="24"/>
        </w:rPr>
        <w:t>ολύ σύντομα θα προχωρήσουμε κ</w:t>
      </w:r>
      <w:r>
        <w:rPr>
          <w:rFonts w:eastAsia="Times New Roman" w:cs="Times New Roman"/>
          <w:szCs w:val="24"/>
        </w:rPr>
        <w:t>αι σε νέες δράσεις συνολικότερης</w:t>
      </w:r>
      <w:r w:rsidRPr="00D97997">
        <w:rPr>
          <w:rFonts w:eastAsia="Times New Roman" w:cs="Times New Roman"/>
          <w:szCs w:val="24"/>
        </w:rPr>
        <w:t xml:space="preserve"> στεγαστικής πολιτικής</w:t>
      </w:r>
      <w:r>
        <w:rPr>
          <w:rFonts w:eastAsia="Times New Roman" w:cs="Times New Roman"/>
          <w:szCs w:val="24"/>
        </w:rPr>
        <w:t xml:space="preserve">. </w:t>
      </w:r>
    </w:p>
    <w:p w14:paraId="6B14EA52"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Σας ε</w:t>
      </w:r>
      <w:r w:rsidRPr="00D97997">
        <w:rPr>
          <w:rFonts w:eastAsia="Times New Roman" w:cs="Times New Roman"/>
          <w:szCs w:val="24"/>
        </w:rPr>
        <w:t>υχαριστώ πολύ</w:t>
      </w:r>
      <w:r>
        <w:rPr>
          <w:rFonts w:eastAsia="Times New Roman" w:cs="Times New Roman"/>
          <w:szCs w:val="24"/>
        </w:rPr>
        <w:t>, κύριε Πρόεδρε.</w:t>
      </w:r>
      <w:r w:rsidRPr="00D97997">
        <w:rPr>
          <w:rFonts w:eastAsia="Times New Roman" w:cs="Times New Roman"/>
          <w:szCs w:val="24"/>
        </w:rPr>
        <w:t xml:space="preserve"> </w:t>
      </w:r>
    </w:p>
    <w:p w14:paraId="6B14EA53"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 </w:t>
      </w:r>
      <w:r>
        <w:rPr>
          <w:rFonts w:eastAsia="Times New Roman" w:cs="Times New Roman"/>
          <w:b/>
          <w:szCs w:val="24"/>
        </w:rPr>
        <w:t xml:space="preserve">ΔΗΜΗΤΡΙΟΣ ΚΑΡΡΑΣ: </w:t>
      </w:r>
      <w:r>
        <w:rPr>
          <w:rFonts w:eastAsia="Times New Roman" w:cs="Times New Roman"/>
          <w:szCs w:val="24"/>
        </w:rPr>
        <w:t xml:space="preserve">Κύριε Πρόεδρε, εάν μου επιτρέπετε θα ήθελα τον λόγο. </w:t>
      </w:r>
    </w:p>
    <w:p w14:paraId="6B14EA54"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w:t>
      </w:r>
      <w:r>
        <w:rPr>
          <w:rFonts w:eastAsia="Times New Roman" w:cs="Times New Roman"/>
          <w:b/>
          <w:szCs w:val="24"/>
        </w:rPr>
        <w:t xml:space="preserve"> Κακλαμάνης):</w:t>
      </w:r>
      <w:r w:rsidRPr="00D97997">
        <w:rPr>
          <w:rFonts w:eastAsia="Times New Roman" w:cs="Times New Roman"/>
          <w:szCs w:val="24"/>
        </w:rPr>
        <w:t xml:space="preserve"> </w:t>
      </w:r>
      <w:r>
        <w:rPr>
          <w:rFonts w:eastAsia="Times New Roman" w:cs="Times New Roman"/>
          <w:szCs w:val="24"/>
        </w:rPr>
        <w:t xml:space="preserve">Κύριε Καρρά, όχι τώρα γιατί έχουμε αργήσει ήδη. Είναι ήδη 10.45΄. </w:t>
      </w:r>
    </w:p>
    <w:p w14:paraId="6B14EA55"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 xml:space="preserve">Κλείνουμε με την πρώτη με αριθμό </w:t>
      </w:r>
      <w:r w:rsidRPr="00D97997">
        <w:rPr>
          <w:rFonts w:eastAsia="Times New Roman" w:cs="Times New Roman"/>
          <w:szCs w:val="24"/>
        </w:rPr>
        <w:t>266</w:t>
      </w:r>
      <w:r>
        <w:rPr>
          <w:rFonts w:eastAsia="Times New Roman" w:cs="Times New Roman"/>
          <w:szCs w:val="24"/>
        </w:rPr>
        <w:t>/14</w:t>
      </w:r>
      <w:r>
        <w:rPr>
          <w:rFonts w:eastAsia="Times New Roman" w:cs="Times New Roman"/>
          <w:szCs w:val="24"/>
        </w:rPr>
        <w:t>-</w:t>
      </w:r>
      <w:r>
        <w:rPr>
          <w:rFonts w:eastAsia="Times New Roman" w:cs="Times New Roman"/>
          <w:szCs w:val="24"/>
        </w:rPr>
        <w:t>01</w:t>
      </w:r>
      <w:r>
        <w:rPr>
          <w:rFonts w:eastAsia="Times New Roman" w:cs="Times New Roman"/>
          <w:szCs w:val="24"/>
        </w:rPr>
        <w:t>-</w:t>
      </w:r>
      <w:r>
        <w:rPr>
          <w:rFonts w:eastAsia="Times New Roman" w:cs="Times New Roman"/>
          <w:szCs w:val="24"/>
        </w:rPr>
        <w:t xml:space="preserve">2019 </w:t>
      </w:r>
      <w:r>
        <w:rPr>
          <w:rFonts w:eastAsia="Times New Roman" w:cs="Times New Roman"/>
          <w:szCs w:val="24"/>
        </w:rPr>
        <w:t xml:space="preserve">επίκαιρη ερώτηση </w:t>
      </w:r>
      <w:r>
        <w:rPr>
          <w:rFonts w:eastAsia="Times New Roman" w:cs="Times New Roman"/>
          <w:szCs w:val="24"/>
        </w:rPr>
        <w:t>πρώτου κύκλου του Β</w:t>
      </w:r>
      <w:r w:rsidRPr="00D97997">
        <w:rPr>
          <w:rFonts w:eastAsia="Times New Roman" w:cs="Times New Roman"/>
          <w:szCs w:val="24"/>
        </w:rPr>
        <w:t>ουλευτή Κυκλάδων του ΣΥΡΙΖΑ κ</w:t>
      </w:r>
      <w:r>
        <w:rPr>
          <w:rFonts w:eastAsia="Times New Roman" w:cs="Times New Roman"/>
          <w:szCs w:val="24"/>
        </w:rPr>
        <w:t xml:space="preserve">. Νικολάου </w:t>
      </w:r>
      <w:proofErr w:type="spellStart"/>
      <w:r>
        <w:rPr>
          <w:rFonts w:eastAsia="Times New Roman" w:cs="Times New Roman"/>
          <w:szCs w:val="24"/>
        </w:rPr>
        <w:t>Μανιού</w:t>
      </w:r>
      <w:proofErr w:type="spellEnd"/>
      <w:r>
        <w:rPr>
          <w:rFonts w:eastAsia="Times New Roman" w:cs="Times New Roman"/>
          <w:szCs w:val="24"/>
        </w:rPr>
        <w:t xml:space="preserve"> προς τον Υπουργό Αγροτικής Ανάπτυξης και Τ</w:t>
      </w:r>
      <w:r w:rsidRPr="00D97997">
        <w:rPr>
          <w:rFonts w:eastAsia="Times New Roman" w:cs="Times New Roman"/>
          <w:szCs w:val="24"/>
        </w:rPr>
        <w:t>ρο</w:t>
      </w:r>
      <w:r w:rsidRPr="00D97997">
        <w:rPr>
          <w:rFonts w:eastAsia="Times New Roman" w:cs="Times New Roman"/>
          <w:szCs w:val="24"/>
        </w:rPr>
        <w:t>φίμων με θέμα</w:t>
      </w:r>
      <w:r>
        <w:rPr>
          <w:rFonts w:eastAsia="Times New Roman" w:cs="Times New Roman"/>
          <w:szCs w:val="24"/>
        </w:rPr>
        <w:t>:</w:t>
      </w:r>
      <w:r w:rsidRPr="00D97997">
        <w:rPr>
          <w:rFonts w:eastAsia="Times New Roman" w:cs="Times New Roman"/>
          <w:szCs w:val="24"/>
        </w:rPr>
        <w:t xml:space="preserve"> </w:t>
      </w:r>
      <w:r>
        <w:rPr>
          <w:rFonts w:eastAsia="Times New Roman" w:cs="Times New Roman"/>
          <w:szCs w:val="24"/>
        </w:rPr>
        <w:t>«Π</w:t>
      </w:r>
      <w:r w:rsidRPr="00D97997">
        <w:rPr>
          <w:rFonts w:eastAsia="Times New Roman" w:cs="Times New Roman"/>
          <w:szCs w:val="24"/>
        </w:rPr>
        <w:t>ροβλήματα εφαρμογής οικοτεχνίας</w:t>
      </w:r>
      <w:r>
        <w:rPr>
          <w:rFonts w:eastAsia="Times New Roman" w:cs="Times New Roman"/>
          <w:szCs w:val="24"/>
        </w:rPr>
        <w:t>».</w:t>
      </w:r>
    </w:p>
    <w:p w14:paraId="6B14EA56"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Κ</w:t>
      </w:r>
      <w:r w:rsidRPr="00D97997">
        <w:rPr>
          <w:rFonts w:eastAsia="Times New Roman" w:cs="Times New Roman"/>
          <w:szCs w:val="24"/>
        </w:rPr>
        <w:t>ύριε συνάδελφε</w:t>
      </w:r>
      <w:r>
        <w:rPr>
          <w:rFonts w:eastAsia="Times New Roman" w:cs="Times New Roman"/>
          <w:szCs w:val="24"/>
        </w:rPr>
        <w:t xml:space="preserve">, έχετε </w:t>
      </w:r>
      <w:r w:rsidRPr="00D97997">
        <w:rPr>
          <w:rFonts w:eastAsia="Times New Roman" w:cs="Times New Roman"/>
          <w:szCs w:val="24"/>
        </w:rPr>
        <w:t>το</w:t>
      </w:r>
      <w:r>
        <w:rPr>
          <w:rFonts w:eastAsia="Times New Roman" w:cs="Times New Roman"/>
          <w:szCs w:val="24"/>
        </w:rPr>
        <w:t>ν</w:t>
      </w:r>
      <w:r w:rsidRPr="00D97997">
        <w:rPr>
          <w:rFonts w:eastAsia="Times New Roman" w:cs="Times New Roman"/>
          <w:szCs w:val="24"/>
        </w:rPr>
        <w:t xml:space="preserve"> λόγο</w:t>
      </w:r>
      <w:r>
        <w:rPr>
          <w:rFonts w:eastAsia="Times New Roman" w:cs="Times New Roman"/>
          <w:szCs w:val="24"/>
        </w:rPr>
        <w:t>.</w:t>
      </w:r>
      <w:r w:rsidRPr="00D97997">
        <w:rPr>
          <w:rFonts w:eastAsia="Times New Roman" w:cs="Times New Roman"/>
          <w:szCs w:val="24"/>
        </w:rPr>
        <w:t xml:space="preserve"> </w:t>
      </w:r>
    </w:p>
    <w:p w14:paraId="6B14EA57"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ΜΑΝΙΟΣ: </w:t>
      </w:r>
      <w:r>
        <w:rPr>
          <w:rFonts w:eastAsia="Times New Roman" w:cs="Times New Roman"/>
          <w:szCs w:val="24"/>
        </w:rPr>
        <w:t>Ε</w:t>
      </w:r>
      <w:r w:rsidRPr="00D97997">
        <w:rPr>
          <w:rFonts w:eastAsia="Times New Roman" w:cs="Times New Roman"/>
          <w:szCs w:val="24"/>
        </w:rPr>
        <w:t>υχαριστώ πολύ</w:t>
      </w:r>
      <w:r>
        <w:rPr>
          <w:rFonts w:eastAsia="Times New Roman" w:cs="Times New Roman"/>
          <w:szCs w:val="24"/>
        </w:rPr>
        <w:t>, κύριε Πρόεδρε.</w:t>
      </w:r>
    </w:p>
    <w:p w14:paraId="6B14EA58"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Ερωτάται η κυρία Υ</w:t>
      </w:r>
      <w:r w:rsidRPr="00D97997">
        <w:rPr>
          <w:rFonts w:eastAsia="Times New Roman" w:cs="Times New Roman"/>
          <w:szCs w:val="24"/>
        </w:rPr>
        <w:t>πουργός για αυτό το ζήτημα</w:t>
      </w:r>
      <w:r>
        <w:rPr>
          <w:rFonts w:eastAsia="Times New Roman" w:cs="Times New Roman"/>
          <w:szCs w:val="24"/>
        </w:rPr>
        <w:t>. Η Κ</w:t>
      </w:r>
      <w:r w:rsidRPr="00D97997">
        <w:rPr>
          <w:rFonts w:eastAsia="Times New Roman" w:cs="Times New Roman"/>
          <w:szCs w:val="24"/>
        </w:rPr>
        <w:t xml:space="preserve">υβέρνηση </w:t>
      </w:r>
      <w:r>
        <w:rPr>
          <w:rFonts w:eastAsia="Times New Roman" w:cs="Times New Roman"/>
          <w:szCs w:val="24"/>
        </w:rPr>
        <w:t xml:space="preserve">του ΣΥΡΙΖΑ </w:t>
      </w:r>
      <w:r w:rsidRPr="00D97997">
        <w:rPr>
          <w:rFonts w:eastAsia="Times New Roman" w:cs="Times New Roman"/>
          <w:szCs w:val="24"/>
        </w:rPr>
        <w:t>στις 17</w:t>
      </w:r>
      <w:r>
        <w:rPr>
          <w:rFonts w:eastAsia="Times New Roman" w:cs="Times New Roman"/>
          <w:szCs w:val="24"/>
        </w:rPr>
        <w:t>-</w:t>
      </w:r>
      <w:r w:rsidRPr="00D97997">
        <w:rPr>
          <w:rFonts w:eastAsia="Times New Roman" w:cs="Times New Roman"/>
          <w:szCs w:val="24"/>
        </w:rPr>
        <w:t>11</w:t>
      </w:r>
      <w:r>
        <w:rPr>
          <w:rFonts w:eastAsia="Times New Roman" w:cs="Times New Roman"/>
          <w:szCs w:val="24"/>
        </w:rPr>
        <w:t>-</w:t>
      </w:r>
      <w:r w:rsidRPr="00D97997">
        <w:rPr>
          <w:rFonts w:eastAsia="Times New Roman" w:cs="Times New Roman"/>
          <w:szCs w:val="24"/>
        </w:rPr>
        <w:t>15 αναμόρφωσε πλήρως</w:t>
      </w:r>
      <w:r>
        <w:rPr>
          <w:rFonts w:eastAsia="Times New Roman" w:cs="Times New Roman"/>
          <w:szCs w:val="24"/>
        </w:rPr>
        <w:t xml:space="preserve"> την απόφαση που υπήρχε </w:t>
      </w:r>
      <w:r w:rsidRPr="00D97997">
        <w:rPr>
          <w:rFonts w:eastAsia="Times New Roman" w:cs="Times New Roman"/>
          <w:szCs w:val="24"/>
        </w:rPr>
        <w:t xml:space="preserve">από το </w:t>
      </w:r>
      <w:r>
        <w:rPr>
          <w:rFonts w:eastAsia="Times New Roman" w:cs="Times New Roman"/>
          <w:szCs w:val="24"/>
        </w:rPr>
        <w:t>20</w:t>
      </w:r>
      <w:r w:rsidRPr="00D97997">
        <w:rPr>
          <w:rFonts w:eastAsia="Times New Roman" w:cs="Times New Roman"/>
          <w:szCs w:val="24"/>
        </w:rPr>
        <w:t>14</w:t>
      </w:r>
      <w:r>
        <w:rPr>
          <w:rFonts w:eastAsia="Times New Roman" w:cs="Times New Roman"/>
          <w:szCs w:val="24"/>
        </w:rPr>
        <w:t xml:space="preserve"> για το ΚΗΜΟ, για το Κεντρικό Ηλεκτρονικό Μητρώο Ο</w:t>
      </w:r>
      <w:r w:rsidRPr="00D97997">
        <w:rPr>
          <w:rFonts w:eastAsia="Times New Roman" w:cs="Times New Roman"/>
          <w:szCs w:val="24"/>
        </w:rPr>
        <w:t>ικοτεχνίας</w:t>
      </w:r>
      <w:r>
        <w:rPr>
          <w:rFonts w:eastAsia="Times New Roman" w:cs="Times New Roman"/>
          <w:szCs w:val="24"/>
        </w:rPr>
        <w:t>. Α</w:t>
      </w:r>
      <w:r w:rsidRPr="00D97997">
        <w:rPr>
          <w:rFonts w:eastAsia="Times New Roman" w:cs="Times New Roman"/>
          <w:szCs w:val="24"/>
        </w:rPr>
        <w:t xml:space="preserve">υτό μπορεί να μην το </w:t>
      </w:r>
      <w:r w:rsidRPr="00D97997">
        <w:rPr>
          <w:rFonts w:eastAsia="Times New Roman" w:cs="Times New Roman"/>
          <w:szCs w:val="24"/>
        </w:rPr>
        <w:lastRenderedPageBreak/>
        <w:t xml:space="preserve">γνωρίζουν πολλοί άνθρωποι ή </w:t>
      </w:r>
      <w:r>
        <w:rPr>
          <w:rFonts w:eastAsia="Times New Roman" w:cs="Times New Roman"/>
          <w:szCs w:val="24"/>
        </w:rPr>
        <w:t xml:space="preserve">να </w:t>
      </w:r>
      <w:r w:rsidRPr="00D97997">
        <w:rPr>
          <w:rFonts w:eastAsia="Times New Roman" w:cs="Times New Roman"/>
          <w:szCs w:val="24"/>
        </w:rPr>
        <w:t>το γνωρίζουν ελάχιστοι</w:t>
      </w:r>
      <w:r>
        <w:rPr>
          <w:rFonts w:eastAsia="Times New Roman" w:cs="Times New Roman"/>
          <w:szCs w:val="24"/>
        </w:rPr>
        <w:t xml:space="preserve">, αλλά </w:t>
      </w:r>
      <w:r w:rsidRPr="00D97997">
        <w:rPr>
          <w:rFonts w:eastAsia="Times New Roman" w:cs="Times New Roman"/>
          <w:szCs w:val="24"/>
        </w:rPr>
        <w:t>ήταν μία καταπληκτική δράση</w:t>
      </w:r>
      <w:r>
        <w:rPr>
          <w:rFonts w:eastAsia="Times New Roman" w:cs="Times New Roman"/>
          <w:szCs w:val="24"/>
        </w:rPr>
        <w:t xml:space="preserve">, </w:t>
      </w:r>
      <w:r w:rsidRPr="00D97997">
        <w:rPr>
          <w:rFonts w:eastAsia="Times New Roman" w:cs="Times New Roman"/>
          <w:szCs w:val="24"/>
        </w:rPr>
        <w:t>που έδωσε τη δυνατότητα στους μικρούς παραγωγούς</w:t>
      </w:r>
      <w:r w:rsidRPr="00D97997">
        <w:rPr>
          <w:rFonts w:eastAsia="Times New Roman" w:cs="Times New Roman"/>
          <w:szCs w:val="24"/>
        </w:rPr>
        <w:t xml:space="preserve"> να μεταποιούν τα προϊόντα παραγωγής τους </w:t>
      </w:r>
      <w:r>
        <w:rPr>
          <w:rFonts w:eastAsia="Times New Roman" w:cs="Times New Roman"/>
          <w:szCs w:val="24"/>
        </w:rPr>
        <w:t xml:space="preserve">και </w:t>
      </w:r>
      <w:r w:rsidRPr="00D97997">
        <w:rPr>
          <w:rFonts w:eastAsia="Times New Roman" w:cs="Times New Roman"/>
          <w:szCs w:val="24"/>
        </w:rPr>
        <w:t>μέσα από τη διαδ</w:t>
      </w:r>
      <w:r>
        <w:rPr>
          <w:rFonts w:eastAsia="Times New Roman" w:cs="Times New Roman"/>
          <w:szCs w:val="24"/>
        </w:rPr>
        <w:t>ικασία ελέγχου που κάνει το ΚΗΜΟ, το Κ</w:t>
      </w:r>
      <w:r w:rsidRPr="00D97997">
        <w:rPr>
          <w:rFonts w:eastAsia="Times New Roman" w:cs="Times New Roman"/>
          <w:szCs w:val="24"/>
        </w:rPr>
        <w:t>εντρικ</w:t>
      </w:r>
      <w:r>
        <w:rPr>
          <w:rFonts w:eastAsia="Times New Roman" w:cs="Times New Roman"/>
          <w:szCs w:val="24"/>
        </w:rPr>
        <w:t>ό Ηλεκτρονικό Μ</w:t>
      </w:r>
      <w:r w:rsidRPr="00D97997">
        <w:rPr>
          <w:rFonts w:eastAsia="Times New Roman" w:cs="Times New Roman"/>
          <w:szCs w:val="24"/>
        </w:rPr>
        <w:t>ητρώο</w:t>
      </w:r>
      <w:r>
        <w:rPr>
          <w:rFonts w:eastAsia="Times New Roman" w:cs="Times New Roman"/>
          <w:szCs w:val="24"/>
        </w:rPr>
        <w:t>,</w:t>
      </w:r>
      <w:r w:rsidRPr="00D97997">
        <w:rPr>
          <w:rFonts w:eastAsia="Times New Roman" w:cs="Times New Roman"/>
          <w:szCs w:val="24"/>
        </w:rPr>
        <w:t xml:space="preserve"> να μπορούν να </w:t>
      </w:r>
      <w:r>
        <w:rPr>
          <w:rFonts w:eastAsia="Times New Roman" w:cs="Times New Roman"/>
          <w:szCs w:val="24"/>
        </w:rPr>
        <w:t>τα πωλούν. Α</w:t>
      </w:r>
      <w:r w:rsidRPr="00D97997">
        <w:rPr>
          <w:rFonts w:eastAsia="Times New Roman" w:cs="Times New Roman"/>
          <w:szCs w:val="24"/>
        </w:rPr>
        <w:t xml:space="preserve">υτό δίνει μία ανάσα ζωής στις μικρές προβληματικές </w:t>
      </w:r>
      <w:r>
        <w:rPr>
          <w:rFonts w:eastAsia="Times New Roman" w:cs="Times New Roman"/>
          <w:szCs w:val="24"/>
        </w:rPr>
        <w:t>περιοχές της χώρας μας και του Νομού Κυκλάδων, όπου</w:t>
      </w:r>
      <w:r>
        <w:rPr>
          <w:rFonts w:eastAsia="Times New Roman" w:cs="Times New Roman"/>
          <w:szCs w:val="24"/>
        </w:rPr>
        <w:t xml:space="preserve"> είμαι Β</w:t>
      </w:r>
      <w:r w:rsidRPr="00D97997">
        <w:rPr>
          <w:rFonts w:eastAsia="Times New Roman" w:cs="Times New Roman"/>
          <w:szCs w:val="24"/>
        </w:rPr>
        <w:t>ουλευτής</w:t>
      </w:r>
      <w:r>
        <w:rPr>
          <w:rFonts w:eastAsia="Times New Roman" w:cs="Times New Roman"/>
          <w:szCs w:val="24"/>
        </w:rPr>
        <w:t>.</w:t>
      </w:r>
    </w:p>
    <w:p w14:paraId="6B14EA59" w14:textId="77777777" w:rsidR="004965E6" w:rsidRDefault="004D430C">
      <w:pPr>
        <w:spacing w:line="600" w:lineRule="auto"/>
        <w:ind w:firstLine="720"/>
        <w:contextualSpacing/>
        <w:jc w:val="both"/>
        <w:rPr>
          <w:rFonts w:eastAsia="Times New Roman" w:cs="Times New Roman"/>
          <w:szCs w:val="24"/>
        </w:rPr>
      </w:pPr>
      <w:r w:rsidRPr="00D97997">
        <w:rPr>
          <w:rFonts w:eastAsia="Times New Roman" w:cs="Times New Roman"/>
          <w:szCs w:val="24"/>
        </w:rPr>
        <w:t>Κάποια στιγμή</w:t>
      </w:r>
      <w:r>
        <w:rPr>
          <w:rFonts w:eastAsia="Times New Roman" w:cs="Times New Roman"/>
          <w:szCs w:val="24"/>
        </w:rPr>
        <w:t>,</w:t>
      </w:r>
      <w:r w:rsidRPr="00D97997">
        <w:rPr>
          <w:rFonts w:eastAsia="Times New Roman" w:cs="Times New Roman"/>
          <w:szCs w:val="24"/>
        </w:rPr>
        <w:t xml:space="preserve"> </w:t>
      </w:r>
      <w:r>
        <w:rPr>
          <w:rFonts w:eastAsia="Times New Roman" w:cs="Times New Roman"/>
          <w:szCs w:val="24"/>
        </w:rPr>
        <w:t>όμως,</w:t>
      </w:r>
      <w:r w:rsidRPr="00D97997">
        <w:rPr>
          <w:rFonts w:eastAsia="Times New Roman" w:cs="Times New Roman"/>
          <w:szCs w:val="24"/>
        </w:rPr>
        <w:t xml:space="preserve"> το καλοκαίρι το</w:t>
      </w:r>
      <w:r>
        <w:rPr>
          <w:rFonts w:eastAsia="Times New Roman" w:cs="Times New Roman"/>
          <w:szCs w:val="24"/>
        </w:rPr>
        <w:t>υ</w:t>
      </w:r>
      <w:r w:rsidRPr="00D97997">
        <w:rPr>
          <w:rFonts w:eastAsia="Times New Roman" w:cs="Times New Roman"/>
          <w:szCs w:val="24"/>
        </w:rPr>
        <w:t xml:space="preserve"> </w:t>
      </w:r>
      <w:r>
        <w:rPr>
          <w:rFonts w:eastAsia="Times New Roman" w:cs="Times New Roman"/>
          <w:szCs w:val="24"/>
        </w:rPr>
        <w:t>20</w:t>
      </w:r>
      <w:r w:rsidRPr="00D97997">
        <w:rPr>
          <w:rFonts w:eastAsia="Times New Roman" w:cs="Times New Roman"/>
          <w:szCs w:val="24"/>
        </w:rPr>
        <w:t>17</w:t>
      </w:r>
      <w:r>
        <w:rPr>
          <w:rFonts w:eastAsia="Times New Roman" w:cs="Times New Roman"/>
          <w:szCs w:val="24"/>
        </w:rPr>
        <w:t>,</w:t>
      </w:r>
      <w:r w:rsidRPr="00D97997">
        <w:rPr>
          <w:rFonts w:eastAsia="Times New Roman" w:cs="Times New Roman"/>
          <w:szCs w:val="24"/>
        </w:rPr>
        <w:t xml:space="preserve"> με έναν παράδοξο τρόπο</w:t>
      </w:r>
      <w:r>
        <w:rPr>
          <w:rFonts w:eastAsia="Times New Roman" w:cs="Times New Roman"/>
          <w:szCs w:val="24"/>
        </w:rPr>
        <w:t>,</w:t>
      </w:r>
      <w:r w:rsidRPr="00D97997">
        <w:rPr>
          <w:rFonts w:eastAsia="Times New Roman" w:cs="Times New Roman"/>
          <w:szCs w:val="24"/>
        </w:rPr>
        <w:t xml:space="preserve"> έγινε μία τροποποίηση</w:t>
      </w:r>
      <w:r>
        <w:rPr>
          <w:rFonts w:eastAsia="Times New Roman" w:cs="Times New Roman"/>
          <w:szCs w:val="24"/>
        </w:rPr>
        <w:t xml:space="preserve"> αυτής της ΚΥΑ, που είχατ</w:t>
      </w:r>
      <w:r w:rsidRPr="00D97997">
        <w:rPr>
          <w:rFonts w:eastAsia="Times New Roman" w:cs="Times New Roman"/>
          <w:szCs w:val="24"/>
        </w:rPr>
        <w:t xml:space="preserve">ε φτιάξει </w:t>
      </w:r>
      <w:r>
        <w:rPr>
          <w:rFonts w:eastAsia="Times New Roman" w:cs="Times New Roman"/>
          <w:szCs w:val="24"/>
        </w:rPr>
        <w:t>ως Κ</w:t>
      </w:r>
      <w:r w:rsidRPr="00D97997">
        <w:rPr>
          <w:rFonts w:eastAsia="Times New Roman" w:cs="Times New Roman"/>
          <w:szCs w:val="24"/>
        </w:rPr>
        <w:t xml:space="preserve">υβέρνηση το </w:t>
      </w:r>
      <w:r>
        <w:rPr>
          <w:rFonts w:eastAsia="Times New Roman" w:cs="Times New Roman"/>
          <w:szCs w:val="24"/>
        </w:rPr>
        <w:t>20</w:t>
      </w:r>
      <w:r w:rsidRPr="00D97997">
        <w:rPr>
          <w:rFonts w:eastAsia="Times New Roman" w:cs="Times New Roman"/>
          <w:szCs w:val="24"/>
        </w:rPr>
        <w:t>15</w:t>
      </w:r>
      <w:r>
        <w:rPr>
          <w:rFonts w:eastAsia="Times New Roman" w:cs="Times New Roman"/>
          <w:szCs w:val="24"/>
        </w:rPr>
        <w:t xml:space="preserve">, η οποία από όλους τους μικρούς </w:t>
      </w:r>
      <w:proofErr w:type="spellStart"/>
      <w:r>
        <w:rPr>
          <w:rFonts w:eastAsia="Times New Roman" w:cs="Times New Roman"/>
          <w:szCs w:val="24"/>
        </w:rPr>
        <w:t>οικοτέχνες</w:t>
      </w:r>
      <w:proofErr w:type="spellEnd"/>
      <w:r w:rsidRPr="00D97997">
        <w:rPr>
          <w:rFonts w:eastAsia="Times New Roman" w:cs="Times New Roman"/>
          <w:szCs w:val="24"/>
        </w:rPr>
        <w:t xml:space="preserve"> παραγωγούς έκανε μία διάκριση προς τους παραγωγούς</w:t>
      </w:r>
      <w:r w:rsidRPr="00D97997">
        <w:rPr>
          <w:rFonts w:eastAsia="Times New Roman" w:cs="Times New Roman"/>
          <w:szCs w:val="24"/>
        </w:rPr>
        <w:t xml:space="preserve"> κτηνοτροφικών</w:t>
      </w:r>
      <w:r>
        <w:rPr>
          <w:rFonts w:eastAsia="Times New Roman" w:cs="Times New Roman"/>
          <w:szCs w:val="24"/>
        </w:rPr>
        <w:t>,</w:t>
      </w:r>
      <w:r w:rsidRPr="00D97997">
        <w:rPr>
          <w:rFonts w:eastAsia="Times New Roman" w:cs="Times New Roman"/>
          <w:szCs w:val="24"/>
        </w:rPr>
        <w:t xml:space="preserve"> τυροκομικών προϊόντων </w:t>
      </w:r>
      <w:r>
        <w:rPr>
          <w:rFonts w:eastAsia="Times New Roman" w:cs="Times New Roman"/>
          <w:szCs w:val="24"/>
        </w:rPr>
        <w:t xml:space="preserve">λέγοντας </w:t>
      </w:r>
      <w:r w:rsidRPr="00D97997">
        <w:rPr>
          <w:rFonts w:eastAsia="Times New Roman" w:cs="Times New Roman"/>
          <w:szCs w:val="24"/>
        </w:rPr>
        <w:t>ότι έπρεπε να τα πουλάνε οι ίδιοι</w:t>
      </w:r>
      <w:r>
        <w:rPr>
          <w:rFonts w:eastAsia="Times New Roman" w:cs="Times New Roman"/>
          <w:szCs w:val="24"/>
        </w:rPr>
        <w:t>,</w:t>
      </w:r>
      <w:r w:rsidRPr="00D97997">
        <w:rPr>
          <w:rFonts w:eastAsia="Times New Roman" w:cs="Times New Roman"/>
          <w:szCs w:val="24"/>
        </w:rPr>
        <w:t xml:space="preserve"> δια</w:t>
      </w:r>
      <w:r>
        <w:rPr>
          <w:rFonts w:eastAsia="Times New Roman" w:cs="Times New Roman"/>
          <w:szCs w:val="24"/>
        </w:rPr>
        <w:t xml:space="preserve"> </w:t>
      </w:r>
      <w:r w:rsidRPr="00D97997">
        <w:rPr>
          <w:rFonts w:eastAsia="Times New Roman" w:cs="Times New Roman"/>
          <w:szCs w:val="24"/>
        </w:rPr>
        <w:t>προσωπικής παρουσίας δηλαδή</w:t>
      </w:r>
      <w:r>
        <w:rPr>
          <w:rFonts w:eastAsia="Times New Roman" w:cs="Times New Roman"/>
          <w:szCs w:val="24"/>
        </w:rPr>
        <w:t>,</w:t>
      </w:r>
      <w:r w:rsidRPr="00D97997">
        <w:rPr>
          <w:rFonts w:eastAsia="Times New Roman" w:cs="Times New Roman"/>
          <w:szCs w:val="24"/>
        </w:rPr>
        <w:t xml:space="preserve"> στους χώρους διάθεσης</w:t>
      </w:r>
      <w:r>
        <w:rPr>
          <w:rFonts w:eastAsia="Times New Roman" w:cs="Times New Roman"/>
          <w:szCs w:val="24"/>
        </w:rPr>
        <w:t>. Α</w:t>
      </w:r>
      <w:r w:rsidRPr="00D97997">
        <w:rPr>
          <w:rFonts w:eastAsia="Times New Roman" w:cs="Times New Roman"/>
          <w:szCs w:val="24"/>
        </w:rPr>
        <w:t>υτό</w:t>
      </w:r>
      <w:r>
        <w:rPr>
          <w:rFonts w:eastAsia="Times New Roman" w:cs="Times New Roman"/>
          <w:szCs w:val="24"/>
        </w:rPr>
        <w:t>,</w:t>
      </w:r>
      <w:r w:rsidRPr="00D97997">
        <w:rPr>
          <w:rFonts w:eastAsia="Times New Roman" w:cs="Times New Roman"/>
          <w:szCs w:val="24"/>
        </w:rPr>
        <w:t xml:space="preserve"> όπως </w:t>
      </w:r>
      <w:r>
        <w:rPr>
          <w:rFonts w:eastAsia="Times New Roman" w:cs="Times New Roman"/>
          <w:szCs w:val="24"/>
        </w:rPr>
        <w:t>καταλαβαίνετε είναι αδύνατον, γ</w:t>
      </w:r>
      <w:r w:rsidRPr="00D97997">
        <w:rPr>
          <w:rFonts w:eastAsia="Times New Roman" w:cs="Times New Roman"/>
          <w:szCs w:val="24"/>
        </w:rPr>
        <w:t xml:space="preserve">ιατί δεν μπορεί ένας κτηνοτρόφος </w:t>
      </w:r>
      <w:r>
        <w:rPr>
          <w:rFonts w:eastAsia="Times New Roman" w:cs="Times New Roman"/>
          <w:szCs w:val="24"/>
        </w:rPr>
        <w:t>σ</w:t>
      </w:r>
      <w:r w:rsidRPr="00D97997">
        <w:rPr>
          <w:rFonts w:eastAsia="Times New Roman" w:cs="Times New Roman"/>
          <w:szCs w:val="24"/>
        </w:rPr>
        <w:t xml:space="preserve">τα νησιά των Κυκλάδων </w:t>
      </w:r>
      <w:r>
        <w:rPr>
          <w:rFonts w:eastAsia="Times New Roman" w:cs="Times New Roman"/>
          <w:szCs w:val="24"/>
        </w:rPr>
        <w:t xml:space="preserve">να </w:t>
      </w:r>
      <w:r w:rsidRPr="00D97997">
        <w:rPr>
          <w:rFonts w:eastAsia="Times New Roman" w:cs="Times New Roman"/>
          <w:szCs w:val="24"/>
        </w:rPr>
        <w:t>κατεβαίνει από τα</w:t>
      </w:r>
      <w:r w:rsidRPr="00D97997">
        <w:rPr>
          <w:rFonts w:eastAsia="Times New Roman" w:cs="Times New Roman"/>
          <w:szCs w:val="24"/>
        </w:rPr>
        <w:t xml:space="preserve"> βουνά</w:t>
      </w:r>
      <w:r>
        <w:rPr>
          <w:rFonts w:eastAsia="Times New Roman" w:cs="Times New Roman"/>
          <w:szCs w:val="24"/>
        </w:rPr>
        <w:t>,</w:t>
      </w:r>
      <w:r w:rsidRPr="00D97997">
        <w:rPr>
          <w:rFonts w:eastAsia="Times New Roman" w:cs="Times New Roman"/>
          <w:szCs w:val="24"/>
        </w:rPr>
        <w:t xml:space="preserve"> που έχει το μαντρί του και την παραγωγή του και να πηγαίνει να κάθεται έξω από ένα μπακάλικο </w:t>
      </w:r>
      <w:r>
        <w:rPr>
          <w:rFonts w:eastAsia="Times New Roman" w:cs="Times New Roman"/>
          <w:szCs w:val="24"/>
        </w:rPr>
        <w:t xml:space="preserve">ή </w:t>
      </w:r>
      <w:r w:rsidRPr="00D97997">
        <w:rPr>
          <w:rFonts w:eastAsia="Times New Roman" w:cs="Times New Roman"/>
          <w:szCs w:val="24"/>
        </w:rPr>
        <w:t xml:space="preserve">μέσα σε ένα μπακάλικο </w:t>
      </w:r>
      <w:r>
        <w:rPr>
          <w:rFonts w:eastAsia="Times New Roman" w:cs="Times New Roman"/>
          <w:szCs w:val="24"/>
        </w:rPr>
        <w:t xml:space="preserve">ή σε </w:t>
      </w:r>
      <w:r w:rsidRPr="00D97997">
        <w:rPr>
          <w:rFonts w:eastAsia="Times New Roman" w:cs="Times New Roman"/>
          <w:szCs w:val="24"/>
        </w:rPr>
        <w:t xml:space="preserve">ένα σούπερ </w:t>
      </w:r>
      <w:proofErr w:type="spellStart"/>
      <w:r w:rsidRPr="00D97997">
        <w:rPr>
          <w:rFonts w:eastAsia="Times New Roman" w:cs="Times New Roman"/>
          <w:szCs w:val="24"/>
        </w:rPr>
        <w:t>μάρκετ</w:t>
      </w:r>
      <w:proofErr w:type="spellEnd"/>
      <w:r>
        <w:rPr>
          <w:rFonts w:eastAsia="Times New Roman" w:cs="Times New Roman"/>
          <w:szCs w:val="24"/>
        </w:rPr>
        <w:t xml:space="preserve"> ή σε εστιατόριο </w:t>
      </w:r>
      <w:r w:rsidRPr="00D97997">
        <w:rPr>
          <w:rFonts w:eastAsia="Times New Roman" w:cs="Times New Roman"/>
          <w:szCs w:val="24"/>
        </w:rPr>
        <w:t>και να πουλάει τα προϊόντα του</w:t>
      </w:r>
      <w:r>
        <w:rPr>
          <w:rFonts w:eastAsia="Times New Roman" w:cs="Times New Roman"/>
          <w:szCs w:val="24"/>
        </w:rPr>
        <w:t>.</w:t>
      </w:r>
      <w:r w:rsidRPr="00D97997">
        <w:rPr>
          <w:rFonts w:eastAsia="Times New Roman" w:cs="Times New Roman"/>
          <w:szCs w:val="24"/>
        </w:rPr>
        <w:t xml:space="preserve"> </w:t>
      </w:r>
    </w:p>
    <w:p w14:paraId="6B14EA5A"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w:t>
      </w:r>
      <w:r>
        <w:rPr>
          <w:rFonts w:eastAsia="Times New Roman" w:cs="Times New Roman"/>
          <w:szCs w:val="24"/>
        </w:rPr>
        <w:t>ίας του κυρίου Βουλευτή)</w:t>
      </w:r>
    </w:p>
    <w:p w14:paraId="6B14EA5B"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Α</w:t>
      </w:r>
      <w:r w:rsidRPr="00D97997">
        <w:rPr>
          <w:rFonts w:eastAsia="Times New Roman" w:cs="Times New Roman"/>
          <w:szCs w:val="24"/>
        </w:rPr>
        <w:t xml:space="preserve">υτή η αλλαγή δημιούργησε προβλήματα στους κτηνοτρόφους των </w:t>
      </w:r>
      <w:r>
        <w:rPr>
          <w:rFonts w:eastAsia="Times New Roman" w:cs="Times New Roman"/>
          <w:szCs w:val="24"/>
        </w:rPr>
        <w:t>δύσβατων ορεινών περιοχών του Ν</w:t>
      </w:r>
      <w:r w:rsidRPr="00D97997">
        <w:rPr>
          <w:rFonts w:eastAsia="Times New Roman" w:cs="Times New Roman"/>
          <w:szCs w:val="24"/>
        </w:rPr>
        <w:t>ομού Κυκλάδων</w:t>
      </w:r>
      <w:r>
        <w:rPr>
          <w:rFonts w:eastAsia="Times New Roman" w:cs="Times New Roman"/>
          <w:szCs w:val="24"/>
        </w:rPr>
        <w:t xml:space="preserve"> και γι’</w:t>
      </w:r>
      <w:r w:rsidRPr="00D97997">
        <w:rPr>
          <w:rFonts w:eastAsia="Times New Roman" w:cs="Times New Roman"/>
          <w:szCs w:val="24"/>
        </w:rPr>
        <w:t xml:space="preserve"> αυτό θέλω να μου </w:t>
      </w:r>
      <w:r>
        <w:rPr>
          <w:rFonts w:eastAsia="Times New Roman" w:cs="Times New Roman"/>
          <w:szCs w:val="24"/>
        </w:rPr>
        <w:t>πείτε τι σκέφτεται να κάνει το Υ</w:t>
      </w:r>
      <w:r w:rsidRPr="00D97997">
        <w:rPr>
          <w:rFonts w:eastAsia="Times New Roman" w:cs="Times New Roman"/>
          <w:szCs w:val="24"/>
        </w:rPr>
        <w:t xml:space="preserve">πουργείο </w:t>
      </w:r>
      <w:r>
        <w:rPr>
          <w:rFonts w:eastAsia="Times New Roman" w:cs="Times New Roman"/>
          <w:szCs w:val="24"/>
        </w:rPr>
        <w:t>ή</w:t>
      </w:r>
      <w:r w:rsidRPr="00D97997">
        <w:rPr>
          <w:rFonts w:eastAsia="Times New Roman" w:cs="Times New Roman"/>
          <w:szCs w:val="24"/>
        </w:rPr>
        <w:t xml:space="preserve"> τι έ</w:t>
      </w:r>
      <w:r>
        <w:rPr>
          <w:rFonts w:eastAsia="Times New Roman" w:cs="Times New Roman"/>
          <w:szCs w:val="24"/>
        </w:rPr>
        <w:t>χει κάνει το</w:t>
      </w:r>
      <w:r w:rsidRPr="00D97997">
        <w:rPr>
          <w:rFonts w:eastAsia="Times New Roman" w:cs="Times New Roman"/>
          <w:szCs w:val="24"/>
        </w:rPr>
        <w:t xml:space="preserve"> </w:t>
      </w:r>
      <w:r>
        <w:rPr>
          <w:rFonts w:eastAsia="Times New Roman" w:cs="Times New Roman"/>
          <w:szCs w:val="24"/>
        </w:rPr>
        <w:t>Υπουργείο</w:t>
      </w:r>
      <w:r w:rsidRPr="00D97997">
        <w:rPr>
          <w:rFonts w:eastAsia="Times New Roman" w:cs="Times New Roman"/>
          <w:szCs w:val="24"/>
        </w:rPr>
        <w:t xml:space="preserve"> επί του θέματος</w:t>
      </w:r>
      <w:r>
        <w:rPr>
          <w:rFonts w:eastAsia="Times New Roman" w:cs="Times New Roman"/>
          <w:szCs w:val="24"/>
        </w:rPr>
        <w:t>.</w:t>
      </w:r>
      <w:r w:rsidRPr="00D97997">
        <w:rPr>
          <w:rFonts w:eastAsia="Times New Roman" w:cs="Times New Roman"/>
          <w:szCs w:val="24"/>
        </w:rPr>
        <w:t xml:space="preserve"> </w:t>
      </w:r>
    </w:p>
    <w:p w14:paraId="6B14EA5C"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Σας ε</w:t>
      </w:r>
      <w:r w:rsidRPr="00D97997">
        <w:rPr>
          <w:rFonts w:eastAsia="Times New Roman" w:cs="Times New Roman"/>
          <w:szCs w:val="24"/>
        </w:rPr>
        <w:t>υχαριστώ</w:t>
      </w:r>
      <w:r w:rsidRPr="00D97997">
        <w:rPr>
          <w:rFonts w:eastAsia="Times New Roman" w:cs="Times New Roman"/>
          <w:szCs w:val="24"/>
        </w:rPr>
        <w:t xml:space="preserve"> </w:t>
      </w:r>
      <w:r>
        <w:rPr>
          <w:rFonts w:eastAsia="Times New Roman" w:cs="Times New Roman"/>
          <w:szCs w:val="24"/>
        </w:rPr>
        <w:t xml:space="preserve">πολύ. </w:t>
      </w:r>
    </w:p>
    <w:p w14:paraId="6B14EA5D"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κυρία Υφυπουργέ, έχετε τον λόγο.</w:t>
      </w:r>
    </w:p>
    <w:p w14:paraId="6B14EA5E"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b/>
          <w:szCs w:val="24"/>
        </w:rPr>
        <w:t xml:space="preserve">ΟΛΥΜΠΙΑ ΤΕΛΙΓΙΟΡΙΔΟΥ (Υφυπουργός Αγροτικής Ανάπτυξης και Τροφίμων): </w:t>
      </w:r>
      <w:r>
        <w:rPr>
          <w:rFonts w:eastAsia="Times New Roman" w:cs="Times New Roman"/>
          <w:szCs w:val="24"/>
        </w:rPr>
        <w:t>Σας ευχαριστώ, κύριε Π</w:t>
      </w:r>
      <w:r w:rsidRPr="00D97997">
        <w:rPr>
          <w:rFonts w:eastAsia="Times New Roman" w:cs="Times New Roman"/>
          <w:szCs w:val="24"/>
        </w:rPr>
        <w:t>ρόεδρε</w:t>
      </w:r>
      <w:r>
        <w:rPr>
          <w:rFonts w:eastAsia="Times New Roman" w:cs="Times New Roman"/>
          <w:szCs w:val="24"/>
        </w:rPr>
        <w:t>.</w:t>
      </w:r>
      <w:r w:rsidRPr="00D97997">
        <w:rPr>
          <w:rFonts w:eastAsia="Times New Roman" w:cs="Times New Roman"/>
          <w:szCs w:val="24"/>
        </w:rPr>
        <w:t xml:space="preserve"> </w:t>
      </w:r>
    </w:p>
    <w:p w14:paraId="6B14EA5F" w14:textId="77777777" w:rsidR="004965E6" w:rsidRDefault="004D430C">
      <w:pPr>
        <w:spacing w:line="600" w:lineRule="auto"/>
        <w:ind w:firstLine="720"/>
        <w:contextualSpacing/>
        <w:jc w:val="both"/>
        <w:rPr>
          <w:rFonts w:eastAsia="Times New Roman" w:cs="Times New Roman"/>
          <w:szCs w:val="24"/>
        </w:rPr>
      </w:pPr>
      <w:r w:rsidRPr="00D97997">
        <w:rPr>
          <w:rFonts w:eastAsia="Times New Roman" w:cs="Times New Roman"/>
          <w:szCs w:val="24"/>
        </w:rPr>
        <w:t>Αγαπητέ συνάδελφε</w:t>
      </w:r>
      <w:r>
        <w:rPr>
          <w:rFonts w:eastAsia="Times New Roman" w:cs="Times New Roman"/>
          <w:szCs w:val="24"/>
        </w:rPr>
        <w:t>, εκ</w:t>
      </w:r>
      <w:r w:rsidRPr="00D97997">
        <w:rPr>
          <w:rFonts w:eastAsia="Times New Roman" w:cs="Times New Roman"/>
          <w:szCs w:val="24"/>
        </w:rPr>
        <w:t xml:space="preserve"> προοιμίου </w:t>
      </w:r>
      <w:r>
        <w:rPr>
          <w:rFonts w:eastAsia="Times New Roman" w:cs="Times New Roman"/>
          <w:szCs w:val="24"/>
        </w:rPr>
        <w:t>να πω ότι το ερώτημά σας θίγει πραγματικά</w:t>
      </w:r>
      <w:r w:rsidRPr="00D97997">
        <w:rPr>
          <w:rFonts w:eastAsia="Times New Roman" w:cs="Times New Roman"/>
          <w:szCs w:val="24"/>
        </w:rPr>
        <w:t xml:space="preserve"> </w:t>
      </w:r>
      <w:r>
        <w:rPr>
          <w:rFonts w:eastAsia="Times New Roman" w:cs="Times New Roman"/>
          <w:szCs w:val="24"/>
        </w:rPr>
        <w:t>έ</w:t>
      </w:r>
      <w:r>
        <w:rPr>
          <w:rFonts w:eastAsia="Times New Roman" w:cs="Times New Roman"/>
          <w:szCs w:val="24"/>
        </w:rPr>
        <w:t xml:space="preserve">να </w:t>
      </w:r>
      <w:r w:rsidRPr="00D97997">
        <w:rPr>
          <w:rFonts w:eastAsia="Times New Roman" w:cs="Times New Roman"/>
          <w:szCs w:val="24"/>
        </w:rPr>
        <w:t>πρόβλημα</w:t>
      </w:r>
      <w:r>
        <w:rPr>
          <w:rFonts w:eastAsia="Times New Roman" w:cs="Times New Roman"/>
          <w:szCs w:val="24"/>
        </w:rPr>
        <w:t>,</w:t>
      </w:r>
      <w:r w:rsidRPr="00D97997">
        <w:rPr>
          <w:rFonts w:eastAsia="Times New Roman" w:cs="Times New Roman"/>
          <w:szCs w:val="24"/>
        </w:rPr>
        <w:t xml:space="preserve"> που δημιουργήθηκε το 2017 και στο οποίο έχουμε την υποχρέωση να δώσουμε λύση</w:t>
      </w:r>
      <w:r>
        <w:rPr>
          <w:rFonts w:eastAsia="Times New Roman" w:cs="Times New Roman"/>
          <w:szCs w:val="24"/>
        </w:rPr>
        <w:t>,</w:t>
      </w:r>
      <w:r w:rsidRPr="00D97997">
        <w:rPr>
          <w:rFonts w:eastAsia="Times New Roman" w:cs="Times New Roman"/>
          <w:szCs w:val="24"/>
        </w:rPr>
        <w:t xml:space="preserve"> κάτι που έχουμε κάνει</w:t>
      </w:r>
      <w:r>
        <w:rPr>
          <w:rFonts w:eastAsia="Times New Roman" w:cs="Times New Roman"/>
          <w:szCs w:val="24"/>
        </w:rPr>
        <w:t>.</w:t>
      </w:r>
    </w:p>
    <w:p w14:paraId="6B14EA60"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Ν</w:t>
      </w:r>
      <w:r w:rsidRPr="00D97997">
        <w:rPr>
          <w:rFonts w:eastAsia="Times New Roman" w:cs="Times New Roman"/>
          <w:szCs w:val="24"/>
        </w:rPr>
        <w:t xml:space="preserve">α πω αρχικά </w:t>
      </w:r>
      <w:r>
        <w:rPr>
          <w:rFonts w:eastAsia="Times New Roman" w:cs="Times New Roman"/>
          <w:szCs w:val="24"/>
        </w:rPr>
        <w:t>-</w:t>
      </w:r>
      <w:r w:rsidRPr="00D97997">
        <w:rPr>
          <w:rFonts w:eastAsia="Times New Roman" w:cs="Times New Roman"/>
          <w:szCs w:val="24"/>
        </w:rPr>
        <w:t>όπως και εσείς τονίσατε</w:t>
      </w:r>
      <w:r>
        <w:rPr>
          <w:rFonts w:eastAsia="Times New Roman" w:cs="Times New Roman"/>
          <w:szCs w:val="24"/>
        </w:rPr>
        <w:t>-</w:t>
      </w:r>
      <w:r w:rsidRPr="00D97997">
        <w:rPr>
          <w:rFonts w:eastAsia="Times New Roman" w:cs="Times New Roman"/>
          <w:szCs w:val="24"/>
        </w:rPr>
        <w:t xml:space="preserve"> ό</w:t>
      </w:r>
      <w:r>
        <w:rPr>
          <w:rFonts w:eastAsia="Times New Roman" w:cs="Times New Roman"/>
          <w:szCs w:val="24"/>
        </w:rPr>
        <w:t>τι η επιλογή της δικής μας Κ</w:t>
      </w:r>
      <w:r w:rsidRPr="00D97997">
        <w:rPr>
          <w:rFonts w:eastAsia="Times New Roman" w:cs="Times New Roman"/>
          <w:szCs w:val="24"/>
        </w:rPr>
        <w:t>υβέρνησης είναι να παρέχει κάθε δυνατή βοήθεια στους παραγωγούς των μικρών</w:t>
      </w:r>
      <w:r w:rsidRPr="00D97997">
        <w:rPr>
          <w:rFonts w:eastAsia="Times New Roman" w:cs="Times New Roman"/>
          <w:szCs w:val="24"/>
        </w:rPr>
        <w:t xml:space="preserve"> εκμεταλλεύσεων</w:t>
      </w:r>
      <w:r>
        <w:rPr>
          <w:rFonts w:eastAsia="Times New Roman" w:cs="Times New Roman"/>
          <w:szCs w:val="24"/>
        </w:rPr>
        <w:t>,</w:t>
      </w:r>
      <w:r w:rsidRPr="00D97997">
        <w:rPr>
          <w:rFonts w:eastAsia="Times New Roman" w:cs="Times New Roman"/>
          <w:szCs w:val="24"/>
        </w:rPr>
        <w:t xml:space="preserve"> ώστε το παραγόμενο προϊόν τους να έχει υψηλή προστιθέμενη </w:t>
      </w:r>
      <w:r>
        <w:rPr>
          <w:rFonts w:eastAsia="Times New Roman" w:cs="Times New Roman"/>
          <w:szCs w:val="24"/>
        </w:rPr>
        <w:t xml:space="preserve">αξία και να </w:t>
      </w:r>
      <w:r>
        <w:rPr>
          <w:rFonts w:eastAsia="Times New Roman" w:cs="Times New Roman"/>
          <w:szCs w:val="24"/>
        </w:rPr>
        <w:lastRenderedPageBreak/>
        <w:t>δίνεται έτσι μια</w:t>
      </w:r>
      <w:r w:rsidRPr="00D97997">
        <w:rPr>
          <w:rFonts w:eastAsia="Times New Roman" w:cs="Times New Roman"/>
          <w:szCs w:val="24"/>
        </w:rPr>
        <w:t xml:space="preserve"> ουσιαστική βοήθεια για την ενίσχυση του εισοδήματός </w:t>
      </w:r>
      <w:r>
        <w:rPr>
          <w:rFonts w:eastAsia="Times New Roman" w:cs="Times New Roman"/>
          <w:szCs w:val="24"/>
        </w:rPr>
        <w:t>τους. Γ</w:t>
      </w:r>
      <w:r w:rsidRPr="00D97997">
        <w:rPr>
          <w:rFonts w:eastAsia="Times New Roman" w:cs="Times New Roman"/>
          <w:szCs w:val="24"/>
        </w:rPr>
        <w:t>ια το</w:t>
      </w:r>
      <w:r>
        <w:rPr>
          <w:rFonts w:eastAsia="Times New Roman" w:cs="Times New Roman"/>
          <w:szCs w:val="24"/>
        </w:rPr>
        <w:t>ν</w:t>
      </w:r>
      <w:r w:rsidRPr="00D97997">
        <w:rPr>
          <w:rFonts w:eastAsia="Times New Roman" w:cs="Times New Roman"/>
          <w:szCs w:val="24"/>
        </w:rPr>
        <w:t xml:space="preserve"> λόγο αυτό το 2015 εκδόθηκε </w:t>
      </w:r>
      <w:r>
        <w:rPr>
          <w:rFonts w:eastAsia="Times New Roman" w:cs="Times New Roman"/>
          <w:szCs w:val="24"/>
        </w:rPr>
        <w:t xml:space="preserve">η </w:t>
      </w:r>
      <w:r w:rsidRPr="00D97997">
        <w:rPr>
          <w:rFonts w:eastAsia="Times New Roman" w:cs="Times New Roman"/>
          <w:szCs w:val="24"/>
        </w:rPr>
        <w:t>υπουργική απόφαση 4912</w:t>
      </w:r>
      <w:r>
        <w:rPr>
          <w:rFonts w:eastAsia="Times New Roman" w:cs="Times New Roman"/>
          <w:szCs w:val="24"/>
        </w:rPr>
        <w:t>,</w:t>
      </w:r>
      <w:r w:rsidRPr="00D97997">
        <w:rPr>
          <w:rFonts w:eastAsia="Times New Roman" w:cs="Times New Roman"/>
          <w:szCs w:val="24"/>
        </w:rPr>
        <w:t xml:space="preserve"> με την οποία προσδιορίζεται η απλοποίηση τη</w:t>
      </w:r>
      <w:r>
        <w:rPr>
          <w:rFonts w:eastAsia="Times New Roman" w:cs="Times New Roman"/>
          <w:szCs w:val="24"/>
        </w:rPr>
        <w:t xml:space="preserve">ς διαδικασίας υποβολής αίτησης </w:t>
      </w:r>
      <w:r w:rsidRPr="00D97997">
        <w:rPr>
          <w:rFonts w:eastAsia="Times New Roman" w:cs="Times New Roman"/>
          <w:szCs w:val="24"/>
        </w:rPr>
        <w:t>και εγγραφή</w:t>
      </w:r>
      <w:r>
        <w:rPr>
          <w:rFonts w:eastAsia="Times New Roman" w:cs="Times New Roman"/>
          <w:szCs w:val="24"/>
        </w:rPr>
        <w:t xml:space="preserve">ς στο </w:t>
      </w:r>
      <w:r>
        <w:rPr>
          <w:rFonts w:eastAsia="Times New Roman" w:cs="Times New Roman"/>
          <w:szCs w:val="24"/>
        </w:rPr>
        <w:t xml:space="preserve">μητρώο </w:t>
      </w:r>
      <w:r>
        <w:rPr>
          <w:rFonts w:eastAsia="Times New Roman" w:cs="Times New Roman"/>
          <w:szCs w:val="24"/>
        </w:rPr>
        <w:t>ΚΗΜΟ</w:t>
      </w:r>
      <w:r w:rsidRPr="00D97997">
        <w:rPr>
          <w:rFonts w:eastAsia="Times New Roman" w:cs="Times New Roman"/>
          <w:szCs w:val="24"/>
        </w:rPr>
        <w:t xml:space="preserve"> και όλες οι λεπτομέρειες για την οι</w:t>
      </w:r>
      <w:r>
        <w:rPr>
          <w:rFonts w:eastAsia="Times New Roman" w:cs="Times New Roman"/>
          <w:szCs w:val="24"/>
        </w:rPr>
        <w:t>κοτεχνική π</w:t>
      </w:r>
      <w:r w:rsidRPr="00D97997">
        <w:rPr>
          <w:rFonts w:eastAsia="Times New Roman" w:cs="Times New Roman"/>
          <w:szCs w:val="24"/>
        </w:rPr>
        <w:t>αρασκευή</w:t>
      </w:r>
      <w:r>
        <w:rPr>
          <w:rFonts w:eastAsia="Times New Roman" w:cs="Times New Roman"/>
          <w:szCs w:val="24"/>
        </w:rPr>
        <w:t>.</w:t>
      </w:r>
    </w:p>
    <w:p w14:paraId="6B14EA61"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Τ</w:t>
      </w:r>
      <w:r w:rsidRPr="00D97997">
        <w:rPr>
          <w:rFonts w:eastAsia="Times New Roman" w:cs="Times New Roman"/>
          <w:szCs w:val="24"/>
        </w:rPr>
        <w:t>ο πρόβλημα που προέκυψε με την απόφαση 1438 του 2017 και συγκεκριμένα</w:t>
      </w:r>
      <w:r>
        <w:rPr>
          <w:rFonts w:eastAsia="Times New Roman" w:cs="Times New Roman"/>
          <w:szCs w:val="24"/>
        </w:rPr>
        <w:t xml:space="preserve"> με τη</w:t>
      </w:r>
      <w:r w:rsidRPr="00D97997">
        <w:rPr>
          <w:rFonts w:eastAsia="Times New Roman" w:cs="Times New Roman"/>
          <w:szCs w:val="24"/>
        </w:rPr>
        <w:t xml:space="preserve"> διατύπωση ότι τα τε</w:t>
      </w:r>
      <w:r w:rsidRPr="00D97997">
        <w:rPr>
          <w:rFonts w:eastAsia="Times New Roman" w:cs="Times New Roman"/>
          <w:szCs w:val="24"/>
        </w:rPr>
        <w:t xml:space="preserve">λικά προϊόντα πωλούνται λιανικώς στα σημεία διάθεσης από τους </w:t>
      </w:r>
      <w:r>
        <w:rPr>
          <w:rFonts w:eastAsia="Times New Roman" w:cs="Times New Roman"/>
          <w:szCs w:val="24"/>
        </w:rPr>
        <w:t xml:space="preserve">ίδιους, </w:t>
      </w:r>
      <w:r w:rsidRPr="00D97997">
        <w:rPr>
          <w:rFonts w:eastAsia="Times New Roman" w:cs="Times New Roman"/>
          <w:szCs w:val="24"/>
        </w:rPr>
        <w:t>θέλω να σας ενημερώσω ότι ήδη επιλύθηκε</w:t>
      </w:r>
      <w:r>
        <w:rPr>
          <w:rFonts w:eastAsia="Times New Roman" w:cs="Times New Roman"/>
          <w:szCs w:val="24"/>
        </w:rPr>
        <w:t>. Ή</w:t>
      </w:r>
      <w:r w:rsidRPr="00D97997">
        <w:rPr>
          <w:rFonts w:eastAsia="Times New Roman" w:cs="Times New Roman"/>
          <w:szCs w:val="24"/>
        </w:rPr>
        <w:t>δη έχουμε προχωρήσει στην κατ</w:t>
      </w:r>
      <w:r>
        <w:rPr>
          <w:rFonts w:eastAsia="Times New Roman" w:cs="Times New Roman"/>
          <w:szCs w:val="24"/>
        </w:rPr>
        <w:t xml:space="preserve">άργηση της υποπερίπτωσης </w:t>
      </w:r>
      <w:proofErr w:type="spellStart"/>
      <w:r>
        <w:rPr>
          <w:rFonts w:eastAsia="Times New Roman" w:cs="Times New Roman"/>
          <w:szCs w:val="24"/>
        </w:rPr>
        <w:t>γγ</w:t>
      </w:r>
      <w:proofErr w:type="spellEnd"/>
      <w:r>
        <w:rPr>
          <w:rFonts w:eastAsia="Times New Roman" w:cs="Times New Roman"/>
          <w:szCs w:val="24"/>
        </w:rPr>
        <w:t>΄, της περίπτωσης ε΄,</w:t>
      </w:r>
      <w:r w:rsidRPr="00D97997">
        <w:rPr>
          <w:rFonts w:eastAsia="Times New Roman" w:cs="Times New Roman"/>
          <w:szCs w:val="24"/>
        </w:rPr>
        <w:t xml:space="preserve"> της παραγράφου 1</w:t>
      </w:r>
      <w:r>
        <w:rPr>
          <w:rFonts w:eastAsia="Times New Roman" w:cs="Times New Roman"/>
          <w:szCs w:val="24"/>
        </w:rPr>
        <w:t>,</w:t>
      </w:r>
      <w:r w:rsidRPr="00D97997">
        <w:rPr>
          <w:rFonts w:eastAsia="Times New Roman" w:cs="Times New Roman"/>
          <w:szCs w:val="24"/>
        </w:rPr>
        <w:t xml:space="preserve"> του άρθρου 7</w:t>
      </w:r>
      <w:r>
        <w:rPr>
          <w:rFonts w:eastAsia="Times New Roman" w:cs="Times New Roman"/>
          <w:szCs w:val="24"/>
        </w:rPr>
        <w:t xml:space="preserve"> </w:t>
      </w:r>
      <w:r w:rsidRPr="00D97997">
        <w:rPr>
          <w:rFonts w:eastAsia="Times New Roman" w:cs="Times New Roman"/>
          <w:szCs w:val="24"/>
        </w:rPr>
        <w:t>της συγκεκριμένης απόφασης</w:t>
      </w:r>
      <w:r>
        <w:rPr>
          <w:rFonts w:eastAsia="Times New Roman" w:cs="Times New Roman"/>
          <w:szCs w:val="24"/>
        </w:rPr>
        <w:t>,</w:t>
      </w:r>
      <w:r w:rsidRPr="00D97997">
        <w:rPr>
          <w:rFonts w:eastAsia="Times New Roman" w:cs="Times New Roman"/>
          <w:szCs w:val="24"/>
        </w:rPr>
        <w:t xml:space="preserve"> οπότε ν</w:t>
      </w:r>
      <w:r w:rsidRPr="00D97997">
        <w:rPr>
          <w:rFonts w:eastAsia="Times New Roman" w:cs="Times New Roman"/>
          <w:szCs w:val="24"/>
        </w:rPr>
        <w:t>ομίζω ότι δεν τίθεται πλέον αυτό το πρόβλημα</w:t>
      </w:r>
      <w:r>
        <w:rPr>
          <w:rFonts w:eastAsia="Times New Roman" w:cs="Times New Roman"/>
          <w:szCs w:val="24"/>
        </w:rPr>
        <w:t>.</w:t>
      </w:r>
    </w:p>
    <w:p w14:paraId="6B14EA62"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Ε</w:t>
      </w:r>
      <w:r w:rsidRPr="00D97997">
        <w:rPr>
          <w:rFonts w:eastAsia="Times New Roman" w:cs="Times New Roman"/>
          <w:szCs w:val="24"/>
        </w:rPr>
        <w:t>πιπρόσθετα να σας πω</w:t>
      </w:r>
      <w:r>
        <w:rPr>
          <w:rFonts w:eastAsia="Times New Roman" w:cs="Times New Roman"/>
          <w:szCs w:val="24"/>
        </w:rPr>
        <w:t xml:space="preserve"> ότι για τη βοήθεια των </w:t>
      </w:r>
      <w:proofErr w:type="spellStart"/>
      <w:r>
        <w:rPr>
          <w:rFonts w:eastAsia="Times New Roman" w:cs="Times New Roman"/>
          <w:szCs w:val="24"/>
        </w:rPr>
        <w:t>οι</w:t>
      </w:r>
      <w:r w:rsidRPr="00D97997">
        <w:rPr>
          <w:rFonts w:eastAsia="Times New Roman" w:cs="Times New Roman"/>
          <w:szCs w:val="24"/>
        </w:rPr>
        <w:t>κο</w:t>
      </w:r>
      <w:r>
        <w:rPr>
          <w:rFonts w:eastAsia="Times New Roman" w:cs="Times New Roman"/>
          <w:szCs w:val="24"/>
        </w:rPr>
        <w:t>τ</w:t>
      </w:r>
      <w:r w:rsidRPr="00D97997">
        <w:rPr>
          <w:rFonts w:eastAsia="Times New Roman" w:cs="Times New Roman"/>
          <w:szCs w:val="24"/>
        </w:rPr>
        <w:t>εχνών</w:t>
      </w:r>
      <w:proofErr w:type="spellEnd"/>
      <w:r>
        <w:rPr>
          <w:rFonts w:eastAsia="Times New Roman" w:cs="Times New Roman"/>
          <w:szCs w:val="24"/>
        </w:rPr>
        <w:t>,</w:t>
      </w:r>
      <w:r w:rsidRPr="00D97997">
        <w:rPr>
          <w:rFonts w:eastAsia="Times New Roman" w:cs="Times New Roman"/>
          <w:szCs w:val="24"/>
        </w:rPr>
        <w:t xml:space="preserve"> παράλληλα τροποποιούμε το σημείο γ</w:t>
      </w:r>
      <w:r>
        <w:rPr>
          <w:rFonts w:eastAsia="Times New Roman" w:cs="Times New Roman"/>
          <w:szCs w:val="24"/>
        </w:rPr>
        <w:t>΄ της</w:t>
      </w:r>
      <w:r w:rsidRPr="00D97997">
        <w:rPr>
          <w:rFonts w:eastAsia="Times New Roman" w:cs="Times New Roman"/>
          <w:szCs w:val="24"/>
        </w:rPr>
        <w:t xml:space="preserve"> </w:t>
      </w:r>
      <w:r>
        <w:rPr>
          <w:rFonts w:eastAsia="Times New Roman" w:cs="Times New Roman"/>
          <w:szCs w:val="24"/>
        </w:rPr>
        <w:t>παραγράφου 2 της απόφασης 37</w:t>
      </w:r>
      <w:r w:rsidRPr="00D97997">
        <w:rPr>
          <w:rFonts w:eastAsia="Times New Roman" w:cs="Times New Roman"/>
          <w:szCs w:val="24"/>
        </w:rPr>
        <w:t>24 και συγκεκριμένα προσδιορίζουμε τον τρόπο της πώλησης των προϊόντων με δύο σκέλη</w:t>
      </w:r>
      <w:r>
        <w:rPr>
          <w:rFonts w:eastAsia="Times New Roman" w:cs="Times New Roman"/>
          <w:szCs w:val="24"/>
        </w:rPr>
        <w:t xml:space="preserve">, </w:t>
      </w:r>
      <w:r>
        <w:rPr>
          <w:rFonts w:eastAsia="Times New Roman" w:cs="Times New Roman"/>
          <w:szCs w:val="24"/>
        </w:rPr>
        <w:t>είτε άμεσα στον τελικό κ</w:t>
      </w:r>
      <w:r w:rsidRPr="00D97997">
        <w:rPr>
          <w:rFonts w:eastAsia="Times New Roman" w:cs="Times New Roman"/>
          <w:szCs w:val="24"/>
        </w:rPr>
        <w:t xml:space="preserve">αταναλωτή από την κτηνοτροφική εκμετάλλευση ή και στην αγορά που βρίσκεται πλησιέστερα σε αυτήν και μιλάμε για λαϊκή αγορά </w:t>
      </w:r>
      <w:r>
        <w:rPr>
          <w:rFonts w:eastAsia="Times New Roman" w:cs="Times New Roman"/>
          <w:szCs w:val="24"/>
        </w:rPr>
        <w:t>ή</w:t>
      </w:r>
      <w:r w:rsidRPr="00D97997">
        <w:rPr>
          <w:rFonts w:eastAsia="Times New Roman" w:cs="Times New Roman"/>
          <w:szCs w:val="24"/>
        </w:rPr>
        <w:t xml:space="preserve"> αγορά παραγώγων</w:t>
      </w:r>
      <w:r>
        <w:rPr>
          <w:rFonts w:eastAsia="Times New Roman" w:cs="Times New Roman"/>
          <w:szCs w:val="24"/>
        </w:rPr>
        <w:t>. Ο</w:t>
      </w:r>
      <w:r w:rsidRPr="00D97997">
        <w:rPr>
          <w:rFonts w:eastAsia="Times New Roman" w:cs="Times New Roman"/>
          <w:szCs w:val="24"/>
        </w:rPr>
        <w:t xml:space="preserve"> δεύτερος τρόπος</w:t>
      </w:r>
      <w:r>
        <w:rPr>
          <w:rFonts w:eastAsia="Times New Roman" w:cs="Times New Roman"/>
          <w:szCs w:val="24"/>
        </w:rPr>
        <w:t>, με</w:t>
      </w:r>
      <w:r w:rsidRPr="00D97997">
        <w:rPr>
          <w:rFonts w:eastAsia="Times New Roman" w:cs="Times New Roman"/>
          <w:szCs w:val="24"/>
        </w:rPr>
        <w:t xml:space="preserve"> </w:t>
      </w:r>
      <w:r w:rsidRPr="00D97997">
        <w:rPr>
          <w:rFonts w:eastAsia="Times New Roman" w:cs="Times New Roman"/>
          <w:szCs w:val="24"/>
        </w:rPr>
        <w:lastRenderedPageBreak/>
        <w:t>τη δυνατότητα πώλησης σε καταστήματα πώλη</w:t>
      </w:r>
      <w:r>
        <w:rPr>
          <w:rFonts w:eastAsia="Times New Roman" w:cs="Times New Roman"/>
          <w:szCs w:val="24"/>
        </w:rPr>
        <w:t>σης, που προμηθεύουν τον τε</w:t>
      </w:r>
      <w:r>
        <w:rPr>
          <w:rFonts w:eastAsia="Times New Roman" w:cs="Times New Roman"/>
          <w:szCs w:val="24"/>
        </w:rPr>
        <w:t>λικό κ</w:t>
      </w:r>
      <w:r w:rsidRPr="00D97997">
        <w:rPr>
          <w:rFonts w:eastAsia="Times New Roman" w:cs="Times New Roman"/>
          <w:szCs w:val="24"/>
        </w:rPr>
        <w:t>αταναλωτή</w:t>
      </w:r>
      <w:r>
        <w:rPr>
          <w:rFonts w:eastAsia="Times New Roman" w:cs="Times New Roman"/>
          <w:szCs w:val="24"/>
        </w:rPr>
        <w:t xml:space="preserve">. </w:t>
      </w:r>
    </w:p>
    <w:p w14:paraId="6B14EA63"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Κ</w:t>
      </w:r>
      <w:r w:rsidRPr="00D97997">
        <w:rPr>
          <w:rFonts w:eastAsia="Times New Roman" w:cs="Times New Roman"/>
          <w:szCs w:val="24"/>
        </w:rPr>
        <w:t>αι μάλιστα</w:t>
      </w:r>
      <w:r>
        <w:rPr>
          <w:rFonts w:eastAsia="Times New Roman" w:cs="Times New Roman"/>
          <w:szCs w:val="24"/>
        </w:rPr>
        <w:t>,</w:t>
      </w:r>
      <w:r w:rsidRPr="00D97997">
        <w:rPr>
          <w:rFonts w:eastAsia="Times New Roman" w:cs="Times New Roman"/>
          <w:szCs w:val="24"/>
        </w:rPr>
        <w:t xml:space="preserve"> σε αυτό το σημείο να σας πω ότι αυτό προσδιορίζεται σε καταστήματα και εντός της περιφερειακής ενότητας</w:t>
      </w:r>
      <w:r>
        <w:rPr>
          <w:rFonts w:eastAsia="Times New Roman" w:cs="Times New Roman"/>
          <w:szCs w:val="24"/>
        </w:rPr>
        <w:t>,</w:t>
      </w:r>
      <w:r w:rsidRPr="00D97997">
        <w:rPr>
          <w:rFonts w:eastAsia="Times New Roman" w:cs="Times New Roman"/>
          <w:szCs w:val="24"/>
        </w:rPr>
        <w:t xml:space="preserve"> στην οποία υπάγεται η έδρα του αγροκτήματος</w:t>
      </w:r>
      <w:r>
        <w:rPr>
          <w:rFonts w:eastAsia="Times New Roman" w:cs="Times New Roman"/>
          <w:szCs w:val="24"/>
        </w:rPr>
        <w:t>,</w:t>
      </w:r>
      <w:r w:rsidRPr="00D97997">
        <w:rPr>
          <w:rFonts w:eastAsia="Times New Roman" w:cs="Times New Roman"/>
          <w:szCs w:val="24"/>
        </w:rPr>
        <w:t xml:space="preserve"> αλλά και σε όμορες περιφερειακές ενότητες</w:t>
      </w:r>
      <w:r>
        <w:rPr>
          <w:rFonts w:eastAsia="Times New Roman" w:cs="Times New Roman"/>
          <w:szCs w:val="24"/>
        </w:rPr>
        <w:t>,</w:t>
      </w:r>
      <w:r w:rsidRPr="00D97997">
        <w:rPr>
          <w:rFonts w:eastAsia="Times New Roman" w:cs="Times New Roman"/>
          <w:szCs w:val="24"/>
        </w:rPr>
        <w:t xml:space="preserve"> διευρύνοντας έτσι λίγο την τοπικ</w:t>
      </w:r>
      <w:r w:rsidRPr="00D97997">
        <w:rPr>
          <w:rFonts w:eastAsia="Times New Roman" w:cs="Times New Roman"/>
          <w:szCs w:val="24"/>
        </w:rPr>
        <w:t>ή αγορά</w:t>
      </w:r>
      <w:r>
        <w:rPr>
          <w:rFonts w:eastAsia="Times New Roman" w:cs="Times New Roman"/>
          <w:szCs w:val="24"/>
        </w:rPr>
        <w:t xml:space="preserve">, στην οποία ο παραγωγός, ο </w:t>
      </w:r>
      <w:proofErr w:type="spellStart"/>
      <w:r>
        <w:rPr>
          <w:rFonts w:eastAsia="Times New Roman" w:cs="Times New Roman"/>
          <w:szCs w:val="24"/>
        </w:rPr>
        <w:t>οικοτέχνης</w:t>
      </w:r>
      <w:proofErr w:type="spellEnd"/>
      <w:r>
        <w:rPr>
          <w:rFonts w:eastAsia="Times New Roman" w:cs="Times New Roman"/>
          <w:szCs w:val="24"/>
        </w:rPr>
        <w:t xml:space="preserve"> </w:t>
      </w:r>
      <w:r w:rsidRPr="00D97997">
        <w:rPr>
          <w:rFonts w:eastAsia="Times New Roman" w:cs="Times New Roman"/>
          <w:szCs w:val="24"/>
        </w:rPr>
        <w:t>μπορεί να διαθέτει τα προϊόντα του</w:t>
      </w:r>
      <w:r>
        <w:rPr>
          <w:rFonts w:eastAsia="Times New Roman" w:cs="Times New Roman"/>
          <w:szCs w:val="24"/>
        </w:rPr>
        <w:t>.</w:t>
      </w:r>
      <w:r w:rsidRPr="00D97997">
        <w:rPr>
          <w:rFonts w:eastAsia="Times New Roman" w:cs="Times New Roman"/>
          <w:szCs w:val="24"/>
        </w:rPr>
        <w:t xml:space="preserve"> </w:t>
      </w:r>
    </w:p>
    <w:p w14:paraId="6B14EA64"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Ν</w:t>
      </w:r>
      <w:r w:rsidRPr="00D97997">
        <w:rPr>
          <w:rFonts w:eastAsia="Times New Roman" w:cs="Times New Roman"/>
          <w:szCs w:val="24"/>
        </w:rPr>
        <w:t>ομίζω ότι με τον τρόπο αυτό επιλύεται το πρόβλημα που θέτετε και τα μεταποιημένα προϊόντα της οικοτεχνίας προορίζονται πλέον για άμεση διάθεση στις τοπικές διοργανώσεις</w:t>
      </w:r>
      <w:r>
        <w:rPr>
          <w:rFonts w:eastAsia="Times New Roman" w:cs="Times New Roman"/>
          <w:szCs w:val="24"/>
        </w:rPr>
        <w:t>,</w:t>
      </w:r>
      <w:r w:rsidRPr="00D97997">
        <w:rPr>
          <w:rFonts w:eastAsia="Times New Roman" w:cs="Times New Roman"/>
          <w:szCs w:val="24"/>
        </w:rPr>
        <w:t xml:space="preserve"> στ</w:t>
      </w:r>
      <w:r w:rsidRPr="00D97997">
        <w:rPr>
          <w:rFonts w:eastAsia="Times New Roman" w:cs="Times New Roman"/>
          <w:szCs w:val="24"/>
        </w:rPr>
        <w:t>ις τοπικές λαϊκές αγορές</w:t>
      </w:r>
      <w:r>
        <w:rPr>
          <w:rFonts w:eastAsia="Times New Roman" w:cs="Times New Roman"/>
          <w:szCs w:val="24"/>
        </w:rPr>
        <w:t>,</w:t>
      </w:r>
      <w:r w:rsidRPr="00D97997">
        <w:rPr>
          <w:rFonts w:eastAsia="Times New Roman" w:cs="Times New Roman"/>
          <w:szCs w:val="24"/>
        </w:rPr>
        <w:t xml:space="preserve"> σε αγορές παραγώγων</w:t>
      </w:r>
      <w:r>
        <w:rPr>
          <w:rFonts w:eastAsia="Times New Roman" w:cs="Times New Roman"/>
          <w:szCs w:val="24"/>
        </w:rPr>
        <w:t>,</w:t>
      </w:r>
      <w:r w:rsidRPr="00D97997">
        <w:rPr>
          <w:rFonts w:eastAsia="Times New Roman" w:cs="Times New Roman"/>
          <w:szCs w:val="24"/>
        </w:rPr>
        <w:t xml:space="preserve"> όπου αυτές λειτουργούν</w:t>
      </w:r>
      <w:r>
        <w:rPr>
          <w:rFonts w:eastAsia="Times New Roman" w:cs="Times New Roman"/>
          <w:szCs w:val="24"/>
        </w:rPr>
        <w:t>,</w:t>
      </w:r>
      <w:r w:rsidRPr="00D97997">
        <w:rPr>
          <w:rFonts w:eastAsia="Times New Roman" w:cs="Times New Roman"/>
          <w:szCs w:val="24"/>
        </w:rPr>
        <w:t xml:space="preserve"> σε επιχειρήσεις λιανικού </w:t>
      </w:r>
      <w:r>
        <w:rPr>
          <w:rFonts w:eastAsia="Times New Roman" w:cs="Times New Roman"/>
          <w:szCs w:val="24"/>
        </w:rPr>
        <w:t>ε</w:t>
      </w:r>
      <w:r w:rsidRPr="00D97997">
        <w:rPr>
          <w:rFonts w:eastAsia="Times New Roman" w:cs="Times New Roman"/>
          <w:szCs w:val="24"/>
        </w:rPr>
        <w:t>μπορίου και σε επιχειρήσεις μαζικής εστίασης της τοπικής αγοράς</w:t>
      </w:r>
      <w:r>
        <w:rPr>
          <w:rFonts w:eastAsia="Times New Roman" w:cs="Times New Roman"/>
          <w:szCs w:val="24"/>
        </w:rPr>
        <w:t>.</w:t>
      </w:r>
    </w:p>
    <w:p w14:paraId="6B14EA65"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Θα</w:t>
      </w:r>
      <w:r w:rsidRPr="00D97997">
        <w:rPr>
          <w:rFonts w:eastAsia="Times New Roman" w:cs="Times New Roman"/>
          <w:szCs w:val="24"/>
        </w:rPr>
        <w:t xml:space="preserve"> έλεγα</w:t>
      </w:r>
      <w:r>
        <w:rPr>
          <w:rFonts w:eastAsia="Times New Roman" w:cs="Times New Roman"/>
          <w:szCs w:val="24"/>
        </w:rPr>
        <w:t>, λ</w:t>
      </w:r>
      <w:r w:rsidRPr="00D97997">
        <w:rPr>
          <w:rFonts w:eastAsia="Times New Roman" w:cs="Times New Roman"/>
          <w:szCs w:val="24"/>
        </w:rPr>
        <w:t>οιπόν</w:t>
      </w:r>
      <w:r>
        <w:rPr>
          <w:rFonts w:eastAsia="Times New Roman" w:cs="Times New Roman"/>
          <w:szCs w:val="24"/>
        </w:rPr>
        <w:t>,</w:t>
      </w:r>
      <w:r w:rsidRPr="00D97997">
        <w:rPr>
          <w:rFonts w:eastAsia="Times New Roman" w:cs="Times New Roman"/>
          <w:szCs w:val="24"/>
        </w:rPr>
        <w:t xml:space="preserve"> εν κατακλείδι ότι για πολύ λίγες μέρες</w:t>
      </w:r>
      <w:r>
        <w:rPr>
          <w:rFonts w:eastAsia="Times New Roman" w:cs="Times New Roman"/>
          <w:szCs w:val="24"/>
        </w:rPr>
        <w:t>, αν όχι ώρ</w:t>
      </w:r>
      <w:r w:rsidRPr="00D97997">
        <w:rPr>
          <w:rFonts w:eastAsia="Times New Roman" w:cs="Times New Roman"/>
          <w:szCs w:val="24"/>
        </w:rPr>
        <w:t>ες</w:t>
      </w:r>
      <w:r>
        <w:rPr>
          <w:rFonts w:eastAsia="Times New Roman" w:cs="Times New Roman"/>
          <w:szCs w:val="24"/>
        </w:rPr>
        <w:t>,</w:t>
      </w:r>
      <w:r w:rsidRPr="00D97997">
        <w:rPr>
          <w:rFonts w:eastAsia="Times New Roman" w:cs="Times New Roman"/>
          <w:szCs w:val="24"/>
        </w:rPr>
        <w:t xml:space="preserve"> </w:t>
      </w:r>
      <w:r>
        <w:rPr>
          <w:rFonts w:eastAsia="Times New Roman" w:cs="Times New Roman"/>
          <w:szCs w:val="24"/>
        </w:rPr>
        <w:t xml:space="preserve">η ερώτησή </w:t>
      </w:r>
      <w:r w:rsidRPr="00D97997">
        <w:rPr>
          <w:rFonts w:eastAsia="Times New Roman" w:cs="Times New Roman"/>
          <w:szCs w:val="24"/>
        </w:rPr>
        <w:t xml:space="preserve">σας πρόλαβε </w:t>
      </w:r>
      <w:r w:rsidRPr="00D97997">
        <w:rPr>
          <w:rFonts w:eastAsia="Times New Roman" w:cs="Times New Roman"/>
          <w:szCs w:val="24"/>
        </w:rPr>
        <w:t>την επίλυση του προβλήματος</w:t>
      </w:r>
      <w:r>
        <w:rPr>
          <w:rFonts w:eastAsia="Times New Roman" w:cs="Times New Roman"/>
          <w:szCs w:val="24"/>
        </w:rPr>
        <w:t>.</w:t>
      </w:r>
    </w:p>
    <w:p w14:paraId="6B14EA66"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Σας</w:t>
      </w:r>
      <w:r w:rsidRPr="00D97997">
        <w:rPr>
          <w:rFonts w:eastAsia="Times New Roman" w:cs="Times New Roman"/>
          <w:szCs w:val="24"/>
        </w:rPr>
        <w:t xml:space="preserve"> ευχαριστώ</w:t>
      </w:r>
      <w:r>
        <w:rPr>
          <w:rFonts w:eastAsia="Times New Roman" w:cs="Times New Roman"/>
          <w:szCs w:val="24"/>
        </w:rPr>
        <w:t>.</w:t>
      </w:r>
    </w:p>
    <w:p w14:paraId="6B14EA67"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Μανιέ</w:t>
      </w:r>
      <w:proofErr w:type="spellEnd"/>
      <w:r>
        <w:rPr>
          <w:rFonts w:eastAsia="Times New Roman" w:cs="Times New Roman"/>
          <w:szCs w:val="24"/>
        </w:rPr>
        <w:t>, έχετε τον λόγο.</w:t>
      </w:r>
    </w:p>
    <w:p w14:paraId="6B14EA68"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ΜΑΝΙΟΣ: </w:t>
      </w:r>
      <w:r>
        <w:rPr>
          <w:rFonts w:eastAsia="Times New Roman" w:cs="Times New Roman"/>
          <w:szCs w:val="24"/>
        </w:rPr>
        <w:t xml:space="preserve">Κυρία Υπουργέ, </w:t>
      </w:r>
      <w:r w:rsidRPr="00D97997">
        <w:rPr>
          <w:rFonts w:eastAsia="Times New Roman" w:cs="Times New Roman"/>
          <w:szCs w:val="24"/>
        </w:rPr>
        <w:t>οφείλω να εκφράσω την ικανοποίηση μου εκ</w:t>
      </w:r>
      <w:r>
        <w:rPr>
          <w:rFonts w:eastAsia="Times New Roman" w:cs="Times New Roman"/>
          <w:szCs w:val="24"/>
        </w:rPr>
        <w:t xml:space="preserve"> μέρους των</w:t>
      </w:r>
      <w:r w:rsidRPr="00D97997">
        <w:rPr>
          <w:rFonts w:eastAsia="Times New Roman" w:cs="Times New Roman"/>
          <w:szCs w:val="24"/>
        </w:rPr>
        <w:t xml:space="preserve"> κτηνοτρ</w:t>
      </w:r>
      <w:r>
        <w:rPr>
          <w:rFonts w:eastAsia="Times New Roman" w:cs="Times New Roman"/>
          <w:szCs w:val="24"/>
        </w:rPr>
        <w:t>όφων των Κυκλάδων ότι</w:t>
      </w:r>
      <w:r w:rsidRPr="00D97997">
        <w:rPr>
          <w:rFonts w:eastAsia="Times New Roman" w:cs="Times New Roman"/>
          <w:szCs w:val="24"/>
        </w:rPr>
        <w:t xml:space="preserve"> λύθηκε αυτό το πρόβλημα</w:t>
      </w:r>
      <w:r>
        <w:rPr>
          <w:rFonts w:eastAsia="Times New Roman" w:cs="Times New Roman"/>
          <w:szCs w:val="24"/>
        </w:rPr>
        <w:t xml:space="preserve">. </w:t>
      </w:r>
    </w:p>
    <w:p w14:paraId="6B14EA69" w14:textId="77777777" w:rsidR="004965E6" w:rsidRDefault="004D430C">
      <w:pPr>
        <w:spacing w:line="600" w:lineRule="auto"/>
        <w:ind w:firstLine="720"/>
        <w:contextualSpacing/>
        <w:jc w:val="both"/>
        <w:rPr>
          <w:rFonts w:eastAsia="Times New Roman" w:cs="Times New Roman"/>
          <w:b/>
          <w:szCs w:val="24"/>
        </w:rPr>
      </w:pPr>
      <w:r>
        <w:rPr>
          <w:rFonts w:eastAsia="Times New Roman" w:cs="Times New Roman"/>
          <w:szCs w:val="24"/>
        </w:rPr>
        <w:t>Ε</w:t>
      </w:r>
      <w:r w:rsidRPr="00D97997">
        <w:rPr>
          <w:rFonts w:eastAsia="Times New Roman" w:cs="Times New Roman"/>
          <w:szCs w:val="24"/>
        </w:rPr>
        <w:t xml:space="preserve">πειδή ο χρόνος </w:t>
      </w:r>
      <w:r>
        <w:rPr>
          <w:rFonts w:eastAsia="Times New Roman" w:cs="Times New Roman"/>
          <w:szCs w:val="24"/>
        </w:rPr>
        <w:t>είναι πολύτιμος όπως είπατε, κύριε</w:t>
      </w:r>
      <w:r w:rsidRPr="00D97997">
        <w:rPr>
          <w:rFonts w:eastAsia="Times New Roman" w:cs="Times New Roman"/>
          <w:szCs w:val="24"/>
        </w:rPr>
        <w:t xml:space="preserve"> </w:t>
      </w:r>
      <w:r>
        <w:rPr>
          <w:rFonts w:eastAsia="Times New Roman" w:cs="Times New Roman"/>
          <w:szCs w:val="24"/>
        </w:rPr>
        <w:t>Π</w:t>
      </w:r>
      <w:r w:rsidRPr="00D97997">
        <w:rPr>
          <w:rFonts w:eastAsia="Times New Roman" w:cs="Times New Roman"/>
          <w:szCs w:val="24"/>
        </w:rPr>
        <w:t>ρόεδρε</w:t>
      </w:r>
      <w:r>
        <w:rPr>
          <w:rFonts w:eastAsia="Times New Roman" w:cs="Times New Roman"/>
          <w:szCs w:val="24"/>
        </w:rPr>
        <w:t>,</w:t>
      </w:r>
      <w:r w:rsidRPr="00D97997">
        <w:rPr>
          <w:rFonts w:eastAsia="Times New Roman" w:cs="Times New Roman"/>
          <w:szCs w:val="24"/>
        </w:rPr>
        <w:t xml:space="preserve"> θα πω μόνο </w:t>
      </w:r>
      <w:r>
        <w:rPr>
          <w:rFonts w:eastAsia="Times New Roman" w:cs="Times New Roman"/>
          <w:szCs w:val="24"/>
        </w:rPr>
        <w:t>δυο πράγματα για την οικοτεχνία,</w:t>
      </w:r>
      <w:r w:rsidRPr="00D97997">
        <w:rPr>
          <w:rFonts w:eastAsia="Times New Roman" w:cs="Times New Roman"/>
          <w:szCs w:val="24"/>
        </w:rPr>
        <w:t xml:space="preserve"> γιατί </w:t>
      </w:r>
      <w:r>
        <w:rPr>
          <w:rFonts w:eastAsia="Times New Roman" w:cs="Times New Roman"/>
          <w:szCs w:val="24"/>
        </w:rPr>
        <w:t xml:space="preserve">πρέπει </w:t>
      </w:r>
      <w:r w:rsidRPr="00D97997">
        <w:rPr>
          <w:rFonts w:eastAsia="Times New Roman" w:cs="Times New Roman"/>
          <w:szCs w:val="24"/>
        </w:rPr>
        <w:t>ν</w:t>
      </w:r>
      <w:r>
        <w:rPr>
          <w:rFonts w:eastAsia="Times New Roman" w:cs="Times New Roman"/>
          <w:szCs w:val="24"/>
        </w:rPr>
        <w:t>α την καταλάβουμε και εμείς οι Β</w:t>
      </w:r>
      <w:r w:rsidRPr="00D97997">
        <w:rPr>
          <w:rFonts w:eastAsia="Times New Roman" w:cs="Times New Roman"/>
          <w:szCs w:val="24"/>
        </w:rPr>
        <w:t>ουλευτές και ο λαός</w:t>
      </w:r>
      <w:r>
        <w:rPr>
          <w:rFonts w:eastAsia="Times New Roman" w:cs="Times New Roman"/>
          <w:szCs w:val="24"/>
        </w:rPr>
        <w:t xml:space="preserve">. </w:t>
      </w:r>
    </w:p>
    <w:p w14:paraId="6B14EA6A" w14:textId="77777777" w:rsidR="004965E6" w:rsidRDefault="004D430C">
      <w:pPr>
        <w:spacing w:line="600" w:lineRule="auto"/>
        <w:ind w:firstLine="720"/>
        <w:jc w:val="both"/>
        <w:rPr>
          <w:rFonts w:eastAsia="Times New Roman" w:cs="Times New Roman"/>
          <w:szCs w:val="24"/>
        </w:rPr>
      </w:pPr>
      <w:r w:rsidRPr="004D33C2">
        <w:rPr>
          <w:rFonts w:eastAsia="Times New Roman" w:cs="Times New Roman"/>
          <w:szCs w:val="24"/>
        </w:rPr>
        <w:t>Η οικοτεχνία δίνει τη δυνατότητα στον παραγωγό που παράγει προϊόν</w:t>
      </w:r>
      <w:r>
        <w:rPr>
          <w:rFonts w:eastAsia="Times New Roman" w:cs="Times New Roman"/>
          <w:szCs w:val="24"/>
        </w:rPr>
        <w:t>,</w:t>
      </w:r>
      <w:r w:rsidRPr="004D33C2">
        <w:rPr>
          <w:rFonts w:eastAsia="Times New Roman" w:cs="Times New Roman"/>
          <w:szCs w:val="24"/>
        </w:rPr>
        <w:t xml:space="preserve"> να το διαθέτει τηρ</w:t>
      </w:r>
      <w:r w:rsidRPr="004D33C2">
        <w:rPr>
          <w:rFonts w:eastAsia="Times New Roman" w:cs="Times New Roman"/>
          <w:szCs w:val="24"/>
        </w:rPr>
        <w:t>ώντας τις προδιαγραφές</w:t>
      </w:r>
      <w:r>
        <w:rPr>
          <w:rFonts w:eastAsia="Times New Roman" w:cs="Times New Roman"/>
          <w:szCs w:val="24"/>
        </w:rPr>
        <w:t>,</w:t>
      </w:r>
      <w:r w:rsidRPr="004D33C2">
        <w:rPr>
          <w:rFonts w:eastAsia="Times New Roman" w:cs="Times New Roman"/>
          <w:szCs w:val="24"/>
        </w:rPr>
        <w:t xml:space="preserve"> υγειονομικές και </w:t>
      </w:r>
      <w:r>
        <w:rPr>
          <w:rFonts w:eastAsia="Times New Roman" w:cs="Times New Roman"/>
          <w:szCs w:val="24"/>
        </w:rPr>
        <w:t>άλλες,</w:t>
      </w:r>
      <w:r w:rsidRPr="004D33C2">
        <w:rPr>
          <w:rFonts w:eastAsia="Times New Roman" w:cs="Times New Roman"/>
          <w:szCs w:val="24"/>
        </w:rPr>
        <w:t xml:space="preserve"> της παραγωγής</w:t>
      </w:r>
      <w:r>
        <w:rPr>
          <w:rFonts w:eastAsia="Times New Roman" w:cs="Times New Roman"/>
          <w:szCs w:val="24"/>
        </w:rPr>
        <w:t>.</w:t>
      </w:r>
      <w:r w:rsidRPr="004D33C2">
        <w:rPr>
          <w:rFonts w:eastAsia="Times New Roman" w:cs="Times New Roman"/>
          <w:szCs w:val="24"/>
        </w:rPr>
        <w:t xml:space="preserve"> Δίνει τη δυνατότητα και οδηγεί τους παραγωγούς να εμπορεύονται τα προϊόντα τους μέσα από τους κανονικούς δρόμους της αγοράς και της οικονομίας και όχι ανεξέλεγκτα</w:t>
      </w:r>
      <w:r>
        <w:rPr>
          <w:rFonts w:eastAsia="Times New Roman" w:cs="Times New Roman"/>
          <w:szCs w:val="24"/>
        </w:rPr>
        <w:t>.</w:t>
      </w:r>
      <w:r w:rsidRPr="004D33C2">
        <w:rPr>
          <w:rFonts w:eastAsia="Times New Roman" w:cs="Times New Roman"/>
          <w:szCs w:val="24"/>
        </w:rPr>
        <w:t xml:space="preserve"> Είναι πολύ σημαντικό να κάνου</w:t>
      </w:r>
      <w:r w:rsidRPr="004D33C2">
        <w:rPr>
          <w:rFonts w:eastAsia="Times New Roman" w:cs="Times New Roman"/>
          <w:szCs w:val="24"/>
        </w:rPr>
        <w:t>με αυτό το μεγάλο βήμα που θα απαιτήσει αρκετά χρόνια ακόμα</w:t>
      </w:r>
      <w:r>
        <w:rPr>
          <w:rFonts w:eastAsia="Times New Roman" w:cs="Times New Roman"/>
          <w:szCs w:val="24"/>
        </w:rPr>
        <w:t>.</w:t>
      </w:r>
    </w:p>
    <w:p w14:paraId="6B14EA6B"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sidRPr="004D33C2">
        <w:rPr>
          <w:rFonts w:eastAsia="Times New Roman" w:cs="Times New Roman"/>
          <w:szCs w:val="24"/>
        </w:rPr>
        <w:t xml:space="preserve"> Και χωρίς μεσάζοντες</w:t>
      </w:r>
      <w:r>
        <w:rPr>
          <w:rFonts w:eastAsia="Times New Roman" w:cs="Times New Roman"/>
          <w:szCs w:val="24"/>
        </w:rPr>
        <w:t>.</w:t>
      </w:r>
    </w:p>
    <w:p w14:paraId="6B14EA6C"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ΝΙΚΟΛΑΟΣ ΜΑΝΙΟΣ: </w:t>
      </w:r>
      <w:r>
        <w:rPr>
          <w:rFonts w:eastAsia="Times New Roman" w:cs="Times New Roman"/>
          <w:szCs w:val="24"/>
        </w:rPr>
        <w:t>Δεν είναι μόνο χωρίς μεσάζοντες, είναι ότι</w:t>
      </w:r>
      <w:r w:rsidRPr="004D33C2">
        <w:rPr>
          <w:rFonts w:eastAsia="Times New Roman" w:cs="Times New Roman"/>
          <w:szCs w:val="24"/>
        </w:rPr>
        <w:t xml:space="preserve"> αφού ο κτηνοτρόφο</w:t>
      </w:r>
      <w:r>
        <w:rPr>
          <w:rFonts w:eastAsia="Times New Roman" w:cs="Times New Roman"/>
          <w:szCs w:val="24"/>
        </w:rPr>
        <w:t>ς που φτιάχνει το τυρί, δεν μπορεί</w:t>
      </w:r>
      <w:r w:rsidRPr="004D33C2">
        <w:rPr>
          <w:rFonts w:eastAsia="Times New Roman" w:cs="Times New Roman"/>
          <w:szCs w:val="24"/>
        </w:rPr>
        <w:t xml:space="preserve"> </w:t>
      </w:r>
      <w:r w:rsidRPr="004D33C2">
        <w:rPr>
          <w:rFonts w:eastAsia="Times New Roman" w:cs="Times New Roman"/>
          <w:szCs w:val="24"/>
        </w:rPr>
        <w:lastRenderedPageBreak/>
        <w:t>να το πουλήσει σε έναν εστιά</w:t>
      </w:r>
      <w:r w:rsidRPr="004D33C2">
        <w:rPr>
          <w:rFonts w:eastAsia="Times New Roman" w:cs="Times New Roman"/>
          <w:szCs w:val="24"/>
        </w:rPr>
        <w:t>τορα νομίμως με τα παραστατικά</w:t>
      </w:r>
      <w:r>
        <w:rPr>
          <w:rFonts w:eastAsia="Times New Roman" w:cs="Times New Roman"/>
          <w:szCs w:val="24"/>
        </w:rPr>
        <w:t>,</w:t>
      </w:r>
      <w:r w:rsidRPr="004D33C2">
        <w:rPr>
          <w:rFonts w:eastAsia="Times New Roman" w:cs="Times New Roman"/>
          <w:szCs w:val="24"/>
        </w:rPr>
        <w:t xml:space="preserve"> θα πάει να το πουλήσει στην πλατεία του χωριού κάποια στιγμή που </w:t>
      </w:r>
      <w:r>
        <w:rPr>
          <w:rFonts w:eastAsia="Times New Roman" w:cs="Times New Roman"/>
          <w:szCs w:val="24"/>
        </w:rPr>
        <w:t>ευκαιρεί.</w:t>
      </w:r>
      <w:r w:rsidRPr="004D33C2">
        <w:rPr>
          <w:rFonts w:eastAsia="Times New Roman" w:cs="Times New Roman"/>
          <w:szCs w:val="24"/>
        </w:rPr>
        <w:t xml:space="preserve"> Αυτό είναι έξω από όλες τις δια</w:t>
      </w:r>
      <w:r>
        <w:rPr>
          <w:rFonts w:eastAsia="Times New Roman" w:cs="Times New Roman"/>
          <w:szCs w:val="24"/>
        </w:rPr>
        <w:t>δικασίες ποιοτικού ελέγχου και αγοραν</w:t>
      </w:r>
      <w:r w:rsidRPr="004D33C2">
        <w:rPr>
          <w:rFonts w:eastAsia="Times New Roman" w:cs="Times New Roman"/>
          <w:szCs w:val="24"/>
        </w:rPr>
        <w:t>ομικού ελέγχου</w:t>
      </w:r>
      <w:r>
        <w:rPr>
          <w:rFonts w:eastAsia="Times New Roman" w:cs="Times New Roman"/>
          <w:szCs w:val="24"/>
        </w:rPr>
        <w:t>.</w:t>
      </w:r>
      <w:r w:rsidRPr="004D33C2">
        <w:rPr>
          <w:rFonts w:eastAsia="Times New Roman" w:cs="Times New Roman"/>
          <w:szCs w:val="24"/>
        </w:rPr>
        <w:t xml:space="preserve"> </w:t>
      </w:r>
    </w:p>
    <w:p w14:paraId="6B14EA6D" w14:textId="77777777" w:rsidR="004965E6" w:rsidRDefault="004D430C">
      <w:pPr>
        <w:spacing w:line="600" w:lineRule="auto"/>
        <w:ind w:firstLine="720"/>
        <w:jc w:val="both"/>
        <w:rPr>
          <w:rFonts w:eastAsia="Times New Roman" w:cs="Times New Roman"/>
          <w:szCs w:val="24"/>
        </w:rPr>
      </w:pPr>
      <w:r w:rsidRPr="004D33C2">
        <w:rPr>
          <w:rFonts w:eastAsia="Times New Roman" w:cs="Times New Roman"/>
          <w:szCs w:val="24"/>
        </w:rPr>
        <w:t xml:space="preserve">Πρέπει να σας ζητήσω ως πρόταση </w:t>
      </w:r>
      <w:r w:rsidRPr="00651114">
        <w:rPr>
          <w:rFonts w:eastAsia="Times New Roman" w:cs="Times New Roman"/>
          <w:szCs w:val="24"/>
        </w:rPr>
        <w:t>-</w:t>
      </w:r>
      <w:r w:rsidRPr="004D33C2">
        <w:rPr>
          <w:rFonts w:eastAsia="Times New Roman" w:cs="Times New Roman"/>
          <w:szCs w:val="24"/>
        </w:rPr>
        <w:t xml:space="preserve">και να το σκεφτείτε στο </w:t>
      </w:r>
      <w:r w:rsidRPr="004D33C2">
        <w:rPr>
          <w:rFonts w:eastAsia="Times New Roman" w:cs="Times New Roman"/>
          <w:szCs w:val="24"/>
        </w:rPr>
        <w:t>Υπουργείο</w:t>
      </w:r>
      <w:r>
        <w:rPr>
          <w:rFonts w:eastAsia="Times New Roman" w:cs="Times New Roman"/>
          <w:szCs w:val="24"/>
        </w:rPr>
        <w:t>-</w:t>
      </w:r>
      <w:r w:rsidRPr="004D33C2">
        <w:rPr>
          <w:rFonts w:eastAsia="Times New Roman" w:cs="Times New Roman"/>
          <w:szCs w:val="24"/>
        </w:rPr>
        <w:t xml:space="preserve"> να μην εξαιρείται το μέλι από τα προϊόντα της οικοτεχνίας</w:t>
      </w:r>
      <w:r>
        <w:rPr>
          <w:rFonts w:eastAsia="Times New Roman" w:cs="Times New Roman"/>
          <w:szCs w:val="24"/>
        </w:rPr>
        <w:t>,</w:t>
      </w:r>
      <w:r w:rsidRPr="004D33C2">
        <w:rPr>
          <w:rFonts w:eastAsia="Times New Roman" w:cs="Times New Roman"/>
          <w:szCs w:val="24"/>
        </w:rPr>
        <w:t xml:space="preserve"> </w:t>
      </w:r>
      <w:r>
        <w:rPr>
          <w:rFonts w:eastAsia="Times New Roman" w:cs="Times New Roman"/>
          <w:szCs w:val="24"/>
        </w:rPr>
        <w:t>παρ</w:t>
      </w:r>
      <w:r>
        <w:rPr>
          <w:rFonts w:eastAsia="Times New Roman" w:cs="Times New Roman"/>
          <w:szCs w:val="24"/>
        </w:rPr>
        <w:t xml:space="preserve">’ </w:t>
      </w:r>
      <w:r w:rsidRPr="004D33C2">
        <w:rPr>
          <w:rFonts w:eastAsia="Times New Roman" w:cs="Times New Roman"/>
          <w:szCs w:val="24"/>
        </w:rPr>
        <w:t>ότι δεν υφίσταται μεταποίηση</w:t>
      </w:r>
      <w:r>
        <w:rPr>
          <w:rFonts w:eastAsia="Times New Roman" w:cs="Times New Roman"/>
          <w:szCs w:val="24"/>
        </w:rPr>
        <w:t xml:space="preserve"> -β</w:t>
      </w:r>
      <w:r w:rsidRPr="004D33C2">
        <w:rPr>
          <w:rFonts w:eastAsia="Times New Roman" w:cs="Times New Roman"/>
          <w:szCs w:val="24"/>
        </w:rPr>
        <w:t>γαίνει από την κηρήθρα</w:t>
      </w:r>
      <w:r>
        <w:rPr>
          <w:rFonts w:eastAsia="Times New Roman" w:cs="Times New Roman"/>
          <w:szCs w:val="24"/>
        </w:rPr>
        <w:t>,</w:t>
      </w:r>
      <w:r w:rsidRPr="004D33C2">
        <w:rPr>
          <w:rFonts w:eastAsia="Times New Roman" w:cs="Times New Roman"/>
          <w:szCs w:val="24"/>
        </w:rPr>
        <w:t xml:space="preserve"> δεν γίνεται μεταποίηση</w:t>
      </w:r>
      <w:r>
        <w:rPr>
          <w:rFonts w:eastAsia="Times New Roman" w:cs="Times New Roman"/>
          <w:szCs w:val="24"/>
        </w:rPr>
        <w:t>-, δ</w:t>
      </w:r>
      <w:r w:rsidRPr="004D33C2">
        <w:rPr>
          <w:rFonts w:eastAsia="Times New Roman" w:cs="Times New Roman"/>
          <w:szCs w:val="24"/>
        </w:rPr>
        <w:t xml:space="preserve">ιότι στο ίδιο πνεύμα θα βοηθήσει πάρα πολύ τη μελισσοκομία στη χώρα </w:t>
      </w:r>
      <w:r>
        <w:rPr>
          <w:rFonts w:eastAsia="Times New Roman" w:cs="Times New Roman"/>
          <w:szCs w:val="24"/>
        </w:rPr>
        <w:t>μας, που είναι</w:t>
      </w:r>
      <w:r w:rsidRPr="004D33C2">
        <w:rPr>
          <w:rFonts w:eastAsia="Times New Roman" w:cs="Times New Roman"/>
          <w:szCs w:val="24"/>
        </w:rPr>
        <w:t xml:space="preserve"> σε πολύ καλά επίπ</w:t>
      </w:r>
      <w:r w:rsidRPr="004D33C2">
        <w:rPr>
          <w:rFonts w:eastAsia="Times New Roman" w:cs="Times New Roman"/>
          <w:szCs w:val="24"/>
        </w:rPr>
        <w:t>εδα</w:t>
      </w:r>
      <w:r>
        <w:rPr>
          <w:rFonts w:eastAsia="Times New Roman" w:cs="Times New Roman"/>
          <w:szCs w:val="24"/>
        </w:rPr>
        <w:t>,</w:t>
      </w:r>
      <w:r w:rsidRPr="004D33C2">
        <w:rPr>
          <w:rFonts w:eastAsia="Times New Roman" w:cs="Times New Roman"/>
          <w:szCs w:val="24"/>
        </w:rPr>
        <w:t xml:space="preserve"> να διατίθεται επώνυμα στο εμπόριο μέσα από τους </w:t>
      </w:r>
      <w:r>
        <w:rPr>
          <w:rFonts w:eastAsia="Times New Roman" w:cs="Times New Roman"/>
          <w:szCs w:val="24"/>
        </w:rPr>
        <w:t>ορθούς</w:t>
      </w:r>
      <w:r w:rsidRPr="004D33C2">
        <w:rPr>
          <w:rFonts w:eastAsia="Times New Roman" w:cs="Times New Roman"/>
          <w:szCs w:val="24"/>
        </w:rPr>
        <w:t xml:space="preserve"> κανόνες της αγοράς</w:t>
      </w:r>
      <w:r>
        <w:rPr>
          <w:rFonts w:eastAsia="Times New Roman" w:cs="Times New Roman"/>
          <w:szCs w:val="24"/>
        </w:rPr>
        <w:t>.</w:t>
      </w:r>
      <w:r w:rsidRPr="004D33C2">
        <w:rPr>
          <w:rFonts w:eastAsia="Times New Roman" w:cs="Times New Roman"/>
          <w:szCs w:val="24"/>
        </w:rPr>
        <w:t xml:space="preserve"> </w:t>
      </w:r>
    </w:p>
    <w:p w14:paraId="6B14EA6E" w14:textId="77777777" w:rsidR="004965E6" w:rsidRDefault="004D430C">
      <w:pPr>
        <w:spacing w:line="600" w:lineRule="auto"/>
        <w:ind w:firstLine="720"/>
        <w:jc w:val="both"/>
        <w:rPr>
          <w:rFonts w:eastAsia="Times New Roman" w:cs="Times New Roman"/>
          <w:szCs w:val="24"/>
        </w:rPr>
      </w:pPr>
      <w:r w:rsidRPr="004D33C2">
        <w:rPr>
          <w:rFonts w:eastAsia="Times New Roman" w:cs="Times New Roman"/>
          <w:szCs w:val="24"/>
        </w:rPr>
        <w:t>Ευχαριστώ πολύ</w:t>
      </w:r>
      <w:r>
        <w:rPr>
          <w:rFonts w:eastAsia="Times New Roman" w:cs="Times New Roman"/>
          <w:szCs w:val="24"/>
        </w:rPr>
        <w:t>.</w:t>
      </w:r>
    </w:p>
    <w:p w14:paraId="6B14EA6F"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Κι εγώ σας ε</w:t>
      </w:r>
      <w:r w:rsidRPr="004D33C2">
        <w:rPr>
          <w:rFonts w:eastAsia="Times New Roman" w:cs="Times New Roman"/>
          <w:szCs w:val="24"/>
        </w:rPr>
        <w:t>υχαριστώ</w:t>
      </w:r>
      <w:r>
        <w:rPr>
          <w:rFonts w:eastAsia="Times New Roman" w:cs="Times New Roman"/>
          <w:szCs w:val="24"/>
        </w:rPr>
        <w:t>.</w:t>
      </w:r>
      <w:r w:rsidRPr="004D33C2">
        <w:rPr>
          <w:rFonts w:eastAsia="Times New Roman" w:cs="Times New Roman"/>
          <w:szCs w:val="24"/>
        </w:rPr>
        <w:t xml:space="preserve"> </w:t>
      </w:r>
    </w:p>
    <w:p w14:paraId="6B14EA7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6B14EA71"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ΟΛΥΜΠΙΑ ΤΕΛΙΓΙΟΡΙΔΟΥ (Υφυπουργός Αγροτικής Ανάπτυξης και Τροφίμων: </w:t>
      </w:r>
      <w:r w:rsidRPr="004D33C2">
        <w:rPr>
          <w:rFonts w:eastAsia="Times New Roman" w:cs="Times New Roman"/>
          <w:szCs w:val="24"/>
        </w:rPr>
        <w:t>Σας ε</w:t>
      </w:r>
      <w:r w:rsidRPr="004D33C2">
        <w:rPr>
          <w:rFonts w:eastAsia="Times New Roman" w:cs="Times New Roman"/>
          <w:szCs w:val="24"/>
        </w:rPr>
        <w:t>υχαριστώ</w:t>
      </w:r>
      <w:r>
        <w:rPr>
          <w:rFonts w:eastAsia="Times New Roman" w:cs="Times New Roman"/>
          <w:szCs w:val="24"/>
        </w:rPr>
        <w:t>.</w:t>
      </w:r>
      <w:r w:rsidRPr="004D33C2">
        <w:rPr>
          <w:rFonts w:eastAsia="Times New Roman" w:cs="Times New Roman"/>
          <w:szCs w:val="24"/>
        </w:rPr>
        <w:t xml:space="preserve"> </w:t>
      </w:r>
    </w:p>
    <w:p w14:paraId="6B14EA72" w14:textId="77777777" w:rsidR="004965E6" w:rsidRDefault="004D430C">
      <w:pPr>
        <w:spacing w:line="600" w:lineRule="auto"/>
        <w:ind w:firstLine="720"/>
        <w:jc w:val="both"/>
        <w:rPr>
          <w:rFonts w:eastAsia="Times New Roman" w:cs="Times New Roman"/>
          <w:szCs w:val="24"/>
        </w:rPr>
      </w:pPr>
      <w:r w:rsidRPr="004D33C2">
        <w:rPr>
          <w:rFonts w:eastAsia="Times New Roman" w:cs="Times New Roman"/>
          <w:szCs w:val="24"/>
        </w:rPr>
        <w:lastRenderedPageBreak/>
        <w:t>Απλά να πω ότι πράγματι η βασική προτεραιότητα από την δική μας πλευρά είναι να ενισχύσουμε και την παραγωγικότητα και την ανταγωνιστικότητα</w:t>
      </w:r>
      <w:r>
        <w:rPr>
          <w:rFonts w:eastAsia="Times New Roman" w:cs="Times New Roman"/>
          <w:szCs w:val="24"/>
        </w:rPr>
        <w:t>,</w:t>
      </w:r>
      <w:r w:rsidRPr="004D33C2">
        <w:rPr>
          <w:rFonts w:eastAsia="Times New Roman" w:cs="Times New Roman"/>
          <w:szCs w:val="24"/>
        </w:rPr>
        <w:t xml:space="preserve"> να ενισχύσουμε τα τοπικά προϊόντα και την ύπαιθρο</w:t>
      </w:r>
      <w:r>
        <w:rPr>
          <w:rFonts w:eastAsia="Times New Roman" w:cs="Times New Roman"/>
          <w:szCs w:val="24"/>
        </w:rPr>
        <w:t>.</w:t>
      </w:r>
      <w:r w:rsidRPr="004D33C2">
        <w:rPr>
          <w:rFonts w:eastAsia="Times New Roman" w:cs="Times New Roman"/>
          <w:szCs w:val="24"/>
        </w:rPr>
        <w:t xml:space="preserve"> Και σε αυτή την κατεύθυνση θέλω να σας πω ότι υπάρχο</w:t>
      </w:r>
      <w:r w:rsidRPr="004D33C2">
        <w:rPr>
          <w:rFonts w:eastAsia="Times New Roman" w:cs="Times New Roman"/>
          <w:szCs w:val="24"/>
        </w:rPr>
        <w:t>υν προγράμματα από το Υπουργείο Αγροτικής Ανάπτυξης που ενισχύουν τις μικρές και μεσαίες επιχειρήσεις και όσον αφορά την ανάδειξη της ποιότητας του προϊόντος</w:t>
      </w:r>
      <w:r>
        <w:rPr>
          <w:rFonts w:eastAsia="Times New Roman" w:cs="Times New Roman"/>
          <w:szCs w:val="24"/>
        </w:rPr>
        <w:t>,</w:t>
      </w:r>
      <w:r w:rsidRPr="004D33C2">
        <w:rPr>
          <w:rFonts w:eastAsia="Times New Roman" w:cs="Times New Roman"/>
          <w:szCs w:val="24"/>
        </w:rPr>
        <w:t xml:space="preserve"> την ενίσχυση της καινοτομίας και γενικά όλες εκείνες τις διαδικασίες που θα ευνοούν στην αυτάρκει</w:t>
      </w:r>
      <w:r w:rsidRPr="004D33C2">
        <w:rPr>
          <w:rFonts w:eastAsia="Times New Roman" w:cs="Times New Roman"/>
          <w:szCs w:val="24"/>
        </w:rPr>
        <w:t xml:space="preserve">α και </w:t>
      </w:r>
      <w:r>
        <w:rPr>
          <w:rFonts w:eastAsia="Times New Roman" w:cs="Times New Roman"/>
          <w:szCs w:val="24"/>
        </w:rPr>
        <w:t>στη</w:t>
      </w:r>
      <w:r w:rsidRPr="004D33C2">
        <w:rPr>
          <w:rFonts w:eastAsia="Times New Roman" w:cs="Times New Roman"/>
          <w:szCs w:val="24"/>
        </w:rPr>
        <w:t xml:space="preserve"> διατροφική επάρκεια των προϊόντων</w:t>
      </w:r>
      <w:r>
        <w:rPr>
          <w:rFonts w:eastAsia="Times New Roman" w:cs="Times New Roman"/>
          <w:szCs w:val="24"/>
        </w:rPr>
        <w:t>.</w:t>
      </w:r>
      <w:r w:rsidRPr="004D33C2">
        <w:rPr>
          <w:rFonts w:eastAsia="Times New Roman" w:cs="Times New Roman"/>
          <w:szCs w:val="24"/>
        </w:rPr>
        <w:t xml:space="preserve"> </w:t>
      </w:r>
    </w:p>
    <w:p w14:paraId="6B14EA73" w14:textId="77777777" w:rsidR="004965E6" w:rsidRDefault="004D430C">
      <w:pPr>
        <w:spacing w:line="600" w:lineRule="auto"/>
        <w:ind w:firstLine="720"/>
        <w:jc w:val="both"/>
        <w:rPr>
          <w:rFonts w:eastAsia="Times New Roman" w:cs="Times New Roman"/>
          <w:szCs w:val="24"/>
        </w:rPr>
      </w:pPr>
      <w:r w:rsidRPr="004D33C2">
        <w:rPr>
          <w:rFonts w:eastAsia="Times New Roman" w:cs="Times New Roman"/>
          <w:szCs w:val="24"/>
        </w:rPr>
        <w:t>Να σας πω</w:t>
      </w:r>
      <w:r>
        <w:rPr>
          <w:rFonts w:eastAsia="Times New Roman" w:cs="Times New Roman"/>
          <w:szCs w:val="24"/>
        </w:rPr>
        <w:t>,</w:t>
      </w:r>
      <w:r w:rsidRPr="004D33C2">
        <w:rPr>
          <w:rFonts w:eastAsia="Times New Roman" w:cs="Times New Roman"/>
          <w:szCs w:val="24"/>
        </w:rPr>
        <w:t xml:space="preserve"> </w:t>
      </w:r>
      <w:r>
        <w:rPr>
          <w:rFonts w:eastAsia="Times New Roman" w:cs="Times New Roman"/>
          <w:szCs w:val="24"/>
        </w:rPr>
        <w:t>επίσης,</w:t>
      </w:r>
      <w:r w:rsidRPr="004D33C2">
        <w:rPr>
          <w:rFonts w:eastAsia="Times New Roman" w:cs="Times New Roman"/>
          <w:szCs w:val="24"/>
        </w:rPr>
        <w:t xml:space="preserve"> </w:t>
      </w:r>
      <w:r>
        <w:rPr>
          <w:rFonts w:eastAsia="Times New Roman" w:cs="Times New Roman"/>
          <w:szCs w:val="24"/>
        </w:rPr>
        <w:t xml:space="preserve">γι’ </w:t>
      </w:r>
      <w:r w:rsidRPr="004D33C2">
        <w:rPr>
          <w:rFonts w:eastAsia="Times New Roman" w:cs="Times New Roman"/>
          <w:szCs w:val="24"/>
        </w:rPr>
        <w:t>αυτό που είπατε για το μέλι</w:t>
      </w:r>
      <w:r>
        <w:rPr>
          <w:rFonts w:eastAsia="Times New Roman" w:cs="Times New Roman"/>
          <w:szCs w:val="24"/>
        </w:rPr>
        <w:t xml:space="preserve">. </w:t>
      </w:r>
      <w:r w:rsidRPr="004D33C2">
        <w:rPr>
          <w:rFonts w:eastAsia="Times New Roman" w:cs="Times New Roman"/>
          <w:szCs w:val="24"/>
        </w:rPr>
        <w:t>Πράγματι θεωρώ ότι έχετε δίκιο σε αυτό</w:t>
      </w:r>
      <w:r>
        <w:rPr>
          <w:rFonts w:eastAsia="Times New Roman" w:cs="Times New Roman"/>
          <w:szCs w:val="24"/>
        </w:rPr>
        <w:t>,</w:t>
      </w:r>
      <w:r w:rsidRPr="004D33C2">
        <w:rPr>
          <w:rFonts w:eastAsia="Times New Roman" w:cs="Times New Roman"/>
          <w:szCs w:val="24"/>
        </w:rPr>
        <w:t xml:space="preserve"> γιατί με αυτό</w:t>
      </w:r>
      <w:r>
        <w:rPr>
          <w:rFonts w:eastAsia="Times New Roman" w:cs="Times New Roman"/>
          <w:szCs w:val="24"/>
        </w:rPr>
        <w:t>ν</w:t>
      </w:r>
      <w:r w:rsidRPr="004D33C2">
        <w:rPr>
          <w:rFonts w:eastAsia="Times New Roman" w:cs="Times New Roman"/>
          <w:szCs w:val="24"/>
        </w:rPr>
        <w:t xml:space="preserve"> τον τρόπο</w:t>
      </w:r>
      <w:r>
        <w:rPr>
          <w:rFonts w:eastAsia="Times New Roman" w:cs="Times New Roman"/>
          <w:szCs w:val="24"/>
        </w:rPr>
        <w:t>,</w:t>
      </w:r>
      <w:r w:rsidRPr="004D33C2">
        <w:rPr>
          <w:rFonts w:eastAsia="Times New Roman" w:cs="Times New Roman"/>
          <w:szCs w:val="24"/>
        </w:rPr>
        <w:t xml:space="preserve"> πέρα από τον στόχο της αναβάθμισης των τοπικών και ποιοτικών προϊόντων</w:t>
      </w:r>
      <w:r>
        <w:rPr>
          <w:rFonts w:eastAsia="Times New Roman" w:cs="Times New Roman"/>
          <w:szCs w:val="24"/>
        </w:rPr>
        <w:t>,</w:t>
      </w:r>
      <w:r w:rsidRPr="004D33C2">
        <w:rPr>
          <w:rFonts w:eastAsia="Times New Roman" w:cs="Times New Roman"/>
          <w:szCs w:val="24"/>
        </w:rPr>
        <w:t xml:space="preserve"> χτυπάμε και το πρόβλ</w:t>
      </w:r>
      <w:r w:rsidRPr="004D33C2">
        <w:rPr>
          <w:rFonts w:eastAsia="Times New Roman" w:cs="Times New Roman"/>
          <w:szCs w:val="24"/>
        </w:rPr>
        <w:t>ημα που υπάρχει με το παραεμπόριο και το εξετάζουμε ήδη στο Υπουργείο Αγροτικής Ανάπτυξης</w:t>
      </w:r>
      <w:r>
        <w:rPr>
          <w:rFonts w:eastAsia="Times New Roman" w:cs="Times New Roman"/>
          <w:szCs w:val="24"/>
        </w:rPr>
        <w:t>.</w:t>
      </w:r>
    </w:p>
    <w:p w14:paraId="6B14EA74"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Στο σημείο αυτό ολοκληρώθηκε</w:t>
      </w:r>
      <w:r>
        <w:rPr>
          <w:rFonts w:eastAsia="Times New Roman" w:cs="Times New Roman"/>
          <w:szCs w:val="24"/>
        </w:rPr>
        <w:t xml:space="preserve"> </w:t>
      </w:r>
      <w:r w:rsidRPr="004D33C2">
        <w:rPr>
          <w:rFonts w:eastAsia="Times New Roman" w:cs="Times New Roman"/>
          <w:szCs w:val="24"/>
        </w:rPr>
        <w:t>η συζήτηση των επίκαιρων ερωτήσεων</w:t>
      </w:r>
      <w:r>
        <w:rPr>
          <w:rFonts w:eastAsia="Times New Roman" w:cs="Times New Roman"/>
          <w:szCs w:val="24"/>
        </w:rPr>
        <w:t>.</w:t>
      </w:r>
    </w:p>
    <w:p w14:paraId="6B14EA75" w14:textId="77777777" w:rsidR="004965E6" w:rsidRDefault="004D430C">
      <w:pPr>
        <w:spacing w:line="600" w:lineRule="auto"/>
        <w:ind w:firstLine="720"/>
        <w:jc w:val="center"/>
        <w:rPr>
          <w:rFonts w:eastAsia="Times New Roman" w:cs="Times New Roman"/>
          <w:color w:val="FF0000"/>
          <w:szCs w:val="24"/>
        </w:rPr>
      </w:pPr>
      <w:r w:rsidRPr="00F92A8F">
        <w:rPr>
          <w:rFonts w:eastAsia="Times New Roman" w:cs="Times New Roman"/>
          <w:color w:val="FF0000"/>
          <w:szCs w:val="24"/>
        </w:rPr>
        <w:lastRenderedPageBreak/>
        <w:t>(ΑΛΛΑΓΗ ΣΕΛΙΔΑΣ ΛΟΓΩ ΑΛΛΑΓΗΣ ΘΕΜΑΤΩΝ)</w:t>
      </w:r>
    </w:p>
    <w:p w14:paraId="6B14EA76"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w:t>
      </w:r>
      <w:r>
        <w:rPr>
          <w:rFonts w:eastAsia="Times New Roman" w:cs="Times New Roman"/>
          <w:szCs w:val="24"/>
        </w:rPr>
        <w:t>ε</w:t>
      </w:r>
      <w:r w:rsidRPr="004D33C2">
        <w:rPr>
          <w:rFonts w:eastAsia="Times New Roman" w:cs="Times New Roman"/>
          <w:szCs w:val="24"/>
        </w:rPr>
        <w:t>ισερχόμ</w:t>
      </w:r>
      <w:r>
        <w:rPr>
          <w:rFonts w:eastAsia="Times New Roman" w:cs="Times New Roman"/>
          <w:szCs w:val="24"/>
        </w:rPr>
        <w:t>αστε</w:t>
      </w:r>
      <w:r w:rsidRPr="004D33C2">
        <w:rPr>
          <w:rFonts w:eastAsia="Times New Roman" w:cs="Times New Roman"/>
          <w:szCs w:val="24"/>
        </w:rPr>
        <w:t xml:space="preserve"> </w:t>
      </w:r>
      <w:r w:rsidRPr="004D33C2">
        <w:rPr>
          <w:rFonts w:eastAsia="Times New Roman" w:cs="Times New Roman"/>
          <w:szCs w:val="24"/>
        </w:rPr>
        <w:t>στην ημερήσια διάταξη της</w:t>
      </w:r>
    </w:p>
    <w:p w14:paraId="6B14EA77" w14:textId="77777777" w:rsidR="004965E6" w:rsidRDefault="004D430C">
      <w:pPr>
        <w:spacing w:line="600" w:lineRule="auto"/>
        <w:ind w:firstLine="720"/>
        <w:jc w:val="center"/>
        <w:rPr>
          <w:rFonts w:eastAsia="Times New Roman" w:cs="Times New Roman"/>
          <w:szCs w:val="24"/>
        </w:rPr>
      </w:pPr>
      <w:r w:rsidRPr="004D33C2">
        <w:rPr>
          <w:rFonts w:eastAsia="Times New Roman" w:cs="Times New Roman"/>
          <w:szCs w:val="24"/>
        </w:rPr>
        <w:t>ΝΟΜΟΘΕΤΙΚΗΣ ΕΡΓΑΣΙΑΣ</w:t>
      </w:r>
    </w:p>
    <w:p w14:paraId="6B14EA78" w14:textId="77777777" w:rsidR="004965E6" w:rsidRDefault="004D430C">
      <w:pPr>
        <w:spacing w:line="600" w:lineRule="auto"/>
        <w:ind w:firstLine="720"/>
        <w:jc w:val="both"/>
        <w:rPr>
          <w:rFonts w:eastAsia="Times New Roman" w:cs="Times New Roman"/>
          <w:szCs w:val="24"/>
        </w:rPr>
      </w:pPr>
      <w:r w:rsidRPr="004D33C2">
        <w:rPr>
          <w:rFonts w:eastAsia="Times New Roman" w:cs="Times New Roman"/>
          <w:szCs w:val="24"/>
        </w:rPr>
        <w:t>Μόνη συζήτηση και ψήφιση επί της αρχής</w:t>
      </w:r>
      <w:r>
        <w:rPr>
          <w:rFonts w:eastAsia="Times New Roman" w:cs="Times New Roman"/>
          <w:szCs w:val="24"/>
        </w:rPr>
        <w:t>,</w:t>
      </w:r>
      <w:r w:rsidRPr="004D33C2">
        <w:rPr>
          <w:rFonts w:eastAsia="Times New Roman" w:cs="Times New Roman"/>
          <w:szCs w:val="24"/>
        </w:rPr>
        <w:t xml:space="preserve"> των άρθρων και του συνόλου του σχεδίου νόμου του Υπουργείου Παιδείας</w:t>
      </w:r>
      <w:r>
        <w:rPr>
          <w:rFonts w:eastAsia="Times New Roman" w:cs="Times New Roman"/>
          <w:szCs w:val="24"/>
        </w:rPr>
        <w:t>,</w:t>
      </w:r>
      <w:r w:rsidRPr="004D33C2">
        <w:rPr>
          <w:rFonts w:eastAsia="Times New Roman" w:cs="Times New Roman"/>
          <w:szCs w:val="24"/>
        </w:rPr>
        <w:t xml:space="preserve"> Έρευνας και Θ</w:t>
      </w:r>
      <w:r>
        <w:rPr>
          <w:rFonts w:eastAsia="Times New Roman" w:cs="Times New Roman"/>
          <w:szCs w:val="24"/>
        </w:rPr>
        <w:t>ρησκευμάτω</w:t>
      </w:r>
      <w:r>
        <w:rPr>
          <w:rFonts w:eastAsia="Times New Roman" w:cs="Times New Roman"/>
          <w:szCs w:val="24"/>
        </w:rPr>
        <w:t>ν:</w:t>
      </w:r>
      <w:r w:rsidRPr="004D33C2">
        <w:rPr>
          <w:rFonts w:eastAsia="Times New Roman" w:cs="Times New Roman"/>
          <w:szCs w:val="24"/>
        </w:rPr>
        <w:t xml:space="preserve"> </w:t>
      </w:r>
      <w:r>
        <w:rPr>
          <w:rFonts w:eastAsia="Times New Roman" w:cs="Times New Roman"/>
          <w:szCs w:val="24"/>
        </w:rPr>
        <w:t>«</w:t>
      </w:r>
      <w:r w:rsidRPr="004D33C2">
        <w:rPr>
          <w:rFonts w:eastAsia="Times New Roman" w:cs="Times New Roman"/>
          <w:szCs w:val="24"/>
        </w:rPr>
        <w:t>Συνέργειες Εθνικού και Καποδιστριακού Πανεπιστημίου Αθηνών</w:t>
      </w:r>
      <w:r>
        <w:rPr>
          <w:rFonts w:eastAsia="Times New Roman" w:cs="Times New Roman"/>
          <w:szCs w:val="24"/>
        </w:rPr>
        <w:t>,</w:t>
      </w:r>
      <w:r w:rsidRPr="004D33C2">
        <w:rPr>
          <w:rFonts w:eastAsia="Times New Roman" w:cs="Times New Roman"/>
          <w:szCs w:val="24"/>
        </w:rPr>
        <w:t xml:space="preserve"> Γεωπονικού Πανεπιστημίου Αθηνών</w:t>
      </w:r>
      <w:r>
        <w:rPr>
          <w:rFonts w:eastAsia="Times New Roman" w:cs="Times New Roman"/>
          <w:szCs w:val="24"/>
        </w:rPr>
        <w:t>,</w:t>
      </w:r>
      <w:r w:rsidRPr="004D33C2">
        <w:rPr>
          <w:rFonts w:eastAsia="Times New Roman" w:cs="Times New Roman"/>
          <w:szCs w:val="24"/>
        </w:rPr>
        <w:t xml:space="preserve"> Πανεπιστημίου Θεσσαλίας με τα Τ</w:t>
      </w:r>
      <w:r>
        <w:rPr>
          <w:rFonts w:eastAsia="Times New Roman" w:cs="Times New Roman"/>
          <w:szCs w:val="24"/>
        </w:rPr>
        <w:t>.</w:t>
      </w:r>
      <w:r w:rsidRPr="004D33C2">
        <w:rPr>
          <w:rFonts w:eastAsia="Times New Roman" w:cs="Times New Roman"/>
          <w:szCs w:val="24"/>
        </w:rPr>
        <w:t>Ε</w:t>
      </w:r>
      <w:r>
        <w:rPr>
          <w:rFonts w:eastAsia="Times New Roman" w:cs="Times New Roman"/>
          <w:szCs w:val="24"/>
        </w:rPr>
        <w:t>.</w:t>
      </w:r>
      <w:r w:rsidRPr="004D33C2">
        <w:rPr>
          <w:rFonts w:eastAsia="Times New Roman" w:cs="Times New Roman"/>
          <w:szCs w:val="24"/>
        </w:rPr>
        <w:t>Ι</w:t>
      </w:r>
      <w:r>
        <w:rPr>
          <w:rFonts w:eastAsia="Times New Roman" w:cs="Times New Roman"/>
          <w:szCs w:val="24"/>
        </w:rPr>
        <w:t>.</w:t>
      </w:r>
      <w:r w:rsidRPr="004D33C2">
        <w:rPr>
          <w:rFonts w:eastAsia="Times New Roman" w:cs="Times New Roman"/>
          <w:szCs w:val="24"/>
        </w:rPr>
        <w:t xml:space="preserve"> Θ</w:t>
      </w:r>
      <w:r>
        <w:rPr>
          <w:rFonts w:eastAsia="Times New Roman" w:cs="Times New Roman"/>
          <w:szCs w:val="24"/>
        </w:rPr>
        <w:t xml:space="preserve">εσσαλίας και Στερεάς </w:t>
      </w:r>
      <w:r>
        <w:rPr>
          <w:rFonts w:eastAsia="Times New Roman" w:cs="Times New Roman"/>
          <w:szCs w:val="24"/>
        </w:rPr>
        <w:t>Ελλάδας</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Παλλη</w:t>
      </w:r>
      <w:r w:rsidRPr="004D33C2">
        <w:rPr>
          <w:rFonts w:eastAsia="Times New Roman" w:cs="Times New Roman"/>
          <w:szCs w:val="24"/>
        </w:rPr>
        <w:t>μνιακό</w:t>
      </w:r>
      <w:proofErr w:type="spellEnd"/>
      <w:r w:rsidRPr="004D33C2">
        <w:rPr>
          <w:rFonts w:eastAsia="Times New Roman" w:cs="Times New Roman"/>
          <w:szCs w:val="24"/>
        </w:rPr>
        <w:t xml:space="preserve"> Ταμείο και άλλες διατάξεις</w:t>
      </w:r>
      <w:r>
        <w:rPr>
          <w:rFonts w:eastAsia="Times New Roman" w:cs="Times New Roman"/>
          <w:szCs w:val="24"/>
        </w:rPr>
        <w:t>».</w:t>
      </w:r>
    </w:p>
    <w:p w14:paraId="6B14EA79" w14:textId="77777777" w:rsidR="004965E6" w:rsidRDefault="004D430C">
      <w:pPr>
        <w:spacing w:line="600" w:lineRule="auto"/>
        <w:ind w:firstLine="720"/>
        <w:jc w:val="both"/>
        <w:rPr>
          <w:rFonts w:eastAsia="Times New Roman" w:cs="Times New Roman"/>
          <w:szCs w:val="24"/>
        </w:rPr>
      </w:pPr>
      <w:r w:rsidRPr="004D33C2">
        <w:rPr>
          <w:rFonts w:eastAsia="Times New Roman" w:cs="Times New Roman"/>
          <w:szCs w:val="24"/>
        </w:rPr>
        <w:t>Η Διάσκεψη των Προέδρων αποφάσισε στη συνεδρίασή τ</w:t>
      </w:r>
      <w:r w:rsidRPr="004D33C2">
        <w:rPr>
          <w:rFonts w:eastAsia="Times New Roman" w:cs="Times New Roman"/>
          <w:szCs w:val="24"/>
        </w:rPr>
        <w:t>ης στις 16 Ιανουαρίου 2019</w:t>
      </w:r>
      <w:r>
        <w:rPr>
          <w:rFonts w:eastAsia="Times New Roman" w:cs="Times New Roman"/>
          <w:szCs w:val="24"/>
        </w:rPr>
        <w:t xml:space="preserve"> </w:t>
      </w:r>
      <w:r w:rsidRPr="004D33C2">
        <w:rPr>
          <w:rFonts w:eastAsia="Times New Roman" w:cs="Times New Roman"/>
          <w:szCs w:val="24"/>
        </w:rPr>
        <w:t>τη συζήτηση του νομοσχεδίου σε μία συνεδρίαση ενιαία επί της αρχής</w:t>
      </w:r>
      <w:r>
        <w:rPr>
          <w:rFonts w:eastAsia="Times New Roman" w:cs="Times New Roman"/>
          <w:szCs w:val="24"/>
        </w:rPr>
        <w:t>,</w:t>
      </w:r>
      <w:r w:rsidRPr="004D33C2">
        <w:rPr>
          <w:rFonts w:eastAsia="Times New Roman" w:cs="Times New Roman"/>
          <w:szCs w:val="24"/>
        </w:rPr>
        <w:t xml:space="preserve"> των άρθρων και των τροπολογιών</w:t>
      </w:r>
      <w:r>
        <w:rPr>
          <w:rFonts w:eastAsia="Times New Roman" w:cs="Times New Roman"/>
          <w:szCs w:val="24"/>
        </w:rPr>
        <w:t>.</w:t>
      </w:r>
      <w:r w:rsidRPr="004D33C2">
        <w:rPr>
          <w:rFonts w:eastAsia="Times New Roman" w:cs="Times New Roman"/>
          <w:szCs w:val="24"/>
        </w:rPr>
        <w:t xml:space="preserve"> </w:t>
      </w:r>
    </w:p>
    <w:p w14:paraId="6B14EA7A" w14:textId="77777777" w:rsidR="004965E6" w:rsidRDefault="004D430C">
      <w:pPr>
        <w:spacing w:line="600" w:lineRule="auto"/>
        <w:ind w:firstLine="720"/>
        <w:jc w:val="both"/>
        <w:rPr>
          <w:rFonts w:eastAsia="Times New Roman" w:cs="Times New Roman"/>
          <w:szCs w:val="24"/>
        </w:rPr>
      </w:pPr>
      <w:r w:rsidRPr="004D33C2">
        <w:rPr>
          <w:rFonts w:eastAsia="Times New Roman" w:cs="Times New Roman"/>
          <w:szCs w:val="24"/>
        </w:rPr>
        <w:t>Υποθέτω ότι το Σώμα δεν έχει αντίρρηση</w:t>
      </w:r>
      <w:r>
        <w:rPr>
          <w:rFonts w:eastAsia="Times New Roman" w:cs="Times New Roman"/>
          <w:szCs w:val="24"/>
        </w:rPr>
        <w:t>.</w:t>
      </w:r>
    </w:p>
    <w:p w14:paraId="6B14EA7B"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Μάλιστα, μάλιστα.</w:t>
      </w:r>
    </w:p>
    <w:p w14:paraId="6B14EA7C"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sidRPr="004D33C2">
        <w:rPr>
          <w:rFonts w:eastAsia="Times New Roman" w:cs="Times New Roman"/>
          <w:szCs w:val="24"/>
        </w:rPr>
        <w:t>Το Σώμα συμφώνησε</w:t>
      </w:r>
      <w:r>
        <w:rPr>
          <w:rFonts w:eastAsia="Times New Roman" w:cs="Times New Roman"/>
          <w:szCs w:val="24"/>
        </w:rPr>
        <w:t>.</w:t>
      </w:r>
      <w:r w:rsidRPr="004D33C2">
        <w:rPr>
          <w:rFonts w:eastAsia="Times New Roman" w:cs="Times New Roman"/>
          <w:szCs w:val="24"/>
        </w:rPr>
        <w:t xml:space="preserve"> </w:t>
      </w:r>
    </w:p>
    <w:p w14:paraId="6B14EA7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Ενημ</w:t>
      </w:r>
      <w:r w:rsidRPr="004D33C2">
        <w:rPr>
          <w:rFonts w:eastAsia="Times New Roman" w:cs="Times New Roman"/>
          <w:szCs w:val="24"/>
        </w:rPr>
        <w:t xml:space="preserve">ερωτικά σας </w:t>
      </w:r>
      <w:r>
        <w:rPr>
          <w:rFonts w:eastAsia="Times New Roman" w:cs="Times New Roman"/>
          <w:szCs w:val="24"/>
        </w:rPr>
        <w:t>λέω ότι τρεις τροπολογίες έχουν</w:t>
      </w:r>
      <w:r w:rsidRPr="004D33C2">
        <w:rPr>
          <w:rFonts w:eastAsia="Times New Roman" w:cs="Times New Roman"/>
          <w:szCs w:val="24"/>
        </w:rPr>
        <w:t xml:space="preserve"> ήδη ενσωματωθεί στο νομοσχέδιο</w:t>
      </w:r>
      <w:r>
        <w:rPr>
          <w:rFonts w:eastAsia="Times New Roman" w:cs="Times New Roman"/>
          <w:szCs w:val="24"/>
        </w:rPr>
        <w:t>.</w:t>
      </w:r>
      <w:r w:rsidRPr="004D33C2">
        <w:rPr>
          <w:rFonts w:eastAsia="Times New Roman" w:cs="Times New Roman"/>
          <w:szCs w:val="24"/>
        </w:rPr>
        <w:t xml:space="preserve"> </w:t>
      </w:r>
      <w:r>
        <w:rPr>
          <w:rFonts w:eastAsia="Times New Roman" w:cs="Times New Roman"/>
          <w:szCs w:val="24"/>
        </w:rPr>
        <w:t>Υπάρχουν,</w:t>
      </w:r>
      <w:r w:rsidRPr="004D33C2">
        <w:rPr>
          <w:rFonts w:eastAsia="Times New Roman" w:cs="Times New Roman"/>
          <w:szCs w:val="24"/>
        </w:rPr>
        <w:t xml:space="preserve"> πλην των δύο του κυρίου Υπουργού</w:t>
      </w:r>
      <w:r>
        <w:rPr>
          <w:rFonts w:eastAsia="Times New Roman" w:cs="Times New Roman"/>
          <w:szCs w:val="24"/>
        </w:rPr>
        <w:t>,</w:t>
      </w:r>
      <w:r w:rsidRPr="004D33C2">
        <w:rPr>
          <w:rFonts w:eastAsia="Times New Roman" w:cs="Times New Roman"/>
          <w:szCs w:val="24"/>
        </w:rPr>
        <w:t xml:space="preserve"> άλλες τρεις τροπολογίες που οι αρμόδιοι Υπουργοί </w:t>
      </w:r>
      <w:r>
        <w:rPr>
          <w:rFonts w:eastAsia="Times New Roman" w:cs="Times New Roman"/>
          <w:szCs w:val="24"/>
        </w:rPr>
        <w:t xml:space="preserve">κατά τη διάρκεια της συζήτησης </w:t>
      </w:r>
      <w:r w:rsidRPr="004D33C2">
        <w:rPr>
          <w:rFonts w:eastAsia="Times New Roman" w:cs="Times New Roman"/>
          <w:szCs w:val="24"/>
        </w:rPr>
        <w:t>θα έρθ</w:t>
      </w:r>
      <w:r>
        <w:rPr>
          <w:rFonts w:eastAsia="Times New Roman" w:cs="Times New Roman"/>
          <w:szCs w:val="24"/>
        </w:rPr>
        <w:t>ουν και θα τι</w:t>
      </w:r>
      <w:r w:rsidRPr="004D33C2">
        <w:rPr>
          <w:rFonts w:eastAsia="Times New Roman" w:cs="Times New Roman"/>
          <w:szCs w:val="24"/>
        </w:rPr>
        <w:t xml:space="preserve">ς </w:t>
      </w:r>
      <w:r>
        <w:rPr>
          <w:rFonts w:eastAsia="Times New Roman" w:cs="Times New Roman"/>
          <w:szCs w:val="24"/>
        </w:rPr>
        <w:t>υπερασπιστούν</w:t>
      </w:r>
      <w:r w:rsidRPr="004D33C2">
        <w:rPr>
          <w:rFonts w:eastAsia="Times New Roman" w:cs="Times New Roman"/>
          <w:szCs w:val="24"/>
        </w:rPr>
        <w:t xml:space="preserve"> και θα σας </w:t>
      </w:r>
      <w:r>
        <w:rPr>
          <w:rFonts w:eastAsia="Times New Roman" w:cs="Times New Roman"/>
          <w:szCs w:val="24"/>
        </w:rPr>
        <w:t>τις π</w:t>
      </w:r>
      <w:r>
        <w:rPr>
          <w:rFonts w:eastAsia="Times New Roman" w:cs="Times New Roman"/>
          <w:szCs w:val="24"/>
        </w:rPr>
        <w:t>αρουσιάσουν.</w:t>
      </w:r>
    </w:p>
    <w:p w14:paraId="6B14EA7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Στο σημείο αυτό ανοίγει ο κατάλογος εγγράφων και θ</w:t>
      </w:r>
      <w:r w:rsidRPr="004D33C2">
        <w:rPr>
          <w:rFonts w:eastAsia="Times New Roman" w:cs="Times New Roman"/>
          <w:szCs w:val="24"/>
        </w:rPr>
        <w:t>α κλείσει μόλις κατέβει από το Βήμα</w:t>
      </w:r>
      <w:r>
        <w:rPr>
          <w:rFonts w:eastAsia="Times New Roman" w:cs="Times New Roman"/>
          <w:szCs w:val="24"/>
        </w:rPr>
        <w:t xml:space="preserve"> ο</w:t>
      </w:r>
      <w:r w:rsidRPr="004D33C2">
        <w:rPr>
          <w:rFonts w:eastAsia="Times New Roman" w:cs="Times New Roman"/>
          <w:szCs w:val="24"/>
        </w:rPr>
        <w:t xml:space="preserve"> κ</w:t>
      </w:r>
      <w:r>
        <w:rPr>
          <w:rFonts w:eastAsia="Times New Roman" w:cs="Times New Roman"/>
          <w:szCs w:val="24"/>
        </w:rPr>
        <w:t>.</w:t>
      </w:r>
      <w:r w:rsidRPr="004D33C2">
        <w:rPr>
          <w:rFonts w:eastAsia="Times New Roman" w:cs="Times New Roman"/>
          <w:szCs w:val="24"/>
        </w:rPr>
        <w:t xml:space="preserve"> </w:t>
      </w:r>
      <w:proofErr w:type="spellStart"/>
      <w:r w:rsidRPr="004D33C2">
        <w:rPr>
          <w:rFonts w:eastAsia="Times New Roman" w:cs="Times New Roman"/>
          <w:szCs w:val="24"/>
        </w:rPr>
        <w:t>Κέλλας</w:t>
      </w:r>
      <w:proofErr w:type="spellEnd"/>
      <w:r>
        <w:rPr>
          <w:rFonts w:eastAsia="Times New Roman" w:cs="Times New Roman"/>
          <w:szCs w:val="24"/>
        </w:rPr>
        <w:t>.</w:t>
      </w:r>
      <w:r w:rsidRPr="004D33C2">
        <w:rPr>
          <w:rFonts w:eastAsia="Times New Roman" w:cs="Times New Roman"/>
          <w:szCs w:val="24"/>
        </w:rPr>
        <w:t xml:space="preserve"> Βλέποντας </w:t>
      </w:r>
      <w:r>
        <w:rPr>
          <w:rFonts w:eastAsia="Times New Roman" w:cs="Times New Roman"/>
          <w:szCs w:val="24"/>
        </w:rPr>
        <w:t>και πόσ</w:t>
      </w:r>
      <w:r w:rsidRPr="004D33C2">
        <w:rPr>
          <w:rFonts w:eastAsia="Times New Roman" w:cs="Times New Roman"/>
          <w:szCs w:val="24"/>
        </w:rPr>
        <w:t>οι συνάδελφοι θα έχετε εγγραφεί</w:t>
      </w:r>
      <w:r>
        <w:rPr>
          <w:rFonts w:eastAsia="Times New Roman" w:cs="Times New Roman"/>
          <w:szCs w:val="24"/>
        </w:rPr>
        <w:t>,</w:t>
      </w:r>
      <w:r w:rsidRPr="004D33C2">
        <w:rPr>
          <w:rFonts w:eastAsia="Times New Roman" w:cs="Times New Roman"/>
          <w:szCs w:val="24"/>
        </w:rPr>
        <w:t xml:space="preserve"> θα κάνουμε το</w:t>
      </w:r>
      <w:r>
        <w:rPr>
          <w:rFonts w:eastAsia="Times New Roman" w:cs="Times New Roman"/>
          <w:szCs w:val="24"/>
        </w:rPr>
        <w:t>ν</w:t>
      </w:r>
      <w:r w:rsidRPr="004D33C2">
        <w:rPr>
          <w:rFonts w:eastAsia="Times New Roman" w:cs="Times New Roman"/>
          <w:szCs w:val="24"/>
        </w:rPr>
        <w:t xml:space="preserve"> συνολικό προγραμματισμό</w:t>
      </w:r>
      <w:r>
        <w:rPr>
          <w:rFonts w:eastAsia="Times New Roman" w:cs="Times New Roman"/>
          <w:szCs w:val="24"/>
        </w:rPr>
        <w:t>.</w:t>
      </w:r>
    </w:p>
    <w:p w14:paraId="6B14EA7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Κυρία</w:t>
      </w:r>
      <w:r w:rsidRPr="004D33C2">
        <w:rPr>
          <w:rFonts w:eastAsia="Times New Roman" w:cs="Times New Roman"/>
          <w:szCs w:val="24"/>
        </w:rPr>
        <w:t xml:space="preserve"> Αναγνωστοπούλου</w:t>
      </w:r>
      <w:r>
        <w:rPr>
          <w:rFonts w:eastAsia="Times New Roman" w:cs="Times New Roman"/>
          <w:szCs w:val="24"/>
        </w:rPr>
        <w:t>,</w:t>
      </w:r>
      <w:r w:rsidRPr="004D33C2">
        <w:rPr>
          <w:rFonts w:eastAsia="Times New Roman" w:cs="Times New Roman"/>
          <w:szCs w:val="24"/>
        </w:rPr>
        <w:t xml:space="preserve"> έχετε το</w:t>
      </w:r>
      <w:r>
        <w:rPr>
          <w:rFonts w:eastAsia="Times New Roman" w:cs="Times New Roman"/>
          <w:szCs w:val="24"/>
        </w:rPr>
        <w:t>ν</w:t>
      </w:r>
      <w:r w:rsidRPr="004D33C2">
        <w:rPr>
          <w:rFonts w:eastAsia="Times New Roman" w:cs="Times New Roman"/>
          <w:szCs w:val="24"/>
        </w:rPr>
        <w:t xml:space="preserve"> λόγο</w:t>
      </w:r>
      <w:r>
        <w:rPr>
          <w:rFonts w:eastAsia="Times New Roman" w:cs="Times New Roman"/>
          <w:szCs w:val="24"/>
        </w:rPr>
        <w:t>.</w:t>
      </w:r>
    </w:p>
    <w:p w14:paraId="6B14EA80"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ΑΘΑΝΑΣΙΑ </w:t>
      </w:r>
      <w:r>
        <w:rPr>
          <w:rFonts w:eastAsia="Times New Roman" w:cs="Times New Roman"/>
          <w:b/>
          <w:szCs w:val="24"/>
        </w:rPr>
        <w:t>ΑΝΑΓΝΩΣΤΟΠΟΥΛΟΥ:</w:t>
      </w:r>
      <w:r w:rsidRPr="004D33C2">
        <w:rPr>
          <w:rFonts w:eastAsia="Times New Roman" w:cs="Times New Roman"/>
          <w:szCs w:val="24"/>
        </w:rPr>
        <w:t xml:space="preserve"> Ευχαριστώ κύριε πρόεδρε</w:t>
      </w:r>
      <w:r>
        <w:rPr>
          <w:rFonts w:eastAsia="Times New Roman" w:cs="Times New Roman"/>
          <w:szCs w:val="24"/>
        </w:rPr>
        <w:t>.</w:t>
      </w:r>
      <w:r w:rsidRPr="004D33C2">
        <w:rPr>
          <w:rFonts w:eastAsia="Times New Roman" w:cs="Times New Roman"/>
          <w:szCs w:val="24"/>
        </w:rPr>
        <w:t xml:space="preserve"> </w:t>
      </w:r>
    </w:p>
    <w:p w14:paraId="6B14EA8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κυρία Υπουργέ, </w:t>
      </w:r>
      <w:r w:rsidRPr="004D33C2">
        <w:rPr>
          <w:rFonts w:eastAsia="Times New Roman" w:cs="Times New Roman"/>
          <w:szCs w:val="24"/>
        </w:rPr>
        <w:t>κυρίες και κύριοι συνάδελφοι</w:t>
      </w:r>
      <w:r>
        <w:rPr>
          <w:rFonts w:eastAsia="Times New Roman" w:cs="Times New Roman"/>
          <w:szCs w:val="24"/>
        </w:rPr>
        <w:t>,</w:t>
      </w:r>
      <w:r w:rsidRPr="004D33C2">
        <w:rPr>
          <w:rFonts w:eastAsia="Times New Roman" w:cs="Times New Roman"/>
          <w:szCs w:val="24"/>
        </w:rPr>
        <w:t xml:space="preserve"> δείξαμε και χτες ότι δεν φοβόμαστε να τολμήσουμε</w:t>
      </w:r>
      <w:r>
        <w:rPr>
          <w:rFonts w:eastAsia="Times New Roman" w:cs="Times New Roman"/>
          <w:szCs w:val="24"/>
        </w:rPr>
        <w:t>.</w:t>
      </w:r>
      <w:r w:rsidRPr="004D33C2">
        <w:rPr>
          <w:rFonts w:eastAsia="Times New Roman" w:cs="Times New Roman"/>
          <w:szCs w:val="24"/>
        </w:rPr>
        <w:t xml:space="preserve"> Εμπιστευόμαστε την κοινωνία και τις κοινωνικές δυνάμεις</w:t>
      </w:r>
      <w:r>
        <w:rPr>
          <w:rFonts w:eastAsia="Times New Roman" w:cs="Times New Roman"/>
          <w:szCs w:val="24"/>
        </w:rPr>
        <w:t>.</w:t>
      </w:r>
      <w:r w:rsidRPr="004D33C2">
        <w:rPr>
          <w:rFonts w:eastAsia="Times New Roman" w:cs="Times New Roman"/>
          <w:szCs w:val="24"/>
        </w:rPr>
        <w:t xml:space="preserve"> Προσπαθούμε να απαντήσουμε στα ερωτήματα που</w:t>
      </w:r>
      <w:r w:rsidRPr="004D33C2">
        <w:rPr>
          <w:rFonts w:eastAsia="Times New Roman" w:cs="Times New Roman"/>
          <w:szCs w:val="24"/>
        </w:rPr>
        <w:t xml:space="preserve"> θέτει η κοινων</w:t>
      </w:r>
      <w:r>
        <w:rPr>
          <w:rFonts w:eastAsia="Times New Roman" w:cs="Times New Roman"/>
          <w:szCs w:val="24"/>
        </w:rPr>
        <w:t xml:space="preserve">ία με τον καλύτερο δυνατό τρόπο, </w:t>
      </w:r>
      <w:r w:rsidRPr="004D33C2">
        <w:rPr>
          <w:rFonts w:eastAsia="Times New Roman" w:cs="Times New Roman"/>
          <w:szCs w:val="24"/>
        </w:rPr>
        <w:t xml:space="preserve">αφήνοντας στην άκρη τα αδρανή </w:t>
      </w:r>
      <w:r w:rsidRPr="004D33C2">
        <w:rPr>
          <w:rFonts w:eastAsia="Times New Roman" w:cs="Times New Roman"/>
          <w:szCs w:val="24"/>
        </w:rPr>
        <w:lastRenderedPageBreak/>
        <w:t>υλικά</w:t>
      </w:r>
      <w:r>
        <w:rPr>
          <w:rFonts w:eastAsia="Times New Roman" w:cs="Times New Roman"/>
          <w:szCs w:val="24"/>
        </w:rPr>
        <w:t>,</w:t>
      </w:r>
      <w:r w:rsidRPr="004D33C2">
        <w:rPr>
          <w:rFonts w:eastAsia="Times New Roman" w:cs="Times New Roman"/>
          <w:szCs w:val="24"/>
        </w:rPr>
        <w:t xml:space="preserve"> που δεν επιτρέπουν αυτή την κοινωνία και τη χώρα να προχωρήσει</w:t>
      </w:r>
      <w:r>
        <w:rPr>
          <w:rFonts w:eastAsia="Times New Roman" w:cs="Times New Roman"/>
          <w:szCs w:val="24"/>
        </w:rPr>
        <w:t>.</w:t>
      </w:r>
      <w:r w:rsidRPr="004D33C2">
        <w:rPr>
          <w:rFonts w:eastAsia="Times New Roman" w:cs="Times New Roman"/>
          <w:szCs w:val="24"/>
        </w:rPr>
        <w:t xml:space="preserve"> </w:t>
      </w:r>
    </w:p>
    <w:p w14:paraId="6B14EA82" w14:textId="77777777" w:rsidR="004965E6" w:rsidRDefault="004D430C">
      <w:pPr>
        <w:spacing w:line="600" w:lineRule="auto"/>
        <w:ind w:firstLine="720"/>
        <w:jc w:val="both"/>
        <w:rPr>
          <w:rFonts w:eastAsia="Times New Roman" w:cs="Times New Roman"/>
          <w:szCs w:val="24"/>
        </w:rPr>
      </w:pPr>
      <w:r w:rsidRPr="004D33C2">
        <w:rPr>
          <w:rFonts w:eastAsia="Times New Roman" w:cs="Times New Roman"/>
          <w:szCs w:val="24"/>
        </w:rPr>
        <w:t xml:space="preserve">Με </w:t>
      </w:r>
      <w:r>
        <w:rPr>
          <w:rFonts w:eastAsia="Times New Roman" w:cs="Times New Roman"/>
          <w:szCs w:val="24"/>
        </w:rPr>
        <w:t xml:space="preserve">αυτό το νομοσχέδιο </w:t>
      </w:r>
      <w:r w:rsidRPr="004D33C2">
        <w:rPr>
          <w:rFonts w:eastAsia="Times New Roman" w:cs="Times New Roman"/>
          <w:szCs w:val="24"/>
        </w:rPr>
        <w:t>που έχουμε προς συζήτηση και ψήφιση σήμερα</w:t>
      </w:r>
      <w:r>
        <w:rPr>
          <w:rFonts w:eastAsia="Times New Roman" w:cs="Times New Roman"/>
          <w:szCs w:val="24"/>
        </w:rPr>
        <w:t xml:space="preserve">, συνεχίζει η </w:t>
      </w:r>
      <w:r>
        <w:rPr>
          <w:rFonts w:eastAsia="Times New Roman" w:cs="Times New Roman"/>
          <w:szCs w:val="24"/>
        </w:rPr>
        <w:t xml:space="preserve">στρατηγική </w:t>
      </w:r>
      <w:r>
        <w:rPr>
          <w:rFonts w:eastAsia="Times New Roman" w:cs="Times New Roman"/>
          <w:szCs w:val="24"/>
        </w:rPr>
        <w:t xml:space="preserve">του </w:t>
      </w:r>
      <w:r>
        <w:rPr>
          <w:rFonts w:eastAsia="Times New Roman" w:cs="Times New Roman"/>
          <w:szCs w:val="24"/>
        </w:rPr>
        <w:t>ε</w:t>
      </w:r>
      <w:r w:rsidRPr="004D33C2">
        <w:rPr>
          <w:rFonts w:eastAsia="Times New Roman" w:cs="Times New Roman"/>
          <w:szCs w:val="24"/>
        </w:rPr>
        <w:t xml:space="preserve">νιαίου </w:t>
      </w:r>
      <w:r>
        <w:rPr>
          <w:rFonts w:eastAsia="Times New Roman" w:cs="Times New Roman"/>
          <w:szCs w:val="24"/>
        </w:rPr>
        <w:t>χ</w:t>
      </w:r>
      <w:r w:rsidRPr="004D33C2">
        <w:rPr>
          <w:rFonts w:eastAsia="Times New Roman" w:cs="Times New Roman"/>
          <w:szCs w:val="24"/>
        </w:rPr>
        <w:t>ώρου</w:t>
      </w:r>
      <w:r w:rsidRPr="004D33C2">
        <w:rPr>
          <w:rFonts w:eastAsia="Times New Roman" w:cs="Times New Roman"/>
          <w:szCs w:val="24"/>
        </w:rPr>
        <w:t xml:space="preserve"> </w:t>
      </w:r>
      <w:r>
        <w:rPr>
          <w:rFonts w:eastAsia="Times New Roman" w:cs="Times New Roman"/>
          <w:szCs w:val="24"/>
        </w:rPr>
        <w:t>α</w:t>
      </w:r>
      <w:r w:rsidRPr="004D33C2">
        <w:rPr>
          <w:rFonts w:eastAsia="Times New Roman" w:cs="Times New Roman"/>
          <w:szCs w:val="24"/>
        </w:rPr>
        <w:t xml:space="preserve">νώτατης </w:t>
      </w:r>
      <w:r>
        <w:rPr>
          <w:rFonts w:eastAsia="Times New Roman" w:cs="Times New Roman"/>
          <w:szCs w:val="24"/>
        </w:rPr>
        <w:t>ε</w:t>
      </w:r>
      <w:r w:rsidRPr="004D33C2">
        <w:rPr>
          <w:rFonts w:eastAsia="Times New Roman" w:cs="Times New Roman"/>
          <w:szCs w:val="24"/>
        </w:rPr>
        <w:t xml:space="preserve">κπαίδευσης </w:t>
      </w:r>
      <w:r w:rsidRPr="004D33C2">
        <w:rPr>
          <w:rFonts w:eastAsia="Times New Roman" w:cs="Times New Roman"/>
          <w:szCs w:val="24"/>
        </w:rPr>
        <w:t xml:space="preserve">και </w:t>
      </w:r>
      <w:r>
        <w:rPr>
          <w:rFonts w:eastAsia="Times New Roman" w:cs="Times New Roman"/>
          <w:szCs w:val="24"/>
        </w:rPr>
        <w:t>έ</w:t>
      </w:r>
      <w:r w:rsidRPr="004D33C2">
        <w:rPr>
          <w:rFonts w:eastAsia="Times New Roman" w:cs="Times New Roman"/>
          <w:szCs w:val="24"/>
        </w:rPr>
        <w:t>ρευνας</w:t>
      </w:r>
      <w:r>
        <w:rPr>
          <w:rFonts w:eastAsia="Times New Roman" w:cs="Times New Roman"/>
          <w:szCs w:val="24"/>
        </w:rPr>
        <w:t>,</w:t>
      </w:r>
      <w:r w:rsidRPr="004D33C2">
        <w:rPr>
          <w:rFonts w:eastAsia="Times New Roman" w:cs="Times New Roman"/>
          <w:szCs w:val="24"/>
        </w:rPr>
        <w:t xml:space="preserve"> που είχε ξεκινήσει με το Πανεπιστήμιο Δυτικής Αττικής και τις συνέργειες των Πανεπιστημίων Ιονίων Νήσων και Ιωαννίνων με τα αντίστοιχα ΤΕΙ Ηπείρου και Ιονίων Νήσων</w:t>
      </w:r>
      <w:r>
        <w:rPr>
          <w:rFonts w:eastAsia="Times New Roman" w:cs="Times New Roman"/>
          <w:szCs w:val="24"/>
        </w:rPr>
        <w:t>.</w:t>
      </w:r>
      <w:r w:rsidRPr="004D33C2">
        <w:rPr>
          <w:rFonts w:eastAsia="Times New Roman" w:cs="Times New Roman"/>
          <w:szCs w:val="24"/>
        </w:rPr>
        <w:t xml:space="preserve"> </w:t>
      </w:r>
    </w:p>
    <w:p w14:paraId="6B14EA8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Όμως,</w:t>
      </w:r>
      <w:r w:rsidRPr="004D33C2">
        <w:rPr>
          <w:rFonts w:eastAsia="Times New Roman" w:cs="Times New Roman"/>
          <w:szCs w:val="24"/>
        </w:rPr>
        <w:t xml:space="preserve"> αυτό το νομοσχέδιο είναι πολύ πιο σημαντικό από μία άποψη</w:t>
      </w:r>
      <w:r>
        <w:rPr>
          <w:rFonts w:eastAsia="Times New Roman" w:cs="Times New Roman"/>
          <w:szCs w:val="24"/>
        </w:rPr>
        <w:t>.</w:t>
      </w:r>
      <w:r w:rsidRPr="004D33C2">
        <w:rPr>
          <w:rFonts w:eastAsia="Times New Roman" w:cs="Times New Roman"/>
          <w:szCs w:val="24"/>
        </w:rPr>
        <w:t xml:space="preserve"> Είναι πολύ πιο εκτεταμένες οι συνέργειες αριθμητικά</w:t>
      </w:r>
      <w:r>
        <w:rPr>
          <w:rFonts w:eastAsia="Times New Roman" w:cs="Times New Roman"/>
          <w:szCs w:val="24"/>
        </w:rPr>
        <w:t>,</w:t>
      </w:r>
      <w:r w:rsidRPr="004D33C2">
        <w:rPr>
          <w:rFonts w:eastAsia="Times New Roman" w:cs="Times New Roman"/>
          <w:szCs w:val="24"/>
        </w:rPr>
        <w:t xml:space="preserve"> αλλά και ως προς τη γεωγραφική τους εμβέλεια</w:t>
      </w:r>
      <w:r>
        <w:rPr>
          <w:rFonts w:eastAsia="Times New Roman" w:cs="Times New Roman"/>
          <w:szCs w:val="24"/>
        </w:rPr>
        <w:t>.</w:t>
      </w:r>
      <w:r w:rsidRPr="004D33C2">
        <w:rPr>
          <w:rFonts w:eastAsia="Times New Roman" w:cs="Times New Roman"/>
          <w:szCs w:val="24"/>
        </w:rPr>
        <w:t xml:space="preserve"> Έχουμε τρία μεγάλα πανεπιστημιακά ιδρύματα</w:t>
      </w:r>
      <w:r>
        <w:rPr>
          <w:rFonts w:eastAsia="Times New Roman" w:cs="Times New Roman"/>
          <w:szCs w:val="24"/>
        </w:rPr>
        <w:t>,</w:t>
      </w:r>
      <w:r w:rsidRPr="004D33C2">
        <w:rPr>
          <w:rFonts w:eastAsia="Times New Roman" w:cs="Times New Roman"/>
          <w:szCs w:val="24"/>
        </w:rPr>
        <w:t xml:space="preserve"> το Εθνικό και </w:t>
      </w:r>
      <w:r>
        <w:rPr>
          <w:rFonts w:eastAsia="Times New Roman" w:cs="Times New Roman"/>
          <w:szCs w:val="24"/>
        </w:rPr>
        <w:t xml:space="preserve">Καποδιστριακό Πανεπιστήμιο, </w:t>
      </w:r>
      <w:r w:rsidRPr="004D33C2">
        <w:rPr>
          <w:rFonts w:eastAsia="Times New Roman" w:cs="Times New Roman"/>
          <w:szCs w:val="24"/>
        </w:rPr>
        <w:t>το Γεωπονικ</w:t>
      </w:r>
      <w:r w:rsidRPr="004D33C2">
        <w:rPr>
          <w:rFonts w:eastAsia="Times New Roman" w:cs="Times New Roman"/>
          <w:szCs w:val="24"/>
        </w:rPr>
        <w:t>ό Πανεπιστήμιο Αθηνών</w:t>
      </w:r>
      <w:r>
        <w:rPr>
          <w:rFonts w:eastAsia="Times New Roman" w:cs="Times New Roman"/>
          <w:szCs w:val="24"/>
        </w:rPr>
        <w:t>,</w:t>
      </w:r>
      <w:r w:rsidRPr="004D33C2">
        <w:rPr>
          <w:rFonts w:eastAsia="Times New Roman" w:cs="Times New Roman"/>
          <w:szCs w:val="24"/>
        </w:rPr>
        <w:t xml:space="preserve"> καθώς και το Πανεπιστήμιο Θεσσαλίας</w:t>
      </w:r>
      <w:r>
        <w:rPr>
          <w:rFonts w:eastAsia="Times New Roman" w:cs="Times New Roman"/>
          <w:szCs w:val="24"/>
        </w:rPr>
        <w:t>,</w:t>
      </w:r>
      <w:r w:rsidRPr="004D33C2">
        <w:rPr>
          <w:rFonts w:eastAsia="Times New Roman" w:cs="Times New Roman"/>
          <w:szCs w:val="24"/>
        </w:rPr>
        <w:t xml:space="preserve"> τα οποία αποκτούν συνέργειες σε ένα νέο τοπίο </w:t>
      </w:r>
      <w:r>
        <w:rPr>
          <w:rFonts w:eastAsia="Times New Roman" w:cs="Times New Roman"/>
          <w:szCs w:val="24"/>
        </w:rPr>
        <w:t xml:space="preserve">με το ΤΕΙ Στερεάς </w:t>
      </w:r>
      <w:r w:rsidRPr="004D33C2">
        <w:rPr>
          <w:rFonts w:eastAsia="Times New Roman" w:cs="Times New Roman"/>
          <w:szCs w:val="24"/>
        </w:rPr>
        <w:t>Ελλάδας και το ΤΕΙ Θεσσαλίας</w:t>
      </w:r>
      <w:r>
        <w:rPr>
          <w:rFonts w:eastAsia="Times New Roman" w:cs="Times New Roman"/>
          <w:szCs w:val="24"/>
        </w:rPr>
        <w:t>.</w:t>
      </w:r>
      <w:r w:rsidRPr="004D33C2">
        <w:rPr>
          <w:rFonts w:eastAsia="Times New Roman" w:cs="Times New Roman"/>
          <w:szCs w:val="24"/>
        </w:rPr>
        <w:t xml:space="preserve"> </w:t>
      </w:r>
    </w:p>
    <w:p w14:paraId="6B14EA84" w14:textId="77777777" w:rsidR="004965E6" w:rsidRDefault="004D430C">
      <w:pPr>
        <w:spacing w:line="600" w:lineRule="auto"/>
        <w:ind w:firstLine="720"/>
        <w:jc w:val="both"/>
        <w:rPr>
          <w:rFonts w:eastAsia="Times New Roman" w:cs="Times New Roman"/>
          <w:szCs w:val="24"/>
        </w:rPr>
      </w:pPr>
      <w:r w:rsidRPr="004D33C2">
        <w:rPr>
          <w:rFonts w:eastAsia="Times New Roman" w:cs="Times New Roman"/>
          <w:szCs w:val="24"/>
        </w:rPr>
        <w:t>Όπως και στα προηγούμενα νομοσχέδια</w:t>
      </w:r>
      <w:r>
        <w:rPr>
          <w:rFonts w:eastAsia="Times New Roman" w:cs="Times New Roman"/>
          <w:szCs w:val="24"/>
        </w:rPr>
        <w:t>,</w:t>
      </w:r>
      <w:r w:rsidRPr="004D33C2">
        <w:rPr>
          <w:rFonts w:eastAsia="Times New Roman" w:cs="Times New Roman"/>
          <w:szCs w:val="24"/>
        </w:rPr>
        <w:t xml:space="preserve"> στα οποία αρχίζει να διαμορφώνεται και να εφαρμόζεται η </w:t>
      </w:r>
      <w:r>
        <w:rPr>
          <w:rFonts w:eastAsia="Times New Roman" w:cs="Times New Roman"/>
          <w:szCs w:val="24"/>
        </w:rPr>
        <w:t>σ</w:t>
      </w:r>
      <w:r w:rsidRPr="004D33C2">
        <w:rPr>
          <w:rFonts w:eastAsia="Times New Roman" w:cs="Times New Roman"/>
          <w:szCs w:val="24"/>
        </w:rPr>
        <w:t>τρατηγι</w:t>
      </w:r>
      <w:r w:rsidRPr="004D33C2">
        <w:rPr>
          <w:rFonts w:eastAsia="Times New Roman" w:cs="Times New Roman"/>
          <w:szCs w:val="24"/>
        </w:rPr>
        <w:t xml:space="preserve">κή </w:t>
      </w:r>
      <w:r>
        <w:rPr>
          <w:rFonts w:eastAsia="Times New Roman" w:cs="Times New Roman"/>
          <w:szCs w:val="24"/>
        </w:rPr>
        <w:t>ε</w:t>
      </w:r>
      <w:r w:rsidRPr="004D33C2">
        <w:rPr>
          <w:rFonts w:eastAsia="Times New Roman" w:cs="Times New Roman"/>
          <w:szCs w:val="24"/>
        </w:rPr>
        <w:t xml:space="preserve">νιαίου </w:t>
      </w:r>
      <w:r>
        <w:rPr>
          <w:rFonts w:eastAsia="Times New Roman" w:cs="Times New Roman"/>
          <w:szCs w:val="24"/>
        </w:rPr>
        <w:t>χ</w:t>
      </w:r>
      <w:r w:rsidRPr="004D33C2">
        <w:rPr>
          <w:rFonts w:eastAsia="Times New Roman" w:cs="Times New Roman"/>
          <w:szCs w:val="24"/>
        </w:rPr>
        <w:t xml:space="preserve">ώρου </w:t>
      </w:r>
      <w:r>
        <w:rPr>
          <w:rFonts w:eastAsia="Times New Roman" w:cs="Times New Roman"/>
          <w:szCs w:val="24"/>
        </w:rPr>
        <w:t>α</w:t>
      </w:r>
      <w:r w:rsidRPr="004D33C2">
        <w:rPr>
          <w:rFonts w:eastAsia="Times New Roman" w:cs="Times New Roman"/>
          <w:szCs w:val="24"/>
        </w:rPr>
        <w:t xml:space="preserve">νώτατης </w:t>
      </w:r>
      <w:r>
        <w:rPr>
          <w:rFonts w:eastAsia="Times New Roman" w:cs="Times New Roman"/>
          <w:szCs w:val="24"/>
        </w:rPr>
        <w:t>ε</w:t>
      </w:r>
      <w:r w:rsidRPr="004D33C2">
        <w:rPr>
          <w:rFonts w:eastAsia="Times New Roman" w:cs="Times New Roman"/>
          <w:szCs w:val="24"/>
        </w:rPr>
        <w:t xml:space="preserve">κπαίδευσης </w:t>
      </w:r>
      <w:r w:rsidRPr="004D33C2">
        <w:rPr>
          <w:rFonts w:eastAsia="Times New Roman" w:cs="Times New Roman"/>
          <w:szCs w:val="24"/>
        </w:rPr>
        <w:t xml:space="preserve">και </w:t>
      </w:r>
      <w:r>
        <w:rPr>
          <w:rFonts w:eastAsia="Times New Roman" w:cs="Times New Roman"/>
          <w:szCs w:val="24"/>
        </w:rPr>
        <w:t>έ</w:t>
      </w:r>
      <w:r w:rsidRPr="004D33C2">
        <w:rPr>
          <w:rFonts w:eastAsia="Times New Roman" w:cs="Times New Roman"/>
          <w:szCs w:val="24"/>
        </w:rPr>
        <w:t>ρευνας</w:t>
      </w:r>
      <w:r>
        <w:rPr>
          <w:rFonts w:eastAsia="Times New Roman" w:cs="Times New Roman"/>
          <w:szCs w:val="24"/>
        </w:rPr>
        <w:t>,</w:t>
      </w:r>
      <w:r w:rsidRPr="004D33C2">
        <w:rPr>
          <w:rFonts w:eastAsia="Times New Roman" w:cs="Times New Roman"/>
          <w:szCs w:val="24"/>
        </w:rPr>
        <w:t xml:space="preserve"> έτσι και σε αυτό </w:t>
      </w:r>
      <w:r>
        <w:rPr>
          <w:rFonts w:eastAsia="Times New Roman" w:cs="Times New Roman"/>
          <w:szCs w:val="24"/>
        </w:rPr>
        <w:t xml:space="preserve">οι </w:t>
      </w:r>
      <w:r>
        <w:rPr>
          <w:rFonts w:eastAsia="Times New Roman" w:cs="Times New Roman"/>
          <w:szCs w:val="24"/>
        </w:rPr>
        <w:lastRenderedPageBreak/>
        <w:t xml:space="preserve">διεργασίες ξεκίνησαν από κάτω. </w:t>
      </w:r>
      <w:r w:rsidRPr="004D33C2">
        <w:rPr>
          <w:rFonts w:eastAsia="Times New Roman" w:cs="Times New Roman"/>
          <w:szCs w:val="24"/>
        </w:rPr>
        <w:t>Είναι πολύ σημαντικό και το τονίζω</w:t>
      </w:r>
      <w:r>
        <w:rPr>
          <w:rFonts w:eastAsia="Times New Roman" w:cs="Times New Roman"/>
          <w:szCs w:val="24"/>
        </w:rPr>
        <w:t>, γ</w:t>
      </w:r>
      <w:r w:rsidRPr="004D33C2">
        <w:rPr>
          <w:rFonts w:eastAsia="Times New Roman" w:cs="Times New Roman"/>
          <w:szCs w:val="24"/>
        </w:rPr>
        <w:t>ιατί όταν ξεκινάνε α</w:t>
      </w:r>
      <w:r>
        <w:rPr>
          <w:rFonts w:eastAsia="Times New Roman" w:cs="Times New Roman"/>
          <w:szCs w:val="24"/>
        </w:rPr>
        <w:t xml:space="preserve">πό κάτω αποδεσμεύονται δυνάμεις, χειραφετούνται </w:t>
      </w:r>
      <w:r w:rsidRPr="004D33C2">
        <w:rPr>
          <w:rFonts w:eastAsia="Times New Roman" w:cs="Times New Roman"/>
          <w:szCs w:val="24"/>
        </w:rPr>
        <w:t>δυνάμεις</w:t>
      </w:r>
      <w:r>
        <w:rPr>
          <w:rFonts w:eastAsia="Times New Roman" w:cs="Times New Roman"/>
          <w:szCs w:val="24"/>
        </w:rPr>
        <w:t>, αυτές τ</w:t>
      </w:r>
      <w:r w:rsidRPr="004D33C2">
        <w:rPr>
          <w:rFonts w:eastAsia="Times New Roman" w:cs="Times New Roman"/>
          <w:szCs w:val="24"/>
        </w:rPr>
        <w:t xml:space="preserve">ελικά οι δυνάμεις που θα δώσουν </w:t>
      </w:r>
      <w:r w:rsidRPr="004D33C2">
        <w:rPr>
          <w:rFonts w:eastAsia="Times New Roman" w:cs="Times New Roman"/>
          <w:szCs w:val="24"/>
        </w:rPr>
        <w:t>εκκίνηση στην εφαρμογή ενός νομοσχεδίου</w:t>
      </w:r>
      <w:r>
        <w:rPr>
          <w:rFonts w:eastAsia="Times New Roman" w:cs="Times New Roman"/>
          <w:szCs w:val="24"/>
        </w:rPr>
        <w:t>,</w:t>
      </w:r>
      <w:r w:rsidRPr="004D33C2">
        <w:rPr>
          <w:rFonts w:eastAsia="Times New Roman" w:cs="Times New Roman"/>
          <w:szCs w:val="24"/>
        </w:rPr>
        <w:t xml:space="preserve"> ενός νόμου</w:t>
      </w:r>
      <w:r>
        <w:rPr>
          <w:rFonts w:eastAsia="Times New Roman" w:cs="Times New Roman"/>
          <w:szCs w:val="24"/>
        </w:rPr>
        <w:t>.</w:t>
      </w:r>
      <w:r w:rsidRPr="004D33C2">
        <w:rPr>
          <w:rFonts w:eastAsia="Times New Roman" w:cs="Times New Roman"/>
          <w:szCs w:val="24"/>
        </w:rPr>
        <w:t xml:space="preserve"> </w:t>
      </w:r>
    </w:p>
    <w:p w14:paraId="6B14EA85" w14:textId="77777777" w:rsidR="004965E6" w:rsidRDefault="004D430C">
      <w:pPr>
        <w:spacing w:line="600" w:lineRule="auto"/>
        <w:ind w:firstLine="720"/>
        <w:jc w:val="both"/>
        <w:rPr>
          <w:rFonts w:eastAsia="Times New Roman" w:cs="Times New Roman"/>
          <w:szCs w:val="24"/>
        </w:rPr>
      </w:pPr>
      <w:r w:rsidRPr="004D33C2">
        <w:rPr>
          <w:rFonts w:eastAsia="Times New Roman" w:cs="Times New Roman"/>
          <w:szCs w:val="24"/>
        </w:rPr>
        <w:t>Από την άλλη μεριά</w:t>
      </w:r>
      <w:r>
        <w:rPr>
          <w:rFonts w:eastAsia="Times New Roman" w:cs="Times New Roman"/>
          <w:szCs w:val="24"/>
        </w:rPr>
        <w:t>,</w:t>
      </w:r>
      <w:r w:rsidRPr="004D33C2">
        <w:rPr>
          <w:rFonts w:eastAsia="Times New Roman" w:cs="Times New Roman"/>
          <w:szCs w:val="24"/>
        </w:rPr>
        <w:t xml:space="preserve"> αυτές οι ίδιες δυνάμεις αναλαμβάνουν και την ευθύνη να προχω</w:t>
      </w:r>
      <w:r>
        <w:rPr>
          <w:rFonts w:eastAsia="Times New Roman" w:cs="Times New Roman"/>
          <w:szCs w:val="24"/>
        </w:rPr>
        <w:t>ρήσουνε</w:t>
      </w:r>
      <w:r w:rsidRPr="004D33C2">
        <w:rPr>
          <w:rFonts w:eastAsia="Times New Roman" w:cs="Times New Roman"/>
          <w:szCs w:val="24"/>
        </w:rPr>
        <w:t xml:space="preserve"> ένα σχέδιο</w:t>
      </w:r>
      <w:r>
        <w:rPr>
          <w:rFonts w:eastAsia="Times New Roman" w:cs="Times New Roman"/>
          <w:szCs w:val="24"/>
        </w:rPr>
        <w:t>.</w:t>
      </w:r>
      <w:r w:rsidRPr="004D33C2">
        <w:rPr>
          <w:rFonts w:eastAsia="Times New Roman" w:cs="Times New Roman"/>
          <w:szCs w:val="24"/>
        </w:rPr>
        <w:t xml:space="preserve"> Ξέρετε</w:t>
      </w:r>
      <w:r>
        <w:rPr>
          <w:rFonts w:eastAsia="Times New Roman" w:cs="Times New Roman"/>
          <w:szCs w:val="24"/>
        </w:rPr>
        <w:t>,</w:t>
      </w:r>
      <w:r w:rsidRPr="004D33C2">
        <w:rPr>
          <w:rFonts w:eastAsia="Times New Roman" w:cs="Times New Roman"/>
          <w:szCs w:val="24"/>
        </w:rPr>
        <w:t xml:space="preserve"> όσο καλός και να είναι ο νόμος</w:t>
      </w:r>
      <w:r>
        <w:rPr>
          <w:rFonts w:eastAsia="Times New Roman" w:cs="Times New Roman"/>
          <w:szCs w:val="24"/>
        </w:rPr>
        <w:t>,</w:t>
      </w:r>
      <w:r w:rsidRPr="004D33C2">
        <w:rPr>
          <w:rFonts w:eastAsia="Times New Roman" w:cs="Times New Roman"/>
          <w:szCs w:val="24"/>
        </w:rPr>
        <w:t xml:space="preserve"> αν δεν εμπλακούν μέσα οι άμεσα ενδιαφερόμενοι</w:t>
      </w:r>
      <w:r>
        <w:rPr>
          <w:rFonts w:eastAsia="Times New Roman" w:cs="Times New Roman"/>
          <w:szCs w:val="24"/>
        </w:rPr>
        <w:t>, αν αυτοί δεν το</w:t>
      </w:r>
      <w:r>
        <w:rPr>
          <w:rFonts w:eastAsia="Times New Roman" w:cs="Times New Roman"/>
          <w:szCs w:val="24"/>
        </w:rPr>
        <w:t xml:space="preserve"> πιστέψουν</w:t>
      </w:r>
      <w:r w:rsidRPr="004D33C2">
        <w:rPr>
          <w:rFonts w:eastAsia="Times New Roman" w:cs="Times New Roman"/>
          <w:szCs w:val="24"/>
        </w:rPr>
        <w:t>ε</w:t>
      </w:r>
      <w:r>
        <w:rPr>
          <w:rFonts w:eastAsia="Times New Roman" w:cs="Times New Roman"/>
          <w:szCs w:val="24"/>
        </w:rPr>
        <w:t>,</w:t>
      </w:r>
      <w:r w:rsidRPr="004D33C2">
        <w:rPr>
          <w:rFonts w:eastAsia="Times New Roman" w:cs="Times New Roman"/>
          <w:szCs w:val="24"/>
        </w:rPr>
        <w:t xml:space="preserve"> αν δεν είναι δικό του</w:t>
      </w:r>
      <w:r>
        <w:rPr>
          <w:rFonts w:eastAsia="Times New Roman" w:cs="Times New Roman"/>
          <w:szCs w:val="24"/>
        </w:rPr>
        <w:t>ς</w:t>
      </w:r>
      <w:r w:rsidRPr="004D33C2">
        <w:rPr>
          <w:rFonts w:eastAsia="Times New Roman" w:cs="Times New Roman"/>
          <w:szCs w:val="24"/>
        </w:rPr>
        <w:t xml:space="preserve"> σχέδιο</w:t>
      </w:r>
      <w:r>
        <w:rPr>
          <w:rFonts w:eastAsia="Times New Roman" w:cs="Times New Roman"/>
          <w:szCs w:val="24"/>
        </w:rPr>
        <w:t>,</w:t>
      </w:r>
      <w:r w:rsidRPr="004D33C2">
        <w:rPr>
          <w:rFonts w:eastAsia="Times New Roman" w:cs="Times New Roman"/>
          <w:szCs w:val="24"/>
        </w:rPr>
        <w:t xml:space="preserve"> τότε ο </w:t>
      </w:r>
      <w:r>
        <w:rPr>
          <w:rFonts w:eastAsia="Times New Roman" w:cs="Times New Roman"/>
          <w:szCs w:val="24"/>
        </w:rPr>
        <w:t>νόμος μένει λίγο</w:t>
      </w:r>
      <w:r w:rsidRPr="004D33C2">
        <w:rPr>
          <w:rFonts w:eastAsia="Times New Roman" w:cs="Times New Roman"/>
          <w:szCs w:val="24"/>
        </w:rPr>
        <w:t xml:space="preserve"> στον αέρα</w:t>
      </w:r>
      <w:r>
        <w:rPr>
          <w:rFonts w:eastAsia="Times New Roman" w:cs="Times New Roman"/>
          <w:szCs w:val="24"/>
        </w:rPr>
        <w:t>.</w:t>
      </w:r>
      <w:r w:rsidRPr="004D33C2">
        <w:rPr>
          <w:rFonts w:eastAsia="Times New Roman" w:cs="Times New Roman"/>
          <w:szCs w:val="24"/>
        </w:rPr>
        <w:t xml:space="preserve"> </w:t>
      </w:r>
    </w:p>
    <w:p w14:paraId="6B14EA86" w14:textId="77777777" w:rsidR="004965E6" w:rsidRDefault="004D430C">
      <w:pPr>
        <w:spacing w:line="600" w:lineRule="auto"/>
        <w:ind w:firstLine="720"/>
        <w:jc w:val="both"/>
        <w:rPr>
          <w:rFonts w:eastAsia="Times New Roman" w:cs="Times New Roman"/>
          <w:szCs w:val="24"/>
        </w:rPr>
      </w:pPr>
      <w:r w:rsidRPr="004D33C2">
        <w:rPr>
          <w:rFonts w:eastAsia="Times New Roman" w:cs="Times New Roman"/>
          <w:szCs w:val="24"/>
        </w:rPr>
        <w:t xml:space="preserve">Είχαμε μάθει μέχρι τώρα στη χώρα </w:t>
      </w:r>
      <w:r>
        <w:rPr>
          <w:rFonts w:eastAsia="Times New Roman" w:cs="Times New Roman"/>
          <w:szCs w:val="24"/>
        </w:rPr>
        <w:t>μας,</w:t>
      </w:r>
      <w:r w:rsidRPr="004D33C2">
        <w:rPr>
          <w:rFonts w:eastAsia="Times New Roman" w:cs="Times New Roman"/>
          <w:szCs w:val="24"/>
        </w:rPr>
        <w:t xml:space="preserve"> μέχρι το 2015</w:t>
      </w:r>
      <w:r>
        <w:rPr>
          <w:rFonts w:eastAsia="Times New Roman" w:cs="Times New Roman"/>
          <w:szCs w:val="24"/>
        </w:rPr>
        <w:t>,</w:t>
      </w:r>
      <w:r w:rsidRPr="004D33C2">
        <w:rPr>
          <w:rFonts w:eastAsia="Times New Roman" w:cs="Times New Roman"/>
          <w:szCs w:val="24"/>
        </w:rPr>
        <w:t xml:space="preserve"> οι μετ</w:t>
      </w:r>
      <w:r>
        <w:rPr>
          <w:rFonts w:eastAsia="Times New Roman" w:cs="Times New Roman"/>
          <w:szCs w:val="24"/>
        </w:rPr>
        <w:t>αρρυθμίσεις στην Παιδεία, κυρίως από το 2011 και μετά, να γίνον</w:t>
      </w:r>
      <w:r w:rsidRPr="004D33C2">
        <w:rPr>
          <w:rFonts w:eastAsia="Times New Roman" w:cs="Times New Roman"/>
          <w:szCs w:val="24"/>
        </w:rPr>
        <w:t>ται από πάνω</w:t>
      </w:r>
      <w:r>
        <w:rPr>
          <w:rFonts w:eastAsia="Times New Roman" w:cs="Times New Roman"/>
          <w:szCs w:val="24"/>
        </w:rPr>
        <w:t>.</w:t>
      </w:r>
      <w:r w:rsidRPr="004D33C2">
        <w:rPr>
          <w:rFonts w:eastAsia="Times New Roman" w:cs="Times New Roman"/>
          <w:szCs w:val="24"/>
        </w:rPr>
        <w:t xml:space="preserve"> Κάποιος </w:t>
      </w:r>
      <w:r>
        <w:rPr>
          <w:rFonts w:eastAsia="Times New Roman" w:cs="Times New Roman"/>
          <w:szCs w:val="24"/>
        </w:rPr>
        <w:t>αποφάσιζ</w:t>
      </w:r>
      <w:r w:rsidRPr="004D33C2">
        <w:rPr>
          <w:rFonts w:eastAsia="Times New Roman" w:cs="Times New Roman"/>
          <w:szCs w:val="24"/>
        </w:rPr>
        <w:t>ε</w:t>
      </w:r>
      <w:r>
        <w:rPr>
          <w:rFonts w:eastAsia="Times New Roman" w:cs="Times New Roman"/>
          <w:szCs w:val="24"/>
        </w:rPr>
        <w:t>,</w:t>
      </w:r>
      <w:r w:rsidRPr="004D33C2">
        <w:rPr>
          <w:rFonts w:eastAsia="Times New Roman" w:cs="Times New Roman"/>
          <w:szCs w:val="24"/>
        </w:rPr>
        <w:t xml:space="preserve"> ο Υπουργός Παιδείας </w:t>
      </w:r>
      <w:r>
        <w:rPr>
          <w:rFonts w:eastAsia="Times New Roman" w:cs="Times New Roman"/>
          <w:szCs w:val="24"/>
        </w:rPr>
        <w:t xml:space="preserve">βεβαίως, </w:t>
      </w:r>
      <w:r w:rsidRPr="004D33C2">
        <w:rPr>
          <w:rFonts w:eastAsia="Times New Roman" w:cs="Times New Roman"/>
          <w:szCs w:val="24"/>
        </w:rPr>
        <w:t>και εφάρμο</w:t>
      </w:r>
      <w:r>
        <w:rPr>
          <w:rFonts w:eastAsia="Times New Roman" w:cs="Times New Roman"/>
          <w:szCs w:val="24"/>
        </w:rPr>
        <w:t>ζε ή</w:t>
      </w:r>
      <w:r w:rsidRPr="004D33C2">
        <w:rPr>
          <w:rFonts w:eastAsia="Times New Roman" w:cs="Times New Roman"/>
          <w:szCs w:val="24"/>
        </w:rPr>
        <w:t xml:space="preserve"> προσπαθούσε να εφαρμόσει σε</w:t>
      </w:r>
      <w:r>
        <w:rPr>
          <w:rFonts w:eastAsia="Times New Roman" w:cs="Times New Roman"/>
          <w:szCs w:val="24"/>
        </w:rPr>
        <w:t xml:space="preserve"> ένα τοπίο το οποίο ούτε ήξερε, α</w:t>
      </w:r>
      <w:r w:rsidRPr="004D33C2">
        <w:rPr>
          <w:rFonts w:eastAsia="Times New Roman" w:cs="Times New Roman"/>
          <w:szCs w:val="24"/>
        </w:rPr>
        <w:t xml:space="preserve">λλά κυρίως ούτε τον ενδιέφερε </w:t>
      </w:r>
      <w:r>
        <w:rPr>
          <w:rFonts w:eastAsia="Times New Roman" w:cs="Times New Roman"/>
          <w:szCs w:val="24"/>
        </w:rPr>
        <w:t>ή</w:t>
      </w:r>
      <w:r w:rsidRPr="004D33C2">
        <w:rPr>
          <w:rFonts w:eastAsia="Times New Roman" w:cs="Times New Roman"/>
          <w:szCs w:val="24"/>
        </w:rPr>
        <w:t xml:space="preserve"> την ενδιέφερε</w:t>
      </w:r>
      <w:r>
        <w:rPr>
          <w:rFonts w:eastAsia="Times New Roman" w:cs="Times New Roman"/>
          <w:szCs w:val="24"/>
        </w:rPr>
        <w:t>,</w:t>
      </w:r>
      <w:r w:rsidRPr="004D33C2">
        <w:rPr>
          <w:rFonts w:eastAsia="Times New Roman" w:cs="Times New Roman"/>
          <w:szCs w:val="24"/>
        </w:rPr>
        <w:t xml:space="preserve"> να κινητοποιήσει τον κόσμο από κάτω</w:t>
      </w:r>
      <w:r>
        <w:rPr>
          <w:rFonts w:eastAsia="Times New Roman" w:cs="Times New Roman"/>
          <w:szCs w:val="24"/>
        </w:rPr>
        <w:t>,</w:t>
      </w:r>
      <w:r w:rsidRPr="004D33C2">
        <w:rPr>
          <w:rFonts w:eastAsia="Times New Roman" w:cs="Times New Roman"/>
          <w:szCs w:val="24"/>
        </w:rPr>
        <w:t xml:space="preserve"> αυτούς που κρατάνε ζωντανά τα ανώτατα ιδρύματα και σε δύσκολους καιρούς</w:t>
      </w:r>
      <w:r>
        <w:rPr>
          <w:rFonts w:eastAsia="Times New Roman" w:cs="Times New Roman"/>
          <w:szCs w:val="24"/>
        </w:rPr>
        <w:t>,</w:t>
      </w:r>
      <w:r w:rsidRPr="004D33C2">
        <w:rPr>
          <w:rFonts w:eastAsia="Times New Roman" w:cs="Times New Roman"/>
          <w:szCs w:val="24"/>
        </w:rPr>
        <w:t xml:space="preserve"> να κινητοποιηθο</w:t>
      </w:r>
      <w:r w:rsidRPr="004D33C2">
        <w:rPr>
          <w:rFonts w:eastAsia="Times New Roman" w:cs="Times New Roman"/>
          <w:szCs w:val="24"/>
        </w:rPr>
        <w:t>ύν και να</w:t>
      </w:r>
      <w:r>
        <w:rPr>
          <w:rFonts w:eastAsia="Times New Roman" w:cs="Times New Roman"/>
          <w:szCs w:val="24"/>
        </w:rPr>
        <w:t xml:space="preserve"> ενταχθούν σε ένα συγκεκριμένο όραμα. </w:t>
      </w:r>
    </w:p>
    <w:p w14:paraId="6B14EA87" w14:textId="77777777" w:rsidR="004965E6" w:rsidRDefault="004D430C">
      <w:pPr>
        <w:spacing w:line="600" w:lineRule="auto"/>
        <w:ind w:firstLine="720"/>
        <w:jc w:val="both"/>
        <w:rPr>
          <w:rFonts w:eastAsia="Times New Roman" w:cs="Times New Roman"/>
          <w:szCs w:val="24"/>
        </w:rPr>
      </w:pPr>
      <w:r w:rsidRPr="004D33C2">
        <w:rPr>
          <w:rFonts w:eastAsia="Times New Roman" w:cs="Times New Roman"/>
          <w:szCs w:val="24"/>
        </w:rPr>
        <w:lastRenderedPageBreak/>
        <w:t xml:space="preserve">Αυτό </w:t>
      </w:r>
      <w:r>
        <w:rPr>
          <w:rFonts w:eastAsia="Times New Roman" w:cs="Times New Roman"/>
          <w:szCs w:val="24"/>
        </w:rPr>
        <w:t>είχε ως αποτέλεσμα τ</w:t>
      </w:r>
      <w:r w:rsidRPr="004D33C2">
        <w:rPr>
          <w:rFonts w:eastAsia="Times New Roman" w:cs="Times New Roman"/>
          <w:szCs w:val="24"/>
        </w:rPr>
        <w:t>ην εσωστρέφεια ως προς την κοινωνία των ανώτατων ιδρυμάτων και τον κατακερματισμό</w:t>
      </w:r>
      <w:r>
        <w:rPr>
          <w:rFonts w:eastAsia="Times New Roman" w:cs="Times New Roman"/>
          <w:szCs w:val="24"/>
        </w:rPr>
        <w:t>.</w:t>
      </w:r>
      <w:r w:rsidRPr="004D33C2">
        <w:rPr>
          <w:rFonts w:eastAsia="Times New Roman" w:cs="Times New Roman"/>
          <w:szCs w:val="24"/>
        </w:rPr>
        <w:t xml:space="preserve"> Και όταν ήρθαν τα δύσκολα</w:t>
      </w:r>
      <w:r>
        <w:rPr>
          <w:rFonts w:eastAsia="Times New Roman" w:cs="Times New Roman"/>
          <w:szCs w:val="24"/>
        </w:rPr>
        <w:t>,</w:t>
      </w:r>
      <w:r w:rsidRPr="004D33C2">
        <w:rPr>
          <w:rFonts w:eastAsia="Times New Roman" w:cs="Times New Roman"/>
          <w:szCs w:val="24"/>
        </w:rPr>
        <w:t xml:space="preserve"> την περίοδο της κρίσης</w:t>
      </w:r>
      <w:r>
        <w:rPr>
          <w:rFonts w:eastAsia="Times New Roman" w:cs="Times New Roman"/>
          <w:szCs w:val="24"/>
        </w:rPr>
        <w:t>,</w:t>
      </w:r>
      <w:r w:rsidRPr="004D33C2">
        <w:rPr>
          <w:rFonts w:eastAsia="Times New Roman" w:cs="Times New Roman"/>
          <w:szCs w:val="24"/>
        </w:rPr>
        <w:t xml:space="preserve"> ο εκάστοτε Υπουργός </w:t>
      </w:r>
      <w:r>
        <w:rPr>
          <w:rFonts w:eastAsia="Times New Roman" w:cs="Times New Roman"/>
          <w:szCs w:val="24"/>
        </w:rPr>
        <w:t>τότε α</w:t>
      </w:r>
      <w:r w:rsidRPr="004D33C2">
        <w:rPr>
          <w:rFonts w:eastAsia="Times New Roman" w:cs="Times New Roman"/>
          <w:szCs w:val="24"/>
        </w:rPr>
        <w:t>ποφάσισε τι θα κλείσει</w:t>
      </w:r>
      <w:r>
        <w:rPr>
          <w:rFonts w:eastAsia="Times New Roman" w:cs="Times New Roman"/>
          <w:szCs w:val="24"/>
        </w:rPr>
        <w:t>,</w:t>
      </w:r>
      <w:r w:rsidRPr="004D33C2">
        <w:rPr>
          <w:rFonts w:eastAsia="Times New Roman" w:cs="Times New Roman"/>
          <w:szCs w:val="24"/>
        </w:rPr>
        <w:t xml:space="preserve"> πώς θα το κλείσει</w:t>
      </w:r>
      <w:r>
        <w:rPr>
          <w:rFonts w:eastAsia="Times New Roman" w:cs="Times New Roman"/>
          <w:szCs w:val="24"/>
        </w:rPr>
        <w:t xml:space="preserve"> εν μία </w:t>
      </w:r>
      <w:proofErr w:type="spellStart"/>
      <w:r>
        <w:rPr>
          <w:rFonts w:eastAsia="Times New Roman" w:cs="Times New Roman"/>
          <w:szCs w:val="24"/>
        </w:rPr>
        <w:t>νυκτί</w:t>
      </w:r>
      <w:proofErr w:type="spellEnd"/>
      <w:r>
        <w:rPr>
          <w:rFonts w:eastAsia="Times New Roman" w:cs="Times New Roman"/>
          <w:szCs w:val="24"/>
        </w:rPr>
        <w:t>,</w:t>
      </w:r>
      <w:r w:rsidRPr="004D33C2">
        <w:rPr>
          <w:rFonts w:eastAsia="Times New Roman" w:cs="Times New Roman"/>
          <w:szCs w:val="24"/>
        </w:rPr>
        <w:t xml:space="preserve"> χωρίς να υπολογίζει</w:t>
      </w:r>
      <w:r>
        <w:rPr>
          <w:rFonts w:eastAsia="Times New Roman" w:cs="Times New Roman"/>
          <w:szCs w:val="24"/>
        </w:rPr>
        <w:t>,</w:t>
      </w:r>
      <w:r w:rsidRPr="004D33C2">
        <w:rPr>
          <w:rFonts w:eastAsia="Times New Roman" w:cs="Times New Roman"/>
          <w:szCs w:val="24"/>
        </w:rPr>
        <w:t xml:space="preserve"> χωρίς αυτό να εντάσσεται σε ένα σχέδιο</w:t>
      </w:r>
      <w:r>
        <w:rPr>
          <w:rFonts w:eastAsia="Times New Roman" w:cs="Times New Roman"/>
          <w:szCs w:val="24"/>
        </w:rPr>
        <w:t>.</w:t>
      </w:r>
    </w:p>
    <w:p w14:paraId="6B14EA8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Εδώ, λοιπόν, έχουμε κάτι άλλο. Από κάτω αποφασίστηκε να εφαρμοστεί αυτή η στρατηγική του ενιαίου χώρου έρευνας και ανώτατης εκπαίδευσης.</w:t>
      </w:r>
    </w:p>
    <w:p w14:paraId="6B14EA8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Ποιο ερώτημα άκουσε και κ</w:t>
      </w:r>
      <w:r>
        <w:rPr>
          <w:rFonts w:eastAsia="Times New Roman" w:cs="Times New Roman"/>
          <w:szCs w:val="24"/>
        </w:rPr>
        <w:t>λήθηκε το Υπουργείο να απαντήσει; Το πρώτο, βασικό ερώτημα είναι τι πανεπιστήμιο θέλουμε στον 21</w:t>
      </w:r>
      <w:r w:rsidRPr="00286E3A">
        <w:rPr>
          <w:rFonts w:eastAsia="Times New Roman" w:cs="Times New Roman"/>
          <w:szCs w:val="24"/>
          <w:vertAlign w:val="superscript"/>
        </w:rPr>
        <w:t>ο</w:t>
      </w:r>
      <w:r>
        <w:rPr>
          <w:rFonts w:eastAsia="Times New Roman" w:cs="Times New Roman"/>
          <w:szCs w:val="24"/>
        </w:rPr>
        <w:t xml:space="preserve"> αιώνα, τι τεχνολογική εκπαίδευση θέλουμε στον 21</w:t>
      </w:r>
      <w:r w:rsidRPr="00286E3A">
        <w:rPr>
          <w:rFonts w:eastAsia="Times New Roman" w:cs="Times New Roman"/>
          <w:szCs w:val="24"/>
          <w:vertAlign w:val="superscript"/>
        </w:rPr>
        <w:t>ο</w:t>
      </w:r>
      <w:r>
        <w:rPr>
          <w:rFonts w:eastAsia="Times New Roman" w:cs="Times New Roman"/>
          <w:szCs w:val="24"/>
        </w:rPr>
        <w:t xml:space="preserve"> αιώνα και πώς αυτό μπορεί να γίνει με τον καλύτερο δυνατό τρόπο.</w:t>
      </w:r>
    </w:p>
    <w:p w14:paraId="6B14EA8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Είχα πει και στην </w:t>
      </w:r>
      <w:r>
        <w:rPr>
          <w:rFonts w:eastAsia="Times New Roman" w:cs="Times New Roman"/>
          <w:szCs w:val="24"/>
        </w:rPr>
        <w:t xml:space="preserve">επιτροπή </w:t>
      </w:r>
      <w:r>
        <w:rPr>
          <w:rFonts w:eastAsia="Times New Roman" w:cs="Times New Roman"/>
          <w:szCs w:val="24"/>
        </w:rPr>
        <w:t>όταν συζητήσουμε</w:t>
      </w:r>
      <w:r>
        <w:rPr>
          <w:rFonts w:eastAsia="Times New Roman" w:cs="Times New Roman"/>
          <w:szCs w:val="24"/>
        </w:rPr>
        <w:t xml:space="preserve"> το νομοσχέδιο, χρησιμοποιώντας μάλιστα τις εκφράσεις της φίλης μου της Φωτεινής </w:t>
      </w:r>
      <w:proofErr w:type="spellStart"/>
      <w:r>
        <w:rPr>
          <w:rFonts w:eastAsia="Times New Roman" w:cs="Times New Roman"/>
          <w:szCs w:val="24"/>
        </w:rPr>
        <w:t>Βάκη</w:t>
      </w:r>
      <w:proofErr w:type="spellEnd"/>
      <w:r>
        <w:rPr>
          <w:rFonts w:eastAsia="Times New Roman" w:cs="Times New Roman"/>
          <w:szCs w:val="24"/>
        </w:rPr>
        <w:t>, ότι το πανεπιστήμιο του 21</w:t>
      </w:r>
      <w:r w:rsidRPr="00286E3A">
        <w:rPr>
          <w:rFonts w:eastAsia="Times New Roman" w:cs="Times New Roman"/>
          <w:szCs w:val="24"/>
          <w:vertAlign w:val="superscript"/>
        </w:rPr>
        <w:t>ου</w:t>
      </w:r>
      <w:r>
        <w:rPr>
          <w:rFonts w:eastAsia="Times New Roman" w:cs="Times New Roman"/>
          <w:szCs w:val="24"/>
        </w:rPr>
        <w:t xml:space="preserve"> αιώνα πρέπει να έχει μαζί τον Αριστοτέλη και τη </w:t>
      </w:r>
      <w:proofErr w:type="spellStart"/>
      <w:r>
        <w:rPr>
          <w:rFonts w:eastAsia="Times New Roman" w:cs="Times New Roman"/>
          <w:szCs w:val="24"/>
        </w:rPr>
        <w:t>βιοϊατρική</w:t>
      </w:r>
      <w:proofErr w:type="spellEnd"/>
      <w:r>
        <w:rPr>
          <w:rFonts w:eastAsia="Times New Roman" w:cs="Times New Roman"/>
          <w:szCs w:val="24"/>
        </w:rPr>
        <w:t xml:space="preserve">, την κριτική θεωρία </w:t>
      </w:r>
      <w:r>
        <w:rPr>
          <w:rFonts w:eastAsia="Times New Roman" w:cs="Times New Roman"/>
          <w:szCs w:val="24"/>
        </w:rPr>
        <w:lastRenderedPageBreak/>
        <w:t>και από την άλλη μεριά το επιστημονικό και επιχειρηματικό πάρ</w:t>
      </w:r>
      <w:r>
        <w:rPr>
          <w:rFonts w:eastAsia="Times New Roman" w:cs="Times New Roman"/>
          <w:szCs w:val="24"/>
        </w:rPr>
        <w:t>κο. Αυτό είναι το πανεπιστήμιο του 21</w:t>
      </w:r>
      <w:r w:rsidRPr="00286E3A">
        <w:rPr>
          <w:rFonts w:eastAsia="Times New Roman" w:cs="Times New Roman"/>
          <w:szCs w:val="24"/>
          <w:vertAlign w:val="superscript"/>
        </w:rPr>
        <w:t>ου</w:t>
      </w:r>
      <w:r>
        <w:rPr>
          <w:rFonts w:eastAsia="Times New Roman" w:cs="Times New Roman"/>
          <w:szCs w:val="24"/>
        </w:rPr>
        <w:t xml:space="preserve"> αιώνα και καθήκον της πολιτείας είναι να διαμορφώσει τους όρους για να μπορούν οι άνθρωποι οι οποίοι είναι σε αυτό το καράβι να υπηρετήσουν αυτό το όραμα.</w:t>
      </w:r>
    </w:p>
    <w:p w14:paraId="6B14EA8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Με αυτό, λοιπόν, το νομοσχέδιο έχουμε τις συνέργειες αυτών τω</w:t>
      </w:r>
      <w:r>
        <w:rPr>
          <w:rFonts w:eastAsia="Times New Roman" w:cs="Times New Roman"/>
          <w:szCs w:val="24"/>
        </w:rPr>
        <w:t xml:space="preserve">ν τριών μεγάλων πανεπιστημιακών ιδρυμάτων μαζί με τα δύο ΤΕΙ. Να πω εδώ ένα πράγμα. Και στον νόμο που έχουμε σήμερα προς ψήφιση, φαίνεται ένα πράγμα: Τα ΤΕΙ, επειδή συζητάμε πολύ για τεχνολογικά ανώτατα ιδρύματα και ότι θα μπορούσαν να γίνουν πανεπιστήμια </w:t>
      </w:r>
      <w:r>
        <w:rPr>
          <w:rFonts w:eastAsia="Times New Roman" w:cs="Times New Roman"/>
          <w:szCs w:val="24"/>
        </w:rPr>
        <w:t xml:space="preserve">εφαρμοσμένων επιστημών, τα ίδια αυτά τα ιδρύματα απ’ τη στιγμή που </w:t>
      </w:r>
      <w:proofErr w:type="spellStart"/>
      <w:r>
        <w:rPr>
          <w:rFonts w:eastAsia="Times New Roman" w:cs="Times New Roman"/>
          <w:szCs w:val="24"/>
        </w:rPr>
        <w:t>ανωτατοποιήθηκαν</w:t>
      </w:r>
      <w:proofErr w:type="spellEnd"/>
      <w:r>
        <w:rPr>
          <w:rFonts w:eastAsia="Times New Roman" w:cs="Times New Roman"/>
          <w:szCs w:val="24"/>
        </w:rPr>
        <w:t xml:space="preserve"> είχαν μονίμως την τάση, και δικαίως, για να επιβιώσουν σε ένα διεθνές περιβάλλον πάρα πολύ ανταγωνιστικό, να αναπτύσσονται και στη θεωρητική κατεύθυνση –το είδαμε- να γίνον</w:t>
      </w:r>
      <w:r>
        <w:rPr>
          <w:rFonts w:eastAsia="Times New Roman" w:cs="Times New Roman"/>
          <w:szCs w:val="24"/>
        </w:rPr>
        <w:t xml:space="preserve">ται ισχυρά πολλά από αυτά με τμήματα πάρα πολύ καλά και οι διδάσκοντες, τα μέλη ΔΕΠ, να ασχολούνται πάρα πολύ με την έρευνα -άλλωστε τους ίδιους πανεπιστημιακούς τίτλους έχουν- δηλαδή </w:t>
      </w:r>
      <w:r>
        <w:rPr>
          <w:rFonts w:eastAsia="Times New Roman" w:cs="Times New Roman"/>
          <w:szCs w:val="24"/>
        </w:rPr>
        <w:lastRenderedPageBreak/>
        <w:t xml:space="preserve">να γίνονται εν δυνάμει πανεπιστήμια, τουλάχιστον κάποια τμήματά τους. </w:t>
      </w:r>
    </w:p>
    <w:p w14:paraId="6B14EA8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να πανεπιστήμιο, όμως, πρέπει να θεραπεύει τις επιστήμες ταυτοχρόνως και σε συνέργεια. Διαφορετικά δεν μπορεί να νοηθεί, διαφορετικά έχουμε το παράδοξο φαινόμενο, που το είδαμε με τα ΤΕΙ, να θεραπεύονται ίδια επιστημονικά αντικείμενα και στα ΤΕΙ και στα πα</w:t>
      </w:r>
      <w:r>
        <w:rPr>
          <w:rFonts w:eastAsia="Times New Roman" w:cs="Times New Roman"/>
          <w:szCs w:val="24"/>
        </w:rPr>
        <w:t xml:space="preserve">νεπιστήμια. Να έχουμε, δηλαδή αυτήν την παραδοξότητα χωρίς να επικοινωνούν αυτά τα δύο μεταξύ τους. </w:t>
      </w:r>
    </w:p>
    <w:p w14:paraId="6B14EA8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Δεν λέω, λοιπόν, μόνο ότι είναι αδόκιμος όρος «εφαρμοσμένες επιστήμες», που κάποια στιγμή φλέρταρα και εγώ η ίδια με αυτό, προκειμένου να βρεθεί μια λύση κ</w:t>
      </w:r>
      <w:r>
        <w:rPr>
          <w:rFonts w:eastAsia="Times New Roman" w:cs="Times New Roman"/>
          <w:szCs w:val="24"/>
        </w:rPr>
        <w:t>αι το ομολογώ εδώ, βλέποντας, όμως, το αδιέξοδο που οδηγούσε αυτή η σκέψη. Το ισχυρότερο όπλο, όμως, ήταν να μπορέσουν αυτά τα ανώτατα ιδρύματα και οι επιστήμες κυρίως να συνεργήσουν μεταξύ τους και οι άνθρωποι πάνω απ’ όλα. Γι’ αυτό αυτή η στρατηγική έχει</w:t>
      </w:r>
      <w:r>
        <w:rPr>
          <w:rFonts w:eastAsia="Times New Roman" w:cs="Times New Roman"/>
          <w:szCs w:val="24"/>
        </w:rPr>
        <w:t xml:space="preserve"> και μέλλον και απαντάει στο ερώτημα τι πανεπιστήμια θέλουμε, τι ανώτατη εκπαίδευση θέλουμε πραγματικά.</w:t>
      </w:r>
    </w:p>
    <w:p w14:paraId="6B14EA8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Το Εθνικό και Καποδιστριακό Πανεπιστήμιο το γνωρίζουμε όλοι. Είναι το παλαιότερο πανεπιστήμιο αυτής της χώρας και από το 1838, που ιδρύθηκε, η αποστολή </w:t>
      </w:r>
      <w:r>
        <w:rPr>
          <w:rFonts w:eastAsia="Times New Roman" w:cs="Times New Roman"/>
          <w:szCs w:val="24"/>
        </w:rPr>
        <w:t xml:space="preserve">του ήταν μία: εκπαίδευση, διαπαιδαγώγηση των εθνικών δυνάμεων, συνένωση, </w:t>
      </w:r>
      <w:proofErr w:type="spellStart"/>
      <w:r>
        <w:rPr>
          <w:rFonts w:eastAsia="Times New Roman" w:cs="Times New Roman"/>
          <w:szCs w:val="24"/>
        </w:rPr>
        <w:t>ομογενοποίηση</w:t>
      </w:r>
      <w:proofErr w:type="spellEnd"/>
      <w:r>
        <w:rPr>
          <w:rFonts w:eastAsia="Times New Roman" w:cs="Times New Roman"/>
          <w:szCs w:val="24"/>
        </w:rPr>
        <w:t xml:space="preserve"> αυτών των δυνάμεων. Ξέρουμε ότι είχε πολιτική όχι μόνο για τις εθνικές δυνάμεις εντός Ελλάδας, αλλά και εκτός Ελλάδας, τότε, από τη στιγμή της ίδρυσής του. </w:t>
      </w:r>
    </w:p>
    <w:p w14:paraId="6B14EA8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Συγχρόνως, </w:t>
      </w:r>
      <w:r>
        <w:rPr>
          <w:rFonts w:eastAsia="Times New Roman" w:cs="Times New Roman"/>
          <w:szCs w:val="24"/>
        </w:rPr>
        <w:t xml:space="preserve">όμως, ήταν ο σημαντικότερος δίαυλος μέσα από τον οποίο πέρναγε η γνώση, η έρευνα που γινόταν, παραγόταν στο εξωτερικό εδώ στην Ελλάδα. Ήταν, δηλαδή, αυτό που εγγυάτο το ότι το ελληνικό έθνος, το ελληνικό κράτος ανήκουν στα φωτισμένα έθνη. Είναι σημαντικό, </w:t>
      </w:r>
      <w:r>
        <w:rPr>
          <w:rFonts w:eastAsia="Times New Roman" w:cs="Times New Roman"/>
          <w:szCs w:val="24"/>
        </w:rPr>
        <w:t>λοιπόν, ότι σε αυτές τις συνέργειες το παλαιότερο πανεπιστήμιο της Ελλάδας μπαίνει επικεφαλής.</w:t>
      </w:r>
    </w:p>
    <w:p w14:paraId="6B14EA9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Το δεύτερο είναι το Γεωπονικό Πανεπιστήμιο Αθηνών. Και για αυτό δεν χρειάζεται να πω πολλά πράγματα. Το Γεωπονικό Πανεπιστήμιο είναι το κατ’ εξοχήν δείγμα πανεπι</w:t>
      </w:r>
      <w:r>
        <w:rPr>
          <w:rFonts w:eastAsia="Times New Roman" w:cs="Times New Roman"/>
          <w:szCs w:val="24"/>
        </w:rPr>
        <w:t>στημίου το οποίο προσπάθησε και προσπαθεί μέχρι σήμερα με την καινο</w:t>
      </w:r>
      <w:r>
        <w:rPr>
          <w:rFonts w:eastAsia="Times New Roman" w:cs="Times New Roman"/>
          <w:szCs w:val="24"/>
        </w:rPr>
        <w:lastRenderedPageBreak/>
        <w:t xml:space="preserve">τόμα έρευνά του, τη γνώση που διαχέει στην κοινωνία να κινητοποιήσει, να εξορθολογήσει, να διαχύει τεχνογνωσία στις πιο παραγωγικές δυνάμεις αυτού του τόπου. </w:t>
      </w:r>
    </w:p>
    <w:p w14:paraId="6B14EA9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Το τρίτο πανεπιστήμιο, το Πανε</w:t>
      </w:r>
      <w:r>
        <w:rPr>
          <w:rFonts w:eastAsia="Times New Roman" w:cs="Times New Roman"/>
          <w:szCs w:val="24"/>
        </w:rPr>
        <w:t>πιστήμιο Θεσσαλίας, που είναι και το νεότερο πανεπιστήμιο, ιδρύθηκε ευθύς εξ αρχής ως καινοτόμο πανεπιστήμιο. Απλώς να αναφέρω για την ιστορία ότι στην εποχή που ακόμα στην Ελλάδα δεν ξέραμε τι είναι η διεπιστημονικότητα το Πανεπιστήμιο Θεσσαλίας άρχισε αυ</w:t>
      </w:r>
      <w:r>
        <w:rPr>
          <w:rFonts w:eastAsia="Times New Roman" w:cs="Times New Roman"/>
          <w:szCs w:val="24"/>
        </w:rPr>
        <w:t>τό πρώτο να παράγει, να λειτουργεί διεπιστημονικά.</w:t>
      </w:r>
    </w:p>
    <w:p w14:paraId="6B14EA9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Όλα αυτά, λοιπόν, μαζί με δύο ΤΕΙ τα οποία ανέδειξαν τμήματα πάρα πολύ ισχυρά, συνεργούν και αυτό φαίνεται από τα νέα τμήματα που ιδρύονται καθώς και με τα πανεπιστημιακά ερευνητικά κέντρα που ιδρύονται. </w:t>
      </w:r>
    </w:p>
    <w:p w14:paraId="6B14EA9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Θα δώσω έμφαση λίγο στα πανεπιστημιακά ερευνητικά κέντρα. Το είπε και ο αντιπρύτανης του Πανεπιστημίου Αθηνών, του ΕΚΠΑ, στην </w:t>
      </w:r>
      <w:r>
        <w:rPr>
          <w:rFonts w:eastAsia="Times New Roman" w:cs="Times New Roman"/>
          <w:szCs w:val="24"/>
        </w:rPr>
        <w:t>επιτροπή</w:t>
      </w:r>
      <w:r>
        <w:rPr>
          <w:rFonts w:eastAsia="Times New Roman" w:cs="Times New Roman"/>
          <w:szCs w:val="24"/>
        </w:rPr>
        <w:t xml:space="preserve">. Αξίζει να δώσουμε έμφαση. </w:t>
      </w:r>
    </w:p>
    <w:p w14:paraId="6B14EA9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Ενώ σε ένα πανεπιστήμιο τα τμήματα, λίγο έως πολύ, </w:t>
      </w:r>
      <w:proofErr w:type="spellStart"/>
      <w:r>
        <w:rPr>
          <w:rFonts w:eastAsia="Times New Roman" w:cs="Times New Roman"/>
          <w:szCs w:val="24"/>
        </w:rPr>
        <w:t>καθετοποιούν</w:t>
      </w:r>
      <w:proofErr w:type="spellEnd"/>
      <w:r>
        <w:rPr>
          <w:rFonts w:eastAsia="Times New Roman" w:cs="Times New Roman"/>
          <w:szCs w:val="24"/>
        </w:rPr>
        <w:t xml:space="preserve"> τις επιστήμες, δηλαδή «εγώ κά</w:t>
      </w:r>
      <w:r>
        <w:rPr>
          <w:rFonts w:eastAsia="Times New Roman" w:cs="Times New Roman"/>
          <w:szCs w:val="24"/>
        </w:rPr>
        <w:t xml:space="preserve">νω αυτό και το δίπλα </w:t>
      </w:r>
      <w:r>
        <w:rPr>
          <w:rFonts w:eastAsia="Times New Roman" w:cs="Times New Roman"/>
          <w:szCs w:val="24"/>
        </w:rPr>
        <w:lastRenderedPageBreak/>
        <w:t xml:space="preserve">τμήμα κάνει εκείνο» τα πανεπιστημιακά ερευνητικά κέντρα </w:t>
      </w:r>
      <w:proofErr w:type="spellStart"/>
      <w:r>
        <w:rPr>
          <w:rFonts w:eastAsia="Times New Roman" w:cs="Times New Roman"/>
          <w:szCs w:val="24"/>
        </w:rPr>
        <w:t>οριζοντιοποιούν</w:t>
      </w:r>
      <w:proofErr w:type="spellEnd"/>
      <w:r>
        <w:rPr>
          <w:rFonts w:eastAsia="Times New Roman" w:cs="Times New Roman"/>
          <w:szCs w:val="24"/>
        </w:rPr>
        <w:t xml:space="preserve"> τις επιστήμες. Δηλαδή οι επιστήμες είναι σε επικοινωνία μεταξύ τους. Αυτό είναι το σημαντικότερο για το πανεπιστήμιο του 21</w:t>
      </w:r>
      <w:r w:rsidRPr="00E93FEA">
        <w:rPr>
          <w:rFonts w:eastAsia="Times New Roman" w:cs="Times New Roman"/>
          <w:szCs w:val="24"/>
          <w:vertAlign w:val="superscript"/>
        </w:rPr>
        <w:t>ου</w:t>
      </w:r>
      <w:r>
        <w:rPr>
          <w:rFonts w:eastAsia="Times New Roman" w:cs="Times New Roman"/>
          <w:szCs w:val="24"/>
        </w:rPr>
        <w:t xml:space="preserve"> αιώνα. Δηλαδή η έρευνα παράγεται και </w:t>
      </w:r>
      <w:r>
        <w:rPr>
          <w:rFonts w:eastAsia="Times New Roman" w:cs="Times New Roman"/>
          <w:szCs w:val="24"/>
        </w:rPr>
        <w:t>θα δείτε στον νόμο, τον έχετε διαβάσει ασφαλώς, τα ινστιτούτα που δημιουργούνται στο πλαίσιο αυτών των ερευνητικών κέντρων. Δηλαδή οι επιστήμες τεχνολογικές, θεωρητικές, μοντέρνες, σύγχρονες επιστήμες, ψηφιακές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είναι σε επικοινωνία μεταξύ τους. Είναι</w:t>
      </w:r>
      <w:r>
        <w:rPr>
          <w:rFonts w:eastAsia="Times New Roman" w:cs="Times New Roman"/>
          <w:szCs w:val="24"/>
        </w:rPr>
        <w:t xml:space="preserve"> πάρα πολύ σημαντική αυτή η </w:t>
      </w:r>
      <w:proofErr w:type="spellStart"/>
      <w:r>
        <w:rPr>
          <w:rFonts w:eastAsia="Times New Roman" w:cs="Times New Roman"/>
          <w:szCs w:val="24"/>
        </w:rPr>
        <w:t>οριζοντιοποίηση</w:t>
      </w:r>
      <w:proofErr w:type="spellEnd"/>
      <w:r>
        <w:rPr>
          <w:rFonts w:eastAsia="Times New Roman" w:cs="Times New Roman"/>
          <w:szCs w:val="24"/>
        </w:rPr>
        <w:t xml:space="preserve">. </w:t>
      </w:r>
    </w:p>
    <w:p w14:paraId="6B14EA9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Δεν θα πω, λοιπόν, ούτε για την </w:t>
      </w:r>
      <w:proofErr w:type="spellStart"/>
      <w:r>
        <w:rPr>
          <w:rFonts w:eastAsia="Times New Roman" w:cs="Times New Roman"/>
          <w:szCs w:val="24"/>
        </w:rPr>
        <w:t>Τεχνούπολη</w:t>
      </w:r>
      <w:proofErr w:type="spellEnd"/>
      <w:r>
        <w:rPr>
          <w:rFonts w:eastAsia="Times New Roman" w:cs="Times New Roman"/>
          <w:szCs w:val="24"/>
        </w:rPr>
        <w:t xml:space="preserve"> Ευρίπου, νομίζω ότι τα έχετε διαβάσει προσεκτικά, όπου πολιτισμός, κοινωνικές επιστήμες, κυρίως όμως τεχνολογικές είναι σε άριστη συνάφεια και συνέργεια. Δεν θα πω για</w:t>
      </w:r>
      <w:r>
        <w:rPr>
          <w:rFonts w:eastAsia="Times New Roman" w:cs="Times New Roman"/>
          <w:szCs w:val="24"/>
        </w:rPr>
        <w:t xml:space="preserve"> το Πανεπιστημιακό Κέντρο Ιάσων Θεσσαλίας, το </w:t>
      </w:r>
      <w:proofErr w:type="spellStart"/>
      <w:r>
        <w:rPr>
          <w:rFonts w:eastAsia="Times New Roman" w:cs="Times New Roman"/>
          <w:szCs w:val="24"/>
        </w:rPr>
        <w:t>Αγροτοδιατροφικό</w:t>
      </w:r>
      <w:proofErr w:type="spellEnd"/>
      <w:r>
        <w:rPr>
          <w:rFonts w:eastAsia="Times New Roman" w:cs="Times New Roman"/>
          <w:szCs w:val="24"/>
        </w:rPr>
        <w:t xml:space="preserve"> Ινστιτούτο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για να μην τρώω πάρα πολύ χρόνο.</w:t>
      </w:r>
    </w:p>
    <w:p w14:paraId="6B14EA9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Όλα αυτά δείχνουν ότι αυτή η </w:t>
      </w:r>
      <w:proofErr w:type="spellStart"/>
      <w:r>
        <w:rPr>
          <w:rFonts w:eastAsia="Times New Roman" w:cs="Times New Roman"/>
          <w:szCs w:val="24"/>
        </w:rPr>
        <w:t>οριζοντιοποίηση</w:t>
      </w:r>
      <w:proofErr w:type="spellEnd"/>
      <w:r>
        <w:rPr>
          <w:rFonts w:eastAsia="Times New Roman" w:cs="Times New Roman"/>
          <w:szCs w:val="24"/>
        </w:rPr>
        <w:t xml:space="preserve"> δημιουργεί το έδαφος για να έχουμε μεγαλύτερες ακόμα σε σχέση με την υπόλοιπη κοινωνία και τα ερευ</w:t>
      </w:r>
      <w:r>
        <w:rPr>
          <w:rFonts w:eastAsia="Times New Roman" w:cs="Times New Roman"/>
          <w:szCs w:val="24"/>
        </w:rPr>
        <w:t xml:space="preserve">νητικά ιδρύματα που έχουμε. Εδώ </w:t>
      </w:r>
      <w:r>
        <w:rPr>
          <w:rFonts w:eastAsia="Times New Roman" w:cs="Times New Roman"/>
          <w:szCs w:val="24"/>
        </w:rPr>
        <w:lastRenderedPageBreak/>
        <w:t>θα επιμένω, και το λέω και στους Υπουργούς, να γίνουν συνέργειες και με τα ερευνητικά ιδρύματα της χώρας που είναι πάρα πολύ ισχυρά.</w:t>
      </w:r>
    </w:p>
    <w:p w14:paraId="6B14EA9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Ένα άλλο στοιχείο πάρα πολύ σημαντικό του νομοσχεδίου είναι ότι σπάει αυτό τον κατακερματισ</w:t>
      </w:r>
      <w:r>
        <w:rPr>
          <w:rFonts w:eastAsia="Times New Roman" w:cs="Times New Roman"/>
          <w:szCs w:val="24"/>
        </w:rPr>
        <w:t xml:space="preserve">μό και την </w:t>
      </w:r>
      <w:proofErr w:type="spellStart"/>
      <w:r>
        <w:rPr>
          <w:rFonts w:eastAsia="Times New Roman" w:cs="Times New Roman"/>
          <w:szCs w:val="24"/>
        </w:rPr>
        <w:t>τοπικότητα</w:t>
      </w:r>
      <w:proofErr w:type="spellEnd"/>
      <w:r>
        <w:rPr>
          <w:rFonts w:eastAsia="Times New Roman" w:cs="Times New Roman"/>
          <w:szCs w:val="24"/>
        </w:rPr>
        <w:t>. Ο καθένας κλεισμένος στον δικό του μικρόκοσμο, για το δικό συμφέρον, όχι με την κακή έννοια, της περιοχής του.</w:t>
      </w:r>
    </w:p>
    <w:p w14:paraId="6B14EA9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Το ότι αυτά τα ιδρύματα αναλαμβάνουν να </w:t>
      </w:r>
      <w:proofErr w:type="spellStart"/>
      <w:r>
        <w:rPr>
          <w:rFonts w:eastAsia="Times New Roman" w:cs="Times New Roman"/>
          <w:szCs w:val="24"/>
        </w:rPr>
        <w:t>υπερεδαφικοποιήσουν</w:t>
      </w:r>
      <w:proofErr w:type="spellEnd"/>
      <w:r>
        <w:rPr>
          <w:rFonts w:eastAsia="Times New Roman" w:cs="Times New Roman"/>
          <w:szCs w:val="24"/>
        </w:rPr>
        <w:t xml:space="preserve"> τις </w:t>
      </w:r>
      <w:proofErr w:type="spellStart"/>
      <w:r>
        <w:rPr>
          <w:rFonts w:eastAsia="Times New Roman" w:cs="Times New Roman"/>
          <w:szCs w:val="24"/>
        </w:rPr>
        <w:t>τοπικότητες</w:t>
      </w:r>
      <w:proofErr w:type="spellEnd"/>
      <w:r>
        <w:rPr>
          <w:rFonts w:eastAsia="Times New Roman" w:cs="Times New Roman"/>
          <w:szCs w:val="24"/>
        </w:rPr>
        <w:t xml:space="preserve">, δηλαδή οι κατά μέρους </w:t>
      </w:r>
      <w:proofErr w:type="spellStart"/>
      <w:r>
        <w:rPr>
          <w:rFonts w:eastAsia="Times New Roman" w:cs="Times New Roman"/>
          <w:szCs w:val="24"/>
        </w:rPr>
        <w:t>τοπικότητες</w:t>
      </w:r>
      <w:proofErr w:type="spellEnd"/>
      <w:r>
        <w:rPr>
          <w:rFonts w:eastAsia="Times New Roman" w:cs="Times New Roman"/>
          <w:szCs w:val="24"/>
        </w:rPr>
        <w:t xml:space="preserve"> να έχουν κέ</w:t>
      </w:r>
      <w:r>
        <w:rPr>
          <w:rFonts w:eastAsia="Times New Roman" w:cs="Times New Roman"/>
          <w:szCs w:val="24"/>
        </w:rPr>
        <w:t>ντρα αναφοράς και να δημιουργούν ομόκεντρους κύκλους αυτό είναι το πανεπιστήμιο του 21</w:t>
      </w:r>
      <w:r w:rsidRPr="00921FA4">
        <w:rPr>
          <w:rFonts w:eastAsia="Times New Roman" w:cs="Times New Roman"/>
          <w:szCs w:val="24"/>
          <w:vertAlign w:val="superscript"/>
        </w:rPr>
        <w:t>ου</w:t>
      </w:r>
      <w:r>
        <w:rPr>
          <w:rFonts w:eastAsia="Times New Roman" w:cs="Times New Roman"/>
          <w:szCs w:val="24"/>
        </w:rPr>
        <w:t xml:space="preserve"> αιώνα. Δηλαδή οι </w:t>
      </w:r>
      <w:proofErr w:type="spellStart"/>
      <w:r>
        <w:rPr>
          <w:rFonts w:eastAsia="Times New Roman" w:cs="Times New Roman"/>
          <w:szCs w:val="24"/>
        </w:rPr>
        <w:t>τοπικότητες</w:t>
      </w:r>
      <w:proofErr w:type="spellEnd"/>
      <w:r>
        <w:rPr>
          <w:rFonts w:eastAsia="Times New Roman" w:cs="Times New Roman"/>
          <w:szCs w:val="24"/>
        </w:rPr>
        <w:t xml:space="preserve"> να μπαίνουν σε συνέργεια προς έναν μεγάλο σκοπό, ο οποίος δεν είναι τίποτα άλλο παρά αυτό που είναι προς όφελος της κοινωνίας.</w:t>
      </w:r>
    </w:p>
    <w:p w14:paraId="6B14EA9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Άρα, λοιπόν</w:t>
      </w:r>
      <w:r>
        <w:rPr>
          <w:rFonts w:eastAsia="Times New Roman" w:cs="Times New Roman"/>
          <w:szCs w:val="24"/>
        </w:rPr>
        <w:t xml:space="preserve">, έχουμε σημαντικά θέματα. Θα πω κάτι ως παρένθεση, αλλά το οποίο είναι για εμένα άξιο υπογράμμισης. Ξέρετε στο ΕΚΠΑ σπάει ένα τμήμα το οποίο ξέραμε ως ΦΠΨ, Φιλοσοφίας, Παιδαγωγικών και Ψυχολογίας, και δημιουργούνται </w:t>
      </w:r>
      <w:r>
        <w:rPr>
          <w:rFonts w:eastAsia="Times New Roman" w:cs="Times New Roman"/>
          <w:szCs w:val="24"/>
        </w:rPr>
        <w:lastRenderedPageBreak/>
        <w:t>τρία τμήματα. Πρώτη φορά στο αρχαιότερο</w:t>
      </w:r>
      <w:r>
        <w:rPr>
          <w:rFonts w:eastAsia="Times New Roman" w:cs="Times New Roman"/>
          <w:szCs w:val="24"/>
        </w:rPr>
        <w:t xml:space="preserve"> πανεπιστήμιο της χώρας ιδρύεται Τμήμα Φιλοσοφίας. Εμείς, οι οποίοι είμαστε υπερήφανοι για την αρχαία κληρονομιά μας, τη γραμματειακή κληρονομιά μας, την πολιτιστική κληρονομιά μας, είχαμε μόνο ένα Τμήμα Φιλοσοφίας αυτό στο Πανεπιστήμιο Πατρών και πουθενά </w:t>
      </w:r>
      <w:r>
        <w:rPr>
          <w:rFonts w:eastAsia="Times New Roman" w:cs="Times New Roman"/>
          <w:szCs w:val="24"/>
        </w:rPr>
        <w:t xml:space="preserve">αλλού. </w:t>
      </w:r>
    </w:p>
    <w:p w14:paraId="6B14EA9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Θέλουμε να προσελκύσουμε κόσμο, θέλουμε να προσελκύσουμε ξένους να έρθουν. Ζητάνε οι Κινέζοι και δεν είχαμε τμήμα φιλοσοφίας ούτε καν στο Εθνικό και Καποδιστριακό Πανεπιστήμιο.</w:t>
      </w:r>
    </w:p>
    <w:p w14:paraId="6B14EA9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Φανταστείτε, λοιπόν, τι γινόταν και πόσο σημαντικό είναι</w:t>
      </w:r>
      <w:r w:rsidRPr="00E868E5">
        <w:rPr>
          <w:rFonts w:eastAsia="Times New Roman" w:cs="Times New Roman"/>
          <w:szCs w:val="24"/>
        </w:rPr>
        <w:t>,</w:t>
      </w:r>
      <w:r>
        <w:rPr>
          <w:rFonts w:eastAsia="Times New Roman" w:cs="Times New Roman"/>
          <w:szCs w:val="24"/>
        </w:rPr>
        <w:t xml:space="preserve"> για να μην λέμε. Η απάντηση</w:t>
      </w:r>
      <w:r w:rsidRPr="00E868E5">
        <w:rPr>
          <w:rFonts w:eastAsia="Times New Roman" w:cs="Times New Roman"/>
          <w:szCs w:val="24"/>
        </w:rPr>
        <w:t>,</w:t>
      </w:r>
      <w:r>
        <w:rPr>
          <w:rFonts w:eastAsia="Times New Roman" w:cs="Times New Roman"/>
          <w:szCs w:val="24"/>
        </w:rPr>
        <w:t xml:space="preserve"> βέβαια</w:t>
      </w:r>
      <w:r w:rsidRPr="00E868E5">
        <w:rPr>
          <w:rFonts w:eastAsia="Times New Roman" w:cs="Times New Roman"/>
          <w:szCs w:val="24"/>
        </w:rPr>
        <w:t>,</w:t>
      </w:r>
      <w:r>
        <w:rPr>
          <w:rFonts w:eastAsia="Times New Roman" w:cs="Times New Roman"/>
          <w:szCs w:val="24"/>
        </w:rPr>
        <w:t xml:space="preserve"> της Νέας Δημοκρατίας σε αυτό είναι να ανοίξουμε ιδιωτικά πανεπιστήμια, λες και τελείωσαν τα δημόσια πανεπιστήμια για να ανοίξουμε ιδιωτικά.</w:t>
      </w:r>
    </w:p>
    <w:p w14:paraId="6B14EA9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Ένα τελευταίο σημείο για το νομοσχέδιο, για το οποίο θα μπορούσα να πω πολλά </w:t>
      </w:r>
      <w:r w:rsidRPr="00E868E5">
        <w:rPr>
          <w:rFonts w:eastAsia="Times New Roman" w:cs="Times New Roman"/>
          <w:szCs w:val="24"/>
        </w:rPr>
        <w:t>-</w:t>
      </w:r>
      <w:r>
        <w:rPr>
          <w:rFonts w:eastAsia="Times New Roman" w:cs="Times New Roman"/>
          <w:szCs w:val="24"/>
        </w:rPr>
        <w:t>δυστυχώς,</w:t>
      </w:r>
      <w:r w:rsidRPr="00E868E5">
        <w:rPr>
          <w:rFonts w:eastAsia="Times New Roman" w:cs="Times New Roman"/>
          <w:szCs w:val="24"/>
        </w:rPr>
        <w:t xml:space="preserve"> </w:t>
      </w:r>
      <w:r>
        <w:rPr>
          <w:rFonts w:eastAsia="Times New Roman" w:cs="Times New Roman"/>
          <w:szCs w:val="24"/>
        </w:rPr>
        <w:t>δεν έχω τον χρόνο για το κύριο μέρος του νομοσχεδίου</w:t>
      </w:r>
      <w:r w:rsidRPr="00E868E5">
        <w:rPr>
          <w:rFonts w:eastAsia="Times New Roman" w:cs="Times New Roman"/>
          <w:szCs w:val="24"/>
        </w:rPr>
        <w:t>-</w:t>
      </w:r>
      <w:r>
        <w:rPr>
          <w:rFonts w:eastAsia="Times New Roman" w:cs="Times New Roman"/>
          <w:szCs w:val="24"/>
        </w:rPr>
        <w:t xml:space="preserve"> θα ήταν να πω ότι αυτά τα πανεπιστήμια και έτσι όπως αναδεικνύεται από τις συνέργειες με τα </w:t>
      </w:r>
      <w:r>
        <w:rPr>
          <w:rFonts w:eastAsia="Times New Roman" w:cs="Times New Roman"/>
          <w:szCs w:val="24"/>
        </w:rPr>
        <w:lastRenderedPageBreak/>
        <w:t>νέα τμήματα που διαμορφώνονται, που ιδρύονται, τα πανεπιστημιακά ερευνητικά κέντρα κ</w:t>
      </w:r>
      <w:r>
        <w:rPr>
          <w:rFonts w:eastAsia="Times New Roman" w:cs="Times New Roman"/>
          <w:szCs w:val="24"/>
        </w:rPr>
        <w:t>.</w:t>
      </w:r>
      <w:r>
        <w:rPr>
          <w:rFonts w:eastAsia="Times New Roman" w:cs="Times New Roman"/>
          <w:szCs w:val="24"/>
        </w:rPr>
        <w:t>λπ. δείχνουν έν</w:t>
      </w:r>
      <w:r>
        <w:rPr>
          <w:rFonts w:eastAsia="Times New Roman" w:cs="Times New Roman"/>
          <w:szCs w:val="24"/>
        </w:rPr>
        <w:t>α πράγμα: Αυτή η διαρκής υποτίμηση των δημόσιων πανεπιστημίων, ότι δεν είναι τίποτε άλλο παρά κέντρα ανομίας, θα έπρεπε κάποια στιγμή να το ξανασκεφθούμε, τι έχουν κάνει όλοι αυτοί οι άνθρωποι, οι οποίοι ήταν σε αυτό το σημαντικό πεδίο της ανώτατης εκπαίδε</w:t>
      </w:r>
      <w:r>
        <w:rPr>
          <w:rFonts w:eastAsia="Times New Roman" w:cs="Times New Roman"/>
          <w:szCs w:val="24"/>
        </w:rPr>
        <w:t>υσης, πόσο σπουδαία πράγματα και πώς αν βρεθεί μια ηγεσία που θα δώσει κίνηση σε αυτά και θα τα βάλει σε ένα ίδιο σχέδιο να δουλέψουν, πώς μπορεί να παράγει τεράστια προστιθέμενη αξία προς όφελος της κοινωνίας και σε συνέργεια, που ξέχασα να πω, με τους το</w:t>
      </w:r>
      <w:r>
        <w:rPr>
          <w:rFonts w:eastAsia="Times New Roman" w:cs="Times New Roman"/>
          <w:szCs w:val="24"/>
        </w:rPr>
        <w:t xml:space="preserve">πικούς φορείς. </w:t>
      </w:r>
    </w:p>
    <w:p w14:paraId="6B14EA9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Θα κλείσω, κύριε Πρόεδρε, και δώστε μου σας παρακαλώ δύο λεπτά…</w:t>
      </w:r>
    </w:p>
    <w:p w14:paraId="6B14EA9E" w14:textId="77777777" w:rsidR="004965E6" w:rsidRDefault="004D430C">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Θα σας δώσω ένα λεπτό. Το ένα το έχετε πάρει ήδη. </w:t>
      </w:r>
    </w:p>
    <w:p w14:paraId="6B14EA9F"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ΑΘΑΝΑΣΙΑ </w:t>
      </w:r>
      <w:r w:rsidRPr="003671F5">
        <w:rPr>
          <w:rFonts w:eastAsia="Times New Roman" w:cs="Times New Roman"/>
          <w:b/>
          <w:szCs w:val="24"/>
        </w:rPr>
        <w:t>ΑΝΑΓΝΩΣΤΟΠΟΥΛΟΥ:</w:t>
      </w:r>
      <w:r>
        <w:rPr>
          <w:rFonts w:eastAsia="Times New Roman" w:cs="Times New Roman"/>
          <w:szCs w:val="24"/>
        </w:rPr>
        <w:t xml:space="preserve"> Εντάξει, δώστε μου δύο επιπλέον, σας παρακαλώ. </w:t>
      </w:r>
    </w:p>
    <w:p w14:paraId="6B14EAA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την τροπολογία που κατατέθηκε και θα ψηφιστεί για τους διορισμούς των εκπαιδευτικών που προσδιορίζει τα κριτήρια διορισμού των εκπαιδευτικών ακούστηκαν πολλά και υπάρχουν αντιδράσεις. </w:t>
      </w:r>
    </w:p>
    <w:p w14:paraId="6B14EAA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Θα σημειώσω επιγραμματικά και συνοπτικά: Πρώτον, σπάει η αδιοριστία</w:t>
      </w:r>
      <w:r>
        <w:rPr>
          <w:rFonts w:eastAsia="Times New Roman" w:cs="Times New Roman"/>
          <w:szCs w:val="24"/>
        </w:rPr>
        <w:t xml:space="preserve"> μιας δεκαετίας. Αυτή η Κυβέρνηση έδειξε ευθύς εξ αρχής πόση σημασία δίνει στην παιδεία, πώς προσπάθησε και στην ανώτατη, αλλά και στις δύο υπόλοιπες βαθμίδες και να διορίσει ανθρώπους και να στήσει τη δημόσια παιδεία στα πόδια της -ελπίζω οι Υπουργοί να π</w:t>
      </w:r>
      <w:r>
        <w:rPr>
          <w:rFonts w:eastAsia="Times New Roman" w:cs="Times New Roman"/>
          <w:szCs w:val="24"/>
        </w:rPr>
        <w:t xml:space="preserve">ουν τι έχει γίνει- όμως, εδώ περνάει ένας νόμος, θεσπίζονται κριτήρια, τα οποία σέβονται τον αγώνα που έχουν κάνει οι αναπληρωτές καθηγητές επί τόσα χρόνια, δηλαδή </w:t>
      </w:r>
      <w:proofErr w:type="spellStart"/>
      <w:r>
        <w:rPr>
          <w:rFonts w:eastAsia="Times New Roman" w:cs="Times New Roman"/>
          <w:szCs w:val="24"/>
        </w:rPr>
        <w:t>εκατόν</w:t>
      </w:r>
      <w:proofErr w:type="spellEnd"/>
      <w:r>
        <w:rPr>
          <w:rFonts w:eastAsia="Times New Roman" w:cs="Times New Roman"/>
          <w:szCs w:val="24"/>
        </w:rPr>
        <w:t xml:space="preserve"> είκοσι μόρια, δώδεκα χρόνια προϋπηρεσίας, δουλειάς αυτών των ανθρώπων. </w:t>
      </w:r>
    </w:p>
    <w:p w14:paraId="6B14EAA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Το πτυχίο ως </w:t>
      </w:r>
      <w:r>
        <w:rPr>
          <w:rFonts w:eastAsia="Times New Roman" w:cs="Times New Roman"/>
          <w:szCs w:val="24"/>
        </w:rPr>
        <w:t>το βασικό πτυχίο που χρειάζεται ένας εκπαιδευτικός για να διοριστεί, όμως, εδώ το να μην λαμβάνεται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ο μεταπτυχιακός ή ο διδακτορικός τίτλος, αυτό δεν μπορεί η εκπαιδευτική κοινότητα να μην το θέλει, ειδικά όταν τα δη</w:t>
      </w:r>
      <w:r>
        <w:rPr>
          <w:rFonts w:eastAsia="Times New Roman" w:cs="Times New Roman"/>
          <w:szCs w:val="24"/>
        </w:rPr>
        <w:lastRenderedPageBreak/>
        <w:t>μόσια πανεπιστήμιά μας είναι αυ</w:t>
      </w:r>
      <w:r>
        <w:rPr>
          <w:rFonts w:eastAsia="Times New Roman" w:cs="Times New Roman"/>
          <w:szCs w:val="24"/>
        </w:rPr>
        <w:t xml:space="preserve">τά που δίνουν αυτούς τους τίτλους. Το να δημιουργούνται ανταγωνισμοί ανάμεσα στους ίδιους τους εκπαιδευτικούς και να μιλάμε για </w:t>
      </w:r>
      <w:proofErr w:type="spellStart"/>
      <w:r>
        <w:rPr>
          <w:rFonts w:eastAsia="Times New Roman" w:cs="Times New Roman"/>
          <w:szCs w:val="24"/>
        </w:rPr>
        <w:t>προσοντολόγιο</w:t>
      </w:r>
      <w:proofErr w:type="spellEnd"/>
      <w:r>
        <w:rPr>
          <w:rFonts w:eastAsia="Times New Roman" w:cs="Times New Roman"/>
          <w:szCs w:val="24"/>
        </w:rPr>
        <w:t>, θεωρώ ότι είναι ό,τι χειρότερο για να προχωρήσουμε μπροστά.</w:t>
      </w:r>
    </w:p>
    <w:p w14:paraId="6B14EAA3" w14:textId="77777777" w:rsidR="004965E6" w:rsidRDefault="004D430C">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Κυρία Αναγνωστοπούλο</w:t>
      </w:r>
      <w:r>
        <w:rPr>
          <w:rFonts w:eastAsia="Times New Roman" w:cs="Times New Roman"/>
          <w:szCs w:val="24"/>
        </w:rPr>
        <w:t>υ, ολοκληρώστε.</w:t>
      </w:r>
    </w:p>
    <w:p w14:paraId="6B14EAA4"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w:t>
      </w:r>
      <w:r>
        <w:rPr>
          <w:rFonts w:eastAsia="Times New Roman" w:cs="Times New Roman"/>
          <w:szCs w:val="24"/>
        </w:rPr>
        <w:t xml:space="preserve"> Τα ίδια τα πανεπιστήμια διορθώνουν εκεί που χρειάζεται όποια προβλήματα, ότι κάποιοι αγοράζουν από το εξωτερικό μεταπτυχιακά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6B14EAA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Μην υποτιμάμε τους ανθρώπους. Τα κοινωνικά κριτήρια λαμβάνονται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και με τ</w:t>
      </w:r>
      <w:r>
        <w:rPr>
          <w:rFonts w:eastAsia="Times New Roman" w:cs="Times New Roman"/>
          <w:szCs w:val="24"/>
        </w:rPr>
        <w:t>ις διορθωτικές κινήσεις που έχει κάνει το Υπουργείο…</w:t>
      </w:r>
    </w:p>
    <w:p w14:paraId="6B14EAA6" w14:textId="77777777" w:rsidR="004965E6" w:rsidRDefault="004D430C">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Κυρία Αναγνωστοπούλου, δεν μπορώ να σας δείξω άλλη ανοχή. Σας παρακαλώ, ολοκληρώστε.</w:t>
      </w:r>
    </w:p>
    <w:p w14:paraId="6B14EAA7"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w:t>
      </w:r>
      <w:r>
        <w:rPr>
          <w:rFonts w:eastAsia="Times New Roman" w:cs="Times New Roman"/>
          <w:szCs w:val="24"/>
        </w:rPr>
        <w:t xml:space="preserve"> Ολοκληρώνω, κύριε Πρόεδρε.</w:t>
      </w:r>
    </w:p>
    <w:p w14:paraId="6B14EAA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Θέλω, λοιπόν, να πω ότι αν δεν π</w:t>
      </w:r>
      <w:r>
        <w:rPr>
          <w:rFonts w:eastAsia="Times New Roman" w:cs="Times New Roman"/>
          <w:szCs w:val="24"/>
        </w:rPr>
        <w:t xml:space="preserve">εράσει αυτή η τροπολογία τώρα, τι θα έχουμε; Δεν λέω για διαθεσιμότητα, δεν λέω τι είπε ο κ. Μητσοτάκης στη συνέντευξή του, θα έχουμε ΑΣΕΠ με εξετάσεις και τον περισσότερο κόσμο να μένει έξω. </w:t>
      </w:r>
    </w:p>
    <w:p w14:paraId="6B14EAA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Με χαρά ψηφίζω το νομοσχέδιο του Υπουργείου Παιδείας. </w:t>
      </w:r>
    </w:p>
    <w:p w14:paraId="6B14EAA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Κύριε Πρ</w:t>
      </w:r>
      <w:r>
        <w:rPr>
          <w:rFonts w:eastAsia="Times New Roman" w:cs="Times New Roman"/>
          <w:szCs w:val="24"/>
        </w:rPr>
        <w:t>όεδρε, σας ευχαριστώ και συγγνώμη για τον χρόνο.</w:t>
      </w:r>
    </w:p>
    <w:p w14:paraId="6B14EAAB" w14:textId="77777777" w:rsidR="004965E6" w:rsidRDefault="004D430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B14EAAC" w14:textId="77777777" w:rsidR="004965E6" w:rsidRDefault="004D430C">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w:t>
      </w:r>
      <w:r w:rsidRPr="003671F5">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w:t>
      </w:r>
      <w:r>
        <w:rPr>
          <w:rFonts w:eastAsia="Times New Roman" w:cs="Times New Roman"/>
          <w:szCs w:val="24"/>
        </w:rPr>
        <w:t>τρ</w:t>
      </w:r>
      <w:r>
        <w:rPr>
          <w:rFonts w:eastAsia="Times New Roman" w:cs="Times New Roman"/>
          <w:szCs w:val="24"/>
        </w:rPr>
        <w:t>ιάντα τέσσερις Αμερικάνοι φοιτητές και ένας συνοδός από το Πανεπιστήμιο της Νέας Υόρκης.</w:t>
      </w:r>
    </w:p>
    <w:p w14:paraId="6B14EAAD" w14:textId="77777777" w:rsidR="004965E6" w:rsidRDefault="004D430C">
      <w:pPr>
        <w:spacing w:line="600" w:lineRule="auto"/>
        <w:ind w:firstLine="720"/>
        <w:jc w:val="both"/>
        <w:rPr>
          <w:rFonts w:eastAsia="Times New Roman" w:cs="Times New Roman"/>
          <w:szCs w:val="24"/>
          <w:lang w:val="en-US"/>
        </w:rPr>
      </w:pPr>
      <w:r w:rsidRPr="003671F5">
        <w:rPr>
          <w:rFonts w:eastAsia="Times New Roman" w:cs="Times New Roman"/>
          <w:szCs w:val="24"/>
        </w:rPr>
        <w:t>Η</w:t>
      </w:r>
      <w:r w:rsidRPr="004C01FC">
        <w:rPr>
          <w:rFonts w:eastAsia="Times New Roman" w:cs="Times New Roman"/>
          <w:szCs w:val="24"/>
          <w:lang w:val="en-US"/>
        </w:rPr>
        <w:t xml:space="preserve"> </w:t>
      </w:r>
      <w:r w:rsidRPr="003671F5">
        <w:rPr>
          <w:rFonts w:eastAsia="Times New Roman" w:cs="Times New Roman"/>
          <w:szCs w:val="24"/>
        </w:rPr>
        <w:t>Βουλή</w:t>
      </w:r>
      <w:r w:rsidRPr="004C01FC">
        <w:rPr>
          <w:rFonts w:eastAsia="Times New Roman" w:cs="Times New Roman"/>
          <w:szCs w:val="24"/>
          <w:lang w:val="en-US"/>
        </w:rPr>
        <w:t xml:space="preserve"> </w:t>
      </w:r>
      <w:r w:rsidRPr="003671F5">
        <w:rPr>
          <w:rFonts w:eastAsia="Times New Roman" w:cs="Times New Roman"/>
          <w:szCs w:val="24"/>
        </w:rPr>
        <w:t>τούς</w:t>
      </w:r>
      <w:r w:rsidRPr="004C01FC">
        <w:rPr>
          <w:rFonts w:eastAsia="Times New Roman" w:cs="Times New Roman"/>
          <w:szCs w:val="24"/>
          <w:lang w:val="en-US"/>
        </w:rPr>
        <w:t xml:space="preserve"> </w:t>
      </w:r>
      <w:r w:rsidRPr="003671F5">
        <w:rPr>
          <w:rFonts w:eastAsia="Times New Roman" w:cs="Times New Roman"/>
          <w:szCs w:val="24"/>
        </w:rPr>
        <w:t>καλωσορίζει</w:t>
      </w:r>
      <w:r w:rsidRPr="004C01FC">
        <w:rPr>
          <w:rFonts w:eastAsia="Times New Roman" w:cs="Times New Roman"/>
          <w:szCs w:val="24"/>
          <w:lang w:val="en-US"/>
        </w:rPr>
        <w:t xml:space="preserve">. </w:t>
      </w:r>
    </w:p>
    <w:p w14:paraId="6B14EAAE" w14:textId="77777777" w:rsidR="004965E6" w:rsidRDefault="004D430C">
      <w:pPr>
        <w:spacing w:line="600" w:lineRule="auto"/>
        <w:ind w:firstLine="720"/>
        <w:jc w:val="both"/>
        <w:rPr>
          <w:rFonts w:eastAsia="Times New Roman" w:cs="Times New Roman"/>
          <w:szCs w:val="24"/>
          <w:lang w:val="en-US"/>
        </w:rPr>
      </w:pPr>
      <w:r>
        <w:rPr>
          <w:rFonts w:eastAsia="Times New Roman" w:cs="Times New Roman"/>
          <w:szCs w:val="24"/>
          <w:lang w:val="en-US"/>
        </w:rPr>
        <w:t>Dear</w:t>
      </w:r>
      <w:r w:rsidRPr="00E868E5">
        <w:rPr>
          <w:rFonts w:eastAsia="Times New Roman" w:cs="Times New Roman"/>
          <w:szCs w:val="24"/>
          <w:lang w:val="en-US"/>
        </w:rPr>
        <w:t xml:space="preserve"> </w:t>
      </w:r>
      <w:r>
        <w:rPr>
          <w:rFonts w:eastAsia="Times New Roman" w:cs="Times New Roman"/>
          <w:szCs w:val="24"/>
          <w:lang w:val="en-US"/>
        </w:rPr>
        <w:t>guests, we welcome you to the</w:t>
      </w:r>
      <w:r w:rsidRPr="00E868E5">
        <w:rPr>
          <w:rFonts w:eastAsia="Times New Roman" w:cs="Times New Roman"/>
          <w:szCs w:val="24"/>
          <w:lang w:val="en-US"/>
        </w:rPr>
        <w:t xml:space="preserve"> </w:t>
      </w:r>
      <w:r>
        <w:rPr>
          <w:rFonts w:eastAsia="Times New Roman" w:cs="Times New Roman"/>
          <w:szCs w:val="24"/>
          <w:lang w:val="en-US"/>
        </w:rPr>
        <w:t>Greek</w:t>
      </w:r>
      <w:r w:rsidRPr="00E868E5">
        <w:rPr>
          <w:rFonts w:eastAsia="Times New Roman" w:cs="Times New Roman"/>
          <w:szCs w:val="24"/>
          <w:lang w:val="en-US"/>
        </w:rPr>
        <w:t xml:space="preserve"> </w:t>
      </w:r>
      <w:r>
        <w:rPr>
          <w:rFonts w:eastAsia="Times New Roman" w:cs="Times New Roman"/>
          <w:szCs w:val="24"/>
          <w:lang w:val="en-US"/>
        </w:rPr>
        <w:t>Parliament</w:t>
      </w:r>
    </w:p>
    <w:p w14:paraId="6B14EAAF" w14:textId="77777777" w:rsidR="004965E6" w:rsidRDefault="004D430C">
      <w:pPr>
        <w:spacing w:line="600" w:lineRule="auto"/>
        <w:ind w:firstLine="720"/>
        <w:jc w:val="center"/>
        <w:rPr>
          <w:rFonts w:eastAsia="Times New Roman" w:cs="Times New Roman"/>
          <w:szCs w:val="24"/>
        </w:rPr>
      </w:pPr>
      <w:r w:rsidRPr="003671F5">
        <w:rPr>
          <w:rFonts w:eastAsia="Times New Roman" w:cs="Times New Roman"/>
          <w:szCs w:val="24"/>
        </w:rPr>
        <w:t>(Χειροκροτήματα απ’ όλες τις πτέρυγες της Βουλής)</w:t>
      </w:r>
    </w:p>
    <w:p w14:paraId="6B14EAB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Ακούστε, κύριοι συνάδελφοι. Έχουν </w:t>
      </w:r>
      <w:r>
        <w:rPr>
          <w:rFonts w:eastAsia="Times New Roman" w:cs="Times New Roman"/>
          <w:szCs w:val="24"/>
        </w:rPr>
        <w:t>εγγραφεί μέχρι στιγμής πενήντα ομιλητές. Εάν δεν πειθαρχήσουμε στους χρόνους, κάποια στιγμή αργά προς το βράδυ οι συνάδελφοι που δεν θα έχουν μιλήσει θα υποστούν μείωση χρόνου. Αυτό εμένα δεν μου αρέσει. Τώρα σε όλους τους κεντρικούς εισηγητές θα δίνεται δ</w:t>
      </w:r>
      <w:r>
        <w:rPr>
          <w:rFonts w:eastAsia="Times New Roman" w:cs="Times New Roman"/>
          <w:szCs w:val="24"/>
        </w:rPr>
        <w:t>ύο λεπτά ανοχή, εάν χρειαστεί, αλλά σας παρακαλώ να σέβεται ο κάθε ένας που θα ανεβαίνει εδώ τους επόμενους που ακολουθούν.</w:t>
      </w:r>
    </w:p>
    <w:p w14:paraId="6B14EAB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Θα πάμε με τον κ. </w:t>
      </w:r>
      <w:proofErr w:type="spellStart"/>
      <w:r>
        <w:rPr>
          <w:rFonts w:eastAsia="Times New Roman" w:cs="Times New Roman"/>
          <w:szCs w:val="24"/>
        </w:rPr>
        <w:t>Κέλλα</w:t>
      </w:r>
      <w:proofErr w:type="spellEnd"/>
      <w:r>
        <w:rPr>
          <w:rFonts w:eastAsia="Times New Roman" w:cs="Times New Roman"/>
          <w:szCs w:val="24"/>
        </w:rPr>
        <w:t>. Μετά αν ο κύριος Υπουργός είναι έτοιμος, θα μας παρουσιάσει τις δύο τροπολογίες του, ώστε οι υπόλοιποι ειση</w:t>
      </w:r>
      <w:r>
        <w:rPr>
          <w:rFonts w:eastAsia="Times New Roman" w:cs="Times New Roman"/>
          <w:szCs w:val="24"/>
        </w:rPr>
        <w:t>γητές να τις ξέρετε για να τοποθετηθείτε. Και επειδή είναι εδώ ο Υφυπουργός, ο κ. Στρατής, για μια τροπολογία που από τον τίτλο, όπως τον βλέπω, δεν είναι προφανώς κάποια δύσκολη τροπολογία, θα του δώσω για τρία λεπτά τον λόγο για να μην τον κρατούμε καθηλ</w:t>
      </w:r>
      <w:r>
        <w:rPr>
          <w:rFonts w:eastAsia="Times New Roman" w:cs="Times New Roman"/>
          <w:szCs w:val="24"/>
        </w:rPr>
        <w:t>ωμένο στην Ολομέλεια.</w:t>
      </w:r>
    </w:p>
    <w:p w14:paraId="6B14EAB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Κέλλα</w:t>
      </w:r>
      <w:proofErr w:type="spellEnd"/>
      <w:r>
        <w:rPr>
          <w:rFonts w:eastAsia="Times New Roman" w:cs="Times New Roman"/>
          <w:szCs w:val="24"/>
        </w:rPr>
        <w:t>, έχετε τον λόγο.</w:t>
      </w:r>
    </w:p>
    <w:p w14:paraId="6B14EAB3" w14:textId="77777777" w:rsidR="004965E6" w:rsidRDefault="004D430C">
      <w:pPr>
        <w:spacing w:line="600" w:lineRule="auto"/>
        <w:ind w:firstLine="720"/>
        <w:jc w:val="both"/>
        <w:rPr>
          <w:rFonts w:eastAsia="Times New Roman" w:cs="Times New Roman"/>
          <w:szCs w:val="24"/>
        </w:rPr>
      </w:pPr>
      <w:r w:rsidRPr="00E868E5">
        <w:rPr>
          <w:rFonts w:eastAsia="Times New Roman" w:cs="Times New Roman"/>
          <w:b/>
          <w:szCs w:val="24"/>
        </w:rPr>
        <w:t>ΧΡΗΣΤΟΣ ΚΕΛΛΑΣ:</w:t>
      </w:r>
      <w:r>
        <w:rPr>
          <w:rFonts w:eastAsia="Times New Roman" w:cs="Times New Roman"/>
          <w:szCs w:val="24"/>
        </w:rPr>
        <w:t xml:space="preserve"> Ευχαριστώ, κύριε Πρόεδρε.</w:t>
      </w:r>
    </w:p>
    <w:p w14:paraId="6B14EAB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κύριοι συνάδελφοι, την</w:t>
      </w:r>
      <w:r w:rsidRPr="000F7560">
        <w:rPr>
          <w:rFonts w:eastAsia="Times New Roman" w:cs="Times New Roman"/>
          <w:szCs w:val="24"/>
        </w:rPr>
        <w:t xml:space="preserve"> </w:t>
      </w:r>
      <w:r>
        <w:rPr>
          <w:rFonts w:eastAsia="Times New Roman" w:cs="Times New Roman"/>
          <w:szCs w:val="24"/>
        </w:rPr>
        <w:t xml:space="preserve">περασμένη Παρασκευή, κλείνοντας τη συζήτηση στην Επιτροπή Μορφωτικών Υποθέσεων, είχα πει με αφορμή την </w:t>
      </w:r>
      <w:proofErr w:type="spellStart"/>
      <w:r>
        <w:rPr>
          <w:rFonts w:eastAsia="Times New Roman" w:cs="Times New Roman"/>
          <w:szCs w:val="24"/>
        </w:rPr>
        <w:t>συνεπικείμενη</w:t>
      </w:r>
      <w:proofErr w:type="spellEnd"/>
      <w:r>
        <w:rPr>
          <w:rFonts w:eastAsia="Times New Roman" w:cs="Times New Roman"/>
          <w:szCs w:val="24"/>
        </w:rPr>
        <w:t xml:space="preserve"> συνάντησ</w:t>
      </w:r>
      <w:r>
        <w:rPr>
          <w:rFonts w:eastAsia="Times New Roman" w:cs="Times New Roman"/>
          <w:szCs w:val="24"/>
        </w:rPr>
        <w:t>η Τσίπρα και Καμμένου ότι αυτό το νομοσχέδιο μπορεί να είναι και το τελευταίο σας και μπορεί να μην φτάσει τη Δευτέρα στην Ολομέλεια.</w:t>
      </w:r>
    </w:p>
    <w:p w14:paraId="6B14EAB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Παρ’ όλα αυτά τις τελευταίες ημέρες είδαμε να βρίσκεται σε εξέλιξη μια </w:t>
      </w:r>
      <w:proofErr w:type="spellStart"/>
      <w:r>
        <w:rPr>
          <w:rFonts w:eastAsia="Times New Roman" w:cs="Times New Roman"/>
          <w:szCs w:val="24"/>
        </w:rPr>
        <w:t>κακοστημένη</w:t>
      </w:r>
      <w:proofErr w:type="spellEnd"/>
      <w:r>
        <w:rPr>
          <w:rFonts w:eastAsia="Times New Roman" w:cs="Times New Roman"/>
          <w:szCs w:val="24"/>
        </w:rPr>
        <w:t xml:space="preserve"> παράσταση από τους κ</w:t>
      </w:r>
      <w:r>
        <w:rPr>
          <w:rFonts w:eastAsia="Times New Roman" w:cs="Times New Roman"/>
          <w:szCs w:val="24"/>
        </w:rPr>
        <w:t>.</w:t>
      </w:r>
      <w:r>
        <w:rPr>
          <w:rFonts w:eastAsia="Times New Roman" w:cs="Times New Roman"/>
          <w:szCs w:val="24"/>
        </w:rPr>
        <w:t xml:space="preserve">κ. Τσίπρα και </w:t>
      </w:r>
      <w:r>
        <w:rPr>
          <w:rFonts w:eastAsia="Times New Roman" w:cs="Times New Roman"/>
          <w:szCs w:val="24"/>
        </w:rPr>
        <w:t>Καμμένο που στόχο έχει, αφ</w:t>
      </w:r>
      <w:r>
        <w:rPr>
          <w:rFonts w:eastAsia="Times New Roman" w:cs="Times New Roman"/>
          <w:szCs w:val="24"/>
        </w:rPr>
        <w:t xml:space="preserve">’ </w:t>
      </w:r>
      <w:r>
        <w:rPr>
          <w:rFonts w:eastAsia="Times New Roman" w:cs="Times New Roman"/>
          <w:szCs w:val="24"/>
        </w:rPr>
        <w:t>ενός μεν, την παραμονή σας στην εξουσία και αφ</w:t>
      </w:r>
      <w:r>
        <w:rPr>
          <w:rFonts w:eastAsia="Times New Roman" w:cs="Times New Roman"/>
          <w:szCs w:val="24"/>
        </w:rPr>
        <w:t xml:space="preserve">’ </w:t>
      </w:r>
      <w:r>
        <w:rPr>
          <w:rFonts w:eastAsia="Times New Roman" w:cs="Times New Roman"/>
          <w:szCs w:val="24"/>
        </w:rPr>
        <w:t>ετέρου, τη διατήρηση των προνομίων του κ. Καμμένου ως Αρχηγού Κόμματος.</w:t>
      </w:r>
    </w:p>
    <w:p w14:paraId="6B14EAB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Ο κ. Καμμένος παραιτείται, οι Υπουργοί του παραμένουν. Ο κ. Καμμένος αποσύρει την εμπιστοσύνη του στην Κυβέρ</w:t>
      </w:r>
      <w:r>
        <w:rPr>
          <w:rFonts w:eastAsia="Times New Roman" w:cs="Times New Roman"/>
          <w:szCs w:val="24"/>
        </w:rPr>
        <w:t xml:space="preserve">νηση, αλλά οι Βουλευτές του ψηφίζουν. Ποιον νομίζουν ότι κοροϊδεύουν; Πλάτη βάζουν για να περάσει τις Πρέσπες ο κ. Τσίπρας. Είναι δυνατόν ο κ. Τσίπρας να δέχεται την ευκαιριακή και οριακή στήριξη της Κυβέρνησής του από Βουλευτές, οι οποίοι θα καταψηφίσουν </w:t>
      </w:r>
      <w:r>
        <w:rPr>
          <w:rFonts w:eastAsia="Times New Roman" w:cs="Times New Roman"/>
          <w:szCs w:val="24"/>
        </w:rPr>
        <w:t>τη Συμφωνία των Πρεσπών;</w:t>
      </w:r>
    </w:p>
    <w:p w14:paraId="6B14EAB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ο χρόνος σας τελειώνει. Και θέλω να πω στους κάθε λογής πρόθυμους ότι όποιος στηρίξει την ετοιμόρροπη Κυβέρνηση στη Συμφωνία των Πρεσπών θα κληθεί να λογοδοτήσει στην ιστορία. </w:t>
      </w:r>
    </w:p>
    <w:p w14:paraId="6B14EAB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w:t>
      </w:r>
      <w:r>
        <w:rPr>
          <w:rFonts w:eastAsia="Times New Roman" w:cs="Times New Roman"/>
          <w:szCs w:val="24"/>
        </w:rPr>
        <w:t xml:space="preserve">ρα φέρνει προς ψήφιση ο Υπουργός ένα σχέδιο νόμου που επιδιώκει συνειδητά τον αφανισμό της τεχνολογικής εκπαίδευσης της χώρας μέσω της απορρόφησης του ΤΕΙ Θεσσαλίας και του ΤΕΙ Στερεάς </w:t>
      </w:r>
      <w:r>
        <w:rPr>
          <w:rFonts w:eastAsia="Times New Roman" w:cs="Times New Roman"/>
          <w:szCs w:val="24"/>
        </w:rPr>
        <w:t xml:space="preserve">Ελλάδας </w:t>
      </w:r>
      <w:r>
        <w:rPr>
          <w:rFonts w:eastAsia="Times New Roman" w:cs="Times New Roman"/>
          <w:szCs w:val="24"/>
        </w:rPr>
        <w:t>από το Πανεπιστήμιο Θεσσαλίας, το ΕΚΠΑ και το Γεωπονικό Πανεπισ</w:t>
      </w:r>
      <w:r>
        <w:rPr>
          <w:rFonts w:eastAsia="Times New Roman" w:cs="Times New Roman"/>
          <w:szCs w:val="24"/>
        </w:rPr>
        <w:t>τήμιο Αθηνών.</w:t>
      </w:r>
    </w:p>
    <w:p w14:paraId="6B14EAB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Η συγκεκριμένη επιλογή στα πλαίσια της αναδιάταξης του χάρτη της ανώτατης εκπαίδευσης βρίσκεται κυριολεκτικά στον αέρα και επιβάλλεται με το έτσι θέλω και χωρίς κριτήρια και πρόβλεψη για το μέλλον. </w:t>
      </w:r>
    </w:p>
    <w:p w14:paraId="6B14EAB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Λίγες ώρες δε, προτού εισαχθεί το νομοσχέδι</w:t>
      </w:r>
      <w:r>
        <w:rPr>
          <w:rFonts w:eastAsia="Times New Roman" w:cs="Times New Roman"/>
          <w:szCs w:val="24"/>
        </w:rPr>
        <w:t xml:space="preserve">ο στην Ολομέλεια, ο </w:t>
      </w:r>
      <w:r>
        <w:rPr>
          <w:rFonts w:eastAsia="Times New Roman" w:cs="Times New Roman"/>
          <w:szCs w:val="24"/>
        </w:rPr>
        <w:t xml:space="preserve">σύμβουλος </w:t>
      </w:r>
      <w:r>
        <w:rPr>
          <w:rFonts w:eastAsia="Times New Roman" w:cs="Times New Roman"/>
          <w:szCs w:val="24"/>
        </w:rPr>
        <w:t xml:space="preserve">του Υπουργού, ο κ. Κυπριανός ο οποίος σχεδίασε όλο αυτό το εγχείρημα των απορροφήσεων, υπέβαλε την παραίτησή του και έγινε αποδεκτή από τον Υπουργό. </w:t>
      </w:r>
    </w:p>
    <w:p w14:paraId="6B14EAB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Αλλά δεν φθάνει αυτό. Μας αποκάλυψε ο κύριος Υπουργός ότι παραιτήθηκε ο κ. Κ</w:t>
      </w:r>
      <w:r>
        <w:rPr>
          <w:rFonts w:eastAsia="Times New Roman" w:cs="Times New Roman"/>
          <w:szCs w:val="24"/>
        </w:rPr>
        <w:t xml:space="preserve">υπριανός, γιατί τον προορίζει –λέει- για </w:t>
      </w:r>
      <w:r>
        <w:rPr>
          <w:rFonts w:eastAsia="Times New Roman" w:cs="Times New Roman"/>
          <w:szCs w:val="24"/>
        </w:rPr>
        <w:t xml:space="preserve">πρόεδρο </w:t>
      </w:r>
      <w:r>
        <w:rPr>
          <w:rFonts w:eastAsia="Times New Roman" w:cs="Times New Roman"/>
          <w:szCs w:val="24"/>
        </w:rPr>
        <w:t xml:space="preserve">της ΑΔΙΠ, δηλαδή, μας είπε ευθέως ότι προσπαθεί να ποδηγετήσει ανερυθρίαστα μια ακόμη </w:t>
      </w:r>
      <w:r>
        <w:rPr>
          <w:rFonts w:eastAsia="Times New Roman" w:cs="Times New Roman"/>
          <w:szCs w:val="24"/>
        </w:rPr>
        <w:t>ανεξάρτητη αρχή</w:t>
      </w:r>
      <w:r>
        <w:rPr>
          <w:rFonts w:eastAsia="Times New Roman" w:cs="Times New Roman"/>
          <w:szCs w:val="24"/>
        </w:rPr>
        <w:t xml:space="preserve">, η οποία κατακρίνει την άναρχη διάταξη του ακαδημαϊκού χάρτη της χώρας, την οποία επιχειρείτε. </w:t>
      </w:r>
    </w:p>
    <w:p w14:paraId="6B14EAB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Επίσης εί</w:t>
      </w:r>
      <w:r>
        <w:rPr>
          <w:rFonts w:eastAsia="Times New Roman" w:cs="Times New Roman"/>
          <w:szCs w:val="24"/>
        </w:rPr>
        <w:t xml:space="preserve">πατε, κύριε Υπουργέ, ότι οι πρυτανικές αρχές των ΤΕΙ και οι φορείς της </w:t>
      </w:r>
      <w:r>
        <w:rPr>
          <w:rFonts w:eastAsia="Times New Roman" w:cs="Times New Roman"/>
          <w:szCs w:val="24"/>
        </w:rPr>
        <w:t xml:space="preserve">τοπικής αυτοδιοίκησης </w:t>
      </w:r>
      <w:r>
        <w:rPr>
          <w:rFonts w:eastAsia="Times New Roman" w:cs="Times New Roman"/>
          <w:szCs w:val="24"/>
        </w:rPr>
        <w:t>συμφωνούν με το εγχείρημά σας.</w:t>
      </w:r>
    </w:p>
    <w:p w14:paraId="6B14EAB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Καταθέτω, λοιπόν, εδώ στα Πρακτικά την ομόφωνη απόφαση του </w:t>
      </w:r>
      <w:r>
        <w:rPr>
          <w:rFonts w:eastAsia="Times New Roman" w:cs="Times New Roman"/>
          <w:szCs w:val="24"/>
        </w:rPr>
        <w:t xml:space="preserve">δημοτικού συμβουλίου </w:t>
      </w:r>
      <w:r>
        <w:rPr>
          <w:rFonts w:eastAsia="Times New Roman" w:cs="Times New Roman"/>
          <w:szCs w:val="24"/>
        </w:rPr>
        <w:t>Λάρισας στις 8</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2018 που μιλάει για πάγωμα του εγχ</w:t>
      </w:r>
      <w:r>
        <w:rPr>
          <w:rFonts w:eastAsia="Times New Roman" w:cs="Times New Roman"/>
          <w:szCs w:val="24"/>
        </w:rPr>
        <w:t xml:space="preserve">ειρήματος. </w:t>
      </w:r>
    </w:p>
    <w:p w14:paraId="6B14EAB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Καταθέτω την επιστολή, την οποία απέστειλε ο Δήμαρχος Τρικάλων ο κ. </w:t>
      </w:r>
      <w:proofErr w:type="spellStart"/>
      <w:r>
        <w:rPr>
          <w:rFonts w:eastAsia="Times New Roman" w:cs="Times New Roman"/>
          <w:szCs w:val="24"/>
        </w:rPr>
        <w:t>Παπαστεργίου</w:t>
      </w:r>
      <w:proofErr w:type="spellEnd"/>
      <w:r>
        <w:rPr>
          <w:rFonts w:eastAsia="Times New Roman" w:cs="Times New Roman"/>
          <w:szCs w:val="24"/>
        </w:rPr>
        <w:t xml:space="preserve"> προς τον Πρωθυπουργό, εσάς και τους Βουλευτές του ΣΥΡΙΖΑ, που μιλάει για ωμό δούλεμα. </w:t>
      </w:r>
    </w:p>
    <w:p w14:paraId="6B14EAB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Επίσης, καταθέτω την απόφαση της Συγκλήτου του ΤΕΙ Θεσσαλίας της 1ης Οκτωβρί</w:t>
      </w:r>
      <w:r>
        <w:rPr>
          <w:rFonts w:eastAsia="Times New Roman" w:cs="Times New Roman"/>
          <w:szCs w:val="24"/>
        </w:rPr>
        <w:t>ου 2018 που είναι αρνητική για τη συγχώνευση.</w:t>
      </w:r>
    </w:p>
    <w:p w14:paraId="6B14EAC0" w14:textId="77777777" w:rsidR="004965E6" w:rsidRDefault="004D430C">
      <w:pPr>
        <w:spacing w:line="600" w:lineRule="auto"/>
        <w:ind w:firstLine="720"/>
        <w:jc w:val="both"/>
        <w:rPr>
          <w:rFonts w:eastAsia="Times New Roman" w:cs="Times New Roman"/>
          <w:szCs w:val="24"/>
        </w:rPr>
      </w:pPr>
      <w:r w:rsidRPr="000D63A8">
        <w:rPr>
          <w:rFonts w:eastAsia="Times New Roman" w:cs="Times New Roman"/>
          <w:szCs w:val="24"/>
        </w:rPr>
        <w:lastRenderedPageBreak/>
        <w:t>(Στ</w:t>
      </w:r>
      <w:r>
        <w:rPr>
          <w:rFonts w:eastAsia="Times New Roman" w:cs="Times New Roman"/>
          <w:szCs w:val="24"/>
        </w:rPr>
        <w:t xml:space="preserve">ο σημείο αυτό ο Βουλευτής κ. Χρήστος </w:t>
      </w:r>
      <w:proofErr w:type="spellStart"/>
      <w:r>
        <w:rPr>
          <w:rFonts w:eastAsia="Times New Roman" w:cs="Times New Roman"/>
          <w:szCs w:val="24"/>
        </w:rPr>
        <w:t>Κέλλας</w:t>
      </w:r>
      <w:proofErr w:type="spellEnd"/>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6B14EAC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Επίσης, ο Πρύτανης του ΤΕΙ Στερεάς </w:t>
      </w:r>
      <w:r>
        <w:rPr>
          <w:rFonts w:eastAsia="Times New Roman" w:cs="Times New Roman"/>
          <w:szCs w:val="24"/>
        </w:rPr>
        <w:t xml:space="preserve">Ελλάδας </w:t>
      </w:r>
      <w:r>
        <w:rPr>
          <w:rFonts w:eastAsia="Times New Roman" w:cs="Times New Roman"/>
          <w:szCs w:val="24"/>
        </w:rPr>
        <w:t xml:space="preserve">εξέφρασε τις εντονότατες διαφωνίες του για την απαξίωση των ΤΕΙ. </w:t>
      </w:r>
    </w:p>
    <w:p w14:paraId="6B14EAC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εν προκειμένω, έχετε φέρει ένα σχέδιο χωρίς ακαδημαϊκά κριτήρια, χωρίς αξιολόγηση και χωρίς μελέτη βιωσιμότητας. </w:t>
      </w:r>
    </w:p>
    <w:p w14:paraId="6B14EAC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Ποιο είναι, αλήθεια, κύριε Υπουργέ, το πόρισμα της </w:t>
      </w:r>
      <w:r>
        <w:rPr>
          <w:rFonts w:eastAsia="Times New Roman" w:cs="Times New Roman"/>
          <w:szCs w:val="24"/>
        </w:rPr>
        <w:t xml:space="preserve">επιτροπής </w:t>
      </w:r>
      <w:r>
        <w:rPr>
          <w:rFonts w:eastAsia="Times New Roman" w:cs="Times New Roman"/>
          <w:szCs w:val="24"/>
        </w:rPr>
        <w:t xml:space="preserve">που εσείς συστήσατε για τις </w:t>
      </w:r>
      <w:proofErr w:type="spellStart"/>
      <w:r>
        <w:rPr>
          <w:rFonts w:eastAsia="Times New Roman" w:cs="Times New Roman"/>
          <w:szCs w:val="24"/>
        </w:rPr>
        <w:t>αξιολόγησεις</w:t>
      </w:r>
      <w:proofErr w:type="spellEnd"/>
      <w:r>
        <w:rPr>
          <w:rFonts w:eastAsia="Times New Roman" w:cs="Times New Roman"/>
          <w:szCs w:val="24"/>
        </w:rPr>
        <w:t xml:space="preserve"> των ΤΕΙ και τις απορροφήσεις από τα πανεπιστήμια; Γιατί δεν το δίνετε στην δημοσιότητα; Υπάρχει πόρισμα; Γιατί σιωπάτε επί μια εβδομάδα; Θα πάρουμε απάντη</w:t>
      </w:r>
      <w:r>
        <w:rPr>
          <w:rFonts w:eastAsia="Times New Roman" w:cs="Times New Roman"/>
          <w:szCs w:val="24"/>
        </w:rPr>
        <w:t>ση; Ενώ αντίθετα η απόφαση της Επιτροπής Αξιολόγησης για το ΤΕΙ της Κρήτης μιλάει για αυτοδύναμη ανάπτυξη και μετεξέλιξή του σε Πανεπιστήμιο Κρήτης, τρίτο πανεπιστήμιο στην Κρήτη.</w:t>
      </w:r>
    </w:p>
    <w:p w14:paraId="6B14EAC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αιτιολογική έκθεση του νομοσχεδίου τώρα. Τα ΤΕΙ στην αρχή εξυψώνονται, </w:t>
      </w:r>
      <w:r>
        <w:rPr>
          <w:rFonts w:eastAsia="Times New Roman" w:cs="Times New Roman"/>
          <w:szCs w:val="24"/>
        </w:rPr>
        <w:t xml:space="preserve">ενώ στη συνέχεια παρουσιάζονται σχεδόν ως άχρηστα, προκειμένου να δικαιολογήσετε τον αφανισμό τους. </w:t>
      </w:r>
    </w:p>
    <w:p w14:paraId="6B14EAC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Στον τίτλο του νομοσχεδίου διαβάζουμε τον όρο «συνέργειες», αλλά μόνο συνέργειες δεν είναι. Στην πραγματικότητα πρόκειται για βίαιες και ισοπεδωτικές απορρ</w:t>
      </w:r>
      <w:r>
        <w:rPr>
          <w:rFonts w:eastAsia="Times New Roman" w:cs="Times New Roman"/>
          <w:szCs w:val="24"/>
        </w:rPr>
        <w:t xml:space="preserve">οφήσεις των δυο ΤΕΙ από τα ΑΕΙ, χωρίς ακαδημαϊκά κριτήρια, χωρίς αξιολόγηση, χωρίς μελέτη βιωσιμότητας και χωρίς πρόβλεψη για το λειτουργικό κόστος. </w:t>
      </w:r>
    </w:p>
    <w:p w14:paraId="6B14EAC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Από την έκθεση του Γενικού Λογιστηρίου του Κράτους η πρόβλεψη λέει ότι μόνο για τους μισθούς του προσωπικο</w:t>
      </w:r>
      <w:r>
        <w:rPr>
          <w:rFonts w:eastAsia="Times New Roman" w:cs="Times New Roman"/>
          <w:szCs w:val="24"/>
        </w:rPr>
        <w:t>ύ, η ετήσια δαπάνη είναι 9,5 εκατομμύρια ευρώ. Αλλά το κυριότερο: η ετήσια δαπάνη για τη λειτουργία των νέων σχολών και τμημάτων είναι ανυπολόγιστη</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rPr>
        <w:t xml:space="preserve">Γενικό Λογιστήριο του Κράτους. </w:t>
      </w:r>
    </w:p>
    <w:p w14:paraId="6B14EAC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Τώρα σε ό,τι αφορά την ένταξη των μελών ΔΕΠ και των φοιτητών των ΤΕΙ, το</w:t>
      </w:r>
      <w:r>
        <w:rPr>
          <w:rFonts w:eastAsia="Times New Roman" w:cs="Times New Roman"/>
          <w:szCs w:val="24"/>
        </w:rPr>
        <w:t xml:space="preserve"> νομοσχέδιο παράγει ανισότητες και προκαλεί αδικίες σε σχέση με τις απορροφήσεις των ΤΕΙ Ηπείρου </w:t>
      </w:r>
      <w:r>
        <w:rPr>
          <w:rFonts w:eastAsia="Times New Roman" w:cs="Times New Roman"/>
          <w:szCs w:val="24"/>
        </w:rPr>
        <w:lastRenderedPageBreak/>
        <w:t xml:space="preserve">και Ιονίων Νήσων από το Πανεπιστήμιο Ιωαννίνων και το Ιόνιο Πανεπιστήμιο. Η βασικότερη διαφορά εντοπίζεται στο ότι στις δυο </w:t>
      </w:r>
      <w:proofErr w:type="spellStart"/>
      <w:r>
        <w:rPr>
          <w:rFonts w:eastAsia="Times New Roman" w:cs="Times New Roman"/>
          <w:szCs w:val="24"/>
        </w:rPr>
        <w:t>προηγηθείσες</w:t>
      </w:r>
      <w:proofErr w:type="spellEnd"/>
      <w:r>
        <w:rPr>
          <w:rFonts w:eastAsia="Times New Roman" w:cs="Times New Roman"/>
          <w:szCs w:val="24"/>
        </w:rPr>
        <w:t xml:space="preserve"> απορροφήσεις, τα μέλη </w:t>
      </w:r>
      <w:r>
        <w:rPr>
          <w:rFonts w:eastAsia="Times New Roman" w:cs="Times New Roman"/>
          <w:szCs w:val="24"/>
        </w:rPr>
        <w:t xml:space="preserve">ΔΕΠ και οι φοιτητές εντάχθηκαν σε ομοειδή τμήματα των ΑΕΙ. Ενώ, στην περίπτωση του ΤΕΙ Θεσσαλίας και Στερεάς </w:t>
      </w:r>
      <w:r>
        <w:rPr>
          <w:rFonts w:eastAsia="Times New Roman" w:cs="Times New Roman"/>
          <w:szCs w:val="24"/>
        </w:rPr>
        <w:t xml:space="preserve">Ελλάδας </w:t>
      </w:r>
      <w:r>
        <w:rPr>
          <w:rFonts w:eastAsia="Times New Roman" w:cs="Times New Roman"/>
          <w:szCs w:val="24"/>
        </w:rPr>
        <w:t xml:space="preserve">εντάσσονται σε μη συναφή τμήματα. </w:t>
      </w:r>
    </w:p>
    <w:p w14:paraId="6B14EAC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Θα πρέπει, επίσης, να σημειωθεί ότι τα μέλη ΔΕΠ των ΤΕΙ δεν εντάσσονται απευθείας στα νέα τμήματα, όπως </w:t>
      </w:r>
      <w:r>
        <w:rPr>
          <w:rFonts w:eastAsia="Times New Roman" w:cs="Times New Roman"/>
          <w:szCs w:val="24"/>
        </w:rPr>
        <w:t xml:space="preserve">συμβαίνει με </w:t>
      </w:r>
      <w:r>
        <w:rPr>
          <w:rFonts w:eastAsia="Times New Roman" w:cs="Times New Roman"/>
          <w:szCs w:val="24"/>
        </w:rPr>
        <w:t xml:space="preserve">τα ΤΕΙ </w:t>
      </w:r>
      <w:r>
        <w:rPr>
          <w:rFonts w:eastAsia="Times New Roman" w:cs="Times New Roman"/>
          <w:szCs w:val="24"/>
        </w:rPr>
        <w:t xml:space="preserve">Ηπείρου και </w:t>
      </w:r>
      <w:r>
        <w:rPr>
          <w:rFonts w:eastAsia="Times New Roman" w:cs="Times New Roman"/>
          <w:szCs w:val="24"/>
        </w:rPr>
        <w:t>Ιονίων Νήσων</w:t>
      </w:r>
      <w:r>
        <w:rPr>
          <w:rFonts w:eastAsia="Times New Roman" w:cs="Times New Roman"/>
          <w:szCs w:val="24"/>
        </w:rPr>
        <w:t>, αλλά θα διοχετευθούν στα γενικά τμήματα, όπου θα περάσουν από αξιολόγηση από τριμελείς επιτροπές και ειδικά οι καθηγητές πρώτης βαθμίδος από δυο αξιολογήσεις, ώστε να μπορέσουν να ενταχθούν, αν ενταχθούν τελικά</w:t>
      </w:r>
      <w:r>
        <w:rPr>
          <w:rFonts w:eastAsia="Times New Roman" w:cs="Times New Roman"/>
          <w:szCs w:val="24"/>
        </w:rPr>
        <w:t xml:space="preserve">, στα υπόλοιπα τμήματα. </w:t>
      </w:r>
    </w:p>
    <w:p w14:paraId="6B14EAC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Δεν ορίζεται ανάλογο μεταβατικό σχήμα διοίκησης και έχουν προβλεφθεί τα συμβούλια ένταξης, τα οποία αποτελούνται από τους αντιπρυτάνεις των πανεπιστημίων και από τρία μέλη ΔΕΠ για την ολοκλήρωση του ακαδημαϊκού έργου έως το 2014. </w:t>
      </w:r>
    </w:p>
    <w:p w14:paraId="6B14EAC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οι αντιπρυτάνεις των πανεπιστημίων είναι πιο ικανοί, είναι πιο κατάλληλοι από τις μόλις προ έτους εκλεγμένες πρυτανικές αρχές του ΤΕΙ; Και αφού μπορούν στο ΤΕΙ Ηπείρου να το κάνουν οι πρυτανικές αρχές του ΤΕΙ, γιατί δεν μπορούν στο Πανεπιστή</w:t>
      </w:r>
      <w:r>
        <w:rPr>
          <w:rFonts w:eastAsia="Times New Roman" w:cs="Times New Roman"/>
          <w:szCs w:val="24"/>
        </w:rPr>
        <w:t xml:space="preserve">μιο Θεσσαλίας, στο ΤΕΙ Θεσσαλίας; Γιατί δυο μέτρα κα δυο σταθμά; Ο ίδιος Υπουργός στην ίδια χώρα. </w:t>
      </w:r>
    </w:p>
    <w:p w14:paraId="6B14EAC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Η αδικία, όμως, είναι μεγάλη και για τους φοιτητές. Εκτός του ότι αναγκάζονται να αλλάξουν άρδην κατεύθυνση σπουδών, χάνουν και τα επαγγελματικά δικαιώματα. </w:t>
      </w:r>
      <w:r>
        <w:rPr>
          <w:rFonts w:eastAsia="Times New Roman" w:cs="Times New Roman"/>
          <w:szCs w:val="24"/>
        </w:rPr>
        <w:t xml:space="preserve">Έρχονται αντιμέτωποι με αβλεψίες, όπως παραδείγματος </w:t>
      </w:r>
      <w:r>
        <w:rPr>
          <w:rFonts w:eastAsia="Times New Roman" w:cs="Times New Roman"/>
          <w:szCs w:val="24"/>
        </w:rPr>
        <w:t>χάριν</w:t>
      </w:r>
      <w:r>
        <w:rPr>
          <w:rFonts w:eastAsia="Times New Roman" w:cs="Times New Roman"/>
          <w:szCs w:val="24"/>
        </w:rPr>
        <w:t xml:space="preserve">, οι φοιτητές του ΤΕΙ Στερεάς Ελλάδας, οι οποίοι θα χρειασθεί να περιμένουν την έκδοση </w:t>
      </w:r>
      <w:r>
        <w:rPr>
          <w:rFonts w:eastAsia="Times New Roman" w:cs="Times New Roman"/>
          <w:szCs w:val="24"/>
        </w:rPr>
        <w:t xml:space="preserve">προεδρικού διατάγματος </w:t>
      </w:r>
      <w:r>
        <w:rPr>
          <w:rFonts w:eastAsia="Times New Roman" w:cs="Times New Roman"/>
          <w:szCs w:val="24"/>
        </w:rPr>
        <w:t>προκειμένου να ενταχθούν σε κάποιο από τα νέα τμήματα. Κι εγώ ερωτώ, γιατί αυτή η δυσμεν</w:t>
      </w:r>
      <w:r>
        <w:rPr>
          <w:rFonts w:eastAsia="Times New Roman" w:cs="Times New Roman"/>
          <w:szCs w:val="24"/>
        </w:rPr>
        <w:t xml:space="preserve">ής μεταχείριση; </w:t>
      </w:r>
    </w:p>
    <w:p w14:paraId="6B14EAC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Το σχέδιό σας είναι ακαδημαϊκά ισοπεδωτικό. Δημιουργούνται εννέα νέες σχολές, συμπεριλαμβανομένων των δυο, του Γεωπονικού που </w:t>
      </w:r>
      <w:proofErr w:type="spellStart"/>
      <w:r>
        <w:rPr>
          <w:rFonts w:eastAsia="Times New Roman" w:cs="Times New Roman"/>
          <w:szCs w:val="24"/>
        </w:rPr>
        <w:t>ανασυστήνονται</w:t>
      </w:r>
      <w:proofErr w:type="spellEnd"/>
      <w:r>
        <w:rPr>
          <w:rFonts w:eastAsia="Times New Roman" w:cs="Times New Roman"/>
          <w:szCs w:val="24"/>
        </w:rPr>
        <w:t xml:space="preserve">, καθώς και σαράντα δυο νέα </w:t>
      </w:r>
      <w:r>
        <w:rPr>
          <w:rFonts w:eastAsia="Times New Roman" w:cs="Times New Roman"/>
          <w:szCs w:val="24"/>
        </w:rPr>
        <w:lastRenderedPageBreak/>
        <w:t>τμήματα που προκύπτουν από ιδρύσεις και μετονομασίες, συμπεριλαμβανομέν</w:t>
      </w:r>
      <w:r>
        <w:rPr>
          <w:rFonts w:eastAsia="Times New Roman" w:cs="Times New Roman"/>
          <w:szCs w:val="24"/>
        </w:rPr>
        <w:t xml:space="preserve">ων των τεσσάρων γενικών τμημάτων και των τριών που προκύπτουν από τη διάσπαση του ΦΠΨ του ΕΚΠΑ. Σχηματίζονται τμήματα χωνευτήρια για τα επιστημονικά αντικείμενα. </w:t>
      </w:r>
    </w:p>
    <w:p w14:paraId="6B14EAC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Παράδειγμα, τα τμήματα συστημάτων ενέργειας και περιβάλλοντος του Πανεπιστημίου Θεσσαλίας στα</w:t>
      </w:r>
      <w:r>
        <w:rPr>
          <w:rFonts w:eastAsia="Times New Roman" w:cs="Times New Roman"/>
          <w:szCs w:val="24"/>
        </w:rPr>
        <w:t xml:space="preserve"> οποία διοχετεύονται οι μηχανικοί και οι μηχανολόγοι του ΤΕΙ Θεσσαλίας, όπως και η Νοσηλευτική του Πανεπιστημίου Θεσσαλίας, στην οποία εντάσσονται οι φοιτητές των ιατρικών εργαστηρίων, εφόσον θέλουν να αναβαθμίσουν το πτυχίο τους σε ΑΕΙ. Κι εδώ θα σταθώ ιδ</w:t>
      </w:r>
      <w:r>
        <w:rPr>
          <w:rFonts w:eastAsia="Times New Roman" w:cs="Times New Roman"/>
          <w:szCs w:val="24"/>
        </w:rPr>
        <w:t xml:space="preserve">ιαίτερα και θα επιμείνω. </w:t>
      </w:r>
    </w:p>
    <w:p w14:paraId="6B14EAC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Το Τμήμα Ιατρικών Εργαστηρίων είναι ένα τμήμα με πολύ υψηλή βάση και με πολύ μεγάλη απορροφητικότητα από την αγορά εργασίας. Γιατί κλείνει, κύριε Υπουργέ, αυτό το Τμήμα; Ποια είναι αυτά τα μικροσυμφέροντα ή τα </w:t>
      </w:r>
      <w:proofErr w:type="spellStart"/>
      <w:r>
        <w:rPr>
          <w:rFonts w:eastAsia="Times New Roman" w:cs="Times New Roman"/>
          <w:szCs w:val="24"/>
        </w:rPr>
        <w:t>μεγαλοσυμφέροντα</w:t>
      </w:r>
      <w:proofErr w:type="spellEnd"/>
      <w:r>
        <w:rPr>
          <w:rFonts w:eastAsia="Times New Roman" w:cs="Times New Roman"/>
          <w:szCs w:val="24"/>
        </w:rPr>
        <w:t xml:space="preserve"> που</w:t>
      </w:r>
      <w:r>
        <w:rPr>
          <w:rFonts w:eastAsia="Times New Roman" w:cs="Times New Roman"/>
          <w:szCs w:val="24"/>
        </w:rPr>
        <w:t xml:space="preserve"> επιβάλλουν το κλείσιμο αυτού του Τμήματος;</w:t>
      </w:r>
    </w:p>
    <w:p w14:paraId="6B14EAC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Είπατε προχθές στην </w:t>
      </w:r>
      <w:r>
        <w:rPr>
          <w:rFonts w:eastAsia="Times New Roman" w:cs="Times New Roman"/>
          <w:szCs w:val="24"/>
        </w:rPr>
        <w:t xml:space="preserve">επιτροπή </w:t>
      </w:r>
      <w:r>
        <w:rPr>
          <w:rFonts w:eastAsia="Times New Roman" w:cs="Times New Roman"/>
          <w:szCs w:val="24"/>
        </w:rPr>
        <w:t>ότι θα στείλετε επιστολή στον Πρύτανη του Πανεπιστημίου να ξαναδεί το θέμα. Υπάρχει περίπτωση, κύριε Υπουργέ, να θέλετε εσείς να γίνει το Τμήμα και να πει ο Πρύτανης όχι; Πολιτική βού</w:t>
      </w:r>
      <w:r>
        <w:rPr>
          <w:rFonts w:eastAsia="Times New Roman" w:cs="Times New Roman"/>
          <w:szCs w:val="24"/>
        </w:rPr>
        <w:t xml:space="preserve">ληση χρειάζεται, απόφαση δική σας χρειάζεται και θα επιμείνω σ’ αυτό το θέμα. Διότι μας είπατε επίσης ότι θα γίνει κάτι αντίστοιχο με το Πανεπιστήμιο Δυτικής Αττικής. Μα, στο Πανεπιστήμιο Δυτικής Αττικής υπάρχει Τμήμα </w:t>
      </w:r>
      <w:proofErr w:type="spellStart"/>
      <w:r>
        <w:rPr>
          <w:rFonts w:eastAsia="Times New Roman" w:cs="Times New Roman"/>
          <w:szCs w:val="24"/>
        </w:rPr>
        <w:t>Βιοιατρικών</w:t>
      </w:r>
      <w:proofErr w:type="spellEnd"/>
      <w:r>
        <w:rPr>
          <w:rFonts w:eastAsia="Times New Roman" w:cs="Times New Roman"/>
          <w:szCs w:val="24"/>
        </w:rPr>
        <w:t xml:space="preserve"> Επιστημών με πέντε κατευθύ</w:t>
      </w:r>
      <w:r>
        <w:rPr>
          <w:rFonts w:eastAsia="Times New Roman" w:cs="Times New Roman"/>
          <w:szCs w:val="24"/>
        </w:rPr>
        <w:t xml:space="preserve">νσεις, ακτινολογίας, ιατρικών εργαστηρίων, οδοντικής τεχνολογίας, οπτικής και </w:t>
      </w:r>
      <w:proofErr w:type="spellStart"/>
      <w:r>
        <w:rPr>
          <w:rFonts w:eastAsia="Times New Roman" w:cs="Times New Roman"/>
          <w:szCs w:val="24"/>
        </w:rPr>
        <w:t>οπτομετρίας</w:t>
      </w:r>
      <w:proofErr w:type="spellEnd"/>
      <w:r>
        <w:rPr>
          <w:rFonts w:eastAsia="Times New Roman" w:cs="Times New Roman"/>
          <w:szCs w:val="24"/>
        </w:rPr>
        <w:t xml:space="preserve">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Στο Πανεπιστήμιο Δυτικής Αττικής θα πάρουν πτυχίο </w:t>
      </w:r>
      <w:proofErr w:type="spellStart"/>
      <w:r>
        <w:rPr>
          <w:rFonts w:eastAsia="Times New Roman" w:cs="Times New Roman"/>
          <w:szCs w:val="24"/>
        </w:rPr>
        <w:t>βιοϊατρικών</w:t>
      </w:r>
      <w:proofErr w:type="spellEnd"/>
      <w:r>
        <w:rPr>
          <w:rFonts w:eastAsia="Times New Roman" w:cs="Times New Roman"/>
          <w:szCs w:val="24"/>
        </w:rPr>
        <w:t xml:space="preserve"> επιστημών </w:t>
      </w:r>
      <w:r>
        <w:rPr>
          <w:rFonts w:eastAsia="Times New Roman" w:cs="Times New Roman"/>
          <w:szCs w:val="24"/>
        </w:rPr>
        <w:t xml:space="preserve">με κατεύθυνση ιατρικών </w:t>
      </w:r>
      <w:r>
        <w:rPr>
          <w:rFonts w:eastAsia="Times New Roman" w:cs="Times New Roman"/>
          <w:szCs w:val="24"/>
        </w:rPr>
        <w:t>εργαστηρίων, ενώ εδώ τι θα πάρουν, κύριε Υπουργέ; Πτυχίο Νοσηλευ</w:t>
      </w:r>
      <w:r>
        <w:rPr>
          <w:rFonts w:eastAsia="Times New Roman" w:cs="Times New Roman"/>
          <w:szCs w:val="24"/>
        </w:rPr>
        <w:t xml:space="preserve">τικής εάν θελήσουν να αναβαθμίσουν το πτυχίο τους. Αυτό ορίζει το νομοσχέδιό σας και γι’ αυτό ξεσηκώθηκαν οι φοιτητές. Γι’ αυτό ξεσηκώθηκαν οι καθηγητές, γι’ αυτό ξεσηκώθηκαν όλοι οι Βουλευτές όλων των κομμάτων του Νομού Λάρισας και της Θεσσαλίας. </w:t>
      </w:r>
    </w:p>
    <w:p w14:paraId="6B14EAD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Στις αι</w:t>
      </w:r>
      <w:r>
        <w:rPr>
          <w:rFonts w:eastAsia="Times New Roman" w:cs="Times New Roman"/>
          <w:szCs w:val="24"/>
        </w:rPr>
        <w:t xml:space="preserve">τιολογικές εκθέσεις του νομοσχεδίου για τις συγχωνεύσεις, αναφέρεται από το Υπουργείο Παιδείας ότι κατά το παρελθόν υπήρξε απρογραμμάτιστη αύξηση τμημάτων, </w:t>
      </w:r>
      <w:proofErr w:type="spellStart"/>
      <w:r>
        <w:rPr>
          <w:rFonts w:eastAsia="Times New Roman" w:cs="Times New Roman"/>
          <w:szCs w:val="24"/>
        </w:rPr>
        <w:t>αλληλεπικάλυψη</w:t>
      </w:r>
      <w:proofErr w:type="spellEnd"/>
      <w:r>
        <w:rPr>
          <w:rFonts w:eastAsia="Times New Roman" w:cs="Times New Roman"/>
          <w:szCs w:val="24"/>
        </w:rPr>
        <w:t xml:space="preserve"> γνωστικών αντικειμένων και χωρική τους διασπορά. Κι εγώ ερωτώ: Το σημερινό εγχείρημα </w:t>
      </w:r>
      <w:r>
        <w:rPr>
          <w:rFonts w:eastAsia="Times New Roman" w:cs="Times New Roman"/>
          <w:szCs w:val="24"/>
        </w:rPr>
        <w:t>δεν το χαρακτηρίζουν τα ίδια ακριβώς στοιχεία; Ακριβώς τα ίδια. Στα νέα τμήματα που δημιουργούνται εντοπίζονται τουλάχιστον δέκα αλληλεπικαλύψεις εντός των ιδίων ιδρυμάτων και πολλές φορές και εντός των ιδίων των σχολών. Δυο παραδείγματα θα σας πω χαρακτηρ</w:t>
      </w:r>
      <w:r>
        <w:rPr>
          <w:rFonts w:eastAsia="Times New Roman" w:cs="Times New Roman"/>
          <w:szCs w:val="24"/>
        </w:rPr>
        <w:t>ιστικά για να μην τρώω τον χρόνο.</w:t>
      </w:r>
    </w:p>
    <w:p w14:paraId="6B14EAD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Πανεπιστήμιο Θεσσαλίας, στην Καρδίτσα, Τμήμα Επιστήμης, Τροφίμων και Διατροφής και δέκα λεπτά δίπλα στα Τρίκαλα, Τμήμα </w:t>
      </w:r>
      <w:proofErr w:type="spellStart"/>
      <w:r>
        <w:rPr>
          <w:rFonts w:eastAsia="Times New Roman" w:cs="Times New Roman"/>
          <w:szCs w:val="24"/>
        </w:rPr>
        <w:t>Διαιτολογίας</w:t>
      </w:r>
      <w:proofErr w:type="spellEnd"/>
      <w:r>
        <w:rPr>
          <w:rFonts w:eastAsia="Times New Roman" w:cs="Times New Roman"/>
          <w:szCs w:val="24"/>
        </w:rPr>
        <w:t xml:space="preserve"> και </w:t>
      </w:r>
      <w:proofErr w:type="spellStart"/>
      <w:r>
        <w:rPr>
          <w:rFonts w:eastAsia="Times New Roman" w:cs="Times New Roman"/>
          <w:szCs w:val="24"/>
        </w:rPr>
        <w:t>Διατροφολογίας</w:t>
      </w:r>
      <w:proofErr w:type="spellEnd"/>
      <w:r>
        <w:rPr>
          <w:rFonts w:eastAsia="Times New Roman" w:cs="Times New Roman"/>
          <w:szCs w:val="24"/>
        </w:rPr>
        <w:t xml:space="preserve">. </w:t>
      </w:r>
    </w:p>
    <w:p w14:paraId="6B14EAD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Στον Βόλο, Τμήμα Πολιτισμού και Δημιουργικών Μέσων και Τμήμα Διαπολιτισμικών Σπουδών. Στον Βόλο δυο ίδιες σχολές! </w:t>
      </w:r>
    </w:p>
    <w:p w14:paraId="6B14EAD3"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Ενοχλούν κι αυτά;</w:t>
      </w:r>
    </w:p>
    <w:p w14:paraId="6B14EAD4"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lastRenderedPageBreak/>
        <w:t>ΧΡΗΣΤΟΣ ΚΕΛΛΑΣ:</w:t>
      </w:r>
      <w:r>
        <w:rPr>
          <w:rFonts w:eastAsia="Times New Roman" w:cs="Times New Roman"/>
          <w:szCs w:val="24"/>
        </w:rPr>
        <w:t xml:space="preserve"> Δημιουργείτε τμήματα θνησιγενή με χαμηλή απορροφητικότητα, αγαπητέ συνάδελφε, στην αγορά</w:t>
      </w:r>
      <w:r>
        <w:rPr>
          <w:rFonts w:eastAsia="Times New Roman" w:cs="Times New Roman"/>
          <w:szCs w:val="24"/>
        </w:rPr>
        <w:t xml:space="preserve"> εργασίας. Δηλαδή, τι κάνουμε; Δημιουργούμε άνεργους επιστήμονες. Αυτό κάνετε. Αυτό λέει το νομοσχέδιο. Και βέβαια στην </w:t>
      </w:r>
      <w:r>
        <w:rPr>
          <w:rFonts w:eastAsia="Times New Roman" w:cs="Times New Roman"/>
          <w:szCs w:val="24"/>
        </w:rPr>
        <w:t xml:space="preserve">επιτροπή </w:t>
      </w:r>
      <w:r>
        <w:rPr>
          <w:rFonts w:eastAsia="Times New Roman" w:cs="Times New Roman"/>
          <w:szCs w:val="24"/>
        </w:rPr>
        <w:t>εκφράσατε την πεποίθησή σας ότι τα πανεπιστήμια προσφέρουν γενική μόρφωση και καλλιέργεια, χωρίς να έχουν ως στόχο την επαγγελμ</w:t>
      </w:r>
      <w:r>
        <w:rPr>
          <w:rFonts w:eastAsia="Times New Roman" w:cs="Times New Roman"/>
          <w:szCs w:val="24"/>
        </w:rPr>
        <w:t xml:space="preserve">ατική αποκατάσταση των πτυχιούχων και ότι με την επαγγελματική αποκατάσταση και την προοπτική της ανεργίας, δημιουργούμε –λέει- άγχος στα παιδιά και τα βάζουμε σε λάθος ψυχολογία. </w:t>
      </w:r>
    </w:p>
    <w:p w14:paraId="6B14EAD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Πράγματι, τα πανεπιστήμια προσφέρουν μόρφωση. </w:t>
      </w:r>
      <w:r>
        <w:rPr>
          <w:rFonts w:eastAsia="Times New Roman" w:cs="Times New Roman"/>
          <w:szCs w:val="24"/>
        </w:rPr>
        <w:t>Τα πανεπιστήμια</w:t>
      </w:r>
      <w:r>
        <w:rPr>
          <w:rFonts w:eastAsia="Times New Roman" w:cs="Times New Roman"/>
          <w:szCs w:val="24"/>
        </w:rPr>
        <w:t>, όμως,</w:t>
      </w:r>
      <w:r>
        <w:rPr>
          <w:rFonts w:eastAsia="Times New Roman" w:cs="Times New Roman"/>
          <w:szCs w:val="24"/>
        </w:rPr>
        <w:t xml:space="preserve"> ασφαλώ</w:t>
      </w:r>
      <w:r>
        <w:rPr>
          <w:rFonts w:eastAsia="Times New Roman" w:cs="Times New Roman"/>
          <w:szCs w:val="24"/>
        </w:rPr>
        <w:t>ς και</w:t>
      </w:r>
      <w:r>
        <w:rPr>
          <w:rFonts w:eastAsia="Times New Roman" w:cs="Times New Roman"/>
          <w:szCs w:val="24"/>
        </w:rPr>
        <w:t xml:space="preserve"> είναι άρρηκτα συνδεδεμένα με την επαγγελματική αποκατάσταση γι’ αυτό και υπάρχουν οι κατευθύνσεις στο </w:t>
      </w:r>
      <w:r>
        <w:rPr>
          <w:rFonts w:eastAsia="Times New Roman" w:cs="Times New Roman"/>
          <w:szCs w:val="24"/>
        </w:rPr>
        <w:t>λύκειο</w:t>
      </w:r>
      <w:r>
        <w:rPr>
          <w:rFonts w:eastAsia="Times New Roman" w:cs="Times New Roman"/>
          <w:szCs w:val="24"/>
        </w:rPr>
        <w:t xml:space="preserve">. Γι’ αυτό το εκπαιδευτικό μας σύστημα σωρεύει τόσο την εκπαίδευση όσο και την επιστημοσύνη για την επαγγελματική προοπτική.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sidRPr="00A5238B">
        <w:rPr>
          <w:rFonts w:eastAsia="Times New Roman" w:cs="Times New Roman"/>
          <w:szCs w:val="24"/>
        </w:rPr>
        <w:t xml:space="preserve"> </w:t>
      </w:r>
      <w:r>
        <w:rPr>
          <w:rFonts w:eastAsia="Times New Roman" w:cs="Times New Roman"/>
          <w:szCs w:val="24"/>
        </w:rPr>
        <w:t xml:space="preserve">και οι δεκάδες χιλιάδες ανέργων πτυχιούχων στην Ελλάδα είναι αμόρφωτοι; Όχι, βέβαια. Είναι ακαλλιέργητοι; Όχι, βέβαια. Δουλειά δεν βρίσκουν. Επομένως, καλός είναι ο ρομαντισμός, καλές είναι οι φιλοσοφίες </w:t>
      </w:r>
      <w:r>
        <w:rPr>
          <w:rFonts w:eastAsia="Times New Roman" w:cs="Times New Roman"/>
          <w:szCs w:val="24"/>
        </w:rPr>
        <w:lastRenderedPageBreak/>
        <w:t>σας, αλλά η επαγγελματική αποκατάσταση είναι ακόμα σ</w:t>
      </w:r>
      <w:r>
        <w:rPr>
          <w:rFonts w:eastAsia="Times New Roman" w:cs="Times New Roman"/>
          <w:szCs w:val="24"/>
        </w:rPr>
        <w:t xml:space="preserve">ημαντικότερη. Πρώτα για τα παιδιά και μετά για τους γονείς. </w:t>
      </w:r>
    </w:p>
    <w:p w14:paraId="6B14EAD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Όσον αφορά την αριστεία τώρα. </w:t>
      </w:r>
    </w:p>
    <w:p w14:paraId="6B14EAD7"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w:t>
      </w:r>
      <w:r>
        <w:rPr>
          <w:rFonts w:eastAsia="Times New Roman" w:cs="Times New Roman"/>
          <w:szCs w:val="24"/>
        </w:rPr>
        <w:t xml:space="preserve"> Τότε τι τα θέλουμε τα ιδιωτικά; </w:t>
      </w:r>
    </w:p>
    <w:p w14:paraId="6B14EAD8"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Το ξέρουμε, εσείς δεν είστε υπέρ της αριστείας. Το έχετε πει –και οι προκάτοχοί σας- ότι </w:t>
      </w:r>
      <w:r>
        <w:rPr>
          <w:rFonts w:eastAsia="Times New Roman" w:cs="Times New Roman"/>
          <w:szCs w:val="24"/>
        </w:rPr>
        <w:t xml:space="preserve">η αριστεία είναι ρετσινιά. Εμείς είμαστε υπέρ της αριστείας και είμαστε και υπέρ της αξιολόγησης. </w:t>
      </w:r>
    </w:p>
    <w:p w14:paraId="6B14EAD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Και για να κλείσουμε το μέρος του πολυνομοσχεδίου που αφορά τις απορροφήσεις, θα ήθελα να αναφερθώ σε τρία σημεία. </w:t>
      </w:r>
    </w:p>
    <w:p w14:paraId="6B14EAD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Πρώτον, η διαδικασία των απορροφήσεων δεν</w:t>
      </w:r>
      <w:r>
        <w:rPr>
          <w:rFonts w:eastAsia="Times New Roman" w:cs="Times New Roman"/>
          <w:szCs w:val="24"/>
        </w:rPr>
        <w:t xml:space="preserve"> περιλαμβάνει διατάξεις που να ορίζουν σαφώς τον </w:t>
      </w:r>
      <w:r>
        <w:rPr>
          <w:rFonts w:eastAsia="Times New Roman" w:cs="Times New Roman"/>
          <w:szCs w:val="24"/>
        </w:rPr>
        <w:t xml:space="preserve">λογιστικό </w:t>
      </w:r>
      <w:r>
        <w:rPr>
          <w:rFonts w:eastAsia="Times New Roman" w:cs="Times New Roman"/>
          <w:szCs w:val="24"/>
        </w:rPr>
        <w:t xml:space="preserve">έλεγχο των ΕΛΚΕ και των παγίων που θα περάσουν στην κατοχή των πανεπιστημίων. </w:t>
      </w:r>
    </w:p>
    <w:p w14:paraId="6B14EAD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Δεύτερον, τα πανεπιστημιακά ερευνητικά κέντρα που έρχονται στη θέση των κέντρων τεχνολογικής έρευνας των ΤΕΙ που </w:t>
      </w:r>
      <w:r>
        <w:rPr>
          <w:rFonts w:eastAsia="Times New Roman" w:cs="Times New Roman"/>
          <w:szCs w:val="24"/>
        </w:rPr>
        <w:lastRenderedPageBreak/>
        <w:t>καταρ</w:t>
      </w:r>
      <w:r>
        <w:rPr>
          <w:rFonts w:eastAsia="Times New Roman" w:cs="Times New Roman"/>
          <w:szCs w:val="24"/>
        </w:rPr>
        <w:t xml:space="preserve">γούνται, δεν πληρούν εκείνες τις προϋποθέσεις που θα τα καταστήσουν νόμιμα. </w:t>
      </w:r>
    </w:p>
    <w:p w14:paraId="6B14EAD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Τρίτον, όσον αφορά το </w:t>
      </w:r>
      <w:proofErr w:type="spellStart"/>
      <w:r>
        <w:rPr>
          <w:rFonts w:eastAsia="Times New Roman" w:cs="Times New Roman"/>
          <w:szCs w:val="24"/>
        </w:rPr>
        <w:t>Αβερώφειο</w:t>
      </w:r>
      <w:proofErr w:type="spellEnd"/>
      <w:r>
        <w:rPr>
          <w:rFonts w:eastAsia="Times New Roman" w:cs="Times New Roman"/>
          <w:szCs w:val="24"/>
        </w:rPr>
        <w:t xml:space="preserve"> </w:t>
      </w:r>
      <w:proofErr w:type="spellStart"/>
      <w:r>
        <w:rPr>
          <w:rFonts w:eastAsia="Times New Roman" w:cs="Times New Roman"/>
          <w:szCs w:val="24"/>
        </w:rPr>
        <w:t>Αγροδιατροφικό</w:t>
      </w:r>
      <w:proofErr w:type="spellEnd"/>
      <w:r>
        <w:rPr>
          <w:rFonts w:eastAsia="Times New Roman" w:cs="Times New Roman"/>
          <w:szCs w:val="24"/>
        </w:rPr>
        <w:t xml:space="preserve"> Τεχνολογικό Πάρκο, όπως και την </w:t>
      </w:r>
      <w:proofErr w:type="spellStart"/>
      <w:r>
        <w:rPr>
          <w:rFonts w:eastAsia="Times New Roman" w:cs="Times New Roman"/>
          <w:szCs w:val="24"/>
        </w:rPr>
        <w:t>Τεχνόπολη</w:t>
      </w:r>
      <w:proofErr w:type="spellEnd"/>
      <w:r>
        <w:rPr>
          <w:rFonts w:eastAsia="Times New Roman" w:cs="Times New Roman"/>
          <w:szCs w:val="24"/>
        </w:rPr>
        <w:t xml:space="preserve"> Ευρίπου, ναι, είναι σε θετική κατεύθυνση. Για να λειτουργήσουν, όμως, πρέπει να γίνουν νομ</w:t>
      </w:r>
      <w:r>
        <w:rPr>
          <w:rFonts w:eastAsia="Times New Roman" w:cs="Times New Roman"/>
          <w:szCs w:val="24"/>
        </w:rPr>
        <w:t xml:space="preserve">ικό πρόσωπο ιδιωτικού δικαίου, για να έχουν </w:t>
      </w:r>
      <w:r>
        <w:rPr>
          <w:rFonts w:eastAsia="Times New Roman" w:cs="Times New Roman"/>
          <w:szCs w:val="24"/>
        </w:rPr>
        <w:t>λειτουργική αυτονομία</w:t>
      </w:r>
      <w:r>
        <w:rPr>
          <w:rFonts w:eastAsia="Times New Roman" w:cs="Times New Roman"/>
          <w:szCs w:val="24"/>
        </w:rPr>
        <w:t>.</w:t>
      </w:r>
    </w:p>
    <w:p w14:paraId="6B14EAD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Και ενώ μιλάμε για αναδιάταξη σχολών και τμημάτων, δημιουργείται το Ανώτατο Συμβούλιο Εκπαίδευσης και Έρευνας Περιφέρειας Στερεάς </w:t>
      </w:r>
      <w:r>
        <w:rPr>
          <w:rFonts w:eastAsia="Times New Roman" w:cs="Times New Roman"/>
          <w:szCs w:val="24"/>
        </w:rPr>
        <w:t>Ελλάδας</w:t>
      </w:r>
      <w:r>
        <w:rPr>
          <w:rFonts w:eastAsia="Times New Roman" w:cs="Times New Roman"/>
          <w:szCs w:val="24"/>
        </w:rPr>
        <w:t>, το ΑΣΕΕΠΣΕ. Με τι σκοπό; Ακούστε. Τη μελέτη για τη</w:t>
      </w:r>
      <w:r>
        <w:rPr>
          <w:rFonts w:eastAsia="Times New Roman" w:cs="Times New Roman"/>
          <w:szCs w:val="24"/>
        </w:rPr>
        <w:t xml:space="preserve"> δημιουργία νέου αυτόνομου πανεπιστημίου στη Στερεά Ελλάδα. Άρα, αυτό που προκύπτει είναι ότι όχι μόνο δεν σας ενδιαφέρει η αναδιάταξη του χάρτη της ανώτατης εκπαίδευσης, αλλά ότι προωθείται επί τη βάσει συντεχνιακών και τοπικών συμφερόντων </w:t>
      </w:r>
      <w:r>
        <w:rPr>
          <w:rFonts w:eastAsia="Times New Roman" w:cs="Times New Roman"/>
          <w:szCs w:val="24"/>
        </w:rPr>
        <w:t xml:space="preserve">και </w:t>
      </w:r>
      <w:r>
        <w:rPr>
          <w:rFonts w:eastAsia="Times New Roman" w:cs="Times New Roman"/>
          <w:szCs w:val="24"/>
        </w:rPr>
        <w:t xml:space="preserve">καθαρά για </w:t>
      </w:r>
      <w:r>
        <w:rPr>
          <w:rFonts w:eastAsia="Times New Roman" w:cs="Times New Roman"/>
          <w:szCs w:val="24"/>
        </w:rPr>
        <w:t>ψηφοθηρικούς σκοπούς. Γι’ αυτό κι εμείς σας λέμε, όχι στο κλείσιμο των ΤΕΙ, όχι στον αφανισμό της τεχνολογικής εκπαίδευσης. Λέμε, ναι, στον εναρμονισμό της χώρας με το διεθνές και ευρωπαϊκό περιβάλλον και την αναβάθμιση των ΤΕΙ σε τεχνολογικά πανεπιστήμια.</w:t>
      </w:r>
    </w:p>
    <w:p w14:paraId="6B14EAD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τώρα τα υπόλοιπα άρθρα του νομοσχεδίου. Δεν πήραμε πειστικές απαντήσεις για το </w:t>
      </w:r>
      <w:proofErr w:type="spellStart"/>
      <w:r>
        <w:rPr>
          <w:rFonts w:eastAsia="Times New Roman" w:cs="Times New Roman"/>
          <w:szCs w:val="24"/>
        </w:rPr>
        <w:t>Παλλημνιακό</w:t>
      </w:r>
      <w:proofErr w:type="spellEnd"/>
      <w:r>
        <w:rPr>
          <w:rFonts w:eastAsia="Times New Roman" w:cs="Times New Roman"/>
          <w:szCs w:val="24"/>
        </w:rPr>
        <w:t xml:space="preserve"> Ταμείο ούτε για την έρευνα και την αόριστη νομιμοποίηση δαπανών, καθώς και για τις άλλες μεταρρυθμίσεις, όπως την τροποποίηση του Οργανισμού του Υπουρ</w:t>
      </w:r>
      <w:r>
        <w:rPr>
          <w:rFonts w:eastAsia="Times New Roman" w:cs="Times New Roman"/>
          <w:szCs w:val="24"/>
        </w:rPr>
        <w:t xml:space="preserve">γείου Παιδείας που μέσα μόλις σε δέκα μήνες </w:t>
      </w:r>
      <w:r>
        <w:rPr>
          <w:rFonts w:eastAsia="Times New Roman" w:cs="Times New Roman"/>
          <w:szCs w:val="24"/>
        </w:rPr>
        <w:t xml:space="preserve">είχαμε </w:t>
      </w:r>
      <w:r>
        <w:rPr>
          <w:rFonts w:eastAsia="Times New Roman" w:cs="Times New Roman"/>
          <w:szCs w:val="24"/>
        </w:rPr>
        <w:t xml:space="preserve">το προηγούμενο </w:t>
      </w:r>
      <w:r>
        <w:rPr>
          <w:rFonts w:eastAsia="Times New Roman" w:cs="Times New Roman"/>
          <w:szCs w:val="24"/>
        </w:rPr>
        <w:t>προεδρικό διάταγμα</w:t>
      </w:r>
      <w:r>
        <w:rPr>
          <w:rFonts w:eastAsia="Times New Roman" w:cs="Times New Roman"/>
          <w:szCs w:val="24"/>
        </w:rPr>
        <w:t xml:space="preserve">. </w:t>
      </w:r>
    </w:p>
    <w:p w14:paraId="6B14EAD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Είμαστε θετικοί και λέμε, ναι, στο άρθρο 44 στις μεταθέσεις εκπαιδευτικών. </w:t>
      </w:r>
    </w:p>
    <w:p w14:paraId="6B14EAE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Έρχομαι τώρα στην επίμαχη τροπολογία που αφορά τη </w:t>
      </w:r>
      <w:proofErr w:type="spellStart"/>
      <w:r>
        <w:rPr>
          <w:rFonts w:eastAsia="Times New Roman" w:cs="Times New Roman"/>
          <w:szCs w:val="24"/>
        </w:rPr>
        <w:t>μοριοδότηση</w:t>
      </w:r>
      <w:proofErr w:type="spellEnd"/>
      <w:r>
        <w:rPr>
          <w:rFonts w:eastAsia="Times New Roman" w:cs="Times New Roman"/>
          <w:szCs w:val="24"/>
        </w:rPr>
        <w:t xml:space="preserve"> των εκπαιδευτικών και τον διορι</w:t>
      </w:r>
      <w:r>
        <w:rPr>
          <w:rFonts w:eastAsia="Times New Roman" w:cs="Times New Roman"/>
          <w:szCs w:val="24"/>
        </w:rPr>
        <w:t xml:space="preserve">σμό τους στο δημόσιο και ειδικότερα στην ειδική αγωγή. </w:t>
      </w:r>
    </w:p>
    <w:p w14:paraId="6B14EAE1"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sidRPr="00384E85">
        <w:rPr>
          <w:rFonts w:eastAsia="Times New Roman"/>
          <w:color w:val="212121"/>
          <w:szCs w:val="24"/>
        </w:rPr>
        <w:t>Κατ</w:t>
      </w:r>
      <w:r>
        <w:rPr>
          <w:rFonts w:eastAsia="Times New Roman"/>
          <w:color w:val="212121"/>
          <w:szCs w:val="24"/>
        </w:rPr>
        <w:t xml:space="preserve">’ αρχάς, </w:t>
      </w:r>
      <w:r w:rsidRPr="00384E85">
        <w:rPr>
          <w:rFonts w:eastAsia="Times New Roman"/>
          <w:color w:val="212121"/>
          <w:szCs w:val="24"/>
        </w:rPr>
        <w:t>αυτό ήταν σχέδιο νόμο</w:t>
      </w:r>
      <w:r>
        <w:rPr>
          <w:rFonts w:eastAsia="Times New Roman"/>
          <w:color w:val="212121"/>
          <w:szCs w:val="24"/>
        </w:rPr>
        <w:t>υ στη διαβούλευση και ήρθε άρον-</w:t>
      </w:r>
      <w:r w:rsidRPr="00384E85">
        <w:rPr>
          <w:rFonts w:eastAsia="Times New Roman"/>
          <w:color w:val="212121"/>
          <w:szCs w:val="24"/>
        </w:rPr>
        <w:t xml:space="preserve">άρον </w:t>
      </w:r>
      <w:r>
        <w:rPr>
          <w:rFonts w:eastAsia="Times New Roman"/>
          <w:color w:val="212121"/>
          <w:szCs w:val="24"/>
        </w:rPr>
        <w:t xml:space="preserve">ως </w:t>
      </w:r>
      <w:r w:rsidRPr="00384E85">
        <w:rPr>
          <w:rFonts w:eastAsia="Times New Roman"/>
          <w:color w:val="212121"/>
          <w:szCs w:val="24"/>
        </w:rPr>
        <w:t>τροπολογία</w:t>
      </w:r>
      <w:r>
        <w:rPr>
          <w:rFonts w:eastAsia="Times New Roman"/>
          <w:color w:val="212121"/>
          <w:szCs w:val="24"/>
        </w:rPr>
        <w:t>. Ξ</w:t>
      </w:r>
      <w:r w:rsidRPr="00384E85">
        <w:rPr>
          <w:rFonts w:eastAsia="Times New Roman"/>
          <w:color w:val="212121"/>
          <w:szCs w:val="24"/>
        </w:rPr>
        <w:t xml:space="preserve">εκαθαρίζουμε </w:t>
      </w:r>
      <w:r>
        <w:rPr>
          <w:rFonts w:eastAsia="Times New Roman"/>
          <w:color w:val="212121"/>
          <w:szCs w:val="24"/>
        </w:rPr>
        <w:t xml:space="preserve">ότι </w:t>
      </w:r>
      <w:r w:rsidRPr="00384E85">
        <w:rPr>
          <w:rFonts w:eastAsia="Times New Roman"/>
          <w:color w:val="212121"/>
          <w:szCs w:val="24"/>
        </w:rPr>
        <w:t>συμφωνούμε απόλυτα με τους διορισμούς στη δημόσια εκπαίδευση</w:t>
      </w:r>
      <w:r>
        <w:rPr>
          <w:rFonts w:eastAsia="Times New Roman"/>
          <w:color w:val="212121"/>
          <w:szCs w:val="24"/>
        </w:rPr>
        <w:t xml:space="preserve">, </w:t>
      </w:r>
      <w:r w:rsidRPr="00384E85">
        <w:rPr>
          <w:rFonts w:eastAsia="Times New Roman"/>
          <w:color w:val="212121"/>
          <w:szCs w:val="24"/>
        </w:rPr>
        <w:t>διαφωνούμε</w:t>
      </w:r>
      <w:r>
        <w:rPr>
          <w:rFonts w:eastAsia="Times New Roman"/>
          <w:color w:val="212121"/>
          <w:szCs w:val="24"/>
        </w:rPr>
        <w:t>,</w:t>
      </w:r>
      <w:r w:rsidRPr="00384E85">
        <w:rPr>
          <w:rFonts w:eastAsia="Times New Roman"/>
          <w:color w:val="212121"/>
          <w:szCs w:val="24"/>
        </w:rPr>
        <w:t xml:space="preserve"> </w:t>
      </w:r>
      <w:r>
        <w:rPr>
          <w:rFonts w:eastAsia="Times New Roman"/>
          <w:color w:val="212121"/>
          <w:szCs w:val="24"/>
        </w:rPr>
        <w:t>όμως,</w:t>
      </w:r>
      <w:r w:rsidRPr="00384E85">
        <w:rPr>
          <w:rFonts w:eastAsia="Times New Roman"/>
          <w:color w:val="212121"/>
          <w:szCs w:val="24"/>
        </w:rPr>
        <w:t xml:space="preserve"> ως προς τον τρόπο</w:t>
      </w:r>
      <w:r w:rsidRPr="00384E85">
        <w:rPr>
          <w:rFonts w:eastAsia="Times New Roman"/>
          <w:color w:val="212121"/>
          <w:szCs w:val="24"/>
        </w:rPr>
        <w:t xml:space="preserve"> της </w:t>
      </w:r>
      <w:proofErr w:type="spellStart"/>
      <w:r w:rsidRPr="00384E85">
        <w:rPr>
          <w:rFonts w:eastAsia="Times New Roman"/>
          <w:color w:val="212121"/>
          <w:szCs w:val="24"/>
        </w:rPr>
        <w:t>μορι</w:t>
      </w:r>
      <w:r>
        <w:rPr>
          <w:rFonts w:eastAsia="Times New Roman"/>
          <w:color w:val="212121"/>
          <w:szCs w:val="24"/>
        </w:rPr>
        <w:t>οδότησης</w:t>
      </w:r>
      <w:proofErr w:type="spellEnd"/>
      <w:r>
        <w:rPr>
          <w:rFonts w:eastAsia="Times New Roman"/>
          <w:color w:val="212121"/>
          <w:szCs w:val="24"/>
        </w:rPr>
        <w:t xml:space="preserve">. </w:t>
      </w:r>
    </w:p>
    <w:p w14:paraId="6B14EAE2"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Ως Νέα Δημοκρατία π</w:t>
      </w:r>
      <w:r w:rsidRPr="00384E85">
        <w:rPr>
          <w:rFonts w:eastAsia="Times New Roman"/>
          <w:color w:val="212121"/>
          <w:szCs w:val="24"/>
        </w:rPr>
        <w:t>ροτείνουμε έ</w:t>
      </w:r>
      <w:r>
        <w:rPr>
          <w:rFonts w:eastAsia="Times New Roman"/>
          <w:color w:val="212121"/>
          <w:szCs w:val="24"/>
        </w:rPr>
        <w:t>να μεικτό σύστημα, αντικειμενικό,</w:t>
      </w:r>
      <w:r w:rsidRPr="00384E85">
        <w:rPr>
          <w:rFonts w:eastAsia="Times New Roman"/>
          <w:color w:val="212121"/>
          <w:szCs w:val="24"/>
        </w:rPr>
        <w:t xml:space="preserve"> αδιάβλητο και δίκαιο</w:t>
      </w:r>
      <w:r>
        <w:rPr>
          <w:rFonts w:eastAsia="Times New Roman"/>
          <w:color w:val="212121"/>
          <w:szCs w:val="24"/>
        </w:rPr>
        <w:t>. Π</w:t>
      </w:r>
      <w:r w:rsidRPr="00384E85">
        <w:rPr>
          <w:rFonts w:eastAsia="Times New Roman"/>
          <w:color w:val="212121"/>
          <w:szCs w:val="24"/>
        </w:rPr>
        <w:t xml:space="preserve">ρόκειται για ένα σύστημα </w:t>
      </w:r>
      <w:r w:rsidRPr="00384E85">
        <w:rPr>
          <w:rFonts w:eastAsia="Times New Roman"/>
          <w:color w:val="212121"/>
          <w:szCs w:val="24"/>
        </w:rPr>
        <w:lastRenderedPageBreak/>
        <w:t>διορισμού των εκπαιδευτικών</w:t>
      </w:r>
      <w:r>
        <w:rPr>
          <w:rFonts w:eastAsia="Times New Roman"/>
          <w:color w:val="212121"/>
          <w:szCs w:val="24"/>
        </w:rPr>
        <w:t>, το οποίο</w:t>
      </w:r>
      <w:r w:rsidRPr="00384E85">
        <w:rPr>
          <w:rFonts w:eastAsia="Times New Roman"/>
          <w:color w:val="212121"/>
          <w:szCs w:val="24"/>
        </w:rPr>
        <w:t xml:space="preserve"> θα βασίζεται στους εξής πυλώνες κριτηρίων</w:t>
      </w:r>
      <w:r>
        <w:rPr>
          <w:rFonts w:eastAsia="Times New Roman"/>
          <w:color w:val="212121"/>
          <w:szCs w:val="24"/>
        </w:rPr>
        <w:t>:</w:t>
      </w:r>
      <w:r w:rsidRPr="00384E85">
        <w:rPr>
          <w:rFonts w:eastAsia="Times New Roman"/>
          <w:color w:val="212121"/>
          <w:szCs w:val="24"/>
        </w:rPr>
        <w:t xml:space="preserve"> </w:t>
      </w:r>
    </w:p>
    <w:p w14:paraId="6B14EAE3"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w:t>
      </w:r>
      <w:r w:rsidRPr="00384E85">
        <w:rPr>
          <w:rFonts w:eastAsia="Times New Roman"/>
          <w:color w:val="212121"/>
          <w:szCs w:val="24"/>
        </w:rPr>
        <w:t>ρώτον</w:t>
      </w:r>
      <w:r>
        <w:rPr>
          <w:rFonts w:eastAsia="Times New Roman"/>
          <w:color w:val="212121"/>
          <w:szCs w:val="24"/>
        </w:rPr>
        <w:t>,</w:t>
      </w:r>
      <w:r w:rsidRPr="00384E85">
        <w:rPr>
          <w:rFonts w:eastAsia="Times New Roman"/>
          <w:color w:val="212121"/>
          <w:szCs w:val="24"/>
        </w:rPr>
        <w:t xml:space="preserve"> αυξημένη </w:t>
      </w:r>
      <w:proofErr w:type="spellStart"/>
      <w:r w:rsidRPr="00384E85">
        <w:rPr>
          <w:rFonts w:eastAsia="Times New Roman"/>
          <w:color w:val="212121"/>
          <w:szCs w:val="24"/>
        </w:rPr>
        <w:t>μοριοδότηση</w:t>
      </w:r>
      <w:proofErr w:type="spellEnd"/>
      <w:r w:rsidRPr="00384E85">
        <w:rPr>
          <w:rFonts w:eastAsia="Times New Roman"/>
          <w:color w:val="212121"/>
          <w:szCs w:val="24"/>
        </w:rPr>
        <w:t xml:space="preserve"> στην εκπαιδευτική προϋπηρεσία</w:t>
      </w:r>
      <w:r>
        <w:rPr>
          <w:rFonts w:eastAsia="Times New Roman"/>
          <w:color w:val="212121"/>
          <w:szCs w:val="24"/>
        </w:rPr>
        <w:t>. Δεν μπορούμε να αγνοήσ</w:t>
      </w:r>
      <w:r w:rsidRPr="00384E85">
        <w:rPr>
          <w:rFonts w:eastAsia="Times New Roman"/>
          <w:color w:val="212121"/>
          <w:szCs w:val="24"/>
        </w:rPr>
        <w:t>ουμε τους εκπ</w:t>
      </w:r>
      <w:r>
        <w:rPr>
          <w:rFonts w:eastAsia="Times New Roman"/>
          <w:color w:val="212121"/>
          <w:szCs w:val="24"/>
        </w:rPr>
        <w:t>αιδευτικούς, οι οποίοι στήριξαν τ</w:t>
      </w:r>
      <w:r w:rsidRPr="00384E85">
        <w:rPr>
          <w:rFonts w:eastAsia="Times New Roman"/>
          <w:color w:val="212121"/>
          <w:szCs w:val="24"/>
        </w:rPr>
        <w:t>όσα χρό</w:t>
      </w:r>
      <w:r>
        <w:rPr>
          <w:rFonts w:eastAsia="Times New Roman"/>
          <w:color w:val="212121"/>
          <w:szCs w:val="24"/>
        </w:rPr>
        <w:t xml:space="preserve">νια το σύστημα εκπαίδευσης στο </w:t>
      </w:r>
      <w:r>
        <w:rPr>
          <w:rFonts w:eastAsia="Times New Roman"/>
          <w:color w:val="212121"/>
          <w:szCs w:val="24"/>
        </w:rPr>
        <w:t>δ</w:t>
      </w:r>
      <w:r w:rsidRPr="00384E85">
        <w:rPr>
          <w:rFonts w:eastAsia="Times New Roman"/>
          <w:color w:val="212121"/>
          <w:szCs w:val="24"/>
        </w:rPr>
        <w:t>ημόσιο</w:t>
      </w:r>
      <w:r>
        <w:rPr>
          <w:rFonts w:eastAsia="Times New Roman"/>
          <w:color w:val="212121"/>
          <w:szCs w:val="24"/>
        </w:rPr>
        <w:t xml:space="preserve">. </w:t>
      </w:r>
    </w:p>
    <w:p w14:paraId="6B14EAE4"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Δ</w:t>
      </w:r>
      <w:r w:rsidRPr="00384E85">
        <w:rPr>
          <w:rFonts w:eastAsia="Times New Roman"/>
          <w:color w:val="212121"/>
          <w:szCs w:val="24"/>
        </w:rPr>
        <w:t>εύτερον</w:t>
      </w:r>
      <w:r>
        <w:rPr>
          <w:rFonts w:eastAsia="Times New Roman"/>
          <w:color w:val="212121"/>
          <w:szCs w:val="24"/>
        </w:rPr>
        <w:t>, επίδοση σε</w:t>
      </w:r>
      <w:r w:rsidRPr="00384E85">
        <w:rPr>
          <w:rFonts w:eastAsia="Times New Roman"/>
          <w:color w:val="212121"/>
          <w:szCs w:val="24"/>
        </w:rPr>
        <w:t xml:space="preserve"> διαγωνισμό του ΑΣΕΠ</w:t>
      </w:r>
      <w:r>
        <w:rPr>
          <w:rFonts w:eastAsia="Times New Roman"/>
          <w:color w:val="212121"/>
          <w:szCs w:val="24"/>
        </w:rPr>
        <w:t>,</w:t>
      </w:r>
      <w:r w:rsidRPr="00384E85">
        <w:rPr>
          <w:rFonts w:eastAsia="Times New Roman"/>
          <w:color w:val="212121"/>
          <w:szCs w:val="24"/>
        </w:rPr>
        <w:t xml:space="preserve"> η οποία δεν θα καταλαμβάνει</w:t>
      </w:r>
      <w:r>
        <w:rPr>
          <w:rFonts w:eastAsia="Times New Roman"/>
          <w:color w:val="212121"/>
          <w:szCs w:val="24"/>
        </w:rPr>
        <w:t>,</w:t>
      </w:r>
      <w:r w:rsidRPr="00384E85">
        <w:rPr>
          <w:rFonts w:eastAsia="Times New Roman"/>
          <w:color w:val="212121"/>
          <w:szCs w:val="24"/>
        </w:rPr>
        <w:t xml:space="preserve"> </w:t>
      </w:r>
      <w:r>
        <w:rPr>
          <w:rFonts w:eastAsia="Times New Roman"/>
          <w:color w:val="212121"/>
          <w:szCs w:val="24"/>
        </w:rPr>
        <w:t>όμως,</w:t>
      </w:r>
      <w:r w:rsidRPr="00384E85">
        <w:rPr>
          <w:rFonts w:eastAsia="Times New Roman"/>
          <w:color w:val="212121"/>
          <w:szCs w:val="24"/>
        </w:rPr>
        <w:t xml:space="preserve"> περισσότερο από </w:t>
      </w:r>
      <w:r>
        <w:rPr>
          <w:rFonts w:eastAsia="Times New Roman"/>
          <w:color w:val="212121"/>
          <w:szCs w:val="24"/>
        </w:rPr>
        <w:t xml:space="preserve">το </w:t>
      </w:r>
      <w:r w:rsidRPr="00384E85">
        <w:rPr>
          <w:rFonts w:eastAsia="Times New Roman"/>
          <w:color w:val="212121"/>
          <w:szCs w:val="24"/>
        </w:rPr>
        <w:t>30% του συνό</w:t>
      </w:r>
      <w:r w:rsidRPr="00384E85">
        <w:rPr>
          <w:rFonts w:eastAsia="Times New Roman"/>
          <w:color w:val="212121"/>
          <w:szCs w:val="24"/>
        </w:rPr>
        <w:t>λου των μορίων</w:t>
      </w:r>
      <w:r>
        <w:rPr>
          <w:rFonts w:eastAsia="Times New Roman"/>
          <w:color w:val="212121"/>
          <w:szCs w:val="24"/>
        </w:rPr>
        <w:t>. Συζητάμε τ</w:t>
      </w:r>
      <w:r w:rsidRPr="00384E85">
        <w:rPr>
          <w:rFonts w:eastAsia="Times New Roman"/>
          <w:color w:val="212121"/>
          <w:szCs w:val="24"/>
        </w:rPr>
        <w:t>ο πόσο θα είναι το ποσοστό</w:t>
      </w:r>
      <w:r>
        <w:rPr>
          <w:rFonts w:eastAsia="Times New Roman"/>
          <w:color w:val="212121"/>
          <w:szCs w:val="24"/>
        </w:rPr>
        <w:t xml:space="preserve">. </w:t>
      </w:r>
    </w:p>
    <w:p w14:paraId="6B14EAE5"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sidRPr="00384E85">
        <w:rPr>
          <w:rFonts w:eastAsia="Times New Roman"/>
          <w:color w:val="212121"/>
          <w:szCs w:val="24"/>
        </w:rPr>
        <w:t>Τρίτον</w:t>
      </w:r>
      <w:r>
        <w:rPr>
          <w:rFonts w:eastAsia="Times New Roman"/>
          <w:color w:val="212121"/>
          <w:szCs w:val="24"/>
        </w:rPr>
        <w:t xml:space="preserve">, </w:t>
      </w:r>
      <w:r w:rsidRPr="00384E85">
        <w:rPr>
          <w:rFonts w:eastAsia="Times New Roman"/>
          <w:color w:val="212121"/>
          <w:szCs w:val="24"/>
        </w:rPr>
        <w:t>ακαδημαϊκά κριτήρια</w:t>
      </w:r>
      <w:r>
        <w:rPr>
          <w:rFonts w:eastAsia="Times New Roman"/>
          <w:color w:val="212121"/>
          <w:szCs w:val="24"/>
        </w:rPr>
        <w:t>,</w:t>
      </w:r>
      <w:r w:rsidRPr="00384E85">
        <w:rPr>
          <w:rFonts w:eastAsia="Times New Roman"/>
          <w:color w:val="212121"/>
          <w:szCs w:val="24"/>
        </w:rPr>
        <w:t xml:space="preserve"> όπως βαθμός πτυχίου</w:t>
      </w:r>
      <w:r>
        <w:rPr>
          <w:rFonts w:eastAsia="Times New Roman"/>
          <w:color w:val="212121"/>
          <w:szCs w:val="24"/>
        </w:rPr>
        <w:t>,</w:t>
      </w:r>
      <w:r w:rsidRPr="00384E85">
        <w:rPr>
          <w:rFonts w:eastAsia="Times New Roman"/>
          <w:color w:val="212121"/>
          <w:szCs w:val="24"/>
        </w:rPr>
        <w:t xml:space="preserve"> μεταπτυχιακά διδακτορικά</w:t>
      </w:r>
      <w:r>
        <w:rPr>
          <w:rFonts w:eastAsia="Times New Roman"/>
          <w:color w:val="212121"/>
          <w:szCs w:val="24"/>
        </w:rPr>
        <w:t>,</w:t>
      </w:r>
      <w:r w:rsidRPr="00384E85">
        <w:rPr>
          <w:rFonts w:eastAsia="Times New Roman"/>
          <w:color w:val="212121"/>
          <w:szCs w:val="24"/>
        </w:rPr>
        <w:t xml:space="preserve"> ξένες γλώσσες </w:t>
      </w:r>
      <w:r>
        <w:rPr>
          <w:rFonts w:eastAsia="Times New Roman"/>
          <w:color w:val="212121"/>
          <w:szCs w:val="24"/>
        </w:rPr>
        <w:t xml:space="preserve">κ.λπ.. </w:t>
      </w:r>
    </w:p>
    <w:p w14:paraId="6B14EAE6" w14:textId="77777777" w:rsidR="004965E6" w:rsidRDefault="004D430C">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 xml:space="preserve">τυπάει </w:t>
      </w:r>
      <w:r w:rsidRPr="00C255F0">
        <w:rPr>
          <w:rFonts w:eastAsia="Times New Roman" w:cs="Times New Roman"/>
          <w:szCs w:val="24"/>
        </w:rPr>
        <w:t>το κουδούνι λήξεως του χρόνου ομιλίας του κυρίου Βουλευτή)</w:t>
      </w:r>
    </w:p>
    <w:p w14:paraId="6B14EAE7"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Κύριε Π</w:t>
      </w:r>
      <w:r w:rsidRPr="00384E85">
        <w:rPr>
          <w:rFonts w:eastAsia="Times New Roman"/>
          <w:color w:val="212121"/>
          <w:szCs w:val="24"/>
        </w:rPr>
        <w:t>ρόεδρε</w:t>
      </w:r>
      <w:r>
        <w:rPr>
          <w:rFonts w:eastAsia="Times New Roman"/>
          <w:color w:val="212121"/>
          <w:szCs w:val="24"/>
        </w:rPr>
        <w:t>,</w:t>
      </w:r>
      <w:r w:rsidRPr="00384E85">
        <w:rPr>
          <w:rFonts w:eastAsia="Times New Roman"/>
          <w:color w:val="212121"/>
          <w:szCs w:val="24"/>
        </w:rPr>
        <w:t xml:space="preserve"> σε έ</w:t>
      </w:r>
      <w:r w:rsidRPr="00384E85">
        <w:rPr>
          <w:rFonts w:eastAsia="Times New Roman"/>
          <w:color w:val="212121"/>
          <w:szCs w:val="24"/>
        </w:rPr>
        <w:t xml:space="preserve">να λεπτό </w:t>
      </w:r>
      <w:r>
        <w:rPr>
          <w:rFonts w:eastAsia="Times New Roman"/>
          <w:color w:val="212121"/>
          <w:szCs w:val="24"/>
        </w:rPr>
        <w:t xml:space="preserve">θα έχω τελειώσει. </w:t>
      </w:r>
      <w:r w:rsidRPr="00384E85">
        <w:rPr>
          <w:rFonts w:eastAsia="Times New Roman"/>
          <w:color w:val="212121"/>
          <w:szCs w:val="24"/>
        </w:rPr>
        <w:t>Ευχαριστώ</w:t>
      </w:r>
      <w:r>
        <w:rPr>
          <w:rFonts w:eastAsia="Times New Roman"/>
          <w:color w:val="212121"/>
          <w:szCs w:val="24"/>
        </w:rPr>
        <w:t xml:space="preserve">. </w:t>
      </w:r>
    </w:p>
    <w:p w14:paraId="6B14EAE8"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ΙΩΑΝΝΗΣ ΑΜΑΝΑΤΙΔΗΣ: </w:t>
      </w:r>
      <w:r>
        <w:rPr>
          <w:rFonts w:eastAsia="Times New Roman"/>
          <w:color w:val="212121"/>
          <w:szCs w:val="24"/>
        </w:rPr>
        <w:t xml:space="preserve">Και </w:t>
      </w:r>
      <w:r w:rsidRPr="00384E85">
        <w:rPr>
          <w:rFonts w:eastAsia="Times New Roman"/>
          <w:color w:val="212121"/>
          <w:szCs w:val="24"/>
        </w:rPr>
        <w:t>βασικό πτυχίο</w:t>
      </w:r>
      <w:r>
        <w:rPr>
          <w:rFonts w:eastAsia="Times New Roman"/>
          <w:color w:val="212121"/>
          <w:szCs w:val="24"/>
        </w:rPr>
        <w:t>;</w:t>
      </w:r>
    </w:p>
    <w:p w14:paraId="6B14EAE9"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ΧΡΗΣΤΟΣ ΚΕΛΛΑΣ: </w:t>
      </w:r>
      <w:r>
        <w:rPr>
          <w:rFonts w:eastAsia="Times New Roman"/>
          <w:color w:val="212121"/>
          <w:szCs w:val="24"/>
        </w:rPr>
        <w:t>Κ</w:t>
      </w:r>
      <w:r w:rsidRPr="00384E85">
        <w:rPr>
          <w:rFonts w:eastAsia="Times New Roman"/>
          <w:color w:val="212121"/>
          <w:szCs w:val="24"/>
        </w:rPr>
        <w:t>αι βασικό πτυχίο</w:t>
      </w:r>
      <w:r>
        <w:rPr>
          <w:rFonts w:eastAsia="Times New Roman"/>
          <w:color w:val="212121"/>
          <w:szCs w:val="24"/>
        </w:rPr>
        <w:t>, β</w:t>
      </w:r>
      <w:r w:rsidRPr="00384E85">
        <w:rPr>
          <w:rFonts w:eastAsia="Times New Roman"/>
          <w:color w:val="212121"/>
          <w:szCs w:val="24"/>
        </w:rPr>
        <w:t>εβαίως</w:t>
      </w:r>
      <w:r>
        <w:rPr>
          <w:rFonts w:eastAsia="Times New Roman"/>
          <w:color w:val="212121"/>
          <w:szCs w:val="24"/>
        </w:rPr>
        <w:t>.</w:t>
      </w:r>
    </w:p>
    <w:p w14:paraId="6B14EAEA"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 xml:space="preserve">Τέταρτον, </w:t>
      </w:r>
      <w:r w:rsidRPr="00384E85">
        <w:rPr>
          <w:rFonts w:eastAsia="Times New Roman"/>
          <w:color w:val="212121"/>
          <w:szCs w:val="24"/>
        </w:rPr>
        <w:t>κοινωνικά κριτήρια</w:t>
      </w:r>
      <w:r>
        <w:rPr>
          <w:rFonts w:eastAsia="Times New Roman"/>
          <w:color w:val="212121"/>
          <w:szCs w:val="24"/>
        </w:rPr>
        <w:t>. Θ</w:t>
      </w:r>
      <w:r w:rsidRPr="00384E85">
        <w:rPr>
          <w:rFonts w:eastAsia="Times New Roman"/>
          <w:color w:val="212121"/>
          <w:szCs w:val="24"/>
        </w:rPr>
        <w:t xml:space="preserve">εωρώ εδώ απαραίτητο να πω ότι πρέπει να υπάρχει ειδική </w:t>
      </w:r>
      <w:proofErr w:type="spellStart"/>
      <w:r w:rsidRPr="00384E85">
        <w:rPr>
          <w:rFonts w:eastAsia="Times New Roman"/>
          <w:color w:val="212121"/>
          <w:szCs w:val="24"/>
        </w:rPr>
        <w:t>μοριοδότηση</w:t>
      </w:r>
      <w:proofErr w:type="spellEnd"/>
      <w:r w:rsidRPr="00384E85">
        <w:rPr>
          <w:rFonts w:eastAsia="Times New Roman"/>
          <w:color w:val="212121"/>
          <w:szCs w:val="24"/>
        </w:rPr>
        <w:t xml:space="preserve"> για τους πολύτεκνους</w:t>
      </w:r>
      <w:r>
        <w:rPr>
          <w:rFonts w:eastAsia="Times New Roman"/>
          <w:color w:val="212121"/>
          <w:szCs w:val="24"/>
        </w:rPr>
        <w:t xml:space="preserve">. </w:t>
      </w:r>
    </w:p>
    <w:p w14:paraId="6B14EAEB"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Δ</w:t>
      </w:r>
      <w:r w:rsidRPr="00384E85">
        <w:rPr>
          <w:rFonts w:eastAsia="Times New Roman"/>
          <w:color w:val="212121"/>
          <w:szCs w:val="24"/>
        </w:rPr>
        <w:t>εν μπορεί</w:t>
      </w:r>
      <w:r>
        <w:rPr>
          <w:rFonts w:eastAsia="Times New Roman"/>
          <w:color w:val="212121"/>
          <w:szCs w:val="24"/>
        </w:rPr>
        <w:t>, κ</w:t>
      </w:r>
      <w:r w:rsidRPr="00384E85">
        <w:rPr>
          <w:rFonts w:eastAsia="Times New Roman"/>
          <w:color w:val="212121"/>
          <w:szCs w:val="24"/>
        </w:rPr>
        <w:t>ύριε Υπουργέ</w:t>
      </w:r>
      <w:r>
        <w:rPr>
          <w:rFonts w:eastAsia="Times New Roman"/>
          <w:color w:val="212121"/>
          <w:szCs w:val="24"/>
        </w:rPr>
        <w:t>, να δίνετε</w:t>
      </w:r>
      <w:r w:rsidRPr="00384E85">
        <w:rPr>
          <w:rFonts w:eastAsia="Times New Roman"/>
          <w:color w:val="212121"/>
          <w:szCs w:val="24"/>
        </w:rPr>
        <w:t xml:space="preserve"> τρία μόρια στο κάθε παιδί</w:t>
      </w:r>
      <w:r>
        <w:rPr>
          <w:rFonts w:eastAsia="Times New Roman"/>
          <w:color w:val="212121"/>
          <w:szCs w:val="24"/>
        </w:rPr>
        <w:t>,</w:t>
      </w:r>
      <w:r w:rsidRPr="00384E85">
        <w:rPr>
          <w:rFonts w:eastAsia="Times New Roman"/>
          <w:color w:val="212121"/>
          <w:szCs w:val="24"/>
        </w:rPr>
        <w:t xml:space="preserve"> στο πρώτο </w:t>
      </w:r>
      <w:r>
        <w:rPr>
          <w:rFonts w:eastAsia="Times New Roman"/>
          <w:color w:val="212121"/>
          <w:szCs w:val="24"/>
        </w:rPr>
        <w:t xml:space="preserve">τρία, στο δεύτερο τρία, στο έβδομο τρία, στο δέκατο τρία, </w:t>
      </w:r>
      <w:r w:rsidRPr="00384E85">
        <w:rPr>
          <w:rFonts w:eastAsia="Times New Roman"/>
          <w:color w:val="212121"/>
          <w:szCs w:val="24"/>
        </w:rPr>
        <w:t xml:space="preserve">όταν ένα μεταπτυχιακό ενός έτους </w:t>
      </w:r>
      <w:r>
        <w:rPr>
          <w:rFonts w:eastAsia="Times New Roman"/>
          <w:color w:val="212121"/>
          <w:szCs w:val="24"/>
        </w:rPr>
        <w:t>παίρνει είκοσι</w:t>
      </w:r>
      <w:r w:rsidRPr="00384E85">
        <w:rPr>
          <w:rFonts w:eastAsia="Times New Roman"/>
          <w:color w:val="212121"/>
          <w:szCs w:val="24"/>
        </w:rPr>
        <w:t xml:space="preserve"> μόρια</w:t>
      </w:r>
      <w:r>
        <w:rPr>
          <w:rFonts w:eastAsia="Times New Roman"/>
          <w:color w:val="212121"/>
          <w:szCs w:val="24"/>
        </w:rPr>
        <w:t>.</w:t>
      </w:r>
      <w:r w:rsidRPr="00384E85">
        <w:rPr>
          <w:rFonts w:eastAsia="Times New Roman"/>
          <w:color w:val="212121"/>
          <w:szCs w:val="24"/>
        </w:rPr>
        <w:t xml:space="preserve"> </w:t>
      </w:r>
      <w:r>
        <w:rPr>
          <w:rFonts w:eastAsia="Times New Roman"/>
          <w:color w:val="212121"/>
          <w:szCs w:val="24"/>
        </w:rPr>
        <w:t>Π</w:t>
      </w:r>
      <w:r w:rsidRPr="00384E85">
        <w:rPr>
          <w:rFonts w:eastAsia="Times New Roman"/>
          <w:color w:val="212121"/>
          <w:szCs w:val="24"/>
        </w:rPr>
        <w:t>ρέπει να ληφθεί ειδική μέριμνα για τους πολύτεκνους</w:t>
      </w:r>
      <w:r>
        <w:rPr>
          <w:rFonts w:eastAsia="Times New Roman"/>
          <w:color w:val="212121"/>
          <w:szCs w:val="24"/>
        </w:rPr>
        <w:t>,</w:t>
      </w:r>
      <w:r w:rsidRPr="00384E85">
        <w:rPr>
          <w:rFonts w:eastAsia="Times New Roman"/>
          <w:color w:val="212121"/>
          <w:szCs w:val="24"/>
        </w:rPr>
        <w:t xml:space="preserve"> ειδική </w:t>
      </w:r>
      <w:r>
        <w:rPr>
          <w:rFonts w:eastAsia="Times New Roman"/>
          <w:color w:val="212121"/>
          <w:szCs w:val="24"/>
        </w:rPr>
        <w:t xml:space="preserve">αυξημένη </w:t>
      </w:r>
      <w:proofErr w:type="spellStart"/>
      <w:r w:rsidRPr="00384E85">
        <w:rPr>
          <w:rFonts w:eastAsia="Times New Roman"/>
          <w:color w:val="212121"/>
          <w:szCs w:val="24"/>
        </w:rPr>
        <w:t>μοριοδότηση</w:t>
      </w:r>
      <w:proofErr w:type="spellEnd"/>
      <w:r>
        <w:rPr>
          <w:rFonts w:eastAsia="Times New Roman"/>
          <w:color w:val="212121"/>
          <w:szCs w:val="24"/>
        </w:rPr>
        <w:t>,</w:t>
      </w:r>
      <w:r>
        <w:rPr>
          <w:rFonts w:eastAsia="Times New Roman"/>
          <w:color w:val="212121"/>
          <w:szCs w:val="24"/>
        </w:rPr>
        <w:t xml:space="preserve"> </w:t>
      </w:r>
      <w:r w:rsidRPr="00384E85">
        <w:rPr>
          <w:rFonts w:eastAsia="Times New Roman"/>
          <w:color w:val="212121"/>
          <w:szCs w:val="24"/>
        </w:rPr>
        <w:t xml:space="preserve">όταν </w:t>
      </w:r>
      <w:r>
        <w:rPr>
          <w:rFonts w:eastAsia="Times New Roman"/>
          <w:color w:val="212121"/>
          <w:szCs w:val="24"/>
        </w:rPr>
        <w:t>μ</w:t>
      </w:r>
      <w:r w:rsidRPr="00384E85">
        <w:rPr>
          <w:rFonts w:eastAsia="Times New Roman"/>
          <w:color w:val="212121"/>
          <w:szCs w:val="24"/>
        </w:rPr>
        <w:t xml:space="preserve">άλιστα </w:t>
      </w:r>
      <w:r>
        <w:rPr>
          <w:rFonts w:eastAsia="Times New Roman"/>
          <w:color w:val="212121"/>
          <w:szCs w:val="24"/>
        </w:rPr>
        <w:t xml:space="preserve">όλοι </w:t>
      </w:r>
      <w:r w:rsidRPr="00384E85">
        <w:rPr>
          <w:rFonts w:eastAsia="Times New Roman"/>
          <w:color w:val="212121"/>
          <w:szCs w:val="24"/>
        </w:rPr>
        <w:t>συμφωνούμε εδώ μέσα</w:t>
      </w:r>
      <w:r>
        <w:rPr>
          <w:rFonts w:eastAsia="Times New Roman"/>
          <w:color w:val="212121"/>
          <w:szCs w:val="24"/>
        </w:rPr>
        <w:t xml:space="preserve">, αλλά και έξω από εδώ, </w:t>
      </w:r>
      <w:r w:rsidRPr="00384E85">
        <w:rPr>
          <w:rFonts w:eastAsia="Times New Roman"/>
          <w:color w:val="212121"/>
          <w:szCs w:val="24"/>
        </w:rPr>
        <w:t>ότι υπάρχει τεράστιο δημογραφικό πρόβλημα</w:t>
      </w:r>
      <w:r>
        <w:rPr>
          <w:rFonts w:eastAsia="Times New Roman"/>
          <w:color w:val="212121"/>
          <w:szCs w:val="24"/>
        </w:rPr>
        <w:t xml:space="preserve">. </w:t>
      </w:r>
    </w:p>
    <w:p w14:paraId="6B14EAEC"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Επίσης,</w:t>
      </w:r>
      <w:r w:rsidRPr="00384E85">
        <w:rPr>
          <w:rFonts w:eastAsia="Times New Roman"/>
          <w:color w:val="212121"/>
          <w:szCs w:val="24"/>
        </w:rPr>
        <w:t xml:space="preserve"> πρέπει να ληφθεί ειδική μέριμνα για τα άτομα με αναπηρία</w:t>
      </w:r>
      <w:r>
        <w:rPr>
          <w:rFonts w:eastAsia="Times New Roman"/>
          <w:color w:val="212121"/>
          <w:szCs w:val="24"/>
        </w:rPr>
        <w:t xml:space="preserve">. </w:t>
      </w:r>
    </w:p>
    <w:p w14:paraId="6B14EAED"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Κλείνοντας, θα αναφερθώ και στην </w:t>
      </w:r>
      <w:r w:rsidRPr="00384E85">
        <w:rPr>
          <w:rFonts w:eastAsia="Times New Roman"/>
          <w:color w:val="212121"/>
          <w:szCs w:val="24"/>
        </w:rPr>
        <w:t>τροπολογία που κατέθεσε ο κ</w:t>
      </w:r>
      <w:r>
        <w:rPr>
          <w:rFonts w:eastAsia="Times New Roman"/>
          <w:color w:val="212121"/>
          <w:szCs w:val="24"/>
        </w:rPr>
        <w:t>.</w:t>
      </w:r>
      <w:r w:rsidRPr="00384E85">
        <w:rPr>
          <w:rFonts w:eastAsia="Times New Roman"/>
          <w:color w:val="212121"/>
          <w:szCs w:val="24"/>
        </w:rPr>
        <w:t xml:space="preserve"> </w:t>
      </w:r>
      <w:proofErr w:type="spellStart"/>
      <w:r w:rsidRPr="00384E85">
        <w:rPr>
          <w:rFonts w:eastAsia="Times New Roman"/>
          <w:color w:val="212121"/>
          <w:szCs w:val="24"/>
        </w:rPr>
        <w:t>Πολάκης</w:t>
      </w:r>
      <w:proofErr w:type="spellEnd"/>
      <w:r>
        <w:rPr>
          <w:rFonts w:eastAsia="Times New Roman"/>
          <w:color w:val="212121"/>
          <w:szCs w:val="24"/>
        </w:rPr>
        <w:t>, ο Αναπληρωτή</w:t>
      </w:r>
      <w:r>
        <w:rPr>
          <w:rFonts w:eastAsia="Times New Roman"/>
          <w:color w:val="212121"/>
          <w:szCs w:val="24"/>
        </w:rPr>
        <w:t>ς Υπουργός Υ</w:t>
      </w:r>
      <w:r w:rsidRPr="00384E85">
        <w:rPr>
          <w:rFonts w:eastAsia="Times New Roman"/>
          <w:color w:val="212121"/>
          <w:szCs w:val="24"/>
        </w:rPr>
        <w:t>γείας</w:t>
      </w:r>
      <w:r>
        <w:rPr>
          <w:rFonts w:eastAsia="Times New Roman"/>
          <w:color w:val="212121"/>
          <w:szCs w:val="24"/>
        </w:rPr>
        <w:t>, η οποία</w:t>
      </w:r>
      <w:r w:rsidRPr="00384E85">
        <w:rPr>
          <w:rFonts w:eastAsia="Times New Roman"/>
          <w:color w:val="212121"/>
          <w:szCs w:val="24"/>
        </w:rPr>
        <w:t xml:space="preserve"> στο </w:t>
      </w:r>
      <w:r>
        <w:rPr>
          <w:rFonts w:eastAsia="Times New Roman"/>
          <w:color w:val="212121"/>
          <w:szCs w:val="24"/>
        </w:rPr>
        <w:t>πρώτο</w:t>
      </w:r>
      <w:r w:rsidRPr="00384E85">
        <w:rPr>
          <w:rFonts w:eastAsia="Times New Roman"/>
          <w:color w:val="212121"/>
          <w:szCs w:val="24"/>
        </w:rPr>
        <w:t xml:space="preserve"> μέρος </w:t>
      </w:r>
      <w:r>
        <w:rPr>
          <w:rFonts w:eastAsia="Times New Roman"/>
          <w:color w:val="212121"/>
          <w:szCs w:val="24"/>
        </w:rPr>
        <w:t xml:space="preserve">αναφέρεται </w:t>
      </w:r>
      <w:r w:rsidRPr="00384E85">
        <w:rPr>
          <w:rFonts w:eastAsia="Times New Roman"/>
          <w:color w:val="212121"/>
          <w:szCs w:val="24"/>
        </w:rPr>
        <w:t xml:space="preserve">στην επιτακτική ανάγκη διορισμού </w:t>
      </w:r>
      <w:r>
        <w:rPr>
          <w:rFonts w:eastAsia="Times New Roman"/>
          <w:color w:val="212121"/>
          <w:szCs w:val="24"/>
        </w:rPr>
        <w:t xml:space="preserve">ιατρικού προσωπικού στα νοσοκομεία. </w:t>
      </w:r>
    </w:p>
    <w:p w14:paraId="6B14EAEE"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Κέλλα</w:t>
      </w:r>
      <w:proofErr w:type="spellEnd"/>
      <w:r>
        <w:rPr>
          <w:rFonts w:eastAsia="Times New Roman" w:cs="Times New Roman"/>
          <w:szCs w:val="24"/>
        </w:rPr>
        <w:t xml:space="preserve">, ακούστε αυτό που θα πω. Δεν αφορά εσάς, </w:t>
      </w:r>
      <w:r w:rsidRPr="00384E85">
        <w:rPr>
          <w:rFonts w:eastAsia="Times New Roman"/>
          <w:color w:val="212121"/>
          <w:szCs w:val="24"/>
        </w:rPr>
        <w:t xml:space="preserve">αφορά όλους τους </w:t>
      </w:r>
      <w:r w:rsidRPr="00384E85">
        <w:rPr>
          <w:rFonts w:eastAsia="Times New Roman"/>
          <w:color w:val="212121"/>
          <w:szCs w:val="24"/>
        </w:rPr>
        <w:lastRenderedPageBreak/>
        <w:t>εισηγητές και αγορητές</w:t>
      </w:r>
      <w:r>
        <w:rPr>
          <w:rFonts w:eastAsia="Times New Roman"/>
          <w:color w:val="212121"/>
          <w:szCs w:val="24"/>
        </w:rPr>
        <w:t>. Τ</w:t>
      </w:r>
      <w:r w:rsidRPr="00384E85">
        <w:rPr>
          <w:rFonts w:eastAsia="Times New Roman"/>
          <w:color w:val="212121"/>
          <w:szCs w:val="24"/>
        </w:rPr>
        <w:t>ο λέ</w:t>
      </w:r>
      <w:r w:rsidRPr="00384E85">
        <w:rPr>
          <w:rFonts w:eastAsia="Times New Roman"/>
          <w:color w:val="212121"/>
          <w:szCs w:val="24"/>
        </w:rPr>
        <w:t xml:space="preserve">ω για να μην παίρνετε χρόνο </w:t>
      </w:r>
      <w:r>
        <w:rPr>
          <w:rFonts w:eastAsia="Times New Roman"/>
          <w:color w:val="212121"/>
          <w:szCs w:val="24"/>
        </w:rPr>
        <w:t>από την κύρια</w:t>
      </w:r>
      <w:r w:rsidRPr="00384E85">
        <w:rPr>
          <w:rFonts w:eastAsia="Times New Roman"/>
          <w:color w:val="212121"/>
          <w:szCs w:val="24"/>
        </w:rPr>
        <w:t xml:space="preserve"> τοποθ</w:t>
      </w:r>
      <w:r>
        <w:rPr>
          <w:rFonts w:eastAsia="Times New Roman"/>
          <w:color w:val="212121"/>
          <w:szCs w:val="24"/>
        </w:rPr>
        <w:t>έτησή σας. Θ</w:t>
      </w:r>
      <w:r w:rsidRPr="00384E85">
        <w:rPr>
          <w:rFonts w:eastAsia="Times New Roman"/>
          <w:color w:val="212121"/>
          <w:szCs w:val="24"/>
        </w:rPr>
        <w:t>α υπάρχει στο τέλος</w:t>
      </w:r>
      <w:r>
        <w:rPr>
          <w:rFonts w:eastAsia="Times New Roman"/>
          <w:color w:val="212121"/>
          <w:szCs w:val="24"/>
        </w:rPr>
        <w:t>,</w:t>
      </w:r>
      <w:r w:rsidRPr="00384E85">
        <w:rPr>
          <w:rFonts w:eastAsia="Times New Roman"/>
          <w:color w:val="212121"/>
          <w:szCs w:val="24"/>
        </w:rPr>
        <w:t xml:space="preserve"> βέβαια</w:t>
      </w:r>
      <w:r>
        <w:rPr>
          <w:rFonts w:eastAsia="Times New Roman"/>
          <w:color w:val="212121"/>
          <w:szCs w:val="24"/>
        </w:rPr>
        <w:t>,</w:t>
      </w:r>
      <w:r w:rsidRPr="00384E85">
        <w:rPr>
          <w:rFonts w:eastAsia="Times New Roman"/>
          <w:color w:val="212121"/>
          <w:szCs w:val="24"/>
        </w:rPr>
        <w:t xml:space="preserve"> της συζήτησης</w:t>
      </w:r>
      <w:r>
        <w:rPr>
          <w:rFonts w:eastAsia="Times New Roman"/>
          <w:color w:val="212121"/>
          <w:szCs w:val="24"/>
        </w:rPr>
        <w:t>,</w:t>
      </w:r>
      <w:r w:rsidRPr="00384E85">
        <w:rPr>
          <w:rFonts w:eastAsia="Times New Roman"/>
          <w:color w:val="212121"/>
          <w:szCs w:val="24"/>
        </w:rPr>
        <w:t xml:space="preserve"> δευτερολογία τουλάχιστον τριών</w:t>
      </w:r>
      <w:r>
        <w:rPr>
          <w:rFonts w:eastAsia="Times New Roman"/>
          <w:color w:val="212121"/>
          <w:szCs w:val="24"/>
        </w:rPr>
        <w:t>,</w:t>
      </w:r>
      <w:r w:rsidRPr="00384E85">
        <w:rPr>
          <w:rFonts w:eastAsia="Times New Roman"/>
          <w:color w:val="212121"/>
          <w:szCs w:val="24"/>
        </w:rPr>
        <w:t xml:space="preserve"> τεσσάρων λεπτών</w:t>
      </w:r>
      <w:r>
        <w:rPr>
          <w:rFonts w:eastAsia="Times New Roman"/>
          <w:color w:val="212121"/>
          <w:szCs w:val="24"/>
        </w:rPr>
        <w:t>,</w:t>
      </w:r>
      <w:r w:rsidRPr="00384E85">
        <w:rPr>
          <w:rFonts w:eastAsia="Times New Roman"/>
          <w:color w:val="212121"/>
          <w:szCs w:val="24"/>
        </w:rPr>
        <w:t xml:space="preserve"> οπότε μπορείτε να κάνετε χρήση εκεί για τις άλλες τροπολογίες</w:t>
      </w:r>
      <w:r>
        <w:rPr>
          <w:rFonts w:eastAsia="Times New Roman"/>
          <w:color w:val="212121"/>
          <w:szCs w:val="24"/>
        </w:rPr>
        <w:t xml:space="preserve">. </w:t>
      </w:r>
    </w:p>
    <w:p w14:paraId="6B14EAEF"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384E85">
        <w:rPr>
          <w:rFonts w:eastAsia="Times New Roman"/>
          <w:color w:val="212121"/>
          <w:szCs w:val="24"/>
        </w:rPr>
        <w:t xml:space="preserve">ώρα </w:t>
      </w:r>
      <w:r>
        <w:rPr>
          <w:rFonts w:eastAsia="Times New Roman"/>
          <w:color w:val="212121"/>
          <w:szCs w:val="24"/>
        </w:rPr>
        <w:t xml:space="preserve">τελειώστε με αυτό. </w:t>
      </w:r>
    </w:p>
    <w:p w14:paraId="6B14EAF0"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ΧΡΗΣΤΟΣ ΚΕΛΛΑΣ: </w:t>
      </w:r>
      <w:r>
        <w:rPr>
          <w:rFonts w:eastAsia="Times New Roman"/>
          <w:color w:val="212121"/>
          <w:szCs w:val="24"/>
        </w:rPr>
        <w:t xml:space="preserve">Εγώ χρειάζομαι ακόμα τριάντα δευτερόλεπτα και τελειώνω. </w:t>
      </w:r>
    </w:p>
    <w:p w14:paraId="6B14EAF1"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Α</w:t>
      </w:r>
      <w:r w:rsidRPr="00384E85">
        <w:rPr>
          <w:rFonts w:eastAsia="Times New Roman"/>
          <w:color w:val="212121"/>
          <w:szCs w:val="24"/>
        </w:rPr>
        <w:t>πλά</w:t>
      </w:r>
      <w:r>
        <w:rPr>
          <w:rFonts w:eastAsia="Times New Roman"/>
          <w:color w:val="212121"/>
          <w:szCs w:val="24"/>
        </w:rPr>
        <w:t>,</w:t>
      </w:r>
      <w:r w:rsidRPr="00384E85">
        <w:rPr>
          <w:rFonts w:eastAsia="Times New Roman"/>
          <w:color w:val="212121"/>
          <w:szCs w:val="24"/>
        </w:rPr>
        <w:t xml:space="preserve"> να το έχουν υπ</w:t>
      </w:r>
      <w:r>
        <w:rPr>
          <w:rFonts w:eastAsia="Times New Roman"/>
          <w:color w:val="212121"/>
          <w:szCs w:val="24"/>
        </w:rPr>
        <w:t xml:space="preserve">’ </w:t>
      </w:r>
      <w:proofErr w:type="spellStart"/>
      <w:r>
        <w:rPr>
          <w:rFonts w:eastAsia="Times New Roman"/>
          <w:color w:val="212121"/>
          <w:szCs w:val="24"/>
        </w:rPr>
        <w:t>όψιν</w:t>
      </w:r>
      <w:proofErr w:type="spellEnd"/>
      <w:r>
        <w:rPr>
          <w:rFonts w:eastAsia="Times New Roman"/>
          <w:color w:val="212121"/>
          <w:szCs w:val="24"/>
        </w:rPr>
        <w:t xml:space="preserve"> </w:t>
      </w:r>
      <w:r w:rsidRPr="00384E85">
        <w:rPr>
          <w:rFonts w:eastAsia="Times New Roman"/>
          <w:color w:val="212121"/>
          <w:szCs w:val="24"/>
        </w:rPr>
        <w:t xml:space="preserve">τους οι υπόλοιποι </w:t>
      </w:r>
      <w:r>
        <w:rPr>
          <w:rFonts w:eastAsia="Times New Roman"/>
          <w:color w:val="212121"/>
          <w:szCs w:val="24"/>
        </w:rPr>
        <w:t xml:space="preserve">αγορητές. </w:t>
      </w:r>
    </w:p>
    <w:p w14:paraId="6B14EAF2"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ΧΡΗΣΤΟΣ ΚΕΛΛΑΣ: </w:t>
      </w:r>
      <w:r>
        <w:rPr>
          <w:rFonts w:eastAsia="Times New Roman"/>
          <w:color w:val="212121"/>
          <w:szCs w:val="24"/>
        </w:rPr>
        <w:t>Σ</w:t>
      </w:r>
      <w:r w:rsidRPr="00384E85">
        <w:rPr>
          <w:rFonts w:eastAsia="Times New Roman"/>
          <w:color w:val="212121"/>
          <w:szCs w:val="24"/>
        </w:rPr>
        <w:t>υμφωνούμε</w:t>
      </w:r>
      <w:r>
        <w:rPr>
          <w:rFonts w:eastAsia="Times New Roman"/>
          <w:color w:val="212121"/>
          <w:szCs w:val="24"/>
        </w:rPr>
        <w:t>, λ</w:t>
      </w:r>
      <w:r w:rsidRPr="00384E85">
        <w:rPr>
          <w:rFonts w:eastAsia="Times New Roman"/>
          <w:color w:val="212121"/>
          <w:szCs w:val="24"/>
        </w:rPr>
        <w:t>οιπόν</w:t>
      </w:r>
      <w:r>
        <w:rPr>
          <w:rFonts w:eastAsia="Times New Roman"/>
          <w:color w:val="212121"/>
          <w:szCs w:val="24"/>
        </w:rPr>
        <w:t>,</w:t>
      </w:r>
      <w:r w:rsidRPr="00384E85">
        <w:rPr>
          <w:rFonts w:eastAsia="Times New Roman"/>
          <w:color w:val="212121"/>
          <w:szCs w:val="24"/>
        </w:rPr>
        <w:t xml:space="preserve"> στο </w:t>
      </w:r>
      <w:r>
        <w:rPr>
          <w:rFonts w:eastAsia="Times New Roman"/>
          <w:color w:val="212121"/>
          <w:szCs w:val="24"/>
        </w:rPr>
        <w:t xml:space="preserve">πρώτο μέρος </w:t>
      </w:r>
      <w:r w:rsidRPr="00384E85">
        <w:rPr>
          <w:rFonts w:eastAsia="Times New Roman"/>
          <w:color w:val="212121"/>
          <w:szCs w:val="24"/>
        </w:rPr>
        <w:t>για το</w:t>
      </w:r>
      <w:r>
        <w:rPr>
          <w:rFonts w:eastAsia="Times New Roman"/>
          <w:color w:val="212121"/>
          <w:szCs w:val="24"/>
        </w:rPr>
        <w:t>ν</w:t>
      </w:r>
      <w:r w:rsidRPr="00384E85">
        <w:rPr>
          <w:rFonts w:eastAsia="Times New Roman"/>
          <w:color w:val="212121"/>
          <w:szCs w:val="24"/>
        </w:rPr>
        <w:t xml:space="preserve"> διορισμό ιατρικού προσωπικού λόγω </w:t>
      </w:r>
      <w:r w:rsidRPr="00384E85">
        <w:rPr>
          <w:rFonts w:eastAsia="Times New Roman"/>
          <w:color w:val="212121"/>
          <w:szCs w:val="24"/>
        </w:rPr>
        <w:t xml:space="preserve">των μεγάλων αναγκών και </w:t>
      </w:r>
      <w:r>
        <w:rPr>
          <w:rFonts w:eastAsia="Times New Roman"/>
          <w:color w:val="212121"/>
          <w:szCs w:val="24"/>
        </w:rPr>
        <w:t>ελλεί</w:t>
      </w:r>
      <w:r w:rsidRPr="00384E85">
        <w:rPr>
          <w:rFonts w:eastAsia="Times New Roman"/>
          <w:color w:val="212121"/>
          <w:szCs w:val="24"/>
        </w:rPr>
        <w:t>ψεων που έχουν τα νοσοκομεία</w:t>
      </w:r>
      <w:r>
        <w:rPr>
          <w:rFonts w:eastAsia="Times New Roman"/>
          <w:color w:val="212121"/>
          <w:szCs w:val="24"/>
        </w:rPr>
        <w:t xml:space="preserve">. </w:t>
      </w:r>
    </w:p>
    <w:p w14:paraId="6B14EAF3"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Όμως, στο δεύτερο μέρος ο κ.</w:t>
      </w:r>
      <w:r w:rsidRPr="00384E85">
        <w:rPr>
          <w:rFonts w:eastAsia="Times New Roman"/>
          <w:color w:val="212121"/>
          <w:szCs w:val="24"/>
        </w:rPr>
        <w:t xml:space="preserve"> </w:t>
      </w:r>
      <w:proofErr w:type="spellStart"/>
      <w:r w:rsidRPr="00384E85">
        <w:rPr>
          <w:rFonts w:eastAsia="Times New Roman"/>
          <w:color w:val="212121"/>
          <w:szCs w:val="24"/>
        </w:rPr>
        <w:t>Πολάκης</w:t>
      </w:r>
      <w:proofErr w:type="spellEnd"/>
      <w:r w:rsidRPr="00384E85">
        <w:rPr>
          <w:rFonts w:eastAsia="Times New Roman"/>
          <w:color w:val="212121"/>
          <w:szCs w:val="24"/>
        </w:rPr>
        <w:t xml:space="preserve"> </w:t>
      </w:r>
      <w:r>
        <w:rPr>
          <w:rFonts w:eastAsia="Times New Roman"/>
          <w:color w:val="212121"/>
          <w:szCs w:val="24"/>
        </w:rPr>
        <w:t>στους</w:t>
      </w:r>
      <w:r w:rsidRPr="00384E85">
        <w:rPr>
          <w:rFonts w:eastAsia="Times New Roman"/>
          <w:color w:val="212121"/>
          <w:szCs w:val="24"/>
        </w:rPr>
        <w:t xml:space="preserve"> διορισμούς εξαιρεί τις ποσοστώσεις κάλυψης θέσεων από υποψηφίους συγκεκριμένων κοινωνικών ομάδων</w:t>
      </w:r>
      <w:r>
        <w:rPr>
          <w:rFonts w:eastAsia="Times New Roman"/>
          <w:color w:val="212121"/>
          <w:szCs w:val="24"/>
        </w:rPr>
        <w:t xml:space="preserve">, </w:t>
      </w:r>
      <w:r w:rsidRPr="00384E85">
        <w:rPr>
          <w:rFonts w:eastAsia="Times New Roman"/>
          <w:color w:val="212121"/>
          <w:szCs w:val="24"/>
        </w:rPr>
        <w:t>όπως πολυτέκνων</w:t>
      </w:r>
      <w:r>
        <w:rPr>
          <w:rFonts w:eastAsia="Times New Roman"/>
          <w:color w:val="212121"/>
          <w:szCs w:val="24"/>
        </w:rPr>
        <w:t xml:space="preserve">, </w:t>
      </w:r>
      <w:proofErr w:type="spellStart"/>
      <w:r>
        <w:rPr>
          <w:rFonts w:eastAsia="Times New Roman"/>
          <w:color w:val="212121"/>
          <w:szCs w:val="24"/>
        </w:rPr>
        <w:t>τριτέκνων</w:t>
      </w:r>
      <w:proofErr w:type="spellEnd"/>
      <w:r>
        <w:rPr>
          <w:rFonts w:eastAsia="Times New Roman"/>
          <w:color w:val="212121"/>
          <w:szCs w:val="24"/>
        </w:rPr>
        <w:t xml:space="preserve"> </w:t>
      </w:r>
      <w:r w:rsidRPr="00384E85">
        <w:rPr>
          <w:rFonts w:eastAsia="Times New Roman"/>
          <w:color w:val="212121"/>
          <w:szCs w:val="24"/>
        </w:rPr>
        <w:t>και ατόμων με αναπηρία</w:t>
      </w:r>
      <w:r>
        <w:rPr>
          <w:rFonts w:eastAsia="Times New Roman"/>
          <w:color w:val="212121"/>
          <w:szCs w:val="24"/>
        </w:rPr>
        <w:t xml:space="preserve">. </w:t>
      </w:r>
    </w:p>
    <w:p w14:paraId="6B14EAF4"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sidRPr="00384E85">
        <w:rPr>
          <w:rFonts w:eastAsia="Times New Roman"/>
          <w:color w:val="212121"/>
          <w:szCs w:val="24"/>
        </w:rPr>
        <w:lastRenderedPageBreak/>
        <w:t>Αυτ</w:t>
      </w:r>
      <w:r w:rsidRPr="00384E85">
        <w:rPr>
          <w:rFonts w:eastAsia="Times New Roman"/>
          <w:color w:val="212121"/>
          <w:szCs w:val="24"/>
        </w:rPr>
        <w:t>ό είναι τεράστιο λάθος και προσβάλλει το κοινωνικό κράτος δικαίου</w:t>
      </w:r>
      <w:r>
        <w:rPr>
          <w:rFonts w:eastAsia="Times New Roman"/>
          <w:color w:val="212121"/>
          <w:szCs w:val="24"/>
        </w:rPr>
        <w:t>. Για</w:t>
      </w:r>
      <w:r w:rsidRPr="00384E85">
        <w:rPr>
          <w:rFonts w:eastAsia="Times New Roman"/>
          <w:color w:val="212121"/>
          <w:szCs w:val="24"/>
        </w:rPr>
        <w:t xml:space="preserve"> αυτό λέμε </w:t>
      </w:r>
      <w:r>
        <w:rPr>
          <w:rFonts w:eastAsia="Times New Roman"/>
          <w:color w:val="212121"/>
          <w:szCs w:val="24"/>
        </w:rPr>
        <w:t>να</w:t>
      </w:r>
      <w:r w:rsidRPr="00384E85">
        <w:rPr>
          <w:rFonts w:eastAsia="Times New Roman"/>
          <w:color w:val="212121"/>
          <w:szCs w:val="24"/>
        </w:rPr>
        <w:t xml:space="preserve"> διαχωρίσει </w:t>
      </w:r>
      <w:r>
        <w:rPr>
          <w:rFonts w:eastAsia="Times New Roman"/>
          <w:color w:val="212121"/>
          <w:szCs w:val="24"/>
        </w:rPr>
        <w:t>την τροπολογία, γ</w:t>
      </w:r>
      <w:r w:rsidRPr="00384E85">
        <w:rPr>
          <w:rFonts w:eastAsia="Times New Roman"/>
          <w:color w:val="212121"/>
          <w:szCs w:val="24"/>
        </w:rPr>
        <w:t>ιατί θέλουμε να ψηφίσουμε το πρώτο μέρος</w:t>
      </w:r>
      <w:r>
        <w:rPr>
          <w:rFonts w:eastAsia="Times New Roman"/>
          <w:color w:val="212121"/>
          <w:szCs w:val="24"/>
        </w:rPr>
        <w:t>.</w:t>
      </w:r>
    </w:p>
    <w:p w14:paraId="6B14EAF5"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384E85">
        <w:rPr>
          <w:rFonts w:eastAsia="Times New Roman"/>
          <w:color w:val="212121"/>
          <w:szCs w:val="24"/>
        </w:rPr>
        <w:t>ας ευχαριστώ</w:t>
      </w:r>
      <w:r>
        <w:rPr>
          <w:rFonts w:eastAsia="Times New Roman"/>
          <w:color w:val="212121"/>
          <w:szCs w:val="24"/>
        </w:rPr>
        <w:t xml:space="preserve">. </w:t>
      </w:r>
    </w:p>
    <w:p w14:paraId="6B14EAF6" w14:textId="77777777" w:rsidR="004965E6" w:rsidRDefault="004D430C">
      <w:pPr>
        <w:spacing w:line="600" w:lineRule="auto"/>
        <w:ind w:firstLine="709"/>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6B14EAF7"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Π</w:t>
      </w:r>
      <w:r w:rsidRPr="00384E85">
        <w:rPr>
          <w:rFonts w:eastAsia="Times New Roman"/>
          <w:color w:val="212121"/>
          <w:szCs w:val="24"/>
        </w:rPr>
        <w:t xml:space="preserve">ριν </w:t>
      </w:r>
      <w:r>
        <w:rPr>
          <w:rFonts w:eastAsia="Times New Roman"/>
          <w:color w:val="212121"/>
          <w:szCs w:val="24"/>
        </w:rPr>
        <w:t xml:space="preserve">να </w:t>
      </w:r>
      <w:r w:rsidRPr="00384E85">
        <w:rPr>
          <w:rFonts w:eastAsia="Times New Roman"/>
          <w:color w:val="212121"/>
          <w:szCs w:val="24"/>
        </w:rPr>
        <w:t>δώσω το</w:t>
      </w:r>
      <w:r>
        <w:rPr>
          <w:rFonts w:eastAsia="Times New Roman"/>
          <w:color w:val="212121"/>
          <w:szCs w:val="24"/>
        </w:rPr>
        <w:t>ν</w:t>
      </w:r>
      <w:r w:rsidRPr="00384E85">
        <w:rPr>
          <w:rFonts w:eastAsia="Times New Roman"/>
          <w:color w:val="212121"/>
          <w:szCs w:val="24"/>
        </w:rPr>
        <w:t xml:space="preserve"> λόγο στον κ</w:t>
      </w:r>
      <w:r>
        <w:rPr>
          <w:rFonts w:eastAsia="Times New Roman"/>
          <w:color w:val="212121"/>
          <w:szCs w:val="24"/>
        </w:rPr>
        <w:t>.</w:t>
      </w:r>
      <w:r w:rsidRPr="00384E85">
        <w:rPr>
          <w:rFonts w:eastAsia="Times New Roman"/>
          <w:color w:val="212121"/>
          <w:szCs w:val="24"/>
        </w:rPr>
        <w:t xml:space="preserve"> </w:t>
      </w:r>
      <w:r>
        <w:rPr>
          <w:rFonts w:eastAsia="Times New Roman"/>
          <w:color w:val="212121"/>
          <w:szCs w:val="24"/>
        </w:rPr>
        <w:t>Στρατή για τρία</w:t>
      </w:r>
      <w:r w:rsidRPr="00384E85">
        <w:rPr>
          <w:rFonts w:eastAsia="Times New Roman"/>
          <w:color w:val="212121"/>
          <w:szCs w:val="24"/>
        </w:rPr>
        <w:t xml:space="preserve"> λεπτά</w:t>
      </w:r>
      <w:r>
        <w:rPr>
          <w:rFonts w:eastAsia="Times New Roman"/>
          <w:color w:val="212121"/>
          <w:szCs w:val="24"/>
        </w:rPr>
        <w:t>, έχει έρθει προς τον Πρόεδρο της Βουλής και θέλω να σας ενημερώσω -δεν χρειάζεται να πάμε τώρα στη Διάσκεψη των Π</w:t>
      </w:r>
      <w:r w:rsidRPr="00384E85">
        <w:rPr>
          <w:rFonts w:eastAsia="Times New Roman"/>
          <w:color w:val="212121"/>
          <w:szCs w:val="24"/>
        </w:rPr>
        <w:t>ροέδρων για αυτό</w:t>
      </w:r>
      <w:r>
        <w:rPr>
          <w:rFonts w:eastAsia="Times New Roman"/>
          <w:color w:val="212121"/>
          <w:szCs w:val="24"/>
        </w:rPr>
        <w:t>-</w:t>
      </w:r>
      <w:r w:rsidRPr="00384E85">
        <w:rPr>
          <w:rFonts w:eastAsia="Times New Roman"/>
          <w:color w:val="212121"/>
          <w:szCs w:val="24"/>
        </w:rPr>
        <w:t xml:space="preserve"> μία εξαιρετικά ευγενική </w:t>
      </w:r>
      <w:r>
        <w:rPr>
          <w:rFonts w:eastAsia="Times New Roman"/>
          <w:color w:val="212121"/>
          <w:szCs w:val="24"/>
        </w:rPr>
        <w:t xml:space="preserve">επιστολή από έναν </w:t>
      </w:r>
      <w:proofErr w:type="spellStart"/>
      <w:r>
        <w:rPr>
          <w:rFonts w:eastAsia="Times New Roman"/>
          <w:color w:val="212121"/>
          <w:szCs w:val="24"/>
        </w:rPr>
        <w:t>συνέλληνά</w:t>
      </w:r>
      <w:proofErr w:type="spellEnd"/>
      <w:r>
        <w:rPr>
          <w:rFonts w:eastAsia="Times New Roman"/>
          <w:color w:val="212121"/>
          <w:szCs w:val="24"/>
        </w:rPr>
        <w:t xml:space="preserve"> μας</w:t>
      </w:r>
      <w:r w:rsidRPr="00384E85">
        <w:rPr>
          <w:rFonts w:eastAsia="Times New Roman"/>
          <w:color w:val="212121"/>
          <w:szCs w:val="24"/>
        </w:rPr>
        <w:t xml:space="preserve"> από την Καβάλα </w:t>
      </w:r>
      <w:r>
        <w:rPr>
          <w:rFonts w:eastAsia="Times New Roman"/>
          <w:color w:val="212121"/>
          <w:szCs w:val="24"/>
        </w:rPr>
        <w:t>-</w:t>
      </w:r>
      <w:r w:rsidRPr="00384E85">
        <w:rPr>
          <w:rFonts w:eastAsia="Times New Roman"/>
          <w:color w:val="212121"/>
          <w:szCs w:val="24"/>
        </w:rPr>
        <w:t>από ό</w:t>
      </w:r>
      <w:r>
        <w:rPr>
          <w:rFonts w:eastAsia="Times New Roman"/>
          <w:color w:val="212121"/>
          <w:szCs w:val="24"/>
        </w:rPr>
        <w:t>,</w:t>
      </w:r>
      <w:r w:rsidRPr="00384E85">
        <w:rPr>
          <w:rFonts w:eastAsia="Times New Roman"/>
          <w:color w:val="212121"/>
          <w:szCs w:val="24"/>
        </w:rPr>
        <w:t>τι βλέπω</w:t>
      </w:r>
      <w:r>
        <w:rPr>
          <w:rFonts w:eastAsia="Times New Roman"/>
          <w:color w:val="212121"/>
          <w:szCs w:val="24"/>
        </w:rPr>
        <w:t>- ο</w:t>
      </w:r>
      <w:r w:rsidRPr="00384E85">
        <w:rPr>
          <w:rFonts w:eastAsia="Times New Roman"/>
          <w:color w:val="212121"/>
          <w:szCs w:val="24"/>
        </w:rPr>
        <w:t xml:space="preserve"> οποίος </w:t>
      </w:r>
      <w:r>
        <w:rPr>
          <w:rFonts w:eastAsia="Times New Roman"/>
          <w:color w:val="212121"/>
          <w:szCs w:val="24"/>
        </w:rPr>
        <w:t>-</w:t>
      </w:r>
      <w:r w:rsidRPr="00384E85">
        <w:rPr>
          <w:rFonts w:eastAsia="Times New Roman"/>
          <w:color w:val="212121"/>
          <w:szCs w:val="24"/>
        </w:rPr>
        <w:t xml:space="preserve">δεν μου αρέσει η λέξη </w:t>
      </w:r>
      <w:r>
        <w:rPr>
          <w:rFonts w:eastAsia="Times New Roman"/>
          <w:color w:val="212121"/>
          <w:szCs w:val="24"/>
        </w:rPr>
        <w:t>«</w:t>
      </w:r>
      <w:r w:rsidRPr="00384E85">
        <w:rPr>
          <w:rFonts w:eastAsia="Times New Roman"/>
          <w:color w:val="212121"/>
          <w:szCs w:val="24"/>
        </w:rPr>
        <w:t>τυφλός</w:t>
      </w:r>
      <w:r>
        <w:rPr>
          <w:rFonts w:eastAsia="Times New Roman"/>
          <w:color w:val="212121"/>
          <w:szCs w:val="24"/>
        </w:rPr>
        <w:t xml:space="preserve">»- έχει προβλήματα όρασης, όπως και άλλα άτομα που παρακολουθούν </w:t>
      </w:r>
      <w:r w:rsidRPr="00384E85">
        <w:rPr>
          <w:rFonts w:eastAsia="Times New Roman"/>
          <w:color w:val="212121"/>
          <w:szCs w:val="24"/>
        </w:rPr>
        <w:t>τη Βουλή</w:t>
      </w:r>
      <w:r>
        <w:rPr>
          <w:rFonts w:eastAsia="Times New Roman"/>
          <w:color w:val="212121"/>
          <w:szCs w:val="24"/>
        </w:rPr>
        <w:t xml:space="preserve">, αλλά δεν βλέπουν και μόνο ακούν. Ο </w:t>
      </w:r>
      <w:proofErr w:type="spellStart"/>
      <w:r>
        <w:rPr>
          <w:rFonts w:eastAsia="Times New Roman"/>
          <w:color w:val="212121"/>
          <w:szCs w:val="24"/>
        </w:rPr>
        <w:t>συνέλληνάς</w:t>
      </w:r>
      <w:proofErr w:type="spellEnd"/>
      <w:r>
        <w:rPr>
          <w:rFonts w:eastAsia="Times New Roman"/>
          <w:color w:val="212121"/>
          <w:szCs w:val="24"/>
        </w:rPr>
        <w:t xml:space="preserve"> μας, λοιπόν, παρακαλεί </w:t>
      </w:r>
      <w:r w:rsidRPr="00384E85">
        <w:rPr>
          <w:rFonts w:eastAsia="Times New Roman"/>
          <w:color w:val="212121"/>
          <w:szCs w:val="24"/>
        </w:rPr>
        <w:t>κάθε φορ</w:t>
      </w:r>
      <w:r>
        <w:rPr>
          <w:rFonts w:eastAsia="Times New Roman"/>
          <w:color w:val="212121"/>
          <w:szCs w:val="24"/>
        </w:rPr>
        <w:t xml:space="preserve">ά που θα καλεί στο Βήμα κάποιον ο </w:t>
      </w:r>
      <w:proofErr w:type="spellStart"/>
      <w:r>
        <w:rPr>
          <w:rFonts w:eastAsia="Times New Roman"/>
          <w:color w:val="212121"/>
          <w:szCs w:val="24"/>
        </w:rPr>
        <w:t>Π</w:t>
      </w:r>
      <w:r w:rsidRPr="00384E85">
        <w:rPr>
          <w:rFonts w:eastAsia="Times New Roman"/>
          <w:color w:val="212121"/>
          <w:szCs w:val="24"/>
        </w:rPr>
        <w:t>ροεδρεύων</w:t>
      </w:r>
      <w:proofErr w:type="spellEnd"/>
      <w:r>
        <w:rPr>
          <w:rFonts w:eastAsia="Times New Roman"/>
          <w:color w:val="212121"/>
          <w:szCs w:val="24"/>
        </w:rPr>
        <w:t>,</w:t>
      </w:r>
      <w:r w:rsidRPr="00384E85">
        <w:rPr>
          <w:rFonts w:eastAsia="Times New Roman"/>
          <w:color w:val="212121"/>
          <w:szCs w:val="24"/>
        </w:rPr>
        <w:t xml:space="preserve"> εκτ</w:t>
      </w:r>
      <w:r w:rsidRPr="00384E85">
        <w:rPr>
          <w:rFonts w:eastAsia="Times New Roman"/>
          <w:color w:val="212121"/>
          <w:szCs w:val="24"/>
        </w:rPr>
        <w:t>ός από το όνομά του να λέει και σε ποιο κόμμα ανήκει</w:t>
      </w:r>
      <w:r>
        <w:rPr>
          <w:rFonts w:eastAsia="Times New Roman"/>
          <w:color w:val="212121"/>
          <w:szCs w:val="24"/>
        </w:rPr>
        <w:t>,</w:t>
      </w:r>
      <w:r w:rsidRPr="00384E85">
        <w:rPr>
          <w:rFonts w:eastAsia="Times New Roman"/>
          <w:color w:val="212121"/>
          <w:szCs w:val="24"/>
        </w:rPr>
        <w:t xml:space="preserve"> προκειμένου να μπορούν οι έχον</w:t>
      </w:r>
      <w:r>
        <w:rPr>
          <w:rFonts w:eastAsia="Times New Roman"/>
          <w:color w:val="212121"/>
          <w:szCs w:val="24"/>
        </w:rPr>
        <w:t xml:space="preserve">τες </w:t>
      </w:r>
      <w:r>
        <w:rPr>
          <w:rFonts w:eastAsia="Times New Roman"/>
          <w:color w:val="212121"/>
          <w:szCs w:val="24"/>
        </w:rPr>
        <w:lastRenderedPageBreak/>
        <w:t>πρόβλημα όρα</w:t>
      </w:r>
      <w:r w:rsidRPr="00384E85">
        <w:rPr>
          <w:rFonts w:eastAsia="Times New Roman"/>
          <w:color w:val="212121"/>
          <w:szCs w:val="24"/>
        </w:rPr>
        <w:t>σης να διαμορφώνουν άποψη για τις θέσεις των κομμάτων</w:t>
      </w:r>
      <w:r>
        <w:rPr>
          <w:rFonts w:eastAsia="Times New Roman"/>
          <w:color w:val="212121"/>
          <w:szCs w:val="24"/>
        </w:rPr>
        <w:t xml:space="preserve">. </w:t>
      </w:r>
    </w:p>
    <w:p w14:paraId="6B14EAF8"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384E85">
        <w:rPr>
          <w:rFonts w:eastAsia="Times New Roman"/>
          <w:color w:val="212121"/>
          <w:szCs w:val="24"/>
        </w:rPr>
        <w:t xml:space="preserve">ίναι εξαιρετικά ευγενική </w:t>
      </w:r>
      <w:r>
        <w:rPr>
          <w:rFonts w:eastAsia="Times New Roman"/>
          <w:color w:val="212121"/>
          <w:szCs w:val="24"/>
        </w:rPr>
        <w:t xml:space="preserve">η </w:t>
      </w:r>
      <w:r w:rsidRPr="00384E85">
        <w:rPr>
          <w:rFonts w:eastAsia="Times New Roman"/>
          <w:color w:val="212121"/>
          <w:szCs w:val="24"/>
        </w:rPr>
        <w:t>επιστολή του</w:t>
      </w:r>
      <w:r>
        <w:rPr>
          <w:rFonts w:eastAsia="Times New Roman"/>
          <w:color w:val="212121"/>
          <w:szCs w:val="24"/>
        </w:rPr>
        <w:t>. Εγώ το βρίσκω λ</w:t>
      </w:r>
      <w:r w:rsidRPr="00384E85">
        <w:rPr>
          <w:rFonts w:eastAsia="Times New Roman"/>
          <w:color w:val="212121"/>
          <w:szCs w:val="24"/>
        </w:rPr>
        <w:t xml:space="preserve">ογικό και τουλάχιστον εγώ από σήμερα θα το </w:t>
      </w:r>
      <w:r w:rsidRPr="00384E85">
        <w:rPr>
          <w:rFonts w:eastAsia="Times New Roman"/>
          <w:color w:val="212121"/>
          <w:szCs w:val="24"/>
        </w:rPr>
        <w:t xml:space="preserve">κάνω και θα συστήσω και </w:t>
      </w:r>
      <w:r>
        <w:rPr>
          <w:rFonts w:eastAsia="Times New Roman"/>
          <w:color w:val="212121"/>
          <w:szCs w:val="24"/>
        </w:rPr>
        <w:t>στους…</w:t>
      </w:r>
    </w:p>
    <w:p w14:paraId="6B14EAF9"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ΚΩΝΣΤΑΝΤΙΝΟΣ ΤΖΑΒΑΡΑΣ: </w:t>
      </w:r>
      <w:r>
        <w:rPr>
          <w:rFonts w:eastAsia="Times New Roman"/>
          <w:color w:val="212121"/>
          <w:szCs w:val="24"/>
        </w:rPr>
        <w:t xml:space="preserve">Και σε ποια εκλογική περιφέρεια, για την πληρότητα. </w:t>
      </w:r>
    </w:p>
    <w:p w14:paraId="6B14EAFA"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Για</w:t>
      </w:r>
      <w:r w:rsidRPr="00384E85">
        <w:rPr>
          <w:rFonts w:eastAsia="Times New Roman"/>
          <w:color w:val="212121"/>
          <w:szCs w:val="24"/>
        </w:rPr>
        <w:t xml:space="preserve"> </w:t>
      </w:r>
      <w:r>
        <w:rPr>
          <w:rFonts w:eastAsia="Times New Roman"/>
          <w:color w:val="212121"/>
          <w:szCs w:val="24"/>
        </w:rPr>
        <w:t>την περιφέρεια θα συνεννοηθώ με τον Π</w:t>
      </w:r>
      <w:r w:rsidRPr="00384E85">
        <w:rPr>
          <w:rFonts w:eastAsia="Times New Roman"/>
          <w:color w:val="212121"/>
          <w:szCs w:val="24"/>
        </w:rPr>
        <w:t>ρόεδρο της Βουλής</w:t>
      </w:r>
      <w:r>
        <w:rPr>
          <w:rFonts w:eastAsia="Times New Roman"/>
          <w:color w:val="212121"/>
          <w:szCs w:val="24"/>
        </w:rPr>
        <w:t xml:space="preserve">, </w:t>
      </w:r>
      <w:r w:rsidRPr="00384E85">
        <w:rPr>
          <w:rFonts w:eastAsia="Times New Roman"/>
          <w:color w:val="212121"/>
          <w:szCs w:val="24"/>
        </w:rPr>
        <w:t xml:space="preserve">αλλά </w:t>
      </w:r>
      <w:r>
        <w:rPr>
          <w:rFonts w:eastAsia="Times New Roman"/>
          <w:color w:val="212121"/>
          <w:szCs w:val="24"/>
        </w:rPr>
        <w:t>όσον αφορά</w:t>
      </w:r>
      <w:r w:rsidRPr="00384E85">
        <w:rPr>
          <w:rFonts w:eastAsia="Times New Roman"/>
          <w:color w:val="212121"/>
          <w:szCs w:val="24"/>
        </w:rPr>
        <w:t xml:space="preserve"> το κόμμα</w:t>
      </w:r>
      <w:r>
        <w:rPr>
          <w:rFonts w:eastAsia="Times New Roman"/>
          <w:color w:val="212121"/>
          <w:szCs w:val="24"/>
        </w:rPr>
        <w:t>,</w:t>
      </w:r>
      <w:r w:rsidRPr="00384E85">
        <w:rPr>
          <w:rFonts w:eastAsia="Times New Roman"/>
          <w:color w:val="212121"/>
          <w:szCs w:val="24"/>
        </w:rPr>
        <w:t xml:space="preserve"> νομίζω </w:t>
      </w:r>
      <w:r>
        <w:rPr>
          <w:rFonts w:eastAsia="Times New Roman"/>
          <w:color w:val="212121"/>
          <w:szCs w:val="24"/>
        </w:rPr>
        <w:t xml:space="preserve">ότι </w:t>
      </w:r>
      <w:r w:rsidRPr="00384E85">
        <w:rPr>
          <w:rFonts w:eastAsia="Times New Roman"/>
          <w:color w:val="212121"/>
          <w:szCs w:val="24"/>
        </w:rPr>
        <w:t>μπορεί να γίνει από</w:t>
      </w:r>
      <w:r w:rsidRPr="00384E85">
        <w:rPr>
          <w:rFonts w:eastAsia="Times New Roman"/>
          <w:color w:val="212121"/>
          <w:szCs w:val="24"/>
        </w:rPr>
        <w:t xml:space="preserve"> σήμερα</w:t>
      </w:r>
      <w:r>
        <w:rPr>
          <w:rFonts w:eastAsia="Times New Roman"/>
          <w:color w:val="212121"/>
          <w:szCs w:val="24"/>
        </w:rPr>
        <w:t>.</w:t>
      </w:r>
    </w:p>
    <w:p w14:paraId="6B14EAFB"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Ορίστε, κύ</w:t>
      </w:r>
      <w:r w:rsidRPr="00384E85">
        <w:rPr>
          <w:rFonts w:eastAsia="Times New Roman"/>
          <w:color w:val="212121"/>
          <w:szCs w:val="24"/>
        </w:rPr>
        <w:t xml:space="preserve">ριε </w:t>
      </w:r>
      <w:r>
        <w:rPr>
          <w:rFonts w:eastAsia="Times New Roman"/>
          <w:color w:val="212121"/>
          <w:szCs w:val="24"/>
        </w:rPr>
        <w:t xml:space="preserve">Στρατή, έχετε </w:t>
      </w:r>
      <w:r>
        <w:rPr>
          <w:rFonts w:eastAsia="Times New Roman"/>
          <w:color w:val="212121"/>
          <w:szCs w:val="24"/>
        </w:rPr>
        <w:t xml:space="preserve">τον λόγο </w:t>
      </w:r>
      <w:r>
        <w:rPr>
          <w:rFonts w:eastAsia="Times New Roman"/>
          <w:color w:val="212121"/>
          <w:szCs w:val="24"/>
        </w:rPr>
        <w:t xml:space="preserve">για τρία λεπτά. </w:t>
      </w:r>
    </w:p>
    <w:p w14:paraId="6B14EAFC"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sidRPr="00EF3096">
        <w:rPr>
          <w:rFonts w:eastAsia="Times New Roman" w:cs="Times New Roman"/>
          <w:b/>
          <w:szCs w:val="24"/>
        </w:rPr>
        <w:t>ΚΩΝΣΤΑΝΤΙΝΟΣ ΣΤΡΑΤΗΣ (Υφυπουργός Πολιτισμού και Αθλητισμού):</w:t>
      </w:r>
      <w:r>
        <w:rPr>
          <w:rFonts w:eastAsia="Times New Roman" w:cs="Times New Roman"/>
          <w:szCs w:val="24"/>
        </w:rPr>
        <w:t xml:space="preserve"> </w:t>
      </w:r>
      <w:r w:rsidRPr="00384E85">
        <w:rPr>
          <w:rFonts w:eastAsia="Times New Roman"/>
          <w:color w:val="212121"/>
          <w:szCs w:val="24"/>
        </w:rPr>
        <w:t>Ευχαριστώ</w:t>
      </w:r>
      <w:r>
        <w:rPr>
          <w:rFonts w:eastAsia="Times New Roman"/>
          <w:color w:val="212121"/>
          <w:szCs w:val="24"/>
        </w:rPr>
        <w:t>, κύριε Π</w:t>
      </w:r>
      <w:r w:rsidRPr="00384E85">
        <w:rPr>
          <w:rFonts w:eastAsia="Times New Roman"/>
          <w:color w:val="212121"/>
          <w:szCs w:val="24"/>
        </w:rPr>
        <w:t>ρόεδρε</w:t>
      </w:r>
      <w:r>
        <w:rPr>
          <w:rFonts w:eastAsia="Times New Roman"/>
          <w:color w:val="212121"/>
          <w:szCs w:val="24"/>
        </w:rPr>
        <w:t>.</w:t>
      </w:r>
    </w:p>
    <w:p w14:paraId="6B14EAFD"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Η</w:t>
      </w:r>
      <w:r w:rsidRPr="00384E85">
        <w:rPr>
          <w:rFonts w:eastAsia="Times New Roman"/>
          <w:color w:val="212121"/>
          <w:szCs w:val="24"/>
        </w:rPr>
        <w:t xml:space="preserve"> τροπολογία</w:t>
      </w:r>
      <w:r>
        <w:rPr>
          <w:rFonts w:eastAsia="Times New Roman"/>
          <w:color w:val="212121"/>
          <w:szCs w:val="24"/>
        </w:rPr>
        <w:t>,</w:t>
      </w:r>
      <w:r w:rsidRPr="00384E85">
        <w:rPr>
          <w:rFonts w:eastAsia="Times New Roman"/>
          <w:color w:val="212121"/>
          <w:szCs w:val="24"/>
        </w:rPr>
        <w:t xml:space="preserve"> </w:t>
      </w:r>
      <w:r>
        <w:rPr>
          <w:rFonts w:eastAsia="Times New Roman"/>
          <w:color w:val="212121"/>
          <w:szCs w:val="24"/>
        </w:rPr>
        <w:t xml:space="preserve">που </w:t>
      </w:r>
      <w:r w:rsidRPr="00384E85">
        <w:rPr>
          <w:rFonts w:eastAsia="Times New Roman"/>
          <w:color w:val="212121"/>
          <w:szCs w:val="24"/>
        </w:rPr>
        <w:t xml:space="preserve">παρουσιάζει σήμερα το Υπουργείο </w:t>
      </w:r>
      <w:r>
        <w:rPr>
          <w:rFonts w:eastAsia="Times New Roman"/>
          <w:color w:val="212121"/>
          <w:szCs w:val="24"/>
        </w:rPr>
        <w:t>Πολιτισμού, έχει να κάνει με το Ταμείο Αρχαιολογικών Πόρ</w:t>
      </w:r>
      <w:r>
        <w:rPr>
          <w:rFonts w:eastAsia="Times New Roman"/>
          <w:color w:val="212121"/>
          <w:szCs w:val="24"/>
        </w:rPr>
        <w:t>ων και Α</w:t>
      </w:r>
      <w:r w:rsidRPr="00384E85">
        <w:rPr>
          <w:rFonts w:eastAsia="Times New Roman"/>
          <w:color w:val="212121"/>
          <w:szCs w:val="24"/>
        </w:rPr>
        <w:t>παλλοτριώσεων</w:t>
      </w:r>
      <w:r>
        <w:rPr>
          <w:rFonts w:eastAsia="Times New Roman"/>
          <w:color w:val="212121"/>
          <w:szCs w:val="24"/>
        </w:rPr>
        <w:t>. Τ</w:t>
      </w:r>
      <w:r w:rsidRPr="00384E85">
        <w:rPr>
          <w:rFonts w:eastAsia="Times New Roman"/>
          <w:color w:val="212121"/>
          <w:szCs w:val="24"/>
        </w:rPr>
        <w:t xml:space="preserve">α ζητήματα του </w:t>
      </w:r>
      <w:r>
        <w:rPr>
          <w:rFonts w:eastAsia="Times New Roman"/>
          <w:color w:val="212121"/>
          <w:szCs w:val="24"/>
        </w:rPr>
        <w:t xml:space="preserve">συγκεκριμένου </w:t>
      </w:r>
      <w:r>
        <w:rPr>
          <w:rFonts w:eastAsia="Times New Roman"/>
          <w:color w:val="212121"/>
          <w:szCs w:val="24"/>
        </w:rPr>
        <w:t xml:space="preserve">ταμείου </w:t>
      </w:r>
      <w:r>
        <w:rPr>
          <w:rFonts w:eastAsia="Times New Roman"/>
          <w:color w:val="212121"/>
          <w:szCs w:val="24"/>
        </w:rPr>
        <w:t>έχουν συζητηθεί εκτενώς στη Β</w:t>
      </w:r>
      <w:r w:rsidRPr="00384E85">
        <w:rPr>
          <w:rFonts w:eastAsia="Times New Roman"/>
          <w:color w:val="212121"/>
          <w:szCs w:val="24"/>
        </w:rPr>
        <w:t>ουλή</w:t>
      </w:r>
      <w:r>
        <w:rPr>
          <w:rFonts w:eastAsia="Times New Roman"/>
          <w:color w:val="212121"/>
          <w:szCs w:val="24"/>
        </w:rPr>
        <w:t>,</w:t>
      </w:r>
      <w:r w:rsidRPr="00384E85">
        <w:rPr>
          <w:rFonts w:eastAsia="Times New Roman"/>
          <w:color w:val="212121"/>
          <w:szCs w:val="24"/>
        </w:rPr>
        <w:t xml:space="preserve"> </w:t>
      </w:r>
      <w:r>
        <w:rPr>
          <w:rFonts w:eastAsia="Times New Roman"/>
          <w:color w:val="212121"/>
          <w:szCs w:val="24"/>
        </w:rPr>
        <w:t>στ</w:t>
      </w:r>
      <w:r w:rsidRPr="00384E85">
        <w:rPr>
          <w:rFonts w:eastAsia="Times New Roman"/>
          <w:color w:val="212121"/>
          <w:szCs w:val="24"/>
        </w:rPr>
        <w:t xml:space="preserve">η συζήτηση </w:t>
      </w:r>
      <w:r>
        <w:rPr>
          <w:rFonts w:eastAsia="Times New Roman"/>
          <w:color w:val="212121"/>
          <w:szCs w:val="24"/>
        </w:rPr>
        <w:t xml:space="preserve">για τον προϋπολογισμό, </w:t>
      </w:r>
      <w:r w:rsidRPr="00384E85">
        <w:rPr>
          <w:rFonts w:eastAsia="Times New Roman"/>
          <w:color w:val="212121"/>
          <w:szCs w:val="24"/>
        </w:rPr>
        <w:t xml:space="preserve">αλλά και σε επίκαιρη ερώτηση λίγο πριν </w:t>
      </w:r>
      <w:r>
        <w:rPr>
          <w:rFonts w:eastAsia="Times New Roman"/>
          <w:color w:val="212121"/>
          <w:szCs w:val="24"/>
        </w:rPr>
        <w:t xml:space="preserve">από </w:t>
      </w:r>
      <w:r w:rsidRPr="00384E85">
        <w:rPr>
          <w:rFonts w:eastAsia="Times New Roman"/>
          <w:color w:val="212121"/>
          <w:szCs w:val="24"/>
        </w:rPr>
        <w:t xml:space="preserve">τις </w:t>
      </w:r>
      <w:r w:rsidRPr="00384E85">
        <w:rPr>
          <w:rFonts w:eastAsia="Times New Roman"/>
          <w:color w:val="212121"/>
          <w:szCs w:val="24"/>
        </w:rPr>
        <w:lastRenderedPageBreak/>
        <w:t>διακοπές των Χρ</w:t>
      </w:r>
      <w:r>
        <w:rPr>
          <w:rFonts w:eastAsia="Times New Roman"/>
          <w:color w:val="212121"/>
          <w:szCs w:val="24"/>
        </w:rPr>
        <w:t>ιστουγέννων. Είναι ένα</w:t>
      </w:r>
      <w:r w:rsidRPr="00384E85">
        <w:rPr>
          <w:rFonts w:eastAsia="Times New Roman"/>
          <w:color w:val="212121"/>
          <w:szCs w:val="24"/>
        </w:rPr>
        <w:t xml:space="preserve"> </w:t>
      </w:r>
      <w:r>
        <w:rPr>
          <w:rFonts w:eastAsia="Times New Roman"/>
          <w:color w:val="212121"/>
          <w:szCs w:val="24"/>
        </w:rPr>
        <w:t>ν</w:t>
      </w:r>
      <w:r w:rsidRPr="00384E85">
        <w:rPr>
          <w:rFonts w:eastAsia="Times New Roman"/>
          <w:color w:val="212121"/>
          <w:szCs w:val="24"/>
        </w:rPr>
        <w:t xml:space="preserve">ομικό </w:t>
      </w:r>
      <w:r>
        <w:rPr>
          <w:rFonts w:eastAsia="Times New Roman"/>
          <w:color w:val="212121"/>
          <w:szCs w:val="24"/>
        </w:rPr>
        <w:t>π</w:t>
      </w:r>
      <w:r w:rsidRPr="00384E85">
        <w:rPr>
          <w:rFonts w:eastAsia="Times New Roman"/>
          <w:color w:val="212121"/>
          <w:szCs w:val="24"/>
        </w:rPr>
        <w:t xml:space="preserve">ρόσωπο </w:t>
      </w:r>
      <w:r>
        <w:rPr>
          <w:rFonts w:eastAsia="Times New Roman"/>
          <w:color w:val="212121"/>
          <w:szCs w:val="24"/>
        </w:rPr>
        <w:t>δ</w:t>
      </w:r>
      <w:r w:rsidRPr="00384E85">
        <w:rPr>
          <w:rFonts w:eastAsia="Times New Roman"/>
          <w:color w:val="212121"/>
          <w:szCs w:val="24"/>
        </w:rPr>
        <w:t xml:space="preserve">ημοσίου </w:t>
      </w:r>
      <w:r>
        <w:rPr>
          <w:rFonts w:eastAsia="Times New Roman"/>
          <w:color w:val="212121"/>
          <w:szCs w:val="24"/>
        </w:rPr>
        <w:t>δ</w:t>
      </w:r>
      <w:r w:rsidRPr="00384E85">
        <w:rPr>
          <w:rFonts w:eastAsia="Times New Roman"/>
          <w:color w:val="212121"/>
          <w:szCs w:val="24"/>
        </w:rPr>
        <w:t>ικαίου</w:t>
      </w:r>
      <w:r>
        <w:rPr>
          <w:rFonts w:eastAsia="Times New Roman"/>
          <w:color w:val="212121"/>
          <w:szCs w:val="24"/>
        </w:rPr>
        <w:t xml:space="preserve">, </w:t>
      </w:r>
      <w:r w:rsidRPr="00384E85">
        <w:rPr>
          <w:rFonts w:eastAsia="Times New Roman"/>
          <w:color w:val="212121"/>
          <w:szCs w:val="24"/>
        </w:rPr>
        <w:t>το οπο</w:t>
      </w:r>
      <w:r w:rsidRPr="00384E85">
        <w:rPr>
          <w:rFonts w:eastAsia="Times New Roman"/>
          <w:color w:val="212121"/>
          <w:szCs w:val="24"/>
        </w:rPr>
        <w:t>ίο είνα</w:t>
      </w:r>
      <w:r>
        <w:rPr>
          <w:rFonts w:eastAsia="Times New Roman"/>
          <w:color w:val="212121"/>
          <w:szCs w:val="24"/>
        </w:rPr>
        <w:t>ι γνωστό ότι εισπράττει τα έσοδα από</w:t>
      </w:r>
      <w:r w:rsidRPr="00384E85">
        <w:rPr>
          <w:rFonts w:eastAsia="Times New Roman"/>
          <w:color w:val="212121"/>
          <w:szCs w:val="24"/>
        </w:rPr>
        <w:t xml:space="preserve"> τους </w:t>
      </w:r>
      <w:r>
        <w:rPr>
          <w:rFonts w:eastAsia="Times New Roman"/>
          <w:color w:val="212121"/>
          <w:szCs w:val="24"/>
        </w:rPr>
        <w:t>αρχαιολογι</w:t>
      </w:r>
      <w:r w:rsidRPr="00384E85">
        <w:rPr>
          <w:rFonts w:eastAsia="Times New Roman"/>
          <w:color w:val="212121"/>
          <w:szCs w:val="24"/>
        </w:rPr>
        <w:t xml:space="preserve">κούς </w:t>
      </w:r>
      <w:r>
        <w:rPr>
          <w:rFonts w:eastAsia="Times New Roman"/>
          <w:color w:val="212121"/>
          <w:szCs w:val="24"/>
        </w:rPr>
        <w:t xml:space="preserve">χώρους, </w:t>
      </w:r>
      <w:r w:rsidRPr="00384E85">
        <w:rPr>
          <w:rFonts w:eastAsia="Times New Roman"/>
          <w:color w:val="212121"/>
          <w:szCs w:val="24"/>
        </w:rPr>
        <w:t>τα μνημεία και τα μουσεία της χώρας</w:t>
      </w:r>
      <w:r>
        <w:rPr>
          <w:rFonts w:eastAsia="Times New Roman"/>
          <w:color w:val="212121"/>
          <w:szCs w:val="24"/>
        </w:rPr>
        <w:t xml:space="preserve">. </w:t>
      </w:r>
    </w:p>
    <w:p w14:paraId="6B14EAFE"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Ταυτόχρονα, βέβαια, η Κυβέρνηση έχει αποδείξει ότι αποτελεί και </w:t>
      </w:r>
      <w:r w:rsidRPr="00384E85">
        <w:rPr>
          <w:rFonts w:eastAsia="Times New Roman"/>
          <w:color w:val="212121"/>
          <w:szCs w:val="24"/>
        </w:rPr>
        <w:t>ένα</w:t>
      </w:r>
      <w:r>
        <w:rPr>
          <w:rFonts w:eastAsia="Times New Roman"/>
          <w:color w:val="212121"/>
          <w:szCs w:val="24"/>
        </w:rPr>
        <w:t>ν</w:t>
      </w:r>
      <w:r w:rsidRPr="00384E85">
        <w:rPr>
          <w:rFonts w:eastAsia="Times New Roman"/>
          <w:color w:val="212121"/>
          <w:szCs w:val="24"/>
        </w:rPr>
        <w:t xml:space="preserve"> σημαντικό αναπτυξιακό φορέα για τον πολιτισμό</w:t>
      </w:r>
      <w:r>
        <w:rPr>
          <w:rFonts w:eastAsia="Times New Roman"/>
          <w:color w:val="212121"/>
          <w:szCs w:val="24"/>
        </w:rPr>
        <w:t>. Η εγκατάσταση του ηλεκτρονικού</w:t>
      </w:r>
      <w:r>
        <w:rPr>
          <w:rFonts w:eastAsia="Times New Roman"/>
          <w:color w:val="212121"/>
          <w:szCs w:val="24"/>
        </w:rPr>
        <w:t xml:space="preserve"> εισιτηρίου σ</w:t>
      </w:r>
      <w:r w:rsidRPr="00384E85">
        <w:rPr>
          <w:rFonts w:eastAsia="Times New Roman"/>
          <w:color w:val="212121"/>
          <w:szCs w:val="24"/>
        </w:rPr>
        <w:t xml:space="preserve">τους μεγάλους </w:t>
      </w:r>
      <w:r>
        <w:rPr>
          <w:rFonts w:eastAsia="Times New Roman"/>
          <w:color w:val="212121"/>
          <w:szCs w:val="24"/>
        </w:rPr>
        <w:t>αρχαιολογικούς χώρους</w:t>
      </w:r>
      <w:r w:rsidRPr="00384E85">
        <w:rPr>
          <w:rFonts w:eastAsia="Times New Roman"/>
          <w:color w:val="212121"/>
          <w:szCs w:val="24"/>
        </w:rPr>
        <w:t xml:space="preserve"> τ</w:t>
      </w:r>
      <w:r>
        <w:rPr>
          <w:rFonts w:eastAsia="Times New Roman"/>
          <w:color w:val="212121"/>
          <w:szCs w:val="24"/>
        </w:rPr>
        <w:t>ο προηγούμενο καλοκαίρι, απέδειξε</w:t>
      </w:r>
      <w:r w:rsidRPr="00384E85">
        <w:rPr>
          <w:rFonts w:eastAsia="Times New Roman"/>
          <w:color w:val="212121"/>
          <w:szCs w:val="24"/>
        </w:rPr>
        <w:t xml:space="preserve"> τις δυνατότητες που υπάρχουν και </w:t>
      </w:r>
      <w:r>
        <w:rPr>
          <w:rFonts w:eastAsia="Times New Roman"/>
          <w:color w:val="212121"/>
          <w:szCs w:val="24"/>
        </w:rPr>
        <w:t xml:space="preserve">που </w:t>
      </w:r>
      <w:r w:rsidRPr="00384E85">
        <w:rPr>
          <w:rFonts w:eastAsia="Times New Roman"/>
          <w:color w:val="212121"/>
          <w:szCs w:val="24"/>
        </w:rPr>
        <w:t xml:space="preserve">έχουμε </w:t>
      </w:r>
      <w:r>
        <w:rPr>
          <w:rFonts w:eastAsia="Times New Roman"/>
          <w:color w:val="212121"/>
          <w:szCs w:val="24"/>
        </w:rPr>
        <w:t xml:space="preserve">ήδη </w:t>
      </w:r>
      <w:r w:rsidRPr="00384E85">
        <w:rPr>
          <w:rFonts w:eastAsia="Times New Roman"/>
          <w:color w:val="212121"/>
          <w:szCs w:val="24"/>
        </w:rPr>
        <w:t xml:space="preserve">αρχίσει να </w:t>
      </w:r>
      <w:r>
        <w:rPr>
          <w:rFonts w:eastAsia="Times New Roman"/>
          <w:color w:val="212121"/>
          <w:szCs w:val="24"/>
        </w:rPr>
        <w:t xml:space="preserve">τις αναπτύσσουμε. </w:t>
      </w:r>
    </w:p>
    <w:p w14:paraId="6B14EAFF"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Παράλληλα,</w:t>
      </w:r>
      <w:r w:rsidRPr="00384E85">
        <w:rPr>
          <w:rFonts w:eastAsia="Times New Roman"/>
          <w:color w:val="212121"/>
          <w:szCs w:val="24"/>
        </w:rPr>
        <w:t xml:space="preserve"> αποτελεί και ένα</w:t>
      </w:r>
      <w:r>
        <w:rPr>
          <w:rFonts w:eastAsia="Times New Roman"/>
          <w:color w:val="212121"/>
          <w:szCs w:val="24"/>
        </w:rPr>
        <w:t xml:space="preserve">ν πολιτιστικό </w:t>
      </w:r>
      <w:r>
        <w:rPr>
          <w:rFonts w:eastAsia="Times New Roman"/>
          <w:color w:val="212121"/>
          <w:szCs w:val="24"/>
        </w:rPr>
        <w:t>ο</w:t>
      </w:r>
      <w:r w:rsidRPr="00384E85">
        <w:rPr>
          <w:rFonts w:eastAsia="Times New Roman"/>
          <w:color w:val="212121"/>
          <w:szCs w:val="24"/>
        </w:rPr>
        <w:t>ργανισμό</w:t>
      </w:r>
      <w:r>
        <w:rPr>
          <w:rFonts w:eastAsia="Times New Roman"/>
          <w:color w:val="212121"/>
          <w:szCs w:val="24"/>
        </w:rPr>
        <w:t>. Ν</w:t>
      </w:r>
      <w:r w:rsidRPr="00384E85">
        <w:rPr>
          <w:rFonts w:eastAsia="Times New Roman"/>
          <w:color w:val="212121"/>
          <w:szCs w:val="24"/>
        </w:rPr>
        <w:t xml:space="preserve">α θυμίσω </w:t>
      </w:r>
      <w:r>
        <w:rPr>
          <w:rFonts w:eastAsia="Times New Roman"/>
          <w:color w:val="212121"/>
          <w:szCs w:val="24"/>
        </w:rPr>
        <w:t>ότι το Ταμείο Αρχαιολογικών Πόρω</w:t>
      </w:r>
      <w:r>
        <w:rPr>
          <w:rFonts w:eastAsia="Times New Roman"/>
          <w:color w:val="212121"/>
          <w:szCs w:val="24"/>
        </w:rPr>
        <w:t>ν έχει</w:t>
      </w:r>
      <w:r w:rsidRPr="00384E85">
        <w:rPr>
          <w:rFonts w:eastAsia="Times New Roman"/>
          <w:color w:val="212121"/>
          <w:szCs w:val="24"/>
        </w:rPr>
        <w:t xml:space="preserve"> το αποκλειστικό δικαίωμα παραγωγής πιστών αντιγράφων αρχαιοτήτων</w:t>
      </w:r>
      <w:r>
        <w:rPr>
          <w:rFonts w:eastAsia="Times New Roman"/>
          <w:color w:val="212121"/>
          <w:szCs w:val="24"/>
        </w:rPr>
        <w:t>,</w:t>
      </w:r>
      <w:r w:rsidRPr="00384E85">
        <w:rPr>
          <w:rFonts w:eastAsia="Times New Roman"/>
          <w:color w:val="212121"/>
          <w:szCs w:val="24"/>
        </w:rPr>
        <w:t xml:space="preserve"> δηλαδή είναι ένας δημόσιος</w:t>
      </w:r>
      <w:r>
        <w:rPr>
          <w:rFonts w:eastAsia="Times New Roman"/>
          <w:color w:val="212121"/>
          <w:szCs w:val="24"/>
        </w:rPr>
        <w:t xml:space="preserve"> </w:t>
      </w:r>
      <w:r>
        <w:rPr>
          <w:rFonts w:eastAsia="Times New Roman"/>
          <w:color w:val="212121"/>
          <w:szCs w:val="24"/>
        </w:rPr>
        <w:t xml:space="preserve">οργανισμός </w:t>
      </w:r>
      <w:r>
        <w:rPr>
          <w:rFonts w:eastAsia="Times New Roman"/>
          <w:color w:val="212121"/>
          <w:szCs w:val="24"/>
        </w:rPr>
        <w:t xml:space="preserve">που παράγει </w:t>
      </w:r>
      <w:r w:rsidRPr="00384E85">
        <w:rPr>
          <w:rFonts w:eastAsia="Times New Roman"/>
          <w:color w:val="212121"/>
          <w:szCs w:val="24"/>
        </w:rPr>
        <w:t xml:space="preserve">τα πιστά αντίγραφα </w:t>
      </w:r>
      <w:r>
        <w:rPr>
          <w:rFonts w:eastAsia="Times New Roman"/>
          <w:color w:val="212121"/>
          <w:szCs w:val="24"/>
        </w:rPr>
        <w:t>που έχουμε</w:t>
      </w:r>
      <w:r w:rsidRPr="00384E85">
        <w:rPr>
          <w:rFonts w:eastAsia="Times New Roman"/>
          <w:color w:val="212121"/>
          <w:szCs w:val="24"/>
        </w:rPr>
        <w:t xml:space="preserve"> στα μουσεία όλης της χώρας</w:t>
      </w:r>
      <w:r>
        <w:rPr>
          <w:rFonts w:eastAsia="Times New Roman"/>
          <w:color w:val="212121"/>
          <w:szCs w:val="24"/>
        </w:rPr>
        <w:t xml:space="preserve">. Επίσης, </w:t>
      </w:r>
      <w:r w:rsidRPr="00384E85">
        <w:rPr>
          <w:rFonts w:eastAsia="Times New Roman"/>
          <w:color w:val="212121"/>
          <w:szCs w:val="24"/>
        </w:rPr>
        <w:t>είναι υπεύθυνος για την ανάπτυξη εμπνευσμένων από την αρχαιότητα εφ</w:t>
      </w:r>
      <w:r w:rsidRPr="00384E85">
        <w:rPr>
          <w:rFonts w:eastAsia="Times New Roman"/>
          <w:color w:val="212121"/>
          <w:szCs w:val="24"/>
        </w:rPr>
        <w:t>αρμογών</w:t>
      </w:r>
      <w:r>
        <w:rPr>
          <w:rFonts w:eastAsia="Times New Roman"/>
          <w:color w:val="212121"/>
          <w:szCs w:val="24"/>
        </w:rPr>
        <w:t>,</w:t>
      </w:r>
      <w:r w:rsidRPr="00384E85">
        <w:rPr>
          <w:rFonts w:eastAsia="Times New Roman"/>
          <w:color w:val="212121"/>
          <w:szCs w:val="24"/>
        </w:rPr>
        <w:t xml:space="preserve"> δηλαδή χρηστικών αντικειμένων</w:t>
      </w:r>
      <w:r>
        <w:rPr>
          <w:rFonts w:eastAsia="Times New Roman"/>
          <w:color w:val="212121"/>
          <w:szCs w:val="24"/>
        </w:rPr>
        <w:t xml:space="preserve">, </w:t>
      </w:r>
      <w:r w:rsidRPr="00384E85">
        <w:rPr>
          <w:rFonts w:eastAsia="Times New Roman"/>
          <w:color w:val="212121"/>
          <w:szCs w:val="24"/>
        </w:rPr>
        <w:t xml:space="preserve">κοσμημάτων και άλλων </w:t>
      </w:r>
      <w:r>
        <w:rPr>
          <w:rFonts w:eastAsia="Times New Roman"/>
          <w:color w:val="212121"/>
          <w:szCs w:val="24"/>
        </w:rPr>
        <w:t xml:space="preserve">αντικειμένων </w:t>
      </w:r>
      <w:r>
        <w:rPr>
          <w:rFonts w:eastAsia="Times New Roman"/>
          <w:color w:val="212121"/>
          <w:szCs w:val="24"/>
        </w:rPr>
        <w:t>εμπνευσμένων από</w:t>
      </w:r>
      <w:r w:rsidRPr="00384E85">
        <w:rPr>
          <w:rFonts w:eastAsia="Times New Roman"/>
          <w:color w:val="212121"/>
          <w:szCs w:val="24"/>
        </w:rPr>
        <w:t xml:space="preserve"> την αρχαιότητα</w:t>
      </w:r>
      <w:r>
        <w:rPr>
          <w:rFonts w:eastAsia="Times New Roman"/>
          <w:color w:val="212121"/>
          <w:szCs w:val="24"/>
        </w:rPr>
        <w:t xml:space="preserve">. Κινεί, δηλαδή, </w:t>
      </w:r>
      <w:r w:rsidRPr="00384E85">
        <w:rPr>
          <w:rFonts w:eastAsia="Times New Roman"/>
          <w:color w:val="212121"/>
          <w:szCs w:val="24"/>
        </w:rPr>
        <w:t>ένα ολόκληρο κομμάτι της οικονομίας</w:t>
      </w:r>
      <w:r>
        <w:rPr>
          <w:rFonts w:eastAsia="Times New Roman"/>
          <w:color w:val="212121"/>
          <w:szCs w:val="24"/>
        </w:rPr>
        <w:t xml:space="preserve"> -</w:t>
      </w:r>
      <w:r w:rsidRPr="00384E85">
        <w:rPr>
          <w:rFonts w:eastAsia="Times New Roman"/>
          <w:color w:val="212121"/>
          <w:szCs w:val="24"/>
        </w:rPr>
        <w:t xml:space="preserve">της </w:t>
      </w:r>
      <w:r w:rsidRPr="00384E85">
        <w:rPr>
          <w:rFonts w:eastAsia="Times New Roman"/>
          <w:color w:val="212121"/>
          <w:szCs w:val="24"/>
        </w:rPr>
        <w:lastRenderedPageBreak/>
        <w:t>δημιουργικής οικονομίας</w:t>
      </w:r>
      <w:r>
        <w:rPr>
          <w:rFonts w:eastAsia="Times New Roman"/>
          <w:color w:val="212121"/>
          <w:szCs w:val="24"/>
        </w:rPr>
        <w:t>-</w:t>
      </w:r>
      <w:r w:rsidRPr="00384E85">
        <w:rPr>
          <w:rFonts w:eastAsia="Times New Roman"/>
          <w:color w:val="212121"/>
          <w:szCs w:val="24"/>
        </w:rPr>
        <w:t xml:space="preserve"> γύρω από τον πολιτισμό</w:t>
      </w:r>
      <w:r>
        <w:rPr>
          <w:rFonts w:eastAsia="Times New Roman"/>
          <w:color w:val="212121"/>
          <w:szCs w:val="24"/>
        </w:rPr>
        <w:t>. Είναι αυτό που συνηθίζω να</w:t>
      </w:r>
      <w:r w:rsidRPr="00384E85">
        <w:rPr>
          <w:rFonts w:eastAsia="Times New Roman"/>
          <w:color w:val="212121"/>
          <w:szCs w:val="24"/>
        </w:rPr>
        <w:t xml:space="preserve"> ονομάζω </w:t>
      </w:r>
      <w:r>
        <w:rPr>
          <w:rFonts w:eastAsia="Times New Roman"/>
          <w:color w:val="212121"/>
          <w:szCs w:val="24"/>
        </w:rPr>
        <w:t>«</w:t>
      </w:r>
      <w:r w:rsidRPr="00384E85">
        <w:rPr>
          <w:rFonts w:eastAsia="Times New Roman"/>
          <w:color w:val="212121"/>
          <w:szCs w:val="24"/>
        </w:rPr>
        <w:t>πολιτι</w:t>
      </w:r>
      <w:r>
        <w:rPr>
          <w:rFonts w:eastAsia="Times New Roman"/>
          <w:color w:val="212121"/>
          <w:szCs w:val="24"/>
        </w:rPr>
        <w:t>στ</w:t>
      </w:r>
      <w:r>
        <w:rPr>
          <w:rFonts w:eastAsia="Times New Roman"/>
          <w:color w:val="212121"/>
          <w:szCs w:val="24"/>
        </w:rPr>
        <w:t>ι</w:t>
      </w:r>
      <w:r w:rsidRPr="00384E85">
        <w:rPr>
          <w:rFonts w:eastAsia="Times New Roman"/>
          <w:color w:val="212121"/>
          <w:szCs w:val="24"/>
        </w:rPr>
        <w:t>κή οικονομία</w:t>
      </w:r>
      <w:r>
        <w:rPr>
          <w:rFonts w:eastAsia="Times New Roman"/>
          <w:color w:val="212121"/>
          <w:szCs w:val="24"/>
        </w:rPr>
        <w:t xml:space="preserve">». </w:t>
      </w:r>
    </w:p>
    <w:p w14:paraId="6B14EB00"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O</w:t>
      </w:r>
      <w:r w:rsidRPr="00384E85">
        <w:rPr>
          <w:rFonts w:eastAsia="Times New Roman"/>
          <w:color w:val="212121"/>
          <w:szCs w:val="24"/>
        </w:rPr>
        <w:t xml:space="preserve"> συγκεκριμένος φορέας είναι </w:t>
      </w:r>
      <w:r>
        <w:rPr>
          <w:rFonts w:eastAsia="Times New Roman"/>
          <w:color w:val="212121"/>
          <w:szCs w:val="24"/>
        </w:rPr>
        <w:t>υπεύθυνος</w:t>
      </w:r>
      <w:r w:rsidRPr="00384E85">
        <w:rPr>
          <w:rFonts w:eastAsia="Times New Roman"/>
          <w:color w:val="212121"/>
          <w:szCs w:val="24"/>
        </w:rPr>
        <w:t xml:space="preserve"> </w:t>
      </w:r>
      <w:r>
        <w:rPr>
          <w:rFonts w:eastAsia="Times New Roman"/>
          <w:color w:val="212121"/>
          <w:szCs w:val="24"/>
        </w:rPr>
        <w:t xml:space="preserve">και </w:t>
      </w:r>
      <w:r w:rsidRPr="00384E85">
        <w:rPr>
          <w:rFonts w:eastAsia="Times New Roman"/>
          <w:color w:val="212121"/>
          <w:szCs w:val="24"/>
        </w:rPr>
        <w:t>για τη</w:t>
      </w:r>
      <w:r>
        <w:rPr>
          <w:rFonts w:eastAsia="Times New Roman"/>
          <w:color w:val="212121"/>
          <w:szCs w:val="24"/>
        </w:rPr>
        <w:t xml:space="preserve"> λειτουργία των πωλητηρίων των αρχαιολογικών χώρων, των μ</w:t>
      </w:r>
      <w:r w:rsidRPr="00384E85">
        <w:rPr>
          <w:rFonts w:eastAsia="Times New Roman"/>
          <w:color w:val="212121"/>
          <w:szCs w:val="24"/>
        </w:rPr>
        <w:t>ουσείων και των μνημείων</w:t>
      </w:r>
      <w:r>
        <w:rPr>
          <w:rFonts w:eastAsia="Times New Roman"/>
          <w:color w:val="212121"/>
          <w:szCs w:val="24"/>
        </w:rPr>
        <w:t xml:space="preserve">. </w:t>
      </w:r>
    </w:p>
    <w:p w14:paraId="6B14EB01"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384E85">
        <w:rPr>
          <w:rFonts w:eastAsia="Times New Roman"/>
          <w:color w:val="212121"/>
          <w:szCs w:val="24"/>
        </w:rPr>
        <w:t>α προβλήματα στελέχωσης</w:t>
      </w:r>
      <w:r>
        <w:rPr>
          <w:rFonts w:eastAsia="Times New Roman"/>
          <w:color w:val="212121"/>
          <w:szCs w:val="24"/>
        </w:rPr>
        <w:t>,</w:t>
      </w:r>
      <w:r w:rsidRPr="00384E85">
        <w:rPr>
          <w:rFonts w:eastAsia="Times New Roman"/>
          <w:color w:val="212121"/>
          <w:szCs w:val="24"/>
        </w:rPr>
        <w:t xml:space="preserve"> τεχνογνωσίας</w:t>
      </w:r>
      <w:r>
        <w:rPr>
          <w:rFonts w:eastAsia="Times New Roman"/>
          <w:color w:val="212121"/>
          <w:szCs w:val="24"/>
        </w:rPr>
        <w:t xml:space="preserve">, αλλά και </w:t>
      </w:r>
      <w:r w:rsidRPr="00384E85">
        <w:rPr>
          <w:rFonts w:eastAsia="Times New Roman"/>
          <w:color w:val="212121"/>
          <w:szCs w:val="24"/>
        </w:rPr>
        <w:t xml:space="preserve">τα δομικά προβλήματα </w:t>
      </w:r>
      <w:r>
        <w:rPr>
          <w:rFonts w:eastAsia="Times New Roman"/>
          <w:color w:val="212121"/>
          <w:szCs w:val="24"/>
        </w:rPr>
        <w:t xml:space="preserve">σε αυτόν τον </w:t>
      </w:r>
      <w:r>
        <w:rPr>
          <w:rFonts w:eastAsia="Times New Roman"/>
          <w:color w:val="212121"/>
          <w:szCs w:val="24"/>
        </w:rPr>
        <w:t>οργανισμό</w:t>
      </w:r>
      <w:r>
        <w:rPr>
          <w:rFonts w:eastAsia="Times New Roman"/>
          <w:color w:val="212121"/>
          <w:szCs w:val="24"/>
        </w:rPr>
        <w:t>,</w:t>
      </w:r>
      <w:r w:rsidRPr="00384E85">
        <w:rPr>
          <w:rFonts w:eastAsia="Times New Roman"/>
          <w:color w:val="212121"/>
          <w:szCs w:val="24"/>
        </w:rPr>
        <w:t xml:space="preserve"> είναι γνωστά</w:t>
      </w:r>
      <w:r>
        <w:rPr>
          <w:rFonts w:eastAsia="Times New Roman"/>
          <w:color w:val="212121"/>
          <w:szCs w:val="24"/>
        </w:rPr>
        <w:t>. Συζητήθηκαν και το προηγούμενο διάστημα. Στρατηγικά τα</w:t>
      </w:r>
      <w:r w:rsidRPr="00384E85">
        <w:rPr>
          <w:rFonts w:eastAsia="Times New Roman"/>
          <w:color w:val="212121"/>
          <w:szCs w:val="24"/>
        </w:rPr>
        <w:t xml:space="preserve"> αντιμετωπίζουμε με ένα διάγραμμ</w:t>
      </w:r>
      <w:r>
        <w:rPr>
          <w:rFonts w:eastAsia="Times New Roman"/>
          <w:color w:val="212121"/>
          <w:szCs w:val="24"/>
        </w:rPr>
        <w:t>α οργανο</w:t>
      </w:r>
      <w:r w:rsidRPr="00384E85">
        <w:rPr>
          <w:rFonts w:eastAsia="Times New Roman"/>
          <w:color w:val="212121"/>
          <w:szCs w:val="24"/>
        </w:rPr>
        <w:t>γράμματος που την επόμενη εβδομάδα θα παρουσ</w:t>
      </w:r>
      <w:r>
        <w:rPr>
          <w:rFonts w:eastAsia="Times New Roman"/>
          <w:color w:val="212121"/>
          <w:szCs w:val="24"/>
        </w:rPr>
        <w:t>ιάσουμε σε δημόσια διαβούλευση, κ</w:t>
      </w:r>
      <w:r w:rsidRPr="00384E85">
        <w:rPr>
          <w:rFonts w:eastAsia="Times New Roman"/>
          <w:color w:val="212121"/>
          <w:szCs w:val="24"/>
        </w:rPr>
        <w:t>ατ</w:t>
      </w:r>
      <w:r>
        <w:rPr>
          <w:rFonts w:eastAsia="Times New Roman"/>
          <w:color w:val="212121"/>
          <w:szCs w:val="24"/>
        </w:rPr>
        <w:t xml:space="preserve">’ </w:t>
      </w:r>
      <w:r w:rsidRPr="00384E85">
        <w:rPr>
          <w:rFonts w:eastAsia="Times New Roman"/>
          <w:color w:val="212121"/>
          <w:szCs w:val="24"/>
        </w:rPr>
        <w:t xml:space="preserve">αρχάς εντός </w:t>
      </w:r>
      <w:r>
        <w:rPr>
          <w:rFonts w:eastAsia="Times New Roman"/>
          <w:color w:val="212121"/>
          <w:szCs w:val="24"/>
        </w:rPr>
        <w:t>του Υ</w:t>
      </w:r>
      <w:r w:rsidRPr="00384E85">
        <w:rPr>
          <w:rFonts w:eastAsia="Times New Roman"/>
          <w:color w:val="212121"/>
          <w:szCs w:val="24"/>
        </w:rPr>
        <w:t>πουργείου και στη συνέχεια θα γίνει μία ευρύτερη συζήτηση</w:t>
      </w:r>
      <w:r>
        <w:rPr>
          <w:rFonts w:eastAsia="Times New Roman"/>
          <w:color w:val="212121"/>
          <w:szCs w:val="24"/>
        </w:rPr>
        <w:t>,</w:t>
      </w:r>
      <w:r w:rsidRPr="00384E85">
        <w:rPr>
          <w:rFonts w:eastAsia="Times New Roman"/>
          <w:color w:val="212121"/>
          <w:szCs w:val="24"/>
        </w:rPr>
        <w:t xml:space="preserve"> όπω</w:t>
      </w:r>
      <w:r w:rsidRPr="00384E85">
        <w:rPr>
          <w:rFonts w:eastAsia="Times New Roman"/>
          <w:color w:val="212121"/>
          <w:szCs w:val="24"/>
        </w:rPr>
        <w:t xml:space="preserve">ς οφείλει να γίνει </w:t>
      </w:r>
      <w:r>
        <w:rPr>
          <w:rFonts w:eastAsia="Times New Roman"/>
          <w:color w:val="212121"/>
          <w:szCs w:val="24"/>
        </w:rPr>
        <w:t xml:space="preserve">για αυτόν τον </w:t>
      </w:r>
      <w:r>
        <w:rPr>
          <w:rFonts w:eastAsia="Times New Roman"/>
          <w:color w:val="212121"/>
          <w:szCs w:val="24"/>
        </w:rPr>
        <w:t>ο</w:t>
      </w:r>
      <w:r w:rsidRPr="00384E85">
        <w:rPr>
          <w:rFonts w:eastAsia="Times New Roman"/>
          <w:color w:val="212121"/>
          <w:szCs w:val="24"/>
        </w:rPr>
        <w:t>ργανισμό</w:t>
      </w:r>
      <w:r>
        <w:rPr>
          <w:rFonts w:eastAsia="Times New Roman"/>
          <w:color w:val="212121"/>
          <w:szCs w:val="24"/>
        </w:rPr>
        <w:t xml:space="preserve">. </w:t>
      </w:r>
    </w:p>
    <w:p w14:paraId="6B14EB02"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Ταυτόχρονα, όμως,</w:t>
      </w:r>
      <w:r w:rsidRPr="00384E85">
        <w:rPr>
          <w:rFonts w:eastAsia="Times New Roman"/>
          <w:color w:val="212121"/>
          <w:szCs w:val="24"/>
        </w:rPr>
        <w:t xml:space="preserve"> έχουμε την υποχρέωση να προετοιμάσουμε τα μουσεία και τους </w:t>
      </w:r>
      <w:r>
        <w:rPr>
          <w:rFonts w:eastAsia="Times New Roman"/>
          <w:color w:val="212121"/>
          <w:szCs w:val="24"/>
        </w:rPr>
        <w:t>αρχαιολογικού</w:t>
      </w:r>
      <w:r w:rsidRPr="00384E85">
        <w:rPr>
          <w:rFonts w:eastAsia="Times New Roman"/>
          <w:color w:val="212121"/>
          <w:szCs w:val="24"/>
        </w:rPr>
        <w:t>ς χώρους της χώρας για την επόμενη περίοδο που ξεκινάει τον Απρίλιο</w:t>
      </w:r>
      <w:r>
        <w:rPr>
          <w:rFonts w:eastAsia="Times New Roman"/>
          <w:color w:val="212121"/>
          <w:szCs w:val="24"/>
        </w:rPr>
        <w:t xml:space="preserve">. </w:t>
      </w:r>
    </w:p>
    <w:p w14:paraId="6B14EB03"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Η</w:t>
      </w:r>
      <w:r w:rsidRPr="00384E85">
        <w:rPr>
          <w:rFonts w:eastAsia="Times New Roman"/>
          <w:color w:val="212121"/>
          <w:szCs w:val="24"/>
        </w:rPr>
        <w:t xml:space="preserve"> έλλειψη γενικού διευθυντή σε αυτό</w:t>
      </w:r>
      <w:r>
        <w:rPr>
          <w:rFonts w:eastAsia="Times New Roman"/>
          <w:color w:val="212121"/>
          <w:szCs w:val="24"/>
        </w:rPr>
        <w:t xml:space="preserve">ν τον </w:t>
      </w:r>
      <w:r>
        <w:rPr>
          <w:rFonts w:eastAsia="Times New Roman"/>
          <w:color w:val="212121"/>
          <w:szCs w:val="24"/>
        </w:rPr>
        <w:t>οργανισμό</w:t>
      </w:r>
      <w:r>
        <w:rPr>
          <w:rFonts w:eastAsia="Times New Roman"/>
          <w:color w:val="212121"/>
          <w:szCs w:val="24"/>
        </w:rPr>
        <w:t>,</w:t>
      </w:r>
      <w:r>
        <w:rPr>
          <w:rFonts w:eastAsia="Times New Roman"/>
          <w:color w:val="212121"/>
          <w:szCs w:val="24"/>
        </w:rPr>
        <w:t xml:space="preserve"> έχει ως αποτέλεσμα τη </w:t>
      </w:r>
      <w:r w:rsidRPr="00384E85">
        <w:rPr>
          <w:rFonts w:eastAsia="Times New Roman"/>
          <w:color w:val="212121"/>
          <w:szCs w:val="24"/>
        </w:rPr>
        <w:t xml:space="preserve">σημαντική </w:t>
      </w:r>
      <w:r>
        <w:rPr>
          <w:rFonts w:eastAsia="Times New Roman"/>
          <w:color w:val="212121"/>
          <w:szCs w:val="24"/>
        </w:rPr>
        <w:t xml:space="preserve">υπερφόρτωση </w:t>
      </w:r>
      <w:r w:rsidRPr="00384E85">
        <w:rPr>
          <w:rFonts w:eastAsia="Times New Roman"/>
          <w:color w:val="212121"/>
          <w:szCs w:val="24"/>
        </w:rPr>
        <w:t xml:space="preserve">του </w:t>
      </w:r>
      <w:r>
        <w:rPr>
          <w:rFonts w:eastAsia="Times New Roman"/>
          <w:color w:val="212121"/>
          <w:szCs w:val="24"/>
        </w:rPr>
        <w:t>π</w:t>
      </w:r>
      <w:r w:rsidRPr="00384E85">
        <w:rPr>
          <w:rFonts w:eastAsia="Times New Roman"/>
          <w:color w:val="212121"/>
          <w:szCs w:val="24"/>
        </w:rPr>
        <w:t>ροέδρου</w:t>
      </w:r>
      <w:r>
        <w:rPr>
          <w:rFonts w:eastAsia="Times New Roman"/>
          <w:color w:val="212121"/>
          <w:szCs w:val="24"/>
        </w:rPr>
        <w:t>,</w:t>
      </w:r>
      <w:r w:rsidRPr="00384E85">
        <w:rPr>
          <w:rFonts w:eastAsia="Times New Roman"/>
          <w:color w:val="212121"/>
          <w:szCs w:val="24"/>
        </w:rPr>
        <w:t xml:space="preserve"> ο </w:t>
      </w:r>
      <w:r w:rsidRPr="00384E85">
        <w:rPr>
          <w:rFonts w:eastAsia="Times New Roman"/>
          <w:color w:val="212121"/>
          <w:szCs w:val="24"/>
        </w:rPr>
        <w:lastRenderedPageBreak/>
        <w:t xml:space="preserve">οποίος </w:t>
      </w:r>
      <w:r>
        <w:rPr>
          <w:rFonts w:eastAsia="Times New Roman"/>
          <w:color w:val="212121"/>
          <w:szCs w:val="24"/>
        </w:rPr>
        <w:t xml:space="preserve">από </w:t>
      </w:r>
      <w:r w:rsidRPr="00384E85">
        <w:rPr>
          <w:rFonts w:eastAsia="Times New Roman"/>
          <w:color w:val="212121"/>
          <w:szCs w:val="24"/>
        </w:rPr>
        <w:t xml:space="preserve">τον ιδρυτικό νόμο του </w:t>
      </w:r>
      <w:r>
        <w:rPr>
          <w:rFonts w:eastAsia="Times New Roman"/>
          <w:color w:val="212121"/>
          <w:szCs w:val="24"/>
        </w:rPr>
        <w:t>τ</w:t>
      </w:r>
      <w:r w:rsidRPr="00384E85">
        <w:rPr>
          <w:rFonts w:eastAsia="Times New Roman"/>
          <w:color w:val="212121"/>
          <w:szCs w:val="24"/>
        </w:rPr>
        <w:t>αμείου</w:t>
      </w:r>
      <w:r>
        <w:rPr>
          <w:rFonts w:eastAsia="Times New Roman"/>
          <w:color w:val="212121"/>
          <w:szCs w:val="24"/>
        </w:rPr>
        <w:t>,</w:t>
      </w:r>
      <w:r w:rsidRPr="00384E85">
        <w:rPr>
          <w:rFonts w:eastAsia="Times New Roman"/>
          <w:color w:val="212121"/>
          <w:szCs w:val="24"/>
        </w:rPr>
        <w:t xml:space="preserve"> </w:t>
      </w:r>
      <w:r>
        <w:rPr>
          <w:rFonts w:eastAsia="Times New Roman"/>
          <w:color w:val="212121"/>
          <w:szCs w:val="24"/>
        </w:rPr>
        <w:t>του 1977,</w:t>
      </w:r>
      <w:r w:rsidRPr="00384E85">
        <w:rPr>
          <w:rFonts w:eastAsia="Times New Roman"/>
          <w:color w:val="212121"/>
          <w:szCs w:val="24"/>
        </w:rPr>
        <w:t xml:space="preserve"> έχει </w:t>
      </w:r>
      <w:r>
        <w:rPr>
          <w:rFonts w:eastAsia="Times New Roman"/>
          <w:color w:val="212121"/>
          <w:szCs w:val="24"/>
        </w:rPr>
        <w:t xml:space="preserve">και </w:t>
      </w:r>
      <w:r w:rsidRPr="00384E85">
        <w:rPr>
          <w:rFonts w:eastAsia="Times New Roman"/>
          <w:color w:val="212121"/>
          <w:szCs w:val="24"/>
        </w:rPr>
        <w:t>εκτελεστικές αρμοδιότητες</w:t>
      </w:r>
      <w:r>
        <w:rPr>
          <w:rFonts w:eastAsia="Times New Roman"/>
          <w:color w:val="212121"/>
          <w:szCs w:val="24"/>
        </w:rPr>
        <w:t xml:space="preserve">. </w:t>
      </w:r>
    </w:p>
    <w:p w14:paraId="6B14EB04"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Για να </w:t>
      </w:r>
      <w:r>
        <w:rPr>
          <w:rFonts w:eastAsia="Times New Roman"/>
          <w:color w:val="212121"/>
          <w:szCs w:val="24"/>
        </w:rPr>
        <w:t>αντιμετωπιστεί</w:t>
      </w:r>
      <w:r>
        <w:rPr>
          <w:rFonts w:eastAsia="Times New Roman"/>
          <w:color w:val="212121"/>
          <w:szCs w:val="24"/>
        </w:rPr>
        <w:t xml:space="preserve">, λοιπόν, αυτή </w:t>
      </w:r>
      <w:r>
        <w:rPr>
          <w:rFonts w:eastAsia="Times New Roman"/>
          <w:color w:val="212121"/>
          <w:szCs w:val="24"/>
        </w:rPr>
        <w:t xml:space="preserve">η </w:t>
      </w:r>
      <w:r>
        <w:rPr>
          <w:rFonts w:eastAsia="Times New Roman"/>
          <w:color w:val="212121"/>
          <w:szCs w:val="24"/>
        </w:rPr>
        <w:t xml:space="preserve">υπερφόρτωση, το </w:t>
      </w:r>
      <w:r>
        <w:rPr>
          <w:rFonts w:eastAsia="Times New Roman"/>
          <w:color w:val="212121"/>
          <w:szCs w:val="24"/>
        </w:rPr>
        <w:t xml:space="preserve">διοικητικό συμβούλιο </w:t>
      </w:r>
      <w:r w:rsidRPr="00384E85">
        <w:rPr>
          <w:rFonts w:eastAsia="Times New Roman"/>
          <w:color w:val="212121"/>
          <w:szCs w:val="24"/>
        </w:rPr>
        <w:t>έχει αποφασίσει και έχει αναθέσ</w:t>
      </w:r>
      <w:r w:rsidRPr="00384E85">
        <w:rPr>
          <w:rFonts w:eastAsia="Times New Roman"/>
          <w:color w:val="212121"/>
          <w:szCs w:val="24"/>
        </w:rPr>
        <w:t xml:space="preserve">ει μέρος </w:t>
      </w:r>
      <w:r>
        <w:rPr>
          <w:rFonts w:eastAsia="Times New Roman"/>
          <w:color w:val="212121"/>
          <w:szCs w:val="24"/>
        </w:rPr>
        <w:t xml:space="preserve">των εκτελεστικών αρμοδιοτήτων του </w:t>
      </w:r>
      <w:r>
        <w:rPr>
          <w:rFonts w:eastAsia="Times New Roman"/>
          <w:color w:val="212121"/>
          <w:szCs w:val="24"/>
        </w:rPr>
        <w:t>π</w:t>
      </w:r>
      <w:r w:rsidRPr="00384E85">
        <w:rPr>
          <w:rFonts w:eastAsia="Times New Roman"/>
          <w:color w:val="212121"/>
          <w:szCs w:val="24"/>
        </w:rPr>
        <w:t xml:space="preserve">ροέδρου </w:t>
      </w:r>
      <w:r>
        <w:rPr>
          <w:rFonts w:eastAsia="Times New Roman"/>
          <w:color w:val="212121"/>
          <w:szCs w:val="24"/>
        </w:rPr>
        <w:t xml:space="preserve">σε ένα μέλος του </w:t>
      </w:r>
      <w:r>
        <w:rPr>
          <w:rFonts w:eastAsia="Times New Roman"/>
          <w:color w:val="212121"/>
          <w:szCs w:val="24"/>
        </w:rPr>
        <w:t>διοικητικού σ</w:t>
      </w:r>
      <w:r w:rsidRPr="00384E85">
        <w:rPr>
          <w:rFonts w:eastAsia="Times New Roman"/>
          <w:color w:val="212121"/>
          <w:szCs w:val="24"/>
        </w:rPr>
        <w:t>υμβουλίου</w:t>
      </w:r>
      <w:r>
        <w:rPr>
          <w:rFonts w:eastAsia="Times New Roman"/>
          <w:color w:val="212121"/>
          <w:szCs w:val="24"/>
        </w:rPr>
        <w:t>, το οποίο έχει αναλάβει τον</w:t>
      </w:r>
      <w:r w:rsidRPr="00384E85">
        <w:rPr>
          <w:rFonts w:eastAsia="Times New Roman"/>
          <w:color w:val="212121"/>
          <w:szCs w:val="24"/>
        </w:rPr>
        <w:t xml:space="preserve"> συντονισμό του τομέα </w:t>
      </w:r>
      <w:r>
        <w:rPr>
          <w:rFonts w:eastAsia="Times New Roman"/>
          <w:color w:val="212121"/>
          <w:szCs w:val="24"/>
        </w:rPr>
        <w:t>πολιτ</w:t>
      </w:r>
      <w:r w:rsidRPr="00384E85">
        <w:rPr>
          <w:rFonts w:eastAsia="Times New Roman"/>
          <w:color w:val="212121"/>
          <w:szCs w:val="24"/>
        </w:rPr>
        <w:t>ιστικών προϊόντων</w:t>
      </w:r>
      <w:r>
        <w:rPr>
          <w:rFonts w:eastAsia="Times New Roman"/>
          <w:color w:val="212121"/>
          <w:szCs w:val="24"/>
        </w:rPr>
        <w:t>. Η</w:t>
      </w:r>
      <w:r w:rsidRPr="00384E85">
        <w:rPr>
          <w:rFonts w:eastAsia="Times New Roman"/>
          <w:color w:val="212121"/>
          <w:szCs w:val="24"/>
        </w:rPr>
        <w:t xml:space="preserve"> προσπάθεια που έχει γίνει το προηγούμενο δίμηνο</w:t>
      </w:r>
      <w:r>
        <w:rPr>
          <w:rFonts w:eastAsia="Times New Roman"/>
          <w:color w:val="212121"/>
          <w:szCs w:val="24"/>
        </w:rPr>
        <w:t>,</w:t>
      </w:r>
      <w:r w:rsidRPr="00384E85">
        <w:rPr>
          <w:rFonts w:eastAsia="Times New Roman"/>
          <w:color w:val="212121"/>
          <w:szCs w:val="24"/>
        </w:rPr>
        <w:t xml:space="preserve"> έχει ήδη αποδώσει καρπούς</w:t>
      </w:r>
      <w:r>
        <w:rPr>
          <w:rFonts w:eastAsia="Times New Roman"/>
          <w:color w:val="212121"/>
          <w:szCs w:val="24"/>
        </w:rPr>
        <w:t xml:space="preserve">. Θα έχετε, </w:t>
      </w:r>
      <w:r>
        <w:rPr>
          <w:rFonts w:eastAsia="Times New Roman"/>
          <w:color w:val="212121"/>
          <w:szCs w:val="24"/>
        </w:rPr>
        <w:t>ίσως, ό</w:t>
      </w:r>
      <w:r w:rsidRPr="00384E85">
        <w:rPr>
          <w:rFonts w:eastAsia="Times New Roman"/>
          <w:color w:val="212121"/>
          <w:szCs w:val="24"/>
        </w:rPr>
        <w:t xml:space="preserve">λοι </w:t>
      </w:r>
      <w:r>
        <w:rPr>
          <w:rFonts w:eastAsia="Times New Roman"/>
          <w:color w:val="212121"/>
          <w:szCs w:val="24"/>
        </w:rPr>
        <w:t xml:space="preserve">δει τα δημοσιεύματα στον Τύπο σχετικά με τη </w:t>
      </w:r>
      <w:r w:rsidRPr="00384E85">
        <w:rPr>
          <w:rFonts w:eastAsia="Times New Roman"/>
          <w:color w:val="212121"/>
          <w:szCs w:val="24"/>
        </w:rPr>
        <w:t xml:space="preserve">σημαντική αναβάθμιση </w:t>
      </w:r>
      <w:r>
        <w:rPr>
          <w:rFonts w:eastAsia="Times New Roman"/>
          <w:color w:val="212121"/>
          <w:szCs w:val="24"/>
        </w:rPr>
        <w:t xml:space="preserve">του </w:t>
      </w:r>
      <w:r>
        <w:rPr>
          <w:rFonts w:eastAsia="Times New Roman"/>
          <w:color w:val="212121"/>
          <w:szCs w:val="24"/>
        </w:rPr>
        <w:t>π</w:t>
      </w:r>
      <w:r w:rsidRPr="00384E85">
        <w:rPr>
          <w:rFonts w:eastAsia="Times New Roman"/>
          <w:color w:val="212121"/>
          <w:szCs w:val="24"/>
        </w:rPr>
        <w:t xml:space="preserve">ωλητηρίου </w:t>
      </w:r>
      <w:r>
        <w:rPr>
          <w:rFonts w:eastAsia="Times New Roman"/>
          <w:color w:val="212121"/>
          <w:szCs w:val="24"/>
        </w:rPr>
        <w:t xml:space="preserve">του Εθνικού Αρχαιολογικού </w:t>
      </w:r>
      <w:r w:rsidRPr="00384E85">
        <w:rPr>
          <w:rFonts w:eastAsia="Times New Roman"/>
          <w:color w:val="212121"/>
          <w:szCs w:val="24"/>
        </w:rPr>
        <w:t>Μουσείου</w:t>
      </w:r>
      <w:r>
        <w:rPr>
          <w:rFonts w:eastAsia="Times New Roman"/>
          <w:color w:val="212121"/>
          <w:szCs w:val="24"/>
        </w:rPr>
        <w:t>. Ε</w:t>
      </w:r>
      <w:r w:rsidRPr="00384E85">
        <w:rPr>
          <w:rFonts w:eastAsia="Times New Roman"/>
          <w:color w:val="212121"/>
          <w:szCs w:val="24"/>
        </w:rPr>
        <w:t>ίναι μία εξαιρετική προσπάθεια</w:t>
      </w:r>
      <w:r>
        <w:rPr>
          <w:rFonts w:eastAsia="Times New Roman"/>
          <w:color w:val="212121"/>
          <w:szCs w:val="24"/>
        </w:rPr>
        <w:t>, η οποί</w:t>
      </w:r>
      <w:r w:rsidRPr="00384E85">
        <w:rPr>
          <w:rFonts w:eastAsia="Times New Roman"/>
          <w:color w:val="212121"/>
          <w:szCs w:val="24"/>
        </w:rPr>
        <w:t>α</w:t>
      </w:r>
      <w:r>
        <w:rPr>
          <w:rFonts w:eastAsia="Times New Roman"/>
          <w:color w:val="212121"/>
          <w:szCs w:val="24"/>
        </w:rPr>
        <w:t>,</w:t>
      </w:r>
      <w:r w:rsidRPr="00384E85">
        <w:rPr>
          <w:rFonts w:eastAsia="Times New Roman"/>
          <w:color w:val="212121"/>
          <w:szCs w:val="24"/>
        </w:rPr>
        <w:t xml:space="preserve"> πραγματικά</w:t>
      </w:r>
      <w:r>
        <w:rPr>
          <w:rFonts w:eastAsia="Times New Roman"/>
          <w:color w:val="212121"/>
          <w:szCs w:val="24"/>
        </w:rPr>
        <w:t>,</w:t>
      </w:r>
      <w:r w:rsidRPr="00384E85">
        <w:rPr>
          <w:rFonts w:eastAsia="Times New Roman"/>
          <w:color w:val="212121"/>
          <w:szCs w:val="24"/>
        </w:rPr>
        <w:t xml:space="preserve"> έχει αλ</w:t>
      </w:r>
      <w:r>
        <w:rPr>
          <w:rFonts w:eastAsia="Times New Roman"/>
          <w:color w:val="212121"/>
          <w:szCs w:val="24"/>
        </w:rPr>
        <w:t xml:space="preserve">λάξει την εικόνα του ίδιου του </w:t>
      </w:r>
      <w:r>
        <w:rPr>
          <w:rFonts w:eastAsia="Times New Roman"/>
          <w:color w:val="212121"/>
          <w:szCs w:val="24"/>
        </w:rPr>
        <w:t>ο</w:t>
      </w:r>
      <w:r w:rsidRPr="00384E85">
        <w:rPr>
          <w:rFonts w:eastAsia="Times New Roman"/>
          <w:color w:val="212121"/>
          <w:szCs w:val="24"/>
        </w:rPr>
        <w:t>ργανισμού</w:t>
      </w:r>
      <w:r>
        <w:rPr>
          <w:rFonts w:eastAsia="Times New Roman"/>
          <w:color w:val="212121"/>
          <w:szCs w:val="24"/>
        </w:rPr>
        <w:t>,</w:t>
      </w:r>
      <w:r w:rsidRPr="00384E85">
        <w:rPr>
          <w:rFonts w:eastAsia="Times New Roman"/>
          <w:color w:val="212121"/>
          <w:szCs w:val="24"/>
        </w:rPr>
        <w:t xml:space="preserve"> αλλά και του Μουσείου</w:t>
      </w:r>
      <w:r>
        <w:rPr>
          <w:rFonts w:eastAsia="Times New Roman"/>
          <w:color w:val="212121"/>
          <w:szCs w:val="24"/>
        </w:rPr>
        <w:t>.</w:t>
      </w:r>
    </w:p>
    <w:p w14:paraId="6B14EB05"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sidRPr="00384E85">
        <w:rPr>
          <w:rFonts w:eastAsia="Times New Roman"/>
          <w:color w:val="212121"/>
          <w:szCs w:val="24"/>
        </w:rPr>
        <w:t>Επομένως</w:t>
      </w:r>
      <w:r>
        <w:rPr>
          <w:rFonts w:eastAsia="Times New Roman"/>
          <w:color w:val="212121"/>
          <w:szCs w:val="24"/>
        </w:rPr>
        <w:t>,</w:t>
      </w:r>
      <w:r w:rsidRPr="00384E85">
        <w:rPr>
          <w:rFonts w:eastAsia="Times New Roman"/>
          <w:color w:val="212121"/>
          <w:szCs w:val="24"/>
        </w:rPr>
        <w:t xml:space="preserve"> η σημαντική αναβάθμιση της εικόνας </w:t>
      </w:r>
      <w:r>
        <w:rPr>
          <w:rFonts w:eastAsia="Times New Roman"/>
          <w:color w:val="212121"/>
          <w:szCs w:val="24"/>
        </w:rPr>
        <w:t>στη διαχείριση της πολιτιστικής μας κληρονομιάς, α</w:t>
      </w:r>
      <w:r w:rsidRPr="00384E85">
        <w:rPr>
          <w:rFonts w:eastAsia="Times New Roman"/>
          <w:color w:val="212121"/>
          <w:szCs w:val="24"/>
        </w:rPr>
        <w:t xml:space="preserve">λλά </w:t>
      </w:r>
      <w:r>
        <w:rPr>
          <w:rFonts w:eastAsia="Times New Roman"/>
          <w:color w:val="212121"/>
          <w:szCs w:val="24"/>
        </w:rPr>
        <w:t>και η αύξηση</w:t>
      </w:r>
      <w:r w:rsidRPr="00384E85">
        <w:rPr>
          <w:rFonts w:eastAsia="Times New Roman"/>
          <w:color w:val="212121"/>
          <w:szCs w:val="24"/>
        </w:rPr>
        <w:t xml:space="preserve"> των εσόδων που έχουμε δει</w:t>
      </w:r>
      <w:r>
        <w:rPr>
          <w:rFonts w:eastAsia="Times New Roman"/>
          <w:color w:val="212121"/>
          <w:szCs w:val="24"/>
        </w:rPr>
        <w:t>,</w:t>
      </w:r>
      <w:r w:rsidRPr="00384E85">
        <w:rPr>
          <w:rFonts w:eastAsia="Times New Roman"/>
          <w:color w:val="212121"/>
          <w:szCs w:val="24"/>
        </w:rPr>
        <w:t xml:space="preserve"> </w:t>
      </w:r>
      <w:r>
        <w:rPr>
          <w:rFonts w:eastAsia="Times New Roman"/>
          <w:color w:val="212121"/>
          <w:szCs w:val="24"/>
        </w:rPr>
        <w:t xml:space="preserve">αποτελούν ισχυρούς </w:t>
      </w:r>
      <w:r w:rsidRPr="00384E85">
        <w:rPr>
          <w:rFonts w:eastAsia="Times New Roman"/>
          <w:color w:val="212121"/>
          <w:szCs w:val="24"/>
        </w:rPr>
        <w:t>λόγους δημοσίου συμφέροντος</w:t>
      </w:r>
      <w:r>
        <w:rPr>
          <w:rFonts w:eastAsia="Times New Roman"/>
          <w:color w:val="212121"/>
          <w:szCs w:val="24"/>
        </w:rPr>
        <w:t>,</w:t>
      </w:r>
      <w:r w:rsidRPr="00384E85">
        <w:rPr>
          <w:rFonts w:eastAsia="Times New Roman"/>
          <w:color w:val="212121"/>
          <w:szCs w:val="24"/>
        </w:rPr>
        <w:t xml:space="preserve"> που τεκμηριώνουν την </w:t>
      </w:r>
      <w:r>
        <w:rPr>
          <w:rFonts w:eastAsia="Times New Roman"/>
          <w:color w:val="212121"/>
          <w:szCs w:val="24"/>
        </w:rPr>
        <w:t xml:space="preserve">ορθότητα της απόφασης του </w:t>
      </w:r>
      <w:r>
        <w:rPr>
          <w:rFonts w:eastAsia="Times New Roman"/>
          <w:color w:val="212121"/>
          <w:szCs w:val="24"/>
        </w:rPr>
        <w:t>δ</w:t>
      </w:r>
      <w:r w:rsidRPr="00384E85">
        <w:rPr>
          <w:rFonts w:eastAsia="Times New Roman"/>
          <w:color w:val="212121"/>
          <w:szCs w:val="24"/>
        </w:rPr>
        <w:t xml:space="preserve">ιοικητικού </w:t>
      </w:r>
      <w:r>
        <w:rPr>
          <w:rFonts w:eastAsia="Times New Roman"/>
          <w:color w:val="212121"/>
          <w:szCs w:val="24"/>
        </w:rPr>
        <w:t>σ</w:t>
      </w:r>
      <w:r w:rsidRPr="00384E85">
        <w:rPr>
          <w:rFonts w:eastAsia="Times New Roman"/>
          <w:color w:val="212121"/>
          <w:szCs w:val="24"/>
        </w:rPr>
        <w:t>υμβουλίου</w:t>
      </w:r>
      <w:r w:rsidRPr="00384E85">
        <w:rPr>
          <w:rFonts w:eastAsia="Times New Roman"/>
          <w:color w:val="212121"/>
          <w:szCs w:val="24"/>
        </w:rPr>
        <w:t xml:space="preserve"> </w:t>
      </w:r>
      <w:r>
        <w:rPr>
          <w:rFonts w:eastAsia="Times New Roman"/>
          <w:color w:val="212121"/>
          <w:szCs w:val="24"/>
        </w:rPr>
        <w:t>να αναθέσει</w:t>
      </w:r>
      <w:r w:rsidRPr="00384E85">
        <w:rPr>
          <w:rFonts w:eastAsia="Times New Roman"/>
          <w:color w:val="212121"/>
          <w:szCs w:val="24"/>
        </w:rPr>
        <w:t xml:space="preserve"> εκτελεστικές αρμοδιότητες σε μέλος του</w:t>
      </w:r>
      <w:r>
        <w:rPr>
          <w:rFonts w:eastAsia="Times New Roman"/>
          <w:color w:val="212121"/>
          <w:szCs w:val="24"/>
        </w:rPr>
        <w:t>.</w:t>
      </w:r>
    </w:p>
    <w:p w14:paraId="6B14EB06"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Μ</w:t>
      </w:r>
      <w:r w:rsidRPr="00384E85">
        <w:rPr>
          <w:rFonts w:eastAsia="Times New Roman"/>
          <w:color w:val="212121"/>
          <w:szCs w:val="24"/>
        </w:rPr>
        <w:t>ε</w:t>
      </w:r>
      <w:r>
        <w:rPr>
          <w:rFonts w:eastAsia="Times New Roman"/>
          <w:color w:val="212121"/>
          <w:szCs w:val="24"/>
        </w:rPr>
        <w:t xml:space="preserve"> την</w:t>
      </w:r>
      <w:r w:rsidRPr="00384E85">
        <w:rPr>
          <w:rFonts w:eastAsia="Times New Roman"/>
          <w:color w:val="212121"/>
          <w:szCs w:val="24"/>
        </w:rPr>
        <w:t xml:space="preserve"> τροπολογία που παρουσιάζουμε</w:t>
      </w:r>
      <w:r>
        <w:rPr>
          <w:rFonts w:eastAsia="Times New Roman"/>
          <w:color w:val="212121"/>
          <w:szCs w:val="24"/>
        </w:rPr>
        <w:t>,</w:t>
      </w:r>
      <w:r w:rsidRPr="00384E85">
        <w:rPr>
          <w:rFonts w:eastAsia="Times New Roman"/>
          <w:color w:val="212121"/>
          <w:szCs w:val="24"/>
        </w:rPr>
        <w:t xml:space="preserve"> αποσαφηνίζεται το αυτονόητο</w:t>
      </w:r>
      <w:r>
        <w:rPr>
          <w:rFonts w:eastAsia="Times New Roman"/>
          <w:color w:val="212121"/>
          <w:szCs w:val="24"/>
        </w:rPr>
        <w:t>,</w:t>
      </w:r>
      <w:r w:rsidRPr="00384E85">
        <w:rPr>
          <w:rFonts w:eastAsia="Times New Roman"/>
          <w:color w:val="212121"/>
          <w:szCs w:val="24"/>
        </w:rPr>
        <w:t xml:space="preserve"> ότι όταν κάποιος αναλαμβάνει εργασία που απαιτεί </w:t>
      </w:r>
      <w:r>
        <w:rPr>
          <w:rFonts w:eastAsia="Times New Roman"/>
          <w:color w:val="212121"/>
          <w:szCs w:val="24"/>
        </w:rPr>
        <w:t>καθημερινή και πολύωρη απασχόληση -κ</w:t>
      </w:r>
      <w:r w:rsidRPr="00384E85">
        <w:rPr>
          <w:rFonts w:eastAsia="Times New Roman"/>
          <w:color w:val="212121"/>
          <w:szCs w:val="24"/>
        </w:rPr>
        <w:t>αι βέβαια και την αντίστοιχη ευθύνη</w:t>
      </w:r>
      <w:r>
        <w:rPr>
          <w:rFonts w:eastAsia="Times New Roman"/>
          <w:color w:val="212121"/>
          <w:szCs w:val="24"/>
        </w:rPr>
        <w:t xml:space="preserve">- </w:t>
      </w:r>
      <w:r w:rsidRPr="00384E85">
        <w:rPr>
          <w:rFonts w:eastAsia="Times New Roman"/>
          <w:color w:val="212121"/>
          <w:szCs w:val="24"/>
        </w:rPr>
        <w:t>θα έχει και μία</w:t>
      </w:r>
      <w:r w:rsidRPr="00384E85">
        <w:rPr>
          <w:rFonts w:eastAsia="Times New Roman"/>
          <w:color w:val="212121"/>
          <w:szCs w:val="24"/>
        </w:rPr>
        <w:t xml:space="preserve"> αντίστοιχη αποζημίωση</w:t>
      </w:r>
      <w:r>
        <w:rPr>
          <w:rFonts w:eastAsia="Times New Roman"/>
          <w:color w:val="212121"/>
          <w:szCs w:val="24"/>
        </w:rPr>
        <w:t xml:space="preserve">. </w:t>
      </w:r>
    </w:p>
    <w:p w14:paraId="6B14EB07"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sidRPr="00384E85">
        <w:rPr>
          <w:rFonts w:eastAsia="Times New Roman"/>
          <w:color w:val="212121"/>
          <w:szCs w:val="24"/>
        </w:rPr>
        <w:t>Επομένως</w:t>
      </w:r>
      <w:r>
        <w:rPr>
          <w:rFonts w:eastAsia="Times New Roman"/>
          <w:color w:val="212121"/>
          <w:szCs w:val="24"/>
        </w:rPr>
        <w:t>,</w:t>
      </w:r>
      <w:r w:rsidRPr="00384E85">
        <w:rPr>
          <w:rFonts w:eastAsia="Times New Roman"/>
          <w:color w:val="212121"/>
          <w:szCs w:val="24"/>
        </w:rPr>
        <w:t xml:space="preserve"> με </w:t>
      </w:r>
      <w:r>
        <w:rPr>
          <w:rFonts w:eastAsia="Times New Roman"/>
          <w:color w:val="212121"/>
          <w:szCs w:val="24"/>
        </w:rPr>
        <w:t xml:space="preserve">την </w:t>
      </w:r>
      <w:r w:rsidRPr="00384E85">
        <w:rPr>
          <w:rFonts w:eastAsia="Times New Roman"/>
          <w:color w:val="212121"/>
          <w:szCs w:val="24"/>
        </w:rPr>
        <w:t>τροπολογία δίν</w:t>
      </w:r>
      <w:r>
        <w:rPr>
          <w:rFonts w:eastAsia="Times New Roman"/>
          <w:color w:val="212121"/>
          <w:szCs w:val="24"/>
        </w:rPr>
        <w:t>εται η δυνατότητα στον Υπουργό Πολιτισμού, α</w:t>
      </w:r>
      <w:r w:rsidRPr="00384E85">
        <w:rPr>
          <w:rFonts w:eastAsia="Times New Roman"/>
          <w:color w:val="212121"/>
          <w:szCs w:val="24"/>
        </w:rPr>
        <w:t>πό κοινού με τον Υπουργό Οικονομικών</w:t>
      </w:r>
      <w:r>
        <w:rPr>
          <w:rFonts w:eastAsia="Times New Roman"/>
          <w:color w:val="212121"/>
          <w:szCs w:val="24"/>
        </w:rPr>
        <w:t>, να</w:t>
      </w:r>
      <w:r w:rsidRPr="00384E85">
        <w:rPr>
          <w:rFonts w:eastAsia="Times New Roman"/>
          <w:color w:val="212121"/>
          <w:szCs w:val="24"/>
        </w:rPr>
        <w:t xml:space="preserve"> ορίζουν μία αποζημίωση</w:t>
      </w:r>
      <w:r>
        <w:rPr>
          <w:rFonts w:eastAsia="Times New Roman"/>
          <w:color w:val="212121"/>
          <w:szCs w:val="24"/>
        </w:rPr>
        <w:t>. Κ</w:t>
      </w:r>
      <w:r w:rsidRPr="00384E85">
        <w:rPr>
          <w:rFonts w:eastAsia="Times New Roman"/>
          <w:color w:val="212121"/>
          <w:szCs w:val="24"/>
        </w:rPr>
        <w:t>αι</w:t>
      </w:r>
      <w:r>
        <w:rPr>
          <w:rFonts w:eastAsia="Times New Roman"/>
          <w:color w:val="212121"/>
          <w:szCs w:val="24"/>
        </w:rPr>
        <w:t>,</w:t>
      </w:r>
      <w:r w:rsidRPr="00384E85">
        <w:rPr>
          <w:rFonts w:eastAsia="Times New Roman"/>
          <w:color w:val="212121"/>
          <w:szCs w:val="24"/>
        </w:rPr>
        <w:t xml:space="preserve"> μάλιστα</w:t>
      </w:r>
      <w:r>
        <w:rPr>
          <w:rFonts w:eastAsia="Times New Roman"/>
          <w:color w:val="212121"/>
          <w:szCs w:val="24"/>
        </w:rPr>
        <w:t>,</w:t>
      </w:r>
      <w:r w:rsidRPr="00384E85">
        <w:rPr>
          <w:rFonts w:eastAsia="Times New Roman"/>
          <w:color w:val="212121"/>
          <w:szCs w:val="24"/>
        </w:rPr>
        <w:t xml:space="preserve"> θα δείτε ότι μέσα στην τροπολογία μπαίνει ένα όριο</w:t>
      </w:r>
      <w:r>
        <w:rPr>
          <w:rFonts w:eastAsia="Times New Roman"/>
          <w:color w:val="212121"/>
          <w:szCs w:val="24"/>
        </w:rPr>
        <w:t>,</w:t>
      </w:r>
      <w:r w:rsidRPr="00384E85">
        <w:rPr>
          <w:rFonts w:eastAsia="Times New Roman"/>
          <w:color w:val="212121"/>
          <w:szCs w:val="24"/>
        </w:rPr>
        <w:t xml:space="preserve"> όχι για κάθε μέλος του διοικητικού συμβουλίου</w:t>
      </w:r>
      <w:r>
        <w:rPr>
          <w:rFonts w:eastAsia="Times New Roman"/>
          <w:color w:val="212121"/>
          <w:szCs w:val="24"/>
        </w:rPr>
        <w:t>, αλλά</w:t>
      </w:r>
      <w:r w:rsidRPr="00384E85">
        <w:rPr>
          <w:rFonts w:eastAsia="Times New Roman"/>
          <w:color w:val="212121"/>
          <w:szCs w:val="24"/>
        </w:rPr>
        <w:t xml:space="preserve"> για ένα μέλος του διοικητικού συμβουλίου που αναλαμβάνει τουλάχιστον μία διεύθυνση</w:t>
      </w:r>
      <w:r>
        <w:rPr>
          <w:rFonts w:eastAsia="Times New Roman"/>
          <w:color w:val="212121"/>
          <w:szCs w:val="24"/>
        </w:rPr>
        <w:t>. Εδώ πέρα αναφερόμαστε στη Δ</w:t>
      </w:r>
      <w:r w:rsidRPr="00384E85">
        <w:rPr>
          <w:rFonts w:eastAsia="Times New Roman"/>
          <w:color w:val="212121"/>
          <w:szCs w:val="24"/>
        </w:rPr>
        <w:t xml:space="preserve">ιεύθυνση </w:t>
      </w:r>
      <w:r>
        <w:rPr>
          <w:rFonts w:eastAsia="Times New Roman"/>
          <w:color w:val="212121"/>
          <w:szCs w:val="24"/>
        </w:rPr>
        <w:t xml:space="preserve">Πολιτιστικών Προϊόντων. </w:t>
      </w:r>
    </w:p>
    <w:p w14:paraId="6B14EB08"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sidRPr="00384E85">
        <w:rPr>
          <w:rFonts w:eastAsia="Times New Roman"/>
          <w:color w:val="212121"/>
          <w:szCs w:val="24"/>
        </w:rPr>
        <w:t>Επομένως</w:t>
      </w:r>
      <w:r>
        <w:rPr>
          <w:rFonts w:eastAsia="Times New Roman"/>
          <w:color w:val="212121"/>
          <w:szCs w:val="24"/>
        </w:rPr>
        <w:t xml:space="preserve">, ζητώ από όλες τις πτέρυγες </w:t>
      </w:r>
      <w:r w:rsidRPr="00384E85">
        <w:rPr>
          <w:rFonts w:eastAsia="Times New Roman"/>
          <w:color w:val="212121"/>
          <w:szCs w:val="24"/>
        </w:rPr>
        <w:t>πο</w:t>
      </w:r>
      <w:r>
        <w:rPr>
          <w:rFonts w:eastAsia="Times New Roman"/>
          <w:color w:val="212121"/>
          <w:szCs w:val="24"/>
        </w:rPr>
        <w:t xml:space="preserve">υ είναι στη Βουλή, </w:t>
      </w:r>
      <w:r>
        <w:rPr>
          <w:rFonts w:eastAsia="Times New Roman"/>
          <w:color w:val="212121"/>
          <w:szCs w:val="24"/>
        </w:rPr>
        <w:t>να στηρίξουν τ</w:t>
      </w:r>
      <w:r w:rsidRPr="00384E85">
        <w:rPr>
          <w:rFonts w:eastAsia="Times New Roman"/>
          <w:color w:val="212121"/>
          <w:szCs w:val="24"/>
        </w:rPr>
        <w:t xml:space="preserve">η </w:t>
      </w:r>
      <w:r>
        <w:rPr>
          <w:rFonts w:eastAsia="Times New Roman"/>
          <w:color w:val="212121"/>
          <w:szCs w:val="24"/>
        </w:rPr>
        <w:t xml:space="preserve">συγκεκριμένη </w:t>
      </w:r>
      <w:r w:rsidRPr="00384E85">
        <w:rPr>
          <w:rFonts w:eastAsia="Times New Roman"/>
          <w:color w:val="212121"/>
          <w:szCs w:val="24"/>
        </w:rPr>
        <w:t xml:space="preserve">τροπολογία και </w:t>
      </w:r>
      <w:r>
        <w:rPr>
          <w:rFonts w:eastAsia="Times New Roman"/>
          <w:color w:val="212121"/>
          <w:szCs w:val="24"/>
        </w:rPr>
        <w:t xml:space="preserve">την </w:t>
      </w:r>
      <w:r w:rsidRPr="00384E85">
        <w:rPr>
          <w:rFonts w:eastAsia="Times New Roman"/>
          <w:color w:val="212121"/>
          <w:szCs w:val="24"/>
        </w:rPr>
        <w:t>προσπάθεια που γίνεται</w:t>
      </w:r>
      <w:r>
        <w:rPr>
          <w:rFonts w:eastAsia="Times New Roman"/>
          <w:color w:val="212121"/>
          <w:szCs w:val="24"/>
        </w:rPr>
        <w:t xml:space="preserve">, έτσι ώστε ένας δημόσιος </w:t>
      </w:r>
      <w:r>
        <w:rPr>
          <w:rFonts w:eastAsia="Times New Roman"/>
          <w:color w:val="212121"/>
          <w:szCs w:val="24"/>
        </w:rPr>
        <w:t>οργανισμός</w:t>
      </w:r>
      <w:r>
        <w:rPr>
          <w:rFonts w:eastAsia="Times New Roman"/>
          <w:color w:val="212121"/>
          <w:szCs w:val="24"/>
        </w:rPr>
        <w:t xml:space="preserve">, ένα </w:t>
      </w:r>
      <w:r>
        <w:rPr>
          <w:rFonts w:eastAsia="Times New Roman"/>
          <w:color w:val="212121"/>
          <w:szCs w:val="24"/>
        </w:rPr>
        <w:t>νομικό π</w:t>
      </w:r>
      <w:r w:rsidRPr="00384E85">
        <w:rPr>
          <w:rFonts w:eastAsia="Times New Roman"/>
          <w:color w:val="212121"/>
          <w:szCs w:val="24"/>
        </w:rPr>
        <w:t xml:space="preserve">ρόσωπο </w:t>
      </w:r>
      <w:r>
        <w:rPr>
          <w:rFonts w:eastAsia="Times New Roman"/>
          <w:color w:val="212121"/>
          <w:szCs w:val="24"/>
        </w:rPr>
        <w:t>δ</w:t>
      </w:r>
      <w:r w:rsidRPr="00384E85">
        <w:rPr>
          <w:rFonts w:eastAsia="Times New Roman"/>
          <w:color w:val="212121"/>
          <w:szCs w:val="24"/>
        </w:rPr>
        <w:t xml:space="preserve">ημοσίου </w:t>
      </w:r>
      <w:r>
        <w:rPr>
          <w:rFonts w:eastAsia="Times New Roman"/>
          <w:color w:val="212121"/>
          <w:szCs w:val="24"/>
        </w:rPr>
        <w:t>δ</w:t>
      </w:r>
      <w:r w:rsidRPr="00384E85">
        <w:rPr>
          <w:rFonts w:eastAsia="Times New Roman"/>
          <w:color w:val="212121"/>
          <w:szCs w:val="24"/>
        </w:rPr>
        <w:t>ικαίου</w:t>
      </w:r>
      <w:r>
        <w:rPr>
          <w:rFonts w:eastAsia="Times New Roman"/>
          <w:color w:val="212121"/>
          <w:szCs w:val="24"/>
        </w:rPr>
        <w:t>,</w:t>
      </w:r>
      <w:r w:rsidRPr="00384E85">
        <w:rPr>
          <w:rFonts w:eastAsia="Times New Roman"/>
          <w:color w:val="212121"/>
          <w:szCs w:val="24"/>
        </w:rPr>
        <w:t xml:space="preserve"> </w:t>
      </w:r>
      <w:r>
        <w:rPr>
          <w:rFonts w:eastAsia="Times New Roman"/>
          <w:color w:val="212121"/>
          <w:szCs w:val="24"/>
        </w:rPr>
        <w:t xml:space="preserve">να </w:t>
      </w:r>
      <w:r w:rsidRPr="00384E85">
        <w:rPr>
          <w:rFonts w:eastAsia="Times New Roman"/>
          <w:color w:val="212121"/>
          <w:szCs w:val="24"/>
        </w:rPr>
        <w:t xml:space="preserve">αναβαθμίσει την εικόνα της </w:t>
      </w:r>
      <w:r>
        <w:rPr>
          <w:rFonts w:eastAsia="Times New Roman"/>
          <w:color w:val="212121"/>
          <w:szCs w:val="24"/>
        </w:rPr>
        <w:t>πολιτιστικής κληρονομιάς</w:t>
      </w:r>
      <w:r w:rsidRPr="00384E85">
        <w:rPr>
          <w:rFonts w:eastAsia="Times New Roman"/>
          <w:color w:val="212121"/>
          <w:szCs w:val="24"/>
        </w:rPr>
        <w:t xml:space="preserve"> της χώρας </w:t>
      </w:r>
      <w:r>
        <w:rPr>
          <w:rFonts w:eastAsia="Times New Roman"/>
          <w:color w:val="212121"/>
          <w:szCs w:val="24"/>
        </w:rPr>
        <w:t xml:space="preserve">μας. </w:t>
      </w:r>
    </w:p>
    <w:p w14:paraId="6B14EB09"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Σας</w:t>
      </w:r>
      <w:r w:rsidRPr="00384E85">
        <w:rPr>
          <w:rFonts w:eastAsia="Times New Roman"/>
          <w:color w:val="212121"/>
          <w:szCs w:val="24"/>
        </w:rPr>
        <w:t xml:space="preserve"> ευχαριστώ</w:t>
      </w:r>
      <w:r>
        <w:rPr>
          <w:rFonts w:eastAsia="Times New Roman"/>
          <w:color w:val="212121"/>
          <w:szCs w:val="24"/>
        </w:rPr>
        <w:t xml:space="preserve">. </w:t>
      </w:r>
    </w:p>
    <w:p w14:paraId="6B14EB0A" w14:textId="77777777" w:rsidR="004965E6" w:rsidRDefault="004D430C">
      <w:pPr>
        <w:tabs>
          <w:tab w:val="left" w:pos="2738"/>
          <w:tab w:val="center" w:pos="4753"/>
          <w:tab w:val="left" w:pos="5723"/>
        </w:tabs>
        <w:spacing w:line="600" w:lineRule="auto"/>
        <w:ind w:firstLine="720"/>
        <w:jc w:val="both"/>
        <w:rPr>
          <w:rFonts w:eastAsia="Times New Roman" w:cs="Times New Roman"/>
          <w:szCs w:val="24"/>
        </w:rPr>
      </w:pPr>
      <w:r w:rsidRPr="00E80698">
        <w:rPr>
          <w:rFonts w:eastAsia="Times New Roman" w:cs="Times New Roman"/>
          <w:b/>
          <w:szCs w:val="24"/>
        </w:rPr>
        <w:lastRenderedPageBreak/>
        <w:t>ΠΡΟΕΔΡΕΥΩΝ (Νικήτας Κακλ</w:t>
      </w:r>
      <w:r w:rsidRPr="00E80698">
        <w:rPr>
          <w:rFonts w:eastAsia="Times New Roman" w:cs="Times New Roman"/>
          <w:b/>
          <w:szCs w:val="24"/>
        </w:rPr>
        <w:t>αμάνης):</w:t>
      </w:r>
      <w:r>
        <w:rPr>
          <w:rFonts w:eastAsia="Times New Roman" w:cs="Times New Roman"/>
          <w:b/>
          <w:szCs w:val="24"/>
        </w:rPr>
        <w:t xml:space="preserve"> </w:t>
      </w:r>
      <w:r>
        <w:rPr>
          <w:rFonts w:eastAsia="Times New Roman" w:cs="Times New Roman"/>
          <w:szCs w:val="24"/>
        </w:rPr>
        <w:t xml:space="preserve">Παρακαλώ να κλείσει ο κατάλογος εγγραφών. </w:t>
      </w:r>
    </w:p>
    <w:p w14:paraId="6B14EB0B" w14:textId="77777777" w:rsidR="004965E6" w:rsidRDefault="004D43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Γαβρόγλου</w:t>
      </w:r>
      <w:proofErr w:type="spellEnd"/>
      <w:r>
        <w:rPr>
          <w:rFonts w:eastAsia="Times New Roman" w:cs="Times New Roman"/>
          <w:szCs w:val="24"/>
        </w:rPr>
        <w:t xml:space="preserve">, θέλετε τώρα τον λόγο για να τοποθετηθείτε για τις δύο καινούργιες τροπολογίες; Τις άλλες τις γνωρίζουμε. </w:t>
      </w:r>
    </w:p>
    <w:p w14:paraId="6B14EB0C" w14:textId="77777777" w:rsidR="004965E6" w:rsidRDefault="004D430C">
      <w:pPr>
        <w:tabs>
          <w:tab w:val="left" w:pos="2738"/>
          <w:tab w:val="center" w:pos="4753"/>
          <w:tab w:val="left" w:pos="5723"/>
        </w:tabs>
        <w:spacing w:line="600" w:lineRule="auto"/>
        <w:ind w:firstLine="720"/>
        <w:jc w:val="both"/>
        <w:rPr>
          <w:rFonts w:eastAsia="Times New Roman" w:cs="Times New Roman"/>
          <w:szCs w:val="24"/>
        </w:rPr>
      </w:pPr>
      <w:r w:rsidRPr="00BE4E89">
        <w:rPr>
          <w:rFonts w:eastAsia="Times New Roman" w:cs="Times New Roman"/>
          <w:b/>
          <w:szCs w:val="24"/>
        </w:rPr>
        <w:t>ΚΩΝΣΤΑΝΤΙΝΟΣ ΓΑΒΡΟΓΛΟΥ (Υπουργός Παιδείας, Έρευνας και Θρησκευμάτων):</w:t>
      </w:r>
      <w:r>
        <w:rPr>
          <w:rFonts w:eastAsia="Times New Roman" w:cs="Times New Roman"/>
          <w:b/>
          <w:szCs w:val="24"/>
        </w:rPr>
        <w:t xml:space="preserve"> </w:t>
      </w:r>
      <w:r>
        <w:rPr>
          <w:rFonts w:eastAsia="Times New Roman" w:cs="Times New Roman"/>
          <w:szCs w:val="24"/>
        </w:rPr>
        <w:t xml:space="preserve">Ναι, κύριε </w:t>
      </w:r>
      <w:r>
        <w:rPr>
          <w:rFonts w:eastAsia="Times New Roman" w:cs="Times New Roman"/>
          <w:szCs w:val="24"/>
        </w:rPr>
        <w:t xml:space="preserve">Πρόεδρε. </w:t>
      </w:r>
    </w:p>
    <w:p w14:paraId="6B14EB0D" w14:textId="77777777" w:rsidR="004965E6" w:rsidRDefault="004D430C">
      <w:pPr>
        <w:tabs>
          <w:tab w:val="left" w:pos="2738"/>
          <w:tab w:val="center" w:pos="4753"/>
          <w:tab w:val="left" w:pos="5723"/>
        </w:tabs>
        <w:spacing w:line="600" w:lineRule="auto"/>
        <w:ind w:firstLine="720"/>
        <w:jc w:val="both"/>
        <w:rPr>
          <w:rFonts w:eastAsia="Times New Roman" w:cs="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Ωραία, σας δίνω πέντε λεπτά τον λόγο για να τις παρουσιάσετε. </w:t>
      </w:r>
    </w:p>
    <w:p w14:paraId="6B14EB0E" w14:textId="77777777" w:rsidR="004965E6" w:rsidRDefault="004D430C">
      <w:pPr>
        <w:tabs>
          <w:tab w:val="left" w:pos="2738"/>
          <w:tab w:val="center" w:pos="4753"/>
          <w:tab w:val="left" w:pos="5723"/>
        </w:tabs>
        <w:spacing w:line="600" w:lineRule="auto"/>
        <w:ind w:firstLine="720"/>
        <w:jc w:val="both"/>
        <w:rPr>
          <w:rFonts w:eastAsia="Times New Roman" w:cs="Times New Roman"/>
          <w:szCs w:val="24"/>
        </w:rPr>
      </w:pPr>
      <w:r w:rsidRPr="00BE4E89">
        <w:rPr>
          <w:rFonts w:eastAsia="Times New Roman" w:cs="Times New Roman"/>
          <w:b/>
          <w:szCs w:val="24"/>
        </w:rPr>
        <w:t>ΚΩΝΣΤΑΝΤΙΝΟΣ ΓΑΒΡΟΓΛΟΥ (Υπουργός Παιδείας, Έρευνας και Θρησκευμάτων):</w:t>
      </w:r>
      <w:r>
        <w:rPr>
          <w:rFonts w:eastAsia="Times New Roman" w:cs="Times New Roman"/>
          <w:b/>
          <w:szCs w:val="24"/>
        </w:rPr>
        <w:t xml:space="preserve"> </w:t>
      </w:r>
      <w:r>
        <w:rPr>
          <w:rFonts w:eastAsia="Times New Roman" w:cs="Times New Roman"/>
          <w:szCs w:val="24"/>
        </w:rPr>
        <w:t xml:space="preserve">Ευχαριστώ, κύριε Πρόεδρε. </w:t>
      </w:r>
    </w:p>
    <w:p w14:paraId="6B14EB0F"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384E85">
        <w:rPr>
          <w:rFonts w:eastAsia="Times New Roman"/>
          <w:color w:val="212121"/>
          <w:szCs w:val="24"/>
        </w:rPr>
        <w:t>αταθέτουμε δύο τροπολογίες</w:t>
      </w:r>
      <w:r>
        <w:rPr>
          <w:rFonts w:eastAsia="Times New Roman"/>
          <w:color w:val="212121"/>
          <w:szCs w:val="24"/>
        </w:rPr>
        <w:t>.</w:t>
      </w:r>
      <w:r w:rsidRPr="00384E85">
        <w:rPr>
          <w:rFonts w:eastAsia="Times New Roman"/>
          <w:color w:val="212121"/>
          <w:szCs w:val="24"/>
        </w:rPr>
        <w:t xml:space="preserve"> Η μία είναι ο διορισμός όλων των δικαστικά δικαιωθέντων που πέτυχαν στο</w:t>
      </w:r>
      <w:r>
        <w:rPr>
          <w:rFonts w:eastAsia="Times New Roman"/>
          <w:color w:val="212121"/>
          <w:szCs w:val="24"/>
        </w:rPr>
        <w:t>ν</w:t>
      </w:r>
      <w:r w:rsidRPr="00384E85">
        <w:rPr>
          <w:rFonts w:eastAsia="Times New Roman"/>
          <w:color w:val="212121"/>
          <w:szCs w:val="24"/>
        </w:rPr>
        <w:t xml:space="preserve"> διαγωνισμό του 2008</w:t>
      </w:r>
      <w:r>
        <w:rPr>
          <w:rFonts w:eastAsia="Times New Roman"/>
          <w:color w:val="212121"/>
          <w:szCs w:val="24"/>
        </w:rPr>
        <w:t>. Ε</w:t>
      </w:r>
      <w:r w:rsidRPr="00384E85">
        <w:rPr>
          <w:rFonts w:eastAsia="Times New Roman"/>
          <w:color w:val="212121"/>
          <w:szCs w:val="24"/>
        </w:rPr>
        <w:t xml:space="preserve">ίναι μία απίστευτη ταλαιπωρία που έχουν υποστεί εκπαιδευτικοί επί </w:t>
      </w:r>
      <w:r>
        <w:rPr>
          <w:rFonts w:eastAsia="Times New Roman"/>
          <w:color w:val="212121"/>
          <w:szCs w:val="24"/>
        </w:rPr>
        <w:t>δέκα</w:t>
      </w:r>
      <w:r w:rsidRPr="00384E85">
        <w:rPr>
          <w:rFonts w:eastAsia="Times New Roman"/>
          <w:color w:val="212121"/>
          <w:szCs w:val="24"/>
        </w:rPr>
        <w:t xml:space="preserve"> χρόνια</w:t>
      </w:r>
      <w:r>
        <w:rPr>
          <w:rFonts w:eastAsia="Times New Roman"/>
          <w:color w:val="212121"/>
          <w:szCs w:val="24"/>
        </w:rPr>
        <w:t xml:space="preserve"> και εμείς βάζουμε τέλος σε αυτή την </w:t>
      </w:r>
      <w:r w:rsidRPr="00384E85">
        <w:rPr>
          <w:rFonts w:eastAsia="Times New Roman"/>
          <w:color w:val="212121"/>
          <w:szCs w:val="24"/>
        </w:rPr>
        <w:t xml:space="preserve">ταλαιπωρία </w:t>
      </w:r>
      <w:r>
        <w:rPr>
          <w:rFonts w:eastAsia="Times New Roman"/>
          <w:color w:val="212121"/>
          <w:szCs w:val="24"/>
        </w:rPr>
        <w:t>τους. Ε</w:t>
      </w:r>
      <w:r w:rsidRPr="00384E85">
        <w:rPr>
          <w:rFonts w:eastAsia="Times New Roman"/>
          <w:color w:val="212121"/>
          <w:szCs w:val="24"/>
        </w:rPr>
        <w:t xml:space="preserve">ίναι </w:t>
      </w:r>
      <w:r>
        <w:rPr>
          <w:rFonts w:eastAsia="Times New Roman"/>
          <w:color w:val="212121"/>
          <w:szCs w:val="24"/>
        </w:rPr>
        <w:t>τετρακόσια πενήντα</w:t>
      </w:r>
      <w:r w:rsidRPr="00384E85">
        <w:rPr>
          <w:rFonts w:eastAsia="Times New Roman"/>
          <w:color w:val="212121"/>
          <w:szCs w:val="24"/>
        </w:rPr>
        <w:t xml:space="preserve"> άτομ</w:t>
      </w:r>
      <w:r w:rsidRPr="00384E85">
        <w:rPr>
          <w:rFonts w:eastAsia="Times New Roman"/>
          <w:color w:val="212121"/>
          <w:szCs w:val="24"/>
        </w:rPr>
        <w:t xml:space="preserve">α που έχουν δικαιωθεί </w:t>
      </w:r>
      <w:r>
        <w:rPr>
          <w:rFonts w:eastAsia="Times New Roman"/>
          <w:color w:val="212121"/>
          <w:szCs w:val="24"/>
        </w:rPr>
        <w:t>ε</w:t>
      </w:r>
      <w:r w:rsidRPr="00384E85">
        <w:rPr>
          <w:rFonts w:eastAsia="Times New Roman"/>
          <w:color w:val="212121"/>
          <w:szCs w:val="24"/>
        </w:rPr>
        <w:t xml:space="preserve">ίτε στο Συμβούλιο </w:t>
      </w:r>
      <w:r>
        <w:rPr>
          <w:rFonts w:eastAsia="Times New Roman"/>
          <w:color w:val="212121"/>
          <w:szCs w:val="24"/>
        </w:rPr>
        <w:t xml:space="preserve">της </w:t>
      </w:r>
      <w:r w:rsidRPr="00384E85">
        <w:rPr>
          <w:rFonts w:eastAsia="Times New Roman"/>
          <w:color w:val="212121"/>
          <w:szCs w:val="24"/>
        </w:rPr>
        <w:t xml:space="preserve">Επικρατείας είτε σε διοικητικά δικαστήρια και είναι μόνιμος διορισμός </w:t>
      </w:r>
      <w:r>
        <w:rPr>
          <w:rFonts w:eastAsia="Times New Roman"/>
          <w:color w:val="212121"/>
          <w:szCs w:val="24"/>
        </w:rPr>
        <w:t xml:space="preserve">τους. </w:t>
      </w:r>
    </w:p>
    <w:p w14:paraId="6B14EB10"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Το δεύτερο άρθρο αυτής της τροπολογίας αναφέρεται στο ότι από την ερχόμενη ακαδημαϊκή χρονιά, δ</w:t>
      </w:r>
      <w:r w:rsidRPr="00384E85">
        <w:rPr>
          <w:rFonts w:eastAsia="Times New Roman"/>
          <w:color w:val="212121"/>
          <w:szCs w:val="24"/>
        </w:rPr>
        <w:t xml:space="preserve">ηλαδή τον Σεπτέμβριο του </w:t>
      </w:r>
      <w:r>
        <w:rPr>
          <w:rFonts w:eastAsia="Times New Roman"/>
          <w:color w:val="212121"/>
          <w:szCs w:val="24"/>
        </w:rPr>
        <w:t>2019, στα νηπι</w:t>
      </w:r>
      <w:r>
        <w:rPr>
          <w:rFonts w:eastAsia="Times New Roman"/>
          <w:color w:val="212121"/>
          <w:szCs w:val="24"/>
        </w:rPr>
        <w:t xml:space="preserve">αγωγεία </w:t>
      </w:r>
      <w:r w:rsidRPr="00384E85">
        <w:rPr>
          <w:rFonts w:eastAsia="Times New Roman"/>
          <w:color w:val="212121"/>
          <w:szCs w:val="24"/>
        </w:rPr>
        <w:t xml:space="preserve">και στην </w:t>
      </w:r>
      <w:r>
        <w:rPr>
          <w:rFonts w:eastAsia="Times New Roman"/>
          <w:color w:val="212121"/>
          <w:szCs w:val="24"/>
        </w:rPr>
        <w:t xml:space="preserve">Α΄ </w:t>
      </w:r>
      <w:r>
        <w:rPr>
          <w:rFonts w:eastAsia="Times New Roman"/>
          <w:color w:val="212121"/>
          <w:szCs w:val="24"/>
        </w:rPr>
        <w:t>τάξη</w:t>
      </w:r>
      <w:r w:rsidRPr="00384E85">
        <w:rPr>
          <w:rFonts w:eastAsia="Times New Roman"/>
          <w:color w:val="212121"/>
          <w:szCs w:val="24"/>
        </w:rPr>
        <w:t xml:space="preserve"> </w:t>
      </w:r>
      <w:r w:rsidRPr="00384E85">
        <w:rPr>
          <w:rFonts w:eastAsia="Times New Roman"/>
          <w:color w:val="212121"/>
          <w:szCs w:val="24"/>
        </w:rPr>
        <w:t xml:space="preserve">του </w:t>
      </w:r>
      <w:r>
        <w:rPr>
          <w:rFonts w:eastAsia="Times New Roman"/>
          <w:color w:val="212121"/>
          <w:szCs w:val="24"/>
        </w:rPr>
        <w:t>δ</w:t>
      </w:r>
      <w:r w:rsidRPr="00384E85">
        <w:rPr>
          <w:rFonts w:eastAsia="Times New Roman"/>
          <w:color w:val="212121"/>
          <w:szCs w:val="24"/>
        </w:rPr>
        <w:t>ημοτικού</w:t>
      </w:r>
      <w:r w:rsidRPr="00384E85">
        <w:rPr>
          <w:rFonts w:eastAsia="Times New Roman"/>
          <w:color w:val="212121"/>
          <w:szCs w:val="24"/>
        </w:rPr>
        <w:t xml:space="preserve"> </w:t>
      </w:r>
      <w:r>
        <w:rPr>
          <w:rFonts w:eastAsia="Times New Roman"/>
          <w:color w:val="212121"/>
          <w:szCs w:val="24"/>
        </w:rPr>
        <w:t>πάμε</w:t>
      </w:r>
      <w:r w:rsidRPr="00384E85">
        <w:rPr>
          <w:rFonts w:eastAsia="Times New Roman"/>
          <w:color w:val="212121"/>
          <w:szCs w:val="24"/>
        </w:rPr>
        <w:t xml:space="preserve"> από </w:t>
      </w:r>
      <w:r>
        <w:rPr>
          <w:rFonts w:eastAsia="Times New Roman"/>
          <w:color w:val="212121"/>
          <w:szCs w:val="24"/>
        </w:rPr>
        <w:t>είκοσι πέντε</w:t>
      </w:r>
      <w:r w:rsidRPr="00384E85">
        <w:rPr>
          <w:rFonts w:eastAsia="Times New Roman"/>
          <w:color w:val="212121"/>
          <w:szCs w:val="24"/>
        </w:rPr>
        <w:t xml:space="preserve"> μαθητές σε </w:t>
      </w:r>
      <w:r>
        <w:rPr>
          <w:rFonts w:eastAsia="Times New Roman"/>
          <w:color w:val="212121"/>
          <w:szCs w:val="24"/>
        </w:rPr>
        <w:t xml:space="preserve">είκοσι δύο. </w:t>
      </w:r>
    </w:p>
    <w:p w14:paraId="6B14EB11" w14:textId="77777777" w:rsidR="004965E6" w:rsidRDefault="004D430C">
      <w:pPr>
        <w:spacing w:line="600" w:lineRule="auto"/>
        <w:ind w:left="360"/>
        <w:jc w:val="center"/>
        <w:rPr>
          <w:rFonts w:eastAsia="Times New Roman" w:cs="Times New Roman"/>
          <w:szCs w:val="24"/>
        </w:rPr>
      </w:pPr>
      <w:r w:rsidRPr="00635622">
        <w:rPr>
          <w:rFonts w:eastAsia="Times New Roman" w:cs="Times New Roman"/>
          <w:szCs w:val="24"/>
        </w:rPr>
        <w:t xml:space="preserve">(Χειροκροτήματα από </w:t>
      </w:r>
      <w:r>
        <w:rPr>
          <w:rFonts w:eastAsia="Times New Roman" w:cs="Times New Roman"/>
          <w:szCs w:val="24"/>
        </w:rPr>
        <w:t>την πτέρυγα του ΣΥΡΙΖΑ</w:t>
      </w:r>
      <w:r w:rsidRPr="00635622">
        <w:rPr>
          <w:rFonts w:eastAsia="Times New Roman" w:cs="Times New Roman"/>
          <w:szCs w:val="24"/>
        </w:rPr>
        <w:t>)</w:t>
      </w:r>
    </w:p>
    <w:p w14:paraId="6B14EB12" w14:textId="77777777" w:rsidR="004965E6" w:rsidRDefault="004D430C">
      <w:pPr>
        <w:tabs>
          <w:tab w:val="left" w:pos="2738"/>
          <w:tab w:val="center" w:pos="4753"/>
          <w:tab w:val="left" w:pos="5723"/>
        </w:tabs>
        <w:spacing w:line="600" w:lineRule="auto"/>
        <w:ind w:firstLine="720"/>
        <w:jc w:val="both"/>
        <w:rPr>
          <w:rFonts w:eastAsia="Times New Roman" w:cs="Times New Roman"/>
          <w:szCs w:val="24"/>
        </w:rPr>
      </w:pPr>
      <w:r>
        <w:rPr>
          <w:rFonts w:eastAsia="Times New Roman"/>
          <w:color w:val="212121"/>
          <w:szCs w:val="24"/>
        </w:rPr>
        <w:t>Και του χρόνου -</w:t>
      </w:r>
      <w:r w:rsidRPr="00384E85">
        <w:rPr>
          <w:rFonts w:eastAsia="Times New Roman"/>
          <w:color w:val="212121"/>
          <w:szCs w:val="24"/>
        </w:rPr>
        <w:t xml:space="preserve">θα είναι η </w:t>
      </w:r>
      <w:r>
        <w:rPr>
          <w:rFonts w:eastAsia="Times New Roman"/>
          <w:color w:val="212121"/>
          <w:szCs w:val="24"/>
        </w:rPr>
        <w:t xml:space="preserve">Α΄ </w:t>
      </w:r>
      <w:r>
        <w:rPr>
          <w:rFonts w:eastAsia="Times New Roman"/>
          <w:color w:val="212121"/>
          <w:szCs w:val="24"/>
        </w:rPr>
        <w:t>τ</w:t>
      </w:r>
      <w:r w:rsidRPr="00384E85">
        <w:rPr>
          <w:rFonts w:eastAsia="Times New Roman"/>
          <w:color w:val="212121"/>
          <w:szCs w:val="24"/>
        </w:rPr>
        <w:t xml:space="preserve">άξη </w:t>
      </w:r>
      <w:r>
        <w:rPr>
          <w:rFonts w:eastAsia="Times New Roman"/>
          <w:color w:val="212121"/>
          <w:szCs w:val="24"/>
        </w:rPr>
        <w:t xml:space="preserve">που </w:t>
      </w:r>
      <w:r w:rsidRPr="00384E85">
        <w:rPr>
          <w:rFonts w:eastAsia="Times New Roman"/>
          <w:color w:val="212121"/>
          <w:szCs w:val="24"/>
        </w:rPr>
        <w:t xml:space="preserve">θα γίνει </w:t>
      </w:r>
      <w:r>
        <w:rPr>
          <w:rFonts w:eastAsia="Times New Roman"/>
          <w:color w:val="212121"/>
          <w:szCs w:val="24"/>
        </w:rPr>
        <w:t>Β΄</w:t>
      </w:r>
      <w:r w:rsidRPr="00384E85">
        <w:rPr>
          <w:rFonts w:eastAsia="Times New Roman"/>
          <w:color w:val="212121"/>
          <w:szCs w:val="24"/>
        </w:rPr>
        <w:t xml:space="preserve"> </w:t>
      </w:r>
      <w:r>
        <w:rPr>
          <w:rFonts w:eastAsia="Times New Roman"/>
          <w:color w:val="212121"/>
          <w:szCs w:val="24"/>
        </w:rPr>
        <w:t>τάξη</w:t>
      </w:r>
      <w:r>
        <w:rPr>
          <w:rFonts w:eastAsia="Times New Roman"/>
          <w:color w:val="212121"/>
          <w:szCs w:val="24"/>
        </w:rPr>
        <w:t xml:space="preserve">- </w:t>
      </w:r>
      <w:r w:rsidRPr="00384E85">
        <w:rPr>
          <w:rFonts w:eastAsia="Times New Roman"/>
          <w:color w:val="212121"/>
          <w:szCs w:val="24"/>
        </w:rPr>
        <w:t xml:space="preserve">πάλι στην </w:t>
      </w:r>
      <w:r>
        <w:rPr>
          <w:rFonts w:eastAsia="Times New Roman"/>
          <w:color w:val="212121"/>
          <w:szCs w:val="24"/>
        </w:rPr>
        <w:t>Α΄</w:t>
      </w:r>
      <w:r w:rsidRPr="00384E85">
        <w:rPr>
          <w:rFonts w:eastAsia="Times New Roman"/>
          <w:color w:val="212121"/>
          <w:szCs w:val="24"/>
        </w:rPr>
        <w:t xml:space="preserve"> τάξη</w:t>
      </w:r>
      <w:r>
        <w:rPr>
          <w:rFonts w:eastAsia="Times New Roman"/>
          <w:color w:val="212121"/>
          <w:szCs w:val="24"/>
        </w:rPr>
        <w:t xml:space="preserve"> θα γίνει το ίδιο</w:t>
      </w:r>
      <w:r w:rsidRPr="00384E85">
        <w:rPr>
          <w:rFonts w:eastAsia="Times New Roman"/>
          <w:color w:val="212121"/>
          <w:szCs w:val="24"/>
        </w:rPr>
        <w:t xml:space="preserve"> </w:t>
      </w:r>
      <w:r>
        <w:rPr>
          <w:rFonts w:eastAsia="Times New Roman"/>
          <w:color w:val="212121"/>
          <w:szCs w:val="24"/>
        </w:rPr>
        <w:t xml:space="preserve">κ.λπ.. </w:t>
      </w:r>
      <w:r>
        <w:rPr>
          <w:rFonts w:eastAsia="Times New Roman" w:cs="Times New Roman"/>
          <w:szCs w:val="24"/>
        </w:rPr>
        <w:t xml:space="preserve">Αυτό είναι ένα </w:t>
      </w:r>
      <w:r w:rsidRPr="00850C60">
        <w:rPr>
          <w:rFonts w:eastAsia="Times New Roman" w:cs="Times New Roman"/>
          <w:szCs w:val="24"/>
        </w:rPr>
        <w:t>αίτημα και τη</w:t>
      </w:r>
      <w:r w:rsidRPr="00850C60">
        <w:rPr>
          <w:rFonts w:eastAsia="Times New Roman" w:cs="Times New Roman"/>
          <w:szCs w:val="24"/>
        </w:rPr>
        <w:t>ς εκπαιδευτικής κοινότητας αλλά</w:t>
      </w:r>
      <w:r>
        <w:rPr>
          <w:rFonts w:eastAsia="Times New Roman" w:cs="Times New Roman"/>
          <w:szCs w:val="24"/>
        </w:rPr>
        <w:t xml:space="preserve"> –</w:t>
      </w:r>
      <w:r w:rsidRPr="00850C60">
        <w:rPr>
          <w:rFonts w:eastAsia="Times New Roman" w:cs="Times New Roman"/>
          <w:szCs w:val="24"/>
        </w:rPr>
        <w:t>νομίζουμε</w:t>
      </w:r>
      <w:r>
        <w:rPr>
          <w:rFonts w:eastAsia="Times New Roman" w:cs="Times New Roman"/>
          <w:szCs w:val="24"/>
        </w:rPr>
        <w:t>-</w:t>
      </w:r>
      <w:r w:rsidRPr="00850C60">
        <w:rPr>
          <w:rFonts w:eastAsia="Times New Roman" w:cs="Times New Roman"/>
          <w:szCs w:val="24"/>
        </w:rPr>
        <w:t xml:space="preserve"> και </w:t>
      </w:r>
      <w:r>
        <w:rPr>
          <w:rFonts w:eastAsia="Times New Roman" w:cs="Times New Roman"/>
          <w:szCs w:val="24"/>
        </w:rPr>
        <w:t xml:space="preserve">ολόκληρης </w:t>
      </w:r>
      <w:r w:rsidRPr="00850C60">
        <w:rPr>
          <w:rFonts w:eastAsia="Times New Roman" w:cs="Times New Roman"/>
          <w:szCs w:val="24"/>
        </w:rPr>
        <w:t>της κοινωνίας</w:t>
      </w:r>
      <w:r>
        <w:rPr>
          <w:rFonts w:eastAsia="Times New Roman" w:cs="Times New Roman"/>
          <w:szCs w:val="24"/>
        </w:rPr>
        <w:t>.</w:t>
      </w:r>
      <w:r w:rsidRPr="00850C60">
        <w:rPr>
          <w:rFonts w:eastAsia="Times New Roman" w:cs="Times New Roman"/>
          <w:szCs w:val="24"/>
        </w:rPr>
        <w:t xml:space="preserve"> </w:t>
      </w:r>
      <w:r>
        <w:rPr>
          <w:rFonts w:eastAsia="Times New Roman" w:cs="Times New Roman"/>
          <w:szCs w:val="24"/>
        </w:rPr>
        <w:t>Κ</w:t>
      </w:r>
      <w:r w:rsidRPr="00850C60">
        <w:rPr>
          <w:rFonts w:eastAsia="Times New Roman" w:cs="Times New Roman"/>
          <w:szCs w:val="24"/>
        </w:rPr>
        <w:t xml:space="preserve">αι αυτό δείχνει πάλι ένα στοιχείο κανονικότητας που άρχισε πια να υπάρχει στην </w:t>
      </w:r>
      <w:r>
        <w:rPr>
          <w:rFonts w:eastAsia="Times New Roman" w:cs="Times New Roman"/>
          <w:szCs w:val="24"/>
        </w:rPr>
        <w:t>ε</w:t>
      </w:r>
      <w:r w:rsidRPr="00850C60">
        <w:rPr>
          <w:rFonts w:eastAsia="Times New Roman" w:cs="Times New Roman"/>
          <w:szCs w:val="24"/>
        </w:rPr>
        <w:t>λληνική κοινωνία</w:t>
      </w:r>
      <w:r>
        <w:rPr>
          <w:rFonts w:eastAsia="Times New Roman" w:cs="Times New Roman"/>
          <w:szCs w:val="24"/>
        </w:rPr>
        <w:t>.</w:t>
      </w:r>
    </w:p>
    <w:p w14:paraId="6B14EB1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Η</w:t>
      </w:r>
      <w:r w:rsidRPr="00850C60">
        <w:rPr>
          <w:rFonts w:eastAsia="Times New Roman" w:cs="Times New Roman"/>
          <w:szCs w:val="24"/>
        </w:rPr>
        <w:t xml:space="preserve"> άλλη τροπολογία έχει σχέση με</w:t>
      </w:r>
      <w:r>
        <w:rPr>
          <w:rFonts w:eastAsia="Times New Roman" w:cs="Times New Roman"/>
          <w:szCs w:val="24"/>
        </w:rPr>
        <w:t>…</w:t>
      </w:r>
    </w:p>
    <w:p w14:paraId="6B14EB14"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Αναφέρεστε στην τροπολογία με γενικό αριθμό 1920 και ειδικό 217; </w:t>
      </w:r>
    </w:p>
    <w:p w14:paraId="6B14EB15" w14:textId="77777777" w:rsidR="004965E6" w:rsidRDefault="004D430C">
      <w:pPr>
        <w:spacing w:line="600" w:lineRule="auto"/>
        <w:ind w:firstLine="720"/>
        <w:jc w:val="both"/>
        <w:rPr>
          <w:rFonts w:eastAsia="Times New Roman" w:cs="Times New Roman"/>
          <w:szCs w:val="24"/>
        </w:rPr>
      </w:pPr>
      <w:r w:rsidRPr="006A4D8D">
        <w:rPr>
          <w:rFonts w:eastAsia="Times New Roman" w:cs="Times New Roman"/>
          <w:b/>
          <w:szCs w:val="24"/>
        </w:rPr>
        <w:t>ΚΩΝΣΤΑΝΤΙΝΟΣ ΓΑΒΡΟΓΛΟΥ (Υπουργός Παιδείας, Έρευνας και Θρησκευμάτων):</w:t>
      </w:r>
      <w:r w:rsidRPr="006A4D8D">
        <w:rPr>
          <w:rFonts w:eastAsia="Times New Roman" w:cs="Times New Roman"/>
          <w:szCs w:val="24"/>
        </w:rPr>
        <w:t xml:space="preserve"> </w:t>
      </w:r>
      <w:r>
        <w:rPr>
          <w:rFonts w:eastAsia="Times New Roman" w:cs="Times New Roman"/>
          <w:szCs w:val="24"/>
        </w:rPr>
        <w:t>Μ</w:t>
      </w:r>
      <w:r w:rsidRPr="00850C60">
        <w:rPr>
          <w:rFonts w:eastAsia="Times New Roman" w:cs="Times New Roman"/>
          <w:szCs w:val="24"/>
        </w:rPr>
        <w:t>ε πιάνετε αδιάβαστο</w:t>
      </w:r>
      <w:r>
        <w:rPr>
          <w:rFonts w:eastAsia="Times New Roman" w:cs="Times New Roman"/>
          <w:szCs w:val="24"/>
        </w:rPr>
        <w:t>.</w:t>
      </w:r>
    </w:p>
    <w:p w14:paraId="6B14EB16"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w:t>
      </w:r>
      <w:r w:rsidRPr="00850C60">
        <w:rPr>
          <w:rFonts w:eastAsia="Times New Roman" w:cs="Times New Roman"/>
          <w:szCs w:val="24"/>
        </w:rPr>
        <w:t>ίναι αυτ</w:t>
      </w:r>
      <w:r>
        <w:rPr>
          <w:rFonts w:eastAsia="Times New Roman" w:cs="Times New Roman"/>
          <w:szCs w:val="24"/>
        </w:rPr>
        <w:t>ή</w:t>
      </w:r>
      <w:r w:rsidRPr="00850C60">
        <w:rPr>
          <w:rFonts w:eastAsia="Times New Roman" w:cs="Times New Roman"/>
          <w:szCs w:val="24"/>
        </w:rPr>
        <w:t xml:space="preserve"> που λέει </w:t>
      </w:r>
      <w:r>
        <w:rPr>
          <w:rFonts w:eastAsia="Times New Roman" w:cs="Times New Roman"/>
          <w:szCs w:val="24"/>
        </w:rPr>
        <w:t>«Δ</w:t>
      </w:r>
      <w:r w:rsidRPr="00850C60">
        <w:rPr>
          <w:rFonts w:eastAsia="Times New Roman" w:cs="Times New Roman"/>
          <w:szCs w:val="24"/>
        </w:rPr>
        <w:t>ιατάξεις αρμοδιότητ</w:t>
      </w:r>
      <w:r>
        <w:rPr>
          <w:rFonts w:eastAsia="Times New Roman" w:cs="Times New Roman"/>
          <w:szCs w:val="24"/>
        </w:rPr>
        <w:t>α</w:t>
      </w:r>
      <w:r w:rsidRPr="00850C60">
        <w:rPr>
          <w:rFonts w:eastAsia="Times New Roman" w:cs="Times New Roman"/>
          <w:szCs w:val="24"/>
        </w:rPr>
        <w:t>ς της Γενικής Γραμματεί</w:t>
      </w:r>
      <w:r w:rsidRPr="00850C60">
        <w:rPr>
          <w:rFonts w:eastAsia="Times New Roman" w:cs="Times New Roman"/>
          <w:szCs w:val="24"/>
        </w:rPr>
        <w:t>ας Θρησκευμάτων</w:t>
      </w:r>
      <w:r>
        <w:rPr>
          <w:rFonts w:eastAsia="Times New Roman" w:cs="Times New Roman"/>
          <w:szCs w:val="24"/>
        </w:rPr>
        <w:t>».</w:t>
      </w:r>
      <w:r w:rsidRPr="00850C60">
        <w:rPr>
          <w:rFonts w:eastAsia="Times New Roman" w:cs="Times New Roman"/>
          <w:szCs w:val="24"/>
        </w:rPr>
        <w:t xml:space="preserve"> </w:t>
      </w:r>
    </w:p>
    <w:p w14:paraId="6B14EB17" w14:textId="77777777" w:rsidR="004965E6" w:rsidRDefault="004D430C">
      <w:pPr>
        <w:spacing w:line="600" w:lineRule="auto"/>
        <w:ind w:firstLine="720"/>
        <w:jc w:val="both"/>
        <w:rPr>
          <w:rFonts w:eastAsia="Times New Roman" w:cs="Times New Roman"/>
          <w:szCs w:val="24"/>
        </w:rPr>
      </w:pPr>
      <w:r w:rsidRPr="006A4D8D">
        <w:rPr>
          <w:rFonts w:eastAsia="Times New Roman" w:cs="Times New Roman"/>
          <w:b/>
          <w:szCs w:val="24"/>
        </w:rPr>
        <w:lastRenderedPageBreak/>
        <w:t>ΚΩΝΣΤΑΝΤΙΝΟΣ ΓΑΒΡΟΓΛΟΥ (Υπουργός Παιδείας, Έρευνας και Θρησκευμάτων):</w:t>
      </w:r>
      <w:r>
        <w:rPr>
          <w:rFonts w:eastAsia="Times New Roman" w:cs="Times New Roman"/>
          <w:b/>
          <w:szCs w:val="24"/>
        </w:rPr>
        <w:t xml:space="preserve"> </w:t>
      </w:r>
      <w:r w:rsidRPr="00850C60">
        <w:rPr>
          <w:rFonts w:eastAsia="Times New Roman" w:cs="Times New Roman"/>
          <w:szCs w:val="24"/>
        </w:rPr>
        <w:t>Αυτή είναι αυτή που διαβάζω τώρα</w:t>
      </w:r>
      <w:r>
        <w:rPr>
          <w:rFonts w:eastAsia="Times New Roman" w:cs="Times New Roman"/>
          <w:szCs w:val="24"/>
        </w:rPr>
        <w:t>.</w:t>
      </w:r>
      <w:r w:rsidRPr="00850C60">
        <w:rPr>
          <w:rFonts w:eastAsia="Times New Roman" w:cs="Times New Roman"/>
          <w:szCs w:val="24"/>
        </w:rPr>
        <w:t xml:space="preserve"> </w:t>
      </w:r>
    </w:p>
    <w:p w14:paraId="6B14EB18"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w:t>
      </w:r>
      <w:r w:rsidRPr="00850C60">
        <w:rPr>
          <w:rFonts w:eastAsia="Times New Roman" w:cs="Times New Roman"/>
          <w:szCs w:val="24"/>
        </w:rPr>
        <w:t>ντάξει</w:t>
      </w:r>
      <w:r>
        <w:rPr>
          <w:rFonts w:eastAsia="Times New Roman" w:cs="Times New Roman"/>
          <w:szCs w:val="24"/>
        </w:rPr>
        <w:t>,</w:t>
      </w:r>
      <w:r w:rsidRPr="00850C60">
        <w:rPr>
          <w:rFonts w:eastAsia="Times New Roman" w:cs="Times New Roman"/>
          <w:szCs w:val="24"/>
        </w:rPr>
        <w:t xml:space="preserve"> για να μπορούν να παρακολουθούν</w:t>
      </w:r>
      <w:r>
        <w:rPr>
          <w:rFonts w:eastAsia="Times New Roman" w:cs="Times New Roman"/>
          <w:szCs w:val="24"/>
        </w:rPr>
        <w:t xml:space="preserve"> οι συνάδελφοι Βουλευτές.</w:t>
      </w:r>
    </w:p>
    <w:p w14:paraId="6B14EB19" w14:textId="77777777" w:rsidR="004965E6" w:rsidRDefault="004D430C">
      <w:pPr>
        <w:spacing w:line="600" w:lineRule="auto"/>
        <w:ind w:firstLine="720"/>
        <w:jc w:val="both"/>
        <w:rPr>
          <w:rFonts w:eastAsia="Times New Roman" w:cs="Times New Roman"/>
          <w:szCs w:val="24"/>
        </w:rPr>
      </w:pPr>
      <w:r w:rsidRPr="006A4D8D">
        <w:rPr>
          <w:rFonts w:eastAsia="Times New Roman" w:cs="Times New Roman"/>
          <w:b/>
          <w:szCs w:val="24"/>
        </w:rPr>
        <w:t xml:space="preserve">ΚΩΝΣΤΑΝΤΙΝΟΣ ΓΑΒΡΟΓΛΟΥ (Υπουργός </w:t>
      </w:r>
      <w:r w:rsidRPr="006A4D8D">
        <w:rPr>
          <w:rFonts w:eastAsia="Times New Roman" w:cs="Times New Roman"/>
          <w:b/>
          <w:szCs w:val="24"/>
        </w:rPr>
        <w:t>Παιδείας, Έρευνας και Θρησκευμάτων):</w:t>
      </w:r>
      <w:r>
        <w:rPr>
          <w:rFonts w:eastAsia="Times New Roman" w:cs="Times New Roman"/>
          <w:b/>
          <w:szCs w:val="24"/>
        </w:rPr>
        <w:t xml:space="preserve"> </w:t>
      </w:r>
      <w:r w:rsidRPr="00850C60">
        <w:rPr>
          <w:rFonts w:eastAsia="Times New Roman" w:cs="Times New Roman"/>
          <w:szCs w:val="24"/>
        </w:rPr>
        <w:t>Απλώς δεν είχα τον αριθμό</w:t>
      </w:r>
      <w:r>
        <w:rPr>
          <w:rFonts w:eastAsia="Times New Roman" w:cs="Times New Roman"/>
          <w:szCs w:val="24"/>
        </w:rPr>
        <w:t>.</w:t>
      </w:r>
    </w:p>
    <w:p w14:paraId="6B14EB1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Έ</w:t>
      </w:r>
      <w:r w:rsidRPr="00850C60">
        <w:rPr>
          <w:rFonts w:eastAsia="Times New Roman" w:cs="Times New Roman"/>
          <w:szCs w:val="24"/>
        </w:rPr>
        <w:t>χ</w:t>
      </w:r>
      <w:r>
        <w:rPr>
          <w:rFonts w:eastAsia="Times New Roman" w:cs="Times New Roman"/>
          <w:szCs w:val="24"/>
        </w:rPr>
        <w:t>ει</w:t>
      </w:r>
      <w:r w:rsidRPr="00850C60">
        <w:rPr>
          <w:rFonts w:eastAsia="Times New Roman" w:cs="Times New Roman"/>
          <w:szCs w:val="24"/>
        </w:rPr>
        <w:t xml:space="preserve"> σχέση με τους πόρους του Τεμένους στην Αθήνα</w:t>
      </w:r>
      <w:r>
        <w:rPr>
          <w:rFonts w:eastAsia="Times New Roman" w:cs="Times New Roman"/>
          <w:szCs w:val="24"/>
        </w:rPr>
        <w:t>.</w:t>
      </w:r>
      <w:r w:rsidRPr="00850C60">
        <w:rPr>
          <w:rFonts w:eastAsia="Times New Roman" w:cs="Times New Roman"/>
          <w:szCs w:val="24"/>
        </w:rPr>
        <w:t xml:space="preserve"> Όπως είναι γνωστό</w:t>
      </w:r>
      <w:r>
        <w:rPr>
          <w:rFonts w:eastAsia="Times New Roman" w:cs="Times New Roman"/>
          <w:szCs w:val="24"/>
        </w:rPr>
        <w:t>,</w:t>
      </w:r>
      <w:r w:rsidRPr="00850C60">
        <w:rPr>
          <w:rFonts w:eastAsia="Times New Roman" w:cs="Times New Roman"/>
          <w:szCs w:val="24"/>
        </w:rPr>
        <w:t xml:space="preserve"> έχει </w:t>
      </w:r>
      <w:r>
        <w:rPr>
          <w:rFonts w:eastAsia="Times New Roman" w:cs="Times New Roman"/>
          <w:szCs w:val="24"/>
        </w:rPr>
        <w:t xml:space="preserve">ιδρυθεί </w:t>
      </w:r>
      <w:r w:rsidRPr="00850C60">
        <w:rPr>
          <w:rFonts w:eastAsia="Times New Roman" w:cs="Times New Roman"/>
          <w:szCs w:val="24"/>
        </w:rPr>
        <w:t>εδώ και καιρό</w:t>
      </w:r>
      <w:r>
        <w:rPr>
          <w:rFonts w:eastAsia="Times New Roman" w:cs="Times New Roman"/>
          <w:szCs w:val="24"/>
        </w:rPr>
        <w:t>,</w:t>
      </w:r>
      <w:r w:rsidRPr="00850C60">
        <w:rPr>
          <w:rFonts w:eastAsia="Times New Roman" w:cs="Times New Roman"/>
          <w:szCs w:val="24"/>
        </w:rPr>
        <w:t xml:space="preserve"> έχουν ολοκληρωθεί οι εργασίες του και ελπίζουμε εντός του Μαρτίου να </w:t>
      </w:r>
      <w:r>
        <w:rPr>
          <w:rFonts w:eastAsia="Times New Roman" w:cs="Times New Roman"/>
          <w:szCs w:val="24"/>
        </w:rPr>
        <w:t>γίνουν</w:t>
      </w:r>
      <w:r w:rsidRPr="00850C60">
        <w:rPr>
          <w:rFonts w:eastAsia="Times New Roman" w:cs="Times New Roman"/>
          <w:szCs w:val="24"/>
        </w:rPr>
        <w:t xml:space="preserve"> τα εγκαίνια του Τε</w:t>
      </w:r>
      <w:r w:rsidRPr="00850C60">
        <w:rPr>
          <w:rFonts w:eastAsia="Times New Roman" w:cs="Times New Roman"/>
          <w:szCs w:val="24"/>
        </w:rPr>
        <w:t>μένους στην Αθήνα</w:t>
      </w:r>
      <w:r>
        <w:rPr>
          <w:rFonts w:eastAsia="Times New Roman" w:cs="Times New Roman"/>
          <w:szCs w:val="24"/>
        </w:rPr>
        <w:t>.</w:t>
      </w:r>
    </w:p>
    <w:p w14:paraId="6B14EB1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Υ</w:t>
      </w:r>
      <w:r w:rsidRPr="00850C60">
        <w:rPr>
          <w:rFonts w:eastAsia="Times New Roman" w:cs="Times New Roman"/>
          <w:szCs w:val="24"/>
        </w:rPr>
        <w:t>πήρχε ένα θέμα ως προς τη χρηματοδότηση</w:t>
      </w:r>
      <w:r>
        <w:rPr>
          <w:rFonts w:eastAsia="Times New Roman" w:cs="Times New Roman"/>
          <w:szCs w:val="24"/>
        </w:rPr>
        <w:t>.</w:t>
      </w:r>
      <w:r w:rsidRPr="00850C60">
        <w:rPr>
          <w:rFonts w:eastAsia="Times New Roman" w:cs="Times New Roman"/>
          <w:szCs w:val="24"/>
        </w:rPr>
        <w:t xml:space="preserve"> </w:t>
      </w:r>
      <w:r>
        <w:rPr>
          <w:rFonts w:eastAsia="Times New Roman" w:cs="Times New Roman"/>
          <w:szCs w:val="24"/>
        </w:rPr>
        <w:t>Σ</w:t>
      </w:r>
      <w:r w:rsidRPr="00850C60">
        <w:rPr>
          <w:rFonts w:eastAsia="Times New Roman" w:cs="Times New Roman"/>
          <w:szCs w:val="24"/>
        </w:rPr>
        <w:t xml:space="preserve">ε μία προηγούμενη συζήτηση που </w:t>
      </w:r>
      <w:r>
        <w:rPr>
          <w:rFonts w:eastAsia="Times New Roman" w:cs="Times New Roman"/>
          <w:szCs w:val="24"/>
        </w:rPr>
        <w:t>είχε</w:t>
      </w:r>
      <w:r w:rsidRPr="00850C60">
        <w:rPr>
          <w:rFonts w:eastAsia="Times New Roman" w:cs="Times New Roman"/>
          <w:szCs w:val="24"/>
        </w:rPr>
        <w:t xml:space="preserve"> γίνει</w:t>
      </w:r>
      <w:r>
        <w:rPr>
          <w:rFonts w:eastAsia="Times New Roman" w:cs="Times New Roman"/>
          <w:szCs w:val="24"/>
        </w:rPr>
        <w:t>,</w:t>
      </w:r>
      <w:r w:rsidRPr="00850C60">
        <w:rPr>
          <w:rFonts w:eastAsia="Times New Roman" w:cs="Times New Roman"/>
          <w:szCs w:val="24"/>
        </w:rPr>
        <w:t xml:space="preserve"> </w:t>
      </w:r>
      <w:r>
        <w:rPr>
          <w:rFonts w:eastAsia="Times New Roman" w:cs="Times New Roman"/>
          <w:szCs w:val="24"/>
        </w:rPr>
        <w:t>δεχτήκαμε</w:t>
      </w:r>
      <w:r w:rsidRPr="00850C60">
        <w:rPr>
          <w:rFonts w:eastAsia="Times New Roman" w:cs="Times New Roman"/>
          <w:szCs w:val="24"/>
        </w:rPr>
        <w:t xml:space="preserve"> την προτροπή της Νέας Δημοκρατίας να συζητήσουμε κάπως διακομματικά το θέμα των πόρων</w:t>
      </w:r>
      <w:r>
        <w:rPr>
          <w:rFonts w:eastAsia="Times New Roman" w:cs="Times New Roman"/>
          <w:szCs w:val="24"/>
        </w:rPr>
        <w:t>.</w:t>
      </w:r>
      <w:r w:rsidRPr="00850C60">
        <w:rPr>
          <w:rFonts w:eastAsia="Times New Roman" w:cs="Times New Roman"/>
          <w:szCs w:val="24"/>
        </w:rPr>
        <w:t xml:space="preserve"> Πράγματι</w:t>
      </w:r>
      <w:r>
        <w:rPr>
          <w:rFonts w:eastAsia="Times New Roman" w:cs="Times New Roman"/>
          <w:szCs w:val="24"/>
        </w:rPr>
        <w:t>,</w:t>
      </w:r>
      <w:r w:rsidRPr="00850C60">
        <w:rPr>
          <w:rFonts w:eastAsia="Times New Roman" w:cs="Times New Roman"/>
          <w:szCs w:val="24"/>
        </w:rPr>
        <w:t xml:space="preserve"> υπήρξαν επαφές με τα </w:t>
      </w:r>
      <w:r>
        <w:rPr>
          <w:rFonts w:eastAsia="Times New Roman" w:cs="Times New Roman"/>
          <w:szCs w:val="24"/>
        </w:rPr>
        <w:t>κ</w:t>
      </w:r>
      <w:r w:rsidRPr="00850C60">
        <w:rPr>
          <w:rFonts w:eastAsia="Times New Roman" w:cs="Times New Roman"/>
          <w:szCs w:val="24"/>
        </w:rPr>
        <w:t xml:space="preserve">όμματα και υπήρξε μία συμφωνία στο περιεχόμενο αυτής της διάταξης ως προς τους πόρους που μπορεί να έχει αυτό το </w:t>
      </w:r>
      <w:r>
        <w:rPr>
          <w:rFonts w:eastAsia="Times New Roman" w:cs="Times New Roman"/>
          <w:szCs w:val="24"/>
        </w:rPr>
        <w:t>Τ</w:t>
      </w:r>
      <w:r w:rsidRPr="00850C60">
        <w:rPr>
          <w:rFonts w:eastAsia="Times New Roman" w:cs="Times New Roman"/>
          <w:szCs w:val="24"/>
        </w:rPr>
        <w:t>έμενος</w:t>
      </w:r>
      <w:r>
        <w:rPr>
          <w:rFonts w:eastAsia="Times New Roman" w:cs="Times New Roman"/>
          <w:szCs w:val="24"/>
        </w:rPr>
        <w:t>.</w:t>
      </w:r>
      <w:r w:rsidRPr="00850C60">
        <w:rPr>
          <w:rFonts w:eastAsia="Times New Roman" w:cs="Times New Roman"/>
          <w:szCs w:val="24"/>
        </w:rPr>
        <w:t xml:space="preserve"> </w:t>
      </w:r>
    </w:p>
    <w:p w14:paraId="6B14EB1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Έ</w:t>
      </w:r>
      <w:r w:rsidRPr="00850C60">
        <w:rPr>
          <w:rFonts w:eastAsia="Times New Roman" w:cs="Times New Roman"/>
          <w:szCs w:val="24"/>
        </w:rPr>
        <w:t>να δεύτερ</w:t>
      </w:r>
      <w:r>
        <w:rPr>
          <w:rFonts w:eastAsia="Times New Roman" w:cs="Times New Roman"/>
          <w:szCs w:val="24"/>
        </w:rPr>
        <w:t xml:space="preserve">ό του στοιχείο </w:t>
      </w:r>
      <w:r w:rsidRPr="00850C60">
        <w:rPr>
          <w:rFonts w:eastAsia="Times New Roman" w:cs="Times New Roman"/>
          <w:szCs w:val="24"/>
        </w:rPr>
        <w:t xml:space="preserve">είναι ο </w:t>
      </w:r>
      <w:proofErr w:type="spellStart"/>
      <w:r w:rsidRPr="00850C60">
        <w:rPr>
          <w:rFonts w:eastAsia="Times New Roman" w:cs="Times New Roman"/>
          <w:szCs w:val="24"/>
        </w:rPr>
        <w:t>εξορθολογισμός</w:t>
      </w:r>
      <w:proofErr w:type="spellEnd"/>
      <w:r w:rsidRPr="00850C60">
        <w:rPr>
          <w:rFonts w:eastAsia="Times New Roman" w:cs="Times New Roman"/>
          <w:szCs w:val="24"/>
        </w:rPr>
        <w:t xml:space="preserve"> των γραφείων των </w:t>
      </w:r>
      <w:proofErr w:type="spellStart"/>
      <w:r>
        <w:rPr>
          <w:rFonts w:eastAsia="Times New Roman" w:cs="Times New Roman"/>
          <w:szCs w:val="24"/>
        </w:rPr>
        <w:t>μουφτειών</w:t>
      </w:r>
      <w:proofErr w:type="spellEnd"/>
      <w:r>
        <w:rPr>
          <w:rFonts w:eastAsia="Times New Roman" w:cs="Times New Roman"/>
          <w:szCs w:val="24"/>
        </w:rPr>
        <w:t xml:space="preserve"> </w:t>
      </w:r>
      <w:r w:rsidRPr="00850C60">
        <w:rPr>
          <w:rFonts w:eastAsia="Times New Roman" w:cs="Times New Roman"/>
          <w:szCs w:val="24"/>
        </w:rPr>
        <w:t>στη Θράκη</w:t>
      </w:r>
      <w:r>
        <w:rPr>
          <w:rFonts w:eastAsia="Times New Roman" w:cs="Times New Roman"/>
          <w:szCs w:val="24"/>
        </w:rPr>
        <w:t>,</w:t>
      </w:r>
      <w:r w:rsidRPr="00850C60">
        <w:rPr>
          <w:rFonts w:eastAsia="Times New Roman" w:cs="Times New Roman"/>
          <w:szCs w:val="24"/>
        </w:rPr>
        <w:t xml:space="preserve"> ως προς το πώς θα είναι οργανωμέν</w:t>
      </w:r>
      <w:r>
        <w:rPr>
          <w:rFonts w:eastAsia="Times New Roman" w:cs="Times New Roman"/>
          <w:szCs w:val="24"/>
        </w:rPr>
        <w:t>α,</w:t>
      </w:r>
      <w:r w:rsidRPr="00850C60">
        <w:rPr>
          <w:rFonts w:eastAsia="Times New Roman" w:cs="Times New Roman"/>
          <w:szCs w:val="24"/>
        </w:rPr>
        <w:t xml:space="preserve"> που προβλέπ</w:t>
      </w:r>
      <w:r w:rsidRPr="00850C60">
        <w:rPr>
          <w:rFonts w:eastAsia="Times New Roman" w:cs="Times New Roman"/>
          <w:szCs w:val="24"/>
        </w:rPr>
        <w:t xml:space="preserve">εται από ένα προεδρικό διάταγμα που </w:t>
      </w:r>
      <w:r>
        <w:rPr>
          <w:rFonts w:eastAsia="Times New Roman" w:cs="Times New Roman"/>
          <w:szCs w:val="24"/>
        </w:rPr>
        <w:t>θα δημοσιευτεί</w:t>
      </w:r>
      <w:r w:rsidRPr="00850C60">
        <w:rPr>
          <w:rFonts w:eastAsia="Times New Roman" w:cs="Times New Roman"/>
          <w:szCs w:val="24"/>
        </w:rPr>
        <w:t xml:space="preserve"> εντός πολύ </w:t>
      </w:r>
      <w:r>
        <w:rPr>
          <w:rFonts w:eastAsia="Times New Roman" w:cs="Times New Roman"/>
          <w:szCs w:val="24"/>
        </w:rPr>
        <w:t>σύντομου</w:t>
      </w:r>
      <w:r w:rsidRPr="00850C60">
        <w:rPr>
          <w:rFonts w:eastAsia="Times New Roman" w:cs="Times New Roman"/>
          <w:szCs w:val="24"/>
        </w:rPr>
        <w:t xml:space="preserve"> χρονικού </w:t>
      </w:r>
      <w:r>
        <w:rPr>
          <w:rFonts w:eastAsia="Times New Roman" w:cs="Times New Roman"/>
          <w:szCs w:val="24"/>
        </w:rPr>
        <w:t>δ</w:t>
      </w:r>
      <w:r w:rsidRPr="00850C60">
        <w:rPr>
          <w:rFonts w:eastAsia="Times New Roman" w:cs="Times New Roman"/>
          <w:szCs w:val="24"/>
        </w:rPr>
        <w:t xml:space="preserve">ιαστήματος και η τροπολογία αυτή </w:t>
      </w:r>
      <w:proofErr w:type="spellStart"/>
      <w:r w:rsidRPr="00850C60">
        <w:rPr>
          <w:rFonts w:eastAsia="Times New Roman" w:cs="Times New Roman"/>
          <w:szCs w:val="24"/>
        </w:rPr>
        <w:t>εξορθολογίζει</w:t>
      </w:r>
      <w:proofErr w:type="spellEnd"/>
      <w:r w:rsidRPr="00850C60">
        <w:rPr>
          <w:rFonts w:eastAsia="Times New Roman" w:cs="Times New Roman"/>
          <w:szCs w:val="24"/>
        </w:rPr>
        <w:t xml:space="preserve"> πάλι τη λειτουργία των </w:t>
      </w:r>
      <w:proofErr w:type="spellStart"/>
      <w:r>
        <w:rPr>
          <w:rFonts w:eastAsia="Times New Roman" w:cs="Times New Roman"/>
          <w:szCs w:val="24"/>
        </w:rPr>
        <w:t>μουφτειών</w:t>
      </w:r>
      <w:proofErr w:type="spellEnd"/>
      <w:r w:rsidRPr="00850C60">
        <w:rPr>
          <w:rFonts w:eastAsia="Times New Roman" w:cs="Times New Roman"/>
          <w:szCs w:val="24"/>
        </w:rPr>
        <w:t xml:space="preserve"> και τα θέματα των επαγγελματικών σχέσεων των υπαλλήλων</w:t>
      </w:r>
      <w:r>
        <w:rPr>
          <w:rFonts w:eastAsia="Times New Roman" w:cs="Times New Roman"/>
          <w:szCs w:val="24"/>
        </w:rPr>
        <w:t>.</w:t>
      </w:r>
    </w:p>
    <w:p w14:paraId="6B14EB1D" w14:textId="77777777" w:rsidR="004965E6" w:rsidRDefault="004D430C">
      <w:pPr>
        <w:spacing w:line="600" w:lineRule="auto"/>
        <w:ind w:firstLine="720"/>
        <w:jc w:val="both"/>
        <w:rPr>
          <w:rFonts w:eastAsia="Times New Roman" w:cs="Times New Roman"/>
          <w:szCs w:val="24"/>
        </w:rPr>
      </w:pPr>
      <w:r w:rsidRPr="00850C60">
        <w:rPr>
          <w:rFonts w:eastAsia="Times New Roman" w:cs="Times New Roman"/>
          <w:szCs w:val="24"/>
        </w:rPr>
        <w:t>Ευχαριστώ</w:t>
      </w:r>
      <w:r>
        <w:rPr>
          <w:rFonts w:eastAsia="Times New Roman" w:cs="Times New Roman"/>
          <w:szCs w:val="24"/>
        </w:rPr>
        <w:t>.</w:t>
      </w:r>
      <w:r w:rsidRPr="00850C60">
        <w:rPr>
          <w:rFonts w:eastAsia="Times New Roman" w:cs="Times New Roman"/>
          <w:szCs w:val="24"/>
        </w:rPr>
        <w:t xml:space="preserve"> </w:t>
      </w:r>
    </w:p>
    <w:p w14:paraId="6B14EB1E"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w:t>
      </w:r>
      <w:r w:rsidRPr="00850C60">
        <w:rPr>
          <w:rFonts w:eastAsia="Times New Roman" w:cs="Times New Roman"/>
          <w:szCs w:val="24"/>
        </w:rPr>
        <w:t>υνεχίζουμε με το</w:t>
      </w:r>
      <w:r>
        <w:rPr>
          <w:rFonts w:eastAsia="Times New Roman" w:cs="Times New Roman"/>
          <w:szCs w:val="24"/>
        </w:rPr>
        <w:t>ν</w:t>
      </w:r>
      <w:r w:rsidRPr="00850C60">
        <w:rPr>
          <w:rFonts w:eastAsia="Times New Roman" w:cs="Times New Roman"/>
          <w:szCs w:val="24"/>
        </w:rPr>
        <w:t xml:space="preserve"> </w:t>
      </w:r>
      <w:r>
        <w:rPr>
          <w:rFonts w:eastAsia="Times New Roman" w:cs="Times New Roman"/>
          <w:szCs w:val="24"/>
        </w:rPr>
        <w:t xml:space="preserve">ειδικό αγορητή </w:t>
      </w:r>
      <w:r w:rsidRPr="00850C60">
        <w:rPr>
          <w:rFonts w:eastAsia="Times New Roman" w:cs="Times New Roman"/>
          <w:szCs w:val="24"/>
        </w:rPr>
        <w:t xml:space="preserve">της </w:t>
      </w:r>
      <w:r>
        <w:rPr>
          <w:rFonts w:eastAsia="Times New Roman" w:cs="Times New Roman"/>
          <w:szCs w:val="24"/>
        </w:rPr>
        <w:t>Δ</w:t>
      </w:r>
      <w:r w:rsidRPr="00850C60">
        <w:rPr>
          <w:rFonts w:eastAsia="Times New Roman" w:cs="Times New Roman"/>
          <w:szCs w:val="24"/>
        </w:rPr>
        <w:t xml:space="preserve">ημοκρατικής </w:t>
      </w:r>
      <w:r>
        <w:rPr>
          <w:rFonts w:eastAsia="Times New Roman" w:cs="Times New Roman"/>
          <w:szCs w:val="24"/>
        </w:rPr>
        <w:t>Σ</w:t>
      </w:r>
      <w:r w:rsidRPr="00850C60">
        <w:rPr>
          <w:rFonts w:eastAsia="Times New Roman" w:cs="Times New Roman"/>
          <w:szCs w:val="24"/>
        </w:rPr>
        <w:t xml:space="preserve">υμπαράταξης ΠΑΣΟΚ </w:t>
      </w:r>
      <w:r>
        <w:rPr>
          <w:rFonts w:eastAsia="Times New Roman" w:cs="Times New Roman"/>
          <w:szCs w:val="24"/>
        </w:rPr>
        <w:t>- ΔΗΜΑΡ, τον συνάδελφο κ. Γρηγοράκο.</w:t>
      </w:r>
      <w:r w:rsidRPr="00850C60">
        <w:rPr>
          <w:rFonts w:eastAsia="Times New Roman" w:cs="Times New Roman"/>
          <w:szCs w:val="24"/>
        </w:rPr>
        <w:t xml:space="preserve"> </w:t>
      </w:r>
    </w:p>
    <w:p w14:paraId="6B14EB1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Ο</w:t>
      </w:r>
      <w:r w:rsidRPr="00850C60">
        <w:rPr>
          <w:rFonts w:eastAsia="Times New Roman" w:cs="Times New Roman"/>
          <w:szCs w:val="24"/>
        </w:rPr>
        <w:t>ρίστε</w:t>
      </w:r>
      <w:r>
        <w:rPr>
          <w:rFonts w:eastAsia="Times New Roman" w:cs="Times New Roman"/>
          <w:szCs w:val="24"/>
        </w:rPr>
        <w:t xml:space="preserve">, κύριε Γρηγοράκο, έχετε τον λόγο. </w:t>
      </w:r>
    </w:p>
    <w:p w14:paraId="6B14EB20"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Ευχαριστώ πολύ, κύριε Πρόεδρε. </w:t>
      </w:r>
    </w:p>
    <w:p w14:paraId="6B14EB2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Κυρίες και κ</w:t>
      </w:r>
      <w:r w:rsidRPr="00850C60">
        <w:rPr>
          <w:rFonts w:eastAsia="Times New Roman" w:cs="Times New Roman"/>
          <w:szCs w:val="24"/>
        </w:rPr>
        <w:t>ύρι</w:t>
      </w:r>
      <w:r>
        <w:rPr>
          <w:rFonts w:eastAsia="Times New Roman" w:cs="Times New Roman"/>
          <w:szCs w:val="24"/>
        </w:rPr>
        <w:t>οι</w:t>
      </w:r>
      <w:r w:rsidRPr="00850C60">
        <w:rPr>
          <w:rFonts w:eastAsia="Times New Roman" w:cs="Times New Roman"/>
          <w:szCs w:val="24"/>
        </w:rPr>
        <w:t xml:space="preserve"> συ</w:t>
      </w:r>
      <w:r w:rsidRPr="00850C60">
        <w:rPr>
          <w:rFonts w:eastAsia="Times New Roman" w:cs="Times New Roman"/>
          <w:szCs w:val="24"/>
        </w:rPr>
        <w:t>νάδελφοι</w:t>
      </w:r>
      <w:r>
        <w:rPr>
          <w:rFonts w:eastAsia="Times New Roman" w:cs="Times New Roman"/>
          <w:szCs w:val="24"/>
        </w:rPr>
        <w:t>,</w:t>
      </w:r>
      <w:r w:rsidRPr="00850C60">
        <w:rPr>
          <w:rFonts w:eastAsia="Times New Roman" w:cs="Times New Roman"/>
          <w:szCs w:val="24"/>
        </w:rPr>
        <w:t xml:space="preserve"> </w:t>
      </w:r>
      <w:r>
        <w:rPr>
          <w:rFonts w:eastAsia="Times New Roman" w:cs="Times New Roman"/>
          <w:szCs w:val="24"/>
        </w:rPr>
        <w:t xml:space="preserve">αγαπητέ </w:t>
      </w:r>
      <w:r w:rsidRPr="00850C60">
        <w:rPr>
          <w:rFonts w:eastAsia="Times New Roman" w:cs="Times New Roman"/>
          <w:szCs w:val="24"/>
        </w:rPr>
        <w:t xml:space="preserve">κύριε </w:t>
      </w:r>
      <w:r>
        <w:rPr>
          <w:rFonts w:eastAsia="Times New Roman" w:cs="Times New Roman"/>
          <w:szCs w:val="24"/>
        </w:rPr>
        <w:t>Π</w:t>
      </w:r>
      <w:r w:rsidRPr="00850C60">
        <w:rPr>
          <w:rFonts w:eastAsia="Times New Roman" w:cs="Times New Roman"/>
          <w:szCs w:val="24"/>
        </w:rPr>
        <w:t>ρόεδρε</w:t>
      </w:r>
      <w:r>
        <w:rPr>
          <w:rFonts w:eastAsia="Times New Roman" w:cs="Times New Roman"/>
          <w:szCs w:val="24"/>
        </w:rPr>
        <w:t>,</w:t>
      </w:r>
      <w:r w:rsidRPr="00850C60">
        <w:rPr>
          <w:rFonts w:eastAsia="Times New Roman" w:cs="Times New Roman"/>
          <w:szCs w:val="24"/>
        </w:rPr>
        <w:t xml:space="preserve"> </w:t>
      </w:r>
      <w:r>
        <w:rPr>
          <w:rFonts w:eastAsia="Times New Roman" w:cs="Times New Roman"/>
          <w:szCs w:val="24"/>
        </w:rPr>
        <w:t xml:space="preserve">βλέπω </w:t>
      </w:r>
      <w:r w:rsidRPr="00850C60">
        <w:rPr>
          <w:rFonts w:eastAsia="Times New Roman" w:cs="Times New Roman"/>
          <w:szCs w:val="24"/>
        </w:rPr>
        <w:t xml:space="preserve">μία </w:t>
      </w:r>
      <w:proofErr w:type="spellStart"/>
      <w:r w:rsidRPr="00850C60">
        <w:rPr>
          <w:rFonts w:eastAsia="Times New Roman" w:cs="Times New Roman"/>
          <w:szCs w:val="24"/>
        </w:rPr>
        <w:t>σαλαμοποίηση</w:t>
      </w:r>
      <w:proofErr w:type="spellEnd"/>
      <w:r w:rsidRPr="00850C60">
        <w:rPr>
          <w:rFonts w:eastAsia="Times New Roman" w:cs="Times New Roman"/>
          <w:szCs w:val="24"/>
        </w:rPr>
        <w:t xml:space="preserve"> </w:t>
      </w:r>
      <w:r>
        <w:rPr>
          <w:rFonts w:eastAsia="Times New Roman" w:cs="Times New Roman"/>
          <w:szCs w:val="24"/>
        </w:rPr>
        <w:t xml:space="preserve">της </w:t>
      </w:r>
      <w:r w:rsidRPr="00850C60">
        <w:rPr>
          <w:rFonts w:eastAsia="Times New Roman" w:cs="Times New Roman"/>
          <w:szCs w:val="24"/>
        </w:rPr>
        <w:t>διαδικασίας</w:t>
      </w:r>
      <w:r>
        <w:rPr>
          <w:rFonts w:eastAsia="Times New Roman" w:cs="Times New Roman"/>
          <w:szCs w:val="24"/>
        </w:rPr>
        <w:t>. Μ</w:t>
      </w:r>
      <w:r w:rsidRPr="00850C60">
        <w:rPr>
          <w:rFonts w:eastAsia="Times New Roman" w:cs="Times New Roman"/>
          <w:szCs w:val="24"/>
        </w:rPr>
        <w:t xml:space="preserve">όλις έχει αρχίσει </w:t>
      </w:r>
      <w:r>
        <w:rPr>
          <w:rFonts w:eastAsia="Times New Roman" w:cs="Times New Roman"/>
          <w:szCs w:val="24"/>
        </w:rPr>
        <w:t xml:space="preserve">η συζήτηση </w:t>
      </w:r>
      <w:r w:rsidRPr="00850C60">
        <w:rPr>
          <w:rFonts w:eastAsia="Times New Roman" w:cs="Times New Roman"/>
          <w:szCs w:val="24"/>
        </w:rPr>
        <w:t xml:space="preserve">επί της αρχής </w:t>
      </w:r>
      <w:r>
        <w:rPr>
          <w:rFonts w:eastAsia="Times New Roman" w:cs="Times New Roman"/>
          <w:szCs w:val="24"/>
        </w:rPr>
        <w:t>του νομοσχεδίου,</w:t>
      </w:r>
      <w:r w:rsidRPr="00850C60">
        <w:rPr>
          <w:rFonts w:eastAsia="Times New Roman" w:cs="Times New Roman"/>
          <w:szCs w:val="24"/>
        </w:rPr>
        <w:t xml:space="preserve"> </w:t>
      </w:r>
      <w:r>
        <w:rPr>
          <w:rFonts w:eastAsia="Times New Roman" w:cs="Times New Roman"/>
          <w:szCs w:val="24"/>
        </w:rPr>
        <w:t xml:space="preserve">έρχονται </w:t>
      </w:r>
      <w:r w:rsidRPr="00850C60">
        <w:rPr>
          <w:rFonts w:eastAsia="Times New Roman" w:cs="Times New Roman"/>
          <w:szCs w:val="24"/>
        </w:rPr>
        <w:t>τροπολογίες</w:t>
      </w:r>
      <w:r>
        <w:rPr>
          <w:rFonts w:eastAsia="Times New Roman" w:cs="Times New Roman"/>
          <w:szCs w:val="24"/>
        </w:rPr>
        <w:t>.</w:t>
      </w:r>
      <w:r w:rsidRPr="00850C60">
        <w:rPr>
          <w:rFonts w:eastAsia="Times New Roman" w:cs="Times New Roman"/>
          <w:szCs w:val="24"/>
        </w:rPr>
        <w:t xml:space="preserve"> </w:t>
      </w:r>
    </w:p>
    <w:p w14:paraId="6B14EB2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λοιπόν, να ρωτήσω τον αγαπητό Υπουργό </w:t>
      </w:r>
      <w:r w:rsidRPr="00850C60">
        <w:rPr>
          <w:rFonts w:eastAsia="Times New Roman" w:cs="Times New Roman"/>
          <w:szCs w:val="24"/>
        </w:rPr>
        <w:t>πόσο κοστίζει η τροπολογία για τους επιτυχόντες του</w:t>
      </w:r>
      <w:r w:rsidRPr="00850C60">
        <w:rPr>
          <w:rFonts w:eastAsia="Times New Roman" w:cs="Times New Roman"/>
          <w:szCs w:val="24"/>
        </w:rPr>
        <w:t xml:space="preserve"> 2008</w:t>
      </w:r>
      <w:r>
        <w:rPr>
          <w:rFonts w:eastAsia="Times New Roman" w:cs="Times New Roman"/>
          <w:szCs w:val="24"/>
        </w:rPr>
        <w:t>. Το έχει κοστολογήσει το Γενικό Λογιστήριο του Κράτους;</w:t>
      </w:r>
      <w:r w:rsidRPr="00850C60">
        <w:rPr>
          <w:rFonts w:eastAsia="Times New Roman" w:cs="Times New Roman"/>
          <w:szCs w:val="24"/>
        </w:rPr>
        <w:t xml:space="preserve"> </w:t>
      </w:r>
    </w:p>
    <w:p w14:paraId="6B14EB2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Τέλος πάντων, α</w:t>
      </w:r>
      <w:r w:rsidRPr="00850C60">
        <w:rPr>
          <w:rFonts w:eastAsia="Times New Roman" w:cs="Times New Roman"/>
          <w:szCs w:val="24"/>
        </w:rPr>
        <w:t>υτό που δημιουργείται είναι ένα κακό προηγούμενο</w:t>
      </w:r>
      <w:r>
        <w:rPr>
          <w:rFonts w:eastAsia="Times New Roman" w:cs="Times New Roman"/>
          <w:szCs w:val="24"/>
        </w:rPr>
        <w:t>.</w:t>
      </w:r>
    </w:p>
    <w:p w14:paraId="6B14EB24"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Είστε αντίθετος στο να υλοποιήσουμε αποφάσεις του </w:t>
      </w:r>
      <w:proofErr w:type="spellStart"/>
      <w:r>
        <w:rPr>
          <w:rFonts w:eastAsia="Times New Roman" w:cs="Times New Roman"/>
          <w:szCs w:val="24"/>
        </w:rPr>
        <w:t>ΣτΕ</w:t>
      </w:r>
      <w:proofErr w:type="spellEnd"/>
      <w:r>
        <w:rPr>
          <w:rFonts w:eastAsia="Times New Roman" w:cs="Times New Roman"/>
          <w:szCs w:val="24"/>
        </w:rPr>
        <w:t xml:space="preserve">; </w:t>
      </w:r>
    </w:p>
    <w:p w14:paraId="6B14EB25" w14:textId="77777777" w:rsidR="004965E6" w:rsidRDefault="004D430C">
      <w:pPr>
        <w:spacing w:line="600" w:lineRule="auto"/>
        <w:ind w:firstLine="720"/>
        <w:jc w:val="both"/>
        <w:rPr>
          <w:rFonts w:eastAsia="Times New Roman" w:cs="Times New Roman"/>
          <w:szCs w:val="24"/>
        </w:rPr>
      </w:pPr>
      <w:r w:rsidRPr="002F1D24">
        <w:rPr>
          <w:rFonts w:eastAsia="Times New Roman" w:cs="Times New Roman"/>
          <w:b/>
          <w:szCs w:val="24"/>
        </w:rPr>
        <w:t>ΛΕ</w:t>
      </w:r>
      <w:r w:rsidRPr="002F1D24">
        <w:rPr>
          <w:rFonts w:eastAsia="Times New Roman" w:cs="Times New Roman"/>
          <w:b/>
          <w:szCs w:val="24"/>
        </w:rPr>
        <w:t>ΩΝΙΔΑΣ ΓΡΗΓΟΡΑΚΟΣ:</w:t>
      </w:r>
      <w:r>
        <w:rPr>
          <w:rFonts w:eastAsia="Times New Roman" w:cs="Times New Roman"/>
          <w:b/>
          <w:szCs w:val="24"/>
        </w:rPr>
        <w:t xml:space="preserve"> </w:t>
      </w:r>
      <w:r>
        <w:rPr>
          <w:rFonts w:eastAsia="Times New Roman" w:cs="Times New Roman"/>
          <w:szCs w:val="24"/>
        </w:rPr>
        <w:t>Όχι, δεν είμαι αντίθετος, αλλά καταστρατηγείται</w:t>
      </w:r>
      <w:r w:rsidRPr="00850C60">
        <w:rPr>
          <w:rFonts w:eastAsia="Times New Roman" w:cs="Times New Roman"/>
          <w:szCs w:val="24"/>
        </w:rPr>
        <w:t xml:space="preserve"> η διαδικασία</w:t>
      </w:r>
      <w:r>
        <w:rPr>
          <w:rFonts w:eastAsia="Times New Roman" w:cs="Times New Roman"/>
          <w:szCs w:val="24"/>
        </w:rPr>
        <w:t>.</w:t>
      </w:r>
    </w:p>
    <w:p w14:paraId="6B14EB26"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 κ. Γρηγοράκος μιλάει για τη διαδικασία. Δεν μπαίνει στην ουσία της τροπολογίας σας. </w:t>
      </w:r>
    </w:p>
    <w:p w14:paraId="6B14EB2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Συνεχίστε, κύριε Γρηγοράκο. </w:t>
      </w:r>
    </w:p>
    <w:p w14:paraId="6B14EB28" w14:textId="77777777" w:rsidR="004965E6" w:rsidRDefault="004D430C">
      <w:pPr>
        <w:spacing w:line="600" w:lineRule="auto"/>
        <w:ind w:firstLine="720"/>
        <w:jc w:val="both"/>
        <w:rPr>
          <w:rFonts w:eastAsia="Times New Roman" w:cs="Times New Roman"/>
          <w:szCs w:val="24"/>
        </w:rPr>
      </w:pPr>
      <w:r w:rsidRPr="002F1D24">
        <w:rPr>
          <w:rFonts w:eastAsia="Times New Roman" w:cs="Times New Roman"/>
          <w:b/>
          <w:szCs w:val="24"/>
        </w:rPr>
        <w:t>ΛΕΩΝΙΔΑΣ ΓΡΗΓΟΡΑΚΟΣ:</w:t>
      </w:r>
      <w:r>
        <w:rPr>
          <w:rFonts w:eastAsia="Times New Roman" w:cs="Times New Roman"/>
          <w:b/>
          <w:szCs w:val="24"/>
        </w:rPr>
        <w:t xml:space="preserve"> </w:t>
      </w:r>
      <w:r>
        <w:rPr>
          <w:rFonts w:eastAsia="Times New Roman" w:cs="Times New Roman"/>
          <w:szCs w:val="24"/>
        </w:rPr>
        <w:t>Έλαβα</w:t>
      </w:r>
      <w:r>
        <w:rPr>
          <w:rFonts w:eastAsia="Times New Roman" w:cs="Times New Roman"/>
          <w:szCs w:val="24"/>
        </w:rPr>
        <w:t xml:space="preserve"> πριν ένα τηλεφώνημα. Έχω καταθέσει μια ερώτηση για το ΕΚΑΒ και τις </w:t>
      </w:r>
      <w:r>
        <w:rPr>
          <w:rFonts w:eastAsia="Times New Roman" w:cs="Times New Roman"/>
          <w:szCs w:val="24"/>
        </w:rPr>
        <w:t>μονάδες εντατικής θεραπείας</w:t>
      </w:r>
      <w:r w:rsidRPr="00850C60">
        <w:rPr>
          <w:rFonts w:eastAsia="Times New Roman" w:cs="Times New Roman"/>
          <w:szCs w:val="24"/>
        </w:rPr>
        <w:t xml:space="preserve"> </w:t>
      </w:r>
      <w:r w:rsidRPr="00850C60">
        <w:rPr>
          <w:rFonts w:eastAsia="Times New Roman" w:cs="Times New Roman"/>
          <w:szCs w:val="24"/>
        </w:rPr>
        <w:t>εδώ και δυόμισι μήνες</w:t>
      </w:r>
      <w:r>
        <w:rPr>
          <w:rFonts w:eastAsia="Times New Roman" w:cs="Times New Roman"/>
          <w:szCs w:val="24"/>
        </w:rPr>
        <w:t xml:space="preserve">, από τις 6 Νοεμβρίου. Ο Υπουργός δεν έρχεται να απαντήσει. Δικαίωμά του να </w:t>
      </w:r>
      <w:r w:rsidRPr="00850C60">
        <w:rPr>
          <w:rFonts w:eastAsia="Times New Roman" w:cs="Times New Roman"/>
          <w:szCs w:val="24"/>
        </w:rPr>
        <w:lastRenderedPageBreak/>
        <w:t>μην έρχεται</w:t>
      </w:r>
      <w:r>
        <w:rPr>
          <w:rFonts w:eastAsia="Times New Roman" w:cs="Times New Roman"/>
          <w:szCs w:val="24"/>
        </w:rPr>
        <w:t>,</w:t>
      </w:r>
      <w:r w:rsidRPr="00850C60">
        <w:rPr>
          <w:rFonts w:eastAsia="Times New Roman" w:cs="Times New Roman"/>
          <w:szCs w:val="24"/>
        </w:rPr>
        <w:t xml:space="preserve"> αλλά </w:t>
      </w:r>
      <w:r>
        <w:rPr>
          <w:rFonts w:eastAsia="Times New Roman" w:cs="Times New Roman"/>
          <w:szCs w:val="24"/>
        </w:rPr>
        <w:t xml:space="preserve">οι </w:t>
      </w:r>
      <w:r>
        <w:rPr>
          <w:rFonts w:eastAsia="Times New Roman" w:cs="Times New Roman"/>
          <w:szCs w:val="24"/>
        </w:rPr>
        <w:t>μονάδες εντατικής θ</w:t>
      </w:r>
      <w:r w:rsidRPr="00850C60">
        <w:rPr>
          <w:rFonts w:eastAsia="Times New Roman" w:cs="Times New Roman"/>
          <w:szCs w:val="24"/>
        </w:rPr>
        <w:t>εραπείας</w:t>
      </w:r>
      <w:r w:rsidRPr="00850C60">
        <w:rPr>
          <w:rFonts w:eastAsia="Times New Roman" w:cs="Times New Roman"/>
          <w:szCs w:val="24"/>
        </w:rPr>
        <w:t xml:space="preserve"> είναι γεμάτες</w:t>
      </w:r>
      <w:r>
        <w:rPr>
          <w:rFonts w:eastAsia="Times New Roman" w:cs="Times New Roman"/>
          <w:szCs w:val="24"/>
        </w:rPr>
        <w:t xml:space="preserve"> </w:t>
      </w:r>
      <w:r>
        <w:rPr>
          <w:rFonts w:eastAsia="Times New Roman" w:cs="Times New Roman"/>
          <w:szCs w:val="24"/>
        </w:rPr>
        <w:t>και</w:t>
      </w:r>
      <w:r w:rsidRPr="00850C60">
        <w:rPr>
          <w:rFonts w:eastAsia="Times New Roman" w:cs="Times New Roman"/>
          <w:szCs w:val="24"/>
        </w:rPr>
        <w:t xml:space="preserve"> είναι γεμάτοι οι διάδρομοι των νοσοκομείων</w:t>
      </w:r>
      <w:r>
        <w:rPr>
          <w:rFonts w:eastAsia="Times New Roman" w:cs="Times New Roman"/>
          <w:szCs w:val="24"/>
        </w:rPr>
        <w:t xml:space="preserve"> και</w:t>
      </w:r>
      <w:r w:rsidRPr="00850C60">
        <w:rPr>
          <w:rFonts w:eastAsia="Times New Roman" w:cs="Times New Roman"/>
          <w:szCs w:val="24"/>
        </w:rPr>
        <w:t xml:space="preserve"> υπάρχουν θάνατοι στους </w:t>
      </w:r>
      <w:r>
        <w:rPr>
          <w:rFonts w:eastAsia="Times New Roman" w:cs="Times New Roman"/>
          <w:szCs w:val="24"/>
        </w:rPr>
        <w:t>διαδρόμους</w:t>
      </w:r>
      <w:r w:rsidRPr="00850C60">
        <w:rPr>
          <w:rFonts w:eastAsia="Times New Roman" w:cs="Times New Roman"/>
          <w:szCs w:val="24"/>
        </w:rPr>
        <w:t xml:space="preserve"> </w:t>
      </w:r>
      <w:r>
        <w:rPr>
          <w:rFonts w:eastAsia="Times New Roman" w:cs="Times New Roman"/>
          <w:szCs w:val="24"/>
        </w:rPr>
        <w:t xml:space="preserve">των </w:t>
      </w:r>
      <w:r w:rsidRPr="00850C60">
        <w:rPr>
          <w:rFonts w:eastAsia="Times New Roman" w:cs="Times New Roman"/>
          <w:szCs w:val="24"/>
        </w:rPr>
        <w:t>νοσοκομεί</w:t>
      </w:r>
      <w:r>
        <w:rPr>
          <w:rFonts w:eastAsia="Times New Roman" w:cs="Times New Roman"/>
          <w:szCs w:val="24"/>
        </w:rPr>
        <w:t>ων</w:t>
      </w:r>
      <w:r w:rsidRPr="00850C60">
        <w:rPr>
          <w:rFonts w:eastAsia="Times New Roman" w:cs="Times New Roman"/>
          <w:szCs w:val="24"/>
        </w:rPr>
        <w:t xml:space="preserve"> από </w:t>
      </w:r>
      <w:proofErr w:type="spellStart"/>
      <w:r>
        <w:rPr>
          <w:rFonts w:eastAsia="Times New Roman" w:cs="Times New Roman"/>
          <w:szCs w:val="24"/>
        </w:rPr>
        <w:t>διασωληνωμένους</w:t>
      </w:r>
      <w:proofErr w:type="spellEnd"/>
      <w:r>
        <w:rPr>
          <w:rFonts w:eastAsia="Times New Roman" w:cs="Times New Roman"/>
          <w:szCs w:val="24"/>
        </w:rPr>
        <w:t xml:space="preserve"> ασθενείς. Ο</w:t>
      </w:r>
      <w:r w:rsidRPr="00850C60">
        <w:rPr>
          <w:rFonts w:eastAsia="Times New Roman" w:cs="Times New Roman"/>
          <w:szCs w:val="24"/>
        </w:rPr>
        <w:t xml:space="preserve"> </w:t>
      </w:r>
      <w:r>
        <w:rPr>
          <w:rFonts w:eastAsia="Times New Roman" w:cs="Times New Roman"/>
          <w:szCs w:val="24"/>
        </w:rPr>
        <w:t>Υ</w:t>
      </w:r>
      <w:r w:rsidRPr="00850C60">
        <w:rPr>
          <w:rFonts w:eastAsia="Times New Roman" w:cs="Times New Roman"/>
          <w:szCs w:val="24"/>
        </w:rPr>
        <w:t xml:space="preserve">πουργός δεν έχει την ώρα για </w:t>
      </w:r>
      <w:r>
        <w:rPr>
          <w:rFonts w:eastAsia="Times New Roman" w:cs="Times New Roman"/>
          <w:szCs w:val="24"/>
        </w:rPr>
        <w:t>τρία</w:t>
      </w:r>
      <w:r w:rsidRPr="00850C60">
        <w:rPr>
          <w:rFonts w:eastAsia="Times New Roman" w:cs="Times New Roman"/>
          <w:szCs w:val="24"/>
        </w:rPr>
        <w:t xml:space="preserve"> λεπτά</w:t>
      </w:r>
      <w:r>
        <w:rPr>
          <w:rFonts w:eastAsia="Times New Roman" w:cs="Times New Roman"/>
          <w:szCs w:val="24"/>
        </w:rPr>
        <w:t>!</w:t>
      </w:r>
      <w:r w:rsidRPr="00850C60">
        <w:rPr>
          <w:rFonts w:eastAsia="Times New Roman" w:cs="Times New Roman"/>
          <w:szCs w:val="24"/>
        </w:rPr>
        <w:t xml:space="preserve"> </w:t>
      </w:r>
    </w:p>
    <w:p w14:paraId="6B14EB2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Παρακολουθούμε σε </w:t>
      </w:r>
      <w:r w:rsidRPr="00850C60">
        <w:rPr>
          <w:rFonts w:eastAsia="Times New Roman" w:cs="Times New Roman"/>
          <w:szCs w:val="24"/>
        </w:rPr>
        <w:t xml:space="preserve">αυτό το νομοσχέδιο </w:t>
      </w:r>
      <w:r>
        <w:rPr>
          <w:rFonts w:eastAsia="Times New Roman" w:cs="Times New Roman"/>
          <w:szCs w:val="24"/>
        </w:rPr>
        <w:t xml:space="preserve">μία </w:t>
      </w:r>
      <w:r w:rsidRPr="00850C60">
        <w:rPr>
          <w:rFonts w:eastAsia="Times New Roman" w:cs="Times New Roman"/>
          <w:szCs w:val="24"/>
        </w:rPr>
        <w:t>μεγάλη βιασύνη</w:t>
      </w:r>
      <w:r>
        <w:rPr>
          <w:rFonts w:eastAsia="Times New Roman" w:cs="Times New Roman"/>
          <w:szCs w:val="24"/>
        </w:rPr>
        <w:t>. Δεν καταλαβαίνω γιατί υ</w:t>
      </w:r>
      <w:r>
        <w:rPr>
          <w:rFonts w:eastAsia="Times New Roman" w:cs="Times New Roman"/>
          <w:szCs w:val="24"/>
        </w:rPr>
        <w:t>πάρχει τέτοια βιασύνη. Θέλουμε να «</w:t>
      </w:r>
      <w:proofErr w:type="spellStart"/>
      <w:r>
        <w:rPr>
          <w:rFonts w:eastAsia="Times New Roman" w:cs="Times New Roman"/>
          <w:szCs w:val="24"/>
        </w:rPr>
        <w:t>ΤΕΙοποιήσουμε</w:t>
      </w:r>
      <w:proofErr w:type="spellEnd"/>
      <w:r>
        <w:rPr>
          <w:rFonts w:eastAsia="Times New Roman" w:cs="Times New Roman"/>
          <w:szCs w:val="24"/>
        </w:rPr>
        <w:t xml:space="preserve">» τα </w:t>
      </w:r>
      <w:r w:rsidRPr="00850C60">
        <w:rPr>
          <w:rFonts w:eastAsia="Times New Roman" w:cs="Times New Roman"/>
          <w:szCs w:val="24"/>
        </w:rPr>
        <w:t>πανεπιστήμια</w:t>
      </w:r>
      <w:r>
        <w:rPr>
          <w:rFonts w:eastAsia="Times New Roman" w:cs="Times New Roman"/>
          <w:szCs w:val="24"/>
        </w:rPr>
        <w:t xml:space="preserve">. Είμαστε αντίθετοι. </w:t>
      </w:r>
    </w:p>
    <w:p w14:paraId="6B14EB2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Σας λέω, λοιπόν, πριν από την ομιλία μου, κύριε Υπουργέ, </w:t>
      </w:r>
      <w:r w:rsidRPr="00850C60">
        <w:rPr>
          <w:rFonts w:eastAsia="Times New Roman" w:cs="Times New Roman"/>
          <w:szCs w:val="24"/>
        </w:rPr>
        <w:t>ότι θα καταθέσουμε ονομαστική ψηφοφορία επί της αρχής</w:t>
      </w:r>
      <w:r>
        <w:rPr>
          <w:rFonts w:eastAsia="Times New Roman" w:cs="Times New Roman"/>
          <w:szCs w:val="24"/>
        </w:rPr>
        <w:t xml:space="preserve">. </w:t>
      </w:r>
    </w:p>
    <w:p w14:paraId="6B14EB2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Υ</w:t>
      </w:r>
      <w:r w:rsidRPr="00850C60">
        <w:rPr>
          <w:rFonts w:eastAsia="Times New Roman" w:cs="Times New Roman"/>
          <w:szCs w:val="24"/>
        </w:rPr>
        <w:t>πάρχουν</w:t>
      </w:r>
      <w:r>
        <w:rPr>
          <w:rFonts w:eastAsia="Times New Roman" w:cs="Times New Roman"/>
          <w:szCs w:val="24"/>
        </w:rPr>
        <w:t>, λοιπόν,</w:t>
      </w:r>
      <w:r w:rsidRPr="00850C60">
        <w:rPr>
          <w:rFonts w:eastAsia="Times New Roman" w:cs="Times New Roman"/>
          <w:szCs w:val="24"/>
        </w:rPr>
        <w:t xml:space="preserve"> τομείς </w:t>
      </w:r>
      <w:r>
        <w:rPr>
          <w:rFonts w:eastAsia="Times New Roman" w:cs="Times New Roman"/>
          <w:szCs w:val="24"/>
        </w:rPr>
        <w:t>όπου</w:t>
      </w:r>
      <w:r w:rsidRPr="00850C60">
        <w:rPr>
          <w:rFonts w:eastAsia="Times New Roman" w:cs="Times New Roman"/>
          <w:szCs w:val="24"/>
        </w:rPr>
        <w:t xml:space="preserve"> μπορεί </w:t>
      </w:r>
      <w:r>
        <w:rPr>
          <w:rFonts w:eastAsia="Times New Roman" w:cs="Times New Roman"/>
          <w:szCs w:val="24"/>
        </w:rPr>
        <w:t xml:space="preserve">κανείς εύκολα να </w:t>
      </w:r>
      <w:r>
        <w:rPr>
          <w:rFonts w:eastAsia="Times New Roman" w:cs="Times New Roman"/>
          <w:szCs w:val="24"/>
        </w:rPr>
        <w:t>διαπιστώσει τη φιλοσοφία και την</w:t>
      </w:r>
      <w:r w:rsidRPr="00850C60">
        <w:rPr>
          <w:rFonts w:eastAsia="Times New Roman" w:cs="Times New Roman"/>
          <w:szCs w:val="24"/>
        </w:rPr>
        <w:t xml:space="preserve"> πρακτική των κυβερνώντων</w:t>
      </w:r>
      <w:r>
        <w:rPr>
          <w:rFonts w:eastAsia="Times New Roman" w:cs="Times New Roman"/>
          <w:szCs w:val="24"/>
        </w:rPr>
        <w:t>. Ένας κατ</w:t>
      </w:r>
      <w:r>
        <w:rPr>
          <w:rFonts w:eastAsia="Times New Roman" w:cs="Times New Roman"/>
          <w:szCs w:val="24"/>
        </w:rPr>
        <w:t xml:space="preserve">’ </w:t>
      </w:r>
      <w:r>
        <w:rPr>
          <w:rFonts w:eastAsia="Times New Roman" w:cs="Times New Roman"/>
          <w:szCs w:val="24"/>
        </w:rPr>
        <w:t xml:space="preserve">εξοχήν τέτοιος χώρος </w:t>
      </w:r>
      <w:r w:rsidRPr="00850C60">
        <w:rPr>
          <w:rFonts w:eastAsia="Times New Roman" w:cs="Times New Roman"/>
          <w:szCs w:val="24"/>
        </w:rPr>
        <w:t xml:space="preserve">είναι ο χώρος της </w:t>
      </w:r>
      <w:r>
        <w:rPr>
          <w:rFonts w:eastAsia="Times New Roman" w:cs="Times New Roman"/>
          <w:szCs w:val="24"/>
        </w:rPr>
        <w:t>π</w:t>
      </w:r>
      <w:r w:rsidRPr="00850C60">
        <w:rPr>
          <w:rFonts w:eastAsia="Times New Roman" w:cs="Times New Roman"/>
          <w:szCs w:val="24"/>
        </w:rPr>
        <w:t>αιδείας</w:t>
      </w:r>
      <w:r>
        <w:rPr>
          <w:rFonts w:eastAsia="Times New Roman" w:cs="Times New Roman"/>
          <w:szCs w:val="24"/>
        </w:rPr>
        <w:t>.</w:t>
      </w:r>
    </w:p>
    <w:p w14:paraId="6B14EB2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Οι</w:t>
      </w:r>
      <w:r w:rsidRPr="00850C60">
        <w:rPr>
          <w:rFonts w:eastAsia="Times New Roman" w:cs="Times New Roman"/>
          <w:szCs w:val="24"/>
        </w:rPr>
        <w:t xml:space="preserve"> πολιτικές </w:t>
      </w:r>
      <w:r>
        <w:rPr>
          <w:rFonts w:eastAsia="Times New Roman" w:cs="Times New Roman"/>
          <w:szCs w:val="24"/>
        </w:rPr>
        <w:t>που ενσαρκώνουν</w:t>
      </w:r>
      <w:r w:rsidRPr="00850C60">
        <w:rPr>
          <w:rFonts w:eastAsia="Times New Roman" w:cs="Times New Roman"/>
          <w:szCs w:val="24"/>
        </w:rPr>
        <w:t xml:space="preserve"> και υλοποιούν οι ΣΥΡΙΖΑ </w:t>
      </w:r>
      <w:r>
        <w:rPr>
          <w:rFonts w:eastAsia="Times New Roman" w:cs="Times New Roman"/>
          <w:szCs w:val="24"/>
        </w:rPr>
        <w:t>-</w:t>
      </w:r>
      <w:r w:rsidRPr="00850C60">
        <w:rPr>
          <w:rFonts w:eastAsia="Times New Roman" w:cs="Times New Roman"/>
          <w:szCs w:val="24"/>
        </w:rPr>
        <w:t xml:space="preserve">και λοιποί </w:t>
      </w:r>
      <w:r>
        <w:rPr>
          <w:rFonts w:eastAsia="Times New Roman" w:cs="Times New Roman"/>
          <w:szCs w:val="24"/>
        </w:rPr>
        <w:t xml:space="preserve">από εδώ </w:t>
      </w:r>
      <w:r w:rsidRPr="00850C60">
        <w:rPr>
          <w:rFonts w:eastAsia="Times New Roman" w:cs="Times New Roman"/>
          <w:szCs w:val="24"/>
        </w:rPr>
        <w:t>και πέρα</w:t>
      </w:r>
      <w:r>
        <w:rPr>
          <w:rFonts w:eastAsia="Times New Roman" w:cs="Times New Roman"/>
          <w:szCs w:val="24"/>
        </w:rPr>
        <w:t>-</w:t>
      </w:r>
      <w:r w:rsidRPr="00850C60">
        <w:rPr>
          <w:rFonts w:eastAsia="Times New Roman" w:cs="Times New Roman"/>
          <w:szCs w:val="24"/>
        </w:rPr>
        <w:t xml:space="preserve"> στην εκπαίδευση</w:t>
      </w:r>
      <w:r>
        <w:rPr>
          <w:rFonts w:eastAsia="Times New Roman" w:cs="Times New Roman"/>
          <w:szCs w:val="24"/>
        </w:rPr>
        <w:t>,</w:t>
      </w:r>
      <w:r w:rsidRPr="00850C60">
        <w:rPr>
          <w:rFonts w:eastAsia="Times New Roman" w:cs="Times New Roman"/>
          <w:szCs w:val="24"/>
        </w:rPr>
        <w:t xml:space="preserve"> </w:t>
      </w:r>
      <w:r>
        <w:rPr>
          <w:rFonts w:eastAsia="Times New Roman" w:cs="Times New Roman"/>
          <w:szCs w:val="24"/>
        </w:rPr>
        <w:t xml:space="preserve">αποτυπώνουν </w:t>
      </w:r>
      <w:r w:rsidRPr="00850C60">
        <w:rPr>
          <w:rFonts w:eastAsia="Times New Roman" w:cs="Times New Roman"/>
          <w:szCs w:val="24"/>
        </w:rPr>
        <w:t>με το</w:t>
      </w:r>
      <w:r>
        <w:rPr>
          <w:rFonts w:eastAsia="Times New Roman" w:cs="Times New Roman"/>
          <w:szCs w:val="24"/>
        </w:rPr>
        <w:t>ν</w:t>
      </w:r>
      <w:r w:rsidRPr="00850C60">
        <w:rPr>
          <w:rFonts w:eastAsia="Times New Roman" w:cs="Times New Roman"/>
          <w:szCs w:val="24"/>
        </w:rPr>
        <w:t xml:space="preserve"> καλύτερο τρόπο τον </w:t>
      </w:r>
      <w:r w:rsidRPr="00850C60">
        <w:rPr>
          <w:rFonts w:eastAsia="Times New Roman" w:cs="Times New Roman"/>
          <w:szCs w:val="24"/>
        </w:rPr>
        <w:t>λαϊκισμό</w:t>
      </w:r>
      <w:r>
        <w:rPr>
          <w:rFonts w:eastAsia="Times New Roman" w:cs="Times New Roman"/>
          <w:szCs w:val="24"/>
        </w:rPr>
        <w:t>,</w:t>
      </w:r>
      <w:r w:rsidRPr="00850C60">
        <w:rPr>
          <w:rFonts w:eastAsia="Times New Roman" w:cs="Times New Roman"/>
          <w:szCs w:val="24"/>
        </w:rPr>
        <w:t xml:space="preserve"> τις συνακόλουθες πελατειακές σχέσεις και αυτά που πρεσβεύουν ενόψει εκλογών</w:t>
      </w:r>
      <w:r>
        <w:rPr>
          <w:rFonts w:eastAsia="Times New Roman" w:cs="Times New Roman"/>
          <w:szCs w:val="24"/>
        </w:rPr>
        <w:t xml:space="preserve">. Πάμε σε εκλογές. Πρέπει να τα δώσουμε όλα. Ακοστολόγητα όλα. </w:t>
      </w:r>
    </w:p>
    <w:p w14:paraId="6B14EB2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Δεν διαφωνούμε με το να προσληφθούν οι άνθρωποι </w:t>
      </w:r>
      <w:r w:rsidRPr="00850C60">
        <w:rPr>
          <w:rFonts w:eastAsia="Times New Roman" w:cs="Times New Roman"/>
          <w:szCs w:val="24"/>
        </w:rPr>
        <w:t>του 2008</w:t>
      </w:r>
      <w:r>
        <w:rPr>
          <w:rFonts w:eastAsia="Times New Roman" w:cs="Times New Roman"/>
          <w:szCs w:val="24"/>
        </w:rPr>
        <w:t>, αλλά θέλουμε να ξέρουμε</w:t>
      </w:r>
      <w:r w:rsidRPr="00850C60">
        <w:rPr>
          <w:rFonts w:eastAsia="Times New Roman" w:cs="Times New Roman"/>
          <w:szCs w:val="24"/>
        </w:rPr>
        <w:t xml:space="preserve"> και το κόστος</w:t>
      </w:r>
      <w:r>
        <w:rPr>
          <w:rFonts w:eastAsia="Times New Roman" w:cs="Times New Roman"/>
          <w:szCs w:val="24"/>
        </w:rPr>
        <w:t>.</w:t>
      </w:r>
      <w:r w:rsidRPr="00850C60">
        <w:rPr>
          <w:rFonts w:eastAsia="Times New Roman" w:cs="Times New Roman"/>
          <w:szCs w:val="24"/>
        </w:rPr>
        <w:t xml:space="preserve"> </w:t>
      </w:r>
      <w:r>
        <w:rPr>
          <w:rFonts w:eastAsia="Times New Roman" w:cs="Times New Roman"/>
          <w:szCs w:val="24"/>
        </w:rPr>
        <w:t>Κ</w:t>
      </w:r>
      <w:r w:rsidRPr="00850C60">
        <w:rPr>
          <w:rFonts w:eastAsia="Times New Roman" w:cs="Times New Roman"/>
          <w:szCs w:val="24"/>
        </w:rPr>
        <w:t>αι δεν μπ</w:t>
      </w:r>
      <w:r w:rsidRPr="00850C60">
        <w:rPr>
          <w:rFonts w:eastAsia="Times New Roman" w:cs="Times New Roman"/>
          <w:szCs w:val="24"/>
        </w:rPr>
        <w:t>ορεί να έρχεται μέσα στην Ολομέλεια της Βουλής</w:t>
      </w:r>
      <w:r>
        <w:rPr>
          <w:rFonts w:eastAsia="Times New Roman" w:cs="Times New Roman"/>
          <w:szCs w:val="24"/>
        </w:rPr>
        <w:t>,</w:t>
      </w:r>
      <w:r w:rsidRPr="00850C60">
        <w:rPr>
          <w:rFonts w:eastAsia="Times New Roman" w:cs="Times New Roman"/>
          <w:szCs w:val="24"/>
        </w:rPr>
        <w:t xml:space="preserve"> όταν έχει αρχίσει το νομοσχέδιο τροπολογία</w:t>
      </w:r>
      <w:r>
        <w:rPr>
          <w:rFonts w:eastAsia="Times New Roman" w:cs="Times New Roman"/>
          <w:szCs w:val="24"/>
        </w:rPr>
        <w:t>. Δ</w:t>
      </w:r>
      <w:r w:rsidRPr="00850C60">
        <w:rPr>
          <w:rFonts w:eastAsia="Times New Roman" w:cs="Times New Roman"/>
          <w:szCs w:val="24"/>
        </w:rPr>
        <w:t>ημιουργούν κακό προηγούμενο</w:t>
      </w:r>
      <w:r>
        <w:rPr>
          <w:rFonts w:eastAsia="Times New Roman" w:cs="Times New Roman"/>
          <w:szCs w:val="24"/>
        </w:rPr>
        <w:t>,</w:t>
      </w:r>
      <w:r w:rsidRPr="00850C60">
        <w:rPr>
          <w:rFonts w:eastAsia="Times New Roman" w:cs="Times New Roman"/>
          <w:szCs w:val="24"/>
        </w:rPr>
        <w:t xml:space="preserve"> κύριε </w:t>
      </w:r>
      <w:r>
        <w:rPr>
          <w:rFonts w:eastAsia="Times New Roman" w:cs="Times New Roman"/>
          <w:szCs w:val="24"/>
        </w:rPr>
        <w:t>Π</w:t>
      </w:r>
      <w:r w:rsidRPr="00850C60">
        <w:rPr>
          <w:rFonts w:eastAsia="Times New Roman" w:cs="Times New Roman"/>
          <w:szCs w:val="24"/>
        </w:rPr>
        <w:t>ρόεδρε</w:t>
      </w:r>
      <w:r>
        <w:rPr>
          <w:rFonts w:eastAsia="Times New Roman" w:cs="Times New Roman"/>
          <w:szCs w:val="24"/>
        </w:rPr>
        <w:t>,</w:t>
      </w:r>
      <w:r w:rsidRPr="00850C60">
        <w:rPr>
          <w:rFonts w:eastAsia="Times New Roman" w:cs="Times New Roman"/>
          <w:szCs w:val="24"/>
        </w:rPr>
        <w:t xml:space="preserve"> που είστε έμπειρος </w:t>
      </w:r>
      <w:r>
        <w:rPr>
          <w:rFonts w:eastAsia="Times New Roman" w:cs="Times New Roman"/>
          <w:szCs w:val="24"/>
        </w:rPr>
        <w:t>κ</w:t>
      </w:r>
      <w:r w:rsidRPr="00850C60">
        <w:rPr>
          <w:rFonts w:eastAsia="Times New Roman" w:cs="Times New Roman"/>
          <w:szCs w:val="24"/>
        </w:rPr>
        <w:t>οινοβουλευτικός</w:t>
      </w:r>
      <w:r>
        <w:rPr>
          <w:rFonts w:eastAsia="Times New Roman" w:cs="Times New Roman"/>
          <w:szCs w:val="24"/>
        </w:rPr>
        <w:t>. Τα στερνά τιμούν</w:t>
      </w:r>
      <w:r w:rsidRPr="00850C60">
        <w:rPr>
          <w:rFonts w:eastAsia="Times New Roman" w:cs="Times New Roman"/>
          <w:szCs w:val="24"/>
        </w:rPr>
        <w:t xml:space="preserve"> τα πρώτα</w:t>
      </w:r>
      <w:r>
        <w:rPr>
          <w:rFonts w:eastAsia="Times New Roman" w:cs="Times New Roman"/>
          <w:szCs w:val="24"/>
        </w:rPr>
        <w:t>. Θα γίνει αυτό και θα δημιουργήσουμε</w:t>
      </w:r>
      <w:r w:rsidRPr="00850C60">
        <w:rPr>
          <w:rFonts w:eastAsia="Times New Roman" w:cs="Times New Roman"/>
          <w:szCs w:val="24"/>
        </w:rPr>
        <w:t xml:space="preserve"> τέτοιο θέμα που δεν</w:t>
      </w:r>
      <w:r w:rsidRPr="00850C60">
        <w:rPr>
          <w:rFonts w:eastAsia="Times New Roman" w:cs="Times New Roman"/>
          <w:szCs w:val="24"/>
        </w:rPr>
        <w:t xml:space="preserve"> θα μπορέσουμε να πούμε και τίποτα</w:t>
      </w:r>
      <w:r>
        <w:rPr>
          <w:rFonts w:eastAsia="Times New Roman" w:cs="Times New Roman"/>
          <w:szCs w:val="24"/>
        </w:rPr>
        <w:t>.</w:t>
      </w:r>
    </w:p>
    <w:p w14:paraId="6B14EB2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Όπως έχω υποστηρίξει, λ</w:t>
      </w:r>
      <w:r w:rsidRPr="00850C60">
        <w:rPr>
          <w:rFonts w:eastAsia="Times New Roman" w:cs="Times New Roman"/>
          <w:szCs w:val="24"/>
        </w:rPr>
        <w:t>οιπόν</w:t>
      </w:r>
      <w:r>
        <w:rPr>
          <w:rFonts w:eastAsia="Times New Roman" w:cs="Times New Roman"/>
          <w:szCs w:val="24"/>
        </w:rPr>
        <w:t>,</w:t>
      </w:r>
      <w:r w:rsidRPr="00850C60">
        <w:rPr>
          <w:rFonts w:eastAsia="Times New Roman" w:cs="Times New Roman"/>
          <w:szCs w:val="24"/>
        </w:rPr>
        <w:t xml:space="preserve"> κ</w:t>
      </w:r>
      <w:r>
        <w:rPr>
          <w:rFonts w:eastAsia="Times New Roman" w:cs="Times New Roman"/>
          <w:szCs w:val="24"/>
        </w:rPr>
        <w:t>α</w:t>
      </w:r>
      <w:r w:rsidRPr="00850C60">
        <w:rPr>
          <w:rFonts w:eastAsia="Times New Roman" w:cs="Times New Roman"/>
          <w:szCs w:val="24"/>
        </w:rPr>
        <w:t>ι άλλη φορά</w:t>
      </w:r>
      <w:r>
        <w:rPr>
          <w:rFonts w:eastAsia="Times New Roman" w:cs="Times New Roman"/>
          <w:szCs w:val="24"/>
        </w:rPr>
        <w:t>,</w:t>
      </w:r>
      <w:r w:rsidRPr="00850C60">
        <w:rPr>
          <w:rFonts w:eastAsia="Times New Roman" w:cs="Times New Roman"/>
          <w:szCs w:val="24"/>
        </w:rPr>
        <w:t xml:space="preserve"> τα όσα προωθεί η </w:t>
      </w:r>
      <w:r>
        <w:rPr>
          <w:rFonts w:eastAsia="Times New Roman" w:cs="Times New Roman"/>
          <w:szCs w:val="24"/>
        </w:rPr>
        <w:t>Κ</w:t>
      </w:r>
      <w:r w:rsidRPr="00850C60">
        <w:rPr>
          <w:rFonts w:eastAsia="Times New Roman" w:cs="Times New Roman"/>
          <w:szCs w:val="24"/>
        </w:rPr>
        <w:t xml:space="preserve">υβέρνηση Τσίπρα </w:t>
      </w:r>
      <w:r>
        <w:rPr>
          <w:rFonts w:eastAsia="Times New Roman" w:cs="Times New Roman"/>
          <w:szCs w:val="24"/>
        </w:rPr>
        <w:t xml:space="preserve">εδώ και τέσσερα χρόνια </w:t>
      </w:r>
      <w:r w:rsidRPr="00850C60">
        <w:rPr>
          <w:rFonts w:eastAsia="Times New Roman" w:cs="Times New Roman"/>
          <w:szCs w:val="24"/>
        </w:rPr>
        <w:t xml:space="preserve">στον </w:t>
      </w:r>
      <w:r>
        <w:rPr>
          <w:rFonts w:eastAsia="Times New Roman" w:cs="Times New Roman"/>
          <w:szCs w:val="24"/>
        </w:rPr>
        <w:t xml:space="preserve">ευαίσθητο </w:t>
      </w:r>
      <w:r w:rsidRPr="00850C60">
        <w:rPr>
          <w:rFonts w:eastAsia="Times New Roman" w:cs="Times New Roman"/>
          <w:szCs w:val="24"/>
        </w:rPr>
        <w:t xml:space="preserve">τομέα της </w:t>
      </w:r>
      <w:r>
        <w:rPr>
          <w:rFonts w:eastAsia="Times New Roman" w:cs="Times New Roman"/>
          <w:szCs w:val="24"/>
        </w:rPr>
        <w:t>υ</w:t>
      </w:r>
      <w:r w:rsidRPr="00850C60">
        <w:rPr>
          <w:rFonts w:eastAsia="Times New Roman" w:cs="Times New Roman"/>
          <w:szCs w:val="24"/>
        </w:rPr>
        <w:t>γείας</w:t>
      </w:r>
      <w:r>
        <w:rPr>
          <w:rFonts w:eastAsia="Times New Roman" w:cs="Times New Roman"/>
          <w:szCs w:val="24"/>
        </w:rPr>
        <w:t>,</w:t>
      </w:r>
      <w:r w:rsidRPr="00850C60">
        <w:rPr>
          <w:rFonts w:eastAsia="Times New Roman" w:cs="Times New Roman"/>
          <w:szCs w:val="24"/>
        </w:rPr>
        <w:t xml:space="preserve"> βρίσκονται στον αντίποδα μιας βαθιάς </w:t>
      </w:r>
      <w:r>
        <w:rPr>
          <w:rFonts w:eastAsia="Times New Roman" w:cs="Times New Roman"/>
          <w:szCs w:val="24"/>
        </w:rPr>
        <w:t xml:space="preserve">μεταρρυθμιστικής αντίληψης. Στην πραγματικότητα </w:t>
      </w:r>
      <w:r w:rsidRPr="00850C60">
        <w:rPr>
          <w:rFonts w:eastAsia="Times New Roman" w:cs="Times New Roman"/>
          <w:szCs w:val="24"/>
        </w:rPr>
        <w:t>αντιστρατεύεται όλες εκείνες τις αλλαγές που είναι απαραίτητες</w:t>
      </w:r>
      <w:r>
        <w:rPr>
          <w:rFonts w:eastAsia="Times New Roman" w:cs="Times New Roman"/>
          <w:szCs w:val="24"/>
        </w:rPr>
        <w:t>,</w:t>
      </w:r>
      <w:r w:rsidRPr="00850C60">
        <w:rPr>
          <w:rFonts w:eastAsia="Times New Roman" w:cs="Times New Roman"/>
          <w:szCs w:val="24"/>
        </w:rPr>
        <w:t xml:space="preserve"> προκειμένου η ελληνική </w:t>
      </w:r>
      <w:r>
        <w:rPr>
          <w:rFonts w:eastAsia="Times New Roman" w:cs="Times New Roman"/>
          <w:szCs w:val="24"/>
        </w:rPr>
        <w:t>εκπαίδευση να βγει από το τέλμα, α</w:t>
      </w:r>
      <w:r w:rsidRPr="00850C60">
        <w:rPr>
          <w:rFonts w:eastAsia="Times New Roman" w:cs="Times New Roman"/>
          <w:szCs w:val="24"/>
        </w:rPr>
        <w:t>λλά και να ανταποκριθεί στις ανάγκες και απαιτήσεις των καιρών</w:t>
      </w:r>
      <w:r>
        <w:rPr>
          <w:rFonts w:eastAsia="Times New Roman" w:cs="Times New Roman"/>
          <w:szCs w:val="24"/>
        </w:rPr>
        <w:t>.</w:t>
      </w:r>
    </w:p>
    <w:p w14:paraId="6B14EB2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Αγαπητοί</w:t>
      </w:r>
      <w:r w:rsidRPr="00850C60">
        <w:rPr>
          <w:rFonts w:eastAsia="Times New Roman" w:cs="Times New Roman"/>
          <w:szCs w:val="24"/>
        </w:rPr>
        <w:t xml:space="preserve"> συνάδελφοι</w:t>
      </w:r>
      <w:r>
        <w:rPr>
          <w:rFonts w:eastAsia="Times New Roman" w:cs="Times New Roman"/>
          <w:szCs w:val="24"/>
        </w:rPr>
        <w:t>,</w:t>
      </w:r>
      <w:r w:rsidRPr="00850C60">
        <w:rPr>
          <w:rFonts w:eastAsia="Times New Roman" w:cs="Times New Roman"/>
          <w:szCs w:val="24"/>
        </w:rPr>
        <w:t xml:space="preserve"> η ανάπτυξη και η ε</w:t>
      </w:r>
      <w:r>
        <w:rPr>
          <w:rFonts w:eastAsia="Times New Roman" w:cs="Times New Roman"/>
          <w:szCs w:val="24"/>
        </w:rPr>
        <w:t>υ</w:t>
      </w:r>
      <w:r w:rsidRPr="00850C60">
        <w:rPr>
          <w:rFonts w:eastAsia="Times New Roman" w:cs="Times New Roman"/>
          <w:szCs w:val="24"/>
        </w:rPr>
        <w:t>ημερία του τόπου δεν θα προέλθε</w:t>
      </w:r>
      <w:r w:rsidRPr="00850C60">
        <w:rPr>
          <w:rFonts w:eastAsia="Times New Roman" w:cs="Times New Roman"/>
          <w:szCs w:val="24"/>
        </w:rPr>
        <w:t>ι από κα</w:t>
      </w:r>
      <w:r>
        <w:rPr>
          <w:rFonts w:eastAsia="Times New Roman" w:cs="Times New Roman"/>
          <w:szCs w:val="24"/>
        </w:rPr>
        <w:t>μ</w:t>
      </w:r>
      <w:r w:rsidRPr="00850C60">
        <w:rPr>
          <w:rFonts w:eastAsia="Times New Roman" w:cs="Times New Roman"/>
          <w:szCs w:val="24"/>
        </w:rPr>
        <w:t>μία δημοσιονομική προσαρμογή</w:t>
      </w:r>
      <w:r>
        <w:rPr>
          <w:rFonts w:eastAsia="Times New Roman" w:cs="Times New Roman"/>
          <w:szCs w:val="24"/>
        </w:rPr>
        <w:t>,</w:t>
      </w:r>
      <w:r w:rsidRPr="00850C60">
        <w:rPr>
          <w:rFonts w:eastAsia="Times New Roman" w:cs="Times New Roman"/>
          <w:szCs w:val="24"/>
        </w:rPr>
        <w:t xml:space="preserve"> ούτε από τα </w:t>
      </w:r>
      <w:proofErr w:type="spellStart"/>
      <w:r>
        <w:rPr>
          <w:rFonts w:eastAsia="Times New Roman" w:cs="Times New Roman"/>
          <w:szCs w:val="24"/>
        </w:rPr>
        <w:t>υπερ</w:t>
      </w:r>
      <w:r w:rsidRPr="00850C60">
        <w:rPr>
          <w:rFonts w:eastAsia="Times New Roman" w:cs="Times New Roman"/>
          <w:szCs w:val="24"/>
        </w:rPr>
        <w:t>πλεονάσματα</w:t>
      </w:r>
      <w:proofErr w:type="spellEnd"/>
      <w:r w:rsidRPr="00850C60">
        <w:rPr>
          <w:rFonts w:eastAsia="Times New Roman" w:cs="Times New Roman"/>
          <w:szCs w:val="24"/>
        </w:rPr>
        <w:t xml:space="preserve"> ούτε από τη διασφάλιση όλων αυτών που </w:t>
      </w:r>
      <w:r>
        <w:rPr>
          <w:rFonts w:eastAsia="Times New Roman" w:cs="Times New Roman"/>
          <w:szCs w:val="24"/>
        </w:rPr>
        <w:t xml:space="preserve">φτιάχνετε τον τελευταίο καιρό και που </w:t>
      </w:r>
      <w:r w:rsidRPr="00850C60">
        <w:rPr>
          <w:rFonts w:eastAsia="Times New Roman" w:cs="Times New Roman"/>
          <w:szCs w:val="24"/>
        </w:rPr>
        <w:t>επιδεινώνουν την πραγματική οικονομία</w:t>
      </w:r>
      <w:r>
        <w:rPr>
          <w:rFonts w:eastAsia="Times New Roman" w:cs="Times New Roman"/>
          <w:szCs w:val="24"/>
        </w:rPr>
        <w:t>. Αν μείνουμε μόνο σε αυτά,</w:t>
      </w:r>
      <w:r w:rsidRPr="00850C60">
        <w:rPr>
          <w:rFonts w:eastAsia="Times New Roman" w:cs="Times New Roman"/>
          <w:szCs w:val="24"/>
        </w:rPr>
        <w:t xml:space="preserve"> το μόνο </w:t>
      </w:r>
      <w:r w:rsidRPr="00850C60">
        <w:rPr>
          <w:rFonts w:eastAsia="Times New Roman" w:cs="Times New Roman"/>
          <w:szCs w:val="24"/>
        </w:rPr>
        <w:lastRenderedPageBreak/>
        <w:t xml:space="preserve">που θα πετύχουμε </w:t>
      </w:r>
      <w:r>
        <w:rPr>
          <w:rFonts w:eastAsia="Times New Roman" w:cs="Times New Roman"/>
          <w:szCs w:val="24"/>
        </w:rPr>
        <w:t xml:space="preserve">είναι </w:t>
      </w:r>
      <w:r w:rsidRPr="00850C60">
        <w:rPr>
          <w:rFonts w:eastAsia="Times New Roman" w:cs="Times New Roman"/>
          <w:szCs w:val="24"/>
        </w:rPr>
        <w:t>μία αναιμική ανάπ</w:t>
      </w:r>
      <w:r w:rsidRPr="00850C60">
        <w:rPr>
          <w:rFonts w:eastAsia="Times New Roman" w:cs="Times New Roman"/>
          <w:szCs w:val="24"/>
        </w:rPr>
        <w:t>τυξη</w:t>
      </w:r>
      <w:r>
        <w:rPr>
          <w:rFonts w:eastAsia="Times New Roman" w:cs="Times New Roman"/>
          <w:szCs w:val="24"/>
        </w:rPr>
        <w:t xml:space="preserve">, </w:t>
      </w:r>
      <w:r w:rsidRPr="00850C60">
        <w:rPr>
          <w:rFonts w:eastAsia="Times New Roman" w:cs="Times New Roman"/>
          <w:szCs w:val="24"/>
        </w:rPr>
        <w:t xml:space="preserve">η συντήρηση ενός </w:t>
      </w:r>
      <w:r>
        <w:rPr>
          <w:rFonts w:eastAsia="Times New Roman" w:cs="Times New Roman"/>
          <w:szCs w:val="24"/>
        </w:rPr>
        <w:t>στρεβλού</w:t>
      </w:r>
      <w:r w:rsidRPr="00850C60">
        <w:rPr>
          <w:rFonts w:eastAsia="Times New Roman" w:cs="Times New Roman"/>
          <w:szCs w:val="24"/>
        </w:rPr>
        <w:t xml:space="preserve"> και ανεπαρκούς παραγωγικού μοντέλου</w:t>
      </w:r>
      <w:r>
        <w:rPr>
          <w:rFonts w:eastAsia="Times New Roman" w:cs="Times New Roman"/>
          <w:szCs w:val="24"/>
        </w:rPr>
        <w:t>. Ε</w:t>
      </w:r>
      <w:r w:rsidRPr="00850C60">
        <w:rPr>
          <w:rFonts w:eastAsia="Times New Roman" w:cs="Times New Roman"/>
          <w:szCs w:val="24"/>
        </w:rPr>
        <w:t>ίναι η αναπαραγωγή της μιζέριας</w:t>
      </w:r>
      <w:r>
        <w:rPr>
          <w:rFonts w:eastAsia="Times New Roman" w:cs="Times New Roman"/>
          <w:szCs w:val="24"/>
        </w:rPr>
        <w:t>. Η παραγωγική,</w:t>
      </w:r>
      <w:r w:rsidRPr="00850C60">
        <w:rPr>
          <w:rFonts w:eastAsia="Times New Roman" w:cs="Times New Roman"/>
          <w:szCs w:val="24"/>
        </w:rPr>
        <w:t xml:space="preserve"> οικονομική</w:t>
      </w:r>
      <w:r>
        <w:rPr>
          <w:rFonts w:eastAsia="Times New Roman" w:cs="Times New Roman"/>
          <w:szCs w:val="24"/>
        </w:rPr>
        <w:t>, αναπτυξιακή</w:t>
      </w:r>
      <w:r w:rsidRPr="00850C60">
        <w:rPr>
          <w:rFonts w:eastAsia="Times New Roman" w:cs="Times New Roman"/>
          <w:szCs w:val="24"/>
        </w:rPr>
        <w:t xml:space="preserve"> και </w:t>
      </w:r>
      <w:r>
        <w:rPr>
          <w:rFonts w:eastAsia="Times New Roman" w:cs="Times New Roman"/>
          <w:szCs w:val="24"/>
        </w:rPr>
        <w:t>εκπαιδευτική μας</w:t>
      </w:r>
      <w:r w:rsidRPr="00850C60">
        <w:rPr>
          <w:rFonts w:eastAsia="Times New Roman" w:cs="Times New Roman"/>
          <w:szCs w:val="24"/>
        </w:rPr>
        <w:t xml:space="preserve"> υστέρηση καθιστά ζωτική ανάγκη την απεξάρτησ</w:t>
      </w:r>
      <w:r>
        <w:rPr>
          <w:rFonts w:eastAsia="Times New Roman" w:cs="Times New Roman"/>
          <w:szCs w:val="24"/>
        </w:rPr>
        <w:t>ή</w:t>
      </w:r>
      <w:r w:rsidRPr="00850C60">
        <w:rPr>
          <w:rFonts w:eastAsia="Times New Roman" w:cs="Times New Roman"/>
          <w:szCs w:val="24"/>
        </w:rPr>
        <w:t xml:space="preserve"> μας από τις πολιτικές του λαϊκισμού</w:t>
      </w:r>
      <w:r>
        <w:rPr>
          <w:rFonts w:eastAsia="Times New Roman" w:cs="Times New Roman"/>
          <w:szCs w:val="24"/>
        </w:rPr>
        <w:t>,</w:t>
      </w:r>
      <w:r w:rsidRPr="00850C60">
        <w:rPr>
          <w:rFonts w:eastAsia="Times New Roman" w:cs="Times New Roman"/>
          <w:szCs w:val="24"/>
        </w:rPr>
        <w:t xml:space="preserve"> που μοναδικ</w:t>
      </w:r>
      <w:r w:rsidRPr="00850C60">
        <w:rPr>
          <w:rFonts w:eastAsia="Times New Roman" w:cs="Times New Roman"/>
          <w:szCs w:val="24"/>
        </w:rPr>
        <w:t xml:space="preserve">ό κριτήριο </w:t>
      </w:r>
      <w:r>
        <w:rPr>
          <w:rFonts w:eastAsia="Times New Roman" w:cs="Times New Roman"/>
          <w:szCs w:val="24"/>
        </w:rPr>
        <w:t xml:space="preserve">έχουν </w:t>
      </w:r>
      <w:r w:rsidRPr="00850C60">
        <w:rPr>
          <w:rFonts w:eastAsia="Times New Roman" w:cs="Times New Roman"/>
          <w:szCs w:val="24"/>
        </w:rPr>
        <w:t>τη στήριξη ενός παρασιτικού συστήματος πελατειακών σχέσεων</w:t>
      </w:r>
      <w:r>
        <w:rPr>
          <w:rFonts w:eastAsia="Times New Roman" w:cs="Times New Roman"/>
          <w:szCs w:val="24"/>
        </w:rPr>
        <w:t>.</w:t>
      </w:r>
    </w:p>
    <w:p w14:paraId="6B14EB3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Δυστυχώς, το Υπουργείο Π</w:t>
      </w:r>
      <w:r w:rsidRPr="00850C60">
        <w:rPr>
          <w:rFonts w:eastAsia="Times New Roman" w:cs="Times New Roman"/>
          <w:szCs w:val="24"/>
        </w:rPr>
        <w:t xml:space="preserve">αιδείας ακολουθεί κατά κόρον </w:t>
      </w:r>
      <w:r>
        <w:rPr>
          <w:rFonts w:eastAsia="Times New Roman" w:cs="Times New Roman"/>
          <w:szCs w:val="24"/>
        </w:rPr>
        <w:t>πολιτικές που</w:t>
      </w:r>
      <w:r w:rsidRPr="00850C60">
        <w:rPr>
          <w:rFonts w:eastAsia="Times New Roman" w:cs="Times New Roman"/>
          <w:szCs w:val="24"/>
        </w:rPr>
        <w:t xml:space="preserve"> όχι μόνο δεν </w:t>
      </w:r>
      <w:r>
        <w:rPr>
          <w:rFonts w:eastAsia="Times New Roman" w:cs="Times New Roman"/>
          <w:szCs w:val="24"/>
        </w:rPr>
        <w:t xml:space="preserve">ενέχουν </w:t>
      </w:r>
      <w:r w:rsidRPr="00850C60">
        <w:rPr>
          <w:rFonts w:eastAsia="Times New Roman" w:cs="Times New Roman"/>
          <w:szCs w:val="24"/>
        </w:rPr>
        <w:t>στοιχεία απεξάρτησης</w:t>
      </w:r>
      <w:r>
        <w:rPr>
          <w:rFonts w:eastAsia="Times New Roman" w:cs="Times New Roman"/>
          <w:szCs w:val="24"/>
        </w:rPr>
        <w:t>,</w:t>
      </w:r>
      <w:r w:rsidRPr="00850C60">
        <w:rPr>
          <w:rFonts w:eastAsia="Times New Roman" w:cs="Times New Roman"/>
          <w:szCs w:val="24"/>
        </w:rPr>
        <w:t xml:space="preserve"> αλλά περαιτέρω ενίσχυσης και εδραίωση</w:t>
      </w:r>
      <w:r>
        <w:rPr>
          <w:rFonts w:eastAsia="Times New Roman" w:cs="Times New Roman"/>
          <w:szCs w:val="24"/>
        </w:rPr>
        <w:t>ς</w:t>
      </w:r>
      <w:r w:rsidRPr="00850C60">
        <w:rPr>
          <w:rFonts w:eastAsia="Times New Roman" w:cs="Times New Roman"/>
          <w:szCs w:val="24"/>
        </w:rPr>
        <w:t xml:space="preserve"> λαϊκίστικων αντιλήψεων</w:t>
      </w:r>
      <w:r>
        <w:rPr>
          <w:rFonts w:eastAsia="Times New Roman" w:cs="Times New Roman"/>
          <w:szCs w:val="24"/>
        </w:rPr>
        <w:t>.</w:t>
      </w:r>
    </w:p>
    <w:p w14:paraId="6B14EB3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Ό</w:t>
      </w:r>
      <w:r w:rsidRPr="00850C60">
        <w:rPr>
          <w:rFonts w:eastAsia="Times New Roman" w:cs="Times New Roman"/>
          <w:szCs w:val="24"/>
        </w:rPr>
        <w:t>λοι μ</w:t>
      </w:r>
      <w:r w:rsidRPr="00850C60">
        <w:rPr>
          <w:rFonts w:eastAsia="Times New Roman" w:cs="Times New Roman"/>
          <w:szCs w:val="24"/>
        </w:rPr>
        <w:t xml:space="preserve">ας αντιλαμβανόμαστε </w:t>
      </w:r>
      <w:r>
        <w:rPr>
          <w:rFonts w:eastAsia="Times New Roman" w:cs="Times New Roman"/>
          <w:szCs w:val="24"/>
        </w:rPr>
        <w:t>-</w:t>
      </w:r>
      <w:r w:rsidRPr="00850C60">
        <w:rPr>
          <w:rFonts w:eastAsia="Times New Roman" w:cs="Times New Roman"/>
          <w:szCs w:val="24"/>
        </w:rPr>
        <w:t xml:space="preserve">ακόμα και </w:t>
      </w:r>
      <w:r>
        <w:rPr>
          <w:rFonts w:eastAsia="Times New Roman" w:cs="Times New Roman"/>
          <w:szCs w:val="24"/>
        </w:rPr>
        <w:t xml:space="preserve">ενστικτωδώς- ότι το μεγάλο στοίχημα της </w:t>
      </w:r>
      <w:r w:rsidRPr="00850C60">
        <w:rPr>
          <w:rFonts w:eastAsia="Times New Roman" w:cs="Times New Roman"/>
          <w:szCs w:val="24"/>
        </w:rPr>
        <w:t>αναβάθμισης και αναζωογόνηση</w:t>
      </w:r>
      <w:r>
        <w:rPr>
          <w:rFonts w:eastAsia="Times New Roman" w:cs="Times New Roman"/>
          <w:szCs w:val="24"/>
        </w:rPr>
        <w:t>ς</w:t>
      </w:r>
      <w:r w:rsidRPr="00850C60">
        <w:rPr>
          <w:rFonts w:eastAsia="Times New Roman" w:cs="Times New Roman"/>
          <w:szCs w:val="24"/>
        </w:rPr>
        <w:t xml:space="preserve"> του </w:t>
      </w:r>
      <w:r>
        <w:rPr>
          <w:rFonts w:eastAsia="Times New Roman" w:cs="Times New Roman"/>
          <w:szCs w:val="24"/>
        </w:rPr>
        <w:t>εκπαιδευτικού συστήματος</w:t>
      </w:r>
      <w:r w:rsidRPr="00850C60">
        <w:rPr>
          <w:rFonts w:eastAsia="Times New Roman" w:cs="Times New Roman"/>
          <w:szCs w:val="24"/>
        </w:rPr>
        <w:t xml:space="preserve"> αναδεικνύει ως κύρια προτεραιότητα τη διασφάλιση μιας ανταγωνιστικής </w:t>
      </w:r>
      <w:r>
        <w:rPr>
          <w:rFonts w:eastAsia="Times New Roman" w:cs="Times New Roman"/>
          <w:szCs w:val="24"/>
        </w:rPr>
        <w:t>παιδ</w:t>
      </w:r>
      <w:r w:rsidRPr="00850C60">
        <w:rPr>
          <w:rFonts w:eastAsia="Times New Roman" w:cs="Times New Roman"/>
          <w:szCs w:val="24"/>
        </w:rPr>
        <w:t>είας</w:t>
      </w:r>
      <w:r>
        <w:rPr>
          <w:rFonts w:eastAsia="Times New Roman" w:cs="Times New Roman"/>
          <w:szCs w:val="24"/>
        </w:rPr>
        <w:t>,</w:t>
      </w:r>
      <w:r w:rsidRPr="00850C60">
        <w:rPr>
          <w:rFonts w:eastAsia="Times New Roman" w:cs="Times New Roman"/>
          <w:szCs w:val="24"/>
        </w:rPr>
        <w:t xml:space="preserve"> ενός ανταγωνιστικού </w:t>
      </w:r>
      <w:r>
        <w:rPr>
          <w:rFonts w:eastAsia="Times New Roman" w:cs="Times New Roman"/>
          <w:szCs w:val="24"/>
        </w:rPr>
        <w:t>ε</w:t>
      </w:r>
      <w:r w:rsidRPr="00850C60">
        <w:rPr>
          <w:rFonts w:eastAsia="Times New Roman" w:cs="Times New Roman"/>
          <w:szCs w:val="24"/>
        </w:rPr>
        <w:t xml:space="preserve">λληνικού </w:t>
      </w:r>
      <w:r>
        <w:rPr>
          <w:rFonts w:eastAsia="Times New Roman" w:cs="Times New Roman"/>
          <w:szCs w:val="24"/>
        </w:rPr>
        <w:t>π</w:t>
      </w:r>
      <w:r w:rsidRPr="00850C60">
        <w:rPr>
          <w:rFonts w:eastAsia="Times New Roman" w:cs="Times New Roman"/>
          <w:szCs w:val="24"/>
        </w:rPr>
        <w:t>ανεπιστημίου</w:t>
      </w:r>
      <w:r>
        <w:rPr>
          <w:rFonts w:eastAsia="Times New Roman" w:cs="Times New Roman"/>
          <w:szCs w:val="24"/>
        </w:rPr>
        <w:t>,</w:t>
      </w:r>
      <w:r w:rsidRPr="00850C60">
        <w:rPr>
          <w:rFonts w:eastAsia="Times New Roman" w:cs="Times New Roman"/>
          <w:szCs w:val="24"/>
        </w:rPr>
        <w:t xml:space="preserve"> αλ</w:t>
      </w:r>
      <w:r w:rsidRPr="00850C60">
        <w:rPr>
          <w:rFonts w:eastAsia="Times New Roman" w:cs="Times New Roman"/>
          <w:szCs w:val="24"/>
        </w:rPr>
        <w:t xml:space="preserve">λά </w:t>
      </w:r>
      <w:r>
        <w:rPr>
          <w:rFonts w:eastAsia="Times New Roman" w:cs="Times New Roman"/>
          <w:szCs w:val="24"/>
        </w:rPr>
        <w:t xml:space="preserve">και ανταγωνιστικών τεχνολογιών </w:t>
      </w:r>
      <w:r w:rsidRPr="00850C60">
        <w:rPr>
          <w:rFonts w:eastAsia="Times New Roman" w:cs="Times New Roman"/>
          <w:szCs w:val="24"/>
        </w:rPr>
        <w:t xml:space="preserve"> και </w:t>
      </w:r>
      <w:r>
        <w:rPr>
          <w:rFonts w:eastAsia="Times New Roman" w:cs="Times New Roman"/>
          <w:szCs w:val="24"/>
        </w:rPr>
        <w:t>Τ</w:t>
      </w:r>
      <w:r w:rsidRPr="00850C60">
        <w:rPr>
          <w:rFonts w:eastAsia="Times New Roman" w:cs="Times New Roman"/>
          <w:szCs w:val="24"/>
        </w:rPr>
        <w:t xml:space="preserve">εχνολογικών </w:t>
      </w:r>
      <w:r>
        <w:rPr>
          <w:rFonts w:eastAsia="Times New Roman" w:cs="Times New Roman"/>
          <w:szCs w:val="24"/>
        </w:rPr>
        <w:t>Ι</w:t>
      </w:r>
      <w:r w:rsidRPr="00850C60">
        <w:rPr>
          <w:rFonts w:eastAsia="Times New Roman" w:cs="Times New Roman"/>
          <w:szCs w:val="24"/>
        </w:rPr>
        <w:t xml:space="preserve">δρυμάτων που θα μπορέσουν να ανταποκριθούν </w:t>
      </w:r>
      <w:r>
        <w:rPr>
          <w:rFonts w:eastAsia="Times New Roman" w:cs="Times New Roman"/>
          <w:szCs w:val="24"/>
        </w:rPr>
        <w:t>με επάρκεια στις</w:t>
      </w:r>
      <w:r w:rsidRPr="00850C60">
        <w:rPr>
          <w:rFonts w:eastAsia="Times New Roman" w:cs="Times New Roman"/>
          <w:szCs w:val="24"/>
        </w:rPr>
        <w:t xml:space="preserve"> επιστημονικές και τεχνολογικές εξελίξεις</w:t>
      </w:r>
      <w:r>
        <w:rPr>
          <w:rFonts w:eastAsia="Times New Roman" w:cs="Times New Roman"/>
          <w:szCs w:val="24"/>
        </w:rPr>
        <w:t>.</w:t>
      </w:r>
    </w:p>
    <w:p w14:paraId="6B14EB3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Η κοινή λογική </w:t>
      </w:r>
      <w:r w:rsidRPr="00850C60">
        <w:rPr>
          <w:rFonts w:eastAsia="Times New Roman" w:cs="Times New Roman"/>
          <w:szCs w:val="24"/>
        </w:rPr>
        <w:t xml:space="preserve">δηλώνει </w:t>
      </w:r>
      <w:r>
        <w:rPr>
          <w:rFonts w:eastAsia="Times New Roman" w:cs="Times New Roman"/>
          <w:szCs w:val="24"/>
        </w:rPr>
        <w:t>ότι η αφομοίωση των ΤΕΙ από τα ΑΤΕΙ δεν συνιστά ενίσχυση</w:t>
      </w:r>
      <w:r w:rsidRPr="00850C60">
        <w:rPr>
          <w:rFonts w:eastAsia="Times New Roman" w:cs="Times New Roman"/>
          <w:szCs w:val="24"/>
        </w:rPr>
        <w:t xml:space="preserve"> ούτε αναβάθμιση της </w:t>
      </w:r>
      <w:r>
        <w:rPr>
          <w:rFonts w:eastAsia="Times New Roman" w:cs="Times New Roman"/>
          <w:szCs w:val="24"/>
        </w:rPr>
        <w:t>πανεπιστημιακής</w:t>
      </w:r>
      <w:r w:rsidRPr="00850C60">
        <w:rPr>
          <w:rFonts w:eastAsia="Times New Roman" w:cs="Times New Roman"/>
          <w:szCs w:val="24"/>
        </w:rPr>
        <w:t xml:space="preserve"> εκπαίδευσης</w:t>
      </w:r>
      <w:r>
        <w:rPr>
          <w:rFonts w:eastAsia="Times New Roman" w:cs="Times New Roman"/>
          <w:szCs w:val="24"/>
        </w:rPr>
        <w:t xml:space="preserve">. </w:t>
      </w:r>
    </w:p>
    <w:p w14:paraId="6B14EB3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Η</w:t>
      </w:r>
      <w:r w:rsidRPr="00850C60">
        <w:rPr>
          <w:rFonts w:eastAsia="Times New Roman" w:cs="Times New Roman"/>
          <w:szCs w:val="24"/>
        </w:rPr>
        <w:t xml:space="preserve"> κοινή λογική υποστηρίζει</w:t>
      </w:r>
      <w:r>
        <w:rPr>
          <w:rFonts w:eastAsia="Times New Roman" w:cs="Times New Roman"/>
          <w:szCs w:val="24"/>
        </w:rPr>
        <w:t>,</w:t>
      </w:r>
      <w:r w:rsidRPr="00850C60">
        <w:rPr>
          <w:rFonts w:eastAsia="Times New Roman" w:cs="Times New Roman"/>
          <w:szCs w:val="24"/>
        </w:rPr>
        <w:t xml:space="preserve"> </w:t>
      </w:r>
      <w:r>
        <w:rPr>
          <w:rFonts w:eastAsia="Times New Roman" w:cs="Times New Roman"/>
          <w:szCs w:val="24"/>
        </w:rPr>
        <w:t>επίσης,</w:t>
      </w:r>
      <w:r w:rsidRPr="00850C60">
        <w:rPr>
          <w:rFonts w:eastAsia="Times New Roman" w:cs="Times New Roman"/>
          <w:szCs w:val="24"/>
        </w:rPr>
        <w:t xml:space="preserve"> ότι η αναβάθμιση</w:t>
      </w:r>
      <w:r>
        <w:rPr>
          <w:rFonts w:eastAsia="Times New Roman" w:cs="Times New Roman"/>
          <w:szCs w:val="24"/>
        </w:rPr>
        <w:t xml:space="preserve"> της</w:t>
      </w:r>
      <w:r w:rsidRPr="00850C60">
        <w:rPr>
          <w:rFonts w:eastAsia="Times New Roman" w:cs="Times New Roman"/>
          <w:szCs w:val="24"/>
        </w:rPr>
        <w:t xml:space="preserve"> τεχνολογικής εκπαίδευσης δεν θα προέλθει από </w:t>
      </w:r>
      <w:r>
        <w:rPr>
          <w:rFonts w:eastAsia="Times New Roman" w:cs="Times New Roman"/>
          <w:szCs w:val="24"/>
        </w:rPr>
        <w:t>την ενσωμάτωση των ΤΕΙ στα ΑΕΙ. Ε</w:t>
      </w:r>
      <w:r w:rsidRPr="00850C60">
        <w:rPr>
          <w:rFonts w:eastAsia="Times New Roman" w:cs="Times New Roman"/>
          <w:szCs w:val="24"/>
        </w:rPr>
        <w:t xml:space="preserve">ίναι αυτό το καινούργιο μοντέλο το οποίο </w:t>
      </w:r>
      <w:r>
        <w:rPr>
          <w:rFonts w:eastAsia="Times New Roman" w:cs="Times New Roman"/>
          <w:szCs w:val="24"/>
        </w:rPr>
        <w:t xml:space="preserve">δεν μπορεί να αντιληφθεί κανείς. Και η μία ζωτική </w:t>
      </w:r>
      <w:r>
        <w:rPr>
          <w:rFonts w:eastAsia="Times New Roman" w:cs="Times New Roman"/>
          <w:szCs w:val="24"/>
        </w:rPr>
        <w:t>ανάγκη, αλλά και η άλλη</w:t>
      </w:r>
      <w:r w:rsidRPr="00850C60">
        <w:rPr>
          <w:rFonts w:eastAsia="Times New Roman" w:cs="Times New Roman"/>
          <w:szCs w:val="24"/>
        </w:rPr>
        <w:t xml:space="preserve"> επιβάλλουν την υλοποίηση πολιτικών που δεν θα εδράζονται στην </w:t>
      </w:r>
      <w:proofErr w:type="spellStart"/>
      <w:r w:rsidRPr="00850C60">
        <w:rPr>
          <w:rFonts w:eastAsia="Times New Roman" w:cs="Times New Roman"/>
          <w:szCs w:val="24"/>
        </w:rPr>
        <w:t>περιρρέουσα</w:t>
      </w:r>
      <w:proofErr w:type="spellEnd"/>
      <w:r w:rsidRPr="00850C60">
        <w:rPr>
          <w:rFonts w:eastAsia="Times New Roman" w:cs="Times New Roman"/>
          <w:szCs w:val="24"/>
        </w:rPr>
        <w:t xml:space="preserve"> αντίληψη λαϊκισμ</w:t>
      </w:r>
      <w:r>
        <w:rPr>
          <w:rFonts w:eastAsia="Times New Roman" w:cs="Times New Roman"/>
          <w:szCs w:val="24"/>
        </w:rPr>
        <w:t>ού για να τα εξομοιώσουμε</w:t>
      </w:r>
      <w:r w:rsidRPr="00850C60">
        <w:rPr>
          <w:rFonts w:eastAsia="Times New Roman" w:cs="Times New Roman"/>
          <w:szCs w:val="24"/>
        </w:rPr>
        <w:t xml:space="preserve"> όλα</w:t>
      </w:r>
      <w:r>
        <w:rPr>
          <w:rFonts w:eastAsia="Times New Roman" w:cs="Times New Roman"/>
          <w:szCs w:val="24"/>
        </w:rPr>
        <w:t>,</w:t>
      </w:r>
      <w:r w:rsidRPr="00850C60">
        <w:rPr>
          <w:rFonts w:eastAsia="Times New Roman" w:cs="Times New Roman"/>
          <w:szCs w:val="24"/>
        </w:rPr>
        <w:t xml:space="preserve"> ισοπεδώνοντας την αξία που κ</w:t>
      </w:r>
      <w:r>
        <w:rPr>
          <w:rFonts w:eastAsia="Times New Roman" w:cs="Times New Roman"/>
          <w:szCs w:val="24"/>
        </w:rPr>
        <w:t>αθ</w:t>
      </w:r>
      <w:r w:rsidRPr="00850C60">
        <w:rPr>
          <w:rFonts w:eastAsia="Times New Roman" w:cs="Times New Roman"/>
          <w:szCs w:val="24"/>
        </w:rPr>
        <w:t>ένα ξεχωριστά οφείλει να διαθέτει</w:t>
      </w:r>
      <w:r>
        <w:rPr>
          <w:rFonts w:eastAsia="Times New Roman" w:cs="Times New Roman"/>
          <w:szCs w:val="24"/>
        </w:rPr>
        <w:t>.</w:t>
      </w:r>
    </w:p>
    <w:p w14:paraId="6B14EB3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Κυρίες και κύριοι</w:t>
      </w:r>
      <w:r w:rsidRPr="00850C60">
        <w:rPr>
          <w:rFonts w:eastAsia="Times New Roman" w:cs="Times New Roman"/>
          <w:szCs w:val="24"/>
        </w:rPr>
        <w:t xml:space="preserve"> συνάδελφοι</w:t>
      </w:r>
      <w:r>
        <w:rPr>
          <w:rFonts w:eastAsia="Times New Roman" w:cs="Times New Roman"/>
          <w:szCs w:val="24"/>
        </w:rPr>
        <w:t>,</w:t>
      </w:r>
      <w:r w:rsidRPr="00850C60">
        <w:rPr>
          <w:rFonts w:eastAsia="Times New Roman" w:cs="Times New Roman"/>
          <w:szCs w:val="24"/>
        </w:rPr>
        <w:t xml:space="preserve"> η τριτοβάθμια εκ</w:t>
      </w:r>
      <w:r w:rsidRPr="00850C60">
        <w:rPr>
          <w:rFonts w:eastAsia="Times New Roman" w:cs="Times New Roman"/>
          <w:szCs w:val="24"/>
        </w:rPr>
        <w:t>παίδευση δεν είναι μίξερ όπου τα βάζουμε όλα μέσα</w:t>
      </w:r>
      <w:r>
        <w:rPr>
          <w:rFonts w:eastAsia="Times New Roman" w:cs="Times New Roman"/>
          <w:szCs w:val="24"/>
        </w:rPr>
        <w:t>, τα</w:t>
      </w:r>
      <w:r w:rsidRPr="00850C60">
        <w:rPr>
          <w:rFonts w:eastAsia="Times New Roman" w:cs="Times New Roman"/>
          <w:szCs w:val="24"/>
        </w:rPr>
        <w:t xml:space="preserve"> αναδεύουμε</w:t>
      </w:r>
      <w:r>
        <w:rPr>
          <w:rFonts w:eastAsia="Times New Roman" w:cs="Times New Roman"/>
          <w:szCs w:val="24"/>
        </w:rPr>
        <w:t xml:space="preserve"> και βγάζουμε χυλό. Η εκπαίδευση δεν πολτοποιείται, όπως επιδιώκει να κάνει η Κ</w:t>
      </w:r>
      <w:r w:rsidRPr="00850C60">
        <w:rPr>
          <w:rFonts w:eastAsia="Times New Roman" w:cs="Times New Roman"/>
          <w:szCs w:val="24"/>
        </w:rPr>
        <w:t xml:space="preserve">υβέρνηση </w:t>
      </w:r>
      <w:r>
        <w:rPr>
          <w:rFonts w:eastAsia="Times New Roman" w:cs="Times New Roman"/>
          <w:szCs w:val="24"/>
        </w:rPr>
        <w:t xml:space="preserve">του </w:t>
      </w:r>
      <w:r w:rsidRPr="00850C60">
        <w:rPr>
          <w:rFonts w:eastAsia="Times New Roman" w:cs="Times New Roman"/>
          <w:szCs w:val="24"/>
        </w:rPr>
        <w:t>ΣΥΡΙΖΑ</w:t>
      </w:r>
      <w:r>
        <w:rPr>
          <w:rFonts w:eastAsia="Times New Roman" w:cs="Times New Roman"/>
          <w:szCs w:val="24"/>
        </w:rPr>
        <w:t xml:space="preserve">. </w:t>
      </w:r>
    </w:p>
    <w:p w14:paraId="6B14EB3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Ό</w:t>
      </w:r>
      <w:r w:rsidRPr="00850C60">
        <w:rPr>
          <w:rFonts w:eastAsia="Times New Roman" w:cs="Times New Roman"/>
          <w:szCs w:val="24"/>
        </w:rPr>
        <w:t>πως καταλαβαίνετε</w:t>
      </w:r>
      <w:r>
        <w:rPr>
          <w:rFonts w:eastAsia="Times New Roman" w:cs="Times New Roman"/>
          <w:szCs w:val="24"/>
        </w:rPr>
        <w:t>,</w:t>
      </w:r>
      <w:r w:rsidRPr="00850C60">
        <w:rPr>
          <w:rFonts w:eastAsia="Times New Roman" w:cs="Times New Roman"/>
          <w:szCs w:val="24"/>
        </w:rPr>
        <w:t xml:space="preserve"> στη Δημοκρατική </w:t>
      </w:r>
      <w:r>
        <w:rPr>
          <w:rFonts w:eastAsia="Times New Roman" w:cs="Times New Roman"/>
          <w:szCs w:val="24"/>
        </w:rPr>
        <w:t>Σ</w:t>
      </w:r>
      <w:r w:rsidRPr="00850C60">
        <w:rPr>
          <w:rFonts w:eastAsia="Times New Roman" w:cs="Times New Roman"/>
          <w:szCs w:val="24"/>
        </w:rPr>
        <w:t xml:space="preserve">υμπαράταξη οι προωθούμενες εκπαιδευτικές </w:t>
      </w:r>
      <w:r>
        <w:rPr>
          <w:rFonts w:eastAsia="Times New Roman" w:cs="Times New Roman"/>
          <w:szCs w:val="24"/>
        </w:rPr>
        <w:t>πολιτικές σας</w:t>
      </w:r>
      <w:r>
        <w:rPr>
          <w:rFonts w:eastAsia="Times New Roman" w:cs="Times New Roman"/>
          <w:szCs w:val="24"/>
        </w:rPr>
        <w:t xml:space="preserve"> μά</w:t>
      </w:r>
      <w:r w:rsidRPr="00850C60">
        <w:rPr>
          <w:rFonts w:eastAsia="Times New Roman" w:cs="Times New Roman"/>
          <w:szCs w:val="24"/>
        </w:rPr>
        <w:t>ς βρίσκουν πλήρως αντίθετους</w:t>
      </w:r>
      <w:r>
        <w:rPr>
          <w:rFonts w:eastAsia="Times New Roman" w:cs="Times New Roman"/>
          <w:szCs w:val="24"/>
        </w:rPr>
        <w:t>. Γι’</w:t>
      </w:r>
      <w:r w:rsidRPr="00850C60">
        <w:rPr>
          <w:rFonts w:eastAsia="Times New Roman" w:cs="Times New Roman"/>
          <w:szCs w:val="24"/>
        </w:rPr>
        <w:t xml:space="preserve"> αυτό από την αρχή σας είπα ότι θα πάμε σε ονομαστική ψηφοφορία επί της αρχής</w:t>
      </w:r>
      <w:r>
        <w:rPr>
          <w:rFonts w:eastAsia="Times New Roman" w:cs="Times New Roman"/>
          <w:szCs w:val="24"/>
        </w:rPr>
        <w:t>.</w:t>
      </w:r>
    </w:p>
    <w:p w14:paraId="6B14EB3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Μέλημά μας δεν είναι η χρησιμοποίηση των εκπαιδευτικών μηχανισμών </w:t>
      </w:r>
      <w:r w:rsidRPr="00850C60">
        <w:rPr>
          <w:rFonts w:eastAsia="Times New Roman" w:cs="Times New Roman"/>
          <w:szCs w:val="24"/>
        </w:rPr>
        <w:t xml:space="preserve">για τη συντήρηση της </w:t>
      </w:r>
      <w:r>
        <w:rPr>
          <w:rFonts w:eastAsia="Times New Roman" w:cs="Times New Roman"/>
          <w:szCs w:val="24"/>
        </w:rPr>
        <w:t>κυβερν</w:t>
      </w:r>
      <w:r w:rsidRPr="00850C60">
        <w:rPr>
          <w:rFonts w:eastAsia="Times New Roman" w:cs="Times New Roman"/>
          <w:szCs w:val="24"/>
        </w:rPr>
        <w:t>ητικής εξουσίας</w:t>
      </w:r>
      <w:r>
        <w:rPr>
          <w:rFonts w:eastAsia="Times New Roman" w:cs="Times New Roman"/>
          <w:szCs w:val="24"/>
        </w:rPr>
        <w:t>,</w:t>
      </w:r>
      <w:r w:rsidRPr="00850C60">
        <w:rPr>
          <w:rFonts w:eastAsia="Times New Roman" w:cs="Times New Roman"/>
          <w:szCs w:val="24"/>
        </w:rPr>
        <w:t xml:space="preserve"> χαϊδεύοντας τα αυτιά των πολιτώ</w:t>
      </w:r>
      <w:r w:rsidRPr="00850C60">
        <w:rPr>
          <w:rFonts w:eastAsia="Times New Roman" w:cs="Times New Roman"/>
          <w:szCs w:val="24"/>
        </w:rPr>
        <w:t>ν και καλλιεργώντας ανυπόστατ</w:t>
      </w:r>
      <w:r>
        <w:rPr>
          <w:rFonts w:eastAsia="Times New Roman" w:cs="Times New Roman"/>
          <w:szCs w:val="24"/>
        </w:rPr>
        <w:t>ες</w:t>
      </w:r>
      <w:r w:rsidRPr="00850C60">
        <w:rPr>
          <w:rFonts w:eastAsia="Times New Roman" w:cs="Times New Roman"/>
          <w:szCs w:val="24"/>
        </w:rPr>
        <w:t xml:space="preserve"> προσδοκίες </w:t>
      </w:r>
      <w:r>
        <w:rPr>
          <w:rFonts w:eastAsia="Times New Roman" w:cs="Times New Roman"/>
          <w:szCs w:val="24"/>
        </w:rPr>
        <w:t>σ</w:t>
      </w:r>
      <w:r w:rsidRPr="00850C60">
        <w:rPr>
          <w:rFonts w:eastAsia="Times New Roman" w:cs="Times New Roman"/>
          <w:szCs w:val="24"/>
        </w:rPr>
        <w:t>τα παιδιά</w:t>
      </w:r>
      <w:r>
        <w:rPr>
          <w:rFonts w:eastAsia="Times New Roman" w:cs="Times New Roman"/>
          <w:szCs w:val="24"/>
        </w:rPr>
        <w:t>. Αντιθέτως,</w:t>
      </w:r>
      <w:r w:rsidRPr="00850C60">
        <w:rPr>
          <w:rFonts w:eastAsia="Times New Roman" w:cs="Times New Roman"/>
          <w:szCs w:val="24"/>
        </w:rPr>
        <w:t xml:space="preserve"> </w:t>
      </w:r>
      <w:r>
        <w:rPr>
          <w:rFonts w:eastAsia="Times New Roman" w:cs="Times New Roman"/>
          <w:szCs w:val="24"/>
        </w:rPr>
        <w:t>εμάς αυτό που μας</w:t>
      </w:r>
      <w:r w:rsidRPr="00850C60">
        <w:rPr>
          <w:rFonts w:eastAsia="Times New Roman" w:cs="Times New Roman"/>
          <w:szCs w:val="24"/>
        </w:rPr>
        <w:t xml:space="preserve"> ενδιαφέρει είναι </w:t>
      </w:r>
      <w:r>
        <w:rPr>
          <w:rFonts w:eastAsia="Times New Roman" w:cs="Times New Roman"/>
          <w:szCs w:val="24"/>
        </w:rPr>
        <w:t xml:space="preserve">να </w:t>
      </w:r>
      <w:r w:rsidRPr="00850C60">
        <w:rPr>
          <w:rFonts w:eastAsia="Times New Roman" w:cs="Times New Roman"/>
          <w:szCs w:val="24"/>
        </w:rPr>
        <w:t>αναβαθμίσου</w:t>
      </w:r>
      <w:r>
        <w:rPr>
          <w:rFonts w:eastAsia="Times New Roman" w:cs="Times New Roman"/>
          <w:szCs w:val="24"/>
        </w:rPr>
        <w:t>με</w:t>
      </w:r>
      <w:r w:rsidRPr="00850C60">
        <w:rPr>
          <w:rFonts w:eastAsia="Times New Roman" w:cs="Times New Roman"/>
          <w:szCs w:val="24"/>
        </w:rPr>
        <w:t xml:space="preserve"> την ανώτατη </w:t>
      </w:r>
      <w:r>
        <w:rPr>
          <w:rFonts w:eastAsia="Times New Roman" w:cs="Times New Roman"/>
          <w:szCs w:val="24"/>
        </w:rPr>
        <w:t xml:space="preserve">εκπαίδευση, </w:t>
      </w:r>
      <w:r w:rsidRPr="00850C60">
        <w:rPr>
          <w:rFonts w:eastAsia="Times New Roman" w:cs="Times New Roman"/>
          <w:szCs w:val="24"/>
        </w:rPr>
        <w:t>καθιστώντας το ελλη</w:t>
      </w:r>
      <w:r>
        <w:rPr>
          <w:rFonts w:eastAsia="Times New Roman" w:cs="Times New Roman"/>
          <w:szCs w:val="24"/>
        </w:rPr>
        <w:t>νικό πανεπιστήμιο ανταγωνιστικό, α</w:t>
      </w:r>
      <w:r w:rsidRPr="00850C60">
        <w:rPr>
          <w:rFonts w:eastAsia="Times New Roman" w:cs="Times New Roman"/>
          <w:szCs w:val="24"/>
        </w:rPr>
        <w:t>λλά και να συνδρ</w:t>
      </w:r>
      <w:r>
        <w:rPr>
          <w:rFonts w:eastAsia="Times New Roman" w:cs="Times New Roman"/>
          <w:szCs w:val="24"/>
        </w:rPr>
        <w:t xml:space="preserve">άμουμε </w:t>
      </w:r>
      <w:r w:rsidRPr="00850C60">
        <w:rPr>
          <w:rFonts w:eastAsia="Times New Roman" w:cs="Times New Roman"/>
          <w:szCs w:val="24"/>
        </w:rPr>
        <w:t xml:space="preserve">στην αναβάθμιση </w:t>
      </w:r>
      <w:r>
        <w:rPr>
          <w:rFonts w:eastAsia="Times New Roman" w:cs="Times New Roman"/>
          <w:szCs w:val="24"/>
        </w:rPr>
        <w:t xml:space="preserve">της </w:t>
      </w:r>
      <w:r w:rsidRPr="00850C60">
        <w:rPr>
          <w:rFonts w:eastAsia="Times New Roman" w:cs="Times New Roman"/>
          <w:szCs w:val="24"/>
        </w:rPr>
        <w:t>τεχνολογικής εκπαί</w:t>
      </w:r>
      <w:r w:rsidRPr="00850C60">
        <w:rPr>
          <w:rFonts w:eastAsia="Times New Roman" w:cs="Times New Roman"/>
          <w:szCs w:val="24"/>
        </w:rPr>
        <w:t>δευσης</w:t>
      </w:r>
      <w:r>
        <w:rPr>
          <w:rFonts w:eastAsia="Times New Roman" w:cs="Times New Roman"/>
          <w:szCs w:val="24"/>
        </w:rPr>
        <w:t>,</w:t>
      </w:r>
      <w:r w:rsidRPr="00850C60">
        <w:rPr>
          <w:rFonts w:eastAsia="Times New Roman" w:cs="Times New Roman"/>
          <w:szCs w:val="24"/>
        </w:rPr>
        <w:t xml:space="preserve"> χωρίς να καλλιεργούμε φρούδες ελπίδες σε κανέναν</w:t>
      </w:r>
      <w:r>
        <w:rPr>
          <w:rFonts w:eastAsia="Times New Roman" w:cs="Times New Roman"/>
          <w:szCs w:val="24"/>
        </w:rPr>
        <w:t>.</w:t>
      </w:r>
    </w:p>
    <w:p w14:paraId="6B14EB3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Οφείλω να ομολογήσω ότι η</w:t>
      </w:r>
      <w:r w:rsidRPr="00850C60">
        <w:rPr>
          <w:rFonts w:eastAsia="Times New Roman" w:cs="Times New Roman"/>
          <w:szCs w:val="24"/>
        </w:rPr>
        <w:t xml:space="preserve"> </w:t>
      </w:r>
      <w:r>
        <w:rPr>
          <w:rFonts w:eastAsia="Times New Roman" w:cs="Times New Roman"/>
          <w:szCs w:val="24"/>
        </w:rPr>
        <w:t>Κ</w:t>
      </w:r>
      <w:r w:rsidRPr="00850C60">
        <w:rPr>
          <w:rFonts w:eastAsia="Times New Roman" w:cs="Times New Roman"/>
          <w:szCs w:val="24"/>
        </w:rPr>
        <w:t>υβέρνηση του ΣΥΡΙΖΑ</w:t>
      </w:r>
      <w:r>
        <w:rPr>
          <w:rFonts w:eastAsia="Times New Roman" w:cs="Times New Roman"/>
          <w:szCs w:val="24"/>
        </w:rPr>
        <w:t xml:space="preserve"> δεν μας αφήνει</w:t>
      </w:r>
      <w:r w:rsidRPr="00850C60">
        <w:rPr>
          <w:rFonts w:eastAsia="Times New Roman" w:cs="Times New Roman"/>
          <w:szCs w:val="24"/>
        </w:rPr>
        <w:t xml:space="preserve"> να πλήξουμε καθόλου</w:t>
      </w:r>
      <w:r>
        <w:rPr>
          <w:rFonts w:eastAsia="Times New Roman" w:cs="Times New Roman"/>
          <w:szCs w:val="24"/>
        </w:rPr>
        <w:t>.</w:t>
      </w:r>
      <w:r w:rsidRPr="00850C60">
        <w:rPr>
          <w:rFonts w:eastAsia="Times New Roman" w:cs="Times New Roman"/>
          <w:szCs w:val="24"/>
        </w:rPr>
        <w:t xml:space="preserve"> </w:t>
      </w:r>
      <w:r>
        <w:rPr>
          <w:rFonts w:eastAsia="Times New Roman" w:cs="Times New Roman"/>
          <w:szCs w:val="24"/>
        </w:rPr>
        <w:t>Τελευταία έκπληξη είναι η κατάθεση του νομοσχεδίου</w:t>
      </w:r>
      <w:r w:rsidRPr="00850C60">
        <w:rPr>
          <w:rFonts w:eastAsia="Times New Roman" w:cs="Times New Roman"/>
          <w:szCs w:val="24"/>
        </w:rPr>
        <w:t xml:space="preserve"> που συζητάμε σήμερα εδώ</w:t>
      </w:r>
      <w:r>
        <w:rPr>
          <w:rFonts w:eastAsia="Times New Roman" w:cs="Times New Roman"/>
          <w:szCs w:val="24"/>
        </w:rPr>
        <w:t>. Β</w:t>
      </w:r>
      <w:r w:rsidRPr="00850C60">
        <w:rPr>
          <w:rFonts w:eastAsia="Times New Roman" w:cs="Times New Roman"/>
          <w:szCs w:val="24"/>
        </w:rPr>
        <w:t>έβαια</w:t>
      </w:r>
      <w:r>
        <w:rPr>
          <w:rFonts w:eastAsia="Times New Roman" w:cs="Times New Roman"/>
          <w:szCs w:val="24"/>
        </w:rPr>
        <w:t>,</w:t>
      </w:r>
      <w:r w:rsidRPr="00850C60">
        <w:rPr>
          <w:rFonts w:eastAsia="Times New Roman" w:cs="Times New Roman"/>
          <w:szCs w:val="24"/>
        </w:rPr>
        <w:t xml:space="preserve"> μαζί με το νομοσχέδιο </w:t>
      </w:r>
      <w:r>
        <w:rPr>
          <w:rFonts w:eastAsia="Times New Roman" w:cs="Times New Roman"/>
          <w:szCs w:val="24"/>
        </w:rPr>
        <w:t xml:space="preserve">μάς έρχονται </w:t>
      </w:r>
      <w:r w:rsidRPr="00850C60">
        <w:rPr>
          <w:rFonts w:eastAsia="Times New Roman" w:cs="Times New Roman"/>
          <w:szCs w:val="24"/>
        </w:rPr>
        <w:t>τροπολογίες και τ</w:t>
      </w:r>
      <w:r>
        <w:rPr>
          <w:rFonts w:eastAsia="Times New Roman" w:cs="Times New Roman"/>
          <w:szCs w:val="24"/>
        </w:rPr>
        <w:t>ρ</w:t>
      </w:r>
      <w:r w:rsidRPr="00850C60">
        <w:rPr>
          <w:rFonts w:eastAsia="Times New Roman" w:cs="Times New Roman"/>
          <w:szCs w:val="24"/>
        </w:rPr>
        <w:t xml:space="preserve">οπολογίες </w:t>
      </w:r>
      <w:r>
        <w:rPr>
          <w:rFonts w:eastAsia="Times New Roman" w:cs="Times New Roman"/>
          <w:szCs w:val="24"/>
        </w:rPr>
        <w:t>και ξανά τροπολογίες και έτσι ένα ολόκληρο νομο</w:t>
      </w:r>
      <w:r w:rsidRPr="00850C60">
        <w:rPr>
          <w:rFonts w:eastAsia="Times New Roman" w:cs="Times New Roman"/>
          <w:szCs w:val="24"/>
        </w:rPr>
        <w:t xml:space="preserve">σχέδιο το οποίο είχε βγει </w:t>
      </w:r>
      <w:r>
        <w:rPr>
          <w:rFonts w:eastAsia="Times New Roman" w:cs="Times New Roman"/>
          <w:szCs w:val="24"/>
        </w:rPr>
        <w:t>σε διαβούλευση,</w:t>
      </w:r>
      <w:r w:rsidRPr="00850C60">
        <w:rPr>
          <w:rFonts w:eastAsia="Times New Roman" w:cs="Times New Roman"/>
          <w:szCs w:val="24"/>
        </w:rPr>
        <w:t xml:space="preserve"> </w:t>
      </w:r>
      <w:r>
        <w:rPr>
          <w:rFonts w:eastAsia="Times New Roman" w:cs="Times New Roman"/>
          <w:szCs w:val="24"/>
        </w:rPr>
        <w:t xml:space="preserve">κατατέθηκε ως </w:t>
      </w:r>
      <w:r w:rsidRPr="00850C60">
        <w:rPr>
          <w:rFonts w:eastAsia="Times New Roman" w:cs="Times New Roman"/>
          <w:szCs w:val="24"/>
        </w:rPr>
        <w:t>τροπολογία</w:t>
      </w:r>
      <w:r>
        <w:rPr>
          <w:rFonts w:eastAsia="Times New Roman" w:cs="Times New Roman"/>
          <w:szCs w:val="24"/>
        </w:rPr>
        <w:t>.</w:t>
      </w:r>
    </w:p>
    <w:p w14:paraId="6B14EB38" w14:textId="77777777" w:rsidR="004965E6" w:rsidRDefault="004D430C">
      <w:pPr>
        <w:spacing w:line="600" w:lineRule="auto"/>
        <w:ind w:firstLine="720"/>
        <w:jc w:val="both"/>
        <w:rPr>
          <w:rFonts w:eastAsia="Times New Roman" w:cs="Times New Roman"/>
          <w:szCs w:val="24"/>
        </w:rPr>
      </w:pPr>
      <w:r w:rsidRPr="00850C60">
        <w:rPr>
          <w:rFonts w:eastAsia="Times New Roman" w:cs="Times New Roman"/>
          <w:szCs w:val="24"/>
        </w:rPr>
        <w:lastRenderedPageBreak/>
        <w:t>Εγώ ρωτάω πάλι</w:t>
      </w:r>
      <w:r>
        <w:rPr>
          <w:rFonts w:eastAsia="Times New Roman" w:cs="Times New Roman"/>
          <w:szCs w:val="24"/>
        </w:rPr>
        <w:t>:</w:t>
      </w:r>
      <w:r w:rsidRPr="00850C60">
        <w:rPr>
          <w:rFonts w:eastAsia="Times New Roman" w:cs="Times New Roman"/>
          <w:szCs w:val="24"/>
        </w:rPr>
        <w:t xml:space="preserve"> </w:t>
      </w:r>
      <w:r>
        <w:rPr>
          <w:rFonts w:eastAsia="Times New Roman" w:cs="Times New Roman"/>
          <w:szCs w:val="24"/>
        </w:rPr>
        <w:t>Γ</w:t>
      </w:r>
      <w:r w:rsidRPr="00850C60">
        <w:rPr>
          <w:rFonts w:eastAsia="Times New Roman" w:cs="Times New Roman"/>
          <w:szCs w:val="24"/>
        </w:rPr>
        <w:t xml:space="preserve">ιατί τέτοια </w:t>
      </w:r>
      <w:r>
        <w:rPr>
          <w:rFonts w:eastAsia="Times New Roman" w:cs="Times New Roman"/>
          <w:szCs w:val="24"/>
        </w:rPr>
        <w:t>βιασύνη;</w:t>
      </w:r>
      <w:r w:rsidRPr="00850C60">
        <w:rPr>
          <w:rFonts w:eastAsia="Times New Roman" w:cs="Times New Roman"/>
          <w:szCs w:val="24"/>
        </w:rPr>
        <w:t xml:space="preserve"> </w:t>
      </w:r>
      <w:r>
        <w:rPr>
          <w:rFonts w:eastAsia="Times New Roman" w:cs="Times New Roman"/>
          <w:szCs w:val="24"/>
        </w:rPr>
        <w:t>Τ</w:t>
      </w:r>
      <w:r w:rsidRPr="00850C60">
        <w:rPr>
          <w:rFonts w:eastAsia="Times New Roman" w:cs="Times New Roman"/>
          <w:szCs w:val="24"/>
        </w:rPr>
        <w:t xml:space="preserve">ο ρωτήσαμε και στην </w:t>
      </w:r>
      <w:r>
        <w:rPr>
          <w:rFonts w:eastAsia="Times New Roman" w:cs="Times New Roman"/>
          <w:szCs w:val="24"/>
        </w:rPr>
        <w:t>ε</w:t>
      </w:r>
      <w:r w:rsidRPr="00850C60">
        <w:rPr>
          <w:rFonts w:eastAsia="Times New Roman" w:cs="Times New Roman"/>
          <w:szCs w:val="24"/>
        </w:rPr>
        <w:t>πιτροπή</w:t>
      </w:r>
      <w:r>
        <w:rPr>
          <w:rFonts w:eastAsia="Times New Roman" w:cs="Times New Roman"/>
          <w:szCs w:val="24"/>
        </w:rPr>
        <w:t>.</w:t>
      </w:r>
      <w:r w:rsidRPr="00850C60">
        <w:rPr>
          <w:rFonts w:eastAsia="Times New Roman" w:cs="Times New Roman"/>
          <w:szCs w:val="24"/>
        </w:rPr>
        <w:t xml:space="preserve"> </w:t>
      </w:r>
      <w:r>
        <w:rPr>
          <w:rFonts w:eastAsia="Times New Roman" w:cs="Times New Roman"/>
          <w:szCs w:val="24"/>
        </w:rPr>
        <w:t>Δ</w:t>
      </w:r>
      <w:r w:rsidRPr="00850C60">
        <w:rPr>
          <w:rFonts w:eastAsia="Times New Roman" w:cs="Times New Roman"/>
          <w:szCs w:val="24"/>
        </w:rPr>
        <w:t>εν πήραμε επαρκ</w:t>
      </w:r>
      <w:r>
        <w:rPr>
          <w:rFonts w:eastAsia="Times New Roman" w:cs="Times New Roman"/>
          <w:szCs w:val="24"/>
        </w:rPr>
        <w:t>εί</w:t>
      </w:r>
      <w:r w:rsidRPr="00850C60">
        <w:rPr>
          <w:rFonts w:eastAsia="Times New Roman" w:cs="Times New Roman"/>
          <w:szCs w:val="24"/>
        </w:rPr>
        <w:t>ς απαντήσεις</w:t>
      </w:r>
      <w:r>
        <w:rPr>
          <w:rFonts w:eastAsia="Times New Roman" w:cs="Times New Roman"/>
          <w:szCs w:val="24"/>
        </w:rPr>
        <w:t>.</w:t>
      </w:r>
      <w:r w:rsidRPr="00850C60">
        <w:rPr>
          <w:rFonts w:eastAsia="Times New Roman" w:cs="Times New Roman"/>
          <w:szCs w:val="24"/>
        </w:rPr>
        <w:t xml:space="preserve"> </w:t>
      </w:r>
      <w:r>
        <w:rPr>
          <w:rFonts w:eastAsia="Times New Roman" w:cs="Times New Roman"/>
          <w:szCs w:val="24"/>
        </w:rPr>
        <w:t>Δ</w:t>
      </w:r>
      <w:r w:rsidRPr="00850C60">
        <w:rPr>
          <w:rFonts w:eastAsia="Times New Roman" w:cs="Times New Roman"/>
          <w:szCs w:val="24"/>
        </w:rPr>
        <w:t>εν καλ</w:t>
      </w:r>
      <w:r>
        <w:rPr>
          <w:rFonts w:eastAsia="Times New Roman" w:cs="Times New Roman"/>
          <w:szCs w:val="24"/>
        </w:rPr>
        <w:t>υφθήκαμε. Δ</w:t>
      </w:r>
      <w:r w:rsidRPr="00850C60">
        <w:rPr>
          <w:rFonts w:eastAsia="Times New Roman" w:cs="Times New Roman"/>
          <w:szCs w:val="24"/>
        </w:rPr>
        <w:t>εν έχει περάσει ένας χρόνος από τότε που νομοθ</w:t>
      </w:r>
      <w:r>
        <w:rPr>
          <w:rFonts w:eastAsia="Times New Roman" w:cs="Times New Roman"/>
          <w:szCs w:val="24"/>
        </w:rPr>
        <w:t xml:space="preserve">ετήσατε τη συγχώνευση των </w:t>
      </w:r>
      <w:r w:rsidRPr="00850C60">
        <w:rPr>
          <w:rFonts w:eastAsia="Times New Roman" w:cs="Times New Roman"/>
          <w:szCs w:val="24"/>
        </w:rPr>
        <w:t>ΤΕΙ Αθήνας</w:t>
      </w:r>
      <w:r>
        <w:rPr>
          <w:rFonts w:eastAsia="Times New Roman" w:cs="Times New Roman"/>
          <w:szCs w:val="24"/>
        </w:rPr>
        <w:t xml:space="preserve">, </w:t>
      </w:r>
      <w:r w:rsidRPr="00850C60">
        <w:rPr>
          <w:rFonts w:eastAsia="Times New Roman" w:cs="Times New Roman"/>
          <w:szCs w:val="24"/>
        </w:rPr>
        <w:t xml:space="preserve">Πειραιά και δημιουργήσατε το νέο </w:t>
      </w:r>
      <w:r>
        <w:rPr>
          <w:rFonts w:eastAsia="Times New Roman" w:cs="Times New Roman"/>
          <w:szCs w:val="24"/>
        </w:rPr>
        <w:t>Π</w:t>
      </w:r>
      <w:r w:rsidRPr="00850C60">
        <w:rPr>
          <w:rFonts w:eastAsia="Times New Roman" w:cs="Times New Roman"/>
          <w:szCs w:val="24"/>
        </w:rPr>
        <w:t>ανεπιστήμιο Δυτικής Αττικής</w:t>
      </w:r>
      <w:r>
        <w:rPr>
          <w:rFonts w:eastAsia="Times New Roman" w:cs="Times New Roman"/>
          <w:szCs w:val="24"/>
        </w:rPr>
        <w:t>.</w:t>
      </w:r>
    </w:p>
    <w:p w14:paraId="6B14EB3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Επίσης, δεν έχει περάσει</w:t>
      </w:r>
      <w:r w:rsidRPr="00850C60">
        <w:rPr>
          <w:rFonts w:eastAsia="Times New Roman" w:cs="Times New Roman"/>
          <w:szCs w:val="24"/>
        </w:rPr>
        <w:t xml:space="preserve"> ούτε ένα εξάμηνο από τότε που </w:t>
      </w:r>
      <w:r>
        <w:rPr>
          <w:rFonts w:eastAsia="Times New Roman" w:cs="Times New Roman"/>
          <w:szCs w:val="24"/>
        </w:rPr>
        <w:t>συνεχίσατε τ</w:t>
      </w:r>
      <w:r w:rsidRPr="00850C60">
        <w:rPr>
          <w:rFonts w:eastAsia="Times New Roman" w:cs="Times New Roman"/>
          <w:szCs w:val="24"/>
        </w:rPr>
        <w:t xml:space="preserve">ο σχέδιό σας με το νομοσχέδιο για τη συνένωση ΤΕΙ Ηπείρου και Ιονίων </w:t>
      </w:r>
      <w:r>
        <w:rPr>
          <w:rFonts w:eastAsia="Times New Roman" w:cs="Times New Roman"/>
          <w:szCs w:val="24"/>
        </w:rPr>
        <w:t>Ν</w:t>
      </w:r>
      <w:r w:rsidRPr="00850C60">
        <w:rPr>
          <w:rFonts w:eastAsia="Times New Roman" w:cs="Times New Roman"/>
          <w:szCs w:val="24"/>
        </w:rPr>
        <w:t xml:space="preserve">ήσων με τα </w:t>
      </w:r>
      <w:r>
        <w:rPr>
          <w:rFonts w:eastAsia="Times New Roman" w:cs="Times New Roman"/>
          <w:szCs w:val="24"/>
        </w:rPr>
        <w:t>Π</w:t>
      </w:r>
      <w:r w:rsidRPr="00850C60">
        <w:rPr>
          <w:rFonts w:eastAsia="Times New Roman" w:cs="Times New Roman"/>
          <w:szCs w:val="24"/>
        </w:rPr>
        <w:t>ανεπιστήμια Ιωαννίνων και Ι</w:t>
      </w:r>
      <w:r>
        <w:rPr>
          <w:rFonts w:eastAsia="Times New Roman" w:cs="Times New Roman"/>
          <w:szCs w:val="24"/>
        </w:rPr>
        <w:t>ο</w:t>
      </w:r>
      <w:r w:rsidRPr="00850C60">
        <w:rPr>
          <w:rFonts w:eastAsia="Times New Roman" w:cs="Times New Roman"/>
          <w:szCs w:val="24"/>
        </w:rPr>
        <w:t>ν</w:t>
      </w:r>
      <w:r>
        <w:rPr>
          <w:rFonts w:eastAsia="Times New Roman" w:cs="Times New Roman"/>
          <w:szCs w:val="24"/>
        </w:rPr>
        <w:t>ίου εν μέσω της τραγωδίας στο Μάτι. Π</w:t>
      </w:r>
      <w:r w:rsidRPr="00850C60">
        <w:rPr>
          <w:rFonts w:eastAsia="Times New Roman" w:cs="Times New Roman"/>
          <w:szCs w:val="24"/>
        </w:rPr>
        <w:t>ότε προλάβατε και βγάλ</w:t>
      </w:r>
      <w:r>
        <w:rPr>
          <w:rFonts w:eastAsia="Times New Roman" w:cs="Times New Roman"/>
          <w:szCs w:val="24"/>
        </w:rPr>
        <w:t>α</w:t>
      </w:r>
      <w:r w:rsidRPr="00850C60">
        <w:rPr>
          <w:rFonts w:eastAsia="Times New Roman" w:cs="Times New Roman"/>
          <w:szCs w:val="24"/>
        </w:rPr>
        <w:t>τε και συμπεράσματα</w:t>
      </w:r>
      <w:r>
        <w:rPr>
          <w:rFonts w:eastAsia="Times New Roman" w:cs="Times New Roman"/>
          <w:szCs w:val="24"/>
        </w:rPr>
        <w:t>;</w:t>
      </w:r>
      <w:r w:rsidRPr="00850C60">
        <w:rPr>
          <w:rFonts w:eastAsia="Times New Roman" w:cs="Times New Roman"/>
          <w:szCs w:val="24"/>
        </w:rPr>
        <w:t xml:space="preserve"> </w:t>
      </w:r>
      <w:r>
        <w:rPr>
          <w:rFonts w:eastAsia="Times New Roman" w:cs="Times New Roman"/>
          <w:szCs w:val="24"/>
        </w:rPr>
        <w:t>Π</w:t>
      </w:r>
      <w:r w:rsidRPr="00850C60">
        <w:rPr>
          <w:rFonts w:eastAsia="Times New Roman" w:cs="Times New Roman"/>
          <w:szCs w:val="24"/>
        </w:rPr>
        <w:t>οτέ αξιολογήσ</w:t>
      </w:r>
      <w:r>
        <w:rPr>
          <w:rFonts w:eastAsia="Times New Roman" w:cs="Times New Roman"/>
          <w:szCs w:val="24"/>
        </w:rPr>
        <w:t>α</w:t>
      </w:r>
      <w:r w:rsidRPr="00850C60">
        <w:rPr>
          <w:rFonts w:eastAsia="Times New Roman" w:cs="Times New Roman"/>
          <w:szCs w:val="24"/>
        </w:rPr>
        <w:t xml:space="preserve">τε τα θετικά και τα αρνητικά της λειτουργίας των </w:t>
      </w:r>
      <w:r w:rsidRPr="00850C60">
        <w:rPr>
          <w:rFonts w:eastAsia="Times New Roman" w:cs="Times New Roman"/>
          <w:szCs w:val="24"/>
        </w:rPr>
        <w:t xml:space="preserve">εν λόγω </w:t>
      </w:r>
      <w:r>
        <w:rPr>
          <w:rFonts w:eastAsia="Times New Roman" w:cs="Times New Roman"/>
          <w:szCs w:val="24"/>
        </w:rPr>
        <w:t>π</w:t>
      </w:r>
      <w:r w:rsidRPr="00850C60">
        <w:rPr>
          <w:rFonts w:eastAsia="Times New Roman" w:cs="Times New Roman"/>
          <w:szCs w:val="24"/>
        </w:rPr>
        <w:t>ανεπιστημίων</w:t>
      </w:r>
      <w:r>
        <w:rPr>
          <w:rFonts w:eastAsia="Times New Roman" w:cs="Times New Roman"/>
          <w:szCs w:val="24"/>
        </w:rPr>
        <w:t>;</w:t>
      </w:r>
      <w:r w:rsidRPr="00850C60">
        <w:rPr>
          <w:rFonts w:eastAsia="Times New Roman" w:cs="Times New Roman"/>
          <w:szCs w:val="24"/>
        </w:rPr>
        <w:t xml:space="preserve"> </w:t>
      </w:r>
    </w:p>
    <w:p w14:paraId="6B14EB3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Για το Υπουργείο Παιδείας, α</w:t>
      </w:r>
      <w:r w:rsidRPr="00850C60">
        <w:rPr>
          <w:rFonts w:eastAsia="Times New Roman" w:cs="Times New Roman"/>
          <w:szCs w:val="24"/>
        </w:rPr>
        <w:t>υτά είναι ασήμαντες λεπτομέρειες</w:t>
      </w:r>
      <w:r>
        <w:rPr>
          <w:rFonts w:eastAsia="Times New Roman" w:cs="Times New Roman"/>
          <w:szCs w:val="24"/>
        </w:rPr>
        <w:t>.</w:t>
      </w:r>
      <w:r w:rsidRPr="00850C60">
        <w:rPr>
          <w:rFonts w:eastAsia="Times New Roman" w:cs="Times New Roman"/>
          <w:szCs w:val="24"/>
        </w:rPr>
        <w:t xml:space="preserve"> </w:t>
      </w:r>
      <w:r>
        <w:rPr>
          <w:rFonts w:eastAsia="Times New Roman" w:cs="Times New Roman"/>
          <w:szCs w:val="24"/>
        </w:rPr>
        <w:t>Σ</w:t>
      </w:r>
      <w:r w:rsidRPr="00850C60">
        <w:rPr>
          <w:rFonts w:eastAsia="Times New Roman" w:cs="Times New Roman"/>
          <w:szCs w:val="24"/>
        </w:rPr>
        <w:t>υνεχίζετ</w:t>
      </w:r>
      <w:r>
        <w:rPr>
          <w:rFonts w:eastAsia="Times New Roman" w:cs="Times New Roman"/>
          <w:szCs w:val="24"/>
        </w:rPr>
        <w:t>ε</w:t>
      </w:r>
      <w:r w:rsidRPr="00850C60">
        <w:rPr>
          <w:rFonts w:eastAsia="Times New Roman" w:cs="Times New Roman"/>
          <w:szCs w:val="24"/>
        </w:rPr>
        <w:t xml:space="preserve"> τους πειραματισμούς στο</w:t>
      </w:r>
      <w:r>
        <w:rPr>
          <w:rFonts w:eastAsia="Times New Roman" w:cs="Times New Roman"/>
          <w:szCs w:val="24"/>
        </w:rPr>
        <w:t>ν</w:t>
      </w:r>
      <w:r w:rsidRPr="00850C60">
        <w:rPr>
          <w:rFonts w:eastAsia="Times New Roman" w:cs="Times New Roman"/>
          <w:szCs w:val="24"/>
        </w:rPr>
        <w:t xml:space="preserve"> χώρο </w:t>
      </w:r>
      <w:r>
        <w:rPr>
          <w:rFonts w:eastAsia="Times New Roman" w:cs="Times New Roman"/>
          <w:szCs w:val="24"/>
        </w:rPr>
        <w:t>της τριτοβά</w:t>
      </w:r>
      <w:r w:rsidRPr="00850C60">
        <w:rPr>
          <w:rFonts w:eastAsia="Times New Roman" w:cs="Times New Roman"/>
          <w:szCs w:val="24"/>
        </w:rPr>
        <w:t xml:space="preserve">θμιας εκπαίδευσης με λαϊκίστικες πολιτικές που υποσκάπτουν την ποιότητα του δημόσιου </w:t>
      </w:r>
      <w:r>
        <w:rPr>
          <w:rFonts w:eastAsia="Times New Roman" w:cs="Times New Roman"/>
          <w:szCs w:val="24"/>
        </w:rPr>
        <w:t>π</w:t>
      </w:r>
      <w:r w:rsidRPr="00850C60">
        <w:rPr>
          <w:rFonts w:eastAsia="Times New Roman" w:cs="Times New Roman"/>
          <w:szCs w:val="24"/>
        </w:rPr>
        <w:t>ανεπιστημίου</w:t>
      </w:r>
      <w:r>
        <w:rPr>
          <w:rFonts w:eastAsia="Times New Roman" w:cs="Times New Roman"/>
          <w:szCs w:val="24"/>
        </w:rPr>
        <w:t>.</w:t>
      </w:r>
      <w:r w:rsidRPr="00850C60">
        <w:rPr>
          <w:rFonts w:eastAsia="Times New Roman" w:cs="Times New Roman"/>
          <w:szCs w:val="24"/>
        </w:rPr>
        <w:t xml:space="preserve"> Προφανώς</w:t>
      </w:r>
      <w:r>
        <w:rPr>
          <w:rFonts w:eastAsia="Times New Roman" w:cs="Times New Roman"/>
          <w:szCs w:val="24"/>
        </w:rPr>
        <w:t>,</w:t>
      </w:r>
      <w:r w:rsidRPr="00850C60">
        <w:rPr>
          <w:rFonts w:eastAsia="Times New Roman" w:cs="Times New Roman"/>
          <w:szCs w:val="24"/>
        </w:rPr>
        <w:t xml:space="preserve"> δεν σ</w:t>
      </w:r>
      <w:r>
        <w:rPr>
          <w:rFonts w:eastAsia="Times New Roman" w:cs="Times New Roman"/>
          <w:szCs w:val="24"/>
        </w:rPr>
        <w:t>ας</w:t>
      </w:r>
      <w:r w:rsidRPr="00850C60">
        <w:rPr>
          <w:rFonts w:eastAsia="Times New Roman" w:cs="Times New Roman"/>
          <w:szCs w:val="24"/>
        </w:rPr>
        <w:t xml:space="preserve"> ενδιαφέρει ότι τα νέα τμήματα και τα νέα επιστημονικά πεδία που προκύπτουν από το νέο νομοσχέδιο θα αλλάξουν το φετινό </w:t>
      </w:r>
      <w:r>
        <w:rPr>
          <w:rFonts w:eastAsia="Times New Roman" w:cs="Times New Roman"/>
          <w:szCs w:val="24"/>
        </w:rPr>
        <w:t>μηχανογραφικό για</w:t>
      </w:r>
      <w:r w:rsidRPr="00850C60">
        <w:rPr>
          <w:rFonts w:eastAsia="Times New Roman" w:cs="Times New Roman"/>
          <w:szCs w:val="24"/>
        </w:rPr>
        <w:t xml:space="preserve"> χιλιάδες μαθητές του </w:t>
      </w:r>
      <w:r>
        <w:rPr>
          <w:rFonts w:eastAsia="Times New Roman" w:cs="Times New Roman"/>
          <w:szCs w:val="24"/>
        </w:rPr>
        <w:t>λ</w:t>
      </w:r>
      <w:r w:rsidRPr="00850C60">
        <w:rPr>
          <w:rFonts w:eastAsia="Times New Roman" w:cs="Times New Roman"/>
          <w:szCs w:val="24"/>
        </w:rPr>
        <w:t>υκείου</w:t>
      </w:r>
      <w:r>
        <w:rPr>
          <w:rFonts w:eastAsia="Times New Roman" w:cs="Times New Roman"/>
          <w:szCs w:val="24"/>
        </w:rPr>
        <w:t>.</w:t>
      </w:r>
    </w:p>
    <w:p w14:paraId="6B14EB3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Μ</w:t>
      </w:r>
      <w:r w:rsidRPr="00850C60">
        <w:rPr>
          <w:rFonts w:eastAsia="Times New Roman" w:cs="Times New Roman"/>
          <w:szCs w:val="24"/>
        </w:rPr>
        <w:t>ε βαφτισμέν</w:t>
      </w:r>
      <w:r>
        <w:rPr>
          <w:rFonts w:eastAsia="Times New Roman" w:cs="Times New Roman"/>
          <w:szCs w:val="24"/>
        </w:rPr>
        <w:t>α</w:t>
      </w:r>
      <w:r w:rsidRPr="00850C60">
        <w:rPr>
          <w:rFonts w:eastAsia="Times New Roman" w:cs="Times New Roman"/>
          <w:szCs w:val="24"/>
        </w:rPr>
        <w:t xml:space="preserve"> </w:t>
      </w:r>
      <w:r>
        <w:rPr>
          <w:rFonts w:eastAsia="Times New Roman" w:cs="Times New Roman"/>
          <w:szCs w:val="24"/>
        </w:rPr>
        <w:t>«εμβληματικά», λ</w:t>
      </w:r>
      <w:r w:rsidRPr="00850C60">
        <w:rPr>
          <w:rFonts w:eastAsia="Times New Roman" w:cs="Times New Roman"/>
          <w:szCs w:val="24"/>
        </w:rPr>
        <w:t>οιπόν</w:t>
      </w:r>
      <w:r>
        <w:rPr>
          <w:rFonts w:eastAsia="Times New Roman" w:cs="Times New Roman"/>
          <w:szCs w:val="24"/>
        </w:rPr>
        <w:t>,</w:t>
      </w:r>
      <w:r w:rsidRPr="00850C60">
        <w:rPr>
          <w:rFonts w:eastAsia="Times New Roman" w:cs="Times New Roman"/>
          <w:szCs w:val="24"/>
        </w:rPr>
        <w:t xml:space="preserve"> νομοσχέδια </w:t>
      </w:r>
      <w:r>
        <w:rPr>
          <w:rFonts w:eastAsia="Times New Roman" w:cs="Times New Roman"/>
          <w:szCs w:val="24"/>
        </w:rPr>
        <w:t>-γιατί έτσι τα βαφτίζετε-</w:t>
      </w:r>
      <w:r w:rsidRPr="00850C60">
        <w:rPr>
          <w:rFonts w:eastAsia="Times New Roman" w:cs="Times New Roman"/>
          <w:szCs w:val="24"/>
        </w:rPr>
        <w:t xml:space="preserve"> με κύριο χαρακ</w:t>
      </w:r>
      <w:r w:rsidRPr="00850C60">
        <w:rPr>
          <w:rFonts w:eastAsia="Times New Roman" w:cs="Times New Roman"/>
          <w:szCs w:val="24"/>
        </w:rPr>
        <w:t>τηρισ</w:t>
      </w:r>
      <w:r>
        <w:rPr>
          <w:rFonts w:eastAsia="Times New Roman" w:cs="Times New Roman"/>
          <w:szCs w:val="24"/>
        </w:rPr>
        <w:t>τικό τους</w:t>
      </w:r>
      <w:r w:rsidRPr="00850C60">
        <w:rPr>
          <w:rFonts w:eastAsia="Times New Roman" w:cs="Times New Roman"/>
          <w:szCs w:val="24"/>
        </w:rPr>
        <w:t xml:space="preserve"> την προχειρότητα</w:t>
      </w:r>
      <w:r>
        <w:rPr>
          <w:rFonts w:eastAsia="Times New Roman" w:cs="Times New Roman"/>
          <w:szCs w:val="24"/>
        </w:rPr>
        <w:t>,</w:t>
      </w:r>
      <w:r w:rsidRPr="00850C60">
        <w:rPr>
          <w:rFonts w:eastAsia="Times New Roman" w:cs="Times New Roman"/>
          <w:szCs w:val="24"/>
        </w:rPr>
        <w:t xml:space="preserve"> αδιαφορείτε αν στη φάση που βρίσκεται η χώρα σήμερα </w:t>
      </w:r>
      <w:r>
        <w:rPr>
          <w:rFonts w:eastAsia="Times New Roman" w:cs="Times New Roman"/>
          <w:szCs w:val="24"/>
        </w:rPr>
        <w:t>ό</w:t>
      </w:r>
      <w:r w:rsidRPr="00850C60">
        <w:rPr>
          <w:rFonts w:eastAsia="Times New Roman" w:cs="Times New Roman"/>
          <w:szCs w:val="24"/>
        </w:rPr>
        <w:t>λα αυτά έχουν κάποιο νόημα για το μέλλον της κοινωνίας</w:t>
      </w:r>
      <w:r>
        <w:rPr>
          <w:rFonts w:eastAsia="Times New Roman" w:cs="Times New Roman"/>
          <w:szCs w:val="24"/>
        </w:rPr>
        <w:t>.</w:t>
      </w:r>
    </w:p>
    <w:p w14:paraId="6B14EB3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sidRPr="00850C60">
        <w:rPr>
          <w:rFonts w:eastAsia="Times New Roman" w:cs="Times New Roman"/>
          <w:szCs w:val="24"/>
        </w:rPr>
        <w:t xml:space="preserve">η αγωνία της </w:t>
      </w:r>
      <w:r>
        <w:rPr>
          <w:rFonts w:eastAsia="Times New Roman" w:cs="Times New Roman"/>
          <w:szCs w:val="24"/>
        </w:rPr>
        <w:t>Κ</w:t>
      </w:r>
      <w:r w:rsidRPr="00850C60">
        <w:rPr>
          <w:rFonts w:eastAsia="Times New Roman" w:cs="Times New Roman"/>
          <w:szCs w:val="24"/>
        </w:rPr>
        <w:t xml:space="preserve">υβέρνησης θα έπρεπε σήμερα </w:t>
      </w:r>
      <w:r>
        <w:rPr>
          <w:rFonts w:eastAsia="Times New Roman" w:cs="Times New Roman"/>
          <w:szCs w:val="24"/>
        </w:rPr>
        <w:t>να εκφράζεται με ουσιαστικά</w:t>
      </w:r>
      <w:r w:rsidRPr="00850C60">
        <w:rPr>
          <w:rFonts w:eastAsia="Times New Roman" w:cs="Times New Roman"/>
          <w:szCs w:val="24"/>
        </w:rPr>
        <w:t xml:space="preserve"> νομοσχέδια</w:t>
      </w:r>
      <w:r>
        <w:rPr>
          <w:rFonts w:eastAsia="Times New Roman" w:cs="Times New Roman"/>
          <w:szCs w:val="24"/>
        </w:rPr>
        <w:t>,</w:t>
      </w:r>
      <w:r w:rsidRPr="00850C60">
        <w:rPr>
          <w:rFonts w:eastAsia="Times New Roman" w:cs="Times New Roman"/>
          <w:szCs w:val="24"/>
        </w:rPr>
        <w:t xml:space="preserve"> </w:t>
      </w:r>
      <w:r>
        <w:rPr>
          <w:rFonts w:eastAsia="Times New Roman" w:cs="Times New Roman"/>
          <w:szCs w:val="24"/>
        </w:rPr>
        <w:t>δείχνοντας ότι η</w:t>
      </w:r>
      <w:r w:rsidRPr="00850C60">
        <w:rPr>
          <w:rFonts w:eastAsia="Times New Roman" w:cs="Times New Roman"/>
          <w:szCs w:val="24"/>
        </w:rPr>
        <w:t xml:space="preserve"> </w:t>
      </w:r>
      <w:r>
        <w:rPr>
          <w:rFonts w:eastAsia="Times New Roman" w:cs="Times New Roman"/>
          <w:szCs w:val="24"/>
        </w:rPr>
        <w:t>π</w:t>
      </w:r>
      <w:r w:rsidRPr="00850C60">
        <w:rPr>
          <w:rFonts w:eastAsia="Times New Roman" w:cs="Times New Roman"/>
          <w:szCs w:val="24"/>
        </w:rPr>
        <w:t xml:space="preserve">ολιτεία </w:t>
      </w:r>
      <w:r w:rsidRPr="00850C60">
        <w:rPr>
          <w:rFonts w:eastAsia="Times New Roman" w:cs="Times New Roman"/>
          <w:szCs w:val="24"/>
        </w:rPr>
        <w:t xml:space="preserve">μαθαίνει από τα λάθη </w:t>
      </w:r>
      <w:r>
        <w:rPr>
          <w:rFonts w:eastAsia="Times New Roman" w:cs="Times New Roman"/>
          <w:szCs w:val="24"/>
        </w:rPr>
        <w:t>της.</w:t>
      </w:r>
      <w:r w:rsidRPr="00850C60">
        <w:rPr>
          <w:rFonts w:eastAsia="Times New Roman" w:cs="Times New Roman"/>
          <w:szCs w:val="24"/>
        </w:rPr>
        <w:t xml:space="preserve"> </w:t>
      </w:r>
    </w:p>
    <w:p w14:paraId="6B14EB3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w:t>
      </w:r>
      <w:r w:rsidRPr="00850C60">
        <w:rPr>
          <w:rFonts w:eastAsia="Times New Roman" w:cs="Times New Roman"/>
          <w:szCs w:val="24"/>
        </w:rPr>
        <w:t>το σημείο αυτό θα ήθελα να ξεκαθαρίσω κάτι</w:t>
      </w:r>
      <w:r>
        <w:rPr>
          <w:rFonts w:eastAsia="Times New Roman" w:cs="Times New Roman"/>
          <w:szCs w:val="24"/>
        </w:rPr>
        <w:t>: Πιστεύω ακράδαντα πως ο ρόλος της τεχνολογικής εκπαίδευσης</w:t>
      </w:r>
      <w:r w:rsidRPr="00850C60">
        <w:rPr>
          <w:rFonts w:eastAsia="Times New Roman" w:cs="Times New Roman"/>
          <w:szCs w:val="24"/>
        </w:rPr>
        <w:t xml:space="preserve"> είναι πολύ σημαντικός για την οικονομία της χώρας</w:t>
      </w:r>
      <w:r>
        <w:rPr>
          <w:rFonts w:eastAsia="Times New Roman" w:cs="Times New Roman"/>
          <w:szCs w:val="24"/>
        </w:rPr>
        <w:t>. Συνεπώς, κ</w:t>
      </w:r>
      <w:r w:rsidRPr="00850C60">
        <w:rPr>
          <w:rFonts w:eastAsia="Times New Roman" w:cs="Times New Roman"/>
          <w:szCs w:val="24"/>
        </w:rPr>
        <w:t>ανείς δεν μπορεί να αρνηθεί την αναγκαιότητα βελτίωση</w:t>
      </w:r>
      <w:r>
        <w:rPr>
          <w:rFonts w:eastAsia="Times New Roman" w:cs="Times New Roman"/>
          <w:szCs w:val="24"/>
        </w:rPr>
        <w:t>ς</w:t>
      </w:r>
      <w:r w:rsidRPr="00850C60">
        <w:rPr>
          <w:rFonts w:eastAsia="Times New Roman" w:cs="Times New Roman"/>
          <w:szCs w:val="24"/>
        </w:rPr>
        <w:t xml:space="preserve"> τ</w:t>
      </w:r>
      <w:r w:rsidRPr="00850C60">
        <w:rPr>
          <w:rFonts w:eastAsia="Times New Roman" w:cs="Times New Roman"/>
          <w:szCs w:val="24"/>
        </w:rPr>
        <w:t xml:space="preserve">ης επιστημονικής </w:t>
      </w:r>
      <w:r>
        <w:rPr>
          <w:rFonts w:eastAsia="Times New Roman" w:cs="Times New Roman"/>
          <w:szCs w:val="24"/>
        </w:rPr>
        <w:t xml:space="preserve">υποδομής των ΤΕΙ, </w:t>
      </w:r>
      <w:r w:rsidRPr="00850C60">
        <w:rPr>
          <w:rFonts w:eastAsia="Times New Roman" w:cs="Times New Roman"/>
          <w:szCs w:val="24"/>
        </w:rPr>
        <w:t xml:space="preserve">της αναβάθμισης </w:t>
      </w:r>
      <w:r>
        <w:rPr>
          <w:rFonts w:eastAsia="Times New Roman" w:cs="Times New Roman"/>
          <w:szCs w:val="24"/>
        </w:rPr>
        <w:t>τόσο τ</w:t>
      </w:r>
      <w:r w:rsidRPr="00850C60">
        <w:rPr>
          <w:rFonts w:eastAsia="Times New Roman" w:cs="Times New Roman"/>
          <w:szCs w:val="24"/>
        </w:rPr>
        <w:t>ων σπουδών όσ</w:t>
      </w:r>
      <w:r>
        <w:rPr>
          <w:rFonts w:eastAsia="Times New Roman" w:cs="Times New Roman"/>
          <w:szCs w:val="24"/>
        </w:rPr>
        <w:t>ο</w:t>
      </w:r>
      <w:r w:rsidRPr="00850C60">
        <w:rPr>
          <w:rFonts w:eastAsia="Times New Roman" w:cs="Times New Roman"/>
          <w:szCs w:val="24"/>
        </w:rPr>
        <w:t xml:space="preserve"> και των σπουδαστών</w:t>
      </w:r>
      <w:r>
        <w:rPr>
          <w:rFonts w:eastAsia="Times New Roman" w:cs="Times New Roman"/>
          <w:szCs w:val="24"/>
        </w:rPr>
        <w:t>,</w:t>
      </w:r>
      <w:r w:rsidRPr="00850C60">
        <w:rPr>
          <w:rFonts w:eastAsia="Times New Roman" w:cs="Times New Roman"/>
          <w:szCs w:val="24"/>
        </w:rPr>
        <w:t xml:space="preserve"> αλλά και του διδακτικού προσωπικού </w:t>
      </w:r>
      <w:r>
        <w:rPr>
          <w:rFonts w:eastAsia="Times New Roman" w:cs="Times New Roman"/>
          <w:szCs w:val="24"/>
        </w:rPr>
        <w:t>τους.</w:t>
      </w:r>
    </w:p>
    <w:p w14:paraId="6B14EB3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w:t>
      </w:r>
      <w:r w:rsidRPr="00850C60">
        <w:rPr>
          <w:rFonts w:eastAsia="Times New Roman" w:cs="Times New Roman"/>
          <w:szCs w:val="24"/>
        </w:rPr>
        <w:t>πιπλέον</w:t>
      </w:r>
      <w:r>
        <w:rPr>
          <w:rFonts w:eastAsia="Times New Roman" w:cs="Times New Roman"/>
          <w:szCs w:val="24"/>
        </w:rPr>
        <w:t>, θα ήθελα να σας υπενθυμίσω, κ</w:t>
      </w:r>
      <w:r w:rsidRPr="00850C60">
        <w:rPr>
          <w:rFonts w:eastAsia="Times New Roman" w:cs="Times New Roman"/>
          <w:szCs w:val="24"/>
        </w:rPr>
        <w:t>ύριε Υπουργέ</w:t>
      </w:r>
      <w:r>
        <w:rPr>
          <w:rFonts w:eastAsia="Times New Roman" w:cs="Times New Roman"/>
          <w:szCs w:val="24"/>
        </w:rPr>
        <w:t>,</w:t>
      </w:r>
      <w:r w:rsidRPr="00850C60">
        <w:rPr>
          <w:rFonts w:eastAsia="Times New Roman" w:cs="Times New Roman"/>
          <w:szCs w:val="24"/>
        </w:rPr>
        <w:t xml:space="preserve"> πως το ΠΑΣΟΚ </w:t>
      </w:r>
      <w:r>
        <w:rPr>
          <w:rFonts w:eastAsia="Times New Roman" w:cs="Times New Roman"/>
          <w:szCs w:val="24"/>
        </w:rPr>
        <w:t>πρώτο στήριξε και α</w:t>
      </w:r>
      <w:r w:rsidRPr="00850C60">
        <w:rPr>
          <w:rFonts w:eastAsia="Times New Roman" w:cs="Times New Roman"/>
          <w:szCs w:val="24"/>
        </w:rPr>
        <w:t xml:space="preserve">νέδειξε </w:t>
      </w:r>
      <w:r>
        <w:rPr>
          <w:rFonts w:eastAsia="Times New Roman" w:cs="Times New Roman"/>
          <w:szCs w:val="24"/>
        </w:rPr>
        <w:t>τη σημασία της</w:t>
      </w:r>
      <w:r w:rsidRPr="00850C60">
        <w:rPr>
          <w:rFonts w:eastAsia="Times New Roman" w:cs="Times New Roman"/>
          <w:szCs w:val="24"/>
        </w:rPr>
        <w:t xml:space="preserve"> τεχνολογικής εκπαίδευσης </w:t>
      </w:r>
      <w:r>
        <w:rPr>
          <w:rFonts w:eastAsia="Times New Roman" w:cs="Times New Roman"/>
          <w:szCs w:val="24"/>
        </w:rPr>
        <w:t>σ</w:t>
      </w:r>
      <w:r w:rsidRPr="00850C60">
        <w:rPr>
          <w:rFonts w:eastAsia="Times New Roman" w:cs="Times New Roman"/>
          <w:szCs w:val="24"/>
        </w:rPr>
        <w:t>την Ελλάδα</w:t>
      </w:r>
      <w:r>
        <w:rPr>
          <w:rFonts w:eastAsia="Times New Roman" w:cs="Times New Roman"/>
          <w:szCs w:val="24"/>
        </w:rPr>
        <w:t>, κ</w:t>
      </w:r>
      <w:r w:rsidRPr="00850C60">
        <w:rPr>
          <w:rFonts w:eastAsia="Times New Roman" w:cs="Times New Roman"/>
          <w:szCs w:val="24"/>
        </w:rPr>
        <w:t>ατ</w:t>
      </w:r>
      <w:r>
        <w:rPr>
          <w:rFonts w:eastAsia="Times New Roman" w:cs="Times New Roman"/>
          <w:szCs w:val="24"/>
        </w:rPr>
        <w:t xml:space="preserve">’ </w:t>
      </w:r>
      <w:r w:rsidRPr="00850C60">
        <w:rPr>
          <w:rFonts w:eastAsia="Times New Roman" w:cs="Times New Roman"/>
          <w:szCs w:val="24"/>
        </w:rPr>
        <w:t>αρχ</w:t>
      </w:r>
      <w:r>
        <w:rPr>
          <w:rFonts w:eastAsia="Times New Roman" w:cs="Times New Roman"/>
          <w:szCs w:val="24"/>
        </w:rPr>
        <w:t>άς</w:t>
      </w:r>
      <w:r w:rsidRPr="00850C60">
        <w:rPr>
          <w:rFonts w:eastAsia="Times New Roman" w:cs="Times New Roman"/>
          <w:szCs w:val="24"/>
        </w:rPr>
        <w:t xml:space="preserve"> </w:t>
      </w:r>
      <w:r w:rsidRPr="00850C60">
        <w:rPr>
          <w:rFonts w:eastAsia="Times New Roman" w:cs="Times New Roman"/>
          <w:szCs w:val="24"/>
        </w:rPr>
        <w:t xml:space="preserve">με </w:t>
      </w:r>
      <w:r>
        <w:rPr>
          <w:rFonts w:eastAsia="Times New Roman" w:cs="Times New Roman"/>
          <w:szCs w:val="24"/>
        </w:rPr>
        <w:t xml:space="preserve">τη </w:t>
      </w:r>
      <w:r w:rsidRPr="00850C60">
        <w:rPr>
          <w:rFonts w:eastAsia="Times New Roman" w:cs="Times New Roman"/>
          <w:szCs w:val="24"/>
        </w:rPr>
        <w:t>δη</w:t>
      </w:r>
      <w:r w:rsidRPr="00850C60">
        <w:rPr>
          <w:rFonts w:eastAsia="Times New Roman" w:cs="Times New Roman"/>
          <w:szCs w:val="24"/>
        </w:rPr>
        <w:lastRenderedPageBreak/>
        <w:t xml:space="preserve">μιουργία των </w:t>
      </w:r>
      <w:r>
        <w:rPr>
          <w:rFonts w:eastAsia="Times New Roman" w:cs="Times New Roman"/>
          <w:szCs w:val="24"/>
        </w:rPr>
        <w:t>ΤΕΙ, με την ψήφιση του ν.1404/1983</w:t>
      </w:r>
      <w:r w:rsidRPr="00850C60">
        <w:rPr>
          <w:rFonts w:eastAsia="Times New Roman" w:cs="Times New Roman"/>
          <w:szCs w:val="24"/>
        </w:rPr>
        <w:t xml:space="preserve"> και με τη </w:t>
      </w:r>
      <w:r>
        <w:rPr>
          <w:rFonts w:eastAsia="Times New Roman" w:cs="Times New Roman"/>
          <w:szCs w:val="24"/>
        </w:rPr>
        <w:t>συνεχή στήριξη</w:t>
      </w:r>
      <w:r w:rsidRPr="00850C60">
        <w:rPr>
          <w:rFonts w:eastAsia="Times New Roman" w:cs="Times New Roman"/>
          <w:szCs w:val="24"/>
        </w:rPr>
        <w:t xml:space="preserve"> της λειτουργίας και της ποιοτικής αναβάθμισης </w:t>
      </w:r>
      <w:r>
        <w:rPr>
          <w:rFonts w:eastAsia="Times New Roman" w:cs="Times New Roman"/>
          <w:szCs w:val="24"/>
        </w:rPr>
        <w:t>τους.</w:t>
      </w:r>
    </w:p>
    <w:p w14:paraId="6B14EB3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Ωστόσο, η Κυβέρνησή σας με τις ενέργειές της οδηγεί την τριτοβάθμια εκπαί</w:t>
      </w:r>
      <w:r>
        <w:rPr>
          <w:rFonts w:eastAsia="Times New Roman" w:cs="Times New Roman"/>
          <w:szCs w:val="24"/>
        </w:rPr>
        <w:t>δευση στην -ας μου επιτραπεί ο όρος- «</w:t>
      </w:r>
      <w:proofErr w:type="spellStart"/>
      <w:r>
        <w:rPr>
          <w:rFonts w:eastAsia="Times New Roman" w:cs="Times New Roman"/>
          <w:szCs w:val="24"/>
        </w:rPr>
        <w:t>ΤΕΙοποίηση</w:t>
      </w:r>
      <w:proofErr w:type="spellEnd"/>
      <w:r>
        <w:rPr>
          <w:rFonts w:eastAsia="Times New Roman" w:cs="Times New Roman"/>
          <w:szCs w:val="24"/>
        </w:rPr>
        <w:t>» των πανεπιστημίων και όχι στην ουσιαστική αναβάθμισή τους. Για καθαρά ψηφοθηρικούς λόγους και χωρίς κα</w:t>
      </w:r>
      <w:r>
        <w:rPr>
          <w:rFonts w:eastAsia="Times New Roman" w:cs="Times New Roman"/>
          <w:szCs w:val="24"/>
        </w:rPr>
        <w:t>μ</w:t>
      </w:r>
      <w:r>
        <w:rPr>
          <w:rFonts w:eastAsia="Times New Roman" w:cs="Times New Roman"/>
          <w:szCs w:val="24"/>
        </w:rPr>
        <w:t>μία προετοιμασία και αξιολόγηση, ανοίγετε τον δρόμο να γίνουν οι διδάσκοντες των ΤΕΙ πανεπιστημιακοί δά</w:t>
      </w:r>
      <w:r>
        <w:rPr>
          <w:rFonts w:eastAsia="Times New Roman" w:cs="Times New Roman"/>
          <w:szCs w:val="24"/>
        </w:rPr>
        <w:t xml:space="preserve">σκαλοι, με μεγαλύτερες απολαβές από αυτές που έχουν σήμερα. Αντίστοιχα, οι φοιτητές των </w:t>
      </w:r>
      <w:r>
        <w:rPr>
          <w:rFonts w:eastAsia="Times New Roman" w:cs="Times New Roman"/>
          <w:szCs w:val="24"/>
        </w:rPr>
        <w:t xml:space="preserve">τεχνολογικών ιδρυμάτων </w:t>
      </w:r>
      <w:r>
        <w:rPr>
          <w:rFonts w:eastAsia="Times New Roman" w:cs="Times New Roman"/>
          <w:szCs w:val="24"/>
        </w:rPr>
        <w:t>θα πάρουν πανεπιστημιακό πτυχίο.</w:t>
      </w:r>
    </w:p>
    <w:p w14:paraId="6B14EB4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Μάλιστα, εσείς, κύριε Υπουργέ, αντιφάσκετε όταν επιχειρείτε να εξηγήσετε τα σχέδιά σας στην αιτιολογική έκθεση τ</w:t>
      </w:r>
      <w:r>
        <w:rPr>
          <w:rFonts w:eastAsia="Times New Roman" w:cs="Times New Roman"/>
          <w:szCs w:val="24"/>
        </w:rPr>
        <w:t>ου νομοσχεδίου. Τι λέτε; Παραμένει σήμερα ανοιχτό το ζήτημα της πραγματικής αναβάθμισης των ΤΕΙ, παρά τα μεγάλα βήματα που έκαναν χάρη στο προσωπικό τους. Η λύση στα προβλήματα των ΤΕΙ και της τριτοβάθμιας εκπαίδευσης δεν έγκειται στην απλή μετατροπή των π</w:t>
      </w:r>
      <w:r>
        <w:rPr>
          <w:rFonts w:eastAsia="Times New Roman" w:cs="Times New Roman"/>
          <w:szCs w:val="24"/>
        </w:rPr>
        <w:t xml:space="preserve">ρώτων σε πανεπιστήμια. Άρα, πώς νοείται </w:t>
      </w:r>
      <w:r>
        <w:rPr>
          <w:rFonts w:eastAsia="Times New Roman" w:cs="Times New Roman"/>
          <w:szCs w:val="24"/>
        </w:rPr>
        <w:lastRenderedPageBreak/>
        <w:t>η «</w:t>
      </w:r>
      <w:proofErr w:type="spellStart"/>
      <w:r>
        <w:rPr>
          <w:rFonts w:eastAsia="Times New Roman" w:cs="Times New Roman"/>
          <w:szCs w:val="24"/>
        </w:rPr>
        <w:t>πανεπιστημιοποίηση</w:t>
      </w:r>
      <w:proofErr w:type="spellEnd"/>
      <w:r>
        <w:rPr>
          <w:rFonts w:eastAsia="Times New Roman" w:cs="Times New Roman"/>
          <w:szCs w:val="24"/>
        </w:rPr>
        <w:t>» των ΤΕΙ; Μάλιστα, τα αντικείμενα των νέων συνδυαζόμενων τμημάτων είναι μία παραλλαγή των παλαιών. Δεν θα μπορούσε, άλλωστε, να ήταν κι αλλιώς, αφού είναι δεδομένο το διδακτικό προσωπικό. Τόσο ε</w:t>
      </w:r>
      <w:r>
        <w:rPr>
          <w:rFonts w:eastAsia="Times New Roman" w:cs="Times New Roman"/>
          <w:szCs w:val="24"/>
        </w:rPr>
        <w:t>ίναι, τόσο έμεινε, τόσο θα μείνει.</w:t>
      </w:r>
    </w:p>
    <w:p w14:paraId="6B14EB4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Όπως αποδεικνύει η πράξη, μέλημά σας δεν είναι η αντιμετώπιση των δυσλειτουργιών των ιδρυμάτων του εκπαιδευτικού χώρου, αλλά η χρησιμοποίηση των υπαρκτών προβλημάτων για την εξυπηρέτηση κοντόφθαλμων πολιτικών επιδιώξεων. </w:t>
      </w:r>
      <w:r>
        <w:rPr>
          <w:rFonts w:eastAsia="Times New Roman" w:cs="Times New Roman"/>
          <w:szCs w:val="24"/>
        </w:rPr>
        <w:t>Δεν συνδέετε τις προωθούμενες αλλαγές με τις πραγματικές ανάγκες της χώρας, της οικονομίας και της κοινωνίας. Καταφεύγετε σε παιχνίδια στρατηγικής με μοναδικό σκοπό τη δημιουργία εντυπώσεων και ψευδαισθήσεων.</w:t>
      </w:r>
    </w:p>
    <w:p w14:paraId="6B14EB4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Αυτόν τον σκοπό έχει και η προσπάθειά σας να εν</w:t>
      </w:r>
      <w:r>
        <w:rPr>
          <w:rFonts w:eastAsia="Times New Roman" w:cs="Times New Roman"/>
          <w:szCs w:val="24"/>
        </w:rPr>
        <w:t xml:space="preserve">τάξετε τα υπάρχοντα ΤΕΙ στα πανεπιστήμια, προκειμένου οι απόφοιτοί τους να πάρουν όχι δίπλωμα ανώτερης σχολής, αλλά πανεπιστημιακό πτυχίο, ενώ οι διδάσκοντες των </w:t>
      </w:r>
      <w:r>
        <w:rPr>
          <w:rFonts w:eastAsia="Times New Roman" w:cs="Times New Roman"/>
          <w:szCs w:val="24"/>
        </w:rPr>
        <w:t>τεχνολογικών ιδρυμάτων</w:t>
      </w:r>
      <w:r>
        <w:rPr>
          <w:rFonts w:eastAsia="Times New Roman" w:cs="Times New Roman"/>
          <w:szCs w:val="24"/>
        </w:rPr>
        <w:t xml:space="preserve"> να αναγορεύονται με γρήγορες διαδικασίες καθηγητές πανεπιστημίου, έστω </w:t>
      </w:r>
      <w:r>
        <w:rPr>
          <w:rFonts w:eastAsia="Times New Roman" w:cs="Times New Roman"/>
          <w:szCs w:val="24"/>
        </w:rPr>
        <w:t>και με περιορισμένα επιστημονικά προσόντα.</w:t>
      </w:r>
    </w:p>
    <w:p w14:paraId="6B14EB4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Στην πραγματικότητα δεν σας ενδιαφέρει η ποιότητα των σπουδών, ούτε νοιάζεστε για τη βελτίωσή της. Η πολιτική σας είναι καθαρά πελατειακή. Επιδιώκετε να δημιουργήσετε εξαρτήσεις και συμφέροντα με τις κοινωνικές ομ</w:t>
      </w:r>
      <w:r>
        <w:rPr>
          <w:rFonts w:eastAsia="Times New Roman" w:cs="Times New Roman"/>
          <w:szCs w:val="24"/>
        </w:rPr>
        <w:t>άδες που σχετίζονται με τα ΤΕΙ. Έτσι πιστεύετε ότι θα μπορέσετε να διευρύνετε την απήχησή σας ενόψει των εκλογών.</w:t>
      </w:r>
    </w:p>
    <w:p w14:paraId="6B14EB4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Η εκπαιδευτική σας πολιτική αποπνέει παρελθόν. Έχει έντονη οσμή λαϊκισμού. Είναι ανερμάτιστη. Είναι απαίδευτη. Μοναδικό σας μέλημα είναι να πο</w:t>
      </w:r>
      <w:r>
        <w:rPr>
          <w:rFonts w:eastAsia="Times New Roman" w:cs="Times New Roman"/>
          <w:szCs w:val="24"/>
        </w:rPr>
        <w:t>δηγετήσετε, να χειραγωγήσετε τον χώρο της εκπαίδευσης, να τον υποτάξετε στα μικροπολιτικά σας σχέδια.</w:t>
      </w:r>
    </w:p>
    <w:p w14:paraId="6B14EB4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w:t>
      </w:r>
      <w:r>
        <w:rPr>
          <w:rFonts w:eastAsia="Times New Roman" w:cs="Times New Roman"/>
          <w:szCs w:val="24"/>
        </w:rPr>
        <w:t>συμπολίτευσης</w:t>
      </w:r>
      <w:r>
        <w:rPr>
          <w:rFonts w:eastAsia="Times New Roman" w:cs="Times New Roman"/>
          <w:szCs w:val="24"/>
        </w:rPr>
        <w:t>, το παρόν νομοσχέδιο, όπως και τα προηγούμενα, δεν φέρνει πιο κοντά τα ΤΕΙ στα πανεπιστήμια. Αυτό που κάνει είναι τα π</w:t>
      </w:r>
      <w:r>
        <w:rPr>
          <w:rFonts w:eastAsia="Times New Roman" w:cs="Times New Roman"/>
          <w:szCs w:val="24"/>
        </w:rPr>
        <w:t>ανεπιστήμια να καταπίνουν τα ΤΕΙ αμάσητα, καταργώντας τα χωρίς κανένα σχέδιο, πέρα από διευθετήσεις και βολέματα. Κα</w:t>
      </w:r>
      <w:r>
        <w:rPr>
          <w:rFonts w:eastAsia="Times New Roman" w:cs="Times New Roman"/>
          <w:szCs w:val="24"/>
        </w:rPr>
        <w:t>μ</w:t>
      </w:r>
      <w:r>
        <w:rPr>
          <w:rFonts w:eastAsia="Times New Roman" w:cs="Times New Roman"/>
          <w:szCs w:val="24"/>
        </w:rPr>
        <w:t>μία πρόνοια για την τεχνική εκπαίδευση και τον ρόλο που πρέπει να έχουν στην οικονομία και την ανάπτυξη της χώρας.</w:t>
      </w:r>
    </w:p>
    <w:p w14:paraId="6B14EB4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Το ΤΕΙ της Στερεάς </w:t>
      </w:r>
      <w:r>
        <w:rPr>
          <w:rFonts w:eastAsia="Times New Roman" w:cs="Times New Roman"/>
          <w:szCs w:val="24"/>
        </w:rPr>
        <w:t>Ελλάδ</w:t>
      </w:r>
      <w:r>
        <w:rPr>
          <w:rFonts w:eastAsia="Times New Roman" w:cs="Times New Roman"/>
          <w:szCs w:val="24"/>
        </w:rPr>
        <w:t>ας</w:t>
      </w:r>
      <w:r>
        <w:rPr>
          <w:rFonts w:eastAsia="Times New Roman" w:cs="Times New Roman"/>
          <w:szCs w:val="24"/>
        </w:rPr>
        <w:t xml:space="preserve"> εντάσσεται στο Πανεπιστήμιο Αθηνών, χωρίς συγκεκριμένο σχέδιο συνολικής ανακατάταξης των ιδρυμάτων και χωρίς αξιολόγηση των τμημάτων και του προσωπικού. Σε ποια χώρα του κόσμου έχει συντελεστεί αυτού του είδους η συγχώνευση; Αυτή η παγκόσμια πρωτοτυπία </w:t>
      </w:r>
      <w:r>
        <w:rPr>
          <w:rFonts w:eastAsia="Times New Roman" w:cs="Times New Roman"/>
          <w:szCs w:val="24"/>
        </w:rPr>
        <w:t>δεν ανταποκρίνεται σε κανέναν ευρωπαϊκό εκπαιδευτικό σχεδιασμό. Την ώρα που γίνονται συγχωνεύσεις, προφανώς για λόγους οικονομίας, συγχρόνως ιδρύονται πολυάριθμα νέα τμήματα σε μεγάλα πανεπιστήμια, με νέα μέλη ΔΕΠ, που δεν ξέρουμε πόσα θα κοστίσουν. Μάλιστ</w:t>
      </w:r>
      <w:r>
        <w:rPr>
          <w:rFonts w:eastAsia="Times New Roman" w:cs="Times New Roman"/>
          <w:szCs w:val="24"/>
        </w:rPr>
        <w:t>α, να ληφθεί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ότι σε κάθε μεγάλο πανεπιστήμιο από αυτά υπάρχει έλλειψη διδακτικού προσωπικού και τα μαθήματα διδάσκονται από επιστημονικούς συνεργάτες.</w:t>
      </w:r>
    </w:p>
    <w:p w14:paraId="6B14EB4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Έχω ξαναπεί και στα προηγούμενα νομοσχέδια που αφορούσαν τις συγχωνεύσεις ΤΕΙ και ΑΕΙ: Με άλλες </w:t>
      </w:r>
      <w:r>
        <w:rPr>
          <w:rFonts w:eastAsia="Times New Roman" w:cs="Times New Roman"/>
          <w:szCs w:val="24"/>
        </w:rPr>
        <w:t xml:space="preserve">σχολές που υπάρχουν στα άλλα </w:t>
      </w:r>
      <w:proofErr w:type="spellStart"/>
      <w:r>
        <w:rPr>
          <w:rFonts w:eastAsia="Times New Roman" w:cs="Times New Roman"/>
          <w:szCs w:val="24"/>
        </w:rPr>
        <w:t>λειτουργούντα</w:t>
      </w:r>
      <w:proofErr w:type="spellEnd"/>
      <w:r>
        <w:rPr>
          <w:rFonts w:eastAsia="Times New Roman" w:cs="Times New Roman"/>
          <w:szCs w:val="24"/>
        </w:rPr>
        <w:t xml:space="preserve"> πανεπιστήμια της χώρας θα έπρεπε να έχει προηγηθεί έρευνα για το πώς ανταποκρίνεται ο αριθμός των </w:t>
      </w:r>
      <w:proofErr w:type="spellStart"/>
      <w:r>
        <w:rPr>
          <w:rFonts w:eastAsia="Times New Roman" w:cs="Times New Roman"/>
          <w:szCs w:val="24"/>
        </w:rPr>
        <w:t>παρεχομένων</w:t>
      </w:r>
      <w:proofErr w:type="spellEnd"/>
      <w:r>
        <w:rPr>
          <w:rFonts w:eastAsia="Times New Roman" w:cs="Times New Roman"/>
          <w:szCs w:val="24"/>
        </w:rPr>
        <w:t xml:space="preserve"> πτυχίων τους στις θέσεις εργασίας στην ελληνική κοινωνία.</w:t>
      </w:r>
    </w:p>
    <w:p w14:paraId="6B14EB4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Ο ρόλος των πανεπιστημίων, κυρίες και κύριοι,</w:t>
      </w:r>
      <w:r>
        <w:rPr>
          <w:rFonts w:eastAsia="Times New Roman" w:cs="Times New Roman"/>
          <w:szCs w:val="24"/>
        </w:rPr>
        <w:t xml:space="preserve"> δεν είναι να παράγουν στρατιές ανέργων. Το έχει σκεφτεί αυτό η Κυβέρνηση ΣΥΡΙΖΑ; Έχετε δει τι συμβαίνει τα τελευταία χρόνια στον πανεπιστημιακό χώρο ή δεν σας αφήνουν να δείτε οι ψηφοθηρικές σας παρωπίδες; Ναι, να σπουδάσουν τα παιδιά μας, αλλά να φροντίσ</w:t>
      </w:r>
      <w:r>
        <w:rPr>
          <w:rFonts w:eastAsia="Times New Roman" w:cs="Times New Roman"/>
          <w:szCs w:val="24"/>
        </w:rPr>
        <w:t xml:space="preserve">ουμε αυτό το πτυχίο όσο το δυνατόν να έχει και αντίκρισμα, δηλαδή κάποια στιγμή να βρει κάποιος δουλειά. </w:t>
      </w:r>
    </w:p>
    <w:p w14:paraId="6B14EB4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Επιπλέον, κοντά στις τόσες νέες σχολές των πανεπιστημίων και στους πολλαπλάσιους νέους πανεπιστημιακούς διδάσκοντες, τώρα πρόκειται να ιδρυθούν και νέ</w:t>
      </w:r>
      <w:r>
        <w:rPr>
          <w:rFonts w:eastAsia="Times New Roman" w:cs="Times New Roman"/>
          <w:szCs w:val="24"/>
        </w:rPr>
        <w:t>α ερευνητικά κέντρα. Στόχος σας είναι η δημιουργία πρόσθετων θέσεων εργασίας. Γιατί άραγε; Μήπως για να προσληφθούν οι ημέτεροι; Δεν θέλω να πιστεύω, βέβαια, τίποτα από αυτά, αλλά το βάζει και ο νους μου.</w:t>
      </w:r>
    </w:p>
    <w:p w14:paraId="6B14EB4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Με το νομοσχέδιο, λοιπόν, για τις συνέργειες μεταξύ</w:t>
      </w:r>
      <w:r>
        <w:rPr>
          <w:rFonts w:eastAsia="Times New Roman" w:cs="Times New Roman"/>
          <w:szCs w:val="24"/>
        </w:rPr>
        <w:t xml:space="preserve"> των πανεπιστημίων Αθηνών-Θεσσαλίας-Γεωπονικού και ΤΕΙ Θεσσαλίας και Στερεάς </w:t>
      </w:r>
      <w:r>
        <w:rPr>
          <w:rFonts w:eastAsia="Times New Roman" w:cs="Times New Roman"/>
          <w:szCs w:val="24"/>
        </w:rPr>
        <w:t>Ελλάδας</w:t>
      </w:r>
      <w:r>
        <w:rPr>
          <w:rFonts w:eastAsia="Times New Roman" w:cs="Times New Roman"/>
          <w:szCs w:val="24"/>
        </w:rPr>
        <w:t>, στα Ψαχνά της Εύβοιας ιδρύονται ιδιώτη οκτώ τμήματα του ΕΚΠΑ. «</w:t>
      </w:r>
      <w:r>
        <w:rPr>
          <w:rFonts w:eastAsia="Times New Roman" w:cs="Times New Roman"/>
          <w:szCs w:val="24"/>
          <w:lang w:val="en-US"/>
        </w:rPr>
        <w:t>Cambridge</w:t>
      </w:r>
      <w:r>
        <w:rPr>
          <w:rFonts w:eastAsia="Times New Roman" w:cs="Times New Roman"/>
          <w:szCs w:val="24"/>
        </w:rPr>
        <w:t xml:space="preserve">» και Οξφόρδη τρέμετε τα Ψαχνά! Επίσης, στη Λαμία θα λειτουργούν ταυτοχρόνως </w:t>
      </w:r>
      <w:r>
        <w:rPr>
          <w:rFonts w:eastAsia="Times New Roman" w:cs="Times New Roman"/>
          <w:szCs w:val="24"/>
        </w:rPr>
        <w:lastRenderedPageBreak/>
        <w:t>τμήματα του Πανεπιστη</w:t>
      </w:r>
      <w:r>
        <w:rPr>
          <w:rFonts w:eastAsia="Times New Roman" w:cs="Times New Roman"/>
          <w:szCs w:val="24"/>
        </w:rPr>
        <w:t xml:space="preserve">μίου Θεσσαλίας, αλλά και του Γεωπονικού Πανεπιστημίου Αθηνών! Αν είναι δυνατόν! Υπάρχει λογική σ’ αυτά; </w:t>
      </w:r>
    </w:p>
    <w:p w14:paraId="6B14EB4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Ποιο είναι, τελικά, το επιθυμητό μοντέλο για την τριτοβάθμια εκπαίδευση; Πείτε το μας, επιτέλους, να το καταλάβουμε. Ναι είναι κάτι καινούργιο, καινοτό</w:t>
      </w:r>
      <w:r>
        <w:rPr>
          <w:rFonts w:eastAsia="Times New Roman" w:cs="Times New Roman"/>
          <w:szCs w:val="24"/>
        </w:rPr>
        <w:t>μο, διαφορετικό, να είμαστε μαζί σας. Όμως, δεν το έχουμε καταλάβει. Δεν υπάρχει στρατηγική, δεν υπάρχει σχέδιο. Πού αποσκοπούν αυτές οι μεταρρυθμίσεις σας; Στην περιφερειακή συγκέντρωση; Μας αφορά, δηλαδή, να πάμε στην περιφέρεια όλα αυτά τα τμήματα ή μήπ</w:t>
      </w:r>
      <w:r>
        <w:rPr>
          <w:rFonts w:eastAsia="Times New Roman" w:cs="Times New Roman"/>
          <w:szCs w:val="24"/>
        </w:rPr>
        <w:t>ως μας εξυπηρετεί η πολυδιάσπαση σε σχολές και τμήματα, με ψηφοθηρικά και όχι ακαδημαϊκά κριτήρια;</w:t>
      </w:r>
    </w:p>
    <w:p w14:paraId="6B14EB4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Να μην τα θυμίσουμε, γιατί κι εμείς είχαμε κάνει την αυτοκριτική μας. Και την κάνω κι εγώ την αυτοκριτική μου, γιατί συμμετείχα σε πολλά από αυτά -«όχι μόνο </w:t>
      </w:r>
      <w:r>
        <w:rPr>
          <w:rFonts w:eastAsia="Times New Roman" w:cs="Times New Roman"/>
          <w:szCs w:val="24"/>
        </w:rPr>
        <w:t>κάθε…» που έλεγε η Χούντα- και για τα πανεπιστήμια. Πρέπει να κάνουμε την αυτοκριτική μας. Ιδρύσαμε σε κάθε πόλη και σε κάθε νομό πανεπιστήμιο. Κάναμε λάθος.</w:t>
      </w:r>
    </w:p>
    <w:p w14:paraId="6B14EB4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Για μας, για τη Δημοκρατική Συμπαράταξη και το Κίνημα Αλλαγής, ο ενιαίος χώρος της τριτοβάθμιας εκ</w:t>
      </w:r>
      <w:r>
        <w:rPr>
          <w:rFonts w:eastAsia="Times New Roman" w:cs="Times New Roman"/>
          <w:szCs w:val="24"/>
        </w:rPr>
        <w:t xml:space="preserve">παίδευσης και έρευνας, τον οποίο στηρίζουμε, σημαίνει συνέργειες και δικτύωση μεταξύ πανεπιστημίων και ερευνητικών κέντρων. Αυτό απαιτεί όλα τα ερευνητικά κέντρα να εποπτεύονται από μία Αρχή και να </w:t>
      </w:r>
      <w:proofErr w:type="spellStart"/>
      <w:r>
        <w:rPr>
          <w:rFonts w:eastAsia="Times New Roman" w:cs="Times New Roman"/>
          <w:szCs w:val="24"/>
        </w:rPr>
        <w:t>διέπονται</w:t>
      </w:r>
      <w:proofErr w:type="spellEnd"/>
      <w:r>
        <w:rPr>
          <w:rFonts w:eastAsia="Times New Roman" w:cs="Times New Roman"/>
          <w:szCs w:val="24"/>
        </w:rPr>
        <w:t xml:space="preserve"> από το ίδιο θεσμικό πλαίσιο. Δυστυχώς, εσείς με </w:t>
      </w:r>
      <w:r>
        <w:rPr>
          <w:rFonts w:eastAsia="Times New Roman" w:cs="Times New Roman"/>
          <w:szCs w:val="24"/>
        </w:rPr>
        <w:t xml:space="preserve">τα πανεπιστημιακά ερευνητικά κέντρα που δημιουργείτε, συμβάλετε στην περαιτέρω διάσπαση του ενιαίου χώρου έρευνας και εκπαίδευσης. </w:t>
      </w:r>
    </w:p>
    <w:p w14:paraId="6B14EB4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Αναφερόμενος στην περίφημη τροπολογία σας που αφορά τα κριτήρια μονίμων διορισμών στην πρωτοβάθμια και δευτεροβάθμια εκπαίδε</w:t>
      </w:r>
      <w:r>
        <w:rPr>
          <w:rFonts w:eastAsia="Times New Roman" w:cs="Times New Roman"/>
          <w:szCs w:val="24"/>
        </w:rPr>
        <w:t>υση, θα έλεγα ότι θεωρούμε πως δεν λύνει το πρόβλημα των κενών που έχουν δημιουργηθεί στην εκπαίδευση. Στην ουσία καταργείτε πλήρως τον διαγωνισμό του ΑΣΕΠ. Επαναφέρετε την επετηρίδα, ενώ το επάγγελμα του εκπαιδευτικού κατ’ αυτόν τον τρόπο καθίσταται ένα κ</w:t>
      </w:r>
      <w:r>
        <w:rPr>
          <w:rFonts w:eastAsia="Times New Roman" w:cs="Times New Roman"/>
          <w:szCs w:val="24"/>
        </w:rPr>
        <w:t xml:space="preserve">λειστό επάγγελμα. Η καταργούμενη επετηρίδα είναι πιο εκσυγχρονισμένη και πιο ταξική. Εσείς την κάνετε πιο ταξική, καθώς ιδιαίτερα στη </w:t>
      </w:r>
      <w:r>
        <w:rPr>
          <w:rFonts w:eastAsia="Times New Roman" w:cs="Times New Roman"/>
          <w:szCs w:val="24"/>
        </w:rPr>
        <w:lastRenderedPageBreak/>
        <w:t>σύγχρονη πραγματικότητα της ελληνικής οικονομίας και της κοινωνίας, δεν έχουν όλοι την οικονομική δυνατότητα να παίρνουν μ</w:t>
      </w:r>
      <w:r>
        <w:rPr>
          <w:rFonts w:eastAsia="Times New Roman" w:cs="Times New Roman"/>
          <w:szCs w:val="24"/>
        </w:rPr>
        <w:t xml:space="preserve">εταπτυχιακά και διδακτορικά, καθώς και να παρακολουθούν ετήσια σεμινάρια. Δυστυχώς, γυρνάμε πολλά χρόνια πίσω. </w:t>
      </w:r>
    </w:p>
    <w:p w14:paraId="6B14EB4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Επιπλέον, δεν υπάρχει κα</w:t>
      </w:r>
      <w:r>
        <w:rPr>
          <w:rFonts w:eastAsia="Times New Roman" w:cs="Times New Roman"/>
          <w:szCs w:val="24"/>
        </w:rPr>
        <w:t>μ</w:t>
      </w:r>
      <w:r>
        <w:rPr>
          <w:rFonts w:eastAsia="Times New Roman" w:cs="Times New Roman"/>
          <w:szCs w:val="24"/>
        </w:rPr>
        <w:t xml:space="preserve">μία πρόνοια για τους πιο αδύναμους. Στους επικουρικούς πίνακες εκπαιδευτικών για την </w:t>
      </w:r>
      <w:r>
        <w:rPr>
          <w:rFonts w:eastAsia="Times New Roman" w:cs="Times New Roman"/>
          <w:szCs w:val="24"/>
        </w:rPr>
        <w:t>ειδική αγωγή</w:t>
      </w:r>
      <w:r>
        <w:rPr>
          <w:rFonts w:eastAsia="Times New Roman" w:cs="Times New Roman"/>
          <w:szCs w:val="24"/>
        </w:rPr>
        <w:t xml:space="preserve"> εντάσσονται μόνο οι </w:t>
      </w:r>
      <w:r>
        <w:rPr>
          <w:rFonts w:eastAsia="Times New Roman" w:cs="Times New Roman"/>
          <w:szCs w:val="24"/>
        </w:rPr>
        <w:t>γονείς παιδιών με αναπηρία 67% και άνω και όχι οι ίδιοι οι εκπαιδευτικοί, αν έχουν οι ίδιοι αναπηρία. Τα παιδιά τους, ναι. Αυτοί, αν έχουνε αναπηρία, δεν εντάσσονται.</w:t>
      </w:r>
    </w:p>
    <w:p w14:paraId="6B14EB5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Μετά από σχεδόν τριάντα χρόνια αποκλείονται δια παντός οι θαλασσαιμικοί εκπαιδευτικοί και</w:t>
      </w:r>
      <w:r>
        <w:rPr>
          <w:rFonts w:eastAsia="Times New Roman" w:cs="Times New Roman"/>
          <w:szCs w:val="24"/>
        </w:rPr>
        <w:t xml:space="preserve"> από τα σχολεία της </w:t>
      </w:r>
      <w:r>
        <w:rPr>
          <w:rFonts w:eastAsia="Times New Roman" w:cs="Times New Roman"/>
          <w:szCs w:val="24"/>
        </w:rPr>
        <w:t xml:space="preserve">γενικής </w:t>
      </w:r>
      <w:r>
        <w:rPr>
          <w:rFonts w:eastAsia="Times New Roman" w:cs="Times New Roman"/>
          <w:szCs w:val="24"/>
        </w:rPr>
        <w:t xml:space="preserve">ή </w:t>
      </w:r>
      <w:r>
        <w:rPr>
          <w:rFonts w:eastAsia="Times New Roman" w:cs="Times New Roman"/>
          <w:szCs w:val="24"/>
        </w:rPr>
        <w:t>ειδικής εκπαίδευσης</w:t>
      </w:r>
      <w:r>
        <w:rPr>
          <w:rFonts w:eastAsia="Times New Roman" w:cs="Times New Roman"/>
          <w:szCs w:val="24"/>
        </w:rPr>
        <w:t>, καθώς καταργείται οποιαδήποτε πρόταση που ίσχυε γι’ αυτούς έως σήμερα.</w:t>
      </w:r>
    </w:p>
    <w:p w14:paraId="6B14EB5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Επίσης, παινεύεστε ότι δεν αφήνετε κανένα</w:t>
      </w:r>
      <w:r>
        <w:rPr>
          <w:rFonts w:eastAsia="Times New Roman" w:cs="Times New Roman"/>
          <w:szCs w:val="24"/>
        </w:rPr>
        <w:t>ν</w:t>
      </w:r>
      <w:r>
        <w:rPr>
          <w:rFonts w:eastAsia="Times New Roman" w:cs="Times New Roman"/>
          <w:szCs w:val="24"/>
        </w:rPr>
        <w:t xml:space="preserve"> υποψήφιο απ’ έξω και το μοναδικό σας μέλημα είναι να υπάρχει ελεύθερη πρόσβαση όλων των πολ</w:t>
      </w:r>
      <w:r>
        <w:rPr>
          <w:rFonts w:eastAsia="Times New Roman" w:cs="Times New Roman"/>
          <w:szCs w:val="24"/>
        </w:rPr>
        <w:t xml:space="preserve">ιτών στην άσκηση ενός επαγγέλματος. Μάλιστα, ενώ ισχυρίζεστε ότι αναγνωρίζετε την προϋπηρεσία </w:t>
      </w:r>
      <w:r>
        <w:rPr>
          <w:rFonts w:eastAsia="Times New Roman" w:cs="Times New Roman"/>
          <w:szCs w:val="24"/>
        </w:rPr>
        <w:lastRenderedPageBreak/>
        <w:t>των διδασκόντων που διδάσκουν σε ιδιωτικά σχολεία -ίσως θέλετε να εξυπηρετήσετε ιδιοκτήτες ιδιωτικών σχολείων που δεν θα ήθελαν έμπειροι εκπαιδευτικοί να μεταπηδή</w:t>
      </w:r>
      <w:r>
        <w:rPr>
          <w:rFonts w:eastAsia="Times New Roman" w:cs="Times New Roman"/>
          <w:szCs w:val="24"/>
        </w:rPr>
        <w:t xml:space="preserve">σουν στο </w:t>
      </w:r>
      <w:r>
        <w:rPr>
          <w:rFonts w:eastAsia="Times New Roman" w:cs="Times New Roman"/>
          <w:szCs w:val="24"/>
        </w:rPr>
        <w:t>δημόσιο</w:t>
      </w:r>
      <w:r>
        <w:rPr>
          <w:rFonts w:eastAsia="Times New Roman" w:cs="Times New Roman"/>
          <w:szCs w:val="24"/>
        </w:rPr>
        <w:t>- προβλέπετε την προσμέτρηση ως πραγματικής μόνο εκείνης της προϋπηρεσίας που έχει αποκτηθεί από τους αναπληρωτές των δημοσίων σχολείων, με το πρόσχημα της κατάργησης κοινών πινάκων αναπληρωτών μονίμων διορισμών.</w:t>
      </w:r>
    </w:p>
    <w:p w14:paraId="6B14EB5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Αφήνετε απ’ έξω όλους τους </w:t>
      </w:r>
      <w:r>
        <w:rPr>
          <w:rFonts w:eastAsia="Times New Roman" w:cs="Times New Roman"/>
          <w:szCs w:val="24"/>
        </w:rPr>
        <w:t>απόφοιτους των εκπαιδευτικών σχολών που έχουν προγραμματίσει τη ζωή τους, δουλεύοντας σε ιδιωτικά σχολεία, γνωρίζοντας ότι η εμπειρία τους δεν μπορούσε να μετρήσει σε περίπτωση που θέλουν να διοριστούν ως αναπληρωτές, αλλά θα μετρούσε όταν θα ερχόταν η ώρα</w:t>
      </w:r>
      <w:r>
        <w:rPr>
          <w:rFonts w:eastAsia="Times New Roman" w:cs="Times New Roman"/>
          <w:szCs w:val="24"/>
        </w:rPr>
        <w:t xml:space="preserve"> για μόνιμους διορισμούς, βάσει του ν.2834/2000.</w:t>
      </w:r>
    </w:p>
    <w:p w14:paraId="6B14EB53" w14:textId="77777777" w:rsidR="004965E6" w:rsidRDefault="004D430C">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w:t>
      </w:r>
      <w:r w:rsidRPr="003231A5">
        <w:rPr>
          <w:rFonts w:eastAsia="Times New Roman" w:cs="Times New Roman"/>
          <w:szCs w:val="24"/>
        </w:rPr>
        <w:t xml:space="preserve">το κουδούνι </w:t>
      </w:r>
      <w:r w:rsidRPr="003231A5">
        <w:rPr>
          <w:rFonts w:eastAsia="Times New Roman" w:cs="Times New Roman"/>
          <w:szCs w:val="24"/>
        </w:rPr>
        <w:t>λήξ</w:t>
      </w:r>
      <w:r>
        <w:rPr>
          <w:rFonts w:eastAsia="Times New Roman" w:cs="Times New Roman"/>
          <w:szCs w:val="24"/>
        </w:rPr>
        <w:t>εω</w:t>
      </w:r>
      <w:r w:rsidRPr="003231A5">
        <w:rPr>
          <w:rFonts w:eastAsia="Times New Roman" w:cs="Times New Roman"/>
          <w:szCs w:val="24"/>
        </w:rPr>
        <w:t xml:space="preserve">ς </w:t>
      </w:r>
      <w:r w:rsidRPr="003231A5">
        <w:rPr>
          <w:rFonts w:eastAsia="Times New Roman" w:cs="Times New Roman"/>
          <w:szCs w:val="24"/>
        </w:rPr>
        <w:t>του χρόνου ομιλίας του κυρίου Βουλευτή)</w:t>
      </w:r>
    </w:p>
    <w:p w14:paraId="6B14EB5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6B14EB5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Επιπλέον, αποκλείονται οι έχοντες προϋπηρεσία ως προσωρινού αναπληρωτή ή ωρομίσθιου εκπαιδευτικού σε σχολές </w:t>
      </w:r>
      <w:r>
        <w:rPr>
          <w:rFonts w:eastAsia="Times New Roman" w:cs="Times New Roman"/>
          <w:szCs w:val="24"/>
        </w:rPr>
        <w:lastRenderedPageBreak/>
        <w:t xml:space="preserve">μαθητείας του ΟΑΕΔ, καθώς και στη Σχολή Επαγγελματικής Κατάρτισης ΑΜΕΑ Αθηνών του ΟΑΕΔ Θεσσαλονίκης και </w:t>
      </w:r>
      <w:proofErr w:type="spellStart"/>
      <w:r>
        <w:rPr>
          <w:rFonts w:eastAsia="Times New Roman" w:cs="Times New Roman"/>
          <w:szCs w:val="24"/>
        </w:rPr>
        <w:t>Λακκιάς</w:t>
      </w:r>
      <w:proofErr w:type="spellEnd"/>
      <w:r>
        <w:rPr>
          <w:rFonts w:eastAsia="Times New Roman" w:cs="Times New Roman"/>
          <w:szCs w:val="24"/>
        </w:rPr>
        <w:t xml:space="preserve">. Γιατί συμβαίνει αυτό, δεδομένο ότι </w:t>
      </w:r>
      <w:r>
        <w:rPr>
          <w:rFonts w:eastAsia="Times New Roman" w:cs="Times New Roman"/>
          <w:szCs w:val="24"/>
        </w:rPr>
        <w:t xml:space="preserve">η πρόσληψη στον ΟΑΕΔ έχει γίνει με μετρήσιμα κριτήρια και ύστερα από προκήρυξη και ότι οι εκπαιδευτικοί διδάσκουν στο επιστημονικό τους αντικείμενο; </w:t>
      </w:r>
    </w:p>
    <w:p w14:paraId="6B14EB5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w:t>
      </w:r>
      <w:r>
        <w:rPr>
          <w:rFonts w:eastAsia="Times New Roman" w:cs="Times New Roman"/>
          <w:szCs w:val="24"/>
        </w:rPr>
        <w:t xml:space="preserve">κ. </w:t>
      </w:r>
      <w:r w:rsidRPr="00021139">
        <w:rPr>
          <w:rFonts w:eastAsia="Times New Roman" w:cs="Times New Roman"/>
          <w:b/>
          <w:szCs w:val="24"/>
        </w:rPr>
        <w:t>ΑΝΑΣΤΑΣΙΑ ΧΡΙΣΤΟΔΟΥΛΟΠΟΥΛ</w:t>
      </w:r>
      <w:r w:rsidRPr="00021139">
        <w:rPr>
          <w:rFonts w:eastAsia="Times New Roman" w:cs="Times New Roman"/>
          <w:b/>
          <w:szCs w:val="24"/>
        </w:rPr>
        <w:t>ΟΥ</w:t>
      </w:r>
      <w:r>
        <w:rPr>
          <w:rFonts w:eastAsia="Times New Roman" w:cs="Times New Roman"/>
          <w:szCs w:val="24"/>
        </w:rPr>
        <w:t>)</w:t>
      </w:r>
    </w:p>
    <w:p w14:paraId="6B14EB5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Οι εκπαιδευτικοί, δε, που δεν έχουν καθόλου προϋπηρεσία ή έχουν μικρή προϋπηρεσία, δεν θα έχουν κα</w:t>
      </w:r>
      <w:r>
        <w:rPr>
          <w:rFonts w:eastAsia="Times New Roman" w:cs="Times New Roman"/>
          <w:szCs w:val="24"/>
        </w:rPr>
        <w:t>μ</w:t>
      </w:r>
      <w:r>
        <w:rPr>
          <w:rFonts w:eastAsia="Times New Roman" w:cs="Times New Roman"/>
          <w:szCs w:val="24"/>
        </w:rPr>
        <w:t xml:space="preserve">μιά ελπίδα και πρόσβαση στην επαγγελματική σταδιοδρομία στην εκπαίδευση. Ακόμα -το έχω επισημάνει και στην </w:t>
      </w:r>
      <w:r>
        <w:rPr>
          <w:rFonts w:eastAsia="Times New Roman" w:cs="Times New Roman"/>
          <w:szCs w:val="24"/>
        </w:rPr>
        <w:t>επιτροπή</w:t>
      </w:r>
      <w:r>
        <w:rPr>
          <w:rFonts w:eastAsia="Times New Roman" w:cs="Times New Roman"/>
          <w:szCs w:val="24"/>
        </w:rPr>
        <w:t>- θεωρούμε ότι για το δεύτερο πτυχίο δ</w:t>
      </w:r>
      <w:r>
        <w:rPr>
          <w:rFonts w:eastAsia="Times New Roman" w:cs="Times New Roman"/>
          <w:szCs w:val="24"/>
        </w:rPr>
        <w:t>εν θα πρέπει καθόλου να υπολογίζεται, αν δεν είναι συναφές με τις επιστήμες εισαγωγής. Σας είχα φέρει το παράδειγμα του μαθηματικού, ο οποίος έχει πάρει κι ένα άλλο πτυχίο ΤΕΙ, το οποίο δεν είναι συναφές. Ούτε η μεταφορά εμπειρίας από τη γενική στην ειδική</w:t>
      </w:r>
      <w:r>
        <w:rPr>
          <w:rFonts w:eastAsia="Times New Roman" w:cs="Times New Roman"/>
          <w:szCs w:val="24"/>
        </w:rPr>
        <w:t xml:space="preserve"> εκπαίδευση μας βρίσκει σύμφωνους, διότι θεωρούμε ότι δεν είναι ταυτόσημες οι προϋπηρεσίες, η μεταφορά εμπειρίας και αυτή η εξίσωση που γίνεται.</w:t>
      </w:r>
    </w:p>
    <w:p w14:paraId="6B14EB5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το βαθμό του πτυχίου, θεωρούμε ότι είναι λάθος να </w:t>
      </w:r>
      <w:proofErr w:type="spellStart"/>
      <w:r>
        <w:rPr>
          <w:rFonts w:eastAsia="Times New Roman" w:cs="Times New Roman"/>
          <w:szCs w:val="24"/>
        </w:rPr>
        <w:t>μοριοδοτείται</w:t>
      </w:r>
      <w:proofErr w:type="spellEnd"/>
      <w:r>
        <w:rPr>
          <w:rFonts w:eastAsia="Times New Roman" w:cs="Times New Roman"/>
          <w:szCs w:val="24"/>
        </w:rPr>
        <w:t xml:space="preserve"> με αυτόν τον τρόπο. Είναι γνωστό ότι απ</w:t>
      </w:r>
      <w:r>
        <w:rPr>
          <w:rFonts w:eastAsia="Times New Roman" w:cs="Times New Roman"/>
          <w:szCs w:val="24"/>
        </w:rPr>
        <w:t xml:space="preserve">ό τμήμα σε τμήμα υπάρχει μεγάλη διαφορά. Υπάρχουν διαφοροποιήσεις. Θα μπορούσε να </w:t>
      </w:r>
      <w:proofErr w:type="spellStart"/>
      <w:r>
        <w:rPr>
          <w:rFonts w:eastAsia="Times New Roman" w:cs="Times New Roman"/>
          <w:szCs w:val="24"/>
        </w:rPr>
        <w:t>μοριοδοτείται</w:t>
      </w:r>
      <w:proofErr w:type="spellEnd"/>
      <w:r>
        <w:rPr>
          <w:rFonts w:eastAsia="Times New Roman" w:cs="Times New Roman"/>
          <w:szCs w:val="24"/>
        </w:rPr>
        <w:t xml:space="preserve"> ο χαρακτηρισμός «καλώς», «λίαν καλώς» και «άριστα» και όχι μια μονάδα που δεν λέει απολύτως τίποτα. Έτσι θα υπάρχει ένα εύρος, που θα καλύπτει τις διαφοροποιήσε</w:t>
      </w:r>
      <w:r>
        <w:rPr>
          <w:rFonts w:eastAsia="Times New Roman" w:cs="Times New Roman"/>
          <w:szCs w:val="24"/>
        </w:rPr>
        <w:t xml:space="preserve">ις μεταξύ των τμημάτων. </w:t>
      </w:r>
    </w:p>
    <w:p w14:paraId="6B14EB5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Τέλος, ο αριθμός των κενών οργανικών θέσεων δεν έχει προσδιοριστεί και δεν έχετε προβεί σε ίδρυση νέων οργανικών θέσεων, ιδιαίτερα στην </w:t>
      </w:r>
      <w:r>
        <w:rPr>
          <w:rFonts w:eastAsia="Times New Roman" w:cs="Times New Roman"/>
          <w:szCs w:val="24"/>
        </w:rPr>
        <w:t>ειδική αγωγή</w:t>
      </w:r>
      <w:r>
        <w:rPr>
          <w:rFonts w:eastAsia="Times New Roman" w:cs="Times New Roman"/>
          <w:szCs w:val="24"/>
        </w:rPr>
        <w:t xml:space="preserve">. Εμείς λέμε σε κάθε </w:t>
      </w:r>
      <w:r>
        <w:rPr>
          <w:rFonts w:eastAsia="Times New Roman" w:cs="Times New Roman"/>
          <w:szCs w:val="24"/>
        </w:rPr>
        <w:t xml:space="preserve">δημοτικό </w:t>
      </w:r>
      <w:r>
        <w:rPr>
          <w:rFonts w:eastAsia="Times New Roman" w:cs="Times New Roman"/>
          <w:szCs w:val="24"/>
        </w:rPr>
        <w:t xml:space="preserve">και κάθε </w:t>
      </w:r>
      <w:r>
        <w:rPr>
          <w:rFonts w:eastAsia="Times New Roman" w:cs="Times New Roman"/>
          <w:szCs w:val="24"/>
        </w:rPr>
        <w:t xml:space="preserve">γυμνάσιο </w:t>
      </w:r>
      <w:r>
        <w:rPr>
          <w:rFonts w:eastAsia="Times New Roman" w:cs="Times New Roman"/>
          <w:szCs w:val="24"/>
        </w:rPr>
        <w:t xml:space="preserve">να ιδρυθεί </w:t>
      </w:r>
      <w:r>
        <w:rPr>
          <w:rFonts w:eastAsia="Times New Roman" w:cs="Times New Roman"/>
          <w:szCs w:val="24"/>
        </w:rPr>
        <w:t>τμήμα ένταξης</w:t>
      </w:r>
      <w:r>
        <w:rPr>
          <w:rFonts w:eastAsia="Times New Roman" w:cs="Times New Roman"/>
          <w:szCs w:val="24"/>
        </w:rPr>
        <w:t xml:space="preserve">. </w:t>
      </w:r>
    </w:p>
    <w:p w14:paraId="6B14EB5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Τελειώνο</w:t>
      </w:r>
      <w:r>
        <w:rPr>
          <w:rFonts w:eastAsia="Times New Roman" w:cs="Times New Roman"/>
          <w:szCs w:val="24"/>
        </w:rPr>
        <w:t>ντας, κύριε Πρόεδρε, θέλω να σας πω τα εξής: Ως Κίνημα Αλλαγής έχουμε ξεκάθαρη και σταθερή θέση, δηλαδή, διορισμοί και προσλήψεις από ενιαίους πίνακες με βάση αντικειμενικά κριτήρια, τη βαθμολογία από διαγωνισμό του ΑΣΕΠ, τη διδακτική προϋπηρεσία, τους ακα</w:t>
      </w:r>
      <w:r>
        <w:rPr>
          <w:rFonts w:eastAsia="Times New Roman" w:cs="Times New Roman"/>
          <w:szCs w:val="24"/>
        </w:rPr>
        <w:t xml:space="preserve">δημαϊκούς τίτλους και τα κοινωνικά κριτήρια. Σεβόμαστε τους δεκάδες χιλιάδες αναπληρωτές που δίνουν τη μάχη για την ανεξαρτησία της πατρίδας μας υπηρετώντας την εκπαίδευση, αλλά και τους εκατό χιλιάδες </w:t>
      </w:r>
      <w:r>
        <w:rPr>
          <w:rFonts w:eastAsia="Times New Roman" w:cs="Times New Roman"/>
          <w:szCs w:val="24"/>
        </w:rPr>
        <w:lastRenderedPageBreak/>
        <w:t>και πλέον εκπαιδευτικούς που έχουν μικρή ή και καθόλου</w:t>
      </w:r>
      <w:r>
        <w:rPr>
          <w:rFonts w:eastAsia="Times New Roman" w:cs="Times New Roman"/>
          <w:szCs w:val="24"/>
        </w:rPr>
        <w:t xml:space="preserve"> εμπειρία.</w:t>
      </w:r>
    </w:p>
    <w:p w14:paraId="6B14EB5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Όλοι πρέπει να έχουν το δικαίωμα στο όνειρο, πάντα με αξιοκρατία, αντικειμενικότητα και δικαιοσύνη. Τέτοιου είδους νομοθετήματα αντανακλούν τη βαθιά πελατειακή σας αντίληψη για την </w:t>
      </w:r>
      <w:r>
        <w:rPr>
          <w:rFonts w:eastAsia="Times New Roman" w:cs="Times New Roman"/>
          <w:szCs w:val="24"/>
        </w:rPr>
        <w:t>παιδεία</w:t>
      </w:r>
      <w:r>
        <w:rPr>
          <w:rFonts w:eastAsia="Times New Roman" w:cs="Times New Roman"/>
          <w:szCs w:val="24"/>
        </w:rPr>
        <w:t>. Εκμεταλλεύεστε έναν τόσο ευαίσθητο τομέα για να παίξετε</w:t>
      </w:r>
      <w:r>
        <w:rPr>
          <w:rFonts w:eastAsia="Times New Roman" w:cs="Times New Roman"/>
          <w:szCs w:val="24"/>
        </w:rPr>
        <w:t xml:space="preserve"> τα κομματικά σας παιχνίδια. </w:t>
      </w:r>
    </w:p>
    <w:p w14:paraId="6B14EB5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Σ' αυτό δεν θα μας βρείτε καθόλου σύμφωνους και γι’ αυτό δεν το ψηφίζουμε, αλλά ζητάμε και ονομαστική ψηφοφορία επί της αρχής. </w:t>
      </w:r>
    </w:p>
    <w:p w14:paraId="6B14EB5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Ευχαριστώ.</w:t>
      </w:r>
    </w:p>
    <w:p w14:paraId="6B14EB5E" w14:textId="77777777" w:rsidR="004965E6" w:rsidRDefault="004D430C">
      <w:pPr>
        <w:spacing w:line="600" w:lineRule="auto"/>
        <w:ind w:firstLine="720"/>
        <w:jc w:val="both"/>
        <w:rPr>
          <w:rFonts w:eastAsia="Times New Roman" w:cs="Times New Roman"/>
          <w:szCs w:val="24"/>
        </w:rPr>
      </w:pPr>
      <w:r w:rsidRPr="0023447D">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sidRPr="0023447D">
        <w:rPr>
          <w:rFonts w:eastAsia="Times New Roman" w:cs="Times New Roman"/>
          <w:szCs w:val="24"/>
        </w:rPr>
        <w:t>-</w:t>
      </w:r>
      <w:r>
        <w:rPr>
          <w:rFonts w:eastAsia="Times New Roman" w:cs="Times New Roman"/>
          <w:szCs w:val="24"/>
        </w:rPr>
        <w:t xml:space="preserve"> </w:t>
      </w:r>
      <w:r w:rsidRPr="0023447D">
        <w:rPr>
          <w:rFonts w:eastAsia="Times New Roman" w:cs="Times New Roman"/>
          <w:szCs w:val="24"/>
        </w:rPr>
        <w:t>ΔΗΜΑΡ)</w:t>
      </w:r>
    </w:p>
    <w:p w14:paraId="6B14EB5F"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ΠΡΟΕΔΡΕΥΟΥ</w:t>
      </w:r>
      <w:r>
        <w:rPr>
          <w:rFonts w:eastAsia="Times New Roman" w:cs="Times New Roman"/>
          <w:b/>
          <w:szCs w:val="24"/>
        </w:rPr>
        <w:t xml:space="preserve">ΣΑ (Αναστασία Χριστοδουλοπούλου): </w:t>
      </w:r>
      <w:r>
        <w:rPr>
          <w:rFonts w:eastAsia="Times New Roman" w:cs="Times New Roman"/>
          <w:szCs w:val="24"/>
        </w:rPr>
        <w:t>Τον λόγο ο κ. Γρέγος για δεκαπέντε λεπτά.</w:t>
      </w:r>
    </w:p>
    <w:p w14:paraId="6B14EB60" w14:textId="77777777" w:rsidR="004965E6" w:rsidRDefault="004D430C">
      <w:pPr>
        <w:spacing w:line="600" w:lineRule="auto"/>
        <w:ind w:firstLine="720"/>
        <w:jc w:val="both"/>
        <w:rPr>
          <w:rFonts w:eastAsia="Times New Roman" w:cs="Times New Roman"/>
          <w:szCs w:val="24"/>
        </w:rPr>
      </w:pPr>
      <w:r w:rsidRPr="00B02663">
        <w:rPr>
          <w:rFonts w:eastAsia="Times New Roman" w:cs="Times New Roman"/>
          <w:b/>
          <w:szCs w:val="24"/>
        </w:rPr>
        <w:t>ΚΩΝΣΤΑΝΤΙΝΟΣ ΓΑΒΡΟΓΛΟΥ (Υπουργός Παιδείας, Έρευνας και Θρησκευμάτων):</w:t>
      </w:r>
      <w:r w:rsidRPr="00B02663">
        <w:rPr>
          <w:rFonts w:eastAsia="Times New Roman" w:cs="Times New Roman"/>
          <w:szCs w:val="24"/>
        </w:rPr>
        <w:t xml:space="preserve"> </w:t>
      </w:r>
      <w:r>
        <w:rPr>
          <w:rFonts w:eastAsia="Times New Roman" w:cs="Times New Roman"/>
          <w:szCs w:val="24"/>
        </w:rPr>
        <w:t xml:space="preserve">Κυρία </w:t>
      </w:r>
      <w:r>
        <w:rPr>
          <w:rFonts w:eastAsia="Times New Roman" w:cs="Times New Roman"/>
          <w:szCs w:val="24"/>
        </w:rPr>
        <w:t xml:space="preserve">Πρόεδρε, θα ήθελα τον λόγο για ένα λεπτό. </w:t>
      </w:r>
    </w:p>
    <w:p w14:paraId="6B14EB61" w14:textId="77777777" w:rsidR="004965E6" w:rsidRDefault="004D430C">
      <w:pPr>
        <w:spacing w:line="600" w:lineRule="auto"/>
        <w:ind w:firstLine="720"/>
        <w:jc w:val="both"/>
        <w:rPr>
          <w:rFonts w:eastAsia="Times New Roman" w:cs="Times New Roman"/>
          <w:szCs w:val="24"/>
        </w:rPr>
      </w:pPr>
      <w:r w:rsidRPr="00E7322B">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Ναι, κύριε Υπουργέ, σας ακούμε. </w:t>
      </w:r>
    </w:p>
    <w:p w14:paraId="6B14EB62" w14:textId="77777777" w:rsidR="004965E6" w:rsidRDefault="004D430C">
      <w:pPr>
        <w:spacing w:line="600" w:lineRule="auto"/>
        <w:ind w:firstLine="720"/>
        <w:jc w:val="both"/>
        <w:rPr>
          <w:rFonts w:eastAsia="Times New Roman" w:cs="Times New Roman"/>
          <w:szCs w:val="24"/>
        </w:rPr>
      </w:pPr>
      <w:r w:rsidRPr="00B02663">
        <w:rPr>
          <w:rFonts w:eastAsia="Times New Roman" w:cs="Times New Roman"/>
          <w:b/>
          <w:szCs w:val="24"/>
        </w:rPr>
        <w:t>ΚΩΝΣΤΑΝΤΙΝΟΣ ΓΑΒΡΟΓΛΟΥ (Υπουργός Παιδείας, Έρευνας και Θρησκευμάτων):</w:t>
      </w:r>
      <w:r w:rsidRPr="00B02663">
        <w:rPr>
          <w:rFonts w:eastAsia="Times New Roman" w:cs="Times New Roman"/>
          <w:szCs w:val="24"/>
        </w:rPr>
        <w:t xml:space="preserve"> </w:t>
      </w:r>
      <w:r>
        <w:rPr>
          <w:rFonts w:eastAsia="Times New Roman" w:cs="Times New Roman"/>
          <w:szCs w:val="24"/>
        </w:rPr>
        <w:t xml:space="preserve">Κύριε Γρηγοράκο, είπατε ότι θα καταθέσετε ονομαστική ψηφοφορία, όχι επί των άρθρων και όχι επί του συνόλου. </w:t>
      </w:r>
    </w:p>
    <w:p w14:paraId="6B14EB63" w14:textId="77777777" w:rsidR="004965E6" w:rsidRDefault="004D430C">
      <w:pPr>
        <w:spacing w:line="600" w:lineRule="auto"/>
        <w:ind w:firstLine="720"/>
        <w:jc w:val="both"/>
        <w:rPr>
          <w:rFonts w:eastAsia="Times New Roman" w:cs="Times New Roman"/>
          <w:szCs w:val="24"/>
        </w:rPr>
      </w:pPr>
      <w:r w:rsidRPr="000246DB">
        <w:rPr>
          <w:rFonts w:eastAsia="Times New Roman" w:cs="Times New Roman"/>
          <w:b/>
          <w:szCs w:val="24"/>
        </w:rPr>
        <w:t xml:space="preserve">ΛΕΩΝΙΔΑΣ ΓΡΗΓΟΡΑΚΟΣ: </w:t>
      </w:r>
      <w:r>
        <w:rPr>
          <w:rFonts w:eastAsia="Times New Roman" w:cs="Times New Roman"/>
          <w:szCs w:val="24"/>
        </w:rPr>
        <w:t>Επί της αρχής. Για τα ά</w:t>
      </w:r>
      <w:r>
        <w:rPr>
          <w:rFonts w:eastAsia="Times New Roman" w:cs="Times New Roman"/>
          <w:szCs w:val="24"/>
        </w:rPr>
        <w:t xml:space="preserve">ρθρα θα τοποθετηθούμε στη συζήτηση επί των άρθρων. </w:t>
      </w:r>
    </w:p>
    <w:p w14:paraId="6B14EB64" w14:textId="77777777" w:rsidR="004965E6" w:rsidRDefault="004D430C">
      <w:pPr>
        <w:spacing w:line="600" w:lineRule="auto"/>
        <w:ind w:firstLine="720"/>
        <w:jc w:val="both"/>
        <w:rPr>
          <w:rFonts w:eastAsia="Times New Roman" w:cs="Times New Roman"/>
          <w:szCs w:val="24"/>
        </w:rPr>
      </w:pPr>
      <w:r w:rsidRPr="00B02663">
        <w:rPr>
          <w:rFonts w:eastAsia="Times New Roman" w:cs="Times New Roman"/>
          <w:b/>
          <w:szCs w:val="24"/>
        </w:rPr>
        <w:t>ΚΩΝΣΤΑΝΤΙΝΟΣ ΓΑΒΡΟΓΛΟΥ (Υπουργός Παιδείας, Έρευνας και Θρησκευμάτων):</w:t>
      </w:r>
      <w:r w:rsidRPr="00B02663">
        <w:rPr>
          <w:rFonts w:eastAsia="Times New Roman" w:cs="Times New Roman"/>
          <w:szCs w:val="24"/>
        </w:rPr>
        <w:t xml:space="preserve"> </w:t>
      </w:r>
      <w:r>
        <w:rPr>
          <w:rFonts w:eastAsia="Times New Roman" w:cs="Times New Roman"/>
          <w:szCs w:val="24"/>
        </w:rPr>
        <w:t xml:space="preserve">Όχι, προσπαθώ να καταλάβω την πρότασή σας. Δεν είναι κριτική. </w:t>
      </w:r>
    </w:p>
    <w:p w14:paraId="6B14EB65" w14:textId="77777777" w:rsidR="004965E6" w:rsidRDefault="004D430C">
      <w:pPr>
        <w:spacing w:line="600" w:lineRule="auto"/>
        <w:ind w:firstLine="720"/>
        <w:jc w:val="both"/>
        <w:rPr>
          <w:rFonts w:eastAsia="Times New Roman" w:cs="Times New Roman"/>
          <w:szCs w:val="24"/>
        </w:rPr>
      </w:pPr>
      <w:r w:rsidRPr="000246DB">
        <w:rPr>
          <w:rFonts w:eastAsia="Times New Roman" w:cs="Times New Roman"/>
          <w:b/>
          <w:szCs w:val="24"/>
        </w:rPr>
        <w:t xml:space="preserve">ΛΕΩΝΙΔΑΣ ΓΡΗΓΟΡΑΚΟΣ: </w:t>
      </w:r>
      <w:r>
        <w:rPr>
          <w:rFonts w:eastAsia="Times New Roman" w:cs="Times New Roman"/>
          <w:szCs w:val="24"/>
        </w:rPr>
        <w:t>Είπαμε ονομαστική ψηφοφορία επί της αρχής του νομο</w:t>
      </w:r>
      <w:r>
        <w:rPr>
          <w:rFonts w:eastAsia="Times New Roman" w:cs="Times New Roman"/>
          <w:szCs w:val="24"/>
        </w:rPr>
        <w:t xml:space="preserve">σχεδίου για την </w:t>
      </w:r>
      <w:r>
        <w:rPr>
          <w:rFonts w:eastAsia="Times New Roman" w:cs="Times New Roman"/>
          <w:szCs w:val="24"/>
        </w:rPr>
        <w:t>παιδεία</w:t>
      </w:r>
      <w:r>
        <w:rPr>
          <w:rFonts w:eastAsia="Times New Roman" w:cs="Times New Roman"/>
          <w:szCs w:val="24"/>
        </w:rPr>
        <w:t>.</w:t>
      </w:r>
    </w:p>
    <w:p w14:paraId="6B14EB66" w14:textId="77777777" w:rsidR="004965E6" w:rsidRDefault="004D430C">
      <w:pPr>
        <w:spacing w:line="600" w:lineRule="auto"/>
        <w:ind w:firstLine="720"/>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Έχετε καταθέσει αίτημα, κύριε Γρηγοράκο;</w:t>
      </w:r>
    </w:p>
    <w:p w14:paraId="6B14EB67" w14:textId="77777777" w:rsidR="004965E6" w:rsidRDefault="004D430C">
      <w:pPr>
        <w:spacing w:line="600" w:lineRule="auto"/>
        <w:ind w:firstLine="720"/>
        <w:jc w:val="both"/>
        <w:rPr>
          <w:rFonts w:eastAsia="Times New Roman" w:cs="Times New Roman"/>
          <w:szCs w:val="24"/>
        </w:rPr>
      </w:pPr>
      <w:r w:rsidRPr="006E7BEE">
        <w:rPr>
          <w:rFonts w:eastAsia="Times New Roman" w:cs="Times New Roman"/>
          <w:b/>
          <w:szCs w:val="24"/>
        </w:rPr>
        <w:t>ΛΕΩΝΙΔΑΣ ΓΡΗΓΟΡΑΚΟΣ:</w:t>
      </w:r>
      <w:r>
        <w:rPr>
          <w:rFonts w:eastAsia="Times New Roman" w:cs="Times New Roman"/>
          <w:szCs w:val="24"/>
        </w:rPr>
        <w:t xml:space="preserve"> Θα καταθέσουμε.</w:t>
      </w:r>
    </w:p>
    <w:p w14:paraId="6B14EB68" w14:textId="77777777" w:rsidR="004965E6" w:rsidRDefault="004D430C">
      <w:pPr>
        <w:spacing w:line="600" w:lineRule="auto"/>
        <w:ind w:firstLine="720"/>
        <w:jc w:val="both"/>
        <w:rPr>
          <w:rFonts w:eastAsia="Times New Roman" w:cs="Times New Roman"/>
          <w:szCs w:val="24"/>
        </w:rPr>
      </w:pPr>
      <w:r w:rsidRPr="00E7322B">
        <w:rPr>
          <w:rFonts w:eastAsia="Times New Roman" w:cs="Times New Roman"/>
          <w:b/>
          <w:szCs w:val="24"/>
        </w:rPr>
        <w:lastRenderedPageBreak/>
        <w:t>ΠΡΟΕΔΡΕΥΟΥΣΑ</w:t>
      </w:r>
      <w:r>
        <w:rPr>
          <w:rFonts w:eastAsia="Times New Roman" w:cs="Times New Roman"/>
          <w:b/>
          <w:szCs w:val="24"/>
        </w:rPr>
        <w:t xml:space="preserve"> (Αναστασία Χριστοδουλοπούλου): </w:t>
      </w:r>
      <w:r>
        <w:rPr>
          <w:rFonts w:eastAsia="Times New Roman" w:cs="Times New Roman"/>
          <w:szCs w:val="24"/>
        </w:rPr>
        <w:t xml:space="preserve">Τώρα ανέβηκα στο Προεδρείο, γι’ αυτό ρωτάω. Δεν κατάλαβα. </w:t>
      </w:r>
    </w:p>
    <w:p w14:paraId="6B14EB69" w14:textId="77777777" w:rsidR="004965E6" w:rsidRDefault="004D430C">
      <w:pPr>
        <w:spacing w:line="600" w:lineRule="auto"/>
        <w:ind w:firstLine="720"/>
        <w:jc w:val="both"/>
        <w:rPr>
          <w:rFonts w:eastAsia="Times New Roman" w:cs="Times New Roman"/>
          <w:szCs w:val="24"/>
        </w:rPr>
      </w:pPr>
      <w:r w:rsidRPr="006E7BEE">
        <w:rPr>
          <w:rFonts w:eastAsia="Times New Roman" w:cs="Times New Roman"/>
          <w:b/>
          <w:szCs w:val="24"/>
        </w:rPr>
        <w:t>ΛΕΩΝΙΔ</w:t>
      </w:r>
      <w:r w:rsidRPr="006E7BEE">
        <w:rPr>
          <w:rFonts w:eastAsia="Times New Roman" w:cs="Times New Roman"/>
          <w:b/>
          <w:szCs w:val="24"/>
        </w:rPr>
        <w:t>ΑΣ ΓΡΗΓΟΡΑΚΟΣ:</w:t>
      </w:r>
      <w:r>
        <w:rPr>
          <w:rFonts w:eastAsia="Times New Roman" w:cs="Times New Roman"/>
          <w:szCs w:val="24"/>
        </w:rPr>
        <w:t xml:space="preserve"> Και εγώ τώρα κατέβηκα από το Βήμα. Σας το λέω για να προγραμματιστείτε.</w:t>
      </w:r>
    </w:p>
    <w:p w14:paraId="6B14EB6A" w14:textId="77777777" w:rsidR="004965E6" w:rsidRDefault="004D430C">
      <w:pPr>
        <w:spacing w:line="600" w:lineRule="auto"/>
        <w:ind w:firstLine="720"/>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Και εσείς να προγραμματιστείτε. </w:t>
      </w:r>
    </w:p>
    <w:p w14:paraId="6B14EB6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Ορίστε, κύριε Γρέγο, έχετε τον λόγο. </w:t>
      </w:r>
    </w:p>
    <w:p w14:paraId="6B14EB6C" w14:textId="77777777" w:rsidR="004965E6" w:rsidRDefault="004D430C">
      <w:pPr>
        <w:spacing w:line="600" w:lineRule="auto"/>
        <w:ind w:firstLine="720"/>
        <w:jc w:val="both"/>
        <w:rPr>
          <w:rFonts w:eastAsia="Times New Roman"/>
          <w:szCs w:val="24"/>
        </w:rPr>
      </w:pPr>
      <w:r w:rsidRPr="006B7CC5">
        <w:rPr>
          <w:rFonts w:eastAsia="Times New Roman" w:cs="Times New Roman"/>
          <w:b/>
          <w:szCs w:val="24"/>
        </w:rPr>
        <w:t xml:space="preserve">ΑΝΤΩΝΙΟΣ ΓΡΕΓΟΣ: </w:t>
      </w:r>
      <w:r>
        <w:rPr>
          <w:rFonts w:eastAsia="Times New Roman" w:cs="Times New Roman"/>
          <w:szCs w:val="24"/>
        </w:rPr>
        <w:t>Ε</w:t>
      </w:r>
      <w:r w:rsidRPr="00816126">
        <w:rPr>
          <w:rFonts w:eastAsia="Times New Roman"/>
          <w:szCs w:val="24"/>
        </w:rPr>
        <w:t>υχαριστώ</w:t>
      </w:r>
      <w:r>
        <w:rPr>
          <w:rFonts w:eastAsia="Times New Roman"/>
          <w:szCs w:val="24"/>
        </w:rPr>
        <w:t>.</w:t>
      </w:r>
    </w:p>
    <w:p w14:paraId="6B14EB6D" w14:textId="77777777" w:rsidR="004965E6" w:rsidRDefault="004D430C">
      <w:pPr>
        <w:spacing w:line="600" w:lineRule="auto"/>
        <w:ind w:firstLine="720"/>
        <w:jc w:val="both"/>
        <w:rPr>
          <w:rFonts w:eastAsia="Times New Roman"/>
          <w:szCs w:val="24"/>
        </w:rPr>
      </w:pPr>
      <w:r>
        <w:rPr>
          <w:rFonts w:eastAsia="Times New Roman"/>
          <w:szCs w:val="24"/>
        </w:rPr>
        <w:t>Κ</w:t>
      </w:r>
      <w:r w:rsidRPr="00816126">
        <w:rPr>
          <w:rFonts w:eastAsia="Times New Roman"/>
          <w:szCs w:val="24"/>
        </w:rPr>
        <w:t>άναμε εκτενή σχολιασμό στ</w:t>
      </w:r>
      <w:r w:rsidRPr="00816126">
        <w:rPr>
          <w:rFonts w:eastAsia="Times New Roman"/>
          <w:szCs w:val="24"/>
        </w:rPr>
        <w:t>ις επιτροπές</w:t>
      </w:r>
      <w:r>
        <w:rPr>
          <w:rFonts w:eastAsia="Times New Roman"/>
          <w:szCs w:val="24"/>
        </w:rPr>
        <w:t>.</w:t>
      </w:r>
      <w:r w:rsidRPr="00816126">
        <w:rPr>
          <w:rFonts w:eastAsia="Times New Roman"/>
          <w:szCs w:val="24"/>
        </w:rPr>
        <w:t xml:space="preserve"> </w:t>
      </w:r>
      <w:r>
        <w:rPr>
          <w:rFonts w:eastAsia="Times New Roman"/>
          <w:szCs w:val="24"/>
        </w:rPr>
        <w:t>Θ</w:t>
      </w:r>
      <w:r w:rsidRPr="00816126">
        <w:rPr>
          <w:rFonts w:eastAsia="Times New Roman"/>
          <w:szCs w:val="24"/>
        </w:rPr>
        <w:t>α αναφερθώ γενικά για τ</w:t>
      </w:r>
      <w:r>
        <w:rPr>
          <w:rFonts w:eastAsia="Times New Roman"/>
          <w:szCs w:val="24"/>
        </w:rPr>
        <w:t>α</w:t>
      </w:r>
      <w:r w:rsidRPr="00816126">
        <w:rPr>
          <w:rFonts w:eastAsia="Times New Roman"/>
          <w:szCs w:val="24"/>
        </w:rPr>
        <w:t xml:space="preserve"> θέμα</w:t>
      </w:r>
      <w:r>
        <w:rPr>
          <w:rFonts w:eastAsia="Times New Roman"/>
          <w:szCs w:val="24"/>
        </w:rPr>
        <w:t>τα</w:t>
      </w:r>
      <w:r w:rsidRPr="00816126">
        <w:rPr>
          <w:rFonts w:eastAsia="Times New Roman"/>
          <w:szCs w:val="24"/>
        </w:rPr>
        <w:t xml:space="preserve"> της </w:t>
      </w:r>
      <w:r>
        <w:rPr>
          <w:rFonts w:eastAsia="Times New Roman"/>
          <w:szCs w:val="24"/>
        </w:rPr>
        <w:t>π</w:t>
      </w:r>
      <w:r w:rsidRPr="00816126">
        <w:rPr>
          <w:rFonts w:eastAsia="Times New Roman"/>
          <w:szCs w:val="24"/>
        </w:rPr>
        <w:t>αιδείας</w:t>
      </w:r>
      <w:r>
        <w:rPr>
          <w:rFonts w:eastAsia="Times New Roman"/>
          <w:szCs w:val="24"/>
        </w:rPr>
        <w:t>.</w:t>
      </w:r>
      <w:r w:rsidRPr="00816126">
        <w:rPr>
          <w:rFonts w:eastAsia="Times New Roman"/>
          <w:szCs w:val="24"/>
        </w:rPr>
        <w:t xml:space="preserve"> </w:t>
      </w:r>
      <w:r>
        <w:rPr>
          <w:rFonts w:eastAsia="Times New Roman"/>
          <w:szCs w:val="24"/>
        </w:rPr>
        <w:t>Έ</w:t>
      </w:r>
      <w:r w:rsidRPr="00816126">
        <w:rPr>
          <w:rFonts w:eastAsia="Times New Roman"/>
          <w:szCs w:val="24"/>
        </w:rPr>
        <w:t>χουμε πάλι αρκετές τροπολογίες</w:t>
      </w:r>
      <w:r>
        <w:rPr>
          <w:rFonts w:eastAsia="Times New Roman"/>
          <w:szCs w:val="24"/>
        </w:rPr>
        <w:t>. Δ</w:t>
      </w:r>
      <w:r w:rsidRPr="00816126">
        <w:rPr>
          <w:rFonts w:eastAsia="Times New Roman"/>
          <w:szCs w:val="24"/>
        </w:rPr>
        <w:t xml:space="preserve">εν ξέρω </w:t>
      </w:r>
      <w:r>
        <w:rPr>
          <w:rFonts w:eastAsia="Times New Roman"/>
          <w:szCs w:val="24"/>
        </w:rPr>
        <w:t xml:space="preserve">βέβαια </w:t>
      </w:r>
      <w:r w:rsidRPr="00816126">
        <w:rPr>
          <w:rFonts w:eastAsia="Times New Roman"/>
          <w:szCs w:val="24"/>
        </w:rPr>
        <w:t>πώς θα εφαρμοστούν</w:t>
      </w:r>
      <w:r>
        <w:rPr>
          <w:rFonts w:eastAsia="Times New Roman"/>
          <w:szCs w:val="24"/>
        </w:rPr>
        <w:t xml:space="preserve">, </w:t>
      </w:r>
      <w:r w:rsidRPr="00816126">
        <w:rPr>
          <w:rFonts w:eastAsia="Times New Roman"/>
          <w:szCs w:val="24"/>
        </w:rPr>
        <w:t>πώς θα γίν</w:t>
      </w:r>
      <w:r>
        <w:rPr>
          <w:rFonts w:eastAsia="Times New Roman"/>
          <w:szCs w:val="24"/>
        </w:rPr>
        <w:t>ουν</w:t>
      </w:r>
      <w:r w:rsidRPr="00816126">
        <w:rPr>
          <w:rFonts w:eastAsia="Times New Roman"/>
          <w:szCs w:val="24"/>
        </w:rPr>
        <w:t xml:space="preserve"> όλα αυτά τα μέτρα που </w:t>
      </w:r>
      <w:r>
        <w:rPr>
          <w:rFonts w:eastAsia="Times New Roman"/>
          <w:szCs w:val="24"/>
        </w:rPr>
        <w:t xml:space="preserve">προτείνετε </w:t>
      </w:r>
      <w:r w:rsidRPr="00816126">
        <w:rPr>
          <w:rFonts w:eastAsia="Times New Roman"/>
          <w:szCs w:val="24"/>
        </w:rPr>
        <w:t xml:space="preserve">σε αυτό </w:t>
      </w:r>
      <w:r>
        <w:rPr>
          <w:rFonts w:eastAsia="Times New Roman"/>
          <w:szCs w:val="24"/>
        </w:rPr>
        <w:t xml:space="preserve">το </w:t>
      </w:r>
      <w:r w:rsidRPr="00816126">
        <w:rPr>
          <w:rFonts w:eastAsia="Times New Roman"/>
          <w:szCs w:val="24"/>
        </w:rPr>
        <w:t>νομοσχέδιο</w:t>
      </w:r>
      <w:r>
        <w:rPr>
          <w:rFonts w:eastAsia="Times New Roman"/>
          <w:szCs w:val="24"/>
        </w:rPr>
        <w:t xml:space="preserve">, </w:t>
      </w:r>
      <w:r w:rsidRPr="00606B51">
        <w:rPr>
          <w:rFonts w:eastAsia="Times New Roman"/>
          <w:szCs w:val="24"/>
        </w:rPr>
        <w:t>γιατί</w:t>
      </w:r>
      <w:r>
        <w:rPr>
          <w:rFonts w:eastAsia="Times New Roman"/>
          <w:szCs w:val="24"/>
        </w:rPr>
        <w:t xml:space="preserve"> π</w:t>
      </w:r>
      <w:r w:rsidRPr="00816126">
        <w:rPr>
          <w:rFonts w:eastAsia="Times New Roman"/>
          <w:szCs w:val="24"/>
        </w:rPr>
        <w:t xml:space="preserve">ροφανώς σε μερικούς μήνες δεν θα είστε κυβέρνηση </w:t>
      </w:r>
      <w:r>
        <w:rPr>
          <w:rFonts w:eastAsia="Times New Roman"/>
          <w:szCs w:val="24"/>
        </w:rPr>
        <w:t>κ</w:t>
      </w:r>
      <w:r w:rsidRPr="00816126">
        <w:rPr>
          <w:rFonts w:eastAsia="Times New Roman"/>
          <w:szCs w:val="24"/>
        </w:rPr>
        <w:t>αι φυσικά θα την πληρώσ</w:t>
      </w:r>
      <w:r>
        <w:rPr>
          <w:rFonts w:eastAsia="Times New Roman"/>
          <w:szCs w:val="24"/>
        </w:rPr>
        <w:t>ουν</w:t>
      </w:r>
      <w:r w:rsidRPr="00816126">
        <w:rPr>
          <w:rFonts w:eastAsia="Times New Roman"/>
          <w:szCs w:val="24"/>
        </w:rPr>
        <w:t xml:space="preserve"> για άλλη </w:t>
      </w:r>
      <w:r>
        <w:rPr>
          <w:rFonts w:eastAsia="Times New Roman"/>
          <w:szCs w:val="24"/>
        </w:rPr>
        <w:t>μια</w:t>
      </w:r>
      <w:r w:rsidRPr="00816126">
        <w:rPr>
          <w:rFonts w:eastAsia="Times New Roman"/>
          <w:szCs w:val="24"/>
        </w:rPr>
        <w:t xml:space="preserve"> φορά οι γονείς</w:t>
      </w:r>
      <w:r>
        <w:rPr>
          <w:rFonts w:eastAsia="Times New Roman"/>
          <w:szCs w:val="24"/>
        </w:rPr>
        <w:t>, οι</w:t>
      </w:r>
      <w:r w:rsidRPr="00816126">
        <w:rPr>
          <w:rFonts w:eastAsia="Times New Roman"/>
          <w:szCs w:val="24"/>
        </w:rPr>
        <w:t xml:space="preserve"> μαθητές </w:t>
      </w:r>
      <w:r>
        <w:rPr>
          <w:rFonts w:eastAsia="Times New Roman"/>
          <w:szCs w:val="24"/>
        </w:rPr>
        <w:t>και οι</w:t>
      </w:r>
      <w:r w:rsidRPr="00816126">
        <w:rPr>
          <w:rFonts w:eastAsia="Times New Roman"/>
          <w:szCs w:val="24"/>
        </w:rPr>
        <w:t xml:space="preserve"> φοιτητές</w:t>
      </w:r>
      <w:r>
        <w:rPr>
          <w:rFonts w:eastAsia="Times New Roman"/>
          <w:szCs w:val="24"/>
        </w:rPr>
        <w:t>,</w:t>
      </w:r>
      <w:r w:rsidRPr="00816126">
        <w:rPr>
          <w:rFonts w:eastAsia="Times New Roman"/>
          <w:szCs w:val="24"/>
        </w:rPr>
        <w:t xml:space="preserve"> οι οποίοι θα </w:t>
      </w:r>
      <w:r>
        <w:rPr>
          <w:rFonts w:eastAsia="Times New Roman"/>
          <w:szCs w:val="24"/>
        </w:rPr>
        <w:t>μ</w:t>
      </w:r>
      <w:r w:rsidRPr="00816126">
        <w:rPr>
          <w:rFonts w:eastAsia="Times New Roman"/>
          <w:szCs w:val="24"/>
        </w:rPr>
        <w:t xml:space="preserve">πλέξουν και </w:t>
      </w:r>
      <w:r>
        <w:rPr>
          <w:rFonts w:eastAsia="Times New Roman"/>
          <w:szCs w:val="24"/>
        </w:rPr>
        <w:t xml:space="preserve">πάλι στα γρανάζια </w:t>
      </w:r>
      <w:r w:rsidRPr="00816126">
        <w:rPr>
          <w:rFonts w:eastAsia="Times New Roman"/>
          <w:szCs w:val="24"/>
        </w:rPr>
        <w:t xml:space="preserve">συμφερόντων </w:t>
      </w:r>
      <w:r>
        <w:rPr>
          <w:rFonts w:eastAsia="Times New Roman"/>
          <w:szCs w:val="24"/>
        </w:rPr>
        <w:t>κ</w:t>
      </w:r>
      <w:r w:rsidRPr="00816126">
        <w:rPr>
          <w:rFonts w:eastAsia="Times New Roman"/>
          <w:szCs w:val="24"/>
        </w:rPr>
        <w:t>αι ιδεοληψιών</w:t>
      </w:r>
      <w:r>
        <w:rPr>
          <w:rFonts w:eastAsia="Times New Roman"/>
          <w:szCs w:val="24"/>
        </w:rPr>
        <w:t>.</w:t>
      </w:r>
    </w:p>
    <w:p w14:paraId="6B14EB6E" w14:textId="77777777" w:rsidR="004965E6" w:rsidRDefault="004D430C">
      <w:pPr>
        <w:spacing w:line="600" w:lineRule="auto"/>
        <w:ind w:firstLine="720"/>
        <w:jc w:val="both"/>
        <w:rPr>
          <w:rFonts w:eastAsia="Times New Roman"/>
          <w:szCs w:val="24"/>
        </w:rPr>
      </w:pPr>
      <w:r>
        <w:rPr>
          <w:rFonts w:eastAsia="Times New Roman"/>
          <w:szCs w:val="24"/>
        </w:rPr>
        <w:t>Ε</w:t>
      </w:r>
      <w:r w:rsidRPr="00816126">
        <w:rPr>
          <w:rFonts w:eastAsia="Times New Roman"/>
          <w:szCs w:val="24"/>
        </w:rPr>
        <w:t>ν μέσω δημοκρατικών διαδικασιών</w:t>
      </w:r>
      <w:r>
        <w:rPr>
          <w:rFonts w:eastAsia="Times New Roman"/>
          <w:szCs w:val="24"/>
        </w:rPr>
        <w:t>,</w:t>
      </w:r>
      <w:r w:rsidRPr="00816126">
        <w:rPr>
          <w:rFonts w:eastAsia="Times New Roman"/>
          <w:szCs w:val="24"/>
        </w:rPr>
        <w:t xml:space="preserve"> δημοκρατικών ψηφοφοριών</w:t>
      </w:r>
      <w:r>
        <w:rPr>
          <w:rFonts w:eastAsia="Times New Roman"/>
          <w:szCs w:val="24"/>
        </w:rPr>
        <w:t>,</w:t>
      </w:r>
      <w:r w:rsidRPr="00816126">
        <w:rPr>
          <w:rFonts w:eastAsia="Times New Roman"/>
          <w:szCs w:val="24"/>
        </w:rPr>
        <w:t xml:space="preserve"> δημοκρατικών μεταγραφών </w:t>
      </w:r>
      <w:r>
        <w:rPr>
          <w:rFonts w:eastAsia="Times New Roman"/>
          <w:szCs w:val="24"/>
        </w:rPr>
        <w:t>Β</w:t>
      </w:r>
      <w:r w:rsidRPr="00816126">
        <w:rPr>
          <w:rFonts w:eastAsia="Times New Roman"/>
          <w:szCs w:val="24"/>
        </w:rPr>
        <w:t>ουλευτών</w:t>
      </w:r>
      <w:r>
        <w:rPr>
          <w:rFonts w:eastAsia="Times New Roman"/>
          <w:szCs w:val="24"/>
        </w:rPr>
        <w:t>,</w:t>
      </w:r>
      <w:r w:rsidRPr="00816126">
        <w:rPr>
          <w:rFonts w:eastAsia="Times New Roman"/>
          <w:szCs w:val="24"/>
        </w:rPr>
        <w:t xml:space="preserve"> συζητ</w:t>
      </w:r>
      <w:r w:rsidRPr="00816126">
        <w:rPr>
          <w:rFonts w:eastAsia="Times New Roman"/>
          <w:szCs w:val="24"/>
        </w:rPr>
        <w:t xml:space="preserve">άμε </w:t>
      </w:r>
      <w:r w:rsidRPr="00816126">
        <w:rPr>
          <w:rFonts w:eastAsia="Times New Roman"/>
          <w:szCs w:val="24"/>
        </w:rPr>
        <w:lastRenderedPageBreak/>
        <w:t xml:space="preserve">ένα σχέδιο νόμου που αφορά την </w:t>
      </w:r>
      <w:r>
        <w:rPr>
          <w:rFonts w:eastAsia="Times New Roman"/>
          <w:szCs w:val="24"/>
        </w:rPr>
        <w:t>π</w:t>
      </w:r>
      <w:r w:rsidRPr="00816126">
        <w:rPr>
          <w:rFonts w:eastAsia="Times New Roman"/>
          <w:szCs w:val="24"/>
        </w:rPr>
        <w:t>αιδεία</w:t>
      </w:r>
      <w:r>
        <w:rPr>
          <w:rFonts w:eastAsia="Times New Roman"/>
          <w:szCs w:val="24"/>
        </w:rPr>
        <w:t xml:space="preserve">. Ακούστηκε στην </w:t>
      </w:r>
      <w:r>
        <w:rPr>
          <w:rFonts w:eastAsia="Times New Roman"/>
          <w:szCs w:val="24"/>
        </w:rPr>
        <w:t xml:space="preserve">επιτροπή </w:t>
      </w:r>
      <w:r>
        <w:rPr>
          <w:rFonts w:eastAsia="Times New Roman"/>
          <w:szCs w:val="24"/>
        </w:rPr>
        <w:t xml:space="preserve">για προσέλκυση </w:t>
      </w:r>
      <w:r w:rsidRPr="00816126">
        <w:rPr>
          <w:rFonts w:eastAsia="Times New Roman"/>
          <w:szCs w:val="24"/>
        </w:rPr>
        <w:t>ξένων φοιτητών</w:t>
      </w:r>
      <w:r>
        <w:rPr>
          <w:rFonts w:eastAsia="Times New Roman"/>
          <w:szCs w:val="24"/>
        </w:rPr>
        <w:t>.</w:t>
      </w:r>
      <w:r w:rsidRPr="00816126">
        <w:rPr>
          <w:rFonts w:eastAsia="Times New Roman"/>
          <w:szCs w:val="24"/>
        </w:rPr>
        <w:t xml:space="preserve"> </w:t>
      </w:r>
      <w:r>
        <w:rPr>
          <w:rFonts w:eastAsia="Times New Roman"/>
          <w:szCs w:val="24"/>
        </w:rPr>
        <w:t>Κ</w:t>
      </w:r>
      <w:r w:rsidRPr="00816126">
        <w:rPr>
          <w:rFonts w:eastAsia="Times New Roman"/>
          <w:szCs w:val="24"/>
        </w:rPr>
        <w:t xml:space="preserve">αι </w:t>
      </w:r>
      <w:r>
        <w:rPr>
          <w:rFonts w:eastAsia="Times New Roman"/>
          <w:szCs w:val="24"/>
        </w:rPr>
        <w:t xml:space="preserve">μόνο η εικόνα των ελληνικών πανεπιστημίων </w:t>
      </w:r>
      <w:r w:rsidRPr="00816126">
        <w:rPr>
          <w:rFonts w:eastAsia="Times New Roman"/>
          <w:szCs w:val="24"/>
        </w:rPr>
        <w:t xml:space="preserve">προκαλεί απέχθεια ακόμα </w:t>
      </w:r>
      <w:r>
        <w:rPr>
          <w:rFonts w:eastAsia="Times New Roman"/>
          <w:szCs w:val="24"/>
        </w:rPr>
        <w:t xml:space="preserve">και σε έναν </w:t>
      </w:r>
      <w:r w:rsidRPr="00816126">
        <w:rPr>
          <w:rFonts w:eastAsia="Times New Roman"/>
          <w:szCs w:val="24"/>
        </w:rPr>
        <w:t>τουρίστα</w:t>
      </w:r>
      <w:r>
        <w:rPr>
          <w:rFonts w:eastAsia="Times New Roman"/>
          <w:szCs w:val="24"/>
        </w:rPr>
        <w:t>.</w:t>
      </w:r>
      <w:r w:rsidRPr="00816126">
        <w:rPr>
          <w:rFonts w:eastAsia="Times New Roman"/>
          <w:szCs w:val="24"/>
        </w:rPr>
        <w:t xml:space="preserve"> </w:t>
      </w:r>
    </w:p>
    <w:p w14:paraId="6B14EB6F" w14:textId="77777777" w:rsidR="004965E6" w:rsidRDefault="004D430C">
      <w:pPr>
        <w:spacing w:line="600" w:lineRule="auto"/>
        <w:ind w:firstLine="720"/>
        <w:jc w:val="both"/>
        <w:rPr>
          <w:rFonts w:eastAsia="Times New Roman"/>
          <w:szCs w:val="24"/>
        </w:rPr>
      </w:pPr>
      <w:r>
        <w:rPr>
          <w:rFonts w:eastAsia="Times New Roman"/>
          <w:szCs w:val="24"/>
        </w:rPr>
        <w:t>Μ</w:t>
      </w:r>
      <w:r w:rsidRPr="00816126">
        <w:rPr>
          <w:rFonts w:eastAsia="Times New Roman"/>
          <w:szCs w:val="24"/>
        </w:rPr>
        <w:t>ας έχουν αποσταλεί εκατοντάδες e</w:t>
      </w:r>
      <w:r>
        <w:rPr>
          <w:rFonts w:eastAsia="Times New Roman"/>
          <w:szCs w:val="24"/>
        </w:rPr>
        <w:t>-</w:t>
      </w:r>
      <w:proofErr w:type="spellStart"/>
      <w:r w:rsidRPr="00816126">
        <w:rPr>
          <w:rFonts w:eastAsia="Times New Roman"/>
          <w:szCs w:val="24"/>
        </w:rPr>
        <w:t>mail</w:t>
      </w:r>
      <w:proofErr w:type="spellEnd"/>
      <w:r w:rsidRPr="00816126">
        <w:rPr>
          <w:rFonts w:eastAsia="Times New Roman"/>
          <w:szCs w:val="24"/>
        </w:rPr>
        <w:t xml:space="preserve"> διαμαρτυρίας από φορείς</w:t>
      </w:r>
      <w:r w:rsidRPr="00225A05">
        <w:rPr>
          <w:rFonts w:eastAsia="Times New Roman"/>
          <w:szCs w:val="24"/>
        </w:rPr>
        <w:t>,</w:t>
      </w:r>
      <w:r w:rsidRPr="00816126">
        <w:rPr>
          <w:rFonts w:eastAsia="Times New Roman"/>
          <w:szCs w:val="24"/>
        </w:rPr>
        <w:t xml:space="preserve"> αλλά και μεμονωμένα </w:t>
      </w:r>
      <w:r w:rsidRPr="00B632B5">
        <w:rPr>
          <w:rFonts w:eastAsia="Times New Roman"/>
          <w:szCs w:val="24"/>
        </w:rPr>
        <w:t>απ</w:t>
      </w:r>
      <w:r>
        <w:rPr>
          <w:rFonts w:eastAsia="Times New Roman"/>
          <w:szCs w:val="24"/>
        </w:rPr>
        <w:t xml:space="preserve">ό εκπαιδευτικούς </w:t>
      </w:r>
      <w:r w:rsidRPr="00816126">
        <w:rPr>
          <w:rFonts w:eastAsia="Times New Roman"/>
          <w:szCs w:val="24"/>
        </w:rPr>
        <w:t>που αντιτίθε</w:t>
      </w:r>
      <w:r>
        <w:rPr>
          <w:rFonts w:eastAsia="Times New Roman"/>
          <w:szCs w:val="24"/>
        </w:rPr>
        <w:t>ν</w:t>
      </w:r>
      <w:r w:rsidRPr="00816126">
        <w:rPr>
          <w:rFonts w:eastAsia="Times New Roman"/>
          <w:szCs w:val="24"/>
        </w:rPr>
        <w:t xml:space="preserve">ται </w:t>
      </w:r>
      <w:r>
        <w:rPr>
          <w:rFonts w:eastAsia="Times New Roman"/>
          <w:szCs w:val="24"/>
        </w:rPr>
        <w:t>σ</w:t>
      </w:r>
      <w:r w:rsidRPr="00816126">
        <w:rPr>
          <w:rFonts w:eastAsia="Times New Roman"/>
          <w:szCs w:val="24"/>
        </w:rPr>
        <w:t>το συγκεκριμένο νομοσχέδιο</w:t>
      </w:r>
      <w:r>
        <w:rPr>
          <w:rFonts w:eastAsia="Times New Roman"/>
          <w:szCs w:val="24"/>
        </w:rPr>
        <w:t>.</w:t>
      </w:r>
      <w:r w:rsidRPr="00816126">
        <w:rPr>
          <w:rFonts w:eastAsia="Times New Roman"/>
          <w:szCs w:val="24"/>
        </w:rPr>
        <w:t xml:space="preserve"> Δυστυχώς</w:t>
      </w:r>
      <w:r>
        <w:rPr>
          <w:rFonts w:eastAsia="Times New Roman"/>
          <w:szCs w:val="24"/>
        </w:rPr>
        <w:t>,</w:t>
      </w:r>
      <w:r w:rsidRPr="00816126">
        <w:rPr>
          <w:rFonts w:eastAsia="Times New Roman"/>
          <w:szCs w:val="24"/>
        </w:rPr>
        <w:t xml:space="preserve"> δεν προλαβαίνω να </w:t>
      </w:r>
      <w:r>
        <w:rPr>
          <w:rFonts w:eastAsia="Times New Roman"/>
          <w:szCs w:val="24"/>
        </w:rPr>
        <w:t>αναφ</w:t>
      </w:r>
      <w:r w:rsidRPr="00816126">
        <w:rPr>
          <w:rFonts w:eastAsia="Times New Roman"/>
          <w:szCs w:val="24"/>
        </w:rPr>
        <w:t>ερθώ σε όλα αυτά</w:t>
      </w:r>
      <w:r>
        <w:rPr>
          <w:rFonts w:eastAsia="Times New Roman"/>
          <w:szCs w:val="24"/>
        </w:rPr>
        <w:t>.</w:t>
      </w:r>
      <w:r w:rsidRPr="00816126">
        <w:rPr>
          <w:rFonts w:eastAsia="Times New Roman"/>
          <w:szCs w:val="24"/>
        </w:rPr>
        <w:t xml:space="preserve"> </w:t>
      </w:r>
      <w:r>
        <w:rPr>
          <w:rFonts w:eastAsia="Times New Roman"/>
          <w:szCs w:val="24"/>
        </w:rPr>
        <w:t>Όμως,</w:t>
      </w:r>
      <w:r w:rsidRPr="00816126">
        <w:rPr>
          <w:rFonts w:eastAsia="Times New Roman"/>
          <w:szCs w:val="24"/>
        </w:rPr>
        <w:t xml:space="preserve"> ξέρω ότι </w:t>
      </w:r>
      <w:r>
        <w:rPr>
          <w:rFonts w:eastAsia="Times New Roman"/>
          <w:szCs w:val="24"/>
        </w:rPr>
        <w:t>πολύ</w:t>
      </w:r>
      <w:r w:rsidRPr="00816126">
        <w:rPr>
          <w:rFonts w:eastAsia="Times New Roman"/>
          <w:szCs w:val="24"/>
        </w:rPr>
        <w:t xml:space="preserve"> δημοκρατικά και πάλι εσείς θα τα </w:t>
      </w:r>
      <w:r>
        <w:rPr>
          <w:rFonts w:eastAsia="Times New Roman"/>
          <w:szCs w:val="24"/>
        </w:rPr>
        <w:t xml:space="preserve">αγνοήσετε. </w:t>
      </w:r>
    </w:p>
    <w:p w14:paraId="6B14EB70" w14:textId="77777777" w:rsidR="004965E6" w:rsidRDefault="004D430C">
      <w:pPr>
        <w:spacing w:line="600" w:lineRule="auto"/>
        <w:ind w:firstLine="720"/>
        <w:jc w:val="both"/>
        <w:rPr>
          <w:rFonts w:eastAsia="Times New Roman"/>
          <w:szCs w:val="24"/>
        </w:rPr>
      </w:pPr>
      <w:r>
        <w:rPr>
          <w:rFonts w:eastAsia="Times New Roman"/>
          <w:szCs w:val="24"/>
        </w:rPr>
        <w:t>Κ</w:t>
      </w:r>
      <w:r w:rsidRPr="00816126">
        <w:rPr>
          <w:rFonts w:eastAsia="Times New Roman"/>
          <w:szCs w:val="24"/>
        </w:rPr>
        <w:t xml:space="preserve">αταθέτω επιγραμματικά τις προτάσεις και </w:t>
      </w:r>
      <w:r>
        <w:rPr>
          <w:rFonts w:eastAsia="Times New Roman"/>
          <w:szCs w:val="24"/>
        </w:rPr>
        <w:t xml:space="preserve">τις </w:t>
      </w:r>
      <w:r w:rsidRPr="00816126">
        <w:rPr>
          <w:rFonts w:eastAsia="Times New Roman"/>
          <w:szCs w:val="24"/>
        </w:rPr>
        <w:t>εισηγήσεις</w:t>
      </w:r>
      <w:r w:rsidRPr="00816126">
        <w:rPr>
          <w:rFonts w:eastAsia="Times New Roman"/>
          <w:szCs w:val="24"/>
        </w:rPr>
        <w:t xml:space="preserve"> από την Ομοσπονδία Κωφών Ελλάδος στο Γεωπονικό Πανεπιστήμιο Αθηνών</w:t>
      </w:r>
      <w:r>
        <w:rPr>
          <w:rFonts w:eastAsia="Times New Roman"/>
          <w:szCs w:val="24"/>
        </w:rPr>
        <w:t>, τη</w:t>
      </w:r>
      <w:r w:rsidRPr="00816126">
        <w:rPr>
          <w:rFonts w:eastAsia="Times New Roman"/>
          <w:szCs w:val="24"/>
        </w:rPr>
        <w:t xml:space="preserve"> Σχολή Τροφίμων Βιοτεχνολογίας και Ανάπτυξης </w:t>
      </w:r>
      <w:r>
        <w:rPr>
          <w:rFonts w:eastAsia="Times New Roman"/>
          <w:szCs w:val="24"/>
        </w:rPr>
        <w:t>σ</w:t>
      </w:r>
      <w:r w:rsidRPr="00816126">
        <w:rPr>
          <w:rFonts w:eastAsia="Times New Roman"/>
          <w:szCs w:val="24"/>
        </w:rPr>
        <w:t>το Τμήμα Αγροτικής Οικονομίας</w:t>
      </w:r>
      <w:r>
        <w:rPr>
          <w:rFonts w:eastAsia="Times New Roman"/>
          <w:szCs w:val="24"/>
        </w:rPr>
        <w:t xml:space="preserve"> και Ανάπτυξης, την Ελληνική Ομοσπονδία </w:t>
      </w:r>
      <w:r w:rsidRPr="001D49A9">
        <w:rPr>
          <w:rFonts w:eastAsia="Times New Roman"/>
          <w:szCs w:val="24"/>
        </w:rPr>
        <w:t>Θαλασσαιμίας</w:t>
      </w:r>
      <w:r>
        <w:rPr>
          <w:rFonts w:eastAsia="Times New Roman"/>
          <w:szCs w:val="24"/>
        </w:rPr>
        <w:t>, τη Συντονιστική Επιτροπή Α</w:t>
      </w:r>
      <w:r w:rsidRPr="00816126">
        <w:rPr>
          <w:rFonts w:eastAsia="Times New Roman"/>
          <w:szCs w:val="24"/>
        </w:rPr>
        <w:t>διόριστων Πολύτεκνων Εκπαιδευτ</w:t>
      </w:r>
      <w:r w:rsidRPr="00816126">
        <w:rPr>
          <w:rFonts w:eastAsia="Times New Roman"/>
          <w:szCs w:val="24"/>
        </w:rPr>
        <w:t>ικών</w:t>
      </w:r>
      <w:r>
        <w:rPr>
          <w:rFonts w:eastAsia="Times New Roman"/>
          <w:szCs w:val="24"/>
        </w:rPr>
        <w:t>,</w:t>
      </w:r>
      <w:r w:rsidRPr="00816126">
        <w:rPr>
          <w:rFonts w:eastAsia="Times New Roman"/>
          <w:szCs w:val="24"/>
        </w:rPr>
        <w:t xml:space="preserve"> </w:t>
      </w:r>
      <w:r>
        <w:rPr>
          <w:rFonts w:eastAsia="Times New Roman"/>
          <w:szCs w:val="24"/>
        </w:rPr>
        <w:t>την</w:t>
      </w:r>
      <w:r w:rsidRPr="00816126">
        <w:rPr>
          <w:rFonts w:eastAsia="Times New Roman"/>
          <w:szCs w:val="24"/>
        </w:rPr>
        <w:t xml:space="preserve"> ΑΣΠΕ</w:t>
      </w:r>
      <w:r>
        <w:rPr>
          <w:rFonts w:eastAsia="Times New Roman"/>
          <w:szCs w:val="24"/>
        </w:rPr>
        <w:t>,</w:t>
      </w:r>
      <w:r w:rsidRPr="00816126">
        <w:rPr>
          <w:rFonts w:eastAsia="Times New Roman"/>
          <w:szCs w:val="24"/>
        </w:rPr>
        <w:t xml:space="preserve"> το</w:t>
      </w:r>
      <w:r>
        <w:rPr>
          <w:rFonts w:eastAsia="Times New Roman"/>
          <w:szCs w:val="24"/>
        </w:rPr>
        <w:t>ν</w:t>
      </w:r>
      <w:r w:rsidRPr="00816126">
        <w:rPr>
          <w:rFonts w:eastAsia="Times New Roman"/>
          <w:szCs w:val="24"/>
        </w:rPr>
        <w:t xml:space="preserve"> Σύλλογο Πολυτέκνων Λιβαδειάς</w:t>
      </w:r>
      <w:r>
        <w:rPr>
          <w:rFonts w:eastAsia="Times New Roman"/>
          <w:szCs w:val="24"/>
        </w:rPr>
        <w:t xml:space="preserve">. Τις </w:t>
      </w:r>
      <w:r w:rsidRPr="00816126">
        <w:rPr>
          <w:rFonts w:eastAsia="Times New Roman"/>
          <w:szCs w:val="24"/>
        </w:rPr>
        <w:t>καταθέτω για να υπάρχουν και αυτές στα Πρακτικά</w:t>
      </w:r>
      <w:r>
        <w:rPr>
          <w:rFonts w:eastAsia="Times New Roman"/>
          <w:szCs w:val="24"/>
        </w:rPr>
        <w:t>.</w:t>
      </w:r>
      <w:r w:rsidRPr="00816126">
        <w:rPr>
          <w:rFonts w:eastAsia="Times New Roman"/>
          <w:szCs w:val="24"/>
        </w:rPr>
        <w:t xml:space="preserve"> Δεν προλαβαίνω να αναφερθώ</w:t>
      </w:r>
      <w:r>
        <w:rPr>
          <w:rFonts w:eastAsia="Times New Roman"/>
          <w:szCs w:val="24"/>
        </w:rPr>
        <w:t>.</w:t>
      </w:r>
    </w:p>
    <w:p w14:paraId="6B14EB71" w14:textId="77777777" w:rsidR="004965E6" w:rsidRDefault="004D430C">
      <w:pPr>
        <w:spacing w:line="600" w:lineRule="auto"/>
        <w:ind w:firstLine="720"/>
        <w:jc w:val="both"/>
        <w:rPr>
          <w:rFonts w:eastAsia="Times New Roman"/>
          <w:szCs w:val="24"/>
        </w:rPr>
      </w:pPr>
      <w:r w:rsidRPr="00AF3B92">
        <w:rPr>
          <w:rFonts w:eastAsia="Times New Roman"/>
          <w:szCs w:val="24"/>
        </w:rPr>
        <w:lastRenderedPageBreak/>
        <w:t xml:space="preserve">(Στο σημείο αυτό ο Βουλευτής κ. </w:t>
      </w:r>
      <w:r>
        <w:rPr>
          <w:rFonts w:eastAsia="Times New Roman" w:cs="Times New Roman"/>
          <w:szCs w:val="24"/>
        </w:rPr>
        <w:t>Αντώνιος Γρέγος</w:t>
      </w:r>
      <w:r w:rsidRPr="00AF3B92">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 xml:space="preserve">ρχείο </w:t>
      </w:r>
      <w:r w:rsidRPr="00AF3B92">
        <w:rPr>
          <w:rFonts w:eastAsia="Times New Roman"/>
          <w:szCs w:val="24"/>
        </w:rPr>
        <w:t>του Τμήματος Γραμματείας της Διεύθυνσης Στενογραφίας και Πρακτικών της Βουλής)</w:t>
      </w:r>
    </w:p>
    <w:p w14:paraId="6B14EB72" w14:textId="77777777" w:rsidR="004965E6" w:rsidRDefault="004D430C">
      <w:pPr>
        <w:spacing w:line="600" w:lineRule="auto"/>
        <w:ind w:firstLine="720"/>
        <w:jc w:val="both"/>
        <w:rPr>
          <w:rFonts w:eastAsia="Times New Roman"/>
          <w:szCs w:val="24"/>
        </w:rPr>
      </w:pPr>
      <w:r>
        <w:rPr>
          <w:rFonts w:eastAsia="Times New Roman"/>
          <w:szCs w:val="24"/>
        </w:rPr>
        <w:t>Π</w:t>
      </w:r>
      <w:r w:rsidRPr="00816126">
        <w:rPr>
          <w:rFonts w:eastAsia="Times New Roman"/>
          <w:szCs w:val="24"/>
        </w:rPr>
        <w:t xml:space="preserve">ολλά από τα </w:t>
      </w:r>
      <w:r>
        <w:rPr>
          <w:rFonts w:eastAsia="Times New Roman"/>
          <w:szCs w:val="24"/>
        </w:rPr>
        <w:t>άρθρα</w:t>
      </w:r>
      <w:r w:rsidRPr="00816126">
        <w:rPr>
          <w:rFonts w:eastAsia="Times New Roman"/>
          <w:szCs w:val="24"/>
        </w:rPr>
        <w:t xml:space="preserve"> αυτού του νομοσχεδίου είναι </w:t>
      </w:r>
      <w:r>
        <w:rPr>
          <w:rFonts w:eastAsia="Times New Roman"/>
          <w:szCs w:val="24"/>
        </w:rPr>
        <w:t>φ</w:t>
      </w:r>
      <w:r w:rsidRPr="00816126">
        <w:rPr>
          <w:rFonts w:eastAsia="Times New Roman"/>
          <w:szCs w:val="24"/>
        </w:rPr>
        <w:t xml:space="preserve">ωτογραφικά και </w:t>
      </w:r>
      <w:r>
        <w:rPr>
          <w:rFonts w:eastAsia="Times New Roman"/>
          <w:szCs w:val="24"/>
        </w:rPr>
        <w:t>ψηφοθηρικά, όπως για παράδειγμα το</w:t>
      </w:r>
      <w:r w:rsidRPr="00816126">
        <w:rPr>
          <w:rFonts w:eastAsia="Times New Roman"/>
          <w:szCs w:val="24"/>
        </w:rPr>
        <w:t xml:space="preserve"> άρθρο 32</w:t>
      </w:r>
      <w:r>
        <w:rPr>
          <w:rFonts w:eastAsia="Times New Roman"/>
          <w:szCs w:val="24"/>
        </w:rPr>
        <w:t xml:space="preserve">. Έχει καταστεί σαφές </w:t>
      </w:r>
      <w:r w:rsidRPr="00816126">
        <w:rPr>
          <w:rFonts w:eastAsia="Times New Roman"/>
          <w:szCs w:val="24"/>
        </w:rPr>
        <w:t xml:space="preserve">και </w:t>
      </w:r>
      <w:r>
        <w:rPr>
          <w:rFonts w:eastAsia="Times New Roman"/>
          <w:szCs w:val="24"/>
        </w:rPr>
        <w:t>π</w:t>
      </w:r>
      <w:r w:rsidRPr="00816126">
        <w:rPr>
          <w:rFonts w:eastAsia="Times New Roman"/>
          <w:szCs w:val="24"/>
        </w:rPr>
        <w:t xml:space="preserve">έραν πάσης αμφισβήτησης πως πρόκειται </w:t>
      </w:r>
      <w:r w:rsidRPr="00816126">
        <w:rPr>
          <w:rFonts w:eastAsia="Times New Roman"/>
          <w:szCs w:val="24"/>
        </w:rPr>
        <w:t xml:space="preserve">για </w:t>
      </w:r>
      <w:r>
        <w:rPr>
          <w:rFonts w:eastAsia="Times New Roman"/>
          <w:szCs w:val="24"/>
        </w:rPr>
        <w:t>μια</w:t>
      </w:r>
      <w:r w:rsidRPr="00816126">
        <w:rPr>
          <w:rFonts w:eastAsia="Times New Roman"/>
          <w:szCs w:val="24"/>
        </w:rPr>
        <w:t xml:space="preserve"> </w:t>
      </w:r>
      <w:r>
        <w:rPr>
          <w:rFonts w:eastAsia="Times New Roman"/>
          <w:szCs w:val="24"/>
        </w:rPr>
        <w:t>Κ</w:t>
      </w:r>
      <w:r w:rsidRPr="00816126">
        <w:rPr>
          <w:rFonts w:eastAsia="Times New Roman"/>
          <w:szCs w:val="24"/>
        </w:rPr>
        <w:t xml:space="preserve">υβέρνηση η οποία εξ ολοκλήρου </w:t>
      </w:r>
      <w:proofErr w:type="spellStart"/>
      <w:r w:rsidRPr="00816126">
        <w:rPr>
          <w:rFonts w:eastAsia="Times New Roman"/>
          <w:szCs w:val="24"/>
        </w:rPr>
        <w:t>διέπεται</w:t>
      </w:r>
      <w:proofErr w:type="spellEnd"/>
      <w:r w:rsidRPr="00816126">
        <w:rPr>
          <w:rFonts w:eastAsia="Times New Roman"/>
          <w:szCs w:val="24"/>
        </w:rPr>
        <w:t xml:space="preserve"> από τις ισοπεδωτικ</w:t>
      </w:r>
      <w:r>
        <w:rPr>
          <w:rFonts w:eastAsia="Times New Roman"/>
          <w:szCs w:val="24"/>
        </w:rPr>
        <w:t>ού</w:t>
      </w:r>
      <w:r w:rsidRPr="00816126">
        <w:rPr>
          <w:rFonts w:eastAsia="Times New Roman"/>
          <w:szCs w:val="24"/>
        </w:rPr>
        <w:t xml:space="preserve"> και ολοκληρωτικού χαρακτήρα μαρξιστικές ιδεοληψίες</w:t>
      </w:r>
      <w:r>
        <w:rPr>
          <w:rFonts w:eastAsia="Times New Roman"/>
          <w:szCs w:val="24"/>
        </w:rPr>
        <w:t>, σε κάθε τομέα</w:t>
      </w:r>
      <w:r w:rsidRPr="00816126">
        <w:rPr>
          <w:rFonts w:eastAsia="Times New Roman"/>
          <w:szCs w:val="24"/>
        </w:rPr>
        <w:t xml:space="preserve"> </w:t>
      </w:r>
      <w:r>
        <w:rPr>
          <w:rFonts w:eastAsia="Times New Roman"/>
          <w:szCs w:val="24"/>
        </w:rPr>
        <w:t>άσκησης της</w:t>
      </w:r>
      <w:r w:rsidRPr="00816126">
        <w:rPr>
          <w:rFonts w:eastAsia="Times New Roman"/>
          <w:szCs w:val="24"/>
        </w:rPr>
        <w:t xml:space="preserve"> εξουσίας και </w:t>
      </w:r>
      <w:r>
        <w:rPr>
          <w:rFonts w:eastAsia="Times New Roman"/>
          <w:szCs w:val="24"/>
        </w:rPr>
        <w:t xml:space="preserve">εν </w:t>
      </w:r>
      <w:r w:rsidRPr="00816126">
        <w:rPr>
          <w:rFonts w:eastAsia="Times New Roman"/>
          <w:szCs w:val="24"/>
        </w:rPr>
        <w:t>προκειμέν</w:t>
      </w:r>
      <w:r>
        <w:rPr>
          <w:rFonts w:eastAsia="Times New Roman"/>
          <w:szCs w:val="24"/>
        </w:rPr>
        <w:t xml:space="preserve">ω </w:t>
      </w:r>
      <w:r w:rsidRPr="00816126">
        <w:rPr>
          <w:rFonts w:eastAsia="Times New Roman"/>
          <w:szCs w:val="24"/>
        </w:rPr>
        <w:t xml:space="preserve">της </w:t>
      </w:r>
      <w:r>
        <w:rPr>
          <w:rFonts w:eastAsia="Times New Roman"/>
          <w:szCs w:val="24"/>
        </w:rPr>
        <w:t>π</w:t>
      </w:r>
      <w:r w:rsidRPr="00816126">
        <w:rPr>
          <w:rFonts w:eastAsia="Times New Roman"/>
          <w:szCs w:val="24"/>
        </w:rPr>
        <w:t>αιδείας</w:t>
      </w:r>
      <w:r>
        <w:rPr>
          <w:rFonts w:eastAsia="Times New Roman"/>
          <w:szCs w:val="24"/>
        </w:rPr>
        <w:t xml:space="preserve"> και </w:t>
      </w:r>
      <w:r w:rsidRPr="00816126">
        <w:rPr>
          <w:rFonts w:eastAsia="Times New Roman"/>
          <w:szCs w:val="24"/>
        </w:rPr>
        <w:t xml:space="preserve">της εκπαίδευσης του ελληνικού λαού και της </w:t>
      </w:r>
      <w:r>
        <w:rPr>
          <w:rFonts w:eastAsia="Times New Roman"/>
          <w:szCs w:val="24"/>
        </w:rPr>
        <w:t>ε</w:t>
      </w:r>
      <w:r w:rsidRPr="00816126">
        <w:rPr>
          <w:rFonts w:eastAsia="Times New Roman"/>
          <w:szCs w:val="24"/>
        </w:rPr>
        <w:t>λληνικής νεολαίας</w:t>
      </w:r>
      <w:r>
        <w:rPr>
          <w:rFonts w:eastAsia="Times New Roman"/>
          <w:szCs w:val="24"/>
        </w:rPr>
        <w:t>.</w:t>
      </w:r>
    </w:p>
    <w:p w14:paraId="6B14EB73" w14:textId="77777777" w:rsidR="004965E6" w:rsidRDefault="004D430C">
      <w:pPr>
        <w:spacing w:line="600" w:lineRule="auto"/>
        <w:ind w:firstLine="720"/>
        <w:jc w:val="both"/>
        <w:rPr>
          <w:rFonts w:eastAsia="Times New Roman"/>
          <w:szCs w:val="24"/>
        </w:rPr>
      </w:pPr>
      <w:r>
        <w:rPr>
          <w:rFonts w:eastAsia="Times New Roman"/>
          <w:szCs w:val="24"/>
        </w:rPr>
        <w:t>Είναι μια Κυβέρνηση και ένα Υπουργείο</w:t>
      </w:r>
      <w:r w:rsidRPr="00816126">
        <w:rPr>
          <w:rFonts w:eastAsia="Times New Roman"/>
          <w:szCs w:val="24"/>
        </w:rPr>
        <w:t xml:space="preserve"> </w:t>
      </w:r>
      <w:r>
        <w:rPr>
          <w:rFonts w:eastAsia="Times New Roman"/>
          <w:szCs w:val="24"/>
        </w:rPr>
        <w:t>Π</w:t>
      </w:r>
      <w:r w:rsidRPr="00816126">
        <w:rPr>
          <w:rFonts w:eastAsia="Times New Roman"/>
          <w:szCs w:val="24"/>
        </w:rPr>
        <w:t>αιδείας</w:t>
      </w:r>
      <w:r>
        <w:rPr>
          <w:rFonts w:eastAsia="Times New Roman"/>
          <w:szCs w:val="24"/>
        </w:rPr>
        <w:t xml:space="preserve"> που </w:t>
      </w:r>
      <w:r w:rsidRPr="00816126">
        <w:rPr>
          <w:rFonts w:eastAsia="Times New Roman"/>
          <w:szCs w:val="24"/>
        </w:rPr>
        <w:t xml:space="preserve">έχουν καταστήσει σε πρώτη φάση </w:t>
      </w:r>
      <w:r>
        <w:rPr>
          <w:rFonts w:eastAsia="Times New Roman"/>
          <w:szCs w:val="24"/>
        </w:rPr>
        <w:t>τα σχολεία</w:t>
      </w:r>
      <w:r w:rsidRPr="00816126">
        <w:rPr>
          <w:rFonts w:eastAsia="Times New Roman"/>
          <w:szCs w:val="24"/>
        </w:rPr>
        <w:t xml:space="preserve"> της </w:t>
      </w:r>
      <w:r w:rsidRPr="00816126">
        <w:rPr>
          <w:rFonts w:eastAsia="Times New Roman"/>
          <w:szCs w:val="24"/>
        </w:rPr>
        <w:t>Ελλάδ</w:t>
      </w:r>
      <w:r>
        <w:rPr>
          <w:rFonts w:eastAsia="Times New Roman"/>
          <w:szCs w:val="24"/>
        </w:rPr>
        <w:t>α</w:t>
      </w:r>
      <w:r w:rsidRPr="00816126">
        <w:rPr>
          <w:rFonts w:eastAsia="Times New Roman"/>
          <w:szCs w:val="24"/>
        </w:rPr>
        <w:t xml:space="preserve">ς </w:t>
      </w:r>
      <w:r w:rsidRPr="00816126">
        <w:rPr>
          <w:rFonts w:eastAsia="Times New Roman"/>
          <w:szCs w:val="24"/>
        </w:rPr>
        <w:t>εργαλεία</w:t>
      </w:r>
      <w:r>
        <w:rPr>
          <w:rFonts w:eastAsia="Times New Roman"/>
          <w:szCs w:val="24"/>
        </w:rPr>
        <w:t>,</w:t>
      </w:r>
      <w:r w:rsidRPr="00816126">
        <w:rPr>
          <w:rFonts w:eastAsia="Times New Roman"/>
          <w:szCs w:val="24"/>
        </w:rPr>
        <w:t xml:space="preserve"> μέσα και όργανα υλοποίησης της </w:t>
      </w:r>
      <w:r>
        <w:rPr>
          <w:rFonts w:eastAsia="Times New Roman"/>
          <w:szCs w:val="24"/>
        </w:rPr>
        <w:t xml:space="preserve">εθνολογικής αλλοίωσης της </w:t>
      </w:r>
      <w:r w:rsidRPr="00816126">
        <w:rPr>
          <w:rFonts w:eastAsia="Times New Roman"/>
          <w:szCs w:val="24"/>
        </w:rPr>
        <w:t xml:space="preserve">πατρίδας </w:t>
      </w:r>
      <w:r>
        <w:rPr>
          <w:rFonts w:eastAsia="Times New Roman"/>
          <w:szCs w:val="24"/>
        </w:rPr>
        <w:t xml:space="preserve">μας και της μετατροπής </w:t>
      </w:r>
      <w:r w:rsidRPr="00816126">
        <w:rPr>
          <w:rFonts w:eastAsia="Times New Roman"/>
          <w:szCs w:val="24"/>
        </w:rPr>
        <w:t xml:space="preserve">σε </w:t>
      </w:r>
      <w:r>
        <w:rPr>
          <w:rFonts w:eastAsia="Times New Roman"/>
          <w:szCs w:val="24"/>
        </w:rPr>
        <w:t>μι</w:t>
      </w:r>
      <w:r w:rsidRPr="00816126">
        <w:rPr>
          <w:rFonts w:eastAsia="Times New Roman"/>
          <w:szCs w:val="24"/>
        </w:rPr>
        <w:t>α πολυεθνική και πολυπολιτισμική Βαβέλ</w:t>
      </w:r>
      <w:r>
        <w:rPr>
          <w:rFonts w:eastAsia="Times New Roman"/>
          <w:szCs w:val="24"/>
        </w:rPr>
        <w:t>,</w:t>
      </w:r>
      <w:r w:rsidRPr="00816126">
        <w:rPr>
          <w:rFonts w:eastAsia="Times New Roman"/>
          <w:szCs w:val="24"/>
        </w:rPr>
        <w:t xml:space="preserve"> στην οπ</w:t>
      </w:r>
      <w:r w:rsidRPr="00816126">
        <w:rPr>
          <w:rFonts w:eastAsia="Times New Roman"/>
          <w:szCs w:val="24"/>
        </w:rPr>
        <w:t xml:space="preserve">οία το ελληνικό έθνος θα είναι </w:t>
      </w:r>
      <w:r>
        <w:rPr>
          <w:rFonts w:eastAsia="Times New Roman"/>
          <w:szCs w:val="24"/>
        </w:rPr>
        <w:t>μια</w:t>
      </w:r>
      <w:r w:rsidRPr="00816126">
        <w:rPr>
          <w:rFonts w:eastAsia="Times New Roman"/>
          <w:szCs w:val="24"/>
        </w:rPr>
        <w:t xml:space="preserve"> αδύναμη μειοψηφία</w:t>
      </w:r>
      <w:r>
        <w:rPr>
          <w:rFonts w:eastAsia="Times New Roman"/>
          <w:szCs w:val="24"/>
        </w:rPr>
        <w:t>. Είναι σχολεία στα οποία ήδη τα</w:t>
      </w:r>
      <w:r w:rsidRPr="00816126">
        <w:rPr>
          <w:rFonts w:eastAsia="Times New Roman"/>
          <w:szCs w:val="24"/>
        </w:rPr>
        <w:t xml:space="preserve"> ελληνόπουλα αποτ</w:t>
      </w:r>
      <w:r>
        <w:rPr>
          <w:rFonts w:eastAsia="Times New Roman"/>
          <w:szCs w:val="24"/>
        </w:rPr>
        <w:t>ελούν</w:t>
      </w:r>
      <w:r w:rsidRPr="00816126">
        <w:rPr>
          <w:rFonts w:eastAsia="Times New Roman"/>
          <w:szCs w:val="24"/>
        </w:rPr>
        <w:t xml:space="preserve"> </w:t>
      </w:r>
      <w:r>
        <w:rPr>
          <w:rFonts w:eastAsia="Times New Roman"/>
          <w:szCs w:val="24"/>
        </w:rPr>
        <w:t>μειοψηφία α</w:t>
      </w:r>
      <w:r w:rsidRPr="00816126">
        <w:rPr>
          <w:rFonts w:eastAsia="Times New Roman"/>
          <w:szCs w:val="24"/>
        </w:rPr>
        <w:t>νάμεσα σε Αλβανούς</w:t>
      </w:r>
      <w:r>
        <w:rPr>
          <w:rFonts w:eastAsia="Times New Roman"/>
          <w:szCs w:val="24"/>
        </w:rPr>
        <w:t>,</w:t>
      </w:r>
      <w:r w:rsidRPr="00816126">
        <w:rPr>
          <w:rFonts w:eastAsia="Times New Roman"/>
          <w:szCs w:val="24"/>
        </w:rPr>
        <w:t xml:space="preserve"> κατά κύριο </w:t>
      </w:r>
      <w:r w:rsidRPr="00816126">
        <w:rPr>
          <w:rFonts w:eastAsia="Times New Roman"/>
          <w:szCs w:val="24"/>
        </w:rPr>
        <w:lastRenderedPageBreak/>
        <w:t>λόγο και πολύ σύντομα και σε Σύρ</w:t>
      </w:r>
      <w:r>
        <w:rPr>
          <w:rFonts w:eastAsia="Times New Roman"/>
          <w:szCs w:val="24"/>
        </w:rPr>
        <w:t>ι</w:t>
      </w:r>
      <w:r w:rsidRPr="00816126">
        <w:rPr>
          <w:rFonts w:eastAsia="Times New Roman"/>
          <w:szCs w:val="24"/>
        </w:rPr>
        <w:t>ους</w:t>
      </w:r>
      <w:r>
        <w:rPr>
          <w:rFonts w:eastAsia="Times New Roman"/>
          <w:szCs w:val="24"/>
        </w:rPr>
        <w:t>,</w:t>
      </w:r>
      <w:r w:rsidRPr="00816126">
        <w:rPr>
          <w:rFonts w:eastAsia="Times New Roman"/>
          <w:szCs w:val="24"/>
        </w:rPr>
        <w:t xml:space="preserve"> Πακιστανούς</w:t>
      </w:r>
      <w:r>
        <w:rPr>
          <w:rFonts w:eastAsia="Times New Roman"/>
          <w:szCs w:val="24"/>
        </w:rPr>
        <w:t>,</w:t>
      </w:r>
      <w:r w:rsidRPr="00816126">
        <w:rPr>
          <w:rFonts w:eastAsia="Times New Roman"/>
          <w:szCs w:val="24"/>
        </w:rPr>
        <w:t xml:space="preserve"> </w:t>
      </w:r>
      <w:r>
        <w:rPr>
          <w:rFonts w:eastAsia="Times New Roman"/>
          <w:szCs w:val="24"/>
        </w:rPr>
        <w:t>Α</w:t>
      </w:r>
      <w:r w:rsidRPr="00816126">
        <w:rPr>
          <w:rFonts w:eastAsia="Times New Roman"/>
          <w:szCs w:val="24"/>
        </w:rPr>
        <w:t xml:space="preserve">φγανούς και όλους όσους έχουν έρθει </w:t>
      </w:r>
      <w:r>
        <w:rPr>
          <w:rFonts w:eastAsia="Times New Roman"/>
          <w:szCs w:val="24"/>
        </w:rPr>
        <w:t>κυριολεκτικά</w:t>
      </w:r>
      <w:r w:rsidRPr="00816126">
        <w:rPr>
          <w:rFonts w:eastAsia="Times New Roman"/>
          <w:szCs w:val="24"/>
        </w:rPr>
        <w:t xml:space="preserve"> και έχ</w:t>
      </w:r>
      <w:r w:rsidRPr="00816126">
        <w:rPr>
          <w:rFonts w:eastAsia="Times New Roman"/>
          <w:szCs w:val="24"/>
        </w:rPr>
        <w:t>ουν εισβάλει στην Ελλάδα</w:t>
      </w:r>
      <w:r>
        <w:rPr>
          <w:rFonts w:eastAsia="Times New Roman"/>
          <w:szCs w:val="24"/>
        </w:rPr>
        <w:t xml:space="preserve">, </w:t>
      </w:r>
      <w:r w:rsidRPr="00816126">
        <w:rPr>
          <w:rFonts w:eastAsia="Times New Roman"/>
          <w:szCs w:val="24"/>
        </w:rPr>
        <w:t xml:space="preserve">κάτι το οποίο </w:t>
      </w:r>
      <w:r>
        <w:rPr>
          <w:rFonts w:eastAsia="Times New Roman"/>
          <w:szCs w:val="24"/>
        </w:rPr>
        <w:t>σε λίγες δεκαετίες θα αποτελέσει πραγματικότητα κ</w:t>
      </w:r>
      <w:r w:rsidRPr="00816126">
        <w:rPr>
          <w:rFonts w:eastAsia="Times New Roman"/>
          <w:szCs w:val="24"/>
        </w:rPr>
        <w:t>αι θα ισχύει και στην τριτοβάθμια εκπαίδευση</w:t>
      </w:r>
      <w:r>
        <w:rPr>
          <w:rFonts w:eastAsia="Times New Roman"/>
          <w:szCs w:val="24"/>
        </w:rPr>
        <w:t>.</w:t>
      </w:r>
    </w:p>
    <w:p w14:paraId="6B14EB74" w14:textId="77777777" w:rsidR="004965E6" w:rsidRDefault="004D430C">
      <w:pPr>
        <w:spacing w:line="600" w:lineRule="auto"/>
        <w:ind w:firstLine="720"/>
        <w:jc w:val="both"/>
        <w:rPr>
          <w:rFonts w:eastAsia="Times New Roman"/>
          <w:szCs w:val="24"/>
        </w:rPr>
      </w:pPr>
      <w:r>
        <w:rPr>
          <w:rFonts w:eastAsia="Times New Roman"/>
          <w:szCs w:val="24"/>
        </w:rPr>
        <w:t xml:space="preserve">Βέβαια, </w:t>
      </w:r>
      <w:r w:rsidRPr="00816126">
        <w:rPr>
          <w:rFonts w:eastAsia="Times New Roman"/>
          <w:szCs w:val="24"/>
        </w:rPr>
        <w:t xml:space="preserve">στο αυτοκαταστροφικό </w:t>
      </w:r>
      <w:r>
        <w:rPr>
          <w:rFonts w:eastAsia="Times New Roman"/>
          <w:szCs w:val="24"/>
        </w:rPr>
        <w:t xml:space="preserve">αυτό </w:t>
      </w:r>
      <w:r w:rsidRPr="00816126">
        <w:rPr>
          <w:rFonts w:eastAsia="Times New Roman"/>
          <w:szCs w:val="24"/>
        </w:rPr>
        <w:t>σχέδιο</w:t>
      </w:r>
      <w:r>
        <w:rPr>
          <w:rFonts w:eastAsia="Times New Roman"/>
          <w:szCs w:val="24"/>
        </w:rPr>
        <w:t>,</w:t>
      </w:r>
      <w:r w:rsidRPr="00816126">
        <w:rPr>
          <w:rFonts w:eastAsia="Times New Roman"/>
          <w:szCs w:val="24"/>
        </w:rPr>
        <w:t xml:space="preserve"> ενεργό συμμετοχή θα έχει και η </w:t>
      </w:r>
      <w:proofErr w:type="spellStart"/>
      <w:r>
        <w:rPr>
          <w:rFonts w:eastAsia="Times New Roman"/>
          <w:szCs w:val="24"/>
        </w:rPr>
        <w:t>προαλειφόμενη</w:t>
      </w:r>
      <w:proofErr w:type="spellEnd"/>
      <w:r w:rsidRPr="00816126">
        <w:rPr>
          <w:rFonts w:eastAsia="Times New Roman"/>
          <w:szCs w:val="24"/>
        </w:rPr>
        <w:t xml:space="preserve"> κυβέρνηση </w:t>
      </w:r>
      <w:r>
        <w:rPr>
          <w:rFonts w:eastAsia="Times New Roman"/>
          <w:szCs w:val="24"/>
        </w:rPr>
        <w:t xml:space="preserve">της </w:t>
      </w:r>
      <w:r w:rsidRPr="00816126">
        <w:rPr>
          <w:rFonts w:eastAsia="Times New Roman"/>
          <w:szCs w:val="24"/>
        </w:rPr>
        <w:t>Νέας Δημοκρατίας</w:t>
      </w:r>
      <w:r>
        <w:rPr>
          <w:rFonts w:eastAsia="Times New Roman"/>
          <w:szCs w:val="24"/>
        </w:rPr>
        <w:t>,</w:t>
      </w:r>
      <w:r w:rsidRPr="00816126">
        <w:rPr>
          <w:rFonts w:eastAsia="Times New Roman"/>
          <w:szCs w:val="24"/>
        </w:rPr>
        <w:t xml:space="preserve"> η </w:t>
      </w:r>
      <w:r w:rsidRPr="00816126">
        <w:rPr>
          <w:rFonts w:eastAsia="Times New Roman"/>
          <w:szCs w:val="24"/>
        </w:rPr>
        <w:t xml:space="preserve">οποία πρόσφατα παρουσίασε τις προγραμματικές τις θέσεις σχετικά με το δημογραφικό πρόβλημα του </w:t>
      </w:r>
      <w:r>
        <w:rPr>
          <w:rFonts w:eastAsia="Times New Roman"/>
          <w:szCs w:val="24"/>
        </w:rPr>
        <w:t>ελληνικού</w:t>
      </w:r>
      <w:r w:rsidRPr="00816126">
        <w:rPr>
          <w:rFonts w:eastAsia="Times New Roman"/>
          <w:szCs w:val="24"/>
        </w:rPr>
        <w:t xml:space="preserve"> </w:t>
      </w:r>
      <w:r>
        <w:rPr>
          <w:rFonts w:eastAsia="Times New Roman"/>
          <w:szCs w:val="24"/>
        </w:rPr>
        <w:t>έ</w:t>
      </w:r>
      <w:r w:rsidRPr="00816126">
        <w:rPr>
          <w:rFonts w:eastAsia="Times New Roman"/>
          <w:szCs w:val="24"/>
        </w:rPr>
        <w:t xml:space="preserve">θνους </w:t>
      </w:r>
      <w:r>
        <w:rPr>
          <w:rFonts w:eastAsia="Times New Roman"/>
          <w:szCs w:val="24"/>
        </w:rPr>
        <w:t>–π</w:t>
      </w:r>
      <w:r w:rsidRPr="00816126">
        <w:rPr>
          <w:rFonts w:eastAsia="Times New Roman"/>
          <w:szCs w:val="24"/>
        </w:rPr>
        <w:t>ροσέξτε</w:t>
      </w:r>
      <w:r>
        <w:rPr>
          <w:rFonts w:eastAsia="Times New Roman"/>
          <w:szCs w:val="24"/>
        </w:rPr>
        <w:t>-,</w:t>
      </w:r>
      <w:r w:rsidRPr="00816126">
        <w:rPr>
          <w:rFonts w:eastAsia="Times New Roman"/>
          <w:szCs w:val="24"/>
        </w:rPr>
        <w:t xml:space="preserve"> μεταξύ των οποίων προβλέπεται σαφέστατα </w:t>
      </w:r>
      <w:r>
        <w:rPr>
          <w:rFonts w:eastAsia="Times New Roman"/>
          <w:szCs w:val="24"/>
        </w:rPr>
        <w:t xml:space="preserve">η ενσωμάτωση των λαθρομεταναστών </w:t>
      </w:r>
      <w:r w:rsidRPr="00816126">
        <w:rPr>
          <w:rFonts w:eastAsia="Times New Roman"/>
          <w:szCs w:val="24"/>
        </w:rPr>
        <w:t xml:space="preserve">και </w:t>
      </w:r>
      <w:r>
        <w:rPr>
          <w:rFonts w:eastAsia="Times New Roman"/>
          <w:szCs w:val="24"/>
        </w:rPr>
        <w:t xml:space="preserve">η </w:t>
      </w:r>
      <w:r w:rsidRPr="00816126">
        <w:rPr>
          <w:rFonts w:eastAsia="Times New Roman"/>
          <w:szCs w:val="24"/>
        </w:rPr>
        <w:t>τυφλή υπακοή στα κελεύσματα της παγκοσμιοποίησης</w:t>
      </w:r>
      <w:r>
        <w:rPr>
          <w:rFonts w:eastAsia="Times New Roman"/>
          <w:szCs w:val="24"/>
        </w:rPr>
        <w:t>,</w:t>
      </w:r>
      <w:r w:rsidRPr="00816126">
        <w:rPr>
          <w:rFonts w:eastAsia="Times New Roman"/>
          <w:szCs w:val="24"/>
        </w:rPr>
        <w:t xml:space="preserve"> όπως για παράδειγμα </w:t>
      </w:r>
      <w:r>
        <w:rPr>
          <w:rFonts w:eastAsia="Times New Roman"/>
          <w:szCs w:val="24"/>
        </w:rPr>
        <w:t xml:space="preserve">το Σύμφωνο </w:t>
      </w:r>
      <w:r w:rsidRPr="00816126">
        <w:rPr>
          <w:rFonts w:eastAsia="Times New Roman"/>
          <w:szCs w:val="24"/>
        </w:rPr>
        <w:t>του ΟΗΕ</w:t>
      </w:r>
      <w:r>
        <w:rPr>
          <w:rFonts w:eastAsia="Times New Roman"/>
          <w:szCs w:val="24"/>
        </w:rPr>
        <w:t>,</w:t>
      </w:r>
      <w:r w:rsidRPr="00816126">
        <w:rPr>
          <w:rFonts w:eastAsia="Times New Roman"/>
          <w:szCs w:val="24"/>
        </w:rPr>
        <w:t xml:space="preserve"> το οποίο πρόσφατα ψηφίστηκε στο </w:t>
      </w:r>
      <w:proofErr w:type="spellStart"/>
      <w:r w:rsidRPr="00816126">
        <w:rPr>
          <w:rFonts w:eastAsia="Times New Roman"/>
          <w:szCs w:val="24"/>
        </w:rPr>
        <w:t>Μαρακές</w:t>
      </w:r>
      <w:proofErr w:type="spellEnd"/>
      <w:r>
        <w:rPr>
          <w:rFonts w:eastAsia="Times New Roman"/>
          <w:szCs w:val="24"/>
        </w:rPr>
        <w:t>.</w:t>
      </w:r>
    </w:p>
    <w:p w14:paraId="6B14EB75" w14:textId="77777777" w:rsidR="004965E6" w:rsidRDefault="004D430C">
      <w:pPr>
        <w:spacing w:line="600" w:lineRule="auto"/>
        <w:ind w:firstLine="720"/>
        <w:jc w:val="both"/>
        <w:rPr>
          <w:rFonts w:eastAsia="Times New Roman"/>
          <w:szCs w:val="24"/>
        </w:rPr>
      </w:pPr>
      <w:r>
        <w:rPr>
          <w:rFonts w:eastAsia="Times New Roman"/>
          <w:szCs w:val="24"/>
        </w:rPr>
        <w:t xml:space="preserve">Είναι μια Κυβέρνηση και ένα Υπουργείο </w:t>
      </w:r>
      <w:r w:rsidRPr="00816126">
        <w:rPr>
          <w:rFonts w:eastAsia="Times New Roman"/>
          <w:szCs w:val="24"/>
        </w:rPr>
        <w:t>οι οποίοι</w:t>
      </w:r>
      <w:r>
        <w:rPr>
          <w:rFonts w:eastAsia="Times New Roman"/>
          <w:szCs w:val="24"/>
        </w:rPr>
        <w:t>,</w:t>
      </w:r>
      <w:r w:rsidRPr="00816126">
        <w:rPr>
          <w:rFonts w:eastAsia="Times New Roman"/>
          <w:szCs w:val="24"/>
        </w:rPr>
        <w:t xml:space="preserve"> μεταξύ άλλων</w:t>
      </w:r>
      <w:r>
        <w:rPr>
          <w:rFonts w:eastAsia="Times New Roman"/>
          <w:szCs w:val="24"/>
        </w:rPr>
        <w:t>,</w:t>
      </w:r>
      <w:r w:rsidRPr="00816126">
        <w:rPr>
          <w:rFonts w:eastAsia="Times New Roman"/>
          <w:szCs w:val="24"/>
        </w:rPr>
        <w:t xml:space="preserve"> έχουν καταργήσει στην πράξη την έννοια της μαθητικής αριστείας</w:t>
      </w:r>
      <w:r>
        <w:rPr>
          <w:rFonts w:eastAsia="Times New Roman"/>
          <w:szCs w:val="24"/>
        </w:rPr>
        <w:t>,</w:t>
      </w:r>
      <w:r w:rsidRPr="00816126">
        <w:rPr>
          <w:rFonts w:eastAsia="Times New Roman"/>
          <w:szCs w:val="24"/>
        </w:rPr>
        <w:t xml:space="preserve"> της μαθητικής άμιλλας και απεναντίας έχε</w:t>
      </w:r>
      <w:r>
        <w:rPr>
          <w:rFonts w:eastAsia="Times New Roman"/>
          <w:szCs w:val="24"/>
        </w:rPr>
        <w:t>ι εντελ</w:t>
      </w:r>
      <w:r>
        <w:rPr>
          <w:rFonts w:eastAsia="Times New Roman"/>
          <w:szCs w:val="24"/>
        </w:rPr>
        <w:t xml:space="preserve">ώς </w:t>
      </w:r>
      <w:r w:rsidRPr="00816126">
        <w:rPr>
          <w:rFonts w:eastAsia="Times New Roman"/>
          <w:szCs w:val="24"/>
        </w:rPr>
        <w:t>αναίσχυντα θεσμοθετήσ</w:t>
      </w:r>
      <w:r>
        <w:rPr>
          <w:rFonts w:eastAsia="Times New Roman"/>
          <w:szCs w:val="24"/>
        </w:rPr>
        <w:t>ει</w:t>
      </w:r>
      <w:r w:rsidRPr="00816126">
        <w:rPr>
          <w:rFonts w:eastAsia="Times New Roman"/>
          <w:szCs w:val="24"/>
        </w:rPr>
        <w:t xml:space="preserve"> την κλήρωση</w:t>
      </w:r>
      <w:r>
        <w:rPr>
          <w:rFonts w:eastAsia="Times New Roman"/>
          <w:szCs w:val="24"/>
        </w:rPr>
        <w:t>,</w:t>
      </w:r>
      <w:r w:rsidRPr="00816126">
        <w:rPr>
          <w:rFonts w:eastAsia="Times New Roman"/>
          <w:szCs w:val="24"/>
        </w:rPr>
        <w:t xml:space="preserve"> μεταξύ όλων ανεξαιρέτως και ανεξαρτήτως εθνικότητας</w:t>
      </w:r>
      <w:r>
        <w:rPr>
          <w:rFonts w:eastAsia="Times New Roman"/>
          <w:szCs w:val="24"/>
        </w:rPr>
        <w:t>,</w:t>
      </w:r>
      <w:r w:rsidRPr="00816126">
        <w:rPr>
          <w:rFonts w:eastAsia="Times New Roman"/>
          <w:szCs w:val="24"/>
        </w:rPr>
        <w:t xml:space="preserve"> μαθητών στα δημοτικά σχολεία για την</w:t>
      </w:r>
      <w:r>
        <w:rPr>
          <w:rFonts w:eastAsia="Times New Roman"/>
          <w:szCs w:val="24"/>
        </w:rPr>
        <w:t xml:space="preserve"> υπέρτατη τιμή την οποία οφείλει</w:t>
      </w:r>
      <w:r w:rsidRPr="00816126">
        <w:rPr>
          <w:rFonts w:eastAsia="Times New Roman"/>
          <w:szCs w:val="24"/>
        </w:rPr>
        <w:t xml:space="preserve"> να </w:t>
      </w:r>
      <w:r>
        <w:rPr>
          <w:rFonts w:eastAsia="Times New Roman"/>
          <w:szCs w:val="24"/>
        </w:rPr>
        <w:t xml:space="preserve">τυγχάνει μόνο </w:t>
      </w:r>
      <w:r>
        <w:rPr>
          <w:rFonts w:eastAsia="Times New Roman"/>
          <w:szCs w:val="24"/>
        </w:rPr>
        <w:lastRenderedPageBreak/>
        <w:t xml:space="preserve">ένας άριστος, ένας </w:t>
      </w:r>
      <w:r w:rsidRPr="00816126">
        <w:rPr>
          <w:rFonts w:eastAsia="Times New Roman"/>
          <w:szCs w:val="24"/>
        </w:rPr>
        <w:t>νεολαίος και αυτή δεν είναι άλλη από την τιμή να είναι σημ</w:t>
      </w:r>
      <w:r w:rsidRPr="00816126">
        <w:rPr>
          <w:rFonts w:eastAsia="Times New Roman"/>
          <w:szCs w:val="24"/>
        </w:rPr>
        <w:t>αιοφόρος και να φέρει το εθνικό μας σύμβολο σε παρελάσεις και εθνικές εορτές</w:t>
      </w:r>
      <w:r>
        <w:rPr>
          <w:rFonts w:eastAsia="Times New Roman"/>
          <w:szCs w:val="24"/>
        </w:rPr>
        <w:t>.</w:t>
      </w:r>
    </w:p>
    <w:p w14:paraId="6B14EB76" w14:textId="77777777" w:rsidR="004965E6" w:rsidRDefault="004D430C">
      <w:pPr>
        <w:spacing w:line="600" w:lineRule="auto"/>
        <w:ind w:firstLine="720"/>
        <w:jc w:val="both"/>
        <w:rPr>
          <w:rFonts w:eastAsia="Times New Roman"/>
          <w:szCs w:val="24"/>
        </w:rPr>
      </w:pPr>
      <w:r>
        <w:rPr>
          <w:rFonts w:eastAsia="Times New Roman"/>
          <w:szCs w:val="24"/>
        </w:rPr>
        <w:t>Είναι μια Κυβέρνηση και ένα Υπουργείο</w:t>
      </w:r>
      <w:r w:rsidRPr="00816126">
        <w:rPr>
          <w:rFonts w:eastAsia="Times New Roman"/>
          <w:szCs w:val="24"/>
        </w:rPr>
        <w:t xml:space="preserve"> οι οποίοι χρησιμοποιούν συνολικά το εκπαιδευτικό σύστημα της </w:t>
      </w:r>
      <w:r w:rsidRPr="00816126">
        <w:rPr>
          <w:rFonts w:eastAsia="Times New Roman"/>
          <w:szCs w:val="24"/>
        </w:rPr>
        <w:t>Ελλάδ</w:t>
      </w:r>
      <w:r>
        <w:rPr>
          <w:rFonts w:eastAsia="Times New Roman"/>
          <w:szCs w:val="24"/>
        </w:rPr>
        <w:t>α</w:t>
      </w:r>
      <w:r w:rsidRPr="00816126">
        <w:rPr>
          <w:rFonts w:eastAsia="Times New Roman"/>
          <w:szCs w:val="24"/>
        </w:rPr>
        <w:t xml:space="preserve">ς </w:t>
      </w:r>
      <w:r w:rsidRPr="00816126">
        <w:rPr>
          <w:rFonts w:eastAsia="Times New Roman"/>
          <w:szCs w:val="24"/>
        </w:rPr>
        <w:t>για να υλοποιήσουν τις επιταγές της παγκοσμιοποίησης και της κομμουνιστ</w:t>
      </w:r>
      <w:r w:rsidRPr="00816126">
        <w:rPr>
          <w:rFonts w:eastAsia="Times New Roman"/>
          <w:szCs w:val="24"/>
        </w:rPr>
        <w:t xml:space="preserve">ικής ισοπέδωσης του </w:t>
      </w:r>
      <w:r>
        <w:rPr>
          <w:rFonts w:eastAsia="Times New Roman"/>
          <w:szCs w:val="24"/>
        </w:rPr>
        <w:t xml:space="preserve">ελληνικού </w:t>
      </w:r>
      <w:r w:rsidRPr="00816126">
        <w:rPr>
          <w:rFonts w:eastAsia="Times New Roman"/>
          <w:szCs w:val="24"/>
        </w:rPr>
        <w:t xml:space="preserve">έθνους και της </w:t>
      </w:r>
      <w:r>
        <w:rPr>
          <w:rFonts w:eastAsia="Times New Roman"/>
          <w:szCs w:val="24"/>
        </w:rPr>
        <w:t xml:space="preserve">ένδοξης </w:t>
      </w:r>
      <w:r w:rsidRPr="00816126">
        <w:rPr>
          <w:rFonts w:eastAsia="Times New Roman"/>
          <w:szCs w:val="24"/>
        </w:rPr>
        <w:t>ιστορίας του</w:t>
      </w:r>
      <w:r>
        <w:rPr>
          <w:rFonts w:eastAsia="Times New Roman"/>
          <w:szCs w:val="24"/>
        </w:rPr>
        <w:t>,</w:t>
      </w:r>
      <w:r w:rsidRPr="00816126">
        <w:rPr>
          <w:rFonts w:eastAsia="Times New Roman"/>
          <w:szCs w:val="24"/>
        </w:rPr>
        <w:t xml:space="preserve"> </w:t>
      </w:r>
      <w:r>
        <w:rPr>
          <w:rFonts w:eastAsia="Times New Roman"/>
          <w:szCs w:val="24"/>
        </w:rPr>
        <w:t>μ</w:t>
      </w:r>
      <w:r w:rsidRPr="00816126">
        <w:rPr>
          <w:rFonts w:eastAsia="Times New Roman"/>
          <w:szCs w:val="24"/>
        </w:rPr>
        <w:t>εταξύ άλλων ενεργειών</w:t>
      </w:r>
      <w:r>
        <w:rPr>
          <w:rFonts w:eastAsia="Times New Roman"/>
          <w:szCs w:val="24"/>
        </w:rPr>
        <w:t>,</w:t>
      </w:r>
      <w:r w:rsidRPr="00816126">
        <w:rPr>
          <w:rFonts w:eastAsia="Times New Roman"/>
          <w:szCs w:val="24"/>
        </w:rPr>
        <w:t xml:space="preserve"> καταργώντας </w:t>
      </w:r>
      <w:r>
        <w:rPr>
          <w:rFonts w:eastAsia="Times New Roman"/>
          <w:szCs w:val="24"/>
        </w:rPr>
        <w:t xml:space="preserve">από την εκπαιδευτική ύλη </w:t>
      </w:r>
      <w:r w:rsidRPr="00816126">
        <w:rPr>
          <w:rFonts w:eastAsia="Times New Roman"/>
          <w:szCs w:val="24"/>
        </w:rPr>
        <w:t>κάθε αξία</w:t>
      </w:r>
      <w:r>
        <w:rPr>
          <w:rFonts w:eastAsia="Times New Roman"/>
          <w:szCs w:val="24"/>
        </w:rPr>
        <w:t>,</w:t>
      </w:r>
      <w:r w:rsidRPr="00816126">
        <w:rPr>
          <w:rFonts w:eastAsia="Times New Roman"/>
          <w:szCs w:val="24"/>
        </w:rPr>
        <w:t xml:space="preserve"> ιδανικό και ιστορικό δεδομένο της ένδοξης ιστορίας του έθνους </w:t>
      </w:r>
      <w:r>
        <w:rPr>
          <w:rFonts w:eastAsia="Times New Roman"/>
          <w:szCs w:val="24"/>
        </w:rPr>
        <w:t>μας.</w:t>
      </w:r>
    </w:p>
    <w:p w14:paraId="6B14EB77" w14:textId="77777777" w:rsidR="004965E6" w:rsidRDefault="004D430C">
      <w:pPr>
        <w:spacing w:line="600" w:lineRule="auto"/>
        <w:ind w:firstLine="720"/>
        <w:jc w:val="both"/>
        <w:rPr>
          <w:rFonts w:eastAsia="Times New Roman"/>
          <w:szCs w:val="24"/>
        </w:rPr>
      </w:pPr>
      <w:r>
        <w:rPr>
          <w:rFonts w:eastAsia="Times New Roman"/>
          <w:szCs w:val="24"/>
        </w:rPr>
        <w:t>Για ποια ιδρύματα, όμως, της τριτοβάθμιας εκπαίδευ</w:t>
      </w:r>
      <w:r>
        <w:rPr>
          <w:rFonts w:eastAsia="Times New Roman"/>
          <w:szCs w:val="24"/>
        </w:rPr>
        <w:t xml:space="preserve">σης άραγε ομιλεί ο Υπουργός; Μήπως ομιλεί για τα άντρα της ανομίας, </w:t>
      </w:r>
      <w:r w:rsidRPr="00816126">
        <w:rPr>
          <w:rFonts w:eastAsia="Times New Roman"/>
          <w:szCs w:val="24"/>
        </w:rPr>
        <w:t>της εγκληματικότητας</w:t>
      </w:r>
      <w:r>
        <w:rPr>
          <w:rFonts w:eastAsia="Times New Roman"/>
          <w:szCs w:val="24"/>
        </w:rPr>
        <w:t>,</w:t>
      </w:r>
      <w:r w:rsidRPr="00816126">
        <w:rPr>
          <w:rFonts w:eastAsia="Times New Roman"/>
          <w:szCs w:val="24"/>
        </w:rPr>
        <w:t xml:space="preserve"> της διακίνησης ναρκωτικών</w:t>
      </w:r>
      <w:r>
        <w:rPr>
          <w:rFonts w:eastAsia="Times New Roman"/>
          <w:szCs w:val="24"/>
        </w:rPr>
        <w:t>,</w:t>
      </w:r>
      <w:r w:rsidRPr="00816126">
        <w:rPr>
          <w:rFonts w:eastAsia="Times New Roman"/>
          <w:szCs w:val="24"/>
        </w:rPr>
        <w:t xml:space="preserve"> του </w:t>
      </w:r>
      <w:proofErr w:type="spellStart"/>
      <w:r w:rsidRPr="00816126">
        <w:rPr>
          <w:rFonts w:eastAsia="Times New Roman"/>
          <w:szCs w:val="24"/>
        </w:rPr>
        <w:t>παρεμπορίου</w:t>
      </w:r>
      <w:proofErr w:type="spellEnd"/>
      <w:r>
        <w:rPr>
          <w:rFonts w:eastAsia="Times New Roman"/>
          <w:szCs w:val="24"/>
        </w:rPr>
        <w:t xml:space="preserve"> από λαθρομετανάστες; Μήπως ομιλεί</w:t>
      </w:r>
      <w:r w:rsidRPr="00816126">
        <w:rPr>
          <w:rFonts w:eastAsia="Times New Roman"/>
          <w:szCs w:val="24"/>
        </w:rPr>
        <w:t xml:space="preserve"> για τα κρησφύγετα και ορμητήρι</w:t>
      </w:r>
      <w:r>
        <w:rPr>
          <w:rFonts w:eastAsia="Times New Roman"/>
          <w:szCs w:val="24"/>
        </w:rPr>
        <w:t>α</w:t>
      </w:r>
      <w:r w:rsidRPr="00816126">
        <w:rPr>
          <w:rFonts w:eastAsia="Times New Roman"/>
          <w:szCs w:val="24"/>
        </w:rPr>
        <w:t xml:space="preserve"> των </w:t>
      </w:r>
      <w:proofErr w:type="spellStart"/>
      <w:r w:rsidRPr="00816126">
        <w:rPr>
          <w:rFonts w:eastAsia="Times New Roman"/>
          <w:szCs w:val="24"/>
        </w:rPr>
        <w:t>αντιεξουσιαστών</w:t>
      </w:r>
      <w:proofErr w:type="spellEnd"/>
      <w:r>
        <w:rPr>
          <w:rFonts w:eastAsia="Times New Roman"/>
          <w:szCs w:val="24"/>
        </w:rPr>
        <w:t>,</w:t>
      </w:r>
      <w:r w:rsidRPr="00816126">
        <w:rPr>
          <w:rFonts w:eastAsia="Times New Roman"/>
          <w:szCs w:val="24"/>
        </w:rPr>
        <w:t xml:space="preserve"> αναρχικών</w:t>
      </w:r>
      <w:r>
        <w:rPr>
          <w:rFonts w:eastAsia="Times New Roman"/>
          <w:szCs w:val="24"/>
        </w:rPr>
        <w:t>,</w:t>
      </w:r>
      <w:r w:rsidRPr="00816126">
        <w:rPr>
          <w:rFonts w:eastAsia="Times New Roman"/>
          <w:szCs w:val="24"/>
        </w:rPr>
        <w:t xml:space="preserve"> αντιφασιστών και </w:t>
      </w:r>
      <w:r>
        <w:rPr>
          <w:rFonts w:eastAsia="Times New Roman"/>
          <w:szCs w:val="24"/>
        </w:rPr>
        <w:t>κ</w:t>
      </w:r>
      <w:r w:rsidRPr="00816126">
        <w:rPr>
          <w:rFonts w:eastAsia="Times New Roman"/>
          <w:szCs w:val="24"/>
        </w:rPr>
        <w:t>άθε είδ</w:t>
      </w:r>
      <w:r w:rsidRPr="00816126">
        <w:rPr>
          <w:rFonts w:eastAsia="Times New Roman"/>
          <w:szCs w:val="24"/>
        </w:rPr>
        <w:t xml:space="preserve">ους ονομασίας </w:t>
      </w:r>
      <w:r>
        <w:rPr>
          <w:rFonts w:eastAsia="Times New Roman"/>
          <w:szCs w:val="24"/>
        </w:rPr>
        <w:t>«</w:t>
      </w:r>
      <w:r w:rsidRPr="00816126">
        <w:rPr>
          <w:rFonts w:eastAsia="Times New Roman"/>
          <w:szCs w:val="24"/>
        </w:rPr>
        <w:t>δικ</w:t>
      </w:r>
      <w:r>
        <w:rPr>
          <w:rFonts w:eastAsia="Times New Roman"/>
          <w:szCs w:val="24"/>
        </w:rPr>
        <w:t>ών</w:t>
      </w:r>
      <w:r w:rsidRPr="00816126">
        <w:rPr>
          <w:rFonts w:eastAsia="Times New Roman"/>
          <w:szCs w:val="24"/>
        </w:rPr>
        <w:t xml:space="preserve"> </w:t>
      </w:r>
      <w:r>
        <w:rPr>
          <w:rFonts w:eastAsia="Times New Roman"/>
          <w:szCs w:val="24"/>
        </w:rPr>
        <w:t>τους»</w:t>
      </w:r>
      <w:r w:rsidRPr="00816126">
        <w:rPr>
          <w:rFonts w:eastAsia="Times New Roman"/>
          <w:szCs w:val="24"/>
        </w:rPr>
        <w:t xml:space="preserve"> παιδιών</w:t>
      </w:r>
      <w:r>
        <w:rPr>
          <w:rFonts w:eastAsia="Times New Roman"/>
          <w:szCs w:val="24"/>
        </w:rPr>
        <w:t>, τα οποία φ</w:t>
      </w:r>
      <w:r w:rsidRPr="00816126">
        <w:rPr>
          <w:rFonts w:eastAsia="Times New Roman"/>
          <w:szCs w:val="24"/>
        </w:rPr>
        <w:t xml:space="preserve">υσικά </w:t>
      </w:r>
      <w:r>
        <w:rPr>
          <w:rFonts w:eastAsia="Times New Roman"/>
          <w:szCs w:val="24"/>
        </w:rPr>
        <w:t>-</w:t>
      </w:r>
      <w:r w:rsidRPr="00816126">
        <w:rPr>
          <w:rFonts w:eastAsia="Times New Roman"/>
          <w:szCs w:val="24"/>
        </w:rPr>
        <w:t>όπως όλοι γνωρίζουμε</w:t>
      </w:r>
      <w:r>
        <w:rPr>
          <w:rFonts w:eastAsia="Times New Roman"/>
          <w:szCs w:val="24"/>
        </w:rPr>
        <w:t>-</w:t>
      </w:r>
      <w:r w:rsidRPr="00816126">
        <w:rPr>
          <w:rFonts w:eastAsia="Times New Roman"/>
          <w:szCs w:val="24"/>
        </w:rPr>
        <w:t xml:space="preserve"> χρησιμοποιούν τα κτίρια των </w:t>
      </w:r>
      <w:r>
        <w:rPr>
          <w:rFonts w:eastAsia="Times New Roman"/>
          <w:szCs w:val="24"/>
        </w:rPr>
        <w:t xml:space="preserve">ΑΕΙ </w:t>
      </w:r>
      <w:r w:rsidRPr="00816126">
        <w:rPr>
          <w:rFonts w:eastAsia="Times New Roman"/>
          <w:szCs w:val="24"/>
        </w:rPr>
        <w:t xml:space="preserve">σε κάθε πόλη και χωριό ως ορμητήρια για τις εγκληματικές </w:t>
      </w:r>
      <w:r w:rsidRPr="00816126">
        <w:rPr>
          <w:rFonts w:eastAsia="Times New Roman"/>
          <w:szCs w:val="24"/>
        </w:rPr>
        <w:lastRenderedPageBreak/>
        <w:t xml:space="preserve">τους εξορμήσεις και </w:t>
      </w:r>
      <w:r>
        <w:rPr>
          <w:rFonts w:eastAsia="Times New Roman"/>
          <w:szCs w:val="24"/>
        </w:rPr>
        <w:t xml:space="preserve">την </w:t>
      </w:r>
      <w:r w:rsidRPr="00816126">
        <w:rPr>
          <w:rFonts w:eastAsia="Times New Roman"/>
          <w:szCs w:val="24"/>
        </w:rPr>
        <w:t xml:space="preserve">εκπαίδευση του λεγόμενου </w:t>
      </w:r>
      <w:r>
        <w:rPr>
          <w:rFonts w:eastAsia="Times New Roman"/>
          <w:szCs w:val="24"/>
        </w:rPr>
        <w:t>«</w:t>
      </w:r>
      <w:r w:rsidRPr="00816126">
        <w:rPr>
          <w:rFonts w:eastAsia="Times New Roman"/>
          <w:szCs w:val="24"/>
        </w:rPr>
        <w:t>αντάρτικου πόλεως</w:t>
      </w:r>
      <w:r>
        <w:rPr>
          <w:rFonts w:eastAsia="Times New Roman"/>
          <w:szCs w:val="24"/>
        </w:rPr>
        <w:t xml:space="preserve">»; </w:t>
      </w:r>
    </w:p>
    <w:p w14:paraId="6B14EB78" w14:textId="77777777" w:rsidR="004965E6" w:rsidRDefault="004D430C">
      <w:pPr>
        <w:spacing w:line="600" w:lineRule="auto"/>
        <w:ind w:firstLine="720"/>
        <w:jc w:val="both"/>
        <w:rPr>
          <w:rFonts w:eastAsia="Times New Roman"/>
          <w:szCs w:val="24"/>
        </w:rPr>
      </w:pPr>
      <w:r>
        <w:rPr>
          <w:rFonts w:eastAsia="Times New Roman"/>
          <w:szCs w:val="24"/>
        </w:rPr>
        <w:t>Γ</w:t>
      </w:r>
      <w:r w:rsidRPr="00816126">
        <w:rPr>
          <w:rFonts w:eastAsia="Times New Roman"/>
          <w:szCs w:val="24"/>
        </w:rPr>
        <w:t>ι</w:t>
      </w:r>
      <w:r>
        <w:rPr>
          <w:rFonts w:eastAsia="Times New Roman"/>
          <w:szCs w:val="24"/>
        </w:rPr>
        <w:t>’</w:t>
      </w:r>
      <w:r w:rsidRPr="00816126">
        <w:rPr>
          <w:rFonts w:eastAsia="Times New Roman"/>
          <w:szCs w:val="24"/>
        </w:rPr>
        <w:t xml:space="preserve"> </w:t>
      </w:r>
      <w:r>
        <w:rPr>
          <w:rFonts w:eastAsia="Times New Roman"/>
          <w:szCs w:val="24"/>
        </w:rPr>
        <w:t xml:space="preserve">αυτήν </w:t>
      </w:r>
      <w:r w:rsidRPr="00816126">
        <w:rPr>
          <w:rFonts w:eastAsia="Times New Roman"/>
          <w:szCs w:val="24"/>
        </w:rPr>
        <w:t xml:space="preserve">την </w:t>
      </w:r>
      <w:r>
        <w:rPr>
          <w:rFonts w:eastAsia="Times New Roman"/>
          <w:szCs w:val="24"/>
        </w:rPr>
        <w:t>οικτρή</w:t>
      </w:r>
      <w:r w:rsidRPr="00816126">
        <w:rPr>
          <w:rFonts w:eastAsia="Times New Roman"/>
          <w:szCs w:val="24"/>
        </w:rPr>
        <w:t xml:space="preserve"> </w:t>
      </w:r>
      <w:r>
        <w:rPr>
          <w:rFonts w:eastAsia="Times New Roman"/>
          <w:szCs w:val="24"/>
        </w:rPr>
        <w:t>κατάσταση</w:t>
      </w:r>
      <w:r w:rsidRPr="00816126">
        <w:rPr>
          <w:rFonts w:eastAsia="Times New Roman"/>
          <w:szCs w:val="24"/>
        </w:rPr>
        <w:t xml:space="preserve"> της τριτοβάθμιας εκπαίδευσης οι σημερινοί κυβερνώντες φέρνουν τη μέγιστη ευθύνη</w:t>
      </w:r>
      <w:r>
        <w:rPr>
          <w:rFonts w:eastAsia="Times New Roman"/>
          <w:szCs w:val="24"/>
        </w:rPr>
        <w:t xml:space="preserve"> βεβαίως και από κοινού</w:t>
      </w:r>
      <w:r w:rsidRPr="00816126">
        <w:rPr>
          <w:rFonts w:eastAsia="Times New Roman"/>
          <w:szCs w:val="24"/>
        </w:rPr>
        <w:t xml:space="preserve"> </w:t>
      </w:r>
      <w:r>
        <w:rPr>
          <w:rFonts w:eastAsia="Times New Roman"/>
          <w:szCs w:val="24"/>
        </w:rPr>
        <w:t>με τους</w:t>
      </w:r>
      <w:r w:rsidRPr="00816126">
        <w:rPr>
          <w:rFonts w:eastAsia="Times New Roman"/>
          <w:szCs w:val="24"/>
        </w:rPr>
        <w:t xml:space="preserve"> προκατόχους τους στην καρέκλα της </w:t>
      </w:r>
      <w:r>
        <w:rPr>
          <w:rFonts w:eastAsia="Times New Roman"/>
          <w:szCs w:val="24"/>
        </w:rPr>
        <w:t xml:space="preserve">κυβερνητικής </w:t>
      </w:r>
      <w:r w:rsidRPr="00816126">
        <w:rPr>
          <w:rFonts w:eastAsia="Times New Roman"/>
          <w:szCs w:val="24"/>
        </w:rPr>
        <w:t>εξουσίας</w:t>
      </w:r>
      <w:r>
        <w:rPr>
          <w:rFonts w:eastAsia="Times New Roman"/>
          <w:szCs w:val="24"/>
        </w:rPr>
        <w:t>.</w:t>
      </w:r>
      <w:r w:rsidRPr="00816126">
        <w:rPr>
          <w:rFonts w:eastAsia="Times New Roman"/>
          <w:szCs w:val="24"/>
        </w:rPr>
        <w:t xml:space="preserve"> </w:t>
      </w:r>
      <w:r>
        <w:rPr>
          <w:rFonts w:eastAsia="Times New Roman"/>
          <w:szCs w:val="24"/>
        </w:rPr>
        <w:t>Δ</w:t>
      </w:r>
      <w:r w:rsidRPr="00816126">
        <w:rPr>
          <w:rFonts w:eastAsia="Times New Roman"/>
          <w:szCs w:val="24"/>
        </w:rPr>
        <w:t>υστυχώς</w:t>
      </w:r>
      <w:r>
        <w:rPr>
          <w:rFonts w:eastAsia="Times New Roman"/>
          <w:szCs w:val="24"/>
        </w:rPr>
        <w:t>,</w:t>
      </w:r>
      <w:r w:rsidRPr="00816126">
        <w:rPr>
          <w:rFonts w:eastAsia="Times New Roman"/>
          <w:szCs w:val="24"/>
        </w:rPr>
        <w:t xml:space="preserve"> </w:t>
      </w:r>
      <w:r>
        <w:rPr>
          <w:rFonts w:eastAsia="Times New Roman"/>
          <w:szCs w:val="24"/>
        </w:rPr>
        <w:t>τόσο η</w:t>
      </w:r>
      <w:r w:rsidRPr="00816126">
        <w:rPr>
          <w:rFonts w:eastAsia="Times New Roman"/>
          <w:szCs w:val="24"/>
        </w:rPr>
        <w:t xml:space="preserve"> </w:t>
      </w:r>
      <w:r>
        <w:rPr>
          <w:rFonts w:eastAsia="Times New Roman"/>
          <w:szCs w:val="24"/>
        </w:rPr>
        <w:t>Κ</w:t>
      </w:r>
      <w:r w:rsidRPr="00816126">
        <w:rPr>
          <w:rFonts w:eastAsia="Times New Roman"/>
          <w:szCs w:val="24"/>
        </w:rPr>
        <w:t xml:space="preserve">υβέρνηση όσο και το αρμόδιο Υπουργείο </w:t>
      </w:r>
      <w:r w:rsidRPr="00C95DE0">
        <w:rPr>
          <w:rFonts w:eastAsia="Times New Roman"/>
          <w:szCs w:val="24"/>
        </w:rPr>
        <w:t xml:space="preserve">πλανώνται </w:t>
      </w:r>
      <w:proofErr w:type="spellStart"/>
      <w:r w:rsidRPr="00C95DE0">
        <w:rPr>
          <w:rFonts w:eastAsia="Times New Roman"/>
          <w:szCs w:val="24"/>
        </w:rPr>
        <w:t>πλάνην</w:t>
      </w:r>
      <w:proofErr w:type="spellEnd"/>
      <w:r w:rsidRPr="00C95DE0">
        <w:rPr>
          <w:rFonts w:eastAsia="Times New Roman"/>
          <w:szCs w:val="24"/>
        </w:rPr>
        <w:t xml:space="preserve"> </w:t>
      </w:r>
      <w:proofErr w:type="spellStart"/>
      <w:r w:rsidRPr="00C95DE0">
        <w:rPr>
          <w:rFonts w:eastAsia="Times New Roman"/>
          <w:szCs w:val="24"/>
        </w:rPr>
        <w:t>οικτρ</w:t>
      </w:r>
      <w:r w:rsidRPr="00C95DE0">
        <w:rPr>
          <w:rFonts w:eastAsia="Times New Roman"/>
          <w:szCs w:val="24"/>
        </w:rPr>
        <w:t>άν</w:t>
      </w:r>
      <w:proofErr w:type="spellEnd"/>
      <w:r w:rsidRPr="00816126">
        <w:rPr>
          <w:rFonts w:eastAsia="Times New Roman"/>
          <w:szCs w:val="24"/>
        </w:rPr>
        <w:t xml:space="preserve"> </w:t>
      </w:r>
      <w:r>
        <w:rPr>
          <w:rFonts w:eastAsia="Times New Roman"/>
          <w:szCs w:val="24"/>
        </w:rPr>
        <w:t>ε</w:t>
      </w:r>
      <w:r w:rsidRPr="00816126">
        <w:rPr>
          <w:rFonts w:eastAsia="Times New Roman"/>
          <w:szCs w:val="24"/>
        </w:rPr>
        <w:t xml:space="preserve">άν θεωρούν πως </w:t>
      </w:r>
      <w:r>
        <w:rPr>
          <w:rFonts w:eastAsia="Times New Roman"/>
          <w:szCs w:val="24"/>
        </w:rPr>
        <w:t>με</w:t>
      </w:r>
      <w:r w:rsidRPr="00816126">
        <w:rPr>
          <w:rFonts w:eastAsia="Times New Roman"/>
          <w:szCs w:val="24"/>
        </w:rPr>
        <w:t xml:space="preserve"> το προτεινόμενο σχέδιο νόμου </w:t>
      </w:r>
      <w:r>
        <w:rPr>
          <w:rFonts w:eastAsia="Times New Roman"/>
          <w:szCs w:val="24"/>
        </w:rPr>
        <w:t xml:space="preserve">θα </w:t>
      </w:r>
      <w:r w:rsidRPr="00816126">
        <w:rPr>
          <w:rFonts w:eastAsia="Times New Roman"/>
          <w:szCs w:val="24"/>
        </w:rPr>
        <w:t xml:space="preserve">εξαπατήσουν και </w:t>
      </w:r>
      <w:r>
        <w:rPr>
          <w:rFonts w:eastAsia="Times New Roman"/>
          <w:szCs w:val="24"/>
        </w:rPr>
        <w:t>πάλι τον ελληνικό λαό</w:t>
      </w:r>
      <w:r w:rsidRPr="00816126">
        <w:rPr>
          <w:rFonts w:eastAsia="Times New Roman"/>
          <w:szCs w:val="24"/>
        </w:rPr>
        <w:t xml:space="preserve"> π</w:t>
      </w:r>
      <w:r>
        <w:rPr>
          <w:rFonts w:eastAsia="Times New Roman"/>
          <w:szCs w:val="24"/>
        </w:rPr>
        <w:t>ω</w:t>
      </w:r>
      <w:r w:rsidRPr="00816126">
        <w:rPr>
          <w:rFonts w:eastAsia="Times New Roman"/>
          <w:szCs w:val="24"/>
        </w:rPr>
        <w:t xml:space="preserve">ς </w:t>
      </w:r>
      <w:r>
        <w:rPr>
          <w:rFonts w:eastAsia="Times New Roman"/>
          <w:szCs w:val="24"/>
        </w:rPr>
        <w:t xml:space="preserve">δήθεν </w:t>
      </w:r>
      <w:r w:rsidRPr="00816126">
        <w:rPr>
          <w:rFonts w:eastAsia="Times New Roman"/>
          <w:szCs w:val="24"/>
        </w:rPr>
        <w:t>λειτουργούν προς χάρη της προόδου</w:t>
      </w:r>
      <w:r>
        <w:rPr>
          <w:rFonts w:eastAsia="Times New Roman"/>
          <w:szCs w:val="24"/>
        </w:rPr>
        <w:t>,</w:t>
      </w:r>
      <w:r w:rsidRPr="00816126">
        <w:rPr>
          <w:rFonts w:eastAsia="Times New Roman"/>
          <w:szCs w:val="24"/>
        </w:rPr>
        <w:t xml:space="preserve"> του </w:t>
      </w:r>
      <w:proofErr w:type="spellStart"/>
      <w:r w:rsidRPr="00816126">
        <w:rPr>
          <w:rFonts w:eastAsia="Times New Roman"/>
          <w:szCs w:val="24"/>
        </w:rPr>
        <w:t>εξορθολογισμού</w:t>
      </w:r>
      <w:proofErr w:type="spellEnd"/>
      <w:r w:rsidRPr="00816126">
        <w:rPr>
          <w:rFonts w:eastAsia="Times New Roman"/>
          <w:szCs w:val="24"/>
        </w:rPr>
        <w:t xml:space="preserve"> και της ανάπτυξης της ελληνικής τριτοβάθμιας εκπαίδευσης και της ελληνικής παιδείας</w:t>
      </w:r>
      <w:r>
        <w:rPr>
          <w:rFonts w:eastAsia="Times New Roman"/>
          <w:szCs w:val="24"/>
        </w:rPr>
        <w:t>.</w:t>
      </w:r>
    </w:p>
    <w:p w14:paraId="6B14EB79" w14:textId="77777777" w:rsidR="004965E6" w:rsidRDefault="004D430C">
      <w:pPr>
        <w:spacing w:line="600" w:lineRule="auto"/>
        <w:ind w:firstLine="720"/>
        <w:jc w:val="both"/>
        <w:rPr>
          <w:rFonts w:eastAsia="Times New Roman"/>
          <w:szCs w:val="24"/>
        </w:rPr>
      </w:pPr>
      <w:r>
        <w:rPr>
          <w:rFonts w:eastAsia="Times New Roman"/>
          <w:szCs w:val="24"/>
        </w:rPr>
        <w:t>Με το προτεινόμ</w:t>
      </w:r>
      <w:r>
        <w:rPr>
          <w:rFonts w:eastAsia="Times New Roman"/>
          <w:szCs w:val="24"/>
        </w:rPr>
        <w:t xml:space="preserve">ενο </w:t>
      </w:r>
      <w:r w:rsidRPr="00816126">
        <w:rPr>
          <w:rFonts w:eastAsia="Times New Roman"/>
          <w:szCs w:val="24"/>
        </w:rPr>
        <w:t>σχέδιο νόμου</w:t>
      </w:r>
      <w:r>
        <w:rPr>
          <w:rFonts w:eastAsia="Times New Roman"/>
          <w:szCs w:val="24"/>
        </w:rPr>
        <w:t xml:space="preserve">, λοιπόν, </w:t>
      </w:r>
      <w:r w:rsidRPr="00816126">
        <w:rPr>
          <w:rFonts w:eastAsia="Times New Roman"/>
          <w:szCs w:val="24"/>
        </w:rPr>
        <w:t xml:space="preserve">η Κυβέρνηση και ο </w:t>
      </w:r>
      <w:r>
        <w:rPr>
          <w:rFonts w:eastAsia="Times New Roman"/>
          <w:szCs w:val="24"/>
        </w:rPr>
        <w:t xml:space="preserve">Υπουργός επιχειρούν επείγουσα νομοθετική </w:t>
      </w:r>
      <w:r w:rsidRPr="00816126">
        <w:rPr>
          <w:rFonts w:eastAsia="Times New Roman"/>
          <w:szCs w:val="24"/>
        </w:rPr>
        <w:t xml:space="preserve">παρέμβαση για την αναμόρφωση της </w:t>
      </w:r>
      <w:r>
        <w:rPr>
          <w:rFonts w:eastAsia="Times New Roman"/>
          <w:szCs w:val="24"/>
        </w:rPr>
        <w:t xml:space="preserve">ανώτατης </w:t>
      </w:r>
      <w:r w:rsidRPr="00816126">
        <w:rPr>
          <w:rFonts w:eastAsia="Times New Roman"/>
          <w:szCs w:val="24"/>
        </w:rPr>
        <w:t>εκπαίδευσης</w:t>
      </w:r>
      <w:r>
        <w:rPr>
          <w:rFonts w:eastAsia="Times New Roman"/>
          <w:szCs w:val="24"/>
        </w:rPr>
        <w:t xml:space="preserve">, τον </w:t>
      </w:r>
      <w:proofErr w:type="spellStart"/>
      <w:r w:rsidRPr="00E40558">
        <w:rPr>
          <w:rFonts w:eastAsia="Times New Roman"/>
          <w:szCs w:val="24"/>
        </w:rPr>
        <w:t>εξορθολογισμό</w:t>
      </w:r>
      <w:proofErr w:type="spellEnd"/>
      <w:r w:rsidRPr="00E40558">
        <w:rPr>
          <w:rFonts w:eastAsia="Times New Roman"/>
          <w:szCs w:val="24"/>
        </w:rPr>
        <w:t xml:space="preserve"> </w:t>
      </w:r>
      <w:r w:rsidRPr="00816126">
        <w:rPr>
          <w:rFonts w:eastAsia="Times New Roman"/>
          <w:szCs w:val="24"/>
        </w:rPr>
        <w:t xml:space="preserve">της και την </w:t>
      </w:r>
      <w:r>
        <w:rPr>
          <w:rFonts w:eastAsia="Times New Roman"/>
          <w:szCs w:val="24"/>
        </w:rPr>
        <w:t xml:space="preserve">αναδιάταξη, όπως </w:t>
      </w:r>
      <w:r w:rsidRPr="00816126">
        <w:rPr>
          <w:rFonts w:eastAsia="Times New Roman"/>
          <w:szCs w:val="24"/>
        </w:rPr>
        <w:t>προαναφέρθηκε</w:t>
      </w:r>
      <w:r>
        <w:rPr>
          <w:rFonts w:eastAsia="Times New Roman"/>
          <w:szCs w:val="24"/>
        </w:rPr>
        <w:t xml:space="preserve">. </w:t>
      </w:r>
    </w:p>
    <w:p w14:paraId="6B14EB7A" w14:textId="77777777" w:rsidR="004965E6" w:rsidRDefault="004D430C">
      <w:pPr>
        <w:spacing w:line="600" w:lineRule="auto"/>
        <w:ind w:firstLine="720"/>
        <w:jc w:val="both"/>
        <w:rPr>
          <w:rFonts w:eastAsia="Times New Roman"/>
          <w:szCs w:val="24"/>
        </w:rPr>
      </w:pPr>
      <w:r>
        <w:rPr>
          <w:rFonts w:eastAsia="Times New Roman"/>
          <w:szCs w:val="24"/>
        </w:rPr>
        <w:t>Τ</w:t>
      </w:r>
      <w:r w:rsidRPr="00816126">
        <w:rPr>
          <w:rFonts w:eastAsia="Times New Roman"/>
          <w:szCs w:val="24"/>
        </w:rPr>
        <w:t>ο σχέδιο νόμου αφορά στο Πανεπιστήμιο Θεσσαλίας</w:t>
      </w:r>
      <w:r>
        <w:rPr>
          <w:rFonts w:eastAsia="Times New Roman"/>
          <w:szCs w:val="24"/>
        </w:rPr>
        <w:t>,</w:t>
      </w:r>
      <w:r w:rsidRPr="00816126">
        <w:rPr>
          <w:rFonts w:eastAsia="Times New Roman"/>
          <w:szCs w:val="24"/>
        </w:rPr>
        <w:t xml:space="preserve"> στο</w:t>
      </w:r>
      <w:r w:rsidRPr="00816126">
        <w:rPr>
          <w:rFonts w:eastAsia="Times New Roman"/>
          <w:szCs w:val="24"/>
        </w:rPr>
        <w:t xml:space="preserve"> Εθνικό Καποδιστριακό Πανεπιστήμιο Αθηνών</w:t>
      </w:r>
      <w:r>
        <w:rPr>
          <w:rFonts w:eastAsia="Times New Roman"/>
          <w:szCs w:val="24"/>
        </w:rPr>
        <w:t>,</w:t>
      </w:r>
      <w:r w:rsidRPr="00816126">
        <w:rPr>
          <w:rFonts w:eastAsia="Times New Roman"/>
          <w:szCs w:val="24"/>
        </w:rPr>
        <w:t xml:space="preserve"> στο Γεωπο</w:t>
      </w:r>
      <w:r w:rsidRPr="00816126">
        <w:rPr>
          <w:rFonts w:eastAsia="Times New Roman"/>
          <w:szCs w:val="24"/>
        </w:rPr>
        <w:lastRenderedPageBreak/>
        <w:t>νικό Πανεπιστήμιο Αθηνών</w:t>
      </w:r>
      <w:r>
        <w:rPr>
          <w:rFonts w:eastAsia="Times New Roman"/>
          <w:szCs w:val="24"/>
        </w:rPr>
        <w:t>,</w:t>
      </w:r>
      <w:r w:rsidRPr="00816126">
        <w:rPr>
          <w:rFonts w:eastAsia="Times New Roman"/>
          <w:szCs w:val="24"/>
        </w:rPr>
        <w:t xml:space="preserve"> στο Τεχνολογικό Εκπαιδευτικό Ίδρυμα ΤΕΙ Θεσσαλίας και στο Τεχνολογικό Εκπαιδευτικό Ίδρυμα Στερεάς </w:t>
      </w:r>
      <w:r w:rsidRPr="00816126">
        <w:rPr>
          <w:rFonts w:eastAsia="Times New Roman"/>
          <w:szCs w:val="24"/>
        </w:rPr>
        <w:t>Ελλάδ</w:t>
      </w:r>
      <w:r>
        <w:rPr>
          <w:rFonts w:eastAsia="Times New Roman"/>
          <w:szCs w:val="24"/>
        </w:rPr>
        <w:t>α</w:t>
      </w:r>
      <w:r w:rsidRPr="00816126">
        <w:rPr>
          <w:rFonts w:eastAsia="Times New Roman"/>
          <w:szCs w:val="24"/>
        </w:rPr>
        <w:t>ς</w:t>
      </w:r>
      <w:r>
        <w:rPr>
          <w:rFonts w:eastAsia="Times New Roman"/>
          <w:szCs w:val="24"/>
        </w:rPr>
        <w:t>.</w:t>
      </w:r>
      <w:r w:rsidRPr="00816126">
        <w:rPr>
          <w:rFonts w:eastAsia="Times New Roman"/>
          <w:szCs w:val="24"/>
        </w:rPr>
        <w:t xml:space="preserve"> </w:t>
      </w:r>
      <w:r>
        <w:rPr>
          <w:rFonts w:eastAsia="Times New Roman"/>
          <w:szCs w:val="24"/>
        </w:rPr>
        <w:t>Δ</w:t>
      </w:r>
      <w:r w:rsidRPr="00816126">
        <w:rPr>
          <w:rFonts w:eastAsia="Times New Roman"/>
          <w:szCs w:val="24"/>
        </w:rPr>
        <w:t>ηλαδή</w:t>
      </w:r>
      <w:r>
        <w:rPr>
          <w:rFonts w:eastAsia="Times New Roman"/>
          <w:szCs w:val="24"/>
        </w:rPr>
        <w:t>,</w:t>
      </w:r>
      <w:r w:rsidRPr="00816126">
        <w:rPr>
          <w:rFonts w:eastAsia="Times New Roman"/>
          <w:szCs w:val="24"/>
        </w:rPr>
        <w:t xml:space="preserve"> με άλλα λόγια</w:t>
      </w:r>
      <w:r>
        <w:rPr>
          <w:rFonts w:eastAsia="Times New Roman"/>
          <w:szCs w:val="24"/>
        </w:rPr>
        <w:t>,</w:t>
      </w:r>
      <w:r w:rsidRPr="00816126">
        <w:rPr>
          <w:rFonts w:eastAsia="Times New Roman"/>
          <w:szCs w:val="24"/>
        </w:rPr>
        <w:t xml:space="preserve"> η Κυβέρνηση επιχειρεί τη συγχώνευση των εν λόγω </w:t>
      </w:r>
      <w:r>
        <w:rPr>
          <w:rFonts w:eastAsia="Times New Roman"/>
          <w:szCs w:val="24"/>
        </w:rPr>
        <w:t>τ</w:t>
      </w:r>
      <w:r w:rsidRPr="00816126">
        <w:rPr>
          <w:rFonts w:eastAsia="Times New Roman"/>
          <w:szCs w:val="24"/>
        </w:rPr>
        <w:t xml:space="preserve">εχνολογικών </w:t>
      </w:r>
      <w:r>
        <w:rPr>
          <w:rFonts w:eastAsia="Times New Roman"/>
          <w:szCs w:val="24"/>
        </w:rPr>
        <w:t>ι</w:t>
      </w:r>
      <w:r w:rsidRPr="00816126">
        <w:rPr>
          <w:rFonts w:eastAsia="Times New Roman"/>
          <w:szCs w:val="24"/>
        </w:rPr>
        <w:t xml:space="preserve">δρυμάτων </w:t>
      </w:r>
      <w:r w:rsidRPr="00816126">
        <w:rPr>
          <w:rFonts w:eastAsia="Times New Roman"/>
          <w:szCs w:val="24"/>
        </w:rPr>
        <w:t xml:space="preserve">με τα </w:t>
      </w:r>
      <w:r>
        <w:rPr>
          <w:rFonts w:eastAsia="Times New Roman"/>
          <w:szCs w:val="24"/>
        </w:rPr>
        <w:t>ως άνω</w:t>
      </w:r>
      <w:r w:rsidRPr="00816126">
        <w:rPr>
          <w:rFonts w:eastAsia="Times New Roman"/>
          <w:szCs w:val="24"/>
        </w:rPr>
        <w:t xml:space="preserve"> </w:t>
      </w:r>
      <w:r>
        <w:rPr>
          <w:rFonts w:eastAsia="Times New Roman"/>
          <w:szCs w:val="24"/>
        </w:rPr>
        <w:t>π</w:t>
      </w:r>
      <w:r w:rsidRPr="00816126">
        <w:rPr>
          <w:rFonts w:eastAsia="Times New Roman"/>
          <w:szCs w:val="24"/>
        </w:rPr>
        <w:t>ανεπιστήμια</w:t>
      </w:r>
      <w:r>
        <w:rPr>
          <w:rFonts w:eastAsia="Times New Roman"/>
          <w:szCs w:val="24"/>
        </w:rPr>
        <w:t>. Τα κριτήρια, βέβαια,</w:t>
      </w:r>
      <w:r w:rsidRPr="00816126">
        <w:rPr>
          <w:rFonts w:eastAsia="Times New Roman"/>
          <w:szCs w:val="24"/>
        </w:rPr>
        <w:t xml:space="preserve"> με τα οποία επιχειρείται αυτή η ενέργεια ποικίλουν ανάλογα με τα μικροπολιτικά συμφέροντα της Κυβέρνησης και ιδίως την εποχή αυτή που ήδη έχει αρχίσει άτυπ</w:t>
      </w:r>
      <w:r>
        <w:rPr>
          <w:rFonts w:eastAsia="Times New Roman"/>
          <w:szCs w:val="24"/>
        </w:rPr>
        <w:t>α η</w:t>
      </w:r>
      <w:r w:rsidRPr="00816126">
        <w:rPr>
          <w:rFonts w:eastAsia="Times New Roman"/>
          <w:szCs w:val="24"/>
        </w:rPr>
        <w:t xml:space="preserve"> μακρά προεκλογική περίοδος</w:t>
      </w:r>
      <w:r>
        <w:rPr>
          <w:rFonts w:eastAsia="Times New Roman"/>
          <w:szCs w:val="24"/>
        </w:rPr>
        <w:t xml:space="preserve">. Διότι στην πραγματικότητα περί </w:t>
      </w:r>
      <w:r w:rsidRPr="00816126">
        <w:rPr>
          <w:rFonts w:eastAsia="Times New Roman"/>
          <w:szCs w:val="24"/>
        </w:rPr>
        <w:t>τούτου πρόκειται</w:t>
      </w:r>
      <w:r>
        <w:rPr>
          <w:rFonts w:eastAsia="Times New Roman"/>
          <w:szCs w:val="24"/>
        </w:rPr>
        <w:t>,</w:t>
      </w:r>
      <w:r w:rsidRPr="00816126">
        <w:rPr>
          <w:rFonts w:eastAsia="Times New Roman"/>
          <w:szCs w:val="24"/>
        </w:rPr>
        <w:t xml:space="preserve"> δηλαδή περί εξυπηρέτησης κομματικών και μικροπολιτικών συμφερόντων τοπικού επιπέδου προς ικανοποίηση υφιστάμενων και προς άγραν </w:t>
      </w:r>
      <w:r>
        <w:rPr>
          <w:rFonts w:eastAsia="Times New Roman"/>
          <w:szCs w:val="24"/>
        </w:rPr>
        <w:t xml:space="preserve">νέων </w:t>
      </w:r>
      <w:r w:rsidRPr="00816126">
        <w:rPr>
          <w:rFonts w:eastAsia="Times New Roman"/>
          <w:szCs w:val="24"/>
        </w:rPr>
        <w:t>ψηφοφόρων</w:t>
      </w:r>
      <w:r>
        <w:rPr>
          <w:rFonts w:eastAsia="Times New Roman"/>
          <w:szCs w:val="24"/>
        </w:rPr>
        <w:t>.</w:t>
      </w:r>
    </w:p>
    <w:p w14:paraId="6B14EB7B" w14:textId="77777777" w:rsidR="004965E6" w:rsidRDefault="004D430C">
      <w:pPr>
        <w:spacing w:line="600" w:lineRule="auto"/>
        <w:ind w:firstLine="720"/>
        <w:jc w:val="both"/>
        <w:rPr>
          <w:rFonts w:eastAsia="Times New Roman"/>
          <w:szCs w:val="24"/>
        </w:rPr>
      </w:pPr>
      <w:r>
        <w:rPr>
          <w:rFonts w:eastAsia="Times New Roman"/>
          <w:szCs w:val="24"/>
        </w:rPr>
        <w:t>Η</w:t>
      </w:r>
      <w:r w:rsidRPr="00816126">
        <w:rPr>
          <w:rFonts w:eastAsia="Times New Roman"/>
          <w:szCs w:val="24"/>
        </w:rPr>
        <w:t xml:space="preserve"> στόχευση είναι ψηφοθηρική και συγχρόνως σαφέστατη και αφορά</w:t>
      </w:r>
      <w:r w:rsidRPr="00816126">
        <w:rPr>
          <w:rFonts w:eastAsia="Times New Roman"/>
          <w:szCs w:val="24"/>
        </w:rPr>
        <w:t xml:space="preserve"> στους σπουδαστές</w:t>
      </w:r>
      <w:r>
        <w:rPr>
          <w:rFonts w:eastAsia="Times New Roman"/>
          <w:szCs w:val="24"/>
        </w:rPr>
        <w:t>,</w:t>
      </w:r>
      <w:r w:rsidRPr="00816126">
        <w:rPr>
          <w:rFonts w:eastAsia="Times New Roman"/>
          <w:szCs w:val="24"/>
        </w:rPr>
        <w:t xml:space="preserve"> στο επιστημονικό και εκπαιδευτικό προσωπικό και </w:t>
      </w:r>
      <w:r>
        <w:rPr>
          <w:rFonts w:eastAsia="Times New Roman"/>
          <w:szCs w:val="24"/>
        </w:rPr>
        <w:t>στα τοπικά</w:t>
      </w:r>
      <w:r w:rsidRPr="00816126">
        <w:rPr>
          <w:rFonts w:eastAsia="Times New Roman"/>
          <w:szCs w:val="24"/>
        </w:rPr>
        <w:t xml:space="preserve"> οικονομικά συμφέροντα </w:t>
      </w:r>
      <w:r>
        <w:rPr>
          <w:rFonts w:eastAsia="Times New Roman"/>
          <w:szCs w:val="24"/>
        </w:rPr>
        <w:t xml:space="preserve">των </w:t>
      </w:r>
      <w:r w:rsidRPr="00816126">
        <w:rPr>
          <w:rFonts w:eastAsia="Times New Roman"/>
          <w:szCs w:val="24"/>
        </w:rPr>
        <w:t>τοπικών οικονομιών και κατ</w:t>
      </w:r>
      <w:r>
        <w:rPr>
          <w:rFonts w:eastAsia="Times New Roman"/>
          <w:szCs w:val="24"/>
        </w:rPr>
        <w:t>’</w:t>
      </w:r>
      <w:r w:rsidRPr="00816126">
        <w:rPr>
          <w:rFonts w:eastAsia="Times New Roman"/>
          <w:szCs w:val="24"/>
        </w:rPr>
        <w:t xml:space="preserve"> επέκταση της τοπικής </w:t>
      </w:r>
      <w:r w:rsidRPr="00816126">
        <w:rPr>
          <w:rFonts w:eastAsia="Times New Roman"/>
          <w:szCs w:val="24"/>
        </w:rPr>
        <w:t>ψηφοθηρικ</w:t>
      </w:r>
      <w:r>
        <w:rPr>
          <w:rFonts w:eastAsia="Times New Roman"/>
          <w:szCs w:val="24"/>
        </w:rPr>
        <w:t>ή</w:t>
      </w:r>
      <w:r w:rsidRPr="00816126">
        <w:rPr>
          <w:rFonts w:eastAsia="Times New Roman"/>
          <w:szCs w:val="24"/>
        </w:rPr>
        <w:t xml:space="preserve">ς </w:t>
      </w:r>
      <w:r w:rsidRPr="00816126">
        <w:rPr>
          <w:rFonts w:eastAsia="Times New Roman"/>
          <w:szCs w:val="24"/>
        </w:rPr>
        <w:t>βάσης</w:t>
      </w:r>
      <w:r>
        <w:rPr>
          <w:rFonts w:eastAsia="Times New Roman"/>
          <w:szCs w:val="24"/>
        </w:rPr>
        <w:t>.</w:t>
      </w:r>
      <w:r w:rsidRPr="00816126">
        <w:rPr>
          <w:rFonts w:eastAsia="Times New Roman"/>
          <w:szCs w:val="24"/>
        </w:rPr>
        <w:t xml:space="preserve"> </w:t>
      </w:r>
      <w:r>
        <w:rPr>
          <w:rFonts w:eastAsia="Times New Roman"/>
          <w:szCs w:val="24"/>
        </w:rPr>
        <w:t>Γ</w:t>
      </w:r>
      <w:r w:rsidRPr="00816126">
        <w:rPr>
          <w:rFonts w:eastAsia="Times New Roman"/>
          <w:szCs w:val="24"/>
        </w:rPr>
        <w:t>ια να καταστεί αυτό σαφέστερο</w:t>
      </w:r>
      <w:r>
        <w:rPr>
          <w:rFonts w:eastAsia="Times New Roman"/>
          <w:szCs w:val="24"/>
        </w:rPr>
        <w:t>,</w:t>
      </w:r>
      <w:r w:rsidRPr="00816126">
        <w:rPr>
          <w:rFonts w:eastAsia="Times New Roman"/>
          <w:szCs w:val="24"/>
        </w:rPr>
        <w:t xml:space="preserve"> αρκεί </w:t>
      </w:r>
      <w:r>
        <w:rPr>
          <w:rFonts w:eastAsia="Times New Roman"/>
          <w:szCs w:val="24"/>
        </w:rPr>
        <w:t>μια</w:t>
      </w:r>
      <w:r w:rsidRPr="00816126">
        <w:rPr>
          <w:rFonts w:eastAsia="Times New Roman"/>
          <w:szCs w:val="24"/>
        </w:rPr>
        <w:t xml:space="preserve"> ανάγνωση της </w:t>
      </w:r>
      <w:r>
        <w:rPr>
          <w:rFonts w:eastAsia="Times New Roman"/>
          <w:szCs w:val="24"/>
        </w:rPr>
        <w:t>έκθεσης</w:t>
      </w:r>
      <w:r w:rsidRPr="00816126">
        <w:rPr>
          <w:rFonts w:eastAsia="Times New Roman"/>
          <w:szCs w:val="24"/>
        </w:rPr>
        <w:t xml:space="preserve"> </w:t>
      </w:r>
      <w:r w:rsidRPr="00816126">
        <w:rPr>
          <w:rFonts w:eastAsia="Times New Roman"/>
          <w:szCs w:val="24"/>
        </w:rPr>
        <w:t xml:space="preserve">του </w:t>
      </w:r>
      <w:r>
        <w:rPr>
          <w:rFonts w:eastAsia="Times New Roman"/>
          <w:szCs w:val="24"/>
        </w:rPr>
        <w:t>Γ</w:t>
      </w:r>
      <w:r w:rsidRPr="00816126">
        <w:rPr>
          <w:rFonts w:eastAsia="Times New Roman"/>
          <w:szCs w:val="24"/>
        </w:rPr>
        <w:t xml:space="preserve">ενικού </w:t>
      </w:r>
      <w:r>
        <w:rPr>
          <w:rFonts w:eastAsia="Times New Roman"/>
          <w:szCs w:val="24"/>
        </w:rPr>
        <w:t>Λ</w:t>
      </w:r>
      <w:r w:rsidRPr="00816126">
        <w:rPr>
          <w:rFonts w:eastAsia="Times New Roman"/>
          <w:szCs w:val="24"/>
        </w:rPr>
        <w:t>ογιστηρί</w:t>
      </w:r>
      <w:r w:rsidRPr="00816126">
        <w:rPr>
          <w:rFonts w:eastAsia="Times New Roman"/>
          <w:szCs w:val="24"/>
        </w:rPr>
        <w:t xml:space="preserve">ου σχετικά με το κόστος της </w:t>
      </w:r>
      <w:r>
        <w:rPr>
          <w:rFonts w:eastAsia="Times New Roman"/>
          <w:szCs w:val="24"/>
        </w:rPr>
        <w:t>νο</w:t>
      </w:r>
      <w:r>
        <w:rPr>
          <w:rFonts w:eastAsia="Times New Roman"/>
          <w:szCs w:val="24"/>
        </w:rPr>
        <w:lastRenderedPageBreak/>
        <w:t>μοθετικής</w:t>
      </w:r>
      <w:r w:rsidRPr="00816126">
        <w:rPr>
          <w:rFonts w:eastAsia="Times New Roman"/>
          <w:szCs w:val="24"/>
        </w:rPr>
        <w:t xml:space="preserve"> πρωτοβουλίας</w:t>
      </w:r>
      <w:r>
        <w:rPr>
          <w:rFonts w:eastAsia="Times New Roman"/>
          <w:szCs w:val="24"/>
        </w:rPr>
        <w:t>,</w:t>
      </w:r>
      <w:r w:rsidRPr="00816126">
        <w:rPr>
          <w:rFonts w:eastAsia="Times New Roman"/>
          <w:szCs w:val="24"/>
        </w:rPr>
        <w:t xml:space="preserve"> η οποία </w:t>
      </w:r>
      <w:r>
        <w:rPr>
          <w:rFonts w:eastAsia="Times New Roman"/>
          <w:szCs w:val="24"/>
        </w:rPr>
        <w:t xml:space="preserve">ανέρχεται </w:t>
      </w:r>
      <w:r w:rsidRPr="00816126">
        <w:rPr>
          <w:rFonts w:eastAsia="Times New Roman"/>
          <w:szCs w:val="24"/>
        </w:rPr>
        <w:t xml:space="preserve">συνολικά </w:t>
      </w:r>
      <w:r>
        <w:rPr>
          <w:rFonts w:eastAsia="Times New Roman"/>
          <w:szCs w:val="24"/>
        </w:rPr>
        <w:t>σε</w:t>
      </w:r>
      <w:r w:rsidRPr="00816126">
        <w:rPr>
          <w:rFonts w:eastAsia="Times New Roman"/>
          <w:szCs w:val="24"/>
        </w:rPr>
        <w:t xml:space="preserve"> περίπου 10 εκατομμύρια ευρώ και χωρίς να είναι δυνατός ο υπολογισμός για πλήθος επιβαρύνσεων του </w:t>
      </w:r>
      <w:r>
        <w:rPr>
          <w:rFonts w:eastAsia="Times New Roman"/>
          <w:szCs w:val="24"/>
        </w:rPr>
        <w:t>κρατικού</w:t>
      </w:r>
      <w:r w:rsidRPr="00816126">
        <w:rPr>
          <w:rFonts w:eastAsia="Times New Roman"/>
          <w:szCs w:val="24"/>
        </w:rPr>
        <w:t xml:space="preserve"> </w:t>
      </w:r>
      <w:r>
        <w:rPr>
          <w:rFonts w:eastAsia="Times New Roman"/>
          <w:szCs w:val="24"/>
        </w:rPr>
        <w:t>προϋπολογισμού,</w:t>
      </w:r>
      <w:r w:rsidRPr="00816126">
        <w:rPr>
          <w:rFonts w:eastAsia="Times New Roman"/>
          <w:szCs w:val="24"/>
        </w:rPr>
        <w:t xml:space="preserve"> ένεκα των ειδικό</w:t>
      </w:r>
      <w:r>
        <w:rPr>
          <w:rFonts w:eastAsia="Times New Roman"/>
          <w:szCs w:val="24"/>
        </w:rPr>
        <w:t xml:space="preserve">τερων διατάξεων και δαπανών </w:t>
      </w:r>
      <w:r w:rsidRPr="00816126">
        <w:rPr>
          <w:rFonts w:eastAsia="Times New Roman"/>
          <w:szCs w:val="24"/>
        </w:rPr>
        <w:t xml:space="preserve">τις </w:t>
      </w:r>
      <w:r>
        <w:rPr>
          <w:rFonts w:eastAsia="Times New Roman"/>
          <w:szCs w:val="24"/>
        </w:rPr>
        <w:t>π</w:t>
      </w:r>
      <w:r w:rsidRPr="00816126">
        <w:rPr>
          <w:rFonts w:eastAsia="Times New Roman"/>
          <w:szCs w:val="24"/>
        </w:rPr>
        <w:t>ρ</w:t>
      </w:r>
      <w:r w:rsidRPr="00816126">
        <w:rPr>
          <w:rFonts w:eastAsia="Times New Roman"/>
          <w:szCs w:val="24"/>
        </w:rPr>
        <w:t>οτεινόμεν</w:t>
      </w:r>
      <w:r>
        <w:rPr>
          <w:rFonts w:eastAsia="Times New Roman"/>
          <w:szCs w:val="24"/>
        </w:rPr>
        <w:t>η</w:t>
      </w:r>
      <w:r w:rsidRPr="00816126">
        <w:rPr>
          <w:rFonts w:eastAsia="Times New Roman"/>
          <w:szCs w:val="24"/>
        </w:rPr>
        <w:t xml:space="preserve">ς </w:t>
      </w:r>
      <w:r>
        <w:rPr>
          <w:rFonts w:eastAsia="Times New Roman"/>
          <w:szCs w:val="24"/>
        </w:rPr>
        <w:t>ρύθμισης,</w:t>
      </w:r>
      <w:r w:rsidRPr="00816126">
        <w:rPr>
          <w:rFonts w:eastAsia="Times New Roman"/>
          <w:szCs w:val="24"/>
        </w:rPr>
        <w:t xml:space="preserve"> καθώς </w:t>
      </w:r>
      <w:r>
        <w:rPr>
          <w:rFonts w:eastAsia="Times New Roman"/>
          <w:szCs w:val="24"/>
        </w:rPr>
        <w:t>-</w:t>
      </w:r>
      <w:r w:rsidRPr="00816126">
        <w:rPr>
          <w:rFonts w:eastAsia="Times New Roman"/>
          <w:szCs w:val="24"/>
        </w:rPr>
        <w:t>όπως αναφέρει το Γενικό Λογιστήριο</w:t>
      </w:r>
      <w:r>
        <w:rPr>
          <w:rFonts w:eastAsia="Times New Roman"/>
          <w:szCs w:val="24"/>
        </w:rPr>
        <w:t>-</w:t>
      </w:r>
      <w:r w:rsidRPr="00816126">
        <w:rPr>
          <w:rFonts w:eastAsia="Times New Roman"/>
          <w:szCs w:val="24"/>
        </w:rPr>
        <w:t xml:space="preserve"> δεν παρ</w:t>
      </w:r>
      <w:r>
        <w:rPr>
          <w:rFonts w:eastAsia="Times New Roman"/>
          <w:szCs w:val="24"/>
        </w:rPr>
        <w:t>α</w:t>
      </w:r>
      <w:r w:rsidRPr="00816126">
        <w:rPr>
          <w:rFonts w:eastAsia="Times New Roman"/>
          <w:szCs w:val="24"/>
        </w:rPr>
        <w:t>σχέθηκαν στοιχεία από το αρμόδιο Υπουργείο</w:t>
      </w:r>
      <w:r>
        <w:rPr>
          <w:rFonts w:eastAsia="Times New Roman"/>
          <w:szCs w:val="24"/>
        </w:rPr>
        <w:t>.</w:t>
      </w:r>
    </w:p>
    <w:p w14:paraId="6B14EB7C" w14:textId="77777777" w:rsidR="004965E6" w:rsidRDefault="004D430C">
      <w:pPr>
        <w:spacing w:line="600" w:lineRule="auto"/>
        <w:ind w:firstLine="720"/>
        <w:jc w:val="both"/>
        <w:rPr>
          <w:rFonts w:eastAsia="Times New Roman"/>
          <w:szCs w:val="24"/>
        </w:rPr>
      </w:pPr>
      <w:r>
        <w:rPr>
          <w:rFonts w:eastAsia="Times New Roman"/>
          <w:szCs w:val="24"/>
        </w:rPr>
        <w:t>Σ</w:t>
      </w:r>
      <w:r w:rsidRPr="00816126">
        <w:rPr>
          <w:rFonts w:eastAsia="Times New Roman"/>
          <w:szCs w:val="24"/>
        </w:rPr>
        <w:t>υνοψίζοντας</w:t>
      </w:r>
      <w:r>
        <w:rPr>
          <w:rFonts w:eastAsia="Times New Roman"/>
          <w:szCs w:val="24"/>
        </w:rPr>
        <w:t>,</w:t>
      </w:r>
      <w:r w:rsidRPr="00816126">
        <w:rPr>
          <w:rFonts w:eastAsia="Times New Roman"/>
          <w:szCs w:val="24"/>
        </w:rPr>
        <w:t xml:space="preserve"> λοιπόν</w:t>
      </w:r>
      <w:r>
        <w:rPr>
          <w:rFonts w:eastAsia="Times New Roman"/>
          <w:szCs w:val="24"/>
        </w:rPr>
        <w:t>,</w:t>
      </w:r>
      <w:r w:rsidRPr="00816126">
        <w:rPr>
          <w:rFonts w:eastAsia="Times New Roman"/>
          <w:szCs w:val="24"/>
        </w:rPr>
        <w:t xml:space="preserve"> </w:t>
      </w:r>
      <w:r>
        <w:rPr>
          <w:rFonts w:eastAsia="Times New Roman"/>
          <w:szCs w:val="24"/>
        </w:rPr>
        <w:t xml:space="preserve">δύναται </w:t>
      </w:r>
      <w:r w:rsidRPr="00816126">
        <w:rPr>
          <w:rFonts w:eastAsia="Times New Roman"/>
          <w:szCs w:val="24"/>
        </w:rPr>
        <w:t>να ισχυριστεί κάποιος πως η σύνταξη</w:t>
      </w:r>
      <w:r>
        <w:rPr>
          <w:rFonts w:eastAsia="Times New Roman"/>
          <w:szCs w:val="24"/>
        </w:rPr>
        <w:t>, η</w:t>
      </w:r>
      <w:r w:rsidRPr="00816126">
        <w:rPr>
          <w:rFonts w:eastAsia="Times New Roman"/>
          <w:szCs w:val="24"/>
        </w:rPr>
        <w:t xml:space="preserve"> εισαγωγή προς συζήτηση και εν τέλει η ψήφιση για το προτεινόμενο σχέδιο νόμου υπαγορεύεται</w:t>
      </w:r>
      <w:r>
        <w:rPr>
          <w:rFonts w:eastAsia="Times New Roman"/>
          <w:szCs w:val="24"/>
        </w:rPr>
        <w:t>,</w:t>
      </w:r>
      <w:r w:rsidRPr="00816126">
        <w:rPr>
          <w:rFonts w:eastAsia="Times New Roman"/>
          <w:szCs w:val="24"/>
        </w:rPr>
        <w:t xml:space="preserve"> </w:t>
      </w:r>
      <w:r>
        <w:rPr>
          <w:rFonts w:eastAsia="Times New Roman"/>
          <w:szCs w:val="24"/>
        </w:rPr>
        <w:t>π</w:t>
      </w:r>
      <w:r w:rsidRPr="00816126">
        <w:rPr>
          <w:rFonts w:eastAsia="Times New Roman"/>
          <w:szCs w:val="24"/>
        </w:rPr>
        <w:t>ρώτον</w:t>
      </w:r>
      <w:r>
        <w:rPr>
          <w:rFonts w:eastAsia="Times New Roman"/>
          <w:szCs w:val="24"/>
        </w:rPr>
        <w:t>,</w:t>
      </w:r>
      <w:r w:rsidRPr="00816126">
        <w:rPr>
          <w:rFonts w:eastAsia="Times New Roman"/>
          <w:szCs w:val="24"/>
        </w:rPr>
        <w:t xml:space="preserve"> από ένα</w:t>
      </w:r>
      <w:r>
        <w:rPr>
          <w:rFonts w:eastAsia="Times New Roman"/>
          <w:szCs w:val="24"/>
        </w:rPr>
        <w:t>ν</w:t>
      </w:r>
      <w:r w:rsidRPr="00816126">
        <w:rPr>
          <w:rFonts w:eastAsia="Times New Roman"/>
          <w:szCs w:val="24"/>
        </w:rPr>
        <w:t xml:space="preserve"> σκοπό μικροπολιτικό και άρρηκτα συνδεδεμένο με </w:t>
      </w:r>
      <w:r>
        <w:rPr>
          <w:rFonts w:eastAsia="Times New Roman"/>
          <w:szCs w:val="24"/>
        </w:rPr>
        <w:t>τοπικού</w:t>
      </w:r>
      <w:r w:rsidRPr="00816126">
        <w:rPr>
          <w:rFonts w:eastAsia="Times New Roman"/>
          <w:szCs w:val="24"/>
        </w:rPr>
        <w:t xml:space="preserve"> </w:t>
      </w:r>
      <w:r>
        <w:rPr>
          <w:rFonts w:eastAsia="Times New Roman"/>
          <w:szCs w:val="24"/>
        </w:rPr>
        <w:t>επιπέδου</w:t>
      </w:r>
      <w:r w:rsidRPr="00816126">
        <w:rPr>
          <w:rFonts w:eastAsia="Times New Roman"/>
          <w:szCs w:val="24"/>
        </w:rPr>
        <w:t xml:space="preserve"> οικονομικά συμφέροντα και την εξυπηρέτηση αυτών των διαφόρων τοπικών φορέων και</w:t>
      </w:r>
      <w:r>
        <w:rPr>
          <w:rFonts w:eastAsia="Times New Roman"/>
          <w:szCs w:val="24"/>
        </w:rPr>
        <w:t>,</w:t>
      </w:r>
      <w:r w:rsidRPr="00816126">
        <w:rPr>
          <w:rFonts w:eastAsia="Times New Roman"/>
          <w:szCs w:val="24"/>
        </w:rPr>
        <w:t xml:space="preserve"> δ</w:t>
      </w:r>
      <w:r w:rsidRPr="00816126">
        <w:rPr>
          <w:rFonts w:eastAsia="Times New Roman"/>
          <w:szCs w:val="24"/>
        </w:rPr>
        <w:t>εύτερον</w:t>
      </w:r>
      <w:r>
        <w:rPr>
          <w:rFonts w:eastAsia="Times New Roman"/>
          <w:szCs w:val="24"/>
        </w:rPr>
        <w:t>,</w:t>
      </w:r>
      <w:r w:rsidRPr="00816126">
        <w:rPr>
          <w:rFonts w:eastAsia="Times New Roman"/>
          <w:szCs w:val="24"/>
        </w:rPr>
        <w:t xml:space="preserve"> έχει σαφή ψηφοθηρική στόχευση </w:t>
      </w:r>
      <w:r>
        <w:rPr>
          <w:rFonts w:eastAsia="Times New Roman"/>
          <w:szCs w:val="24"/>
        </w:rPr>
        <w:t xml:space="preserve">προς τους μελλοντικούς σπουδαστές, το </w:t>
      </w:r>
      <w:r w:rsidRPr="00816126">
        <w:rPr>
          <w:rFonts w:eastAsia="Times New Roman"/>
          <w:szCs w:val="24"/>
        </w:rPr>
        <w:t xml:space="preserve">εκπαιδευτικό προσωπικό και τους τοπικούς </w:t>
      </w:r>
      <w:r>
        <w:rPr>
          <w:rFonts w:eastAsia="Times New Roman"/>
          <w:szCs w:val="24"/>
        </w:rPr>
        <w:t>οικονομικούς</w:t>
      </w:r>
      <w:r w:rsidRPr="00816126">
        <w:rPr>
          <w:rFonts w:eastAsia="Times New Roman"/>
          <w:szCs w:val="24"/>
        </w:rPr>
        <w:t xml:space="preserve"> παράγοντες </w:t>
      </w:r>
      <w:r>
        <w:rPr>
          <w:rFonts w:eastAsia="Times New Roman"/>
          <w:szCs w:val="24"/>
        </w:rPr>
        <w:t xml:space="preserve">κατά την </w:t>
      </w:r>
      <w:proofErr w:type="spellStart"/>
      <w:r>
        <w:rPr>
          <w:rFonts w:eastAsia="Times New Roman"/>
          <w:szCs w:val="24"/>
        </w:rPr>
        <w:t>εφαρμοσθείσα</w:t>
      </w:r>
      <w:proofErr w:type="spellEnd"/>
      <w:r w:rsidRPr="00816126">
        <w:rPr>
          <w:rFonts w:eastAsia="Times New Roman"/>
          <w:szCs w:val="24"/>
        </w:rPr>
        <w:t xml:space="preserve"> </w:t>
      </w:r>
      <w:r>
        <w:rPr>
          <w:rFonts w:eastAsia="Times New Roman"/>
          <w:szCs w:val="24"/>
        </w:rPr>
        <w:t>σ</w:t>
      </w:r>
      <w:r w:rsidRPr="00816126">
        <w:rPr>
          <w:rFonts w:eastAsia="Times New Roman"/>
          <w:szCs w:val="24"/>
        </w:rPr>
        <w:t>το παρελθ</w:t>
      </w:r>
      <w:r>
        <w:rPr>
          <w:rFonts w:eastAsia="Times New Roman"/>
          <w:szCs w:val="24"/>
        </w:rPr>
        <w:t>ό</w:t>
      </w:r>
      <w:r w:rsidRPr="00816126">
        <w:rPr>
          <w:rFonts w:eastAsia="Times New Roman"/>
          <w:szCs w:val="24"/>
        </w:rPr>
        <w:t>ν κυβερνητική τακτική</w:t>
      </w:r>
      <w:r>
        <w:rPr>
          <w:rFonts w:eastAsia="Times New Roman"/>
          <w:szCs w:val="24"/>
        </w:rPr>
        <w:t>,</w:t>
      </w:r>
      <w:r w:rsidRPr="00816126">
        <w:rPr>
          <w:rFonts w:eastAsia="Times New Roman"/>
          <w:szCs w:val="24"/>
        </w:rPr>
        <w:t xml:space="preserve"> η ο</w:t>
      </w:r>
      <w:r>
        <w:rPr>
          <w:rFonts w:eastAsia="Times New Roman"/>
          <w:szCs w:val="24"/>
        </w:rPr>
        <w:t>ποία απαιτούσε σε κάθε πόλη ένα στρατόπεδο και μια σχολ</w:t>
      </w:r>
      <w:r>
        <w:rPr>
          <w:rFonts w:eastAsia="Times New Roman"/>
          <w:szCs w:val="24"/>
        </w:rPr>
        <w:t xml:space="preserve">ή. </w:t>
      </w:r>
    </w:p>
    <w:p w14:paraId="6B14EB7D" w14:textId="77777777" w:rsidR="004965E6" w:rsidRDefault="004D430C">
      <w:pPr>
        <w:spacing w:line="600" w:lineRule="auto"/>
        <w:ind w:firstLine="720"/>
        <w:jc w:val="both"/>
        <w:rPr>
          <w:rFonts w:eastAsia="Times New Roman"/>
          <w:szCs w:val="24"/>
        </w:rPr>
      </w:pPr>
      <w:r>
        <w:rPr>
          <w:rFonts w:eastAsia="Times New Roman"/>
          <w:szCs w:val="24"/>
        </w:rPr>
        <w:t>Θεσπίζονται, λοιπόν, νέες εκπαιδευτικές δομές και νέα τμήματα με θεματικό και εκπαιδευτικό αντικείμενο</w:t>
      </w:r>
      <w:r w:rsidRPr="00816126">
        <w:rPr>
          <w:rFonts w:eastAsia="Times New Roman"/>
          <w:szCs w:val="24"/>
        </w:rPr>
        <w:t xml:space="preserve"> τον πολιτισμό</w:t>
      </w:r>
      <w:r>
        <w:rPr>
          <w:rFonts w:eastAsia="Times New Roman"/>
          <w:szCs w:val="24"/>
        </w:rPr>
        <w:t>,</w:t>
      </w:r>
      <w:r w:rsidRPr="00816126">
        <w:rPr>
          <w:rFonts w:eastAsia="Times New Roman"/>
          <w:szCs w:val="24"/>
        </w:rPr>
        <w:t xml:space="preserve"> </w:t>
      </w:r>
      <w:r w:rsidRPr="00816126">
        <w:rPr>
          <w:rFonts w:eastAsia="Times New Roman"/>
          <w:szCs w:val="24"/>
        </w:rPr>
        <w:lastRenderedPageBreak/>
        <w:t xml:space="preserve">όπως αυτός καθίσταται αντιληπτός μέσα από την </w:t>
      </w:r>
      <w:r>
        <w:rPr>
          <w:rFonts w:eastAsia="Times New Roman"/>
          <w:szCs w:val="24"/>
        </w:rPr>
        <w:t>κομμουνιστική</w:t>
      </w:r>
      <w:r w:rsidRPr="00816126">
        <w:rPr>
          <w:rFonts w:eastAsia="Times New Roman"/>
          <w:szCs w:val="24"/>
        </w:rPr>
        <w:t xml:space="preserve"> θεώρηση</w:t>
      </w:r>
      <w:r>
        <w:rPr>
          <w:rFonts w:eastAsia="Times New Roman"/>
          <w:szCs w:val="24"/>
        </w:rPr>
        <w:t>,</w:t>
      </w:r>
      <w:r w:rsidRPr="00816126">
        <w:rPr>
          <w:rFonts w:eastAsia="Times New Roman"/>
          <w:szCs w:val="24"/>
        </w:rPr>
        <w:t xml:space="preserve"> τις επιστήμες και την τεχνολογία</w:t>
      </w:r>
      <w:r>
        <w:rPr>
          <w:rFonts w:eastAsia="Times New Roman"/>
          <w:szCs w:val="24"/>
        </w:rPr>
        <w:t>.</w:t>
      </w:r>
    </w:p>
    <w:p w14:paraId="6B14EB7E" w14:textId="77777777" w:rsidR="004965E6" w:rsidRDefault="004D430C">
      <w:pPr>
        <w:spacing w:line="600" w:lineRule="auto"/>
        <w:ind w:firstLine="720"/>
        <w:jc w:val="both"/>
        <w:rPr>
          <w:rFonts w:eastAsia="Times New Roman"/>
          <w:szCs w:val="24"/>
        </w:rPr>
      </w:pPr>
      <w:r>
        <w:rPr>
          <w:rFonts w:eastAsia="Times New Roman"/>
          <w:szCs w:val="24"/>
        </w:rPr>
        <w:t>Σ</w:t>
      </w:r>
      <w:r w:rsidRPr="00816126">
        <w:rPr>
          <w:rFonts w:eastAsia="Times New Roman"/>
          <w:szCs w:val="24"/>
        </w:rPr>
        <w:t xml:space="preserve">ε αυτό το </w:t>
      </w:r>
      <w:r>
        <w:rPr>
          <w:rFonts w:eastAsia="Times New Roman"/>
          <w:szCs w:val="24"/>
        </w:rPr>
        <w:t>π</w:t>
      </w:r>
      <w:r w:rsidRPr="00816126">
        <w:rPr>
          <w:rFonts w:eastAsia="Times New Roman"/>
          <w:szCs w:val="24"/>
        </w:rPr>
        <w:t>λαίσιο εισάγετ</w:t>
      </w:r>
      <w:r>
        <w:rPr>
          <w:rFonts w:eastAsia="Times New Roman"/>
          <w:szCs w:val="24"/>
        </w:rPr>
        <w:t>αι,</w:t>
      </w:r>
      <w:r w:rsidRPr="00816126">
        <w:rPr>
          <w:rFonts w:eastAsia="Times New Roman"/>
          <w:szCs w:val="24"/>
        </w:rPr>
        <w:t xml:space="preserve"> γ</w:t>
      </w:r>
      <w:r w:rsidRPr="00816126">
        <w:rPr>
          <w:rFonts w:eastAsia="Times New Roman"/>
          <w:szCs w:val="24"/>
        </w:rPr>
        <w:t>ια παράδειγμα</w:t>
      </w:r>
      <w:r>
        <w:rPr>
          <w:rFonts w:eastAsia="Times New Roman"/>
          <w:szCs w:val="24"/>
        </w:rPr>
        <w:t>,</w:t>
      </w:r>
      <w:r w:rsidRPr="00816126">
        <w:rPr>
          <w:rFonts w:eastAsia="Times New Roman"/>
          <w:szCs w:val="24"/>
        </w:rPr>
        <w:t xml:space="preserve"> </w:t>
      </w:r>
      <w:r>
        <w:rPr>
          <w:rFonts w:eastAsia="Times New Roman"/>
          <w:szCs w:val="24"/>
        </w:rPr>
        <w:t xml:space="preserve">η </w:t>
      </w:r>
      <w:r w:rsidRPr="00816126">
        <w:rPr>
          <w:rFonts w:eastAsia="Times New Roman"/>
          <w:szCs w:val="24"/>
        </w:rPr>
        <w:t>λειτουργία αγγλόφων</w:t>
      </w:r>
      <w:r>
        <w:rPr>
          <w:rFonts w:eastAsia="Times New Roman"/>
          <w:szCs w:val="24"/>
        </w:rPr>
        <w:t>ων</w:t>
      </w:r>
      <w:r w:rsidRPr="00816126">
        <w:rPr>
          <w:rFonts w:eastAsia="Times New Roman"/>
          <w:szCs w:val="24"/>
        </w:rPr>
        <w:t xml:space="preserve"> προπτυχιακών προγραμμάτων σπουδών στα </w:t>
      </w:r>
      <w:r>
        <w:rPr>
          <w:rFonts w:eastAsia="Times New Roman"/>
          <w:szCs w:val="24"/>
        </w:rPr>
        <w:t>π</w:t>
      </w:r>
      <w:r w:rsidRPr="00816126">
        <w:rPr>
          <w:rFonts w:eastAsia="Times New Roman"/>
          <w:szCs w:val="24"/>
        </w:rPr>
        <w:t xml:space="preserve">ανεπιστήμια </w:t>
      </w:r>
      <w:r w:rsidRPr="00816126">
        <w:rPr>
          <w:rFonts w:eastAsia="Times New Roman"/>
          <w:szCs w:val="24"/>
        </w:rPr>
        <w:t>Αθηνών και Θεσσαλίας σε συνεργασία με το διεθνές πανεπιστήμιο</w:t>
      </w:r>
      <w:r>
        <w:rPr>
          <w:rFonts w:eastAsia="Times New Roman"/>
          <w:szCs w:val="24"/>
        </w:rPr>
        <w:t>.</w:t>
      </w:r>
    </w:p>
    <w:p w14:paraId="6B14EB7F" w14:textId="77777777" w:rsidR="004965E6" w:rsidRDefault="004D430C">
      <w:pPr>
        <w:spacing w:line="600" w:lineRule="auto"/>
        <w:ind w:firstLine="720"/>
        <w:jc w:val="both"/>
        <w:rPr>
          <w:rFonts w:eastAsia="Times New Roman"/>
          <w:szCs w:val="24"/>
        </w:rPr>
      </w:pPr>
      <w:r>
        <w:rPr>
          <w:rFonts w:eastAsia="Times New Roman"/>
          <w:szCs w:val="24"/>
        </w:rPr>
        <w:t>Τ</w:t>
      </w:r>
      <w:r w:rsidRPr="00816126">
        <w:rPr>
          <w:rFonts w:eastAsia="Times New Roman"/>
          <w:szCs w:val="24"/>
        </w:rPr>
        <w:t xml:space="preserve">ο προτεινόμενο σχέδιο νόμου αποτελείται από </w:t>
      </w:r>
      <w:r>
        <w:rPr>
          <w:rFonts w:eastAsia="Times New Roman"/>
          <w:szCs w:val="24"/>
        </w:rPr>
        <w:t>τρία</w:t>
      </w:r>
      <w:r w:rsidRPr="00816126">
        <w:rPr>
          <w:rFonts w:eastAsia="Times New Roman"/>
          <w:szCs w:val="24"/>
        </w:rPr>
        <w:t xml:space="preserve"> μέρη</w:t>
      </w:r>
      <w:r>
        <w:rPr>
          <w:rFonts w:eastAsia="Times New Roman"/>
          <w:szCs w:val="24"/>
        </w:rPr>
        <w:t>. Ήταν πενήντα δύο τα άρθρα και τώρα έγιναν εξήντ</w:t>
      </w:r>
      <w:r>
        <w:rPr>
          <w:rFonts w:eastAsia="Times New Roman"/>
          <w:szCs w:val="24"/>
        </w:rPr>
        <w:t>α επτά. Π</w:t>
      </w:r>
      <w:r w:rsidRPr="00816126">
        <w:rPr>
          <w:rFonts w:eastAsia="Times New Roman"/>
          <w:szCs w:val="24"/>
        </w:rPr>
        <w:t xml:space="preserve">ουθενά στο προτεινόμενο σχέδιο νόμου δεν γίνεται λόγος για </w:t>
      </w:r>
      <w:r>
        <w:rPr>
          <w:rFonts w:eastAsia="Times New Roman"/>
          <w:szCs w:val="24"/>
        </w:rPr>
        <w:t>ε</w:t>
      </w:r>
      <w:r w:rsidRPr="00816126">
        <w:rPr>
          <w:rFonts w:eastAsia="Times New Roman"/>
          <w:szCs w:val="24"/>
        </w:rPr>
        <w:t>θνική παιδεία</w:t>
      </w:r>
      <w:r>
        <w:rPr>
          <w:rFonts w:eastAsia="Times New Roman"/>
          <w:szCs w:val="24"/>
        </w:rPr>
        <w:t>,</w:t>
      </w:r>
      <w:r w:rsidRPr="00816126">
        <w:rPr>
          <w:rFonts w:eastAsia="Times New Roman"/>
          <w:szCs w:val="24"/>
        </w:rPr>
        <w:t xml:space="preserve"> για ελληνική παιδεία και ιστορία</w:t>
      </w:r>
      <w:r>
        <w:rPr>
          <w:rFonts w:eastAsia="Times New Roman"/>
          <w:szCs w:val="24"/>
        </w:rPr>
        <w:t>,</w:t>
      </w:r>
      <w:r w:rsidRPr="00816126">
        <w:rPr>
          <w:rFonts w:eastAsia="Times New Roman"/>
          <w:szCs w:val="24"/>
        </w:rPr>
        <w:t xml:space="preserve"> για </w:t>
      </w:r>
      <w:r>
        <w:rPr>
          <w:rFonts w:eastAsia="Times New Roman"/>
          <w:szCs w:val="24"/>
        </w:rPr>
        <w:t>ε</w:t>
      </w:r>
      <w:r w:rsidRPr="00816126">
        <w:rPr>
          <w:rFonts w:eastAsia="Times New Roman"/>
          <w:szCs w:val="24"/>
        </w:rPr>
        <w:t xml:space="preserve">θνική </w:t>
      </w:r>
      <w:r>
        <w:rPr>
          <w:rFonts w:eastAsia="Times New Roman"/>
          <w:szCs w:val="24"/>
        </w:rPr>
        <w:t>σ</w:t>
      </w:r>
      <w:r w:rsidRPr="00816126">
        <w:rPr>
          <w:rFonts w:eastAsia="Times New Roman"/>
          <w:szCs w:val="24"/>
        </w:rPr>
        <w:t xml:space="preserve">υνείδηση για την </w:t>
      </w:r>
      <w:r>
        <w:rPr>
          <w:rFonts w:eastAsia="Times New Roman"/>
          <w:szCs w:val="24"/>
        </w:rPr>
        <w:t>ε</w:t>
      </w:r>
      <w:r w:rsidRPr="00816126">
        <w:rPr>
          <w:rFonts w:eastAsia="Times New Roman"/>
          <w:szCs w:val="24"/>
        </w:rPr>
        <w:t>λληνική νεολαία</w:t>
      </w:r>
      <w:r>
        <w:rPr>
          <w:rFonts w:eastAsia="Times New Roman"/>
          <w:szCs w:val="24"/>
        </w:rPr>
        <w:t>,</w:t>
      </w:r>
      <w:r w:rsidRPr="00816126">
        <w:rPr>
          <w:rFonts w:eastAsia="Times New Roman"/>
          <w:szCs w:val="24"/>
        </w:rPr>
        <w:t xml:space="preserve"> για ελληνικό έθνος</w:t>
      </w:r>
      <w:r>
        <w:rPr>
          <w:rFonts w:eastAsia="Times New Roman"/>
          <w:szCs w:val="24"/>
        </w:rPr>
        <w:t>,</w:t>
      </w:r>
      <w:r w:rsidRPr="00816126">
        <w:rPr>
          <w:rFonts w:eastAsia="Times New Roman"/>
          <w:szCs w:val="24"/>
        </w:rPr>
        <w:t xml:space="preserve"> για τις αξίες και τα ιδανικά τα οποία πρέπει να διέπουν το</w:t>
      </w:r>
      <w:r>
        <w:rPr>
          <w:rFonts w:eastAsia="Times New Roman"/>
          <w:szCs w:val="24"/>
        </w:rPr>
        <w:t xml:space="preserve"> εκπαιδευτικό σύστημα </w:t>
      </w:r>
      <w:r w:rsidRPr="00816126">
        <w:rPr>
          <w:rFonts w:eastAsia="Times New Roman"/>
          <w:szCs w:val="24"/>
        </w:rPr>
        <w:t xml:space="preserve">της πατρίδας μας σε όλες τις βαθμίδες </w:t>
      </w:r>
      <w:r>
        <w:rPr>
          <w:rFonts w:eastAsia="Times New Roman"/>
          <w:szCs w:val="24"/>
        </w:rPr>
        <w:t>της.</w:t>
      </w:r>
    </w:p>
    <w:p w14:paraId="6B14EB80" w14:textId="77777777" w:rsidR="004965E6" w:rsidRDefault="004D430C">
      <w:pPr>
        <w:spacing w:line="600" w:lineRule="auto"/>
        <w:ind w:firstLine="720"/>
        <w:jc w:val="both"/>
        <w:rPr>
          <w:rFonts w:eastAsia="Times New Roman"/>
          <w:szCs w:val="24"/>
        </w:rPr>
      </w:pPr>
      <w:r>
        <w:rPr>
          <w:rFonts w:eastAsia="Times New Roman"/>
          <w:szCs w:val="24"/>
        </w:rPr>
        <w:t>Γ</w:t>
      </w:r>
      <w:r w:rsidRPr="00816126">
        <w:rPr>
          <w:rFonts w:eastAsia="Times New Roman"/>
          <w:szCs w:val="24"/>
        </w:rPr>
        <w:t>ίνεται</w:t>
      </w:r>
      <w:r>
        <w:rPr>
          <w:rFonts w:eastAsia="Times New Roman"/>
          <w:szCs w:val="24"/>
        </w:rPr>
        <w:t>,</w:t>
      </w:r>
      <w:r w:rsidRPr="00816126">
        <w:rPr>
          <w:rFonts w:eastAsia="Times New Roman"/>
          <w:szCs w:val="24"/>
        </w:rPr>
        <w:t xml:space="preserve"> </w:t>
      </w:r>
      <w:r>
        <w:rPr>
          <w:rFonts w:eastAsia="Times New Roman"/>
          <w:szCs w:val="24"/>
        </w:rPr>
        <w:t>όμως,</w:t>
      </w:r>
      <w:r w:rsidRPr="00816126">
        <w:rPr>
          <w:rFonts w:eastAsia="Times New Roman"/>
          <w:szCs w:val="24"/>
        </w:rPr>
        <w:t xml:space="preserve"> σαφής και επανειλημμένη αναφορά σε ό</w:t>
      </w:r>
      <w:r>
        <w:rPr>
          <w:rFonts w:eastAsia="Times New Roman"/>
          <w:szCs w:val="24"/>
        </w:rPr>
        <w:t>ρ</w:t>
      </w:r>
      <w:r w:rsidRPr="00816126">
        <w:rPr>
          <w:rFonts w:eastAsia="Times New Roman"/>
          <w:szCs w:val="24"/>
        </w:rPr>
        <w:t>ους</w:t>
      </w:r>
      <w:r>
        <w:rPr>
          <w:rFonts w:eastAsia="Times New Roman"/>
          <w:szCs w:val="24"/>
        </w:rPr>
        <w:t>,</w:t>
      </w:r>
      <w:r w:rsidRPr="00816126">
        <w:rPr>
          <w:rFonts w:eastAsia="Times New Roman"/>
          <w:szCs w:val="24"/>
        </w:rPr>
        <w:t xml:space="preserve"> όπως </w:t>
      </w:r>
      <w:r>
        <w:rPr>
          <w:rFonts w:eastAsia="Times New Roman"/>
          <w:szCs w:val="24"/>
        </w:rPr>
        <w:t>«</w:t>
      </w:r>
      <w:r w:rsidRPr="00816126">
        <w:rPr>
          <w:rFonts w:eastAsia="Times New Roman"/>
          <w:szCs w:val="24"/>
        </w:rPr>
        <w:t>οικονομία</w:t>
      </w:r>
      <w:r>
        <w:rPr>
          <w:rFonts w:eastAsia="Times New Roman"/>
          <w:szCs w:val="24"/>
        </w:rPr>
        <w:t>»,</w:t>
      </w:r>
      <w:r w:rsidRPr="00816126">
        <w:rPr>
          <w:rFonts w:eastAsia="Times New Roman"/>
          <w:szCs w:val="24"/>
        </w:rPr>
        <w:t xml:space="preserve"> </w:t>
      </w:r>
      <w:r>
        <w:rPr>
          <w:rFonts w:eastAsia="Times New Roman"/>
          <w:szCs w:val="24"/>
        </w:rPr>
        <w:t>«</w:t>
      </w:r>
      <w:r w:rsidRPr="00816126">
        <w:rPr>
          <w:rFonts w:eastAsia="Times New Roman"/>
          <w:szCs w:val="24"/>
        </w:rPr>
        <w:t xml:space="preserve">κοινωνικές </w:t>
      </w:r>
      <w:r>
        <w:rPr>
          <w:rFonts w:eastAsia="Times New Roman"/>
          <w:szCs w:val="24"/>
        </w:rPr>
        <w:t>ε</w:t>
      </w:r>
      <w:r w:rsidRPr="00816126">
        <w:rPr>
          <w:rFonts w:eastAsia="Times New Roman"/>
          <w:szCs w:val="24"/>
        </w:rPr>
        <w:t>πιστήμες</w:t>
      </w:r>
      <w:r>
        <w:rPr>
          <w:rFonts w:eastAsia="Times New Roman"/>
          <w:szCs w:val="24"/>
        </w:rPr>
        <w:t>»,</w:t>
      </w:r>
      <w:r w:rsidRPr="00816126">
        <w:rPr>
          <w:rFonts w:eastAsia="Times New Roman"/>
          <w:szCs w:val="24"/>
        </w:rPr>
        <w:t xml:space="preserve"> </w:t>
      </w:r>
      <w:r>
        <w:rPr>
          <w:rFonts w:eastAsia="Times New Roman"/>
          <w:szCs w:val="24"/>
        </w:rPr>
        <w:t>«διεθνοποίηση», «</w:t>
      </w:r>
      <w:r w:rsidRPr="00816126">
        <w:rPr>
          <w:rFonts w:eastAsia="Times New Roman"/>
          <w:szCs w:val="24"/>
        </w:rPr>
        <w:t>τέχνη</w:t>
      </w:r>
      <w:r>
        <w:rPr>
          <w:rFonts w:eastAsia="Times New Roman"/>
          <w:szCs w:val="24"/>
        </w:rPr>
        <w:t>»</w:t>
      </w:r>
      <w:r w:rsidRPr="00816126">
        <w:rPr>
          <w:rFonts w:eastAsia="Times New Roman"/>
          <w:szCs w:val="24"/>
        </w:rPr>
        <w:t xml:space="preserve"> στα πλαίσια της λεγόμενης πολιτικής ορθότητας</w:t>
      </w:r>
      <w:r>
        <w:rPr>
          <w:rFonts w:eastAsia="Times New Roman"/>
          <w:szCs w:val="24"/>
        </w:rPr>
        <w:t>.</w:t>
      </w:r>
      <w:r w:rsidRPr="00816126">
        <w:rPr>
          <w:rFonts w:eastAsia="Times New Roman"/>
          <w:szCs w:val="24"/>
        </w:rPr>
        <w:t xml:space="preserve"> Στο προτεινόμενο σχέδ</w:t>
      </w:r>
      <w:r w:rsidRPr="00816126">
        <w:rPr>
          <w:rFonts w:eastAsia="Times New Roman"/>
          <w:szCs w:val="24"/>
        </w:rPr>
        <w:t xml:space="preserve">ιο νόμου </w:t>
      </w:r>
      <w:r>
        <w:rPr>
          <w:rFonts w:eastAsia="Times New Roman"/>
          <w:szCs w:val="24"/>
        </w:rPr>
        <w:t>δεν υ</w:t>
      </w:r>
      <w:r w:rsidRPr="00816126">
        <w:rPr>
          <w:rFonts w:eastAsia="Times New Roman"/>
          <w:szCs w:val="24"/>
        </w:rPr>
        <w:t>πάρχει αναφορά σε γενι</w:t>
      </w:r>
      <w:r w:rsidRPr="00816126">
        <w:rPr>
          <w:rFonts w:eastAsia="Times New Roman"/>
          <w:szCs w:val="24"/>
        </w:rPr>
        <w:lastRenderedPageBreak/>
        <w:t>κότερα και συνολικότερα ζητήματα για τα οποία θα έπρεπε</w:t>
      </w:r>
      <w:r>
        <w:rPr>
          <w:rFonts w:eastAsia="Times New Roman"/>
          <w:szCs w:val="24"/>
        </w:rPr>
        <w:t>,</w:t>
      </w:r>
      <w:r w:rsidRPr="00816126">
        <w:rPr>
          <w:rFonts w:eastAsia="Times New Roman"/>
          <w:szCs w:val="24"/>
        </w:rPr>
        <w:t xml:space="preserve"> όπως για παράδειγμα </w:t>
      </w:r>
      <w:r>
        <w:rPr>
          <w:rFonts w:eastAsia="Times New Roman"/>
          <w:szCs w:val="24"/>
        </w:rPr>
        <w:t xml:space="preserve">για </w:t>
      </w:r>
      <w:r w:rsidRPr="00816126">
        <w:rPr>
          <w:rFonts w:eastAsia="Times New Roman"/>
          <w:szCs w:val="24"/>
        </w:rPr>
        <w:t xml:space="preserve">την ουσιαστική κατάργηση του αποκαλούμενου </w:t>
      </w:r>
      <w:r>
        <w:rPr>
          <w:rFonts w:eastAsia="Times New Roman"/>
          <w:szCs w:val="24"/>
        </w:rPr>
        <w:t>«π</w:t>
      </w:r>
      <w:r w:rsidRPr="00816126">
        <w:rPr>
          <w:rFonts w:eastAsia="Times New Roman"/>
          <w:szCs w:val="24"/>
        </w:rPr>
        <w:t>ανεπιστημιακού ασύλου</w:t>
      </w:r>
      <w:r>
        <w:rPr>
          <w:rFonts w:eastAsia="Times New Roman"/>
          <w:szCs w:val="24"/>
        </w:rPr>
        <w:t>»,</w:t>
      </w:r>
      <w:r w:rsidRPr="00816126">
        <w:rPr>
          <w:rFonts w:eastAsia="Times New Roman"/>
          <w:szCs w:val="24"/>
        </w:rPr>
        <w:t xml:space="preserve"> την πλήρη απαγόρευση των κομματικών παρατάξεων</w:t>
      </w:r>
      <w:r>
        <w:rPr>
          <w:rFonts w:eastAsia="Times New Roman"/>
          <w:szCs w:val="24"/>
        </w:rPr>
        <w:t>,</w:t>
      </w:r>
      <w:r w:rsidRPr="00816126">
        <w:rPr>
          <w:rFonts w:eastAsia="Times New Roman"/>
          <w:szCs w:val="24"/>
        </w:rPr>
        <w:t xml:space="preserve"> οι οποίες αποτελούν φο</w:t>
      </w:r>
      <w:r w:rsidRPr="00816126">
        <w:rPr>
          <w:rFonts w:eastAsia="Times New Roman"/>
          <w:szCs w:val="24"/>
        </w:rPr>
        <w:t xml:space="preserve">ρείς διαφθοράς στην </w:t>
      </w:r>
      <w:r>
        <w:rPr>
          <w:rFonts w:eastAsia="Times New Roman"/>
          <w:szCs w:val="24"/>
        </w:rPr>
        <w:t xml:space="preserve">ανώτατη </w:t>
      </w:r>
      <w:r w:rsidRPr="00816126">
        <w:rPr>
          <w:rFonts w:eastAsia="Times New Roman"/>
          <w:szCs w:val="24"/>
        </w:rPr>
        <w:t xml:space="preserve">εκπαίδευση και καθιστά τα πανεπιστήμια </w:t>
      </w:r>
      <w:r>
        <w:rPr>
          <w:rFonts w:eastAsia="Times New Roman"/>
          <w:szCs w:val="24"/>
        </w:rPr>
        <w:t xml:space="preserve">άσυλα εγκληματιών </w:t>
      </w:r>
      <w:r w:rsidRPr="00816126">
        <w:rPr>
          <w:rFonts w:eastAsia="Times New Roman"/>
          <w:szCs w:val="24"/>
        </w:rPr>
        <w:t>και φυτώρια κομματικών στελεχών</w:t>
      </w:r>
      <w:r>
        <w:rPr>
          <w:rFonts w:eastAsia="Times New Roman"/>
          <w:szCs w:val="24"/>
        </w:rPr>
        <w:t>.</w:t>
      </w:r>
    </w:p>
    <w:p w14:paraId="6B14EB81" w14:textId="77777777" w:rsidR="004965E6" w:rsidRDefault="004D430C">
      <w:pPr>
        <w:spacing w:line="600" w:lineRule="auto"/>
        <w:ind w:firstLine="720"/>
        <w:jc w:val="both"/>
        <w:rPr>
          <w:rFonts w:eastAsia="Times New Roman"/>
          <w:szCs w:val="24"/>
        </w:rPr>
      </w:pPr>
      <w:r>
        <w:rPr>
          <w:rFonts w:eastAsia="Times New Roman"/>
          <w:szCs w:val="24"/>
        </w:rPr>
        <w:t>Δ</w:t>
      </w:r>
      <w:r w:rsidRPr="00A93770">
        <w:rPr>
          <w:rFonts w:eastAsia="Times New Roman"/>
          <w:szCs w:val="24"/>
        </w:rPr>
        <w:t xml:space="preserve">εν μπορούμε να ξεχάσουμε φυσικά τις </w:t>
      </w:r>
      <w:r>
        <w:rPr>
          <w:rFonts w:eastAsia="Times New Roman"/>
          <w:szCs w:val="24"/>
        </w:rPr>
        <w:t xml:space="preserve">μπούρδες, θα χαρακτήριζα, </w:t>
      </w:r>
      <w:r w:rsidRPr="00A93770">
        <w:rPr>
          <w:rFonts w:eastAsia="Times New Roman"/>
          <w:szCs w:val="24"/>
        </w:rPr>
        <w:t xml:space="preserve">του </w:t>
      </w:r>
      <w:r>
        <w:rPr>
          <w:rFonts w:eastAsia="Times New Roman"/>
          <w:szCs w:val="24"/>
        </w:rPr>
        <w:t>Υ</w:t>
      </w:r>
      <w:r w:rsidRPr="00A93770">
        <w:rPr>
          <w:rFonts w:eastAsia="Times New Roman"/>
          <w:szCs w:val="24"/>
        </w:rPr>
        <w:t xml:space="preserve">πουργού </w:t>
      </w:r>
      <w:r>
        <w:rPr>
          <w:rFonts w:eastAsia="Times New Roman"/>
          <w:szCs w:val="24"/>
        </w:rPr>
        <w:t>περί ρωμαλέου</w:t>
      </w:r>
      <w:r w:rsidRPr="00A93770">
        <w:rPr>
          <w:rFonts w:eastAsia="Times New Roman"/>
          <w:szCs w:val="24"/>
        </w:rPr>
        <w:t xml:space="preserve"> </w:t>
      </w:r>
      <w:r>
        <w:rPr>
          <w:rFonts w:eastAsia="Times New Roman"/>
          <w:szCs w:val="24"/>
        </w:rPr>
        <w:t>φοιτητικού</w:t>
      </w:r>
      <w:r w:rsidRPr="00A93770">
        <w:rPr>
          <w:rFonts w:eastAsia="Times New Roman"/>
          <w:szCs w:val="24"/>
        </w:rPr>
        <w:t xml:space="preserve"> κινήματος</w:t>
      </w:r>
      <w:r>
        <w:rPr>
          <w:rFonts w:eastAsia="Times New Roman"/>
          <w:szCs w:val="24"/>
        </w:rPr>
        <w:t>,</w:t>
      </w:r>
      <w:r w:rsidRPr="00A93770">
        <w:rPr>
          <w:rFonts w:eastAsia="Times New Roman"/>
          <w:szCs w:val="24"/>
        </w:rPr>
        <w:t xml:space="preserve"> το οποίο τον είχε επισκεφτ</w:t>
      </w:r>
      <w:r w:rsidRPr="00A93770">
        <w:rPr>
          <w:rFonts w:eastAsia="Times New Roman"/>
          <w:szCs w:val="24"/>
        </w:rPr>
        <w:t>εί και στο γραφείο του</w:t>
      </w:r>
      <w:r>
        <w:rPr>
          <w:rFonts w:eastAsia="Times New Roman"/>
          <w:szCs w:val="24"/>
        </w:rPr>
        <w:t>,</w:t>
      </w:r>
      <w:r w:rsidRPr="00A93770">
        <w:rPr>
          <w:rFonts w:eastAsia="Times New Roman"/>
          <w:szCs w:val="24"/>
        </w:rPr>
        <w:t xml:space="preserve"> όπως και τις δράσεις κάθε </w:t>
      </w:r>
      <w:r>
        <w:rPr>
          <w:rFonts w:eastAsia="Times New Roman"/>
          <w:szCs w:val="24"/>
        </w:rPr>
        <w:t>είδους εγκληματικών</w:t>
      </w:r>
      <w:r w:rsidRPr="00A93770">
        <w:rPr>
          <w:rFonts w:eastAsia="Times New Roman"/>
          <w:szCs w:val="24"/>
        </w:rPr>
        <w:t xml:space="preserve"> και τρομοκρ</w:t>
      </w:r>
      <w:r>
        <w:rPr>
          <w:rFonts w:eastAsia="Times New Roman"/>
          <w:szCs w:val="24"/>
        </w:rPr>
        <w:t xml:space="preserve">ατικών στοιχείων που λυμαίνονται αυτούς </w:t>
      </w:r>
      <w:r w:rsidRPr="00A93770">
        <w:rPr>
          <w:rFonts w:eastAsia="Times New Roman"/>
          <w:szCs w:val="24"/>
        </w:rPr>
        <w:t xml:space="preserve">τους χώρους με την </w:t>
      </w:r>
      <w:r>
        <w:rPr>
          <w:rFonts w:eastAsia="Times New Roman"/>
          <w:szCs w:val="24"/>
        </w:rPr>
        <w:t>ανοχή</w:t>
      </w:r>
      <w:r w:rsidRPr="00A93770">
        <w:rPr>
          <w:rFonts w:eastAsia="Times New Roman"/>
          <w:szCs w:val="24"/>
        </w:rPr>
        <w:t xml:space="preserve"> και την κάλυψη της κυβέρνησης</w:t>
      </w:r>
      <w:r>
        <w:rPr>
          <w:rFonts w:eastAsia="Times New Roman"/>
          <w:szCs w:val="24"/>
        </w:rPr>
        <w:t>.</w:t>
      </w:r>
      <w:r w:rsidRPr="00A93770">
        <w:rPr>
          <w:rFonts w:eastAsia="Times New Roman"/>
          <w:szCs w:val="24"/>
        </w:rPr>
        <w:t xml:space="preserve"> </w:t>
      </w:r>
      <w:r>
        <w:rPr>
          <w:rFonts w:eastAsia="Times New Roman"/>
          <w:szCs w:val="24"/>
        </w:rPr>
        <w:t>Όπως είπαμε και στην επιτροπή, τ</w:t>
      </w:r>
      <w:r w:rsidRPr="00A93770">
        <w:rPr>
          <w:rFonts w:eastAsia="Times New Roman"/>
          <w:szCs w:val="24"/>
        </w:rPr>
        <w:t xml:space="preserve">ο άσυλο </w:t>
      </w:r>
      <w:r>
        <w:rPr>
          <w:rFonts w:eastAsia="Times New Roman"/>
          <w:szCs w:val="24"/>
        </w:rPr>
        <w:t>μπορεί να το καταργήσει μόνο</w:t>
      </w:r>
      <w:r w:rsidRPr="00A93770">
        <w:rPr>
          <w:rFonts w:eastAsia="Times New Roman"/>
          <w:szCs w:val="24"/>
        </w:rPr>
        <w:t xml:space="preserve"> η Χρυσή Αυ</w:t>
      </w:r>
      <w:r w:rsidRPr="00A93770">
        <w:rPr>
          <w:rFonts w:eastAsia="Times New Roman"/>
          <w:szCs w:val="24"/>
        </w:rPr>
        <w:t>γή</w:t>
      </w:r>
      <w:r>
        <w:rPr>
          <w:rFonts w:eastAsia="Times New Roman"/>
          <w:szCs w:val="24"/>
        </w:rPr>
        <w:t>. Κ</w:t>
      </w:r>
      <w:r w:rsidRPr="00A93770">
        <w:rPr>
          <w:rFonts w:eastAsia="Times New Roman"/>
          <w:szCs w:val="24"/>
        </w:rPr>
        <w:t xml:space="preserve">αι ένα από τα πρώτα μέτρα θα είναι </w:t>
      </w:r>
      <w:r>
        <w:rPr>
          <w:rFonts w:eastAsia="Times New Roman"/>
          <w:szCs w:val="24"/>
        </w:rPr>
        <w:t xml:space="preserve">η </w:t>
      </w:r>
      <w:r w:rsidRPr="00A93770">
        <w:rPr>
          <w:rFonts w:eastAsia="Times New Roman"/>
          <w:szCs w:val="24"/>
        </w:rPr>
        <w:t xml:space="preserve">άμεση επέμβαση </w:t>
      </w:r>
      <w:r>
        <w:rPr>
          <w:rFonts w:eastAsia="Times New Roman"/>
          <w:szCs w:val="24"/>
        </w:rPr>
        <w:t>ειδικών αστυνομικών</w:t>
      </w:r>
      <w:r w:rsidRPr="00A93770">
        <w:rPr>
          <w:rFonts w:eastAsia="Times New Roman"/>
          <w:szCs w:val="24"/>
        </w:rPr>
        <w:t xml:space="preserve"> </w:t>
      </w:r>
      <w:r>
        <w:rPr>
          <w:rFonts w:eastAsia="Times New Roman"/>
          <w:szCs w:val="24"/>
        </w:rPr>
        <w:t>δ</w:t>
      </w:r>
      <w:r w:rsidRPr="00A93770">
        <w:rPr>
          <w:rFonts w:eastAsia="Times New Roman"/>
          <w:szCs w:val="24"/>
        </w:rPr>
        <w:t>υνάμεων ακόμ</w:t>
      </w:r>
      <w:r>
        <w:rPr>
          <w:rFonts w:eastAsia="Times New Roman"/>
          <w:szCs w:val="24"/>
        </w:rPr>
        <w:t>α και στη διάπραξη πλημμελημάτων</w:t>
      </w:r>
      <w:r w:rsidRPr="00A93770">
        <w:rPr>
          <w:rFonts w:eastAsia="Times New Roman"/>
          <w:szCs w:val="24"/>
        </w:rPr>
        <w:t xml:space="preserve"> σε όλους τους πανεπιστημιακούς χώρους</w:t>
      </w:r>
      <w:r>
        <w:rPr>
          <w:rFonts w:eastAsia="Times New Roman"/>
          <w:szCs w:val="24"/>
        </w:rPr>
        <w:t>.</w:t>
      </w:r>
      <w:r w:rsidRPr="00A93770">
        <w:rPr>
          <w:rFonts w:eastAsia="Times New Roman"/>
          <w:szCs w:val="24"/>
        </w:rPr>
        <w:t xml:space="preserve"> </w:t>
      </w:r>
    </w:p>
    <w:p w14:paraId="6B14EB82" w14:textId="77777777" w:rsidR="004965E6" w:rsidRDefault="004D430C">
      <w:pPr>
        <w:spacing w:line="600" w:lineRule="auto"/>
        <w:ind w:firstLine="720"/>
        <w:jc w:val="both"/>
        <w:rPr>
          <w:rFonts w:eastAsia="Times New Roman"/>
          <w:szCs w:val="24"/>
        </w:rPr>
      </w:pPr>
      <w:r w:rsidRPr="00A93770">
        <w:rPr>
          <w:rFonts w:eastAsia="Times New Roman"/>
          <w:szCs w:val="24"/>
        </w:rPr>
        <w:t xml:space="preserve">Δυστυχώς μέσα στα πανεπιστημιακά ιδρύματα διακρίνονται και πολλά ιδεολογικά σκουπίδια μαζί με </w:t>
      </w:r>
      <w:r>
        <w:rPr>
          <w:rFonts w:eastAsia="Times New Roman"/>
          <w:szCs w:val="24"/>
        </w:rPr>
        <w:t xml:space="preserve">όλα </w:t>
      </w:r>
      <w:r w:rsidRPr="00A93770">
        <w:rPr>
          <w:rFonts w:eastAsia="Times New Roman"/>
          <w:szCs w:val="24"/>
        </w:rPr>
        <w:t>τα υπόλοιπα</w:t>
      </w:r>
      <w:r>
        <w:rPr>
          <w:rFonts w:eastAsia="Times New Roman"/>
          <w:szCs w:val="24"/>
        </w:rPr>
        <w:t>.</w:t>
      </w:r>
      <w:r w:rsidRPr="00A93770">
        <w:rPr>
          <w:rFonts w:eastAsia="Times New Roman"/>
          <w:szCs w:val="24"/>
        </w:rPr>
        <w:t xml:space="preserve"> </w:t>
      </w:r>
      <w:r>
        <w:rPr>
          <w:rFonts w:eastAsia="Times New Roman"/>
          <w:szCs w:val="24"/>
        </w:rPr>
        <w:t xml:space="preserve">Δεν προτείνεται με τις διατάξεις του υπό συζήτηση </w:t>
      </w:r>
      <w:r w:rsidRPr="00A93770">
        <w:rPr>
          <w:rFonts w:eastAsia="Times New Roman"/>
          <w:szCs w:val="24"/>
        </w:rPr>
        <w:t xml:space="preserve">νομοσχεδίου </w:t>
      </w:r>
      <w:r w:rsidRPr="00A93770">
        <w:rPr>
          <w:rFonts w:eastAsia="Times New Roman"/>
          <w:szCs w:val="24"/>
        </w:rPr>
        <w:lastRenderedPageBreak/>
        <w:t xml:space="preserve">η επανεγγραφή των </w:t>
      </w:r>
      <w:r>
        <w:rPr>
          <w:rFonts w:eastAsia="Times New Roman"/>
          <w:szCs w:val="24"/>
        </w:rPr>
        <w:t xml:space="preserve">ιστορικών </w:t>
      </w:r>
      <w:r w:rsidRPr="00A93770">
        <w:rPr>
          <w:rFonts w:eastAsia="Times New Roman"/>
          <w:szCs w:val="24"/>
        </w:rPr>
        <w:t>βιβλίων με στόχο την εθνική αφύπνιση</w:t>
      </w:r>
      <w:r>
        <w:rPr>
          <w:rFonts w:eastAsia="Times New Roman"/>
          <w:szCs w:val="24"/>
        </w:rPr>
        <w:t>,</w:t>
      </w:r>
      <w:r w:rsidRPr="00A93770">
        <w:rPr>
          <w:rFonts w:eastAsia="Times New Roman"/>
          <w:szCs w:val="24"/>
        </w:rPr>
        <w:t xml:space="preserve"> ούτε προβλέπεται</w:t>
      </w:r>
      <w:r>
        <w:rPr>
          <w:rFonts w:eastAsia="Times New Roman"/>
          <w:szCs w:val="24"/>
        </w:rPr>
        <w:t xml:space="preserve"> </w:t>
      </w:r>
      <w:r>
        <w:rPr>
          <w:rFonts w:eastAsia="Times New Roman"/>
          <w:szCs w:val="24"/>
        </w:rPr>
        <w:t>η</w:t>
      </w:r>
      <w:r w:rsidRPr="00A93770">
        <w:rPr>
          <w:rFonts w:eastAsia="Times New Roman"/>
          <w:szCs w:val="24"/>
        </w:rPr>
        <w:t xml:space="preserve"> ίδρυση τμημάτων και σχολών με γνωστικό και εκπαιδευτικό αντικείμενο την </w:t>
      </w:r>
      <w:r>
        <w:rPr>
          <w:rFonts w:eastAsia="Times New Roman"/>
          <w:szCs w:val="24"/>
        </w:rPr>
        <w:t>ε</w:t>
      </w:r>
      <w:r w:rsidRPr="00A93770">
        <w:rPr>
          <w:rFonts w:eastAsia="Times New Roman"/>
          <w:szCs w:val="24"/>
        </w:rPr>
        <w:t>λληνική ιστορία</w:t>
      </w:r>
      <w:r>
        <w:rPr>
          <w:rFonts w:eastAsia="Times New Roman"/>
          <w:szCs w:val="24"/>
        </w:rPr>
        <w:t xml:space="preserve"> και τα αρχαία ελληνικά. </w:t>
      </w:r>
    </w:p>
    <w:p w14:paraId="6B14EB83" w14:textId="77777777" w:rsidR="004965E6" w:rsidRDefault="004D430C">
      <w:pPr>
        <w:spacing w:line="600" w:lineRule="auto"/>
        <w:ind w:firstLine="720"/>
        <w:jc w:val="both"/>
        <w:rPr>
          <w:rFonts w:eastAsia="Times New Roman"/>
          <w:szCs w:val="24"/>
        </w:rPr>
      </w:pPr>
      <w:r>
        <w:rPr>
          <w:rFonts w:eastAsia="Times New Roman"/>
          <w:szCs w:val="24"/>
        </w:rPr>
        <w:t>Ούτε βεβαίως περιλαμβάνονται στις προτεινόμενες διατάξεις προβλέψεις για ειδικές εξετάσεις για τους</w:t>
      </w:r>
      <w:r w:rsidRPr="00A93770">
        <w:rPr>
          <w:rFonts w:eastAsia="Times New Roman"/>
          <w:szCs w:val="24"/>
        </w:rPr>
        <w:t xml:space="preserve"> διδάσκοντες σε όλες τις </w:t>
      </w:r>
      <w:r>
        <w:rPr>
          <w:rFonts w:eastAsia="Times New Roman"/>
          <w:szCs w:val="24"/>
        </w:rPr>
        <w:t>εκπαιδευτικές βα</w:t>
      </w:r>
      <w:r>
        <w:rPr>
          <w:rFonts w:eastAsia="Times New Roman"/>
          <w:szCs w:val="24"/>
        </w:rPr>
        <w:t>θμίδες και συνεπ</w:t>
      </w:r>
      <w:r w:rsidRPr="00A93770">
        <w:rPr>
          <w:rFonts w:eastAsia="Times New Roman"/>
          <w:szCs w:val="24"/>
        </w:rPr>
        <w:t xml:space="preserve">ώς και στην ανώτατη </w:t>
      </w:r>
      <w:r>
        <w:rPr>
          <w:rFonts w:eastAsia="Times New Roman"/>
          <w:szCs w:val="24"/>
        </w:rPr>
        <w:t xml:space="preserve">και </w:t>
      </w:r>
      <w:r w:rsidRPr="00A93770">
        <w:rPr>
          <w:rFonts w:eastAsia="Times New Roman"/>
          <w:szCs w:val="24"/>
        </w:rPr>
        <w:t>τεχνολογική</w:t>
      </w:r>
      <w:r>
        <w:rPr>
          <w:rFonts w:eastAsia="Times New Roman"/>
          <w:szCs w:val="24"/>
        </w:rPr>
        <w:t>,</w:t>
      </w:r>
      <w:r w:rsidRPr="00A93770">
        <w:rPr>
          <w:rFonts w:eastAsia="Times New Roman"/>
          <w:szCs w:val="24"/>
        </w:rPr>
        <w:t xml:space="preserve"> ώστε να βεβαιωθεί το γνωστικό τους επίπεδο</w:t>
      </w:r>
      <w:r>
        <w:rPr>
          <w:rFonts w:eastAsia="Times New Roman"/>
          <w:szCs w:val="24"/>
        </w:rPr>
        <w:t>,</w:t>
      </w:r>
      <w:r w:rsidRPr="00A93770">
        <w:rPr>
          <w:rFonts w:eastAsia="Times New Roman"/>
          <w:szCs w:val="24"/>
        </w:rPr>
        <w:t xml:space="preserve"> να αξιολογηθούν και ως προς </w:t>
      </w:r>
      <w:r>
        <w:rPr>
          <w:rFonts w:eastAsia="Times New Roman"/>
          <w:szCs w:val="24"/>
        </w:rPr>
        <w:t>το έργο τους και ως προς την</w:t>
      </w:r>
      <w:r w:rsidRPr="00A93770">
        <w:rPr>
          <w:rFonts w:eastAsia="Times New Roman"/>
          <w:szCs w:val="24"/>
        </w:rPr>
        <w:t xml:space="preserve"> </w:t>
      </w:r>
      <w:r>
        <w:rPr>
          <w:rFonts w:eastAsia="Times New Roman"/>
          <w:szCs w:val="24"/>
        </w:rPr>
        <w:t>εθνική τους σ</w:t>
      </w:r>
      <w:r w:rsidRPr="00A93770">
        <w:rPr>
          <w:rFonts w:eastAsia="Times New Roman"/>
          <w:szCs w:val="24"/>
        </w:rPr>
        <w:t>υνείδηση</w:t>
      </w:r>
      <w:r>
        <w:rPr>
          <w:rFonts w:eastAsia="Times New Roman"/>
          <w:szCs w:val="24"/>
        </w:rPr>
        <w:t>.</w:t>
      </w:r>
    </w:p>
    <w:p w14:paraId="6B14EB84" w14:textId="77777777" w:rsidR="004965E6" w:rsidRDefault="004D430C">
      <w:pPr>
        <w:spacing w:line="600" w:lineRule="auto"/>
        <w:ind w:firstLine="720"/>
        <w:jc w:val="both"/>
        <w:rPr>
          <w:rFonts w:eastAsia="Times New Roman"/>
          <w:szCs w:val="24"/>
        </w:rPr>
      </w:pPr>
      <w:r>
        <w:rPr>
          <w:rFonts w:eastAsia="Times New Roman"/>
          <w:szCs w:val="24"/>
        </w:rPr>
        <w:t>Υ</w:t>
      </w:r>
      <w:r w:rsidRPr="00A93770">
        <w:rPr>
          <w:rFonts w:eastAsia="Times New Roman"/>
          <w:szCs w:val="24"/>
        </w:rPr>
        <w:t xml:space="preserve">πάρχει και ένα </w:t>
      </w:r>
      <w:r>
        <w:rPr>
          <w:rFonts w:eastAsia="Times New Roman"/>
          <w:szCs w:val="24"/>
        </w:rPr>
        <w:t>γελοίο</w:t>
      </w:r>
      <w:r w:rsidRPr="00A93770">
        <w:rPr>
          <w:rFonts w:eastAsia="Times New Roman"/>
          <w:szCs w:val="24"/>
        </w:rPr>
        <w:t xml:space="preserve"> άρθρο</w:t>
      </w:r>
      <w:r>
        <w:rPr>
          <w:rFonts w:eastAsia="Times New Roman"/>
          <w:szCs w:val="24"/>
        </w:rPr>
        <w:t>, το άρθρο</w:t>
      </w:r>
      <w:r w:rsidRPr="00A93770">
        <w:rPr>
          <w:rFonts w:eastAsia="Times New Roman"/>
          <w:szCs w:val="24"/>
        </w:rPr>
        <w:t xml:space="preserve"> 33</w:t>
      </w:r>
      <w:r>
        <w:rPr>
          <w:rFonts w:eastAsia="Times New Roman"/>
          <w:szCs w:val="24"/>
        </w:rPr>
        <w:t>,</w:t>
      </w:r>
      <w:r w:rsidRPr="00A93770">
        <w:rPr>
          <w:rFonts w:eastAsia="Times New Roman"/>
          <w:szCs w:val="24"/>
        </w:rPr>
        <w:t xml:space="preserve"> περί δημιουργίας επιτροπής ισότητας </w:t>
      </w:r>
      <w:r w:rsidRPr="00A93770">
        <w:rPr>
          <w:rFonts w:eastAsia="Times New Roman"/>
          <w:szCs w:val="24"/>
        </w:rPr>
        <w:t>των φύλων</w:t>
      </w:r>
      <w:r>
        <w:rPr>
          <w:rFonts w:eastAsia="Times New Roman"/>
          <w:szCs w:val="24"/>
        </w:rPr>
        <w:t>.</w:t>
      </w:r>
      <w:r w:rsidRPr="00A93770">
        <w:rPr>
          <w:rFonts w:eastAsia="Times New Roman"/>
          <w:szCs w:val="24"/>
        </w:rPr>
        <w:t xml:space="preserve"> </w:t>
      </w:r>
      <w:r>
        <w:rPr>
          <w:rFonts w:eastAsia="Times New Roman"/>
          <w:szCs w:val="24"/>
        </w:rPr>
        <w:t>Σ</w:t>
      </w:r>
      <w:r w:rsidRPr="00A93770">
        <w:rPr>
          <w:rFonts w:eastAsia="Times New Roman"/>
          <w:szCs w:val="24"/>
        </w:rPr>
        <w:t xml:space="preserve">τη σημερινή Ελλάδα </w:t>
      </w:r>
      <w:r>
        <w:rPr>
          <w:rFonts w:eastAsia="Times New Roman"/>
          <w:szCs w:val="24"/>
        </w:rPr>
        <w:t xml:space="preserve">αν </w:t>
      </w:r>
      <w:r w:rsidRPr="00A93770">
        <w:rPr>
          <w:rFonts w:eastAsia="Times New Roman"/>
          <w:szCs w:val="24"/>
        </w:rPr>
        <w:t xml:space="preserve">πρέπει να </w:t>
      </w:r>
      <w:r>
        <w:rPr>
          <w:rFonts w:eastAsia="Times New Roman"/>
          <w:szCs w:val="24"/>
        </w:rPr>
        <w:t>συσταθούν επιτροπέ</w:t>
      </w:r>
      <w:r w:rsidRPr="00A93770">
        <w:rPr>
          <w:rFonts w:eastAsia="Times New Roman"/>
          <w:szCs w:val="24"/>
        </w:rPr>
        <w:t xml:space="preserve">ς ισότητας </w:t>
      </w:r>
      <w:r>
        <w:rPr>
          <w:rFonts w:eastAsia="Times New Roman"/>
          <w:szCs w:val="24"/>
        </w:rPr>
        <w:t xml:space="preserve">στα </w:t>
      </w:r>
      <w:r>
        <w:rPr>
          <w:rFonts w:eastAsia="Times New Roman"/>
          <w:szCs w:val="24"/>
        </w:rPr>
        <w:t>ανώτατα εκπαιδευτικά ιδρύματα</w:t>
      </w:r>
      <w:r>
        <w:rPr>
          <w:rFonts w:eastAsia="Times New Roman"/>
          <w:szCs w:val="24"/>
        </w:rPr>
        <w:t>,</w:t>
      </w:r>
      <w:r w:rsidRPr="00A93770">
        <w:rPr>
          <w:rFonts w:eastAsia="Times New Roman"/>
          <w:szCs w:val="24"/>
        </w:rPr>
        <w:t xml:space="preserve"> αυτές θα πρέπει να έχουν ως </w:t>
      </w:r>
      <w:r>
        <w:rPr>
          <w:rFonts w:eastAsia="Times New Roman"/>
          <w:szCs w:val="24"/>
        </w:rPr>
        <w:t>θεματικό</w:t>
      </w:r>
      <w:r w:rsidRPr="00A93770">
        <w:rPr>
          <w:rFonts w:eastAsia="Times New Roman"/>
          <w:szCs w:val="24"/>
        </w:rPr>
        <w:t xml:space="preserve"> αντικείμενο </w:t>
      </w:r>
      <w:r>
        <w:rPr>
          <w:rFonts w:eastAsia="Times New Roman"/>
          <w:szCs w:val="24"/>
        </w:rPr>
        <w:t>ό</w:t>
      </w:r>
      <w:r w:rsidRPr="00A93770">
        <w:rPr>
          <w:rFonts w:eastAsia="Times New Roman"/>
          <w:szCs w:val="24"/>
        </w:rPr>
        <w:t>χι</w:t>
      </w:r>
      <w:r>
        <w:rPr>
          <w:rFonts w:eastAsia="Times New Roman"/>
          <w:szCs w:val="24"/>
        </w:rPr>
        <w:t xml:space="preserve"> την</w:t>
      </w:r>
      <w:r w:rsidRPr="00A93770">
        <w:rPr>
          <w:rFonts w:eastAsia="Times New Roman"/>
          <w:szCs w:val="24"/>
        </w:rPr>
        <w:t xml:space="preserve"> ισότητα των φύλων </w:t>
      </w:r>
      <w:r>
        <w:rPr>
          <w:rFonts w:eastAsia="Times New Roman"/>
          <w:szCs w:val="24"/>
        </w:rPr>
        <w:t>-α</w:t>
      </w:r>
      <w:r w:rsidRPr="00A93770">
        <w:rPr>
          <w:rFonts w:eastAsia="Times New Roman"/>
          <w:szCs w:val="24"/>
        </w:rPr>
        <w:t>υτό είναι δεδομένο ότι υπάρχει</w:t>
      </w:r>
      <w:r>
        <w:rPr>
          <w:rFonts w:eastAsia="Times New Roman"/>
          <w:szCs w:val="24"/>
        </w:rPr>
        <w:t>-,</w:t>
      </w:r>
      <w:r w:rsidRPr="00A93770">
        <w:rPr>
          <w:rFonts w:eastAsia="Times New Roman"/>
          <w:szCs w:val="24"/>
        </w:rPr>
        <w:t xml:space="preserve"> αλλά την ισότητα των Ελλήνων και των Ε</w:t>
      </w:r>
      <w:r w:rsidRPr="00A93770">
        <w:rPr>
          <w:rFonts w:eastAsia="Times New Roman"/>
          <w:szCs w:val="24"/>
        </w:rPr>
        <w:t xml:space="preserve">λληνίδων </w:t>
      </w:r>
      <w:r>
        <w:rPr>
          <w:rFonts w:eastAsia="Times New Roman"/>
          <w:szCs w:val="24"/>
        </w:rPr>
        <w:t>απέναντι στους αλλογενείς, αλλόθρησκους και αλλ</w:t>
      </w:r>
      <w:r w:rsidRPr="00A93770">
        <w:rPr>
          <w:rFonts w:eastAsia="Times New Roman"/>
          <w:szCs w:val="24"/>
        </w:rPr>
        <w:t>οδαπούς οι οποίοι τυγχάνουν ευνοϊκότερης διακριτικής μεταχείρισης από το ανθελληνικό κράτος</w:t>
      </w:r>
      <w:r>
        <w:rPr>
          <w:rFonts w:eastAsia="Times New Roman"/>
          <w:szCs w:val="24"/>
        </w:rPr>
        <w:t>.</w:t>
      </w:r>
      <w:r w:rsidRPr="00A93770">
        <w:rPr>
          <w:rFonts w:eastAsia="Times New Roman"/>
          <w:szCs w:val="24"/>
        </w:rPr>
        <w:t xml:space="preserve"> </w:t>
      </w:r>
    </w:p>
    <w:p w14:paraId="6B14EB85" w14:textId="77777777" w:rsidR="004965E6" w:rsidRDefault="004D430C">
      <w:pPr>
        <w:spacing w:line="600" w:lineRule="auto"/>
        <w:ind w:firstLine="720"/>
        <w:jc w:val="both"/>
        <w:rPr>
          <w:rFonts w:eastAsia="Times New Roman"/>
          <w:szCs w:val="24"/>
        </w:rPr>
      </w:pPr>
      <w:r>
        <w:rPr>
          <w:rFonts w:eastAsia="Times New Roman"/>
          <w:szCs w:val="24"/>
        </w:rPr>
        <w:lastRenderedPageBreak/>
        <w:t xml:space="preserve">Καταψηφίζουμε το νομοσχέδιο και </w:t>
      </w:r>
      <w:r w:rsidRPr="00A93770">
        <w:rPr>
          <w:rFonts w:eastAsia="Times New Roman"/>
          <w:szCs w:val="24"/>
        </w:rPr>
        <w:t xml:space="preserve">καταγγέλλουμε την προσπάθεια του Υπουργού Παιδείας </w:t>
      </w:r>
      <w:r>
        <w:rPr>
          <w:rFonts w:eastAsia="Times New Roman"/>
          <w:szCs w:val="24"/>
        </w:rPr>
        <w:t>να υποβαθμίσει</w:t>
      </w:r>
      <w:r w:rsidRPr="00A93770">
        <w:rPr>
          <w:rFonts w:eastAsia="Times New Roman"/>
          <w:szCs w:val="24"/>
        </w:rPr>
        <w:t xml:space="preserve"> και να κ</w:t>
      </w:r>
      <w:r w:rsidRPr="00A93770">
        <w:rPr>
          <w:rFonts w:eastAsia="Times New Roman"/>
          <w:szCs w:val="24"/>
        </w:rPr>
        <w:t xml:space="preserve">αταστρέψει το μέλλον της πατρίδας </w:t>
      </w:r>
      <w:r>
        <w:rPr>
          <w:rFonts w:eastAsia="Times New Roman"/>
          <w:szCs w:val="24"/>
        </w:rPr>
        <w:t>μας.</w:t>
      </w:r>
      <w:r w:rsidRPr="00A93770">
        <w:rPr>
          <w:rFonts w:eastAsia="Times New Roman"/>
          <w:szCs w:val="24"/>
        </w:rPr>
        <w:t xml:space="preserve"> </w:t>
      </w:r>
    </w:p>
    <w:p w14:paraId="6B14EB86" w14:textId="77777777" w:rsidR="004965E6" w:rsidRDefault="004D430C">
      <w:pPr>
        <w:spacing w:line="600" w:lineRule="auto"/>
        <w:ind w:firstLine="720"/>
        <w:jc w:val="both"/>
        <w:rPr>
          <w:rFonts w:eastAsia="Times New Roman"/>
          <w:szCs w:val="24"/>
        </w:rPr>
      </w:pPr>
      <w:r>
        <w:rPr>
          <w:rFonts w:eastAsia="Times New Roman"/>
          <w:szCs w:val="24"/>
        </w:rPr>
        <w:t>Επίσης,</w:t>
      </w:r>
      <w:r w:rsidRPr="00A93770">
        <w:rPr>
          <w:rFonts w:eastAsia="Times New Roman"/>
          <w:szCs w:val="24"/>
        </w:rPr>
        <w:t xml:space="preserve"> επειδή </w:t>
      </w:r>
      <w:r>
        <w:rPr>
          <w:rFonts w:eastAsia="Times New Roman"/>
          <w:szCs w:val="24"/>
        </w:rPr>
        <w:t>απευθύνομαι στους</w:t>
      </w:r>
      <w:r w:rsidRPr="00A93770">
        <w:rPr>
          <w:rFonts w:eastAsia="Times New Roman"/>
          <w:szCs w:val="24"/>
        </w:rPr>
        <w:t xml:space="preserve"> εκπαιδευτικούς</w:t>
      </w:r>
      <w:r>
        <w:rPr>
          <w:rFonts w:eastAsia="Times New Roman"/>
          <w:szCs w:val="24"/>
        </w:rPr>
        <w:t>,</w:t>
      </w:r>
      <w:r w:rsidRPr="00A93770">
        <w:rPr>
          <w:rFonts w:eastAsia="Times New Roman"/>
          <w:szCs w:val="24"/>
        </w:rPr>
        <w:t xml:space="preserve"> τους καλούμε από ποια θέση </w:t>
      </w:r>
      <w:r>
        <w:rPr>
          <w:rFonts w:eastAsia="Times New Roman"/>
          <w:szCs w:val="24"/>
        </w:rPr>
        <w:t xml:space="preserve">κι αν </w:t>
      </w:r>
      <w:r w:rsidRPr="00A93770">
        <w:rPr>
          <w:rFonts w:eastAsia="Times New Roman"/>
          <w:szCs w:val="24"/>
        </w:rPr>
        <w:t>βρίσκονται να προάγουν και να υπερασπίζο</w:t>
      </w:r>
      <w:r>
        <w:rPr>
          <w:rFonts w:eastAsia="Times New Roman"/>
          <w:szCs w:val="24"/>
        </w:rPr>
        <w:t>νται την εθνική και πατριωτική συνείδηση των φοιτητών</w:t>
      </w:r>
      <w:r w:rsidRPr="00A93770">
        <w:rPr>
          <w:rFonts w:eastAsia="Times New Roman"/>
          <w:szCs w:val="24"/>
        </w:rPr>
        <w:t xml:space="preserve"> και μαθητών </w:t>
      </w:r>
      <w:r>
        <w:rPr>
          <w:rFonts w:eastAsia="Times New Roman"/>
          <w:szCs w:val="24"/>
        </w:rPr>
        <w:t xml:space="preserve">ως οφείλουν, </w:t>
      </w:r>
      <w:r w:rsidRPr="00A93770">
        <w:rPr>
          <w:rFonts w:eastAsia="Times New Roman"/>
          <w:szCs w:val="24"/>
        </w:rPr>
        <w:t>ειδικά σε μέρες</w:t>
      </w:r>
      <w:r w:rsidRPr="00A93770">
        <w:rPr>
          <w:rFonts w:eastAsia="Times New Roman"/>
          <w:szCs w:val="24"/>
        </w:rPr>
        <w:t xml:space="preserve"> δύσκολες </w:t>
      </w:r>
      <w:r>
        <w:rPr>
          <w:rFonts w:eastAsia="Times New Roman"/>
          <w:szCs w:val="24"/>
        </w:rPr>
        <w:t xml:space="preserve">και επικίνδυνες, όπως αυτές κατά τις οποίες </w:t>
      </w:r>
      <w:r w:rsidRPr="00A93770">
        <w:rPr>
          <w:rFonts w:eastAsia="Times New Roman"/>
          <w:szCs w:val="24"/>
        </w:rPr>
        <w:t xml:space="preserve">επιχειρείται </w:t>
      </w:r>
      <w:r>
        <w:rPr>
          <w:rFonts w:eastAsia="Times New Roman"/>
          <w:szCs w:val="24"/>
        </w:rPr>
        <w:t>η</w:t>
      </w:r>
      <w:r w:rsidRPr="00A93770">
        <w:rPr>
          <w:rFonts w:eastAsia="Times New Roman"/>
          <w:szCs w:val="24"/>
        </w:rPr>
        <w:t xml:space="preserve"> προδοσία της Μακεδονίας </w:t>
      </w:r>
      <w:r>
        <w:rPr>
          <w:rFonts w:eastAsia="Times New Roman"/>
          <w:szCs w:val="24"/>
        </w:rPr>
        <w:t>μας.</w:t>
      </w:r>
      <w:r w:rsidRPr="00A93770">
        <w:rPr>
          <w:rFonts w:eastAsia="Times New Roman"/>
          <w:szCs w:val="24"/>
        </w:rPr>
        <w:t xml:space="preserve"> </w:t>
      </w:r>
    </w:p>
    <w:p w14:paraId="6B14EB87" w14:textId="77777777" w:rsidR="004965E6" w:rsidRDefault="004D430C">
      <w:pPr>
        <w:spacing w:line="600" w:lineRule="auto"/>
        <w:ind w:firstLine="720"/>
        <w:jc w:val="both"/>
        <w:rPr>
          <w:rFonts w:eastAsia="Times New Roman"/>
          <w:szCs w:val="24"/>
        </w:rPr>
      </w:pPr>
      <w:r>
        <w:rPr>
          <w:rFonts w:eastAsia="Times New Roman"/>
          <w:szCs w:val="24"/>
        </w:rPr>
        <w:t>Να μας ενημερώσετε</w:t>
      </w:r>
      <w:r w:rsidRPr="00A93770">
        <w:rPr>
          <w:rFonts w:eastAsia="Times New Roman"/>
          <w:szCs w:val="24"/>
        </w:rPr>
        <w:t xml:space="preserve"> επιτέλους τι γίνεται με αυτή την περίφημη επιτροπή για τα σχολικά βιβλία</w:t>
      </w:r>
      <w:r>
        <w:rPr>
          <w:rFonts w:eastAsia="Times New Roman"/>
          <w:szCs w:val="24"/>
        </w:rPr>
        <w:t>.</w:t>
      </w:r>
      <w:r w:rsidRPr="00A93770">
        <w:rPr>
          <w:rFonts w:eastAsia="Times New Roman"/>
          <w:szCs w:val="24"/>
        </w:rPr>
        <w:t xml:space="preserve"> </w:t>
      </w:r>
      <w:r>
        <w:rPr>
          <w:rFonts w:eastAsia="Times New Roman"/>
          <w:szCs w:val="24"/>
        </w:rPr>
        <w:t>Ακούγονται διάφορα και διαβάζουμε</w:t>
      </w:r>
      <w:r w:rsidRPr="00A93770">
        <w:rPr>
          <w:rFonts w:eastAsia="Times New Roman"/>
          <w:szCs w:val="24"/>
        </w:rPr>
        <w:t xml:space="preserve"> στο διαδίκτυο </w:t>
      </w:r>
      <w:r>
        <w:rPr>
          <w:rFonts w:eastAsia="Times New Roman"/>
          <w:szCs w:val="24"/>
        </w:rPr>
        <w:t>περί διαφόρων</w:t>
      </w:r>
      <w:r w:rsidRPr="00A93770">
        <w:rPr>
          <w:rFonts w:eastAsia="Times New Roman"/>
          <w:szCs w:val="24"/>
        </w:rPr>
        <w:t xml:space="preserve"> αμφισβητήσεων για τον </w:t>
      </w:r>
      <w:r>
        <w:rPr>
          <w:rFonts w:eastAsia="Times New Roman"/>
          <w:szCs w:val="24"/>
        </w:rPr>
        <w:t>Κύριλλο και</w:t>
      </w:r>
      <w:r w:rsidRPr="00A93770">
        <w:rPr>
          <w:rFonts w:eastAsia="Times New Roman"/>
          <w:szCs w:val="24"/>
        </w:rPr>
        <w:t xml:space="preserve"> τον Μεθόδιο</w:t>
      </w:r>
      <w:r>
        <w:rPr>
          <w:rFonts w:eastAsia="Times New Roman"/>
          <w:szCs w:val="24"/>
        </w:rPr>
        <w:t>,</w:t>
      </w:r>
      <w:r w:rsidRPr="00A93770">
        <w:rPr>
          <w:rFonts w:eastAsia="Times New Roman"/>
          <w:szCs w:val="24"/>
        </w:rPr>
        <w:t xml:space="preserve"> για το Μέγα Αλέξανδρο και τον Βασίλειο τον </w:t>
      </w:r>
      <w:proofErr w:type="spellStart"/>
      <w:r>
        <w:rPr>
          <w:rFonts w:eastAsia="Times New Roman"/>
          <w:szCs w:val="24"/>
        </w:rPr>
        <w:t>Β</w:t>
      </w:r>
      <w:r w:rsidRPr="00A93770">
        <w:rPr>
          <w:rFonts w:eastAsia="Times New Roman"/>
          <w:szCs w:val="24"/>
        </w:rPr>
        <w:t>ουλγαροκτόνο</w:t>
      </w:r>
      <w:proofErr w:type="spellEnd"/>
      <w:r>
        <w:rPr>
          <w:rFonts w:eastAsia="Times New Roman"/>
          <w:szCs w:val="24"/>
        </w:rPr>
        <w:t>.</w:t>
      </w:r>
      <w:r w:rsidRPr="00A93770">
        <w:rPr>
          <w:rFonts w:eastAsia="Times New Roman"/>
          <w:szCs w:val="24"/>
        </w:rPr>
        <w:t xml:space="preserve"> </w:t>
      </w:r>
      <w:r>
        <w:rPr>
          <w:rFonts w:eastAsia="Times New Roman"/>
          <w:szCs w:val="24"/>
        </w:rPr>
        <w:t>Φ</w:t>
      </w:r>
      <w:r w:rsidRPr="00A93770">
        <w:rPr>
          <w:rFonts w:eastAsia="Times New Roman"/>
          <w:szCs w:val="24"/>
        </w:rPr>
        <w:t xml:space="preserve">υσικά οι </w:t>
      </w:r>
      <w:r>
        <w:rPr>
          <w:rFonts w:eastAsia="Times New Roman"/>
          <w:szCs w:val="24"/>
        </w:rPr>
        <w:t>Σ</w:t>
      </w:r>
      <w:r w:rsidRPr="00A93770">
        <w:rPr>
          <w:rFonts w:eastAsia="Times New Roman"/>
          <w:szCs w:val="24"/>
        </w:rPr>
        <w:t>κοπιανοί επιχειρούν να περάσουν όλο</w:t>
      </w:r>
      <w:r>
        <w:rPr>
          <w:rFonts w:eastAsia="Times New Roman"/>
          <w:szCs w:val="24"/>
        </w:rPr>
        <w:t>ν</w:t>
      </w:r>
      <w:r w:rsidRPr="00A93770">
        <w:rPr>
          <w:rFonts w:eastAsia="Times New Roman"/>
          <w:szCs w:val="24"/>
        </w:rPr>
        <w:t xml:space="preserve"> </w:t>
      </w:r>
      <w:r>
        <w:rPr>
          <w:rFonts w:eastAsia="Times New Roman"/>
          <w:szCs w:val="24"/>
        </w:rPr>
        <w:t>τον αλυτρωτισμό τους</w:t>
      </w:r>
      <w:r w:rsidRPr="00A93770">
        <w:rPr>
          <w:rFonts w:eastAsia="Times New Roman"/>
          <w:szCs w:val="24"/>
        </w:rPr>
        <w:t xml:space="preserve"> μέσα </w:t>
      </w:r>
      <w:r>
        <w:rPr>
          <w:rFonts w:eastAsia="Times New Roman"/>
          <w:szCs w:val="24"/>
        </w:rPr>
        <w:t>από</w:t>
      </w:r>
      <w:r w:rsidRPr="00A93770">
        <w:rPr>
          <w:rFonts w:eastAsia="Times New Roman"/>
          <w:szCs w:val="24"/>
        </w:rPr>
        <w:t xml:space="preserve"> τα σχολικά βιβλία</w:t>
      </w:r>
      <w:r>
        <w:rPr>
          <w:rFonts w:eastAsia="Times New Roman"/>
          <w:szCs w:val="24"/>
        </w:rPr>
        <w:t>.</w:t>
      </w:r>
      <w:r w:rsidRPr="00A93770">
        <w:rPr>
          <w:rFonts w:eastAsia="Times New Roman"/>
          <w:szCs w:val="24"/>
        </w:rPr>
        <w:t xml:space="preserve"> </w:t>
      </w:r>
    </w:p>
    <w:p w14:paraId="6B14EB88" w14:textId="77777777" w:rsidR="004965E6" w:rsidRDefault="004D430C">
      <w:pPr>
        <w:spacing w:line="600" w:lineRule="auto"/>
        <w:ind w:firstLine="720"/>
        <w:jc w:val="both"/>
        <w:rPr>
          <w:rFonts w:eastAsia="Times New Roman"/>
          <w:szCs w:val="24"/>
        </w:rPr>
      </w:pPr>
      <w:r>
        <w:rPr>
          <w:rFonts w:eastAsia="Times New Roman"/>
          <w:szCs w:val="24"/>
        </w:rPr>
        <w:lastRenderedPageBreak/>
        <w:t>Δ</w:t>
      </w:r>
      <w:r w:rsidRPr="00A93770">
        <w:rPr>
          <w:rFonts w:eastAsia="Times New Roman"/>
          <w:szCs w:val="24"/>
        </w:rPr>
        <w:t xml:space="preserve">εν θα αφήσουμε </w:t>
      </w:r>
      <w:r>
        <w:rPr>
          <w:rFonts w:eastAsia="Times New Roman"/>
          <w:szCs w:val="24"/>
        </w:rPr>
        <w:t>φυσικά την ελληνική νεολαία σ</w:t>
      </w:r>
      <w:r w:rsidRPr="00A93770">
        <w:rPr>
          <w:rFonts w:eastAsia="Times New Roman"/>
          <w:szCs w:val="24"/>
        </w:rPr>
        <w:t>τα χέρι</w:t>
      </w:r>
      <w:r w:rsidRPr="00A93770">
        <w:rPr>
          <w:rFonts w:eastAsia="Times New Roman"/>
          <w:szCs w:val="24"/>
        </w:rPr>
        <w:t xml:space="preserve">α απάτριδων </w:t>
      </w:r>
      <w:r>
        <w:rPr>
          <w:rFonts w:eastAsia="Times New Roman"/>
          <w:szCs w:val="24"/>
        </w:rPr>
        <w:t xml:space="preserve">και </w:t>
      </w:r>
      <w:proofErr w:type="spellStart"/>
      <w:r>
        <w:rPr>
          <w:rFonts w:eastAsia="Times New Roman"/>
          <w:szCs w:val="24"/>
        </w:rPr>
        <w:t>εθνομηδενιστών</w:t>
      </w:r>
      <w:proofErr w:type="spellEnd"/>
      <w:r>
        <w:rPr>
          <w:rFonts w:eastAsia="Times New Roman"/>
          <w:szCs w:val="24"/>
        </w:rPr>
        <w:t xml:space="preserve">. Θα είμαστε </w:t>
      </w:r>
      <w:r w:rsidRPr="00A93770">
        <w:rPr>
          <w:rFonts w:eastAsia="Times New Roman"/>
          <w:szCs w:val="24"/>
        </w:rPr>
        <w:t>πάντα εδώ για να σας καταγγέλλουμε</w:t>
      </w:r>
      <w:r>
        <w:rPr>
          <w:rFonts w:eastAsia="Times New Roman"/>
          <w:szCs w:val="24"/>
        </w:rPr>
        <w:t>.</w:t>
      </w:r>
      <w:r w:rsidRPr="00A93770">
        <w:rPr>
          <w:rFonts w:eastAsia="Times New Roman"/>
          <w:szCs w:val="24"/>
        </w:rPr>
        <w:t xml:space="preserve"> </w:t>
      </w:r>
    </w:p>
    <w:p w14:paraId="6B14EB89" w14:textId="77777777" w:rsidR="004965E6" w:rsidRDefault="004D430C">
      <w:pPr>
        <w:spacing w:line="600" w:lineRule="auto"/>
        <w:ind w:firstLine="720"/>
        <w:jc w:val="both"/>
        <w:rPr>
          <w:rFonts w:eastAsia="Times New Roman"/>
          <w:szCs w:val="24"/>
        </w:rPr>
      </w:pPr>
      <w:r>
        <w:rPr>
          <w:rFonts w:eastAsia="Times New Roman"/>
          <w:szCs w:val="24"/>
        </w:rPr>
        <w:t>Σας ε</w:t>
      </w:r>
      <w:r w:rsidRPr="00A93770">
        <w:rPr>
          <w:rFonts w:eastAsia="Times New Roman"/>
          <w:szCs w:val="24"/>
        </w:rPr>
        <w:t>υχαριστώ</w:t>
      </w:r>
      <w:r>
        <w:rPr>
          <w:rFonts w:eastAsia="Times New Roman"/>
          <w:szCs w:val="24"/>
        </w:rPr>
        <w:t>.</w:t>
      </w:r>
    </w:p>
    <w:p w14:paraId="6B14EB8A" w14:textId="77777777" w:rsidR="004965E6" w:rsidRDefault="004D430C">
      <w:pPr>
        <w:spacing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της</w:t>
      </w:r>
      <w:r>
        <w:rPr>
          <w:rFonts w:eastAsia="Times New Roman"/>
          <w:szCs w:val="24"/>
        </w:rPr>
        <w:t xml:space="preserve">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6B14EB8B" w14:textId="77777777" w:rsidR="004965E6" w:rsidRDefault="004D430C">
      <w:pPr>
        <w:spacing w:line="600" w:lineRule="auto"/>
        <w:ind w:firstLine="720"/>
        <w:jc w:val="both"/>
        <w:rPr>
          <w:rFonts w:eastAsia="Times New Roman"/>
          <w:szCs w:val="24"/>
        </w:rPr>
      </w:pPr>
      <w:r w:rsidRPr="00F77DAE">
        <w:rPr>
          <w:rFonts w:eastAsia="Times New Roman"/>
          <w:b/>
          <w:szCs w:val="24"/>
        </w:rPr>
        <w:t>ΠΡΟΕΔΡΕΥΟΥΣΑ (Αναστασία Χριστοδουλοπούλου):</w:t>
      </w:r>
      <w:r>
        <w:rPr>
          <w:rFonts w:eastAsia="Times New Roman"/>
          <w:szCs w:val="24"/>
        </w:rPr>
        <w:t xml:space="preserve"> Κυρίες και κύριοι συνάδελφοι, έχω την τιμή να ανακοινώσω στο Σώμα ότι </w:t>
      </w:r>
      <w:r>
        <w:rPr>
          <w:rFonts w:eastAsia="Times New Roman"/>
          <w:szCs w:val="24"/>
        </w:rPr>
        <w:t xml:space="preserve">τη συνεδρίασή μας παρακολουθούν </w:t>
      </w:r>
      <w:r>
        <w:rPr>
          <w:rFonts w:eastAsia="Times New Roman"/>
          <w:szCs w:val="24"/>
        </w:rPr>
        <w:t xml:space="preserve">από τα άνω δυτικά θεωρεία, αφού </w:t>
      </w:r>
      <w:r>
        <w:rPr>
          <w:rFonts w:eastAsia="Times New Roman"/>
          <w:szCs w:val="24"/>
        </w:rPr>
        <w:t xml:space="preserve">προηγουμένως </w:t>
      </w:r>
      <w:r>
        <w:rPr>
          <w:rFonts w:eastAsia="Times New Roman"/>
          <w:szCs w:val="24"/>
        </w:rPr>
        <w:t xml:space="preserve">ενημερώθηκαν για την ιστορία του κτηρίου </w:t>
      </w:r>
      <w:r w:rsidRPr="00A93770">
        <w:rPr>
          <w:rFonts w:eastAsia="Times New Roman"/>
          <w:szCs w:val="24"/>
        </w:rPr>
        <w:t>τον τρόπο</w:t>
      </w:r>
      <w:r>
        <w:rPr>
          <w:rFonts w:eastAsia="Times New Roman"/>
          <w:szCs w:val="24"/>
        </w:rPr>
        <w:t xml:space="preserve"> οργάνωσης και λειτουργίας της Β</w:t>
      </w:r>
      <w:r w:rsidRPr="00A93770">
        <w:rPr>
          <w:rFonts w:eastAsia="Times New Roman"/>
          <w:szCs w:val="24"/>
        </w:rPr>
        <w:t xml:space="preserve">ουλής </w:t>
      </w:r>
      <w:r>
        <w:rPr>
          <w:rFonts w:eastAsia="Times New Roman"/>
          <w:szCs w:val="24"/>
        </w:rPr>
        <w:t>και ξεναγήθηκαν στην</w:t>
      </w:r>
      <w:r>
        <w:rPr>
          <w:rFonts w:eastAsia="Times New Roman"/>
          <w:szCs w:val="24"/>
        </w:rPr>
        <w:t xml:space="preserve"> έκθεση της αίθουσας «ΕΛΕΥΘΕΡΙΟΣ ΒΕΝΙΖΕΛΟΣ» τριάντα εννέα μαθήτριες και μαθητές και τρεις</w:t>
      </w:r>
      <w:r w:rsidRPr="00A93770">
        <w:rPr>
          <w:rFonts w:eastAsia="Times New Roman"/>
          <w:szCs w:val="24"/>
        </w:rPr>
        <w:t xml:space="preserve"> συνοδοί εκπαιδευτικοί από το 13</w:t>
      </w:r>
      <w:r w:rsidRPr="002710CF">
        <w:rPr>
          <w:rFonts w:eastAsia="Times New Roman"/>
          <w:szCs w:val="24"/>
          <w:vertAlign w:val="superscript"/>
        </w:rPr>
        <w:t>ο</w:t>
      </w:r>
      <w:r>
        <w:rPr>
          <w:rFonts w:eastAsia="Times New Roman"/>
          <w:szCs w:val="24"/>
        </w:rPr>
        <w:t xml:space="preserve"> </w:t>
      </w:r>
      <w:r w:rsidRPr="00A93770">
        <w:rPr>
          <w:rFonts w:eastAsia="Times New Roman"/>
          <w:szCs w:val="24"/>
        </w:rPr>
        <w:t>Γυμνάσιο Καλλιθέας</w:t>
      </w:r>
      <w:r>
        <w:rPr>
          <w:rFonts w:eastAsia="Times New Roman"/>
          <w:szCs w:val="24"/>
        </w:rPr>
        <w:t>.</w:t>
      </w:r>
    </w:p>
    <w:p w14:paraId="6B14EB8C" w14:textId="77777777" w:rsidR="004965E6" w:rsidRDefault="004D430C">
      <w:pPr>
        <w:spacing w:line="600" w:lineRule="auto"/>
        <w:ind w:firstLine="720"/>
        <w:jc w:val="both"/>
        <w:rPr>
          <w:rFonts w:eastAsia="Times New Roman"/>
          <w:szCs w:val="24"/>
        </w:rPr>
      </w:pPr>
      <w:r>
        <w:rPr>
          <w:rFonts w:eastAsia="Times New Roman"/>
          <w:szCs w:val="24"/>
        </w:rPr>
        <w:t>Σ</w:t>
      </w:r>
      <w:r>
        <w:rPr>
          <w:rFonts w:eastAsia="Times New Roman"/>
          <w:szCs w:val="24"/>
        </w:rPr>
        <w:t>ά</w:t>
      </w:r>
      <w:r w:rsidRPr="00A93770">
        <w:rPr>
          <w:rFonts w:eastAsia="Times New Roman"/>
          <w:szCs w:val="24"/>
        </w:rPr>
        <w:t>ς καλωσορίζουμε στη Βουλή</w:t>
      </w:r>
      <w:r>
        <w:rPr>
          <w:rFonts w:eastAsia="Times New Roman"/>
          <w:szCs w:val="24"/>
        </w:rPr>
        <w:t>.</w:t>
      </w:r>
      <w:r w:rsidRPr="00A93770">
        <w:rPr>
          <w:rFonts w:eastAsia="Times New Roman"/>
          <w:szCs w:val="24"/>
        </w:rPr>
        <w:t xml:space="preserve"> </w:t>
      </w:r>
    </w:p>
    <w:p w14:paraId="6B14EB8D" w14:textId="77777777" w:rsidR="004965E6" w:rsidRDefault="004D430C">
      <w:pPr>
        <w:spacing w:line="600" w:lineRule="auto"/>
        <w:ind w:firstLine="709"/>
        <w:jc w:val="center"/>
        <w:rPr>
          <w:rFonts w:eastAsia="Times New Roman"/>
          <w:szCs w:val="24"/>
        </w:rPr>
      </w:pPr>
      <w:r>
        <w:rPr>
          <w:rFonts w:eastAsia="Times New Roman"/>
          <w:szCs w:val="24"/>
        </w:rPr>
        <w:t>(Χειροκροτήματα απ’ όλες τις πτέρυγες της Βουλής)</w:t>
      </w:r>
    </w:p>
    <w:p w14:paraId="6B14EB8E" w14:textId="77777777" w:rsidR="004965E6" w:rsidRDefault="004D430C">
      <w:pPr>
        <w:spacing w:line="600" w:lineRule="auto"/>
        <w:ind w:firstLine="720"/>
        <w:jc w:val="both"/>
        <w:rPr>
          <w:rFonts w:eastAsia="Times New Roman"/>
          <w:szCs w:val="24"/>
        </w:rPr>
      </w:pPr>
      <w:r>
        <w:rPr>
          <w:rFonts w:eastAsia="Times New Roman"/>
          <w:szCs w:val="24"/>
        </w:rPr>
        <w:t>Τ</w:t>
      </w:r>
      <w:r w:rsidRPr="00A93770">
        <w:rPr>
          <w:rFonts w:eastAsia="Times New Roman"/>
          <w:szCs w:val="24"/>
        </w:rPr>
        <w:t>ο</w:t>
      </w:r>
      <w:r>
        <w:rPr>
          <w:rFonts w:eastAsia="Times New Roman"/>
          <w:szCs w:val="24"/>
        </w:rPr>
        <w:t>ν</w:t>
      </w:r>
      <w:r w:rsidRPr="00A93770">
        <w:rPr>
          <w:rFonts w:eastAsia="Times New Roman"/>
          <w:szCs w:val="24"/>
        </w:rPr>
        <w:t xml:space="preserve"> λόγο έχει </w:t>
      </w:r>
      <w:r>
        <w:rPr>
          <w:rFonts w:eastAsia="Times New Roman"/>
          <w:szCs w:val="24"/>
        </w:rPr>
        <w:t xml:space="preserve">τώρα </w:t>
      </w:r>
      <w:r w:rsidRPr="00A93770">
        <w:rPr>
          <w:rFonts w:eastAsia="Times New Roman"/>
          <w:szCs w:val="24"/>
        </w:rPr>
        <w:t>ο κ</w:t>
      </w:r>
      <w:r>
        <w:rPr>
          <w:rFonts w:eastAsia="Times New Roman"/>
          <w:szCs w:val="24"/>
        </w:rPr>
        <w:t>.</w:t>
      </w:r>
      <w:r w:rsidRPr="00A93770">
        <w:rPr>
          <w:rFonts w:eastAsia="Times New Roman"/>
          <w:szCs w:val="24"/>
        </w:rPr>
        <w:t xml:space="preserve"> Δελής από το</w:t>
      </w:r>
      <w:r>
        <w:rPr>
          <w:rFonts w:eastAsia="Times New Roman"/>
          <w:szCs w:val="24"/>
        </w:rPr>
        <w:t xml:space="preserve"> ΚΚΕ.</w:t>
      </w:r>
      <w:r w:rsidRPr="00A93770">
        <w:rPr>
          <w:rFonts w:eastAsia="Times New Roman"/>
          <w:szCs w:val="24"/>
        </w:rPr>
        <w:t xml:space="preserve"> </w:t>
      </w:r>
    </w:p>
    <w:p w14:paraId="6B14EB8F" w14:textId="77777777" w:rsidR="004965E6" w:rsidRDefault="004D430C">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Κυρίες και κύριοι</w:t>
      </w:r>
      <w:r w:rsidRPr="00A93770">
        <w:rPr>
          <w:rFonts w:eastAsia="Times New Roman"/>
          <w:szCs w:val="24"/>
        </w:rPr>
        <w:t xml:space="preserve"> </w:t>
      </w:r>
      <w:r>
        <w:rPr>
          <w:rFonts w:eastAsia="Times New Roman"/>
          <w:szCs w:val="24"/>
        </w:rPr>
        <w:t>Βουλευτές,</w:t>
      </w:r>
      <w:r w:rsidRPr="00A93770">
        <w:rPr>
          <w:rFonts w:eastAsia="Times New Roman"/>
          <w:szCs w:val="24"/>
        </w:rPr>
        <w:t xml:space="preserve"> το σημερινό νομοσχέδιο που αφορά σε τρία πανεπιστήμια τα οποία και </w:t>
      </w:r>
      <w:r w:rsidRPr="00A93770">
        <w:rPr>
          <w:rFonts w:eastAsia="Times New Roman"/>
          <w:szCs w:val="24"/>
        </w:rPr>
        <w:lastRenderedPageBreak/>
        <w:t xml:space="preserve">απορροφούν </w:t>
      </w:r>
      <w:r>
        <w:rPr>
          <w:rFonts w:eastAsia="Times New Roman"/>
          <w:szCs w:val="24"/>
        </w:rPr>
        <w:t>δύο ΤΕΙ ή</w:t>
      </w:r>
      <w:r w:rsidRPr="00A93770">
        <w:rPr>
          <w:rFonts w:eastAsia="Times New Roman"/>
          <w:szCs w:val="24"/>
        </w:rPr>
        <w:t xml:space="preserve"> συνεργούν </w:t>
      </w:r>
      <w:r>
        <w:rPr>
          <w:rFonts w:eastAsia="Times New Roman"/>
          <w:szCs w:val="24"/>
        </w:rPr>
        <w:t>-</w:t>
      </w:r>
      <w:r w:rsidRPr="00A93770">
        <w:rPr>
          <w:rFonts w:eastAsia="Times New Roman"/>
          <w:szCs w:val="24"/>
        </w:rPr>
        <w:t>σύμφωνα με τον άστοχο</w:t>
      </w:r>
      <w:r>
        <w:rPr>
          <w:rFonts w:eastAsia="Times New Roman"/>
          <w:szCs w:val="24"/>
        </w:rPr>
        <w:t>,</w:t>
      </w:r>
      <w:r w:rsidRPr="00A93770">
        <w:rPr>
          <w:rFonts w:eastAsia="Times New Roman"/>
          <w:szCs w:val="24"/>
        </w:rPr>
        <w:t xml:space="preserve"> κατά τη γνώμη </w:t>
      </w:r>
      <w:r>
        <w:rPr>
          <w:rFonts w:eastAsia="Times New Roman"/>
          <w:szCs w:val="24"/>
        </w:rPr>
        <w:t>μας,</w:t>
      </w:r>
      <w:r w:rsidRPr="00A93770">
        <w:rPr>
          <w:rFonts w:eastAsia="Times New Roman"/>
          <w:szCs w:val="24"/>
        </w:rPr>
        <w:t xml:space="preserve"> τίτλο του νομοσχεδίου</w:t>
      </w:r>
      <w:r>
        <w:rPr>
          <w:rFonts w:eastAsia="Times New Roman"/>
          <w:szCs w:val="24"/>
        </w:rPr>
        <w:t>-</w:t>
      </w:r>
      <w:r w:rsidRPr="00A93770">
        <w:rPr>
          <w:rFonts w:eastAsia="Times New Roman"/>
          <w:szCs w:val="24"/>
        </w:rPr>
        <w:t xml:space="preserve"> συνεχίζει το γαϊτανάκι των α</w:t>
      </w:r>
      <w:r w:rsidRPr="00A93770">
        <w:rPr>
          <w:rFonts w:eastAsia="Times New Roman"/>
          <w:szCs w:val="24"/>
        </w:rPr>
        <w:t>ναδιαρθρώσεων στην ανώτατη εκπαίδευση</w:t>
      </w:r>
      <w:r>
        <w:rPr>
          <w:rFonts w:eastAsia="Times New Roman"/>
          <w:szCs w:val="24"/>
        </w:rPr>
        <w:t>. Πρόκειται</w:t>
      </w:r>
      <w:r w:rsidRPr="00A93770">
        <w:rPr>
          <w:rFonts w:eastAsia="Times New Roman"/>
          <w:szCs w:val="24"/>
        </w:rPr>
        <w:t xml:space="preserve"> για σχεδιασμό που ξεκίνησε εδώ και ένα</w:t>
      </w:r>
      <w:r>
        <w:rPr>
          <w:rFonts w:eastAsia="Times New Roman"/>
          <w:szCs w:val="24"/>
        </w:rPr>
        <w:t>ν</w:t>
      </w:r>
      <w:r w:rsidRPr="00A93770">
        <w:rPr>
          <w:rFonts w:eastAsia="Times New Roman"/>
          <w:szCs w:val="24"/>
        </w:rPr>
        <w:t xml:space="preserve"> χρόνο φιλοδοξώντας να επιτύχει εκεί όπου απέ</w:t>
      </w:r>
      <w:r>
        <w:rPr>
          <w:rFonts w:eastAsia="Times New Roman"/>
          <w:szCs w:val="24"/>
        </w:rPr>
        <w:t>τυχε το αντίστοιχο σχέδιο «</w:t>
      </w:r>
      <w:r>
        <w:rPr>
          <w:rFonts w:eastAsia="Times New Roman"/>
          <w:szCs w:val="24"/>
        </w:rPr>
        <w:t>ΑΘΗΝΑ</w:t>
      </w:r>
      <w:r>
        <w:rPr>
          <w:rFonts w:eastAsia="Times New Roman"/>
          <w:szCs w:val="24"/>
        </w:rPr>
        <w:t>» της</w:t>
      </w:r>
      <w:r w:rsidRPr="00A93770">
        <w:rPr>
          <w:rFonts w:eastAsia="Times New Roman"/>
          <w:szCs w:val="24"/>
        </w:rPr>
        <w:t xml:space="preserve"> προηγούμενης κυβέρνη</w:t>
      </w:r>
      <w:r>
        <w:rPr>
          <w:rFonts w:eastAsia="Times New Roman"/>
          <w:szCs w:val="24"/>
        </w:rPr>
        <w:t xml:space="preserve">σης. </w:t>
      </w:r>
    </w:p>
    <w:p w14:paraId="6B14EB90" w14:textId="77777777" w:rsidR="004965E6" w:rsidRDefault="004D430C">
      <w:pPr>
        <w:spacing w:line="600" w:lineRule="auto"/>
        <w:ind w:firstLine="720"/>
        <w:jc w:val="both"/>
        <w:rPr>
          <w:rFonts w:eastAsia="Times New Roman"/>
          <w:szCs w:val="24"/>
        </w:rPr>
      </w:pPr>
      <w:r>
        <w:rPr>
          <w:rFonts w:eastAsia="Times New Roman"/>
          <w:szCs w:val="24"/>
        </w:rPr>
        <w:t>Σύμφωνα με την Κυβέρνηση δε,</w:t>
      </w:r>
      <w:r w:rsidRPr="00A93770">
        <w:rPr>
          <w:rFonts w:eastAsia="Times New Roman"/>
          <w:szCs w:val="24"/>
        </w:rPr>
        <w:t xml:space="preserve"> το αλησμόνητο σχέδιο </w:t>
      </w:r>
      <w:r>
        <w:rPr>
          <w:rFonts w:eastAsia="Times New Roman"/>
          <w:szCs w:val="24"/>
        </w:rPr>
        <w:t>«</w:t>
      </w:r>
      <w:r w:rsidRPr="00A93770">
        <w:rPr>
          <w:rFonts w:eastAsia="Times New Roman"/>
          <w:szCs w:val="24"/>
        </w:rPr>
        <w:t>ΑΘΗΝΑ</w:t>
      </w:r>
      <w:r>
        <w:rPr>
          <w:rFonts w:eastAsia="Times New Roman"/>
          <w:szCs w:val="24"/>
        </w:rPr>
        <w:t>»</w:t>
      </w:r>
      <w:r w:rsidRPr="00A93770">
        <w:rPr>
          <w:rFonts w:eastAsia="Times New Roman"/>
          <w:szCs w:val="24"/>
        </w:rPr>
        <w:t xml:space="preserve"> τ</w:t>
      </w:r>
      <w:r w:rsidRPr="00A93770">
        <w:rPr>
          <w:rFonts w:eastAsia="Times New Roman"/>
          <w:szCs w:val="24"/>
        </w:rPr>
        <w:t>ης Νέας Δημοκρατίας</w:t>
      </w:r>
      <w:r>
        <w:rPr>
          <w:rFonts w:eastAsia="Times New Roman"/>
          <w:szCs w:val="24"/>
        </w:rPr>
        <w:t>,</w:t>
      </w:r>
      <w:r w:rsidRPr="00A93770">
        <w:rPr>
          <w:rFonts w:eastAsia="Times New Roman"/>
          <w:szCs w:val="24"/>
        </w:rPr>
        <w:t xml:space="preserve"> που τελικά δεν υλοποιήθηκε</w:t>
      </w:r>
      <w:r>
        <w:rPr>
          <w:rFonts w:eastAsia="Times New Roman"/>
          <w:szCs w:val="24"/>
        </w:rPr>
        <w:t>, έπεσε α</w:t>
      </w:r>
      <w:r w:rsidRPr="00A93770">
        <w:rPr>
          <w:rFonts w:eastAsia="Times New Roman"/>
          <w:szCs w:val="24"/>
        </w:rPr>
        <w:t xml:space="preserve">πλώς </w:t>
      </w:r>
      <w:r>
        <w:rPr>
          <w:rFonts w:eastAsia="Times New Roman"/>
          <w:szCs w:val="24"/>
        </w:rPr>
        <w:t>θύμα</w:t>
      </w:r>
      <w:r w:rsidRPr="00A93770">
        <w:rPr>
          <w:rFonts w:eastAsia="Times New Roman"/>
          <w:szCs w:val="24"/>
        </w:rPr>
        <w:t xml:space="preserve"> της αγωνίας του για πάση θυσία εξοικονόμηση πόρων </w:t>
      </w:r>
      <w:r>
        <w:rPr>
          <w:rFonts w:eastAsia="Times New Roman"/>
          <w:szCs w:val="24"/>
        </w:rPr>
        <w:t>-</w:t>
      </w:r>
      <w:r w:rsidRPr="00A93770">
        <w:rPr>
          <w:rFonts w:eastAsia="Times New Roman"/>
          <w:szCs w:val="24"/>
        </w:rPr>
        <w:t xml:space="preserve">αυτό γράφει </w:t>
      </w:r>
      <w:r>
        <w:rPr>
          <w:rFonts w:eastAsia="Times New Roman"/>
          <w:szCs w:val="24"/>
        </w:rPr>
        <w:t xml:space="preserve">η </w:t>
      </w:r>
      <w:r w:rsidRPr="00A93770">
        <w:rPr>
          <w:rFonts w:eastAsia="Times New Roman"/>
          <w:szCs w:val="24"/>
        </w:rPr>
        <w:t>αιτιολογική έκθεση</w:t>
      </w:r>
      <w:r>
        <w:rPr>
          <w:rFonts w:eastAsia="Times New Roman"/>
          <w:szCs w:val="24"/>
        </w:rPr>
        <w:t>-,</w:t>
      </w:r>
      <w:r w:rsidRPr="00A93770">
        <w:rPr>
          <w:rFonts w:eastAsia="Times New Roman"/>
          <w:szCs w:val="24"/>
        </w:rPr>
        <w:t xml:space="preserve"> καθώς και της ελλιπούς προετοιμασίας του</w:t>
      </w:r>
      <w:r>
        <w:rPr>
          <w:rFonts w:eastAsia="Times New Roman"/>
          <w:szCs w:val="24"/>
        </w:rPr>
        <w:t>.</w:t>
      </w:r>
      <w:r w:rsidRPr="00A93770">
        <w:rPr>
          <w:rFonts w:eastAsia="Times New Roman"/>
          <w:szCs w:val="24"/>
        </w:rPr>
        <w:t xml:space="preserve"> </w:t>
      </w:r>
    </w:p>
    <w:p w14:paraId="6B14EB91" w14:textId="77777777" w:rsidR="004965E6" w:rsidRDefault="004D430C">
      <w:pPr>
        <w:spacing w:line="600" w:lineRule="auto"/>
        <w:ind w:firstLine="720"/>
        <w:jc w:val="both"/>
        <w:rPr>
          <w:rFonts w:eastAsia="Times New Roman"/>
          <w:szCs w:val="24"/>
        </w:rPr>
      </w:pPr>
      <w:r w:rsidRPr="00A93770">
        <w:rPr>
          <w:rFonts w:eastAsia="Times New Roman"/>
          <w:szCs w:val="24"/>
        </w:rPr>
        <w:t>Βεβαίως</w:t>
      </w:r>
      <w:r>
        <w:rPr>
          <w:rFonts w:eastAsia="Times New Roman"/>
          <w:szCs w:val="24"/>
        </w:rPr>
        <w:t>, για</w:t>
      </w:r>
      <w:r w:rsidRPr="00A93770">
        <w:rPr>
          <w:rFonts w:eastAsia="Times New Roman"/>
          <w:szCs w:val="24"/>
        </w:rPr>
        <w:t xml:space="preserve"> να μην ξεχνιόμαστε</w:t>
      </w:r>
      <w:r>
        <w:rPr>
          <w:rFonts w:eastAsia="Times New Roman"/>
          <w:szCs w:val="24"/>
        </w:rPr>
        <w:t>,</w:t>
      </w:r>
      <w:r w:rsidRPr="00A93770">
        <w:rPr>
          <w:rFonts w:eastAsia="Times New Roman"/>
          <w:szCs w:val="24"/>
        </w:rPr>
        <w:t xml:space="preserve"> το σχέδιο </w:t>
      </w:r>
      <w:r>
        <w:rPr>
          <w:rFonts w:eastAsia="Times New Roman"/>
          <w:szCs w:val="24"/>
        </w:rPr>
        <w:t>«</w:t>
      </w:r>
      <w:r w:rsidRPr="00A93770">
        <w:rPr>
          <w:rFonts w:eastAsia="Times New Roman"/>
          <w:szCs w:val="24"/>
        </w:rPr>
        <w:t>ΑΘΗΝΑ</w:t>
      </w:r>
      <w:r>
        <w:rPr>
          <w:rFonts w:eastAsia="Times New Roman"/>
          <w:szCs w:val="24"/>
        </w:rPr>
        <w:t>»</w:t>
      </w:r>
      <w:r w:rsidRPr="00A93770">
        <w:rPr>
          <w:rFonts w:eastAsia="Times New Roman"/>
          <w:szCs w:val="24"/>
        </w:rPr>
        <w:t xml:space="preserve"> της Νέας Δ</w:t>
      </w:r>
      <w:r w:rsidRPr="00A93770">
        <w:rPr>
          <w:rFonts w:eastAsia="Times New Roman"/>
          <w:szCs w:val="24"/>
        </w:rPr>
        <w:t xml:space="preserve">ημοκρατίας </w:t>
      </w:r>
      <w:r>
        <w:rPr>
          <w:rFonts w:eastAsia="Times New Roman"/>
          <w:szCs w:val="24"/>
        </w:rPr>
        <w:t>το παρεμπόδισαν</w:t>
      </w:r>
      <w:r w:rsidRPr="00A93770">
        <w:rPr>
          <w:rFonts w:eastAsia="Times New Roman"/>
          <w:szCs w:val="24"/>
        </w:rPr>
        <w:t xml:space="preserve"> τότε </w:t>
      </w:r>
      <w:r>
        <w:rPr>
          <w:rFonts w:eastAsia="Times New Roman"/>
          <w:szCs w:val="24"/>
        </w:rPr>
        <w:t>οι μεγάλες φοιτητικές</w:t>
      </w:r>
      <w:r w:rsidRPr="00A93770">
        <w:rPr>
          <w:rFonts w:eastAsia="Times New Roman"/>
          <w:szCs w:val="24"/>
        </w:rPr>
        <w:t xml:space="preserve"> κινητοποιήσεις </w:t>
      </w:r>
      <w:r>
        <w:rPr>
          <w:rFonts w:eastAsia="Times New Roman"/>
          <w:szCs w:val="24"/>
        </w:rPr>
        <w:t xml:space="preserve">προσωρινά, </w:t>
      </w:r>
      <w:r w:rsidRPr="00A93770">
        <w:rPr>
          <w:rFonts w:eastAsia="Times New Roman"/>
          <w:szCs w:val="24"/>
        </w:rPr>
        <w:t>όπως αποδεικνύεται</w:t>
      </w:r>
      <w:r>
        <w:rPr>
          <w:rFonts w:eastAsia="Times New Roman"/>
          <w:szCs w:val="24"/>
        </w:rPr>
        <w:t>,</w:t>
      </w:r>
      <w:r w:rsidRPr="00A93770">
        <w:rPr>
          <w:rFonts w:eastAsia="Times New Roman"/>
          <w:szCs w:val="24"/>
        </w:rPr>
        <w:t xml:space="preserve"> </w:t>
      </w:r>
      <w:r>
        <w:rPr>
          <w:rFonts w:eastAsia="Times New Roman"/>
          <w:szCs w:val="24"/>
        </w:rPr>
        <w:t xml:space="preserve">μια και ο ΣΥΡΙΖΑ που τότε στήριζε αυτές τις κινητοποιήσεις υποκριτικά, όπως αποδεικνύεται, </w:t>
      </w:r>
      <w:r w:rsidRPr="00A93770">
        <w:rPr>
          <w:rFonts w:eastAsia="Times New Roman"/>
          <w:szCs w:val="24"/>
        </w:rPr>
        <w:t>τώρα το επαναφέρει με διαφορετικό περιτύλιγμα</w:t>
      </w:r>
      <w:r>
        <w:rPr>
          <w:rFonts w:eastAsia="Times New Roman"/>
          <w:szCs w:val="24"/>
        </w:rPr>
        <w:t>,</w:t>
      </w:r>
      <w:r w:rsidRPr="00A93770">
        <w:rPr>
          <w:rFonts w:eastAsia="Times New Roman"/>
          <w:szCs w:val="24"/>
        </w:rPr>
        <w:t xml:space="preserve"> αλλά με το ίδιο πά</w:t>
      </w:r>
      <w:r w:rsidRPr="00A93770">
        <w:rPr>
          <w:rFonts w:eastAsia="Times New Roman"/>
          <w:szCs w:val="24"/>
        </w:rPr>
        <w:t>ντα περιεχόμενο και κυρίως με τον ίδιο πάντα στόχο</w:t>
      </w:r>
      <w:r>
        <w:rPr>
          <w:rFonts w:eastAsia="Times New Roman"/>
          <w:szCs w:val="24"/>
        </w:rPr>
        <w:t>.</w:t>
      </w:r>
      <w:r w:rsidRPr="00A93770">
        <w:rPr>
          <w:rFonts w:eastAsia="Times New Roman"/>
          <w:szCs w:val="24"/>
        </w:rPr>
        <w:t xml:space="preserve"> </w:t>
      </w:r>
      <w:r>
        <w:rPr>
          <w:rFonts w:eastAsia="Times New Roman"/>
          <w:szCs w:val="24"/>
        </w:rPr>
        <w:t>Ά</w:t>
      </w:r>
      <w:r w:rsidRPr="00A93770">
        <w:rPr>
          <w:rFonts w:eastAsia="Times New Roman"/>
          <w:szCs w:val="24"/>
        </w:rPr>
        <w:t>λλη μία απόδειξη</w:t>
      </w:r>
      <w:r>
        <w:rPr>
          <w:rFonts w:eastAsia="Times New Roman"/>
          <w:szCs w:val="24"/>
        </w:rPr>
        <w:t>,</w:t>
      </w:r>
      <w:r w:rsidRPr="00A93770">
        <w:rPr>
          <w:rFonts w:eastAsia="Times New Roman"/>
          <w:szCs w:val="24"/>
        </w:rPr>
        <w:t xml:space="preserve"> δηλαδή</w:t>
      </w:r>
      <w:r>
        <w:rPr>
          <w:rFonts w:eastAsia="Times New Roman"/>
          <w:szCs w:val="24"/>
        </w:rPr>
        <w:t>,</w:t>
      </w:r>
      <w:r w:rsidRPr="00A93770">
        <w:rPr>
          <w:rFonts w:eastAsia="Times New Roman"/>
          <w:szCs w:val="24"/>
        </w:rPr>
        <w:t xml:space="preserve"> ότι συνεχίζει με </w:t>
      </w:r>
      <w:r w:rsidRPr="00A93770">
        <w:rPr>
          <w:rFonts w:eastAsia="Times New Roman"/>
          <w:szCs w:val="24"/>
        </w:rPr>
        <w:lastRenderedPageBreak/>
        <w:t>πιο επιδέξιο τρόπο την αντιλαϊκή πολιτική όλων των προηγούμενων κυβερνήσεων και στην τριτοβάθμια εκπαίδευση</w:t>
      </w:r>
      <w:r>
        <w:rPr>
          <w:rFonts w:eastAsia="Times New Roman"/>
          <w:szCs w:val="24"/>
        </w:rPr>
        <w:t>,</w:t>
      </w:r>
      <w:r w:rsidRPr="00A93770">
        <w:rPr>
          <w:rFonts w:eastAsia="Times New Roman"/>
          <w:szCs w:val="24"/>
        </w:rPr>
        <w:t xml:space="preserve"> όπως </w:t>
      </w:r>
      <w:r>
        <w:rPr>
          <w:rFonts w:eastAsia="Times New Roman"/>
          <w:szCs w:val="24"/>
        </w:rPr>
        <w:t>βέβαια και</w:t>
      </w:r>
      <w:r w:rsidRPr="00A93770">
        <w:rPr>
          <w:rFonts w:eastAsia="Times New Roman"/>
          <w:szCs w:val="24"/>
        </w:rPr>
        <w:t xml:space="preserve"> παντού</w:t>
      </w:r>
      <w:r>
        <w:rPr>
          <w:rFonts w:eastAsia="Times New Roman"/>
          <w:szCs w:val="24"/>
        </w:rPr>
        <w:t>.</w:t>
      </w:r>
      <w:r w:rsidRPr="00A93770">
        <w:rPr>
          <w:rFonts w:eastAsia="Times New Roman"/>
          <w:szCs w:val="24"/>
        </w:rPr>
        <w:t xml:space="preserve"> </w:t>
      </w:r>
    </w:p>
    <w:p w14:paraId="6B14EB92" w14:textId="77777777" w:rsidR="004965E6" w:rsidRDefault="004D430C">
      <w:pPr>
        <w:spacing w:line="600" w:lineRule="auto"/>
        <w:ind w:firstLine="720"/>
        <w:jc w:val="both"/>
        <w:rPr>
          <w:rFonts w:eastAsia="Times New Roman"/>
          <w:szCs w:val="24"/>
        </w:rPr>
      </w:pPr>
      <w:r>
        <w:rPr>
          <w:rFonts w:eastAsia="Times New Roman"/>
          <w:szCs w:val="24"/>
        </w:rPr>
        <w:t>Ό</w:t>
      </w:r>
      <w:r w:rsidRPr="00A93770">
        <w:rPr>
          <w:rFonts w:eastAsia="Times New Roman"/>
          <w:szCs w:val="24"/>
        </w:rPr>
        <w:t xml:space="preserve">λο αυτό το μπαράζ </w:t>
      </w:r>
      <w:r>
        <w:rPr>
          <w:rFonts w:eastAsia="Times New Roman"/>
          <w:szCs w:val="24"/>
        </w:rPr>
        <w:t xml:space="preserve">των </w:t>
      </w:r>
      <w:r>
        <w:rPr>
          <w:rFonts w:eastAsia="Times New Roman"/>
          <w:szCs w:val="24"/>
        </w:rPr>
        <w:t>αναδιαρθρώσεων</w:t>
      </w:r>
      <w:r w:rsidRPr="00A93770">
        <w:rPr>
          <w:rFonts w:eastAsia="Times New Roman"/>
          <w:szCs w:val="24"/>
        </w:rPr>
        <w:t xml:space="preserve"> στην ανώτατη εκπαίδευση συντελείται με τα ίδια </w:t>
      </w:r>
      <w:r>
        <w:rPr>
          <w:rFonts w:eastAsia="Times New Roman"/>
          <w:szCs w:val="24"/>
        </w:rPr>
        <w:t>γνωστά</w:t>
      </w:r>
      <w:r w:rsidRPr="00A93770">
        <w:rPr>
          <w:rFonts w:eastAsia="Times New Roman"/>
          <w:szCs w:val="24"/>
        </w:rPr>
        <w:t xml:space="preserve"> υλικά πάνω στους σχεδιασμούς της </w:t>
      </w:r>
      <w:r>
        <w:rPr>
          <w:rFonts w:eastAsia="Times New Roman"/>
          <w:szCs w:val="24"/>
        </w:rPr>
        <w:t>Ε</w:t>
      </w:r>
      <w:r w:rsidRPr="00A93770">
        <w:rPr>
          <w:rFonts w:eastAsia="Times New Roman"/>
          <w:szCs w:val="24"/>
        </w:rPr>
        <w:t xml:space="preserve">υρωπαϊκής </w:t>
      </w:r>
      <w:r>
        <w:rPr>
          <w:rFonts w:eastAsia="Times New Roman"/>
          <w:szCs w:val="24"/>
        </w:rPr>
        <w:t>Έ</w:t>
      </w:r>
      <w:r w:rsidRPr="00A93770">
        <w:rPr>
          <w:rFonts w:eastAsia="Times New Roman"/>
          <w:szCs w:val="24"/>
        </w:rPr>
        <w:t>νωσης και του ΟΟΣΑ</w:t>
      </w:r>
      <w:r>
        <w:rPr>
          <w:rFonts w:eastAsia="Times New Roman"/>
          <w:szCs w:val="24"/>
        </w:rPr>
        <w:t>,</w:t>
      </w:r>
      <w:r w:rsidRPr="00A93770">
        <w:rPr>
          <w:rFonts w:eastAsia="Times New Roman"/>
          <w:szCs w:val="24"/>
        </w:rPr>
        <w:t xml:space="preserve"> με τα οποία </w:t>
      </w:r>
      <w:r>
        <w:rPr>
          <w:rFonts w:eastAsia="Times New Roman"/>
          <w:szCs w:val="24"/>
        </w:rPr>
        <w:t>φυσικά ο ΣΥΡΙΖΑ και όλα τα αστικά κόμματα συμφωνούν και τα οποία αποτυπώθηκαν επίσημα και στο τρίτο μνημόνιο τ</w:t>
      </w:r>
      <w:r>
        <w:rPr>
          <w:rFonts w:eastAsia="Times New Roman"/>
          <w:szCs w:val="24"/>
        </w:rPr>
        <w:t>ου</w:t>
      </w:r>
      <w:r w:rsidRPr="00A93770">
        <w:rPr>
          <w:rFonts w:eastAsia="Times New Roman"/>
          <w:szCs w:val="24"/>
        </w:rPr>
        <w:t xml:space="preserve"> ΣΥΡΙΖΑ που ψήφισαν όλοι μαζί</w:t>
      </w:r>
      <w:r>
        <w:rPr>
          <w:rFonts w:eastAsia="Times New Roman"/>
          <w:szCs w:val="24"/>
        </w:rPr>
        <w:t>,</w:t>
      </w:r>
      <w:r w:rsidRPr="00A93770">
        <w:rPr>
          <w:rFonts w:eastAsia="Times New Roman"/>
          <w:szCs w:val="24"/>
        </w:rPr>
        <w:t xml:space="preserve"> ώστε να τους είναι και πιο δε</w:t>
      </w:r>
      <w:r>
        <w:rPr>
          <w:rFonts w:eastAsia="Times New Roman"/>
          <w:szCs w:val="24"/>
        </w:rPr>
        <w:t>σμευτικό,</w:t>
      </w:r>
      <w:r w:rsidRPr="00A93770">
        <w:rPr>
          <w:rFonts w:eastAsia="Times New Roman"/>
          <w:szCs w:val="24"/>
        </w:rPr>
        <w:t xml:space="preserve"> χωρίς αυτό να σημαίνει </w:t>
      </w:r>
      <w:r>
        <w:rPr>
          <w:rFonts w:eastAsia="Times New Roman"/>
          <w:szCs w:val="24"/>
        </w:rPr>
        <w:t>β</w:t>
      </w:r>
      <w:r w:rsidRPr="00A93770">
        <w:rPr>
          <w:rFonts w:eastAsia="Times New Roman"/>
          <w:szCs w:val="24"/>
        </w:rPr>
        <w:t xml:space="preserve">εβαίως ότι και πιο πριν εφαρμοζόταν </w:t>
      </w:r>
      <w:r>
        <w:rPr>
          <w:rFonts w:eastAsia="Times New Roman"/>
          <w:szCs w:val="24"/>
        </w:rPr>
        <w:t>κάποια</w:t>
      </w:r>
      <w:r w:rsidRPr="00A93770">
        <w:rPr>
          <w:rFonts w:eastAsia="Times New Roman"/>
          <w:szCs w:val="24"/>
        </w:rPr>
        <w:t xml:space="preserve"> διαφορετική πολιτική</w:t>
      </w:r>
      <w:r>
        <w:rPr>
          <w:rFonts w:eastAsia="Times New Roman"/>
          <w:szCs w:val="24"/>
        </w:rPr>
        <w:t>. Τρανό παράδειγμα εδώ είναι ο ν.3848/2010, γνωστός και ως νόμος</w:t>
      </w:r>
      <w:r w:rsidRPr="00A93770">
        <w:rPr>
          <w:rFonts w:eastAsia="Times New Roman"/>
          <w:szCs w:val="24"/>
        </w:rPr>
        <w:t xml:space="preserve"> </w:t>
      </w:r>
      <w:r>
        <w:rPr>
          <w:rFonts w:eastAsia="Times New Roman"/>
          <w:szCs w:val="24"/>
        </w:rPr>
        <w:t>Δ</w:t>
      </w:r>
      <w:r w:rsidRPr="00A93770">
        <w:rPr>
          <w:rFonts w:eastAsia="Times New Roman"/>
          <w:szCs w:val="24"/>
        </w:rPr>
        <w:t>ιαμαντοπούλου</w:t>
      </w:r>
      <w:r>
        <w:rPr>
          <w:rFonts w:eastAsia="Times New Roman"/>
          <w:szCs w:val="24"/>
        </w:rPr>
        <w:t>,</w:t>
      </w:r>
      <w:r w:rsidRPr="00A93770">
        <w:rPr>
          <w:rFonts w:eastAsia="Times New Roman"/>
          <w:szCs w:val="24"/>
        </w:rPr>
        <w:t xml:space="preserve"> νόμος σταθμός γι</w:t>
      </w:r>
      <w:r w:rsidRPr="00A93770">
        <w:rPr>
          <w:rFonts w:eastAsia="Times New Roman"/>
          <w:szCs w:val="24"/>
        </w:rPr>
        <w:t>α την εξαπόλυση των αντιδραστικών αναδιαρθρώσεων στην εκπαίδευση</w:t>
      </w:r>
      <w:r>
        <w:rPr>
          <w:rFonts w:eastAsia="Times New Roman"/>
          <w:szCs w:val="24"/>
        </w:rPr>
        <w:t>,</w:t>
      </w:r>
      <w:r w:rsidRPr="00A93770">
        <w:rPr>
          <w:rFonts w:eastAsia="Times New Roman"/>
          <w:szCs w:val="24"/>
        </w:rPr>
        <w:t xml:space="preserve"> ο οποίος προηγήθηκε χρονικά όλων των μνημονίων</w:t>
      </w:r>
      <w:r>
        <w:rPr>
          <w:rFonts w:eastAsia="Times New Roman"/>
          <w:szCs w:val="24"/>
        </w:rPr>
        <w:t>.</w:t>
      </w:r>
      <w:r w:rsidRPr="00A93770">
        <w:rPr>
          <w:rFonts w:eastAsia="Times New Roman"/>
          <w:szCs w:val="24"/>
        </w:rPr>
        <w:t xml:space="preserve"> </w:t>
      </w:r>
    </w:p>
    <w:p w14:paraId="6B14EB93" w14:textId="77777777" w:rsidR="004965E6" w:rsidRDefault="004D430C">
      <w:pPr>
        <w:spacing w:line="600" w:lineRule="auto"/>
        <w:ind w:firstLine="720"/>
        <w:jc w:val="both"/>
        <w:rPr>
          <w:rFonts w:eastAsia="Times New Roman"/>
          <w:szCs w:val="24"/>
        </w:rPr>
      </w:pPr>
      <w:r>
        <w:rPr>
          <w:rFonts w:eastAsia="Times New Roman"/>
          <w:szCs w:val="24"/>
        </w:rPr>
        <w:t>Πού</w:t>
      </w:r>
      <w:r w:rsidRPr="00A93770">
        <w:rPr>
          <w:rFonts w:eastAsia="Times New Roman"/>
          <w:szCs w:val="24"/>
        </w:rPr>
        <w:t xml:space="preserve"> στοχεύουν τώρα σταθερά όλα τα παραπάνω</w:t>
      </w:r>
      <w:r>
        <w:rPr>
          <w:rFonts w:eastAsia="Times New Roman"/>
          <w:szCs w:val="24"/>
        </w:rPr>
        <w:t>; Μ</w:t>
      </w:r>
      <w:r w:rsidRPr="00A93770">
        <w:rPr>
          <w:rFonts w:eastAsia="Times New Roman"/>
          <w:szCs w:val="24"/>
        </w:rPr>
        <w:t>όνο όποιος δεν θέλει να δει δε</w:t>
      </w:r>
      <w:r>
        <w:rPr>
          <w:rFonts w:eastAsia="Times New Roman"/>
          <w:szCs w:val="24"/>
        </w:rPr>
        <w:t>ν</w:t>
      </w:r>
      <w:r w:rsidRPr="00A93770">
        <w:rPr>
          <w:rFonts w:eastAsia="Times New Roman"/>
          <w:szCs w:val="24"/>
        </w:rPr>
        <w:t xml:space="preserve"> βλέπει ή </w:t>
      </w:r>
      <w:r>
        <w:rPr>
          <w:rFonts w:eastAsia="Times New Roman"/>
          <w:szCs w:val="24"/>
        </w:rPr>
        <w:t>ό</w:t>
      </w:r>
      <w:r w:rsidRPr="00A93770">
        <w:rPr>
          <w:rFonts w:eastAsia="Times New Roman"/>
          <w:szCs w:val="24"/>
        </w:rPr>
        <w:t xml:space="preserve">ποιος θέλει να το κρύψει ότι εδώ πρόκειται για σχέδια </w:t>
      </w:r>
      <w:r w:rsidRPr="00A93770">
        <w:rPr>
          <w:rFonts w:eastAsia="Times New Roman"/>
          <w:szCs w:val="24"/>
        </w:rPr>
        <w:t xml:space="preserve">και κατευθύνσεις που υπηρετούν πριν από όλα την καλύτερη προσαρμογή της εκπαίδευσης στο </w:t>
      </w:r>
      <w:r w:rsidRPr="00A93770">
        <w:rPr>
          <w:rFonts w:eastAsia="Times New Roman"/>
          <w:szCs w:val="24"/>
        </w:rPr>
        <w:lastRenderedPageBreak/>
        <w:t>άρμα της κερδοφορίας των επιχειρηματικών ομίλων</w:t>
      </w:r>
      <w:r>
        <w:rPr>
          <w:rFonts w:eastAsia="Times New Roman"/>
          <w:szCs w:val="24"/>
        </w:rPr>
        <w:t>,</w:t>
      </w:r>
      <w:r w:rsidRPr="00A93770">
        <w:rPr>
          <w:rFonts w:eastAsia="Times New Roman"/>
          <w:szCs w:val="24"/>
        </w:rPr>
        <w:t xml:space="preserve"> στο </w:t>
      </w:r>
      <w:r>
        <w:rPr>
          <w:rFonts w:eastAsia="Times New Roman"/>
          <w:szCs w:val="24"/>
        </w:rPr>
        <w:t>άρμα των συνολικότερων επιδιώξεω</w:t>
      </w:r>
      <w:r w:rsidRPr="00A93770">
        <w:rPr>
          <w:rFonts w:eastAsia="Times New Roman"/>
          <w:szCs w:val="24"/>
        </w:rPr>
        <w:t>ν του κεφαλαίου μέσα από την αντι</w:t>
      </w:r>
      <w:r>
        <w:rPr>
          <w:rFonts w:eastAsia="Times New Roman"/>
          <w:szCs w:val="24"/>
        </w:rPr>
        <w:t>κειμενική έτσι κι αλλιώς σχέση π</w:t>
      </w:r>
      <w:r w:rsidRPr="00A93770">
        <w:rPr>
          <w:rFonts w:eastAsia="Times New Roman"/>
          <w:szCs w:val="24"/>
        </w:rPr>
        <w:t>αιδείας και οικονο</w:t>
      </w:r>
      <w:r w:rsidRPr="00A93770">
        <w:rPr>
          <w:rFonts w:eastAsia="Times New Roman"/>
          <w:szCs w:val="24"/>
        </w:rPr>
        <w:t>μίας</w:t>
      </w:r>
      <w:r>
        <w:rPr>
          <w:rFonts w:eastAsia="Times New Roman"/>
          <w:szCs w:val="24"/>
        </w:rPr>
        <w:t>.</w:t>
      </w:r>
      <w:r w:rsidRPr="00A93770">
        <w:rPr>
          <w:rFonts w:eastAsia="Times New Roman"/>
          <w:szCs w:val="24"/>
        </w:rPr>
        <w:t xml:space="preserve"> </w:t>
      </w:r>
      <w:r>
        <w:rPr>
          <w:rFonts w:eastAsia="Times New Roman"/>
          <w:szCs w:val="24"/>
        </w:rPr>
        <w:t>Κ</w:t>
      </w:r>
      <w:r w:rsidRPr="00A93770">
        <w:rPr>
          <w:rFonts w:eastAsia="Times New Roman"/>
          <w:szCs w:val="24"/>
        </w:rPr>
        <w:t xml:space="preserve">αι επειδή βέβαια αυτή η πλήρης υποταγή της τριτοβάθμιας εκπαίδευσης στις επιδιώξεις του κεφαλαίου για κερδοφόρες </w:t>
      </w:r>
      <w:r>
        <w:rPr>
          <w:rFonts w:eastAsia="Times New Roman"/>
          <w:szCs w:val="24"/>
        </w:rPr>
        <w:t>μπίζνες</w:t>
      </w:r>
      <w:r w:rsidRPr="00A93770">
        <w:rPr>
          <w:rFonts w:eastAsia="Times New Roman"/>
          <w:szCs w:val="24"/>
        </w:rPr>
        <w:t xml:space="preserve"> δεν μπορεί</w:t>
      </w:r>
      <w:r>
        <w:rPr>
          <w:rFonts w:eastAsia="Times New Roman"/>
          <w:szCs w:val="24"/>
        </w:rPr>
        <w:t xml:space="preserve"> να κρυφτεί, πλασάρεται</w:t>
      </w:r>
      <w:r w:rsidRPr="00A93770">
        <w:rPr>
          <w:rFonts w:eastAsia="Times New Roman"/>
          <w:szCs w:val="24"/>
        </w:rPr>
        <w:t xml:space="preserve"> με τη δικαιολογία της ισχυροποίησης </w:t>
      </w:r>
      <w:r>
        <w:rPr>
          <w:rFonts w:eastAsia="Times New Roman"/>
          <w:szCs w:val="24"/>
        </w:rPr>
        <w:t>τάχα της εκπαίδευσης, προκειμένου αφού ξεπεράσει, όπως λέε</w:t>
      </w:r>
      <w:r>
        <w:rPr>
          <w:rFonts w:eastAsia="Times New Roman"/>
          <w:szCs w:val="24"/>
        </w:rPr>
        <w:t xml:space="preserve">ι η Κυβέρνηση τις αγκυλώσεις και τις </w:t>
      </w:r>
      <w:r w:rsidRPr="00A93770">
        <w:rPr>
          <w:rFonts w:eastAsia="Times New Roman"/>
          <w:szCs w:val="24"/>
        </w:rPr>
        <w:t>παθογένειες του παρελθόντος</w:t>
      </w:r>
      <w:r>
        <w:rPr>
          <w:rFonts w:eastAsia="Times New Roman"/>
          <w:szCs w:val="24"/>
        </w:rPr>
        <w:t>,</w:t>
      </w:r>
      <w:r w:rsidRPr="00A93770">
        <w:rPr>
          <w:rFonts w:eastAsia="Times New Roman"/>
          <w:szCs w:val="24"/>
        </w:rPr>
        <w:t xml:space="preserve"> να γίνει πιο δυναμική</w:t>
      </w:r>
      <w:r>
        <w:rPr>
          <w:rFonts w:eastAsia="Times New Roman"/>
          <w:szCs w:val="24"/>
        </w:rPr>
        <w:t>,</w:t>
      </w:r>
      <w:r w:rsidRPr="00A93770">
        <w:rPr>
          <w:rFonts w:eastAsia="Times New Roman"/>
          <w:szCs w:val="24"/>
        </w:rPr>
        <w:t xml:space="preserve"> πιο καινοτόμα</w:t>
      </w:r>
      <w:r>
        <w:rPr>
          <w:rFonts w:eastAsia="Times New Roman"/>
          <w:szCs w:val="24"/>
        </w:rPr>
        <w:t>,</w:t>
      </w:r>
      <w:r w:rsidRPr="00A93770">
        <w:rPr>
          <w:rFonts w:eastAsia="Times New Roman"/>
          <w:szCs w:val="24"/>
        </w:rPr>
        <w:t xml:space="preserve"> πιο ανταγωνιστική</w:t>
      </w:r>
      <w:r>
        <w:rPr>
          <w:rFonts w:eastAsia="Times New Roman"/>
          <w:szCs w:val="24"/>
        </w:rPr>
        <w:t xml:space="preserve">. </w:t>
      </w:r>
    </w:p>
    <w:p w14:paraId="6B14EB94" w14:textId="77777777" w:rsidR="004965E6" w:rsidRDefault="004D430C">
      <w:pPr>
        <w:spacing w:line="600" w:lineRule="auto"/>
        <w:ind w:firstLine="720"/>
        <w:jc w:val="both"/>
        <w:rPr>
          <w:rFonts w:eastAsia="Times New Roman"/>
          <w:szCs w:val="24"/>
        </w:rPr>
      </w:pPr>
      <w:r>
        <w:rPr>
          <w:rFonts w:eastAsia="Times New Roman"/>
          <w:szCs w:val="24"/>
        </w:rPr>
        <w:t xml:space="preserve">Όταν τώρα μιλάτε, κύριε Υπουργέ, </w:t>
      </w:r>
      <w:r w:rsidRPr="00A93770">
        <w:rPr>
          <w:rFonts w:eastAsia="Times New Roman"/>
          <w:szCs w:val="24"/>
        </w:rPr>
        <w:t>για αγκυλώσεις και παθογένειες</w:t>
      </w:r>
      <w:r>
        <w:rPr>
          <w:rFonts w:eastAsia="Times New Roman"/>
          <w:szCs w:val="24"/>
        </w:rPr>
        <w:t>,</w:t>
      </w:r>
      <w:r w:rsidRPr="00A93770">
        <w:rPr>
          <w:rFonts w:eastAsia="Times New Roman"/>
          <w:szCs w:val="24"/>
        </w:rPr>
        <w:t xml:space="preserve"> δεν εννοείτ</w:t>
      </w:r>
      <w:r>
        <w:rPr>
          <w:rFonts w:eastAsia="Times New Roman"/>
          <w:szCs w:val="24"/>
        </w:rPr>
        <w:t>ε</w:t>
      </w:r>
      <w:r w:rsidRPr="00A93770">
        <w:rPr>
          <w:rFonts w:eastAsia="Times New Roman"/>
          <w:szCs w:val="24"/>
        </w:rPr>
        <w:t xml:space="preserve"> καθόλου</w:t>
      </w:r>
      <w:r>
        <w:rPr>
          <w:rFonts w:eastAsia="Times New Roman"/>
          <w:szCs w:val="24"/>
        </w:rPr>
        <w:t>,</w:t>
      </w:r>
      <w:r w:rsidRPr="00A93770">
        <w:rPr>
          <w:rFonts w:eastAsia="Times New Roman"/>
          <w:szCs w:val="24"/>
        </w:rPr>
        <w:t xml:space="preserve"> μα καθόλου </w:t>
      </w:r>
      <w:r>
        <w:rPr>
          <w:rFonts w:eastAsia="Times New Roman"/>
          <w:szCs w:val="24"/>
        </w:rPr>
        <w:t>ο</w:t>
      </w:r>
      <w:r w:rsidRPr="00A93770">
        <w:rPr>
          <w:rFonts w:eastAsia="Times New Roman"/>
          <w:szCs w:val="24"/>
        </w:rPr>
        <w:t xml:space="preserve">ύτε το κόστος των σπουδών που </w:t>
      </w:r>
      <w:r>
        <w:rPr>
          <w:rFonts w:eastAsia="Times New Roman"/>
          <w:szCs w:val="24"/>
        </w:rPr>
        <w:t>όλο</w:t>
      </w:r>
      <w:r w:rsidRPr="00A93770">
        <w:rPr>
          <w:rFonts w:eastAsia="Times New Roman"/>
          <w:szCs w:val="24"/>
        </w:rPr>
        <w:t xml:space="preserve"> και αυξάνει για τα παιδιά των λαϊκών οικογενειών</w:t>
      </w:r>
      <w:r>
        <w:rPr>
          <w:rFonts w:eastAsia="Times New Roman"/>
          <w:szCs w:val="24"/>
        </w:rPr>
        <w:t>,</w:t>
      </w:r>
      <w:r w:rsidRPr="00A93770">
        <w:rPr>
          <w:rFonts w:eastAsia="Times New Roman"/>
          <w:szCs w:val="24"/>
        </w:rPr>
        <w:t xml:space="preserve"> ούτε τη φοιτητική μέριμνα η οποία συρρικνώνεται και υποβαθμίζεται διαρκώς</w:t>
      </w:r>
      <w:r>
        <w:rPr>
          <w:rFonts w:eastAsia="Times New Roman"/>
          <w:szCs w:val="24"/>
        </w:rPr>
        <w:t>,</w:t>
      </w:r>
      <w:r w:rsidRPr="00A93770">
        <w:rPr>
          <w:rFonts w:eastAsia="Times New Roman"/>
          <w:szCs w:val="24"/>
        </w:rPr>
        <w:t xml:space="preserve"> ούτε το περιεχόμενο </w:t>
      </w:r>
      <w:r>
        <w:rPr>
          <w:rFonts w:eastAsia="Times New Roman"/>
          <w:szCs w:val="24"/>
        </w:rPr>
        <w:t>τ</w:t>
      </w:r>
      <w:r w:rsidRPr="00A93770">
        <w:rPr>
          <w:rFonts w:eastAsia="Times New Roman"/>
          <w:szCs w:val="24"/>
        </w:rPr>
        <w:t xml:space="preserve">ων σπουδών και το </w:t>
      </w:r>
      <w:r>
        <w:rPr>
          <w:rFonts w:eastAsia="Times New Roman"/>
          <w:szCs w:val="24"/>
        </w:rPr>
        <w:t>πώς</w:t>
      </w:r>
      <w:r w:rsidRPr="00A93770">
        <w:rPr>
          <w:rFonts w:eastAsia="Times New Roman"/>
          <w:szCs w:val="24"/>
        </w:rPr>
        <w:t xml:space="preserve"> αυτό θα συνδέει όλο και βαθύτερα το</w:t>
      </w:r>
      <w:r>
        <w:rPr>
          <w:rFonts w:eastAsia="Times New Roman"/>
          <w:szCs w:val="24"/>
        </w:rPr>
        <w:t>ν</w:t>
      </w:r>
      <w:r w:rsidRPr="00A93770">
        <w:rPr>
          <w:rFonts w:eastAsia="Times New Roman"/>
          <w:szCs w:val="24"/>
        </w:rPr>
        <w:t xml:space="preserve"> νέο επιστήμονα με το επιστημονικό του αντικείμενο</w:t>
      </w:r>
      <w:r>
        <w:rPr>
          <w:rFonts w:eastAsia="Times New Roman"/>
          <w:szCs w:val="24"/>
        </w:rPr>
        <w:t>.</w:t>
      </w:r>
      <w:r w:rsidRPr="00A93770">
        <w:rPr>
          <w:rFonts w:eastAsia="Times New Roman"/>
          <w:szCs w:val="24"/>
        </w:rPr>
        <w:t xml:space="preserve"> </w:t>
      </w:r>
      <w:r>
        <w:rPr>
          <w:rFonts w:eastAsia="Times New Roman"/>
          <w:szCs w:val="24"/>
        </w:rPr>
        <w:t>Τ</w:t>
      </w:r>
      <w:r w:rsidRPr="00A93770">
        <w:rPr>
          <w:rFonts w:eastAsia="Times New Roman"/>
          <w:szCs w:val="24"/>
        </w:rPr>
        <w:t>ο νομοσχέδιο δεν ασχολείται καν με όλα αυτά και τα προσπερνά απλά σαν να μην υπάρχουν</w:t>
      </w:r>
      <w:r>
        <w:rPr>
          <w:rFonts w:eastAsia="Times New Roman"/>
          <w:szCs w:val="24"/>
        </w:rPr>
        <w:t>.</w:t>
      </w:r>
      <w:r w:rsidRPr="00A93770">
        <w:rPr>
          <w:rFonts w:eastAsia="Times New Roman"/>
          <w:szCs w:val="24"/>
        </w:rPr>
        <w:t xml:space="preserve"> </w:t>
      </w:r>
    </w:p>
    <w:p w14:paraId="6B14EB95" w14:textId="77777777" w:rsidR="004965E6" w:rsidRDefault="004D430C">
      <w:pPr>
        <w:spacing w:line="600" w:lineRule="auto"/>
        <w:ind w:firstLine="720"/>
        <w:jc w:val="both"/>
        <w:rPr>
          <w:rFonts w:eastAsia="Times New Roman"/>
          <w:szCs w:val="24"/>
        </w:rPr>
      </w:pPr>
      <w:r>
        <w:rPr>
          <w:rFonts w:eastAsia="Times New Roman"/>
          <w:szCs w:val="24"/>
        </w:rPr>
        <w:lastRenderedPageBreak/>
        <w:t>Ούτε φυσικά το νομοσχέδιο απαντά</w:t>
      </w:r>
      <w:r w:rsidRPr="00A93770">
        <w:rPr>
          <w:rFonts w:eastAsia="Times New Roman"/>
          <w:szCs w:val="24"/>
        </w:rPr>
        <w:t xml:space="preserve"> τον εφιάλτη της ανεργίας των νέων αποφοίτων που βρίσκεται στα ύψη</w:t>
      </w:r>
      <w:r>
        <w:rPr>
          <w:rFonts w:eastAsia="Times New Roman"/>
          <w:szCs w:val="24"/>
        </w:rPr>
        <w:t>, ενώ λίγοι είναι πια οι απόφοιτοι που βρίσκουν</w:t>
      </w:r>
      <w:r w:rsidRPr="00A93770">
        <w:rPr>
          <w:rFonts w:eastAsia="Times New Roman"/>
          <w:szCs w:val="24"/>
        </w:rPr>
        <w:t xml:space="preserve"> δουλειά στο αντικείμ</w:t>
      </w:r>
      <w:r w:rsidRPr="00A93770">
        <w:rPr>
          <w:rFonts w:eastAsia="Times New Roman"/>
          <w:szCs w:val="24"/>
        </w:rPr>
        <w:t xml:space="preserve">ενο που </w:t>
      </w:r>
      <w:r>
        <w:rPr>
          <w:rFonts w:eastAsia="Times New Roman"/>
          <w:szCs w:val="24"/>
        </w:rPr>
        <w:t>σπούδασαν</w:t>
      </w:r>
      <w:r w:rsidRPr="00A93770">
        <w:rPr>
          <w:rFonts w:eastAsia="Times New Roman"/>
          <w:szCs w:val="24"/>
        </w:rPr>
        <w:t xml:space="preserve"> και </w:t>
      </w:r>
      <w:r>
        <w:rPr>
          <w:rFonts w:eastAsia="Times New Roman"/>
          <w:szCs w:val="24"/>
        </w:rPr>
        <w:t>με εργασιακά</w:t>
      </w:r>
      <w:r w:rsidRPr="00A93770">
        <w:rPr>
          <w:rFonts w:eastAsia="Times New Roman"/>
          <w:szCs w:val="24"/>
        </w:rPr>
        <w:t xml:space="preserve"> δικαιώματα</w:t>
      </w:r>
      <w:r>
        <w:rPr>
          <w:rFonts w:eastAsia="Times New Roman"/>
          <w:szCs w:val="24"/>
        </w:rPr>
        <w:t>,</w:t>
      </w:r>
      <w:r w:rsidRPr="00A93770">
        <w:rPr>
          <w:rFonts w:eastAsia="Times New Roman"/>
          <w:szCs w:val="24"/>
        </w:rPr>
        <w:t xml:space="preserve"> </w:t>
      </w:r>
      <w:r>
        <w:rPr>
          <w:rFonts w:eastAsia="Times New Roman"/>
          <w:szCs w:val="24"/>
        </w:rPr>
        <w:t>βεβαίως</w:t>
      </w:r>
      <w:r>
        <w:rPr>
          <w:rFonts w:eastAsia="Times New Roman"/>
          <w:szCs w:val="24"/>
        </w:rPr>
        <w:t>,</w:t>
      </w:r>
      <w:r>
        <w:rPr>
          <w:rFonts w:eastAsia="Times New Roman"/>
          <w:szCs w:val="24"/>
        </w:rPr>
        <w:t xml:space="preserve"> τα οποία φροντίσατε </w:t>
      </w:r>
      <w:r w:rsidRPr="00A93770">
        <w:rPr>
          <w:rFonts w:eastAsia="Times New Roman"/>
          <w:szCs w:val="24"/>
        </w:rPr>
        <w:t xml:space="preserve">να είναι ισοπεδωμένα από την </w:t>
      </w:r>
      <w:r>
        <w:rPr>
          <w:rFonts w:eastAsia="Times New Roman"/>
          <w:szCs w:val="24"/>
        </w:rPr>
        <w:t xml:space="preserve">πολιτική σας. </w:t>
      </w:r>
    </w:p>
    <w:p w14:paraId="6B14EB96" w14:textId="77777777" w:rsidR="004965E6" w:rsidRDefault="004D430C">
      <w:pPr>
        <w:spacing w:line="600" w:lineRule="auto"/>
        <w:ind w:firstLine="720"/>
        <w:jc w:val="both"/>
        <w:rPr>
          <w:rFonts w:eastAsia="Times New Roman"/>
          <w:szCs w:val="24"/>
        </w:rPr>
      </w:pPr>
      <w:r>
        <w:rPr>
          <w:rFonts w:eastAsia="Times New Roman"/>
          <w:szCs w:val="24"/>
        </w:rPr>
        <w:t xml:space="preserve">Όσο για το αν θα αρκεί το πτυχίο για να βρίσκει κανείς δουλειά, αν θα </w:t>
      </w:r>
      <w:r w:rsidRPr="00A93770">
        <w:rPr>
          <w:rFonts w:eastAsia="Times New Roman"/>
          <w:szCs w:val="24"/>
        </w:rPr>
        <w:t xml:space="preserve">συνεχίσουν να απαιτούνται </w:t>
      </w:r>
      <w:r>
        <w:rPr>
          <w:rFonts w:eastAsia="Times New Roman"/>
          <w:szCs w:val="24"/>
        </w:rPr>
        <w:t>μεταπτυχιακά,</w:t>
      </w:r>
      <w:r w:rsidRPr="00A93770">
        <w:rPr>
          <w:rFonts w:eastAsia="Times New Roman"/>
          <w:szCs w:val="24"/>
        </w:rPr>
        <w:t xml:space="preserve"> πιστοποιητικά</w:t>
      </w:r>
      <w:r>
        <w:rPr>
          <w:rFonts w:eastAsia="Times New Roman"/>
          <w:szCs w:val="24"/>
        </w:rPr>
        <w:t>,</w:t>
      </w:r>
      <w:r w:rsidRPr="00A93770">
        <w:rPr>
          <w:rFonts w:eastAsia="Times New Roman"/>
          <w:szCs w:val="24"/>
        </w:rPr>
        <w:t xml:space="preserve"> πάσης φύσεω</w:t>
      </w:r>
      <w:r w:rsidRPr="00A93770">
        <w:rPr>
          <w:rFonts w:eastAsia="Times New Roman"/>
          <w:szCs w:val="24"/>
        </w:rPr>
        <w:t xml:space="preserve">ς </w:t>
      </w:r>
      <w:r>
        <w:rPr>
          <w:rFonts w:eastAsia="Times New Roman"/>
          <w:szCs w:val="24"/>
        </w:rPr>
        <w:t>καταρτίσεις</w:t>
      </w:r>
      <w:r w:rsidRPr="00A93770">
        <w:rPr>
          <w:rFonts w:eastAsia="Times New Roman"/>
          <w:szCs w:val="24"/>
        </w:rPr>
        <w:t xml:space="preserve"> ή για το αν η έρευνα στα </w:t>
      </w:r>
      <w:r>
        <w:rPr>
          <w:rFonts w:eastAsia="Times New Roman"/>
          <w:szCs w:val="24"/>
        </w:rPr>
        <w:t>ερευνητικά</w:t>
      </w:r>
      <w:r w:rsidRPr="00A93770">
        <w:rPr>
          <w:rFonts w:eastAsia="Times New Roman"/>
          <w:szCs w:val="24"/>
        </w:rPr>
        <w:t xml:space="preserve"> κέντρα των </w:t>
      </w:r>
      <w:r>
        <w:rPr>
          <w:rFonts w:eastAsia="Times New Roman"/>
          <w:szCs w:val="24"/>
        </w:rPr>
        <w:t>νεών πανεπιστημιακών</w:t>
      </w:r>
      <w:r w:rsidRPr="00A93770">
        <w:rPr>
          <w:rFonts w:eastAsia="Times New Roman"/>
          <w:szCs w:val="24"/>
        </w:rPr>
        <w:t xml:space="preserve"> ιδρυμάτων θα αφορά κυρίως τις λαϊκές ανάγκες ή για το αν οι ερευνητές θα έχουν πλήρη εργασιακά και ασφαλιστικά δικαιώματα</w:t>
      </w:r>
      <w:r>
        <w:rPr>
          <w:rFonts w:eastAsia="Times New Roman"/>
          <w:szCs w:val="24"/>
        </w:rPr>
        <w:t>,</w:t>
      </w:r>
      <w:r w:rsidRPr="00A93770">
        <w:rPr>
          <w:rFonts w:eastAsia="Times New Roman"/>
          <w:szCs w:val="24"/>
        </w:rPr>
        <w:t xml:space="preserve"> η απάντηση του νομοσχεδίου είναι καθαρά εχθρική για</w:t>
      </w:r>
      <w:r w:rsidRPr="00A93770">
        <w:rPr>
          <w:rFonts w:eastAsia="Times New Roman"/>
          <w:szCs w:val="24"/>
        </w:rPr>
        <w:t xml:space="preserve"> τους φοιτητές</w:t>
      </w:r>
      <w:r>
        <w:rPr>
          <w:rFonts w:eastAsia="Times New Roman"/>
          <w:szCs w:val="24"/>
        </w:rPr>
        <w:t>,</w:t>
      </w:r>
      <w:r w:rsidRPr="00A93770">
        <w:rPr>
          <w:rFonts w:eastAsia="Times New Roman"/>
          <w:szCs w:val="24"/>
        </w:rPr>
        <w:t xml:space="preserve"> διδάσκοντες και εργαζόμενους στην τριτοβάθμια εκπαίδευση</w:t>
      </w:r>
      <w:r>
        <w:rPr>
          <w:rFonts w:eastAsia="Times New Roman"/>
          <w:szCs w:val="24"/>
        </w:rPr>
        <w:t>,</w:t>
      </w:r>
      <w:r w:rsidRPr="00A93770">
        <w:rPr>
          <w:rFonts w:eastAsia="Times New Roman"/>
          <w:szCs w:val="24"/>
        </w:rPr>
        <w:t xml:space="preserve"> όπως είναι </w:t>
      </w:r>
      <w:r>
        <w:rPr>
          <w:rFonts w:eastAsia="Times New Roman"/>
          <w:szCs w:val="24"/>
        </w:rPr>
        <w:t>βεβαίως εχθρική</w:t>
      </w:r>
      <w:r w:rsidRPr="00A93770">
        <w:rPr>
          <w:rFonts w:eastAsia="Times New Roman"/>
          <w:szCs w:val="24"/>
        </w:rPr>
        <w:t xml:space="preserve"> και στις λαϊκές ανάγκες για πανεπιστήμια αποκλειστικά στην υπηρεσία </w:t>
      </w:r>
      <w:r>
        <w:rPr>
          <w:rFonts w:eastAsia="Times New Roman"/>
          <w:szCs w:val="24"/>
        </w:rPr>
        <w:t>τους.</w:t>
      </w:r>
      <w:r w:rsidRPr="00A93770">
        <w:rPr>
          <w:rFonts w:eastAsia="Times New Roman"/>
          <w:szCs w:val="24"/>
        </w:rPr>
        <w:t xml:space="preserve"> </w:t>
      </w:r>
    </w:p>
    <w:p w14:paraId="6B14EB97" w14:textId="77777777" w:rsidR="004965E6" w:rsidRDefault="004D430C">
      <w:pPr>
        <w:spacing w:line="600" w:lineRule="auto"/>
        <w:ind w:firstLine="720"/>
        <w:jc w:val="both"/>
        <w:rPr>
          <w:rFonts w:eastAsia="Times New Roman"/>
          <w:szCs w:val="24"/>
        </w:rPr>
      </w:pPr>
      <w:r>
        <w:rPr>
          <w:rFonts w:eastAsia="Times New Roman"/>
          <w:szCs w:val="24"/>
        </w:rPr>
        <w:t>Ό</w:t>
      </w:r>
      <w:r w:rsidRPr="00A93770">
        <w:rPr>
          <w:rFonts w:eastAsia="Times New Roman"/>
          <w:szCs w:val="24"/>
        </w:rPr>
        <w:t xml:space="preserve">σο </w:t>
      </w:r>
      <w:r>
        <w:rPr>
          <w:rFonts w:eastAsia="Times New Roman"/>
          <w:szCs w:val="24"/>
        </w:rPr>
        <w:t>όμως</w:t>
      </w:r>
      <w:r w:rsidRPr="00A93770">
        <w:rPr>
          <w:rFonts w:eastAsia="Times New Roman"/>
          <w:szCs w:val="24"/>
        </w:rPr>
        <w:t xml:space="preserve"> εχθρική είναι στα λαϊκά συ</w:t>
      </w:r>
      <w:r>
        <w:rPr>
          <w:rFonts w:eastAsia="Times New Roman"/>
          <w:szCs w:val="24"/>
        </w:rPr>
        <w:t>μφέροντα, άλλο τόσο είναι φιλική</w:t>
      </w:r>
      <w:r w:rsidRPr="00A93770">
        <w:rPr>
          <w:rFonts w:eastAsia="Times New Roman"/>
          <w:szCs w:val="24"/>
        </w:rPr>
        <w:t xml:space="preserve"> και </w:t>
      </w:r>
      <w:proofErr w:type="spellStart"/>
      <w:r w:rsidRPr="00A93770">
        <w:rPr>
          <w:rFonts w:eastAsia="Times New Roman"/>
          <w:szCs w:val="24"/>
        </w:rPr>
        <w:t>γαλαντόμ</w:t>
      </w:r>
      <w:r w:rsidRPr="00A93770">
        <w:rPr>
          <w:rFonts w:eastAsia="Times New Roman"/>
          <w:szCs w:val="24"/>
        </w:rPr>
        <w:t>α</w:t>
      </w:r>
      <w:proofErr w:type="spellEnd"/>
      <w:r w:rsidRPr="00A93770">
        <w:rPr>
          <w:rFonts w:eastAsia="Times New Roman"/>
          <w:szCs w:val="24"/>
        </w:rPr>
        <w:t xml:space="preserve"> στους επιχειρηματικούς ομίλους και το κεφάλαιο γενικότερα</w:t>
      </w:r>
      <w:r>
        <w:rPr>
          <w:rFonts w:eastAsia="Times New Roman"/>
          <w:szCs w:val="24"/>
        </w:rPr>
        <w:t>, που πάντα απαιτούν</w:t>
      </w:r>
      <w:r w:rsidRPr="00A93770">
        <w:rPr>
          <w:rFonts w:eastAsia="Times New Roman"/>
          <w:szCs w:val="24"/>
        </w:rPr>
        <w:t xml:space="preserve"> </w:t>
      </w:r>
      <w:r>
        <w:rPr>
          <w:rFonts w:eastAsia="Times New Roman"/>
          <w:szCs w:val="24"/>
        </w:rPr>
        <w:t>και τώρα πια</w:t>
      </w:r>
      <w:r w:rsidRPr="00A93770">
        <w:rPr>
          <w:rFonts w:eastAsia="Times New Roman"/>
          <w:szCs w:val="24"/>
        </w:rPr>
        <w:t xml:space="preserve"> </w:t>
      </w:r>
      <w:r w:rsidRPr="00A93770">
        <w:rPr>
          <w:rFonts w:eastAsia="Times New Roman"/>
          <w:szCs w:val="24"/>
        </w:rPr>
        <w:lastRenderedPageBreak/>
        <w:t xml:space="preserve">βλέπουν την ανώτατη εκπαίδευση με τη συμβολή του ΣΥΡΙΖΑ να λειτουργεί ακόμα περισσότερο προς όφελός </w:t>
      </w:r>
      <w:r>
        <w:rPr>
          <w:rFonts w:eastAsia="Times New Roman"/>
          <w:szCs w:val="24"/>
        </w:rPr>
        <w:t xml:space="preserve">τους. </w:t>
      </w:r>
    </w:p>
    <w:p w14:paraId="6B14EB98" w14:textId="77777777" w:rsidR="004965E6" w:rsidRDefault="004D430C">
      <w:pPr>
        <w:spacing w:line="600" w:lineRule="auto"/>
        <w:ind w:firstLine="720"/>
        <w:jc w:val="both"/>
        <w:rPr>
          <w:rFonts w:eastAsia="Times New Roman"/>
          <w:szCs w:val="24"/>
        </w:rPr>
      </w:pPr>
      <w:r>
        <w:rPr>
          <w:rFonts w:eastAsia="Times New Roman"/>
          <w:szCs w:val="24"/>
        </w:rPr>
        <w:t>Όλο αυτό τώρα το αντιλαϊκό εγχείρημα που περιγράψαμε πλα</w:t>
      </w:r>
      <w:r>
        <w:rPr>
          <w:rFonts w:eastAsia="Times New Roman"/>
          <w:szCs w:val="24"/>
        </w:rPr>
        <w:t>σάρεται ως σύνδεση των νέων</w:t>
      </w:r>
      <w:r w:rsidRPr="00A93770">
        <w:rPr>
          <w:rFonts w:eastAsia="Times New Roman"/>
          <w:szCs w:val="24"/>
        </w:rPr>
        <w:t xml:space="preserve"> πανεπιστημιακών ιδρυμάτων με τις αναπτυξιακές ανάγκες των περιφερειών</w:t>
      </w:r>
      <w:r>
        <w:rPr>
          <w:rFonts w:eastAsia="Times New Roman"/>
          <w:szCs w:val="24"/>
        </w:rPr>
        <w:t>,</w:t>
      </w:r>
      <w:r w:rsidRPr="00A93770">
        <w:rPr>
          <w:rFonts w:eastAsia="Times New Roman"/>
          <w:szCs w:val="24"/>
        </w:rPr>
        <w:t xml:space="preserve"> </w:t>
      </w:r>
      <w:r>
        <w:rPr>
          <w:rFonts w:eastAsia="Times New Roman"/>
          <w:szCs w:val="24"/>
        </w:rPr>
        <w:t>α</w:t>
      </w:r>
      <w:r w:rsidRPr="00A93770">
        <w:rPr>
          <w:rFonts w:eastAsia="Times New Roman"/>
          <w:szCs w:val="24"/>
        </w:rPr>
        <w:t>λλά και της χώρας</w:t>
      </w:r>
      <w:r>
        <w:rPr>
          <w:rFonts w:eastAsia="Times New Roman"/>
          <w:szCs w:val="24"/>
        </w:rPr>
        <w:t>. Εδώ</w:t>
      </w:r>
      <w:r w:rsidRPr="00A93770">
        <w:rPr>
          <w:rFonts w:eastAsia="Times New Roman"/>
          <w:szCs w:val="24"/>
        </w:rPr>
        <w:t xml:space="preserve"> όμως </w:t>
      </w:r>
      <w:r>
        <w:rPr>
          <w:rFonts w:eastAsia="Times New Roman"/>
          <w:szCs w:val="24"/>
        </w:rPr>
        <w:t xml:space="preserve">ακριβώς </w:t>
      </w:r>
      <w:r w:rsidRPr="00A93770">
        <w:rPr>
          <w:rFonts w:eastAsia="Times New Roman"/>
          <w:szCs w:val="24"/>
        </w:rPr>
        <w:t xml:space="preserve">βρίσκεται κρυμμένη και </w:t>
      </w:r>
      <w:r>
        <w:rPr>
          <w:rFonts w:eastAsia="Times New Roman"/>
          <w:szCs w:val="24"/>
        </w:rPr>
        <w:t>η απάτη περί του κοινού οφέλους</w:t>
      </w:r>
      <w:r w:rsidRPr="00A93770">
        <w:rPr>
          <w:rFonts w:eastAsia="Times New Roman"/>
          <w:szCs w:val="24"/>
        </w:rPr>
        <w:t xml:space="preserve"> </w:t>
      </w:r>
      <w:r>
        <w:rPr>
          <w:rFonts w:eastAsia="Times New Roman"/>
          <w:szCs w:val="24"/>
        </w:rPr>
        <w:t>που όλοι δήθεν</w:t>
      </w:r>
      <w:r w:rsidRPr="00A93770">
        <w:rPr>
          <w:rFonts w:eastAsia="Times New Roman"/>
          <w:szCs w:val="24"/>
        </w:rPr>
        <w:t xml:space="preserve"> θα έχουμε από την καπιταλιστική ανάπτυξη</w:t>
      </w:r>
      <w:r>
        <w:rPr>
          <w:rFonts w:eastAsia="Times New Roman"/>
          <w:szCs w:val="24"/>
        </w:rPr>
        <w:t>,</w:t>
      </w:r>
      <w:r w:rsidRPr="00A93770">
        <w:rPr>
          <w:rFonts w:eastAsia="Times New Roman"/>
          <w:szCs w:val="24"/>
        </w:rPr>
        <w:t xml:space="preserve"> αφού πρό</w:t>
      </w:r>
      <w:r w:rsidRPr="00A93770">
        <w:rPr>
          <w:rFonts w:eastAsia="Times New Roman"/>
          <w:szCs w:val="24"/>
        </w:rPr>
        <w:t>κειται για μία ανάπτυξη κομ</w:t>
      </w:r>
      <w:r>
        <w:rPr>
          <w:rFonts w:eastAsia="Times New Roman"/>
          <w:szCs w:val="24"/>
        </w:rPr>
        <w:t>μένη και ραμμένη στα μέτρα της ε</w:t>
      </w:r>
      <w:r w:rsidRPr="00A93770">
        <w:rPr>
          <w:rFonts w:eastAsia="Times New Roman"/>
          <w:szCs w:val="24"/>
        </w:rPr>
        <w:t xml:space="preserve">λληνικής αστικής τάξης για τις ανάγκες των ομίλων της </w:t>
      </w:r>
      <w:r>
        <w:rPr>
          <w:rFonts w:eastAsia="Times New Roman"/>
          <w:szCs w:val="24"/>
        </w:rPr>
        <w:t>χώρας,</w:t>
      </w:r>
      <w:r w:rsidRPr="00A93770">
        <w:rPr>
          <w:rFonts w:eastAsia="Times New Roman"/>
          <w:szCs w:val="24"/>
        </w:rPr>
        <w:t xml:space="preserve"> για τις ανάγκες των Ελλήνων </w:t>
      </w:r>
      <w:r>
        <w:rPr>
          <w:rFonts w:eastAsia="Times New Roman"/>
          <w:szCs w:val="24"/>
        </w:rPr>
        <w:t>κεφαλαιοκρατών</w:t>
      </w:r>
      <w:r w:rsidRPr="00A93770">
        <w:rPr>
          <w:rFonts w:eastAsia="Times New Roman"/>
          <w:szCs w:val="24"/>
        </w:rPr>
        <w:t xml:space="preserve"> που αναζητούν </w:t>
      </w:r>
      <w:r>
        <w:rPr>
          <w:rFonts w:eastAsia="Times New Roman"/>
          <w:szCs w:val="24"/>
        </w:rPr>
        <w:t>νέα πεδία</w:t>
      </w:r>
      <w:r w:rsidRPr="00A93770">
        <w:rPr>
          <w:rFonts w:eastAsia="Times New Roman"/>
          <w:szCs w:val="24"/>
        </w:rPr>
        <w:t xml:space="preserve"> κερδοφορίας σε πάρα πολύ συγκεκριμένους </w:t>
      </w:r>
      <w:r>
        <w:rPr>
          <w:rFonts w:eastAsia="Times New Roman"/>
          <w:szCs w:val="24"/>
        </w:rPr>
        <w:t>κλάδους</w:t>
      </w:r>
      <w:r w:rsidRPr="00A93770">
        <w:rPr>
          <w:rFonts w:eastAsia="Times New Roman"/>
          <w:szCs w:val="24"/>
        </w:rPr>
        <w:t xml:space="preserve"> και </w:t>
      </w:r>
      <w:r>
        <w:rPr>
          <w:rFonts w:eastAsia="Times New Roman"/>
          <w:szCs w:val="24"/>
        </w:rPr>
        <w:t>όχι βέβαια</w:t>
      </w:r>
      <w:r w:rsidRPr="00A93770">
        <w:rPr>
          <w:rFonts w:eastAsia="Times New Roman"/>
          <w:szCs w:val="24"/>
        </w:rPr>
        <w:t xml:space="preserve"> για </w:t>
      </w:r>
      <w:r>
        <w:rPr>
          <w:rFonts w:eastAsia="Times New Roman"/>
          <w:szCs w:val="24"/>
        </w:rPr>
        <w:t>ε</w:t>
      </w:r>
      <w:r w:rsidRPr="00A93770">
        <w:rPr>
          <w:rFonts w:eastAsia="Times New Roman"/>
          <w:szCs w:val="24"/>
        </w:rPr>
        <w:t>κείνη την οικονομική ανάπτυξη που σχεδιάζεται κεντρικά και λειτουργεί για να ικανοποιεί το σύνολο των λαϊκών αναγκών</w:t>
      </w:r>
      <w:r>
        <w:rPr>
          <w:rFonts w:eastAsia="Times New Roman"/>
          <w:szCs w:val="24"/>
        </w:rPr>
        <w:t>.</w:t>
      </w:r>
      <w:r w:rsidRPr="00A93770">
        <w:rPr>
          <w:rFonts w:eastAsia="Times New Roman"/>
          <w:szCs w:val="24"/>
        </w:rPr>
        <w:t xml:space="preserve"> </w:t>
      </w:r>
    </w:p>
    <w:p w14:paraId="6B14EB99" w14:textId="77777777" w:rsidR="004965E6" w:rsidRDefault="004D430C">
      <w:pPr>
        <w:spacing w:line="600" w:lineRule="auto"/>
        <w:ind w:firstLine="720"/>
        <w:jc w:val="both"/>
        <w:rPr>
          <w:rFonts w:eastAsia="Times New Roman"/>
          <w:szCs w:val="24"/>
        </w:rPr>
      </w:pPr>
      <w:r w:rsidRPr="00A93770">
        <w:rPr>
          <w:rFonts w:eastAsia="Times New Roman"/>
          <w:szCs w:val="24"/>
        </w:rPr>
        <w:t xml:space="preserve">Δεν χρειάζεται κανείς </w:t>
      </w:r>
      <w:r>
        <w:rPr>
          <w:rFonts w:eastAsia="Times New Roman"/>
          <w:szCs w:val="24"/>
        </w:rPr>
        <w:t>β</w:t>
      </w:r>
      <w:r w:rsidRPr="00A93770">
        <w:rPr>
          <w:rFonts w:eastAsia="Times New Roman"/>
          <w:szCs w:val="24"/>
        </w:rPr>
        <w:t>εβαίως να ψάξει και πολύ για να το αποδείξει</w:t>
      </w:r>
      <w:r>
        <w:rPr>
          <w:rFonts w:eastAsia="Times New Roman"/>
          <w:szCs w:val="24"/>
        </w:rPr>
        <w:t>.</w:t>
      </w:r>
      <w:r w:rsidRPr="00A93770">
        <w:rPr>
          <w:rFonts w:eastAsia="Times New Roman"/>
          <w:szCs w:val="24"/>
        </w:rPr>
        <w:t xml:space="preserve"> </w:t>
      </w:r>
      <w:r>
        <w:rPr>
          <w:rFonts w:eastAsia="Times New Roman"/>
          <w:szCs w:val="24"/>
        </w:rPr>
        <w:t>Μι</w:t>
      </w:r>
      <w:r w:rsidRPr="00A93770">
        <w:rPr>
          <w:rFonts w:eastAsia="Times New Roman"/>
          <w:szCs w:val="24"/>
        </w:rPr>
        <w:t xml:space="preserve">α ματιά να ρίξει κανείς </w:t>
      </w:r>
      <w:r>
        <w:rPr>
          <w:rFonts w:eastAsia="Times New Roman"/>
          <w:szCs w:val="24"/>
        </w:rPr>
        <w:t>σ</w:t>
      </w:r>
      <w:r w:rsidRPr="00A93770">
        <w:rPr>
          <w:rFonts w:eastAsia="Times New Roman"/>
          <w:szCs w:val="24"/>
        </w:rPr>
        <w:t>το θαύμα του τουρισμού</w:t>
      </w:r>
      <w:r>
        <w:rPr>
          <w:rFonts w:eastAsia="Times New Roman"/>
          <w:szCs w:val="24"/>
        </w:rPr>
        <w:t xml:space="preserve"> ή στις γαλέρες των</w:t>
      </w:r>
      <w:r>
        <w:rPr>
          <w:rFonts w:eastAsia="Times New Roman"/>
          <w:szCs w:val="24"/>
        </w:rPr>
        <w:t xml:space="preserve"> τηλεπικοινωνιών</w:t>
      </w:r>
      <w:r w:rsidRPr="00A93770">
        <w:rPr>
          <w:rFonts w:eastAsia="Times New Roman"/>
          <w:szCs w:val="24"/>
        </w:rPr>
        <w:t xml:space="preserve"> θα καταλάβει σε όφελος </w:t>
      </w:r>
      <w:r>
        <w:rPr>
          <w:rFonts w:eastAsia="Times New Roman"/>
          <w:szCs w:val="24"/>
        </w:rPr>
        <w:t>τίνος</w:t>
      </w:r>
      <w:r w:rsidRPr="00A93770">
        <w:rPr>
          <w:rFonts w:eastAsia="Times New Roman"/>
          <w:szCs w:val="24"/>
        </w:rPr>
        <w:t xml:space="preserve"> έχουν </w:t>
      </w:r>
      <w:r>
        <w:rPr>
          <w:rFonts w:eastAsia="Times New Roman"/>
          <w:szCs w:val="24"/>
        </w:rPr>
        <w:t>ανάπτυξη</w:t>
      </w:r>
      <w:r w:rsidRPr="00A93770">
        <w:rPr>
          <w:rFonts w:eastAsia="Times New Roman"/>
          <w:szCs w:val="24"/>
        </w:rPr>
        <w:t xml:space="preserve"> αυτοί οι κλάδοι </w:t>
      </w:r>
      <w:r>
        <w:rPr>
          <w:rFonts w:eastAsia="Times New Roman"/>
          <w:szCs w:val="24"/>
        </w:rPr>
        <w:t xml:space="preserve">σήμερα. </w:t>
      </w:r>
    </w:p>
    <w:p w14:paraId="6B14EB9A" w14:textId="77777777" w:rsidR="004965E6" w:rsidRDefault="004D430C">
      <w:pPr>
        <w:spacing w:line="600" w:lineRule="auto"/>
        <w:ind w:firstLine="720"/>
        <w:jc w:val="both"/>
        <w:rPr>
          <w:rFonts w:eastAsia="Times New Roman"/>
          <w:bCs/>
          <w:szCs w:val="24"/>
        </w:rPr>
      </w:pPr>
      <w:r>
        <w:rPr>
          <w:rFonts w:eastAsia="Times New Roman"/>
          <w:bCs/>
          <w:szCs w:val="24"/>
        </w:rPr>
        <w:lastRenderedPageBreak/>
        <w:t>Το επόμενο επιχείρημα της Κ</w:t>
      </w:r>
      <w:r w:rsidRPr="00D132A7">
        <w:rPr>
          <w:rFonts w:eastAsia="Times New Roman"/>
          <w:bCs/>
          <w:szCs w:val="24"/>
        </w:rPr>
        <w:t xml:space="preserve">υβέρνησης και των υπόλοιπων αστικών κομμάτων λέγεται </w:t>
      </w:r>
      <w:r>
        <w:rPr>
          <w:rFonts w:eastAsia="Times New Roman"/>
          <w:bCs/>
          <w:szCs w:val="24"/>
        </w:rPr>
        <w:t>«</w:t>
      </w:r>
      <w:r w:rsidRPr="00D132A7">
        <w:rPr>
          <w:rFonts w:eastAsia="Times New Roman"/>
          <w:bCs/>
          <w:szCs w:val="24"/>
        </w:rPr>
        <w:t xml:space="preserve">συγκρότηση του λεγόμενου </w:t>
      </w:r>
      <w:r>
        <w:rPr>
          <w:rFonts w:eastAsia="Times New Roman"/>
          <w:bCs/>
          <w:szCs w:val="24"/>
        </w:rPr>
        <w:t>Ε</w:t>
      </w:r>
      <w:r w:rsidRPr="00D132A7">
        <w:rPr>
          <w:rFonts w:eastAsia="Times New Roman"/>
          <w:bCs/>
          <w:szCs w:val="24"/>
        </w:rPr>
        <w:t xml:space="preserve">νιαίου </w:t>
      </w:r>
      <w:r>
        <w:rPr>
          <w:rFonts w:eastAsia="Times New Roman"/>
          <w:bCs/>
          <w:szCs w:val="24"/>
        </w:rPr>
        <w:t xml:space="preserve">Χώρου </w:t>
      </w:r>
      <w:r>
        <w:rPr>
          <w:rFonts w:eastAsia="Times New Roman"/>
          <w:bCs/>
          <w:szCs w:val="24"/>
        </w:rPr>
        <w:t>Α</w:t>
      </w:r>
      <w:r w:rsidRPr="00D132A7">
        <w:rPr>
          <w:rFonts w:eastAsia="Times New Roman"/>
          <w:bCs/>
          <w:szCs w:val="24"/>
        </w:rPr>
        <w:t xml:space="preserve">νώτατης </w:t>
      </w:r>
      <w:r>
        <w:rPr>
          <w:rFonts w:eastAsia="Times New Roman"/>
          <w:bCs/>
          <w:szCs w:val="24"/>
        </w:rPr>
        <w:t xml:space="preserve">Εκπαίδευσης και </w:t>
      </w:r>
      <w:r>
        <w:rPr>
          <w:rFonts w:eastAsia="Times New Roman"/>
          <w:bCs/>
          <w:szCs w:val="24"/>
        </w:rPr>
        <w:t>Έ</w:t>
      </w:r>
      <w:r w:rsidRPr="00D132A7">
        <w:rPr>
          <w:rFonts w:eastAsia="Times New Roman"/>
          <w:bCs/>
          <w:szCs w:val="24"/>
        </w:rPr>
        <w:t>ρευνας</w:t>
      </w:r>
      <w:r>
        <w:rPr>
          <w:rFonts w:eastAsia="Times New Roman"/>
          <w:bCs/>
          <w:szCs w:val="24"/>
        </w:rPr>
        <w:t>». Π</w:t>
      </w:r>
      <w:r w:rsidRPr="00D132A7">
        <w:rPr>
          <w:rFonts w:eastAsia="Times New Roman"/>
          <w:bCs/>
          <w:szCs w:val="24"/>
        </w:rPr>
        <w:t>ροσοχή</w:t>
      </w:r>
      <w:r>
        <w:rPr>
          <w:rFonts w:eastAsia="Times New Roman"/>
          <w:bCs/>
          <w:szCs w:val="24"/>
        </w:rPr>
        <w:t>! Α</w:t>
      </w:r>
      <w:r w:rsidRPr="00D132A7">
        <w:rPr>
          <w:rFonts w:eastAsia="Times New Roman"/>
          <w:bCs/>
          <w:szCs w:val="24"/>
        </w:rPr>
        <w:t xml:space="preserve">υτός </w:t>
      </w:r>
      <w:r w:rsidRPr="00D132A7">
        <w:rPr>
          <w:rFonts w:eastAsia="Times New Roman"/>
          <w:bCs/>
          <w:szCs w:val="24"/>
        </w:rPr>
        <w:t xml:space="preserve">ο </w:t>
      </w:r>
      <w:r>
        <w:rPr>
          <w:rFonts w:eastAsia="Times New Roman"/>
          <w:bCs/>
          <w:szCs w:val="24"/>
        </w:rPr>
        <w:t>ε</w:t>
      </w:r>
      <w:r w:rsidRPr="00D132A7">
        <w:rPr>
          <w:rFonts w:eastAsia="Times New Roman"/>
          <w:bCs/>
          <w:szCs w:val="24"/>
        </w:rPr>
        <w:t xml:space="preserve">νιαίος </w:t>
      </w:r>
      <w:r>
        <w:rPr>
          <w:rFonts w:eastAsia="Times New Roman"/>
          <w:bCs/>
          <w:szCs w:val="24"/>
        </w:rPr>
        <w:t>χ</w:t>
      </w:r>
      <w:r w:rsidRPr="00D132A7">
        <w:rPr>
          <w:rFonts w:eastAsia="Times New Roman"/>
          <w:bCs/>
          <w:szCs w:val="24"/>
        </w:rPr>
        <w:t>ώρος</w:t>
      </w:r>
      <w:r w:rsidRPr="00D132A7">
        <w:rPr>
          <w:rFonts w:eastAsia="Times New Roman"/>
          <w:bCs/>
          <w:szCs w:val="24"/>
        </w:rPr>
        <w:t xml:space="preserve"> κα</w:t>
      </w:r>
      <w:r>
        <w:rPr>
          <w:rFonts w:eastAsia="Times New Roman"/>
          <w:bCs/>
          <w:szCs w:val="24"/>
        </w:rPr>
        <w:t>μ</w:t>
      </w:r>
      <w:r w:rsidRPr="00D132A7">
        <w:rPr>
          <w:rFonts w:eastAsia="Times New Roman"/>
          <w:bCs/>
          <w:szCs w:val="24"/>
        </w:rPr>
        <w:t xml:space="preserve">μία απολύτως σχέση δεν έχει με την ενιαία ανώτατη εκπαίδευση για την οποία αγωνίζεται το </w:t>
      </w:r>
      <w:r>
        <w:rPr>
          <w:rFonts w:eastAsia="Times New Roman"/>
          <w:bCs/>
          <w:szCs w:val="24"/>
        </w:rPr>
        <w:t>ΚΚΕ</w:t>
      </w:r>
      <w:r w:rsidRPr="00D132A7">
        <w:rPr>
          <w:rFonts w:eastAsia="Times New Roman"/>
          <w:bCs/>
          <w:szCs w:val="24"/>
        </w:rPr>
        <w:t xml:space="preserve"> και στην οποία ενιαία ανώτατη εκπαίδευση </w:t>
      </w:r>
      <w:r>
        <w:rPr>
          <w:rFonts w:eastAsia="Times New Roman"/>
          <w:bCs/>
          <w:szCs w:val="24"/>
        </w:rPr>
        <w:t xml:space="preserve">παύει </w:t>
      </w:r>
      <w:r w:rsidRPr="00D132A7">
        <w:rPr>
          <w:rFonts w:eastAsia="Times New Roman"/>
          <w:bCs/>
          <w:szCs w:val="24"/>
        </w:rPr>
        <w:t>να υπάρχει η πολυδιάσπαση και η κατηγοριοποίηση ιδρυμάτων</w:t>
      </w:r>
      <w:r>
        <w:rPr>
          <w:rFonts w:eastAsia="Times New Roman"/>
          <w:bCs/>
          <w:szCs w:val="24"/>
        </w:rPr>
        <w:t>,</w:t>
      </w:r>
      <w:r w:rsidRPr="00D132A7">
        <w:rPr>
          <w:rFonts w:eastAsia="Times New Roman"/>
          <w:bCs/>
          <w:szCs w:val="24"/>
        </w:rPr>
        <w:t xml:space="preserve"> πτυχίων</w:t>
      </w:r>
      <w:r>
        <w:rPr>
          <w:rFonts w:eastAsia="Times New Roman"/>
          <w:bCs/>
          <w:szCs w:val="24"/>
        </w:rPr>
        <w:t>,</w:t>
      </w:r>
      <w:r w:rsidRPr="00D132A7">
        <w:rPr>
          <w:rFonts w:eastAsia="Times New Roman"/>
          <w:bCs/>
          <w:szCs w:val="24"/>
        </w:rPr>
        <w:t xml:space="preserve"> αποφοίτων και διαμορφώνεται έ</w:t>
      </w:r>
      <w:r w:rsidRPr="00D132A7">
        <w:rPr>
          <w:rFonts w:eastAsia="Times New Roman"/>
          <w:bCs/>
          <w:szCs w:val="24"/>
        </w:rPr>
        <w:t xml:space="preserve">νας μόνο </w:t>
      </w:r>
      <w:r>
        <w:rPr>
          <w:rFonts w:eastAsia="Times New Roman"/>
          <w:bCs/>
          <w:szCs w:val="24"/>
        </w:rPr>
        <w:t xml:space="preserve">τύπος πτυχίου ανά </w:t>
      </w:r>
      <w:r w:rsidRPr="00D132A7">
        <w:rPr>
          <w:rFonts w:eastAsia="Times New Roman"/>
          <w:bCs/>
          <w:szCs w:val="24"/>
        </w:rPr>
        <w:t>επι</w:t>
      </w:r>
      <w:r>
        <w:rPr>
          <w:rFonts w:eastAsia="Times New Roman"/>
          <w:bCs/>
          <w:szCs w:val="24"/>
        </w:rPr>
        <w:t>στημονικό αντικείμενο ανώτατου π</w:t>
      </w:r>
      <w:r w:rsidRPr="00D132A7">
        <w:rPr>
          <w:rFonts w:eastAsia="Times New Roman"/>
          <w:bCs/>
          <w:szCs w:val="24"/>
        </w:rPr>
        <w:t>ανεπιστημιακού επιπέδου</w:t>
      </w:r>
      <w:r>
        <w:rPr>
          <w:rFonts w:eastAsia="Times New Roman"/>
          <w:bCs/>
          <w:szCs w:val="24"/>
        </w:rPr>
        <w:t xml:space="preserve">. </w:t>
      </w:r>
    </w:p>
    <w:p w14:paraId="6B14EB9B" w14:textId="77777777" w:rsidR="004965E6" w:rsidRDefault="004D430C">
      <w:pPr>
        <w:spacing w:line="600" w:lineRule="auto"/>
        <w:ind w:firstLine="720"/>
        <w:jc w:val="both"/>
        <w:rPr>
          <w:rFonts w:eastAsia="Times New Roman"/>
          <w:bCs/>
          <w:szCs w:val="24"/>
        </w:rPr>
      </w:pPr>
      <w:r>
        <w:rPr>
          <w:rFonts w:eastAsia="Times New Roman"/>
          <w:bCs/>
          <w:szCs w:val="24"/>
        </w:rPr>
        <w:t xml:space="preserve">Αυτό το πτυχίο, </w:t>
      </w:r>
      <w:r w:rsidRPr="00D132A7">
        <w:rPr>
          <w:rFonts w:eastAsia="Times New Roman"/>
          <w:bCs/>
          <w:szCs w:val="24"/>
        </w:rPr>
        <w:t xml:space="preserve">κατά τη γνώμη </w:t>
      </w:r>
      <w:r>
        <w:rPr>
          <w:rFonts w:eastAsia="Times New Roman"/>
          <w:bCs/>
          <w:szCs w:val="24"/>
        </w:rPr>
        <w:t>μας,</w:t>
      </w:r>
      <w:r w:rsidRPr="00D132A7">
        <w:rPr>
          <w:rFonts w:eastAsia="Times New Roman"/>
          <w:bCs/>
          <w:szCs w:val="24"/>
        </w:rPr>
        <w:t xml:space="preserve"> πρέπει να είναι και η μοναδική αναγκαία προϋπόθεση για την πρόσβαση στο επάγγελμα και θα εμπεριέχεται</w:t>
      </w:r>
      <w:r>
        <w:rPr>
          <w:rFonts w:eastAsia="Times New Roman"/>
          <w:bCs/>
          <w:szCs w:val="24"/>
        </w:rPr>
        <w:t>, β</w:t>
      </w:r>
      <w:r w:rsidRPr="00D132A7">
        <w:rPr>
          <w:rFonts w:eastAsia="Times New Roman"/>
          <w:bCs/>
          <w:szCs w:val="24"/>
        </w:rPr>
        <w:t>εβαίως</w:t>
      </w:r>
      <w:r>
        <w:rPr>
          <w:rFonts w:eastAsia="Times New Roman"/>
          <w:bCs/>
          <w:szCs w:val="24"/>
        </w:rPr>
        <w:t xml:space="preserve">, σ’ </w:t>
      </w:r>
      <w:r w:rsidRPr="00D132A7">
        <w:rPr>
          <w:rFonts w:eastAsia="Times New Roman"/>
          <w:bCs/>
          <w:szCs w:val="24"/>
        </w:rPr>
        <w:t xml:space="preserve">αυτό όλη εκείνη η </w:t>
      </w:r>
      <w:r w:rsidRPr="00D132A7">
        <w:rPr>
          <w:rFonts w:eastAsia="Times New Roman"/>
          <w:bCs/>
          <w:szCs w:val="24"/>
        </w:rPr>
        <w:t>απαραίτητη επιστημονική γνώση</w:t>
      </w:r>
      <w:r>
        <w:rPr>
          <w:rFonts w:eastAsia="Times New Roman"/>
          <w:bCs/>
          <w:szCs w:val="24"/>
        </w:rPr>
        <w:t xml:space="preserve"> </w:t>
      </w:r>
      <w:r w:rsidRPr="00D132A7">
        <w:rPr>
          <w:rFonts w:eastAsia="Times New Roman"/>
          <w:bCs/>
          <w:szCs w:val="24"/>
        </w:rPr>
        <w:t>για την κατανόηση του επιστημονικού του αντικειμένου και θα οδηγ</w:t>
      </w:r>
      <w:r>
        <w:rPr>
          <w:rFonts w:eastAsia="Times New Roman"/>
          <w:bCs/>
          <w:szCs w:val="24"/>
        </w:rPr>
        <w:t xml:space="preserve">εί, συνεπώς, στην επιτυχή, </w:t>
      </w:r>
      <w:r w:rsidRPr="00D132A7">
        <w:rPr>
          <w:rFonts w:eastAsia="Times New Roman"/>
          <w:bCs/>
          <w:szCs w:val="24"/>
        </w:rPr>
        <w:t>δηλαδή στην κοινωνικά ωφέλιμη άσκηση του επαγγέλματος</w:t>
      </w:r>
      <w:r>
        <w:rPr>
          <w:rFonts w:eastAsia="Times New Roman"/>
          <w:bCs/>
          <w:szCs w:val="24"/>
        </w:rPr>
        <w:t>.</w:t>
      </w:r>
    </w:p>
    <w:p w14:paraId="6B14EB9C" w14:textId="77777777" w:rsidR="004965E6" w:rsidRDefault="004D430C">
      <w:pPr>
        <w:spacing w:line="600" w:lineRule="auto"/>
        <w:ind w:firstLine="720"/>
        <w:jc w:val="both"/>
        <w:rPr>
          <w:rFonts w:eastAsia="Times New Roman"/>
          <w:bCs/>
          <w:szCs w:val="24"/>
        </w:rPr>
      </w:pPr>
      <w:r>
        <w:rPr>
          <w:rFonts w:eastAsia="Times New Roman"/>
          <w:bCs/>
          <w:szCs w:val="24"/>
        </w:rPr>
        <w:t xml:space="preserve">Ακούμε </w:t>
      </w:r>
      <w:r w:rsidRPr="00D132A7">
        <w:rPr>
          <w:rFonts w:eastAsia="Times New Roman"/>
          <w:bCs/>
          <w:szCs w:val="24"/>
        </w:rPr>
        <w:t>τόσες μέρες εδώ</w:t>
      </w:r>
      <w:r>
        <w:rPr>
          <w:rFonts w:eastAsia="Times New Roman"/>
          <w:bCs/>
          <w:szCs w:val="24"/>
        </w:rPr>
        <w:t>,</w:t>
      </w:r>
      <w:r w:rsidRPr="00D132A7">
        <w:rPr>
          <w:rFonts w:eastAsia="Times New Roman"/>
          <w:bCs/>
          <w:szCs w:val="24"/>
        </w:rPr>
        <w:t xml:space="preserve"> κυρίως </w:t>
      </w:r>
      <w:r>
        <w:rPr>
          <w:rFonts w:eastAsia="Times New Roman"/>
          <w:bCs/>
          <w:szCs w:val="24"/>
        </w:rPr>
        <w:t>σ</w:t>
      </w:r>
      <w:r w:rsidRPr="00D132A7">
        <w:rPr>
          <w:rFonts w:eastAsia="Times New Roman"/>
          <w:bCs/>
          <w:szCs w:val="24"/>
        </w:rPr>
        <w:t xml:space="preserve">τις </w:t>
      </w:r>
      <w:r>
        <w:rPr>
          <w:rFonts w:eastAsia="Times New Roman"/>
          <w:bCs/>
          <w:szCs w:val="24"/>
        </w:rPr>
        <w:t>ε</w:t>
      </w:r>
      <w:r w:rsidRPr="00D132A7">
        <w:rPr>
          <w:rFonts w:eastAsia="Times New Roman"/>
          <w:bCs/>
          <w:szCs w:val="24"/>
        </w:rPr>
        <w:t>πιτροπές και</w:t>
      </w:r>
      <w:r>
        <w:rPr>
          <w:rFonts w:eastAsia="Times New Roman"/>
          <w:bCs/>
          <w:szCs w:val="24"/>
        </w:rPr>
        <w:t>,</w:t>
      </w:r>
      <w:r w:rsidRPr="00D132A7">
        <w:rPr>
          <w:rFonts w:eastAsia="Times New Roman"/>
          <w:bCs/>
          <w:szCs w:val="24"/>
        </w:rPr>
        <w:t xml:space="preserve"> μάλιστα</w:t>
      </w:r>
      <w:r>
        <w:rPr>
          <w:rFonts w:eastAsia="Times New Roman"/>
          <w:bCs/>
          <w:szCs w:val="24"/>
        </w:rPr>
        <w:t>,</w:t>
      </w:r>
      <w:r w:rsidRPr="00D132A7">
        <w:rPr>
          <w:rFonts w:eastAsia="Times New Roman"/>
          <w:bCs/>
          <w:szCs w:val="24"/>
        </w:rPr>
        <w:t xml:space="preserve"> από πανεπιστημιακά χείλη </w:t>
      </w:r>
      <w:r>
        <w:rPr>
          <w:rFonts w:eastAsia="Times New Roman"/>
          <w:bCs/>
          <w:szCs w:val="24"/>
        </w:rPr>
        <w:t xml:space="preserve">για </w:t>
      </w:r>
      <w:r w:rsidRPr="00D132A7">
        <w:rPr>
          <w:rFonts w:eastAsia="Times New Roman"/>
          <w:bCs/>
          <w:szCs w:val="24"/>
        </w:rPr>
        <w:t>εκείνη</w:t>
      </w:r>
      <w:r>
        <w:rPr>
          <w:rFonts w:eastAsia="Times New Roman"/>
          <w:bCs/>
          <w:szCs w:val="24"/>
        </w:rPr>
        <w:t>ν</w:t>
      </w:r>
      <w:r w:rsidRPr="00D132A7">
        <w:rPr>
          <w:rFonts w:eastAsia="Times New Roman"/>
          <w:bCs/>
          <w:szCs w:val="24"/>
        </w:rPr>
        <w:t xml:space="preserve"> την περιβόητη </w:t>
      </w:r>
      <w:proofErr w:type="spellStart"/>
      <w:r w:rsidRPr="00D132A7">
        <w:rPr>
          <w:rFonts w:eastAsia="Times New Roman"/>
          <w:bCs/>
          <w:szCs w:val="24"/>
        </w:rPr>
        <w:t>αυταξία</w:t>
      </w:r>
      <w:proofErr w:type="spellEnd"/>
      <w:r w:rsidRPr="00D132A7">
        <w:rPr>
          <w:rFonts w:eastAsia="Times New Roman"/>
          <w:bCs/>
          <w:szCs w:val="24"/>
        </w:rPr>
        <w:t xml:space="preserve"> της γνώσης</w:t>
      </w:r>
      <w:r>
        <w:rPr>
          <w:rFonts w:eastAsia="Times New Roman"/>
          <w:bCs/>
          <w:szCs w:val="24"/>
        </w:rPr>
        <w:t>, η οποία ασφαλώς και υπάρχει. Το επιχείρημα αυτό ακουγόταν</w:t>
      </w:r>
      <w:r w:rsidRPr="00D132A7">
        <w:rPr>
          <w:rFonts w:eastAsia="Times New Roman"/>
          <w:bCs/>
          <w:szCs w:val="24"/>
        </w:rPr>
        <w:t xml:space="preserve"> για να δικαιολογηθεί η παραπέρα αποσύνδεση </w:t>
      </w:r>
      <w:r w:rsidRPr="00D132A7">
        <w:rPr>
          <w:rFonts w:eastAsia="Times New Roman"/>
          <w:bCs/>
          <w:szCs w:val="24"/>
        </w:rPr>
        <w:lastRenderedPageBreak/>
        <w:t>του πτυχίου από το επάγγελμα</w:t>
      </w:r>
      <w:r>
        <w:rPr>
          <w:rFonts w:eastAsia="Times New Roman"/>
          <w:bCs/>
          <w:szCs w:val="24"/>
        </w:rPr>
        <w:t>. Όμως,</w:t>
      </w:r>
      <w:r w:rsidRPr="00D132A7">
        <w:rPr>
          <w:rFonts w:eastAsia="Times New Roman"/>
          <w:bCs/>
          <w:szCs w:val="24"/>
        </w:rPr>
        <w:t xml:space="preserve"> και η ανώτα</w:t>
      </w:r>
      <w:r>
        <w:rPr>
          <w:rFonts w:eastAsia="Times New Roman"/>
          <w:bCs/>
          <w:szCs w:val="24"/>
        </w:rPr>
        <w:t>τη εκπαίδευση είναι κατά βάση μι</w:t>
      </w:r>
      <w:r w:rsidRPr="00D132A7">
        <w:rPr>
          <w:rFonts w:eastAsia="Times New Roman"/>
          <w:bCs/>
          <w:szCs w:val="24"/>
        </w:rPr>
        <w:t>α επ</w:t>
      </w:r>
      <w:r w:rsidRPr="00D132A7">
        <w:rPr>
          <w:rFonts w:eastAsia="Times New Roman"/>
          <w:bCs/>
          <w:szCs w:val="24"/>
        </w:rPr>
        <w:t>αγγελματική εκπαίδευση</w:t>
      </w:r>
      <w:r>
        <w:rPr>
          <w:rFonts w:eastAsia="Times New Roman"/>
          <w:bCs/>
          <w:szCs w:val="24"/>
        </w:rPr>
        <w:t>,</w:t>
      </w:r>
      <w:r w:rsidRPr="00D132A7">
        <w:rPr>
          <w:rFonts w:eastAsia="Times New Roman"/>
          <w:bCs/>
          <w:szCs w:val="24"/>
        </w:rPr>
        <w:t xml:space="preserve"> γιατί η επιστήμη δεν αποτελεί </w:t>
      </w:r>
      <w:r>
        <w:rPr>
          <w:rFonts w:eastAsia="Times New Roman"/>
          <w:bCs/>
          <w:szCs w:val="24"/>
        </w:rPr>
        <w:t>α</w:t>
      </w:r>
      <w:r w:rsidRPr="00D132A7">
        <w:rPr>
          <w:rFonts w:eastAsia="Times New Roman"/>
          <w:bCs/>
          <w:szCs w:val="24"/>
        </w:rPr>
        <w:t xml:space="preserve">πλώς </w:t>
      </w:r>
      <w:proofErr w:type="spellStart"/>
      <w:r>
        <w:rPr>
          <w:rFonts w:eastAsia="Times New Roman"/>
          <w:bCs/>
          <w:szCs w:val="24"/>
        </w:rPr>
        <w:t>αυτ</w:t>
      </w:r>
      <w:r w:rsidRPr="00D132A7">
        <w:rPr>
          <w:rFonts w:eastAsia="Times New Roman"/>
          <w:bCs/>
          <w:szCs w:val="24"/>
        </w:rPr>
        <w:t>αξία</w:t>
      </w:r>
      <w:proofErr w:type="spellEnd"/>
      <w:r>
        <w:rPr>
          <w:rFonts w:eastAsia="Times New Roman"/>
          <w:bCs/>
          <w:szCs w:val="24"/>
        </w:rPr>
        <w:t xml:space="preserve">. Δεν σπουδάζουμε </w:t>
      </w:r>
      <w:r w:rsidRPr="00D132A7">
        <w:rPr>
          <w:rFonts w:eastAsia="Times New Roman"/>
          <w:bCs/>
          <w:szCs w:val="24"/>
        </w:rPr>
        <w:t>γενικά για να γίνουμε επιστήμονες</w:t>
      </w:r>
      <w:r>
        <w:rPr>
          <w:rFonts w:eastAsia="Times New Roman"/>
          <w:bCs/>
          <w:szCs w:val="24"/>
        </w:rPr>
        <w:t>,</w:t>
      </w:r>
      <w:r w:rsidRPr="00D132A7">
        <w:rPr>
          <w:rFonts w:eastAsia="Times New Roman"/>
          <w:bCs/>
          <w:szCs w:val="24"/>
        </w:rPr>
        <w:t xml:space="preserve"> αλλά για να γίνουμε εργαζόμενοι</w:t>
      </w:r>
      <w:r>
        <w:rPr>
          <w:rFonts w:eastAsia="Times New Roman"/>
          <w:bCs/>
          <w:szCs w:val="24"/>
        </w:rPr>
        <w:t>,</w:t>
      </w:r>
      <w:r w:rsidRPr="00D132A7">
        <w:rPr>
          <w:rFonts w:eastAsia="Times New Roman"/>
          <w:bCs/>
          <w:szCs w:val="24"/>
        </w:rPr>
        <w:t xml:space="preserve"> ώστε να συμβάλ</w:t>
      </w:r>
      <w:r>
        <w:rPr>
          <w:rFonts w:eastAsia="Times New Roman"/>
          <w:bCs/>
          <w:szCs w:val="24"/>
        </w:rPr>
        <w:t>λ</w:t>
      </w:r>
      <w:r w:rsidRPr="00D132A7">
        <w:rPr>
          <w:rFonts w:eastAsia="Times New Roman"/>
          <w:bCs/>
          <w:szCs w:val="24"/>
        </w:rPr>
        <w:t xml:space="preserve">ουμε σε αυτό που είπε τόσο εύστοχα </w:t>
      </w:r>
      <w:r>
        <w:rPr>
          <w:rFonts w:eastAsia="Times New Roman"/>
          <w:bCs/>
          <w:szCs w:val="24"/>
        </w:rPr>
        <w:t xml:space="preserve">ο </w:t>
      </w:r>
      <w:proofErr w:type="spellStart"/>
      <w:r>
        <w:rPr>
          <w:rFonts w:eastAsia="Times New Roman"/>
          <w:bCs/>
          <w:szCs w:val="24"/>
        </w:rPr>
        <w:t>Μπρεχτ</w:t>
      </w:r>
      <w:proofErr w:type="spellEnd"/>
      <w:r>
        <w:rPr>
          <w:rFonts w:eastAsia="Times New Roman"/>
          <w:bCs/>
          <w:szCs w:val="24"/>
        </w:rPr>
        <w:t xml:space="preserve">, </w:t>
      </w:r>
      <w:r w:rsidRPr="00D132A7">
        <w:rPr>
          <w:rFonts w:eastAsia="Times New Roman"/>
          <w:bCs/>
          <w:szCs w:val="24"/>
        </w:rPr>
        <w:t>στην ελάφρυνση του μόχθου της ανθρώπινης ύπ</w:t>
      </w:r>
      <w:r w:rsidRPr="00D132A7">
        <w:rPr>
          <w:rFonts w:eastAsia="Times New Roman"/>
          <w:bCs/>
          <w:szCs w:val="24"/>
        </w:rPr>
        <w:t>αρξης</w:t>
      </w:r>
      <w:r>
        <w:rPr>
          <w:rFonts w:eastAsia="Times New Roman"/>
          <w:bCs/>
          <w:szCs w:val="24"/>
        </w:rPr>
        <w:t>. Γι’</w:t>
      </w:r>
      <w:r w:rsidRPr="00D132A7">
        <w:rPr>
          <w:rFonts w:eastAsia="Times New Roman"/>
          <w:bCs/>
          <w:szCs w:val="24"/>
        </w:rPr>
        <w:t xml:space="preserve"> αυτό σπουδά</w:t>
      </w:r>
      <w:r>
        <w:rPr>
          <w:rFonts w:eastAsia="Times New Roman"/>
          <w:bCs/>
          <w:szCs w:val="24"/>
        </w:rPr>
        <w:t>ζουμε.</w:t>
      </w:r>
    </w:p>
    <w:p w14:paraId="6B14EB9D" w14:textId="77777777" w:rsidR="004965E6" w:rsidRDefault="004D430C">
      <w:pPr>
        <w:spacing w:line="600" w:lineRule="auto"/>
        <w:ind w:firstLine="720"/>
        <w:jc w:val="both"/>
        <w:rPr>
          <w:rFonts w:eastAsia="Times New Roman"/>
          <w:bCs/>
          <w:szCs w:val="24"/>
        </w:rPr>
      </w:pPr>
      <w:r>
        <w:rPr>
          <w:rFonts w:eastAsia="Times New Roman"/>
          <w:bCs/>
          <w:szCs w:val="24"/>
        </w:rPr>
        <w:t>Α</w:t>
      </w:r>
      <w:r w:rsidRPr="00D132A7">
        <w:rPr>
          <w:rFonts w:eastAsia="Times New Roman"/>
          <w:bCs/>
          <w:szCs w:val="24"/>
        </w:rPr>
        <w:t>κριβώς από αυτή</w:t>
      </w:r>
      <w:r>
        <w:rPr>
          <w:rFonts w:eastAsia="Times New Roman"/>
          <w:bCs/>
          <w:szCs w:val="24"/>
        </w:rPr>
        <w:t>ν</w:t>
      </w:r>
      <w:r w:rsidRPr="00D132A7">
        <w:rPr>
          <w:rFonts w:eastAsia="Times New Roman"/>
          <w:bCs/>
          <w:szCs w:val="24"/>
        </w:rPr>
        <w:t xml:space="preserve"> τη διαπίστωση προκύπτει και θεμελιώνεται η σύγχρονη ανάγκη </w:t>
      </w:r>
      <w:r>
        <w:rPr>
          <w:rFonts w:eastAsia="Times New Roman"/>
          <w:bCs/>
          <w:szCs w:val="24"/>
        </w:rPr>
        <w:t xml:space="preserve">να </w:t>
      </w:r>
      <w:r w:rsidRPr="00D132A7">
        <w:rPr>
          <w:rFonts w:eastAsia="Times New Roman"/>
          <w:bCs/>
          <w:szCs w:val="24"/>
        </w:rPr>
        <w:t>μπορούν οι απόφοιτοι</w:t>
      </w:r>
      <w:r>
        <w:rPr>
          <w:rFonts w:eastAsia="Times New Roman"/>
          <w:bCs/>
          <w:szCs w:val="24"/>
        </w:rPr>
        <w:t>,</w:t>
      </w:r>
      <w:r w:rsidRPr="00D132A7">
        <w:rPr>
          <w:rFonts w:eastAsia="Times New Roman"/>
          <w:bCs/>
          <w:szCs w:val="24"/>
        </w:rPr>
        <w:t xml:space="preserve"> οι σημερινοί επιστήμονες</w:t>
      </w:r>
      <w:r>
        <w:rPr>
          <w:rFonts w:eastAsia="Times New Roman"/>
          <w:bCs/>
          <w:szCs w:val="24"/>
        </w:rPr>
        <w:t>,</w:t>
      </w:r>
      <w:r w:rsidRPr="00D132A7">
        <w:rPr>
          <w:rFonts w:eastAsia="Times New Roman"/>
          <w:bCs/>
          <w:szCs w:val="24"/>
        </w:rPr>
        <w:t xml:space="preserve"> να εργάζονται με το πτυχίο τους στο αντικείμενο εκείνο που σπούδασ</w:t>
      </w:r>
      <w:r>
        <w:rPr>
          <w:rFonts w:eastAsia="Times New Roman"/>
          <w:bCs/>
          <w:szCs w:val="24"/>
        </w:rPr>
        <w:t>αν.</w:t>
      </w:r>
    </w:p>
    <w:p w14:paraId="6B14EB9E" w14:textId="77777777" w:rsidR="004965E6" w:rsidRDefault="004D430C">
      <w:pPr>
        <w:spacing w:line="600" w:lineRule="auto"/>
        <w:ind w:firstLine="720"/>
        <w:jc w:val="both"/>
        <w:rPr>
          <w:rFonts w:eastAsia="Times New Roman"/>
          <w:bCs/>
          <w:szCs w:val="24"/>
        </w:rPr>
      </w:pPr>
      <w:r>
        <w:rPr>
          <w:rFonts w:eastAsia="Times New Roman"/>
          <w:bCs/>
          <w:szCs w:val="24"/>
        </w:rPr>
        <w:t xml:space="preserve">Ο </w:t>
      </w:r>
      <w:r w:rsidRPr="00D132A7">
        <w:rPr>
          <w:rFonts w:eastAsia="Times New Roman"/>
          <w:bCs/>
          <w:szCs w:val="24"/>
        </w:rPr>
        <w:t xml:space="preserve">λεγόμενος </w:t>
      </w:r>
      <w:r>
        <w:rPr>
          <w:rFonts w:eastAsia="Times New Roman"/>
          <w:bCs/>
          <w:szCs w:val="24"/>
        </w:rPr>
        <w:t>«</w:t>
      </w:r>
      <w:r w:rsidRPr="00D132A7">
        <w:rPr>
          <w:rFonts w:eastAsia="Times New Roman"/>
          <w:bCs/>
          <w:szCs w:val="24"/>
        </w:rPr>
        <w:t>Ενιαίος Χώρος Αν</w:t>
      </w:r>
      <w:r w:rsidRPr="00D132A7">
        <w:rPr>
          <w:rFonts w:eastAsia="Times New Roman"/>
          <w:bCs/>
          <w:szCs w:val="24"/>
        </w:rPr>
        <w:t>ώτατης Εκπαίδευσης</w:t>
      </w:r>
      <w:r>
        <w:rPr>
          <w:rFonts w:eastAsia="Times New Roman"/>
          <w:bCs/>
          <w:szCs w:val="24"/>
        </w:rPr>
        <w:t>»,</w:t>
      </w:r>
      <w:r w:rsidRPr="00D132A7">
        <w:rPr>
          <w:rFonts w:eastAsia="Times New Roman"/>
          <w:bCs/>
          <w:szCs w:val="24"/>
        </w:rPr>
        <w:t xml:space="preserve"> κα</w:t>
      </w:r>
      <w:r>
        <w:rPr>
          <w:rFonts w:eastAsia="Times New Roman"/>
          <w:bCs/>
          <w:szCs w:val="24"/>
        </w:rPr>
        <w:t>τά την Κ</w:t>
      </w:r>
      <w:r w:rsidRPr="00D132A7">
        <w:rPr>
          <w:rFonts w:eastAsia="Times New Roman"/>
          <w:bCs/>
          <w:szCs w:val="24"/>
        </w:rPr>
        <w:t>υβέρνηση</w:t>
      </w:r>
      <w:r>
        <w:rPr>
          <w:rFonts w:eastAsia="Times New Roman"/>
          <w:bCs/>
          <w:szCs w:val="24"/>
        </w:rPr>
        <w:t>,</w:t>
      </w:r>
      <w:r w:rsidRPr="00D132A7">
        <w:rPr>
          <w:rFonts w:eastAsia="Times New Roman"/>
          <w:bCs/>
          <w:szCs w:val="24"/>
        </w:rPr>
        <w:t xml:space="preserve"> την Ευρωπαϊκή Ένωση και τον ΟΟΣΑ</w:t>
      </w:r>
      <w:r>
        <w:rPr>
          <w:rFonts w:eastAsia="Times New Roman"/>
          <w:bCs/>
          <w:szCs w:val="24"/>
        </w:rPr>
        <w:t>,</w:t>
      </w:r>
      <w:r w:rsidRPr="00D132A7">
        <w:rPr>
          <w:rFonts w:eastAsia="Times New Roman"/>
          <w:bCs/>
          <w:szCs w:val="24"/>
        </w:rPr>
        <w:t xml:space="preserve"> </w:t>
      </w:r>
      <w:r>
        <w:rPr>
          <w:rFonts w:eastAsia="Times New Roman"/>
          <w:bCs/>
          <w:szCs w:val="24"/>
        </w:rPr>
        <w:t xml:space="preserve">σημαίνει όμως τα </w:t>
      </w:r>
      <w:r w:rsidRPr="00D132A7">
        <w:rPr>
          <w:rFonts w:eastAsia="Times New Roman"/>
          <w:bCs/>
          <w:szCs w:val="24"/>
        </w:rPr>
        <w:t>ακριβώς αντίθετα</w:t>
      </w:r>
      <w:r>
        <w:rPr>
          <w:rFonts w:eastAsia="Times New Roman"/>
          <w:bCs/>
          <w:szCs w:val="24"/>
        </w:rPr>
        <w:t xml:space="preserve">. Με </w:t>
      </w:r>
      <w:r w:rsidRPr="00D132A7">
        <w:rPr>
          <w:rFonts w:eastAsia="Times New Roman"/>
          <w:bCs/>
          <w:szCs w:val="24"/>
        </w:rPr>
        <w:t>μ</w:t>
      </w:r>
      <w:r>
        <w:rPr>
          <w:rFonts w:eastAsia="Times New Roman"/>
          <w:bCs/>
          <w:szCs w:val="24"/>
        </w:rPr>
        <w:t>ι</w:t>
      </w:r>
      <w:r w:rsidRPr="00D132A7">
        <w:rPr>
          <w:rFonts w:eastAsia="Times New Roman"/>
          <w:bCs/>
          <w:szCs w:val="24"/>
        </w:rPr>
        <w:t>α ορολογία ψευδεπίγραφη</w:t>
      </w:r>
      <w:r>
        <w:rPr>
          <w:rFonts w:eastAsia="Times New Roman"/>
          <w:bCs/>
          <w:szCs w:val="24"/>
        </w:rPr>
        <w:t>, παραπλανητική αποτελεί μι</w:t>
      </w:r>
      <w:r w:rsidRPr="00D132A7">
        <w:rPr>
          <w:rFonts w:eastAsia="Times New Roman"/>
          <w:bCs/>
          <w:szCs w:val="24"/>
        </w:rPr>
        <w:t xml:space="preserve">α διαδικασία </w:t>
      </w:r>
      <w:proofErr w:type="spellStart"/>
      <w:r w:rsidRPr="00D132A7">
        <w:rPr>
          <w:rFonts w:eastAsia="Times New Roman"/>
          <w:bCs/>
          <w:szCs w:val="24"/>
        </w:rPr>
        <w:t>ευρωενωσιακής</w:t>
      </w:r>
      <w:proofErr w:type="spellEnd"/>
      <w:r w:rsidRPr="00D132A7">
        <w:rPr>
          <w:rFonts w:eastAsia="Times New Roman"/>
          <w:bCs/>
          <w:szCs w:val="24"/>
        </w:rPr>
        <w:t xml:space="preserve"> προέλευσης</w:t>
      </w:r>
      <w:r>
        <w:rPr>
          <w:rFonts w:eastAsia="Times New Roman"/>
          <w:bCs/>
          <w:szCs w:val="24"/>
        </w:rPr>
        <w:t>, η οποία εξελίσσεται σε μι</w:t>
      </w:r>
      <w:r w:rsidRPr="00D132A7">
        <w:rPr>
          <w:rFonts w:eastAsia="Times New Roman"/>
          <w:bCs/>
          <w:szCs w:val="24"/>
        </w:rPr>
        <w:t>α</w:t>
      </w:r>
      <w:r>
        <w:rPr>
          <w:rFonts w:eastAsia="Times New Roman"/>
          <w:bCs/>
          <w:szCs w:val="24"/>
        </w:rPr>
        <w:t xml:space="preserve"> άκρως </w:t>
      </w:r>
      <w:r w:rsidRPr="00D132A7">
        <w:rPr>
          <w:rFonts w:eastAsia="Times New Roman"/>
          <w:bCs/>
          <w:szCs w:val="24"/>
        </w:rPr>
        <w:t>ανταγωνιστική διαδι</w:t>
      </w:r>
      <w:r w:rsidRPr="00D132A7">
        <w:rPr>
          <w:rFonts w:eastAsia="Times New Roman"/>
          <w:bCs/>
          <w:szCs w:val="24"/>
        </w:rPr>
        <w:t>κασία απόκτησης προσόντων</w:t>
      </w:r>
      <w:r>
        <w:rPr>
          <w:rFonts w:eastAsia="Times New Roman"/>
          <w:bCs/>
          <w:szCs w:val="24"/>
        </w:rPr>
        <w:t>,</w:t>
      </w:r>
      <w:r w:rsidRPr="00D132A7">
        <w:rPr>
          <w:rFonts w:eastAsia="Times New Roman"/>
          <w:bCs/>
          <w:szCs w:val="24"/>
        </w:rPr>
        <w:t xml:space="preserve"> αφού τα πτυχία παύουν να δίνουν πρόσβαση στ</w:t>
      </w:r>
      <w:r>
        <w:rPr>
          <w:rFonts w:eastAsia="Times New Roman"/>
          <w:bCs/>
          <w:szCs w:val="24"/>
        </w:rPr>
        <w:t>ο επάγγελμα για τους απόφοιτους. Γ</w:t>
      </w:r>
      <w:r w:rsidRPr="00D132A7">
        <w:rPr>
          <w:rFonts w:eastAsia="Times New Roman"/>
          <w:bCs/>
          <w:szCs w:val="24"/>
        </w:rPr>
        <w:t>ι</w:t>
      </w:r>
      <w:r>
        <w:rPr>
          <w:rFonts w:eastAsia="Times New Roman"/>
          <w:bCs/>
          <w:szCs w:val="24"/>
        </w:rPr>
        <w:t>’</w:t>
      </w:r>
      <w:r w:rsidRPr="00D132A7">
        <w:rPr>
          <w:rFonts w:eastAsia="Times New Roman"/>
          <w:bCs/>
          <w:szCs w:val="24"/>
        </w:rPr>
        <w:t xml:space="preserve"> αυτό </w:t>
      </w:r>
      <w:r w:rsidRPr="00D132A7">
        <w:rPr>
          <w:rFonts w:eastAsia="Times New Roman"/>
          <w:bCs/>
          <w:szCs w:val="24"/>
        </w:rPr>
        <w:lastRenderedPageBreak/>
        <w:t xml:space="preserve">και μέσα σε αυτόν τον </w:t>
      </w:r>
      <w:r>
        <w:rPr>
          <w:rFonts w:eastAsia="Times New Roman"/>
          <w:bCs/>
          <w:szCs w:val="24"/>
        </w:rPr>
        <w:t>ε</w:t>
      </w:r>
      <w:r w:rsidRPr="00D132A7">
        <w:rPr>
          <w:rFonts w:eastAsia="Times New Roman"/>
          <w:bCs/>
          <w:szCs w:val="24"/>
        </w:rPr>
        <w:t xml:space="preserve">νιαίο τάχα πανεπιστημιακό χώρο σωρεύονται μαζί πανεπιστημιακά τμήματα </w:t>
      </w:r>
      <w:r>
        <w:rPr>
          <w:rFonts w:eastAsia="Times New Roman"/>
          <w:bCs/>
          <w:szCs w:val="24"/>
        </w:rPr>
        <w:t>άλφα, βήτα και γάμα</w:t>
      </w:r>
      <w:r w:rsidRPr="00D132A7">
        <w:rPr>
          <w:rFonts w:eastAsia="Times New Roman"/>
          <w:bCs/>
          <w:szCs w:val="24"/>
        </w:rPr>
        <w:t xml:space="preserve"> κατηγορίας</w:t>
      </w:r>
      <w:r>
        <w:rPr>
          <w:rFonts w:eastAsia="Times New Roman"/>
          <w:bCs/>
          <w:szCs w:val="24"/>
        </w:rPr>
        <w:t xml:space="preserve">. Οι </w:t>
      </w:r>
      <w:r w:rsidRPr="00D132A7">
        <w:rPr>
          <w:rFonts w:eastAsia="Times New Roman"/>
          <w:bCs/>
          <w:szCs w:val="24"/>
        </w:rPr>
        <w:t xml:space="preserve">απόφοιτοι και </w:t>
      </w:r>
      <w:r>
        <w:rPr>
          <w:rFonts w:eastAsia="Times New Roman"/>
          <w:bCs/>
          <w:szCs w:val="24"/>
        </w:rPr>
        <w:t>τα</w:t>
      </w:r>
      <w:r>
        <w:rPr>
          <w:rFonts w:eastAsia="Times New Roman"/>
          <w:bCs/>
          <w:szCs w:val="24"/>
        </w:rPr>
        <w:t xml:space="preserve"> πτυχία είναι </w:t>
      </w:r>
      <w:proofErr w:type="spellStart"/>
      <w:r w:rsidRPr="00D132A7">
        <w:rPr>
          <w:rFonts w:eastAsia="Times New Roman"/>
          <w:bCs/>
          <w:szCs w:val="24"/>
        </w:rPr>
        <w:t>πολ</w:t>
      </w:r>
      <w:r>
        <w:rPr>
          <w:rFonts w:eastAsia="Times New Roman"/>
          <w:bCs/>
          <w:szCs w:val="24"/>
        </w:rPr>
        <w:t>υκατηγοριοποιημένοι</w:t>
      </w:r>
      <w:proofErr w:type="spellEnd"/>
      <w:r>
        <w:rPr>
          <w:rFonts w:eastAsia="Times New Roman"/>
          <w:bCs/>
          <w:szCs w:val="24"/>
        </w:rPr>
        <w:t>.</w:t>
      </w:r>
    </w:p>
    <w:p w14:paraId="6B14EB9F" w14:textId="77777777" w:rsidR="004965E6" w:rsidRDefault="004D430C">
      <w:pPr>
        <w:spacing w:line="600" w:lineRule="auto"/>
        <w:ind w:firstLine="720"/>
        <w:jc w:val="both"/>
        <w:rPr>
          <w:rFonts w:eastAsia="Times New Roman"/>
          <w:bCs/>
          <w:szCs w:val="24"/>
        </w:rPr>
      </w:pPr>
      <w:r>
        <w:rPr>
          <w:rFonts w:eastAsia="Times New Roman"/>
          <w:bCs/>
          <w:szCs w:val="24"/>
        </w:rPr>
        <w:t xml:space="preserve">Να, </w:t>
      </w:r>
      <w:r w:rsidRPr="00D132A7">
        <w:rPr>
          <w:rFonts w:eastAsia="Times New Roman"/>
          <w:bCs/>
          <w:szCs w:val="24"/>
        </w:rPr>
        <w:t>λοιπόν</w:t>
      </w:r>
      <w:r>
        <w:rPr>
          <w:rFonts w:eastAsia="Times New Roman"/>
          <w:bCs/>
          <w:szCs w:val="24"/>
        </w:rPr>
        <w:t>, πώ</w:t>
      </w:r>
      <w:r w:rsidRPr="00D132A7">
        <w:rPr>
          <w:rFonts w:eastAsia="Times New Roman"/>
          <w:bCs/>
          <w:szCs w:val="24"/>
        </w:rPr>
        <w:t>ς εκτός από την εκπαίδευση</w:t>
      </w:r>
      <w:r>
        <w:rPr>
          <w:rFonts w:eastAsia="Times New Roman"/>
          <w:bCs/>
          <w:szCs w:val="24"/>
        </w:rPr>
        <w:t>,</w:t>
      </w:r>
      <w:r w:rsidRPr="00D132A7">
        <w:rPr>
          <w:rFonts w:eastAsia="Times New Roman"/>
          <w:bCs/>
          <w:szCs w:val="24"/>
        </w:rPr>
        <w:t xml:space="preserve"> που όπως </w:t>
      </w:r>
      <w:r>
        <w:rPr>
          <w:rFonts w:eastAsia="Times New Roman"/>
          <w:bCs/>
          <w:szCs w:val="24"/>
        </w:rPr>
        <w:t xml:space="preserve">είδαμε </w:t>
      </w:r>
      <w:r w:rsidRPr="00D132A7">
        <w:rPr>
          <w:rFonts w:eastAsia="Times New Roman"/>
          <w:bCs/>
          <w:szCs w:val="24"/>
        </w:rPr>
        <w:t>γίνεται υπηρ</w:t>
      </w:r>
      <w:r>
        <w:rPr>
          <w:rFonts w:eastAsia="Times New Roman"/>
          <w:bCs/>
          <w:szCs w:val="24"/>
        </w:rPr>
        <w:t>έτρια</w:t>
      </w:r>
      <w:r w:rsidRPr="00D132A7">
        <w:rPr>
          <w:rFonts w:eastAsia="Times New Roman"/>
          <w:bCs/>
          <w:szCs w:val="24"/>
        </w:rPr>
        <w:t xml:space="preserve"> του κεφαλαίου μέσω της συμβολής της στην καπιταλιστική ανάπτυξη</w:t>
      </w:r>
      <w:r>
        <w:rPr>
          <w:rFonts w:eastAsia="Times New Roman"/>
          <w:bCs/>
          <w:szCs w:val="24"/>
        </w:rPr>
        <w:t>,</w:t>
      </w:r>
      <w:r w:rsidRPr="00D132A7">
        <w:rPr>
          <w:rFonts w:eastAsia="Times New Roman"/>
          <w:bCs/>
          <w:szCs w:val="24"/>
        </w:rPr>
        <w:t xml:space="preserve"> βλέπουμε την ανώτατη εκπαίδευση να υπηρετεί </w:t>
      </w:r>
      <w:r>
        <w:rPr>
          <w:rFonts w:eastAsia="Times New Roman"/>
          <w:bCs/>
          <w:szCs w:val="24"/>
        </w:rPr>
        <w:t xml:space="preserve">άμεσα πια τους </w:t>
      </w:r>
      <w:r w:rsidRPr="00D132A7">
        <w:rPr>
          <w:rFonts w:eastAsia="Times New Roman"/>
          <w:bCs/>
          <w:szCs w:val="24"/>
        </w:rPr>
        <w:t xml:space="preserve">επιχειρηματικούς ομίλους προσφέροντάς τους </w:t>
      </w:r>
      <w:r>
        <w:rPr>
          <w:rFonts w:eastAsia="Times New Roman"/>
          <w:bCs/>
          <w:szCs w:val="24"/>
        </w:rPr>
        <w:t xml:space="preserve">στο πιάτο </w:t>
      </w:r>
      <w:r w:rsidRPr="00D132A7">
        <w:rPr>
          <w:rFonts w:eastAsia="Times New Roman"/>
          <w:bCs/>
          <w:szCs w:val="24"/>
        </w:rPr>
        <w:t>απ</w:t>
      </w:r>
      <w:r>
        <w:rPr>
          <w:rFonts w:eastAsia="Times New Roman"/>
          <w:bCs/>
          <w:szCs w:val="24"/>
        </w:rPr>
        <w:t>όφοι</w:t>
      </w:r>
      <w:r w:rsidRPr="00D132A7">
        <w:rPr>
          <w:rFonts w:eastAsia="Times New Roman"/>
          <w:bCs/>
          <w:szCs w:val="24"/>
        </w:rPr>
        <w:t>τους επιστήμονες διαβαθμισμένων προσόντων</w:t>
      </w:r>
      <w:r>
        <w:rPr>
          <w:rFonts w:eastAsia="Times New Roman"/>
          <w:bCs/>
          <w:szCs w:val="24"/>
        </w:rPr>
        <w:t>,</w:t>
      </w:r>
      <w:r w:rsidRPr="00D132A7">
        <w:rPr>
          <w:rFonts w:eastAsia="Times New Roman"/>
          <w:bCs/>
          <w:szCs w:val="24"/>
        </w:rPr>
        <w:t xml:space="preserve"> δηλαδή </w:t>
      </w:r>
      <w:r>
        <w:rPr>
          <w:rFonts w:eastAsia="Times New Roman"/>
          <w:bCs/>
          <w:szCs w:val="24"/>
        </w:rPr>
        <w:t>απόφοιτους</w:t>
      </w:r>
      <w:r w:rsidRPr="00D132A7">
        <w:rPr>
          <w:rFonts w:eastAsia="Times New Roman"/>
          <w:bCs/>
          <w:szCs w:val="24"/>
        </w:rPr>
        <w:t xml:space="preserve"> </w:t>
      </w:r>
      <w:r>
        <w:rPr>
          <w:rFonts w:eastAsia="Times New Roman"/>
          <w:bCs/>
          <w:szCs w:val="24"/>
        </w:rPr>
        <w:t>βορά</w:t>
      </w:r>
      <w:r w:rsidRPr="00D132A7">
        <w:rPr>
          <w:rFonts w:eastAsia="Times New Roman"/>
          <w:bCs/>
          <w:szCs w:val="24"/>
        </w:rPr>
        <w:t xml:space="preserve"> </w:t>
      </w:r>
      <w:r>
        <w:rPr>
          <w:rFonts w:eastAsia="Times New Roman"/>
          <w:bCs/>
          <w:szCs w:val="24"/>
        </w:rPr>
        <w:t xml:space="preserve">στα εφήμερα </w:t>
      </w:r>
      <w:r w:rsidRPr="00D132A7">
        <w:rPr>
          <w:rFonts w:eastAsia="Times New Roman"/>
          <w:bCs/>
          <w:szCs w:val="24"/>
        </w:rPr>
        <w:t>συμφέροντα και τις ανάγκες των εργοδοτών</w:t>
      </w:r>
      <w:r>
        <w:rPr>
          <w:rFonts w:eastAsia="Times New Roman"/>
          <w:bCs/>
          <w:szCs w:val="24"/>
        </w:rPr>
        <w:t>,</w:t>
      </w:r>
      <w:r w:rsidRPr="00D132A7">
        <w:rPr>
          <w:rFonts w:eastAsia="Times New Roman"/>
          <w:bCs/>
          <w:szCs w:val="24"/>
        </w:rPr>
        <w:t xml:space="preserve"> </w:t>
      </w:r>
      <w:r>
        <w:rPr>
          <w:rFonts w:eastAsia="Times New Roman"/>
          <w:bCs/>
          <w:szCs w:val="24"/>
        </w:rPr>
        <w:t xml:space="preserve">απόφοιτους </w:t>
      </w:r>
      <w:r w:rsidRPr="00D132A7">
        <w:rPr>
          <w:rFonts w:eastAsia="Times New Roman"/>
          <w:bCs/>
          <w:szCs w:val="24"/>
        </w:rPr>
        <w:t>παγιδευμένους στο διαρκές εκείνο κυνήγι πιστοποιήσεων και κατα</w:t>
      </w:r>
      <w:r>
        <w:rPr>
          <w:rFonts w:eastAsia="Times New Roman"/>
          <w:bCs/>
          <w:szCs w:val="24"/>
        </w:rPr>
        <w:t>ρτίσ</w:t>
      </w:r>
      <w:r>
        <w:rPr>
          <w:rFonts w:eastAsia="Times New Roman"/>
          <w:bCs/>
          <w:szCs w:val="24"/>
        </w:rPr>
        <w:t>εων και σε μι</w:t>
      </w:r>
      <w:r w:rsidRPr="00D132A7">
        <w:rPr>
          <w:rFonts w:eastAsia="Times New Roman"/>
          <w:bCs/>
          <w:szCs w:val="24"/>
        </w:rPr>
        <w:t>α κούρσα αντικοινωνικού εργασιακού ανταγωνισμού</w:t>
      </w:r>
      <w:r>
        <w:rPr>
          <w:rFonts w:eastAsia="Times New Roman"/>
          <w:bCs/>
          <w:szCs w:val="24"/>
        </w:rPr>
        <w:t>.</w:t>
      </w:r>
    </w:p>
    <w:p w14:paraId="6B14EBA0" w14:textId="77777777" w:rsidR="004965E6" w:rsidRDefault="004D430C">
      <w:pPr>
        <w:spacing w:line="600" w:lineRule="auto"/>
        <w:ind w:firstLine="720"/>
        <w:jc w:val="both"/>
        <w:rPr>
          <w:rFonts w:eastAsia="Times New Roman"/>
          <w:bCs/>
          <w:szCs w:val="24"/>
        </w:rPr>
      </w:pPr>
      <w:r>
        <w:rPr>
          <w:rFonts w:eastAsia="Times New Roman"/>
          <w:bCs/>
          <w:szCs w:val="24"/>
        </w:rPr>
        <w:t>Ν</w:t>
      </w:r>
      <w:r w:rsidRPr="00D132A7">
        <w:rPr>
          <w:rFonts w:eastAsia="Times New Roman"/>
          <w:bCs/>
          <w:szCs w:val="24"/>
        </w:rPr>
        <w:t>α τι σημαίνει και πού οδηγεί η πολύπλευρ</w:t>
      </w:r>
      <w:r>
        <w:rPr>
          <w:rFonts w:eastAsia="Times New Roman"/>
          <w:bCs/>
          <w:szCs w:val="24"/>
        </w:rPr>
        <w:t>η διασύνδεση πανεπιστημίων και ε</w:t>
      </w:r>
      <w:r w:rsidRPr="00D132A7">
        <w:rPr>
          <w:rFonts w:eastAsia="Times New Roman"/>
          <w:bCs/>
          <w:szCs w:val="24"/>
        </w:rPr>
        <w:t>πιχειρήσεων</w:t>
      </w:r>
      <w:r>
        <w:rPr>
          <w:rFonts w:eastAsia="Times New Roman"/>
          <w:bCs/>
          <w:szCs w:val="24"/>
        </w:rPr>
        <w:t>. Ν</w:t>
      </w:r>
      <w:r w:rsidRPr="00D132A7">
        <w:rPr>
          <w:rFonts w:eastAsia="Times New Roman"/>
          <w:bCs/>
          <w:szCs w:val="24"/>
        </w:rPr>
        <w:t>α πού οδηγεί αυτή η ίδια η επιχειρηματική λειτουργία των ιδρυμάτων</w:t>
      </w:r>
      <w:r>
        <w:rPr>
          <w:rFonts w:eastAsia="Times New Roman"/>
          <w:bCs/>
          <w:szCs w:val="24"/>
        </w:rPr>
        <w:t>.</w:t>
      </w:r>
    </w:p>
    <w:p w14:paraId="6B14EBA1" w14:textId="77777777" w:rsidR="004965E6" w:rsidRDefault="004D430C">
      <w:pPr>
        <w:spacing w:line="600" w:lineRule="auto"/>
        <w:ind w:firstLine="720"/>
        <w:jc w:val="both"/>
        <w:rPr>
          <w:rFonts w:eastAsia="Times New Roman"/>
          <w:bCs/>
          <w:szCs w:val="24"/>
        </w:rPr>
      </w:pPr>
      <w:r>
        <w:rPr>
          <w:rFonts w:eastAsia="Times New Roman"/>
          <w:bCs/>
          <w:szCs w:val="24"/>
        </w:rPr>
        <w:lastRenderedPageBreak/>
        <w:t>Μ</w:t>
      </w:r>
      <w:r w:rsidRPr="00D132A7">
        <w:rPr>
          <w:rFonts w:eastAsia="Times New Roman"/>
          <w:bCs/>
          <w:szCs w:val="24"/>
        </w:rPr>
        <w:t>ε αυτή</w:t>
      </w:r>
      <w:r>
        <w:rPr>
          <w:rFonts w:eastAsia="Times New Roman"/>
          <w:bCs/>
          <w:szCs w:val="24"/>
        </w:rPr>
        <w:t>ν</w:t>
      </w:r>
      <w:r w:rsidRPr="00D132A7">
        <w:rPr>
          <w:rFonts w:eastAsia="Times New Roman"/>
          <w:bCs/>
          <w:szCs w:val="24"/>
        </w:rPr>
        <w:t xml:space="preserve"> την πολιτική συμφωνούν όλα ανε</w:t>
      </w:r>
      <w:r w:rsidRPr="00D132A7">
        <w:rPr>
          <w:rFonts w:eastAsia="Times New Roman"/>
          <w:bCs/>
          <w:szCs w:val="24"/>
        </w:rPr>
        <w:t>ξαιρέτως τα αστικά κόμματα και το δείχνουν νομίζω και σήμερα</w:t>
      </w:r>
      <w:r>
        <w:rPr>
          <w:rFonts w:eastAsia="Times New Roman"/>
          <w:bCs/>
          <w:szCs w:val="24"/>
        </w:rPr>
        <w:t>. Ο</w:t>
      </w:r>
      <w:r w:rsidRPr="00D132A7">
        <w:rPr>
          <w:rFonts w:eastAsia="Times New Roman"/>
          <w:bCs/>
          <w:szCs w:val="24"/>
        </w:rPr>
        <w:t>ι δια</w:t>
      </w:r>
      <w:r>
        <w:rPr>
          <w:rFonts w:eastAsia="Times New Roman"/>
          <w:bCs/>
          <w:szCs w:val="24"/>
        </w:rPr>
        <w:t xml:space="preserve">φωνίες και οι ενστάσεις τους </w:t>
      </w:r>
      <w:r w:rsidRPr="00D132A7">
        <w:rPr>
          <w:rFonts w:eastAsia="Times New Roman"/>
          <w:bCs/>
          <w:szCs w:val="24"/>
        </w:rPr>
        <w:t xml:space="preserve">είναι για δευτερεύοντα ζητήματα και αφορούν τις μεθόδους ή τους ρυθμούς που πρέπει να </w:t>
      </w:r>
      <w:r>
        <w:rPr>
          <w:rFonts w:eastAsia="Times New Roman"/>
          <w:bCs/>
          <w:szCs w:val="24"/>
        </w:rPr>
        <w:t>έχουν αυτές οι</w:t>
      </w:r>
      <w:r w:rsidRPr="00D132A7">
        <w:rPr>
          <w:rFonts w:eastAsia="Times New Roman"/>
          <w:bCs/>
          <w:szCs w:val="24"/>
        </w:rPr>
        <w:t xml:space="preserve"> αναδιαρθρώσεις</w:t>
      </w:r>
      <w:r>
        <w:rPr>
          <w:rFonts w:eastAsia="Times New Roman"/>
          <w:bCs/>
          <w:szCs w:val="24"/>
        </w:rPr>
        <w:t>,</w:t>
      </w:r>
      <w:r w:rsidRPr="00D132A7">
        <w:rPr>
          <w:rFonts w:eastAsia="Times New Roman"/>
          <w:bCs/>
          <w:szCs w:val="24"/>
        </w:rPr>
        <w:t xml:space="preserve"> ώστε να εξυπηρετήσουν καλύτερα τις οικονομ</w:t>
      </w:r>
      <w:r w:rsidRPr="00D132A7">
        <w:rPr>
          <w:rFonts w:eastAsia="Times New Roman"/>
          <w:bCs/>
          <w:szCs w:val="24"/>
        </w:rPr>
        <w:t>ικές και ιδεολογικές ανάγκες του κεφαλαίου</w:t>
      </w:r>
      <w:r>
        <w:rPr>
          <w:rFonts w:eastAsia="Times New Roman"/>
          <w:bCs/>
          <w:szCs w:val="24"/>
        </w:rPr>
        <w:t>.</w:t>
      </w:r>
    </w:p>
    <w:p w14:paraId="6B14EBA2" w14:textId="77777777" w:rsidR="004965E6" w:rsidRDefault="004D430C">
      <w:pPr>
        <w:spacing w:line="600" w:lineRule="auto"/>
        <w:ind w:firstLine="720"/>
        <w:jc w:val="both"/>
        <w:rPr>
          <w:rFonts w:eastAsia="Times New Roman"/>
          <w:bCs/>
          <w:szCs w:val="24"/>
        </w:rPr>
      </w:pPr>
      <w:r w:rsidRPr="00D132A7">
        <w:rPr>
          <w:rFonts w:eastAsia="Times New Roman"/>
          <w:bCs/>
          <w:szCs w:val="24"/>
        </w:rPr>
        <w:t xml:space="preserve">Η Νέα Δημοκρατία </w:t>
      </w:r>
      <w:r>
        <w:rPr>
          <w:rFonts w:eastAsia="Times New Roman"/>
          <w:bCs/>
          <w:szCs w:val="24"/>
        </w:rPr>
        <w:t xml:space="preserve">λέει </w:t>
      </w:r>
      <w:r w:rsidRPr="00D132A7">
        <w:rPr>
          <w:rFonts w:eastAsia="Times New Roman"/>
          <w:bCs/>
          <w:szCs w:val="24"/>
        </w:rPr>
        <w:t>ε</w:t>
      </w:r>
      <w:r>
        <w:rPr>
          <w:rFonts w:eastAsia="Times New Roman"/>
          <w:bCs/>
          <w:szCs w:val="24"/>
        </w:rPr>
        <w:t xml:space="preserve">δώ ότι </w:t>
      </w:r>
      <w:r w:rsidRPr="00D132A7">
        <w:rPr>
          <w:rFonts w:eastAsia="Times New Roman"/>
          <w:bCs/>
          <w:szCs w:val="24"/>
        </w:rPr>
        <w:t>είναι πολύ πρόχειρη όλη αυτή η αναδιάρθρωση που εισάγεται με το νομοσχέδιο</w:t>
      </w:r>
      <w:r>
        <w:rPr>
          <w:rFonts w:eastAsia="Times New Roman"/>
          <w:bCs/>
          <w:szCs w:val="24"/>
        </w:rPr>
        <w:t xml:space="preserve">. Κατά τη γνώμη μας, </w:t>
      </w:r>
      <w:r w:rsidRPr="00D132A7">
        <w:rPr>
          <w:rFonts w:eastAsia="Times New Roman"/>
          <w:bCs/>
          <w:szCs w:val="24"/>
        </w:rPr>
        <w:t>κάνει λάθος</w:t>
      </w:r>
      <w:r>
        <w:rPr>
          <w:rFonts w:eastAsia="Times New Roman"/>
          <w:bCs/>
          <w:szCs w:val="24"/>
        </w:rPr>
        <w:t>,</w:t>
      </w:r>
      <w:r w:rsidRPr="00D132A7">
        <w:rPr>
          <w:rFonts w:eastAsia="Times New Roman"/>
          <w:bCs/>
          <w:szCs w:val="24"/>
        </w:rPr>
        <w:t xml:space="preserve"> γιατί και το νομοσχέδιο</w:t>
      </w:r>
      <w:r>
        <w:rPr>
          <w:rFonts w:eastAsia="Times New Roman"/>
          <w:bCs/>
          <w:szCs w:val="24"/>
        </w:rPr>
        <w:t xml:space="preserve"> β</w:t>
      </w:r>
      <w:r w:rsidRPr="00D132A7">
        <w:rPr>
          <w:rFonts w:eastAsia="Times New Roman"/>
          <w:bCs/>
          <w:szCs w:val="24"/>
        </w:rPr>
        <w:t xml:space="preserve">εβαίως αυτό και όλη αυτή η προσπάθεια εντάσσεται </w:t>
      </w:r>
      <w:r w:rsidRPr="00D132A7">
        <w:rPr>
          <w:rFonts w:eastAsia="Times New Roman"/>
          <w:bCs/>
          <w:szCs w:val="24"/>
        </w:rPr>
        <w:t>σ</w:t>
      </w:r>
      <w:r>
        <w:rPr>
          <w:rFonts w:eastAsia="Times New Roman"/>
          <w:bCs/>
          <w:szCs w:val="24"/>
        </w:rPr>
        <w:t>την επιχείρηση της προσαρμογής τ</w:t>
      </w:r>
      <w:r w:rsidRPr="00D132A7">
        <w:rPr>
          <w:rFonts w:eastAsia="Times New Roman"/>
          <w:bCs/>
          <w:szCs w:val="24"/>
        </w:rPr>
        <w:t>ων πανεπιστημιακών σπουδών στις ορέξεις των επιχειρηματικών ομίλων</w:t>
      </w:r>
      <w:r>
        <w:rPr>
          <w:rFonts w:eastAsia="Times New Roman"/>
          <w:bCs/>
          <w:szCs w:val="24"/>
        </w:rPr>
        <w:t xml:space="preserve">. Παραδείγματος χάριν, </w:t>
      </w:r>
      <w:r w:rsidRPr="00D132A7">
        <w:rPr>
          <w:rFonts w:eastAsia="Times New Roman"/>
          <w:bCs/>
          <w:szCs w:val="24"/>
        </w:rPr>
        <w:t xml:space="preserve">δείτε </w:t>
      </w:r>
      <w:r>
        <w:rPr>
          <w:rFonts w:eastAsia="Times New Roman"/>
          <w:bCs/>
          <w:szCs w:val="24"/>
        </w:rPr>
        <w:t>π</w:t>
      </w:r>
      <w:r w:rsidRPr="00D132A7">
        <w:rPr>
          <w:rFonts w:eastAsia="Times New Roman"/>
          <w:bCs/>
          <w:szCs w:val="24"/>
        </w:rPr>
        <w:t>όσο μεγάλη</w:t>
      </w:r>
      <w:r>
        <w:rPr>
          <w:rFonts w:eastAsia="Times New Roman"/>
          <w:bCs/>
          <w:szCs w:val="24"/>
        </w:rPr>
        <w:t xml:space="preserve">, μα πόσο </w:t>
      </w:r>
      <w:r w:rsidRPr="00D132A7">
        <w:rPr>
          <w:rFonts w:eastAsia="Times New Roman"/>
          <w:bCs/>
          <w:szCs w:val="24"/>
        </w:rPr>
        <w:t>μεγάλη</w:t>
      </w:r>
      <w:r>
        <w:rPr>
          <w:rFonts w:eastAsia="Times New Roman"/>
          <w:bCs/>
          <w:szCs w:val="24"/>
        </w:rPr>
        <w:t>,</w:t>
      </w:r>
      <w:r w:rsidRPr="00D132A7">
        <w:rPr>
          <w:rFonts w:eastAsia="Times New Roman"/>
          <w:bCs/>
          <w:szCs w:val="24"/>
        </w:rPr>
        <w:t xml:space="preserve"> </w:t>
      </w:r>
      <w:r>
        <w:rPr>
          <w:rFonts w:eastAsia="Times New Roman"/>
          <w:bCs/>
          <w:szCs w:val="24"/>
        </w:rPr>
        <w:t>είναι η φροντίδα που δείχνει η Κ</w:t>
      </w:r>
      <w:r w:rsidRPr="00D132A7">
        <w:rPr>
          <w:rFonts w:eastAsia="Times New Roman"/>
          <w:bCs/>
          <w:szCs w:val="24"/>
        </w:rPr>
        <w:t>υβέρνηση σε τομείς επ</w:t>
      </w:r>
      <w:r>
        <w:rPr>
          <w:rFonts w:eastAsia="Times New Roman"/>
          <w:bCs/>
          <w:szCs w:val="24"/>
        </w:rPr>
        <w:t>έ</w:t>
      </w:r>
      <w:r w:rsidRPr="00D132A7">
        <w:rPr>
          <w:rFonts w:eastAsia="Times New Roman"/>
          <w:bCs/>
          <w:szCs w:val="24"/>
        </w:rPr>
        <w:t>νδ</w:t>
      </w:r>
      <w:r>
        <w:rPr>
          <w:rFonts w:eastAsia="Times New Roman"/>
          <w:bCs/>
          <w:szCs w:val="24"/>
        </w:rPr>
        <w:t>υσης</w:t>
      </w:r>
      <w:r w:rsidRPr="00D132A7">
        <w:rPr>
          <w:rFonts w:eastAsia="Times New Roman"/>
          <w:bCs/>
          <w:szCs w:val="24"/>
        </w:rPr>
        <w:t xml:space="preserve"> του κεφαλαίου</w:t>
      </w:r>
      <w:r>
        <w:rPr>
          <w:rFonts w:eastAsia="Times New Roman"/>
          <w:bCs/>
          <w:szCs w:val="24"/>
        </w:rPr>
        <w:t>,</w:t>
      </w:r>
      <w:r w:rsidRPr="00D132A7">
        <w:rPr>
          <w:rFonts w:eastAsia="Times New Roman"/>
          <w:bCs/>
          <w:szCs w:val="24"/>
        </w:rPr>
        <w:t xml:space="preserve"> όπως είναι η λεγόμενη</w:t>
      </w:r>
      <w:r>
        <w:rPr>
          <w:rFonts w:eastAsia="Times New Roman"/>
          <w:bCs/>
          <w:szCs w:val="24"/>
        </w:rPr>
        <w:t>,</w:t>
      </w:r>
      <w:r w:rsidRPr="00D132A7">
        <w:rPr>
          <w:rFonts w:eastAsia="Times New Roman"/>
          <w:bCs/>
          <w:szCs w:val="24"/>
        </w:rPr>
        <w:t xml:space="preserve"> </w:t>
      </w:r>
      <w:r w:rsidRPr="00D132A7">
        <w:rPr>
          <w:rFonts w:eastAsia="Times New Roman"/>
          <w:bCs/>
          <w:szCs w:val="24"/>
        </w:rPr>
        <w:t>ας πούμε</w:t>
      </w:r>
      <w:r>
        <w:rPr>
          <w:rFonts w:eastAsia="Times New Roman"/>
          <w:bCs/>
          <w:szCs w:val="24"/>
        </w:rPr>
        <w:t>,</w:t>
      </w:r>
      <w:r w:rsidRPr="00D132A7">
        <w:rPr>
          <w:rFonts w:eastAsia="Times New Roman"/>
          <w:bCs/>
          <w:szCs w:val="24"/>
        </w:rPr>
        <w:t xml:space="preserve"> διατροφή</w:t>
      </w:r>
      <w:r>
        <w:rPr>
          <w:rFonts w:eastAsia="Times New Roman"/>
          <w:bCs/>
          <w:szCs w:val="24"/>
        </w:rPr>
        <w:t>,</w:t>
      </w:r>
      <w:r w:rsidRPr="00D132A7">
        <w:rPr>
          <w:rFonts w:eastAsia="Times New Roman"/>
          <w:bCs/>
          <w:szCs w:val="24"/>
        </w:rPr>
        <w:t xml:space="preserve"> το διατροφικό σύμπλεγμα</w:t>
      </w:r>
      <w:r>
        <w:rPr>
          <w:rFonts w:eastAsia="Times New Roman"/>
          <w:bCs/>
          <w:szCs w:val="24"/>
        </w:rPr>
        <w:t>, ό</w:t>
      </w:r>
      <w:r w:rsidRPr="00D132A7">
        <w:rPr>
          <w:rFonts w:eastAsia="Times New Roman"/>
          <w:bCs/>
          <w:szCs w:val="24"/>
        </w:rPr>
        <w:t>πως λένε</w:t>
      </w:r>
      <w:r>
        <w:rPr>
          <w:rFonts w:eastAsia="Times New Roman"/>
          <w:bCs/>
          <w:szCs w:val="24"/>
        </w:rPr>
        <w:t xml:space="preserve">. Διαμορφώνει </w:t>
      </w:r>
      <w:r w:rsidRPr="00D132A7">
        <w:rPr>
          <w:rFonts w:eastAsia="Times New Roman"/>
          <w:bCs/>
          <w:szCs w:val="24"/>
        </w:rPr>
        <w:t xml:space="preserve">με το παρόν νομοσχέδιο </w:t>
      </w:r>
      <w:r>
        <w:rPr>
          <w:rFonts w:eastAsia="Times New Roman"/>
          <w:bCs/>
          <w:szCs w:val="24"/>
        </w:rPr>
        <w:t>τέσσερα,</w:t>
      </w:r>
      <w:r w:rsidRPr="00D132A7">
        <w:rPr>
          <w:rFonts w:eastAsia="Times New Roman"/>
          <w:bCs/>
          <w:szCs w:val="24"/>
        </w:rPr>
        <w:t xml:space="preserve"> παρακαλώ</w:t>
      </w:r>
      <w:r>
        <w:rPr>
          <w:rFonts w:eastAsia="Times New Roman"/>
          <w:bCs/>
          <w:szCs w:val="24"/>
        </w:rPr>
        <w:t>,</w:t>
      </w:r>
      <w:r w:rsidRPr="00D132A7">
        <w:rPr>
          <w:rFonts w:eastAsia="Times New Roman"/>
          <w:bCs/>
          <w:szCs w:val="24"/>
        </w:rPr>
        <w:t xml:space="preserve"> </w:t>
      </w:r>
      <w:r>
        <w:rPr>
          <w:rFonts w:eastAsia="Times New Roman"/>
          <w:bCs/>
          <w:szCs w:val="24"/>
        </w:rPr>
        <w:t xml:space="preserve">τμήματα </w:t>
      </w:r>
      <w:r w:rsidRPr="00D132A7">
        <w:rPr>
          <w:rFonts w:eastAsia="Times New Roman"/>
          <w:bCs/>
          <w:szCs w:val="24"/>
        </w:rPr>
        <w:t>διατροφής</w:t>
      </w:r>
      <w:r>
        <w:rPr>
          <w:rFonts w:eastAsia="Times New Roman"/>
          <w:bCs/>
          <w:szCs w:val="24"/>
        </w:rPr>
        <w:t>,</w:t>
      </w:r>
      <w:r w:rsidRPr="00D132A7">
        <w:rPr>
          <w:rFonts w:eastAsia="Times New Roman"/>
          <w:bCs/>
          <w:szCs w:val="24"/>
        </w:rPr>
        <w:t xml:space="preserve"> </w:t>
      </w:r>
      <w:proofErr w:type="spellStart"/>
      <w:r w:rsidRPr="00D132A7">
        <w:rPr>
          <w:rFonts w:eastAsia="Times New Roman"/>
          <w:bCs/>
          <w:szCs w:val="24"/>
        </w:rPr>
        <w:t>διατροφολογίας</w:t>
      </w:r>
      <w:proofErr w:type="spellEnd"/>
      <w:r w:rsidRPr="00D132A7">
        <w:rPr>
          <w:rFonts w:eastAsia="Times New Roman"/>
          <w:bCs/>
          <w:szCs w:val="24"/>
        </w:rPr>
        <w:t xml:space="preserve"> και </w:t>
      </w:r>
      <w:proofErr w:type="spellStart"/>
      <w:r w:rsidRPr="00D132A7">
        <w:rPr>
          <w:rFonts w:eastAsia="Times New Roman"/>
          <w:bCs/>
          <w:szCs w:val="24"/>
        </w:rPr>
        <w:t>διαιτολογίας</w:t>
      </w:r>
      <w:proofErr w:type="spellEnd"/>
      <w:r>
        <w:rPr>
          <w:rFonts w:eastAsia="Times New Roman"/>
          <w:bCs/>
          <w:szCs w:val="24"/>
        </w:rPr>
        <w:t>,</w:t>
      </w:r>
      <w:r w:rsidRPr="00D132A7">
        <w:rPr>
          <w:rFonts w:eastAsia="Times New Roman"/>
          <w:bCs/>
          <w:szCs w:val="24"/>
        </w:rPr>
        <w:t xml:space="preserve"> δύο στη Θεσσαλονίκη και δύο στην Αθήνα</w:t>
      </w:r>
      <w:r>
        <w:rPr>
          <w:rFonts w:eastAsia="Times New Roman"/>
          <w:bCs/>
          <w:szCs w:val="24"/>
        </w:rPr>
        <w:t>. Εκτός από τη λιτότητα, η Κ</w:t>
      </w:r>
      <w:r w:rsidRPr="00D132A7">
        <w:rPr>
          <w:rFonts w:eastAsia="Times New Roman"/>
          <w:bCs/>
          <w:szCs w:val="24"/>
        </w:rPr>
        <w:t xml:space="preserve">υβέρνηση ενδιαφέρεται και για τη δίαιτά </w:t>
      </w:r>
      <w:r>
        <w:rPr>
          <w:rFonts w:eastAsia="Times New Roman"/>
          <w:bCs/>
          <w:szCs w:val="24"/>
        </w:rPr>
        <w:t>μας,</w:t>
      </w:r>
      <w:r w:rsidRPr="00D132A7">
        <w:rPr>
          <w:rFonts w:eastAsia="Times New Roman"/>
          <w:bCs/>
          <w:szCs w:val="24"/>
        </w:rPr>
        <w:t xml:space="preserve"> δηλαδή</w:t>
      </w:r>
      <w:r>
        <w:rPr>
          <w:rFonts w:eastAsia="Times New Roman"/>
          <w:bCs/>
          <w:szCs w:val="24"/>
        </w:rPr>
        <w:t>.</w:t>
      </w:r>
    </w:p>
    <w:p w14:paraId="6B14EBA3" w14:textId="77777777" w:rsidR="004965E6" w:rsidRDefault="004D430C">
      <w:pPr>
        <w:spacing w:line="600" w:lineRule="auto"/>
        <w:ind w:firstLine="720"/>
        <w:jc w:val="both"/>
        <w:rPr>
          <w:rFonts w:eastAsia="Times New Roman"/>
          <w:bCs/>
          <w:szCs w:val="24"/>
        </w:rPr>
      </w:pPr>
      <w:r>
        <w:rPr>
          <w:rFonts w:eastAsia="Times New Roman"/>
          <w:bCs/>
          <w:szCs w:val="24"/>
        </w:rPr>
        <w:lastRenderedPageBreak/>
        <w:t>Δ</w:t>
      </w:r>
      <w:r w:rsidRPr="00D132A7">
        <w:rPr>
          <w:rFonts w:eastAsia="Times New Roman"/>
          <w:bCs/>
          <w:szCs w:val="24"/>
        </w:rPr>
        <w:t>είτε</w:t>
      </w:r>
      <w:r>
        <w:rPr>
          <w:rFonts w:eastAsia="Times New Roman"/>
          <w:bCs/>
          <w:szCs w:val="24"/>
        </w:rPr>
        <w:t>, επίσης,</w:t>
      </w:r>
      <w:r w:rsidRPr="00D132A7">
        <w:rPr>
          <w:rFonts w:eastAsia="Times New Roman"/>
          <w:bCs/>
          <w:szCs w:val="24"/>
        </w:rPr>
        <w:t xml:space="preserve"> με πόση επιμέλεια καταπιάνεται μέχρι την παραμικρή λεπτομέρεια για τη λειτουργία των νέων ερευνητικών ινστιτούτων και τεχνολογικών πάρκων </w:t>
      </w:r>
      <w:r>
        <w:rPr>
          <w:rFonts w:eastAsia="Times New Roman"/>
          <w:bCs/>
          <w:szCs w:val="24"/>
        </w:rPr>
        <w:t xml:space="preserve">πάντα </w:t>
      </w:r>
      <w:r w:rsidRPr="00D132A7">
        <w:rPr>
          <w:rFonts w:eastAsia="Times New Roman"/>
          <w:bCs/>
          <w:szCs w:val="24"/>
        </w:rPr>
        <w:t>ιδιωτικ</w:t>
      </w:r>
      <w:r>
        <w:rPr>
          <w:rFonts w:eastAsia="Times New Roman"/>
          <w:bCs/>
          <w:szCs w:val="24"/>
        </w:rPr>
        <w:t>ο</w:t>
      </w:r>
      <w:r w:rsidRPr="00D132A7">
        <w:rPr>
          <w:rFonts w:eastAsia="Times New Roman"/>
          <w:bCs/>
          <w:szCs w:val="24"/>
        </w:rPr>
        <w:t>οικονομικής λειτουργίας μέσα στα παν</w:t>
      </w:r>
      <w:r w:rsidRPr="00D132A7">
        <w:rPr>
          <w:rFonts w:eastAsia="Times New Roman"/>
          <w:bCs/>
          <w:szCs w:val="24"/>
        </w:rPr>
        <w:t>επιστήμια</w:t>
      </w:r>
      <w:r>
        <w:rPr>
          <w:rFonts w:eastAsia="Times New Roman"/>
          <w:bCs/>
          <w:szCs w:val="24"/>
        </w:rPr>
        <w:t>,</w:t>
      </w:r>
      <w:r w:rsidRPr="00D132A7">
        <w:rPr>
          <w:rFonts w:eastAsia="Times New Roman"/>
          <w:bCs/>
          <w:szCs w:val="24"/>
        </w:rPr>
        <w:t xml:space="preserve"> την ώρα που αδιαφορεί επιδεικτικά</w:t>
      </w:r>
      <w:r>
        <w:rPr>
          <w:rFonts w:eastAsia="Times New Roman"/>
          <w:bCs/>
          <w:szCs w:val="24"/>
        </w:rPr>
        <w:t>,</w:t>
      </w:r>
      <w:r w:rsidRPr="00D132A7">
        <w:rPr>
          <w:rFonts w:eastAsia="Times New Roman"/>
          <w:bCs/>
          <w:szCs w:val="24"/>
        </w:rPr>
        <w:t xml:space="preserve"> </w:t>
      </w:r>
      <w:proofErr w:type="spellStart"/>
      <w:r w:rsidRPr="00D132A7">
        <w:rPr>
          <w:rFonts w:eastAsia="Times New Roman"/>
          <w:bCs/>
          <w:szCs w:val="24"/>
        </w:rPr>
        <w:t>επιδεκτικότ</w:t>
      </w:r>
      <w:r>
        <w:rPr>
          <w:rFonts w:eastAsia="Times New Roman"/>
          <w:bCs/>
          <w:szCs w:val="24"/>
        </w:rPr>
        <w:t>α</w:t>
      </w:r>
      <w:r w:rsidRPr="00D132A7">
        <w:rPr>
          <w:rFonts w:eastAsia="Times New Roman"/>
          <w:bCs/>
          <w:szCs w:val="24"/>
        </w:rPr>
        <w:t>τα</w:t>
      </w:r>
      <w:proofErr w:type="spellEnd"/>
      <w:r w:rsidRPr="00D132A7">
        <w:rPr>
          <w:rFonts w:eastAsia="Times New Roman"/>
          <w:bCs/>
          <w:szCs w:val="24"/>
        </w:rPr>
        <w:t xml:space="preserve"> για τα πραγματικά μορφωτικά και </w:t>
      </w:r>
      <w:r>
        <w:rPr>
          <w:rFonts w:eastAsia="Times New Roman"/>
          <w:bCs/>
          <w:szCs w:val="24"/>
        </w:rPr>
        <w:t>ιδιωτικά</w:t>
      </w:r>
      <w:r w:rsidRPr="00D132A7">
        <w:rPr>
          <w:rFonts w:eastAsia="Times New Roman"/>
          <w:bCs/>
          <w:szCs w:val="24"/>
        </w:rPr>
        <w:t xml:space="preserve"> προβλήματα των σπουδαστών</w:t>
      </w:r>
      <w:r>
        <w:rPr>
          <w:rFonts w:eastAsia="Times New Roman"/>
          <w:bCs/>
          <w:szCs w:val="24"/>
        </w:rPr>
        <w:t>. Δ</w:t>
      </w:r>
      <w:r w:rsidRPr="00D132A7">
        <w:rPr>
          <w:rFonts w:eastAsia="Times New Roman"/>
          <w:bCs/>
          <w:szCs w:val="24"/>
        </w:rPr>
        <w:t>εν σας λέμε κάτι παραπάνω</w:t>
      </w:r>
      <w:r>
        <w:rPr>
          <w:rFonts w:eastAsia="Times New Roman"/>
          <w:bCs/>
          <w:szCs w:val="24"/>
        </w:rPr>
        <w:t>,</w:t>
      </w:r>
      <w:r w:rsidRPr="00D132A7">
        <w:rPr>
          <w:rFonts w:eastAsia="Times New Roman"/>
          <w:bCs/>
          <w:szCs w:val="24"/>
        </w:rPr>
        <w:t xml:space="preserve"> από το να ρίξετε μ</w:t>
      </w:r>
      <w:r>
        <w:rPr>
          <w:rFonts w:eastAsia="Times New Roman"/>
          <w:bCs/>
          <w:szCs w:val="24"/>
        </w:rPr>
        <w:t>ι</w:t>
      </w:r>
      <w:r w:rsidRPr="00D132A7">
        <w:rPr>
          <w:rFonts w:eastAsia="Times New Roman"/>
          <w:bCs/>
          <w:szCs w:val="24"/>
        </w:rPr>
        <w:t xml:space="preserve">α ματιά </w:t>
      </w:r>
      <w:r>
        <w:rPr>
          <w:rFonts w:eastAsia="Times New Roman"/>
          <w:bCs/>
          <w:szCs w:val="24"/>
        </w:rPr>
        <w:t>στην</w:t>
      </w:r>
      <w:r w:rsidRPr="00D132A7">
        <w:rPr>
          <w:rFonts w:eastAsia="Times New Roman"/>
          <w:bCs/>
          <w:szCs w:val="24"/>
        </w:rPr>
        <w:t xml:space="preserve"> κατάσταση που</w:t>
      </w:r>
      <w:r>
        <w:rPr>
          <w:rFonts w:eastAsia="Times New Roman"/>
          <w:bCs/>
          <w:szCs w:val="24"/>
        </w:rPr>
        <w:t xml:space="preserve"> υπάρχει στις φοιτητικές εστίες.</w:t>
      </w:r>
    </w:p>
    <w:p w14:paraId="6B14EBA4" w14:textId="77777777" w:rsidR="004965E6" w:rsidRDefault="004D430C">
      <w:pPr>
        <w:spacing w:line="600" w:lineRule="auto"/>
        <w:ind w:firstLine="720"/>
        <w:jc w:val="both"/>
        <w:rPr>
          <w:rFonts w:eastAsia="Times New Roman"/>
          <w:bCs/>
          <w:szCs w:val="24"/>
        </w:rPr>
      </w:pPr>
      <w:r>
        <w:rPr>
          <w:rFonts w:eastAsia="Times New Roman"/>
          <w:bCs/>
          <w:szCs w:val="24"/>
        </w:rPr>
        <w:t>Τ</w:t>
      </w:r>
      <w:r w:rsidRPr="00D132A7">
        <w:rPr>
          <w:rFonts w:eastAsia="Times New Roman"/>
          <w:bCs/>
          <w:szCs w:val="24"/>
        </w:rPr>
        <w:t xml:space="preserve">ο Πανεπιστήμιο </w:t>
      </w:r>
      <w:r>
        <w:rPr>
          <w:rFonts w:eastAsia="Times New Roman"/>
          <w:bCs/>
          <w:szCs w:val="24"/>
        </w:rPr>
        <w:t xml:space="preserve">δε </w:t>
      </w:r>
      <w:r w:rsidRPr="00D132A7">
        <w:rPr>
          <w:rFonts w:eastAsia="Times New Roman"/>
          <w:bCs/>
          <w:szCs w:val="24"/>
        </w:rPr>
        <w:t>Θε</w:t>
      </w:r>
      <w:r w:rsidRPr="00D132A7">
        <w:rPr>
          <w:rFonts w:eastAsia="Times New Roman"/>
          <w:bCs/>
          <w:szCs w:val="24"/>
        </w:rPr>
        <w:t>σσαλίας πραγματικά αποκτά φαραωνικές διαστάσεις απορροφώντας όλο το ΤΕΙ Θεσσαλίας και τμήματα του ΤΕΙ Στερεάς Ελλάδας στη Λαμία</w:t>
      </w:r>
      <w:r>
        <w:rPr>
          <w:rFonts w:eastAsia="Times New Roman"/>
          <w:bCs/>
          <w:szCs w:val="24"/>
        </w:rPr>
        <w:t>. Τ</w:t>
      </w:r>
      <w:r w:rsidRPr="00D132A7">
        <w:rPr>
          <w:rFonts w:eastAsia="Times New Roman"/>
          <w:bCs/>
          <w:szCs w:val="24"/>
        </w:rPr>
        <w:t>ο βάρος τώρα στη Θεσσαλία π</w:t>
      </w:r>
      <w:r>
        <w:rPr>
          <w:rFonts w:eastAsia="Times New Roman"/>
          <w:bCs/>
          <w:szCs w:val="24"/>
        </w:rPr>
        <w:t xml:space="preserve">έφτει </w:t>
      </w:r>
      <w:r w:rsidRPr="00D132A7">
        <w:rPr>
          <w:rFonts w:eastAsia="Times New Roman"/>
          <w:bCs/>
          <w:szCs w:val="24"/>
        </w:rPr>
        <w:t>στην ίδρυση σχολών πολλές φορές ετερόκλητων</w:t>
      </w:r>
      <w:r>
        <w:rPr>
          <w:rFonts w:eastAsia="Times New Roman"/>
          <w:bCs/>
          <w:szCs w:val="24"/>
        </w:rPr>
        <w:t>,</w:t>
      </w:r>
      <w:r w:rsidRPr="00D132A7">
        <w:rPr>
          <w:rFonts w:eastAsia="Times New Roman"/>
          <w:bCs/>
          <w:szCs w:val="24"/>
        </w:rPr>
        <w:t xml:space="preserve"> με θολά επιστημονικά αντικείμενα</w:t>
      </w:r>
      <w:r>
        <w:rPr>
          <w:rFonts w:eastAsia="Times New Roman"/>
          <w:bCs/>
          <w:szCs w:val="24"/>
        </w:rPr>
        <w:t>, τόσο</w:t>
      </w:r>
      <w:r w:rsidRPr="00D132A7">
        <w:rPr>
          <w:rFonts w:eastAsia="Times New Roman"/>
          <w:bCs/>
          <w:szCs w:val="24"/>
        </w:rPr>
        <w:t xml:space="preserve"> πολύ που </w:t>
      </w:r>
      <w:r w:rsidRPr="00D132A7">
        <w:rPr>
          <w:rFonts w:eastAsia="Times New Roman"/>
          <w:bCs/>
          <w:szCs w:val="24"/>
        </w:rPr>
        <w:t>να καταντ</w:t>
      </w:r>
      <w:r>
        <w:rPr>
          <w:rFonts w:eastAsia="Times New Roman"/>
          <w:bCs/>
          <w:szCs w:val="24"/>
        </w:rPr>
        <w:t xml:space="preserve">ούν σχεδόν </w:t>
      </w:r>
      <w:r w:rsidRPr="00D132A7">
        <w:rPr>
          <w:rFonts w:eastAsia="Times New Roman"/>
          <w:bCs/>
          <w:szCs w:val="24"/>
        </w:rPr>
        <w:t>σχολές</w:t>
      </w:r>
      <w:r>
        <w:rPr>
          <w:rFonts w:eastAsia="Times New Roman"/>
          <w:bCs/>
          <w:szCs w:val="24"/>
        </w:rPr>
        <w:t xml:space="preserve"> «</w:t>
      </w:r>
      <w:proofErr w:type="spellStart"/>
      <w:r>
        <w:rPr>
          <w:rFonts w:eastAsia="Times New Roman"/>
          <w:bCs/>
          <w:szCs w:val="24"/>
        </w:rPr>
        <w:t>Φ</w:t>
      </w:r>
      <w:r w:rsidRPr="00D132A7">
        <w:rPr>
          <w:rFonts w:eastAsia="Times New Roman"/>
          <w:bCs/>
          <w:szCs w:val="24"/>
        </w:rPr>
        <w:t>ρανκεστάιν</w:t>
      </w:r>
      <w:proofErr w:type="spellEnd"/>
      <w:r>
        <w:rPr>
          <w:rFonts w:eastAsia="Times New Roman"/>
          <w:bCs/>
          <w:szCs w:val="24"/>
        </w:rPr>
        <w:t>»</w:t>
      </w:r>
      <w:r w:rsidRPr="00D132A7">
        <w:rPr>
          <w:rFonts w:eastAsia="Times New Roman"/>
          <w:bCs/>
          <w:szCs w:val="24"/>
        </w:rPr>
        <w:t xml:space="preserve"> όσο και με την ίδρυση πανεπιστημιακών κέντρων έρευνας</w:t>
      </w:r>
      <w:r>
        <w:rPr>
          <w:rFonts w:eastAsia="Times New Roman"/>
          <w:bCs/>
          <w:szCs w:val="24"/>
        </w:rPr>
        <w:t>,</w:t>
      </w:r>
      <w:r w:rsidRPr="00D132A7">
        <w:rPr>
          <w:rFonts w:eastAsia="Times New Roman"/>
          <w:bCs/>
          <w:szCs w:val="24"/>
        </w:rPr>
        <w:t xml:space="preserve"> καινοτομίας και ανάπτυξης</w:t>
      </w:r>
      <w:r>
        <w:rPr>
          <w:rFonts w:eastAsia="Times New Roman"/>
          <w:bCs/>
          <w:szCs w:val="24"/>
        </w:rPr>
        <w:t>,</w:t>
      </w:r>
      <w:r w:rsidRPr="00D132A7">
        <w:rPr>
          <w:rFonts w:eastAsia="Times New Roman"/>
          <w:bCs/>
          <w:szCs w:val="24"/>
        </w:rPr>
        <w:t xml:space="preserve"> όπως το </w:t>
      </w:r>
      <w:r>
        <w:rPr>
          <w:rFonts w:eastAsia="Times New Roman"/>
          <w:bCs/>
          <w:szCs w:val="24"/>
        </w:rPr>
        <w:t>«</w:t>
      </w:r>
      <w:r w:rsidRPr="00D132A7">
        <w:rPr>
          <w:rFonts w:eastAsia="Times New Roman"/>
          <w:bCs/>
          <w:szCs w:val="24"/>
        </w:rPr>
        <w:t>Ιάσων</w:t>
      </w:r>
      <w:r>
        <w:rPr>
          <w:rFonts w:eastAsia="Times New Roman"/>
          <w:bCs/>
          <w:szCs w:val="24"/>
        </w:rPr>
        <w:t>»</w:t>
      </w:r>
      <w:r w:rsidRPr="00D132A7">
        <w:rPr>
          <w:rFonts w:eastAsia="Times New Roman"/>
          <w:bCs/>
          <w:szCs w:val="24"/>
        </w:rPr>
        <w:t xml:space="preserve"> στο</w:t>
      </w:r>
      <w:r>
        <w:rPr>
          <w:rFonts w:eastAsia="Times New Roman"/>
          <w:bCs/>
          <w:szCs w:val="24"/>
        </w:rPr>
        <w:t>ν</w:t>
      </w:r>
      <w:r w:rsidRPr="00D132A7">
        <w:rPr>
          <w:rFonts w:eastAsia="Times New Roman"/>
          <w:bCs/>
          <w:szCs w:val="24"/>
        </w:rPr>
        <w:t xml:space="preserve"> Βόλο που δίνει έμφαση στη λεγόμενη πολιτιστική βιομηχανία</w:t>
      </w:r>
      <w:r>
        <w:rPr>
          <w:rFonts w:eastAsia="Times New Roman"/>
          <w:bCs/>
          <w:szCs w:val="24"/>
        </w:rPr>
        <w:t>.</w:t>
      </w:r>
    </w:p>
    <w:p w14:paraId="6B14EBA5" w14:textId="77777777" w:rsidR="004965E6" w:rsidRDefault="004D430C">
      <w:pPr>
        <w:spacing w:line="600" w:lineRule="auto"/>
        <w:ind w:firstLine="720"/>
        <w:jc w:val="both"/>
        <w:rPr>
          <w:rFonts w:eastAsia="Times New Roman"/>
          <w:bCs/>
          <w:szCs w:val="24"/>
        </w:rPr>
      </w:pPr>
      <w:r>
        <w:rPr>
          <w:rFonts w:eastAsia="Times New Roman"/>
          <w:bCs/>
          <w:szCs w:val="24"/>
        </w:rPr>
        <w:lastRenderedPageBreak/>
        <w:t>Τ</w:t>
      </w:r>
      <w:r w:rsidRPr="00D132A7">
        <w:rPr>
          <w:rFonts w:eastAsia="Times New Roman"/>
          <w:bCs/>
          <w:szCs w:val="24"/>
        </w:rPr>
        <w:t>ο βάρος</w:t>
      </w:r>
      <w:r>
        <w:rPr>
          <w:rFonts w:eastAsia="Times New Roman"/>
          <w:bCs/>
          <w:szCs w:val="24"/>
        </w:rPr>
        <w:t>, β</w:t>
      </w:r>
      <w:r w:rsidRPr="00D132A7">
        <w:rPr>
          <w:rFonts w:eastAsia="Times New Roman"/>
          <w:bCs/>
          <w:szCs w:val="24"/>
        </w:rPr>
        <w:t>εβαίως</w:t>
      </w:r>
      <w:r>
        <w:rPr>
          <w:rFonts w:eastAsia="Times New Roman"/>
          <w:bCs/>
          <w:szCs w:val="24"/>
        </w:rPr>
        <w:t>,</w:t>
      </w:r>
      <w:r w:rsidRPr="00D132A7">
        <w:rPr>
          <w:rFonts w:eastAsia="Times New Roman"/>
          <w:bCs/>
          <w:szCs w:val="24"/>
        </w:rPr>
        <w:t xml:space="preserve"> εδώ στη Θεσσαλία πέφτει στον </w:t>
      </w:r>
      <w:proofErr w:type="spellStart"/>
      <w:r w:rsidRPr="00D132A7">
        <w:rPr>
          <w:rFonts w:eastAsia="Times New Roman"/>
          <w:bCs/>
          <w:szCs w:val="24"/>
        </w:rPr>
        <w:t>αγροτοκτηνοτροφικό</w:t>
      </w:r>
      <w:proofErr w:type="spellEnd"/>
      <w:r w:rsidRPr="00D132A7">
        <w:rPr>
          <w:rFonts w:eastAsia="Times New Roman"/>
          <w:bCs/>
          <w:szCs w:val="24"/>
        </w:rPr>
        <w:t xml:space="preserve"> τομέα</w:t>
      </w:r>
      <w:r>
        <w:rPr>
          <w:rFonts w:eastAsia="Times New Roman"/>
          <w:bCs/>
          <w:szCs w:val="24"/>
        </w:rPr>
        <w:t>, τ</w:t>
      </w:r>
      <w:r w:rsidRPr="00D132A7">
        <w:rPr>
          <w:rFonts w:eastAsia="Times New Roman"/>
          <w:bCs/>
          <w:szCs w:val="24"/>
        </w:rPr>
        <w:t>ον οποίο και θα εξυπηρετήσουν τα διάφορα ινστιτούτα στις πόλεις της Θεσσαλίας</w:t>
      </w:r>
      <w:r>
        <w:rPr>
          <w:rFonts w:eastAsia="Times New Roman"/>
          <w:bCs/>
          <w:szCs w:val="24"/>
        </w:rPr>
        <w:t>,</w:t>
      </w:r>
      <w:r w:rsidRPr="00D132A7">
        <w:rPr>
          <w:rFonts w:eastAsia="Times New Roman"/>
          <w:bCs/>
          <w:szCs w:val="24"/>
        </w:rPr>
        <w:t xml:space="preserve"> καθώς και το </w:t>
      </w:r>
      <w:proofErr w:type="spellStart"/>
      <w:r>
        <w:rPr>
          <w:rFonts w:eastAsia="Times New Roman"/>
          <w:bCs/>
          <w:szCs w:val="24"/>
        </w:rPr>
        <w:t>Αβερώφειο</w:t>
      </w:r>
      <w:proofErr w:type="spellEnd"/>
      <w:r>
        <w:rPr>
          <w:rFonts w:eastAsia="Times New Roman"/>
          <w:bCs/>
          <w:szCs w:val="24"/>
        </w:rPr>
        <w:t xml:space="preserve"> </w:t>
      </w:r>
      <w:proofErr w:type="spellStart"/>
      <w:r>
        <w:rPr>
          <w:rFonts w:eastAsia="Times New Roman"/>
          <w:bCs/>
          <w:szCs w:val="24"/>
        </w:rPr>
        <w:t>Α</w:t>
      </w:r>
      <w:r w:rsidRPr="00D132A7">
        <w:rPr>
          <w:rFonts w:eastAsia="Times New Roman"/>
          <w:bCs/>
          <w:szCs w:val="24"/>
        </w:rPr>
        <w:t>γροδιατροφικό</w:t>
      </w:r>
      <w:proofErr w:type="spellEnd"/>
      <w:r w:rsidRPr="00D132A7">
        <w:rPr>
          <w:rFonts w:eastAsia="Times New Roman"/>
          <w:bCs/>
          <w:szCs w:val="24"/>
        </w:rPr>
        <w:t xml:space="preserve"> Τεχνολογικό Πάρκο Θεσσαλίας</w:t>
      </w:r>
      <w:r>
        <w:rPr>
          <w:rFonts w:eastAsia="Times New Roman"/>
          <w:bCs/>
          <w:szCs w:val="24"/>
        </w:rPr>
        <w:t>,</w:t>
      </w:r>
      <w:r w:rsidRPr="00D132A7">
        <w:rPr>
          <w:rFonts w:eastAsia="Times New Roman"/>
          <w:bCs/>
          <w:szCs w:val="24"/>
        </w:rPr>
        <w:t xml:space="preserve"> προκειμένου να στηρίξουν </w:t>
      </w:r>
      <w:r>
        <w:rPr>
          <w:rFonts w:eastAsia="Times New Roman"/>
          <w:bCs/>
          <w:szCs w:val="24"/>
        </w:rPr>
        <w:t xml:space="preserve">όχι, βέβαια, </w:t>
      </w:r>
      <w:r w:rsidRPr="00D132A7">
        <w:rPr>
          <w:rFonts w:eastAsia="Times New Roman"/>
          <w:bCs/>
          <w:szCs w:val="24"/>
        </w:rPr>
        <w:t>τις δεκάδες χιλιάδες μικρομεσαί</w:t>
      </w:r>
      <w:r>
        <w:rPr>
          <w:rFonts w:eastAsia="Times New Roman"/>
          <w:bCs/>
          <w:szCs w:val="24"/>
        </w:rPr>
        <w:t>ων</w:t>
      </w:r>
      <w:r w:rsidRPr="00D132A7">
        <w:rPr>
          <w:rFonts w:eastAsia="Times New Roman"/>
          <w:bCs/>
          <w:szCs w:val="24"/>
        </w:rPr>
        <w:t xml:space="preserve"> </w:t>
      </w:r>
      <w:proofErr w:type="spellStart"/>
      <w:r w:rsidRPr="00D132A7">
        <w:rPr>
          <w:rFonts w:eastAsia="Times New Roman"/>
          <w:bCs/>
          <w:szCs w:val="24"/>
        </w:rPr>
        <w:t>γεωργοκτηνοτρόφων</w:t>
      </w:r>
      <w:proofErr w:type="spellEnd"/>
      <w:r w:rsidRPr="00D132A7">
        <w:rPr>
          <w:rFonts w:eastAsia="Times New Roman"/>
          <w:bCs/>
          <w:szCs w:val="24"/>
        </w:rPr>
        <w:t xml:space="preserve"> που ξεκληρίζονται </w:t>
      </w:r>
      <w:r>
        <w:rPr>
          <w:rFonts w:eastAsia="Times New Roman"/>
          <w:bCs/>
          <w:szCs w:val="24"/>
        </w:rPr>
        <w:t>αλύπητα από την Κοινή Αγροτική Π</w:t>
      </w:r>
      <w:r w:rsidRPr="00D132A7">
        <w:rPr>
          <w:rFonts w:eastAsia="Times New Roman"/>
          <w:bCs/>
          <w:szCs w:val="24"/>
        </w:rPr>
        <w:t xml:space="preserve">ολιτική της Ευρωπαϊκής Ένωσης </w:t>
      </w:r>
      <w:r>
        <w:rPr>
          <w:rFonts w:eastAsia="Times New Roman"/>
          <w:bCs/>
          <w:szCs w:val="24"/>
        </w:rPr>
        <w:t>και των ελληνικών κ</w:t>
      </w:r>
      <w:r w:rsidRPr="00D132A7">
        <w:rPr>
          <w:rFonts w:eastAsia="Times New Roman"/>
          <w:bCs/>
          <w:szCs w:val="24"/>
        </w:rPr>
        <w:t>υβερνήσεων</w:t>
      </w:r>
      <w:r>
        <w:rPr>
          <w:rFonts w:eastAsia="Times New Roman"/>
          <w:bCs/>
          <w:szCs w:val="24"/>
        </w:rPr>
        <w:t>,</w:t>
      </w:r>
      <w:r w:rsidRPr="00D132A7">
        <w:rPr>
          <w:rFonts w:eastAsia="Times New Roman"/>
          <w:bCs/>
          <w:szCs w:val="24"/>
        </w:rPr>
        <w:t xml:space="preserve"> αλλά να στηρίξουν αυτ</w:t>
      </w:r>
      <w:r>
        <w:rPr>
          <w:rFonts w:eastAsia="Times New Roman"/>
          <w:bCs/>
          <w:szCs w:val="24"/>
        </w:rPr>
        <w:t xml:space="preserve">ά τα ινστιτούτα </w:t>
      </w:r>
      <w:r w:rsidRPr="00D132A7">
        <w:rPr>
          <w:rFonts w:eastAsia="Times New Roman"/>
          <w:bCs/>
          <w:szCs w:val="24"/>
        </w:rPr>
        <w:t xml:space="preserve">τις μεγάλες </w:t>
      </w:r>
      <w:proofErr w:type="spellStart"/>
      <w:r w:rsidRPr="00D132A7">
        <w:rPr>
          <w:rFonts w:eastAsia="Times New Roman"/>
          <w:bCs/>
          <w:szCs w:val="24"/>
        </w:rPr>
        <w:t>αγροτοκτηνοτρ</w:t>
      </w:r>
      <w:r>
        <w:rPr>
          <w:rFonts w:eastAsia="Times New Roman"/>
          <w:bCs/>
          <w:szCs w:val="24"/>
        </w:rPr>
        <w:t>οφικές</w:t>
      </w:r>
      <w:proofErr w:type="spellEnd"/>
      <w:r>
        <w:rPr>
          <w:rFonts w:eastAsia="Times New Roman"/>
          <w:bCs/>
          <w:szCs w:val="24"/>
        </w:rPr>
        <w:t xml:space="preserve"> ε</w:t>
      </w:r>
      <w:r w:rsidRPr="00D132A7">
        <w:rPr>
          <w:rFonts w:eastAsia="Times New Roman"/>
          <w:bCs/>
          <w:szCs w:val="24"/>
        </w:rPr>
        <w:t>πιχειρήσεις</w:t>
      </w:r>
      <w:r>
        <w:rPr>
          <w:rFonts w:eastAsia="Times New Roman"/>
          <w:bCs/>
          <w:szCs w:val="24"/>
        </w:rPr>
        <w:t>,</w:t>
      </w:r>
      <w:r w:rsidRPr="00D132A7">
        <w:rPr>
          <w:rFonts w:eastAsia="Times New Roman"/>
          <w:bCs/>
          <w:szCs w:val="24"/>
        </w:rPr>
        <w:t xml:space="preserve"> στις οποίες και συγκεντρώνεται ολοένα και πι</w:t>
      </w:r>
      <w:r w:rsidRPr="00D132A7">
        <w:rPr>
          <w:rFonts w:eastAsia="Times New Roman"/>
          <w:bCs/>
          <w:szCs w:val="24"/>
        </w:rPr>
        <w:t>ο πολύ με τη φροντίδα</w:t>
      </w:r>
      <w:r>
        <w:rPr>
          <w:rFonts w:eastAsia="Times New Roman"/>
          <w:bCs/>
          <w:szCs w:val="24"/>
        </w:rPr>
        <w:t xml:space="preserve"> β</w:t>
      </w:r>
      <w:r w:rsidRPr="00D132A7">
        <w:rPr>
          <w:rFonts w:eastAsia="Times New Roman"/>
          <w:bCs/>
          <w:szCs w:val="24"/>
        </w:rPr>
        <w:t>εβαίως</w:t>
      </w:r>
      <w:r>
        <w:rPr>
          <w:rFonts w:eastAsia="Times New Roman"/>
          <w:bCs/>
          <w:szCs w:val="24"/>
        </w:rPr>
        <w:t xml:space="preserve"> όλων των ε</w:t>
      </w:r>
      <w:r w:rsidRPr="00D132A7">
        <w:rPr>
          <w:rFonts w:eastAsia="Times New Roman"/>
          <w:bCs/>
          <w:szCs w:val="24"/>
        </w:rPr>
        <w:t xml:space="preserve">λληνικών κυβερνήσεων και η </w:t>
      </w:r>
      <w:r>
        <w:rPr>
          <w:rFonts w:eastAsia="Times New Roman"/>
          <w:bCs/>
          <w:szCs w:val="24"/>
        </w:rPr>
        <w:t>γη και η α</w:t>
      </w:r>
      <w:r w:rsidRPr="00D132A7">
        <w:rPr>
          <w:rFonts w:eastAsia="Times New Roman"/>
          <w:bCs/>
          <w:szCs w:val="24"/>
        </w:rPr>
        <w:t>γροτική και κτηνοτροφική παραγωγή</w:t>
      </w:r>
      <w:r>
        <w:rPr>
          <w:rFonts w:eastAsia="Times New Roman"/>
          <w:bCs/>
          <w:szCs w:val="24"/>
        </w:rPr>
        <w:t>.</w:t>
      </w:r>
    </w:p>
    <w:p w14:paraId="6B14EBA6" w14:textId="77777777" w:rsidR="004965E6" w:rsidRDefault="004D430C">
      <w:pPr>
        <w:spacing w:line="600" w:lineRule="auto"/>
        <w:ind w:firstLine="720"/>
        <w:jc w:val="both"/>
        <w:rPr>
          <w:rFonts w:eastAsia="Times New Roman"/>
          <w:bCs/>
          <w:szCs w:val="24"/>
        </w:rPr>
      </w:pPr>
      <w:r>
        <w:rPr>
          <w:rFonts w:eastAsia="Times New Roman"/>
          <w:bCs/>
          <w:szCs w:val="24"/>
        </w:rPr>
        <w:t>Θέλετε τώρα και ένα δείγμα έτσι απλό,</w:t>
      </w:r>
      <w:r w:rsidRPr="00D132A7">
        <w:rPr>
          <w:rFonts w:eastAsia="Times New Roman"/>
          <w:bCs/>
          <w:szCs w:val="24"/>
        </w:rPr>
        <w:t xml:space="preserve"> μικρό από το</w:t>
      </w:r>
      <w:r>
        <w:rPr>
          <w:rFonts w:eastAsia="Times New Roman"/>
          <w:bCs/>
          <w:szCs w:val="24"/>
        </w:rPr>
        <w:t>ν</w:t>
      </w:r>
      <w:r w:rsidRPr="00D132A7">
        <w:rPr>
          <w:rFonts w:eastAsia="Times New Roman"/>
          <w:bCs/>
          <w:szCs w:val="24"/>
        </w:rPr>
        <w:t xml:space="preserve"> λεγόμενο Ενιαίο Χώρο Ανώτατης Εκπαίδευσης από το Πανεπιστήμιο Θεσσαλίας</w:t>
      </w:r>
      <w:r>
        <w:rPr>
          <w:rFonts w:eastAsia="Times New Roman"/>
          <w:bCs/>
          <w:szCs w:val="24"/>
        </w:rPr>
        <w:t>;</w:t>
      </w:r>
      <w:r w:rsidRPr="00D132A7">
        <w:rPr>
          <w:rFonts w:eastAsia="Times New Roman"/>
          <w:bCs/>
          <w:szCs w:val="24"/>
        </w:rPr>
        <w:t xml:space="preserve"> Ακούστε</w:t>
      </w:r>
      <w:r>
        <w:rPr>
          <w:rFonts w:eastAsia="Times New Roman"/>
          <w:bCs/>
          <w:szCs w:val="24"/>
        </w:rPr>
        <w:t>! Σ</w:t>
      </w:r>
      <w:r w:rsidRPr="00D132A7">
        <w:rPr>
          <w:rFonts w:eastAsia="Times New Roman"/>
          <w:bCs/>
          <w:szCs w:val="24"/>
        </w:rPr>
        <w:t>το ίδιο π</w:t>
      </w:r>
      <w:r w:rsidRPr="00D132A7">
        <w:rPr>
          <w:rFonts w:eastAsia="Times New Roman"/>
          <w:bCs/>
          <w:szCs w:val="24"/>
        </w:rPr>
        <w:t>ανεπιστήμιο</w:t>
      </w:r>
      <w:r>
        <w:rPr>
          <w:rFonts w:eastAsia="Times New Roman"/>
          <w:bCs/>
          <w:szCs w:val="24"/>
        </w:rPr>
        <w:t>,</w:t>
      </w:r>
      <w:r w:rsidRPr="00D132A7">
        <w:rPr>
          <w:rFonts w:eastAsia="Times New Roman"/>
          <w:bCs/>
          <w:szCs w:val="24"/>
        </w:rPr>
        <w:t xml:space="preserve"> στη Λάρισα</w:t>
      </w:r>
      <w:r>
        <w:rPr>
          <w:rFonts w:eastAsia="Times New Roman"/>
          <w:bCs/>
          <w:szCs w:val="24"/>
        </w:rPr>
        <w:t>,</w:t>
      </w:r>
      <w:r w:rsidRPr="00D132A7">
        <w:rPr>
          <w:rFonts w:eastAsia="Times New Roman"/>
          <w:bCs/>
          <w:szCs w:val="24"/>
        </w:rPr>
        <w:t xml:space="preserve"> θα </w:t>
      </w:r>
      <w:r>
        <w:rPr>
          <w:rFonts w:eastAsia="Times New Roman"/>
          <w:bCs/>
          <w:szCs w:val="24"/>
        </w:rPr>
        <w:t>έ</w:t>
      </w:r>
      <w:r w:rsidRPr="00D132A7">
        <w:rPr>
          <w:rFonts w:eastAsia="Times New Roman"/>
          <w:bCs/>
          <w:szCs w:val="24"/>
        </w:rPr>
        <w:t>χουμε Πολυτεχνική Σχολή με τμήματα τετραετούς φοίτησης</w:t>
      </w:r>
      <w:r>
        <w:rPr>
          <w:rFonts w:eastAsia="Times New Roman"/>
          <w:bCs/>
          <w:szCs w:val="24"/>
        </w:rPr>
        <w:t>, όπως είναι το Ε</w:t>
      </w:r>
      <w:r w:rsidRPr="00D132A7">
        <w:rPr>
          <w:rFonts w:eastAsia="Times New Roman"/>
          <w:bCs/>
          <w:szCs w:val="24"/>
        </w:rPr>
        <w:t xml:space="preserve">νέργειας και Περιβάλλοντος </w:t>
      </w:r>
      <w:r>
        <w:rPr>
          <w:rFonts w:eastAsia="Times New Roman"/>
          <w:bCs/>
          <w:szCs w:val="24"/>
        </w:rPr>
        <w:t>και στο ίδιο Π</w:t>
      </w:r>
      <w:r w:rsidRPr="00D132A7">
        <w:rPr>
          <w:rFonts w:eastAsia="Times New Roman"/>
          <w:bCs/>
          <w:szCs w:val="24"/>
        </w:rPr>
        <w:t>ανεπιστήμιο</w:t>
      </w:r>
      <w:r>
        <w:rPr>
          <w:rFonts w:eastAsia="Times New Roman"/>
          <w:bCs/>
          <w:szCs w:val="24"/>
        </w:rPr>
        <w:t>,</w:t>
      </w:r>
      <w:r w:rsidRPr="00D132A7">
        <w:rPr>
          <w:rFonts w:eastAsia="Times New Roman"/>
          <w:bCs/>
          <w:szCs w:val="24"/>
        </w:rPr>
        <w:t xml:space="preserve"> στο</w:t>
      </w:r>
      <w:r>
        <w:rPr>
          <w:rFonts w:eastAsia="Times New Roman"/>
          <w:bCs/>
          <w:szCs w:val="24"/>
        </w:rPr>
        <w:t xml:space="preserve">ν Βόλο δίπλα, θα έχουμε </w:t>
      </w:r>
      <w:r w:rsidRPr="00D132A7">
        <w:rPr>
          <w:rFonts w:eastAsia="Times New Roman"/>
          <w:bCs/>
          <w:szCs w:val="24"/>
        </w:rPr>
        <w:t>Πολυτεχνική Σχολή με τμή</w:t>
      </w:r>
      <w:r w:rsidRPr="00D132A7">
        <w:rPr>
          <w:rFonts w:eastAsia="Times New Roman"/>
          <w:bCs/>
          <w:szCs w:val="24"/>
        </w:rPr>
        <w:lastRenderedPageBreak/>
        <w:t>ματα πενταετούς φοίτησης</w:t>
      </w:r>
      <w:r>
        <w:rPr>
          <w:rFonts w:eastAsia="Times New Roman"/>
          <w:bCs/>
          <w:szCs w:val="24"/>
        </w:rPr>
        <w:t xml:space="preserve">. Να </w:t>
      </w:r>
      <w:r w:rsidRPr="00D132A7">
        <w:rPr>
          <w:rFonts w:eastAsia="Times New Roman"/>
          <w:bCs/>
          <w:szCs w:val="24"/>
        </w:rPr>
        <w:t>τος</w:t>
      </w:r>
      <w:r>
        <w:rPr>
          <w:rFonts w:eastAsia="Times New Roman"/>
          <w:bCs/>
          <w:szCs w:val="24"/>
        </w:rPr>
        <w:t>, λ</w:t>
      </w:r>
      <w:r w:rsidRPr="00D132A7">
        <w:rPr>
          <w:rFonts w:eastAsia="Times New Roman"/>
          <w:bCs/>
          <w:szCs w:val="24"/>
        </w:rPr>
        <w:t>οιπόν</w:t>
      </w:r>
      <w:r>
        <w:rPr>
          <w:rFonts w:eastAsia="Times New Roman"/>
          <w:bCs/>
          <w:szCs w:val="24"/>
        </w:rPr>
        <w:t>,</w:t>
      </w:r>
      <w:r w:rsidRPr="00D132A7">
        <w:rPr>
          <w:rFonts w:eastAsia="Times New Roman"/>
          <w:bCs/>
          <w:szCs w:val="24"/>
        </w:rPr>
        <w:t xml:space="preserve"> ο </w:t>
      </w:r>
      <w:r>
        <w:rPr>
          <w:rFonts w:eastAsia="Times New Roman"/>
          <w:bCs/>
          <w:szCs w:val="24"/>
        </w:rPr>
        <w:t>ε</w:t>
      </w:r>
      <w:r w:rsidRPr="00D132A7">
        <w:rPr>
          <w:rFonts w:eastAsia="Times New Roman"/>
          <w:bCs/>
          <w:szCs w:val="24"/>
        </w:rPr>
        <w:t>νιαίος</w:t>
      </w:r>
      <w:r w:rsidRPr="00D132A7">
        <w:rPr>
          <w:rFonts w:eastAsia="Times New Roman"/>
          <w:bCs/>
          <w:szCs w:val="24"/>
        </w:rPr>
        <w:t xml:space="preserve"> </w:t>
      </w:r>
      <w:r>
        <w:rPr>
          <w:rFonts w:eastAsia="Times New Roman"/>
          <w:bCs/>
          <w:szCs w:val="24"/>
        </w:rPr>
        <w:t>χ</w:t>
      </w:r>
      <w:r w:rsidRPr="00D132A7">
        <w:rPr>
          <w:rFonts w:eastAsia="Times New Roman"/>
          <w:bCs/>
          <w:szCs w:val="24"/>
        </w:rPr>
        <w:t>ώρος</w:t>
      </w:r>
      <w:r>
        <w:rPr>
          <w:rFonts w:eastAsia="Times New Roman"/>
          <w:bCs/>
          <w:szCs w:val="24"/>
        </w:rPr>
        <w:t xml:space="preserve"> όπου σ</w:t>
      </w:r>
      <w:r w:rsidRPr="00D132A7">
        <w:rPr>
          <w:rFonts w:eastAsia="Times New Roman"/>
          <w:bCs/>
          <w:szCs w:val="24"/>
        </w:rPr>
        <w:t xml:space="preserve">το ίδιο επιστημονικό αντικείμενο </w:t>
      </w:r>
      <w:r>
        <w:rPr>
          <w:rFonts w:eastAsia="Times New Roman"/>
          <w:bCs/>
          <w:szCs w:val="24"/>
        </w:rPr>
        <w:t xml:space="preserve">θα υπάρχουν </w:t>
      </w:r>
      <w:r w:rsidRPr="00D132A7">
        <w:rPr>
          <w:rFonts w:eastAsia="Times New Roman"/>
          <w:bCs/>
          <w:szCs w:val="24"/>
        </w:rPr>
        <w:t xml:space="preserve">και </w:t>
      </w:r>
      <w:r>
        <w:rPr>
          <w:rFonts w:eastAsia="Times New Roman"/>
          <w:bCs/>
          <w:szCs w:val="24"/>
        </w:rPr>
        <w:t xml:space="preserve">πολλά και κατηγοριοποιημένα πτυχία, </w:t>
      </w:r>
      <w:r w:rsidRPr="00D132A7">
        <w:rPr>
          <w:rFonts w:eastAsia="Times New Roman"/>
          <w:bCs/>
          <w:szCs w:val="24"/>
        </w:rPr>
        <w:t>τμήματα</w:t>
      </w:r>
      <w:r>
        <w:rPr>
          <w:rFonts w:eastAsia="Times New Roman"/>
          <w:bCs/>
          <w:szCs w:val="24"/>
        </w:rPr>
        <w:t xml:space="preserve">, άρα και απόφοιτοι, προκειμένου, </w:t>
      </w:r>
      <w:r w:rsidRPr="00D132A7">
        <w:rPr>
          <w:rFonts w:eastAsia="Times New Roman"/>
          <w:bCs/>
          <w:szCs w:val="24"/>
        </w:rPr>
        <w:t>όπως είπαμε</w:t>
      </w:r>
      <w:r>
        <w:rPr>
          <w:rFonts w:eastAsia="Times New Roman"/>
          <w:bCs/>
          <w:szCs w:val="24"/>
        </w:rPr>
        <w:t>, να εξασφαλίζεται η φθηνή κ</w:t>
      </w:r>
      <w:r w:rsidRPr="00D132A7">
        <w:rPr>
          <w:rFonts w:eastAsia="Times New Roman"/>
          <w:bCs/>
          <w:szCs w:val="24"/>
        </w:rPr>
        <w:t>αι εξειδικευμένη εκείνη εργατική δύναμη</w:t>
      </w:r>
      <w:r>
        <w:rPr>
          <w:rFonts w:eastAsia="Times New Roman"/>
          <w:bCs/>
          <w:szCs w:val="24"/>
        </w:rPr>
        <w:t>,</w:t>
      </w:r>
      <w:r w:rsidRPr="00D132A7">
        <w:rPr>
          <w:rFonts w:eastAsia="Times New Roman"/>
          <w:bCs/>
          <w:szCs w:val="24"/>
        </w:rPr>
        <w:t xml:space="preserve"> πιστοποιημένη πάντα στα προσόντα και </w:t>
      </w:r>
      <w:r w:rsidRPr="00D132A7">
        <w:rPr>
          <w:rFonts w:eastAsia="Times New Roman"/>
          <w:bCs/>
          <w:szCs w:val="24"/>
        </w:rPr>
        <w:t>τις δεξιότητες εκείνες που απαιτεί</w:t>
      </w:r>
      <w:r>
        <w:rPr>
          <w:rFonts w:eastAsia="Times New Roman"/>
          <w:bCs/>
          <w:szCs w:val="24"/>
        </w:rPr>
        <w:t xml:space="preserve"> κάθε</w:t>
      </w:r>
      <w:r w:rsidRPr="00D132A7">
        <w:rPr>
          <w:rFonts w:eastAsia="Times New Roman"/>
          <w:bCs/>
          <w:szCs w:val="24"/>
        </w:rPr>
        <w:t xml:space="preserve"> φορά </w:t>
      </w:r>
      <w:r>
        <w:rPr>
          <w:rFonts w:eastAsia="Times New Roman"/>
          <w:bCs/>
          <w:szCs w:val="24"/>
        </w:rPr>
        <w:t>-</w:t>
      </w:r>
      <w:r>
        <w:rPr>
          <w:rFonts w:eastAsia="Times New Roman"/>
          <w:bCs/>
          <w:szCs w:val="24"/>
          <w:lang w:val="en-US"/>
        </w:rPr>
        <w:t>just</w:t>
      </w:r>
      <w:r w:rsidRPr="002A1B25">
        <w:rPr>
          <w:rFonts w:eastAsia="Times New Roman"/>
          <w:bCs/>
          <w:szCs w:val="24"/>
        </w:rPr>
        <w:t xml:space="preserve"> </w:t>
      </w:r>
      <w:r>
        <w:rPr>
          <w:rFonts w:eastAsia="Times New Roman"/>
          <w:bCs/>
          <w:szCs w:val="24"/>
          <w:lang w:val="en-US"/>
        </w:rPr>
        <w:t>in</w:t>
      </w:r>
      <w:r w:rsidRPr="002A1B25">
        <w:rPr>
          <w:rFonts w:eastAsia="Times New Roman"/>
          <w:bCs/>
          <w:szCs w:val="24"/>
        </w:rPr>
        <w:t xml:space="preserve"> </w:t>
      </w:r>
      <w:r>
        <w:rPr>
          <w:rFonts w:eastAsia="Times New Roman"/>
          <w:bCs/>
          <w:szCs w:val="24"/>
          <w:lang w:val="en-US"/>
        </w:rPr>
        <w:t>time</w:t>
      </w:r>
      <w:r w:rsidRPr="002A1B25">
        <w:rPr>
          <w:rFonts w:eastAsia="Times New Roman"/>
          <w:bCs/>
          <w:szCs w:val="24"/>
        </w:rPr>
        <w:t xml:space="preserve">, </w:t>
      </w:r>
      <w:r>
        <w:rPr>
          <w:rFonts w:eastAsia="Times New Roman"/>
          <w:bCs/>
          <w:szCs w:val="24"/>
        </w:rPr>
        <w:t>όπ</w:t>
      </w:r>
      <w:r w:rsidRPr="00D132A7">
        <w:rPr>
          <w:rFonts w:eastAsia="Times New Roman"/>
          <w:bCs/>
          <w:szCs w:val="24"/>
        </w:rPr>
        <w:t>ως λένε</w:t>
      </w:r>
      <w:r>
        <w:rPr>
          <w:rFonts w:eastAsia="Times New Roman"/>
          <w:bCs/>
          <w:szCs w:val="24"/>
        </w:rPr>
        <w:t>-</w:t>
      </w:r>
      <w:r w:rsidRPr="00D132A7">
        <w:rPr>
          <w:rFonts w:eastAsia="Times New Roman"/>
          <w:bCs/>
          <w:szCs w:val="24"/>
        </w:rPr>
        <w:t xml:space="preserve"> το κεφάλαιο</w:t>
      </w:r>
      <w:r>
        <w:rPr>
          <w:rFonts w:eastAsia="Times New Roman"/>
          <w:bCs/>
          <w:szCs w:val="24"/>
        </w:rPr>
        <w:t>.</w:t>
      </w:r>
    </w:p>
    <w:p w14:paraId="6B14EBA7" w14:textId="77777777" w:rsidR="004965E6" w:rsidRDefault="004D430C">
      <w:pPr>
        <w:spacing w:line="600" w:lineRule="auto"/>
        <w:ind w:firstLine="720"/>
        <w:jc w:val="both"/>
        <w:rPr>
          <w:rFonts w:eastAsia="Times New Roman"/>
          <w:bCs/>
          <w:szCs w:val="24"/>
        </w:rPr>
      </w:pPr>
      <w:r>
        <w:rPr>
          <w:rFonts w:eastAsia="Times New Roman"/>
          <w:bCs/>
          <w:szCs w:val="24"/>
        </w:rPr>
        <w:t>Παραπέρα, αν</w:t>
      </w:r>
      <w:r w:rsidRPr="00D132A7">
        <w:rPr>
          <w:rFonts w:eastAsia="Times New Roman"/>
          <w:bCs/>
          <w:szCs w:val="24"/>
        </w:rPr>
        <w:t xml:space="preserve"> κάποιος </w:t>
      </w:r>
      <w:r>
        <w:rPr>
          <w:rFonts w:eastAsia="Times New Roman"/>
          <w:bCs/>
          <w:szCs w:val="24"/>
        </w:rPr>
        <w:t xml:space="preserve">δεν </w:t>
      </w:r>
      <w:r w:rsidRPr="00D132A7">
        <w:rPr>
          <w:rFonts w:eastAsia="Times New Roman"/>
          <w:bCs/>
          <w:szCs w:val="24"/>
        </w:rPr>
        <w:t>χρησιμοποιήσει το εργαλείο της ταξικής προσέγγισης του νομοσχεδίου</w:t>
      </w:r>
      <w:r>
        <w:rPr>
          <w:rFonts w:eastAsia="Times New Roman"/>
          <w:bCs/>
          <w:szCs w:val="24"/>
        </w:rPr>
        <w:t>,</w:t>
      </w:r>
      <w:r w:rsidRPr="00D132A7">
        <w:rPr>
          <w:rFonts w:eastAsia="Times New Roman"/>
          <w:bCs/>
          <w:szCs w:val="24"/>
        </w:rPr>
        <w:t xml:space="preserve"> ίσως και να αναρωτηθεί πραγματικά </w:t>
      </w:r>
      <w:r>
        <w:rPr>
          <w:rFonts w:eastAsia="Times New Roman"/>
          <w:bCs/>
          <w:szCs w:val="24"/>
        </w:rPr>
        <w:t xml:space="preserve">τι ακριβώς </w:t>
      </w:r>
      <w:r w:rsidRPr="00D132A7">
        <w:rPr>
          <w:rFonts w:eastAsia="Times New Roman"/>
          <w:bCs/>
          <w:szCs w:val="24"/>
        </w:rPr>
        <w:t xml:space="preserve">εξυπηρετεί ένα πανεπιστημιακό </w:t>
      </w:r>
      <w:r w:rsidRPr="00D132A7">
        <w:rPr>
          <w:rFonts w:eastAsia="Times New Roman"/>
          <w:bCs/>
          <w:szCs w:val="24"/>
        </w:rPr>
        <w:t>τμήμα στα Ψαχνά της Εύβοιας με επιστημονικό αντικεί</w:t>
      </w:r>
      <w:r>
        <w:rPr>
          <w:rFonts w:eastAsia="Times New Roman"/>
          <w:bCs/>
          <w:szCs w:val="24"/>
        </w:rPr>
        <w:t>μενο τη διαχείριση λιμένων και ν</w:t>
      </w:r>
      <w:r w:rsidRPr="00D132A7">
        <w:rPr>
          <w:rFonts w:eastAsia="Times New Roman"/>
          <w:bCs/>
          <w:szCs w:val="24"/>
        </w:rPr>
        <w:t>αυτιλίας</w:t>
      </w:r>
      <w:r>
        <w:rPr>
          <w:rFonts w:eastAsia="Times New Roman"/>
          <w:bCs/>
          <w:szCs w:val="24"/>
        </w:rPr>
        <w:t xml:space="preserve">. Ίσως αναρωτηθεί. Αν, όμως, το συσχετίσει, </w:t>
      </w:r>
      <w:r w:rsidRPr="00D132A7">
        <w:rPr>
          <w:rFonts w:eastAsia="Times New Roman"/>
          <w:bCs/>
          <w:szCs w:val="24"/>
        </w:rPr>
        <w:t>όπως έκαναν</w:t>
      </w:r>
      <w:r>
        <w:rPr>
          <w:rFonts w:eastAsia="Times New Roman"/>
          <w:bCs/>
          <w:szCs w:val="24"/>
        </w:rPr>
        <w:t>,</w:t>
      </w:r>
      <w:r w:rsidRPr="00D132A7">
        <w:rPr>
          <w:rFonts w:eastAsia="Times New Roman"/>
          <w:bCs/>
          <w:szCs w:val="24"/>
        </w:rPr>
        <w:t xml:space="preserve"> παραδείγματος χάρ</w:t>
      </w:r>
      <w:r>
        <w:rPr>
          <w:rFonts w:eastAsia="Times New Roman"/>
          <w:bCs/>
          <w:szCs w:val="24"/>
        </w:rPr>
        <w:t>ιν, οι</w:t>
      </w:r>
      <w:r w:rsidRPr="00D132A7">
        <w:rPr>
          <w:rFonts w:eastAsia="Times New Roman"/>
          <w:bCs/>
          <w:szCs w:val="24"/>
        </w:rPr>
        <w:t xml:space="preserve"> εκλεγμένοι σύμβουλοι της λαϊκής συσπείρωσης του </w:t>
      </w:r>
      <w:r>
        <w:rPr>
          <w:rFonts w:eastAsia="Times New Roman"/>
          <w:bCs/>
          <w:szCs w:val="24"/>
        </w:rPr>
        <w:t>ΚΚΕ</w:t>
      </w:r>
      <w:r w:rsidRPr="00D132A7">
        <w:rPr>
          <w:rFonts w:eastAsia="Times New Roman"/>
          <w:bCs/>
          <w:szCs w:val="24"/>
        </w:rPr>
        <w:t xml:space="preserve"> στο περιφερειακό συμβούλιο </w:t>
      </w:r>
      <w:r>
        <w:rPr>
          <w:rFonts w:eastAsia="Times New Roman"/>
          <w:bCs/>
          <w:szCs w:val="24"/>
        </w:rPr>
        <w:t>της</w:t>
      </w:r>
      <w:r w:rsidRPr="00D132A7">
        <w:rPr>
          <w:rFonts w:eastAsia="Times New Roman"/>
          <w:bCs/>
          <w:szCs w:val="24"/>
        </w:rPr>
        <w:t xml:space="preserve"> Σ</w:t>
      </w:r>
      <w:r w:rsidRPr="00D132A7">
        <w:rPr>
          <w:rFonts w:eastAsia="Times New Roman"/>
          <w:bCs/>
          <w:szCs w:val="24"/>
        </w:rPr>
        <w:t>τερεάς Ελλάδας</w:t>
      </w:r>
      <w:r>
        <w:rPr>
          <w:rFonts w:eastAsia="Times New Roman"/>
          <w:bCs/>
          <w:szCs w:val="24"/>
        </w:rPr>
        <w:t xml:space="preserve">, με το </w:t>
      </w:r>
      <w:r>
        <w:rPr>
          <w:rFonts w:eastAsia="Times New Roman"/>
          <w:bCs/>
          <w:szCs w:val="24"/>
          <w:lang w:val="en-US"/>
        </w:rPr>
        <w:t>m</w:t>
      </w:r>
      <w:proofErr w:type="spellStart"/>
      <w:r w:rsidRPr="00D132A7">
        <w:rPr>
          <w:rFonts w:eastAsia="Times New Roman"/>
          <w:bCs/>
          <w:szCs w:val="24"/>
        </w:rPr>
        <w:t>aster</w:t>
      </w:r>
      <w:proofErr w:type="spellEnd"/>
      <w:r w:rsidRPr="00D132A7">
        <w:rPr>
          <w:rFonts w:eastAsia="Times New Roman"/>
          <w:bCs/>
          <w:szCs w:val="24"/>
        </w:rPr>
        <w:t xml:space="preserve"> </w:t>
      </w:r>
      <w:r>
        <w:rPr>
          <w:rFonts w:eastAsia="Times New Roman"/>
          <w:bCs/>
          <w:szCs w:val="24"/>
          <w:lang w:val="en-US"/>
        </w:rPr>
        <w:t>p</w:t>
      </w:r>
      <w:proofErr w:type="spellStart"/>
      <w:r w:rsidRPr="00D132A7">
        <w:rPr>
          <w:rFonts w:eastAsia="Times New Roman"/>
          <w:bCs/>
          <w:szCs w:val="24"/>
        </w:rPr>
        <w:t>lan</w:t>
      </w:r>
      <w:proofErr w:type="spellEnd"/>
      <w:r w:rsidRPr="00D132A7">
        <w:rPr>
          <w:rFonts w:eastAsia="Times New Roman"/>
          <w:bCs/>
          <w:szCs w:val="24"/>
        </w:rPr>
        <w:t xml:space="preserve"> του Οργανισμού Λιμένων Νομού Ευβοίας </w:t>
      </w:r>
      <w:r>
        <w:rPr>
          <w:rFonts w:eastAsia="Times New Roman"/>
          <w:bCs/>
          <w:szCs w:val="24"/>
        </w:rPr>
        <w:t>-</w:t>
      </w:r>
      <w:r w:rsidRPr="00D132A7">
        <w:rPr>
          <w:rFonts w:eastAsia="Times New Roman"/>
          <w:bCs/>
          <w:szCs w:val="24"/>
        </w:rPr>
        <w:t xml:space="preserve">το οποίο </w:t>
      </w:r>
      <w:r>
        <w:rPr>
          <w:rFonts w:eastAsia="Times New Roman"/>
          <w:bCs/>
          <w:szCs w:val="24"/>
        </w:rPr>
        <w:t xml:space="preserve">και </w:t>
      </w:r>
      <w:r w:rsidRPr="00D132A7">
        <w:rPr>
          <w:rFonts w:eastAsia="Times New Roman"/>
          <w:bCs/>
          <w:szCs w:val="24"/>
        </w:rPr>
        <w:t xml:space="preserve">προβλέπει παρεμβάσεις που αλλάζουν </w:t>
      </w:r>
      <w:r>
        <w:rPr>
          <w:rFonts w:eastAsia="Times New Roman"/>
          <w:bCs/>
          <w:szCs w:val="24"/>
        </w:rPr>
        <w:t>ολόκληρο</w:t>
      </w:r>
      <w:r w:rsidRPr="00D132A7">
        <w:rPr>
          <w:rFonts w:eastAsia="Times New Roman"/>
          <w:bCs/>
          <w:szCs w:val="24"/>
        </w:rPr>
        <w:t xml:space="preserve"> το παραλιακό μέτωπο των περιοχών και της Χαλκίδας και της Εύβοιας</w:t>
      </w:r>
      <w:r>
        <w:rPr>
          <w:rFonts w:eastAsia="Times New Roman"/>
          <w:bCs/>
          <w:szCs w:val="24"/>
        </w:rPr>
        <w:t>,</w:t>
      </w:r>
      <w:r w:rsidRPr="00D132A7">
        <w:rPr>
          <w:rFonts w:eastAsia="Times New Roman"/>
          <w:bCs/>
          <w:szCs w:val="24"/>
        </w:rPr>
        <w:t xml:space="preserve"> ώστε να διευκολύνεται </w:t>
      </w:r>
      <w:r w:rsidRPr="00D132A7">
        <w:rPr>
          <w:rFonts w:eastAsia="Times New Roman"/>
          <w:bCs/>
          <w:szCs w:val="24"/>
        </w:rPr>
        <w:lastRenderedPageBreak/>
        <w:t>η δράση των επιχειρηματικών ομίλων και</w:t>
      </w:r>
      <w:r w:rsidRPr="00D132A7">
        <w:rPr>
          <w:rFonts w:eastAsia="Times New Roman"/>
          <w:bCs/>
          <w:szCs w:val="24"/>
        </w:rPr>
        <w:t xml:space="preserve"> ανάμεσά </w:t>
      </w:r>
      <w:r>
        <w:rPr>
          <w:rFonts w:eastAsia="Times New Roman"/>
          <w:bCs/>
          <w:szCs w:val="24"/>
        </w:rPr>
        <w:t>τους, β</w:t>
      </w:r>
      <w:r w:rsidRPr="00D132A7">
        <w:rPr>
          <w:rFonts w:eastAsia="Times New Roman"/>
          <w:bCs/>
          <w:szCs w:val="24"/>
        </w:rPr>
        <w:t>εβαίως</w:t>
      </w:r>
      <w:r>
        <w:rPr>
          <w:rFonts w:eastAsia="Times New Roman"/>
          <w:bCs/>
          <w:szCs w:val="24"/>
        </w:rPr>
        <w:t>,</w:t>
      </w:r>
      <w:r w:rsidRPr="00D132A7">
        <w:rPr>
          <w:rFonts w:eastAsia="Times New Roman"/>
          <w:bCs/>
          <w:szCs w:val="24"/>
        </w:rPr>
        <w:t xml:space="preserve"> και των </w:t>
      </w:r>
      <w:r>
        <w:rPr>
          <w:rFonts w:eastAsia="Times New Roman"/>
          <w:bCs/>
          <w:szCs w:val="24"/>
        </w:rPr>
        <w:t>α</w:t>
      </w:r>
      <w:r w:rsidRPr="00D132A7">
        <w:rPr>
          <w:rFonts w:eastAsia="Times New Roman"/>
          <w:bCs/>
          <w:szCs w:val="24"/>
        </w:rPr>
        <w:t xml:space="preserve">νανεώσιμων </w:t>
      </w:r>
      <w:r>
        <w:rPr>
          <w:rFonts w:eastAsia="Times New Roman"/>
          <w:bCs/>
          <w:szCs w:val="24"/>
        </w:rPr>
        <w:t>π</w:t>
      </w:r>
      <w:r w:rsidRPr="00D132A7">
        <w:rPr>
          <w:rFonts w:eastAsia="Times New Roman"/>
          <w:bCs/>
          <w:szCs w:val="24"/>
        </w:rPr>
        <w:t xml:space="preserve">ηγών </w:t>
      </w:r>
      <w:r>
        <w:rPr>
          <w:rFonts w:eastAsia="Times New Roman"/>
          <w:bCs/>
          <w:szCs w:val="24"/>
        </w:rPr>
        <w:t>ε</w:t>
      </w:r>
      <w:r w:rsidRPr="00D132A7">
        <w:rPr>
          <w:rFonts w:eastAsia="Times New Roman"/>
          <w:bCs/>
          <w:szCs w:val="24"/>
        </w:rPr>
        <w:t>νέργειας</w:t>
      </w:r>
      <w:r>
        <w:rPr>
          <w:rFonts w:eastAsia="Times New Roman"/>
          <w:bCs/>
          <w:szCs w:val="24"/>
        </w:rPr>
        <w:t>-,</w:t>
      </w:r>
      <w:r w:rsidRPr="00D132A7">
        <w:rPr>
          <w:rFonts w:eastAsia="Times New Roman"/>
          <w:bCs/>
          <w:szCs w:val="24"/>
        </w:rPr>
        <w:t xml:space="preserve"> τότε θα διαπιστώσει ότι παρεμβάσεις</w:t>
      </w:r>
      <w:r>
        <w:rPr>
          <w:rFonts w:eastAsia="Times New Roman"/>
          <w:bCs/>
          <w:szCs w:val="24"/>
        </w:rPr>
        <w:t>,</w:t>
      </w:r>
      <w:r w:rsidRPr="00D132A7">
        <w:rPr>
          <w:rFonts w:eastAsia="Times New Roman"/>
          <w:bCs/>
          <w:szCs w:val="24"/>
        </w:rPr>
        <w:t xml:space="preserve"> </w:t>
      </w:r>
      <w:r>
        <w:rPr>
          <w:rFonts w:eastAsia="Times New Roman"/>
          <w:bCs/>
          <w:szCs w:val="24"/>
        </w:rPr>
        <w:t>όπως,</w:t>
      </w:r>
      <w:r w:rsidRPr="00D132A7">
        <w:rPr>
          <w:rFonts w:eastAsia="Times New Roman"/>
          <w:bCs/>
          <w:szCs w:val="24"/>
        </w:rPr>
        <w:t xml:space="preserve"> για παράδειγμα</w:t>
      </w:r>
      <w:r>
        <w:rPr>
          <w:rFonts w:eastAsia="Times New Roman"/>
          <w:bCs/>
          <w:szCs w:val="24"/>
        </w:rPr>
        <w:t>,</w:t>
      </w:r>
      <w:r w:rsidRPr="00D132A7">
        <w:rPr>
          <w:rFonts w:eastAsia="Times New Roman"/>
          <w:bCs/>
          <w:szCs w:val="24"/>
        </w:rPr>
        <w:t xml:space="preserve"> η μεταφορά του λιμανιού της Χαλκίδας </w:t>
      </w:r>
      <w:r>
        <w:rPr>
          <w:rFonts w:eastAsia="Times New Roman"/>
          <w:bCs/>
          <w:szCs w:val="24"/>
        </w:rPr>
        <w:t>κατευθείαν στον ιδιόκτητο χώρο των εγκαταστάσεων των «Τσιμέντων Χαλκίδας», της γνωστής πολυεθνικής</w:t>
      </w:r>
      <w:r>
        <w:rPr>
          <w:rFonts w:eastAsia="Times New Roman"/>
          <w:bCs/>
          <w:szCs w:val="24"/>
        </w:rPr>
        <w:t xml:space="preserve"> κατ’ απαίτησή της, συνδέεται με το διετές επιχειρησιακό σχέδιο </w:t>
      </w:r>
      <w:r w:rsidRPr="00D132A7">
        <w:rPr>
          <w:rFonts w:eastAsia="Times New Roman"/>
          <w:bCs/>
          <w:szCs w:val="24"/>
        </w:rPr>
        <w:t xml:space="preserve">της Περιφέρειας Στερεάς Ελλάδας </w:t>
      </w:r>
      <w:r>
        <w:rPr>
          <w:rFonts w:eastAsia="Times New Roman"/>
          <w:bCs/>
          <w:szCs w:val="24"/>
        </w:rPr>
        <w:t xml:space="preserve">και γίνεται για να βοηθήσει τις επενδύσεις της και τα κέρδη της για συνδυασμένες </w:t>
      </w:r>
      <w:r w:rsidRPr="00D132A7">
        <w:rPr>
          <w:rFonts w:eastAsia="Times New Roman"/>
          <w:bCs/>
          <w:szCs w:val="24"/>
        </w:rPr>
        <w:t xml:space="preserve">μεταφορές </w:t>
      </w:r>
      <w:r>
        <w:rPr>
          <w:rFonts w:eastAsia="Times New Roman"/>
          <w:bCs/>
          <w:szCs w:val="24"/>
          <w:lang w:val="en-US"/>
        </w:rPr>
        <w:t>l</w:t>
      </w:r>
      <w:proofErr w:type="spellStart"/>
      <w:r w:rsidRPr="00D132A7">
        <w:rPr>
          <w:rFonts w:eastAsia="Times New Roman"/>
          <w:bCs/>
          <w:szCs w:val="24"/>
        </w:rPr>
        <w:t>ogistics</w:t>
      </w:r>
      <w:proofErr w:type="spellEnd"/>
      <w:r>
        <w:rPr>
          <w:rFonts w:eastAsia="Times New Roman"/>
          <w:bCs/>
          <w:szCs w:val="24"/>
        </w:rPr>
        <w:t>,</w:t>
      </w:r>
      <w:r w:rsidRPr="00D132A7">
        <w:rPr>
          <w:rFonts w:eastAsia="Times New Roman"/>
          <w:bCs/>
          <w:szCs w:val="24"/>
        </w:rPr>
        <w:t xml:space="preserve"> καθώς </w:t>
      </w:r>
      <w:r>
        <w:rPr>
          <w:rFonts w:eastAsia="Times New Roman"/>
          <w:bCs/>
          <w:szCs w:val="24"/>
        </w:rPr>
        <w:t>σ</w:t>
      </w:r>
      <w:r w:rsidRPr="00D132A7">
        <w:rPr>
          <w:rFonts w:eastAsia="Times New Roman"/>
          <w:bCs/>
          <w:szCs w:val="24"/>
        </w:rPr>
        <w:t>το σημείο αυτό υπάρχουν</w:t>
      </w:r>
      <w:r>
        <w:rPr>
          <w:rFonts w:eastAsia="Times New Roman"/>
          <w:bCs/>
          <w:szCs w:val="24"/>
        </w:rPr>
        <w:t>,</w:t>
      </w:r>
      <w:r w:rsidRPr="00D132A7">
        <w:rPr>
          <w:rFonts w:eastAsia="Times New Roman"/>
          <w:bCs/>
          <w:szCs w:val="24"/>
        </w:rPr>
        <w:t xml:space="preserve"> εκτός από το λιμάνι που θα</w:t>
      </w:r>
      <w:r w:rsidRPr="00D132A7">
        <w:rPr>
          <w:rFonts w:eastAsia="Times New Roman"/>
          <w:bCs/>
          <w:szCs w:val="24"/>
        </w:rPr>
        <w:t xml:space="preserve"> υπάρχει</w:t>
      </w:r>
      <w:r>
        <w:rPr>
          <w:rFonts w:eastAsia="Times New Roman"/>
          <w:bCs/>
          <w:szCs w:val="24"/>
        </w:rPr>
        <w:t xml:space="preserve"> β</w:t>
      </w:r>
      <w:r w:rsidRPr="00D132A7">
        <w:rPr>
          <w:rFonts w:eastAsia="Times New Roman"/>
          <w:bCs/>
          <w:szCs w:val="24"/>
        </w:rPr>
        <w:t>εβαίως</w:t>
      </w:r>
      <w:r>
        <w:rPr>
          <w:rFonts w:eastAsia="Times New Roman"/>
          <w:bCs/>
          <w:szCs w:val="24"/>
        </w:rPr>
        <w:t>,</w:t>
      </w:r>
      <w:r w:rsidRPr="00D132A7">
        <w:rPr>
          <w:rFonts w:eastAsia="Times New Roman"/>
          <w:bCs/>
          <w:szCs w:val="24"/>
        </w:rPr>
        <w:t xml:space="preserve"> και οδική πρόσβαση</w:t>
      </w:r>
      <w:r>
        <w:rPr>
          <w:rFonts w:eastAsia="Times New Roman"/>
          <w:bCs/>
          <w:szCs w:val="24"/>
        </w:rPr>
        <w:t>,</w:t>
      </w:r>
      <w:r w:rsidRPr="00D132A7">
        <w:rPr>
          <w:rFonts w:eastAsia="Times New Roman"/>
          <w:bCs/>
          <w:szCs w:val="24"/>
        </w:rPr>
        <w:t xml:space="preserve"> αλλά και σιδηροδρομική γραμμή</w:t>
      </w:r>
      <w:r>
        <w:rPr>
          <w:rFonts w:eastAsia="Times New Roman"/>
          <w:bCs/>
          <w:szCs w:val="24"/>
        </w:rPr>
        <w:t>.</w:t>
      </w:r>
    </w:p>
    <w:p w14:paraId="6B14EBA8" w14:textId="77777777" w:rsidR="004965E6" w:rsidRDefault="004D430C">
      <w:pPr>
        <w:spacing w:line="600" w:lineRule="auto"/>
        <w:ind w:firstLine="720"/>
        <w:jc w:val="both"/>
        <w:rPr>
          <w:rFonts w:eastAsia="Times New Roman"/>
          <w:bCs/>
          <w:szCs w:val="24"/>
        </w:rPr>
      </w:pPr>
      <w:r>
        <w:rPr>
          <w:rFonts w:eastAsia="Times New Roman"/>
          <w:bCs/>
          <w:szCs w:val="24"/>
        </w:rPr>
        <w:t xml:space="preserve">Ναι, </w:t>
      </w:r>
      <w:r w:rsidRPr="00D132A7">
        <w:rPr>
          <w:rFonts w:eastAsia="Times New Roman"/>
          <w:bCs/>
          <w:szCs w:val="24"/>
        </w:rPr>
        <w:t>πρόκειται για τη</w:t>
      </w:r>
      <w:r>
        <w:rPr>
          <w:rFonts w:eastAsia="Times New Roman"/>
          <w:bCs/>
          <w:szCs w:val="24"/>
        </w:rPr>
        <w:t xml:space="preserve"> «</w:t>
      </w:r>
      <w:r>
        <w:rPr>
          <w:rFonts w:eastAsia="Times New Roman"/>
          <w:bCs/>
          <w:szCs w:val="24"/>
          <w:lang w:val="en-US"/>
        </w:rPr>
        <w:t>Lafarge</w:t>
      </w:r>
      <w:r>
        <w:rPr>
          <w:rFonts w:eastAsia="Times New Roman"/>
          <w:bCs/>
          <w:szCs w:val="24"/>
        </w:rPr>
        <w:t>»</w:t>
      </w:r>
      <w:r w:rsidRPr="00ED7AAF">
        <w:rPr>
          <w:rFonts w:eastAsia="Times New Roman"/>
          <w:bCs/>
          <w:szCs w:val="24"/>
        </w:rPr>
        <w:t xml:space="preserve">, </w:t>
      </w:r>
      <w:r>
        <w:rPr>
          <w:rFonts w:eastAsia="Times New Roman"/>
          <w:bCs/>
          <w:szCs w:val="24"/>
        </w:rPr>
        <w:t>τη</w:t>
      </w:r>
      <w:r w:rsidRPr="00D132A7">
        <w:rPr>
          <w:rFonts w:eastAsia="Times New Roman"/>
          <w:bCs/>
          <w:szCs w:val="24"/>
        </w:rPr>
        <w:t>ν πολυεθνική τσιμεντοβιομηχανία</w:t>
      </w:r>
      <w:r>
        <w:rPr>
          <w:rFonts w:eastAsia="Times New Roman"/>
          <w:bCs/>
          <w:szCs w:val="24"/>
        </w:rPr>
        <w:t>,</w:t>
      </w:r>
      <w:r w:rsidRPr="00D132A7">
        <w:rPr>
          <w:rFonts w:eastAsia="Times New Roman"/>
          <w:bCs/>
          <w:szCs w:val="24"/>
        </w:rPr>
        <w:t xml:space="preserve"> η οποία </w:t>
      </w:r>
      <w:r>
        <w:rPr>
          <w:rFonts w:eastAsia="Times New Roman"/>
          <w:bCs/>
          <w:szCs w:val="24"/>
        </w:rPr>
        <w:t>διεκδίκησε πέρ</w:t>
      </w:r>
      <w:r>
        <w:rPr>
          <w:rFonts w:eastAsia="Times New Roman"/>
          <w:bCs/>
          <w:szCs w:val="24"/>
        </w:rPr>
        <w:t>υ</w:t>
      </w:r>
      <w:r>
        <w:rPr>
          <w:rFonts w:eastAsia="Times New Roman"/>
          <w:bCs/>
          <w:szCs w:val="24"/>
        </w:rPr>
        <w:t xml:space="preserve">σι ή </w:t>
      </w:r>
      <w:proofErr w:type="spellStart"/>
      <w:r>
        <w:rPr>
          <w:rFonts w:eastAsia="Times New Roman"/>
          <w:bCs/>
          <w:szCs w:val="24"/>
        </w:rPr>
        <w:t>πρόπερσι</w:t>
      </w:r>
      <w:proofErr w:type="spellEnd"/>
      <w:r w:rsidRPr="00D132A7">
        <w:rPr>
          <w:rFonts w:eastAsia="Times New Roman"/>
          <w:bCs/>
          <w:szCs w:val="24"/>
        </w:rPr>
        <w:t xml:space="preserve"> </w:t>
      </w:r>
      <w:r>
        <w:rPr>
          <w:rFonts w:eastAsia="Times New Roman"/>
          <w:bCs/>
          <w:szCs w:val="24"/>
        </w:rPr>
        <w:t xml:space="preserve">–θυμηθείτε το- και πέτυχε με απόφαση του Ευρωπαϊκού Δικαστηρίου, την οποία και </w:t>
      </w:r>
      <w:r>
        <w:rPr>
          <w:rFonts w:eastAsia="Times New Roman"/>
          <w:bCs/>
          <w:szCs w:val="24"/>
        </w:rPr>
        <w:t>έσπευσε η Κυβέρνησή σας να δηλώσει ότι βεβαίως θα σεβαστεί, να μπορεί να απολύει</w:t>
      </w:r>
      <w:r w:rsidRPr="007A3FF2">
        <w:rPr>
          <w:rFonts w:eastAsia="Times New Roman"/>
          <w:bCs/>
          <w:szCs w:val="24"/>
        </w:rPr>
        <w:t xml:space="preserve"> </w:t>
      </w:r>
      <w:r>
        <w:rPr>
          <w:rFonts w:eastAsia="Times New Roman"/>
          <w:bCs/>
          <w:szCs w:val="24"/>
        </w:rPr>
        <w:t xml:space="preserve">όποτε και όσους εργαζόμενους θέλει. Πρόκειται για μια απόφαση-κόλαφο για την κυβερνητική «καραμέλα» τόσο </w:t>
      </w:r>
      <w:r w:rsidRPr="00D132A7">
        <w:rPr>
          <w:rFonts w:eastAsia="Times New Roman"/>
          <w:bCs/>
          <w:szCs w:val="24"/>
        </w:rPr>
        <w:t>γι</w:t>
      </w:r>
      <w:r>
        <w:rPr>
          <w:rFonts w:eastAsia="Times New Roman"/>
          <w:bCs/>
          <w:szCs w:val="24"/>
        </w:rPr>
        <w:t>’</w:t>
      </w:r>
      <w:r w:rsidRPr="00D132A7">
        <w:rPr>
          <w:rFonts w:eastAsia="Times New Roman"/>
          <w:bCs/>
          <w:szCs w:val="24"/>
        </w:rPr>
        <w:t xml:space="preserve"> αυτό το περιβόητο ευρωπαϊκό κεκτημένο </w:t>
      </w:r>
      <w:r w:rsidRPr="00D132A7">
        <w:rPr>
          <w:rFonts w:eastAsia="Times New Roman"/>
          <w:bCs/>
          <w:szCs w:val="24"/>
        </w:rPr>
        <w:lastRenderedPageBreak/>
        <w:t>όσο και για τη δική της ευαι</w:t>
      </w:r>
      <w:r w:rsidRPr="00D132A7">
        <w:rPr>
          <w:rFonts w:eastAsia="Times New Roman"/>
          <w:bCs/>
          <w:szCs w:val="24"/>
        </w:rPr>
        <w:t xml:space="preserve">σθησία </w:t>
      </w:r>
      <w:r>
        <w:rPr>
          <w:rFonts w:eastAsia="Times New Roman"/>
          <w:bCs/>
          <w:szCs w:val="24"/>
        </w:rPr>
        <w:t xml:space="preserve">περί </w:t>
      </w:r>
      <w:r w:rsidRPr="00D132A7">
        <w:rPr>
          <w:rFonts w:eastAsia="Times New Roman"/>
          <w:bCs/>
          <w:szCs w:val="24"/>
        </w:rPr>
        <w:t>τα εργασιακά</w:t>
      </w:r>
      <w:r>
        <w:rPr>
          <w:rFonts w:eastAsia="Times New Roman"/>
          <w:bCs/>
          <w:szCs w:val="24"/>
        </w:rPr>
        <w:t xml:space="preserve">, μια απόφαση </w:t>
      </w:r>
      <w:r w:rsidRPr="00D132A7">
        <w:rPr>
          <w:rFonts w:eastAsia="Times New Roman"/>
          <w:bCs/>
          <w:szCs w:val="24"/>
        </w:rPr>
        <w:t>που άνοιξε το</w:t>
      </w:r>
      <w:r>
        <w:rPr>
          <w:rFonts w:eastAsia="Times New Roman"/>
          <w:bCs/>
          <w:szCs w:val="24"/>
        </w:rPr>
        <w:t>ν</w:t>
      </w:r>
      <w:r w:rsidRPr="00D132A7">
        <w:rPr>
          <w:rFonts w:eastAsia="Times New Roman"/>
          <w:bCs/>
          <w:szCs w:val="24"/>
        </w:rPr>
        <w:t xml:space="preserve"> δρόμο στην παραπέρα αντεργατική πολιτική</w:t>
      </w:r>
      <w:r>
        <w:rPr>
          <w:rFonts w:eastAsia="Times New Roman"/>
          <w:bCs/>
          <w:szCs w:val="24"/>
        </w:rPr>
        <w:t xml:space="preserve">. Τα χατίρια αυτής </w:t>
      </w:r>
      <w:r w:rsidRPr="00D132A7">
        <w:rPr>
          <w:rFonts w:eastAsia="Times New Roman"/>
          <w:bCs/>
          <w:szCs w:val="24"/>
        </w:rPr>
        <w:t>κάνετε και με αυτό το νομοσχέδιο</w:t>
      </w:r>
      <w:r>
        <w:rPr>
          <w:rFonts w:eastAsia="Times New Roman"/>
          <w:bCs/>
          <w:szCs w:val="24"/>
        </w:rPr>
        <w:t xml:space="preserve">. </w:t>
      </w:r>
    </w:p>
    <w:p w14:paraId="6B14EBA9" w14:textId="77777777" w:rsidR="004965E6" w:rsidRDefault="004D430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Τ</w:t>
      </w:r>
      <w:r w:rsidRPr="00E31BB6">
        <w:rPr>
          <w:rFonts w:eastAsia="Times New Roman" w:cs="Times New Roman"/>
          <w:szCs w:val="24"/>
        </w:rPr>
        <w:t xml:space="preserve">ην ίδια αποστολή έχει και η </w:t>
      </w:r>
      <w:proofErr w:type="spellStart"/>
      <w:r w:rsidRPr="00E31BB6">
        <w:rPr>
          <w:rFonts w:eastAsia="Times New Roman" w:cs="Times New Roman"/>
          <w:szCs w:val="24"/>
        </w:rPr>
        <w:t>Τεχνόπολη</w:t>
      </w:r>
      <w:proofErr w:type="spellEnd"/>
      <w:r w:rsidRPr="00E31BB6">
        <w:rPr>
          <w:rFonts w:eastAsia="Times New Roman" w:cs="Times New Roman"/>
          <w:szCs w:val="24"/>
        </w:rPr>
        <w:t xml:space="preserve"> Ευρίπου</w:t>
      </w:r>
      <w:r w:rsidRPr="00A831D1">
        <w:rPr>
          <w:rFonts w:eastAsia="Times New Roman" w:cs="Times New Roman"/>
          <w:szCs w:val="24"/>
        </w:rPr>
        <w:t>,</w:t>
      </w:r>
      <w:r w:rsidRPr="00E31BB6">
        <w:rPr>
          <w:rFonts w:eastAsia="Times New Roman" w:cs="Times New Roman"/>
          <w:szCs w:val="24"/>
        </w:rPr>
        <w:t xml:space="preserve"> που εντάσσεται στη</w:t>
      </w:r>
      <w:r>
        <w:rPr>
          <w:rFonts w:eastAsia="Times New Roman" w:cs="Times New Roman"/>
          <w:szCs w:val="24"/>
        </w:rPr>
        <w:t>ν επιχειρηματική λειτουργία του ΕΚΠΑ,</w:t>
      </w:r>
      <w:r w:rsidRPr="00E31BB6">
        <w:rPr>
          <w:rFonts w:eastAsia="Times New Roman" w:cs="Times New Roman"/>
          <w:szCs w:val="24"/>
        </w:rPr>
        <w:t xml:space="preserve"> για τ</w:t>
      </w:r>
      <w:r w:rsidRPr="00E31BB6">
        <w:rPr>
          <w:rFonts w:eastAsia="Times New Roman" w:cs="Times New Roman"/>
          <w:szCs w:val="24"/>
        </w:rPr>
        <w:t>ην ανάπτυξη έρευνας για λογαριασμό των βιομηχάνων της περιοχής</w:t>
      </w:r>
      <w:r>
        <w:rPr>
          <w:rFonts w:eastAsia="Times New Roman" w:cs="Times New Roman"/>
          <w:szCs w:val="24"/>
        </w:rPr>
        <w:t>.</w:t>
      </w:r>
      <w:r w:rsidRPr="00E31BB6">
        <w:rPr>
          <w:rFonts w:eastAsia="Times New Roman" w:cs="Times New Roman"/>
          <w:szCs w:val="24"/>
        </w:rPr>
        <w:t xml:space="preserve"> </w:t>
      </w:r>
      <w:r>
        <w:rPr>
          <w:rFonts w:eastAsia="Times New Roman" w:cs="Times New Roman"/>
          <w:szCs w:val="24"/>
        </w:rPr>
        <w:t xml:space="preserve">Ούτε είναι </w:t>
      </w:r>
      <w:r w:rsidRPr="00E31BB6">
        <w:rPr>
          <w:rFonts w:eastAsia="Times New Roman" w:cs="Times New Roman"/>
          <w:szCs w:val="24"/>
        </w:rPr>
        <w:t>βεβαίως</w:t>
      </w:r>
      <w:r>
        <w:rPr>
          <w:rFonts w:eastAsia="Times New Roman" w:cs="Times New Roman"/>
          <w:szCs w:val="24"/>
        </w:rPr>
        <w:t xml:space="preserve"> τυχαίο ότι σε αυτά τα ερευνητικά κέντρα θα ανθίσουν</w:t>
      </w:r>
      <w:r w:rsidRPr="00E31BB6">
        <w:rPr>
          <w:rFonts w:eastAsia="Times New Roman" w:cs="Times New Roman"/>
          <w:szCs w:val="24"/>
        </w:rPr>
        <w:t xml:space="preserve"> περισσότερο οι ελαστικές εργασιακές σχέσεις του διδακτικού και λοιπού προσωπικού</w:t>
      </w:r>
      <w:r>
        <w:rPr>
          <w:rFonts w:eastAsia="Times New Roman" w:cs="Times New Roman"/>
          <w:szCs w:val="24"/>
        </w:rPr>
        <w:t>.</w:t>
      </w:r>
    </w:p>
    <w:p w14:paraId="6B14EBAA" w14:textId="77777777" w:rsidR="004965E6" w:rsidRDefault="004D430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 xml:space="preserve">Το ερώτημα το διατυπώσαμε και προχθές: </w:t>
      </w:r>
      <w:r>
        <w:rPr>
          <w:rFonts w:eastAsia="Times New Roman" w:cs="Times New Roman"/>
          <w:szCs w:val="24"/>
        </w:rPr>
        <w:t xml:space="preserve">Πώς θα στηριχθούν, </w:t>
      </w:r>
      <w:r w:rsidRPr="00E31BB6">
        <w:rPr>
          <w:rFonts w:eastAsia="Times New Roman" w:cs="Times New Roman"/>
          <w:szCs w:val="24"/>
        </w:rPr>
        <w:t xml:space="preserve">αν </w:t>
      </w:r>
      <w:r>
        <w:rPr>
          <w:rFonts w:eastAsia="Times New Roman" w:cs="Times New Roman"/>
          <w:szCs w:val="24"/>
        </w:rPr>
        <w:t xml:space="preserve">τέλος πάντων </w:t>
      </w:r>
      <w:r w:rsidRPr="00E31BB6">
        <w:rPr>
          <w:rFonts w:eastAsia="Times New Roman" w:cs="Times New Roman"/>
          <w:szCs w:val="24"/>
        </w:rPr>
        <w:t>δεχτούμε τη δική σας λογική</w:t>
      </w:r>
      <w:r>
        <w:rPr>
          <w:rFonts w:eastAsia="Times New Roman" w:cs="Times New Roman"/>
          <w:szCs w:val="24"/>
        </w:rPr>
        <w:t xml:space="preserve"> και μιλήσουμε γι’ αυτό που εισάγετε,</w:t>
      </w:r>
      <w:r w:rsidRPr="00E31BB6">
        <w:rPr>
          <w:rFonts w:eastAsia="Times New Roman" w:cs="Times New Roman"/>
          <w:szCs w:val="24"/>
        </w:rPr>
        <w:t xml:space="preserve"> </w:t>
      </w:r>
      <w:r>
        <w:rPr>
          <w:rFonts w:eastAsia="Times New Roman" w:cs="Times New Roman"/>
          <w:szCs w:val="24"/>
        </w:rPr>
        <w:t>οι επτά νέες σ</w:t>
      </w:r>
      <w:r w:rsidRPr="00E31BB6">
        <w:rPr>
          <w:rFonts w:eastAsia="Times New Roman" w:cs="Times New Roman"/>
          <w:szCs w:val="24"/>
        </w:rPr>
        <w:t xml:space="preserve">χολές </w:t>
      </w:r>
      <w:r>
        <w:rPr>
          <w:rFonts w:eastAsia="Times New Roman" w:cs="Times New Roman"/>
          <w:szCs w:val="24"/>
        </w:rPr>
        <w:t>–ά</w:t>
      </w:r>
      <w:r w:rsidRPr="00E31BB6">
        <w:rPr>
          <w:rFonts w:eastAsia="Times New Roman" w:cs="Times New Roman"/>
          <w:szCs w:val="24"/>
        </w:rPr>
        <w:t xml:space="preserve">σχετα αν διαφωνούμε </w:t>
      </w:r>
      <w:r>
        <w:rPr>
          <w:rFonts w:eastAsia="Times New Roman" w:cs="Times New Roman"/>
          <w:szCs w:val="24"/>
        </w:rPr>
        <w:t xml:space="preserve">ή </w:t>
      </w:r>
      <w:r w:rsidRPr="00E31BB6">
        <w:rPr>
          <w:rFonts w:eastAsia="Times New Roman" w:cs="Times New Roman"/>
          <w:szCs w:val="24"/>
        </w:rPr>
        <w:t>συμφωνούμε δηλαδή</w:t>
      </w:r>
      <w:r>
        <w:rPr>
          <w:rFonts w:eastAsia="Times New Roman" w:cs="Times New Roman"/>
          <w:szCs w:val="24"/>
        </w:rPr>
        <w:t>-</w:t>
      </w:r>
      <w:r w:rsidRPr="00E31BB6">
        <w:rPr>
          <w:rFonts w:eastAsia="Times New Roman" w:cs="Times New Roman"/>
          <w:szCs w:val="24"/>
        </w:rPr>
        <w:t xml:space="preserve"> που ιδρύονται και τα </w:t>
      </w:r>
      <w:r>
        <w:rPr>
          <w:rFonts w:eastAsia="Times New Roman" w:cs="Times New Roman"/>
          <w:szCs w:val="24"/>
        </w:rPr>
        <w:t>τριάντα εννέα</w:t>
      </w:r>
      <w:r w:rsidRPr="00E31BB6">
        <w:rPr>
          <w:rFonts w:eastAsia="Times New Roman" w:cs="Times New Roman"/>
          <w:szCs w:val="24"/>
        </w:rPr>
        <w:t xml:space="preserve"> </w:t>
      </w:r>
      <w:r>
        <w:rPr>
          <w:rFonts w:eastAsia="Times New Roman" w:cs="Times New Roman"/>
          <w:szCs w:val="24"/>
        </w:rPr>
        <w:t>νέα πανεπιστημιακά τ</w:t>
      </w:r>
      <w:r w:rsidRPr="00E31BB6">
        <w:rPr>
          <w:rFonts w:eastAsia="Times New Roman" w:cs="Times New Roman"/>
          <w:szCs w:val="24"/>
        </w:rPr>
        <w:t>μήματα</w:t>
      </w:r>
      <w:r>
        <w:rPr>
          <w:rFonts w:eastAsia="Times New Roman" w:cs="Times New Roman"/>
          <w:szCs w:val="24"/>
        </w:rPr>
        <w:t>; Μ</w:t>
      </w:r>
      <w:r w:rsidRPr="00E31BB6">
        <w:rPr>
          <w:rFonts w:eastAsia="Times New Roman" w:cs="Times New Roman"/>
          <w:szCs w:val="24"/>
        </w:rPr>
        <w:t>ε ποιο προσωπικό</w:t>
      </w:r>
      <w:r>
        <w:rPr>
          <w:rFonts w:eastAsia="Times New Roman" w:cs="Times New Roman"/>
          <w:szCs w:val="24"/>
        </w:rPr>
        <w:t>; Μ</w:t>
      </w:r>
      <w:r w:rsidRPr="00E31BB6">
        <w:rPr>
          <w:rFonts w:eastAsia="Times New Roman" w:cs="Times New Roman"/>
          <w:szCs w:val="24"/>
        </w:rPr>
        <w:t xml:space="preserve">ε ποια </w:t>
      </w:r>
      <w:r w:rsidRPr="00E31BB6">
        <w:rPr>
          <w:rFonts w:eastAsia="Times New Roman" w:cs="Times New Roman"/>
          <w:szCs w:val="24"/>
        </w:rPr>
        <w:t>χρηματοδότηση</w:t>
      </w:r>
      <w:r>
        <w:rPr>
          <w:rFonts w:eastAsia="Times New Roman" w:cs="Times New Roman"/>
          <w:szCs w:val="24"/>
        </w:rPr>
        <w:t>; Μ</w:t>
      </w:r>
      <w:r w:rsidRPr="00E31BB6">
        <w:rPr>
          <w:rFonts w:eastAsia="Times New Roman" w:cs="Times New Roman"/>
          <w:szCs w:val="24"/>
        </w:rPr>
        <w:t xml:space="preserve">ήπως με αυτήν που έχει οδηγήσει τα </w:t>
      </w:r>
      <w:r>
        <w:rPr>
          <w:rFonts w:eastAsia="Times New Roman" w:cs="Times New Roman"/>
          <w:szCs w:val="24"/>
        </w:rPr>
        <w:t>ι</w:t>
      </w:r>
      <w:r w:rsidRPr="00E31BB6">
        <w:rPr>
          <w:rFonts w:eastAsia="Times New Roman" w:cs="Times New Roman"/>
          <w:szCs w:val="24"/>
        </w:rPr>
        <w:t>δρύματα</w:t>
      </w:r>
      <w:r>
        <w:rPr>
          <w:rFonts w:eastAsia="Times New Roman" w:cs="Times New Roman"/>
          <w:szCs w:val="24"/>
        </w:rPr>
        <w:t xml:space="preserve"> </w:t>
      </w:r>
      <w:r>
        <w:rPr>
          <w:rFonts w:eastAsia="Times New Roman" w:cs="Times New Roman"/>
          <w:szCs w:val="24"/>
        </w:rPr>
        <w:t xml:space="preserve">να λειτουργούν στα όρια τους; Είναι </w:t>
      </w:r>
      <w:r w:rsidRPr="00E31BB6">
        <w:rPr>
          <w:rFonts w:eastAsia="Times New Roman" w:cs="Times New Roman"/>
          <w:szCs w:val="24"/>
        </w:rPr>
        <w:t>φανερό ότι χωρίς γενναία χρηματοδότηση τίποτα δεν μπορεί να γίνει</w:t>
      </w:r>
      <w:r>
        <w:rPr>
          <w:rFonts w:eastAsia="Times New Roman" w:cs="Times New Roman"/>
          <w:szCs w:val="24"/>
        </w:rPr>
        <w:t>.</w:t>
      </w:r>
    </w:p>
    <w:p w14:paraId="6B14EBAB" w14:textId="77777777" w:rsidR="004965E6" w:rsidRDefault="004D430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Σ</w:t>
      </w:r>
      <w:r w:rsidRPr="00E31BB6">
        <w:rPr>
          <w:rFonts w:eastAsia="Times New Roman" w:cs="Times New Roman"/>
          <w:szCs w:val="24"/>
        </w:rPr>
        <w:t>ε κάθε περίπτωση</w:t>
      </w:r>
      <w:r>
        <w:rPr>
          <w:rFonts w:eastAsia="Times New Roman" w:cs="Times New Roman"/>
          <w:szCs w:val="24"/>
        </w:rPr>
        <w:t xml:space="preserve">, όσοι νοιάζονται </w:t>
      </w:r>
      <w:r w:rsidRPr="00E31BB6">
        <w:rPr>
          <w:rFonts w:eastAsia="Times New Roman" w:cs="Times New Roman"/>
          <w:szCs w:val="24"/>
        </w:rPr>
        <w:t xml:space="preserve">για την απαράδεκτη κατάσταση στην </w:t>
      </w:r>
      <w:r>
        <w:rPr>
          <w:rFonts w:eastAsia="Times New Roman" w:cs="Times New Roman"/>
          <w:szCs w:val="24"/>
        </w:rPr>
        <w:t>τ</w:t>
      </w:r>
      <w:r w:rsidRPr="00E31BB6">
        <w:rPr>
          <w:rFonts w:eastAsia="Times New Roman" w:cs="Times New Roman"/>
          <w:szCs w:val="24"/>
        </w:rPr>
        <w:t xml:space="preserve">ριτοβάθμια </w:t>
      </w:r>
      <w:r>
        <w:rPr>
          <w:rFonts w:eastAsia="Times New Roman" w:cs="Times New Roman"/>
          <w:szCs w:val="24"/>
        </w:rPr>
        <w:t>ε</w:t>
      </w:r>
      <w:r w:rsidRPr="00E31BB6">
        <w:rPr>
          <w:rFonts w:eastAsia="Times New Roman" w:cs="Times New Roman"/>
          <w:szCs w:val="24"/>
        </w:rPr>
        <w:t>κπαίδευση</w:t>
      </w:r>
      <w:r w:rsidRPr="00E31BB6">
        <w:rPr>
          <w:rFonts w:eastAsia="Times New Roman" w:cs="Times New Roman"/>
          <w:szCs w:val="24"/>
        </w:rPr>
        <w:t xml:space="preserve"> </w:t>
      </w:r>
      <w:r>
        <w:rPr>
          <w:rFonts w:eastAsia="Times New Roman" w:cs="Times New Roman"/>
          <w:szCs w:val="24"/>
        </w:rPr>
        <w:t>-</w:t>
      </w:r>
      <w:r w:rsidRPr="00E31BB6">
        <w:rPr>
          <w:rFonts w:eastAsia="Times New Roman" w:cs="Times New Roman"/>
          <w:szCs w:val="24"/>
        </w:rPr>
        <w:t xml:space="preserve">από τη σκοπιά των </w:t>
      </w:r>
      <w:r w:rsidRPr="00E31BB6">
        <w:rPr>
          <w:rFonts w:eastAsia="Times New Roman" w:cs="Times New Roman"/>
          <w:szCs w:val="24"/>
        </w:rPr>
        <w:lastRenderedPageBreak/>
        <w:t>λαϊκών οικογενειών και των αναγκών</w:t>
      </w:r>
      <w:r>
        <w:rPr>
          <w:rFonts w:eastAsia="Times New Roman" w:cs="Times New Roman"/>
          <w:szCs w:val="24"/>
        </w:rPr>
        <w:t>-</w:t>
      </w:r>
      <w:r w:rsidRPr="00E31BB6">
        <w:rPr>
          <w:rFonts w:eastAsia="Times New Roman" w:cs="Times New Roman"/>
          <w:szCs w:val="24"/>
        </w:rPr>
        <w:t xml:space="preserve"> αυτήν την επιχειρηματική λειτουργία και την εμπορευματοποίηση της </w:t>
      </w:r>
      <w:r>
        <w:rPr>
          <w:rFonts w:eastAsia="Times New Roman" w:cs="Times New Roman"/>
          <w:szCs w:val="24"/>
        </w:rPr>
        <w:t>α</w:t>
      </w:r>
      <w:r w:rsidRPr="00E31BB6">
        <w:rPr>
          <w:rFonts w:eastAsia="Times New Roman" w:cs="Times New Roman"/>
          <w:szCs w:val="24"/>
        </w:rPr>
        <w:t xml:space="preserve">νώτατης </w:t>
      </w:r>
      <w:r>
        <w:rPr>
          <w:rFonts w:eastAsia="Times New Roman" w:cs="Times New Roman"/>
          <w:szCs w:val="24"/>
        </w:rPr>
        <w:t>ε</w:t>
      </w:r>
      <w:r w:rsidRPr="00E31BB6">
        <w:rPr>
          <w:rFonts w:eastAsia="Times New Roman" w:cs="Times New Roman"/>
          <w:szCs w:val="24"/>
        </w:rPr>
        <w:t>κπαίδευσης</w:t>
      </w:r>
      <w:r>
        <w:rPr>
          <w:rFonts w:eastAsia="Times New Roman" w:cs="Times New Roman"/>
          <w:szCs w:val="24"/>
        </w:rPr>
        <w:t>,</w:t>
      </w:r>
      <w:r w:rsidRPr="00E31BB6">
        <w:rPr>
          <w:rFonts w:eastAsia="Times New Roman" w:cs="Times New Roman"/>
          <w:szCs w:val="24"/>
        </w:rPr>
        <w:t xml:space="preserve"> που υπηρετείται διαδοχικά βεβαίω</w:t>
      </w:r>
      <w:r>
        <w:rPr>
          <w:rFonts w:eastAsia="Times New Roman" w:cs="Times New Roman"/>
          <w:szCs w:val="24"/>
        </w:rPr>
        <w:t>ς από όλες τις κ</w:t>
      </w:r>
      <w:r w:rsidRPr="00E31BB6">
        <w:rPr>
          <w:rFonts w:eastAsia="Times New Roman" w:cs="Times New Roman"/>
          <w:szCs w:val="24"/>
        </w:rPr>
        <w:t>υβερνήσεις</w:t>
      </w:r>
      <w:r>
        <w:rPr>
          <w:rFonts w:eastAsia="Times New Roman" w:cs="Times New Roman"/>
          <w:szCs w:val="24"/>
        </w:rPr>
        <w:t xml:space="preserve">, είναι που πρέπει να βάλουν </w:t>
      </w:r>
      <w:r w:rsidRPr="00E31BB6">
        <w:rPr>
          <w:rFonts w:eastAsia="Times New Roman" w:cs="Times New Roman"/>
          <w:szCs w:val="24"/>
        </w:rPr>
        <w:t>στο στόχαστρο</w:t>
      </w:r>
      <w:r>
        <w:rPr>
          <w:rFonts w:eastAsia="Times New Roman" w:cs="Times New Roman"/>
          <w:szCs w:val="24"/>
        </w:rPr>
        <w:t>. Γι’</w:t>
      </w:r>
      <w:r w:rsidRPr="00E31BB6">
        <w:rPr>
          <w:rFonts w:eastAsia="Times New Roman" w:cs="Times New Roman"/>
          <w:szCs w:val="24"/>
        </w:rPr>
        <w:t xml:space="preserve"> αυτό και</w:t>
      </w:r>
      <w:r w:rsidRPr="00E31BB6">
        <w:rPr>
          <w:rFonts w:eastAsia="Times New Roman" w:cs="Times New Roman"/>
          <w:szCs w:val="24"/>
        </w:rPr>
        <w:t xml:space="preserve"> το </w:t>
      </w:r>
      <w:r>
        <w:rPr>
          <w:rFonts w:eastAsia="Times New Roman" w:cs="Times New Roman"/>
          <w:szCs w:val="24"/>
        </w:rPr>
        <w:t>ΚΚΕ</w:t>
      </w:r>
      <w:r w:rsidRPr="00E31BB6">
        <w:rPr>
          <w:rFonts w:eastAsia="Times New Roman" w:cs="Times New Roman"/>
          <w:szCs w:val="24"/>
        </w:rPr>
        <w:t xml:space="preserve"> </w:t>
      </w:r>
      <w:r>
        <w:rPr>
          <w:rFonts w:eastAsia="Times New Roman" w:cs="Times New Roman"/>
          <w:szCs w:val="24"/>
        </w:rPr>
        <w:t xml:space="preserve">δεν </w:t>
      </w:r>
      <w:r w:rsidRPr="00E31BB6">
        <w:rPr>
          <w:rFonts w:eastAsia="Times New Roman" w:cs="Times New Roman"/>
          <w:szCs w:val="24"/>
        </w:rPr>
        <w:t>είναι απλ</w:t>
      </w:r>
      <w:r>
        <w:rPr>
          <w:rFonts w:eastAsia="Times New Roman" w:cs="Times New Roman"/>
          <w:szCs w:val="24"/>
        </w:rPr>
        <w:t>ώ</w:t>
      </w:r>
      <w:r w:rsidRPr="00E31BB6">
        <w:rPr>
          <w:rFonts w:eastAsia="Times New Roman" w:cs="Times New Roman"/>
          <w:szCs w:val="24"/>
        </w:rPr>
        <w:t>ς αντίθετο σε αυτό το νομοσχέδιο</w:t>
      </w:r>
      <w:r>
        <w:rPr>
          <w:rFonts w:eastAsia="Times New Roman" w:cs="Times New Roman"/>
          <w:szCs w:val="24"/>
        </w:rPr>
        <w:t>. Καλεί -</w:t>
      </w:r>
      <w:r w:rsidRPr="00E31BB6">
        <w:rPr>
          <w:rFonts w:eastAsia="Times New Roman" w:cs="Times New Roman"/>
          <w:szCs w:val="24"/>
        </w:rPr>
        <w:t>και με αφορμή αυτό</w:t>
      </w:r>
      <w:r>
        <w:rPr>
          <w:rFonts w:eastAsia="Times New Roman" w:cs="Times New Roman"/>
          <w:szCs w:val="24"/>
        </w:rPr>
        <w:t>,</w:t>
      </w:r>
      <w:r w:rsidRPr="00E31BB6">
        <w:rPr>
          <w:rFonts w:eastAsia="Times New Roman" w:cs="Times New Roman"/>
          <w:szCs w:val="24"/>
        </w:rPr>
        <w:t xml:space="preserve"> βεβαίως</w:t>
      </w:r>
      <w:r>
        <w:rPr>
          <w:rFonts w:eastAsia="Times New Roman" w:cs="Times New Roman"/>
          <w:szCs w:val="24"/>
        </w:rPr>
        <w:t>-</w:t>
      </w:r>
      <w:r w:rsidRPr="00E31BB6">
        <w:rPr>
          <w:rFonts w:eastAsia="Times New Roman" w:cs="Times New Roman"/>
          <w:szCs w:val="24"/>
        </w:rPr>
        <w:t xml:space="preserve"> </w:t>
      </w:r>
      <w:r>
        <w:rPr>
          <w:rFonts w:eastAsia="Times New Roman" w:cs="Times New Roman"/>
          <w:szCs w:val="24"/>
        </w:rPr>
        <w:t>σ</w:t>
      </w:r>
      <w:r w:rsidRPr="00E31BB6">
        <w:rPr>
          <w:rFonts w:eastAsia="Times New Roman" w:cs="Times New Roman"/>
          <w:szCs w:val="24"/>
        </w:rPr>
        <w:t>τον αγώνα γ</w:t>
      </w:r>
      <w:r>
        <w:rPr>
          <w:rFonts w:eastAsia="Times New Roman" w:cs="Times New Roman"/>
          <w:szCs w:val="24"/>
        </w:rPr>
        <w:t>ια τη συνολική ανατροπή της αντι</w:t>
      </w:r>
      <w:r w:rsidRPr="00E31BB6">
        <w:rPr>
          <w:rFonts w:eastAsia="Times New Roman" w:cs="Times New Roman"/>
          <w:szCs w:val="24"/>
        </w:rPr>
        <w:t>εκπαιδευτικής και της συνολικότερης πολιτικής</w:t>
      </w:r>
      <w:r>
        <w:rPr>
          <w:rFonts w:eastAsia="Times New Roman" w:cs="Times New Roman"/>
          <w:szCs w:val="24"/>
        </w:rPr>
        <w:t>.</w:t>
      </w:r>
    </w:p>
    <w:p w14:paraId="6B14EBAC" w14:textId="77777777" w:rsidR="004965E6" w:rsidRDefault="004D430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Τ</w:t>
      </w:r>
      <w:r w:rsidRPr="00E31BB6">
        <w:rPr>
          <w:rFonts w:eastAsia="Times New Roman" w:cs="Times New Roman"/>
          <w:szCs w:val="24"/>
        </w:rPr>
        <w:t>ώρα</w:t>
      </w:r>
      <w:r>
        <w:rPr>
          <w:rFonts w:eastAsia="Times New Roman" w:cs="Times New Roman"/>
          <w:szCs w:val="24"/>
        </w:rPr>
        <w:t>,</w:t>
      </w:r>
      <w:r w:rsidRPr="00E31BB6">
        <w:rPr>
          <w:rFonts w:eastAsia="Times New Roman" w:cs="Times New Roman"/>
          <w:szCs w:val="24"/>
        </w:rPr>
        <w:t xml:space="preserve"> ας μου επιτραπεί ένα λεπτό</w:t>
      </w:r>
      <w:r>
        <w:rPr>
          <w:rFonts w:eastAsia="Times New Roman" w:cs="Times New Roman"/>
          <w:szCs w:val="24"/>
        </w:rPr>
        <w:t>,</w:t>
      </w:r>
      <w:r w:rsidRPr="00E31BB6">
        <w:rPr>
          <w:rFonts w:eastAsia="Times New Roman" w:cs="Times New Roman"/>
          <w:szCs w:val="24"/>
        </w:rPr>
        <w:t xml:space="preserve"> κυρία </w:t>
      </w:r>
      <w:r>
        <w:rPr>
          <w:rFonts w:eastAsia="Times New Roman" w:cs="Times New Roman"/>
          <w:szCs w:val="24"/>
        </w:rPr>
        <w:t>Π</w:t>
      </w:r>
      <w:r w:rsidRPr="00E31BB6">
        <w:rPr>
          <w:rFonts w:eastAsia="Times New Roman" w:cs="Times New Roman"/>
          <w:szCs w:val="24"/>
        </w:rPr>
        <w:t>ρόεδρε</w:t>
      </w:r>
      <w:r>
        <w:rPr>
          <w:rFonts w:eastAsia="Times New Roman" w:cs="Times New Roman"/>
          <w:szCs w:val="24"/>
        </w:rPr>
        <w:t xml:space="preserve"> –θα ήθελα </w:t>
      </w:r>
      <w:r w:rsidRPr="00E31BB6">
        <w:rPr>
          <w:rFonts w:eastAsia="Times New Roman" w:cs="Times New Roman"/>
          <w:szCs w:val="24"/>
        </w:rPr>
        <w:t>την ανοχή που έ</w:t>
      </w:r>
      <w:r>
        <w:rPr>
          <w:rFonts w:eastAsia="Times New Roman" w:cs="Times New Roman"/>
          <w:szCs w:val="24"/>
        </w:rPr>
        <w:t>χετε επιδείξει και στους προη</w:t>
      </w:r>
      <w:r w:rsidRPr="00E31BB6">
        <w:rPr>
          <w:rFonts w:eastAsia="Times New Roman" w:cs="Times New Roman"/>
          <w:szCs w:val="24"/>
        </w:rPr>
        <w:t>γούμενο</w:t>
      </w:r>
      <w:r>
        <w:rPr>
          <w:rFonts w:eastAsia="Times New Roman" w:cs="Times New Roman"/>
          <w:szCs w:val="24"/>
        </w:rPr>
        <w:t>υ</w:t>
      </w:r>
      <w:r w:rsidRPr="00E31BB6">
        <w:rPr>
          <w:rFonts w:eastAsia="Times New Roman" w:cs="Times New Roman"/>
          <w:szCs w:val="24"/>
        </w:rPr>
        <w:t>ς</w:t>
      </w:r>
      <w:r>
        <w:rPr>
          <w:rFonts w:eastAsia="Times New Roman" w:cs="Times New Roman"/>
          <w:szCs w:val="24"/>
        </w:rPr>
        <w:t>- μ</w:t>
      </w:r>
      <w:r w:rsidRPr="00E31BB6">
        <w:rPr>
          <w:rFonts w:eastAsia="Times New Roman" w:cs="Times New Roman"/>
          <w:szCs w:val="24"/>
        </w:rPr>
        <w:t>ε αφορμή και το καταδικασμένο</w:t>
      </w:r>
      <w:r>
        <w:rPr>
          <w:rFonts w:eastAsia="Times New Roman" w:cs="Times New Roman"/>
          <w:szCs w:val="24"/>
        </w:rPr>
        <w:t>,</w:t>
      </w:r>
      <w:r w:rsidRPr="00E31BB6">
        <w:rPr>
          <w:rFonts w:eastAsia="Times New Roman" w:cs="Times New Roman"/>
          <w:szCs w:val="24"/>
        </w:rPr>
        <w:t xml:space="preserve"> στη </w:t>
      </w:r>
      <w:r>
        <w:rPr>
          <w:rFonts w:eastAsia="Times New Roman" w:cs="Times New Roman"/>
          <w:szCs w:val="24"/>
        </w:rPr>
        <w:t>σ</w:t>
      </w:r>
      <w:r w:rsidRPr="00E31BB6">
        <w:rPr>
          <w:rFonts w:eastAsia="Times New Roman" w:cs="Times New Roman"/>
          <w:szCs w:val="24"/>
        </w:rPr>
        <w:t>υνείδηση των εκπαιδευτικών</w:t>
      </w:r>
      <w:r>
        <w:rPr>
          <w:rFonts w:eastAsia="Times New Roman" w:cs="Times New Roman"/>
          <w:szCs w:val="24"/>
        </w:rPr>
        <w:t>,</w:t>
      </w:r>
      <w:r w:rsidRPr="00E31BB6">
        <w:rPr>
          <w:rFonts w:eastAsia="Times New Roman" w:cs="Times New Roman"/>
          <w:szCs w:val="24"/>
        </w:rPr>
        <w:t xml:space="preserve"> περιβόητο νέο σύστημα προσλήψεων</w:t>
      </w:r>
      <w:r>
        <w:rPr>
          <w:rFonts w:eastAsia="Times New Roman" w:cs="Times New Roman"/>
          <w:szCs w:val="24"/>
        </w:rPr>
        <w:t>-</w:t>
      </w:r>
      <w:r w:rsidRPr="00E31BB6">
        <w:rPr>
          <w:rFonts w:eastAsia="Times New Roman" w:cs="Times New Roman"/>
          <w:szCs w:val="24"/>
        </w:rPr>
        <w:t>απολύσεων</w:t>
      </w:r>
      <w:r>
        <w:rPr>
          <w:rFonts w:eastAsia="Times New Roman" w:cs="Times New Roman"/>
          <w:szCs w:val="24"/>
        </w:rPr>
        <w:t>, μ</w:t>
      </w:r>
      <w:r w:rsidRPr="00E31BB6">
        <w:rPr>
          <w:rFonts w:eastAsia="Times New Roman" w:cs="Times New Roman"/>
          <w:szCs w:val="24"/>
        </w:rPr>
        <w:t>ιας και αποτελεί μίξερ στην ουσία ανακύκλωσης της ανεργίας</w:t>
      </w:r>
      <w:r>
        <w:rPr>
          <w:rFonts w:eastAsia="Times New Roman" w:cs="Times New Roman"/>
          <w:szCs w:val="24"/>
        </w:rPr>
        <w:t>,</w:t>
      </w:r>
      <w:r w:rsidRPr="00E31BB6">
        <w:rPr>
          <w:rFonts w:eastAsia="Times New Roman" w:cs="Times New Roman"/>
          <w:szCs w:val="24"/>
        </w:rPr>
        <w:t xml:space="preserve"> </w:t>
      </w:r>
      <w:r>
        <w:rPr>
          <w:rFonts w:eastAsia="Times New Roman" w:cs="Times New Roman"/>
          <w:szCs w:val="24"/>
        </w:rPr>
        <w:t xml:space="preserve">να σας πω ότι </w:t>
      </w:r>
      <w:r w:rsidRPr="00E31BB6">
        <w:rPr>
          <w:rFonts w:eastAsia="Times New Roman" w:cs="Times New Roman"/>
          <w:szCs w:val="24"/>
        </w:rPr>
        <w:t>σας ακούμε τόσες μέρες</w:t>
      </w:r>
      <w:r>
        <w:rPr>
          <w:rFonts w:eastAsia="Times New Roman" w:cs="Times New Roman"/>
          <w:szCs w:val="24"/>
        </w:rPr>
        <w:t xml:space="preserve">. Η </w:t>
      </w:r>
      <w:r w:rsidRPr="00E31BB6">
        <w:rPr>
          <w:rFonts w:eastAsia="Times New Roman" w:cs="Times New Roman"/>
          <w:szCs w:val="24"/>
        </w:rPr>
        <w:t>επιχειρηματολογία σας δεν είναι καινούργια</w:t>
      </w:r>
      <w:r>
        <w:rPr>
          <w:rFonts w:eastAsia="Times New Roman" w:cs="Times New Roman"/>
          <w:szCs w:val="24"/>
        </w:rPr>
        <w:t>. Τ</w:t>
      </w:r>
      <w:r w:rsidRPr="00E31BB6">
        <w:rPr>
          <w:rFonts w:eastAsia="Times New Roman" w:cs="Times New Roman"/>
          <w:szCs w:val="24"/>
        </w:rPr>
        <w:t>α ίδια ακριβώς επιχειρήματα ακούγονταν από το ΠΑΣΟΚ το 1997</w:t>
      </w:r>
      <w:r>
        <w:rPr>
          <w:rFonts w:eastAsia="Times New Roman" w:cs="Times New Roman"/>
          <w:szCs w:val="24"/>
        </w:rPr>
        <w:t>,</w:t>
      </w:r>
      <w:r w:rsidRPr="00E31BB6">
        <w:rPr>
          <w:rFonts w:eastAsia="Times New Roman" w:cs="Times New Roman"/>
          <w:szCs w:val="24"/>
        </w:rPr>
        <w:t xml:space="preserve"> όταν καταργούσε την επετηρίδα</w:t>
      </w:r>
      <w:r>
        <w:rPr>
          <w:rFonts w:eastAsia="Times New Roman" w:cs="Times New Roman"/>
          <w:szCs w:val="24"/>
        </w:rPr>
        <w:t>. Τα ίδια! Κ</w:t>
      </w:r>
      <w:r w:rsidRPr="00E31BB6">
        <w:rPr>
          <w:rFonts w:eastAsia="Times New Roman" w:cs="Times New Roman"/>
          <w:szCs w:val="24"/>
        </w:rPr>
        <w:t xml:space="preserve">αι </w:t>
      </w:r>
      <w:r>
        <w:rPr>
          <w:rFonts w:eastAsia="Times New Roman" w:cs="Times New Roman"/>
          <w:szCs w:val="24"/>
        </w:rPr>
        <w:t>τ</w:t>
      </w:r>
      <w:r w:rsidRPr="00E31BB6">
        <w:rPr>
          <w:rFonts w:eastAsia="Times New Roman" w:cs="Times New Roman"/>
          <w:szCs w:val="24"/>
        </w:rPr>
        <w:t>ι σύμπτωση</w:t>
      </w:r>
      <w:r>
        <w:rPr>
          <w:rFonts w:eastAsia="Times New Roman" w:cs="Times New Roman"/>
          <w:szCs w:val="24"/>
        </w:rPr>
        <w:t>! Κ</w:t>
      </w:r>
      <w:r w:rsidRPr="00E31BB6">
        <w:rPr>
          <w:rFonts w:eastAsia="Times New Roman" w:cs="Times New Roman"/>
          <w:szCs w:val="24"/>
        </w:rPr>
        <w:t xml:space="preserve">αι τότε </w:t>
      </w:r>
      <w:r>
        <w:rPr>
          <w:rFonts w:eastAsia="Times New Roman" w:cs="Times New Roman"/>
          <w:szCs w:val="24"/>
        </w:rPr>
        <w:t xml:space="preserve">έπεφταν πάρα πολλά </w:t>
      </w:r>
      <w:r w:rsidRPr="00E31BB6">
        <w:rPr>
          <w:rFonts w:eastAsia="Times New Roman" w:cs="Times New Roman"/>
          <w:szCs w:val="24"/>
        </w:rPr>
        <w:t>χημικά</w:t>
      </w:r>
      <w:r>
        <w:rPr>
          <w:rFonts w:eastAsia="Times New Roman" w:cs="Times New Roman"/>
          <w:szCs w:val="24"/>
        </w:rPr>
        <w:t>,</w:t>
      </w:r>
      <w:r w:rsidRPr="00E31BB6">
        <w:rPr>
          <w:rFonts w:eastAsia="Times New Roman" w:cs="Times New Roman"/>
          <w:szCs w:val="24"/>
        </w:rPr>
        <w:t xml:space="preserve"> όπως και τώρα</w:t>
      </w:r>
      <w:r>
        <w:rPr>
          <w:rFonts w:eastAsia="Times New Roman" w:cs="Times New Roman"/>
          <w:szCs w:val="24"/>
        </w:rPr>
        <w:t xml:space="preserve">. </w:t>
      </w:r>
    </w:p>
    <w:p w14:paraId="6B14EBAD" w14:textId="77777777" w:rsidR="004965E6" w:rsidRDefault="004D430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 xml:space="preserve">Όπως φαίνεται, όμως, </w:t>
      </w:r>
      <w:r w:rsidRPr="00E31BB6">
        <w:rPr>
          <w:rFonts w:eastAsia="Times New Roman" w:cs="Times New Roman"/>
          <w:szCs w:val="24"/>
        </w:rPr>
        <w:t>και από τη μαζικότητ</w:t>
      </w:r>
      <w:r w:rsidRPr="00E31BB6">
        <w:rPr>
          <w:rFonts w:eastAsia="Times New Roman" w:cs="Times New Roman"/>
          <w:szCs w:val="24"/>
        </w:rPr>
        <w:t>α και από τη μαχητικότητα των κινητοποιήσεων</w:t>
      </w:r>
      <w:r>
        <w:rPr>
          <w:rFonts w:eastAsia="Times New Roman" w:cs="Times New Roman"/>
          <w:szCs w:val="24"/>
        </w:rPr>
        <w:t>,</w:t>
      </w:r>
      <w:r w:rsidRPr="00E31BB6">
        <w:rPr>
          <w:rFonts w:eastAsia="Times New Roman" w:cs="Times New Roman"/>
          <w:szCs w:val="24"/>
        </w:rPr>
        <w:t xml:space="preserve"> </w:t>
      </w:r>
      <w:r>
        <w:rPr>
          <w:rFonts w:eastAsia="Times New Roman" w:cs="Times New Roman"/>
          <w:szCs w:val="24"/>
        </w:rPr>
        <w:t xml:space="preserve">όλοι οι </w:t>
      </w:r>
      <w:r w:rsidRPr="00E31BB6">
        <w:rPr>
          <w:rFonts w:eastAsia="Times New Roman" w:cs="Times New Roman"/>
          <w:szCs w:val="24"/>
        </w:rPr>
        <w:t>εκπαιδευτικοί</w:t>
      </w:r>
      <w:r>
        <w:rPr>
          <w:rFonts w:eastAsia="Times New Roman" w:cs="Times New Roman"/>
          <w:szCs w:val="24"/>
        </w:rPr>
        <w:t>,</w:t>
      </w:r>
      <w:r w:rsidRPr="00E31BB6">
        <w:rPr>
          <w:rFonts w:eastAsia="Times New Roman" w:cs="Times New Roman"/>
          <w:szCs w:val="24"/>
        </w:rPr>
        <w:t xml:space="preserve"> μόνιμοι </w:t>
      </w:r>
      <w:r w:rsidRPr="00E31BB6">
        <w:rPr>
          <w:rFonts w:eastAsia="Times New Roman" w:cs="Times New Roman"/>
          <w:szCs w:val="24"/>
        </w:rPr>
        <w:lastRenderedPageBreak/>
        <w:t>και συμβασιούχοι</w:t>
      </w:r>
      <w:r>
        <w:rPr>
          <w:rFonts w:eastAsia="Times New Roman" w:cs="Times New Roman"/>
          <w:szCs w:val="24"/>
        </w:rPr>
        <w:t>,</w:t>
      </w:r>
      <w:r w:rsidRPr="00E31BB6">
        <w:rPr>
          <w:rFonts w:eastAsia="Times New Roman" w:cs="Times New Roman"/>
          <w:szCs w:val="24"/>
        </w:rPr>
        <w:t xml:space="preserve"> ούτε πείθονται από τ</w:t>
      </w:r>
      <w:r>
        <w:rPr>
          <w:rFonts w:eastAsia="Times New Roman" w:cs="Times New Roman"/>
          <w:szCs w:val="24"/>
        </w:rPr>
        <w:t>ην κυβερνητική προπαγάνδα ούτε β</w:t>
      </w:r>
      <w:r w:rsidRPr="00E31BB6">
        <w:rPr>
          <w:rFonts w:eastAsia="Times New Roman" w:cs="Times New Roman"/>
          <w:szCs w:val="24"/>
        </w:rPr>
        <w:t>εβαίως υποκύπτουν στην καταστολή</w:t>
      </w:r>
      <w:r>
        <w:rPr>
          <w:rFonts w:eastAsia="Times New Roman" w:cs="Times New Roman"/>
          <w:szCs w:val="24"/>
        </w:rPr>
        <w:t>. Τ</w:t>
      </w:r>
      <w:r w:rsidRPr="00E31BB6">
        <w:rPr>
          <w:rFonts w:eastAsia="Times New Roman" w:cs="Times New Roman"/>
          <w:szCs w:val="24"/>
        </w:rPr>
        <w:t xml:space="preserve">ίποτα δεν </w:t>
      </w:r>
      <w:r>
        <w:rPr>
          <w:rFonts w:eastAsia="Times New Roman" w:cs="Times New Roman"/>
          <w:szCs w:val="24"/>
        </w:rPr>
        <w:t>πρόκειται να σώσει και αυτό το α</w:t>
      </w:r>
      <w:r w:rsidRPr="00E31BB6">
        <w:rPr>
          <w:rFonts w:eastAsia="Times New Roman" w:cs="Times New Roman"/>
          <w:szCs w:val="24"/>
        </w:rPr>
        <w:t>παράδεκτο σύστημα</w:t>
      </w:r>
      <w:r>
        <w:rPr>
          <w:rFonts w:eastAsia="Times New Roman" w:cs="Times New Roman"/>
          <w:szCs w:val="24"/>
        </w:rPr>
        <w:t>,</w:t>
      </w:r>
      <w:r w:rsidRPr="00E31BB6">
        <w:rPr>
          <w:rFonts w:eastAsia="Times New Roman" w:cs="Times New Roman"/>
          <w:szCs w:val="24"/>
        </w:rPr>
        <w:t xml:space="preserve"> που κοροϊδεύε</w:t>
      </w:r>
      <w:r w:rsidRPr="00E31BB6">
        <w:rPr>
          <w:rFonts w:eastAsia="Times New Roman" w:cs="Times New Roman"/>
          <w:szCs w:val="24"/>
        </w:rPr>
        <w:t>ι τελικά</w:t>
      </w:r>
      <w:r>
        <w:rPr>
          <w:rFonts w:eastAsia="Times New Roman" w:cs="Times New Roman"/>
          <w:szCs w:val="24"/>
        </w:rPr>
        <w:t xml:space="preserve"> όλους</w:t>
      </w:r>
      <w:r w:rsidRPr="00E31BB6">
        <w:rPr>
          <w:rFonts w:eastAsia="Times New Roman" w:cs="Times New Roman"/>
          <w:szCs w:val="24"/>
        </w:rPr>
        <w:t xml:space="preserve"> τους άνεργους εκπαιδευτικούς και τους οδηγεί στη διάσ</w:t>
      </w:r>
      <w:r>
        <w:rPr>
          <w:rFonts w:eastAsia="Times New Roman" w:cs="Times New Roman"/>
          <w:szCs w:val="24"/>
        </w:rPr>
        <w:t>π</w:t>
      </w:r>
      <w:r w:rsidRPr="00E31BB6">
        <w:rPr>
          <w:rFonts w:eastAsia="Times New Roman" w:cs="Times New Roman"/>
          <w:szCs w:val="24"/>
        </w:rPr>
        <w:t>αση</w:t>
      </w:r>
      <w:r>
        <w:rPr>
          <w:rFonts w:eastAsia="Times New Roman" w:cs="Times New Roman"/>
          <w:szCs w:val="24"/>
        </w:rPr>
        <w:t xml:space="preserve">, τον κανιβαλισμό, μέσα από ένα αέναο κυνήγι </w:t>
      </w:r>
      <w:proofErr w:type="spellStart"/>
      <w:r>
        <w:rPr>
          <w:rFonts w:eastAsia="Times New Roman" w:cs="Times New Roman"/>
          <w:szCs w:val="24"/>
        </w:rPr>
        <w:t>μοριοδότησης</w:t>
      </w:r>
      <w:proofErr w:type="spellEnd"/>
      <w:r>
        <w:rPr>
          <w:rFonts w:eastAsia="Times New Roman" w:cs="Times New Roman"/>
          <w:szCs w:val="24"/>
        </w:rPr>
        <w:t xml:space="preserve"> για τ</w:t>
      </w:r>
      <w:r w:rsidRPr="00E31BB6">
        <w:rPr>
          <w:rFonts w:eastAsia="Times New Roman" w:cs="Times New Roman"/>
          <w:szCs w:val="24"/>
        </w:rPr>
        <w:t>ην πιστοποίηση προσόντων</w:t>
      </w:r>
      <w:r>
        <w:rPr>
          <w:rFonts w:eastAsia="Times New Roman" w:cs="Times New Roman"/>
          <w:szCs w:val="24"/>
        </w:rPr>
        <w:t>.</w:t>
      </w:r>
    </w:p>
    <w:p w14:paraId="6B14EBAE" w14:textId="77777777" w:rsidR="004965E6" w:rsidRDefault="004D430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Κ</w:t>
      </w:r>
      <w:r w:rsidRPr="00E31BB6">
        <w:rPr>
          <w:rFonts w:eastAsia="Times New Roman" w:cs="Times New Roman"/>
          <w:szCs w:val="24"/>
        </w:rPr>
        <w:t>αι ξέρετε κάτι</w:t>
      </w:r>
      <w:r>
        <w:rPr>
          <w:rFonts w:eastAsia="Times New Roman" w:cs="Times New Roman"/>
          <w:szCs w:val="24"/>
        </w:rPr>
        <w:t>; Κ</w:t>
      </w:r>
      <w:r w:rsidRPr="00E31BB6">
        <w:rPr>
          <w:rFonts w:eastAsia="Times New Roman" w:cs="Times New Roman"/>
          <w:szCs w:val="24"/>
        </w:rPr>
        <w:t>αι σήμερα</w:t>
      </w:r>
      <w:r>
        <w:rPr>
          <w:rFonts w:eastAsia="Times New Roman" w:cs="Times New Roman"/>
          <w:szCs w:val="24"/>
        </w:rPr>
        <w:t>, τ</w:t>
      </w:r>
      <w:r w:rsidRPr="00E31BB6">
        <w:rPr>
          <w:rFonts w:eastAsia="Times New Roman" w:cs="Times New Roman"/>
          <w:szCs w:val="24"/>
        </w:rPr>
        <w:t>ώρα που μιλάμε</w:t>
      </w:r>
      <w:r>
        <w:rPr>
          <w:rFonts w:eastAsia="Times New Roman" w:cs="Times New Roman"/>
          <w:szCs w:val="24"/>
        </w:rPr>
        <w:t>,</w:t>
      </w:r>
      <w:r w:rsidRPr="00E31BB6">
        <w:rPr>
          <w:rFonts w:eastAsia="Times New Roman" w:cs="Times New Roman"/>
          <w:szCs w:val="24"/>
        </w:rPr>
        <w:t xml:space="preserve"> είναι έξω από δω</w:t>
      </w:r>
      <w:r>
        <w:rPr>
          <w:rFonts w:eastAsia="Times New Roman" w:cs="Times New Roman"/>
          <w:szCs w:val="24"/>
        </w:rPr>
        <w:t>,</w:t>
      </w:r>
      <w:r w:rsidRPr="00E31BB6">
        <w:rPr>
          <w:rFonts w:eastAsia="Times New Roman" w:cs="Times New Roman"/>
          <w:szCs w:val="24"/>
        </w:rPr>
        <w:t xml:space="preserve"> από τη </w:t>
      </w:r>
      <w:r>
        <w:rPr>
          <w:rFonts w:eastAsia="Times New Roman" w:cs="Times New Roman"/>
          <w:szCs w:val="24"/>
        </w:rPr>
        <w:t>Β</w:t>
      </w:r>
      <w:r w:rsidRPr="00E31BB6">
        <w:rPr>
          <w:rFonts w:eastAsia="Times New Roman" w:cs="Times New Roman"/>
          <w:szCs w:val="24"/>
        </w:rPr>
        <w:t xml:space="preserve">ουλή και αντί να </w:t>
      </w:r>
      <w:proofErr w:type="spellStart"/>
      <w:r>
        <w:rPr>
          <w:rFonts w:eastAsia="Times New Roman" w:cs="Times New Roman"/>
          <w:szCs w:val="24"/>
        </w:rPr>
        <w:t>αλληλο</w:t>
      </w:r>
      <w:r>
        <w:rPr>
          <w:rFonts w:eastAsia="Times New Roman" w:cs="Times New Roman"/>
          <w:szCs w:val="24"/>
        </w:rPr>
        <w:t>φαγώνονται</w:t>
      </w:r>
      <w:proofErr w:type="spellEnd"/>
      <w:r>
        <w:rPr>
          <w:rFonts w:eastAsia="Times New Roman" w:cs="Times New Roman"/>
          <w:szCs w:val="24"/>
        </w:rPr>
        <w:t xml:space="preserve">, </w:t>
      </w:r>
      <w:r w:rsidRPr="00E31BB6">
        <w:rPr>
          <w:rFonts w:eastAsia="Times New Roman" w:cs="Times New Roman"/>
          <w:szCs w:val="24"/>
        </w:rPr>
        <w:t>όπως επιδιώκετ</w:t>
      </w:r>
      <w:r>
        <w:rPr>
          <w:rFonts w:eastAsia="Times New Roman" w:cs="Times New Roman"/>
          <w:szCs w:val="24"/>
        </w:rPr>
        <w:t>ε</w:t>
      </w:r>
      <w:r w:rsidRPr="00E31BB6">
        <w:rPr>
          <w:rFonts w:eastAsia="Times New Roman" w:cs="Times New Roman"/>
          <w:szCs w:val="24"/>
        </w:rPr>
        <w:t xml:space="preserve"> με το σύστημα που εισάγετ</w:t>
      </w:r>
      <w:r>
        <w:rPr>
          <w:rFonts w:eastAsia="Times New Roman" w:cs="Times New Roman"/>
          <w:szCs w:val="24"/>
        </w:rPr>
        <w:t xml:space="preserve">ε, </w:t>
      </w:r>
      <w:r w:rsidRPr="00E31BB6">
        <w:rPr>
          <w:rFonts w:eastAsia="Times New Roman" w:cs="Times New Roman"/>
          <w:szCs w:val="24"/>
        </w:rPr>
        <w:t>διαδηλώνουν όλοι μαζί και διεκδικούν την άμεση μονιμοποίηση όλων των συμβασιούχων της εκπαίδευσης των τελευταίων χρόνων</w:t>
      </w:r>
      <w:r>
        <w:rPr>
          <w:rFonts w:eastAsia="Times New Roman" w:cs="Times New Roman"/>
          <w:szCs w:val="24"/>
        </w:rPr>
        <w:t>,</w:t>
      </w:r>
      <w:r w:rsidRPr="00E31BB6">
        <w:rPr>
          <w:rFonts w:eastAsia="Times New Roman" w:cs="Times New Roman"/>
          <w:szCs w:val="24"/>
        </w:rPr>
        <w:t xml:space="preserve"> ως το ελάχιστο εκείνο που πρέπει και μπορεί να </w:t>
      </w:r>
      <w:r>
        <w:rPr>
          <w:rFonts w:eastAsia="Times New Roman" w:cs="Times New Roman"/>
          <w:szCs w:val="24"/>
        </w:rPr>
        <w:t>γίνει για το καλό της εκπαίδευση</w:t>
      </w:r>
      <w:r w:rsidRPr="00E31BB6">
        <w:rPr>
          <w:rFonts w:eastAsia="Times New Roman" w:cs="Times New Roman"/>
          <w:szCs w:val="24"/>
        </w:rPr>
        <w:t>ς</w:t>
      </w:r>
      <w:r>
        <w:rPr>
          <w:rFonts w:eastAsia="Times New Roman" w:cs="Times New Roman"/>
          <w:szCs w:val="24"/>
        </w:rPr>
        <w:t>.</w:t>
      </w:r>
    </w:p>
    <w:p w14:paraId="6B14EBAF" w14:textId="77777777" w:rsidR="004965E6" w:rsidRDefault="004D430C">
      <w:pPr>
        <w:tabs>
          <w:tab w:val="left" w:pos="1118"/>
        </w:tabs>
        <w:spacing w:line="600" w:lineRule="auto"/>
        <w:ind w:firstLine="720"/>
        <w:contextualSpacing/>
        <w:jc w:val="both"/>
        <w:rPr>
          <w:rFonts w:eastAsia="Times New Roman" w:cs="Times New Roman"/>
          <w:szCs w:val="24"/>
        </w:rPr>
      </w:pPr>
      <w:r w:rsidRPr="006D392B">
        <w:rPr>
          <w:rFonts w:eastAsia="Times New Roman" w:cs="Times New Roman"/>
          <w:szCs w:val="24"/>
        </w:rPr>
        <w:t>(Στο σημείο αυτό κτυπάει το κουδούνι λήξεως του χρόνου ομιλίας του κυρίου Βουλευτή)</w:t>
      </w:r>
    </w:p>
    <w:p w14:paraId="6B14EBB0" w14:textId="77777777" w:rsidR="004965E6" w:rsidRDefault="004D430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Μία</w:t>
      </w:r>
      <w:r>
        <w:rPr>
          <w:rFonts w:eastAsia="Times New Roman" w:cs="Times New Roman"/>
          <w:szCs w:val="24"/>
        </w:rPr>
        <w:t xml:space="preserve"> κουβέντα για το </w:t>
      </w:r>
      <w:proofErr w:type="spellStart"/>
      <w:r>
        <w:rPr>
          <w:rFonts w:eastAsia="Times New Roman" w:cs="Times New Roman"/>
          <w:szCs w:val="24"/>
        </w:rPr>
        <w:t>Παλλημνιακό</w:t>
      </w:r>
      <w:proofErr w:type="spellEnd"/>
      <w:r>
        <w:rPr>
          <w:rFonts w:eastAsia="Times New Roman" w:cs="Times New Roman"/>
          <w:szCs w:val="24"/>
        </w:rPr>
        <w:t xml:space="preserve"> Ταμείο, ιστορικό οπωσδήποτε ί</w:t>
      </w:r>
      <w:r w:rsidRPr="00E31BB6">
        <w:rPr>
          <w:rFonts w:eastAsia="Times New Roman" w:cs="Times New Roman"/>
          <w:szCs w:val="24"/>
        </w:rPr>
        <w:t>δρυμα της Λήμνου</w:t>
      </w:r>
      <w:r>
        <w:rPr>
          <w:rFonts w:eastAsia="Times New Roman" w:cs="Times New Roman"/>
          <w:szCs w:val="24"/>
        </w:rPr>
        <w:t>,</w:t>
      </w:r>
      <w:r w:rsidRPr="00E31BB6">
        <w:rPr>
          <w:rFonts w:eastAsia="Times New Roman" w:cs="Times New Roman"/>
          <w:szCs w:val="24"/>
        </w:rPr>
        <w:t xml:space="preserve"> το οποίο </w:t>
      </w:r>
      <w:r>
        <w:rPr>
          <w:rFonts w:eastAsia="Times New Roman" w:cs="Times New Roman"/>
          <w:szCs w:val="24"/>
        </w:rPr>
        <w:t>όμως και αυτό δεν</w:t>
      </w:r>
      <w:r w:rsidRPr="00E31BB6">
        <w:rPr>
          <w:rFonts w:eastAsia="Times New Roman" w:cs="Times New Roman"/>
          <w:szCs w:val="24"/>
        </w:rPr>
        <w:t xml:space="preserve"> αφήνετε </w:t>
      </w:r>
      <w:r>
        <w:rPr>
          <w:rFonts w:eastAsia="Times New Roman" w:cs="Times New Roman"/>
          <w:szCs w:val="24"/>
        </w:rPr>
        <w:lastRenderedPageBreak/>
        <w:t xml:space="preserve">απείραχτο, </w:t>
      </w:r>
      <w:r w:rsidRPr="00E31BB6">
        <w:rPr>
          <w:rFonts w:eastAsia="Times New Roman" w:cs="Times New Roman"/>
          <w:szCs w:val="24"/>
        </w:rPr>
        <w:t>γιατί του γενικεύετ</w:t>
      </w:r>
      <w:r>
        <w:rPr>
          <w:rFonts w:eastAsia="Times New Roman" w:cs="Times New Roman"/>
          <w:szCs w:val="24"/>
        </w:rPr>
        <w:t>ε</w:t>
      </w:r>
      <w:r w:rsidRPr="00E31BB6">
        <w:rPr>
          <w:rFonts w:eastAsia="Times New Roman" w:cs="Times New Roman"/>
          <w:szCs w:val="24"/>
        </w:rPr>
        <w:t xml:space="preserve"> και του ενδυναμώνετ</w:t>
      </w:r>
      <w:r>
        <w:rPr>
          <w:rFonts w:eastAsia="Times New Roman" w:cs="Times New Roman"/>
          <w:szCs w:val="24"/>
        </w:rPr>
        <w:t>ε</w:t>
      </w:r>
      <w:r w:rsidRPr="00E31BB6">
        <w:rPr>
          <w:rFonts w:eastAsia="Times New Roman" w:cs="Times New Roman"/>
          <w:szCs w:val="24"/>
        </w:rPr>
        <w:t xml:space="preserve"> τα επιχειρηματικά του χαρακτηριστικά</w:t>
      </w:r>
      <w:r>
        <w:rPr>
          <w:rFonts w:eastAsia="Times New Roman" w:cs="Times New Roman"/>
          <w:szCs w:val="24"/>
        </w:rPr>
        <w:t xml:space="preserve"> σε βάρος των κανονικών του ανα</w:t>
      </w:r>
      <w:r w:rsidRPr="00E31BB6">
        <w:rPr>
          <w:rFonts w:eastAsia="Times New Roman" w:cs="Times New Roman"/>
          <w:szCs w:val="24"/>
        </w:rPr>
        <w:t>φορών</w:t>
      </w:r>
      <w:r>
        <w:rPr>
          <w:rFonts w:eastAsia="Times New Roman" w:cs="Times New Roman"/>
          <w:szCs w:val="24"/>
        </w:rPr>
        <w:t>.</w:t>
      </w:r>
    </w:p>
    <w:p w14:paraId="6B14EBB1" w14:textId="77777777" w:rsidR="004965E6" w:rsidRDefault="004D430C">
      <w:pPr>
        <w:tabs>
          <w:tab w:val="left" w:pos="1118"/>
        </w:tabs>
        <w:spacing w:line="600" w:lineRule="auto"/>
        <w:ind w:firstLine="720"/>
        <w:contextualSpacing/>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Pr>
          <w:rFonts w:eastAsia="Times New Roman" w:cs="Times New Roman"/>
          <w:szCs w:val="24"/>
        </w:rPr>
        <w:t xml:space="preserve"> Κύριε Δελή, ολοκληρώστε παρακαλώ, γιατί </w:t>
      </w:r>
      <w:r w:rsidRPr="00E31BB6">
        <w:rPr>
          <w:rFonts w:eastAsia="Times New Roman" w:cs="Times New Roman"/>
          <w:szCs w:val="24"/>
        </w:rPr>
        <w:t xml:space="preserve">μετά θα </w:t>
      </w:r>
      <w:r>
        <w:rPr>
          <w:rFonts w:eastAsia="Times New Roman" w:cs="Times New Roman"/>
          <w:szCs w:val="24"/>
        </w:rPr>
        <w:t>ζητάνε όλοι παραπάνω χρόνο.</w:t>
      </w:r>
    </w:p>
    <w:p w14:paraId="6B14EBB2" w14:textId="77777777" w:rsidR="004965E6" w:rsidRDefault="004D430C">
      <w:pPr>
        <w:tabs>
          <w:tab w:val="left" w:pos="1118"/>
        </w:tabs>
        <w:spacing w:line="600" w:lineRule="auto"/>
        <w:ind w:firstLine="720"/>
        <w:contextualSpacing/>
        <w:jc w:val="both"/>
        <w:rPr>
          <w:rFonts w:eastAsia="Times New Roman" w:cs="Times New Roman"/>
          <w:szCs w:val="24"/>
        </w:rPr>
      </w:pPr>
      <w:r w:rsidRPr="006D392B">
        <w:rPr>
          <w:rFonts w:eastAsia="Times New Roman" w:cs="Times New Roman"/>
          <w:b/>
          <w:szCs w:val="24"/>
        </w:rPr>
        <w:t>ΙΩΑΝΝΗΣ ΔΕΛΗΣ:</w:t>
      </w:r>
      <w:r>
        <w:rPr>
          <w:rFonts w:eastAsia="Times New Roman" w:cs="Times New Roman"/>
          <w:szCs w:val="24"/>
        </w:rPr>
        <w:t xml:space="preserve"> Να δώσω και </w:t>
      </w:r>
      <w:r w:rsidRPr="00E31BB6">
        <w:rPr>
          <w:rFonts w:eastAsia="Times New Roman" w:cs="Times New Roman"/>
          <w:szCs w:val="24"/>
        </w:rPr>
        <w:t>μία απάντηση στην τ</w:t>
      </w:r>
      <w:r>
        <w:rPr>
          <w:rFonts w:eastAsia="Times New Roman" w:cs="Times New Roman"/>
          <w:szCs w:val="24"/>
        </w:rPr>
        <w:t>ρ</w:t>
      </w:r>
      <w:r w:rsidRPr="00E31BB6">
        <w:rPr>
          <w:rFonts w:eastAsia="Times New Roman" w:cs="Times New Roman"/>
          <w:szCs w:val="24"/>
        </w:rPr>
        <w:t>οπολογία που κ</w:t>
      </w:r>
      <w:r w:rsidRPr="00E31BB6">
        <w:rPr>
          <w:rFonts w:eastAsia="Times New Roman" w:cs="Times New Roman"/>
          <w:szCs w:val="24"/>
        </w:rPr>
        <w:t xml:space="preserve">ατέθεσε πριν λίγο </w:t>
      </w:r>
      <w:r>
        <w:rPr>
          <w:rFonts w:eastAsia="Times New Roman" w:cs="Times New Roman"/>
          <w:szCs w:val="24"/>
        </w:rPr>
        <w:t>-</w:t>
      </w:r>
      <w:r w:rsidRPr="00E31BB6">
        <w:rPr>
          <w:rFonts w:eastAsia="Times New Roman" w:cs="Times New Roman"/>
          <w:szCs w:val="24"/>
        </w:rPr>
        <w:t>επιτέλους τώρα το είδαμε</w:t>
      </w:r>
      <w:r>
        <w:rPr>
          <w:rFonts w:eastAsia="Times New Roman" w:cs="Times New Roman"/>
          <w:szCs w:val="24"/>
        </w:rPr>
        <w:t>-</w:t>
      </w:r>
      <w:r w:rsidRPr="00E31BB6">
        <w:rPr>
          <w:rFonts w:eastAsia="Times New Roman" w:cs="Times New Roman"/>
          <w:szCs w:val="24"/>
        </w:rPr>
        <w:t xml:space="preserve"> </w:t>
      </w:r>
      <w:r>
        <w:rPr>
          <w:rFonts w:eastAsia="Times New Roman" w:cs="Times New Roman"/>
          <w:szCs w:val="24"/>
        </w:rPr>
        <w:t xml:space="preserve">για </w:t>
      </w:r>
      <w:r w:rsidRPr="00E31BB6">
        <w:rPr>
          <w:rFonts w:eastAsia="Times New Roman" w:cs="Times New Roman"/>
          <w:szCs w:val="24"/>
        </w:rPr>
        <w:t xml:space="preserve">τη μείωση των μαθητών στο </w:t>
      </w:r>
      <w:r>
        <w:rPr>
          <w:rFonts w:eastAsia="Times New Roman" w:cs="Times New Roman"/>
          <w:szCs w:val="24"/>
        </w:rPr>
        <w:t>Ν</w:t>
      </w:r>
      <w:r w:rsidRPr="00E31BB6">
        <w:rPr>
          <w:rFonts w:eastAsia="Times New Roman" w:cs="Times New Roman"/>
          <w:szCs w:val="24"/>
        </w:rPr>
        <w:t xml:space="preserve">ηπιαγωγείο και στην </w:t>
      </w:r>
      <w:r>
        <w:rPr>
          <w:rFonts w:eastAsia="Times New Roman" w:cs="Times New Roman"/>
          <w:szCs w:val="24"/>
        </w:rPr>
        <w:t>Α΄ Δ</w:t>
      </w:r>
      <w:r w:rsidRPr="00E31BB6">
        <w:rPr>
          <w:rFonts w:eastAsia="Times New Roman" w:cs="Times New Roman"/>
          <w:szCs w:val="24"/>
        </w:rPr>
        <w:t>ημοτικού</w:t>
      </w:r>
      <w:r>
        <w:rPr>
          <w:rFonts w:eastAsia="Times New Roman" w:cs="Times New Roman"/>
          <w:szCs w:val="24"/>
        </w:rPr>
        <w:t>, κ</w:t>
      </w:r>
      <w:r w:rsidRPr="00E31BB6">
        <w:rPr>
          <w:rFonts w:eastAsia="Times New Roman" w:cs="Times New Roman"/>
          <w:szCs w:val="24"/>
        </w:rPr>
        <w:t>ύριε Υπουργέ</w:t>
      </w:r>
      <w:r>
        <w:rPr>
          <w:rFonts w:eastAsia="Times New Roman" w:cs="Times New Roman"/>
          <w:szCs w:val="24"/>
        </w:rPr>
        <w:t>.</w:t>
      </w:r>
      <w:r w:rsidRPr="00E31BB6">
        <w:rPr>
          <w:rFonts w:eastAsia="Times New Roman" w:cs="Times New Roman"/>
          <w:szCs w:val="24"/>
        </w:rPr>
        <w:t xml:space="preserve"> </w:t>
      </w:r>
      <w:r>
        <w:rPr>
          <w:rFonts w:eastAsia="Times New Roman" w:cs="Times New Roman"/>
          <w:szCs w:val="24"/>
        </w:rPr>
        <w:t xml:space="preserve">Ξέρετε, </w:t>
      </w:r>
      <w:r w:rsidRPr="00E31BB6">
        <w:rPr>
          <w:rFonts w:eastAsia="Times New Roman" w:cs="Times New Roman"/>
          <w:szCs w:val="24"/>
        </w:rPr>
        <w:t>μακριά από μας η μικροψυχία</w:t>
      </w:r>
      <w:r>
        <w:rPr>
          <w:rFonts w:eastAsia="Times New Roman" w:cs="Times New Roman"/>
          <w:szCs w:val="24"/>
        </w:rPr>
        <w:t>. Θ</w:t>
      </w:r>
      <w:r w:rsidRPr="00E31BB6">
        <w:rPr>
          <w:rFonts w:eastAsia="Times New Roman" w:cs="Times New Roman"/>
          <w:szCs w:val="24"/>
        </w:rPr>
        <w:t>α την ψηφίσουμε τη διάταξη</w:t>
      </w:r>
      <w:r>
        <w:rPr>
          <w:rFonts w:eastAsia="Times New Roman" w:cs="Times New Roman"/>
          <w:szCs w:val="24"/>
        </w:rPr>
        <w:t xml:space="preserve">. </w:t>
      </w:r>
    </w:p>
    <w:p w14:paraId="6B14EBB3" w14:textId="77777777" w:rsidR="004965E6" w:rsidRDefault="004D430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Α</w:t>
      </w:r>
      <w:r w:rsidRPr="00E31BB6">
        <w:rPr>
          <w:rFonts w:eastAsia="Times New Roman" w:cs="Times New Roman"/>
          <w:szCs w:val="24"/>
        </w:rPr>
        <w:t xml:space="preserve">λλά επιτρέψτε </w:t>
      </w:r>
      <w:r>
        <w:rPr>
          <w:rFonts w:eastAsia="Times New Roman" w:cs="Times New Roman"/>
          <w:szCs w:val="24"/>
        </w:rPr>
        <w:t>μας, κ</w:t>
      </w:r>
      <w:r w:rsidRPr="00E31BB6">
        <w:rPr>
          <w:rFonts w:eastAsia="Times New Roman" w:cs="Times New Roman"/>
          <w:szCs w:val="24"/>
        </w:rPr>
        <w:t>ύριε Υπουργέ</w:t>
      </w:r>
      <w:r>
        <w:rPr>
          <w:rFonts w:eastAsia="Times New Roman" w:cs="Times New Roman"/>
          <w:szCs w:val="24"/>
        </w:rPr>
        <w:t>,</w:t>
      </w:r>
      <w:r w:rsidRPr="00E31BB6">
        <w:rPr>
          <w:rFonts w:eastAsia="Times New Roman" w:cs="Times New Roman"/>
          <w:szCs w:val="24"/>
        </w:rPr>
        <w:t xml:space="preserve"> να πούμε ότι θα ήταν πιο ολοκ</w:t>
      </w:r>
      <w:r w:rsidRPr="00E31BB6">
        <w:rPr>
          <w:rFonts w:eastAsia="Times New Roman" w:cs="Times New Roman"/>
          <w:szCs w:val="24"/>
        </w:rPr>
        <w:t xml:space="preserve">ληρωμένη αυτή η διάταξη </w:t>
      </w:r>
      <w:r>
        <w:rPr>
          <w:rFonts w:eastAsia="Times New Roman" w:cs="Times New Roman"/>
          <w:szCs w:val="24"/>
        </w:rPr>
        <w:t>α</w:t>
      </w:r>
      <w:r w:rsidRPr="00E31BB6">
        <w:rPr>
          <w:rFonts w:eastAsia="Times New Roman" w:cs="Times New Roman"/>
          <w:szCs w:val="24"/>
        </w:rPr>
        <w:t>ν συνοδευόταν και από τη μείωση του κατώτατου αριθμού των νηπιαγωγείων</w:t>
      </w:r>
      <w:r>
        <w:rPr>
          <w:rFonts w:eastAsia="Times New Roman" w:cs="Times New Roman"/>
          <w:szCs w:val="24"/>
        </w:rPr>
        <w:t>, που ήταν στα επτά και το πήγατε στα δεκατέσσερα. Ν</w:t>
      </w:r>
      <w:r w:rsidRPr="00E31BB6">
        <w:rPr>
          <w:rFonts w:eastAsia="Times New Roman" w:cs="Times New Roman"/>
          <w:szCs w:val="24"/>
        </w:rPr>
        <w:t xml:space="preserve">α </w:t>
      </w:r>
      <w:r>
        <w:rPr>
          <w:rFonts w:eastAsia="Times New Roman" w:cs="Times New Roman"/>
          <w:szCs w:val="24"/>
        </w:rPr>
        <w:t xml:space="preserve">το </w:t>
      </w:r>
      <w:r w:rsidRPr="00E31BB6">
        <w:rPr>
          <w:rFonts w:eastAsia="Times New Roman" w:cs="Times New Roman"/>
          <w:szCs w:val="24"/>
        </w:rPr>
        <w:t xml:space="preserve">πάτε </w:t>
      </w:r>
      <w:r>
        <w:rPr>
          <w:rFonts w:eastAsia="Times New Roman" w:cs="Times New Roman"/>
          <w:szCs w:val="24"/>
        </w:rPr>
        <w:t>κ</w:t>
      </w:r>
      <w:r w:rsidRPr="00E31BB6">
        <w:rPr>
          <w:rFonts w:eastAsia="Times New Roman" w:cs="Times New Roman"/>
          <w:szCs w:val="24"/>
        </w:rPr>
        <w:t xml:space="preserve">αι το </w:t>
      </w:r>
      <w:r>
        <w:rPr>
          <w:rFonts w:eastAsia="Times New Roman" w:cs="Times New Roman"/>
          <w:szCs w:val="24"/>
        </w:rPr>
        <w:t>δεκατέσσερα στα επτά. Θ</w:t>
      </w:r>
      <w:r w:rsidRPr="00E31BB6">
        <w:rPr>
          <w:rFonts w:eastAsia="Times New Roman" w:cs="Times New Roman"/>
          <w:szCs w:val="24"/>
        </w:rPr>
        <w:t xml:space="preserve">α ήταν πιο ολοκληρωμένη η πρότασή </w:t>
      </w:r>
      <w:r>
        <w:rPr>
          <w:rFonts w:eastAsia="Times New Roman" w:cs="Times New Roman"/>
          <w:szCs w:val="24"/>
        </w:rPr>
        <w:t>σας.</w:t>
      </w:r>
    </w:p>
    <w:p w14:paraId="6B14EBB4" w14:textId="77777777" w:rsidR="004965E6" w:rsidRDefault="004D430C">
      <w:pPr>
        <w:tabs>
          <w:tab w:val="left" w:pos="1118"/>
        </w:tabs>
        <w:spacing w:line="600" w:lineRule="auto"/>
        <w:ind w:firstLine="720"/>
        <w:contextualSpacing/>
        <w:jc w:val="both"/>
        <w:rPr>
          <w:rFonts w:eastAsia="Times New Roman" w:cs="Times New Roman"/>
          <w:szCs w:val="24"/>
        </w:rPr>
      </w:pPr>
      <w:r w:rsidRPr="008A2D8F">
        <w:rPr>
          <w:rFonts w:eastAsia="Times New Roman" w:cs="Times New Roman"/>
          <w:b/>
          <w:szCs w:val="24"/>
        </w:rPr>
        <w:t>ΚΩΝΣΤΑΝΤΙΝΟΣ ΓΑΒΡΟΓΛΟΥ (Υπουργ</w:t>
      </w:r>
      <w:r w:rsidRPr="008A2D8F">
        <w:rPr>
          <w:rFonts w:eastAsia="Times New Roman" w:cs="Times New Roman"/>
          <w:b/>
          <w:szCs w:val="24"/>
        </w:rPr>
        <w:t>ός Παιδείας, Έρευνας και Θρησκευμάτων):</w:t>
      </w:r>
      <w:r>
        <w:rPr>
          <w:rFonts w:eastAsia="Times New Roman" w:cs="Times New Roman"/>
          <w:szCs w:val="24"/>
        </w:rPr>
        <w:t xml:space="preserve"> Τι σχέση έχει το ένα με το άλλο;</w:t>
      </w:r>
    </w:p>
    <w:p w14:paraId="6B14EBB5" w14:textId="77777777" w:rsidR="004965E6" w:rsidRDefault="004D430C">
      <w:pPr>
        <w:tabs>
          <w:tab w:val="left" w:pos="1118"/>
        </w:tabs>
        <w:spacing w:line="600" w:lineRule="auto"/>
        <w:ind w:firstLine="720"/>
        <w:contextualSpacing/>
        <w:jc w:val="both"/>
        <w:rPr>
          <w:rFonts w:eastAsia="Times New Roman" w:cs="Times New Roman"/>
          <w:szCs w:val="24"/>
        </w:rPr>
      </w:pPr>
      <w:r w:rsidRPr="006D392B">
        <w:rPr>
          <w:rFonts w:eastAsia="Times New Roman" w:cs="Times New Roman"/>
          <w:b/>
          <w:szCs w:val="24"/>
        </w:rPr>
        <w:lastRenderedPageBreak/>
        <w:t>ΙΩΑΝΝΗΣ ΔΕΛΗΣ:</w:t>
      </w:r>
      <w:r>
        <w:rPr>
          <w:rFonts w:eastAsia="Times New Roman" w:cs="Times New Roman"/>
          <w:b/>
          <w:szCs w:val="24"/>
        </w:rPr>
        <w:t xml:space="preserve"> </w:t>
      </w:r>
      <w:r w:rsidRPr="008A2D8F">
        <w:rPr>
          <w:rFonts w:eastAsia="Times New Roman" w:cs="Times New Roman"/>
          <w:szCs w:val="24"/>
        </w:rPr>
        <w:t>Γιατί συνδέεται το</w:t>
      </w:r>
      <w:r w:rsidRPr="00E31BB6">
        <w:rPr>
          <w:rFonts w:eastAsia="Times New Roman" w:cs="Times New Roman"/>
          <w:szCs w:val="24"/>
        </w:rPr>
        <w:t xml:space="preserve"> ανώτατο και το κατώτατο όριο μαθητών ενός τμήματος</w:t>
      </w:r>
      <w:r>
        <w:rPr>
          <w:rFonts w:eastAsia="Times New Roman" w:cs="Times New Roman"/>
          <w:szCs w:val="24"/>
        </w:rPr>
        <w:t xml:space="preserve">. </w:t>
      </w:r>
      <w:r w:rsidRPr="00E31BB6">
        <w:rPr>
          <w:rFonts w:eastAsia="Times New Roman" w:cs="Times New Roman"/>
          <w:szCs w:val="24"/>
        </w:rPr>
        <w:t>Βεβαίως και έχουν σχέση απόλυτη και το καταλαβαίνετε</w:t>
      </w:r>
      <w:r>
        <w:rPr>
          <w:rFonts w:eastAsia="Times New Roman" w:cs="Times New Roman"/>
          <w:szCs w:val="24"/>
        </w:rPr>
        <w:t>.</w:t>
      </w:r>
    </w:p>
    <w:p w14:paraId="6B14EBB6" w14:textId="77777777" w:rsidR="004965E6" w:rsidRDefault="004D430C">
      <w:pPr>
        <w:tabs>
          <w:tab w:val="left" w:pos="1118"/>
        </w:tabs>
        <w:spacing w:line="600" w:lineRule="auto"/>
        <w:ind w:firstLine="720"/>
        <w:contextualSpacing/>
        <w:jc w:val="both"/>
        <w:rPr>
          <w:rFonts w:eastAsia="Times New Roman" w:cs="Times New Roman"/>
          <w:szCs w:val="24"/>
        </w:rPr>
      </w:pPr>
      <w:r w:rsidRPr="00E31BB6">
        <w:rPr>
          <w:rFonts w:eastAsia="Times New Roman" w:cs="Times New Roman"/>
          <w:szCs w:val="24"/>
        </w:rPr>
        <w:t xml:space="preserve"> </w:t>
      </w: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Παρακαλώ για τον σεβασμό</w:t>
      </w:r>
      <w:r w:rsidRPr="00E31BB6">
        <w:rPr>
          <w:rFonts w:eastAsia="Times New Roman" w:cs="Times New Roman"/>
          <w:szCs w:val="24"/>
        </w:rPr>
        <w:t xml:space="preserve"> στον χρόνο</w:t>
      </w:r>
      <w:r>
        <w:rPr>
          <w:rFonts w:eastAsia="Times New Roman" w:cs="Times New Roman"/>
          <w:szCs w:val="24"/>
        </w:rPr>
        <w:t>. Ε</w:t>
      </w:r>
      <w:r w:rsidRPr="00E31BB6">
        <w:rPr>
          <w:rFonts w:eastAsia="Times New Roman" w:cs="Times New Roman"/>
          <w:szCs w:val="24"/>
        </w:rPr>
        <w:t xml:space="preserve">ίναι </w:t>
      </w:r>
      <w:r>
        <w:rPr>
          <w:rFonts w:eastAsia="Times New Roman" w:cs="Times New Roman"/>
          <w:szCs w:val="24"/>
        </w:rPr>
        <w:t xml:space="preserve">εξήντα ομιλητές. Αν υποβληθεί και </w:t>
      </w:r>
      <w:r w:rsidRPr="00E31BB6">
        <w:rPr>
          <w:rFonts w:eastAsia="Times New Roman" w:cs="Times New Roman"/>
          <w:szCs w:val="24"/>
        </w:rPr>
        <w:t>ονομαστική ψηφοφορία</w:t>
      </w:r>
      <w:r>
        <w:rPr>
          <w:rFonts w:eastAsia="Times New Roman" w:cs="Times New Roman"/>
          <w:szCs w:val="24"/>
        </w:rPr>
        <w:t xml:space="preserve">, </w:t>
      </w:r>
      <w:r w:rsidRPr="00E31BB6">
        <w:rPr>
          <w:rFonts w:eastAsia="Times New Roman" w:cs="Times New Roman"/>
          <w:szCs w:val="24"/>
        </w:rPr>
        <w:t>πάμε για διανυκτέρευση</w:t>
      </w:r>
      <w:r>
        <w:rPr>
          <w:rFonts w:eastAsia="Times New Roman" w:cs="Times New Roman"/>
          <w:szCs w:val="24"/>
        </w:rPr>
        <w:t>.</w:t>
      </w:r>
      <w:r w:rsidRPr="00E31BB6">
        <w:rPr>
          <w:rFonts w:eastAsia="Times New Roman" w:cs="Times New Roman"/>
          <w:szCs w:val="24"/>
        </w:rPr>
        <w:t xml:space="preserve"> </w:t>
      </w:r>
    </w:p>
    <w:p w14:paraId="6B14EBB7" w14:textId="77777777" w:rsidR="004965E6" w:rsidRDefault="004D430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Ε</w:t>
      </w:r>
      <w:r w:rsidRPr="00E31BB6">
        <w:rPr>
          <w:rFonts w:eastAsia="Times New Roman" w:cs="Times New Roman"/>
          <w:szCs w:val="24"/>
        </w:rPr>
        <w:t xml:space="preserve">πόμενος ομιλητής </w:t>
      </w:r>
      <w:r>
        <w:rPr>
          <w:rFonts w:eastAsia="Times New Roman" w:cs="Times New Roman"/>
          <w:szCs w:val="24"/>
        </w:rPr>
        <w:t xml:space="preserve">είναι ο κ. </w:t>
      </w:r>
      <w:proofErr w:type="spellStart"/>
      <w:r>
        <w:rPr>
          <w:rFonts w:eastAsia="Times New Roman" w:cs="Times New Roman"/>
          <w:szCs w:val="24"/>
        </w:rPr>
        <w:t>Κατσίκης</w:t>
      </w:r>
      <w:proofErr w:type="spellEnd"/>
      <w:r>
        <w:rPr>
          <w:rFonts w:eastAsia="Times New Roman" w:cs="Times New Roman"/>
          <w:szCs w:val="24"/>
        </w:rPr>
        <w:t xml:space="preserve"> από τους Α</w:t>
      </w:r>
      <w:r w:rsidRPr="00E31BB6">
        <w:rPr>
          <w:rFonts w:eastAsia="Times New Roman" w:cs="Times New Roman"/>
          <w:szCs w:val="24"/>
        </w:rPr>
        <w:t>νεξάρτητους Έλληνες</w:t>
      </w:r>
      <w:r>
        <w:rPr>
          <w:rFonts w:eastAsia="Times New Roman" w:cs="Times New Roman"/>
          <w:szCs w:val="24"/>
        </w:rPr>
        <w:t>.</w:t>
      </w:r>
    </w:p>
    <w:p w14:paraId="6B14EBB8" w14:textId="77777777" w:rsidR="004965E6" w:rsidRDefault="004D430C">
      <w:pPr>
        <w:tabs>
          <w:tab w:val="left" w:pos="1118"/>
        </w:tabs>
        <w:spacing w:line="600" w:lineRule="auto"/>
        <w:ind w:firstLine="720"/>
        <w:contextualSpacing/>
        <w:jc w:val="both"/>
        <w:rPr>
          <w:rFonts w:eastAsia="Times New Roman" w:cs="Times New Roman"/>
          <w:szCs w:val="24"/>
        </w:rPr>
      </w:pPr>
      <w:r w:rsidRPr="008A2D8F">
        <w:rPr>
          <w:rFonts w:eastAsia="Times New Roman" w:cs="Times New Roman"/>
          <w:b/>
          <w:szCs w:val="24"/>
        </w:rPr>
        <w:t xml:space="preserve">ΚΩΝΣΤΑΝΤΙΝΟΣ ΚΑΤΣΙΚΗΣ: </w:t>
      </w:r>
      <w:r w:rsidRPr="008A2D8F">
        <w:rPr>
          <w:rFonts w:eastAsia="Times New Roman" w:cs="Times New Roman"/>
          <w:szCs w:val="24"/>
        </w:rPr>
        <w:t>Ευχαριστώ</w:t>
      </w:r>
      <w:r>
        <w:rPr>
          <w:rFonts w:eastAsia="Times New Roman" w:cs="Times New Roman"/>
          <w:szCs w:val="24"/>
        </w:rPr>
        <w:t>,</w:t>
      </w:r>
      <w:r w:rsidRPr="008A2D8F">
        <w:rPr>
          <w:rFonts w:eastAsia="Times New Roman" w:cs="Times New Roman"/>
          <w:szCs w:val="24"/>
        </w:rPr>
        <w:t xml:space="preserve"> </w:t>
      </w:r>
      <w:r w:rsidRPr="00E31BB6">
        <w:rPr>
          <w:rFonts w:eastAsia="Times New Roman" w:cs="Times New Roman"/>
          <w:szCs w:val="24"/>
        </w:rPr>
        <w:t xml:space="preserve">κυρία </w:t>
      </w:r>
      <w:r>
        <w:rPr>
          <w:rFonts w:eastAsia="Times New Roman" w:cs="Times New Roman"/>
          <w:szCs w:val="24"/>
        </w:rPr>
        <w:t>Π</w:t>
      </w:r>
      <w:r w:rsidRPr="00E31BB6">
        <w:rPr>
          <w:rFonts w:eastAsia="Times New Roman" w:cs="Times New Roman"/>
          <w:szCs w:val="24"/>
        </w:rPr>
        <w:t>ρόεδρε</w:t>
      </w:r>
      <w:r>
        <w:rPr>
          <w:rFonts w:eastAsia="Times New Roman" w:cs="Times New Roman"/>
          <w:szCs w:val="24"/>
        </w:rPr>
        <w:t>.</w:t>
      </w:r>
    </w:p>
    <w:p w14:paraId="6B14EBB9" w14:textId="77777777" w:rsidR="004965E6" w:rsidRDefault="004D430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Κ</w:t>
      </w:r>
      <w:r w:rsidRPr="00E31BB6">
        <w:rPr>
          <w:rFonts w:eastAsia="Times New Roman" w:cs="Times New Roman"/>
          <w:szCs w:val="24"/>
        </w:rPr>
        <w:t>ύριοι συνά</w:t>
      </w:r>
      <w:r w:rsidRPr="00E31BB6">
        <w:rPr>
          <w:rFonts w:eastAsia="Times New Roman" w:cs="Times New Roman"/>
          <w:szCs w:val="24"/>
        </w:rPr>
        <w:t>δελφοι</w:t>
      </w:r>
      <w:r>
        <w:rPr>
          <w:rFonts w:eastAsia="Times New Roman" w:cs="Times New Roman"/>
          <w:szCs w:val="24"/>
        </w:rPr>
        <w:t>,</w:t>
      </w:r>
      <w:r w:rsidRPr="00E31BB6">
        <w:rPr>
          <w:rFonts w:eastAsia="Times New Roman" w:cs="Times New Roman"/>
          <w:szCs w:val="24"/>
        </w:rPr>
        <w:t xml:space="preserve"> </w:t>
      </w:r>
      <w:r>
        <w:rPr>
          <w:rFonts w:eastAsia="Times New Roman" w:cs="Times New Roman"/>
          <w:szCs w:val="24"/>
        </w:rPr>
        <w:t>κ</w:t>
      </w:r>
      <w:r w:rsidRPr="00E31BB6">
        <w:rPr>
          <w:rFonts w:eastAsia="Times New Roman" w:cs="Times New Roman"/>
          <w:szCs w:val="24"/>
        </w:rPr>
        <w:t>ύριε Υπουργέ</w:t>
      </w:r>
      <w:r>
        <w:rPr>
          <w:rFonts w:eastAsia="Times New Roman" w:cs="Times New Roman"/>
          <w:szCs w:val="24"/>
        </w:rPr>
        <w:t>, επιτρέψτε μου να ενημερώσω το Σ</w:t>
      </w:r>
      <w:r w:rsidRPr="00E31BB6">
        <w:rPr>
          <w:rFonts w:eastAsia="Times New Roman" w:cs="Times New Roman"/>
          <w:szCs w:val="24"/>
        </w:rPr>
        <w:t xml:space="preserve">ώμα και συγχρόνως </w:t>
      </w:r>
      <w:r>
        <w:rPr>
          <w:rFonts w:eastAsia="Times New Roman" w:cs="Times New Roman"/>
          <w:szCs w:val="24"/>
        </w:rPr>
        <w:t xml:space="preserve">να </w:t>
      </w:r>
      <w:r w:rsidRPr="00E31BB6">
        <w:rPr>
          <w:rFonts w:eastAsia="Times New Roman" w:cs="Times New Roman"/>
          <w:szCs w:val="24"/>
        </w:rPr>
        <w:t>σας ευχαριστήσω</w:t>
      </w:r>
      <w:r>
        <w:rPr>
          <w:rFonts w:eastAsia="Times New Roman" w:cs="Times New Roman"/>
          <w:szCs w:val="24"/>
        </w:rPr>
        <w:t>,</w:t>
      </w:r>
      <w:r w:rsidRPr="00E31BB6">
        <w:rPr>
          <w:rFonts w:eastAsia="Times New Roman" w:cs="Times New Roman"/>
          <w:szCs w:val="24"/>
        </w:rPr>
        <w:t xml:space="preserve"> διότι μετά από μία επικοινωνία που είχα μαζί </w:t>
      </w:r>
      <w:r>
        <w:rPr>
          <w:rFonts w:eastAsia="Times New Roman" w:cs="Times New Roman"/>
          <w:szCs w:val="24"/>
        </w:rPr>
        <w:t>σας,</w:t>
      </w:r>
      <w:r w:rsidRPr="00E31BB6">
        <w:rPr>
          <w:rFonts w:eastAsia="Times New Roman" w:cs="Times New Roman"/>
          <w:szCs w:val="24"/>
        </w:rPr>
        <w:t xml:space="preserve"> κάνετε </w:t>
      </w:r>
      <w:r>
        <w:rPr>
          <w:rFonts w:eastAsia="Times New Roman" w:cs="Times New Roman"/>
          <w:szCs w:val="24"/>
        </w:rPr>
        <w:t>δ</w:t>
      </w:r>
      <w:r w:rsidRPr="00E31BB6">
        <w:rPr>
          <w:rFonts w:eastAsia="Times New Roman" w:cs="Times New Roman"/>
          <w:szCs w:val="24"/>
        </w:rPr>
        <w:t>εκτό το αίτημα</w:t>
      </w:r>
      <w:r>
        <w:rPr>
          <w:rFonts w:eastAsia="Times New Roman" w:cs="Times New Roman"/>
          <w:szCs w:val="24"/>
        </w:rPr>
        <w:t xml:space="preserve"> για αύξηση της </w:t>
      </w:r>
      <w:proofErr w:type="spellStart"/>
      <w:r>
        <w:rPr>
          <w:rFonts w:eastAsia="Times New Roman" w:cs="Times New Roman"/>
          <w:szCs w:val="24"/>
        </w:rPr>
        <w:t>μοριοδότησης</w:t>
      </w:r>
      <w:proofErr w:type="spellEnd"/>
      <w:r>
        <w:rPr>
          <w:rFonts w:eastAsia="Times New Roman" w:cs="Times New Roman"/>
          <w:szCs w:val="24"/>
        </w:rPr>
        <w:t xml:space="preserve"> αναφορικά</w:t>
      </w:r>
      <w:r w:rsidRPr="00E31BB6">
        <w:rPr>
          <w:rFonts w:eastAsia="Times New Roman" w:cs="Times New Roman"/>
          <w:szCs w:val="24"/>
        </w:rPr>
        <w:t xml:space="preserve"> </w:t>
      </w:r>
      <w:r>
        <w:rPr>
          <w:rFonts w:eastAsia="Times New Roman" w:cs="Times New Roman"/>
          <w:szCs w:val="24"/>
        </w:rPr>
        <w:t xml:space="preserve">με τα </w:t>
      </w:r>
      <w:r w:rsidRPr="00E31BB6">
        <w:rPr>
          <w:rFonts w:eastAsia="Times New Roman" w:cs="Times New Roman"/>
          <w:szCs w:val="24"/>
        </w:rPr>
        <w:t>κριτήρια αξιολογικού πίνακα εκπαιδευτικών γενικ</w:t>
      </w:r>
      <w:r w:rsidRPr="00E31BB6">
        <w:rPr>
          <w:rFonts w:eastAsia="Times New Roman" w:cs="Times New Roman"/>
          <w:szCs w:val="24"/>
        </w:rPr>
        <w:t>ής εκπαίδευσης</w:t>
      </w:r>
      <w:r>
        <w:rPr>
          <w:rFonts w:eastAsia="Times New Roman" w:cs="Times New Roman"/>
          <w:szCs w:val="24"/>
        </w:rPr>
        <w:t xml:space="preserve"> όπου </w:t>
      </w:r>
      <w:proofErr w:type="spellStart"/>
      <w:r>
        <w:rPr>
          <w:rFonts w:eastAsia="Times New Roman" w:cs="Times New Roman"/>
          <w:szCs w:val="24"/>
        </w:rPr>
        <w:t>μοριοδοτείτε</w:t>
      </w:r>
      <w:proofErr w:type="spellEnd"/>
      <w:r w:rsidRPr="00E31BB6">
        <w:rPr>
          <w:rFonts w:eastAsia="Times New Roman" w:cs="Times New Roman"/>
          <w:szCs w:val="24"/>
        </w:rPr>
        <w:t xml:space="preserve"> με ένα μόριο παραπάνω εκείνους οι οποίοι έχουν παιδιά</w:t>
      </w:r>
      <w:r>
        <w:rPr>
          <w:rFonts w:eastAsia="Times New Roman" w:cs="Times New Roman"/>
          <w:szCs w:val="24"/>
        </w:rPr>
        <w:t>, άρα</w:t>
      </w:r>
      <w:r w:rsidRPr="00E31BB6">
        <w:rPr>
          <w:rFonts w:eastAsia="Times New Roman" w:cs="Times New Roman"/>
          <w:szCs w:val="24"/>
        </w:rPr>
        <w:t xml:space="preserve"> από </w:t>
      </w:r>
      <w:r>
        <w:rPr>
          <w:rFonts w:eastAsia="Times New Roman" w:cs="Times New Roman"/>
          <w:szCs w:val="24"/>
        </w:rPr>
        <w:t>δύο μόρια αυξάνετε στα τρία</w:t>
      </w:r>
      <w:r w:rsidRPr="00E31BB6">
        <w:rPr>
          <w:rFonts w:eastAsia="Times New Roman" w:cs="Times New Roman"/>
          <w:szCs w:val="24"/>
        </w:rPr>
        <w:t xml:space="preserve"> για κάθε παιδί</w:t>
      </w:r>
      <w:r>
        <w:rPr>
          <w:rFonts w:eastAsia="Times New Roman" w:cs="Times New Roman"/>
          <w:szCs w:val="24"/>
        </w:rPr>
        <w:t>.</w:t>
      </w:r>
      <w:r w:rsidRPr="00E31BB6">
        <w:rPr>
          <w:rFonts w:eastAsia="Times New Roman" w:cs="Times New Roman"/>
          <w:szCs w:val="24"/>
        </w:rPr>
        <w:t xml:space="preserve"> </w:t>
      </w:r>
      <w:r w:rsidRPr="00E31BB6">
        <w:rPr>
          <w:rFonts w:eastAsia="Times New Roman" w:cs="Times New Roman"/>
          <w:szCs w:val="24"/>
        </w:rPr>
        <w:lastRenderedPageBreak/>
        <w:t>Συνεπώς</w:t>
      </w:r>
      <w:r>
        <w:rPr>
          <w:rFonts w:eastAsia="Times New Roman" w:cs="Times New Roman"/>
          <w:szCs w:val="24"/>
        </w:rPr>
        <w:t>,</w:t>
      </w:r>
      <w:r w:rsidRPr="00E31BB6">
        <w:rPr>
          <w:rFonts w:eastAsia="Times New Roman" w:cs="Times New Roman"/>
          <w:szCs w:val="24"/>
        </w:rPr>
        <w:t xml:space="preserve"> έτσι εξυπηρετείται η πληθυσμιακή ομάδα των </w:t>
      </w:r>
      <w:proofErr w:type="spellStart"/>
      <w:r w:rsidRPr="00E31BB6">
        <w:rPr>
          <w:rFonts w:eastAsia="Times New Roman" w:cs="Times New Roman"/>
          <w:szCs w:val="24"/>
        </w:rPr>
        <w:t>τριτέκνων</w:t>
      </w:r>
      <w:proofErr w:type="spellEnd"/>
      <w:r w:rsidRPr="00E31BB6">
        <w:rPr>
          <w:rFonts w:eastAsia="Times New Roman" w:cs="Times New Roman"/>
          <w:szCs w:val="24"/>
        </w:rPr>
        <w:t xml:space="preserve"> και των πολυτέκνων</w:t>
      </w:r>
      <w:r>
        <w:rPr>
          <w:rFonts w:eastAsia="Times New Roman" w:cs="Times New Roman"/>
          <w:szCs w:val="24"/>
        </w:rPr>
        <w:t>,</w:t>
      </w:r>
      <w:r w:rsidRPr="00E31BB6">
        <w:rPr>
          <w:rFonts w:eastAsia="Times New Roman" w:cs="Times New Roman"/>
          <w:szCs w:val="24"/>
        </w:rPr>
        <w:t xml:space="preserve"> εις τρόπον ώστε να αυξάνουν τις πιθανότητες πρόσληψης στον εκπαιδευτικό τομέα</w:t>
      </w:r>
      <w:r>
        <w:rPr>
          <w:rFonts w:eastAsia="Times New Roman" w:cs="Times New Roman"/>
          <w:szCs w:val="24"/>
        </w:rPr>
        <w:t>.</w:t>
      </w:r>
    </w:p>
    <w:p w14:paraId="6B14EBBA" w14:textId="77777777" w:rsidR="004965E6" w:rsidRDefault="004D430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Κύριοι</w:t>
      </w:r>
      <w:r w:rsidRPr="00E31BB6">
        <w:rPr>
          <w:rFonts w:eastAsia="Times New Roman" w:cs="Times New Roman"/>
          <w:szCs w:val="24"/>
        </w:rPr>
        <w:t xml:space="preserve"> συνάδελφοι</w:t>
      </w:r>
      <w:r>
        <w:rPr>
          <w:rFonts w:eastAsia="Times New Roman" w:cs="Times New Roman"/>
          <w:szCs w:val="24"/>
        </w:rPr>
        <w:t>,</w:t>
      </w:r>
      <w:r w:rsidRPr="00E31BB6">
        <w:rPr>
          <w:rFonts w:eastAsia="Times New Roman" w:cs="Times New Roman"/>
          <w:szCs w:val="24"/>
        </w:rPr>
        <w:t xml:space="preserve"> το παρόν σχέδιο νόμου εισάγεται προς ψήφιση </w:t>
      </w:r>
      <w:r>
        <w:rPr>
          <w:rFonts w:eastAsia="Times New Roman" w:cs="Times New Roman"/>
          <w:szCs w:val="24"/>
        </w:rPr>
        <w:t xml:space="preserve">σε </w:t>
      </w:r>
      <w:r w:rsidRPr="00E31BB6">
        <w:rPr>
          <w:rFonts w:eastAsia="Times New Roman" w:cs="Times New Roman"/>
          <w:szCs w:val="24"/>
        </w:rPr>
        <w:t>συνέχεια της μεταρρυθμιστικής πολιτικής που εφαρμόζεται και</w:t>
      </w:r>
      <w:r>
        <w:rPr>
          <w:rFonts w:eastAsia="Times New Roman" w:cs="Times New Roman"/>
          <w:szCs w:val="24"/>
        </w:rPr>
        <w:t xml:space="preserve"> σηματοδοτεί τη δυνατότητα του κρ</w:t>
      </w:r>
      <w:r w:rsidRPr="00E31BB6">
        <w:rPr>
          <w:rFonts w:eastAsia="Times New Roman" w:cs="Times New Roman"/>
          <w:szCs w:val="24"/>
        </w:rPr>
        <w:t>άτους να παρέχει σ</w:t>
      </w:r>
      <w:r w:rsidRPr="00E31BB6">
        <w:rPr>
          <w:rFonts w:eastAsia="Times New Roman" w:cs="Times New Roman"/>
          <w:szCs w:val="24"/>
        </w:rPr>
        <w:t xml:space="preserve">τους Έλληνες πολίτες ένα δημόσιο αγαθό με </w:t>
      </w:r>
      <w:r>
        <w:rPr>
          <w:rFonts w:eastAsia="Times New Roman" w:cs="Times New Roman"/>
          <w:szCs w:val="24"/>
        </w:rPr>
        <w:t>υ</w:t>
      </w:r>
      <w:r w:rsidRPr="00E31BB6">
        <w:rPr>
          <w:rFonts w:eastAsia="Times New Roman" w:cs="Times New Roman"/>
          <w:szCs w:val="24"/>
        </w:rPr>
        <w:t>ψηλού επιπέδου ποιότητα</w:t>
      </w:r>
      <w:r>
        <w:rPr>
          <w:rFonts w:eastAsia="Times New Roman" w:cs="Times New Roman"/>
          <w:szCs w:val="24"/>
        </w:rPr>
        <w:t>,</w:t>
      </w:r>
      <w:r w:rsidRPr="00E31BB6">
        <w:rPr>
          <w:rFonts w:eastAsia="Times New Roman" w:cs="Times New Roman"/>
          <w:szCs w:val="24"/>
        </w:rPr>
        <w:t xml:space="preserve"> με πλήρη αξιοποίηση και λογοδοσία των πόρων που διατίθεται στην </w:t>
      </w:r>
      <w:r>
        <w:rPr>
          <w:rFonts w:eastAsia="Times New Roman" w:cs="Times New Roman"/>
          <w:szCs w:val="24"/>
        </w:rPr>
        <w:t>π</w:t>
      </w:r>
      <w:r w:rsidRPr="00E31BB6">
        <w:rPr>
          <w:rFonts w:eastAsia="Times New Roman" w:cs="Times New Roman"/>
          <w:szCs w:val="24"/>
        </w:rPr>
        <w:t>αιδεία</w:t>
      </w:r>
      <w:r>
        <w:rPr>
          <w:rFonts w:eastAsia="Times New Roman" w:cs="Times New Roman"/>
          <w:szCs w:val="24"/>
        </w:rPr>
        <w:t>,</w:t>
      </w:r>
      <w:r w:rsidRPr="00E31BB6">
        <w:rPr>
          <w:rFonts w:eastAsia="Times New Roman" w:cs="Times New Roman"/>
          <w:szCs w:val="24"/>
        </w:rPr>
        <w:t xml:space="preserve"> καθώς η αντικειμενικότητα και η αξιοκρατία οδηγούν στην εμπέδωση του αισθήματος δικαίου και αξιοπιστίας στον Έλληνα</w:t>
      </w:r>
      <w:r w:rsidRPr="00E31BB6">
        <w:rPr>
          <w:rFonts w:eastAsia="Times New Roman" w:cs="Times New Roman"/>
          <w:szCs w:val="24"/>
        </w:rPr>
        <w:t xml:space="preserve"> πολίτη</w:t>
      </w:r>
      <w:r>
        <w:rPr>
          <w:rFonts w:eastAsia="Times New Roman" w:cs="Times New Roman"/>
          <w:szCs w:val="24"/>
        </w:rPr>
        <w:t>,</w:t>
      </w:r>
      <w:r w:rsidRPr="00E31BB6">
        <w:rPr>
          <w:rFonts w:eastAsia="Times New Roman" w:cs="Times New Roman"/>
          <w:szCs w:val="24"/>
        </w:rPr>
        <w:t xml:space="preserve"> καθηγητή</w:t>
      </w:r>
      <w:r>
        <w:rPr>
          <w:rFonts w:eastAsia="Times New Roman" w:cs="Times New Roman"/>
          <w:szCs w:val="24"/>
        </w:rPr>
        <w:t>,</w:t>
      </w:r>
      <w:r w:rsidRPr="00E31BB6">
        <w:rPr>
          <w:rFonts w:eastAsia="Times New Roman" w:cs="Times New Roman"/>
          <w:szCs w:val="24"/>
        </w:rPr>
        <w:t xml:space="preserve"> φοιτητή και γονέα</w:t>
      </w:r>
      <w:r>
        <w:rPr>
          <w:rFonts w:eastAsia="Times New Roman" w:cs="Times New Roman"/>
          <w:szCs w:val="24"/>
        </w:rPr>
        <w:t>. Ο</w:t>
      </w:r>
      <w:r w:rsidRPr="00E31BB6">
        <w:rPr>
          <w:rFonts w:eastAsia="Times New Roman" w:cs="Times New Roman"/>
          <w:szCs w:val="24"/>
        </w:rPr>
        <w:t>φείλουμε να εναρμονιστούμε με τις σύγχρονες</w:t>
      </w:r>
      <w:r>
        <w:rPr>
          <w:rFonts w:eastAsia="Times New Roman" w:cs="Times New Roman"/>
          <w:szCs w:val="24"/>
        </w:rPr>
        <w:t>,</w:t>
      </w:r>
      <w:r w:rsidRPr="00E31BB6">
        <w:rPr>
          <w:rFonts w:eastAsia="Times New Roman" w:cs="Times New Roman"/>
          <w:szCs w:val="24"/>
        </w:rPr>
        <w:t xml:space="preserve"> αυξημένες απαιτήσεις των καιρών</w:t>
      </w:r>
      <w:r>
        <w:rPr>
          <w:rFonts w:eastAsia="Times New Roman" w:cs="Times New Roman"/>
          <w:szCs w:val="24"/>
        </w:rPr>
        <w:t>,</w:t>
      </w:r>
      <w:r w:rsidRPr="00E31BB6">
        <w:rPr>
          <w:rFonts w:eastAsia="Times New Roman" w:cs="Times New Roman"/>
          <w:szCs w:val="24"/>
        </w:rPr>
        <w:t xml:space="preserve"> που επιτάσσουν τη δημιουργία εκπαιδευτικών ιδρυμάτων με μεγαλύτερη εξωστρέφεια και αυξημένες δυνατότητες παραγωγής ερευνητικού έργου</w:t>
      </w:r>
      <w:r>
        <w:rPr>
          <w:rFonts w:eastAsia="Times New Roman" w:cs="Times New Roman"/>
          <w:szCs w:val="24"/>
        </w:rPr>
        <w:t>,</w:t>
      </w:r>
      <w:r w:rsidRPr="00E31BB6">
        <w:rPr>
          <w:rFonts w:eastAsia="Times New Roman" w:cs="Times New Roman"/>
          <w:szCs w:val="24"/>
        </w:rPr>
        <w:t xml:space="preserve"> με στ</w:t>
      </w:r>
      <w:r w:rsidRPr="00E31BB6">
        <w:rPr>
          <w:rFonts w:eastAsia="Times New Roman" w:cs="Times New Roman"/>
          <w:szCs w:val="24"/>
        </w:rPr>
        <w:t>όχο την απονομή</w:t>
      </w:r>
      <w:r>
        <w:rPr>
          <w:rFonts w:eastAsia="Times New Roman" w:cs="Times New Roman"/>
          <w:szCs w:val="24"/>
        </w:rPr>
        <w:t xml:space="preserve"> ακαδημαϊκών τίτλων εγνωσμένου δ</w:t>
      </w:r>
      <w:r w:rsidRPr="00E31BB6">
        <w:rPr>
          <w:rFonts w:eastAsia="Times New Roman" w:cs="Times New Roman"/>
          <w:szCs w:val="24"/>
        </w:rPr>
        <w:t>ιεθν</w:t>
      </w:r>
      <w:r>
        <w:rPr>
          <w:rFonts w:eastAsia="Times New Roman" w:cs="Times New Roman"/>
          <w:szCs w:val="24"/>
        </w:rPr>
        <w:t>ώς</w:t>
      </w:r>
      <w:r w:rsidRPr="00E31BB6">
        <w:rPr>
          <w:rFonts w:eastAsia="Times New Roman" w:cs="Times New Roman"/>
          <w:szCs w:val="24"/>
        </w:rPr>
        <w:t xml:space="preserve"> κύρους και την προσέλκυση περισσότερων νέων φοιτητών</w:t>
      </w:r>
      <w:r>
        <w:rPr>
          <w:rFonts w:eastAsia="Times New Roman" w:cs="Times New Roman"/>
          <w:szCs w:val="24"/>
        </w:rPr>
        <w:t>,</w:t>
      </w:r>
      <w:r w:rsidRPr="00E31BB6">
        <w:rPr>
          <w:rFonts w:eastAsia="Times New Roman" w:cs="Times New Roman"/>
          <w:szCs w:val="24"/>
        </w:rPr>
        <w:t xml:space="preserve"> ακόμα και από το εξωτερικό</w:t>
      </w:r>
      <w:r>
        <w:rPr>
          <w:rFonts w:eastAsia="Times New Roman" w:cs="Times New Roman"/>
          <w:szCs w:val="24"/>
        </w:rPr>
        <w:t xml:space="preserve">. </w:t>
      </w:r>
    </w:p>
    <w:p w14:paraId="6B14EBBB" w14:textId="77777777" w:rsidR="004965E6" w:rsidRDefault="004D430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lastRenderedPageBreak/>
        <w:t>Ε</w:t>
      </w:r>
      <w:r w:rsidRPr="00E31BB6">
        <w:rPr>
          <w:rFonts w:eastAsia="Times New Roman" w:cs="Times New Roman"/>
          <w:szCs w:val="24"/>
        </w:rPr>
        <w:t xml:space="preserve">φαρμόζεται και προωθείται η κεντρική αρχιτεκτονική που ξεκίνησε </w:t>
      </w:r>
      <w:r>
        <w:rPr>
          <w:rFonts w:eastAsia="Times New Roman" w:cs="Times New Roman"/>
          <w:szCs w:val="24"/>
        </w:rPr>
        <w:t>με την ίδρυση του Π</w:t>
      </w:r>
      <w:r w:rsidRPr="00E31BB6">
        <w:rPr>
          <w:rFonts w:eastAsia="Times New Roman" w:cs="Times New Roman"/>
          <w:szCs w:val="24"/>
        </w:rPr>
        <w:t>ανεπιστημίου Δυτικής Αττικής και συ</w:t>
      </w:r>
      <w:r w:rsidRPr="00E31BB6">
        <w:rPr>
          <w:rFonts w:eastAsia="Times New Roman" w:cs="Times New Roman"/>
          <w:szCs w:val="24"/>
        </w:rPr>
        <w:t>νεχίστηκε με τις πρόσφατες αλλαγές</w:t>
      </w:r>
      <w:r>
        <w:rPr>
          <w:rFonts w:eastAsia="Times New Roman" w:cs="Times New Roman"/>
          <w:szCs w:val="24"/>
        </w:rPr>
        <w:t>,</w:t>
      </w:r>
      <w:r w:rsidRPr="00E31BB6">
        <w:rPr>
          <w:rFonts w:eastAsia="Times New Roman" w:cs="Times New Roman"/>
          <w:szCs w:val="24"/>
        </w:rPr>
        <w:t xml:space="preserve"> που νομοθετήθηκαν στην περίπτωση του Πανεπιστημίου Ιωαννίνων και </w:t>
      </w:r>
      <w:r>
        <w:rPr>
          <w:rFonts w:eastAsia="Times New Roman" w:cs="Times New Roman"/>
          <w:szCs w:val="24"/>
        </w:rPr>
        <w:t>του Ιονίου Π</w:t>
      </w:r>
      <w:r w:rsidRPr="00E31BB6">
        <w:rPr>
          <w:rFonts w:eastAsia="Times New Roman" w:cs="Times New Roman"/>
          <w:szCs w:val="24"/>
        </w:rPr>
        <w:t>ανεπιστημίου</w:t>
      </w:r>
      <w:r>
        <w:rPr>
          <w:rFonts w:eastAsia="Times New Roman" w:cs="Times New Roman"/>
          <w:szCs w:val="24"/>
        </w:rPr>
        <w:t xml:space="preserve"> το</w:t>
      </w:r>
      <w:r w:rsidRPr="00E31BB6">
        <w:rPr>
          <w:rFonts w:eastAsia="Times New Roman" w:cs="Times New Roman"/>
          <w:szCs w:val="24"/>
        </w:rPr>
        <w:t xml:space="preserve"> περασμένο καλοκαίρι</w:t>
      </w:r>
      <w:r>
        <w:rPr>
          <w:rFonts w:eastAsia="Times New Roman" w:cs="Times New Roman"/>
          <w:szCs w:val="24"/>
        </w:rPr>
        <w:t>,</w:t>
      </w:r>
      <w:r w:rsidRPr="00E31BB6">
        <w:rPr>
          <w:rFonts w:eastAsia="Times New Roman" w:cs="Times New Roman"/>
          <w:szCs w:val="24"/>
        </w:rPr>
        <w:t xml:space="preserve"> με στόχο την αποτελεσματικότερη αντιμετώπιση </w:t>
      </w:r>
      <w:r>
        <w:rPr>
          <w:rFonts w:eastAsia="Times New Roman" w:cs="Times New Roman"/>
          <w:szCs w:val="24"/>
        </w:rPr>
        <w:t xml:space="preserve">των προκλήσεων του </w:t>
      </w:r>
      <w:r w:rsidRPr="00E31BB6">
        <w:rPr>
          <w:rFonts w:eastAsia="Times New Roman" w:cs="Times New Roman"/>
          <w:szCs w:val="24"/>
        </w:rPr>
        <w:t>μέλλοντος και τη διασύνδεση των αναγκών τη</w:t>
      </w:r>
      <w:r w:rsidRPr="00E31BB6">
        <w:rPr>
          <w:rFonts w:eastAsia="Times New Roman" w:cs="Times New Roman"/>
          <w:szCs w:val="24"/>
        </w:rPr>
        <w:t>ς τοπικής κοινωνίας και της οικονομίας</w:t>
      </w:r>
      <w:r>
        <w:rPr>
          <w:rFonts w:eastAsia="Times New Roman" w:cs="Times New Roman"/>
          <w:szCs w:val="24"/>
        </w:rPr>
        <w:t xml:space="preserve">. </w:t>
      </w:r>
    </w:p>
    <w:p w14:paraId="6B14EBBC" w14:textId="77777777" w:rsidR="004965E6" w:rsidRDefault="004D430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Σ</w:t>
      </w:r>
      <w:r w:rsidRPr="00E31BB6">
        <w:rPr>
          <w:rFonts w:eastAsia="Times New Roman" w:cs="Times New Roman"/>
          <w:szCs w:val="24"/>
        </w:rPr>
        <w:t>ε κάθε περίπτωση</w:t>
      </w:r>
      <w:r>
        <w:rPr>
          <w:rFonts w:eastAsia="Times New Roman" w:cs="Times New Roman"/>
          <w:szCs w:val="24"/>
        </w:rPr>
        <w:t>,</w:t>
      </w:r>
      <w:r w:rsidRPr="00E31BB6">
        <w:rPr>
          <w:rFonts w:eastAsia="Times New Roman" w:cs="Times New Roman"/>
          <w:szCs w:val="24"/>
        </w:rPr>
        <w:t xml:space="preserve"> η επίλυση των χρόνιων προβλημάτων</w:t>
      </w:r>
      <w:r>
        <w:rPr>
          <w:rFonts w:eastAsia="Times New Roman" w:cs="Times New Roman"/>
          <w:szCs w:val="24"/>
        </w:rPr>
        <w:t>, η</w:t>
      </w:r>
      <w:r w:rsidRPr="00E31BB6">
        <w:rPr>
          <w:rFonts w:eastAsia="Times New Roman" w:cs="Times New Roman"/>
          <w:szCs w:val="24"/>
        </w:rPr>
        <w:t xml:space="preserve"> αντιμετώπιση των δυσλειτουργιών και η θεραπεία των αδυναμιώ</w:t>
      </w:r>
      <w:r>
        <w:rPr>
          <w:rFonts w:eastAsia="Times New Roman" w:cs="Times New Roman"/>
          <w:szCs w:val="24"/>
        </w:rPr>
        <w:t>ν,</w:t>
      </w:r>
      <w:r w:rsidRPr="00E31BB6">
        <w:rPr>
          <w:rFonts w:eastAsia="Times New Roman" w:cs="Times New Roman"/>
          <w:szCs w:val="24"/>
        </w:rPr>
        <w:t xml:space="preserve"> που εντοπίζονται στα </w:t>
      </w:r>
      <w:r>
        <w:rPr>
          <w:rFonts w:eastAsia="Times New Roman" w:cs="Times New Roman"/>
          <w:szCs w:val="24"/>
        </w:rPr>
        <w:t>α</w:t>
      </w:r>
      <w:r w:rsidRPr="00E31BB6">
        <w:rPr>
          <w:rFonts w:eastAsia="Times New Roman" w:cs="Times New Roman"/>
          <w:szCs w:val="24"/>
        </w:rPr>
        <w:t xml:space="preserve">νώτατα </w:t>
      </w:r>
      <w:r>
        <w:rPr>
          <w:rFonts w:eastAsia="Times New Roman" w:cs="Times New Roman"/>
          <w:szCs w:val="24"/>
        </w:rPr>
        <w:t>ε</w:t>
      </w:r>
      <w:r w:rsidRPr="00E31BB6">
        <w:rPr>
          <w:rFonts w:eastAsia="Times New Roman" w:cs="Times New Roman"/>
          <w:szCs w:val="24"/>
        </w:rPr>
        <w:t xml:space="preserve">κπαιδευτικά </w:t>
      </w:r>
      <w:r>
        <w:rPr>
          <w:rFonts w:eastAsia="Times New Roman" w:cs="Times New Roman"/>
          <w:szCs w:val="24"/>
        </w:rPr>
        <w:t>ι</w:t>
      </w:r>
      <w:r w:rsidRPr="00E31BB6">
        <w:rPr>
          <w:rFonts w:eastAsia="Times New Roman" w:cs="Times New Roman"/>
          <w:szCs w:val="24"/>
        </w:rPr>
        <w:t>δρύματα</w:t>
      </w:r>
      <w:r>
        <w:rPr>
          <w:rFonts w:eastAsia="Times New Roman" w:cs="Times New Roman"/>
          <w:szCs w:val="24"/>
        </w:rPr>
        <w:t>,</w:t>
      </w:r>
      <w:r w:rsidRPr="00E31BB6">
        <w:rPr>
          <w:rFonts w:eastAsia="Times New Roman" w:cs="Times New Roman"/>
          <w:szCs w:val="24"/>
        </w:rPr>
        <w:t xml:space="preserve"> προκειμένου να ξεπεραστούν τα συσσωρευμένα αδ</w:t>
      </w:r>
      <w:r w:rsidRPr="00E31BB6">
        <w:rPr>
          <w:rFonts w:eastAsia="Times New Roman" w:cs="Times New Roman"/>
          <w:szCs w:val="24"/>
        </w:rPr>
        <w:t>ιέξοδα του παρελθόντος και να απεγκλωβιστούν οι νέες γενιές των σπουδαστών</w:t>
      </w:r>
      <w:r>
        <w:rPr>
          <w:rFonts w:eastAsia="Times New Roman" w:cs="Times New Roman"/>
          <w:szCs w:val="24"/>
        </w:rPr>
        <w:t>,</w:t>
      </w:r>
      <w:r w:rsidRPr="00E31BB6">
        <w:rPr>
          <w:rFonts w:eastAsia="Times New Roman" w:cs="Times New Roman"/>
          <w:szCs w:val="24"/>
        </w:rPr>
        <w:t xml:space="preserve"> αποτελεί βασική επιδίωξη των διατάξεων του παρόντος</w:t>
      </w:r>
      <w:r>
        <w:rPr>
          <w:rFonts w:eastAsia="Times New Roman" w:cs="Times New Roman"/>
          <w:szCs w:val="24"/>
        </w:rPr>
        <w:t>.</w:t>
      </w:r>
    </w:p>
    <w:p w14:paraId="6B14EBBD" w14:textId="77777777" w:rsidR="004965E6" w:rsidRDefault="004D430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Ο</w:t>
      </w:r>
      <w:r w:rsidRPr="00E31BB6">
        <w:rPr>
          <w:rFonts w:eastAsia="Times New Roman" w:cs="Times New Roman"/>
          <w:szCs w:val="24"/>
        </w:rPr>
        <w:t xml:space="preserve">ι </w:t>
      </w:r>
      <w:r>
        <w:rPr>
          <w:rFonts w:eastAsia="Times New Roman" w:cs="Times New Roman"/>
          <w:szCs w:val="24"/>
        </w:rPr>
        <w:t>Ανεξάρτητοι Έλληνες στηρίζου</w:t>
      </w:r>
      <w:r w:rsidRPr="00E31BB6">
        <w:rPr>
          <w:rFonts w:eastAsia="Times New Roman" w:cs="Times New Roman"/>
          <w:szCs w:val="24"/>
        </w:rPr>
        <w:t>με αυτό το εγχείρημα</w:t>
      </w:r>
      <w:r>
        <w:rPr>
          <w:rFonts w:eastAsia="Times New Roman" w:cs="Times New Roman"/>
          <w:szCs w:val="24"/>
        </w:rPr>
        <w:t>,</w:t>
      </w:r>
      <w:r w:rsidRPr="00E31BB6">
        <w:rPr>
          <w:rFonts w:eastAsia="Times New Roman" w:cs="Times New Roman"/>
          <w:szCs w:val="24"/>
        </w:rPr>
        <w:t xml:space="preserve"> που βρίσκεται ήδη σε εξέλιξη</w:t>
      </w:r>
      <w:r>
        <w:rPr>
          <w:rFonts w:eastAsia="Times New Roman" w:cs="Times New Roman"/>
          <w:szCs w:val="24"/>
        </w:rPr>
        <w:t>,</w:t>
      </w:r>
      <w:r w:rsidRPr="00E31BB6">
        <w:rPr>
          <w:rFonts w:eastAsia="Times New Roman" w:cs="Times New Roman"/>
          <w:szCs w:val="24"/>
        </w:rPr>
        <w:t xml:space="preserve"> αναφορικά με την αναδιαμόρφωση του εκπαιδευτικού χάρτη της χώρας</w:t>
      </w:r>
      <w:r>
        <w:rPr>
          <w:rFonts w:eastAsia="Times New Roman" w:cs="Times New Roman"/>
          <w:szCs w:val="24"/>
        </w:rPr>
        <w:t>,</w:t>
      </w:r>
      <w:r w:rsidRPr="00E31BB6">
        <w:rPr>
          <w:rFonts w:eastAsia="Times New Roman" w:cs="Times New Roman"/>
          <w:szCs w:val="24"/>
        </w:rPr>
        <w:t xml:space="preserve"> καθώς πιστεύουμε </w:t>
      </w:r>
      <w:r w:rsidRPr="00E31BB6">
        <w:rPr>
          <w:rFonts w:eastAsia="Times New Roman" w:cs="Times New Roman"/>
          <w:szCs w:val="24"/>
        </w:rPr>
        <w:lastRenderedPageBreak/>
        <w:t>πως οι αλλαγές που θεσμοθετούνται βρίσκονται στη σωστή κατεύθυνση</w:t>
      </w:r>
      <w:r>
        <w:rPr>
          <w:rFonts w:eastAsia="Times New Roman" w:cs="Times New Roman"/>
          <w:szCs w:val="24"/>
        </w:rPr>
        <w:t>. Τ</w:t>
      </w:r>
      <w:r w:rsidRPr="00E31BB6">
        <w:rPr>
          <w:rFonts w:eastAsia="Times New Roman" w:cs="Times New Roman"/>
          <w:szCs w:val="24"/>
        </w:rPr>
        <w:t xml:space="preserve">ο σύνολο </w:t>
      </w:r>
      <w:r>
        <w:rPr>
          <w:rFonts w:eastAsia="Times New Roman" w:cs="Times New Roman"/>
          <w:szCs w:val="24"/>
        </w:rPr>
        <w:t>ε</w:t>
      </w:r>
      <w:r w:rsidRPr="00E31BB6">
        <w:rPr>
          <w:rFonts w:eastAsia="Times New Roman" w:cs="Times New Roman"/>
          <w:szCs w:val="24"/>
        </w:rPr>
        <w:t>ξάλλου των προτεινόμενων διατάξεων δεν αποτελεί μονομερή πρόταση</w:t>
      </w:r>
      <w:r>
        <w:rPr>
          <w:rFonts w:eastAsia="Times New Roman" w:cs="Times New Roman"/>
          <w:szCs w:val="24"/>
        </w:rPr>
        <w:t>,</w:t>
      </w:r>
      <w:r w:rsidRPr="00E31BB6">
        <w:rPr>
          <w:rFonts w:eastAsia="Times New Roman" w:cs="Times New Roman"/>
          <w:szCs w:val="24"/>
        </w:rPr>
        <w:t xml:space="preserve"> αλλά είναι προϊόν εισηγήσεων</w:t>
      </w:r>
      <w:r w:rsidRPr="00E31BB6">
        <w:rPr>
          <w:rFonts w:eastAsia="Times New Roman" w:cs="Times New Roman"/>
          <w:szCs w:val="24"/>
        </w:rPr>
        <w:t xml:space="preserve"> και πορισμάτων</w:t>
      </w:r>
      <w:r>
        <w:rPr>
          <w:rFonts w:eastAsia="Times New Roman" w:cs="Times New Roman"/>
          <w:szCs w:val="24"/>
        </w:rPr>
        <w:t>,</w:t>
      </w:r>
      <w:r w:rsidRPr="00E31BB6">
        <w:rPr>
          <w:rFonts w:eastAsia="Times New Roman" w:cs="Times New Roman"/>
          <w:szCs w:val="24"/>
        </w:rPr>
        <w:t xml:space="preserve"> που συστάθηκαν από </w:t>
      </w:r>
      <w:r>
        <w:rPr>
          <w:rFonts w:eastAsia="Times New Roman" w:cs="Times New Roman"/>
          <w:szCs w:val="24"/>
        </w:rPr>
        <w:t>ε</w:t>
      </w:r>
      <w:r w:rsidRPr="00E31BB6">
        <w:rPr>
          <w:rFonts w:eastAsia="Times New Roman" w:cs="Times New Roman"/>
          <w:szCs w:val="24"/>
        </w:rPr>
        <w:t>πιτροπές ακαδημαϊκών δασκάλων</w:t>
      </w:r>
      <w:r>
        <w:rPr>
          <w:rFonts w:eastAsia="Times New Roman" w:cs="Times New Roman"/>
          <w:szCs w:val="24"/>
        </w:rPr>
        <w:t>,</w:t>
      </w:r>
      <w:r w:rsidRPr="00E31BB6">
        <w:rPr>
          <w:rFonts w:eastAsia="Times New Roman" w:cs="Times New Roman"/>
          <w:szCs w:val="24"/>
        </w:rPr>
        <w:t xml:space="preserve"> δηλαδή των άμεσα εμπλεκομένων ανθρώπων</w:t>
      </w:r>
      <w:r>
        <w:rPr>
          <w:rFonts w:eastAsia="Times New Roman" w:cs="Times New Roman"/>
          <w:szCs w:val="24"/>
        </w:rPr>
        <w:t>,</w:t>
      </w:r>
      <w:r w:rsidRPr="00E31BB6">
        <w:rPr>
          <w:rFonts w:eastAsia="Times New Roman" w:cs="Times New Roman"/>
          <w:szCs w:val="24"/>
        </w:rPr>
        <w:t xml:space="preserve"> αυτών που καταγράφουν καθημερινά τις ανάγκες της πανεπιστημιακής κοινότητας από τη μία μεριά και αυτ</w:t>
      </w:r>
      <w:r>
        <w:rPr>
          <w:rFonts w:eastAsia="Times New Roman" w:cs="Times New Roman"/>
          <w:szCs w:val="24"/>
        </w:rPr>
        <w:t>ών</w:t>
      </w:r>
      <w:r w:rsidRPr="00E31BB6">
        <w:rPr>
          <w:rFonts w:eastAsia="Times New Roman" w:cs="Times New Roman"/>
          <w:szCs w:val="24"/>
        </w:rPr>
        <w:t xml:space="preserve"> που </w:t>
      </w:r>
      <w:r>
        <w:rPr>
          <w:rFonts w:eastAsia="Times New Roman" w:cs="Times New Roman"/>
          <w:szCs w:val="24"/>
        </w:rPr>
        <w:t>χ</w:t>
      </w:r>
      <w:r w:rsidRPr="00E31BB6">
        <w:rPr>
          <w:rFonts w:eastAsia="Times New Roman" w:cs="Times New Roman"/>
          <w:szCs w:val="24"/>
        </w:rPr>
        <w:t>αρά</w:t>
      </w:r>
      <w:r>
        <w:rPr>
          <w:rFonts w:eastAsia="Times New Roman" w:cs="Times New Roman"/>
          <w:szCs w:val="24"/>
        </w:rPr>
        <w:t>σ</w:t>
      </w:r>
      <w:r w:rsidRPr="00E31BB6">
        <w:rPr>
          <w:rFonts w:eastAsia="Times New Roman" w:cs="Times New Roman"/>
          <w:szCs w:val="24"/>
        </w:rPr>
        <w:t xml:space="preserve">σουν την πολιτική του αύριο των </w:t>
      </w:r>
      <w:r>
        <w:rPr>
          <w:rFonts w:eastAsia="Times New Roman" w:cs="Times New Roman"/>
          <w:szCs w:val="24"/>
        </w:rPr>
        <w:t>π</w:t>
      </w:r>
      <w:r w:rsidRPr="00E31BB6">
        <w:rPr>
          <w:rFonts w:eastAsia="Times New Roman" w:cs="Times New Roman"/>
          <w:szCs w:val="24"/>
        </w:rPr>
        <w:t>ανε</w:t>
      </w:r>
      <w:r w:rsidRPr="00E31BB6">
        <w:rPr>
          <w:rFonts w:eastAsia="Times New Roman" w:cs="Times New Roman"/>
          <w:szCs w:val="24"/>
        </w:rPr>
        <w:t>πιστημίων από την άλλη</w:t>
      </w:r>
      <w:r>
        <w:rPr>
          <w:rFonts w:eastAsia="Times New Roman" w:cs="Times New Roman"/>
          <w:szCs w:val="24"/>
        </w:rPr>
        <w:t xml:space="preserve">. </w:t>
      </w:r>
    </w:p>
    <w:p w14:paraId="6B14EBBE" w14:textId="77777777" w:rsidR="004965E6" w:rsidRDefault="004D430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Και επιπλέον,</w:t>
      </w:r>
      <w:r w:rsidRPr="00E31BB6">
        <w:rPr>
          <w:rFonts w:eastAsia="Times New Roman" w:cs="Times New Roman"/>
          <w:szCs w:val="24"/>
        </w:rPr>
        <w:t xml:space="preserve"> η συναίνεση που υπάρχει για το νομοσχέδιο αυτό από τις </w:t>
      </w:r>
      <w:r>
        <w:rPr>
          <w:rFonts w:eastAsia="Times New Roman" w:cs="Times New Roman"/>
          <w:szCs w:val="24"/>
        </w:rPr>
        <w:t>Συγκλήτους του Π</w:t>
      </w:r>
      <w:r w:rsidRPr="00E31BB6">
        <w:rPr>
          <w:rFonts w:eastAsia="Times New Roman" w:cs="Times New Roman"/>
          <w:szCs w:val="24"/>
        </w:rPr>
        <w:t>ανεπιστημίου Θεσσαλίας και ΤΕΙ Θεσσαλίας</w:t>
      </w:r>
      <w:r>
        <w:rPr>
          <w:rFonts w:eastAsia="Times New Roman" w:cs="Times New Roman"/>
          <w:szCs w:val="24"/>
        </w:rPr>
        <w:t>,</w:t>
      </w:r>
      <w:r w:rsidRPr="00E31BB6">
        <w:rPr>
          <w:rFonts w:eastAsia="Times New Roman" w:cs="Times New Roman"/>
          <w:szCs w:val="24"/>
        </w:rPr>
        <w:t xml:space="preserve"> του TEI Στερεάς</w:t>
      </w:r>
      <w:r>
        <w:rPr>
          <w:rFonts w:eastAsia="Times New Roman" w:cs="Times New Roman"/>
          <w:szCs w:val="24"/>
        </w:rPr>
        <w:t xml:space="preserve"> Ελλάδος,</w:t>
      </w:r>
      <w:r w:rsidRPr="00E31BB6">
        <w:rPr>
          <w:rFonts w:eastAsia="Times New Roman" w:cs="Times New Roman"/>
          <w:szCs w:val="24"/>
        </w:rPr>
        <w:t xml:space="preserve"> του </w:t>
      </w:r>
      <w:r>
        <w:rPr>
          <w:rFonts w:eastAsia="Times New Roman" w:cs="Times New Roman"/>
          <w:szCs w:val="24"/>
        </w:rPr>
        <w:t>Κ</w:t>
      </w:r>
      <w:r w:rsidRPr="00E31BB6">
        <w:rPr>
          <w:rFonts w:eastAsia="Times New Roman" w:cs="Times New Roman"/>
          <w:szCs w:val="24"/>
        </w:rPr>
        <w:t xml:space="preserve">αποδιστριακού Πανεπιστημίου Αθηνών και του </w:t>
      </w:r>
      <w:r>
        <w:rPr>
          <w:rFonts w:eastAsia="Times New Roman" w:cs="Times New Roman"/>
          <w:szCs w:val="24"/>
        </w:rPr>
        <w:t>Γ</w:t>
      </w:r>
      <w:r w:rsidRPr="00E31BB6">
        <w:rPr>
          <w:rFonts w:eastAsia="Times New Roman" w:cs="Times New Roman"/>
          <w:szCs w:val="24"/>
        </w:rPr>
        <w:t xml:space="preserve">εωπονικού </w:t>
      </w:r>
      <w:r>
        <w:rPr>
          <w:rFonts w:eastAsia="Times New Roman" w:cs="Times New Roman"/>
          <w:szCs w:val="24"/>
        </w:rPr>
        <w:t>Π</w:t>
      </w:r>
      <w:r w:rsidRPr="00E31BB6">
        <w:rPr>
          <w:rFonts w:eastAsia="Times New Roman" w:cs="Times New Roman"/>
          <w:szCs w:val="24"/>
        </w:rPr>
        <w:t>ανεπιστημίου μετά α</w:t>
      </w:r>
      <w:r w:rsidRPr="00E31BB6">
        <w:rPr>
          <w:rFonts w:eastAsia="Times New Roman" w:cs="Times New Roman"/>
          <w:szCs w:val="24"/>
        </w:rPr>
        <w:t>πό μία διαβούλευση</w:t>
      </w:r>
      <w:r>
        <w:rPr>
          <w:rFonts w:eastAsia="Times New Roman" w:cs="Times New Roman"/>
          <w:szCs w:val="24"/>
        </w:rPr>
        <w:t>,</w:t>
      </w:r>
      <w:r w:rsidRPr="00E31BB6">
        <w:rPr>
          <w:rFonts w:eastAsia="Times New Roman" w:cs="Times New Roman"/>
          <w:szCs w:val="24"/>
        </w:rPr>
        <w:t xml:space="preserve"> που εκτυλίχθηκε για έναν ολόκληρο χρόνο</w:t>
      </w:r>
      <w:r>
        <w:rPr>
          <w:rFonts w:eastAsia="Times New Roman" w:cs="Times New Roman"/>
          <w:szCs w:val="24"/>
        </w:rPr>
        <w:t>,</w:t>
      </w:r>
      <w:r w:rsidRPr="00E31BB6">
        <w:rPr>
          <w:rFonts w:eastAsia="Times New Roman" w:cs="Times New Roman"/>
          <w:szCs w:val="24"/>
        </w:rPr>
        <w:t xml:space="preserve"> αποτελεί την επιτομή του διαλόγου και των δημοκρατικών διαδικασιών</w:t>
      </w:r>
      <w:r>
        <w:rPr>
          <w:rFonts w:eastAsia="Times New Roman" w:cs="Times New Roman"/>
          <w:szCs w:val="24"/>
        </w:rPr>
        <w:t>, οι οποίες β</w:t>
      </w:r>
      <w:r w:rsidRPr="00E31BB6">
        <w:rPr>
          <w:rFonts w:eastAsia="Times New Roman" w:cs="Times New Roman"/>
          <w:szCs w:val="24"/>
        </w:rPr>
        <w:t>εβαίως και τηρήθηκαν βάσει του χρονοδιαγράμματος</w:t>
      </w:r>
      <w:r>
        <w:rPr>
          <w:rFonts w:eastAsia="Times New Roman" w:cs="Times New Roman"/>
          <w:szCs w:val="24"/>
        </w:rPr>
        <w:t>,</w:t>
      </w:r>
      <w:r w:rsidRPr="00E31BB6">
        <w:rPr>
          <w:rFonts w:eastAsia="Times New Roman" w:cs="Times New Roman"/>
          <w:szCs w:val="24"/>
        </w:rPr>
        <w:t xml:space="preserve"> που είχε τεθεί από την ηγεσία του Υπουργείου</w:t>
      </w:r>
      <w:r>
        <w:rPr>
          <w:rFonts w:eastAsia="Times New Roman" w:cs="Times New Roman"/>
          <w:szCs w:val="24"/>
        </w:rPr>
        <w:t xml:space="preserve">. </w:t>
      </w:r>
    </w:p>
    <w:p w14:paraId="6B14EBBF" w14:textId="77777777" w:rsidR="004965E6" w:rsidRDefault="004D430C">
      <w:pPr>
        <w:spacing w:line="600" w:lineRule="auto"/>
        <w:ind w:firstLine="720"/>
        <w:jc w:val="both"/>
        <w:rPr>
          <w:rFonts w:eastAsia="Times New Roman" w:cs="Times New Roman"/>
          <w:szCs w:val="24"/>
        </w:rPr>
      </w:pPr>
      <w:r w:rsidRPr="009639FF">
        <w:rPr>
          <w:rFonts w:eastAsia="Times New Roman" w:cs="Times New Roman"/>
          <w:szCs w:val="24"/>
        </w:rPr>
        <w:t xml:space="preserve">Καλό είναι να </w:t>
      </w:r>
      <w:r w:rsidRPr="009639FF">
        <w:rPr>
          <w:rFonts w:eastAsia="Times New Roman" w:cs="Times New Roman"/>
          <w:szCs w:val="24"/>
        </w:rPr>
        <w:t>θυμόμαστε πως κατά το παρελθόν η παράλληλη</w:t>
      </w:r>
      <w:r>
        <w:rPr>
          <w:rFonts w:eastAsia="Times New Roman" w:cs="Times New Roman"/>
          <w:szCs w:val="24"/>
        </w:rPr>
        <w:t>,</w:t>
      </w:r>
      <w:r w:rsidRPr="009639FF">
        <w:rPr>
          <w:rFonts w:eastAsia="Times New Roman" w:cs="Times New Roman"/>
          <w:szCs w:val="24"/>
        </w:rPr>
        <w:t xml:space="preserve"> συχνά απρογραμμάτιστη και πελατειακή</w:t>
      </w:r>
      <w:r>
        <w:rPr>
          <w:rFonts w:eastAsia="Times New Roman" w:cs="Times New Roman"/>
          <w:szCs w:val="24"/>
        </w:rPr>
        <w:t>,</w:t>
      </w:r>
      <w:r w:rsidRPr="009639FF">
        <w:rPr>
          <w:rFonts w:eastAsia="Times New Roman" w:cs="Times New Roman"/>
          <w:szCs w:val="24"/>
        </w:rPr>
        <w:t xml:space="preserve"> ίδρυση τμη</w:t>
      </w:r>
      <w:r w:rsidRPr="009639FF">
        <w:rPr>
          <w:rFonts w:eastAsia="Times New Roman" w:cs="Times New Roman"/>
          <w:szCs w:val="24"/>
        </w:rPr>
        <w:lastRenderedPageBreak/>
        <w:t>μάτων σε πανεπιστή</w:t>
      </w:r>
      <w:r>
        <w:rPr>
          <w:rFonts w:eastAsia="Times New Roman" w:cs="Times New Roman"/>
          <w:szCs w:val="24"/>
        </w:rPr>
        <w:t>μια και ΤΕΙ είχε ως αποτέλεσμα τ</w:t>
      </w:r>
      <w:r w:rsidRPr="009639FF">
        <w:rPr>
          <w:rFonts w:eastAsia="Times New Roman" w:cs="Times New Roman"/>
          <w:szCs w:val="24"/>
        </w:rPr>
        <w:t>ην αλληλοεπικάλυψη γνωστικών αντικειμένων και τη δημιουργία σύγχυσης στους αποφοίτους</w:t>
      </w:r>
      <w:r>
        <w:rPr>
          <w:rFonts w:eastAsia="Times New Roman" w:cs="Times New Roman"/>
          <w:szCs w:val="24"/>
        </w:rPr>
        <w:t>.</w:t>
      </w:r>
      <w:r w:rsidRPr="009639FF">
        <w:rPr>
          <w:rFonts w:eastAsia="Times New Roman" w:cs="Times New Roman"/>
          <w:szCs w:val="24"/>
        </w:rPr>
        <w:t xml:space="preserve"> Συνέπεια του γεγονότος αυτο</w:t>
      </w:r>
      <w:r w:rsidRPr="009639FF">
        <w:rPr>
          <w:rFonts w:eastAsia="Times New Roman" w:cs="Times New Roman"/>
          <w:szCs w:val="24"/>
        </w:rPr>
        <w:t>ύ ή</w:t>
      </w:r>
      <w:r>
        <w:rPr>
          <w:rFonts w:eastAsia="Times New Roman" w:cs="Times New Roman"/>
          <w:szCs w:val="24"/>
        </w:rPr>
        <w:t>ταν ότι εκατοντάδες τμήματα σε π</w:t>
      </w:r>
      <w:r w:rsidRPr="009639FF">
        <w:rPr>
          <w:rFonts w:eastAsia="Times New Roman" w:cs="Times New Roman"/>
          <w:szCs w:val="24"/>
        </w:rPr>
        <w:t>ανεπιστήμια και κυρίως σε ΤΕΙ δεν είχαν επαγγελματικά δικαιώματα</w:t>
      </w:r>
      <w:r>
        <w:rPr>
          <w:rFonts w:eastAsia="Times New Roman" w:cs="Times New Roman"/>
          <w:szCs w:val="24"/>
        </w:rPr>
        <w:t>,</w:t>
      </w:r>
      <w:r w:rsidRPr="009639FF">
        <w:rPr>
          <w:rFonts w:eastAsia="Times New Roman" w:cs="Times New Roman"/>
          <w:szCs w:val="24"/>
        </w:rPr>
        <w:t xml:space="preserve"> με αποτέλεσμα σε αρκετές περιπτώσει</w:t>
      </w:r>
      <w:r>
        <w:rPr>
          <w:rFonts w:eastAsia="Times New Roman" w:cs="Times New Roman"/>
          <w:szCs w:val="24"/>
        </w:rPr>
        <w:t>ς οι φοιτητές να μην επενδύουν όσο θα έπρεπε στη γνώση κ</w:t>
      </w:r>
      <w:r w:rsidRPr="009639FF">
        <w:rPr>
          <w:rFonts w:eastAsia="Times New Roman" w:cs="Times New Roman"/>
          <w:szCs w:val="24"/>
        </w:rPr>
        <w:t>αι στις σπουδές</w:t>
      </w:r>
      <w:r>
        <w:rPr>
          <w:rFonts w:eastAsia="Times New Roman" w:cs="Times New Roman"/>
          <w:szCs w:val="24"/>
        </w:rPr>
        <w:t>.</w:t>
      </w:r>
      <w:r w:rsidRPr="009639FF">
        <w:rPr>
          <w:rFonts w:eastAsia="Times New Roman" w:cs="Times New Roman"/>
          <w:szCs w:val="24"/>
        </w:rPr>
        <w:t xml:space="preserve"> </w:t>
      </w:r>
    </w:p>
    <w:p w14:paraId="6B14EBC0" w14:textId="77777777" w:rsidR="004965E6" w:rsidRDefault="004D430C">
      <w:pPr>
        <w:spacing w:line="600" w:lineRule="auto"/>
        <w:ind w:firstLine="720"/>
        <w:jc w:val="both"/>
        <w:rPr>
          <w:rFonts w:eastAsia="Times New Roman" w:cs="Times New Roman"/>
          <w:szCs w:val="24"/>
        </w:rPr>
      </w:pPr>
      <w:r w:rsidRPr="009639FF">
        <w:rPr>
          <w:rFonts w:eastAsia="Times New Roman" w:cs="Times New Roman"/>
          <w:szCs w:val="24"/>
        </w:rPr>
        <w:t xml:space="preserve">Αυτή ήταν η κατάσταση την οποία </w:t>
      </w:r>
      <w:r>
        <w:rPr>
          <w:rFonts w:eastAsia="Times New Roman" w:cs="Times New Roman"/>
          <w:szCs w:val="24"/>
        </w:rPr>
        <w:t>εκλήθημεν</w:t>
      </w:r>
      <w:r w:rsidRPr="009639FF">
        <w:rPr>
          <w:rFonts w:eastAsia="Times New Roman" w:cs="Times New Roman"/>
          <w:szCs w:val="24"/>
        </w:rPr>
        <w:t xml:space="preserve"> να α</w:t>
      </w:r>
      <w:r w:rsidRPr="009639FF">
        <w:rPr>
          <w:rFonts w:eastAsia="Times New Roman" w:cs="Times New Roman"/>
          <w:szCs w:val="24"/>
        </w:rPr>
        <w:t>ντιμετωπίσουμε</w:t>
      </w:r>
      <w:r>
        <w:rPr>
          <w:rFonts w:eastAsia="Times New Roman" w:cs="Times New Roman"/>
          <w:szCs w:val="24"/>
        </w:rPr>
        <w:t xml:space="preserve"> και</w:t>
      </w:r>
      <w:r w:rsidRPr="009639FF">
        <w:rPr>
          <w:rFonts w:eastAsia="Times New Roman" w:cs="Times New Roman"/>
          <w:szCs w:val="24"/>
        </w:rPr>
        <w:t xml:space="preserve"> για το λόγο αυτό θα έλεγα</w:t>
      </w:r>
      <w:r>
        <w:rPr>
          <w:rFonts w:eastAsia="Times New Roman" w:cs="Times New Roman"/>
          <w:szCs w:val="24"/>
        </w:rPr>
        <w:t xml:space="preserve"> ότι καλό θα ήταν</w:t>
      </w:r>
      <w:r w:rsidRPr="009639FF">
        <w:rPr>
          <w:rFonts w:eastAsia="Times New Roman" w:cs="Times New Roman"/>
          <w:szCs w:val="24"/>
        </w:rPr>
        <w:t xml:space="preserve"> να μην αναλωνόμαστ</w:t>
      </w:r>
      <w:r>
        <w:rPr>
          <w:rFonts w:eastAsia="Times New Roman" w:cs="Times New Roman"/>
          <w:szCs w:val="24"/>
        </w:rPr>
        <w:t>ε σε αντιδράσεις στείρας κριτική</w:t>
      </w:r>
      <w:r w:rsidRPr="009639FF">
        <w:rPr>
          <w:rFonts w:eastAsia="Times New Roman" w:cs="Times New Roman"/>
          <w:szCs w:val="24"/>
        </w:rPr>
        <w:t>ς</w:t>
      </w:r>
      <w:r>
        <w:rPr>
          <w:rFonts w:eastAsia="Times New Roman" w:cs="Times New Roman"/>
          <w:szCs w:val="24"/>
        </w:rPr>
        <w:t>,</w:t>
      </w:r>
      <w:r w:rsidRPr="009639FF">
        <w:rPr>
          <w:rFonts w:eastAsia="Times New Roman" w:cs="Times New Roman"/>
          <w:szCs w:val="24"/>
        </w:rPr>
        <w:t xml:space="preserve"> χωρίς να υποβάλουμε ουσιαστικές προτάσεις</w:t>
      </w:r>
      <w:r>
        <w:rPr>
          <w:rFonts w:eastAsia="Times New Roman" w:cs="Times New Roman"/>
          <w:szCs w:val="24"/>
        </w:rPr>
        <w:t>.</w:t>
      </w:r>
      <w:r w:rsidRPr="009639FF">
        <w:rPr>
          <w:rFonts w:eastAsia="Times New Roman" w:cs="Times New Roman"/>
          <w:szCs w:val="24"/>
        </w:rPr>
        <w:t xml:space="preserve"> </w:t>
      </w:r>
    </w:p>
    <w:p w14:paraId="6B14EBC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Το υπό ψήφιση, λοιπόν, σχέδιο νόμου βάζει μία ά</w:t>
      </w:r>
      <w:r w:rsidRPr="009639FF">
        <w:rPr>
          <w:rFonts w:eastAsia="Times New Roman" w:cs="Times New Roman"/>
          <w:szCs w:val="24"/>
        </w:rPr>
        <w:t xml:space="preserve">νω τελεία στη διαιώνιση αυτής της κατάστασης και </w:t>
      </w:r>
      <w:r w:rsidRPr="009639FF">
        <w:rPr>
          <w:rFonts w:eastAsia="Times New Roman" w:cs="Times New Roman"/>
          <w:szCs w:val="24"/>
        </w:rPr>
        <w:t>αποτελεί την αφετηρία μιας μεταβατικής περιόδου αναβάθμισης της τριτοβάθμιας εκπαίδευσης</w:t>
      </w:r>
      <w:r>
        <w:rPr>
          <w:rFonts w:eastAsia="Times New Roman" w:cs="Times New Roman"/>
          <w:szCs w:val="24"/>
        </w:rPr>
        <w:t>.</w:t>
      </w:r>
      <w:r w:rsidRPr="009639FF">
        <w:rPr>
          <w:rFonts w:eastAsia="Times New Roman" w:cs="Times New Roman"/>
          <w:szCs w:val="24"/>
        </w:rPr>
        <w:t xml:space="preserve"> </w:t>
      </w:r>
      <w:r>
        <w:rPr>
          <w:rFonts w:eastAsia="Times New Roman" w:cs="Times New Roman"/>
          <w:szCs w:val="24"/>
        </w:rPr>
        <w:t>Δίνοντ</w:t>
      </w:r>
      <w:r w:rsidRPr="009639FF">
        <w:rPr>
          <w:rFonts w:eastAsia="Times New Roman" w:cs="Times New Roman"/>
          <w:szCs w:val="24"/>
        </w:rPr>
        <w:t xml:space="preserve">αι </w:t>
      </w:r>
      <w:r>
        <w:rPr>
          <w:rFonts w:eastAsia="Times New Roman" w:cs="Times New Roman"/>
          <w:szCs w:val="24"/>
        </w:rPr>
        <w:t>άμεσε</w:t>
      </w:r>
      <w:r w:rsidRPr="009639FF">
        <w:rPr>
          <w:rFonts w:eastAsia="Times New Roman" w:cs="Times New Roman"/>
          <w:szCs w:val="24"/>
        </w:rPr>
        <w:t>ς και ταυτόχρονα μακρόπνοες λύσε</w:t>
      </w:r>
      <w:r>
        <w:rPr>
          <w:rFonts w:eastAsia="Times New Roman" w:cs="Times New Roman"/>
          <w:szCs w:val="24"/>
        </w:rPr>
        <w:t>ις μέσα από τις διατάξεις των πενήντα δύο</w:t>
      </w:r>
      <w:r w:rsidRPr="009639FF">
        <w:rPr>
          <w:rFonts w:eastAsia="Times New Roman" w:cs="Times New Roman"/>
          <w:szCs w:val="24"/>
        </w:rPr>
        <w:t xml:space="preserve"> συνολικά άρθρων του παρόντος</w:t>
      </w:r>
      <w:r>
        <w:rPr>
          <w:rFonts w:eastAsia="Times New Roman" w:cs="Times New Roman"/>
          <w:szCs w:val="24"/>
        </w:rPr>
        <w:t>,</w:t>
      </w:r>
      <w:r w:rsidRPr="009639FF">
        <w:rPr>
          <w:rFonts w:eastAsia="Times New Roman" w:cs="Times New Roman"/>
          <w:szCs w:val="24"/>
        </w:rPr>
        <w:t xml:space="preserve"> προκειμένου να ξεπεραστούν τα γνωστά προβλήματα </w:t>
      </w:r>
      <w:r w:rsidRPr="009639FF">
        <w:rPr>
          <w:rFonts w:eastAsia="Times New Roman" w:cs="Times New Roman"/>
          <w:szCs w:val="24"/>
        </w:rPr>
        <w:t xml:space="preserve">που αφορούν στην </w:t>
      </w:r>
      <w:proofErr w:type="spellStart"/>
      <w:r w:rsidRPr="009639FF">
        <w:rPr>
          <w:rFonts w:eastAsia="Times New Roman" w:cs="Times New Roman"/>
          <w:szCs w:val="24"/>
        </w:rPr>
        <w:t>αλληλοκάλυψη</w:t>
      </w:r>
      <w:proofErr w:type="spellEnd"/>
      <w:r w:rsidRPr="009639FF">
        <w:rPr>
          <w:rFonts w:eastAsia="Times New Roman" w:cs="Times New Roman"/>
          <w:szCs w:val="24"/>
        </w:rPr>
        <w:t xml:space="preserve"> των κοινών γνωστικών πεδίων</w:t>
      </w:r>
      <w:r>
        <w:rPr>
          <w:rFonts w:eastAsia="Times New Roman" w:cs="Times New Roman"/>
          <w:szCs w:val="24"/>
        </w:rPr>
        <w:t>,</w:t>
      </w:r>
      <w:r w:rsidRPr="009639FF">
        <w:rPr>
          <w:rFonts w:eastAsia="Times New Roman" w:cs="Times New Roman"/>
          <w:szCs w:val="24"/>
        </w:rPr>
        <w:t xml:space="preserve"> αλλά και το πρόβλημα της </w:t>
      </w:r>
      <w:proofErr w:type="spellStart"/>
      <w:r w:rsidRPr="009639FF">
        <w:rPr>
          <w:rFonts w:eastAsia="Times New Roman" w:cs="Times New Roman"/>
          <w:szCs w:val="24"/>
        </w:rPr>
        <w:t>υποστελέχωσης</w:t>
      </w:r>
      <w:proofErr w:type="spellEnd"/>
      <w:r w:rsidRPr="009639FF">
        <w:rPr>
          <w:rFonts w:eastAsia="Times New Roman" w:cs="Times New Roman"/>
          <w:szCs w:val="24"/>
        </w:rPr>
        <w:t xml:space="preserve"> και της </w:t>
      </w:r>
      <w:proofErr w:type="spellStart"/>
      <w:r w:rsidRPr="009639FF">
        <w:rPr>
          <w:rFonts w:eastAsia="Times New Roman" w:cs="Times New Roman"/>
          <w:szCs w:val="24"/>
        </w:rPr>
        <w:lastRenderedPageBreak/>
        <w:t>υποχρηματοδότησης</w:t>
      </w:r>
      <w:proofErr w:type="spellEnd"/>
      <w:r w:rsidRPr="009639FF">
        <w:rPr>
          <w:rFonts w:eastAsia="Times New Roman" w:cs="Times New Roman"/>
          <w:szCs w:val="24"/>
        </w:rPr>
        <w:t xml:space="preserve"> που έπληξε επί σειρά ετών τα μικρά σε μέγεθος και χωρικά διασπαρμένα </w:t>
      </w:r>
      <w:r>
        <w:rPr>
          <w:rFonts w:eastAsia="Times New Roman" w:cs="Times New Roman"/>
          <w:szCs w:val="24"/>
        </w:rPr>
        <w:t>τ</w:t>
      </w:r>
      <w:r w:rsidRPr="009639FF">
        <w:rPr>
          <w:rFonts w:eastAsia="Times New Roman" w:cs="Times New Roman"/>
          <w:szCs w:val="24"/>
        </w:rPr>
        <w:t xml:space="preserve">εχνολογικά </w:t>
      </w:r>
      <w:r>
        <w:rPr>
          <w:rFonts w:eastAsia="Times New Roman" w:cs="Times New Roman"/>
          <w:szCs w:val="24"/>
        </w:rPr>
        <w:t>ε</w:t>
      </w:r>
      <w:r w:rsidRPr="009639FF">
        <w:rPr>
          <w:rFonts w:eastAsia="Times New Roman" w:cs="Times New Roman"/>
          <w:szCs w:val="24"/>
        </w:rPr>
        <w:t xml:space="preserve">κπαιδευτικά </w:t>
      </w:r>
      <w:r>
        <w:rPr>
          <w:rFonts w:eastAsia="Times New Roman" w:cs="Times New Roman"/>
          <w:szCs w:val="24"/>
        </w:rPr>
        <w:t>ι</w:t>
      </w:r>
      <w:r w:rsidRPr="009639FF">
        <w:rPr>
          <w:rFonts w:eastAsia="Times New Roman" w:cs="Times New Roman"/>
          <w:szCs w:val="24"/>
        </w:rPr>
        <w:t>δρύματα</w:t>
      </w:r>
      <w:r>
        <w:rPr>
          <w:rFonts w:eastAsia="Times New Roman" w:cs="Times New Roman"/>
          <w:szCs w:val="24"/>
        </w:rPr>
        <w:t>.</w:t>
      </w:r>
      <w:r w:rsidRPr="009639FF">
        <w:rPr>
          <w:rFonts w:eastAsia="Times New Roman" w:cs="Times New Roman"/>
          <w:szCs w:val="24"/>
        </w:rPr>
        <w:t xml:space="preserve"> Με τις νέες διατάξεις όσοι φ</w:t>
      </w:r>
      <w:r w:rsidRPr="009639FF">
        <w:rPr>
          <w:rFonts w:eastAsia="Times New Roman" w:cs="Times New Roman"/>
          <w:szCs w:val="24"/>
        </w:rPr>
        <w:t>οιτητές έχουν εισα</w:t>
      </w:r>
      <w:r>
        <w:rPr>
          <w:rFonts w:eastAsia="Times New Roman" w:cs="Times New Roman"/>
          <w:szCs w:val="24"/>
        </w:rPr>
        <w:t>χθεί σε ΤΕΙ και ολοκληρώσουν</w:t>
      </w:r>
      <w:r w:rsidRPr="009639FF">
        <w:rPr>
          <w:rFonts w:eastAsia="Times New Roman" w:cs="Times New Roman"/>
          <w:szCs w:val="24"/>
        </w:rPr>
        <w:t xml:space="preserve"> το πρόγραμμα </w:t>
      </w:r>
      <w:r>
        <w:rPr>
          <w:rFonts w:eastAsia="Times New Roman" w:cs="Times New Roman"/>
          <w:szCs w:val="24"/>
        </w:rPr>
        <w:t>τους,</w:t>
      </w:r>
      <w:r w:rsidRPr="009639FF">
        <w:rPr>
          <w:rFonts w:eastAsia="Times New Roman" w:cs="Times New Roman"/>
          <w:szCs w:val="24"/>
        </w:rPr>
        <w:t xml:space="preserve"> θα έχουν τη δυνατότητα</w:t>
      </w:r>
      <w:r>
        <w:rPr>
          <w:rFonts w:eastAsia="Times New Roman" w:cs="Times New Roman"/>
          <w:szCs w:val="24"/>
        </w:rPr>
        <w:t>, εάν β</w:t>
      </w:r>
      <w:r w:rsidRPr="009639FF">
        <w:rPr>
          <w:rFonts w:eastAsia="Times New Roman" w:cs="Times New Roman"/>
          <w:szCs w:val="24"/>
        </w:rPr>
        <w:t>εβαίως το επιθυμούν</w:t>
      </w:r>
      <w:r>
        <w:rPr>
          <w:rFonts w:eastAsia="Times New Roman" w:cs="Times New Roman"/>
          <w:szCs w:val="24"/>
        </w:rPr>
        <w:t>,</w:t>
      </w:r>
      <w:r w:rsidRPr="009639FF">
        <w:rPr>
          <w:rFonts w:eastAsia="Times New Roman" w:cs="Times New Roman"/>
          <w:szCs w:val="24"/>
        </w:rPr>
        <w:t xml:space="preserve"> να διευρύνουν το πρόγραμμα σπουδών </w:t>
      </w:r>
      <w:r>
        <w:rPr>
          <w:rFonts w:eastAsia="Times New Roman" w:cs="Times New Roman"/>
          <w:szCs w:val="24"/>
        </w:rPr>
        <w:t>τους.</w:t>
      </w:r>
      <w:r w:rsidRPr="009639FF">
        <w:rPr>
          <w:rFonts w:eastAsia="Times New Roman" w:cs="Times New Roman"/>
          <w:szCs w:val="24"/>
        </w:rPr>
        <w:t xml:space="preserve"> </w:t>
      </w:r>
    </w:p>
    <w:p w14:paraId="6B14EBC2" w14:textId="77777777" w:rsidR="004965E6" w:rsidRDefault="004D430C">
      <w:pPr>
        <w:spacing w:line="600" w:lineRule="auto"/>
        <w:ind w:firstLine="720"/>
        <w:jc w:val="both"/>
        <w:rPr>
          <w:rFonts w:eastAsia="Times New Roman" w:cs="Times New Roman"/>
          <w:szCs w:val="24"/>
        </w:rPr>
      </w:pPr>
      <w:r w:rsidRPr="009639FF">
        <w:rPr>
          <w:rFonts w:eastAsia="Times New Roman" w:cs="Times New Roman"/>
          <w:szCs w:val="24"/>
        </w:rPr>
        <w:t xml:space="preserve">Τα εκπαιδευτικά ιδρύματα γίνονται πλέον ελκυστικότερα τόσο σε όλους </w:t>
      </w:r>
      <w:r>
        <w:rPr>
          <w:rFonts w:eastAsia="Times New Roman" w:cs="Times New Roman"/>
          <w:szCs w:val="24"/>
        </w:rPr>
        <w:t xml:space="preserve">τους </w:t>
      </w:r>
      <w:r w:rsidRPr="009639FF">
        <w:rPr>
          <w:rFonts w:eastAsia="Times New Roman" w:cs="Times New Roman"/>
          <w:szCs w:val="24"/>
        </w:rPr>
        <w:t>ακαδημαϊκούς</w:t>
      </w:r>
      <w:r>
        <w:rPr>
          <w:rFonts w:eastAsia="Times New Roman" w:cs="Times New Roman"/>
          <w:szCs w:val="24"/>
        </w:rPr>
        <w:t>,</w:t>
      </w:r>
      <w:r w:rsidRPr="009639FF">
        <w:rPr>
          <w:rFonts w:eastAsia="Times New Roman" w:cs="Times New Roman"/>
          <w:szCs w:val="24"/>
        </w:rPr>
        <w:t xml:space="preserve"> όπως η προσ</w:t>
      </w:r>
      <w:r w:rsidRPr="009639FF">
        <w:rPr>
          <w:rFonts w:eastAsia="Times New Roman" w:cs="Times New Roman"/>
          <w:szCs w:val="24"/>
        </w:rPr>
        <w:t>έλκυση φοιτητών</w:t>
      </w:r>
      <w:r>
        <w:rPr>
          <w:rFonts w:eastAsia="Times New Roman" w:cs="Times New Roman"/>
          <w:szCs w:val="24"/>
        </w:rPr>
        <w:t>,</w:t>
      </w:r>
      <w:r w:rsidRPr="009639FF">
        <w:rPr>
          <w:rFonts w:eastAsia="Times New Roman" w:cs="Times New Roman"/>
          <w:szCs w:val="24"/>
        </w:rPr>
        <w:t xml:space="preserve"> μελών ΔΕΠ και επιστημονικών συνεργατών</w:t>
      </w:r>
      <w:r>
        <w:rPr>
          <w:rFonts w:eastAsia="Times New Roman" w:cs="Times New Roman"/>
          <w:szCs w:val="24"/>
        </w:rPr>
        <w:t>,</w:t>
      </w:r>
      <w:r w:rsidRPr="009639FF">
        <w:rPr>
          <w:rFonts w:eastAsia="Times New Roman" w:cs="Times New Roman"/>
          <w:szCs w:val="24"/>
        </w:rPr>
        <w:t xml:space="preserve"> όσο και σε όρους ανάπτυξης συνεργασιών με την τοπική αυτοδιοίκηση</w:t>
      </w:r>
      <w:r>
        <w:rPr>
          <w:rFonts w:eastAsia="Times New Roman" w:cs="Times New Roman"/>
          <w:szCs w:val="24"/>
        </w:rPr>
        <w:t>,</w:t>
      </w:r>
      <w:r w:rsidRPr="009639FF">
        <w:rPr>
          <w:rFonts w:eastAsia="Times New Roman" w:cs="Times New Roman"/>
          <w:szCs w:val="24"/>
        </w:rPr>
        <w:t xml:space="preserve"> με τις ΔΕΚΟ</w:t>
      </w:r>
      <w:r>
        <w:rPr>
          <w:rFonts w:eastAsia="Times New Roman" w:cs="Times New Roman"/>
          <w:szCs w:val="24"/>
        </w:rPr>
        <w:t>,</w:t>
      </w:r>
      <w:r w:rsidRPr="009639FF">
        <w:rPr>
          <w:rFonts w:eastAsia="Times New Roman" w:cs="Times New Roman"/>
          <w:szCs w:val="24"/>
        </w:rPr>
        <w:t xml:space="preserve"> με τα επιμελητήρια και με άλλους επιχειρηματικούς φορείς</w:t>
      </w:r>
      <w:r>
        <w:rPr>
          <w:rFonts w:eastAsia="Times New Roman" w:cs="Times New Roman"/>
          <w:szCs w:val="24"/>
        </w:rPr>
        <w:t xml:space="preserve"> σε τοπικό, ε</w:t>
      </w:r>
      <w:r w:rsidRPr="009639FF">
        <w:rPr>
          <w:rFonts w:eastAsia="Times New Roman" w:cs="Times New Roman"/>
          <w:szCs w:val="24"/>
        </w:rPr>
        <w:t>θνικό</w:t>
      </w:r>
      <w:r>
        <w:rPr>
          <w:rFonts w:eastAsia="Times New Roman" w:cs="Times New Roman"/>
          <w:szCs w:val="24"/>
        </w:rPr>
        <w:t>,</w:t>
      </w:r>
      <w:r w:rsidRPr="009639FF">
        <w:rPr>
          <w:rFonts w:eastAsia="Times New Roman" w:cs="Times New Roman"/>
          <w:szCs w:val="24"/>
        </w:rPr>
        <w:t xml:space="preserve"> αλλά και διεθνές επίπεδο</w:t>
      </w:r>
      <w:r>
        <w:rPr>
          <w:rFonts w:eastAsia="Times New Roman" w:cs="Times New Roman"/>
          <w:szCs w:val="24"/>
        </w:rPr>
        <w:t>.</w:t>
      </w:r>
      <w:r w:rsidRPr="009639FF">
        <w:rPr>
          <w:rFonts w:eastAsia="Times New Roman" w:cs="Times New Roman"/>
          <w:szCs w:val="24"/>
        </w:rPr>
        <w:t xml:space="preserve"> </w:t>
      </w:r>
    </w:p>
    <w:p w14:paraId="6B14EBC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Την ίδια</w:t>
      </w:r>
      <w:r w:rsidRPr="009639FF">
        <w:rPr>
          <w:rFonts w:eastAsia="Times New Roman" w:cs="Times New Roman"/>
          <w:szCs w:val="24"/>
        </w:rPr>
        <w:t xml:space="preserve"> στιγμή</w:t>
      </w:r>
      <w:r>
        <w:rPr>
          <w:rFonts w:eastAsia="Times New Roman" w:cs="Times New Roman"/>
          <w:szCs w:val="24"/>
        </w:rPr>
        <w:t>,</w:t>
      </w:r>
      <w:r w:rsidRPr="009639FF">
        <w:rPr>
          <w:rFonts w:eastAsia="Times New Roman" w:cs="Times New Roman"/>
          <w:szCs w:val="24"/>
        </w:rPr>
        <w:t xml:space="preserve"> η απορρόφηση των ΤΕΙ από τα </w:t>
      </w:r>
      <w:r>
        <w:rPr>
          <w:rFonts w:eastAsia="Times New Roman" w:cs="Times New Roman"/>
          <w:szCs w:val="24"/>
        </w:rPr>
        <w:t>α</w:t>
      </w:r>
      <w:r w:rsidRPr="009639FF">
        <w:rPr>
          <w:rFonts w:eastAsia="Times New Roman" w:cs="Times New Roman"/>
          <w:szCs w:val="24"/>
        </w:rPr>
        <w:t xml:space="preserve">νώτατα </w:t>
      </w:r>
      <w:r>
        <w:rPr>
          <w:rFonts w:eastAsia="Times New Roman" w:cs="Times New Roman"/>
          <w:szCs w:val="24"/>
        </w:rPr>
        <w:t>ε</w:t>
      </w:r>
      <w:r w:rsidRPr="009639FF">
        <w:rPr>
          <w:rFonts w:eastAsia="Times New Roman" w:cs="Times New Roman"/>
          <w:szCs w:val="24"/>
        </w:rPr>
        <w:t xml:space="preserve">κπαιδευτικά </w:t>
      </w:r>
      <w:r>
        <w:rPr>
          <w:rFonts w:eastAsia="Times New Roman" w:cs="Times New Roman"/>
          <w:szCs w:val="24"/>
        </w:rPr>
        <w:t>ι</w:t>
      </w:r>
      <w:r w:rsidRPr="009639FF">
        <w:rPr>
          <w:rFonts w:eastAsia="Times New Roman" w:cs="Times New Roman"/>
          <w:szCs w:val="24"/>
        </w:rPr>
        <w:t>δρύματα κρίνεται ως πλήρης</w:t>
      </w:r>
      <w:r>
        <w:rPr>
          <w:rFonts w:eastAsia="Times New Roman" w:cs="Times New Roman"/>
          <w:szCs w:val="24"/>
        </w:rPr>
        <w:t>,</w:t>
      </w:r>
      <w:r w:rsidRPr="009639FF">
        <w:rPr>
          <w:rFonts w:eastAsia="Times New Roman" w:cs="Times New Roman"/>
          <w:szCs w:val="24"/>
        </w:rPr>
        <w:t xml:space="preserve"> αλλά και ως επαρκής</w:t>
      </w:r>
      <w:r>
        <w:rPr>
          <w:rFonts w:eastAsia="Times New Roman" w:cs="Times New Roman"/>
          <w:szCs w:val="24"/>
        </w:rPr>
        <w:t>.</w:t>
      </w:r>
      <w:r w:rsidRPr="009639FF">
        <w:rPr>
          <w:rFonts w:eastAsia="Times New Roman" w:cs="Times New Roman"/>
          <w:szCs w:val="24"/>
        </w:rPr>
        <w:t xml:space="preserve"> Συνοδεύεται από την αυτοδίκαιη μεταφορά και ένταξη του συνόλου του προσωπικού των καθηγητών και των φοιτητών σε ένα ακαδημαϊκό περιβάλλον με μεγαλύτερο κύρο</w:t>
      </w:r>
      <w:r w:rsidRPr="009639FF">
        <w:rPr>
          <w:rFonts w:eastAsia="Times New Roman" w:cs="Times New Roman"/>
          <w:szCs w:val="24"/>
        </w:rPr>
        <w:t>ς</w:t>
      </w:r>
      <w:r>
        <w:rPr>
          <w:rFonts w:eastAsia="Times New Roman" w:cs="Times New Roman"/>
          <w:szCs w:val="24"/>
        </w:rPr>
        <w:t>,</w:t>
      </w:r>
      <w:r w:rsidRPr="009639FF">
        <w:rPr>
          <w:rFonts w:eastAsia="Times New Roman" w:cs="Times New Roman"/>
          <w:szCs w:val="24"/>
        </w:rPr>
        <w:t xml:space="preserve"> δυνατότητες και προοπτικές</w:t>
      </w:r>
      <w:r>
        <w:rPr>
          <w:rFonts w:eastAsia="Times New Roman" w:cs="Times New Roman"/>
          <w:szCs w:val="24"/>
        </w:rPr>
        <w:t>, ε</w:t>
      </w:r>
      <w:r w:rsidRPr="009639FF">
        <w:rPr>
          <w:rFonts w:eastAsia="Times New Roman" w:cs="Times New Roman"/>
          <w:szCs w:val="24"/>
        </w:rPr>
        <w:t xml:space="preserve">νώ εξίσου σημαντική κρίνεται και η συνέχεια όλων των εν ισχύ ερευνητικών </w:t>
      </w:r>
      <w:r>
        <w:rPr>
          <w:rFonts w:eastAsia="Times New Roman" w:cs="Times New Roman"/>
          <w:szCs w:val="24"/>
        </w:rPr>
        <w:t>έ</w:t>
      </w:r>
      <w:r w:rsidRPr="009639FF">
        <w:rPr>
          <w:rFonts w:eastAsia="Times New Roman" w:cs="Times New Roman"/>
          <w:szCs w:val="24"/>
        </w:rPr>
        <w:t>ργων και προγραμμάτων</w:t>
      </w:r>
      <w:r>
        <w:rPr>
          <w:rFonts w:eastAsia="Times New Roman" w:cs="Times New Roman"/>
          <w:szCs w:val="24"/>
        </w:rPr>
        <w:t>,</w:t>
      </w:r>
      <w:r w:rsidRPr="009639FF">
        <w:rPr>
          <w:rFonts w:eastAsia="Times New Roman" w:cs="Times New Roman"/>
          <w:szCs w:val="24"/>
        </w:rPr>
        <w:t xml:space="preserve"> καθώς </w:t>
      </w:r>
      <w:r w:rsidRPr="009639FF">
        <w:rPr>
          <w:rFonts w:eastAsia="Times New Roman" w:cs="Times New Roman"/>
          <w:szCs w:val="24"/>
        </w:rPr>
        <w:lastRenderedPageBreak/>
        <w:t>και η διαχείριση αυτή μέσω των ειδικών λογαριασμών κονδυλίων έρευνας</w:t>
      </w:r>
      <w:r>
        <w:rPr>
          <w:rFonts w:eastAsia="Times New Roman" w:cs="Times New Roman"/>
          <w:szCs w:val="24"/>
        </w:rPr>
        <w:t>.</w:t>
      </w:r>
      <w:r w:rsidRPr="009639FF">
        <w:rPr>
          <w:rFonts w:eastAsia="Times New Roman" w:cs="Times New Roman"/>
          <w:szCs w:val="24"/>
        </w:rPr>
        <w:t xml:space="preserve"> </w:t>
      </w:r>
    </w:p>
    <w:p w14:paraId="6B14EBC4" w14:textId="77777777" w:rsidR="004965E6" w:rsidRDefault="004D430C">
      <w:pPr>
        <w:spacing w:line="600" w:lineRule="auto"/>
        <w:ind w:firstLine="720"/>
        <w:jc w:val="both"/>
        <w:rPr>
          <w:rFonts w:eastAsia="Times New Roman" w:cs="Times New Roman"/>
          <w:szCs w:val="24"/>
        </w:rPr>
      </w:pPr>
      <w:r w:rsidRPr="009639FF">
        <w:rPr>
          <w:rFonts w:eastAsia="Times New Roman" w:cs="Times New Roman"/>
          <w:szCs w:val="24"/>
        </w:rPr>
        <w:t>Οι νέοι κλάδοι που δημιουργούνται και τα επιστημον</w:t>
      </w:r>
      <w:r w:rsidRPr="009639FF">
        <w:rPr>
          <w:rFonts w:eastAsia="Times New Roman" w:cs="Times New Roman"/>
          <w:szCs w:val="24"/>
        </w:rPr>
        <w:t xml:space="preserve">ικά πεδία των ΤΕΙ που ενσωματώνονται στα εν λόγω </w:t>
      </w:r>
      <w:r>
        <w:rPr>
          <w:rFonts w:eastAsia="Times New Roman" w:cs="Times New Roman"/>
          <w:szCs w:val="24"/>
        </w:rPr>
        <w:t>π</w:t>
      </w:r>
      <w:r>
        <w:rPr>
          <w:rFonts w:eastAsia="Times New Roman" w:cs="Times New Roman"/>
          <w:szCs w:val="24"/>
        </w:rPr>
        <w:t xml:space="preserve">ανεπιστήμια (Καποδιστριακό, </w:t>
      </w:r>
      <w:r w:rsidRPr="009639FF">
        <w:rPr>
          <w:rFonts w:eastAsia="Times New Roman" w:cs="Times New Roman"/>
          <w:szCs w:val="24"/>
        </w:rPr>
        <w:t>Γεωπονικό και Θεσσαλίας</w:t>
      </w:r>
      <w:r>
        <w:rPr>
          <w:rFonts w:eastAsia="Times New Roman" w:cs="Times New Roman"/>
          <w:szCs w:val="24"/>
        </w:rPr>
        <w:t>)</w:t>
      </w:r>
      <w:r w:rsidRPr="009639FF">
        <w:rPr>
          <w:rFonts w:eastAsia="Times New Roman" w:cs="Times New Roman"/>
          <w:szCs w:val="24"/>
        </w:rPr>
        <w:t xml:space="preserve"> βασίζονται στη διασύνδεση </w:t>
      </w:r>
      <w:r>
        <w:rPr>
          <w:rFonts w:eastAsia="Times New Roman" w:cs="Times New Roman"/>
          <w:szCs w:val="24"/>
        </w:rPr>
        <w:t>τ</w:t>
      </w:r>
      <w:r w:rsidRPr="009639FF">
        <w:rPr>
          <w:rFonts w:eastAsia="Times New Roman" w:cs="Times New Roman"/>
          <w:szCs w:val="24"/>
        </w:rPr>
        <w:t>ων σπουδών με την απασχόληση και επιδιώκουν τη μεγαλύτερη κατά το δυνατόν απορρόφηση των αποφοίτων από την αγορά εργασίας</w:t>
      </w:r>
      <w:r>
        <w:rPr>
          <w:rFonts w:eastAsia="Times New Roman" w:cs="Times New Roman"/>
          <w:szCs w:val="24"/>
        </w:rPr>
        <w:t>.</w:t>
      </w:r>
      <w:r w:rsidRPr="009639FF">
        <w:rPr>
          <w:rFonts w:eastAsia="Times New Roman" w:cs="Times New Roman"/>
          <w:szCs w:val="24"/>
        </w:rPr>
        <w:t xml:space="preserve"> </w:t>
      </w:r>
    </w:p>
    <w:p w14:paraId="6B14EBC5" w14:textId="77777777" w:rsidR="004965E6" w:rsidRDefault="004D430C">
      <w:pPr>
        <w:spacing w:line="600" w:lineRule="auto"/>
        <w:ind w:firstLine="720"/>
        <w:jc w:val="both"/>
        <w:rPr>
          <w:rFonts w:eastAsia="Times New Roman" w:cs="Times New Roman"/>
          <w:szCs w:val="24"/>
        </w:rPr>
      </w:pPr>
      <w:r w:rsidRPr="009639FF">
        <w:rPr>
          <w:rFonts w:eastAsia="Times New Roman" w:cs="Times New Roman"/>
          <w:szCs w:val="24"/>
        </w:rPr>
        <w:t>Με</w:t>
      </w:r>
      <w:r w:rsidRPr="009639FF">
        <w:rPr>
          <w:rFonts w:eastAsia="Times New Roman" w:cs="Times New Roman"/>
          <w:szCs w:val="24"/>
        </w:rPr>
        <w:t xml:space="preserve"> αυτό</w:t>
      </w:r>
      <w:r>
        <w:rPr>
          <w:rFonts w:eastAsia="Times New Roman" w:cs="Times New Roman"/>
          <w:szCs w:val="24"/>
        </w:rPr>
        <w:t>ν</w:t>
      </w:r>
      <w:r w:rsidRPr="009639FF">
        <w:rPr>
          <w:rFonts w:eastAsia="Times New Roman" w:cs="Times New Roman"/>
          <w:szCs w:val="24"/>
        </w:rPr>
        <w:t xml:space="preserve"> τον τρόπο</w:t>
      </w:r>
      <w:r>
        <w:rPr>
          <w:rFonts w:eastAsia="Times New Roman" w:cs="Times New Roman"/>
          <w:szCs w:val="24"/>
        </w:rPr>
        <w:t>,</w:t>
      </w:r>
      <w:r w:rsidRPr="009639FF">
        <w:rPr>
          <w:rFonts w:eastAsia="Times New Roman" w:cs="Times New Roman"/>
          <w:szCs w:val="24"/>
        </w:rPr>
        <w:t xml:space="preserve"> επιχειρείται να σταματήσει </w:t>
      </w:r>
      <w:r>
        <w:rPr>
          <w:rFonts w:eastAsia="Times New Roman" w:cs="Times New Roman"/>
          <w:szCs w:val="24"/>
        </w:rPr>
        <w:t>η</w:t>
      </w:r>
      <w:r w:rsidRPr="009639FF">
        <w:rPr>
          <w:rFonts w:eastAsia="Times New Roman" w:cs="Times New Roman"/>
          <w:szCs w:val="24"/>
        </w:rPr>
        <w:t xml:space="preserve"> ανεξ</w:t>
      </w:r>
      <w:r>
        <w:rPr>
          <w:rFonts w:eastAsia="Times New Roman" w:cs="Times New Roman"/>
          <w:szCs w:val="24"/>
        </w:rPr>
        <w:t>έλεγκτη φ</w:t>
      </w:r>
      <w:r w:rsidRPr="009639FF">
        <w:rPr>
          <w:rFonts w:eastAsia="Times New Roman" w:cs="Times New Roman"/>
          <w:szCs w:val="24"/>
        </w:rPr>
        <w:t xml:space="preserve">υγή νέων από τη χώρα </w:t>
      </w:r>
      <w:r>
        <w:rPr>
          <w:rFonts w:eastAsia="Times New Roman" w:cs="Times New Roman"/>
          <w:szCs w:val="24"/>
        </w:rPr>
        <w:t>μας,</w:t>
      </w:r>
      <w:r w:rsidRPr="009639FF">
        <w:rPr>
          <w:rFonts w:eastAsia="Times New Roman" w:cs="Times New Roman"/>
          <w:szCs w:val="24"/>
        </w:rPr>
        <w:t xml:space="preserve"> να σταματήσει το φαινόμενο της διαρροής εγκεφάλων στο εξωτερικό και να δ</w:t>
      </w:r>
      <w:r>
        <w:rPr>
          <w:rFonts w:eastAsia="Times New Roman" w:cs="Times New Roman"/>
          <w:szCs w:val="24"/>
        </w:rPr>
        <w:t xml:space="preserve">οθούν ουσιαστικά κίνητρα στους νέους, προκειμένου να εξελιχθούν, </w:t>
      </w:r>
      <w:r w:rsidRPr="009639FF">
        <w:rPr>
          <w:rFonts w:eastAsia="Times New Roman" w:cs="Times New Roman"/>
          <w:szCs w:val="24"/>
        </w:rPr>
        <w:t>να διαπρέψουν και να προσφέρουν σ</w:t>
      </w:r>
      <w:r w:rsidRPr="009639FF">
        <w:rPr>
          <w:rFonts w:eastAsia="Times New Roman" w:cs="Times New Roman"/>
          <w:szCs w:val="24"/>
        </w:rPr>
        <w:t xml:space="preserve">τον τόπο </w:t>
      </w:r>
      <w:r>
        <w:rPr>
          <w:rFonts w:eastAsia="Times New Roman" w:cs="Times New Roman"/>
          <w:szCs w:val="24"/>
        </w:rPr>
        <w:t>τους</w:t>
      </w:r>
      <w:r w:rsidRPr="009639FF">
        <w:rPr>
          <w:rFonts w:eastAsia="Times New Roman" w:cs="Times New Roman"/>
          <w:szCs w:val="24"/>
        </w:rPr>
        <w:t xml:space="preserve"> διαδραματίζοντας ενεργό ρόλο στην παραγωγική ανασυγκρότηση της χώρας</w:t>
      </w:r>
      <w:r>
        <w:rPr>
          <w:rFonts w:eastAsia="Times New Roman" w:cs="Times New Roman"/>
          <w:szCs w:val="24"/>
        </w:rPr>
        <w:t xml:space="preserve">. Και </w:t>
      </w:r>
      <w:r w:rsidRPr="009639FF">
        <w:rPr>
          <w:rFonts w:eastAsia="Times New Roman" w:cs="Times New Roman"/>
          <w:szCs w:val="24"/>
        </w:rPr>
        <w:t>αυτό</w:t>
      </w:r>
      <w:r>
        <w:rPr>
          <w:rFonts w:eastAsia="Times New Roman" w:cs="Times New Roman"/>
          <w:szCs w:val="24"/>
        </w:rPr>
        <w:t>,</w:t>
      </w:r>
      <w:r w:rsidRPr="009639FF">
        <w:rPr>
          <w:rFonts w:eastAsia="Times New Roman" w:cs="Times New Roman"/>
          <w:szCs w:val="24"/>
        </w:rPr>
        <w:t xml:space="preserve"> </w:t>
      </w:r>
      <w:r>
        <w:rPr>
          <w:rFonts w:eastAsia="Times New Roman" w:cs="Times New Roman"/>
          <w:szCs w:val="24"/>
        </w:rPr>
        <w:t xml:space="preserve">καθώς </w:t>
      </w:r>
      <w:r w:rsidRPr="009639FF">
        <w:rPr>
          <w:rFonts w:eastAsia="Times New Roman" w:cs="Times New Roman"/>
          <w:szCs w:val="24"/>
        </w:rPr>
        <w:t>ομολογουμένως η παροχή υψηλής ποιότητας εκπαίδευσης αποτελεί απαραίτητη προϋπόθεση και ταυτόχρονα καταλύτη για την οικονομική ανάπτυξη</w:t>
      </w:r>
      <w:r>
        <w:rPr>
          <w:rFonts w:eastAsia="Times New Roman" w:cs="Times New Roman"/>
          <w:szCs w:val="24"/>
        </w:rPr>
        <w:t>,</w:t>
      </w:r>
      <w:r w:rsidRPr="009639FF">
        <w:rPr>
          <w:rFonts w:eastAsia="Times New Roman" w:cs="Times New Roman"/>
          <w:szCs w:val="24"/>
        </w:rPr>
        <w:t xml:space="preserve"> την ευημερία και την</w:t>
      </w:r>
      <w:r w:rsidRPr="009639FF">
        <w:rPr>
          <w:rFonts w:eastAsia="Times New Roman" w:cs="Times New Roman"/>
          <w:szCs w:val="24"/>
        </w:rPr>
        <w:t xml:space="preserve"> κοινωνική δικαιοσύνη</w:t>
      </w:r>
      <w:r>
        <w:rPr>
          <w:rFonts w:eastAsia="Times New Roman" w:cs="Times New Roman"/>
          <w:szCs w:val="24"/>
        </w:rPr>
        <w:t>. Ο</w:t>
      </w:r>
      <w:r w:rsidRPr="009639FF">
        <w:rPr>
          <w:rFonts w:eastAsia="Times New Roman" w:cs="Times New Roman"/>
          <w:szCs w:val="24"/>
        </w:rPr>
        <w:t>ι σχολές και τα ινστιτούτα που διασπείρο</w:t>
      </w:r>
      <w:r w:rsidRPr="009639FF">
        <w:rPr>
          <w:rFonts w:eastAsia="Times New Roman" w:cs="Times New Roman"/>
          <w:szCs w:val="24"/>
        </w:rPr>
        <w:lastRenderedPageBreak/>
        <w:t xml:space="preserve">νται σε πόλεις της </w:t>
      </w:r>
      <w:r>
        <w:rPr>
          <w:rFonts w:eastAsia="Times New Roman" w:cs="Times New Roman"/>
          <w:szCs w:val="24"/>
        </w:rPr>
        <w:t>π</w:t>
      </w:r>
      <w:r w:rsidRPr="009639FF">
        <w:rPr>
          <w:rFonts w:eastAsia="Times New Roman" w:cs="Times New Roman"/>
          <w:szCs w:val="24"/>
        </w:rPr>
        <w:t>εριφέρειας και λειτουργούν πλέον με αυξημένο κύρος</w:t>
      </w:r>
      <w:r>
        <w:rPr>
          <w:rFonts w:eastAsia="Times New Roman" w:cs="Times New Roman"/>
          <w:szCs w:val="24"/>
        </w:rPr>
        <w:t>,</w:t>
      </w:r>
      <w:r w:rsidRPr="009639FF">
        <w:rPr>
          <w:rFonts w:eastAsia="Times New Roman" w:cs="Times New Roman"/>
          <w:szCs w:val="24"/>
        </w:rPr>
        <w:t xml:space="preserve"> καθώς δύνα</w:t>
      </w:r>
      <w:r>
        <w:rPr>
          <w:rFonts w:eastAsia="Times New Roman" w:cs="Times New Roman"/>
          <w:szCs w:val="24"/>
        </w:rPr>
        <w:t>ν</w:t>
      </w:r>
      <w:r w:rsidRPr="009639FF">
        <w:rPr>
          <w:rFonts w:eastAsia="Times New Roman" w:cs="Times New Roman"/>
          <w:szCs w:val="24"/>
        </w:rPr>
        <w:t>ται να προσφέρουν ανώτατου επιπέδου σπουδές</w:t>
      </w:r>
      <w:r>
        <w:rPr>
          <w:rFonts w:eastAsia="Times New Roman" w:cs="Times New Roman"/>
          <w:szCs w:val="24"/>
        </w:rPr>
        <w:t>,</w:t>
      </w:r>
      <w:r w:rsidRPr="009639FF">
        <w:rPr>
          <w:rFonts w:eastAsia="Times New Roman" w:cs="Times New Roman"/>
          <w:szCs w:val="24"/>
        </w:rPr>
        <w:t xml:space="preserve"> είναι μία εξέλιξη που αναβαθμίζει το σύνολο των δράσεων που μπορ</w:t>
      </w:r>
      <w:r w:rsidRPr="009639FF">
        <w:rPr>
          <w:rFonts w:eastAsia="Times New Roman" w:cs="Times New Roman"/>
          <w:szCs w:val="24"/>
        </w:rPr>
        <w:t>ούν να αναπτυχθούν με βάση τη διασύνδεση της τοπικής οικονομίας με την επιστημονική γνώση</w:t>
      </w:r>
      <w:r>
        <w:rPr>
          <w:rFonts w:eastAsia="Times New Roman" w:cs="Times New Roman"/>
          <w:szCs w:val="24"/>
        </w:rPr>
        <w:t>.</w:t>
      </w:r>
      <w:r w:rsidRPr="009639FF">
        <w:rPr>
          <w:rFonts w:eastAsia="Times New Roman" w:cs="Times New Roman"/>
          <w:szCs w:val="24"/>
        </w:rPr>
        <w:t xml:space="preserve"> </w:t>
      </w:r>
    </w:p>
    <w:p w14:paraId="6B14EBC6" w14:textId="77777777" w:rsidR="004965E6" w:rsidRDefault="004D430C">
      <w:pPr>
        <w:spacing w:line="600" w:lineRule="auto"/>
        <w:ind w:firstLine="720"/>
        <w:jc w:val="both"/>
        <w:rPr>
          <w:rFonts w:eastAsia="Times New Roman" w:cs="Times New Roman"/>
          <w:szCs w:val="24"/>
        </w:rPr>
      </w:pPr>
      <w:r w:rsidRPr="009639FF">
        <w:rPr>
          <w:rFonts w:eastAsia="Times New Roman" w:cs="Times New Roman"/>
          <w:szCs w:val="24"/>
        </w:rPr>
        <w:t>Στην κατεύθυνση αυτή κινείται</w:t>
      </w:r>
      <w:r>
        <w:rPr>
          <w:rFonts w:eastAsia="Times New Roman" w:cs="Times New Roman"/>
          <w:szCs w:val="24"/>
        </w:rPr>
        <w:t>,</w:t>
      </w:r>
      <w:r w:rsidRPr="009639FF">
        <w:rPr>
          <w:rFonts w:eastAsia="Times New Roman" w:cs="Times New Roman"/>
          <w:szCs w:val="24"/>
        </w:rPr>
        <w:t xml:space="preserve"> υπό την αιγίδα του Πανεπιστημιακού Ερευνητικού Κέντρου του Πανεπιστημίου Θεσσαλίας</w:t>
      </w:r>
      <w:r>
        <w:rPr>
          <w:rFonts w:eastAsia="Times New Roman" w:cs="Times New Roman"/>
          <w:szCs w:val="24"/>
        </w:rPr>
        <w:t>,</w:t>
      </w:r>
      <w:r w:rsidRPr="009639FF">
        <w:rPr>
          <w:rFonts w:eastAsia="Times New Roman" w:cs="Times New Roman"/>
          <w:szCs w:val="24"/>
        </w:rPr>
        <w:t xml:space="preserve"> η λειτουργία μιας σειράς ινστιτούτων</w:t>
      </w:r>
      <w:r>
        <w:rPr>
          <w:rFonts w:eastAsia="Times New Roman" w:cs="Times New Roman"/>
          <w:szCs w:val="24"/>
        </w:rPr>
        <w:t>,</w:t>
      </w:r>
      <w:r w:rsidRPr="009639FF">
        <w:rPr>
          <w:rFonts w:eastAsia="Times New Roman" w:cs="Times New Roman"/>
          <w:szCs w:val="24"/>
        </w:rPr>
        <w:t xml:space="preserve"> όπως το Ινσ</w:t>
      </w:r>
      <w:r w:rsidRPr="009639FF">
        <w:rPr>
          <w:rFonts w:eastAsia="Times New Roman" w:cs="Times New Roman"/>
          <w:szCs w:val="24"/>
        </w:rPr>
        <w:t xml:space="preserve">τιτούτο Αγροτικής </w:t>
      </w:r>
      <w:r>
        <w:rPr>
          <w:rFonts w:eastAsia="Times New Roman" w:cs="Times New Roman"/>
          <w:szCs w:val="24"/>
        </w:rPr>
        <w:t>Ανάπτυξη</w:t>
      </w:r>
      <w:r w:rsidRPr="009639FF">
        <w:rPr>
          <w:rFonts w:eastAsia="Times New Roman" w:cs="Times New Roman"/>
          <w:szCs w:val="24"/>
        </w:rPr>
        <w:t>ς και το Ινστιτούτο Διάγνωσης και Θεραπείας του Καρκίνου</w:t>
      </w:r>
      <w:r>
        <w:rPr>
          <w:rFonts w:eastAsia="Times New Roman" w:cs="Times New Roman"/>
          <w:szCs w:val="24"/>
        </w:rPr>
        <w:t>,</w:t>
      </w:r>
      <w:r w:rsidRPr="009639FF">
        <w:rPr>
          <w:rFonts w:eastAsia="Times New Roman" w:cs="Times New Roman"/>
          <w:szCs w:val="24"/>
        </w:rPr>
        <w:t xml:space="preserve"> με έδρα τη Λάρισα</w:t>
      </w:r>
      <w:r>
        <w:rPr>
          <w:rFonts w:eastAsia="Times New Roman" w:cs="Times New Roman"/>
          <w:szCs w:val="24"/>
        </w:rPr>
        <w:t>,</w:t>
      </w:r>
      <w:r w:rsidRPr="009639FF">
        <w:rPr>
          <w:rFonts w:eastAsia="Times New Roman" w:cs="Times New Roman"/>
          <w:szCs w:val="24"/>
        </w:rPr>
        <w:t xml:space="preserve"> το Ινστιτούτο Γενετικής Βελτίωσης Ζώων στην Καρδίτσα</w:t>
      </w:r>
      <w:r>
        <w:rPr>
          <w:rFonts w:eastAsia="Times New Roman" w:cs="Times New Roman"/>
          <w:szCs w:val="24"/>
        </w:rPr>
        <w:t>,</w:t>
      </w:r>
      <w:r w:rsidRPr="009639FF">
        <w:rPr>
          <w:rFonts w:eastAsia="Times New Roman" w:cs="Times New Roman"/>
          <w:szCs w:val="24"/>
        </w:rPr>
        <w:t xml:space="preserve"> το Ινστιτούτο </w:t>
      </w:r>
      <w:r>
        <w:rPr>
          <w:rFonts w:eastAsia="Times New Roman" w:cs="Times New Roman"/>
          <w:szCs w:val="24"/>
        </w:rPr>
        <w:t xml:space="preserve">Κινησιολογίας </w:t>
      </w:r>
      <w:r w:rsidRPr="009639FF">
        <w:rPr>
          <w:rFonts w:eastAsia="Times New Roman" w:cs="Times New Roman"/>
          <w:szCs w:val="24"/>
        </w:rPr>
        <w:t>στα Τρίκαλα και το Ινστιτούτο Διεθνούς Εκπαίδευσης στην Άμφισσα</w:t>
      </w:r>
      <w:r>
        <w:rPr>
          <w:rFonts w:eastAsia="Times New Roman" w:cs="Times New Roman"/>
          <w:szCs w:val="24"/>
        </w:rPr>
        <w:t>, μ</w:t>
      </w:r>
      <w:r w:rsidRPr="009639FF">
        <w:rPr>
          <w:rFonts w:eastAsia="Times New Roman" w:cs="Times New Roman"/>
          <w:szCs w:val="24"/>
        </w:rPr>
        <w:t>εταξύ</w:t>
      </w:r>
      <w:r w:rsidRPr="009639FF">
        <w:rPr>
          <w:rFonts w:eastAsia="Times New Roman" w:cs="Times New Roman"/>
          <w:szCs w:val="24"/>
        </w:rPr>
        <w:t xml:space="preserve"> άλλων</w:t>
      </w:r>
      <w:r>
        <w:rPr>
          <w:rFonts w:eastAsia="Times New Roman" w:cs="Times New Roman"/>
          <w:szCs w:val="24"/>
        </w:rPr>
        <w:t>.</w:t>
      </w:r>
    </w:p>
    <w:p w14:paraId="6B14EBC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9639FF">
        <w:rPr>
          <w:rFonts w:eastAsia="Times New Roman" w:cs="Times New Roman"/>
          <w:szCs w:val="24"/>
        </w:rPr>
        <w:t xml:space="preserve"> η εξωστρέφεια των Α</w:t>
      </w:r>
      <w:r>
        <w:rPr>
          <w:rFonts w:eastAsia="Times New Roman" w:cs="Times New Roman"/>
          <w:szCs w:val="24"/>
        </w:rPr>
        <w:t>ΕΙ που ενισχύεται από τις π</w:t>
      </w:r>
      <w:r w:rsidRPr="009639FF">
        <w:rPr>
          <w:rFonts w:eastAsia="Times New Roman" w:cs="Times New Roman"/>
          <w:szCs w:val="24"/>
        </w:rPr>
        <w:t>ροτεινόμενες ρυθμίσεις</w:t>
      </w:r>
      <w:r>
        <w:rPr>
          <w:rFonts w:eastAsia="Times New Roman" w:cs="Times New Roman"/>
          <w:szCs w:val="24"/>
        </w:rPr>
        <w:t>,</w:t>
      </w:r>
      <w:r w:rsidRPr="009639FF">
        <w:rPr>
          <w:rFonts w:eastAsia="Times New Roman" w:cs="Times New Roman"/>
          <w:szCs w:val="24"/>
        </w:rPr>
        <w:t xml:space="preserve"> αναμένεται να αποδώσει αξιοσημείωτα αποτελέσματα</w:t>
      </w:r>
      <w:r>
        <w:rPr>
          <w:rFonts w:eastAsia="Times New Roman" w:cs="Times New Roman"/>
          <w:szCs w:val="24"/>
        </w:rPr>
        <w:t>,</w:t>
      </w:r>
      <w:r w:rsidRPr="009639FF">
        <w:rPr>
          <w:rFonts w:eastAsia="Times New Roman" w:cs="Times New Roman"/>
          <w:szCs w:val="24"/>
        </w:rPr>
        <w:t xml:space="preserve"> όπως έχουν καταδείξει παρόμοιες προσπάθει</w:t>
      </w:r>
      <w:r>
        <w:rPr>
          <w:rFonts w:eastAsia="Times New Roman" w:cs="Times New Roman"/>
          <w:szCs w:val="24"/>
        </w:rPr>
        <w:t>ες που έχουν εφαρμοστεί και σε ε</w:t>
      </w:r>
      <w:r w:rsidRPr="009639FF">
        <w:rPr>
          <w:rFonts w:eastAsia="Times New Roman" w:cs="Times New Roman"/>
          <w:szCs w:val="24"/>
        </w:rPr>
        <w:t>υρωπαϊκό επίπεδο</w:t>
      </w:r>
      <w:r>
        <w:rPr>
          <w:rFonts w:eastAsia="Times New Roman" w:cs="Times New Roman"/>
          <w:szCs w:val="24"/>
        </w:rPr>
        <w:t>.</w:t>
      </w:r>
      <w:r w:rsidRPr="009639FF">
        <w:rPr>
          <w:rFonts w:eastAsia="Times New Roman" w:cs="Times New Roman"/>
          <w:szCs w:val="24"/>
        </w:rPr>
        <w:t xml:space="preserve"> </w:t>
      </w:r>
    </w:p>
    <w:p w14:paraId="6B14EBC8" w14:textId="77777777" w:rsidR="004965E6" w:rsidRDefault="004D430C">
      <w:pPr>
        <w:spacing w:line="600" w:lineRule="auto"/>
        <w:ind w:firstLine="720"/>
        <w:jc w:val="both"/>
        <w:rPr>
          <w:rFonts w:eastAsia="Times New Roman" w:cs="Times New Roman"/>
          <w:szCs w:val="24"/>
        </w:rPr>
      </w:pPr>
      <w:r w:rsidRPr="009639FF">
        <w:rPr>
          <w:rFonts w:eastAsia="Times New Roman" w:cs="Times New Roman"/>
          <w:szCs w:val="24"/>
        </w:rPr>
        <w:lastRenderedPageBreak/>
        <w:t>Μέσα α</w:t>
      </w:r>
      <w:r w:rsidRPr="009639FF">
        <w:rPr>
          <w:rFonts w:eastAsia="Times New Roman" w:cs="Times New Roman"/>
          <w:szCs w:val="24"/>
        </w:rPr>
        <w:t xml:space="preserve">πό μία συντονισμένη συνεργασία της επιχειρηματικής κοινότητας και των νέων πανεπιστημίων θα διευρυνθεί η βάση εφαρμογής των ερευνητικών αποτελεσμάτων και των καινοτόμων προτάσεων </w:t>
      </w:r>
      <w:r>
        <w:rPr>
          <w:rFonts w:eastAsia="Times New Roman" w:cs="Times New Roman"/>
          <w:szCs w:val="24"/>
        </w:rPr>
        <w:t>π</w:t>
      </w:r>
      <w:r w:rsidRPr="009639FF">
        <w:rPr>
          <w:rFonts w:eastAsia="Times New Roman" w:cs="Times New Roman"/>
          <w:szCs w:val="24"/>
        </w:rPr>
        <w:t>ρος όφελος ενίσχυσης της ανταγωνιστικότητας των επιχειρήσεων</w:t>
      </w:r>
      <w:r>
        <w:rPr>
          <w:rFonts w:eastAsia="Times New Roman" w:cs="Times New Roman"/>
          <w:szCs w:val="24"/>
        </w:rPr>
        <w:t>.</w:t>
      </w:r>
      <w:r w:rsidRPr="009639FF">
        <w:rPr>
          <w:rFonts w:eastAsia="Times New Roman" w:cs="Times New Roman"/>
          <w:szCs w:val="24"/>
        </w:rPr>
        <w:t xml:space="preserve"> </w:t>
      </w:r>
    </w:p>
    <w:p w14:paraId="6B14EBC9" w14:textId="77777777" w:rsidR="004965E6" w:rsidRDefault="004D430C">
      <w:pPr>
        <w:spacing w:line="600" w:lineRule="auto"/>
        <w:ind w:firstLine="720"/>
        <w:jc w:val="both"/>
        <w:rPr>
          <w:rFonts w:eastAsia="Times New Roman" w:cs="Times New Roman"/>
          <w:szCs w:val="24"/>
        </w:rPr>
      </w:pPr>
      <w:r w:rsidRPr="009639FF">
        <w:rPr>
          <w:rFonts w:eastAsia="Times New Roman" w:cs="Times New Roman"/>
          <w:szCs w:val="24"/>
        </w:rPr>
        <w:t>Τα οφέλη είνα</w:t>
      </w:r>
      <w:r w:rsidRPr="009639FF">
        <w:rPr>
          <w:rFonts w:eastAsia="Times New Roman" w:cs="Times New Roman"/>
          <w:szCs w:val="24"/>
        </w:rPr>
        <w:t>ι αμφίδρομα</w:t>
      </w:r>
      <w:r>
        <w:rPr>
          <w:rFonts w:eastAsia="Times New Roman" w:cs="Times New Roman"/>
          <w:szCs w:val="24"/>
        </w:rPr>
        <w:t>,</w:t>
      </w:r>
      <w:r w:rsidRPr="009639FF">
        <w:rPr>
          <w:rFonts w:eastAsia="Times New Roman" w:cs="Times New Roman"/>
          <w:szCs w:val="24"/>
        </w:rPr>
        <w:t xml:space="preserve"> καθώς </w:t>
      </w:r>
      <w:r>
        <w:rPr>
          <w:rFonts w:eastAsia="Times New Roman" w:cs="Times New Roman"/>
          <w:szCs w:val="24"/>
        </w:rPr>
        <w:t>όφελος θα υπάρχει β</w:t>
      </w:r>
      <w:r w:rsidRPr="009639FF">
        <w:rPr>
          <w:rFonts w:eastAsia="Times New Roman" w:cs="Times New Roman"/>
          <w:szCs w:val="24"/>
        </w:rPr>
        <w:t>εβαίως και για τα ίδια τα πανεπιστήμια</w:t>
      </w:r>
      <w:r>
        <w:rPr>
          <w:rFonts w:eastAsia="Times New Roman" w:cs="Times New Roman"/>
          <w:szCs w:val="24"/>
        </w:rPr>
        <w:t>.</w:t>
      </w:r>
      <w:r w:rsidRPr="009639FF">
        <w:rPr>
          <w:rFonts w:eastAsia="Times New Roman" w:cs="Times New Roman"/>
          <w:szCs w:val="24"/>
        </w:rPr>
        <w:t xml:space="preserve"> Θα βελτιωθούν οι συνθήκες για την προ</w:t>
      </w:r>
      <w:r>
        <w:rPr>
          <w:rFonts w:eastAsia="Times New Roman" w:cs="Times New Roman"/>
          <w:szCs w:val="24"/>
        </w:rPr>
        <w:t>σέλκυση περισσότερων ε</w:t>
      </w:r>
      <w:r w:rsidRPr="009639FF">
        <w:rPr>
          <w:rFonts w:eastAsia="Times New Roman" w:cs="Times New Roman"/>
          <w:szCs w:val="24"/>
        </w:rPr>
        <w:t>πενδύσεων από τον ιδιωτικό τομέα</w:t>
      </w:r>
      <w:r>
        <w:rPr>
          <w:rFonts w:eastAsia="Times New Roman" w:cs="Times New Roman"/>
          <w:szCs w:val="24"/>
        </w:rPr>
        <w:t>,</w:t>
      </w:r>
      <w:r w:rsidRPr="009639FF">
        <w:rPr>
          <w:rFonts w:eastAsia="Times New Roman" w:cs="Times New Roman"/>
          <w:szCs w:val="24"/>
        </w:rPr>
        <w:t xml:space="preserve"> προς την έρευνα και την καινοτομία</w:t>
      </w:r>
      <w:r>
        <w:rPr>
          <w:rFonts w:eastAsia="Times New Roman" w:cs="Times New Roman"/>
          <w:szCs w:val="24"/>
        </w:rPr>
        <w:t>,</w:t>
      </w:r>
      <w:r w:rsidRPr="009639FF">
        <w:rPr>
          <w:rFonts w:eastAsia="Times New Roman" w:cs="Times New Roman"/>
          <w:szCs w:val="24"/>
        </w:rPr>
        <w:t xml:space="preserve"> γεφυρώνοντας το χάσμα μεταξύ επιστήμης και αγοράς</w:t>
      </w:r>
      <w:r>
        <w:rPr>
          <w:rFonts w:eastAsia="Times New Roman" w:cs="Times New Roman"/>
          <w:szCs w:val="24"/>
        </w:rPr>
        <w:t>,</w:t>
      </w:r>
      <w:r w:rsidRPr="009639FF">
        <w:rPr>
          <w:rFonts w:eastAsia="Times New Roman" w:cs="Times New Roman"/>
          <w:szCs w:val="24"/>
        </w:rPr>
        <w:t xml:space="preserve"> καθώς η νέα επιστημονική γνώση θα μπορεί να μετατρέπεται απρόσκοπτα σε νέα προϊόντα και υπηρεσίες</w:t>
      </w:r>
      <w:r>
        <w:rPr>
          <w:rFonts w:eastAsia="Times New Roman" w:cs="Times New Roman"/>
          <w:szCs w:val="24"/>
        </w:rPr>
        <w:t>.</w:t>
      </w:r>
    </w:p>
    <w:p w14:paraId="6B14EBCA" w14:textId="77777777" w:rsidR="004965E6" w:rsidRDefault="004D430C">
      <w:pPr>
        <w:spacing w:line="600" w:lineRule="auto"/>
        <w:ind w:firstLine="720"/>
        <w:jc w:val="both"/>
        <w:rPr>
          <w:rFonts w:eastAsia="Times New Roman" w:cs="Times New Roman"/>
          <w:szCs w:val="24"/>
        </w:rPr>
      </w:pPr>
      <w:r w:rsidRPr="009639FF">
        <w:rPr>
          <w:rFonts w:eastAsia="Times New Roman" w:cs="Times New Roman"/>
          <w:szCs w:val="24"/>
        </w:rPr>
        <w:t>Σε αυτά τα αποτελέσματα προ</w:t>
      </w:r>
      <w:r>
        <w:rPr>
          <w:rFonts w:eastAsia="Times New Roman" w:cs="Times New Roman"/>
          <w:szCs w:val="24"/>
        </w:rPr>
        <w:t>σ</w:t>
      </w:r>
      <w:r w:rsidRPr="009639FF">
        <w:rPr>
          <w:rFonts w:eastAsia="Times New Roman" w:cs="Times New Roman"/>
          <w:szCs w:val="24"/>
        </w:rPr>
        <w:t>βλέπει η νέα αρχιτεκτονική που εφαρμόζεται στον ακαδημαϊκό χάρτη της χώρας</w:t>
      </w:r>
      <w:r>
        <w:rPr>
          <w:rFonts w:eastAsia="Times New Roman" w:cs="Times New Roman"/>
          <w:szCs w:val="24"/>
        </w:rPr>
        <w:t>.</w:t>
      </w:r>
    </w:p>
    <w:p w14:paraId="6B14EBCB" w14:textId="77777777" w:rsidR="004965E6" w:rsidRDefault="004D430C">
      <w:pPr>
        <w:spacing w:line="600" w:lineRule="auto"/>
        <w:ind w:firstLine="720"/>
        <w:jc w:val="both"/>
        <w:rPr>
          <w:rFonts w:eastAsia="Times New Roman" w:cs="Times New Roman"/>
          <w:szCs w:val="24"/>
        </w:rPr>
      </w:pPr>
      <w:r w:rsidRPr="009639FF">
        <w:rPr>
          <w:rFonts w:eastAsia="Times New Roman" w:cs="Times New Roman"/>
          <w:szCs w:val="24"/>
        </w:rPr>
        <w:t>Σας ευχαριστώ</w:t>
      </w:r>
      <w:r>
        <w:rPr>
          <w:rFonts w:eastAsia="Times New Roman" w:cs="Times New Roman"/>
          <w:szCs w:val="24"/>
        </w:rPr>
        <w:t>.</w:t>
      </w:r>
    </w:p>
    <w:p w14:paraId="6B14EBCC" w14:textId="77777777" w:rsidR="004965E6" w:rsidRDefault="004D430C">
      <w:pPr>
        <w:spacing w:line="600" w:lineRule="auto"/>
        <w:ind w:firstLine="720"/>
        <w:jc w:val="center"/>
        <w:rPr>
          <w:rFonts w:eastAsia="Times New Roman" w:cs="Times New Roman"/>
          <w:szCs w:val="24"/>
        </w:rPr>
      </w:pPr>
      <w:r w:rsidRPr="00517DAE">
        <w:rPr>
          <w:rFonts w:eastAsia="Times New Roman" w:cs="Times New Roman"/>
          <w:szCs w:val="24"/>
        </w:rPr>
        <w:t xml:space="preserve">(Χειροκροτήματα από </w:t>
      </w:r>
      <w:r>
        <w:rPr>
          <w:rFonts w:eastAsia="Times New Roman" w:cs="Times New Roman"/>
          <w:szCs w:val="24"/>
        </w:rPr>
        <w:t>τις πτέρυγες</w:t>
      </w:r>
      <w:r w:rsidRPr="00517DAE">
        <w:rPr>
          <w:rFonts w:eastAsia="Times New Roman" w:cs="Times New Roman"/>
          <w:szCs w:val="24"/>
        </w:rPr>
        <w:t xml:space="preserve"> του</w:t>
      </w:r>
      <w:r w:rsidRPr="00517DAE">
        <w:rPr>
          <w:rFonts w:eastAsia="Times New Roman" w:cs="Times New Roman"/>
          <w:szCs w:val="24"/>
        </w:rPr>
        <w:t xml:space="preserve"> ΣΥΡΙΖΑ</w:t>
      </w:r>
      <w:r>
        <w:rPr>
          <w:rFonts w:eastAsia="Times New Roman" w:cs="Times New Roman"/>
          <w:szCs w:val="24"/>
        </w:rPr>
        <w:t xml:space="preserve"> και των ΑΝΕΛ)</w:t>
      </w:r>
    </w:p>
    <w:p w14:paraId="6B14EBCD" w14:textId="77777777" w:rsidR="004965E6" w:rsidRDefault="004D430C">
      <w:pPr>
        <w:spacing w:line="600" w:lineRule="auto"/>
        <w:ind w:firstLine="720"/>
        <w:jc w:val="both"/>
        <w:rPr>
          <w:rFonts w:eastAsia="Times New Roman" w:cs="Times New Roman"/>
          <w:szCs w:val="24"/>
        </w:rPr>
      </w:pPr>
      <w:r w:rsidRPr="00A57523">
        <w:rPr>
          <w:rFonts w:eastAsia="Times New Roman" w:cs="Times New Roman"/>
          <w:b/>
          <w:szCs w:val="24"/>
        </w:rPr>
        <w:lastRenderedPageBreak/>
        <w:t>ΠΡΟΕΔΡΕΥΟΥΣΑ (Αναστασία Χριστοδουλοπούλου):</w:t>
      </w:r>
      <w:r w:rsidRPr="009639FF">
        <w:rPr>
          <w:rFonts w:eastAsia="Times New Roman" w:cs="Times New Roman"/>
          <w:szCs w:val="24"/>
        </w:rPr>
        <w:t xml:space="preserve"> </w:t>
      </w:r>
      <w:r>
        <w:rPr>
          <w:rFonts w:eastAsia="Times New Roman" w:cs="Times New Roman"/>
          <w:szCs w:val="24"/>
        </w:rPr>
        <w:t>Τ</w:t>
      </w:r>
      <w:r w:rsidRPr="009639FF">
        <w:rPr>
          <w:rFonts w:eastAsia="Times New Roman" w:cs="Times New Roman"/>
          <w:szCs w:val="24"/>
        </w:rPr>
        <w:t>ο</w:t>
      </w:r>
      <w:r>
        <w:rPr>
          <w:rFonts w:eastAsia="Times New Roman" w:cs="Times New Roman"/>
          <w:szCs w:val="24"/>
        </w:rPr>
        <w:t>ν</w:t>
      </w:r>
      <w:r w:rsidRPr="009639FF">
        <w:rPr>
          <w:rFonts w:eastAsia="Times New Roman" w:cs="Times New Roman"/>
          <w:szCs w:val="24"/>
        </w:rPr>
        <w:t xml:space="preserve"> λόγο έχει ο </w:t>
      </w:r>
      <w:r>
        <w:rPr>
          <w:rFonts w:eastAsia="Times New Roman" w:cs="Times New Roman"/>
          <w:szCs w:val="24"/>
        </w:rPr>
        <w:t>κ.</w:t>
      </w:r>
      <w:r w:rsidRPr="009639FF">
        <w:rPr>
          <w:rFonts w:eastAsia="Times New Roman" w:cs="Times New Roman"/>
          <w:szCs w:val="24"/>
        </w:rPr>
        <w:t xml:space="preserve"> </w:t>
      </w:r>
      <w:proofErr w:type="spellStart"/>
      <w:r w:rsidRPr="009639FF">
        <w:rPr>
          <w:rFonts w:eastAsia="Times New Roman" w:cs="Times New Roman"/>
          <w:szCs w:val="24"/>
        </w:rPr>
        <w:t>Μαυρωτάς</w:t>
      </w:r>
      <w:proofErr w:type="spellEnd"/>
      <w:r w:rsidRPr="009639FF">
        <w:rPr>
          <w:rFonts w:eastAsia="Times New Roman" w:cs="Times New Roman"/>
          <w:szCs w:val="24"/>
        </w:rPr>
        <w:t xml:space="preserve"> από το </w:t>
      </w:r>
      <w:r>
        <w:rPr>
          <w:rFonts w:eastAsia="Times New Roman" w:cs="Times New Roman"/>
          <w:szCs w:val="24"/>
        </w:rPr>
        <w:t xml:space="preserve">Ποτάμι. </w:t>
      </w:r>
    </w:p>
    <w:p w14:paraId="6B14EBCE"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sidRPr="009639FF">
        <w:rPr>
          <w:rFonts w:eastAsia="Times New Roman" w:cs="Times New Roman"/>
          <w:szCs w:val="24"/>
        </w:rPr>
        <w:t>Ευχαριστώ</w:t>
      </w:r>
      <w:r>
        <w:rPr>
          <w:rFonts w:eastAsia="Times New Roman" w:cs="Times New Roman"/>
          <w:szCs w:val="24"/>
        </w:rPr>
        <w:t>,</w:t>
      </w:r>
      <w:r w:rsidRPr="009639FF">
        <w:rPr>
          <w:rFonts w:eastAsia="Times New Roman" w:cs="Times New Roman"/>
          <w:szCs w:val="24"/>
        </w:rPr>
        <w:t xml:space="preserve"> κυρία Πρόεδρε</w:t>
      </w:r>
      <w:r>
        <w:rPr>
          <w:rFonts w:eastAsia="Times New Roman" w:cs="Times New Roman"/>
          <w:szCs w:val="24"/>
        </w:rPr>
        <w:t>.</w:t>
      </w:r>
      <w:r w:rsidRPr="009639FF">
        <w:rPr>
          <w:rFonts w:eastAsia="Times New Roman" w:cs="Times New Roman"/>
          <w:szCs w:val="24"/>
        </w:rPr>
        <w:t xml:space="preserve"> </w:t>
      </w:r>
    </w:p>
    <w:p w14:paraId="6B14EBCF" w14:textId="77777777" w:rsidR="004965E6" w:rsidRDefault="004D430C">
      <w:pPr>
        <w:spacing w:line="600" w:lineRule="auto"/>
        <w:ind w:firstLine="720"/>
        <w:jc w:val="both"/>
        <w:rPr>
          <w:rFonts w:eastAsia="Times New Roman" w:cs="Times New Roman"/>
          <w:szCs w:val="24"/>
        </w:rPr>
      </w:pPr>
      <w:r w:rsidRPr="009639FF">
        <w:rPr>
          <w:rFonts w:eastAsia="Times New Roman" w:cs="Times New Roman"/>
          <w:szCs w:val="24"/>
        </w:rPr>
        <w:t>Επιτρέψτε μου να ξεκινήσω με το βασικό αντικείμενο του νομοσχεδίου</w:t>
      </w:r>
      <w:r>
        <w:rPr>
          <w:rFonts w:eastAsia="Times New Roman" w:cs="Times New Roman"/>
          <w:szCs w:val="24"/>
        </w:rPr>
        <w:t>,</w:t>
      </w:r>
      <w:r w:rsidRPr="009639FF">
        <w:rPr>
          <w:rFonts w:eastAsia="Times New Roman" w:cs="Times New Roman"/>
          <w:szCs w:val="24"/>
        </w:rPr>
        <w:t xml:space="preserve"> που είναι η συγχώνευση Πανεπιστη</w:t>
      </w:r>
      <w:r w:rsidRPr="009639FF">
        <w:rPr>
          <w:rFonts w:eastAsia="Times New Roman" w:cs="Times New Roman"/>
          <w:szCs w:val="24"/>
        </w:rPr>
        <w:t>μίων και ΤΕΙ με αποτέλεσμα την εξαφάνιση των ΤΕΙ από τον ακαδημαϊκό χάρτη</w:t>
      </w:r>
      <w:r>
        <w:rPr>
          <w:rFonts w:eastAsia="Times New Roman" w:cs="Times New Roman"/>
          <w:szCs w:val="24"/>
        </w:rPr>
        <w:t>.</w:t>
      </w:r>
      <w:r w:rsidRPr="009639FF">
        <w:rPr>
          <w:rFonts w:eastAsia="Times New Roman" w:cs="Times New Roman"/>
          <w:szCs w:val="24"/>
        </w:rPr>
        <w:t xml:space="preserve"> Όπως είπαμε και στις </w:t>
      </w:r>
      <w:r>
        <w:rPr>
          <w:rFonts w:eastAsia="Times New Roman" w:cs="Times New Roman"/>
          <w:szCs w:val="24"/>
        </w:rPr>
        <w:t>ε</w:t>
      </w:r>
      <w:r w:rsidRPr="009639FF">
        <w:rPr>
          <w:rFonts w:eastAsia="Times New Roman" w:cs="Times New Roman"/>
          <w:szCs w:val="24"/>
        </w:rPr>
        <w:t>πιτροπές</w:t>
      </w:r>
      <w:r>
        <w:rPr>
          <w:rFonts w:eastAsia="Times New Roman" w:cs="Times New Roman"/>
          <w:szCs w:val="24"/>
        </w:rPr>
        <w:t>,</w:t>
      </w:r>
      <w:r w:rsidRPr="009639FF">
        <w:rPr>
          <w:rFonts w:eastAsia="Times New Roman" w:cs="Times New Roman"/>
          <w:szCs w:val="24"/>
        </w:rPr>
        <w:t xml:space="preserve"> η συζήτηση που δεν κάναμε ποτέ είναι αν χρειαζόμαστε τη βαθμίδα των ΤΕΙ στην ανώτατη εκπαίδευση</w:t>
      </w:r>
      <w:r>
        <w:rPr>
          <w:rFonts w:eastAsia="Times New Roman" w:cs="Times New Roman"/>
          <w:szCs w:val="24"/>
        </w:rPr>
        <w:t>.</w:t>
      </w:r>
      <w:r w:rsidRPr="009639FF">
        <w:rPr>
          <w:rFonts w:eastAsia="Times New Roman" w:cs="Times New Roman"/>
          <w:szCs w:val="24"/>
        </w:rPr>
        <w:t xml:space="preserve"> Μάλλον την είχαμε κάνει τη συζήτηση αυτή στην Επιτρο</w:t>
      </w:r>
      <w:r w:rsidRPr="009639FF">
        <w:rPr>
          <w:rFonts w:eastAsia="Times New Roman" w:cs="Times New Roman"/>
          <w:szCs w:val="24"/>
        </w:rPr>
        <w:t>πή Μορφωτικών Υποθέσεων το καλοκαίρι του 2016</w:t>
      </w:r>
      <w:r>
        <w:rPr>
          <w:rFonts w:eastAsia="Times New Roman" w:cs="Times New Roman"/>
          <w:szCs w:val="24"/>
        </w:rPr>
        <w:t>,</w:t>
      </w:r>
      <w:r w:rsidRPr="009639FF">
        <w:rPr>
          <w:rFonts w:eastAsia="Times New Roman" w:cs="Times New Roman"/>
          <w:szCs w:val="24"/>
        </w:rPr>
        <w:t xml:space="preserve"> αλλά δεν είχαμε καταλήξει στο σημερινό αποτέλεσμα</w:t>
      </w:r>
      <w:r>
        <w:rPr>
          <w:rFonts w:eastAsia="Times New Roman" w:cs="Times New Roman"/>
          <w:szCs w:val="24"/>
        </w:rPr>
        <w:t>.</w:t>
      </w:r>
      <w:r w:rsidRPr="009639FF">
        <w:rPr>
          <w:rFonts w:eastAsia="Times New Roman" w:cs="Times New Roman"/>
          <w:szCs w:val="24"/>
        </w:rPr>
        <w:t xml:space="preserve"> </w:t>
      </w:r>
    </w:p>
    <w:p w14:paraId="6B14EBD0" w14:textId="77777777" w:rsidR="004965E6" w:rsidRDefault="004D430C">
      <w:pPr>
        <w:spacing w:line="600" w:lineRule="auto"/>
        <w:ind w:firstLine="720"/>
        <w:jc w:val="both"/>
        <w:rPr>
          <w:rFonts w:eastAsia="Times New Roman" w:cs="Times New Roman"/>
          <w:szCs w:val="24"/>
        </w:rPr>
      </w:pPr>
      <w:r w:rsidRPr="009639FF">
        <w:rPr>
          <w:rFonts w:eastAsia="Times New Roman" w:cs="Times New Roman"/>
          <w:szCs w:val="24"/>
        </w:rPr>
        <w:t xml:space="preserve">Και </w:t>
      </w:r>
      <w:r>
        <w:rPr>
          <w:rFonts w:eastAsia="Times New Roman" w:cs="Times New Roman"/>
          <w:szCs w:val="24"/>
        </w:rPr>
        <w:t>εσείς, κ</w:t>
      </w:r>
      <w:r w:rsidRPr="009639FF">
        <w:rPr>
          <w:rFonts w:eastAsia="Times New Roman" w:cs="Times New Roman"/>
          <w:szCs w:val="24"/>
        </w:rPr>
        <w:t>ύριε Υπουργέ</w:t>
      </w:r>
      <w:r>
        <w:rPr>
          <w:rFonts w:eastAsia="Times New Roman" w:cs="Times New Roman"/>
          <w:szCs w:val="24"/>
        </w:rPr>
        <w:t>,</w:t>
      </w:r>
      <w:r w:rsidRPr="009639FF">
        <w:rPr>
          <w:rFonts w:eastAsia="Times New Roman" w:cs="Times New Roman"/>
          <w:szCs w:val="24"/>
        </w:rPr>
        <w:t xml:space="preserve"> και το πόρισμα που είχε βγει</w:t>
      </w:r>
      <w:r>
        <w:rPr>
          <w:rFonts w:eastAsia="Times New Roman" w:cs="Times New Roman"/>
          <w:szCs w:val="24"/>
        </w:rPr>
        <w:t>,</w:t>
      </w:r>
      <w:r w:rsidRPr="009639FF">
        <w:rPr>
          <w:rFonts w:eastAsia="Times New Roman" w:cs="Times New Roman"/>
          <w:szCs w:val="24"/>
        </w:rPr>
        <w:t xml:space="preserve"> με το οποίο τότε </w:t>
      </w:r>
      <w:r>
        <w:rPr>
          <w:rFonts w:eastAsia="Times New Roman" w:cs="Times New Roman"/>
          <w:szCs w:val="24"/>
        </w:rPr>
        <w:t xml:space="preserve">εν πολλοίς </w:t>
      </w:r>
      <w:r w:rsidRPr="009639FF">
        <w:rPr>
          <w:rFonts w:eastAsia="Times New Roman" w:cs="Times New Roman"/>
          <w:szCs w:val="24"/>
        </w:rPr>
        <w:t>συμφωνούσαμε</w:t>
      </w:r>
      <w:r>
        <w:rPr>
          <w:rFonts w:eastAsia="Times New Roman" w:cs="Times New Roman"/>
          <w:szCs w:val="24"/>
        </w:rPr>
        <w:t>,</w:t>
      </w:r>
      <w:r w:rsidRPr="009639FF">
        <w:rPr>
          <w:rFonts w:eastAsia="Times New Roman" w:cs="Times New Roman"/>
          <w:szCs w:val="24"/>
        </w:rPr>
        <w:t xml:space="preserve"> κατέληγε σε μία σε βάθος χρόνου αναβάθμιση και </w:t>
      </w:r>
      <w:proofErr w:type="spellStart"/>
      <w:r w:rsidRPr="009639FF">
        <w:rPr>
          <w:rFonts w:eastAsia="Times New Roman" w:cs="Times New Roman"/>
          <w:szCs w:val="24"/>
        </w:rPr>
        <w:t>πανεπιστημιο</w:t>
      </w:r>
      <w:r w:rsidRPr="009639FF">
        <w:rPr>
          <w:rFonts w:eastAsia="Times New Roman" w:cs="Times New Roman"/>
          <w:szCs w:val="24"/>
        </w:rPr>
        <w:t>ποίηση</w:t>
      </w:r>
      <w:proofErr w:type="spellEnd"/>
      <w:r w:rsidRPr="009639FF">
        <w:rPr>
          <w:rFonts w:eastAsia="Times New Roman" w:cs="Times New Roman"/>
          <w:szCs w:val="24"/>
        </w:rPr>
        <w:t xml:space="preserve"> συγκεκριμένων τμημάτων μετά από αξιολόγηση </w:t>
      </w:r>
      <w:r>
        <w:rPr>
          <w:rFonts w:eastAsia="Times New Roman" w:cs="Times New Roman"/>
          <w:szCs w:val="24"/>
        </w:rPr>
        <w:t>τους.</w:t>
      </w:r>
      <w:r w:rsidRPr="009639FF">
        <w:rPr>
          <w:rFonts w:eastAsia="Times New Roman" w:cs="Times New Roman"/>
          <w:szCs w:val="24"/>
        </w:rPr>
        <w:t xml:space="preserve"> Δεν σας καταθέτω το </w:t>
      </w:r>
      <w:r>
        <w:rPr>
          <w:rFonts w:eastAsia="Times New Roman" w:cs="Times New Roman"/>
          <w:szCs w:val="24"/>
        </w:rPr>
        <w:t>πόρισμα.</w:t>
      </w:r>
      <w:r w:rsidRPr="009639FF">
        <w:rPr>
          <w:rFonts w:eastAsia="Times New Roman" w:cs="Times New Roman"/>
          <w:szCs w:val="24"/>
        </w:rPr>
        <w:t xml:space="preserve"> Το </w:t>
      </w:r>
      <w:r>
        <w:rPr>
          <w:rFonts w:eastAsia="Times New Roman" w:cs="Times New Roman"/>
          <w:szCs w:val="24"/>
        </w:rPr>
        <w:t>είχαμε καταθέσει σ</w:t>
      </w:r>
      <w:r w:rsidRPr="009639FF">
        <w:rPr>
          <w:rFonts w:eastAsia="Times New Roman" w:cs="Times New Roman"/>
          <w:szCs w:val="24"/>
        </w:rPr>
        <w:t>την αντίστοιχη συζήτηση που κάναμε για τη συνένωση του Πανεπιστημίου Ιωαννίνων με το ΤΕΙ Ηπείρου</w:t>
      </w:r>
      <w:r>
        <w:rPr>
          <w:rFonts w:eastAsia="Times New Roman" w:cs="Times New Roman"/>
          <w:szCs w:val="24"/>
        </w:rPr>
        <w:t>.</w:t>
      </w:r>
      <w:r w:rsidRPr="009639FF">
        <w:rPr>
          <w:rFonts w:eastAsia="Times New Roman" w:cs="Times New Roman"/>
          <w:szCs w:val="24"/>
        </w:rPr>
        <w:t xml:space="preserve"> </w:t>
      </w:r>
    </w:p>
    <w:p w14:paraId="6B14EBD1" w14:textId="77777777" w:rsidR="004965E6" w:rsidRDefault="004D430C">
      <w:pPr>
        <w:spacing w:line="600" w:lineRule="auto"/>
        <w:ind w:firstLine="720"/>
        <w:jc w:val="both"/>
        <w:rPr>
          <w:rFonts w:eastAsia="Times New Roman" w:cs="Times New Roman"/>
          <w:szCs w:val="24"/>
        </w:rPr>
      </w:pPr>
      <w:r w:rsidRPr="009639FF">
        <w:rPr>
          <w:rFonts w:eastAsia="Times New Roman" w:cs="Times New Roman"/>
          <w:szCs w:val="24"/>
        </w:rPr>
        <w:lastRenderedPageBreak/>
        <w:t>Εμείς θεωρούμε ότι στο παραγωγικό μοντέλο της χώρας</w:t>
      </w:r>
      <w:r>
        <w:rPr>
          <w:rFonts w:eastAsia="Times New Roman" w:cs="Times New Roman"/>
          <w:szCs w:val="24"/>
        </w:rPr>
        <w:t>,</w:t>
      </w:r>
      <w:r w:rsidRPr="009639FF">
        <w:rPr>
          <w:rFonts w:eastAsia="Times New Roman" w:cs="Times New Roman"/>
          <w:szCs w:val="24"/>
        </w:rPr>
        <w:t xml:space="preserve"> στην παραγωγική πυραμίδα πρέπει να υπάρχουν </w:t>
      </w:r>
      <w:r>
        <w:rPr>
          <w:rFonts w:eastAsia="Times New Roman" w:cs="Times New Roman"/>
          <w:szCs w:val="24"/>
        </w:rPr>
        <w:t>τεχνο</w:t>
      </w:r>
      <w:r w:rsidRPr="009639FF">
        <w:rPr>
          <w:rFonts w:eastAsia="Times New Roman" w:cs="Times New Roman"/>
          <w:szCs w:val="24"/>
        </w:rPr>
        <w:t>λογικά στελέχη επαρκώς εκπαιδευμένα και αυτό με την κα</w:t>
      </w:r>
      <w:r>
        <w:rPr>
          <w:rFonts w:eastAsia="Times New Roman" w:cs="Times New Roman"/>
          <w:szCs w:val="24"/>
        </w:rPr>
        <w:t xml:space="preserve">τάργηση των ΤΕΙ γίνεται δύσκολο. </w:t>
      </w:r>
      <w:r w:rsidRPr="009639FF">
        <w:rPr>
          <w:rFonts w:eastAsia="Times New Roman" w:cs="Times New Roman"/>
          <w:szCs w:val="24"/>
        </w:rPr>
        <w:t xml:space="preserve">Θα </w:t>
      </w:r>
      <w:r>
        <w:rPr>
          <w:rFonts w:eastAsia="Times New Roman" w:cs="Times New Roman"/>
          <w:szCs w:val="24"/>
        </w:rPr>
        <w:t>έχουμε πλέον ή</w:t>
      </w:r>
      <w:r w:rsidRPr="009639FF">
        <w:rPr>
          <w:rFonts w:eastAsia="Times New Roman" w:cs="Times New Roman"/>
          <w:szCs w:val="24"/>
        </w:rPr>
        <w:t xml:space="preserve"> πτυχιούχους πανεπιστημίων ή αποφοίτους </w:t>
      </w:r>
      <w:r>
        <w:rPr>
          <w:rFonts w:eastAsia="Times New Roman" w:cs="Times New Roman"/>
          <w:szCs w:val="24"/>
        </w:rPr>
        <w:t>διετών</w:t>
      </w:r>
      <w:r w:rsidRPr="009639FF">
        <w:rPr>
          <w:rFonts w:eastAsia="Times New Roman" w:cs="Times New Roman"/>
          <w:szCs w:val="24"/>
        </w:rPr>
        <w:t xml:space="preserve"> δομών από τα ΕΠΑΛ</w:t>
      </w:r>
      <w:r>
        <w:rPr>
          <w:rFonts w:eastAsia="Times New Roman" w:cs="Times New Roman"/>
          <w:szCs w:val="24"/>
        </w:rPr>
        <w:t>,</w:t>
      </w:r>
      <w:r w:rsidRPr="009639FF">
        <w:rPr>
          <w:rFonts w:eastAsia="Times New Roman" w:cs="Times New Roman"/>
          <w:szCs w:val="24"/>
        </w:rPr>
        <w:t xml:space="preserve"> τα πανεπιστημιακά εκείνα διετή τμήμ</w:t>
      </w:r>
      <w:r w:rsidRPr="009639FF">
        <w:rPr>
          <w:rFonts w:eastAsia="Times New Roman" w:cs="Times New Roman"/>
          <w:szCs w:val="24"/>
        </w:rPr>
        <w:t>ατα</w:t>
      </w:r>
      <w:r>
        <w:rPr>
          <w:rFonts w:eastAsia="Times New Roman" w:cs="Times New Roman"/>
          <w:szCs w:val="24"/>
        </w:rPr>
        <w:t>, για να παίζουν αυτόν τον ρόλο.</w:t>
      </w:r>
      <w:r w:rsidRPr="009639FF">
        <w:rPr>
          <w:rFonts w:eastAsia="Times New Roman" w:cs="Times New Roman"/>
          <w:szCs w:val="24"/>
        </w:rPr>
        <w:t xml:space="preserve"> Θα πρέπει να υπάρχει κάτι ανάμεσα για τα στελέχη εφαρμογών</w:t>
      </w:r>
      <w:r>
        <w:rPr>
          <w:rFonts w:eastAsia="Times New Roman" w:cs="Times New Roman"/>
          <w:szCs w:val="24"/>
        </w:rPr>
        <w:t>.</w:t>
      </w:r>
      <w:r w:rsidRPr="009639FF">
        <w:rPr>
          <w:rFonts w:eastAsia="Times New Roman" w:cs="Times New Roman"/>
          <w:szCs w:val="24"/>
        </w:rPr>
        <w:t xml:space="preserve"> Τα λέει άλλω</w:t>
      </w:r>
      <w:r>
        <w:rPr>
          <w:rFonts w:eastAsia="Times New Roman" w:cs="Times New Roman"/>
          <w:szCs w:val="24"/>
        </w:rPr>
        <w:t>στε πολύ ωραία και ο καθηγητής</w:t>
      </w:r>
      <w:r w:rsidRPr="009639FF">
        <w:rPr>
          <w:rFonts w:eastAsia="Times New Roman" w:cs="Times New Roman"/>
          <w:szCs w:val="24"/>
        </w:rPr>
        <w:t xml:space="preserve"> Γιώργος </w:t>
      </w:r>
      <w:proofErr w:type="spellStart"/>
      <w:r w:rsidRPr="009639FF">
        <w:rPr>
          <w:rFonts w:eastAsia="Times New Roman" w:cs="Times New Roman"/>
          <w:szCs w:val="24"/>
        </w:rPr>
        <w:t>Μαντά</w:t>
      </w:r>
      <w:r>
        <w:rPr>
          <w:rFonts w:eastAsia="Times New Roman" w:cs="Times New Roman"/>
          <w:szCs w:val="24"/>
        </w:rPr>
        <w:t>νη</w:t>
      </w:r>
      <w:r w:rsidRPr="009639FF">
        <w:rPr>
          <w:rFonts w:eastAsia="Times New Roman" w:cs="Times New Roman"/>
          <w:szCs w:val="24"/>
        </w:rPr>
        <w:t>ς</w:t>
      </w:r>
      <w:proofErr w:type="spellEnd"/>
      <w:r w:rsidRPr="009639FF">
        <w:rPr>
          <w:rFonts w:eastAsia="Times New Roman" w:cs="Times New Roman"/>
          <w:szCs w:val="24"/>
        </w:rPr>
        <w:t xml:space="preserve"> από το ΤΕΙ Θεσσαλίας</w:t>
      </w:r>
      <w:r>
        <w:rPr>
          <w:rFonts w:eastAsia="Times New Roman" w:cs="Times New Roman"/>
          <w:szCs w:val="24"/>
        </w:rPr>
        <w:t>,</w:t>
      </w:r>
      <w:r w:rsidRPr="009639FF">
        <w:rPr>
          <w:rFonts w:eastAsia="Times New Roman" w:cs="Times New Roman"/>
          <w:szCs w:val="24"/>
        </w:rPr>
        <w:t xml:space="preserve"> </w:t>
      </w:r>
      <w:r>
        <w:rPr>
          <w:rFonts w:eastAsia="Times New Roman" w:cs="Times New Roman"/>
          <w:szCs w:val="24"/>
        </w:rPr>
        <w:t>σ</w:t>
      </w:r>
      <w:r w:rsidRPr="009639FF">
        <w:rPr>
          <w:rFonts w:eastAsia="Times New Roman" w:cs="Times New Roman"/>
          <w:szCs w:val="24"/>
        </w:rPr>
        <w:t>το Τμήμα Σχεδιασμού και Τεχνολογίας Ξύλου Επίπλου στην Καρδίτσα</w:t>
      </w:r>
      <w:r>
        <w:rPr>
          <w:rFonts w:eastAsia="Times New Roman" w:cs="Times New Roman"/>
          <w:szCs w:val="24"/>
        </w:rPr>
        <w:t>,</w:t>
      </w:r>
      <w:r w:rsidRPr="009639FF">
        <w:rPr>
          <w:rFonts w:eastAsia="Times New Roman" w:cs="Times New Roman"/>
          <w:szCs w:val="24"/>
        </w:rPr>
        <w:t xml:space="preserve"> ένα από τα Τ</w:t>
      </w:r>
      <w:r w:rsidRPr="009639FF">
        <w:rPr>
          <w:rFonts w:eastAsia="Times New Roman" w:cs="Times New Roman"/>
          <w:szCs w:val="24"/>
        </w:rPr>
        <w:t>ΕΙ τα οποία ουσιαστικά συγχωνεύονται</w:t>
      </w:r>
      <w:r>
        <w:rPr>
          <w:rFonts w:eastAsia="Times New Roman" w:cs="Times New Roman"/>
          <w:szCs w:val="24"/>
        </w:rPr>
        <w:t>,</w:t>
      </w:r>
      <w:r w:rsidRPr="009639FF">
        <w:rPr>
          <w:rFonts w:eastAsia="Times New Roman" w:cs="Times New Roman"/>
          <w:szCs w:val="24"/>
        </w:rPr>
        <w:t xml:space="preserve"> σε ένα άρθρο τον Νοέμβριο που αναφέρεται σε όλα αυτά με τίτλο</w:t>
      </w:r>
      <w:r>
        <w:rPr>
          <w:rFonts w:eastAsia="Times New Roman" w:cs="Times New Roman"/>
          <w:szCs w:val="24"/>
        </w:rPr>
        <w:t>:</w:t>
      </w:r>
      <w:r w:rsidRPr="009639FF">
        <w:rPr>
          <w:rFonts w:eastAsia="Times New Roman" w:cs="Times New Roman"/>
          <w:szCs w:val="24"/>
        </w:rPr>
        <w:t xml:space="preserve"> </w:t>
      </w:r>
      <w:r>
        <w:rPr>
          <w:rFonts w:eastAsia="Times New Roman" w:cs="Times New Roman"/>
          <w:szCs w:val="24"/>
        </w:rPr>
        <w:t>«</w:t>
      </w:r>
      <w:r w:rsidRPr="009639FF">
        <w:rPr>
          <w:rFonts w:eastAsia="Times New Roman" w:cs="Times New Roman"/>
          <w:szCs w:val="24"/>
        </w:rPr>
        <w:t>Γιατί τα ΤΕΙ γίνονται πανεπιστήμια με νόμο</w:t>
      </w:r>
      <w:r>
        <w:rPr>
          <w:rFonts w:eastAsia="Times New Roman" w:cs="Times New Roman"/>
          <w:szCs w:val="24"/>
        </w:rPr>
        <w:t>;».</w:t>
      </w:r>
      <w:r w:rsidRPr="009639FF">
        <w:rPr>
          <w:rFonts w:eastAsia="Times New Roman" w:cs="Times New Roman"/>
          <w:szCs w:val="24"/>
        </w:rPr>
        <w:t xml:space="preserve"> </w:t>
      </w:r>
    </w:p>
    <w:p w14:paraId="6B14EBD2" w14:textId="77777777" w:rsidR="004965E6" w:rsidRDefault="004D430C">
      <w:pPr>
        <w:spacing w:line="600" w:lineRule="auto"/>
        <w:ind w:firstLine="720"/>
        <w:jc w:val="both"/>
        <w:rPr>
          <w:rFonts w:eastAsia="Times New Roman" w:cs="Times New Roman"/>
          <w:szCs w:val="24"/>
        </w:rPr>
      </w:pPr>
      <w:r w:rsidRPr="009639FF">
        <w:rPr>
          <w:rFonts w:eastAsia="Times New Roman" w:cs="Times New Roman"/>
          <w:szCs w:val="24"/>
        </w:rPr>
        <w:t xml:space="preserve">Και ας πούμε ότι αυτός ο μετασχηματισμός έχει </w:t>
      </w:r>
      <w:r>
        <w:rPr>
          <w:rFonts w:eastAsia="Times New Roman" w:cs="Times New Roman"/>
          <w:szCs w:val="24"/>
        </w:rPr>
        <w:t xml:space="preserve">αποφασιστεί ότι πρέπει να γίνει. Πρέπει, όμως, </w:t>
      </w:r>
      <w:r w:rsidRPr="009639FF">
        <w:rPr>
          <w:rFonts w:eastAsia="Times New Roman" w:cs="Times New Roman"/>
          <w:szCs w:val="24"/>
        </w:rPr>
        <w:t>να γίνει με δι</w:t>
      </w:r>
      <w:r w:rsidRPr="009639FF">
        <w:rPr>
          <w:rFonts w:eastAsia="Times New Roman" w:cs="Times New Roman"/>
          <w:szCs w:val="24"/>
        </w:rPr>
        <w:t xml:space="preserve">αδικασίες </w:t>
      </w:r>
      <w:r>
        <w:rPr>
          <w:rFonts w:eastAsia="Times New Roman" w:cs="Times New Roman"/>
          <w:szCs w:val="24"/>
          <w:lang w:val="en"/>
        </w:rPr>
        <w:t>fast</w:t>
      </w:r>
      <w:r w:rsidRPr="009639FF">
        <w:rPr>
          <w:rFonts w:eastAsia="Times New Roman" w:cs="Times New Roman"/>
          <w:szCs w:val="24"/>
        </w:rPr>
        <w:t xml:space="preserve"> </w:t>
      </w:r>
      <w:r>
        <w:rPr>
          <w:rFonts w:eastAsia="Times New Roman" w:cs="Times New Roman"/>
          <w:szCs w:val="24"/>
          <w:lang w:val="en"/>
        </w:rPr>
        <w:t>track</w:t>
      </w:r>
      <w:r>
        <w:rPr>
          <w:rFonts w:eastAsia="Times New Roman" w:cs="Times New Roman"/>
          <w:szCs w:val="24"/>
        </w:rPr>
        <w:t>;</w:t>
      </w:r>
      <w:r w:rsidRPr="009639FF">
        <w:rPr>
          <w:rFonts w:eastAsia="Times New Roman" w:cs="Times New Roman"/>
          <w:szCs w:val="24"/>
        </w:rPr>
        <w:t xml:space="preserve"> Ακόμα και ο</w:t>
      </w:r>
      <w:r>
        <w:rPr>
          <w:rFonts w:eastAsia="Times New Roman" w:cs="Times New Roman"/>
          <w:szCs w:val="24"/>
        </w:rPr>
        <w:t>ι</w:t>
      </w:r>
      <w:r w:rsidRPr="009639FF">
        <w:rPr>
          <w:rFonts w:eastAsia="Times New Roman" w:cs="Times New Roman"/>
          <w:szCs w:val="24"/>
        </w:rPr>
        <w:t xml:space="preserve"> </w:t>
      </w:r>
      <w:r>
        <w:rPr>
          <w:rFonts w:eastAsia="Times New Roman" w:cs="Times New Roman"/>
          <w:szCs w:val="24"/>
        </w:rPr>
        <w:t xml:space="preserve">πρυτάνεις </w:t>
      </w:r>
      <w:r w:rsidRPr="009639FF">
        <w:rPr>
          <w:rFonts w:eastAsia="Times New Roman" w:cs="Times New Roman"/>
          <w:szCs w:val="24"/>
        </w:rPr>
        <w:t>που ήρθαν στην ακρόαση των φορέων</w:t>
      </w:r>
      <w:r>
        <w:rPr>
          <w:rFonts w:eastAsia="Times New Roman" w:cs="Times New Roman"/>
          <w:szCs w:val="24"/>
        </w:rPr>
        <w:t>,</w:t>
      </w:r>
      <w:r w:rsidRPr="009639FF">
        <w:rPr>
          <w:rFonts w:eastAsia="Times New Roman" w:cs="Times New Roman"/>
          <w:szCs w:val="24"/>
        </w:rPr>
        <w:t xml:space="preserve"> εξέφρασαν τις έντονες αμφιβολίες τους αν προλάβουν να είναι έτοιμα τα νέα τμήματα τον επόμενο Σεπτέμβριο</w:t>
      </w:r>
      <w:r>
        <w:rPr>
          <w:rFonts w:eastAsia="Times New Roman" w:cs="Times New Roman"/>
          <w:szCs w:val="24"/>
        </w:rPr>
        <w:t>.</w:t>
      </w:r>
      <w:r w:rsidRPr="009639FF">
        <w:rPr>
          <w:rFonts w:eastAsia="Times New Roman" w:cs="Times New Roman"/>
          <w:szCs w:val="24"/>
        </w:rPr>
        <w:t xml:space="preserve"> Πολύ </w:t>
      </w:r>
      <w:r>
        <w:rPr>
          <w:rFonts w:eastAsia="Times New Roman" w:cs="Times New Roman"/>
          <w:szCs w:val="24"/>
        </w:rPr>
        <w:t>θ</w:t>
      </w:r>
      <w:r w:rsidRPr="009639FF">
        <w:rPr>
          <w:rFonts w:eastAsia="Times New Roman" w:cs="Times New Roman"/>
          <w:szCs w:val="24"/>
        </w:rPr>
        <w:t xml:space="preserve">έλανε να </w:t>
      </w:r>
      <w:r>
        <w:rPr>
          <w:rFonts w:eastAsia="Times New Roman" w:cs="Times New Roman"/>
          <w:szCs w:val="24"/>
        </w:rPr>
        <w:t>πάνε από τον Σεπτέμβριο του 20</w:t>
      </w:r>
      <w:r w:rsidRPr="009639FF">
        <w:rPr>
          <w:rFonts w:eastAsia="Times New Roman" w:cs="Times New Roman"/>
          <w:szCs w:val="24"/>
        </w:rPr>
        <w:t>20</w:t>
      </w:r>
      <w:r>
        <w:rPr>
          <w:rFonts w:eastAsia="Times New Roman" w:cs="Times New Roman"/>
          <w:szCs w:val="24"/>
        </w:rPr>
        <w:t xml:space="preserve"> </w:t>
      </w:r>
      <w:r w:rsidRPr="009639FF">
        <w:rPr>
          <w:rFonts w:eastAsia="Times New Roman" w:cs="Times New Roman"/>
          <w:szCs w:val="24"/>
        </w:rPr>
        <w:t>-</w:t>
      </w:r>
      <w:r>
        <w:rPr>
          <w:rFonts w:eastAsia="Times New Roman" w:cs="Times New Roman"/>
          <w:szCs w:val="24"/>
        </w:rPr>
        <w:t xml:space="preserve"> </w:t>
      </w:r>
      <w:r>
        <w:rPr>
          <w:rFonts w:eastAsia="Times New Roman" w:cs="Times New Roman"/>
          <w:szCs w:val="24"/>
        </w:rPr>
        <w:t>20</w:t>
      </w:r>
      <w:r w:rsidRPr="009639FF">
        <w:rPr>
          <w:rFonts w:eastAsia="Times New Roman" w:cs="Times New Roman"/>
          <w:szCs w:val="24"/>
        </w:rPr>
        <w:t>21</w:t>
      </w:r>
      <w:r>
        <w:rPr>
          <w:rFonts w:eastAsia="Times New Roman" w:cs="Times New Roman"/>
          <w:szCs w:val="24"/>
        </w:rPr>
        <w:t>.</w:t>
      </w:r>
      <w:r w:rsidRPr="009639FF">
        <w:rPr>
          <w:rFonts w:eastAsia="Times New Roman" w:cs="Times New Roman"/>
          <w:szCs w:val="24"/>
        </w:rPr>
        <w:t xml:space="preserve"> </w:t>
      </w:r>
    </w:p>
    <w:p w14:paraId="6B14EBD3" w14:textId="77777777" w:rsidR="004965E6" w:rsidRDefault="004D430C">
      <w:pPr>
        <w:spacing w:line="600" w:lineRule="auto"/>
        <w:ind w:firstLine="720"/>
        <w:jc w:val="both"/>
        <w:rPr>
          <w:rFonts w:eastAsia="Times New Roman" w:cs="Times New Roman"/>
          <w:szCs w:val="24"/>
        </w:rPr>
      </w:pPr>
      <w:r w:rsidRPr="009639FF">
        <w:rPr>
          <w:rFonts w:eastAsia="Times New Roman" w:cs="Times New Roman"/>
          <w:szCs w:val="24"/>
        </w:rPr>
        <w:lastRenderedPageBreak/>
        <w:t xml:space="preserve">Περισσότερο </w:t>
      </w:r>
      <w:r>
        <w:rPr>
          <w:rFonts w:eastAsia="Times New Roman" w:cs="Times New Roman"/>
          <w:szCs w:val="24"/>
        </w:rPr>
        <w:t>ν</w:t>
      </w:r>
      <w:r w:rsidRPr="009639FF">
        <w:rPr>
          <w:rFonts w:eastAsia="Times New Roman" w:cs="Times New Roman"/>
          <w:szCs w:val="24"/>
        </w:rPr>
        <w:t xml:space="preserve">ομίζω </w:t>
      </w:r>
      <w:r>
        <w:rPr>
          <w:rFonts w:eastAsia="Times New Roman" w:cs="Times New Roman"/>
          <w:szCs w:val="24"/>
        </w:rPr>
        <w:t xml:space="preserve">ότι </w:t>
      </w:r>
      <w:r w:rsidRPr="009639FF">
        <w:rPr>
          <w:rFonts w:eastAsia="Times New Roman" w:cs="Times New Roman"/>
          <w:szCs w:val="24"/>
        </w:rPr>
        <w:t xml:space="preserve">σας ενδιαφέρει να μπουν φέτος </w:t>
      </w:r>
      <w:r>
        <w:rPr>
          <w:rFonts w:eastAsia="Times New Roman" w:cs="Times New Roman"/>
          <w:szCs w:val="24"/>
        </w:rPr>
        <w:t>σ</w:t>
      </w:r>
      <w:r w:rsidRPr="009639FF">
        <w:rPr>
          <w:rFonts w:eastAsia="Times New Roman" w:cs="Times New Roman"/>
          <w:szCs w:val="24"/>
        </w:rPr>
        <w:t xml:space="preserve">τα μηχανογραφικά των </w:t>
      </w:r>
      <w:r>
        <w:rPr>
          <w:rFonts w:eastAsia="Times New Roman" w:cs="Times New Roman"/>
          <w:szCs w:val="24"/>
        </w:rPr>
        <w:t>παιδιών τα νέα τμήματα και όχι α</w:t>
      </w:r>
      <w:r w:rsidRPr="009639FF">
        <w:rPr>
          <w:rFonts w:eastAsia="Times New Roman" w:cs="Times New Roman"/>
          <w:szCs w:val="24"/>
        </w:rPr>
        <w:t>ν είναι πραγματ</w:t>
      </w:r>
      <w:r>
        <w:rPr>
          <w:rFonts w:eastAsia="Times New Roman" w:cs="Times New Roman"/>
          <w:szCs w:val="24"/>
        </w:rPr>
        <w:t>ικά έτοιμα να λειτουργήσουν σε οκτώ</w:t>
      </w:r>
      <w:r w:rsidRPr="009639FF">
        <w:rPr>
          <w:rFonts w:eastAsia="Times New Roman" w:cs="Times New Roman"/>
          <w:szCs w:val="24"/>
        </w:rPr>
        <w:t xml:space="preserve"> μήνες</w:t>
      </w:r>
      <w:r>
        <w:rPr>
          <w:rFonts w:eastAsia="Times New Roman" w:cs="Times New Roman"/>
          <w:szCs w:val="24"/>
        </w:rPr>
        <w:t>.</w:t>
      </w:r>
      <w:r w:rsidRPr="009639FF">
        <w:rPr>
          <w:rFonts w:eastAsia="Times New Roman" w:cs="Times New Roman"/>
          <w:szCs w:val="24"/>
        </w:rPr>
        <w:t xml:space="preserve"> Μεσολαβούν</w:t>
      </w:r>
      <w:r>
        <w:rPr>
          <w:rFonts w:eastAsia="Times New Roman" w:cs="Times New Roman"/>
          <w:szCs w:val="24"/>
        </w:rPr>
        <w:t>,</w:t>
      </w:r>
      <w:r w:rsidRPr="009639FF">
        <w:rPr>
          <w:rFonts w:eastAsia="Times New Roman" w:cs="Times New Roman"/>
          <w:szCs w:val="24"/>
        </w:rPr>
        <w:t xml:space="preserve"> </w:t>
      </w:r>
      <w:r>
        <w:rPr>
          <w:rFonts w:eastAsia="Times New Roman" w:cs="Times New Roman"/>
          <w:szCs w:val="24"/>
        </w:rPr>
        <w:t>όμως, οι εκλογές και</w:t>
      </w:r>
      <w:r w:rsidRPr="009639FF">
        <w:rPr>
          <w:rFonts w:eastAsia="Times New Roman" w:cs="Times New Roman"/>
          <w:szCs w:val="24"/>
        </w:rPr>
        <w:t xml:space="preserve"> θέλετε να προλάβετε</w:t>
      </w:r>
      <w:r>
        <w:rPr>
          <w:rFonts w:eastAsia="Times New Roman" w:cs="Times New Roman"/>
          <w:szCs w:val="24"/>
        </w:rPr>
        <w:t>. Όταν, όμως,</w:t>
      </w:r>
      <w:r w:rsidRPr="009639FF">
        <w:rPr>
          <w:rFonts w:eastAsia="Times New Roman" w:cs="Times New Roman"/>
          <w:szCs w:val="24"/>
        </w:rPr>
        <w:t xml:space="preserve"> το κριτήριο των αποφάσεων σας είναι το πολιτικό</w:t>
      </w:r>
      <w:r>
        <w:rPr>
          <w:rFonts w:eastAsia="Times New Roman" w:cs="Times New Roman"/>
          <w:szCs w:val="24"/>
        </w:rPr>
        <w:t>,</w:t>
      </w:r>
      <w:r w:rsidRPr="009639FF">
        <w:rPr>
          <w:rFonts w:eastAsia="Times New Roman" w:cs="Times New Roman"/>
          <w:szCs w:val="24"/>
        </w:rPr>
        <w:t xml:space="preserve"> το προεκλογικό</w:t>
      </w:r>
      <w:r>
        <w:rPr>
          <w:rFonts w:eastAsia="Times New Roman" w:cs="Times New Roman"/>
          <w:szCs w:val="24"/>
        </w:rPr>
        <w:t>,</w:t>
      </w:r>
      <w:r w:rsidRPr="009639FF">
        <w:rPr>
          <w:rFonts w:eastAsia="Times New Roman" w:cs="Times New Roman"/>
          <w:szCs w:val="24"/>
        </w:rPr>
        <w:t xml:space="preserve"> το ψηφοθηρικό και όχι το ακαδημαϊκό</w:t>
      </w:r>
      <w:r>
        <w:rPr>
          <w:rFonts w:eastAsia="Times New Roman" w:cs="Times New Roman"/>
          <w:szCs w:val="24"/>
        </w:rPr>
        <w:t>,</w:t>
      </w:r>
      <w:r w:rsidRPr="009639FF">
        <w:rPr>
          <w:rFonts w:eastAsia="Times New Roman" w:cs="Times New Roman"/>
          <w:szCs w:val="24"/>
        </w:rPr>
        <w:t xml:space="preserve"> τότε οι αποφάσεις είναι όχι επα</w:t>
      </w:r>
      <w:r>
        <w:rPr>
          <w:rFonts w:eastAsia="Times New Roman" w:cs="Times New Roman"/>
          <w:szCs w:val="24"/>
        </w:rPr>
        <w:t>ρκώς επεξεργασμένες και στρεβλές.</w:t>
      </w:r>
    </w:p>
    <w:p w14:paraId="6B14EBD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Κι αν δεν υπάρχει κάποιος ενδιαφερόμενος κοντά στα αφτιά του Υπουργού, τότε οι αδικίες κ</w:t>
      </w:r>
      <w:r>
        <w:rPr>
          <w:rFonts w:eastAsia="Times New Roman" w:cs="Times New Roman"/>
          <w:szCs w:val="24"/>
        </w:rPr>
        <w:t xml:space="preserve">αραδοκούν, όπως στο </w:t>
      </w:r>
      <w:r>
        <w:rPr>
          <w:rFonts w:eastAsia="Times New Roman" w:cs="Times New Roman"/>
          <w:szCs w:val="24"/>
        </w:rPr>
        <w:t>Τ</w:t>
      </w:r>
      <w:r>
        <w:rPr>
          <w:rFonts w:eastAsia="Times New Roman" w:cs="Times New Roman"/>
          <w:szCs w:val="24"/>
        </w:rPr>
        <w:t xml:space="preserve">μήμα των </w:t>
      </w:r>
      <w:r>
        <w:rPr>
          <w:rFonts w:eastAsia="Times New Roman" w:cs="Times New Roman"/>
          <w:szCs w:val="24"/>
        </w:rPr>
        <w:t>Ι</w:t>
      </w:r>
      <w:r>
        <w:rPr>
          <w:rFonts w:eastAsia="Times New Roman" w:cs="Times New Roman"/>
          <w:szCs w:val="24"/>
        </w:rPr>
        <w:t xml:space="preserve">ατρικών </w:t>
      </w:r>
      <w:r>
        <w:rPr>
          <w:rFonts w:eastAsia="Times New Roman" w:cs="Times New Roman"/>
          <w:szCs w:val="24"/>
        </w:rPr>
        <w:t>Ε</w:t>
      </w:r>
      <w:r>
        <w:rPr>
          <w:rFonts w:eastAsia="Times New Roman" w:cs="Times New Roman"/>
          <w:szCs w:val="24"/>
        </w:rPr>
        <w:t xml:space="preserve">ργαστηρίων του ΤΕΙ Θεσσαλίας. Καταργείται το </w:t>
      </w:r>
      <w:r>
        <w:rPr>
          <w:rFonts w:eastAsia="Times New Roman" w:cs="Times New Roman"/>
          <w:szCs w:val="24"/>
        </w:rPr>
        <w:t>Τ</w:t>
      </w:r>
      <w:r>
        <w:rPr>
          <w:rFonts w:eastAsia="Times New Roman" w:cs="Times New Roman"/>
          <w:szCs w:val="24"/>
        </w:rPr>
        <w:t xml:space="preserve">μήμα με την υψηλότερη βάση εισαγωγής του ΤΕΙ Θεσσαλίας, το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Ι</w:t>
      </w:r>
      <w:r>
        <w:rPr>
          <w:rFonts w:eastAsia="Times New Roman" w:cs="Times New Roman"/>
          <w:szCs w:val="24"/>
        </w:rPr>
        <w:t xml:space="preserve">ατρικών </w:t>
      </w:r>
      <w:r>
        <w:rPr>
          <w:rFonts w:eastAsia="Times New Roman" w:cs="Times New Roman"/>
          <w:szCs w:val="24"/>
        </w:rPr>
        <w:t>Ε</w:t>
      </w:r>
      <w:r>
        <w:rPr>
          <w:rFonts w:eastAsia="Times New Roman" w:cs="Times New Roman"/>
          <w:szCs w:val="24"/>
        </w:rPr>
        <w:t>ργαστηρίων, ένα τμήμα με υποδομές, επαγγελματική αποκατάσταση, ακαδημαϊκό αλλά και εκπαιδευτικό</w:t>
      </w:r>
      <w:r>
        <w:rPr>
          <w:rFonts w:eastAsia="Times New Roman" w:cs="Times New Roman"/>
          <w:szCs w:val="24"/>
        </w:rPr>
        <w:t xml:space="preserve"> έργο. Με τι κριτήρια έγινε αυτό; Είναι άγνωστο. Και το γεγονός ότι ο </w:t>
      </w:r>
      <w:r>
        <w:rPr>
          <w:rFonts w:eastAsia="Times New Roman" w:cs="Times New Roman"/>
          <w:szCs w:val="24"/>
        </w:rPr>
        <w:t>π</w:t>
      </w:r>
      <w:r>
        <w:rPr>
          <w:rFonts w:eastAsia="Times New Roman" w:cs="Times New Roman"/>
          <w:szCs w:val="24"/>
        </w:rPr>
        <w:t xml:space="preserve">ρύτανης του Πανεπιστημίου Θεσσαλίας είπε ότι θα το δουν το θέμα σε κάποια επόμενη σύγκλητο, δείχνει την προχειρότητα του εγχειρήματος. Το καταργούμε και βλέπουμε. </w:t>
      </w:r>
    </w:p>
    <w:p w14:paraId="6B14EBD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Ένα από τα επιχειρήμα</w:t>
      </w:r>
      <w:r>
        <w:rPr>
          <w:rFonts w:eastAsia="Times New Roman" w:cs="Times New Roman"/>
          <w:szCs w:val="24"/>
        </w:rPr>
        <w:t xml:space="preserve">τα της συγχώνευσης είναι ότι θα δημιουργηθούν συνέργειες –το είδαμε στην αιτιολογική έκθεση </w:t>
      </w:r>
      <w:r>
        <w:rPr>
          <w:rFonts w:eastAsia="Times New Roman" w:cs="Times New Roman"/>
          <w:szCs w:val="24"/>
        </w:rPr>
        <w:lastRenderedPageBreak/>
        <w:t xml:space="preserve">να γράφεται κατά κόρον- και οικονομίες κλίμακας, κάτι που κατά τη γνώμη μας είναι θεωρητικά σωστό. Για να δούμε, όμως, και στην πράξη εάν γίνεται. </w:t>
      </w:r>
    </w:p>
    <w:p w14:paraId="6B14EBD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Στο Πανεπιστήμιο</w:t>
      </w:r>
      <w:r>
        <w:rPr>
          <w:rFonts w:eastAsia="Times New Roman" w:cs="Times New Roman"/>
          <w:szCs w:val="24"/>
        </w:rPr>
        <w:t xml:space="preserve"> Θεσσαλίας θα δημιουργηθεί νέα σχολή τεχνολογίας στη Λάρισας, ενώ ήδη υπάρχει Πολυτεχνική Σχολή στον Βόλο. Στην Πολυτεχνική αυτή Σχολή υπάρχει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Π</w:t>
      </w:r>
      <w:r>
        <w:rPr>
          <w:rFonts w:eastAsia="Times New Roman" w:cs="Times New Roman"/>
          <w:szCs w:val="24"/>
        </w:rPr>
        <w:t xml:space="preserve">ολιτικών </w:t>
      </w:r>
      <w:r>
        <w:rPr>
          <w:rFonts w:eastAsia="Times New Roman" w:cs="Times New Roman"/>
          <w:szCs w:val="24"/>
        </w:rPr>
        <w:t>Μ</w:t>
      </w:r>
      <w:r>
        <w:rPr>
          <w:rFonts w:eastAsia="Times New Roman" w:cs="Times New Roman"/>
          <w:szCs w:val="24"/>
        </w:rPr>
        <w:t xml:space="preserve">ηχανικών,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Η</w:t>
      </w:r>
      <w:r>
        <w:rPr>
          <w:rFonts w:eastAsia="Times New Roman" w:cs="Times New Roman"/>
          <w:szCs w:val="24"/>
        </w:rPr>
        <w:t xml:space="preserve">λεκτρολόγων </w:t>
      </w:r>
      <w:r>
        <w:rPr>
          <w:rFonts w:eastAsia="Times New Roman" w:cs="Times New Roman"/>
          <w:szCs w:val="24"/>
        </w:rPr>
        <w:t>Μ</w:t>
      </w:r>
      <w:r>
        <w:rPr>
          <w:rFonts w:eastAsia="Times New Roman" w:cs="Times New Roman"/>
          <w:szCs w:val="24"/>
        </w:rPr>
        <w:t xml:space="preserve">ηχανικών, </w:t>
      </w:r>
      <w:r>
        <w:rPr>
          <w:rFonts w:eastAsia="Times New Roman" w:cs="Times New Roman"/>
          <w:szCs w:val="24"/>
        </w:rPr>
        <w:t>Μ</w:t>
      </w:r>
      <w:r>
        <w:rPr>
          <w:rFonts w:eastAsia="Times New Roman" w:cs="Times New Roman"/>
          <w:szCs w:val="24"/>
        </w:rPr>
        <w:t xml:space="preserve">ηχανολόγων </w:t>
      </w:r>
      <w:r>
        <w:rPr>
          <w:rFonts w:eastAsia="Times New Roman" w:cs="Times New Roman"/>
          <w:szCs w:val="24"/>
        </w:rPr>
        <w:t>Μ</w:t>
      </w:r>
      <w:r>
        <w:rPr>
          <w:rFonts w:eastAsia="Times New Roman" w:cs="Times New Roman"/>
          <w:szCs w:val="24"/>
        </w:rPr>
        <w:t xml:space="preserve">ηχανικών και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Π</w:t>
      </w:r>
      <w:r>
        <w:rPr>
          <w:rFonts w:eastAsia="Times New Roman" w:cs="Times New Roman"/>
          <w:szCs w:val="24"/>
        </w:rPr>
        <w:t>ληροφορικής. Στο υπάρχο</w:t>
      </w:r>
      <w:r>
        <w:rPr>
          <w:rFonts w:eastAsia="Times New Roman" w:cs="Times New Roman"/>
          <w:szCs w:val="24"/>
        </w:rPr>
        <w:t xml:space="preserve">ν ΤΕΙ Θεσσαλίας υπάρχουν δύο </w:t>
      </w:r>
      <w:r>
        <w:rPr>
          <w:rFonts w:eastAsia="Times New Roman" w:cs="Times New Roman"/>
          <w:szCs w:val="24"/>
        </w:rPr>
        <w:t>Τ</w:t>
      </w:r>
      <w:r>
        <w:rPr>
          <w:rFonts w:eastAsia="Times New Roman" w:cs="Times New Roman"/>
          <w:szCs w:val="24"/>
        </w:rPr>
        <w:t xml:space="preserve">μήματα </w:t>
      </w:r>
      <w:r>
        <w:rPr>
          <w:rFonts w:eastAsia="Times New Roman" w:cs="Times New Roman"/>
          <w:szCs w:val="24"/>
        </w:rPr>
        <w:t>Π</w:t>
      </w:r>
      <w:r>
        <w:rPr>
          <w:rFonts w:eastAsia="Times New Roman" w:cs="Times New Roman"/>
          <w:szCs w:val="24"/>
        </w:rPr>
        <w:t xml:space="preserve">ολιτικών </w:t>
      </w:r>
      <w:r>
        <w:rPr>
          <w:rFonts w:eastAsia="Times New Roman" w:cs="Times New Roman"/>
          <w:szCs w:val="24"/>
        </w:rPr>
        <w:t>Μ</w:t>
      </w:r>
      <w:r>
        <w:rPr>
          <w:rFonts w:eastAsia="Times New Roman" w:cs="Times New Roman"/>
          <w:szCs w:val="24"/>
        </w:rPr>
        <w:t xml:space="preserve">ηχανικών, ένα </w:t>
      </w:r>
      <w:r>
        <w:rPr>
          <w:rFonts w:eastAsia="Times New Roman" w:cs="Times New Roman"/>
          <w:szCs w:val="24"/>
        </w:rPr>
        <w:t>Η</w:t>
      </w:r>
      <w:r>
        <w:rPr>
          <w:rFonts w:eastAsia="Times New Roman" w:cs="Times New Roman"/>
          <w:szCs w:val="24"/>
        </w:rPr>
        <w:t xml:space="preserve">λεκτρολόγων, ένα </w:t>
      </w:r>
      <w:r>
        <w:rPr>
          <w:rFonts w:eastAsia="Times New Roman" w:cs="Times New Roman"/>
          <w:szCs w:val="24"/>
        </w:rPr>
        <w:t>Μ</w:t>
      </w:r>
      <w:r>
        <w:rPr>
          <w:rFonts w:eastAsia="Times New Roman" w:cs="Times New Roman"/>
          <w:szCs w:val="24"/>
        </w:rPr>
        <w:t xml:space="preserve">ηχανολόγων και ένα </w:t>
      </w:r>
      <w:r>
        <w:rPr>
          <w:rFonts w:eastAsia="Times New Roman" w:cs="Times New Roman"/>
          <w:szCs w:val="24"/>
        </w:rPr>
        <w:t>Μ</w:t>
      </w:r>
      <w:r>
        <w:rPr>
          <w:rFonts w:eastAsia="Times New Roman" w:cs="Times New Roman"/>
          <w:szCs w:val="24"/>
        </w:rPr>
        <w:t xml:space="preserve">ηχανικών </w:t>
      </w:r>
      <w:r>
        <w:rPr>
          <w:rFonts w:eastAsia="Times New Roman" w:cs="Times New Roman"/>
          <w:szCs w:val="24"/>
        </w:rPr>
        <w:t>Π</w:t>
      </w:r>
      <w:r>
        <w:rPr>
          <w:rFonts w:eastAsia="Times New Roman" w:cs="Times New Roman"/>
          <w:szCs w:val="24"/>
        </w:rPr>
        <w:t xml:space="preserve">ληροφορικής. Όσοι θέλουν, όμως, αναβάθμιση του πτυχίου σε ΑΕΙ, θα πάνε στη Σχολή Τεχνολογίας που είναι στη Λάρισα, στο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Ε</w:t>
      </w:r>
      <w:r>
        <w:rPr>
          <w:rFonts w:eastAsia="Times New Roman" w:cs="Times New Roman"/>
          <w:szCs w:val="24"/>
        </w:rPr>
        <w:t xml:space="preserve">νέργειας ή στο </w:t>
      </w:r>
      <w:r>
        <w:rPr>
          <w:rFonts w:eastAsia="Times New Roman" w:cs="Times New Roman"/>
          <w:szCs w:val="24"/>
        </w:rPr>
        <w:t>Τ</w:t>
      </w:r>
      <w:r>
        <w:rPr>
          <w:rFonts w:eastAsia="Times New Roman" w:cs="Times New Roman"/>
          <w:szCs w:val="24"/>
        </w:rPr>
        <w:t>μήμ</w:t>
      </w:r>
      <w:r>
        <w:rPr>
          <w:rFonts w:eastAsia="Times New Roman" w:cs="Times New Roman"/>
          <w:szCs w:val="24"/>
        </w:rPr>
        <w:t xml:space="preserve">α </w:t>
      </w:r>
      <w:r>
        <w:rPr>
          <w:rFonts w:eastAsia="Times New Roman" w:cs="Times New Roman"/>
          <w:szCs w:val="24"/>
        </w:rPr>
        <w:t>Π</w:t>
      </w:r>
      <w:r>
        <w:rPr>
          <w:rFonts w:eastAsia="Times New Roman" w:cs="Times New Roman"/>
          <w:szCs w:val="24"/>
        </w:rPr>
        <w:t xml:space="preserve">εριβάλλοντος ή για τους </w:t>
      </w:r>
      <w:proofErr w:type="spellStart"/>
      <w:r>
        <w:rPr>
          <w:rFonts w:eastAsia="Times New Roman" w:cs="Times New Roman"/>
          <w:szCs w:val="24"/>
        </w:rPr>
        <w:t>πληροφορικάριους</w:t>
      </w:r>
      <w:proofErr w:type="spellEnd"/>
      <w:r>
        <w:rPr>
          <w:rFonts w:eastAsia="Times New Roman" w:cs="Times New Roman"/>
          <w:szCs w:val="24"/>
        </w:rPr>
        <w:t xml:space="preserve"> στο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Ψ</w:t>
      </w:r>
      <w:r>
        <w:rPr>
          <w:rFonts w:eastAsia="Times New Roman" w:cs="Times New Roman"/>
          <w:szCs w:val="24"/>
        </w:rPr>
        <w:t xml:space="preserve">ηφιακών </w:t>
      </w:r>
      <w:r>
        <w:rPr>
          <w:rFonts w:eastAsia="Times New Roman" w:cs="Times New Roman"/>
          <w:szCs w:val="24"/>
        </w:rPr>
        <w:t>Σ</w:t>
      </w:r>
      <w:r>
        <w:rPr>
          <w:rFonts w:eastAsia="Times New Roman" w:cs="Times New Roman"/>
          <w:szCs w:val="24"/>
        </w:rPr>
        <w:t>υστημάτων. Δηλαδή θα πάνε όχι στο αντικείμενό τους που σπούδασαν και υπάρχει στην Πολυτεχνική Σχολή στον Βόλο, αλλά σε κάτι άλλο στη Λάρισα. Γιατί; Γιατί προφανώς η Πολυτεχνική Σχολή έβαλε βέτ</w:t>
      </w:r>
      <w:r>
        <w:rPr>
          <w:rFonts w:eastAsia="Times New Roman" w:cs="Times New Roman"/>
          <w:szCs w:val="24"/>
        </w:rPr>
        <w:t xml:space="preserve">ο σε αυτήν την ώσμωση. </w:t>
      </w:r>
    </w:p>
    <w:p w14:paraId="6B14EBD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αυτές συνέργειες; Διασφαλίζονται έτσι οι οικονομίες κλίμακας ή ο καθένας τραβάει τον παράλληλο δρόμο του; </w:t>
      </w:r>
    </w:p>
    <w:p w14:paraId="6B14EBD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Ο διαμοιρασμός των ιματίων του ΤΕΙ Στερεάς Ελλάδος σε τρία πανεπιστήμια, στο Καποδιστριακό, το Γεωπονικό και το Πανεπιστήμιο Θεσσαλίας είναι ο ορισμός της ακαδημαϊκής </w:t>
      </w:r>
      <w:proofErr w:type="spellStart"/>
      <w:r>
        <w:rPr>
          <w:rFonts w:eastAsia="Times New Roman" w:cs="Times New Roman"/>
          <w:szCs w:val="24"/>
        </w:rPr>
        <w:t>κοπτοραπτικής</w:t>
      </w:r>
      <w:proofErr w:type="spellEnd"/>
      <w:r>
        <w:rPr>
          <w:rFonts w:eastAsia="Times New Roman" w:cs="Times New Roman"/>
          <w:szCs w:val="24"/>
        </w:rPr>
        <w:t xml:space="preserve">, </w:t>
      </w:r>
      <w:proofErr w:type="spellStart"/>
      <w:r>
        <w:rPr>
          <w:rFonts w:eastAsia="Times New Roman" w:cs="Times New Roman"/>
          <w:szCs w:val="24"/>
        </w:rPr>
        <w:t>κοπτοραπτική</w:t>
      </w:r>
      <w:proofErr w:type="spellEnd"/>
      <w:r>
        <w:rPr>
          <w:rFonts w:eastAsia="Times New Roman" w:cs="Times New Roman"/>
          <w:szCs w:val="24"/>
        </w:rPr>
        <w:t xml:space="preserve"> με τοπικά και συντεχνιακά κριτήρια. </w:t>
      </w:r>
    </w:p>
    <w:p w14:paraId="6B14EBD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Δεν θα μπω στην κριτική του αντικειμένου των τμημάτων που δημιουργούνται, αρκετά από τα οποία θα μπορούσαν να είναι απλά μεταπτυχιακά προγράμματα σε πανεπιστήμια, αλλά θα θέσω τους όρους μετάβασης. Πόσο εύκολο είναι ένα τμήμα ΤΕΙ </w:t>
      </w:r>
      <w:r>
        <w:rPr>
          <w:rFonts w:eastAsia="Times New Roman" w:cs="Times New Roman"/>
          <w:szCs w:val="24"/>
        </w:rPr>
        <w:t>Τ</w:t>
      </w:r>
      <w:r>
        <w:rPr>
          <w:rFonts w:eastAsia="Times New Roman" w:cs="Times New Roman"/>
          <w:szCs w:val="24"/>
        </w:rPr>
        <w:t xml:space="preserve">εχνολογίας </w:t>
      </w:r>
      <w:r>
        <w:rPr>
          <w:rFonts w:eastAsia="Times New Roman" w:cs="Times New Roman"/>
          <w:szCs w:val="24"/>
        </w:rPr>
        <w:t>Α</w:t>
      </w:r>
      <w:r>
        <w:rPr>
          <w:rFonts w:eastAsia="Times New Roman" w:cs="Times New Roman"/>
          <w:szCs w:val="24"/>
        </w:rPr>
        <w:t>εροσκαφών, αυ</w:t>
      </w:r>
      <w:r>
        <w:rPr>
          <w:rFonts w:eastAsia="Times New Roman" w:cs="Times New Roman"/>
          <w:szCs w:val="24"/>
        </w:rPr>
        <w:t xml:space="preserve">τό που είναι στα Ψαχνά Ευβοίας, να μετατραπεί μέσα σε εννέα μήνες σε πανεπιστημιακό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Α</w:t>
      </w:r>
      <w:r>
        <w:rPr>
          <w:rFonts w:eastAsia="Times New Roman" w:cs="Times New Roman"/>
          <w:szCs w:val="24"/>
        </w:rPr>
        <w:t xml:space="preserve">εροδιαστημικής </w:t>
      </w:r>
      <w:r>
        <w:rPr>
          <w:rFonts w:eastAsia="Times New Roman" w:cs="Times New Roman"/>
          <w:szCs w:val="24"/>
        </w:rPr>
        <w:t>Ε</w:t>
      </w:r>
      <w:r>
        <w:rPr>
          <w:rFonts w:eastAsia="Times New Roman" w:cs="Times New Roman"/>
          <w:szCs w:val="24"/>
        </w:rPr>
        <w:t xml:space="preserve">πιστήμης και </w:t>
      </w:r>
      <w:r>
        <w:rPr>
          <w:rFonts w:eastAsia="Times New Roman" w:cs="Times New Roman"/>
          <w:szCs w:val="24"/>
        </w:rPr>
        <w:t>Τ</w:t>
      </w:r>
      <w:r>
        <w:rPr>
          <w:rFonts w:eastAsia="Times New Roman" w:cs="Times New Roman"/>
          <w:szCs w:val="24"/>
        </w:rPr>
        <w:t>εχνολογίας, που θα ανήκει στο ΕΚΠΑ, στο Καποδιστριακό που δεν έχει καν πολυτεχνική σχολή; Κι αυτό λέτε ότι θα αρχίσει να λειτουργεί από</w:t>
      </w:r>
      <w:r>
        <w:rPr>
          <w:rFonts w:eastAsia="Times New Roman" w:cs="Times New Roman"/>
          <w:szCs w:val="24"/>
        </w:rPr>
        <w:t xml:space="preserve"> τον Σεπτέμβριο. </w:t>
      </w:r>
    </w:p>
    <w:p w14:paraId="6B14EBD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σας λέω ότι βιάζεστε. Βιάζεστε να βάλετε εντυπωσιακούς τίτλους για το επόμενο μηχανογραφικό που από μέσα, όμως, θα έχει μουσαμάδες. </w:t>
      </w:r>
    </w:p>
    <w:p w14:paraId="6B14EBD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Πάντως εγώ θεωρώ ότι αυτήν την ακαδημαϊκή πανσπερμία θα τη λύναμε, αν έμπαιναν στα κριτήρια εισα</w:t>
      </w:r>
      <w:r>
        <w:rPr>
          <w:rFonts w:eastAsia="Times New Roman" w:cs="Times New Roman"/>
          <w:szCs w:val="24"/>
        </w:rPr>
        <w:t>γωγής κάποια κατώφλια βαθμολογίας, δηλαδή να υπάρχει βαθμολογικό κατώφλι εισαγωγής, έστω το οκτώ (8), αν δεν σας αρέσει η βάση του δέκα (10), ώστε να μην καταντούν πολλά τμήματα απλώς πάρκινγκ φοιτητών που δεν φοιτούν ή δεν τελειώνουν ποτέ τις σπουδές τους</w:t>
      </w:r>
      <w:r>
        <w:rPr>
          <w:rFonts w:eastAsia="Times New Roman" w:cs="Times New Roman"/>
          <w:szCs w:val="24"/>
        </w:rPr>
        <w:t xml:space="preserve"> σε αυτά και απλώς τους έχουμε εγγεγραμμένους για να δικαιολογούν την ύπαρξή τους. Με το κριτήριο αυτό θα μπορεί να καθορισθεί και η πραγματική δυναμικότητα των τμημάτων χαμηλής ζήτησης. </w:t>
      </w:r>
    </w:p>
    <w:p w14:paraId="6B14EBD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Για τα πανεπιστημιακά ερευνητικά κέντρα -τα είπε και η Ένωση Ελλήνων</w:t>
      </w:r>
      <w:r>
        <w:rPr>
          <w:rFonts w:eastAsia="Times New Roman" w:cs="Times New Roman"/>
          <w:szCs w:val="24"/>
        </w:rPr>
        <w:t xml:space="preserve"> Ερευνητών, που ήρθε στην ακρόαση φορέων- ξεκινήσατε ένα θεσμό που κανείς δεν έχει πεισθεί για τη χρησιμότητά του όταν ήδη υπάρχουν τα ΕΠΙ, τα </w:t>
      </w:r>
      <w:r>
        <w:rPr>
          <w:rFonts w:eastAsia="Times New Roman" w:cs="Times New Roman"/>
          <w:szCs w:val="24"/>
        </w:rPr>
        <w:t>ε</w:t>
      </w:r>
      <w:r>
        <w:rPr>
          <w:rFonts w:eastAsia="Times New Roman" w:cs="Times New Roman"/>
          <w:szCs w:val="24"/>
        </w:rPr>
        <w:t xml:space="preserve">ρευνητικά </w:t>
      </w:r>
      <w:r>
        <w:rPr>
          <w:rFonts w:eastAsia="Times New Roman" w:cs="Times New Roman"/>
          <w:szCs w:val="24"/>
        </w:rPr>
        <w:t>π</w:t>
      </w:r>
      <w:r>
        <w:rPr>
          <w:rFonts w:eastAsia="Times New Roman" w:cs="Times New Roman"/>
          <w:szCs w:val="24"/>
        </w:rPr>
        <w:t xml:space="preserve">ανεπιστημιακά </w:t>
      </w:r>
      <w:r>
        <w:rPr>
          <w:rFonts w:eastAsia="Times New Roman" w:cs="Times New Roman"/>
          <w:szCs w:val="24"/>
        </w:rPr>
        <w:t>ι</w:t>
      </w:r>
      <w:r>
        <w:rPr>
          <w:rFonts w:eastAsia="Times New Roman" w:cs="Times New Roman"/>
          <w:szCs w:val="24"/>
        </w:rPr>
        <w:t xml:space="preserve">νστιτούτα. Η Κυβέρνηση αρέσκεται στο να δημιουργεί </w:t>
      </w:r>
      <w:r>
        <w:rPr>
          <w:rFonts w:eastAsia="Times New Roman" w:cs="Times New Roman"/>
          <w:szCs w:val="24"/>
        </w:rPr>
        <w:lastRenderedPageBreak/>
        <w:t>νέες επιτροπές, νέα όργανα και νέου</w:t>
      </w:r>
      <w:r>
        <w:rPr>
          <w:rFonts w:eastAsia="Times New Roman" w:cs="Times New Roman"/>
          <w:szCs w:val="24"/>
        </w:rPr>
        <w:t>ς θεσμούς ανεξάρτητα από τη σκοπιμότητα, τη χρησιμότητα ή και τη βιωσιμότητά τους.</w:t>
      </w:r>
    </w:p>
    <w:p w14:paraId="6B14EBD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Εδώ μάλλον με τα ερευνητικά πανεπιστημιακά κέντρα εμπεδώνονται τα στεγανά μεταξύ πανεπιστημιακού και ερευνητικού κόσμου. Συμμερίζομαι την άποψη των ερευνητών, που τους ακούσ</w:t>
      </w:r>
      <w:r>
        <w:rPr>
          <w:rFonts w:eastAsia="Times New Roman" w:cs="Times New Roman"/>
          <w:szCs w:val="24"/>
        </w:rPr>
        <w:t>αμε στη Βουλή στην ακρόαση των φορέων, ότι πρόκειται για ένα παράλληλο ερευνητικό σύστημα, που ενισχύει τον κατακερματισμό αντί να ενισχύει τις συνέργειες, συμβάλλει στην εσωστρέφεια αντί για τη διασύνδεση και προφανώς δεν είναι συμβατό με την υλοποίηση εν</w:t>
      </w:r>
      <w:r>
        <w:rPr>
          <w:rFonts w:eastAsia="Times New Roman" w:cs="Times New Roman"/>
          <w:szCs w:val="24"/>
        </w:rPr>
        <w:t xml:space="preserve">ιαίου χώρου ανώτατης εκπαίδευσης και έρευνας. </w:t>
      </w:r>
    </w:p>
    <w:p w14:paraId="6B14EBD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Όσον αφορά το άρθρο 37 και τις </w:t>
      </w:r>
      <w:proofErr w:type="spellStart"/>
      <w:r>
        <w:rPr>
          <w:rFonts w:eastAsia="Times New Roman" w:cs="Times New Roman"/>
          <w:szCs w:val="24"/>
        </w:rPr>
        <w:t>μικρορυθμίσεις</w:t>
      </w:r>
      <w:proofErr w:type="spellEnd"/>
      <w:r>
        <w:rPr>
          <w:rFonts w:eastAsia="Times New Roman" w:cs="Times New Roman"/>
          <w:szCs w:val="24"/>
        </w:rPr>
        <w:t xml:space="preserve"> για την οικονομική διαχείριση των ερευνητικών έργων, αυτά δεν είναι καν ασπιρίνη. Έχετε μετατρέψει τους ερευνητές από φορείς υλοποίησης, έρευνας και νέας γνώσης σε</w:t>
      </w:r>
      <w:r>
        <w:rPr>
          <w:rFonts w:eastAsia="Times New Roman" w:cs="Times New Roman"/>
          <w:szCs w:val="24"/>
        </w:rPr>
        <w:t xml:space="preserve"> λογιστές και πλέον το φυσικό αντικείμενο των έργων έρχεται σε δεύτερη μοίρα. Σε πρώτη μοίρα περνάει αυτή η ενδελεχής διαχείριση. </w:t>
      </w:r>
    </w:p>
    <w:p w14:paraId="6B14EBD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Ακόμα περιμένουμε, κύριε Υπουργέ, όπως και από τον κ. </w:t>
      </w:r>
      <w:proofErr w:type="spellStart"/>
      <w:r>
        <w:rPr>
          <w:rFonts w:eastAsia="Times New Roman" w:cs="Times New Roman"/>
          <w:szCs w:val="24"/>
        </w:rPr>
        <w:t>Τσακαλώτο</w:t>
      </w:r>
      <w:proofErr w:type="spellEnd"/>
      <w:r>
        <w:rPr>
          <w:rFonts w:eastAsia="Times New Roman" w:cs="Times New Roman"/>
          <w:szCs w:val="24"/>
        </w:rPr>
        <w:t>, την απάντησή σας στη σχετική ερώτηση που είχαμε κάνει στις α</w:t>
      </w:r>
      <w:r>
        <w:rPr>
          <w:rFonts w:eastAsia="Times New Roman" w:cs="Times New Roman"/>
          <w:szCs w:val="24"/>
        </w:rPr>
        <w:t xml:space="preserve">ρχές Μαΐου του 2018 για τη γραφειοκρατία, δηλαδή, που υπάρχει στους ΕΛΚΕ των πανεπιστημίων και κάνει τη ζωή δύσκολη και στο προσωπικό και στους ερευνητές. </w:t>
      </w:r>
    </w:p>
    <w:p w14:paraId="6B14EBE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Θα κλείσω το κεφάλαιο αυτό των συγχωνεύσεων με την ΑΔΙΠ, τη διακοσμητική αρχή για τη διασφάλιση της </w:t>
      </w:r>
      <w:r>
        <w:rPr>
          <w:rFonts w:eastAsia="Times New Roman" w:cs="Times New Roman"/>
          <w:szCs w:val="24"/>
        </w:rPr>
        <w:t>ποιότητας. Και το «διακοσμητική» μας το επιβεβαίωσε και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Παϊσίδου</w:t>
      </w:r>
      <w:proofErr w:type="spellEnd"/>
      <w:r>
        <w:rPr>
          <w:rFonts w:eastAsia="Times New Roman" w:cs="Times New Roman"/>
          <w:szCs w:val="24"/>
        </w:rPr>
        <w:t xml:space="preserve">, η Πρόεδρός της, που είπε και η ίδια ότι για τις συγκεκριμένες συγχωνεύσεις, όπως και για τις προηγούμενες, δεν είχαν ερωτηθεί. Φαντάζομαι ότι αν την αντικαταστήσετε στην προεδρία, όπως </w:t>
      </w:r>
      <w:r>
        <w:rPr>
          <w:rFonts w:eastAsia="Times New Roman" w:cs="Times New Roman"/>
          <w:szCs w:val="24"/>
        </w:rPr>
        <w:t xml:space="preserve">προαναγγείλατε, με τον σύμβουλό σας, τον κ. Κυπριανό, τότε θα τη ρωτάτε πιο συχνά την ΑΔΙΠ. </w:t>
      </w:r>
    </w:p>
    <w:p w14:paraId="6B14EBE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Υπάρχει εδώ, όμως, ένα θέμα, κύριε Υπουργέ: Θα βάλετε σύμβουλό σας ως επικεφαλής σε μ</w:t>
      </w:r>
      <w:r>
        <w:rPr>
          <w:rFonts w:eastAsia="Times New Roman" w:cs="Times New Roman"/>
          <w:szCs w:val="24"/>
        </w:rPr>
        <w:t>ί</w:t>
      </w:r>
      <w:r>
        <w:rPr>
          <w:rFonts w:eastAsia="Times New Roman" w:cs="Times New Roman"/>
          <w:szCs w:val="24"/>
        </w:rPr>
        <w:t>α ανεξάρτητη αρχή, όπως η ΑΔΙΠ; Δεν είναι κα</w:t>
      </w:r>
      <w:r>
        <w:rPr>
          <w:rFonts w:eastAsia="Times New Roman" w:cs="Times New Roman"/>
          <w:szCs w:val="24"/>
        </w:rPr>
        <w:t>μ</w:t>
      </w:r>
      <w:r>
        <w:rPr>
          <w:rFonts w:eastAsia="Times New Roman" w:cs="Times New Roman"/>
          <w:szCs w:val="24"/>
        </w:rPr>
        <w:t>μία μομφή αυτή προς τον κ. Κυπρι</w:t>
      </w:r>
      <w:r>
        <w:rPr>
          <w:rFonts w:eastAsia="Times New Roman" w:cs="Times New Roman"/>
          <w:szCs w:val="24"/>
        </w:rPr>
        <w:t xml:space="preserve">ανό, αλλά δεν θα έπρεπε αυτές οι αρχές να στελεχώνονται μετά από ανοικτή πρόσκληση, να μην είναι δηλαδή οι πρόεδροι φίλα προσκείμενα στελέχη; </w:t>
      </w:r>
    </w:p>
    <w:p w14:paraId="6B14EBE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Και επειδή φαντάζομαι τη δικαιολογία, «και οι προηγούμενοι τα ίδια έκαναν», θα μου πείτε, εσείς, όμως ήσασταν η ε</w:t>
      </w:r>
      <w:r>
        <w:rPr>
          <w:rFonts w:eastAsia="Times New Roman" w:cs="Times New Roman"/>
          <w:szCs w:val="24"/>
        </w:rPr>
        <w:t xml:space="preserve">λπίδα που έρχεται και όχι το έργο που επαναλαμβάνεται. Γιατί σ’ αυτά τα θέματα, δυστυχώς, έχει αποδειχθεί ότι στην </w:t>
      </w:r>
      <w:proofErr w:type="spellStart"/>
      <w:r>
        <w:rPr>
          <w:rFonts w:eastAsia="Times New Roman" w:cs="Times New Roman"/>
          <w:szCs w:val="24"/>
        </w:rPr>
        <w:t>ημετεροκρατία</w:t>
      </w:r>
      <w:proofErr w:type="spellEnd"/>
      <w:r>
        <w:rPr>
          <w:rFonts w:eastAsia="Times New Roman" w:cs="Times New Roman"/>
          <w:szCs w:val="24"/>
        </w:rPr>
        <w:t xml:space="preserve">, στο να βάζουμε παντού τους δικούς μας, έχετε ξεπεράσει και τους δασκάλους των προηγούμενων δεκαετιών. </w:t>
      </w:r>
    </w:p>
    <w:p w14:paraId="6B14EBE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Διάβασα, επίσης, γιατί </w:t>
      </w:r>
      <w:r>
        <w:rPr>
          <w:rFonts w:eastAsia="Times New Roman" w:cs="Times New Roman"/>
          <w:szCs w:val="24"/>
        </w:rPr>
        <w:t xml:space="preserve">δεν ήμουν παρών εκείνη την ώρα στην </w:t>
      </w:r>
      <w:r>
        <w:rPr>
          <w:rFonts w:eastAsia="Times New Roman" w:cs="Times New Roman"/>
          <w:szCs w:val="24"/>
        </w:rPr>
        <w:t>ε</w:t>
      </w:r>
      <w:r>
        <w:rPr>
          <w:rFonts w:eastAsia="Times New Roman" w:cs="Times New Roman"/>
          <w:szCs w:val="24"/>
        </w:rPr>
        <w:t>πιτροπή, ότι ζητάτε από τα κόμματα να σας καταθέσουν σχέδιο για την ίδρυση ιδιωτικού πανεπιστημίου. Μεταξύ άλλων συγκεκριμένα είπατε να σας πουν πώς γίνεται αυτό, θα έχει αυτά τα τμήματα, θα έχει αυτή την επένδυση, θα έ</w:t>
      </w:r>
      <w:r>
        <w:rPr>
          <w:rFonts w:eastAsia="Times New Roman" w:cs="Times New Roman"/>
          <w:szCs w:val="24"/>
        </w:rPr>
        <w:t xml:space="preserve">χει αυτά διπλώματα, θα έχει αυτά τα επαγγελματικά δικαιώματα. </w:t>
      </w:r>
    </w:p>
    <w:p w14:paraId="6B14EBE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Συγγνώμη, αλλά αυτός είναι ο ρόλος των κομμάτων; Να σας καταθέτουν μελέτη σκοπιμότητας μιας επένδυσης; Ο ρόλος τους είναι να καθορίζουν το πλαίσιο μέσα στο οποίο θα κινηθούν οι ενδιαφερόμενοι.</w:t>
      </w:r>
    </w:p>
    <w:p w14:paraId="6B14EBE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Κάναμε και κάποιες ερωτήσεις που δεν απαντήθηκαν στις επιτροπές. Ξεκινώ από το Ανοικτό Πανεπιστήμιο. Είναι η τρίτη </w:t>
      </w:r>
      <w:r>
        <w:rPr>
          <w:rFonts w:eastAsia="Times New Roman" w:cs="Times New Roman"/>
          <w:szCs w:val="24"/>
        </w:rPr>
        <w:lastRenderedPageBreak/>
        <w:t xml:space="preserve">παράταση που δίνετε. Τι γίνεται με το οργανόγραμμα; Τι γίνεται με τον Οργανισμό του ΕΑΠ; Αναδείξαμε αυτό το θέμα πριν από δύο χρόνια και δύο </w:t>
      </w:r>
      <w:r>
        <w:rPr>
          <w:rFonts w:eastAsia="Times New Roman" w:cs="Times New Roman"/>
          <w:szCs w:val="24"/>
        </w:rPr>
        <w:t>χρόνια μετά φαίνεται, όμως, να μη βιάζεστε και πολύ. Η ομηρία των συμβασιούχων του ΕΑΠ είναι μ</w:t>
      </w:r>
      <w:r>
        <w:rPr>
          <w:rFonts w:eastAsia="Times New Roman" w:cs="Times New Roman"/>
          <w:szCs w:val="24"/>
        </w:rPr>
        <w:t>ί</w:t>
      </w:r>
      <w:r>
        <w:rPr>
          <w:rFonts w:eastAsia="Times New Roman" w:cs="Times New Roman"/>
          <w:szCs w:val="24"/>
        </w:rPr>
        <w:t xml:space="preserve">α βολική κατάσταση προεκλογικά. </w:t>
      </w:r>
    </w:p>
    <w:p w14:paraId="6B14EBE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Για τη </w:t>
      </w:r>
      <w:proofErr w:type="spellStart"/>
      <w:r>
        <w:rPr>
          <w:rFonts w:eastAsia="Times New Roman" w:cs="Times New Roman"/>
          <w:szCs w:val="24"/>
        </w:rPr>
        <w:t>Σιβιτανίδειο</w:t>
      </w:r>
      <w:proofErr w:type="spellEnd"/>
      <w:r>
        <w:rPr>
          <w:rFonts w:eastAsia="Times New Roman" w:cs="Times New Roman"/>
          <w:szCs w:val="24"/>
        </w:rPr>
        <w:t xml:space="preserve"> Σχολή και το άρθρο 51, δηλαδή για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της </w:t>
      </w:r>
      <w:proofErr w:type="spellStart"/>
      <w:r>
        <w:rPr>
          <w:rFonts w:eastAsia="Times New Roman" w:cs="Times New Roman"/>
          <w:szCs w:val="24"/>
        </w:rPr>
        <w:t>Σιβιτανιδείου</w:t>
      </w:r>
      <w:proofErr w:type="spellEnd"/>
      <w:r>
        <w:rPr>
          <w:rFonts w:eastAsia="Times New Roman" w:cs="Times New Roman"/>
          <w:szCs w:val="24"/>
        </w:rPr>
        <w:t>, το είχατε ξαναφέρει σε προηγούμ</w:t>
      </w:r>
      <w:r>
        <w:rPr>
          <w:rFonts w:eastAsia="Times New Roman" w:cs="Times New Roman"/>
          <w:szCs w:val="24"/>
        </w:rPr>
        <w:t xml:space="preserve">ενο νομοθέτημα και το αποσύρατε. Τώρα το επαναφέρετε και το θέμα είναι γιατί θέλετε να το αλλάξετε. Υπάρχουν κάποιες δυσλειτουργίες; Να μας αναφέρετε. </w:t>
      </w:r>
    </w:p>
    <w:p w14:paraId="6B14EBE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Ή μήπως θέλετε να το ελέγξετε με έξι από τα έντεκα μέλη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να διορίζονται από εσ</w:t>
      </w:r>
      <w:r>
        <w:rPr>
          <w:rFonts w:eastAsia="Times New Roman" w:cs="Times New Roman"/>
          <w:szCs w:val="24"/>
        </w:rPr>
        <w:t xml:space="preserve">άς; Και το αστείο είναι ότι η συγκεκριμένη παράγραφος λέει έξι μέλη που είναι μέλη ΔΕΠ πανεπιστημίων ή επιστημονικό προσωπικό ΤΕΙ ή στελέχη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ευτεροβάθμιας </w:t>
      </w:r>
      <w:r>
        <w:rPr>
          <w:rFonts w:eastAsia="Times New Roman" w:cs="Times New Roman"/>
          <w:szCs w:val="24"/>
        </w:rPr>
        <w:t>ε</w:t>
      </w:r>
      <w:r>
        <w:rPr>
          <w:rFonts w:eastAsia="Times New Roman" w:cs="Times New Roman"/>
          <w:szCs w:val="24"/>
        </w:rPr>
        <w:t xml:space="preserve">κπαίδευσης ή στελέχη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συμπεριλαμβανομένων των </w:t>
      </w:r>
      <w:r>
        <w:rPr>
          <w:rFonts w:eastAsia="Times New Roman" w:cs="Times New Roman"/>
          <w:szCs w:val="24"/>
        </w:rPr>
        <w:t>ν</w:t>
      </w:r>
      <w:r>
        <w:rPr>
          <w:rFonts w:eastAsia="Times New Roman" w:cs="Times New Roman"/>
          <w:szCs w:val="24"/>
        </w:rPr>
        <w:t xml:space="preserve">ομικών </w:t>
      </w:r>
      <w:r>
        <w:rPr>
          <w:rFonts w:eastAsia="Times New Roman" w:cs="Times New Roman"/>
          <w:szCs w:val="24"/>
        </w:rPr>
        <w:t>π</w:t>
      </w:r>
      <w:r>
        <w:rPr>
          <w:rFonts w:eastAsia="Times New Roman" w:cs="Times New Roman"/>
          <w:szCs w:val="24"/>
        </w:rPr>
        <w:t xml:space="preserve">ροσώπων </w:t>
      </w:r>
      <w:r>
        <w:rPr>
          <w:rFonts w:eastAsia="Times New Roman" w:cs="Times New Roman"/>
          <w:szCs w:val="24"/>
        </w:rPr>
        <w:t>δ</w:t>
      </w:r>
      <w:r>
        <w:rPr>
          <w:rFonts w:eastAsia="Times New Roman" w:cs="Times New Roman"/>
          <w:szCs w:val="24"/>
        </w:rPr>
        <w:t>η</w:t>
      </w:r>
      <w:r>
        <w:rPr>
          <w:rFonts w:eastAsia="Times New Roman" w:cs="Times New Roman"/>
          <w:szCs w:val="24"/>
        </w:rPr>
        <w:t xml:space="preserve">μοσίου </w:t>
      </w:r>
      <w:r>
        <w:rPr>
          <w:rFonts w:eastAsia="Times New Roman" w:cs="Times New Roman"/>
          <w:szCs w:val="24"/>
        </w:rPr>
        <w:t>δ</w:t>
      </w:r>
      <w:r>
        <w:rPr>
          <w:rFonts w:eastAsia="Times New Roman" w:cs="Times New Roman"/>
          <w:szCs w:val="24"/>
        </w:rPr>
        <w:t xml:space="preserve">ικαίου και των ΟΤΑ όλων των βαθμίδων ή μέλη επιστημονικών συλλόγων και επιμελητηρίων. Δηλαδή </w:t>
      </w:r>
      <w:r>
        <w:rPr>
          <w:rFonts w:eastAsia="Times New Roman" w:cs="Times New Roman"/>
          <w:szCs w:val="24"/>
        </w:rPr>
        <w:lastRenderedPageBreak/>
        <w:t xml:space="preserve">μπορεί να μην έχουν σχέση με την τεχνική εκπαίδευση, μπορεί απλώς να είναι κάποιοι φίλοι του Υπουργού. </w:t>
      </w:r>
    </w:p>
    <w:p w14:paraId="6B14EBE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Αν θέλετε, βάλτε πιο αυστηρά κριτήρια και όχι τη μισή Ελλάδα, όπως προκύπτει από τη συγκεκριμένη διάταξη. Βάλτε και θεσμικά, όπως για παράδειγμα, να είναι εκπρόσωπος από το ΤΕΕ. Άλλωστε, μιλάμε για τεχνική εκπαίδευση. </w:t>
      </w:r>
    </w:p>
    <w:p w14:paraId="6B14EBE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Ύστερα είναι και η τροπολογία για του</w:t>
      </w:r>
      <w:r>
        <w:rPr>
          <w:rFonts w:eastAsia="Times New Roman" w:cs="Times New Roman"/>
          <w:szCs w:val="24"/>
        </w:rPr>
        <w:t>ς πρυτάνεις με τη δυνατότητα που δίνετε για δεύτερη θητεία. Και εδώ δεν μου απαντήσατε, κύριε Υπουργέ, τι άλλαξε από τον Αύγουστο του 2017, οπότε η Βουλή ψήφισε τον ν.4485/2017, τον οποίον ο ίδιος εισηγηθήκατε και προέβλεπε ότι ο πρύτανης δεν επιτρέπεται ν</w:t>
      </w:r>
      <w:r>
        <w:rPr>
          <w:rFonts w:eastAsia="Times New Roman" w:cs="Times New Roman"/>
          <w:szCs w:val="24"/>
        </w:rPr>
        <w:t xml:space="preserve">α είναι υποψήφιος και να εκλεγεί για δεύτερη συνεχόμενη θητεία στο αξίωμα του πρύτανη. </w:t>
      </w:r>
    </w:p>
    <w:p w14:paraId="6B14EBE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Μήπως το Υπουργείο αξιολόγησε τη συγκεκριμένη διάταξη και διαπίστωσε από πέρυσι μέχρι φέτος ότι είναι δυσλειτουργική; Ή μήπως είναι μ</w:t>
      </w:r>
      <w:r>
        <w:rPr>
          <w:rFonts w:eastAsia="Times New Roman" w:cs="Times New Roman"/>
          <w:szCs w:val="24"/>
        </w:rPr>
        <w:t>ί</w:t>
      </w:r>
      <w:r>
        <w:rPr>
          <w:rFonts w:eastAsia="Times New Roman" w:cs="Times New Roman"/>
          <w:szCs w:val="24"/>
        </w:rPr>
        <w:t>α διάταξη «κίνητρο» στο πλαίσιο τη</w:t>
      </w:r>
      <w:r>
        <w:rPr>
          <w:rFonts w:eastAsia="Times New Roman" w:cs="Times New Roman"/>
          <w:szCs w:val="24"/>
        </w:rPr>
        <w:t xml:space="preserve">ς </w:t>
      </w:r>
      <w:r>
        <w:rPr>
          <w:rFonts w:eastAsia="Times New Roman" w:cs="Times New Roman"/>
          <w:szCs w:val="24"/>
        </w:rPr>
        <w:lastRenderedPageBreak/>
        <w:t>προσπάθειας πειθούς των διοικήσεων των πανεπιστημιακών ιδρυμάτων για την υιοθέτηση των ΤΕΙ στο πλαίσιο της συγχώνευσης;</w:t>
      </w:r>
    </w:p>
    <w:p w14:paraId="6B14EBE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Για άλλη μ</w:t>
      </w:r>
      <w:r>
        <w:rPr>
          <w:rFonts w:eastAsia="Times New Roman" w:cs="Times New Roman"/>
          <w:szCs w:val="24"/>
        </w:rPr>
        <w:t>ί</w:t>
      </w:r>
      <w:r>
        <w:rPr>
          <w:rFonts w:eastAsia="Times New Roman" w:cs="Times New Roman"/>
          <w:szCs w:val="24"/>
        </w:rPr>
        <w:t xml:space="preserve">α φορά έχουμε, όπως άλλωστε και στο παρελθόν, την περίπτωση που αντί τα πρόσωπα να προσαρμόζονται στους θεσμικούς κανόνες, </w:t>
      </w:r>
      <w:r>
        <w:rPr>
          <w:rFonts w:eastAsia="Times New Roman" w:cs="Times New Roman"/>
          <w:szCs w:val="24"/>
        </w:rPr>
        <w:t xml:space="preserve">οι θεσμικοί κανόνες να προσαρμόζονται στα πρόσωπα κατά πώς βολεύει την εκάστοτε Κυβέρνηση. </w:t>
      </w:r>
    </w:p>
    <w:p w14:paraId="6B14EBE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Θα κλείσω με την τροπολογία των διορισμών, που έχουν γίνει τώρα άρθρα εντός του νομοσχεδίου. Κατά τη γνώμη μας, ήθελε περισσότερη και πιο ουσιαστική διαβούλευση ένα</w:t>
      </w:r>
      <w:r>
        <w:rPr>
          <w:rFonts w:eastAsia="Times New Roman" w:cs="Times New Roman"/>
          <w:szCs w:val="24"/>
        </w:rPr>
        <w:t xml:space="preserve"> τόσο κρίσιμο θέμα. Να γίνει, ίσως, και μ</w:t>
      </w:r>
      <w:r>
        <w:rPr>
          <w:rFonts w:eastAsia="Times New Roman" w:cs="Times New Roman"/>
          <w:szCs w:val="24"/>
        </w:rPr>
        <w:t>ί</w:t>
      </w:r>
      <w:r>
        <w:rPr>
          <w:rFonts w:eastAsia="Times New Roman" w:cs="Times New Roman"/>
          <w:szCs w:val="24"/>
        </w:rPr>
        <w:t xml:space="preserve">α </w:t>
      </w:r>
      <w:r>
        <w:rPr>
          <w:rFonts w:eastAsia="Times New Roman" w:cs="Times New Roman"/>
          <w:szCs w:val="24"/>
          <w:lang w:val="en-US"/>
        </w:rPr>
        <w:t>ad</w:t>
      </w:r>
      <w:r w:rsidRPr="001F1ED1">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οργανωμένη συνεδρίαση της Επιτροπής Μορφωτικών Υποθέσεων, όπως αυτή που μας έχετε υποσχεθεί από πέρυσι το Μάιο ότι θα γίνει για τις μετεγγραφές των πανεπιστημίων και γι’ αυτό σας στείλαμε συγκεκριμένες προ</w:t>
      </w:r>
      <w:r>
        <w:rPr>
          <w:rFonts w:eastAsia="Times New Roman" w:cs="Times New Roman"/>
          <w:szCs w:val="24"/>
        </w:rPr>
        <w:t xml:space="preserve">τάσεις. </w:t>
      </w:r>
    </w:p>
    <w:p w14:paraId="6B14EBE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Θα έπρεπε να αποτελέσει θέμα διαλόγου το αν πρέπει να πάμε στο μοντέλο του ενιαίου πίνακα ή να ακολουθήσουμε τη γνωστή πρακτική των προκηρύξεων του ΑΣΕΠ, που εφαρμόζει </w:t>
      </w:r>
      <w:r>
        <w:rPr>
          <w:rFonts w:eastAsia="Times New Roman" w:cs="Times New Roman"/>
          <w:szCs w:val="24"/>
        </w:rPr>
        <w:lastRenderedPageBreak/>
        <w:t>με τα ανάλογα ποσοστά, πέραν της μεγάλης πλειοψηφίας, των γενικών θέσεων και θέ</w:t>
      </w:r>
      <w:r>
        <w:rPr>
          <w:rFonts w:eastAsia="Times New Roman" w:cs="Times New Roman"/>
          <w:szCs w:val="24"/>
        </w:rPr>
        <w:t xml:space="preserve">σεις για πολύτεκνους, για </w:t>
      </w:r>
      <w:proofErr w:type="spellStart"/>
      <w:r>
        <w:rPr>
          <w:rFonts w:eastAsia="Times New Roman" w:cs="Times New Roman"/>
          <w:szCs w:val="24"/>
        </w:rPr>
        <w:t>τρίτεκνους</w:t>
      </w:r>
      <w:proofErr w:type="spellEnd"/>
      <w:r>
        <w:rPr>
          <w:rFonts w:eastAsia="Times New Roman" w:cs="Times New Roman"/>
          <w:szCs w:val="24"/>
        </w:rPr>
        <w:t>, για άτομα με αναπηρία αλλά κυρίως, για θέσεις με και χωρίς προϋπηρεσία, γιατί, όπως είναι προφανές, οι νεότεροι απόφοιτοι δεν θα μπορούν να έχουν κα</w:t>
      </w:r>
      <w:r>
        <w:rPr>
          <w:rFonts w:eastAsia="Times New Roman" w:cs="Times New Roman"/>
          <w:szCs w:val="24"/>
        </w:rPr>
        <w:t>μ</w:t>
      </w:r>
      <w:r>
        <w:rPr>
          <w:rFonts w:eastAsia="Times New Roman" w:cs="Times New Roman"/>
          <w:szCs w:val="24"/>
        </w:rPr>
        <w:t>μία ελπίδα συμμετοχής στον εν λόγω διαγωνισμό.</w:t>
      </w:r>
    </w:p>
    <w:p w14:paraId="6B14EBE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Θεωρούμε ότι υπάρχουν </w:t>
      </w:r>
      <w:r>
        <w:rPr>
          <w:rFonts w:eastAsia="Times New Roman" w:cs="Times New Roman"/>
          <w:szCs w:val="24"/>
        </w:rPr>
        <w:t xml:space="preserve">αδικίες σε βάρος όσων προέρχονται από την ιδιωτική εκπαίδευση και όπως μας είπατε, ας ακολουθήθηκε η συνήθης πρακτική. Επίσης, ίσως κάποια στιγμή πρέπει να εξετάσουμε και την περίπτωση </w:t>
      </w:r>
      <w:proofErr w:type="spellStart"/>
      <w:r>
        <w:rPr>
          <w:rFonts w:eastAsia="Times New Roman" w:cs="Times New Roman"/>
          <w:szCs w:val="24"/>
        </w:rPr>
        <w:t>μοριοδότησης</w:t>
      </w:r>
      <w:proofErr w:type="spellEnd"/>
      <w:r>
        <w:rPr>
          <w:rFonts w:eastAsia="Times New Roman" w:cs="Times New Roman"/>
          <w:szCs w:val="24"/>
        </w:rPr>
        <w:t xml:space="preserve"> ή αναγνώρισης προϋπηρεσίας με κάποιον τρόπο των πτυχιούχων</w:t>
      </w:r>
      <w:r>
        <w:rPr>
          <w:rFonts w:eastAsia="Times New Roman" w:cs="Times New Roman"/>
          <w:szCs w:val="24"/>
        </w:rPr>
        <w:t xml:space="preserve"> που δουλεύουν σε φροντιστήρια. Όμως, μιλάμε για πιστοποιημένη προϋπηρεσία με ένσημα, ώστε να υπάρχει μ</w:t>
      </w:r>
      <w:r>
        <w:rPr>
          <w:rFonts w:eastAsia="Times New Roman" w:cs="Times New Roman"/>
          <w:szCs w:val="24"/>
        </w:rPr>
        <w:t>ί</w:t>
      </w:r>
      <w:r>
        <w:rPr>
          <w:rFonts w:eastAsia="Times New Roman" w:cs="Times New Roman"/>
          <w:szCs w:val="24"/>
        </w:rPr>
        <w:t>α αντικειμενική αξιοπιστία και να αναγκάζονται να τα ζητούν και οι εργαζόμενοι από τους εργοδότες.</w:t>
      </w:r>
    </w:p>
    <w:p w14:paraId="6B14EBE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Βέβαια, όλα αυτά που σας είπα στην Επιτροπή Μορφωτικώ</w:t>
      </w:r>
      <w:r>
        <w:rPr>
          <w:rFonts w:eastAsia="Times New Roman" w:cs="Times New Roman"/>
          <w:szCs w:val="24"/>
        </w:rPr>
        <w:t xml:space="preserve">ν Υποθέσεων στη δεύτερη ανάγνωση, που αναφέρθηκα ειδικά σε αυτή την τροπολογία για την προϋπηρεσία σε γενική και </w:t>
      </w:r>
      <w:r>
        <w:rPr>
          <w:rFonts w:eastAsia="Times New Roman" w:cs="Times New Roman"/>
          <w:szCs w:val="24"/>
        </w:rPr>
        <w:lastRenderedPageBreak/>
        <w:t>ειδική εκπαίδευση, για τους σχολικούς ψυχολόγους, έχει καταθέσει και υπόμνημα με πρόταση τροπολογίας η Ένωση Σχολικών Ψυχολόγων Ελλάδας, για το</w:t>
      </w:r>
      <w:r>
        <w:rPr>
          <w:rFonts w:eastAsia="Times New Roman" w:cs="Times New Roman"/>
          <w:szCs w:val="24"/>
        </w:rPr>
        <w:t xml:space="preserve"> πρώτο πτυχίο στην ειδική αγωγή σε σχέση με όσους έχουν μεταπτυχιακό, για τη γραφή </w:t>
      </w:r>
      <w:proofErr w:type="spellStart"/>
      <w:r>
        <w:rPr>
          <w:rFonts w:eastAsia="Times New Roman" w:cs="Times New Roman"/>
          <w:szCs w:val="24"/>
        </w:rPr>
        <w:t>Μπράιγ</w:t>
      </w:r>
      <w:proofErr w:type="spellEnd"/>
      <w:r w:rsidRPr="00320C5C">
        <w:rPr>
          <w:rFonts w:eastAsia="Times New Roman" w:cs="Times New Roman"/>
          <w:szCs w:val="24"/>
        </w:rPr>
        <w:t xml:space="preserve"> </w:t>
      </w:r>
      <w:r>
        <w:rPr>
          <w:rFonts w:eastAsia="Times New Roman" w:cs="Times New Roman"/>
          <w:szCs w:val="24"/>
        </w:rPr>
        <w:t>και τη νοηματική ως τυπικά προσόντα για τα αντίστοιχα σχολεία, τα σεμινάρια επιμόρφωσης της ειδικής αγωγής, που λέτε ότι πρέπει να έχουν διάρκεια τετρακοσίων ωρών και</w:t>
      </w:r>
      <w:r>
        <w:rPr>
          <w:rFonts w:eastAsia="Times New Roman" w:cs="Times New Roman"/>
          <w:szCs w:val="24"/>
        </w:rPr>
        <w:t xml:space="preserve"> οκτώ μηνών, γιατί προστέθηκαν έτσι και οι μήνες μάλιστα και αποκλείεται έτσι το Πρόγραμμα του ΚΕΔΙΒΙΜ, του Πανεπιστημίου Αιγαίου που έχει διάρκεια επτά μηνών. Δεν ξέρω αν πήρατε κάτι από αυτά υπόψιν σας ή μόνο όσα είπατε στην άτυπη συνάντηση που, όπως είπ</w:t>
      </w:r>
      <w:r>
        <w:rPr>
          <w:rFonts w:eastAsia="Times New Roman" w:cs="Times New Roman"/>
          <w:szCs w:val="24"/>
        </w:rPr>
        <w:t xml:space="preserve">ατε, είχατε με Βουλευτές του ΣΥΡΙΖΑ. </w:t>
      </w:r>
    </w:p>
    <w:p w14:paraId="6B14EBF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Κλείνοντας, θεωρούμε ανακόλουθη, ακατέργαστη και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μιας ψηφοθηρικής πολιτικής τη διαδικασία συγχώνευσης ΤΕΙ και πανεπιστημίων. Επίσης, θεωρούμε ότι το νομοσχέδιο έχει αρκετά θέματα διευθετήσεων που δεν συμφων</w:t>
      </w:r>
      <w:r>
        <w:rPr>
          <w:rFonts w:eastAsia="Times New Roman" w:cs="Times New Roman"/>
          <w:szCs w:val="24"/>
        </w:rPr>
        <w:t xml:space="preserve">ούμε έτσι όπως γίνονται, γι’ αυτό και το καταψηφίζουμε επί της αρχής. </w:t>
      </w:r>
    </w:p>
    <w:p w14:paraId="6B14EBF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Ευχαριστώ.</w:t>
      </w:r>
    </w:p>
    <w:p w14:paraId="6B14EBF2" w14:textId="77777777" w:rsidR="004965E6" w:rsidRDefault="004D430C">
      <w:pPr>
        <w:spacing w:line="600" w:lineRule="auto"/>
        <w:ind w:firstLine="720"/>
        <w:jc w:val="both"/>
        <w:rPr>
          <w:rFonts w:eastAsia="Times New Roman" w:cs="Times New Roman"/>
          <w:szCs w:val="24"/>
        </w:rPr>
      </w:pPr>
      <w:r w:rsidRPr="00755A51">
        <w:rPr>
          <w:rFonts w:eastAsia="Times New Roman" w:cs="Times New Roman"/>
          <w:b/>
          <w:szCs w:val="24"/>
        </w:rPr>
        <w:lastRenderedPageBreak/>
        <w:t>ΠΡΟΕΔΡΕΥΟΥ</w:t>
      </w:r>
      <w:r>
        <w:rPr>
          <w:rFonts w:eastAsia="Times New Roman" w:cs="Times New Roman"/>
          <w:b/>
          <w:szCs w:val="24"/>
        </w:rPr>
        <w:t>ΣΑ (Α</w:t>
      </w:r>
      <w:r>
        <w:rPr>
          <w:rFonts w:eastAsia="Times New Roman" w:cs="Times New Roman"/>
          <w:b/>
          <w:szCs w:val="24"/>
        </w:rPr>
        <w:t>ναστασία</w:t>
      </w:r>
      <w:r>
        <w:rPr>
          <w:rFonts w:eastAsia="Times New Roman" w:cs="Times New Roman"/>
          <w:b/>
          <w:szCs w:val="24"/>
        </w:rPr>
        <w:t xml:space="preserve"> Χ</w:t>
      </w:r>
      <w:r>
        <w:rPr>
          <w:rFonts w:eastAsia="Times New Roman" w:cs="Times New Roman"/>
          <w:b/>
          <w:szCs w:val="24"/>
        </w:rPr>
        <w:t>ριστοδουλοπούλου</w:t>
      </w:r>
      <w:r w:rsidRPr="00755A51">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Ευχαριστούμε και εμείς, κύριε </w:t>
      </w:r>
      <w:proofErr w:type="spellStart"/>
      <w:r>
        <w:rPr>
          <w:rFonts w:eastAsia="Times New Roman" w:cs="Times New Roman"/>
          <w:szCs w:val="24"/>
        </w:rPr>
        <w:t>Μαυρωτά</w:t>
      </w:r>
      <w:proofErr w:type="spellEnd"/>
      <w:r>
        <w:rPr>
          <w:rFonts w:eastAsia="Times New Roman" w:cs="Times New Roman"/>
          <w:szCs w:val="24"/>
        </w:rPr>
        <w:t>.</w:t>
      </w:r>
    </w:p>
    <w:p w14:paraId="6B14EBF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Τώρα θα δώσω τον λόγο στον Υπουργό Υγείας για να υπερασπιστεί μ</w:t>
      </w:r>
      <w:r>
        <w:rPr>
          <w:rFonts w:eastAsia="Times New Roman" w:cs="Times New Roman"/>
          <w:szCs w:val="24"/>
        </w:rPr>
        <w:t>ί</w:t>
      </w:r>
      <w:r>
        <w:rPr>
          <w:rFonts w:eastAsia="Times New Roman" w:cs="Times New Roman"/>
          <w:szCs w:val="24"/>
        </w:rPr>
        <w:t xml:space="preserve">α τροπολογία. </w:t>
      </w:r>
    </w:p>
    <w:p w14:paraId="6B14EBF4"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ΑΝΔΡΕΑΣ ΞΑΝΘ</w:t>
      </w:r>
      <w:r>
        <w:rPr>
          <w:rFonts w:eastAsia="Times New Roman" w:cs="Times New Roman"/>
          <w:b/>
          <w:szCs w:val="24"/>
        </w:rPr>
        <w:t xml:space="preserve">ΟΣ (Υπουργός Υγείας): </w:t>
      </w:r>
      <w:r>
        <w:rPr>
          <w:rFonts w:eastAsia="Times New Roman" w:cs="Times New Roman"/>
          <w:szCs w:val="24"/>
        </w:rPr>
        <w:t xml:space="preserve">Είναι η </w:t>
      </w:r>
      <w:r>
        <w:rPr>
          <w:rFonts w:eastAsia="Times New Roman" w:cs="Times New Roman"/>
          <w:szCs w:val="24"/>
        </w:rPr>
        <w:t xml:space="preserve">υπουργική τροπολογία </w:t>
      </w:r>
      <w:r>
        <w:rPr>
          <w:rFonts w:eastAsia="Times New Roman" w:cs="Times New Roman"/>
          <w:szCs w:val="24"/>
        </w:rPr>
        <w:t>με γενικό αριθμό 1913 και ειδικό 210, με την οποία εισηγούμαστε την παράταση για δυο μήνες ενός προγράμματος χρηματοδοτούμενου από ευρωπαϊκούς πόρους για την υγειονομική φροντίδα των μεταναστών και των προ</w:t>
      </w:r>
      <w:r>
        <w:rPr>
          <w:rFonts w:eastAsia="Times New Roman" w:cs="Times New Roman"/>
          <w:szCs w:val="24"/>
        </w:rPr>
        <w:t xml:space="preserve">σφύγων. </w:t>
      </w:r>
    </w:p>
    <w:p w14:paraId="6B14EBF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Αυτό είναι ένα </w:t>
      </w:r>
      <w:r>
        <w:rPr>
          <w:rFonts w:eastAsia="Times New Roman" w:cs="Times New Roman"/>
          <w:szCs w:val="24"/>
        </w:rPr>
        <w:t>π</w:t>
      </w:r>
      <w:r>
        <w:rPr>
          <w:rFonts w:eastAsia="Times New Roman" w:cs="Times New Roman"/>
          <w:szCs w:val="24"/>
        </w:rPr>
        <w:t>ρόγραμμα, το λεγόμενο «</w:t>
      </w:r>
      <w:r>
        <w:rPr>
          <w:rFonts w:eastAsia="Times New Roman" w:cs="Times New Roman"/>
          <w:szCs w:val="24"/>
          <w:lang w:val="en-US"/>
        </w:rPr>
        <w:t>PHILOS</w:t>
      </w:r>
      <w:r>
        <w:rPr>
          <w:rFonts w:eastAsia="Times New Roman" w:cs="Times New Roman"/>
          <w:szCs w:val="24"/>
        </w:rPr>
        <w:t xml:space="preserve">», το οποίο ολοκληρώθηκε πριν από λίγους μήνες. Είναι σε εξέλιξη η διαδικασία ενός νέου </w:t>
      </w:r>
      <w:r>
        <w:rPr>
          <w:rFonts w:eastAsia="Times New Roman" w:cs="Times New Roman"/>
          <w:szCs w:val="24"/>
        </w:rPr>
        <w:t>π</w:t>
      </w:r>
      <w:r>
        <w:rPr>
          <w:rFonts w:eastAsia="Times New Roman" w:cs="Times New Roman"/>
          <w:szCs w:val="24"/>
        </w:rPr>
        <w:t xml:space="preserve">ρογράμματος, πολύ πιο μεγάλου και από την άποψη του προσωπικού και από την άποψη των πόρων και από την άποψη της διάρκειας. </w:t>
      </w:r>
    </w:p>
    <w:p w14:paraId="6B14EBF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Η ενημέρωση που έχουμε είναι ότι έχει ολοκληρωθεί ο έλεγχος των φακέλων και την επόμενη εβδομάδα θα έχουμε την ανάρτηση των προσωρι</w:t>
      </w:r>
      <w:r>
        <w:rPr>
          <w:rFonts w:eastAsia="Times New Roman" w:cs="Times New Roman"/>
          <w:szCs w:val="24"/>
        </w:rPr>
        <w:t xml:space="preserve">νών πινάκων, αλλά επειδή η διαδικασία </w:t>
      </w:r>
      <w:r>
        <w:rPr>
          <w:rFonts w:eastAsia="Times New Roman" w:cs="Times New Roman"/>
          <w:szCs w:val="24"/>
        </w:rPr>
        <w:lastRenderedPageBreak/>
        <w:t>τράβηξε λίγο παραπάνω, υπήρχε μεγάλη συμμετοχή, κρίναμε αναγκαίο να δοθεί αυτή η μεταβατική περίοδος επιπλέον δυο μηνών. Είναι 1,1 εκατομμύριο ευρώ το κόστος, το οποίο θα καλυφθεί από τον προϋπολογισμό του ΚΕΕΛΠΝΟ μέσα</w:t>
      </w:r>
      <w:r>
        <w:rPr>
          <w:rFonts w:eastAsia="Times New Roman" w:cs="Times New Roman"/>
          <w:szCs w:val="24"/>
        </w:rPr>
        <w:t xml:space="preserve"> από την επιχορήγηση του Υπουργείου. </w:t>
      </w:r>
    </w:p>
    <w:p w14:paraId="6B14EBF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Πιστεύουμε ότι στα μέσα του Μαρτίου θα έχουμε το νέο </w:t>
      </w:r>
      <w:r>
        <w:rPr>
          <w:rFonts w:eastAsia="Times New Roman" w:cs="Times New Roman"/>
          <w:szCs w:val="24"/>
        </w:rPr>
        <w:t>π</w:t>
      </w:r>
      <w:r>
        <w:rPr>
          <w:rFonts w:eastAsia="Times New Roman" w:cs="Times New Roman"/>
          <w:szCs w:val="24"/>
        </w:rPr>
        <w:t>ρόγραμμα, το «</w:t>
      </w:r>
      <w:r>
        <w:rPr>
          <w:rFonts w:eastAsia="Times New Roman" w:cs="Times New Roman"/>
          <w:szCs w:val="24"/>
          <w:lang w:val="en-US"/>
        </w:rPr>
        <w:t>PHILOS</w:t>
      </w:r>
      <w:r>
        <w:rPr>
          <w:rFonts w:eastAsia="Times New Roman" w:cs="Times New Roman"/>
          <w:szCs w:val="24"/>
        </w:rPr>
        <w:t xml:space="preserve"> ΙΙ», το οποίο έχει πρόβλεψη να προσληφθούν περίπου χίλιοι πεντακόσιοι υγειονομικοί, οι οποίοι θα καλύψουν τα κέντρα υποδοχής και ταυτοποίησης, </w:t>
      </w:r>
      <w:r>
        <w:rPr>
          <w:rFonts w:eastAsia="Times New Roman" w:cs="Times New Roman"/>
          <w:szCs w:val="24"/>
        </w:rPr>
        <w:t xml:space="preserve">τους χώρους φιλοξενίας των μεταναστών σε όλη τη χώρα, και στα νησιά και στην ηπειρωτική χώρα, αλλά και τις όμορες δημόσιες δομές, δηλαδή νοσοκομεία και κέντρα υγείας, τα οποία υποδέχονται και περιθάλπουν πρόσφυγες και μετανάστες αυτή την περίοδο. </w:t>
      </w:r>
    </w:p>
    <w:p w14:paraId="6B14EBF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Θέλουμε,</w:t>
      </w:r>
      <w:r>
        <w:rPr>
          <w:rFonts w:eastAsia="Times New Roman" w:cs="Times New Roman"/>
          <w:szCs w:val="24"/>
        </w:rPr>
        <w:t xml:space="preserve"> λοιπόν, με αυτό τον τρόπο και να διασφαλίσουμε την αξιόπιστη υγειονομική φροντίδα αυτών των ανθρώπων αλλά ταυτόχρονα, να ενισχύσουμε τις δομές του συστήματος υγείας στις περιοχές αυτές, έτσι ώστε να ενισχύσουμε και το αίσθημα υγειονομικής ασφάλειας των το</w:t>
      </w:r>
      <w:r>
        <w:rPr>
          <w:rFonts w:eastAsia="Times New Roman" w:cs="Times New Roman"/>
          <w:szCs w:val="24"/>
        </w:rPr>
        <w:t xml:space="preserve">πικών κοινωνιών, να υπάρχει καλύτερη παρακολούθηση, επιδημιολογική επιτήρηση, </w:t>
      </w:r>
      <w:r>
        <w:rPr>
          <w:rFonts w:eastAsia="Times New Roman" w:cs="Times New Roman"/>
          <w:szCs w:val="24"/>
        </w:rPr>
        <w:lastRenderedPageBreak/>
        <w:t xml:space="preserve">δράσεις δημόσιας υγείας, έγκυρη διακρίβωση της </w:t>
      </w:r>
      <w:proofErr w:type="spellStart"/>
      <w:r>
        <w:rPr>
          <w:rFonts w:eastAsia="Times New Roman" w:cs="Times New Roman"/>
          <w:szCs w:val="24"/>
        </w:rPr>
        <w:t>ευαλωτότητας</w:t>
      </w:r>
      <w:proofErr w:type="spellEnd"/>
      <w:r>
        <w:rPr>
          <w:rFonts w:eastAsia="Times New Roman" w:cs="Times New Roman"/>
          <w:szCs w:val="24"/>
        </w:rPr>
        <w:t xml:space="preserve"> των ανθρώπων, έτσι ώστε οι κατηγορίες των ευάλωτων να προωθούνται γρήγορα και να </w:t>
      </w:r>
      <w:proofErr w:type="spellStart"/>
      <w:r>
        <w:rPr>
          <w:rFonts w:eastAsia="Times New Roman" w:cs="Times New Roman"/>
          <w:szCs w:val="24"/>
        </w:rPr>
        <w:t>αποσυμφορούνται</w:t>
      </w:r>
      <w:proofErr w:type="spellEnd"/>
      <w:r>
        <w:rPr>
          <w:rFonts w:eastAsia="Times New Roman" w:cs="Times New Roman"/>
          <w:szCs w:val="24"/>
        </w:rPr>
        <w:t xml:space="preserve"> τα νησιά. </w:t>
      </w:r>
    </w:p>
    <w:p w14:paraId="6B14EBF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Είναι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 xml:space="preserve">παρέμβαση, λοιπόν, που είναι </w:t>
      </w:r>
      <w:proofErr w:type="spellStart"/>
      <w:r>
        <w:rPr>
          <w:rFonts w:eastAsia="Times New Roman" w:cs="Times New Roman"/>
          <w:szCs w:val="24"/>
        </w:rPr>
        <w:t>πολυεπίπεδη</w:t>
      </w:r>
      <w:proofErr w:type="spellEnd"/>
      <w:r>
        <w:rPr>
          <w:rFonts w:eastAsia="Times New Roman" w:cs="Times New Roman"/>
          <w:szCs w:val="24"/>
        </w:rPr>
        <w:t xml:space="preserve"> και κατά την άποψή μας, θα αλλάξει σημαντικά το τοπίο της υγειονομικής φροντίδας αυτών των δεκάδων χιλιάδων προσφύγων και μεταναστών που παραμένουν ακόμα στη χώρα.</w:t>
      </w:r>
    </w:p>
    <w:p w14:paraId="6B14EBF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Στο μεσοδιάστημα, λοιπόν, κρατάμε διακόσιους σαράντ</w:t>
      </w:r>
      <w:r>
        <w:rPr>
          <w:rFonts w:eastAsia="Times New Roman" w:cs="Times New Roman"/>
          <w:szCs w:val="24"/>
        </w:rPr>
        <w:t xml:space="preserve">α εργαζόμενους που ήταν από το προηγούμενο </w:t>
      </w:r>
      <w:r>
        <w:rPr>
          <w:rFonts w:eastAsia="Times New Roman" w:cs="Times New Roman"/>
          <w:szCs w:val="24"/>
        </w:rPr>
        <w:t>π</w:t>
      </w:r>
      <w:r>
        <w:rPr>
          <w:rFonts w:eastAsia="Times New Roman" w:cs="Times New Roman"/>
          <w:szCs w:val="24"/>
        </w:rPr>
        <w:t xml:space="preserve">ρόγραμμα, </w:t>
      </w:r>
      <w:proofErr w:type="spellStart"/>
      <w:r>
        <w:rPr>
          <w:rFonts w:eastAsia="Times New Roman" w:cs="Times New Roman"/>
          <w:szCs w:val="24"/>
        </w:rPr>
        <w:t>εκατόν</w:t>
      </w:r>
      <w:proofErr w:type="spellEnd"/>
      <w:r>
        <w:rPr>
          <w:rFonts w:eastAsia="Times New Roman" w:cs="Times New Roman"/>
          <w:szCs w:val="24"/>
        </w:rPr>
        <w:t xml:space="preserve"> είκοσι τέσσερις στα νησιά και </w:t>
      </w:r>
      <w:proofErr w:type="spellStart"/>
      <w:r>
        <w:rPr>
          <w:rFonts w:eastAsia="Times New Roman" w:cs="Times New Roman"/>
          <w:szCs w:val="24"/>
        </w:rPr>
        <w:t>εκατόν</w:t>
      </w:r>
      <w:proofErr w:type="spellEnd"/>
      <w:r>
        <w:rPr>
          <w:rFonts w:eastAsia="Times New Roman" w:cs="Times New Roman"/>
          <w:szCs w:val="24"/>
        </w:rPr>
        <w:t xml:space="preserve"> δ</w:t>
      </w:r>
      <w:r>
        <w:rPr>
          <w:rFonts w:eastAsia="Times New Roman" w:cs="Times New Roman"/>
          <w:szCs w:val="24"/>
        </w:rPr>
        <w:t>ε</w:t>
      </w:r>
      <w:r>
        <w:rPr>
          <w:rFonts w:eastAsia="Times New Roman" w:cs="Times New Roman"/>
          <w:szCs w:val="24"/>
        </w:rPr>
        <w:t>καέξι στην ηπειρωτική χώρα και δίνουμε τη δυνατότητα με τη συνδρομή και των Ενόπλων Δυνάμεων, αλλά και προσωπικού του Εθνικού Συστήματος Υγείας αυτή την περ</w:t>
      </w:r>
      <w:r>
        <w:rPr>
          <w:rFonts w:eastAsia="Times New Roman" w:cs="Times New Roman"/>
          <w:szCs w:val="24"/>
        </w:rPr>
        <w:t>ίοδο, να καλύψουμε με ασφάλεια τις ανάγκες για να μην έχουμε κενό στη φροντίδα.</w:t>
      </w:r>
    </w:p>
    <w:p w14:paraId="6B14EBF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Είναι ενθαρρυντικό ότι στο νέο </w:t>
      </w:r>
      <w:r>
        <w:rPr>
          <w:rFonts w:eastAsia="Times New Roman" w:cs="Times New Roman"/>
          <w:szCs w:val="24"/>
        </w:rPr>
        <w:t>π</w:t>
      </w:r>
      <w:r>
        <w:rPr>
          <w:rFonts w:eastAsia="Times New Roman" w:cs="Times New Roman"/>
          <w:szCs w:val="24"/>
        </w:rPr>
        <w:t>ρόγραμμα, επειδή ακριβώς δώσαμε ενισχυμένα μισθολογικά κίνητρα, ειδικά για τους γιατρούς, έχουμε πολύ μεγάλη ανταπόκριση, δηλαδή έχουμε για τα κ</w:t>
      </w:r>
      <w:r>
        <w:rPr>
          <w:rFonts w:eastAsia="Times New Roman" w:cs="Times New Roman"/>
          <w:szCs w:val="24"/>
        </w:rPr>
        <w:t xml:space="preserve">έντρα υποδοχής, ταυτοποίησης στα νησιά και για τα κέντρα </w:t>
      </w:r>
      <w:r>
        <w:rPr>
          <w:rFonts w:eastAsia="Times New Roman" w:cs="Times New Roman"/>
          <w:szCs w:val="24"/>
        </w:rPr>
        <w:lastRenderedPageBreak/>
        <w:t xml:space="preserve">φροντίδας, δηλαδή τους χώρους φιλοξενίας στην ηπειρωτική χώρα από τις </w:t>
      </w:r>
      <w:proofErr w:type="spellStart"/>
      <w:r>
        <w:rPr>
          <w:rFonts w:eastAsia="Times New Roman" w:cs="Times New Roman"/>
          <w:szCs w:val="24"/>
        </w:rPr>
        <w:t>εκατόν</w:t>
      </w:r>
      <w:proofErr w:type="spellEnd"/>
      <w:r>
        <w:rPr>
          <w:rFonts w:eastAsia="Times New Roman" w:cs="Times New Roman"/>
          <w:szCs w:val="24"/>
        </w:rPr>
        <w:t xml:space="preserve"> τρεις θέσεις γιατρών που είχαμε ζητήσει, έχουμε ήδη ενενήντα επτά αιτήσεις.</w:t>
      </w:r>
    </w:p>
    <w:p w14:paraId="6B14EBF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Είναι πάρα πολύ σημαντική αυτή η εικόνα που δι</w:t>
      </w:r>
      <w:r>
        <w:rPr>
          <w:rFonts w:eastAsia="Times New Roman" w:cs="Times New Roman"/>
          <w:szCs w:val="24"/>
        </w:rPr>
        <w:t xml:space="preserve">αμορφώνεται από αυτό το </w:t>
      </w:r>
      <w:r>
        <w:rPr>
          <w:rFonts w:eastAsia="Times New Roman" w:cs="Times New Roman"/>
          <w:szCs w:val="24"/>
        </w:rPr>
        <w:t>π</w:t>
      </w:r>
      <w:r>
        <w:rPr>
          <w:rFonts w:eastAsia="Times New Roman" w:cs="Times New Roman"/>
          <w:szCs w:val="24"/>
        </w:rPr>
        <w:t xml:space="preserve">ρόγραμμα. Άρα θα πάμε με μεγαλύτερη πληρότητα στο επόμενο διάστημα και να καλύψουμε ανάγκες αξιοπρεπούς φροντίδας του προσφυγικού πληθυσμού, αλλά και όπως είπα πριν, να ενισχύσουμε τη συνολική υγειονομική θωράκιση των περιοχών που </w:t>
      </w:r>
      <w:r>
        <w:rPr>
          <w:rFonts w:eastAsia="Times New Roman" w:cs="Times New Roman"/>
          <w:szCs w:val="24"/>
        </w:rPr>
        <w:t>φιλοξενούν αυτούς τους πληθυσμούς.</w:t>
      </w:r>
    </w:p>
    <w:p w14:paraId="6B14EBFD" w14:textId="77777777" w:rsidR="004965E6" w:rsidRDefault="004D430C">
      <w:pPr>
        <w:spacing w:line="600" w:lineRule="auto"/>
        <w:ind w:firstLine="720"/>
        <w:jc w:val="both"/>
        <w:rPr>
          <w:rFonts w:eastAsia="Times New Roman" w:cs="Times New Roman"/>
          <w:szCs w:val="24"/>
        </w:rPr>
      </w:pPr>
      <w:r w:rsidRPr="00755A51">
        <w:rPr>
          <w:rFonts w:eastAsia="Times New Roman" w:cs="Times New Roman"/>
          <w:b/>
          <w:szCs w:val="24"/>
        </w:rPr>
        <w:t>ΠΡΟΕΔΡΕΥΟΥ</w:t>
      </w:r>
      <w:r>
        <w:rPr>
          <w:rFonts w:eastAsia="Times New Roman" w:cs="Times New Roman"/>
          <w:b/>
          <w:szCs w:val="24"/>
        </w:rPr>
        <w:t>ΣΑ (Α</w:t>
      </w:r>
      <w:r>
        <w:rPr>
          <w:rFonts w:eastAsia="Times New Roman" w:cs="Times New Roman"/>
          <w:b/>
          <w:szCs w:val="24"/>
        </w:rPr>
        <w:t>ναστασία</w:t>
      </w:r>
      <w:r>
        <w:rPr>
          <w:rFonts w:eastAsia="Times New Roman" w:cs="Times New Roman"/>
          <w:b/>
          <w:szCs w:val="24"/>
        </w:rPr>
        <w:t xml:space="preserve"> Χ</w:t>
      </w:r>
      <w:r>
        <w:rPr>
          <w:rFonts w:eastAsia="Times New Roman" w:cs="Times New Roman"/>
          <w:b/>
          <w:szCs w:val="24"/>
        </w:rPr>
        <w:t>ριστοδουλοπούλου</w:t>
      </w:r>
      <w:r w:rsidRPr="00755A51">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Ευχαριστούμε, κύριε Υπουργέ.</w:t>
      </w:r>
    </w:p>
    <w:p w14:paraId="6B14EBF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Τον λόγο έχει ο Αναπληρωτής Υπουργός Υγείας κ. </w:t>
      </w:r>
      <w:proofErr w:type="spellStart"/>
      <w:r>
        <w:rPr>
          <w:rFonts w:eastAsia="Times New Roman" w:cs="Times New Roman"/>
          <w:szCs w:val="24"/>
        </w:rPr>
        <w:t>Πολάκης</w:t>
      </w:r>
      <w:proofErr w:type="spellEnd"/>
      <w:r>
        <w:rPr>
          <w:rFonts w:eastAsia="Times New Roman" w:cs="Times New Roman"/>
          <w:szCs w:val="24"/>
        </w:rPr>
        <w:t xml:space="preserve"> για να αναπτύξει την επόμενη τροπολογία.</w:t>
      </w:r>
    </w:p>
    <w:p w14:paraId="6B14EBFF"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Ευχαρι</w:t>
      </w:r>
      <w:r>
        <w:rPr>
          <w:rFonts w:eastAsia="Times New Roman" w:cs="Times New Roman"/>
          <w:szCs w:val="24"/>
        </w:rPr>
        <w:t xml:space="preserve">στώ, κυρία Πρόεδρε. </w:t>
      </w:r>
    </w:p>
    <w:p w14:paraId="6B14EC0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Κύριοι συνάδελφοι, θα υποστηρίξω την τροπολογία με γενικό αριθμό 1914 και ειδικό 211. Είναι μ</w:t>
      </w:r>
      <w:r>
        <w:rPr>
          <w:rFonts w:eastAsia="Times New Roman" w:cs="Times New Roman"/>
          <w:szCs w:val="24"/>
        </w:rPr>
        <w:t>ί</w:t>
      </w:r>
      <w:r>
        <w:rPr>
          <w:rFonts w:eastAsia="Times New Roman" w:cs="Times New Roman"/>
          <w:szCs w:val="24"/>
        </w:rPr>
        <w:t>α τροπολογία με δ</w:t>
      </w:r>
      <w:r>
        <w:rPr>
          <w:rFonts w:eastAsia="Times New Roman" w:cs="Times New Roman"/>
          <w:szCs w:val="24"/>
        </w:rPr>
        <w:t>ύ</w:t>
      </w:r>
      <w:r>
        <w:rPr>
          <w:rFonts w:eastAsia="Times New Roman" w:cs="Times New Roman"/>
          <w:szCs w:val="24"/>
        </w:rPr>
        <w:t xml:space="preserve">ο </w:t>
      </w:r>
      <w:r>
        <w:rPr>
          <w:rFonts w:eastAsia="Times New Roman" w:cs="Times New Roman"/>
          <w:szCs w:val="24"/>
        </w:rPr>
        <w:lastRenderedPageBreak/>
        <w:t>παραγράφους. Η πρώτη παράγραφος δίνει παράταση στη θητεία των επικουρικών γιατρών μέχρι 30</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2019. Υπάρχει μ</w:t>
      </w:r>
      <w:r>
        <w:rPr>
          <w:rFonts w:eastAsia="Times New Roman" w:cs="Times New Roman"/>
          <w:szCs w:val="24"/>
        </w:rPr>
        <w:t>ί</w:t>
      </w:r>
      <w:r>
        <w:rPr>
          <w:rFonts w:eastAsia="Times New Roman" w:cs="Times New Roman"/>
          <w:szCs w:val="24"/>
        </w:rPr>
        <w:t>α νομοτεχνι</w:t>
      </w:r>
      <w:r>
        <w:rPr>
          <w:rFonts w:eastAsia="Times New Roman" w:cs="Times New Roman"/>
          <w:szCs w:val="24"/>
        </w:rPr>
        <w:t>κή βελτίωση, την οποία θα καταθέσω μαζί και η οποία διευκρινίζει κάτι που ήταν ασαφές από την πρώτη διατύπωση. Αφορά τους επικουρικούς γιατρούς οι οποίοι έχουν προσληφθεί μέσω χρηματοδότησης προγραμμάτων ΕΣΠΑ.</w:t>
      </w:r>
    </w:p>
    <w:p w14:paraId="6B14EC0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Βρέθηκαν χρήματα. Μπορούμε να παρατείνουμε τη </w:t>
      </w:r>
      <w:r>
        <w:rPr>
          <w:rFonts w:eastAsia="Times New Roman" w:cs="Times New Roman"/>
          <w:szCs w:val="24"/>
        </w:rPr>
        <w:t>θητεία αυτών των ανθρώπων. Βοηθάνε πολύ τη λειτουργία των δημοσίων νοσοκομείων. Και επειδή υπήρχε μ</w:t>
      </w:r>
      <w:r>
        <w:rPr>
          <w:rFonts w:eastAsia="Times New Roman" w:cs="Times New Roman"/>
          <w:szCs w:val="24"/>
        </w:rPr>
        <w:t>ί</w:t>
      </w:r>
      <w:r>
        <w:rPr>
          <w:rFonts w:eastAsia="Times New Roman" w:cs="Times New Roman"/>
          <w:szCs w:val="24"/>
        </w:rPr>
        <w:t>α παρανόηση σε σχέση με το αν αυτό αφορά μόνο τους γιατρούς που έχουν προσληφθεί με αυτόν τον τρόπο και υπηρετούν Αθήνα, Θεσσαλονίκη, το διευκρινίζουμε με τ</w:t>
      </w:r>
      <w:r>
        <w:rPr>
          <w:rFonts w:eastAsia="Times New Roman" w:cs="Times New Roman"/>
          <w:szCs w:val="24"/>
        </w:rPr>
        <w:t>ον τρόπο αυτό και όσων έχει λήξει η θητεία για την καθυστέρηση, τους συμπεριλαμβάνει και αυτούς και παρατείνονται μέχρι 30</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2019. Βέβαια, η χρηματοδότηση θα γίνεται είτε από εθνικό είτε από συγχρηματοδοτούμενο σκέλος του Προγράμματος Δημοσίων Επενδύσεων.</w:t>
      </w:r>
      <w:r>
        <w:rPr>
          <w:rFonts w:eastAsia="Times New Roman" w:cs="Times New Roman"/>
          <w:szCs w:val="24"/>
        </w:rPr>
        <w:t xml:space="preserve"> Δίνουμε, λοιπόν, παράταση στην εργασία αυτών των ανθρώπων οι οποίοι έχουν βοηθήσει στο σύστημα υγείας.</w:t>
      </w:r>
    </w:p>
    <w:p w14:paraId="6B14EC0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Με τη δεύτερη παράγραφο ουσιαστικά εξαιρούμε την εφαρμογή των παραγράφων 6 και 7 του άρθρου 14 του ν.2190/1994 στην προκήρυξη για τα χίλια εκατό άτομα π</w:t>
      </w:r>
      <w:r>
        <w:rPr>
          <w:rFonts w:eastAsia="Times New Roman" w:cs="Times New Roman"/>
          <w:szCs w:val="24"/>
        </w:rPr>
        <w:t xml:space="preserve">ου αφορά το πρόβλημα του επικουρικού προσωπικού που υπηρετεί εδώ και πολλά χρόνια στα νοσοκομεία και στα κέντρα υγείας της χώρας. </w:t>
      </w:r>
    </w:p>
    <w:p w14:paraId="6B14EC0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Θέλω να διευκρινίσω κάτι εδώ. Η προκήρυξη αφορούσε χίλια διακόσια άτομα, ενώ το επικουρικό προσωπικό που υπηρετούσε ήταν χίλι</w:t>
      </w:r>
      <w:r>
        <w:rPr>
          <w:rFonts w:eastAsia="Times New Roman" w:cs="Times New Roman"/>
          <w:szCs w:val="24"/>
        </w:rPr>
        <w:t xml:space="preserve">α εκατό άτομα, ακριβώς για να προβλεφθούν οι ειδικές θέσεις που προβλέπει και παίρνει και προκηρύσσει το Υπουργείο Εργασίας. </w:t>
      </w:r>
    </w:p>
    <w:p w14:paraId="6B14EC0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Επειδή πολλοί από αυτούς τους ανθρώπους δουλεύουν πέντε χρόνια μέσα στο σύστημα και έχουν πάρει διαδοχικές παρατάσεις, έχουν </w:t>
      </w:r>
      <w:r>
        <w:rPr>
          <w:rFonts w:eastAsia="Times New Roman" w:cs="Times New Roman"/>
          <w:szCs w:val="24"/>
        </w:rPr>
        <w:t>εκπαιδευτεί, ακριβώς αναγνωρίζοντας εμείς το έργο τους κάναμε προκήρυξη των θέσεων, συστήσαμε τις θέσεις όπου δεν υπήρχαν σε οργανισμούς, γιατί πραγματικά είναι ένα πολύτιμο δυναμικό για το σύστημα.</w:t>
      </w:r>
    </w:p>
    <w:p w14:paraId="6B14EC0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η εφαρμογή αυτών των ειδικών κατηγοριών ουσιαστικά </w:t>
      </w:r>
      <w:r>
        <w:rPr>
          <w:rFonts w:eastAsia="Times New Roman" w:cs="Times New Roman"/>
          <w:szCs w:val="24"/>
        </w:rPr>
        <w:t xml:space="preserve">βγάζει από τα </w:t>
      </w:r>
      <w:r>
        <w:rPr>
          <w:rFonts w:eastAsia="Times New Roman" w:cs="Times New Roman"/>
          <w:szCs w:val="24"/>
        </w:rPr>
        <w:t>χίλια εκατό</w:t>
      </w:r>
      <w:r>
        <w:rPr>
          <w:rFonts w:eastAsia="Times New Roman" w:cs="Times New Roman"/>
          <w:szCs w:val="24"/>
        </w:rPr>
        <w:t xml:space="preserve"> άτομα τα </w:t>
      </w:r>
      <w:r>
        <w:rPr>
          <w:rFonts w:eastAsia="Times New Roman" w:cs="Times New Roman"/>
          <w:szCs w:val="24"/>
        </w:rPr>
        <w:t>τρακόσια ογδόντα</w:t>
      </w:r>
      <w:r>
        <w:rPr>
          <w:rFonts w:eastAsia="Times New Roman" w:cs="Times New Roman"/>
          <w:szCs w:val="24"/>
        </w:rPr>
        <w:t xml:space="preserve">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εκτός της διαγωνιστικής διαδικασίας. Αυτό είναι το πρόβλημα και αυτό λύνουμε σήμερα. Και μάλιστα δεν το βγάζει έτσι γενικώς και αορίστως</w:t>
      </w:r>
      <w:r w:rsidRPr="00B030C0">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ο βγάζει</w:t>
      </w:r>
      <w:r w:rsidRPr="00B030C0">
        <w:rPr>
          <w:rFonts w:eastAsia="Times New Roman" w:cs="Times New Roman"/>
          <w:szCs w:val="24"/>
        </w:rPr>
        <w:t>,</w:t>
      </w:r>
      <w:r>
        <w:rPr>
          <w:rFonts w:eastAsia="Times New Roman" w:cs="Times New Roman"/>
          <w:szCs w:val="24"/>
        </w:rPr>
        <w:t xml:space="preserve"> επειδή ο αλγόριθμος του ΑΣΕΠ επιλέγει θέσεις ε</w:t>
      </w:r>
      <w:r>
        <w:rPr>
          <w:rFonts w:eastAsia="Times New Roman" w:cs="Times New Roman"/>
          <w:szCs w:val="24"/>
        </w:rPr>
        <w:t>ιδικών κατηγοριών, όχι από ένα κέντρο υγείας που μπορεί να υπηρετεί ένα άτομο, αλλά από ένα μεγάλο νοσοκομείο που μπορεί να υπηρετούν επτά ή οκτώ άτομα.</w:t>
      </w:r>
      <w:r w:rsidRPr="00B030C0">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εκεί παίρνει όλες τις ειδικές κατηγορίες. Άρα όλοι όσοι υπηρετούσαν σήμερα εκεί αποκλείονται </w:t>
      </w:r>
      <w:r>
        <w:rPr>
          <w:rFonts w:eastAsia="Times New Roman" w:cs="Times New Roman"/>
          <w:szCs w:val="24"/>
          <w:lang w:val="en-US"/>
        </w:rPr>
        <w:t>a</w:t>
      </w:r>
      <w:r w:rsidRPr="00B030C0">
        <w:rPr>
          <w:rFonts w:eastAsia="Times New Roman" w:cs="Times New Roman"/>
          <w:szCs w:val="24"/>
        </w:rPr>
        <w:t xml:space="preserve"> </w:t>
      </w:r>
      <w:r>
        <w:rPr>
          <w:rFonts w:eastAsia="Times New Roman" w:cs="Times New Roman"/>
          <w:szCs w:val="24"/>
          <w:lang w:val="en-US"/>
        </w:rPr>
        <w:t>prio</w:t>
      </w:r>
      <w:r>
        <w:rPr>
          <w:rFonts w:eastAsia="Times New Roman" w:cs="Times New Roman"/>
          <w:szCs w:val="24"/>
          <w:lang w:val="en-US"/>
        </w:rPr>
        <w:t>ri</w:t>
      </w:r>
      <w:r>
        <w:rPr>
          <w:rFonts w:eastAsia="Times New Roman" w:cs="Times New Roman"/>
          <w:szCs w:val="24"/>
        </w:rPr>
        <w:t xml:space="preserve"> από τη διαγωνιστική διαδικασία.</w:t>
      </w:r>
    </w:p>
    <w:p w14:paraId="6B14EC0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Είναι μία αντίστοιχη λογική με αυτή που χρησιμοποιήθηκε για το πρόγραμμα «Βοήθεια στο Σπίτι» όπου εξαιρέθηκαν οι εφαρμογές αυτών των ειδικών κατηγοριών, ακριβώς αναγνωρίζοντας το έργο και η εμπειρία ανθρώπων που δουλεύουν</w:t>
      </w:r>
      <w:r>
        <w:rPr>
          <w:rFonts w:eastAsia="Times New Roman" w:cs="Times New Roman"/>
          <w:szCs w:val="24"/>
        </w:rPr>
        <w:t xml:space="preserve"> πάρα πολλά χρόνια σε αυτά τα προγράμματα. Αντίστοιχα, λοιπόν, κάνουμε και εμείς εδώ. Δεν είναι σίγουρο ότι θα πάρουν οι άνθρωποι τις θέσεις τους. Τους έχουμε </w:t>
      </w:r>
      <w:proofErr w:type="spellStart"/>
      <w:r>
        <w:rPr>
          <w:rFonts w:eastAsia="Times New Roman" w:cs="Times New Roman"/>
          <w:szCs w:val="24"/>
        </w:rPr>
        <w:t>μοριοδοτήσει</w:t>
      </w:r>
      <w:proofErr w:type="spellEnd"/>
      <w:r>
        <w:rPr>
          <w:rFonts w:eastAsia="Times New Roman" w:cs="Times New Roman"/>
          <w:szCs w:val="24"/>
        </w:rPr>
        <w:t xml:space="preserve"> παραπάνω, αλλά ουσιαστικά δημιουργείται ένα σοβαρό πρόβλημα κοινωνικό </w:t>
      </w:r>
      <w:r>
        <w:rPr>
          <w:rFonts w:eastAsia="Times New Roman" w:cs="Times New Roman"/>
          <w:szCs w:val="24"/>
        </w:rPr>
        <w:lastRenderedPageBreak/>
        <w:t>κ</w:t>
      </w:r>
      <w:r>
        <w:rPr>
          <w:rFonts w:eastAsia="Times New Roman" w:cs="Times New Roman"/>
          <w:szCs w:val="24"/>
        </w:rPr>
        <w:t>.</w:t>
      </w:r>
      <w:r>
        <w:rPr>
          <w:rFonts w:eastAsia="Times New Roman" w:cs="Times New Roman"/>
          <w:szCs w:val="24"/>
        </w:rPr>
        <w:t xml:space="preserve">λπ., με την </w:t>
      </w:r>
      <w:r>
        <w:rPr>
          <w:rFonts w:eastAsia="Times New Roman" w:cs="Times New Roman"/>
          <w:szCs w:val="24"/>
        </w:rPr>
        <w:t xml:space="preserve">έννοια ότι πρακτικά τους εξαιρούσες κατευθείαν. Οι πολύτεκνοι και οι </w:t>
      </w:r>
      <w:proofErr w:type="spellStart"/>
      <w:r>
        <w:rPr>
          <w:rFonts w:eastAsia="Times New Roman" w:cs="Times New Roman"/>
          <w:szCs w:val="24"/>
        </w:rPr>
        <w:t>τρίτεκνοι</w:t>
      </w:r>
      <w:proofErr w:type="spellEnd"/>
      <w:r>
        <w:rPr>
          <w:rFonts w:eastAsia="Times New Roman" w:cs="Times New Roman"/>
          <w:szCs w:val="24"/>
        </w:rPr>
        <w:t xml:space="preserve"> τα μόρια που έχουν να πάρουν, τα παίρνουν. Απλά δεν είναι θέσεις αποκλειστικά γι’ αυτούς. Αυτή είναι η ιστορία. Αυτό είναι για τη δεύτερη παράγραφο.</w:t>
      </w:r>
    </w:p>
    <w:p w14:paraId="6B14EC07" w14:textId="77777777" w:rsidR="004965E6" w:rsidRDefault="004D430C">
      <w:pPr>
        <w:spacing w:line="600" w:lineRule="auto"/>
        <w:ind w:firstLine="720"/>
        <w:jc w:val="both"/>
        <w:rPr>
          <w:rFonts w:eastAsia="Times New Roman" w:cs="Times New Roman"/>
          <w:szCs w:val="24"/>
        </w:rPr>
      </w:pPr>
      <w:r w:rsidRPr="0064241F">
        <w:rPr>
          <w:rFonts w:eastAsia="Times New Roman" w:cs="Times New Roman"/>
          <w:szCs w:val="24"/>
        </w:rPr>
        <w:t xml:space="preserve">Καταθέτω και τη νομοτεχνική </w:t>
      </w:r>
      <w:r w:rsidRPr="0064241F">
        <w:rPr>
          <w:rFonts w:eastAsia="Times New Roman" w:cs="Times New Roman"/>
          <w:szCs w:val="24"/>
        </w:rPr>
        <w:t xml:space="preserve">που διευκρινίζει το σημείο της πρώτης παραγράφου. </w:t>
      </w:r>
    </w:p>
    <w:p w14:paraId="6B14EC0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κ. Παύλος </w:t>
      </w:r>
      <w:proofErr w:type="spellStart"/>
      <w:r>
        <w:rPr>
          <w:rFonts w:eastAsia="Times New Roman" w:cs="Times New Roman"/>
          <w:szCs w:val="24"/>
        </w:rPr>
        <w:t>Πολάκης</w:t>
      </w:r>
      <w:proofErr w:type="spellEnd"/>
      <w:r>
        <w:rPr>
          <w:rFonts w:eastAsia="Times New Roman" w:cs="Times New Roman"/>
          <w:szCs w:val="24"/>
        </w:rPr>
        <w:t xml:space="preserve"> καταθέτει για τα Πρακτικά την προαναφερθείσα νομοτεχνική βελτίωση, η οποία έχει ως εξής:</w:t>
      </w:r>
    </w:p>
    <w:p w14:paraId="6B14EC09" w14:textId="77777777" w:rsidR="004965E6" w:rsidRDefault="004D430C">
      <w:pPr>
        <w:spacing w:line="600" w:lineRule="auto"/>
        <w:ind w:firstLine="720"/>
        <w:jc w:val="center"/>
        <w:rPr>
          <w:rFonts w:eastAsia="Times New Roman" w:cs="Times New Roman"/>
          <w:color w:val="FF0000"/>
          <w:szCs w:val="24"/>
        </w:rPr>
      </w:pPr>
      <w:r w:rsidRPr="00030397">
        <w:rPr>
          <w:rFonts w:eastAsia="Times New Roman" w:cs="Times New Roman"/>
          <w:color w:val="FF0000"/>
          <w:szCs w:val="24"/>
        </w:rPr>
        <w:t>ΑΛΛΑΓΗ ΣΕΛΙΔΑΣ</w:t>
      </w:r>
    </w:p>
    <w:p w14:paraId="6B14EC0A" w14:textId="77777777" w:rsidR="004965E6" w:rsidRDefault="004D430C">
      <w:pPr>
        <w:spacing w:line="600" w:lineRule="auto"/>
        <w:ind w:firstLine="720"/>
        <w:jc w:val="center"/>
        <w:rPr>
          <w:rFonts w:eastAsia="Times New Roman" w:cs="Times New Roman"/>
          <w:color w:val="FF0000"/>
          <w:szCs w:val="24"/>
        </w:rPr>
      </w:pPr>
      <w:r w:rsidRPr="00030397">
        <w:rPr>
          <w:rFonts w:eastAsia="Times New Roman" w:cs="Times New Roman"/>
          <w:color w:val="FF0000"/>
          <w:szCs w:val="24"/>
        </w:rPr>
        <w:t>(Να μπει η σελ.156</w:t>
      </w:r>
      <w:r w:rsidRPr="00030397">
        <w:rPr>
          <w:rFonts w:eastAsia="Times New Roman" w:cs="Times New Roman"/>
          <w:color w:val="FF0000"/>
          <w:szCs w:val="24"/>
          <w:vertAlign w:val="superscript"/>
        </w:rPr>
        <w:t xml:space="preserve"> </w:t>
      </w:r>
      <w:r w:rsidRPr="00030397">
        <w:rPr>
          <w:rFonts w:eastAsia="Times New Roman" w:cs="Times New Roman"/>
          <w:color w:val="FF0000"/>
          <w:szCs w:val="24"/>
        </w:rPr>
        <w:t>α)</w:t>
      </w:r>
    </w:p>
    <w:p w14:paraId="6B14EC0B" w14:textId="77777777" w:rsidR="004965E6" w:rsidRDefault="004D430C">
      <w:pPr>
        <w:spacing w:line="600" w:lineRule="auto"/>
        <w:ind w:firstLine="720"/>
        <w:jc w:val="center"/>
        <w:rPr>
          <w:rFonts w:eastAsia="Times New Roman" w:cs="Times New Roman"/>
          <w:szCs w:val="24"/>
        </w:rPr>
      </w:pPr>
      <w:r w:rsidRPr="00030397">
        <w:rPr>
          <w:rFonts w:eastAsia="Times New Roman" w:cs="Times New Roman"/>
          <w:color w:val="FF0000"/>
          <w:szCs w:val="24"/>
        </w:rPr>
        <w:t>ΑΛΛΑΓΗ ΣΕΛΙΔΑΣ</w:t>
      </w:r>
    </w:p>
    <w:p w14:paraId="6B14EC0C" w14:textId="77777777" w:rsidR="004965E6" w:rsidRDefault="004D430C">
      <w:pPr>
        <w:spacing w:line="600" w:lineRule="auto"/>
        <w:ind w:firstLine="720"/>
        <w:jc w:val="both"/>
        <w:rPr>
          <w:rFonts w:eastAsia="Times New Roman" w:cs="Times New Roman"/>
          <w:szCs w:val="24"/>
        </w:rPr>
      </w:pPr>
      <w:r w:rsidRPr="00FE09EC">
        <w:rPr>
          <w:rFonts w:eastAsia="Times New Roman" w:cs="Times New Roman"/>
          <w:b/>
          <w:szCs w:val="24"/>
        </w:rPr>
        <w:t>ΧΡΗΣΤΟ</w:t>
      </w:r>
      <w:r w:rsidRPr="00FE09EC">
        <w:rPr>
          <w:rFonts w:eastAsia="Times New Roman" w:cs="Times New Roman"/>
          <w:b/>
          <w:szCs w:val="24"/>
        </w:rPr>
        <w:t>Σ ΚΕΛΛΑΣ:</w:t>
      </w:r>
      <w:r w:rsidRPr="00FE09EC">
        <w:rPr>
          <w:rFonts w:eastAsia="Times New Roman" w:cs="Times New Roman"/>
          <w:szCs w:val="24"/>
        </w:rPr>
        <w:t xml:space="preserve"> Κύριε Υπουργέ, </w:t>
      </w:r>
      <w:r>
        <w:rPr>
          <w:rFonts w:eastAsia="Times New Roman" w:cs="Times New Roman"/>
          <w:szCs w:val="24"/>
        </w:rPr>
        <w:t xml:space="preserve">η τροπολογία </w:t>
      </w:r>
      <w:r w:rsidRPr="00FE09EC">
        <w:rPr>
          <w:rFonts w:eastAsia="Times New Roman" w:cs="Times New Roman"/>
          <w:szCs w:val="24"/>
        </w:rPr>
        <w:t>αφορά βοηθητικό προσωπικό;</w:t>
      </w:r>
    </w:p>
    <w:p w14:paraId="6B14EC0D" w14:textId="77777777" w:rsidR="004965E6" w:rsidRDefault="004D430C">
      <w:pPr>
        <w:spacing w:line="600" w:lineRule="auto"/>
        <w:ind w:firstLine="720"/>
        <w:jc w:val="both"/>
        <w:rPr>
          <w:rFonts w:eastAsia="Times New Roman" w:cs="Times New Roman"/>
          <w:szCs w:val="24"/>
        </w:rPr>
      </w:pPr>
      <w:r w:rsidRPr="0065356B">
        <w:rPr>
          <w:rFonts w:eastAsia="Times New Roman" w:cs="Times New Roman"/>
          <w:b/>
          <w:szCs w:val="24"/>
        </w:rPr>
        <w:t>ΠΡΟΕΔΡΕΥΟΥΣΑ (Αναστασία Χριστοδουλοπούλου):</w:t>
      </w:r>
      <w:r>
        <w:rPr>
          <w:rFonts w:eastAsia="Times New Roman" w:cs="Times New Roman"/>
          <w:szCs w:val="24"/>
        </w:rPr>
        <w:t xml:space="preserve"> Μην κάνετε διάλογο τώρα.</w:t>
      </w:r>
    </w:p>
    <w:p w14:paraId="6B14EC0E"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Είναι νοσηλευτικό, παραϊατρικό, διοικητικό, είναι όλες οι κατηγορίες. </w:t>
      </w:r>
    </w:p>
    <w:p w14:paraId="6B14EC0F"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ΚΩΝΣΤΑΝΤΙΝΟ</w:t>
      </w:r>
      <w:r w:rsidRPr="00FE09EC">
        <w:rPr>
          <w:rFonts w:eastAsia="Times New Roman" w:cs="Times New Roman"/>
          <w:b/>
          <w:szCs w:val="24"/>
        </w:rPr>
        <w:t>Σ ΜΠΑΡΓΙΩΤΑΣ:</w:t>
      </w:r>
      <w:r>
        <w:rPr>
          <w:rFonts w:eastAsia="Times New Roman" w:cs="Times New Roman"/>
          <w:szCs w:val="24"/>
        </w:rPr>
        <w:t xml:space="preserve"> Τώρα το καταθέσατε; Είναι</w:t>
      </w:r>
      <w:r w:rsidRPr="00FE09EC">
        <w:rPr>
          <w:rFonts w:eastAsia="Times New Roman" w:cs="Times New Roman"/>
          <w:szCs w:val="24"/>
        </w:rPr>
        <w:t xml:space="preserve"> δεύτερο</w:t>
      </w:r>
      <w:r>
        <w:rPr>
          <w:rFonts w:eastAsia="Times New Roman" w:cs="Times New Roman"/>
          <w:szCs w:val="24"/>
        </w:rPr>
        <w:t xml:space="preserve"> μέρος της δεύτερης τροπολογίας;</w:t>
      </w:r>
    </w:p>
    <w:p w14:paraId="6B14EC10"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Όχι, όχι…</w:t>
      </w:r>
    </w:p>
    <w:p w14:paraId="6B14EC11" w14:textId="77777777" w:rsidR="004965E6" w:rsidRDefault="004D430C">
      <w:pPr>
        <w:spacing w:line="600" w:lineRule="auto"/>
        <w:ind w:firstLine="720"/>
        <w:jc w:val="both"/>
        <w:rPr>
          <w:rFonts w:eastAsia="Times New Roman" w:cs="Times New Roman"/>
          <w:szCs w:val="24"/>
        </w:rPr>
      </w:pPr>
      <w:r w:rsidRPr="0065356B">
        <w:rPr>
          <w:rFonts w:eastAsia="Times New Roman" w:cs="Times New Roman"/>
          <w:b/>
          <w:szCs w:val="24"/>
        </w:rPr>
        <w:t>ΠΡΟΕΔΡΕΥΟΥΣΑ (Αναστασία Χριστοδουλοπούλου):</w:t>
      </w:r>
      <w:r>
        <w:rPr>
          <w:rFonts w:eastAsia="Times New Roman" w:cs="Times New Roman"/>
          <w:szCs w:val="24"/>
        </w:rPr>
        <w:t xml:space="preserve"> Έχει δύο άρθρα και είναι νομοτεχνική βελτίωση.</w:t>
      </w:r>
    </w:p>
    <w:p w14:paraId="6B14EC12"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ΠΑΥΛΟΣ ΠΟΛΑΚΗΣ (Αν</w:t>
      </w:r>
      <w:r>
        <w:rPr>
          <w:rFonts w:eastAsia="Times New Roman" w:cs="Times New Roman"/>
          <w:b/>
          <w:szCs w:val="24"/>
        </w:rPr>
        <w:t>απληρωτής Υπουργός Υγείας):</w:t>
      </w:r>
      <w:r>
        <w:rPr>
          <w:rFonts w:eastAsia="Times New Roman" w:cs="Times New Roman"/>
          <w:szCs w:val="24"/>
        </w:rPr>
        <w:t xml:space="preserve"> Η πρώτη πρόταση της πρώτης παραγράφου επαναδιατυπώνεται, πρώτον, γιατί πάει τη θητεία μέχρι 30</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2019 και δεύτερον με τη διατύπωση που έχουμε τώρα περιλαμβάνει τους γιατρούς όλης της χώρας και όχι μόνο Αθήνας και Θεσσαλονίκης.</w:t>
      </w:r>
    </w:p>
    <w:p w14:paraId="6B14EC13" w14:textId="77777777" w:rsidR="004965E6" w:rsidRDefault="004D430C">
      <w:pPr>
        <w:spacing w:line="600" w:lineRule="auto"/>
        <w:ind w:firstLine="720"/>
        <w:jc w:val="both"/>
        <w:rPr>
          <w:rFonts w:eastAsia="Times New Roman" w:cs="Times New Roman"/>
          <w:szCs w:val="24"/>
        </w:rPr>
      </w:pPr>
      <w:r w:rsidRPr="0065356B">
        <w:rPr>
          <w:rFonts w:eastAsia="Times New Roman" w:cs="Times New Roman"/>
          <w:b/>
          <w:szCs w:val="24"/>
        </w:rPr>
        <w:t>ΠΡΟΕΔΡΕΥΟΥΣΑ (Αναστασία Χριστοδουλοπούλου):</w:t>
      </w:r>
      <w:r>
        <w:rPr>
          <w:rFonts w:eastAsia="Times New Roman" w:cs="Times New Roman"/>
          <w:szCs w:val="24"/>
        </w:rPr>
        <w:t xml:space="preserve"> Ο κ. </w:t>
      </w:r>
      <w:proofErr w:type="spellStart"/>
      <w:r>
        <w:rPr>
          <w:rFonts w:eastAsia="Times New Roman" w:cs="Times New Roman"/>
          <w:szCs w:val="24"/>
        </w:rPr>
        <w:t>Καβαδέλλας</w:t>
      </w:r>
      <w:proofErr w:type="spellEnd"/>
      <w:r>
        <w:rPr>
          <w:rFonts w:eastAsia="Times New Roman" w:cs="Times New Roman"/>
          <w:szCs w:val="24"/>
        </w:rPr>
        <w:t xml:space="preserve"> έχει τον λόγο για δεκαπέντε λεπτά και σας α</w:t>
      </w:r>
      <w:r>
        <w:rPr>
          <w:rFonts w:eastAsia="Times New Roman" w:cs="Times New Roman"/>
          <w:szCs w:val="24"/>
        </w:rPr>
        <w:lastRenderedPageBreak/>
        <w:t xml:space="preserve">νακοινώνω ότι με τον κ. </w:t>
      </w:r>
      <w:proofErr w:type="spellStart"/>
      <w:r>
        <w:rPr>
          <w:rFonts w:eastAsia="Times New Roman" w:cs="Times New Roman"/>
          <w:szCs w:val="24"/>
        </w:rPr>
        <w:t>Καβαδέλλα</w:t>
      </w:r>
      <w:proofErr w:type="spellEnd"/>
      <w:r>
        <w:rPr>
          <w:rFonts w:eastAsia="Times New Roman" w:cs="Times New Roman"/>
          <w:szCs w:val="24"/>
        </w:rPr>
        <w:t xml:space="preserve"> κλείνει ο κύκλος των εισηγητών. Επειδή οι ομιλητές είναι πολλοί, επειδή οι Κοινοβουλευτικοί Εκπρόσωποι είναι αυτοί που </w:t>
      </w:r>
      <w:r>
        <w:rPr>
          <w:rFonts w:eastAsia="Times New Roman" w:cs="Times New Roman"/>
          <w:szCs w:val="24"/>
        </w:rPr>
        <w:t>είναι, οι Υπουργοί κ</w:t>
      </w:r>
      <w:r>
        <w:rPr>
          <w:rFonts w:eastAsia="Times New Roman" w:cs="Times New Roman"/>
          <w:szCs w:val="24"/>
        </w:rPr>
        <w:t>.</w:t>
      </w:r>
      <w:r>
        <w:rPr>
          <w:rFonts w:eastAsia="Times New Roman" w:cs="Times New Roman"/>
          <w:szCs w:val="24"/>
        </w:rPr>
        <w:t xml:space="preserve">λπ. και επειδή θα κατατεθούν και πάνω από μία αιτήσεις για ονομαστική ψηφοφορία, αντιλαμβάνεσθε ότι ο χρόνος πρέπει να τηρηθεί με αυστηρότητα. Δεν θα υπάρχει επιείκεια, μίλησε και ο προηγούμενος και ο επόμενος, ώστε να μπορέσουμε ίσως </w:t>
      </w:r>
      <w:r>
        <w:rPr>
          <w:rFonts w:eastAsia="Times New Roman" w:cs="Times New Roman"/>
          <w:szCs w:val="24"/>
        </w:rPr>
        <w:t xml:space="preserve">γύρω στα μεσάνυχτα να προχωρήσουμε. </w:t>
      </w:r>
    </w:p>
    <w:p w14:paraId="6B14EC1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Καβαδέλλα</w:t>
      </w:r>
      <w:proofErr w:type="spellEnd"/>
      <w:r>
        <w:rPr>
          <w:rFonts w:eastAsia="Times New Roman" w:cs="Times New Roman"/>
          <w:szCs w:val="24"/>
        </w:rPr>
        <w:t>, έχετε τον λόγο.</w:t>
      </w:r>
    </w:p>
    <w:p w14:paraId="6B14EC15" w14:textId="77777777" w:rsidR="004965E6" w:rsidRDefault="004D430C">
      <w:pPr>
        <w:spacing w:line="600" w:lineRule="auto"/>
        <w:ind w:firstLine="720"/>
        <w:jc w:val="both"/>
        <w:rPr>
          <w:rFonts w:eastAsia="Times New Roman" w:cs="Times New Roman"/>
          <w:szCs w:val="24"/>
        </w:rPr>
      </w:pPr>
      <w:r w:rsidRPr="00FE09EC">
        <w:rPr>
          <w:rFonts w:eastAsia="Times New Roman" w:cs="Times New Roman"/>
          <w:b/>
          <w:szCs w:val="24"/>
        </w:rPr>
        <w:t xml:space="preserve">ΔΗΜΗΤΡΙΟΣ ΚΑΒΑΔΕΛΛΑΣ: </w:t>
      </w:r>
      <w:r w:rsidRPr="00FE09EC">
        <w:rPr>
          <w:rFonts w:eastAsia="Times New Roman" w:cs="Times New Roman"/>
          <w:szCs w:val="24"/>
        </w:rPr>
        <w:t>Ευχαριστώ πολύ, κυρία Πρόεδρε.</w:t>
      </w:r>
      <w:r>
        <w:rPr>
          <w:rFonts w:eastAsia="Times New Roman" w:cs="Times New Roman"/>
          <w:szCs w:val="24"/>
        </w:rPr>
        <w:t xml:space="preserve"> </w:t>
      </w:r>
    </w:p>
    <w:p w14:paraId="6B14EC1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Βρισκόμαστε στο τελευταίο έτος της θητείας της παρούσης Κυβέρνησης και αισθάνομαι ανασφάλεια για το πού οδηγείται η χώρα, με</w:t>
      </w:r>
      <w:r>
        <w:rPr>
          <w:rFonts w:eastAsia="Times New Roman" w:cs="Times New Roman"/>
          <w:szCs w:val="24"/>
        </w:rPr>
        <w:t xml:space="preserve"> ευθύνη, βεβαίως πολλών κομμάτων και το λέω αυτό με μεγάλη λύπη, γιατί τα πράγματα δείχνουν ότι αντί να γινόμαστε πραότεροι, σοφότεροι, να κατανοούμε τις δυσκολίες </w:t>
      </w:r>
      <w:r>
        <w:rPr>
          <w:rFonts w:eastAsia="Times New Roman" w:cs="Times New Roman"/>
          <w:szCs w:val="24"/>
        </w:rPr>
        <w:lastRenderedPageBreak/>
        <w:t xml:space="preserve">του τόπου, γινόμαστε εριστικοί, τόσο πολιτικά όσο και σε ανθρώπινο επίπεδο. Και αναφέρομαι, </w:t>
      </w:r>
      <w:r>
        <w:rPr>
          <w:rFonts w:eastAsia="Times New Roman" w:cs="Times New Roman"/>
          <w:szCs w:val="24"/>
        </w:rPr>
        <w:t>βεβαίως, στα γεγονότα των τελευταίων δύο ημερών, των τελευταίων συνεδριάσεων.</w:t>
      </w:r>
    </w:p>
    <w:p w14:paraId="6B14EC1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Με χαροποιεί, βεβαίως, το γεγονός ότι το πρώτο νομοσχέδιο του 2019 αφορά ζητήματα παιδείας και αυτό δείχνει πιθανόν κατά κάποιους το ζωντανό ενδιαφέρον της Κυβέρνησης για την παι</w:t>
      </w:r>
      <w:r>
        <w:rPr>
          <w:rFonts w:eastAsia="Times New Roman" w:cs="Times New Roman"/>
          <w:szCs w:val="24"/>
        </w:rPr>
        <w:t xml:space="preserve">δεία, κατ’ άλλους την αδιαφορία για την προώθηση ενός νομοσχεδίου που θίγει ζητήματα τα οποία ταλανίζουν την πολύπαθη παιδεία μας για χρόνια και ότι το αφήσατε για τελευταία χρονιά την τελευταία στιγμή. </w:t>
      </w:r>
    </w:p>
    <w:p w14:paraId="6B14EC1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Εγώ θα πω ότι ποτέ δεν είναι αργά. Θα ευχηθώ τα καλύ</w:t>
      </w:r>
      <w:r>
        <w:rPr>
          <w:rFonts w:eastAsia="Times New Roman" w:cs="Times New Roman"/>
          <w:szCs w:val="24"/>
        </w:rPr>
        <w:t xml:space="preserve">τερα. Δεν θα αποδεχθώ ούτε τη μία ούτε την άλλη άποψη. Είναι ένα νομοσχέδιο ασφαλώς που έχει και θετικά πράγματα. Παραδείγματος χάριν, θετική είναι η θέση μας για το </w:t>
      </w:r>
      <w:proofErr w:type="spellStart"/>
      <w:r>
        <w:rPr>
          <w:rFonts w:eastAsia="Times New Roman" w:cs="Times New Roman"/>
          <w:szCs w:val="24"/>
        </w:rPr>
        <w:t>Αβερώφειο</w:t>
      </w:r>
      <w:proofErr w:type="spellEnd"/>
      <w:r>
        <w:rPr>
          <w:rFonts w:eastAsia="Times New Roman" w:cs="Times New Roman"/>
          <w:szCs w:val="24"/>
        </w:rPr>
        <w:t xml:space="preserve"> </w:t>
      </w:r>
      <w:proofErr w:type="spellStart"/>
      <w:r>
        <w:rPr>
          <w:rFonts w:eastAsia="Times New Roman" w:cs="Times New Roman"/>
          <w:szCs w:val="24"/>
        </w:rPr>
        <w:t>Αγροδιατροφικό</w:t>
      </w:r>
      <w:proofErr w:type="spellEnd"/>
      <w:r>
        <w:rPr>
          <w:rFonts w:eastAsia="Times New Roman" w:cs="Times New Roman"/>
          <w:szCs w:val="24"/>
        </w:rPr>
        <w:t xml:space="preserve"> Τεχνολογικό Πάρκο Θεσσαλίας, αλλά υπάρχουν και άλλα ζητήματα που </w:t>
      </w:r>
      <w:r>
        <w:rPr>
          <w:rFonts w:eastAsia="Times New Roman" w:cs="Times New Roman"/>
          <w:szCs w:val="24"/>
        </w:rPr>
        <w:t xml:space="preserve">δημιουργούν κατά την Ένωση Κεντρώων εύλογες ανησυχίες. Το παρήγορο επίσης –και πρέπει να το επισημάνω- είναι ότι διακρίνουμε ένα πραγματικό ενδιαφέρον στον κύριο Υπουργό τον κ. </w:t>
      </w:r>
      <w:proofErr w:type="spellStart"/>
      <w:r>
        <w:rPr>
          <w:rFonts w:eastAsia="Times New Roman" w:cs="Times New Roman"/>
          <w:szCs w:val="24"/>
        </w:rPr>
        <w:t>Γαβρόγλου</w:t>
      </w:r>
      <w:proofErr w:type="spellEnd"/>
      <w:r>
        <w:rPr>
          <w:rFonts w:eastAsia="Times New Roman" w:cs="Times New Roman"/>
          <w:szCs w:val="24"/>
        </w:rPr>
        <w:t xml:space="preserve">, ο οποίος παρακολούθησε από </w:t>
      </w:r>
      <w:r>
        <w:rPr>
          <w:rFonts w:eastAsia="Times New Roman" w:cs="Times New Roman"/>
          <w:szCs w:val="24"/>
        </w:rPr>
        <w:lastRenderedPageBreak/>
        <w:t xml:space="preserve">την πρώτη στιγμή μέχρι την τελευταία τις </w:t>
      </w:r>
      <w:r>
        <w:rPr>
          <w:rFonts w:eastAsia="Times New Roman" w:cs="Times New Roman"/>
          <w:szCs w:val="24"/>
        </w:rPr>
        <w:t>επιτροπές και είναι παρών και τώρα που το συζητούμε το νομοσχέδιο, δείχνοντας έτσι ένα πραγματικό ενδιαφέρον στα ζητήματα αρμοδιότητάς του, στα ζητήματα παιδείας, αυτά που χειρίζεται. Και το λέω αυτό, γιατί δεν μας έχουν συνηθίσει οι Υπουργοί να παρίσταντα</w:t>
      </w:r>
      <w:r>
        <w:rPr>
          <w:rFonts w:eastAsia="Times New Roman" w:cs="Times New Roman"/>
          <w:szCs w:val="24"/>
        </w:rPr>
        <w:t xml:space="preserve">ι ούτε στα νομοσχέδιά τους ούτε στις </w:t>
      </w:r>
      <w:r>
        <w:rPr>
          <w:rFonts w:eastAsia="Times New Roman" w:cs="Times New Roman"/>
          <w:szCs w:val="24"/>
        </w:rPr>
        <w:t>ε</w:t>
      </w:r>
      <w:r>
        <w:rPr>
          <w:rFonts w:eastAsia="Times New Roman" w:cs="Times New Roman"/>
          <w:szCs w:val="24"/>
        </w:rPr>
        <w:t>πιτροπές επί μακρόν.</w:t>
      </w:r>
    </w:p>
    <w:p w14:paraId="6B14EC1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Παρακολουθώντας την Αξιωματική Αντιπολίτευση περίμενα μία δημιουργική τοποθέτηση σε ένα νομοσχέδιο περί παιδείας. Αντ’ αυτού, παρατήρησα μία διάθεση μικροπολιτικής αντιμετώπισης της σοβαρότητας του</w:t>
      </w:r>
      <w:r>
        <w:rPr>
          <w:rFonts w:eastAsia="Times New Roman" w:cs="Times New Roman"/>
          <w:szCs w:val="24"/>
        </w:rPr>
        <w:t xml:space="preserve"> παρόντος νομοσχεδίου, με ανούσιες, ίσως, ερωτήσεις κατ’ εμάς, αλλά ίσως ενδιαφέρουσες κατά τους ιδίους. Εμείς θεωρούμε θέμα εντυπωσιασμού και όχι ουσίας αν παραιτήθηκε ο α’ ή ο β’. Από την Αντιπολίτευση και ιδίως από την Αξιωματική Αντιπολίτευση αναμέναμε</w:t>
      </w:r>
      <w:r>
        <w:rPr>
          <w:rFonts w:eastAsia="Times New Roman" w:cs="Times New Roman"/>
          <w:szCs w:val="24"/>
        </w:rPr>
        <w:t xml:space="preserve"> μία σοβαρότητα και υπεύθυνους χειρισμούς, αλλά απογοητευτήκαμε για ακόμη μία φορά.</w:t>
      </w:r>
    </w:p>
    <w:p w14:paraId="6B14EC1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Τώρα, για να μπω στο κυρίως θέμα, καλό θα ήταν όχι μόνο γι’ αυτό το νομοσχέδιο, αλλά για όλα τα νομοσχέδια που </w:t>
      </w:r>
      <w:r>
        <w:rPr>
          <w:rFonts w:eastAsia="Times New Roman" w:cs="Times New Roman"/>
          <w:szCs w:val="24"/>
        </w:rPr>
        <w:lastRenderedPageBreak/>
        <w:t>έρχονται, να έχουν την έγκριση των φορέων ή τη συγκατάθεσή το</w:t>
      </w:r>
      <w:r>
        <w:rPr>
          <w:rFonts w:eastAsia="Times New Roman" w:cs="Times New Roman"/>
          <w:szCs w:val="24"/>
        </w:rPr>
        <w:t xml:space="preserve">υς ή την ανοχή τους κατά το ελάχιστο. </w:t>
      </w:r>
    </w:p>
    <w:p w14:paraId="6B14EC1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Εδώ παρατηρήσαμε ότι αντέδρασε η κοινωνία των ΤΕΙ Λάρισας και Θεσσαλίας, του οποίου ο πρύτανης θα το </w:t>
      </w:r>
      <w:proofErr w:type="spellStart"/>
      <w:r>
        <w:rPr>
          <w:rFonts w:eastAsia="Times New Roman" w:cs="Times New Roman"/>
          <w:szCs w:val="24"/>
        </w:rPr>
        <w:t>απεδέχετο</w:t>
      </w:r>
      <w:proofErr w:type="spellEnd"/>
      <w:r>
        <w:rPr>
          <w:rFonts w:eastAsia="Times New Roman" w:cs="Times New Roman"/>
          <w:szCs w:val="24"/>
        </w:rPr>
        <w:t xml:space="preserve"> υπό όρους. Αντίδραση είχαμε και από ψήφισμα του δημοτικού συμβουλίου Λάρισας. Ανησυχητική είναι και η άποψ</w:t>
      </w:r>
      <w:r>
        <w:rPr>
          <w:rFonts w:eastAsia="Times New Roman" w:cs="Times New Roman"/>
          <w:szCs w:val="24"/>
        </w:rPr>
        <w:t xml:space="preserve">η και άλλων πρυτάνεων με τους οποίους θα έπρεπε να υπήρχαν πριν από όλα ισχυρές διαβουλεύσεις, ειδικά όταν αναφέρουν απαξίωση των ΤΕΙ, όπως τόνισε ο πρύτανης του ΤΕΙ Στερεάς Ελλάδας κ. </w:t>
      </w:r>
      <w:proofErr w:type="spellStart"/>
      <w:r>
        <w:rPr>
          <w:rFonts w:eastAsia="Times New Roman" w:cs="Times New Roman"/>
          <w:szCs w:val="24"/>
        </w:rPr>
        <w:t>Λάμψας</w:t>
      </w:r>
      <w:proofErr w:type="spellEnd"/>
      <w:r>
        <w:rPr>
          <w:rFonts w:eastAsia="Times New Roman" w:cs="Times New Roman"/>
          <w:szCs w:val="24"/>
        </w:rPr>
        <w:t>. Θα συμφωνήσω μαζί σας, κύριε Υπουργέ, ότι τα ανώτατα ιδρύματα γ</w:t>
      </w:r>
      <w:r>
        <w:rPr>
          <w:rFonts w:eastAsia="Times New Roman" w:cs="Times New Roman"/>
          <w:szCs w:val="24"/>
        </w:rPr>
        <w:t>ενικώς προσφέρουν μεν μόρφωση, αλλά δεν εγγυόνται επαγγελματική αποκατάσταση.</w:t>
      </w:r>
    </w:p>
    <w:p w14:paraId="6B14EC1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Σήμερα, όμως, θίγεται και η βιωσιμότητα των τμημάτων λόγω συγκρίσεων που θα προκύψουν από συνύπαρξη δύο παρόμοιων σχολών με τέσσερα χρόνια η μία και με πέντε χρόνια η άλλη στην ί</w:t>
      </w:r>
      <w:r>
        <w:rPr>
          <w:rFonts w:eastAsia="Times New Roman" w:cs="Times New Roman"/>
          <w:szCs w:val="24"/>
        </w:rPr>
        <w:t xml:space="preserve">δια περιφέρεια και αυτό κάνει τα πράγματα πιο ανησυχητικά. Ποιος ο σκοπός του να υπάρχουν αυτές οι διαφορετικότητες στις ίδιες σχολές ίδιας αξίας; </w:t>
      </w:r>
    </w:p>
    <w:p w14:paraId="6B14EC1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Η Νέα Δημοκρατία παριστάνει ότι κόπτεται για το </w:t>
      </w:r>
      <w:r>
        <w:rPr>
          <w:rFonts w:eastAsia="Times New Roman" w:cs="Times New Roman"/>
          <w:szCs w:val="24"/>
          <w:lang w:val="en-US"/>
        </w:rPr>
        <w:t>brain</w:t>
      </w:r>
      <w:r w:rsidRPr="00CD73F4">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ότι ανησυχεί, δήθεν, για τη νεολαία μας, ότι αν</w:t>
      </w:r>
      <w:r>
        <w:rPr>
          <w:rFonts w:eastAsia="Times New Roman" w:cs="Times New Roman"/>
          <w:szCs w:val="24"/>
        </w:rPr>
        <w:t>ησυχεί για την αδυναμία εύρεσης εργασίας. Να μην ξεχνάει, όμως, ότι είναι και αυτή υπεύθυνη για την παρούσα κατάσταση, όπως βέβαια και το ΠΑΣΟΚ. Πρόκειται για κόμματα που παριστάνουν σήμερα τους κήνσορες και κουνούν το δάκτυλο, ανησυχούν για τη νεολαία μας</w:t>
      </w:r>
      <w:r>
        <w:rPr>
          <w:rFonts w:eastAsia="Times New Roman" w:cs="Times New Roman"/>
          <w:szCs w:val="24"/>
        </w:rPr>
        <w:t xml:space="preserve">. Όμως, από τους χειρισμούς τους και από την κακή διακυβέρνηση αυτών των κομμάτων φτάσαμε σήμερα εδώ που φτάσαμε. Και για να μην ξεχνούν, το </w:t>
      </w:r>
      <w:r>
        <w:rPr>
          <w:rFonts w:eastAsia="Times New Roman" w:cs="Times New Roman"/>
          <w:szCs w:val="24"/>
          <w:lang w:val="en-US"/>
        </w:rPr>
        <w:t>brain</w:t>
      </w:r>
      <w:r w:rsidRPr="00CD73F4">
        <w:rPr>
          <w:rFonts w:eastAsia="Times New Roman" w:cs="Times New Roman"/>
          <w:szCs w:val="24"/>
        </w:rPr>
        <w:t xml:space="preserve"> </w:t>
      </w:r>
      <w:r>
        <w:rPr>
          <w:rFonts w:eastAsia="Times New Roman" w:cs="Times New Roman"/>
          <w:szCs w:val="24"/>
          <w:lang w:val="en-US"/>
        </w:rPr>
        <w:t>drain</w:t>
      </w:r>
      <w:r w:rsidRPr="00CD73F4">
        <w:rPr>
          <w:rFonts w:eastAsia="Times New Roman" w:cs="Times New Roman"/>
          <w:szCs w:val="24"/>
        </w:rPr>
        <w:t xml:space="preserve"> </w:t>
      </w:r>
      <w:r>
        <w:rPr>
          <w:rFonts w:eastAsia="Times New Roman" w:cs="Times New Roman"/>
          <w:szCs w:val="24"/>
        </w:rPr>
        <w:t>άρχισε επί των ημερών τους. Βεβαίως, διογκώθηκε σήμερα, λόγω της αδυναμίας της συγκυβέρνησης να δώσει λ</w:t>
      </w:r>
      <w:r>
        <w:rPr>
          <w:rFonts w:eastAsia="Times New Roman" w:cs="Times New Roman"/>
          <w:szCs w:val="24"/>
        </w:rPr>
        <w:t>ύσεις και θεραπείες που υποσχέθηκε, δίνοντας άφθονες ελπίδες στους Έλληνες πολίτες που δυστυχώς δεν μπόρεσε να ικανοποιήσει.</w:t>
      </w:r>
    </w:p>
    <w:p w14:paraId="6B14EC1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Η πρόταση του κ. Μητσοτάκη και η πρόθεσή του να καταργήσει το άσυλο δείχνει την αδυναμία του να κατανοήσει το πρόβλημα και σαν συνε</w:t>
      </w:r>
      <w:r>
        <w:rPr>
          <w:rFonts w:eastAsia="Times New Roman" w:cs="Times New Roman"/>
          <w:szCs w:val="24"/>
        </w:rPr>
        <w:t xml:space="preserve">τός κυβερνήτης που θα έπρεπε να είναι, να δώσει θεραπεία και λύσεις. Κανείς δεν είναι ικανοποιημένος από την ανομία και από την θλιβερή εικόνα που παρουσιάζουν τα πανεπιστημιακά ιδρύματα, τα ανώτερα και ανώτατα ιδρύματα </w:t>
      </w:r>
      <w:r>
        <w:rPr>
          <w:rFonts w:eastAsia="Times New Roman" w:cs="Times New Roman"/>
          <w:szCs w:val="24"/>
        </w:rPr>
        <w:lastRenderedPageBreak/>
        <w:t>της χώρας μας, από την κατάχρηση του</w:t>
      </w:r>
      <w:r>
        <w:rPr>
          <w:rFonts w:eastAsia="Times New Roman" w:cs="Times New Roman"/>
          <w:szCs w:val="24"/>
        </w:rPr>
        <w:t xml:space="preserve"> ασύλου. Αντί, λοιπόν, να προστατέψει το άσυλο ιδεών, το άσυλο ελεύθερου λόγου, το άσυλο της έρευνας, βρήκε την εύκολη λύση να καταργήσει το άσυλο, όπως είχε βρει παλαιότερα η Νέα Δημοκρατία την εύκολη λύση και έκλεισε την ΕΡΤ.</w:t>
      </w:r>
    </w:p>
    <w:p w14:paraId="6B14EC1F"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sidRPr="001A3F4E">
        <w:rPr>
          <w:rFonts w:eastAsia="Times New Roman"/>
          <w:color w:val="212121"/>
          <w:szCs w:val="24"/>
        </w:rPr>
        <w:t xml:space="preserve">Όχι ότι η </w:t>
      </w:r>
      <w:r>
        <w:rPr>
          <w:rFonts w:eastAsia="Times New Roman"/>
          <w:color w:val="212121"/>
          <w:szCs w:val="24"/>
        </w:rPr>
        <w:t xml:space="preserve">ΕΡΤ, βέβαια, </w:t>
      </w:r>
      <w:r w:rsidRPr="001A3F4E">
        <w:rPr>
          <w:rFonts w:eastAsia="Times New Roman"/>
          <w:color w:val="212121"/>
          <w:szCs w:val="24"/>
        </w:rPr>
        <w:t>προσφέρει αυτή τη στιγμή ενημέρωση</w:t>
      </w:r>
      <w:r>
        <w:rPr>
          <w:rFonts w:eastAsia="Times New Roman"/>
          <w:color w:val="212121"/>
          <w:szCs w:val="24"/>
        </w:rPr>
        <w:t xml:space="preserve">, </w:t>
      </w:r>
      <w:r w:rsidRPr="001A3F4E">
        <w:rPr>
          <w:rFonts w:eastAsia="Times New Roman"/>
          <w:color w:val="212121"/>
          <w:szCs w:val="24"/>
        </w:rPr>
        <w:t>κάθε άλλο</w:t>
      </w:r>
      <w:r>
        <w:rPr>
          <w:rFonts w:eastAsia="Times New Roman"/>
          <w:color w:val="212121"/>
          <w:szCs w:val="24"/>
        </w:rPr>
        <w:t>. Πιστεύω</w:t>
      </w:r>
      <w:r w:rsidRPr="001A3F4E">
        <w:rPr>
          <w:rFonts w:eastAsia="Times New Roman"/>
          <w:color w:val="212121"/>
          <w:szCs w:val="24"/>
        </w:rPr>
        <w:t xml:space="preserve"> </w:t>
      </w:r>
      <w:r>
        <w:rPr>
          <w:rFonts w:eastAsia="Times New Roman"/>
          <w:color w:val="212121"/>
          <w:szCs w:val="24"/>
        </w:rPr>
        <w:t xml:space="preserve">δε </w:t>
      </w:r>
      <w:r w:rsidRPr="001A3F4E">
        <w:rPr>
          <w:rFonts w:eastAsia="Times New Roman"/>
          <w:color w:val="212121"/>
          <w:szCs w:val="24"/>
        </w:rPr>
        <w:t xml:space="preserve">ότι βρίσκεται σε μία </w:t>
      </w:r>
      <w:r>
        <w:rPr>
          <w:rFonts w:eastAsia="Times New Roman"/>
          <w:color w:val="212121"/>
          <w:szCs w:val="24"/>
        </w:rPr>
        <w:t>από τις χειρότερες</w:t>
      </w:r>
      <w:r w:rsidRPr="001A3F4E">
        <w:rPr>
          <w:rFonts w:eastAsia="Times New Roman"/>
          <w:color w:val="212121"/>
          <w:szCs w:val="24"/>
        </w:rPr>
        <w:t xml:space="preserve"> εποχές </w:t>
      </w:r>
      <w:r>
        <w:rPr>
          <w:rFonts w:eastAsia="Times New Roman"/>
          <w:color w:val="212121"/>
          <w:szCs w:val="24"/>
        </w:rPr>
        <w:t xml:space="preserve">της </w:t>
      </w:r>
      <w:r w:rsidRPr="001A3F4E">
        <w:rPr>
          <w:rFonts w:eastAsia="Times New Roman"/>
          <w:color w:val="212121"/>
          <w:szCs w:val="24"/>
        </w:rPr>
        <w:t>η ΕΡΤ</w:t>
      </w:r>
      <w:r>
        <w:rPr>
          <w:rFonts w:eastAsia="Times New Roman"/>
          <w:color w:val="212121"/>
          <w:szCs w:val="24"/>
        </w:rPr>
        <w:t xml:space="preserve">. Δεν το λέω προσχηματικά, </w:t>
      </w:r>
      <w:r w:rsidRPr="001A3F4E">
        <w:rPr>
          <w:rFonts w:eastAsia="Times New Roman"/>
          <w:color w:val="212121"/>
          <w:szCs w:val="24"/>
        </w:rPr>
        <w:t>το λέω πραγματικά</w:t>
      </w:r>
      <w:r>
        <w:rPr>
          <w:rFonts w:eastAsia="Times New Roman"/>
          <w:color w:val="212121"/>
          <w:szCs w:val="24"/>
        </w:rPr>
        <w:t xml:space="preserve">. Με λυπεί </w:t>
      </w:r>
      <w:r w:rsidRPr="001A3F4E">
        <w:rPr>
          <w:rFonts w:eastAsia="Times New Roman"/>
          <w:color w:val="212121"/>
          <w:szCs w:val="24"/>
        </w:rPr>
        <w:t>που θα το πω</w:t>
      </w:r>
      <w:r>
        <w:rPr>
          <w:rFonts w:eastAsia="Times New Roman"/>
          <w:color w:val="212121"/>
          <w:szCs w:val="24"/>
        </w:rPr>
        <w:t>, αλλά</w:t>
      </w:r>
      <w:r w:rsidRPr="001A3F4E">
        <w:rPr>
          <w:rFonts w:eastAsia="Times New Roman"/>
          <w:color w:val="212121"/>
          <w:szCs w:val="24"/>
        </w:rPr>
        <w:t xml:space="preserve"> </w:t>
      </w:r>
      <w:r>
        <w:rPr>
          <w:rFonts w:eastAsia="Times New Roman"/>
          <w:color w:val="212121"/>
          <w:szCs w:val="24"/>
        </w:rPr>
        <w:t>κ</w:t>
      </w:r>
      <w:r w:rsidRPr="001A3F4E">
        <w:rPr>
          <w:rFonts w:eastAsia="Times New Roman"/>
          <w:color w:val="212121"/>
          <w:szCs w:val="24"/>
        </w:rPr>
        <w:t xml:space="preserve">αλό είναι </w:t>
      </w:r>
      <w:r>
        <w:rPr>
          <w:rFonts w:eastAsia="Times New Roman"/>
          <w:color w:val="212121"/>
          <w:szCs w:val="24"/>
        </w:rPr>
        <w:t xml:space="preserve">η ΕΡΤ </w:t>
      </w:r>
      <w:r w:rsidRPr="001A3F4E">
        <w:rPr>
          <w:rFonts w:eastAsia="Times New Roman"/>
          <w:color w:val="212121"/>
          <w:szCs w:val="24"/>
        </w:rPr>
        <w:t>να σταματήσει την ενημέρωση</w:t>
      </w:r>
      <w:r>
        <w:rPr>
          <w:rFonts w:eastAsia="Times New Roman"/>
          <w:color w:val="212121"/>
          <w:szCs w:val="24"/>
        </w:rPr>
        <w:t>,</w:t>
      </w:r>
      <w:r w:rsidRPr="001A3F4E">
        <w:rPr>
          <w:rFonts w:eastAsia="Times New Roman"/>
          <w:color w:val="212121"/>
          <w:szCs w:val="24"/>
        </w:rPr>
        <w:t xml:space="preserve"> να ασχοληθεί μόνο με ψ</w:t>
      </w:r>
      <w:r w:rsidRPr="001A3F4E">
        <w:rPr>
          <w:rFonts w:eastAsia="Times New Roman"/>
          <w:color w:val="212121"/>
          <w:szCs w:val="24"/>
        </w:rPr>
        <w:t>υχαγωγία</w:t>
      </w:r>
      <w:r>
        <w:rPr>
          <w:rFonts w:eastAsia="Times New Roman"/>
          <w:color w:val="212121"/>
          <w:szCs w:val="24"/>
        </w:rPr>
        <w:t>. Ί</w:t>
      </w:r>
      <w:r w:rsidRPr="001A3F4E">
        <w:rPr>
          <w:rFonts w:eastAsia="Times New Roman"/>
          <w:color w:val="212121"/>
          <w:szCs w:val="24"/>
        </w:rPr>
        <w:t>σως τα καταφέρει καλύτερα</w:t>
      </w:r>
      <w:r>
        <w:rPr>
          <w:rFonts w:eastAsia="Times New Roman"/>
          <w:color w:val="212121"/>
          <w:szCs w:val="24"/>
        </w:rPr>
        <w:t>.</w:t>
      </w:r>
    </w:p>
    <w:p w14:paraId="6B14EC20"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Παραδείγματος χάριν, </w:t>
      </w:r>
      <w:r w:rsidRPr="001A3F4E">
        <w:rPr>
          <w:rFonts w:eastAsia="Times New Roman"/>
          <w:color w:val="212121"/>
          <w:szCs w:val="24"/>
        </w:rPr>
        <w:t xml:space="preserve">εγώ είμαι </w:t>
      </w:r>
      <w:r>
        <w:rPr>
          <w:rFonts w:eastAsia="Times New Roman"/>
          <w:color w:val="212121"/>
          <w:szCs w:val="24"/>
        </w:rPr>
        <w:t>τέσσερα χρόνια εδώ Β</w:t>
      </w:r>
      <w:r w:rsidRPr="001A3F4E">
        <w:rPr>
          <w:rFonts w:eastAsia="Times New Roman"/>
          <w:color w:val="212121"/>
          <w:szCs w:val="24"/>
        </w:rPr>
        <w:t>ουλευτής</w:t>
      </w:r>
      <w:r>
        <w:rPr>
          <w:rFonts w:eastAsia="Times New Roman"/>
          <w:color w:val="212121"/>
          <w:szCs w:val="24"/>
        </w:rPr>
        <w:t>,</w:t>
      </w:r>
      <w:r w:rsidRPr="001A3F4E">
        <w:rPr>
          <w:rFonts w:eastAsia="Times New Roman"/>
          <w:color w:val="212121"/>
          <w:szCs w:val="24"/>
        </w:rPr>
        <w:t xml:space="preserve"> έχω μιλήσει πάνω από </w:t>
      </w:r>
      <w:r>
        <w:rPr>
          <w:rFonts w:eastAsia="Times New Roman"/>
          <w:color w:val="212121"/>
          <w:szCs w:val="24"/>
        </w:rPr>
        <w:t xml:space="preserve">διακόσιες φορές στη Βουλή </w:t>
      </w:r>
      <w:r w:rsidRPr="00775FF3">
        <w:rPr>
          <w:rFonts w:eastAsia="Times New Roman"/>
          <w:color w:val="212121"/>
          <w:szCs w:val="24"/>
        </w:rPr>
        <w:t>-</w:t>
      </w:r>
      <w:r>
        <w:rPr>
          <w:rFonts w:eastAsia="Times New Roman"/>
          <w:color w:val="212121"/>
          <w:szCs w:val="24"/>
        </w:rPr>
        <w:t xml:space="preserve">σε αυτή την Αίθουσα και στις </w:t>
      </w:r>
      <w:r w:rsidRPr="001A3F4E">
        <w:rPr>
          <w:rFonts w:eastAsia="Times New Roman"/>
          <w:color w:val="212121"/>
          <w:szCs w:val="24"/>
        </w:rPr>
        <w:t>επιτροπές</w:t>
      </w:r>
      <w:r w:rsidRPr="00775FF3">
        <w:rPr>
          <w:rFonts w:eastAsia="Times New Roman"/>
          <w:color w:val="212121"/>
          <w:szCs w:val="24"/>
        </w:rPr>
        <w:t>-</w:t>
      </w:r>
      <w:r w:rsidRPr="001A3F4E">
        <w:rPr>
          <w:rFonts w:eastAsia="Times New Roman"/>
          <w:color w:val="212121"/>
          <w:szCs w:val="24"/>
        </w:rPr>
        <w:t xml:space="preserve"> </w:t>
      </w:r>
      <w:r>
        <w:rPr>
          <w:rFonts w:eastAsia="Times New Roman"/>
          <w:color w:val="212121"/>
          <w:szCs w:val="24"/>
        </w:rPr>
        <w:t xml:space="preserve">και </w:t>
      </w:r>
      <w:r w:rsidRPr="001A3F4E">
        <w:rPr>
          <w:rFonts w:eastAsia="Times New Roman"/>
          <w:color w:val="212121"/>
          <w:szCs w:val="24"/>
        </w:rPr>
        <w:t>δεν αισθάνθηκ</w:t>
      </w:r>
      <w:r>
        <w:rPr>
          <w:rFonts w:eastAsia="Times New Roman"/>
          <w:color w:val="212121"/>
          <w:szCs w:val="24"/>
        </w:rPr>
        <w:t>αν την υποχρέωση να με καλέσουν, να καλέσουν έναν Βο</w:t>
      </w:r>
      <w:r>
        <w:rPr>
          <w:rFonts w:eastAsia="Times New Roman"/>
          <w:color w:val="212121"/>
          <w:szCs w:val="24"/>
        </w:rPr>
        <w:t>υλευτή του Ε</w:t>
      </w:r>
      <w:r w:rsidRPr="001A3F4E">
        <w:rPr>
          <w:rFonts w:eastAsia="Times New Roman"/>
          <w:color w:val="212121"/>
          <w:szCs w:val="24"/>
        </w:rPr>
        <w:t xml:space="preserve">λληνικού </w:t>
      </w:r>
      <w:r>
        <w:rPr>
          <w:rFonts w:eastAsia="Times New Roman"/>
          <w:color w:val="212121"/>
          <w:szCs w:val="24"/>
        </w:rPr>
        <w:t>Κ</w:t>
      </w:r>
      <w:r w:rsidRPr="001A3F4E">
        <w:rPr>
          <w:rFonts w:eastAsia="Times New Roman"/>
          <w:color w:val="212121"/>
          <w:szCs w:val="24"/>
        </w:rPr>
        <w:t>οινοβουλίου</w:t>
      </w:r>
      <w:r>
        <w:rPr>
          <w:rFonts w:eastAsia="Times New Roman"/>
          <w:color w:val="212121"/>
          <w:szCs w:val="24"/>
        </w:rPr>
        <w:t>,</w:t>
      </w:r>
      <w:r w:rsidRPr="001A3F4E">
        <w:rPr>
          <w:rFonts w:eastAsia="Times New Roman"/>
          <w:color w:val="212121"/>
          <w:szCs w:val="24"/>
        </w:rPr>
        <w:t xml:space="preserve"> λες και είναι μαγαζί τους η ΕΡΤ και καλούν </w:t>
      </w:r>
      <w:r>
        <w:rPr>
          <w:rFonts w:eastAsia="Times New Roman"/>
          <w:color w:val="212121"/>
          <w:szCs w:val="24"/>
        </w:rPr>
        <w:t>όποιον γουστάρουν. Δεν αισθάνθηκαν,</w:t>
      </w:r>
      <w:r w:rsidRPr="001A3F4E">
        <w:rPr>
          <w:rFonts w:eastAsia="Times New Roman"/>
          <w:color w:val="212121"/>
          <w:szCs w:val="24"/>
        </w:rPr>
        <w:t xml:space="preserve"> λοιπόν</w:t>
      </w:r>
      <w:r>
        <w:rPr>
          <w:rFonts w:eastAsia="Times New Roman"/>
          <w:color w:val="212121"/>
          <w:szCs w:val="24"/>
        </w:rPr>
        <w:t>,</w:t>
      </w:r>
      <w:r w:rsidRPr="001A3F4E">
        <w:rPr>
          <w:rFonts w:eastAsia="Times New Roman"/>
          <w:color w:val="212121"/>
          <w:szCs w:val="24"/>
        </w:rPr>
        <w:t xml:space="preserve"> να με καλέσουν</w:t>
      </w:r>
      <w:r>
        <w:rPr>
          <w:rFonts w:eastAsia="Times New Roman"/>
          <w:color w:val="212121"/>
          <w:szCs w:val="24"/>
        </w:rPr>
        <w:t>, έναν Β</w:t>
      </w:r>
      <w:r w:rsidRPr="001A3F4E">
        <w:rPr>
          <w:rFonts w:eastAsia="Times New Roman"/>
          <w:color w:val="212121"/>
          <w:szCs w:val="24"/>
        </w:rPr>
        <w:t>ουλευτή που έχει μιλήσει τόσες φορές</w:t>
      </w:r>
      <w:r>
        <w:rPr>
          <w:rFonts w:eastAsia="Times New Roman"/>
          <w:color w:val="212121"/>
          <w:szCs w:val="24"/>
        </w:rPr>
        <w:t>,</w:t>
      </w:r>
      <w:r w:rsidRPr="001A3F4E">
        <w:rPr>
          <w:rFonts w:eastAsia="Times New Roman"/>
          <w:color w:val="212121"/>
          <w:szCs w:val="24"/>
        </w:rPr>
        <w:t xml:space="preserve"> για </w:t>
      </w:r>
      <w:r>
        <w:rPr>
          <w:rFonts w:eastAsia="Times New Roman"/>
          <w:color w:val="212121"/>
          <w:szCs w:val="24"/>
        </w:rPr>
        <w:t>πέντε</w:t>
      </w:r>
      <w:r w:rsidRPr="001A3F4E">
        <w:rPr>
          <w:rFonts w:eastAsia="Times New Roman"/>
          <w:color w:val="212121"/>
          <w:szCs w:val="24"/>
        </w:rPr>
        <w:t xml:space="preserve"> λεπτά να πει και αυτός την άποψή του</w:t>
      </w:r>
      <w:r>
        <w:rPr>
          <w:rFonts w:eastAsia="Times New Roman"/>
          <w:color w:val="212121"/>
          <w:szCs w:val="24"/>
        </w:rPr>
        <w:t xml:space="preserve">, </w:t>
      </w:r>
      <w:r w:rsidRPr="001A3F4E">
        <w:rPr>
          <w:rFonts w:eastAsia="Times New Roman"/>
          <w:color w:val="212121"/>
          <w:szCs w:val="24"/>
        </w:rPr>
        <w:t>να πει κάτι</w:t>
      </w:r>
      <w:r>
        <w:rPr>
          <w:rFonts w:eastAsia="Times New Roman"/>
          <w:color w:val="212121"/>
          <w:szCs w:val="24"/>
        </w:rPr>
        <w:t>. Ό</w:t>
      </w:r>
      <w:r w:rsidRPr="001A3F4E">
        <w:rPr>
          <w:rFonts w:eastAsia="Times New Roman"/>
          <w:color w:val="212121"/>
          <w:szCs w:val="24"/>
        </w:rPr>
        <w:t xml:space="preserve">λο τους </w:t>
      </w:r>
      <w:r w:rsidRPr="001A3F4E">
        <w:rPr>
          <w:rFonts w:eastAsia="Times New Roman"/>
          <w:color w:val="212121"/>
          <w:szCs w:val="24"/>
        </w:rPr>
        <w:lastRenderedPageBreak/>
        <w:t>ίδιο</w:t>
      </w:r>
      <w:r w:rsidRPr="001A3F4E">
        <w:rPr>
          <w:rFonts w:eastAsia="Times New Roman"/>
          <w:color w:val="212121"/>
          <w:szCs w:val="24"/>
        </w:rPr>
        <w:t xml:space="preserve">υς και τους ίδιους </w:t>
      </w:r>
      <w:r>
        <w:rPr>
          <w:rFonts w:eastAsia="Times New Roman"/>
          <w:color w:val="212121"/>
          <w:szCs w:val="24"/>
        </w:rPr>
        <w:t xml:space="preserve">καλούν. Κολλητοί είναι; Τους φέρνουν </w:t>
      </w:r>
      <w:proofErr w:type="spellStart"/>
      <w:r w:rsidRPr="001A3F4E">
        <w:rPr>
          <w:rFonts w:eastAsia="Times New Roman"/>
          <w:color w:val="212121"/>
          <w:szCs w:val="24"/>
        </w:rPr>
        <w:t>πακετάκι</w:t>
      </w:r>
      <w:proofErr w:type="spellEnd"/>
      <w:r>
        <w:rPr>
          <w:rFonts w:eastAsia="Times New Roman"/>
          <w:color w:val="212121"/>
          <w:szCs w:val="24"/>
        </w:rPr>
        <w:t>; Δ</w:t>
      </w:r>
      <w:r w:rsidRPr="001A3F4E">
        <w:rPr>
          <w:rFonts w:eastAsia="Times New Roman"/>
          <w:color w:val="212121"/>
          <w:szCs w:val="24"/>
        </w:rPr>
        <w:t>εν μπορώ να πω</w:t>
      </w:r>
      <w:r>
        <w:rPr>
          <w:rFonts w:eastAsia="Times New Roman"/>
          <w:color w:val="212121"/>
          <w:szCs w:val="24"/>
        </w:rPr>
        <w:t>.</w:t>
      </w:r>
      <w:r w:rsidRPr="00B22234">
        <w:rPr>
          <w:rFonts w:eastAsia="Times New Roman"/>
          <w:color w:val="212121"/>
          <w:szCs w:val="24"/>
        </w:rPr>
        <w:t xml:space="preserve"> </w:t>
      </w:r>
      <w:r w:rsidRPr="001A3F4E">
        <w:rPr>
          <w:rFonts w:eastAsia="Times New Roman"/>
          <w:color w:val="212121"/>
          <w:szCs w:val="24"/>
        </w:rPr>
        <w:t xml:space="preserve">Εν πάση </w:t>
      </w:r>
      <w:proofErr w:type="spellStart"/>
      <w:r w:rsidRPr="001A3F4E">
        <w:rPr>
          <w:rFonts w:eastAsia="Times New Roman"/>
          <w:color w:val="212121"/>
          <w:szCs w:val="24"/>
        </w:rPr>
        <w:t>περιπτώσει</w:t>
      </w:r>
      <w:proofErr w:type="spellEnd"/>
      <w:r>
        <w:rPr>
          <w:rFonts w:eastAsia="Times New Roman"/>
          <w:color w:val="212121"/>
          <w:szCs w:val="24"/>
        </w:rPr>
        <w:t>, ω</w:t>
      </w:r>
      <w:r w:rsidRPr="001A3F4E">
        <w:rPr>
          <w:rFonts w:eastAsia="Times New Roman"/>
          <w:color w:val="212121"/>
          <w:szCs w:val="24"/>
        </w:rPr>
        <w:t>ς οφείλουν</w:t>
      </w:r>
      <w:r>
        <w:rPr>
          <w:rFonts w:eastAsia="Times New Roman"/>
          <w:color w:val="212121"/>
          <w:szCs w:val="24"/>
        </w:rPr>
        <w:t>, πρέπει να ακούσουν όλους τους Β</w:t>
      </w:r>
      <w:r w:rsidRPr="001A3F4E">
        <w:rPr>
          <w:rFonts w:eastAsia="Times New Roman"/>
          <w:color w:val="212121"/>
          <w:szCs w:val="24"/>
        </w:rPr>
        <w:t>ου</w:t>
      </w:r>
      <w:r>
        <w:rPr>
          <w:rFonts w:eastAsia="Times New Roman"/>
          <w:color w:val="212121"/>
          <w:szCs w:val="24"/>
        </w:rPr>
        <w:t xml:space="preserve">λευτές και να τους παρουσιάσουν. </w:t>
      </w:r>
    </w:p>
    <w:p w14:paraId="6B14EC21"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Ο κ. </w:t>
      </w:r>
      <w:r w:rsidRPr="001A3F4E">
        <w:rPr>
          <w:rFonts w:eastAsia="Times New Roman"/>
          <w:color w:val="212121"/>
          <w:szCs w:val="24"/>
        </w:rPr>
        <w:t>Μητσοτάκης</w:t>
      </w:r>
      <w:r>
        <w:rPr>
          <w:rFonts w:eastAsia="Times New Roman"/>
          <w:color w:val="212121"/>
          <w:szCs w:val="24"/>
        </w:rPr>
        <w:t xml:space="preserve">, λοιπόν, </w:t>
      </w:r>
      <w:r w:rsidRPr="001A3F4E">
        <w:rPr>
          <w:rFonts w:eastAsia="Times New Roman"/>
          <w:color w:val="212121"/>
          <w:szCs w:val="24"/>
        </w:rPr>
        <w:t>πονάει κεφάλι</w:t>
      </w:r>
      <w:r>
        <w:rPr>
          <w:rFonts w:eastAsia="Times New Roman"/>
          <w:color w:val="212121"/>
          <w:szCs w:val="24"/>
        </w:rPr>
        <w:t>,</w:t>
      </w:r>
      <w:r w:rsidRPr="001A3F4E">
        <w:rPr>
          <w:rFonts w:eastAsia="Times New Roman"/>
          <w:color w:val="212121"/>
          <w:szCs w:val="24"/>
        </w:rPr>
        <w:t xml:space="preserve"> κόβει κεφάλι</w:t>
      </w:r>
      <w:r>
        <w:rPr>
          <w:rFonts w:eastAsia="Times New Roman"/>
          <w:color w:val="212121"/>
          <w:szCs w:val="24"/>
        </w:rPr>
        <w:t>. Θ</w:t>
      </w:r>
      <w:r w:rsidRPr="001A3F4E">
        <w:rPr>
          <w:rFonts w:eastAsia="Times New Roman"/>
          <w:color w:val="212121"/>
          <w:szCs w:val="24"/>
        </w:rPr>
        <w:t xml:space="preserve">έλει </w:t>
      </w:r>
      <w:r>
        <w:rPr>
          <w:rFonts w:eastAsia="Times New Roman"/>
          <w:color w:val="212121"/>
          <w:szCs w:val="24"/>
        </w:rPr>
        <w:t xml:space="preserve">να καταργήσει το άσυλο. Δεν αρμόζει σε έναν πολιτικό ο οποίος επαγγέλλεται το καινούργιο αυτή η στάση. </w:t>
      </w:r>
    </w:p>
    <w:p w14:paraId="6B14EC22"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Η Ένωση Κεντρώων αναγνωρίζει το τεράστιο πρόβλημα που ταλανίζει την παιδεία και αυτό βρίσκεται στην </w:t>
      </w:r>
      <w:proofErr w:type="spellStart"/>
      <w:r>
        <w:rPr>
          <w:rFonts w:eastAsia="Times New Roman"/>
          <w:color w:val="212121"/>
          <w:szCs w:val="24"/>
        </w:rPr>
        <w:t>υπερ</w:t>
      </w:r>
      <w:proofErr w:type="spellEnd"/>
      <w:r>
        <w:rPr>
          <w:rFonts w:eastAsia="Times New Roman"/>
          <w:color w:val="212121"/>
          <w:szCs w:val="24"/>
        </w:rPr>
        <w:t>-</w:t>
      </w:r>
      <w:r w:rsidRPr="001A3F4E">
        <w:rPr>
          <w:rFonts w:eastAsia="Times New Roman"/>
          <w:color w:val="212121"/>
          <w:szCs w:val="24"/>
        </w:rPr>
        <w:t>πολι</w:t>
      </w:r>
      <w:r>
        <w:rPr>
          <w:rFonts w:eastAsia="Times New Roman"/>
          <w:color w:val="212121"/>
          <w:szCs w:val="24"/>
        </w:rPr>
        <w:t>τικοποίηση και στις ανοχές της Δ</w:t>
      </w:r>
      <w:r w:rsidRPr="001A3F4E">
        <w:rPr>
          <w:rFonts w:eastAsia="Times New Roman"/>
          <w:color w:val="212121"/>
          <w:szCs w:val="24"/>
        </w:rPr>
        <w:t xml:space="preserve">ημοκρατίας </w:t>
      </w:r>
      <w:r w:rsidRPr="001A3F4E">
        <w:rPr>
          <w:rFonts w:eastAsia="Times New Roman"/>
          <w:color w:val="212121"/>
          <w:szCs w:val="24"/>
        </w:rPr>
        <w:t>μας σε παράνομες δραστηριότητες</w:t>
      </w:r>
      <w:r>
        <w:rPr>
          <w:rFonts w:eastAsia="Times New Roman"/>
          <w:color w:val="212121"/>
          <w:szCs w:val="24"/>
        </w:rPr>
        <w:t>, στη θρασύτητα κάποιων να χρησιμοποιούν το π</w:t>
      </w:r>
      <w:r w:rsidRPr="001A3F4E">
        <w:rPr>
          <w:rFonts w:eastAsia="Times New Roman"/>
          <w:color w:val="212121"/>
          <w:szCs w:val="24"/>
        </w:rPr>
        <w:t>ανεπιστημιακό άσυλο που προσφέρει η δημοκρατική λογική</w:t>
      </w:r>
      <w:r>
        <w:rPr>
          <w:rFonts w:eastAsia="Times New Roman"/>
          <w:color w:val="212121"/>
          <w:szCs w:val="24"/>
        </w:rPr>
        <w:t xml:space="preserve">, που προσφέρουν οι </w:t>
      </w:r>
      <w:r w:rsidRPr="001A3F4E">
        <w:rPr>
          <w:rFonts w:eastAsia="Times New Roman"/>
          <w:color w:val="212121"/>
          <w:szCs w:val="24"/>
        </w:rPr>
        <w:t>δημοκρατικές αξίες</w:t>
      </w:r>
      <w:r>
        <w:rPr>
          <w:rFonts w:eastAsia="Times New Roman"/>
          <w:color w:val="212121"/>
          <w:szCs w:val="24"/>
        </w:rPr>
        <w:t>,</w:t>
      </w:r>
      <w:r w:rsidRPr="001A3F4E">
        <w:rPr>
          <w:rFonts w:eastAsia="Times New Roman"/>
          <w:color w:val="212121"/>
          <w:szCs w:val="24"/>
        </w:rPr>
        <w:t xml:space="preserve"> για να διαπράττουν εγκλήματα και να καταστρέφουν ό</w:t>
      </w:r>
      <w:r>
        <w:rPr>
          <w:rFonts w:eastAsia="Times New Roman"/>
          <w:color w:val="212121"/>
          <w:szCs w:val="24"/>
        </w:rPr>
        <w:t>,</w:t>
      </w:r>
      <w:r w:rsidRPr="001A3F4E">
        <w:rPr>
          <w:rFonts w:eastAsia="Times New Roman"/>
          <w:color w:val="212121"/>
          <w:szCs w:val="24"/>
        </w:rPr>
        <w:t>τι βρουν και τελικά</w:t>
      </w:r>
      <w:r>
        <w:rPr>
          <w:rFonts w:eastAsia="Times New Roman"/>
          <w:color w:val="212121"/>
          <w:szCs w:val="24"/>
        </w:rPr>
        <w:t>,</w:t>
      </w:r>
      <w:r w:rsidRPr="001A3F4E">
        <w:rPr>
          <w:rFonts w:eastAsia="Times New Roman"/>
          <w:color w:val="212121"/>
          <w:szCs w:val="24"/>
        </w:rPr>
        <w:t xml:space="preserve"> μειώνουν την α</w:t>
      </w:r>
      <w:r w:rsidRPr="001A3F4E">
        <w:rPr>
          <w:rFonts w:eastAsia="Times New Roman"/>
          <w:color w:val="212121"/>
          <w:szCs w:val="24"/>
        </w:rPr>
        <w:t>ξία των πτυχίων των πανεπιστημίων μας και φυσικά</w:t>
      </w:r>
      <w:r>
        <w:rPr>
          <w:rFonts w:eastAsia="Times New Roman"/>
          <w:color w:val="212121"/>
          <w:szCs w:val="24"/>
        </w:rPr>
        <w:t xml:space="preserve">, μειώνουν </w:t>
      </w:r>
      <w:r w:rsidRPr="001A3F4E">
        <w:rPr>
          <w:rFonts w:eastAsia="Times New Roman"/>
          <w:color w:val="212121"/>
          <w:szCs w:val="24"/>
        </w:rPr>
        <w:t>και τη μόρφωση των νέων</w:t>
      </w:r>
      <w:r>
        <w:rPr>
          <w:rFonts w:eastAsia="Times New Roman"/>
          <w:color w:val="212121"/>
          <w:szCs w:val="24"/>
        </w:rPr>
        <w:t xml:space="preserve">. </w:t>
      </w:r>
    </w:p>
    <w:p w14:paraId="6B14EC23"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 xml:space="preserve">Θυμάστε εσείς της Νέας Δημοκρατίας την πρόθεσή σας να οδηγήσετε εκτός πανεπιστημίων κάποιους οι οποίοι αργούσαν να πάρουν μαθήματα. Πιθανόν να ήταν </w:t>
      </w:r>
      <w:proofErr w:type="spellStart"/>
      <w:r>
        <w:rPr>
          <w:rFonts w:eastAsia="Times New Roman"/>
          <w:color w:val="212121"/>
          <w:szCs w:val="24"/>
        </w:rPr>
        <w:t>παραβατικοί</w:t>
      </w:r>
      <w:proofErr w:type="spellEnd"/>
      <w:r>
        <w:rPr>
          <w:rFonts w:eastAsia="Times New Roman"/>
          <w:color w:val="212121"/>
          <w:szCs w:val="24"/>
        </w:rPr>
        <w:t xml:space="preserve"> άνθρωποι. Π</w:t>
      </w:r>
      <w:r>
        <w:rPr>
          <w:rFonts w:eastAsia="Times New Roman"/>
          <w:color w:val="212121"/>
          <w:szCs w:val="24"/>
        </w:rPr>
        <w:t>ιθανόν, όμως, να ήταν και κάποιοι που δεν είχαν την οικονομική δυνατότητα να σπουδάζουν άνετα και αφιέρωναν ίσως περισσότερο χρόνο στην επιβίωση των ιδίων ή και των οικογενειών τους. Αυτό, όμως, δεν τους κάνει μαύρα πρόβατα. Και αυτό δεν σας δίνει το δικαί</w:t>
      </w:r>
      <w:r>
        <w:rPr>
          <w:rFonts w:eastAsia="Times New Roman"/>
          <w:color w:val="212121"/>
          <w:szCs w:val="24"/>
        </w:rPr>
        <w:t xml:space="preserve">ωμα να τους στερείτε τη μόρφωση. </w:t>
      </w:r>
      <w:r w:rsidRPr="001A3F4E">
        <w:rPr>
          <w:rFonts w:eastAsia="Times New Roman"/>
          <w:color w:val="212121"/>
          <w:szCs w:val="24"/>
        </w:rPr>
        <w:t xml:space="preserve"> </w:t>
      </w:r>
    </w:p>
    <w:p w14:paraId="6B14EC24"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Σήμερα βρισκόμαστε υ</w:t>
      </w:r>
      <w:r w:rsidRPr="001A3F4E">
        <w:rPr>
          <w:rFonts w:eastAsia="Times New Roman"/>
          <w:color w:val="212121"/>
          <w:szCs w:val="24"/>
        </w:rPr>
        <w:t xml:space="preserve">πό την απειλή των ιδιωτικών ανωτάτων σχολών και </w:t>
      </w:r>
      <w:r>
        <w:rPr>
          <w:rFonts w:eastAsia="Times New Roman"/>
          <w:color w:val="212121"/>
          <w:szCs w:val="24"/>
        </w:rPr>
        <w:t>λέω απειλή, διότι αυτή τη στιγμή η δ</w:t>
      </w:r>
      <w:r w:rsidRPr="001A3F4E">
        <w:rPr>
          <w:rFonts w:eastAsia="Times New Roman"/>
          <w:color w:val="212121"/>
          <w:szCs w:val="24"/>
        </w:rPr>
        <w:t xml:space="preserve">ημόσια παιδεία είναι </w:t>
      </w:r>
      <w:proofErr w:type="spellStart"/>
      <w:r>
        <w:rPr>
          <w:rFonts w:eastAsia="Times New Roman"/>
          <w:color w:val="212121"/>
          <w:szCs w:val="24"/>
        </w:rPr>
        <w:t>απαξιωμένη</w:t>
      </w:r>
      <w:proofErr w:type="spellEnd"/>
      <w:r w:rsidRPr="001A3F4E">
        <w:rPr>
          <w:rFonts w:eastAsia="Times New Roman"/>
          <w:color w:val="212121"/>
          <w:szCs w:val="24"/>
        </w:rPr>
        <w:t xml:space="preserve"> από αυτά που προανέφερα και από άλλα πολλά που δεν έχω το</w:t>
      </w:r>
      <w:r>
        <w:rPr>
          <w:rFonts w:eastAsia="Times New Roman"/>
          <w:color w:val="212121"/>
          <w:szCs w:val="24"/>
        </w:rPr>
        <w:t>ν</w:t>
      </w:r>
      <w:r w:rsidRPr="001A3F4E">
        <w:rPr>
          <w:rFonts w:eastAsia="Times New Roman"/>
          <w:color w:val="212121"/>
          <w:szCs w:val="24"/>
        </w:rPr>
        <w:t xml:space="preserve"> χρόνο να αναλύσω</w:t>
      </w:r>
      <w:r>
        <w:rPr>
          <w:rFonts w:eastAsia="Times New Roman"/>
          <w:color w:val="212121"/>
          <w:szCs w:val="24"/>
        </w:rPr>
        <w:t xml:space="preserve">. </w:t>
      </w:r>
      <w:r w:rsidRPr="001A3F4E">
        <w:rPr>
          <w:rFonts w:eastAsia="Times New Roman"/>
          <w:color w:val="212121"/>
          <w:szCs w:val="24"/>
        </w:rPr>
        <w:t>Τι σημαί</w:t>
      </w:r>
      <w:r w:rsidRPr="001A3F4E">
        <w:rPr>
          <w:rFonts w:eastAsia="Times New Roman"/>
          <w:color w:val="212121"/>
          <w:szCs w:val="24"/>
        </w:rPr>
        <w:t>νει αυτό</w:t>
      </w:r>
      <w:r>
        <w:rPr>
          <w:rFonts w:eastAsia="Times New Roman"/>
          <w:color w:val="212121"/>
          <w:szCs w:val="24"/>
        </w:rPr>
        <w:t>; Σ</w:t>
      </w:r>
      <w:r w:rsidRPr="001A3F4E">
        <w:rPr>
          <w:rFonts w:eastAsia="Times New Roman"/>
          <w:color w:val="212121"/>
          <w:szCs w:val="24"/>
        </w:rPr>
        <w:t>ημαίνει ότι η ιδιωτική παιδεία θα απορροφήσει ό</w:t>
      </w:r>
      <w:r>
        <w:rPr>
          <w:rFonts w:eastAsia="Times New Roman"/>
          <w:color w:val="212121"/>
          <w:szCs w:val="24"/>
        </w:rPr>
        <w:t>,</w:t>
      </w:r>
      <w:r w:rsidRPr="001A3F4E">
        <w:rPr>
          <w:rFonts w:eastAsia="Times New Roman"/>
          <w:color w:val="212121"/>
          <w:szCs w:val="24"/>
        </w:rPr>
        <w:t>τι καλό έχει απομείνει στη δημόσια εκπαίδευση</w:t>
      </w:r>
      <w:r>
        <w:rPr>
          <w:rFonts w:eastAsia="Times New Roman"/>
          <w:color w:val="212121"/>
          <w:szCs w:val="24"/>
        </w:rPr>
        <w:t>, με αποτέλεσμα να την απαξιώσει</w:t>
      </w:r>
      <w:r w:rsidRPr="001A3F4E">
        <w:rPr>
          <w:rFonts w:eastAsia="Times New Roman"/>
          <w:color w:val="212121"/>
          <w:szCs w:val="24"/>
        </w:rPr>
        <w:t xml:space="preserve"> και άλλο</w:t>
      </w:r>
      <w:r>
        <w:rPr>
          <w:rFonts w:eastAsia="Times New Roman"/>
          <w:color w:val="212121"/>
          <w:szCs w:val="24"/>
        </w:rPr>
        <w:t>, ό</w:t>
      </w:r>
      <w:r w:rsidRPr="001A3F4E">
        <w:rPr>
          <w:rFonts w:eastAsia="Times New Roman"/>
          <w:color w:val="212121"/>
          <w:szCs w:val="24"/>
        </w:rPr>
        <w:t xml:space="preserve">πως συνέβη </w:t>
      </w:r>
      <w:r>
        <w:rPr>
          <w:rFonts w:eastAsia="Times New Roman"/>
          <w:color w:val="212121"/>
          <w:szCs w:val="24"/>
        </w:rPr>
        <w:t>μ</w:t>
      </w:r>
      <w:r w:rsidRPr="001A3F4E">
        <w:rPr>
          <w:rFonts w:eastAsia="Times New Roman"/>
          <w:color w:val="212121"/>
          <w:szCs w:val="24"/>
        </w:rPr>
        <w:t>ε την ιδιωτική τηλεόραση</w:t>
      </w:r>
      <w:r>
        <w:rPr>
          <w:rFonts w:eastAsia="Times New Roman"/>
          <w:color w:val="212121"/>
          <w:szCs w:val="24"/>
        </w:rPr>
        <w:t xml:space="preserve"> που</w:t>
      </w:r>
      <w:r w:rsidRPr="001A3F4E">
        <w:rPr>
          <w:rFonts w:eastAsia="Times New Roman"/>
          <w:color w:val="212121"/>
          <w:szCs w:val="24"/>
        </w:rPr>
        <w:t xml:space="preserve"> απορρόφησε τα καλύτερα στελέχη</w:t>
      </w:r>
      <w:r>
        <w:rPr>
          <w:rFonts w:eastAsia="Times New Roman"/>
          <w:color w:val="212121"/>
          <w:szCs w:val="24"/>
        </w:rPr>
        <w:t>,</w:t>
      </w:r>
      <w:r w:rsidRPr="001A3F4E">
        <w:rPr>
          <w:rFonts w:eastAsia="Times New Roman"/>
          <w:color w:val="212121"/>
          <w:szCs w:val="24"/>
        </w:rPr>
        <w:t xml:space="preserve"> </w:t>
      </w:r>
      <w:r>
        <w:rPr>
          <w:rFonts w:eastAsia="Times New Roman"/>
          <w:color w:val="212121"/>
          <w:szCs w:val="24"/>
        </w:rPr>
        <w:t>αντλώντας τ</w:t>
      </w:r>
      <w:r w:rsidRPr="001A3F4E">
        <w:rPr>
          <w:rFonts w:eastAsia="Times New Roman"/>
          <w:color w:val="212121"/>
          <w:szCs w:val="24"/>
        </w:rPr>
        <w:t>ο δυναμικό από την κρατι</w:t>
      </w:r>
      <w:r w:rsidRPr="001A3F4E">
        <w:rPr>
          <w:rFonts w:eastAsia="Times New Roman"/>
          <w:color w:val="212121"/>
          <w:szCs w:val="24"/>
        </w:rPr>
        <w:t>κή ΕΡΤ</w:t>
      </w:r>
      <w:r>
        <w:rPr>
          <w:rFonts w:eastAsia="Times New Roman"/>
          <w:color w:val="212121"/>
          <w:szCs w:val="24"/>
        </w:rPr>
        <w:t>. Και λέω κρατική, γιατί είναι κρατική, όπως είπα</w:t>
      </w:r>
      <w:r w:rsidRPr="001A3F4E">
        <w:rPr>
          <w:rFonts w:eastAsia="Times New Roman"/>
          <w:color w:val="212121"/>
          <w:szCs w:val="24"/>
        </w:rPr>
        <w:t xml:space="preserve"> προηγουμένως</w:t>
      </w:r>
      <w:r>
        <w:rPr>
          <w:rFonts w:eastAsia="Times New Roman"/>
          <w:color w:val="212121"/>
          <w:szCs w:val="24"/>
        </w:rPr>
        <w:t>. Ή</w:t>
      </w:r>
      <w:r w:rsidRPr="001A3F4E">
        <w:rPr>
          <w:rFonts w:eastAsia="Times New Roman"/>
          <w:color w:val="212121"/>
          <w:szCs w:val="24"/>
        </w:rPr>
        <w:t>ταν</w:t>
      </w:r>
      <w:r>
        <w:rPr>
          <w:rFonts w:eastAsia="Times New Roman"/>
          <w:color w:val="212121"/>
          <w:szCs w:val="24"/>
        </w:rPr>
        <w:t>,</w:t>
      </w:r>
      <w:r w:rsidRPr="001A3F4E">
        <w:rPr>
          <w:rFonts w:eastAsia="Times New Roman"/>
          <w:color w:val="212121"/>
          <w:szCs w:val="24"/>
        </w:rPr>
        <w:t xml:space="preserve"> είναι και </w:t>
      </w:r>
      <w:r>
        <w:rPr>
          <w:rFonts w:eastAsia="Times New Roman"/>
          <w:color w:val="212121"/>
          <w:szCs w:val="24"/>
        </w:rPr>
        <w:t>ελπίζουμε</w:t>
      </w:r>
      <w:r w:rsidRPr="001A3F4E">
        <w:rPr>
          <w:rFonts w:eastAsia="Times New Roman"/>
          <w:color w:val="212121"/>
          <w:szCs w:val="24"/>
        </w:rPr>
        <w:t xml:space="preserve"> κάποτε να γίνει δημοσία</w:t>
      </w:r>
      <w:r>
        <w:rPr>
          <w:rFonts w:eastAsia="Times New Roman"/>
          <w:color w:val="212121"/>
          <w:szCs w:val="24"/>
        </w:rPr>
        <w:t>.</w:t>
      </w:r>
    </w:p>
    <w:p w14:paraId="6B14EC25"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Ό</w:t>
      </w:r>
      <w:r w:rsidRPr="001A3F4E">
        <w:rPr>
          <w:rFonts w:eastAsia="Times New Roman"/>
          <w:color w:val="212121"/>
          <w:szCs w:val="24"/>
        </w:rPr>
        <w:t xml:space="preserve">πως </w:t>
      </w:r>
      <w:proofErr w:type="spellStart"/>
      <w:r w:rsidRPr="001A3F4E">
        <w:rPr>
          <w:rFonts w:eastAsia="Times New Roman"/>
          <w:color w:val="212121"/>
          <w:szCs w:val="24"/>
        </w:rPr>
        <w:t>προείπα</w:t>
      </w:r>
      <w:proofErr w:type="spellEnd"/>
      <w:r>
        <w:rPr>
          <w:rFonts w:eastAsia="Times New Roman"/>
          <w:color w:val="212121"/>
          <w:szCs w:val="24"/>
        </w:rPr>
        <w:t>,</w:t>
      </w:r>
      <w:r w:rsidRPr="001A3F4E">
        <w:rPr>
          <w:rFonts w:eastAsia="Times New Roman"/>
          <w:color w:val="212121"/>
          <w:szCs w:val="24"/>
        </w:rPr>
        <w:t xml:space="preserve"> διαβλέπουμε θετικά σημεία</w:t>
      </w:r>
      <w:r>
        <w:rPr>
          <w:rFonts w:eastAsia="Times New Roman"/>
          <w:color w:val="212121"/>
          <w:szCs w:val="24"/>
        </w:rPr>
        <w:t>,</w:t>
      </w:r>
      <w:r w:rsidRPr="001A3F4E">
        <w:rPr>
          <w:rFonts w:eastAsia="Times New Roman"/>
          <w:color w:val="212121"/>
          <w:szCs w:val="24"/>
        </w:rPr>
        <w:t xml:space="preserve"> αλλά θα μιλήσω τώρα για κάποια αρνητικά</w:t>
      </w:r>
      <w:r>
        <w:rPr>
          <w:rFonts w:eastAsia="Times New Roman"/>
          <w:color w:val="212121"/>
          <w:szCs w:val="24"/>
        </w:rPr>
        <w:t>,</w:t>
      </w:r>
      <w:r w:rsidRPr="001A3F4E">
        <w:rPr>
          <w:rFonts w:eastAsia="Times New Roman"/>
          <w:color w:val="212121"/>
          <w:szCs w:val="24"/>
        </w:rPr>
        <w:t xml:space="preserve"> γιατί αυτό είναι και το χρέος </w:t>
      </w:r>
      <w:r>
        <w:rPr>
          <w:rFonts w:eastAsia="Times New Roman"/>
          <w:color w:val="212121"/>
          <w:szCs w:val="24"/>
        </w:rPr>
        <w:t>μας ως Α</w:t>
      </w:r>
      <w:r w:rsidRPr="001A3F4E">
        <w:rPr>
          <w:rFonts w:eastAsia="Times New Roman"/>
          <w:color w:val="212121"/>
          <w:szCs w:val="24"/>
        </w:rPr>
        <w:t>ντιπολίτευση</w:t>
      </w:r>
      <w:r>
        <w:rPr>
          <w:rFonts w:eastAsia="Times New Roman"/>
          <w:color w:val="212121"/>
          <w:szCs w:val="24"/>
        </w:rPr>
        <w:t>. Κ</w:t>
      </w:r>
      <w:r>
        <w:rPr>
          <w:rFonts w:eastAsia="Times New Roman"/>
          <w:color w:val="212121"/>
          <w:szCs w:val="24"/>
        </w:rPr>
        <w:t xml:space="preserve">αι εκεί, βεβαίως, βρίσκεται και η ανησυχία μας. </w:t>
      </w:r>
    </w:p>
    <w:p w14:paraId="6B14EC26"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Επικοινώνησαν </w:t>
      </w:r>
      <w:r w:rsidRPr="001A3F4E">
        <w:rPr>
          <w:rFonts w:eastAsia="Times New Roman"/>
          <w:color w:val="212121"/>
          <w:szCs w:val="24"/>
        </w:rPr>
        <w:t>πάρα</w:t>
      </w:r>
      <w:r>
        <w:rPr>
          <w:rFonts w:eastAsia="Times New Roman"/>
          <w:color w:val="212121"/>
          <w:szCs w:val="24"/>
        </w:rPr>
        <w:t xml:space="preserve"> πολλοί απόφοιτοι του Τμήματος Ι</w:t>
      </w:r>
      <w:r w:rsidRPr="001A3F4E">
        <w:rPr>
          <w:rFonts w:eastAsia="Times New Roman"/>
          <w:color w:val="212121"/>
          <w:szCs w:val="24"/>
        </w:rPr>
        <w:t xml:space="preserve">ατρικών </w:t>
      </w:r>
      <w:r>
        <w:rPr>
          <w:rFonts w:eastAsia="Times New Roman"/>
          <w:color w:val="212121"/>
          <w:szCs w:val="24"/>
        </w:rPr>
        <w:t>Ε</w:t>
      </w:r>
      <w:r w:rsidRPr="001A3F4E">
        <w:rPr>
          <w:rFonts w:eastAsia="Times New Roman"/>
          <w:color w:val="212121"/>
          <w:szCs w:val="24"/>
        </w:rPr>
        <w:t>ργαστηρίων</w:t>
      </w:r>
      <w:r>
        <w:rPr>
          <w:rFonts w:eastAsia="Times New Roman"/>
          <w:color w:val="212121"/>
          <w:szCs w:val="24"/>
        </w:rPr>
        <w:t xml:space="preserve">, καθώς και σπουδαστές της </w:t>
      </w:r>
      <w:r>
        <w:rPr>
          <w:rFonts w:eastAsia="Times New Roman"/>
          <w:color w:val="212121"/>
          <w:szCs w:val="24"/>
        </w:rPr>
        <w:t>σ</w:t>
      </w:r>
      <w:r w:rsidRPr="001A3F4E">
        <w:rPr>
          <w:rFonts w:eastAsia="Times New Roman"/>
          <w:color w:val="212121"/>
          <w:szCs w:val="24"/>
        </w:rPr>
        <w:t xml:space="preserve">χολής </w:t>
      </w:r>
      <w:r>
        <w:rPr>
          <w:rFonts w:eastAsia="Times New Roman"/>
          <w:color w:val="212121"/>
          <w:szCs w:val="24"/>
        </w:rPr>
        <w:t xml:space="preserve">και </w:t>
      </w:r>
      <w:r w:rsidRPr="001A3F4E">
        <w:rPr>
          <w:rFonts w:eastAsia="Times New Roman"/>
          <w:color w:val="212121"/>
          <w:szCs w:val="24"/>
        </w:rPr>
        <w:t xml:space="preserve">μου δήλωσαν την έντονη ανησυχία τους </w:t>
      </w:r>
      <w:r>
        <w:rPr>
          <w:rFonts w:eastAsia="Times New Roman"/>
          <w:color w:val="212121"/>
          <w:szCs w:val="24"/>
        </w:rPr>
        <w:t>-</w:t>
      </w:r>
      <w:r w:rsidRPr="001A3F4E">
        <w:rPr>
          <w:rFonts w:eastAsia="Times New Roman"/>
          <w:color w:val="212121"/>
          <w:szCs w:val="24"/>
        </w:rPr>
        <w:t>και αυτοί που έχουν ήδη πτυχίο και αυτοί που βρίσκονται καθ</w:t>
      </w:r>
      <w:r>
        <w:rPr>
          <w:rFonts w:eastAsia="Times New Roman"/>
          <w:color w:val="212121"/>
          <w:szCs w:val="24"/>
        </w:rPr>
        <w:t xml:space="preserve">’ </w:t>
      </w:r>
      <w:r w:rsidRPr="001A3F4E">
        <w:rPr>
          <w:rFonts w:eastAsia="Times New Roman"/>
          <w:color w:val="212121"/>
          <w:szCs w:val="24"/>
        </w:rPr>
        <w:t>οδόν</w:t>
      </w:r>
      <w:r>
        <w:rPr>
          <w:rFonts w:eastAsia="Times New Roman"/>
          <w:color w:val="212121"/>
          <w:szCs w:val="24"/>
        </w:rPr>
        <w:t>- για την αξία τ</w:t>
      </w:r>
      <w:r w:rsidRPr="001A3F4E">
        <w:rPr>
          <w:rFonts w:eastAsia="Times New Roman"/>
          <w:color w:val="212121"/>
          <w:szCs w:val="24"/>
        </w:rPr>
        <w:t xml:space="preserve">ων σπουδών </w:t>
      </w:r>
      <w:r>
        <w:rPr>
          <w:rFonts w:eastAsia="Times New Roman"/>
          <w:color w:val="212121"/>
          <w:szCs w:val="24"/>
        </w:rPr>
        <w:t>τους,</w:t>
      </w:r>
      <w:r w:rsidRPr="001A3F4E">
        <w:rPr>
          <w:rFonts w:eastAsia="Times New Roman"/>
          <w:color w:val="212121"/>
          <w:szCs w:val="24"/>
        </w:rPr>
        <w:t xml:space="preserve"> για την πιθανή υποτίμηση του πτυχίου </w:t>
      </w:r>
      <w:r>
        <w:rPr>
          <w:rFonts w:eastAsia="Times New Roman"/>
          <w:color w:val="212121"/>
          <w:szCs w:val="24"/>
        </w:rPr>
        <w:t>τους. Ό</w:t>
      </w:r>
      <w:r w:rsidRPr="001A3F4E">
        <w:rPr>
          <w:rFonts w:eastAsia="Times New Roman"/>
          <w:color w:val="212121"/>
          <w:szCs w:val="24"/>
        </w:rPr>
        <w:t>ταν μία σχολή κλείνει</w:t>
      </w:r>
      <w:r>
        <w:rPr>
          <w:rFonts w:eastAsia="Times New Roman"/>
          <w:color w:val="212121"/>
          <w:szCs w:val="24"/>
        </w:rPr>
        <w:t>,</w:t>
      </w:r>
      <w:r w:rsidRPr="001A3F4E">
        <w:rPr>
          <w:rFonts w:eastAsia="Times New Roman"/>
          <w:color w:val="212121"/>
          <w:szCs w:val="24"/>
        </w:rPr>
        <w:t xml:space="preserve"> τίθεται εν αμφιβολία το σύνολο</w:t>
      </w:r>
      <w:r>
        <w:rPr>
          <w:rFonts w:eastAsia="Times New Roman"/>
          <w:color w:val="212121"/>
          <w:szCs w:val="24"/>
        </w:rPr>
        <w:t>. Ε</w:t>
      </w:r>
      <w:r w:rsidRPr="001A3F4E">
        <w:rPr>
          <w:rFonts w:eastAsia="Times New Roman"/>
          <w:color w:val="212121"/>
          <w:szCs w:val="24"/>
        </w:rPr>
        <w:t xml:space="preserve">ίναι </w:t>
      </w:r>
      <w:r>
        <w:rPr>
          <w:rFonts w:eastAsia="Times New Roman"/>
          <w:color w:val="212121"/>
          <w:szCs w:val="24"/>
        </w:rPr>
        <w:t xml:space="preserve">σαν τα αυτοκίνητα, που έρχεται το </w:t>
      </w:r>
      <w:r w:rsidRPr="001A3F4E">
        <w:rPr>
          <w:rFonts w:eastAsia="Times New Roman"/>
          <w:color w:val="212121"/>
          <w:szCs w:val="24"/>
        </w:rPr>
        <w:t xml:space="preserve">καινούργιο μοντέλο και το παλιό </w:t>
      </w:r>
      <w:r>
        <w:rPr>
          <w:rFonts w:eastAsia="Times New Roman"/>
          <w:color w:val="212121"/>
          <w:szCs w:val="24"/>
        </w:rPr>
        <w:t>απαξιώνεται τελείως. Με το που βγαίνει το καινού</w:t>
      </w:r>
      <w:r>
        <w:rPr>
          <w:rFonts w:eastAsia="Times New Roman"/>
          <w:color w:val="212121"/>
          <w:szCs w:val="24"/>
        </w:rPr>
        <w:t>ργιο</w:t>
      </w:r>
      <w:r w:rsidRPr="001A3F4E">
        <w:rPr>
          <w:rFonts w:eastAsia="Times New Roman"/>
          <w:color w:val="212121"/>
          <w:szCs w:val="24"/>
        </w:rPr>
        <w:t xml:space="preserve"> μοντέλο</w:t>
      </w:r>
      <w:r>
        <w:rPr>
          <w:rFonts w:eastAsia="Times New Roman"/>
          <w:color w:val="212121"/>
          <w:szCs w:val="24"/>
        </w:rPr>
        <w:t>,</w:t>
      </w:r>
      <w:r w:rsidRPr="001A3F4E">
        <w:rPr>
          <w:rFonts w:eastAsia="Times New Roman"/>
          <w:color w:val="212121"/>
          <w:szCs w:val="24"/>
        </w:rPr>
        <w:t xml:space="preserve"> </w:t>
      </w:r>
      <w:r>
        <w:rPr>
          <w:rFonts w:eastAsia="Times New Roman"/>
          <w:color w:val="212121"/>
          <w:szCs w:val="24"/>
        </w:rPr>
        <w:t>το άλλο</w:t>
      </w:r>
      <w:r w:rsidRPr="001A3F4E">
        <w:rPr>
          <w:rFonts w:eastAsia="Times New Roman"/>
          <w:color w:val="212121"/>
          <w:szCs w:val="24"/>
        </w:rPr>
        <w:t xml:space="preserve"> πέφτει στη μισή τιμή</w:t>
      </w:r>
      <w:r>
        <w:rPr>
          <w:rFonts w:eastAsia="Times New Roman"/>
          <w:color w:val="212121"/>
          <w:szCs w:val="24"/>
        </w:rPr>
        <w:t xml:space="preserve">. </w:t>
      </w:r>
    </w:p>
    <w:p w14:paraId="6B14EC27"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1A3F4E">
        <w:rPr>
          <w:rFonts w:eastAsia="Times New Roman"/>
          <w:color w:val="212121"/>
          <w:szCs w:val="24"/>
        </w:rPr>
        <w:t>τη Λαμία θα λειτο</w:t>
      </w:r>
      <w:r>
        <w:rPr>
          <w:rFonts w:eastAsia="Times New Roman"/>
          <w:color w:val="212121"/>
          <w:szCs w:val="24"/>
        </w:rPr>
        <w:t>υργήσουν ταυτόχρονα, ε</w:t>
      </w:r>
      <w:r w:rsidRPr="001A3F4E">
        <w:rPr>
          <w:rFonts w:eastAsia="Times New Roman"/>
          <w:color w:val="212121"/>
          <w:szCs w:val="24"/>
        </w:rPr>
        <w:t xml:space="preserve">κτός από </w:t>
      </w:r>
      <w:r>
        <w:rPr>
          <w:rFonts w:eastAsia="Times New Roman"/>
          <w:color w:val="212121"/>
          <w:szCs w:val="24"/>
        </w:rPr>
        <w:t xml:space="preserve">τα </w:t>
      </w:r>
      <w:r>
        <w:rPr>
          <w:rFonts w:eastAsia="Times New Roman"/>
          <w:color w:val="212121"/>
          <w:szCs w:val="24"/>
        </w:rPr>
        <w:t>τ</w:t>
      </w:r>
      <w:r>
        <w:rPr>
          <w:rFonts w:eastAsia="Times New Roman"/>
          <w:color w:val="212121"/>
          <w:szCs w:val="24"/>
        </w:rPr>
        <w:t xml:space="preserve">μήματα Πανεπιστημίου </w:t>
      </w:r>
      <w:r w:rsidRPr="001A3F4E">
        <w:rPr>
          <w:rFonts w:eastAsia="Times New Roman"/>
          <w:color w:val="212121"/>
          <w:szCs w:val="24"/>
        </w:rPr>
        <w:t xml:space="preserve">Θεσσαλίας και </w:t>
      </w:r>
      <w:r>
        <w:rPr>
          <w:rFonts w:eastAsia="Times New Roman"/>
          <w:color w:val="212121"/>
          <w:szCs w:val="24"/>
        </w:rPr>
        <w:t>τ</w:t>
      </w:r>
      <w:r>
        <w:rPr>
          <w:rFonts w:eastAsia="Times New Roman"/>
          <w:color w:val="212121"/>
          <w:szCs w:val="24"/>
        </w:rPr>
        <w:t>μήματα του Γ</w:t>
      </w:r>
      <w:r w:rsidRPr="001A3F4E">
        <w:rPr>
          <w:rFonts w:eastAsia="Times New Roman"/>
          <w:color w:val="212121"/>
          <w:szCs w:val="24"/>
        </w:rPr>
        <w:t>εωπονικού Πανεπιστημίου Αθηνών</w:t>
      </w:r>
      <w:r>
        <w:rPr>
          <w:rFonts w:eastAsia="Times New Roman"/>
          <w:color w:val="212121"/>
          <w:szCs w:val="24"/>
        </w:rPr>
        <w:t xml:space="preserve">. </w:t>
      </w:r>
    </w:p>
    <w:p w14:paraId="6B14EC28"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Η</w:t>
      </w:r>
      <w:r w:rsidRPr="001A3F4E">
        <w:rPr>
          <w:rFonts w:eastAsia="Times New Roman"/>
          <w:color w:val="212121"/>
          <w:szCs w:val="24"/>
        </w:rPr>
        <w:t xml:space="preserve"> Ευρώπη και εμ</w:t>
      </w:r>
      <w:r>
        <w:rPr>
          <w:rFonts w:eastAsia="Times New Roman"/>
          <w:color w:val="212121"/>
          <w:szCs w:val="24"/>
        </w:rPr>
        <w:t>είς προσωπικά είμαστε κατά των κ</w:t>
      </w:r>
      <w:r w:rsidRPr="001A3F4E">
        <w:rPr>
          <w:rFonts w:eastAsia="Times New Roman"/>
          <w:color w:val="212121"/>
          <w:szCs w:val="24"/>
        </w:rPr>
        <w:t xml:space="preserve">λειστών επαγγελμάτων </w:t>
      </w:r>
      <w:r>
        <w:rPr>
          <w:rFonts w:eastAsia="Times New Roman"/>
          <w:color w:val="212121"/>
          <w:szCs w:val="24"/>
        </w:rPr>
        <w:t xml:space="preserve">και </w:t>
      </w:r>
      <w:r w:rsidRPr="001A3F4E">
        <w:rPr>
          <w:rFonts w:eastAsia="Times New Roman"/>
          <w:color w:val="212121"/>
          <w:szCs w:val="24"/>
        </w:rPr>
        <w:t>η τρο</w:t>
      </w:r>
      <w:r w:rsidRPr="001A3F4E">
        <w:rPr>
          <w:rFonts w:eastAsia="Times New Roman"/>
          <w:color w:val="212121"/>
          <w:szCs w:val="24"/>
        </w:rPr>
        <w:t xml:space="preserve">πολογία που αφορά διορισμούς </w:t>
      </w:r>
      <w:r w:rsidRPr="001A3F4E">
        <w:rPr>
          <w:rFonts w:eastAsia="Times New Roman"/>
          <w:color w:val="212121"/>
          <w:szCs w:val="24"/>
        </w:rPr>
        <w:lastRenderedPageBreak/>
        <w:t>καταργεί το ΑΣΕΠ</w:t>
      </w:r>
      <w:r>
        <w:rPr>
          <w:rFonts w:eastAsia="Times New Roman"/>
          <w:color w:val="212121"/>
          <w:szCs w:val="24"/>
        </w:rPr>
        <w:t>. Ο</w:t>
      </w:r>
      <w:r w:rsidRPr="001A3F4E">
        <w:rPr>
          <w:rFonts w:eastAsia="Times New Roman"/>
          <w:color w:val="212121"/>
          <w:szCs w:val="24"/>
        </w:rPr>
        <w:t>ι διορισμοί γίνοντα</w:t>
      </w:r>
      <w:r>
        <w:rPr>
          <w:rFonts w:eastAsia="Times New Roman"/>
          <w:color w:val="212121"/>
          <w:szCs w:val="24"/>
        </w:rPr>
        <w:t>ι πλέον με βάση τις επετηρίδες. Κ</w:t>
      </w:r>
      <w:r w:rsidRPr="001A3F4E">
        <w:rPr>
          <w:rFonts w:eastAsia="Times New Roman"/>
          <w:color w:val="212121"/>
          <w:szCs w:val="24"/>
        </w:rPr>
        <w:t xml:space="preserve">αι </w:t>
      </w:r>
      <w:r>
        <w:rPr>
          <w:rFonts w:eastAsia="Times New Roman"/>
          <w:color w:val="212121"/>
          <w:szCs w:val="24"/>
        </w:rPr>
        <w:t xml:space="preserve">εσείς, βεβαίως, το δικαιολογήσατε απαντώντας μας ότι γίνεται σαν τα φαρμακεία, αλλά </w:t>
      </w:r>
      <w:r w:rsidRPr="001A3F4E">
        <w:rPr>
          <w:rFonts w:eastAsia="Times New Roman"/>
          <w:color w:val="212121"/>
          <w:szCs w:val="24"/>
        </w:rPr>
        <w:t xml:space="preserve">τα φαρμακεία χρόνια τώρα </w:t>
      </w:r>
      <w:r>
        <w:rPr>
          <w:rFonts w:eastAsia="Times New Roman"/>
          <w:color w:val="212121"/>
          <w:szCs w:val="24"/>
        </w:rPr>
        <w:t>αποτελούν ένα κλειστό επάγγελμα. Δεν είναι α</w:t>
      </w:r>
      <w:r>
        <w:rPr>
          <w:rFonts w:eastAsia="Times New Roman"/>
          <w:color w:val="212121"/>
          <w:szCs w:val="24"/>
        </w:rPr>
        <w:t>υτό το όραμα για μ</w:t>
      </w:r>
      <w:r>
        <w:rPr>
          <w:rFonts w:eastAsia="Times New Roman"/>
          <w:color w:val="212121"/>
          <w:szCs w:val="24"/>
        </w:rPr>
        <w:t>ί</w:t>
      </w:r>
      <w:r w:rsidRPr="001A3F4E">
        <w:rPr>
          <w:rFonts w:eastAsia="Times New Roman"/>
          <w:color w:val="212121"/>
          <w:szCs w:val="24"/>
        </w:rPr>
        <w:t>α ανταγωνιστική Ευρώπη</w:t>
      </w:r>
      <w:r>
        <w:rPr>
          <w:rFonts w:eastAsia="Times New Roman"/>
          <w:color w:val="212121"/>
          <w:szCs w:val="24"/>
        </w:rPr>
        <w:t xml:space="preserve">. </w:t>
      </w:r>
    </w:p>
    <w:p w14:paraId="6B14EC29"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1A3F4E">
        <w:rPr>
          <w:rFonts w:eastAsia="Times New Roman"/>
          <w:color w:val="212121"/>
          <w:szCs w:val="24"/>
        </w:rPr>
        <w:t>κτός των άλλων</w:t>
      </w:r>
      <w:r>
        <w:rPr>
          <w:rFonts w:eastAsia="Times New Roman"/>
          <w:color w:val="212121"/>
          <w:szCs w:val="24"/>
        </w:rPr>
        <w:t>,</w:t>
      </w:r>
      <w:r w:rsidRPr="001A3F4E">
        <w:rPr>
          <w:rFonts w:eastAsia="Times New Roman"/>
          <w:color w:val="212121"/>
          <w:szCs w:val="24"/>
        </w:rPr>
        <w:t xml:space="preserve"> διορίζοντας με την επετηρίδα</w:t>
      </w:r>
      <w:r>
        <w:rPr>
          <w:rFonts w:eastAsia="Times New Roman"/>
          <w:color w:val="212121"/>
          <w:szCs w:val="24"/>
        </w:rPr>
        <w:t>,</w:t>
      </w:r>
      <w:r w:rsidRPr="001A3F4E">
        <w:rPr>
          <w:rFonts w:eastAsia="Times New Roman"/>
          <w:color w:val="212121"/>
          <w:szCs w:val="24"/>
        </w:rPr>
        <w:t xml:space="preserve"> καταργείται </w:t>
      </w:r>
      <w:r>
        <w:rPr>
          <w:rFonts w:eastAsia="Times New Roman"/>
          <w:color w:val="212121"/>
          <w:szCs w:val="24"/>
        </w:rPr>
        <w:t>το ευεργετικό μέτρο υπέρ των Α</w:t>
      </w:r>
      <w:r>
        <w:rPr>
          <w:rFonts w:eastAsia="Times New Roman"/>
          <w:color w:val="212121"/>
          <w:szCs w:val="24"/>
        </w:rPr>
        <w:t>ΜΕ</w:t>
      </w:r>
      <w:r w:rsidRPr="001A3F4E">
        <w:rPr>
          <w:rFonts w:eastAsia="Times New Roman"/>
          <w:color w:val="212121"/>
          <w:szCs w:val="24"/>
        </w:rPr>
        <w:t>Α</w:t>
      </w:r>
      <w:r>
        <w:rPr>
          <w:rFonts w:eastAsia="Times New Roman"/>
          <w:color w:val="212121"/>
          <w:szCs w:val="24"/>
        </w:rPr>
        <w:t>,</w:t>
      </w:r>
      <w:r w:rsidRPr="001A3F4E">
        <w:rPr>
          <w:rFonts w:eastAsia="Times New Roman"/>
          <w:color w:val="212121"/>
          <w:szCs w:val="24"/>
        </w:rPr>
        <w:t xml:space="preserve"> οι οποίοι δεν έχουν </w:t>
      </w:r>
      <w:r>
        <w:rPr>
          <w:rFonts w:eastAsia="Times New Roman"/>
          <w:color w:val="212121"/>
          <w:szCs w:val="24"/>
        </w:rPr>
        <w:t>ασφαλώς τις</w:t>
      </w:r>
      <w:r w:rsidRPr="001A3F4E">
        <w:rPr>
          <w:rFonts w:eastAsia="Times New Roman"/>
          <w:color w:val="212121"/>
          <w:szCs w:val="24"/>
        </w:rPr>
        <w:t xml:space="preserve"> ίδιες δυνατότητες επιβίωσης και σταδιοδρομίας συγκριτικά με τους αρτιμελείς συναδέλφους </w:t>
      </w:r>
      <w:r>
        <w:rPr>
          <w:rFonts w:eastAsia="Times New Roman"/>
          <w:color w:val="212121"/>
          <w:szCs w:val="24"/>
        </w:rPr>
        <w:t>τους. Υ</w:t>
      </w:r>
      <w:r w:rsidRPr="001A3F4E">
        <w:rPr>
          <w:rFonts w:eastAsia="Times New Roman"/>
          <w:color w:val="212121"/>
          <w:szCs w:val="24"/>
        </w:rPr>
        <w:t>πάρχουν</w:t>
      </w:r>
      <w:r>
        <w:rPr>
          <w:rFonts w:eastAsia="Times New Roman"/>
          <w:color w:val="212121"/>
          <w:szCs w:val="24"/>
        </w:rPr>
        <w:t>, επίσης,</w:t>
      </w:r>
      <w:r w:rsidRPr="001A3F4E">
        <w:rPr>
          <w:rFonts w:eastAsia="Times New Roman"/>
          <w:color w:val="212121"/>
          <w:szCs w:val="24"/>
        </w:rPr>
        <w:t xml:space="preserve"> πολύτεκνοι άνθρωποι που διαθέτουν κοινωνικά μόρια</w:t>
      </w:r>
      <w:r>
        <w:rPr>
          <w:rFonts w:eastAsia="Times New Roman"/>
          <w:color w:val="212121"/>
          <w:szCs w:val="24"/>
        </w:rPr>
        <w:t>.</w:t>
      </w:r>
    </w:p>
    <w:p w14:paraId="6B14EC2A"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Η</w:t>
      </w:r>
      <w:r w:rsidRPr="001A3F4E">
        <w:rPr>
          <w:rFonts w:eastAsia="Times New Roman"/>
          <w:color w:val="212121"/>
          <w:szCs w:val="24"/>
        </w:rPr>
        <w:t xml:space="preserve"> άποψή μας είναι ότι αυτοί οι άνθρωποι θα </w:t>
      </w:r>
      <w:r>
        <w:rPr>
          <w:rFonts w:eastAsia="Times New Roman"/>
          <w:color w:val="212121"/>
          <w:szCs w:val="24"/>
        </w:rPr>
        <w:t>αδικούντ</w:t>
      </w:r>
      <w:r w:rsidRPr="001A3F4E">
        <w:rPr>
          <w:rFonts w:eastAsia="Times New Roman"/>
          <w:color w:val="212121"/>
          <w:szCs w:val="24"/>
        </w:rPr>
        <w:t>αι πλέον με βάση την τροπολογία</w:t>
      </w:r>
      <w:r>
        <w:rPr>
          <w:rFonts w:eastAsia="Times New Roman"/>
          <w:color w:val="212121"/>
          <w:szCs w:val="24"/>
        </w:rPr>
        <w:t xml:space="preserve">. </w:t>
      </w:r>
    </w:p>
    <w:p w14:paraId="6B14EC2B"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Κλείνον</w:t>
      </w:r>
      <w:r>
        <w:rPr>
          <w:rFonts w:eastAsia="Times New Roman"/>
          <w:color w:val="212121"/>
          <w:szCs w:val="24"/>
        </w:rPr>
        <w:t>τας, δ</w:t>
      </w:r>
      <w:r w:rsidRPr="001A3F4E">
        <w:rPr>
          <w:rFonts w:eastAsia="Times New Roman"/>
          <w:color w:val="212121"/>
          <w:szCs w:val="24"/>
        </w:rPr>
        <w:t xml:space="preserve">ηλώνω ότι είμαστε υποχρεωμένοι να δηλώσουμε </w:t>
      </w:r>
      <w:r>
        <w:rPr>
          <w:rFonts w:eastAsia="Times New Roman"/>
          <w:color w:val="212121"/>
          <w:szCs w:val="24"/>
        </w:rPr>
        <w:t>«</w:t>
      </w:r>
      <w:r>
        <w:rPr>
          <w:rFonts w:eastAsia="Times New Roman"/>
          <w:color w:val="212121"/>
          <w:szCs w:val="24"/>
        </w:rPr>
        <w:t>παρών</w:t>
      </w:r>
      <w:r>
        <w:rPr>
          <w:rFonts w:eastAsia="Times New Roman"/>
          <w:color w:val="212121"/>
          <w:szCs w:val="24"/>
        </w:rPr>
        <w:t>»</w:t>
      </w:r>
      <w:r w:rsidRPr="001A3F4E">
        <w:rPr>
          <w:rFonts w:eastAsia="Times New Roman"/>
          <w:color w:val="212121"/>
          <w:szCs w:val="24"/>
        </w:rPr>
        <w:t xml:space="preserve"> τόσο για το νομοσχέδιο και </w:t>
      </w:r>
      <w:r>
        <w:rPr>
          <w:rFonts w:eastAsia="Times New Roman"/>
          <w:color w:val="212121"/>
          <w:szCs w:val="24"/>
        </w:rPr>
        <w:t>ασφαλώς και για τις</w:t>
      </w:r>
      <w:r w:rsidRPr="001A3F4E">
        <w:rPr>
          <w:rFonts w:eastAsia="Times New Roman"/>
          <w:color w:val="212121"/>
          <w:szCs w:val="24"/>
        </w:rPr>
        <w:t xml:space="preserve"> τροπολογίες</w:t>
      </w:r>
      <w:r>
        <w:rPr>
          <w:rFonts w:eastAsia="Times New Roman"/>
          <w:color w:val="212121"/>
          <w:szCs w:val="24"/>
        </w:rPr>
        <w:t>, διότι εκ συστήματος έρχονται τροπολογίες</w:t>
      </w:r>
      <w:r w:rsidRPr="001A3F4E">
        <w:rPr>
          <w:rFonts w:eastAsia="Times New Roman"/>
          <w:color w:val="212121"/>
          <w:szCs w:val="24"/>
        </w:rPr>
        <w:t xml:space="preserve"> τελευταία στιγμή</w:t>
      </w:r>
      <w:r>
        <w:rPr>
          <w:rFonts w:eastAsia="Times New Roman"/>
          <w:color w:val="212121"/>
          <w:szCs w:val="24"/>
        </w:rPr>
        <w:t>. Ε</w:t>
      </w:r>
      <w:r w:rsidRPr="001A3F4E">
        <w:rPr>
          <w:rFonts w:eastAsia="Times New Roman"/>
          <w:color w:val="212121"/>
          <w:szCs w:val="24"/>
        </w:rPr>
        <w:t>μείς δεν έχουμε το</w:t>
      </w:r>
      <w:r>
        <w:rPr>
          <w:rFonts w:eastAsia="Times New Roman"/>
          <w:color w:val="212121"/>
          <w:szCs w:val="24"/>
        </w:rPr>
        <w:t>ν</w:t>
      </w:r>
      <w:r w:rsidRPr="001A3F4E">
        <w:rPr>
          <w:rFonts w:eastAsia="Times New Roman"/>
          <w:color w:val="212121"/>
          <w:szCs w:val="24"/>
        </w:rPr>
        <w:t xml:space="preserve"> χρόνο να τις μελετήσουμε</w:t>
      </w:r>
      <w:r>
        <w:rPr>
          <w:rFonts w:eastAsia="Times New Roman"/>
          <w:color w:val="212121"/>
          <w:szCs w:val="24"/>
        </w:rPr>
        <w:t xml:space="preserve"> -και όταν λέω</w:t>
      </w:r>
      <w:r w:rsidRPr="001A3F4E">
        <w:rPr>
          <w:rFonts w:eastAsia="Times New Roman"/>
          <w:color w:val="212121"/>
          <w:szCs w:val="24"/>
        </w:rPr>
        <w:t xml:space="preserve"> </w:t>
      </w:r>
      <w:r>
        <w:rPr>
          <w:rFonts w:eastAsia="Times New Roman"/>
          <w:color w:val="212121"/>
          <w:szCs w:val="24"/>
        </w:rPr>
        <w:t>«</w:t>
      </w:r>
      <w:r w:rsidRPr="001A3F4E">
        <w:rPr>
          <w:rFonts w:eastAsia="Times New Roman"/>
          <w:color w:val="212121"/>
          <w:szCs w:val="24"/>
        </w:rPr>
        <w:t>εμείς</w:t>
      </w:r>
      <w:r>
        <w:rPr>
          <w:rFonts w:eastAsia="Times New Roman"/>
          <w:color w:val="212121"/>
          <w:szCs w:val="24"/>
        </w:rPr>
        <w:t xml:space="preserve">», </w:t>
      </w:r>
      <w:r w:rsidRPr="001A3F4E">
        <w:rPr>
          <w:rFonts w:eastAsia="Times New Roman"/>
          <w:color w:val="212121"/>
          <w:szCs w:val="24"/>
        </w:rPr>
        <w:t>εννοώ όλοι</w:t>
      </w:r>
      <w:r w:rsidRPr="001A3F4E">
        <w:rPr>
          <w:rFonts w:eastAsia="Times New Roman"/>
          <w:color w:val="212121"/>
          <w:szCs w:val="24"/>
        </w:rPr>
        <w:t xml:space="preserve"> οι συνάδελφοι</w:t>
      </w:r>
      <w:r>
        <w:rPr>
          <w:rFonts w:eastAsia="Times New Roman"/>
          <w:color w:val="212121"/>
          <w:szCs w:val="24"/>
        </w:rPr>
        <w:t xml:space="preserve">- </w:t>
      </w:r>
      <w:proofErr w:type="spellStart"/>
      <w:r>
        <w:rPr>
          <w:rFonts w:eastAsia="Times New Roman"/>
          <w:color w:val="212121"/>
          <w:szCs w:val="24"/>
        </w:rPr>
        <w:t>πόσω</w:t>
      </w:r>
      <w:proofErr w:type="spellEnd"/>
      <w:r>
        <w:rPr>
          <w:rFonts w:eastAsia="Times New Roman"/>
          <w:color w:val="212121"/>
          <w:szCs w:val="24"/>
        </w:rPr>
        <w:t xml:space="preserve"> μάλλον να τις υπερψηφίσουμε ή να τις</w:t>
      </w:r>
      <w:r w:rsidRPr="001A3F4E">
        <w:rPr>
          <w:rFonts w:eastAsia="Times New Roman"/>
          <w:color w:val="212121"/>
          <w:szCs w:val="24"/>
        </w:rPr>
        <w:t xml:space="preserve"> καταψηφίσουμε</w:t>
      </w:r>
      <w:r>
        <w:rPr>
          <w:rFonts w:eastAsia="Times New Roman"/>
          <w:color w:val="212121"/>
          <w:szCs w:val="24"/>
        </w:rPr>
        <w:t>.</w:t>
      </w:r>
    </w:p>
    <w:p w14:paraId="6B14EC2C"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Ε</w:t>
      </w:r>
      <w:r w:rsidRPr="001A3F4E">
        <w:rPr>
          <w:rFonts w:eastAsia="Times New Roman"/>
          <w:color w:val="212121"/>
          <w:szCs w:val="24"/>
        </w:rPr>
        <w:t>υχαριστώ πολύ</w:t>
      </w:r>
      <w:r>
        <w:rPr>
          <w:rFonts w:eastAsia="Times New Roman"/>
          <w:color w:val="212121"/>
          <w:szCs w:val="24"/>
        </w:rPr>
        <w:t>.</w:t>
      </w:r>
    </w:p>
    <w:p w14:paraId="6B14EC2D" w14:textId="77777777" w:rsidR="004965E6" w:rsidRDefault="004D430C">
      <w:pPr>
        <w:spacing w:line="600" w:lineRule="auto"/>
        <w:ind w:firstLine="709"/>
        <w:jc w:val="center"/>
        <w:rPr>
          <w:rFonts w:eastAsia="Times New Roman" w:cs="Times New Roman"/>
          <w:szCs w:val="24"/>
        </w:rPr>
      </w:pPr>
      <w:r w:rsidRPr="00B819E1">
        <w:rPr>
          <w:rFonts w:eastAsia="Times New Roman" w:cs="Times New Roman"/>
          <w:szCs w:val="24"/>
        </w:rPr>
        <w:t xml:space="preserve">(Χειροκροτήματα από την πτέρυγα </w:t>
      </w:r>
      <w:r>
        <w:rPr>
          <w:rFonts w:eastAsia="Times New Roman" w:cs="Times New Roman"/>
          <w:szCs w:val="24"/>
        </w:rPr>
        <w:t>της Ένωσης Κεντρώων</w:t>
      </w:r>
      <w:r w:rsidRPr="00B819E1">
        <w:rPr>
          <w:rFonts w:eastAsia="Times New Roman" w:cs="Times New Roman"/>
          <w:szCs w:val="24"/>
        </w:rPr>
        <w:t>)</w:t>
      </w:r>
    </w:p>
    <w:p w14:paraId="6B14EC2E" w14:textId="77777777" w:rsidR="004965E6" w:rsidRDefault="004D430C">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και εμείς, κύριε </w:t>
      </w:r>
      <w:proofErr w:type="spellStart"/>
      <w:r>
        <w:rPr>
          <w:rFonts w:eastAsia="Times New Roman" w:cs="Times New Roman"/>
          <w:szCs w:val="24"/>
        </w:rPr>
        <w:t>Καβαδέλλα</w:t>
      </w:r>
      <w:proofErr w:type="spellEnd"/>
      <w:r>
        <w:rPr>
          <w:rFonts w:eastAsia="Times New Roman" w:cs="Times New Roman"/>
          <w:szCs w:val="24"/>
        </w:rPr>
        <w:t xml:space="preserve">. </w:t>
      </w:r>
    </w:p>
    <w:p w14:paraId="6B14EC2F" w14:textId="77777777" w:rsidR="004965E6" w:rsidRDefault="004D43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Πριν μπορούμε στον κατάλογο </w:t>
      </w:r>
      <w:r>
        <w:rPr>
          <w:rFonts w:eastAsia="Times New Roman" w:cs="Times New Roman"/>
          <w:szCs w:val="24"/>
        </w:rPr>
        <w:t xml:space="preserve">των ομιλητών, θα δώσω τον λόγο στον Υπουργό Παιδείας. </w:t>
      </w:r>
    </w:p>
    <w:p w14:paraId="6B14EC30"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Ορίστε, κύριε </w:t>
      </w:r>
      <w:proofErr w:type="spellStart"/>
      <w:r>
        <w:rPr>
          <w:rFonts w:eastAsia="Times New Roman"/>
          <w:color w:val="212121"/>
          <w:szCs w:val="24"/>
        </w:rPr>
        <w:t>Γ</w:t>
      </w:r>
      <w:r w:rsidRPr="001A3F4E">
        <w:rPr>
          <w:rFonts w:eastAsia="Times New Roman"/>
          <w:color w:val="212121"/>
          <w:szCs w:val="24"/>
        </w:rPr>
        <w:t>αβρόγλου</w:t>
      </w:r>
      <w:proofErr w:type="spellEnd"/>
      <w:r>
        <w:rPr>
          <w:rFonts w:eastAsia="Times New Roman"/>
          <w:color w:val="212121"/>
          <w:szCs w:val="24"/>
        </w:rPr>
        <w:t>, έχετε τον λόγο για δεκαο</w:t>
      </w:r>
      <w:r>
        <w:rPr>
          <w:rFonts w:eastAsia="Times New Roman"/>
          <w:color w:val="212121"/>
          <w:szCs w:val="24"/>
        </w:rPr>
        <w:t>κ</w:t>
      </w:r>
      <w:r>
        <w:rPr>
          <w:rFonts w:eastAsia="Times New Roman"/>
          <w:color w:val="212121"/>
          <w:szCs w:val="24"/>
        </w:rPr>
        <w:t xml:space="preserve">τώ </w:t>
      </w:r>
      <w:r w:rsidRPr="001A3F4E">
        <w:rPr>
          <w:rFonts w:eastAsia="Times New Roman"/>
          <w:color w:val="212121"/>
          <w:szCs w:val="24"/>
        </w:rPr>
        <w:t>λεπτά</w:t>
      </w:r>
      <w:r>
        <w:rPr>
          <w:rFonts w:eastAsia="Times New Roman"/>
          <w:color w:val="212121"/>
          <w:szCs w:val="24"/>
        </w:rPr>
        <w:t>.</w:t>
      </w:r>
    </w:p>
    <w:p w14:paraId="6B14EC31" w14:textId="77777777" w:rsidR="004965E6" w:rsidRDefault="004D430C">
      <w:pPr>
        <w:tabs>
          <w:tab w:val="left" w:pos="2738"/>
          <w:tab w:val="center" w:pos="4753"/>
          <w:tab w:val="left" w:pos="5723"/>
        </w:tabs>
        <w:spacing w:line="600" w:lineRule="auto"/>
        <w:ind w:firstLine="720"/>
        <w:jc w:val="both"/>
        <w:rPr>
          <w:rFonts w:eastAsia="Times New Roman" w:cs="Times New Roman"/>
          <w:szCs w:val="24"/>
        </w:rPr>
      </w:pPr>
      <w:r w:rsidRPr="00BE4E89">
        <w:rPr>
          <w:rFonts w:eastAsia="Times New Roman" w:cs="Times New Roman"/>
          <w:b/>
          <w:szCs w:val="24"/>
        </w:rPr>
        <w:t>ΚΩΝΣΤΑΝΤΙΝΟΣ ΓΑΒΡΟΓΛΟΥ (Υπουργός Παιδείας, Έρευνας και Θρησκευμάτων):</w:t>
      </w:r>
      <w:r>
        <w:rPr>
          <w:rFonts w:eastAsia="Times New Roman" w:cs="Times New Roman"/>
          <w:b/>
          <w:szCs w:val="24"/>
        </w:rPr>
        <w:t xml:space="preserve"> </w:t>
      </w:r>
      <w:r>
        <w:rPr>
          <w:rFonts w:eastAsia="Times New Roman" w:cs="Times New Roman"/>
          <w:szCs w:val="24"/>
        </w:rPr>
        <w:t xml:space="preserve">Ευχαριστώ, κυρία Πρόεδρε. Θα προσπαθήσω να είμαι εντός του χρόνου μου. </w:t>
      </w:r>
    </w:p>
    <w:p w14:paraId="6B14EC32"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Θ</w:t>
      </w:r>
      <w:r w:rsidRPr="001A3F4E">
        <w:rPr>
          <w:rFonts w:eastAsia="Times New Roman"/>
          <w:color w:val="212121"/>
          <w:szCs w:val="24"/>
        </w:rPr>
        <w:t>α ήθελα να αναφερθώ αναλυτικά σε διάφορα σημεία του νομοσχεδίου</w:t>
      </w:r>
      <w:r>
        <w:rPr>
          <w:rFonts w:eastAsia="Times New Roman"/>
          <w:color w:val="212121"/>
          <w:szCs w:val="24"/>
        </w:rPr>
        <w:t xml:space="preserve">. </w:t>
      </w:r>
    </w:p>
    <w:p w14:paraId="6B14EC33"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sidRPr="001A3F4E">
        <w:rPr>
          <w:rFonts w:eastAsia="Times New Roman"/>
          <w:color w:val="212121"/>
          <w:szCs w:val="24"/>
        </w:rPr>
        <w:t xml:space="preserve">Θα προσπαθήσω να απαντήσω </w:t>
      </w:r>
      <w:r>
        <w:rPr>
          <w:rFonts w:eastAsia="Times New Roman"/>
          <w:color w:val="212121"/>
          <w:szCs w:val="24"/>
        </w:rPr>
        <w:t>σε ορισμένα από αυτά που έχουν αναφέρει τα κόμματα της Α</w:t>
      </w:r>
      <w:r w:rsidRPr="001A3F4E">
        <w:rPr>
          <w:rFonts w:eastAsia="Times New Roman"/>
          <w:color w:val="212121"/>
          <w:szCs w:val="24"/>
        </w:rPr>
        <w:t>ντιπολίτευσης</w:t>
      </w:r>
      <w:r>
        <w:rPr>
          <w:rFonts w:eastAsia="Times New Roman"/>
          <w:color w:val="212121"/>
          <w:szCs w:val="24"/>
        </w:rPr>
        <w:t>.</w:t>
      </w:r>
      <w:r w:rsidRPr="001A3F4E">
        <w:rPr>
          <w:rFonts w:eastAsia="Times New Roman"/>
          <w:color w:val="212121"/>
          <w:szCs w:val="24"/>
        </w:rPr>
        <w:t xml:space="preserve"> </w:t>
      </w:r>
      <w:r>
        <w:rPr>
          <w:rFonts w:eastAsia="Times New Roman"/>
          <w:color w:val="212121"/>
          <w:szCs w:val="24"/>
        </w:rPr>
        <w:t>Δ</w:t>
      </w:r>
      <w:r w:rsidRPr="001A3F4E">
        <w:rPr>
          <w:rFonts w:eastAsia="Times New Roman"/>
          <w:color w:val="212121"/>
          <w:szCs w:val="24"/>
        </w:rPr>
        <w:t xml:space="preserve">εν θα </w:t>
      </w:r>
      <w:r>
        <w:rPr>
          <w:rFonts w:eastAsia="Times New Roman"/>
          <w:color w:val="212121"/>
          <w:szCs w:val="24"/>
        </w:rPr>
        <w:t>απαντήσω</w:t>
      </w:r>
      <w:r w:rsidRPr="001A3F4E">
        <w:rPr>
          <w:rFonts w:eastAsia="Times New Roman"/>
          <w:color w:val="212121"/>
          <w:szCs w:val="24"/>
        </w:rPr>
        <w:t xml:space="preserve"> τώρα στα περισσότερα</w:t>
      </w:r>
      <w:r>
        <w:rPr>
          <w:rFonts w:eastAsia="Times New Roman"/>
          <w:color w:val="212121"/>
          <w:szCs w:val="24"/>
        </w:rPr>
        <w:t>,</w:t>
      </w:r>
      <w:r w:rsidRPr="001A3F4E">
        <w:rPr>
          <w:rFonts w:eastAsia="Times New Roman"/>
          <w:color w:val="212121"/>
          <w:szCs w:val="24"/>
        </w:rPr>
        <w:t xml:space="preserve"> αλλά θα το κάνω στη δευτερολογία μου</w:t>
      </w:r>
      <w:r>
        <w:rPr>
          <w:rFonts w:eastAsia="Times New Roman"/>
          <w:color w:val="212121"/>
          <w:szCs w:val="24"/>
        </w:rPr>
        <w:t>.</w:t>
      </w:r>
    </w:p>
    <w:p w14:paraId="6B14EC34"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Ε</w:t>
      </w:r>
      <w:r w:rsidRPr="001A3F4E">
        <w:rPr>
          <w:rFonts w:eastAsia="Times New Roman"/>
          <w:color w:val="212121"/>
          <w:szCs w:val="24"/>
        </w:rPr>
        <w:t>κείνο</w:t>
      </w:r>
      <w:r>
        <w:rPr>
          <w:rFonts w:eastAsia="Times New Roman"/>
          <w:color w:val="212121"/>
          <w:szCs w:val="24"/>
        </w:rPr>
        <w:t>,</w:t>
      </w:r>
      <w:r w:rsidRPr="001A3F4E">
        <w:rPr>
          <w:rFonts w:eastAsia="Times New Roman"/>
          <w:color w:val="212121"/>
          <w:szCs w:val="24"/>
        </w:rPr>
        <w:t xml:space="preserve"> </w:t>
      </w:r>
      <w:r>
        <w:rPr>
          <w:rFonts w:eastAsia="Times New Roman"/>
          <w:color w:val="212121"/>
          <w:szCs w:val="24"/>
        </w:rPr>
        <w:t>όμως,</w:t>
      </w:r>
      <w:r w:rsidRPr="001A3F4E">
        <w:rPr>
          <w:rFonts w:eastAsia="Times New Roman"/>
          <w:color w:val="212121"/>
          <w:szCs w:val="24"/>
        </w:rPr>
        <w:t xml:space="preserve"> που θέλω να είναι σαφές από την αρχή είναι το εξής</w:t>
      </w:r>
      <w:r>
        <w:rPr>
          <w:rFonts w:eastAsia="Times New Roman"/>
          <w:color w:val="212121"/>
          <w:szCs w:val="24"/>
        </w:rPr>
        <w:t>: Θα πρέπει και η Αξιωματική Α</w:t>
      </w:r>
      <w:r w:rsidRPr="001A3F4E">
        <w:rPr>
          <w:rFonts w:eastAsia="Times New Roman"/>
          <w:color w:val="212121"/>
          <w:szCs w:val="24"/>
        </w:rPr>
        <w:t>ντιπολίτευση κυρίως</w:t>
      </w:r>
      <w:r>
        <w:rPr>
          <w:rFonts w:eastAsia="Times New Roman"/>
          <w:color w:val="212121"/>
          <w:szCs w:val="24"/>
        </w:rPr>
        <w:t xml:space="preserve">, αλλά όχι μόνο αυτή, </w:t>
      </w:r>
      <w:r w:rsidRPr="001A3F4E">
        <w:rPr>
          <w:rFonts w:eastAsia="Times New Roman"/>
          <w:color w:val="212121"/>
          <w:szCs w:val="24"/>
        </w:rPr>
        <w:t>όταν λέει το πολύ εύκολο ότι όλα αυτά γίνονται για κομματικούς λόγους</w:t>
      </w:r>
      <w:r>
        <w:rPr>
          <w:rFonts w:eastAsia="Times New Roman"/>
          <w:color w:val="212121"/>
          <w:szCs w:val="24"/>
        </w:rPr>
        <w:t xml:space="preserve">, </w:t>
      </w:r>
      <w:r w:rsidRPr="001A3F4E">
        <w:rPr>
          <w:rFonts w:eastAsia="Times New Roman"/>
          <w:color w:val="212121"/>
          <w:szCs w:val="24"/>
        </w:rPr>
        <w:t>για πελατειακούς λόγους και τα λοιπά</w:t>
      </w:r>
      <w:r>
        <w:rPr>
          <w:rFonts w:eastAsia="Times New Roman"/>
          <w:color w:val="212121"/>
          <w:szCs w:val="24"/>
        </w:rPr>
        <w:t xml:space="preserve">, </w:t>
      </w:r>
      <w:r w:rsidRPr="001A3F4E">
        <w:rPr>
          <w:rFonts w:eastAsia="Times New Roman"/>
          <w:color w:val="212121"/>
          <w:szCs w:val="24"/>
        </w:rPr>
        <w:t>να έχει μία στοιχειώδη λο</w:t>
      </w:r>
      <w:r w:rsidRPr="001A3F4E">
        <w:rPr>
          <w:rFonts w:eastAsia="Times New Roman"/>
          <w:color w:val="212121"/>
          <w:szCs w:val="24"/>
        </w:rPr>
        <w:t>γική συνοχή</w:t>
      </w:r>
      <w:r>
        <w:rPr>
          <w:rFonts w:eastAsia="Times New Roman"/>
          <w:color w:val="212121"/>
          <w:szCs w:val="24"/>
        </w:rPr>
        <w:t xml:space="preserve">. </w:t>
      </w:r>
      <w:r w:rsidRPr="001A3F4E">
        <w:rPr>
          <w:rFonts w:eastAsia="Times New Roman"/>
          <w:color w:val="212121"/>
          <w:szCs w:val="24"/>
        </w:rPr>
        <w:t xml:space="preserve">Πώς είναι δυνατόν να λες ότι όλα αυτά τα κάνεις για κομματικούς λόγους και την ίδια στιγμή να λες </w:t>
      </w:r>
      <w:r>
        <w:rPr>
          <w:rFonts w:eastAsia="Times New Roman"/>
          <w:color w:val="212121"/>
          <w:szCs w:val="24"/>
        </w:rPr>
        <w:t xml:space="preserve">ότι </w:t>
      </w:r>
      <w:r w:rsidRPr="001A3F4E">
        <w:rPr>
          <w:rFonts w:eastAsia="Times New Roman"/>
          <w:color w:val="212121"/>
          <w:szCs w:val="24"/>
        </w:rPr>
        <w:t>όλοι διαφωνούν με αυτά που κάνεις</w:t>
      </w:r>
      <w:r>
        <w:rPr>
          <w:rFonts w:eastAsia="Times New Roman"/>
          <w:color w:val="212121"/>
          <w:szCs w:val="24"/>
        </w:rPr>
        <w:t xml:space="preserve">; </w:t>
      </w:r>
    </w:p>
    <w:p w14:paraId="6B14EC35"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Δηλαδή,</w:t>
      </w:r>
      <w:r w:rsidRPr="001A3F4E">
        <w:rPr>
          <w:rFonts w:eastAsia="Times New Roman"/>
          <w:color w:val="212121"/>
          <w:szCs w:val="24"/>
        </w:rPr>
        <w:t xml:space="preserve"> </w:t>
      </w:r>
      <w:r>
        <w:rPr>
          <w:rFonts w:eastAsia="Times New Roman"/>
          <w:color w:val="212121"/>
          <w:szCs w:val="24"/>
        </w:rPr>
        <w:t xml:space="preserve">τόσο ανόητοι, κύριε </w:t>
      </w:r>
      <w:proofErr w:type="spellStart"/>
      <w:r>
        <w:rPr>
          <w:rFonts w:eastAsia="Times New Roman"/>
          <w:color w:val="212121"/>
          <w:szCs w:val="24"/>
        </w:rPr>
        <w:t>Κέλλα</w:t>
      </w:r>
      <w:proofErr w:type="spellEnd"/>
      <w:r>
        <w:rPr>
          <w:rFonts w:eastAsia="Times New Roman"/>
          <w:color w:val="212121"/>
          <w:szCs w:val="24"/>
        </w:rPr>
        <w:t xml:space="preserve">, </w:t>
      </w:r>
      <w:r w:rsidRPr="001A3F4E">
        <w:rPr>
          <w:rFonts w:eastAsia="Times New Roman"/>
          <w:color w:val="212121"/>
          <w:szCs w:val="24"/>
        </w:rPr>
        <w:t>δεν μπορεί να είμαστε</w:t>
      </w:r>
      <w:r>
        <w:rPr>
          <w:rFonts w:eastAsia="Times New Roman"/>
          <w:color w:val="212121"/>
          <w:szCs w:val="24"/>
        </w:rPr>
        <w:t>. Έ</w:t>
      </w:r>
      <w:r w:rsidRPr="001A3F4E">
        <w:rPr>
          <w:rFonts w:eastAsia="Times New Roman"/>
          <w:color w:val="212121"/>
          <w:szCs w:val="24"/>
        </w:rPr>
        <w:t>τσι δεν είναι</w:t>
      </w:r>
      <w:r>
        <w:rPr>
          <w:rFonts w:eastAsia="Times New Roman"/>
          <w:color w:val="212121"/>
          <w:szCs w:val="24"/>
        </w:rPr>
        <w:t>; Δεν μπορεί να λέτε ότι όλοι</w:t>
      </w:r>
      <w:r w:rsidRPr="001A3F4E">
        <w:rPr>
          <w:rFonts w:eastAsia="Times New Roman"/>
          <w:color w:val="212121"/>
          <w:szCs w:val="24"/>
        </w:rPr>
        <w:t xml:space="preserve"> δια</w:t>
      </w:r>
      <w:r w:rsidRPr="001A3F4E">
        <w:rPr>
          <w:rFonts w:eastAsia="Times New Roman"/>
          <w:color w:val="212121"/>
          <w:szCs w:val="24"/>
        </w:rPr>
        <w:t>φωνούν και ταυτοχρόνω</w:t>
      </w:r>
      <w:r>
        <w:rPr>
          <w:rFonts w:eastAsia="Times New Roman"/>
          <w:color w:val="212121"/>
          <w:szCs w:val="24"/>
        </w:rPr>
        <w:t>ς να λέτε ότι αυτά τα πράγματα τ</w:t>
      </w:r>
      <w:r w:rsidRPr="001A3F4E">
        <w:rPr>
          <w:rFonts w:eastAsia="Times New Roman"/>
          <w:color w:val="212121"/>
          <w:szCs w:val="24"/>
        </w:rPr>
        <w:t>α κάνουμε για πελατειακούς λόγους</w:t>
      </w:r>
      <w:r>
        <w:rPr>
          <w:rFonts w:eastAsia="Times New Roman"/>
          <w:color w:val="212121"/>
          <w:szCs w:val="24"/>
        </w:rPr>
        <w:t>.</w:t>
      </w:r>
      <w:r w:rsidRPr="001A3F4E">
        <w:rPr>
          <w:rFonts w:eastAsia="Times New Roman"/>
          <w:color w:val="212121"/>
          <w:szCs w:val="24"/>
        </w:rPr>
        <w:t xml:space="preserve"> </w:t>
      </w:r>
    </w:p>
    <w:p w14:paraId="6B14EC36"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Το διά ταύτα είναι </w:t>
      </w:r>
      <w:r w:rsidRPr="001A3F4E">
        <w:rPr>
          <w:rFonts w:eastAsia="Times New Roman"/>
          <w:color w:val="212121"/>
          <w:szCs w:val="24"/>
        </w:rPr>
        <w:t>το εξής</w:t>
      </w:r>
      <w:r>
        <w:rPr>
          <w:rFonts w:eastAsia="Times New Roman"/>
          <w:color w:val="212121"/>
          <w:szCs w:val="24"/>
        </w:rPr>
        <w:t xml:space="preserve">, </w:t>
      </w:r>
      <w:r w:rsidRPr="001A3F4E">
        <w:rPr>
          <w:rFonts w:eastAsia="Times New Roman"/>
          <w:color w:val="212121"/>
          <w:szCs w:val="24"/>
        </w:rPr>
        <w:t xml:space="preserve">ότι </w:t>
      </w:r>
      <w:r>
        <w:rPr>
          <w:rFonts w:eastAsia="Times New Roman"/>
          <w:color w:val="212121"/>
          <w:szCs w:val="24"/>
        </w:rPr>
        <w:t>η Αξιωματική Α</w:t>
      </w:r>
      <w:r w:rsidRPr="001A3F4E">
        <w:rPr>
          <w:rFonts w:eastAsia="Times New Roman"/>
          <w:color w:val="212121"/>
          <w:szCs w:val="24"/>
        </w:rPr>
        <w:t xml:space="preserve">ντιπολίτευση </w:t>
      </w:r>
      <w:r>
        <w:rPr>
          <w:rFonts w:eastAsia="Times New Roman"/>
          <w:color w:val="212121"/>
          <w:szCs w:val="24"/>
        </w:rPr>
        <w:t>-</w:t>
      </w:r>
      <w:r w:rsidRPr="001A3F4E">
        <w:rPr>
          <w:rFonts w:eastAsia="Times New Roman"/>
          <w:color w:val="212121"/>
          <w:szCs w:val="24"/>
        </w:rPr>
        <w:t>και όχι μόνο</w:t>
      </w:r>
      <w:r>
        <w:rPr>
          <w:rFonts w:eastAsia="Times New Roman"/>
          <w:color w:val="212121"/>
          <w:szCs w:val="24"/>
        </w:rPr>
        <w:t>-</w:t>
      </w:r>
      <w:r w:rsidRPr="001A3F4E">
        <w:rPr>
          <w:rFonts w:eastAsia="Times New Roman"/>
          <w:color w:val="212121"/>
          <w:szCs w:val="24"/>
        </w:rPr>
        <w:t xml:space="preserve"> </w:t>
      </w:r>
      <w:r>
        <w:rPr>
          <w:rFonts w:eastAsia="Times New Roman"/>
          <w:color w:val="212121"/>
          <w:szCs w:val="24"/>
        </w:rPr>
        <w:t>και πολλά</w:t>
      </w:r>
      <w:r w:rsidRPr="001A3F4E">
        <w:rPr>
          <w:rFonts w:eastAsia="Times New Roman"/>
          <w:color w:val="212121"/>
          <w:szCs w:val="24"/>
        </w:rPr>
        <w:t xml:space="preserve"> κόμματα στη Βουλή έχουν μία δομική αδυναμία</w:t>
      </w:r>
      <w:r>
        <w:rPr>
          <w:rFonts w:eastAsia="Times New Roman"/>
          <w:color w:val="212121"/>
          <w:szCs w:val="24"/>
        </w:rPr>
        <w:t>. Η</w:t>
      </w:r>
      <w:r w:rsidRPr="001A3F4E">
        <w:rPr>
          <w:rFonts w:eastAsia="Times New Roman"/>
          <w:color w:val="212121"/>
          <w:szCs w:val="24"/>
        </w:rPr>
        <w:t xml:space="preserve"> δομική αδυναμία είναι να κατανοήσουν</w:t>
      </w:r>
      <w:r w:rsidRPr="001A3F4E">
        <w:rPr>
          <w:rFonts w:eastAsia="Times New Roman"/>
          <w:color w:val="212121"/>
          <w:szCs w:val="24"/>
        </w:rPr>
        <w:t xml:space="preserve"> μία διαφορετική πολιτική κουλτούρα</w:t>
      </w:r>
      <w:r>
        <w:rPr>
          <w:rFonts w:eastAsia="Times New Roman"/>
          <w:color w:val="212121"/>
          <w:szCs w:val="24"/>
        </w:rPr>
        <w:t>,</w:t>
      </w:r>
      <w:r w:rsidRPr="001A3F4E">
        <w:rPr>
          <w:rFonts w:eastAsia="Times New Roman"/>
          <w:color w:val="212121"/>
          <w:szCs w:val="24"/>
        </w:rPr>
        <w:t xml:space="preserve"> μία πολιτική κουλτούρα που έχει σχέση με τις </w:t>
      </w:r>
      <w:r>
        <w:rPr>
          <w:rFonts w:eastAsia="Times New Roman"/>
          <w:color w:val="212121"/>
          <w:szCs w:val="24"/>
        </w:rPr>
        <w:t>διαδικασίες συνεννόησης και με τα</w:t>
      </w:r>
      <w:r w:rsidRPr="001A3F4E">
        <w:rPr>
          <w:rFonts w:eastAsia="Times New Roman"/>
          <w:color w:val="212121"/>
          <w:szCs w:val="24"/>
        </w:rPr>
        <w:t xml:space="preserve"> ακαδημαϊκά κριτήρια</w:t>
      </w:r>
      <w:r>
        <w:rPr>
          <w:rFonts w:eastAsia="Times New Roman"/>
          <w:color w:val="212121"/>
          <w:szCs w:val="24"/>
        </w:rPr>
        <w:t>. Δ</w:t>
      </w:r>
      <w:r w:rsidRPr="001A3F4E">
        <w:rPr>
          <w:rFonts w:eastAsia="Times New Roman"/>
          <w:color w:val="212121"/>
          <w:szCs w:val="24"/>
        </w:rPr>
        <w:t xml:space="preserve">ιότι όσο </w:t>
      </w:r>
      <w:r>
        <w:rPr>
          <w:rFonts w:eastAsia="Times New Roman"/>
          <w:color w:val="212121"/>
          <w:szCs w:val="24"/>
        </w:rPr>
        <w:t>και να προσπαθεί το ΚΚΕ και</w:t>
      </w:r>
      <w:r w:rsidRPr="001A3F4E">
        <w:rPr>
          <w:rFonts w:eastAsia="Times New Roman"/>
          <w:color w:val="212121"/>
          <w:szCs w:val="24"/>
        </w:rPr>
        <w:t xml:space="preserve"> να λέει ότι είναι η </w:t>
      </w:r>
      <w:r w:rsidRPr="001A3F4E">
        <w:rPr>
          <w:rFonts w:eastAsia="Times New Roman"/>
          <w:color w:val="212121"/>
          <w:szCs w:val="24"/>
        </w:rPr>
        <w:lastRenderedPageBreak/>
        <w:t xml:space="preserve">συνέχεια του </w:t>
      </w:r>
      <w:r>
        <w:rPr>
          <w:rFonts w:eastAsia="Times New Roman"/>
          <w:color w:val="212121"/>
          <w:szCs w:val="24"/>
        </w:rPr>
        <w:t>«</w:t>
      </w:r>
      <w:r>
        <w:rPr>
          <w:rFonts w:eastAsia="Times New Roman"/>
          <w:color w:val="212121"/>
          <w:szCs w:val="24"/>
        </w:rPr>
        <w:t>ΑΘΗΝΑ</w:t>
      </w:r>
      <w:r>
        <w:rPr>
          <w:rFonts w:eastAsia="Times New Roman"/>
          <w:color w:val="212121"/>
          <w:szCs w:val="24"/>
        </w:rPr>
        <w:t>»</w:t>
      </w:r>
      <w:r>
        <w:rPr>
          <w:rFonts w:eastAsia="Times New Roman"/>
          <w:color w:val="212121"/>
          <w:szCs w:val="24"/>
        </w:rPr>
        <w:t>, τι να κάνουμ</w:t>
      </w:r>
      <w:r w:rsidRPr="001A3F4E">
        <w:rPr>
          <w:rFonts w:eastAsia="Times New Roman"/>
          <w:color w:val="212121"/>
          <w:szCs w:val="24"/>
        </w:rPr>
        <w:t>ε</w:t>
      </w:r>
      <w:r>
        <w:rPr>
          <w:rFonts w:eastAsia="Times New Roman"/>
          <w:color w:val="212121"/>
          <w:szCs w:val="24"/>
        </w:rPr>
        <w:t>; Δ</w:t>
      </w:r>
      <w:r w:rsidRPr="001A3F4E">
        <w:rPr>
          <w:rFonts w:eastAsia="Times New Roman"/>
          <w:color w:val="212121"/>
          <w:szCs w:val="24"/>
        </w:rPr>
        <w:t>εν είναι</w:t>
      </w:r>
      <w:r>
        <w:rPr>
          <w:rFonts w:eastAsia="Times New Roman"/>
          <w:color w:val="212121"/>
          <w:szCs w:val="24"/>
        </w:rPr>
        <w:t>, λ</w:t>
      </w:r>
      <w:r w:rsidRPr="001A3F4E">
        <w:rPr>
          <w:rFonts w:eastAsia="Times New Roman"/>
          <w:color w:val="212121"/>
          <w:szCs w:val="24"/>
        </w:rPr>
        <w:t>οιπόν</w:t>
      </w:r>
      <w:r>
        <w:rPr>
          <w:rFonts w:eastAsia="Times New Roman"/>
          <w:color w:val="212121"/>
          <w:szCs w:val="24"/>
        </w:rPr>
        <w:t>. Το ξέ</w:t>
      </w:r>
      <w:r>
        <w:rPr>
          <w:rFonts w:eastAsia="Times New Roman"/>
          <w:color w:val="212121"/>
          <w:szCs w:val="24"/>
        </w:rPr>
        <w:t>ρουν και οι πέτρες α</w:t>
      </w:r>
      <w:r w:rsidRPr="001A3F4E">
        <w:rPr>
          <w:rFonts w:eastAsia="Times New Roman"/>
          <w:color w:val="212121"/>
          <w:szCs w:val="24"/>
        </w:rPr>
        <w:t>υτό</w:t>
      </w:r>
      <w:r>
        <w:rPr>
          <w:rFonts w:eastAsia="Times New Roman"/>
          <w:color w:val="212121"/>
          <w:szCs w:val="24"/>
        </w:rPr>
        <w:t>. Θα το πει και άλλες φορές το ΚΚΕ, θ</w:t>
      </w:r>
      <w:r w:rsidRPr="001A3F4E">
        <w:rPr>
          <w:rFonts w:eastAsia="Times New Roman"/>
          <w:color w:val="212121"/>
          <w:szCs w:val="24"/>
        </w:rPr>
        <w:t>εωρώ</w:t>
      </w:r>
      <w:r>
        <w:rPr>
          <w:rFonts w:eastAsia="Times New Roman"/>
          <w:color w:val="212121"/>
          <w:szCs w:val="24"/>
        </w:rPr>
        <w:t>ντας ότι η επανάληψη είναι ένα κριτήριο αλήθεια</w:t>
      </w:r>
      <w:r w:rsidRPr="001A3F4E">
        <w:rPr>
          <w:rFonts w:eastAsia="Times New Roman"/>
          <w:color w:val="212121"/>
          <w:szCs w:val="24"/>
        </w:rPr>
        <w:t>ς</w:t>
      </w:r>
      <w:r>
        <w:rPr>
          <w:rFonts w:eastAsia="Times New Roman"/>
          <w:color w:val="212121"/>
          <w:szCs w:val="24"/>
        </w:rPr>
        <w:t xml:space="preserve">. </w:t>
      </w:r>
    </w:p>
    <w:p w14:paraId="6B14EC37"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Θ</w:t>
      </w:r>
      <w:r w:rsidRPr="001A3F4E">
        <w:rPr>
          <w:rFonts w:eastAsia="Times New Roman"/>
          <w:color w:val="212121"/>
          <w:szCs w:val="24"/>
        </w:rPr>
        <w:t>α ήθελα</w:t>
      </w:r>
      <w:r>
        <w:rPr>
          <w:rFonts w:eastAsia="Times New Roman"/>
          <w:color w:val="212121"/>
          <w:szCs w:val="24"/>
        </w:rPr>
        <w:t>,</w:t>
      </w:r>
      <w:r w:rsidRPr="001A3F4E">
        <w:rPr>
          <w:rFonts w:eastAsia="Times New Roman"/>
          <w:color w:val="212121"/>
          <w:szCs w:val="24"/>
        </w:rPr>
        <w:t xml:space="preserve"> </w:t>
      </w:r>
      <w:r>
        <w:rPr>
          <w:rFonts w:eastAsia="Times New Roman"/>
          <w:color w:val="212121"/>
          <w:szCs w:val="24"/>
        </w:rPr>
        <w:t>όμως,</w:t>
      </w:r>
      <w:r w:rsidRPr="001A3F4E">
        <w:rPr>
          <w:rFonts w:eastAsia="Times New Roman"/>
          <w:color w:val="212121"/>
          <w:szCs w:val="24"/>
        </w:rPr>
        <w:t xml:space="preserve"> να συζητήσουμε τα σοβαρότερα ζητήματα</w:t>
      </w:r>
      <w:r>
        <w:rPr>
          <w:rFonts w:eastAsia="Times New Roman"/>
          <w:color w:val="212121"/>
          <w:szCs w:val="24"/>
        </w:rPr>
        <w:t>,</w:t>
      </w:r>
      <w:r w:rsidRPr="001A3F4E">
        <w:rPr>
          <w:rFonts w:eastAsia="Times New Roman"/>
          <w:color w:val="212121"/>
          <w:szCs w:val="24"/>
        </w:rPr>
        <w:t xml:space="preserve"> τα οποία συζητάμε τα τελευταία δύο χρόνια</w:t>
      </w:r>
      <w:r>
        <w:rPr>
          <w:rFonts w:eastAsia="Times New Roman"/>
          <w:color w:val="212121"/>
          <w:szCs w:val="24"/>
        </w:rPr>
        <w:t>. Κ</w:t>
      </w:r>
      <w:r w:rsidRPr="001A3F4E">
        <w:rPr>
          <w:rFonts w:eastAsia="Times New Roman"/>
          <w:color w:val="212121"/>
          <w:szCs w:val="24"/>
        </w:rPr>
        <w:t xml:space="preserve">αι τα τελευταία δύο χρόνια </w:t>
      </w:r>
      <w:r>
        <w:rPr>
          <w:rFonts w:eastAsia="Times New Roman"/>
          <w:color w:val="212121"/>
          <w:szCs w:val="24"/>
        </w:rPr>
        <w:t xml:space="preserve">ξέρετε τι </w:t>
      </w:r>
      <w:r>
        <w:rPr>
          <w:rFonts w:eastAsia="Times New Roman"/>
          <w:color w:val="212121"/>
          <w:szCs w:val="24"/>
        </w:rPr>
        <w:t>συζητάμε και δυστυχώς, πολλές πολιτικές δυνάμεις αυτού του τόπου είναι απούσ</w:t>
      </w:r>
      <w:r w:rsidRPr="001A3F4E">
        <w:rPr>
          <w:rFonts w:eastAsia="Times New Roman"/>
          <w:color w:val="212121"/>
          <w:szCs w:val="24"/>
        </w:rPr>
        <w:t>ες από αυτή τη συζήτηση</w:t>
      </w:r>
      <w:r>
        <w:rPr>
          <w:rFonts w:eastAsia="Times New Roman"/>
          <w:color w:val="212121"/>
          <w:szCs w:val="24"/>
        </w:rPr>
        <w:t>; Σ</w:t>
      </w:r>
      <w:r w:rsidRPr="001A3F4E">
        <w:rPr>
          <w:rFonts w:eastAsia="Times New Roman"/>
          <w:color w:val="212121"/>
          <w:szCs w:val="24"/>
        </w:rPr>
        <w:t xml:space="preserve">υζητάμε το μέλλον της ανώτατης εκπαίδευσης στη χώρα </w:t>
      </w:r>
      <w:r>
        <w:rPr>
          <w:rFonts w:eastAsia="Times New Roman"/>
          <w:color w:val="212121"/>
          <w:szCs w:val="24"/>
        </w:rPr>
        <w:t>μας, το μέλλον της</w:t>
      </w:r>
      <w:r w:rsidRPr="001A3F4E">
        <w:rPr>
          <w:rFonts w:eastAsia="Times New Roman"/>
          <w:color w:val="212121"/>
          <w:szCs w:val="24"/>
        </w:rPr>
        <w:t xml:space="preserve"> ανώτατης εκπαίδευ</w:t>
      </w:r>
      <w:r>
        <w:rPr>
          <w:rFonts w:eastAsia="Times New Roman"/>
          <w:color w:val="212121"/>
          <w:szCs w:val="24"/>
        </w:rPr>
        <w:t>σης σε μία κοινωνία που αλλάζει, σε μία Ευρώπη που αλλάζει. Κ</w:t>
      </w:r>
      <w:r w:rsidRPr="001A3F4E">
        <w:rPr>
          <w:rFonts w:eastAsia="Times New Roman"/>
          <w:color w:val="212121"/>
          <w:szCs w:val="24"/>
        </w:rPr>
        <w:t>αι το</w:t>
      </w:r>
      <w:r w:rsidRPr="001A3F4E">
        <w:rPr>
          <w:rFonts w:eastAsia="Times New Roman"/>
          <w:color w:val="212121"/>
          <w:szCs w:val="24"/>
        </w:rPr>
        <w:t xml:space="preserve"> συζητάμε με τον κόσμο</w:t>
      </w:r>
      <w:r>
        <w:rPr>
          <w:rFonts w:eastAsia="Times New Roman"/>
          <w:color w:val="212121"/>
          <w:szCs w:val="24"/>
        </w:rPr>
        <w:t>,</w:t>
      </w:r>
      <w:r w:rsidRPr="001A3F4E">
        <w:rPr>
          <w:rFonts w:eastAsia="Times New Roman"/>
          <w:color w:val="212121"/>
          <w:szCs w:val="24"/>
        </w:rPr>
        <w:t xml:space="preserve"> το συζητάμε με τους πρυτάνεις</w:t>
      </w:r>
      <w:r>
        <w:rPr>
          <w:rFonts w:eastAsia="Times New Roman"/>
          <w:color w:val="212121"/>
          <w:szCs w:val="24"/>
        </w:rPr>
        <w:t>,</w:t>
      </w:r>
      <w:r w:rsidRPr="001A3F4E">
        <w:rPr>
          <w:rFonts w:eastAsia="Times New Roman"/>
          <w:color w:val="212121"/>
          <w:szCs w:val="24"/>
        </w:rPr>
        <w:t xml:space="preserve"> το συζητάμε με τους ακαδημαϊκούς</w:t>
      </w:r>
      <w:r>
        <w:rPr>
          <w:rFonts w:eastAsia="Times New Roman"/>
          <w:color w:val="212121"/>
          <w:szCs w:val="24"/>
        </w:rPr>
        <w:t>,</w:t>
      </w:r>
      <w:r w:rsidRPr="001A3F4E">
        <w:rPr>
          <w:rFonts w:eastAsia="Times New Roman"/>
          <w:color w:val="212121"/>
          <w:szCs w:val="24"/>
        </w:rPr>
        <w:t xml:space="preserve"> το συζητάμε με τις συγκλήτους</w:t>
      </w:r>
      <w:r>
        <w:rPr>
          <w:rFonts w:eastAsia="Times New Roman"/>
          <w:color w:val="212121"/>
          <w:szCs w:val="24"/>
        </w:rPr>
        <w:t>,</w:t>
      </w:r>
      <w:r w:rsidRPr="001A3F4E">
        <w:rPr>
          <w:rFonts w:eastAsia="Times New Roman"/>
          <w:color w:val="212121"/>
          <w:szCs w:val="24"/>
        </w:rPr>
        <w:t xml:space="preserve"> το συζητάμε με ανθρώπους που το γνωρίζουν</w:t>
      </w:r>
      <w:r>
        <w:rPr>
          <w:rFonts w:eastAsia="Times New Roman"/>
          <w:color w:val="212121"/>
          <w:szCs w:val="24"/>
        </w:rPr>
        <w:t xml:space="preserve">, το συζητάμε με την </w:t>
      </w:r>
      <w:r>
        <w:rPr>
          <w:rFonts w:eastAsia="Times New Roman"/>
          <w:color w:val="212121"/>
          <w:szCs w:val="24"/>
        </w:rPr>
        <w:t>τ</w:t>
      </w:r>
      <w:r>
        <w:rPr>
          <w:rFonts w:eastAsia="Times New Roman"/>
          <w:color w:val="212121"/>
          <w:szCs w:val="24"/>
        </w:rPr>
        <w:t xml:space="preserve">οπική </w:t>
      </w:r>
      <w:r>
        <w:rPr>
          <w:rFonts w:eastAsia="Times New Roman"/>
          <w:color w:val="212121"/>
          <w:szCs w:val="24"/>
        </w:rPr>
        <w:t>α</w:t>
      </w:r>
      <w:r>
        <w:rPr>
          <w:rFonts w:eastAsia="Times New Roman"/>
          <w:color w:val="212121"/>
          <w:szCs w:val="24"/>
        </w:rPr>
        <w:t>υτοδιοίκηση, ό</w:t>
      </w:r>
      <w:r w:rsidRPr="001A3F4E">
        <w:rPr>
          <w:rFonts w:eastAsia="Times New Roman"/>
          <w:color w:val="212121"/>
          <w:szCs w:val="24"/>
        </w:rPr>
        <w:t>χι με τον τρόπο που γίνονταν οι συζητήσεις μέχρι τώρ</w:t>
      </w:r>
      <w:r w:rsidRPr="001A3F4E">
        <w:rPr>
          <w:rFonts w:eastAsia="Times New Roman"/>
          <w:color w:val="212121"/>
          <w:szCs w:val="24"/>
        </w:rPr>
        <w:t>α</w:t>
      </w:r>
      <w:r>
        <w:rPr>
          <w:rFonts w:eastAsia="Times New Roman"/>
          <w:color w:val="212121"/>
          <w:szCs w:val="24"/>
        </w:rPr>
        <w:t>,</w:t>
      </w:r>
      <w:r w:rsidRPr="001A3F4E">
        <w:rPr>
          <w:rFonts w:eastAsia="Times New Roman"/>
          <w:color w:val="212121"/>
          <w:szCs w:val="24"/>
        </w:rPr>
        <w:t xml:space="preserve"> που διάφοροι </w:t>
      </w:r>
      <w:r>
        <w:rPr>
          <w:rFonts w:eastAsia="Times New Roman"/>
          <w:color w:val="212121"/>
          <w:szCs w:val="24"/>
        </w:rPr>
        <w:t xml:space="preserve">τοπικοί </w:t>
      </w:r>
      <w:r w:rsidRPr="001A3F4E">
        <w:rPr>
          <w:rFonts w:eastAsia="Times New Roman"/>
          <w:color w:val="212121"/>
          <w:szCs w:val="24"/>
        </w:rPr>
        <w:t xml:space="preserve">παράγοντες </w:t>
      </w:r>
      <w:r>
        <w:rPr>
          <w:rFonts w:eastAsia="Times New Roman"/>
          <w:color w:val="212121"/>
          <w:szCs w:val="24"/>
        </w:rPr>
        <w:t>είχαν κάποιους γνωστούς στα Υ</w:t>
      </w:r>
      <w:r w:rsidRPr="001A3F4E">
        <w:rPr>
          <w:rFonts w:eastAsia="Times New Roman"/>
          <w:color w:val="212121"/>
          <w:szCs w:val="24"/>
        </w:rPr>
        <w:t xml:space="preserve">πουργεία και τους </w:t>
      </w:r>
      <w:r>
        <w:rPr>
          <w:rFonts w:eastAsia="Times New Roman"/>
          <w:color w:val="212121"/>
          <w:szCs w:val="24"/>
        </w:rPr>
        <w:t>έλεγαν «ίδρυσέ</w:t>
      </w:r>
      <w:r w:rsidRPr="001A3F4E">
        <w:rPr>
          <w:rFonts w:eastAsia="Times New Roman"/>
          <w:color w:val="212121"/>
          <w:szCs w:val="24"/>
        </w:rPr>
        <w:t xml:space="preserve"> μου και ένα τμήμα εδώ</w:t>
      </w:r>
      <w:r>
        <w:rPr>
          <w:rFonts w:eastAsia="Times New Roman"/>
          <w:color w:val="212121"/>
          <w:szCs w:val="24"/>
        </w:rPr>
        <w:t>, ίδρυσέ μου και ένα τμήμα εκεί» κ</w:t>
      </w:r>
      <w:r w:rsidRPr="001A3F4E">
        <w:rPr>
          <w:rFonts w:eastAsia="Times New Roman"/>
          <w:color w:val="212121"/>
          <w:szCs w:val="24"/>
        </w:rPr>
        <w:t>αι έχουμε το χάλι που έχουμε σήμερα</w:t>
      </w:r>
      <w:r>
        <w:rPr>
          <w:rFonts w:eastAsia="Times New Roman"/>
          <w:color w:val="212121"/>
          <w:szCs w:val="24"/>
        </w:rPr>
        <w:t>.  Τ</w:t>
      </w:r>
      <w:r w:rsidRPr="001A3F4E">
        <w:rPr>
          <w:rFonts w:eastAsia="Times New Roman"/>
          <w:color w:val="212121"/>
          <w:szCs w:val="24"/>
        </w:rPr>
        <w:t xml:space="preserve">ο συζητάμε με την </w:t>
      </w:r>
      <w:r>
        <w:rPr>
          <w:rFonts w:eastAsia="Times New Roman"/>
          <w:color w:val="212121"/>
          <w:szCs w:val="24"/>
        </w:rPr>
        <w:t>τ</w:t>
      </w:r>
      <w:r>
        <w:rPr>
          <w:rFonts w:eastAsia="Times New Roman"/>
          <w:color w:val="212121"/>
          <w:szCs w:val="24"/>
        </w:rPr>
        <w:t xml:space="preserve">οπική </w:t>
      </w:r>
      <w:r>
        <w:rPr>
          <w:rFonts w:eastAsia="Times New Roman"/>
          <w:color w:val="212121"/>
          <w:szCs w:val="24"/>
        </w:rPr>
        <w:t>α</w:t>
      </w:r>
      <w:r>
        <w:rPr>
          <w:rFonts w:eastAsia="Times New Roman"/>
          <w:color w:val="212121"/>
          <w:szCs w:val="24"/>
        </w:rPr>
        <w:t>υτοδιοίκηση και το χαιρετίζ</w:t>
      </w:r>
      <w:r w:rsidRPr="001A3F4E">
        <w:rPr>
          <w:rFonts w:eastAsia="Times New Roman"/>
          <w:color w:val="212121"/>
          <w:szCs w:val="24"/>
        </w:rPr>
        <w:t>ουμε αυτό</w:t>
      </w:r>
      <w:r>
        <w:rPr>
          <w:rFonts w:eastAsia="Times New Roman"/>
          <w:color w:val="212121"/>
          <w:szCs w:val="24"/>
        </w:rPr>
        <w:t>. Κ</w:t>
      </w:r>
      <w:r>
        <w:rPr>
          <w:rFonts w:eastAsia="Times New Roman"/>
          <w:color w:val="212121"/>
          <w:szCs w:val="24"/>
        </w:rPr>
        <w:t xml:space="preserve">αι η </w:t>
      </w:r>
      <w:r>
        <w:rPr>
          <w:rFonts w:eastAsia="Times New Roman"/>
          <w:color w:val="212121"/>
          <w:szCs w:val="24"/>
        </w:rPr>
        <w:t>τ</w:t>
      </w:r>
      <w:r>
        <w:rPr>
          <w:rFonts w:eastAsia="Times New Roman"/>
          <w:color w:val="212121"/>
          <w:szCs w:val="24"/>
        </w:rPr>
        <w:t xml:space="preserve">οπική </w:t>
      </w:r>
      <w:r>
        <w:rPr>
          <w:rFonts w:eastAsia="Times New Roman"/>
          <w:color w:val="212121"/>
          <w:szCs w:val="24"/>
        </w:rPr>
        <w:t>α</w:t>
      </w:r>
      <w:r>
        <w:rPr>
          <w:rFonts w:eastAsia="Times New Roman"/>
          <w:color w:val="212121"/>
          <w:szCs w:val="24"/>
        </w:rPr>
        <w:t>υτοδιοίκηση μά</w:t>
      </w:r>
      <w:r w:rsidRPr="001A3F4E">
        <w:rPr>
          <w:rFonts w:eastAsia="Times New Roman"/>
          <w:color w:val="212121"/>
          <w:szCs w:val="24"/>
        </w:rPr>
        <w:t xml:space="preserve">ς </w:t>
      </w:r>
      <w:r>
        <w:rPr>
          <w:rFonts w:eastAsia="Times New Roman"/>
          <w:color w:val="212121"/>
          <w:szCs w:val="24"/>
        </w:rPr>
        <w:t>αναφέρει</w:t>
      </w:r>
      <w:r w:rsidRPr="001A3F4E">
        <w:rPr>
          <w:rFonts w:eastAsia="Times New Roman"/>
          <w:color w:val="212121"/>
          <w:szCs w:val="24"/>
        </w:rPr>
        <w:t xml:space="preserve"> τις </w:t>
      </w:r>
      <w:r w:rsidRPr="001A3F4E">
        <w:rPr>
          <w:rFonts w:eastAsia="Times New Roman"/>
          <w:color w:val="212121"/>
          <w:szCs w:val="24"/>
        </w:rPr>
        <w:lastRenderedPageBreak/>
        <w:t>δικές της ανάγκες και εμείς προσπαθούμε να τις μεταφράσουμε στο πλαίσιο της ανώτατης εκπαίδευσης</w:t>
      </w:r>
      <w:r>
        <w:rPr>
          <w:rFonts w:eastAsia="Times New Roman"/>
          <w:color w:val="212121"/>
          <w:szCs w:val="24"/>
        </w:rPr>
        <w:t>. Κ</w:t>
      </w:r>
      <w:r w:rsidRPr="001A3F4E">
        <w:rPr>
          <w:rFonts w:eastAsia="Times New Roman"/>
          <w:color w:val="212121"/>
          <w:szCs w:val="24"/>
        </w:rPr>
        <w:t>αι το</w:t>
      </w:r>
      <w:r>
        <w:rPr>
          <w:rFonts w:eastAsia="Times New Roman"/>
          <w:color w:val="212121"/>
          <w:szCs w:val="24"/>
        </w:rPr>
        <w:t xml:space="preserve"> συζητάμε στο πλαίσιο των νέων θ</w:t>
      </w:r>
      <w:r w:rsidRPr="001A3F4E">
        <w:rPr>
          <w:rFonts w:eastAsia="Times New Roman"/>
          <w:color w:val="212121"/>
          <w:szCs w:val="24"/>
        </w:rPr>
        <w:t>εσμών</w:t>
      </w:r>
      <w:r>
        <w:rPr>
          <w:rFonts w:eastAsia="Times New Roman"/>
          <w:color w:val="212121"/>
          <w:szCs w:val="24"/>
        </w:rPr>
        <w:t>.</w:t>
      </w:r>
    </w:p>
    <w:p w14:paraId="6B14EC38" w14:textId="77777777" w:rsidR="004965E6" w:rsidRDefault="004D430C">
      <w:pPr>
        <w:tabs>
          <w:tab w:val="left" w:pos="2738"/>
          <w:tab w:val="center" w:pos="4753"/>
          <w:tab w:val="left" w:pos="5723"/>
        </w:tabs>
        <w:spacing w:line="600" w:lineRule="auto"/>
        <w:ind w:firstLine="720"/>
        <w:jc w:val="both"/>
        <w:rPr>
          <w:rFonts w:eastAsia="Times New Roman" w:cs="Times New Roman"/>
          <w:szCs w:val="24"/>
        </w:rPr>
      </w:pPr>
      <w:r>
        <w:rPr>
          <w:rFonts w:eastAsia="Times New Roman"/>
          <w:color w:val="212121"/>
          <w:szCs w:val="24"/>
        </w:rPr>
        <w:t>Τ</w:t>
      </w:r>
      <w:r w:rsidRPr="001A3F4E">
        <w:rPr>
          <w:rFonts w:eastAsia="Times New Roman"/>
          <w:color w:val="212121"/>
          <w:szCs w:val="24"/>
        </w:rPr>
        <w:t xml:space="preserve">ον Αύγουστο του </w:t>
      </w:r>
      <w:r>
        <w:rPr>
          <w:rFonts w:eastAsia="Times New Roman"/>
          <w:color w:val="212121"/>
          <w:szCs w:val="24"/>
        </w:rPr>
        <w:t>20</w:t>
      </w:r>
      <w:r w:rsidRPr="001A3F4E">
        <w:rPr>
          <w:rFonts w:eastAsia="Times New Roman"/>
          <w:color w:val="212121"/>
          <w:szCs w:val="24"/>
        </w:rPr>
        <w:t>17 ψηφίσαμε έναν ε</w:t>
      </w:r>
      <w:r>
        <w:rPr>
          <w:rFonts w:eastAsia="Times New Roman"/>
          <w:color w:val="212121"/>
          <w:szCs w:val="24"/>
        </w:rPr>
        <w:t>μβληματικό νόμο, αυτόν που λέμε νό</w:t>
      </w:r>
      <w:r>
        <w:rPr>
          <w:rFonts w:eastAsia="Times New Roman"/>
          <w:color w:val="212121"/>
          <w:szCs w:val="24"/>
        </w:rPr>
        <w:t>μο</w:t>
      </w:r>
      <w:r>
        <w:rPr>
          <w:rFonts w:eastAsia="Times New Roman"/>
          <w:color w:val="212121"/>
          <w:szCs w:val="24"/>
        </w:rPr>
        <w:t xml:space="preserve"> </w:t>
      </w:r>
      <w:r>
        <w:rPr>
          <w:rFonts w:eastAsia="Times New Roman"/>
          <w:color w:val="212121"/>
          <w:szCs w:val="24"/>
        </w:rPr>
        <w:t xml:space="preserve">πλαίσιο </w:t>
      </w:r>
      <w:r w:rsidRPr="001A3F4E">
        <w:rPr>
          <w:rFonts w:eastAsia="Times New Roman"/>
          <w:color w:val="212121"/>
          <w:szCs w:val="24"/>
        </w:rPr>
        <w:t>για τα πανεπιστήμια</w:t>
      </w:r>
      <w:r>
        <w:rPr>
          <w:rFonts w:eastAsia="Times New Roman"/>
          <w:color w:val="212121"/>
          <w:szCs w:val="24"/>
        </w:rPr>
        <w:t>. Δ</w:t>
      </w:r>
      <w:r w:rsidRPr="001A3F4E">
        <w:rPr>
          <w:rFonts w:eastAsia="Times New Roman"/>
          <w:color w:val="212121"/>
          <w:szCs w:val="24"/>
        </w:rPr>
        <w:t>ημιουργούμε για πρώτη φορά νέους θεσμούς</w:t>
      </w:r>
      <w:r>
        <w:rPr>
          <w:rFonts w:eastAsia="Times New Roman"/>
          <w:color w:val="212121"/>
          <w:szCs w:val="24"/>
        </w:rPr>
        <w:t>. Δ</w:t>
      </w:r>
      <w:r w:rsidRPr="001A3F4E">
        <w:rPr>
          <w:rFonts w:eastAsia="Times New Roman"/>
          <w:color w:val="212121"/>
          <w:szCs w:val="24"/>
        </w:rPr>
        <w:t>ημιουργούμε τα διετή προγράμματα σπουδών που θα δίνουν επαγγελματικά πιστ</w:t>
      </w:r>
      <w:r>
        <w:rPr>
          <w:rFonts w:eastAsia="Times New Roman"/>
          <w:color w:val="212121"/>
          <w:szCs w:val="24"/>
        </w:rPr>
        <w:t>οποιητικά ευρωπαϊκών προσόντων. Κ</w:t>
      </w:r>
      <w:r w:rsidRPr="001A3F4E">
        <w:rPr>
          <w:rFonts w:eastAsia="Times New Roman"/>
          <w:color w:val="212121"/>
          <w:szCs w:val="24"/>
        </w:rPr>
        <w:t xml:space="preserve">αι έρχονται κάποιοι και έχουν το θράσος και λένε </w:t>
      </w:r>
      <w:r>
        <w:rPr>
          <w:rFonts w:eastAsia="Times New Roman"/>
          <w:color w:val="212121"/>
          <w:szCs w:val="24"/>
        </w:rPr>
        <w:t xml:space="preserve">ότι </w:t>
      </w:r>
      <w:r w:rsidRPr="001A3F4E">
        <w:rPr>
          <w:rFonts w:eastAsia="Times New Roman"/>
          <w:color w:val="212121"/>
          <w:szCs w:val="24"/>
        </w:rPr>
        <w:t>καταργούμε την τεχνολ</w:t>
      </w:r>
      <w:r w:rsidRPr="001A3F4E">
        <w:rPr>
          <w:rFonts w:eastAsia="Times New Roman"/>
          <w:color w:val="212121"/>
          <w:szCs w:val="24"/>
        </w:rPr>
        <w:t>ογική εκπαίδευση</w:t>
      </w:r>
      <w:r>
        <w:rPr>
          <w:rFonts w:eastAsia="Times New Roman"/>
          <w:color w:val="212121"/>
          <w:szCs w:val="24"/>
        </w:rPr>
        <w:t xml:space="preserve">. </w:t>
      </w:r>
      <w:r w:rsidRPr="001A3F4E">
        <w:rPr>
          <w:rFonts w:eastAsia="Times New Roman"/>
          <w:color w:val="212121"/>
          <w:szCs w:val="24"/>
        </w:rPr>
        <w:t>Το συζητή</w:t>
      </w:r>
      <w:r>
        <w:rPr>
          <w:rFonts w:eastAsia="Times New Roman"/>
          <w:color w:val="212121"/>
          <w:szCs w:val="24"/>
        </w:rPr>
        <w:t xml:space="preserve">σαμε στο πλαίσιο ενός </w:t>
      </w:r>
      <w:proofErr w:type="spellStart"/>
      <w:r>
        <w:rPr>
          <w:rFonts w:eastAsia="Times New Roman"/>
          <w:color w:val="212121"/>
          <w:szCs w:val="24"/>
        </w:rPr>
        <w:t>ορθολογικοποιημένου</w:t>
      </w:r>
      <w:proofErr w:type="spellEnd"/>
      <w:r>
        <w:rPr>
          <w:rFonts w:eastAsia="Times New Roman"/>
          <w:color w:val="212121"/>
          <w:szCs w:val="24"/>
        </w:rPr>
        <w:t xml:space="preserve"> συστήματος </w:t>
      </w:r>
      <w:r w:rsidRPr="001A3F4E">
        <w:rPr>
          <w:rFonts w:eastAsia="Times New Roman"/>
          <w:color w:val="212121"/>
          <w:szCs w:val="24"/>
        </w:rPr>
        <w:t>μεταπτυχιακών σπουδών</w:t>
      </w:r>
      <w:r>
        <w:rPr>
          <w:rFonts w:eastAsia="Times New Roman"/>
          <w:color w:val="212121"/>
          <w:szCs w:val="24"/>
        </w:rPr>
        <w:t>. Α</w:t>
      </w:r>
      <w:r w:rsidRPr="001A3F4E">
        <w:rPr>
          <w:rFonts w:eastAsia="Times New Roman"/>
          <w:color w:val="212121"/>
          <w:szCs w:val="24"/>
        </w:rPr>
        <w:t>υτό κάναμε</w:t>
      </w:r>
      <w:r>
        <w:rPr>
          <w:rFonts w:eastAsia="Times New Roman"/>
          <w:color w:val="212121"/>
          <w:szCs w:val="24"/>
        </w:rPr>
        <w:t xml:space="preserve">. </w:t>
      </w:r>
    </w:p>
    <w:p w14:paraId="6B14EC3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Λ</w:t>
      </w:r>
      <w:r w:rsidRPr="002A5715">
        <w:rPr>
          <w:rFonts w:eastAsia="Times New Roman" w:cs="Times New Roman"/>
          <w:szCs w:val="24"/>
        </w:rPr>
        <w:t>έγατε ότι δεν θα λειτουργήσουν τα μεταπτυχιακά</w:t>
      </w:r>
      <w:r>
        <w:rPr>
          <w:rFonts w:eastAsia="Times New Roman" w:cs="Times New Roman"/>
          <w:szCs w:val="24"/>
        </w:rPr>
        <w:t>,</w:t>
      </w:r>
      <w:r w:rsidRPr="002A5715">
        <w:rPr>
          <w:rFonts w:eastAsia="Times New Roman" w:cs="Times New Roman"/>
          <w:szCs w:val="24"/>
        </w:rPr>
        <w:t xml:space="preserve"> δεν θα λειτουργήσει το ένα</w:t>
      </w:r>
      <w:r>
        <w:rPr>
          <w:rFonts w:eastAsia="Times New Roman" w:cs="Times New Roman"/>
          <w:szCs w:val="24"/>
        </w:rPr>
        <w:t>,</w:t>
      </w:r>
      <w:r w:rsidRPr="002A5715">
        <w:rPr>
          <w:rFonts w:eastAsia="Times New Roman" w:cs="Times New Roman"/>
          <w:szCs w:val="24"/>
        </w:rPr>
        <w:t xml:space="preserve"> δεν </w:t>
      </w:r>
      <w:r>
        <w:rPr>
          <w:rFonts w:eastAsia="Times New Roman" w:cs="Times New Roman"/>
          <w:szCs w:val="24"/>
        </w:rPr>
        <w:t xml:space="preserve">θα </w:t>
      </w:r>
      <w:r w:rsidRPr="002A5715">
        <w:rPr>
          <w:rFonts w:eastAsia="Times New Roman" w:cs="Times New Roman"/>
          <w:szCs w:val="24"/>
        </w:rPr>
        <w:t>λειτουργ</w:t>
      </w:r>
      <w:r>
        <w:rPr>
          <w:rFonts w:eastAsia="Times New Roman" w:cs="Times New Roman"/>
          <w:szCs w:val="24"/>
        </w:rPr>
        <w:t xml:space="preserve">ήσει το άλλο. Όλα λειτουργούν ένα χρόνο </w:t>
      </w:r>
      <w:r w:rsidRPr="002A5715">
        <w:rPr>
          <w:rFonts w:eastAsia="Times New Roman" w:cs="Times New Roman"/>
          <w:szCs w:val="24"/>
        </w:rPr>
        <w:t>αργότερα</w:t>
      </w:r>
      <w:r>
        <w:rPr>
          <w:rFonts w:eastAsia="Times New Roman" w:cs="Times New Roman"/>
          <w:szCs w:val="24"/>
        </w:rPr>
        <w:t>. Δεν</w:t>
      </w:r>
      <w:r w:rsidRPr="002A5715">
        <w:rPr>
          <w:rFonts w:eastAsia="Times New Roman" w:cs="Times New Roman"/>
          <w:szCs w:val="24"/>
        </w:rPr>
        <w:t xml:space="preserve"> θα έπρεπε να βγείτε </w:t>
      </w:r>
      <w:r>
        <w:rPr>
          <w:rFonts w:eastAsia="Times New Roman" w:cs="Times New Roman"/>
          <w:szCs w:val="24"/>
        </w:rPr>
        <w:t>κ</w:t>
      </w:r>
      <w:r w:rsidRPr="002A5715">
        <w:rPr>
          <w:rFonts w:eastAsia="Times New Roman" w:cs="Times New Roman"/>
          <w:szCs w:val="24"/>
        </w:rPr>
        <w:t>αι να πείτε</w:t>
      </w:r>
      <w:r>
        <w:rPr>
          <w:rFonts w:eastAsia="Times New Roman" w:cs="Times New Roman"/>
          <w:szCs w:val="24"/>
        </w:rPr>
        <w:t>,</w:t>
      </w:r>
      <w:r w:rsidRPr="002A5715">
        <w:rPr>
          <w:rFonts w:eastAsia="Times New Roman" w:cs="Times New Roman"/>
          <w:szCs w:val="24"/>
        </w:rPr>
        <w:t xml:space="preserve"> </w:t>
      </w:r>
      <w:r>
        <w:rPr>
          <w:rFonts w:eastAsia="Times New Roman" w:cs="Times New Roman"/>
          <w:szCs w:val="24"/>
        </w:rPr>
        <w:t>«</w:t>
      </w:r>
      <w:r w:rsidRPr="002A5715">
        <w:rPr>
          <w:rFonts w:eastAsia="Times New Roman" w:cs="Times New Roman"/>
          <w:szCs w:val="24"/>
        </w:rPr>
        <w:t>Εντάξει</w:t>
      </w:r>
      <w:r>
        <w:rPr>
          <w:rFonts w:eastAsia="Times New Roman" w:cs="Times New Roman"/>
          <w:szCs w:val="24"/>
        </w:rPr>
        <w:t>,</w:t>
      </w:r>
      <w:r w:rsidRPr="002A5715">
        <w:rPr>
          <w:rFonts w:eastAsia="Times New Roman" w:cs="Times New Roman"/>
          <w:szCs w:val="24"/>
        </w:rPr>
        <w:t xml:space="preserve"> πέσαμε έξω</w:t>
      </w:r>
      <w:r>
        <w:rPr>
          <w:rFonts w:eastAsia="Times New Roman" w:cs="Times New Roman"/>
          <w:szCs w:val="24"/>
        </w:rPr>
        <w:t xml:space="preserve">»; Όλοι πέφτουμε έξω. Όμως, </w:t>
      </w:r>
      <w:r w:rsidRPr="002A5715">
        <w:rPr>
          <w:rFonts w:eastAsia="Times New Roman" w:cs="Times New Roman"/>
          <w:szCs w:val="24"/>
        </w:rPr>
        <w:t>δεν υπάρχει αυτό</w:t>
      </w:r>
      <w:r>
        <w:rPr>
          <w:rFonts w:eastAsia="Times New Roman" w:cs="Times New Roman"/>
          <w:szCs w:val="24"/>
        </w:rPr>
        <w:t>.</w:t>
      </w:r>
      <w:r w:rsidRPr="002A5715">
        <w:rPr>
          <w:rFonts w:eastAsia="Times New Roman" w:cs="Times New Roman"/>
          <w:szCs w:val="24"/>
        </w:rPr>
        <w:t xml:space="preserve"> </w:t>
      </w:r>
      <w:r>
        <w:rPr>
          <w:rFonts w:eastAsia="Times New Roman" w:cs="Times New Roman"/>
          <w:szCs w:val="24"/>
        </w:rPr>
        <w:t>Κ</w:t>
      </w:r>
      <w:r w:rsidRPr="002A5715">
        <w:rPr>
          <w:rFonts w:eastAsia="Times New Roman" w:cs="Times New Roman"/>
          <w:szCs w:val="24"/>
        </w:rPr>
        <w:t>αι δεν υπάρχει αυτό</w:t>
      </w:r>
      <w:r>
        <w:rPr>
          <w:rFonts w:eastAsia="Times New Roman" w:cs="Times New Roman"/>
          <w:szCs w:val="24"/>
        </w:rPr>
        <w:t>,</w:t>
      </w:r>
      <w:r w:rsidRPr="002A5715">
        <w:rPr>
          <w:rFonts w:eastAsia="Times New Roman" w:cs="Times New Roman"/>
          <w:szCs w:val="24"/>
        </w:rPr>
        <w:t xml:space="preserve"> γιατί δεν γίνεται κατανοητός ο τρόπος προσέγγι</w:t>
      </w:r>
      <w:r>
        <w:rPr>
          <w:rFonts w:eastAsia="Times New Roman" w:cs="Times New Roman"/>
          <w:szCs w:val="24"/>
        </w:rPr>
        <w:t>σή</w:t>
      </w:r>
      <w:r w:rsidRPr="002A5715">
        <w:rPr>
          <w:rFonts w:eastAsia="Times New Roman" w:cs="Times New Roman"/>
          <w:szCs w:val="24"/>
        </w:rPr>
        <w:t xml:space="preserve">ς </w:t>
      </w:r>
      <w:r>
        <w:rPr>
          <w:rFonts w:eastAsia="Times New Roman" w:cs="Times New Roman"/>
          <w:szCs w:val="24"/>
        </w:rPr>
        <w:t>μας,</w:t>
      </w:r>
      <w:r w:rsidRPr="002A5715">
        <w:rPr>
          <w:rFonts w:eastAsia="Times New Roman" w:cs="Times New Roman"/>
          <w:szCs w:val="24"/>
        </w:rPr>
        <w:t xml:space="preserve"> ο τρόπος που προσπαθούμε να κατασκευάσουμε συναινέσεις</w:t>
      </w:r>
      <w:r>
        <w:rPr>
          <w:rFonts w:eastAsia="Times New Roman" w:cs="Times New Roman"/>
          <w:szCs w:val="24"/>
        </w:rPr>
        <w:t>.</w:t>
      </w:r>
      <w:r w:rsidRPr="002A5715">
        <w:rPr>
          <w:rFonts w:eastAsia="Times New Roman" w:cs="Times New Roman"/>
          <w:szCs w:val="24"/>
        </w:rPr>
        <w:t xml:space="preserve"> Όλα τα άλ</w:t>
      </w:r>
      <w:r w:rsidRPr="002A5715">
        <w:rPr>
          <w:rFonts w:eastAsia="Times New Roman" w:cs="Times New Roman"/>
          <w:szCs w:val="24"/>
        </w:rPr>
        <w:t>λα είναι λεπτομέρειες</w:t>
      </w:r>
      <w:r>
        <w:rPr>
          <w:rFonts w:eastAsia="Times New Roman" w:cs="Times New Roman"/>
          <w:szCs w:val="24"/>
        </w:rPr>
        <w:t>.</w:t>
      </w:r>
      <w:r w:rsidRPr="002A5715">
        <w:rPr>
          <w:rFonts w:eastAsia="Times New Roman" w:cs="Times New Roman"/>
          <w:szCs w:val="24"/>
        </w:rPr>
        <w:t xml:space="preserve"> Όλα τα άλλα είναι το παλιό σύστημα</w:t>
      </w:r>
      <w:r>
        <w:rPr>
          <w:rFonts w:eastAsia="Times New Roman" w:cs="Times New Roman"/>
          <w:szCs w:val="24"/>
        </w:rPr>
        <w:t>.</w:t>
      </w:r>
    </w:p>
    <w:p w14:paraId="6B14EC3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Τι σημαίνει «</w:t>
      </w:r>
      <w:r w:rsidRPr="002A5715">
        <w:rPr>
          <w:rFonts w:eastAsia="Times New Roman" w:cs="Times New Roman"/>
          <w:szCs w:val="24"/>
        </w:rPr>
        <w:t xml:space="preserve">κατασκευάζουμε </w:t>
      </w:r>
      <w:r>
        <w:rPr>
          <w:rFonts w:eastAsia="Times New Roman" w:cs="Times New Roman"/>
          <w:szCs w:val="24"/>
        </w:rPr>
        <w:t>συναινέσεις»; Ένα πράγμα: Ό</w:t>
      </w:r>
      <w:r w:rsidRPr="002A5715">
        <w:rPr>
          <w:rFonts w:eastAsia="Times New Roman" w:cs="Times New Roman"/>
          <w:szCs w:val="24"/>
        </w:rPr>
        <w:t>τι ξέρουμε πού συμφωνούμε</w:t>
      </w:r>
      <w:r>
        <w:rPr>
          <w:rFonts w:eastAsia="Times New Roman" w:cs="Times New Roman"/>
          <w:szCs w:val="24"/>
        </w:rPr>
        <w:t>,</w:t>
      </w:r>
      <w:r w:rsidRPr="002A5715">
        <w:rPr>
          <w:rFonts w:eastAsia="Times New Roman" w:cs="Times New Roman"/>
          <w:szCs w:val="24"/>
        </w:rPr>
        <w:t xml:space="preserve"> ξέρουμε πού διαφωνούμε</w:t>
      </w:r>
      <w:r>
        <w:rPr>
          <w:rFonts w:eastAsia="Times New Roman" w:cs="Times New Roman"/>
          <w:szCs w:val="24"/>
        </w:rPr>
        <w:t>,</w:t>
      </w:r>
      <w:r w:rsidRPr="002A5715">
        <w:rPr>
          <w:rFonts w:eastAsia="Times New Roman" w:cs="Times New Roman"/>
          <w:szCs w:val="24"/>
        </w:rPr>
        <w:t xml:space="preserve"> αλλά συναινούμε για το πρώτο βήμα</w:t>
      </w:r>
      <w:r>
        <w:rPr>
          <w:rFonts w:eastAsia="Times New Roman" w:cs="Times New Roman"/>
          <w:szCs w:val="24"/>
        </w:rPr>
        <w:t>. Α</w:t>
      </w:r>
      <w:r w:rsidRPr="002A5715">
        <w:rPr>
          <w:rFonts w:eastAsia="Times New Roman" w:cs="Times New Roman"/>
          <w:szCs w:val="24"/>
        </w:rPr>
        <w:t>υτό καταφέραμε</w:t>
      </w:r>
      <w:r>
        <w:rPr>
          <w:rFonts w:eastAsia="Times New Roman" w:cs="Times New Roman"/>
          <w:szCs w:val="24"/>
        </w:rPr>
        <w:t>.</w:t>
      </w:r>
      <w:r w:rsidRPr="002A5715">
        <w:rPr>
          <w:rFonts w:eastAsia="Times New Roman" w:cs="Times New Roman"/>
          <w:szCs w:val="24"/>
        </w:rPr>
        <w:t xml:space="preserve"> </w:t>
      </w:r>
      <w:r>
        <w:rPr>
          <w:rFonts w:eastAsia="Times New Roman" w:cs="Times New Roman"/>
          <w:szCs w:val="24"/>
        </w:rPr>
        <w:t>Κ</w:t>
      </w:r>
      <w:r w:rsidRPr="002A5715">
        <w:rPr>
          <w:rFonts w:eastAsia="Times New Roman" w:cs="Times New Roman"/>
          <w:szCs w:val="24"/>
        </w:rPr>
        <w:t xml:space="preserve">αι αυτό είναι η μεγαλύτερη απειλή για </w:t>
      </w:r>
      <w:r w:rsidRPr="002A5715">
        <w:rPr>
          <w:rFonts w:eastAsia="Times New Roman" w:cs="Times New Roman"/>
          <w:szCs w:val="24"/>
        </w:rPr>
        <w:t>το παλιό πολιτικό σύστημα</w:t>
      </w:r>
      <w:r>
        <w:rPr>
          <w:rFonts w:eastAsia="Times New Roman" w:cs="Times New Roman"/>
          <w:szCs w:val="24"/>
        </w:rPr>
        <w:t>.</w:t>
      </w:r>
    </w:p>
    <w:p w14:paraId="6B14EC3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w:t>
      </w:r>
      <w:r w:rsidRPr="002A5715">
        <w:rPr>
          <w:rFonts w:eastAsia="Times New Roman" w:cs="Times New Roman"/>
          <w:szCs w:val="24"/>
        </w:rPr>
        <w:t>μείς</w:t>
      </w:r>
      <w:r>
        <w:rPr>
          <w:rFonts w:eastAsia="Times New Roman" w:cs="Times New Roman"/>
          <w:szCs w:val="24"/>
        </w:rPr>
        <w:t>,</w:t>
      </w:r>
      <w:r w:rsidRPr="002A5715">
        <w:rPr>
          <w:rFonts w:eastAsia="Times New Roman" w:cs="Times New Roman"/>
          <w:szCs w:val="24"/>
        </w:rPr>
        <w:t xml:space="preserve"> λοιπόν</w:t>
      </w:r>
      <w:r>
        <w:rPr>
          <w:rFonts w:eastAsia="Times New Roman" w:cs="Times New Roman"/>
          <w:szCs w:val="24"/>
        </w:rPr>
        <w:t>,</w:t>
      </w:r>
      <w:r w:rsidRPr="002A5715">
        <w:rPr>
          <w:rFonts w:eastAsia="Times New Roman" w:cs="Times New Roman"/>
          <w:szCs w:val="24"/>
        </w:rPr>
        <w:t xml:space="preserve"> είμαστε περήφανοι που έρχονται εδώ οι </w:t>
      </w:r>
      <w:r>
        <w:rPr>
          <w:rFonts w:eastAsia="Times New Roman" w:cs="Times New Roman"/>
          <w:szCs w:val="24"/>
        </w:rPr>
        <w:t xml:space="preserve">σύγκλητοι και οι </w:t>
      </w:r>
      <w:r w:rsidRPr="002A5715">
        <w:rPr>
          <w:rFonts w:eastAsia="Times New Roman" w:cs="Times New Roman"/>
          <w:szCs w:val="24"/>
        </w:rPr>
        <w:t xml:space="preserve">πρυτάνεις </w:t>
      </w:r>
      <w:r>
        <w:rPr>
          <w:rFonts w:eastAsia="Times New Roman" w:cs="Times New Roman"/>
          <w:szCs w:val="24"/>
        </w:rPr>
        <w:t>κ</w:t>
      </w:r>
      <w:r w:rsidRPr="002A5715">
        <w:rPr>
          <w:rFonts w:eastAsia="Times New Roman" w:cs="Times New Roman"/>
          <w:szCs w:val="24"/>
        </w:rPr>
        <w:t xml:space="preserve">αι λένε </w:t>
      </w:r>
      <w:r>
        <w:rPr>
          <w:rFonts w:eastAsia="Times New Roman" w:cs="Times New Roman"/>
          <w:szCs w:val="24"/>
        </w:rPr>
        <w:t>-γ</w:t>
      </w:r>
      <w:r w:rsidRPr="002A5715">
        <w:rPr>
          <w:rFonts w:eastAsia="Times New Roman" w:cs="Times New Roman"/>
          <w:szCs w:val="24"/>
        </w:rPr>
        <w:t>ιατί αυτό είπαν όλοι</w:t>
      </w:r>
      <w:r>
        <w:rPr>
          <w:rFonts w:eastAsia="Times New Roman" w:cs="Times New Roman"/>
          <w:szCs w:val="24"/>
        </w:rPr>
        <w:t xml:space="preserve"> και ευτυχώς που</w:t>
      </w:r>
      <w:r w:rsidRPr="002A5715">
        <w:rPr>
          <w:rFonts w:eastAsia="Times New Roman" w:cs="Times New Roman"/>
          <w:szCs w:val="24"/>
        </w:rPr>
        <w:t xml:space="preserve"> είναι καταγεγραμμέν</w:t>
      </w:r>
      <w:r>
        <w:rPr>
          <w:rFonts w:eastAsia="Times New Roman" w:cs="Times New Roman"/>
          <w:szCs w:val="24"/>
        </w:rPr>
        <w:t>ο-</w:t>
      </w:r>
      <w:r w:rsidRPr="002A5715">
        <w:rPr>
          <w:rFonts w:eastAsia="Times New Roman" w:cs="Times New Roman"/>
          <w:szCs w:val="24"/>
        </w:rPr>
        <w:t xml:space="preserve"> ότι συμφωνούμε</w:t>
      </w:r>
      <w:r>
        <w:rPr>
          <w:rFonts w:eastAsia="Times New Roman" w:cs="Times New Roman"/>
          <w:szCs w:val="24"/>
        </w:rPr>
        <w:t>,</w:t>
      </w:r>
      <w:r w:rsidRPr="002A5715">
        <w:rPr>
          <w:rFonts w:eastAsia="Times New Roman" w:cs="Times New Roman"/>
          <w:szCs w:val="24"/>
        </w:rPr>
        <w:t xml:space="preserve"> </w:t>
      </w:r>
      <w:r>
        <w:rPr>
          <w:rFonts w:eastAsia="Times New Roman" w:cs="Times New Roman"/>
          <w:szCs w:val="24"/>
        </w:rPr>
        <w:t>κ</w:t>
      </w:r>
      <w:r w:rsidRPr="002A5715">
        <w:rPr>
          <w:rFonts w:eastAsia="Times New Roman" w:cs="Times New Roman"/>
          <w:szCs w:val="24"/>
        </w:rPr>
        <w:t>ατ</w:t>
      </w:r>
      <w:r>
        <w:rPr>
          <w:rFonts w:eastAsia="Times New Roman" w:cs="Times New Roman"/>
          <w:szCs w:val="24"/>
        </w:rPr>
        <w:t xml:space="preserve">’ </w:t>
      </w:r>
      <w:r w:rsidRPr="002A5715">
        <w:rPr>
          <w:rFonts w:eastAsia="Times New Roman" w:cs="Times New Roman"/>
          <w:szCs w:val="24"/>
        </w:rPr>
        <w:t>αρχ</w:t>
      </w:r>
      <w:r>
        <w:rPr>
          <w:rFonts w:eastAsia="Times New Roman" w:cs="Times New Roman"/>
          <w:szCs w:val="24"/>
        </w:rPr>
        <w:t>άς</w:t>
      </w:r>
      <w:r>
        <w:rPr>
          <w:rFonts w:eastAsia="Times New Roman" w:cs="Times New Roman"/>
          <w:szCs w:val="24"/>
        </w:rPr>
        <w:t>,</w:t>
      </w:r>
      <w:r w:rsidRPr="002A5715">
        <w:rPr>
          <w:rFonts w:eastAsia="Times New Roman" w:cs="Times New Roman"/>
          <w:szCs w:val="24"/>
        </w:rPr>
        <w:t xml:space="preserve"> και έχουμε διάφορες παρατηρήσεις</w:t>
      </w:r>
      <w:r>
        <w:rPr>
          <w:rFonts w:eastAsia="Times New Roman" w:cs="Times New Roman"/>
          <w:szCs w:val="24"/>
        </w:rPr>
        <w:t>. Τι</w:t>
      </w:r>
      <w:r w:rsidRPr="002A5715">
        <w:rPr>
          <w:rFonts w:eastAsia="Times New Roman" w:cs="Times New Roman"/>
          <w:szCs w:val="24"/>
        </w:rPr>
        <w:t xml:space="preserve"> θέλ</w:t>
      </w:r>
      <w:r>
        <w:rPr>
          <w:rFonts w:eastAsia="Times New Roman" w:cs="Times New Roman"/>
          <w:szCs w:val="24"/>
        </w:rPr>
        <w:t>α</w:t>
      </w:r>
      <w:r w:rsidRPr="002A5715">
        <w:rPr>
          <w:rFonts w:eastAsia="Times New Roman" w:cs="Times New Roman"/>
          <w:szCs w:val="24"/>
        </w:rPr>
        <w:t>τε</w:t>
      </w:r>
      <w:r>
        <w:rPr>
          <w:rFonts w:eastAsia="Times New Roman" w:cs="Times New Roman"/>
          <w:szCs w:val="24"/>
        </w:rPr>
        <w:t>; Πώς θα</w:t>
      </w:r>
      <w:r>
        <w:rPr>
          <w:rFonts w:eastAsia="Times New Roman" w:cs="Times New Roman"/>
          <w:szCs w:val="24"/>
        </w:rPr>
        <w:t xml:space="preserve"> θέλατε</w:t>
      </w:r>
      <w:r w:rsidRPr="002A5715">
        <w:rPr>
          <w:rFonts w:eastAsia="Times New Roman" w:cs="Times New Roman"/>
          <w:szCs w:val="24"/>
        </w:rPr>
        <w:t xml:space="preserve"> μία κοινωνία να συνεννοηθεί</w:t>
      </w:r>
      <w:r>
        <w:rPr>
          <w:rFonts w:eastAsia="Times New Roman" w:cs="Times New Roman"/>
          <w:szCs w:val="24"/>
        </w:rPr>
        <w:t>;</w:t>
      </w:r>
      <w:r w:rsidRPr="002A5715">
        <w:rPr>
          <w:rFonts w:eastAsia="Times New Roman" w:cs="Times New Roman"/>
          <w:szCs w:val="24"/>
        </w:rPr>
        <w:t xml:space="preserve"> </w:t>
      </w:r>
      <w:r>
        <w:rPr>
          <w:rFonts w:eastAsia="Times New Roman" w:cs="Times New Roman"/>
          <w:szCs w:val="24"/>
        </w:rPr>
        <w:t>«Σ</w:t>
      </w:r>
      <w:r w:rsidRPr="002A5715">
        <w:rPr>
          <w:rFonts w:eastAsia="Times New Roman" w:cs="Times New Roman"/>
          <w:szCs w:val="24"/>
        </w:rPr>
        <w:t>υμφωνούμε σε όλα και χειροκροτούμε</w:t>
      </w:r>
      <w:r>
        <w:rPr>
          <w:rFonts w:eastAsia="Times New Roman" w:cs="Times New Roman"/>
          <w:szCs w:val="24"/>
        </w:rPr>
        <w:t>»</w:t>
      </w:r>
      <w:r w:rsidRPr="002A5715">
        <w:rPr>
          <w:rFonts w:eastAsia="Times New Roman" w:cs="Times New Roman"/>
          <w:szCs w:val="24"/>
        </w:rPr>
        <w:t xml:space="preserve"> ή </w:t>
      </w:r>
      <w:r>
        <w:rPr>
          <w:rFonts w:eastAsia="Times New Roman" w:cs="Times New Roman"/>
          <w:szCs w:val="24"/>
        </w:rPr>
        <w:t>«Δ</w:t>
      </w:r>
      <w:r w:rsidRPr="002A5715">
        <w:rPr>
          <w:rFonts w:eastAsia="Times New Roman" w:cs="Times New Roman"/>
          <w:szCs w:val="24"/>
        </w:rPr>
        <w:t>ιαφωνούμε σε όλα</w:t>
      </w:r>
      <w:r>
        <w:rPr>
          <w:rFonts w:eastAsia="Times New Roman" w:cs="Times New Roman"/>
          <w:szCs w:val="24"/>
        </w:rPr>
        <w:t>;»</w:t>
      </w:r>
      <w:r w:rsidRPr="002A5715">
        <w:rPr>
          <w:rFonts w:eastAsia="Times New Roman" w:cs="Times New Roman"/>
          <w:szCs w:val="24"/>
        </w:rPr>
        <w:t xml:space="preserve"> </w:t>
      </w:r>
      <w:r>
        <w:rPr>
          <w:rFonts w:eastAsia="Times New Roman" w:cs="Times New Roman"/>
          <w:szCs w:val="24"/>
        </w:rPr>
        <w:t>Δ</w:t>
      </w:r>
      <w:r w:rsidRPr="002A5715">
        <w:rPr>
          <w:rFonts w:eastAsia="Times New Roman" w:cs="Times New Roman"/>
          <w:szCs w:val="24"/>
        </w:rPr>
        <w:t>εν γίνονται έτσι τα πράγματα</w:t>
      </w:r>
      <w:r>
        <w:rPr>
          <w:rFonts w:eastAsia="Times New Roman" w:cs="Times New Roman"/>
          <w:szCs w:val="24"/>
        </w:rPr>
        <w:t xml:space="preserve">. </w:t>
      </w:r>
    </w:p>
    <w:p w14:paraId="6B14EC3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Εμείς, λ</w:t>
      </w:r>
      <w:r w:rsidRPr="002A5715">
        <w:rPr>
          <w:rFonts w:eastAsia="Times New Roman" w:cs="Times New Roman"/>
          <w:szCs w:val="24"/>
        </w:rPr>
        <w:t>οιπόν</w:t>
      </w:r>
      <w:r>
        <w:rPr>
          <w:rFonts w:eastAsia="Times New Roman" w:cs="Times New Roman"/>
          <w:szCs w:val="24"/>
        </w:rPr>
        <w:t>,</w:t>
      </w:r>
      <w:r w:rsidRPr="002A5715">
        <w:rPr>
          <w:rFonts w:eastAsia="Times New Roman" w:cs="Times New Roman"/>
          <w:szCs w:val="24"/>
        </w:rPr>
        <w:t xml:space="preserve"> λέμε</w:t>
      </w:r>
      <w:r>
        <w:rPr>
          <w:rFonts w:eastAsia="Times New Roman" w:cs="Times New Roman"/>
          <w:szCs w:val="24"/>
        </w:rPr>
        <w:t>: Κ</w:t>
      </w:r>
      <w:r w:rsidRPr="002A5715">
        <w:rPr>
          <w:rFonts w:eastAsia="Times New Roman" w:cs="Times New Roman"/>
          <w:szCs w:val="24"/>
        </w:rPr>
        <w:t>αταφέραμε να έχουμε αυτές τις συναινέσεις</w:t>
      </w:r>
      <w:r>
        <w:rPr>
          <w:rFonts w:eastAsia="Times New Roman" w:cs="Times New Roman"/>
          <w:szCs w:val="24"/>
        </w:rPr>
        <w:t>;</w:t>
      </w:r>
      <w:r w:rsidRPr="002A5715">
        <w:rPr>
          <w:rFonts w:eastAsia="Times New Roman" w:cs="Times New Roman"/>
          <w:szCs w:val="24"/>
        </w:rPr>
        <w:t xml:space="preserve"> </w:t>
      </w:r>
      <w:r>
        <w:rPr>
          <w:rFonts w:eastAsia="Times New Roman" w:cs="Times New Roman"/>
          <w:szCs w:val="24"/>
        </w:rPr>
        <w:t xml:space="preserve">Συναινέσεις </w:t>
      </w:r>
      <w:r w:rsidRPr="002A5715">
        <w:rPr>
          <w:rFonts w:eastAsia="Times New Roman" w:cs="Times New Roman"/>
          <w:szCs w:val="24"/>
        </w:rPr>
        <w:t xml:space="preserve">για </w:t>
      </w:r>
      <w:r>
        <w:rPr>
          <w:rFonts w:eastAsia="Times New Roman" w:cs="Times New Roman"/>
          <w:szCs w:val="24"/>
        </w:rPr>
        <w:t>ένα πλαίσιο,</w:t>
      </w:r>
      <w:r w:rsidRPr="002A5715">
        <w:rPr>
          <w:rFonts w:eastAsia="Times New Roman" w:cs="Times New Roman"/>
          <w:szCs w:val="24"/>
        </w:rPr>
        <w:t xml:space="preserve"> </w:t>
      </w:r>
      <w:r>
        <w:rPr>
          <w:rFonts w:eastAsia="Times New Roman" w:cs="Times New Roman"/>
          <w:szCs w:val="24"/>
        </w:rPr>
        <w:t>συναινέσεις</w:t>
      </w:r>
      <w:r w:rsidRPr="002A5715">
        <w:rPr>
          <w:rFonts w:eastAsia="Times New Roman" w:cs="Times New Roman"/>
          <w:szCs w:val="24"/>
        </w:rPr>
        <w:t xml:space="preserve"> για το πρώτο βήμα</w:t>
      </w:r>
      <w:r>
        <w:rPr>
          <w:rFonts w:eastAsia="Times New Roman" w:cs="Times New Roman"/>
          <w:szCs w:val="24"/>
        </w:rPr>
        <w:t xml:space="preserve"> και συναίνεση,</w:t>
      </w:r>
      <w:r w:rsidRPr="002A5715">
        <w:rPr>
          <w:rFonts w:eastAsia="Times New Roman" w:cs="Times New Roman"/>
          <w:szCs w:val="24"/>
        </w:rPr>
        <w:t xml:space="preserve"> </w:t>
      </w:r>
      <w:r>
        <w:rPr>
          <w:rFonts w:eastAsia="Times New Roman" w:cs="Times New Roman"/>
          <w:szCs w:val="24"/>
        </w:rPr>
        <w:t>επίσης,</w:t>
      </w:r>
      <w:r w:rsidRPr="002A5715">
        <w:rPr>
          <w:rFonts w:eastAsia="Times New Roman" w:cs="Times New Roman"/>
          <w:szCs w:val="24"/>
        </w:rPr>
        <w:t xml:space="preserve"> ότι υπάρχουν και διαφορές</w:t>
      </w:r>
      <w:r>
        <w:rPr>
          <w:rFonts w:eastAsia="Times New Roman" w:cs="Times New Roman"/>
          <w:szCs w:val="24"/>
        </w:rPr>
        <w:t>.</w:t>
      </w:r>
      <w:r w:rsidRPr="002A5715">
        <w:rPr>
          <w:rFonts w:eastAsia="Times New Roman" w:cs="Times New Roman"/>
          <w:szCs w:val="24"/>
        </w:rPr>
        <w:t xml:space="preserve"> Αυτή είναι μία πολύ πιο σύνθετη πολιτική κουλτούρα</w:t>
      </w:r>
      <w:r>
        <w:rPr>
          <w:rFonts w:eastAsia="Times New Roman" w:cs="Times New Roman"/>
          <w:szCs w:val="24"/>
        </w:rPr>
        <w:t>.</w:t>
      </w:r>
      <w:r w:rsidRPr="002A5715">
        <w:rPr>
          <w:rFonts w:eastAsia="Times New Roman" w:cs="Times New Roman"/>
          <w:szCs w:val="24"/>
        </w:rPr>
        <w:t xml:space="preserve"> </w:t>
      </w:r>
      <w:r>
        <w:rPr>
          <w:rFonts w:eastAsia="Times New Roman" w:cs="Times New Roman"/>
          <w:szCs w:val="24"/>
        </w:rPr>
        <w:t>Σ</w:t>
      </w:r>
      <w:r w:rsidRPr="002A5715">
        <w:rPr>
          <w:rFonts w:eastAsia="Times New Roman" w:cs="Times New Roman"/>
          <w:szCs w:val="24"/>
        </w:rPr>
        <w:t>ας ζητάμε</w:t>
      </w:r>
      <w:r>
        <w:rPr>
          <w:rFonts w:eastAsia="Times New Roman" w:cs="Times New Roman"/>
          <w:szCs w:val="24"/>
        </w:rPr>
        <w:t>,</w:t>
      </w:r>
      <w:r w:rsidRPr="002A5715">
        <w:rPr>
          <w:rFonts w:eastAsia="Times New Roman" w:cs="Times New Roman"/>
          <w:szCs w:val="24"/>
        </w:rPr>
        <w:t xml:space="preserve"> </w:t>
      </w:r>
      <w:r>
        <w:rPr>
          <w:rFonts w:eastAsia="Times New Roman" w:cs="Times New Roman"/>
          <w:szCs w:val="24"/>
        </w:rPr>
        <w:t>όμως,</w:t>
      </w:r>
      <w:r w:rsidRPr="002A5715">
        <w:rPr>
          <w:rFonts w:eastAsia="Times New Roman" w:cs="Times New Roman"/>
          <w:szCs w:val="24"/>
        </w:rPr>
        <w:t xml:space="preserve"> να ανοίξετε τα αυτιά </w:t>
      </w:r>
      <w:r>
        <w:rPr>
          <w:rFonts w:eastAsia="Times New Roman" w:cs="Times New Roman"/>
          <w:szCs w:val="24"/>
        </w:rPr>
        <w:t>σας,</w:t>
      </w:r>
      <w:r w:rsidRPr="002A5715">
        <w:rPr>
          <w:rFonts w:eastAsia="Times New Roman" w:cs="Times New Roman"/>
          <w:szCs w:val="24"/>
        </w:rPr>
        <w:t xml:space="preserve"> γιατί αυτή η κουλτούρα θα μας πάει μπροστά στη </w:t>
      </w:r>
      <w:r>
        <w:rPr>
          <w:rFonts w:eastAsia="Times New Roman" w:cs="Times New Roman"/>
          <w:szCs w:val="24"/>
        </w:rPr>
        <w:t>δ</w:t>
      </w:r>
      <w:r w:rsidRPr="002A5715">
        <w:rPr>
          <w:rFonts w:eastAsia="Times New Roman" w:cs="Times New Roman"/>
          <w:szCs w:val="24"/>
        </w:rPr>
        <w:t>ημοκρατία και όχι μοντέλα</w:t>
      </w:r>
      <w:r>
        <w:rPr>
          <w:rFonts w:eastAsia="Times New Roman" w:cs="Times New Roman"/>
          <w:szCs w:val="24"/>
        </w:rPr>
        <w:t>,</w:t>
      </w:r>
      <w:r w:rsidRPr="002A5715">
        <w:rPr>
          <w:rFonts w:eastAsia="Times New Roman" w:cs="Times New Roman"/>
          <w:szCs w:val="24"/>
        </w:rPr>
        <w:t xml:space="preserve"> εμμονές</w:t>
      </w:r>
      <w:r>
        <w:rPr>
          <w:rFonts w:eastAsia="Times New Roman" w:cs="Times New Roman"/>
          <w:szCs w:val="24"/>
        </w:rPr>
        <w:t>,</w:t>
      </w:r>
      <w:r w:rsidRPr="002A5715">
        <w:rPr>
          <w:rFonts w:eastAsia="Times New Roman" w:cs="Times New Roman"/>
          <w:szCs w:val="24"/>
        </w:rPr>
        <w:t xml:space="preserve"> να βρούμε την τάδε απόφασ</w:t>
      </w:r>
      <w:r w:rsidRPr="002A5715">
        <w:rPr>
          <w:rFonts w:eastAsia="Times New Roman" w:cs="Times New Roman"/>
          <w:szCs w:val="24"/>
        </w:rPr>
        <w:t xml:space="preserve">η του </w:t>
      </w:r>
      <w:r>
        <w:rPr>
          <w:rFonts w:eastAsia="Times New Roman" w:cs="Times New Roman"/>
          <w:szCs w:val="24"/>
        </w:rPr>
        <w:t>δ</w:t>
      </w:r>
      <w:r w:rsidRPr="002A5715">
        <w:rPr>
          <w:rFonts w:eastAsia="Times New Roman" w:cs="Times New Roman"/>
          <w:szCs w:val="24"/>
        </w:rPr>
        <w:t xml:space="preserve">ημοτικού </w:t>
      </w:r>
      <w:r>
        <w:rPr>
          <w:rFonts w:eastAsia="Times New Roman" w:cs="Times New Roman"/>
          <w:szCs w:val="24"/>
        </w:rPr>
        <w:t>σ</w:t>
      </w:r>
      <w:r w:rsidRPr="002A5715">
        <w:rPr>
          <w:rFonts w:eastAsia="Times New Roman" w:cs="Times New Roman"/>
          <w:szCs w:val="24"/>
        </w:rPr>
        <w:t>υμβουλίου που διαφωνεί</w:t>
      </w:r>
      <w:r>
        <w:rPr>
          <w:rFonts w:eastAsia="Times New Roman" w:cs="Times New Roman"/>
          <w:szCs w:val="24"/>
        </w:rPr>
        <w:t xml:space="preserve"> ή</w:t>
      </w:r>
      <w:r w:rsidRPr="002A5715">
        <w:rPr>
          <w:rFonts w:eastAsia="Times New Roman" w:cs="Times New Roman"/>
          <w:szCs w:val="24"/>
        </w:rPr>
        <w:t xml:space="preserve"> δεν διαφωνεί και πάει λέγοντας</w:t>
      </w:r>
      <w:r>
        <w:rPr>
          <w:rFonts w:eastAsia="Times New Roman" w:cs="Times New Roman"/>
          <w:szCs w:val="24"/>
        </w:rPr>
        <w:t>.</w:t>
      </w:r>
    </w:p>
    <w:p w14:paraId="6B14EC3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Ν</w:t>
      </w:r>
      <w:r w:rsidRPr="002A5715">
        <w:rPr>
          <w:rFonts w:eastAsia="Times New Roman" w:cs="Times New Roman"/>
          <w:szCs w:val="24"/>
        </w:rPr>
        <w:t xml:space="preserve">α ξέρετε </w:t>
      </w:r>
      <w:r>
        <w:rPr>
          <w:rFonts w:eastAsia="Times New Roman" w:cs="Times New Roman"/>
          <w:szCs w:val="24"/>
        </w:rPr>
        <w:t>ότι έχουμε πια</w:t>
      </w:r>
      <w:r w:rsidRPr="002A5715">
        <w:rPr>
          <w:rFonts w:eastAsia="Times New Roman" w:cs="Times New Roman"/>
          <w:szCs w:val="24"/>
        </w:rPr>
        <w:t xml:space="preserve"> </w:t>
      </w:r>
      <w:r>
        <w:rPr>
          <w:rFonts w:eastAsia="Times New Roman" w:cs="Times New Roman"/>
          <w:szCs w:val="24"/>
        </w:rPr>
        <w:t>μ</w:t>
      </w:r>
      <w:r>
        <w:rPr>
          <w:rFonts w:eastAsia="Times New Roman" w:cs="Times New Roman"/>
          <w:szCs w:val="24"/>
        </w:rPr>
        <w:t>ί</w:t>
      </w:r>
      <w:r>
        <w:rPr>
          <w:rFonts w:eastAsia="Times New Roman" w:cs="Times New Roman"/>
          <w:szCs w:val="24"/>
        </w:rPr>
        <w:t>α εντελώς</w:t>
      </w:r>
      <w:r w:rsidRPr="002A5715">
        <w:rPr>
          <w:rFonts w:eastAsia="Times New Roman" w:cs="Times New Roman"/>
          <w:szCs w:val="24"/>
        </w:rPr>
        <w:t xml:space="preserve"> νέα αρχιτεκτονική στα πανεπιστήμιά </w:t>
      </w:r>
      <w:r>
        <w:rPr>
          <w:rFonts w:eastAsia="Times New Roman" w:cs="Times New Roman"/>
          <w:szCs w:val="24"/>
        </w:rPr>
        <w:t>μας.</w:t>
      </w:r>
      <w:r w:rsidRPr="002A5715">
        <w:rPr>
          <w:rFonts w:eastAsia="Times New Roman" w:cs="Times New Roman"/>
          <w:szCs w:val="24"/>
        </w:rPr>
        <w:t xml:space="preserve"> </w:t>
      </w:r>
      <w:r>
        <w:rPr>
          <w:rFonts w:eastAsia="Times New Roman" w:cs="Times New Roman"/>
          <w:szCs w:val="24"/>
        </w:rPr>
        <w:t>Κ</w:t>
      </w:r>
      <w:r w:rsidRPr="002A5715">
        <w:rPr>
          <w:rFonts w:eastAsia="Times New Roman" w:cs="Times New Roman"/>
          <w:szCs w:val="24"/>
        </w:rPr>
        <w:t xml:space="preserve">αι έχει πολύ μεγάλο ενδιαφέρον </w:t>
      </w:r>
      <w:r>
        <w:rPr>
          <w:rFonts w:eastAsia="Times New Roman" w:cs="Times New Roman"/>
          <w:szCs w:val="24"/>
        </w:rPr>
        <w:t xml:space="preserve">ότι </w:t>
      </w:r>
      <w:r w:rsidRPr="002A5715">
        <w:rPr>
          <w:rFonts w:eastAsia="Times New Roman" w:cs="Times New Roman"/>
          <w:szCs w:val="24"/>
        </w:rPr>
        <w:t xml:space="preserve">ένα πράγμα που επί </w:t>
      </w:r>
      <w:r>
        <w:rPr>
          <w:rFonts w:eastAsia="Times New Roman" w:cs="Times New Roman"/>
          <w:szCs w:val="24"/>
        </w:rPr>
        <w:t>τριάντα</w:t>
      </w:r>
      <w:r w:rsidRPr="002A5715">
        <w:rPr>
          <w:rFonts w:eastAsia="Times New Roman" w:cs="Times New Roman"/>
          <w:szCs w:val="24"/>
        </w:rPr>
        <w:t xml:space="preserve"> χρόνια δεν επιτεύχθηκε</w:t>
      </w:r>
      <w:r>
        <w:rPr>
          <w:rFonts w:eastAsia="Times New Roman" w:cs="Times New Roman"/>
          <w:szCs w:val="24"/>
        </w:rPr>
        <w:t>,</w:t>
      </w:r>
      <w:r w:rsidRPr="002A5715">
        <w:rPr>
          <w:rFonts w:eastAsia="Times New Roman" w:cs="Times New Roman"/>
          <w:szCs w:val="24"/>
        </w:rPr>
        <w:t xml:space="preserve"> επιτυγχάνεται τώρα</w:t>
      </w:r>
      <w:r>
        <w:rPr>
          <w:rFonts w:eastAsia="Times New Roman" w:cs="Times New Roman"/>
          <w:szCs w:val="24"/>
        </w:rPr>
        <w:t>. Π</w:t>
      </w:r>
      <w:r w:rsidRPr="002A5715">
        <w:rPr>
          <w:rFonts w:eastAsia="Times New Roman" w:cs="Times New Roman"/>
          <w:szCs w:val="24"/>
        </w:rPr>
        <w:t>οιο είναι αυτό</w:t>
      </w:r>
      <w:r>
        <w:rPr>
          <w:rFonts w:eastAsia="Times New Roman" w:cs="Times New Roman"/>
          <w:szCs w:val="24"/>
        </w:rPr>
        <w:t>;</w:t>
      </w:r>
      <w:r w:rsidRPr="002A5715">
        <w:rPr>
          <w:rFonts w:eastAsia="Times New Roman" w:cs="Times New Roman"/>
          <w:szCs w:val="24"/>
        </w:rPr>
        <w:t xml:space="preserve"> </w:t>
      </w:r>
      <w:r>
        <w:rPr>
          <w:rFonts w:eastAsia="Times New Roman" w:cs="Times New Roman"/>
          <w:szCs w:val="24"/>
        </w:rPr>
        <w:t>Ό</w:t>
      </w:r>
      <w:r w:rsidRPr="002A5715">
        <w:rPr>
          <w:rFonts w:eastAsia="Times New Roman" w:cs="Times New Roman"/>
          <w:szCs w:val="24"/>
        </w:rPr>
        <w:t xml:space="preserve">τι συζητάνε οι άνθρωποι μεταξύ </w:t>
      </w:r>
      <w:r>
        <w:rPr>
          <w:rFonts w:eastAsia="Times New Roman" w:cs="Times New Roman"/>
          <w:szCs w:val="24"/>
        </w:rPr>
        <w:t>τους. Σ</w:t>
      </w:r>
      <w:r w:rsidRPr="002A5715">
        <w:rPr>
          <w:rFonts w:eastAsia="Times New Roman" w:cs="Times New Roman"/>
          <w:szCs w:val="24"/>
        </w:rPr>
        <w:t>ας έχει περάσει κα</w:t>
      </w:r>
      <w:r>
        <w:rPr>
          <w:rFonts w:eastAsia="Times New Roman" w:cs="Times New Roman"/>
          <w:szCs w:val="24"/>
        </w:rPr>
        <w:t>μ</w:t>
      </w:r>
      <w:r w:rsidRPr="002A5715">
        <w:rPr>
          <w:rFonts w:eastAsia="Times New Roman" w:cs="Times New Roman"/>
          <w:szCs w:val="24"/>
        </w:rPr>
        <w:t>μιά</w:t>
      </w:r>
      <w:r>
        <w:rPr>
          <w:rFonts w:eastAsia="Times New Roman" w:cs="Times New Roman"/>
          <w:szCs w:val="24"/>
        </w:rPr>
        <w:t xml:space="preserve"> φορά</w:t>
      </w:r>
      <w:r w:rsidRPr="002A5715">
        <w:rPr>
          <w:rFonts w:eastAsia="Times New Roman" w:cs="Times New Roman"/>
          <w:szCs w:val="24"/>
        </w:rPr>
        <w:t xml:space="preserve"> από το</w:t>
      </w:r>
      <w:r>
        <w:rPr>
          <w:rFonts w:eastAsia="Times New Roman" w:cs="Times New Roman"/>
          <w:szCs w:val="24"/>
        </w:rPr>
        <w:t>ν</w:t>
      </w:r>
      <w:r w:rsidRPr="002A5715">
        <w:rPr>
          <w:rFonts w:eastAsia="Times New Roman" w:cs="Times New Roman"/>
          <w:szCs w:val="24"/>
        </w:rPr>
        <w:t xml:space="preserve"> νου ότι ποτέ </w:t>
      </w:r>
      <w:r>
        <w:rPr>
          <w:rFonts w:eastAsia="Times New Roman" w:cs="Times New Roman"/>
          <w:szCs w:val="24"/>
        </w:rPr>
        <w:t>τα ΤΕΙ</w:t>
      </w:r>
      <w:r w:rsidRPr="002A5715">
        <w:rPr>
          <w:rFonts w:eastAsia="Times New Roman" w:cs="Times New Roman"/>
          <w:szCs w:val="24"/>
        </w:rPr>
        <w:t xml:space="preserve"> με τα πανεπιστήμια δεν συνεννοούντα</w:t>
      </w:r>
      <w:r>
        <w:rPr>
          <w:rFonts w:eastAsia="Times New Roman" w:cs="Times New Roman"/>
          <w:szCs w:val="24"/>
        </w:rPr>
        <w:t>ν</w:t>
      </w:r>
      <w:r w:rsidRPr="002A5715">
        <w:rPr>
          <w:rFonts w:eastAsia="Times New Roman" w:cs="Times New Roman"/>
          <w:szCs w:val="24"/>
        </w:rPr>
        <w:t xml:space="preserve"> και τώρα κάθονται στο ίδιο τραπέζι και συμφωνού</w:t>
      </w:r>
      <w:r>
        <w:rPr>
          <w:rFonts w:eastAsia="Times New Roman" w:cs="Times New Roman"/>
          <w:szCs w:val="24"/>
        </w:rPr>
        <w:t>ν</w:t>
      </w:r>
      <w:r w:rsidRPr="002A5715">
        <w:rPr>
          <w:rFonts w:eastAsia="Times New Roman" w:cs="Times New Roman"/>
          <w:szCs w:val="24"/>
        </w:rPr>
        <w:t xml:space="preserve"> και πάνε παρακάτω</w:t>
      </w:r>
      <w:r>
        <w:rPr>
          <w:rFonts w:eastAsia="Times New Roman" w:cs="Times New Roman"/>
          <w:szCs w:val="24"/>
        </w:rPr>
        <w:t>; Αυτά είναι πράγματα που</w:t>
      </w:r>
      <w:r w:rsidRPr="002A5715">
        <w:rPr>
          <w:rFonts w:eastAsia="Times New Roman" w:cs="Times New Roman"/>
          <w:szCs w:val="24"/>
        </w:rPr>
        <w:t xml:space="preserve"> γίνονται με ευκολία και χωρίς εντάσεις </w:t>
      </w:r>
      <w:r>
        <w:rPr>
          <w:rFonts w:eastAsia="Times New Roman" w:cs="Times New Roman"/>
          <w:szCs w:val="24"/>
        </w:rPr>
        <w:t xml:space="preserve">κ.λπ.; Αλίμονο! Γίνονται, όμως, με συνθέσεις, </w:t>
      </w:r>
      <w:r w:rsidRPr="002A5715">
        <w:rPr>
          <w:rFonts w:eastAsia="Times New Roman" w:cs="Times New Roman"/>
          <w:szCs w:val="24"/>
        </w:rPr>
        <w:t xml:space="preserve">διότι υπάρχουν σήμερα προτάσεις </w:t>
      </w:r>
      <w:r>
        <w:rPr>
          <w:rFonts w:eastAsia="Times New Roman" w:cs="Times New Roman"/>
          <w:szCs w:val="24"/>
        </w:rPr>
        <w:t>οι οποίες</w:t>
      </w:r>
      <w:r w:rsidRPr="002A5715">
        <w:rPr>
          <w:rFonts w:eastAsia="Times New Roman" w:cs="Times New Roman"/>
          <w:szCs w:val="24"/>
        </w:rPr>
        <w:t xml:space="preserve"> διαφέρουν πάρα πολύ και από τις αρχικές προτάσεις των </w:t>
      </w:r>
      <w:r>
        <w:rPr>
          <w:rFonts w:eastAsia="Times New Roman" w:cs="Times New Roman"/>
          <w:szCs w:val="24"/>
        </w:rPr>
        <w:t>ε</w:t>
      </w:r>
      <w:r w:rsidRPr="002A5715">
        <w:rPr>
          <w:rFonts w:eastAsia="Times New Roman" w:cs="Times New Roman"/>
          <w:szCs w:val="24"/>
        </w:rPr>
        <w:t>πιτροπών</w:t>
      </w:r>
      <w:r>
        <w:rPr>
          <w:rFonts w:eastAsia="Times New Roman" w:cs="Times New Roman"/>
          <w:szCs w:val="24"/>
        </w:rPr>
        <w:t>.</w:t>
      </w:r>
      <w:r w:rsidRPr="002A5715">
        <w:rPr>
          <w:rFonts w:eastAsia="Times New Roman" w:cs="Times New Roman"/>
          <w:szCs w:val="24"/>
        </w:rPr>
        <w:t xml:space="preserve"> </w:t>
      </w:r>
      <w:r>
        <w:rPr>
          <w:rFonts w:eastAsia="Times New Roman" w:cs="Times New Roman"/>
          <w:szCs w:val="24"/>
        </w:rPr>
        <w:t>Κ</w:t>
      </w:r>
      <w:r w:rsidRPr="002A5715">
        <w:rPr>
          <w:rFonts w:eastAsia="Times New Roman" w:cs="Times New Roman"/>
          <w:szCs w:val="24"/>
        </w:rPr>
        <w:t xml:space="preserve">αι </w:t>
      </w:r>
      <w:r>
        <w:rPr>
          <w:rFonts w:eastAsia="Times New Roman" w:cs="Times New Roman"/>
          <w:szCs w:val="24"/>
        </w:rPr>
        <w:t>α</w:t>
      </w:r>
      <w:r w:rsidRPr="002A5715">
        <w:rPr>
          <w:rFonts w:eastAsia="Times New Roman" w:cs="Times New Roman"/>
          <w:szCs w:val="24"/>
        </w:rPr>
        <w:t>λίμονο αν τυχόν αυτό το πράγμα δεν ήταν έτσι</w:t>
      </w:r>
      <w:r>
        <w:rPr>
          <w:rFonts w:eastAsia="Times New Roman" w:cs="Times New Roman"/>
          <w:szCs w:val="24"/>
        </w:rPr>
        <w:t>.</w:t>
      </w:r>
    </w:p>
    <w:p w14:paraId="6B14EC3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Λ</w:t>
      </w:r>
      <w:r w:rsidRPr="002A5715">
        <w:rPr>
          <w:rFonts w:eastAsia="Times New Roman" w:cs="Times New Roman"/>
          <w:szCs w:val="24"/>
        </w:rPr>
        <w:t>έμε</w:t>
      </w:r>
      <w:r>
        <w:rPr>
          <w:rFonts w:eastAsia="Times New Roman" w:cs="Times New Roman"/>
          <w:szCs w:val="24"/>
        </w:rPr>
        <w:t>,</w:t>
      </w:r>
      <w:r w:rsidRPr="002A5715">
        <w:rPr>
          <w:rFonts w:eastAsia="Times New Roman" w:cs="Times New Roman"/>
          <w:szCs w:val="24"/>
        </w:rPr>
        <w:t xml:space="preserve"> λοιπόν</w:t>
      </w:r>
      <w:r>
        <w:rPr>
          <w:rFonts w:eastAsia="Times New Roman" w:cs="Times New Roman"/>
          <w:szCs w:val="24"/>
        </w:rPr>
        <w:t>,</w:t>
      </w:r>
      <w:r w:rsidRPr="002A5715">
        <w:rPr>
          <w:rFonts w:eastAsia="Times New Roman" w:cs="Times New Roman"/>
          <w:szCs w:val="24"/>
        </w:rPr>
        <w:t xml:space="preserve"> ότι στο </w:t>
      </w:r>
      <w:r>
        <w:rPr>
          <w:rFonts w:eastAsia="Times New Roman" w:cs="Times New Roman"/>
          <w:szCs w:val="24"/>
        </w:rPr>
        <w:t>ν</w:t>
      </w:r>
      <w:r w:rsidRPr="002A5715">
        <w:rPr>
          <w:rFonts w:eastAsia="Times New Roman" w:cs="Times New Roman"/>
          <w:szCs w:val="24"/>
        </w:rPr>
        <w:t>έο πλαίσιο</w:t>
      </w:r>
      <w:r>
        <w:rPr>
          <w:rFonts w:eastAsia="Times New Roman" w:cs="Times New Roman"/>
          <w:szCs w:val="24"/>
        </w:rPr>
        <w:t>,</w:t>
      </w:r>
      <w:r w:rsidRPr="002A5715">
        <w:rPr>
          <w:rFonts w:eastAsia="Times New Roman" w:cs="Times New Roman"/>
          <w:szCs w:val="24"/>
        </w:rPr>
        <w:t xml:space="preserve"> σε ένα </w:t>
      </w:r>
      <w:r>
        <w:rPr>
          <w:rFonts w:eastAsia="Times New Roman" w:cs="Times New Roman"/>
          <w:szCs w:val="24"/>
        </w:rPr>
        <w:t>π</w:t>
      </w:r>
      <w:r w:rsidRPr="002A5715">
        <w:rPr>
          <w:rFonts w:eastAsia="Times New Roman" w:cs="Times New Roman"/>
          <w:szCs w:val="24"/>
        </w:rPr>
        <w:t>λαίσιο αναβαθμισμένης ανώτατης εκπαίδευσης</w:t>
      </w:r>
      <w:r>
        <w:rPr>
          <w:rFonts w:eastAsia="Times New Roman" w:cs="Times New Roman"/>
          <w:szCs w:val="24"/>
        </w:rPr>
        <w:t>,</w:t>
      </w:r>
      <w:r w:rsidRPr="002A5715">
        <w:rPr>
          <w:rFonts w:eastAsia="Times New Roman" w:cs="Times New Roman"/>
          <w:szCs w:val="24"/>
        </w:rPr>
        <w:t xml:space="preserve"> με νέους θεσμούς</w:t>
      </w:r>
      <w:r>
        <w:rPr>
          <w:rFonts w:eastAsia="Times New Roman" w:cs="Times New Roman"/>
          <w:szCs w:val="24"/>
        </w:rPr>
        <w:t>,</w:t>
      </w:r>
      <w:r w:rsidRPr="002A5715">
        <w:rPr>
          <w:rFonts w:eastAsia="Times New Roman" w:cs="Times New Roman"/>
          <w:szCs w:val="24"/>
        </w:rPr>
        <w:t xml:space="preserve"> με νέα ερευνητικά κέντρα</w:t>
      </w:r>
      <w:r>
        <w:rPr>
          <w:rFonts w:eastAsia="Times New Roman" w:cs="Times New Roman"/>
          <w:szCs w:val="24"/>
        </w:rPr>
        <w:t>,</w:t>
      </w:r>
      <w:r w:rsidRPr="002A5715">
        <w:rPr>
          <w:rFonts w:eastAsia="Times New Roman" w:cs="Times New Roman"/>
          <w:szCs w:val="24"/>
        </w:rPr>
        <w:t xml:space="preserve"> με νέα ερευνητικά ινστιτούτα</w:t>
      </w:r>
      <w:r>
        <w:rPr>
          <w:rFonts w:eastAsia="Times New Roman" w:cs="Times New Roman"/>
          <w:szCs w:val="24"/>
        </w:rPr>
        <w:t>,</w:t>
      </w:r>
      <w:r w:rsidRPr="002A5715">
        <w:rPr>
          <w:rFonts w:eastAsia="Times New Roman" w:cs="Times New Roman"/>
          <w:szCs w:val="24"/>
        </w:rPr>
        <w:t xml:space="preserve"> με νέα τμήματα </w:t>
      </w:r>
      <w:r>
        <w:rPr>
          <w:rFonts w:eastAsia="Times New Roman" w:cs="Times New Roman"/>
          <w:szCs w:val="24"/>
        </w:rPr>
        <w:t xml:space="preserve">και </w:t>
      </w:r>
      <w:r w:rsidRPr="002A5715">
        <w:rPr>
          <w:rFonts w:eastAsia="Times New Roman" w:cs="Times New Roman"/>
          <w:szCs w:val="24"/>
        </w:rPr>
        <w:t>νέα γνωστικά πεδία</w:t>
      </w:r>
      <w:r>
        <w:rPr>
          <w:rFonts w:eastAsia="Times New Roman" w:cs="Times New Roman"/>
          <w:szCs w:val="24"/>
        </w:rPr>
        <w:t>, με γνωστικά πεδία που</w:t>
      </w:r>
      <w:r w:rsidRPr="002A5715">
        <w:rPr>
          <w:rFonts w:eastAsia="Times New Roman" w:cs="Times New Roman"/>
          <w:szCs w:val="24"/>
        </w:rPr>
        <w:t xml:space="preserve"> είναι αποτέλεσμα συνεργ</w:t>
      </w:r>
      <w:r>
        <w:rPr>
          <w:rFonts w:eastAsia="Times New Roman" w:cs="Times New Roman"/>
          <w:szCs w:val="24"/>
        </w:rPr>
        <w:t>ε</w:t>
      </w:r>
      <w:r w:rsidRPr="002A5715">
        <w:rPr>
          <w:rFonts w:eastAsia="Times New Roman" w:cs="Times New Roman"/>
          <w:szCs w:val="24"/>
        </w:rPr>
        <w:t>ιών των ΤΕΙ με τα πανε</w:t>
      </w:r>
      <w:r w:rsidRPr="002A5715">
        <w:rPr>
          <w:rFonts w:eastAsia="Times New Roman" w:cs="Times New Roman"/>
          <w:szCs w:val="24"/>
        </w:rPr>
        <w:t>πιστήμια</w:t>
      </w:r>
      <w:r>
        <w:rPr>
          <w:rFonts w:eastAsia="Times New Roman" w:cs="Times New Roman"/>
          <w:szCs w:val="24"/>
        </w:rPr>
        <w:t>, με</w:t>
      </w:r>
      <w:r w:rsidRPr="002A5715">
        <w:rPr>
          <w:rFonts w:eastAsia="Times New Roman" w:cs="Times New Roman"/>
          <w:szCs w:val="24"/>
        </w:rPr>
        <w:t xml:space="preserve"> όλα αυτά </w:t>
      </w:r>
      <w:r>
        <w:rPr>
          <w:rFonts w:eastAsia="Times New Roman" w:cs="Times New Roman"/>
          <w:szCs w:val="24"/>
        </w:rPr>
        <w:t xml:space="preserve">έχουμε μία </w:t>
      </w:r>
      <w:r w:rsidRPr="002A5715">
        <w:rPr>
          <w:rFonts w:eastAsia="Times New Roman" w:cs="Times New Roman"/>
          <w:szCs w:val="24"/>
        </w:rPr>
        <w:t>νέα αρχιτεκτονική και μία νέα αρχιτεκτονική των πανε</w:t>
      </w:r>
      <w:r w:rsidRPr="002A5715">
        <w:rPr>
          <w:rFonts w:eastAsia="Times New Roman" w:cs="Times New Roman"/>
          <w:szCs w:val="24"/>
        </w:rPr>
        <w:lastRenderedPageBreak/>
        <w:t>πιστημίων μας η οποία αντανακλάται σε αυτήν η νέα πραγματικότητα της Ευρώπης</w:t>
      </w:r>
      <w:r>
        <w:rPr>
          <w:rFonts w:eastAsia="Times New Roman" w:cs="Times New Roman"/>
          <w:szCs w:val="24"/>
        </w:rPr>
        <w:t>. Τ</w:t>
      </w:r>
      <w:r w:rsidRPr="002A5715">
        <w:rPr>
          <w:rFonts w:eastAsia="Times New Roman" w:cs="Times New Roman"/>
          <w:szCs w:val="24"/>
        </w:rPr>
        <w:t>α θέλουμε αυτά</w:t>
      </w:r>
      <w:r>
        <w:rPr>
          <w:rFonts w:eastAsia="Times New Roman" w:cs="Times New Roman"/>
          <w:szCs w:val="24"/>
        </w:rPr>
        <w:t>,</w:t>
      </w:r>
      <w:r w:rsidRPr="002A5715">
        <w:rPr>
          <w:rFonts w:eastAsia="Times New Roman" w:cs="Times New Roman"/>
          <w:szCs w:val="24"/>
        </w:rPr>
        <w:t xml:space="preserve"> ναι ή όχι</w:t>
      </w:r>
      <w:r>
        <w:rPr>
          <w:rFonts w:eastAsia="Times New Roman" w:cs="Times New Roman"/>
          <w:szCs w:val="24"/>
        </w:rPr>
        <w:t>;</w:t>
      </w:r>
      <w:r w:rsidRPr="002A5715">
        <w:rPr>
          <w:rFonts w:eastAsia="Times New Roman" w:cs="Times New Roman"/>
          <w:szCs w:val="24"/>
        </w:rPr>
        <w:t xml:space="preserve"> Αυτό είναι το μεγάλο ερώτημα</w:t>
      </w:r>
      <w:r>
        <w:rPr>
          <w:rFonts w:eastAsia="Times New Roman" w:cs="Times New Roman"/>
          <w:szCs w:val="24"/>
        </w:rPr>
        <w:t>.</w:t>
      </w:r>
      <w:r w:rsidRPr="002A5715">
        <w:rPr>
          <w:rFonts w:eastAsia="Times New Roman" w:cs="Times New Roman"/>
          <w:szCs w:val="24"/>
        </w:rPr>
        <w:t xml:space="preserve"> </w:t>
      </w:r>
    </w:p>
    <w:p w14:paraId="6B14EC3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w:t>
      </w:r>
      <w:r w:rsidRPr="002A5715">
        <w:rPr>
          <w:rFonts w:eastAsia="Times New Roman" w:cs="Times New Roman"/>
          <w:szCs w:val="24"/>
        </w:rPr>
        <w:t xml:space="preserve">αι εδώ θέλω να χαιρετίσω </w:t>
      </w:r>
      <w:r>
        <w:rPr>
          <w:rFonts w:eastAsia="Times New Roman" w:cs="Times New Roman"/>
          <w:szCs w:val="24"/>
        </w:rPr>
        <w:t>την πραγ</w:t>
      </w:r>
      <w:r>
        <w:rPr>
          <w:rFonts w:eastAsia="Times New Roman" w:cs="Times New Roman"/>
          <w:szCs w:val="24"/>
        </w:rPr>
        <w:t>ματικά δημιουργικότατη</w:t>
      </w:r>
      <w:r w:rsidRPr="002A5715">
        <w:rPr>
          <w:rFonts w:eastAsia="Times New Roman" w:cs="Times New Roman"/>
          <w:szCs w:val="24"/>
        </w:rPr>
        <w:t xml:space="preserve"> συζήτηση </w:t>
      </w:r>
      <w:r>
        <w:rPr>
          <w:rFonts w:eastAsia="Times New Roman" w:cs="Times New Roman"/>
          <w:szCs w:val="24"/>
        </w:rPr>
        <w:t xml:space="preserve">στις </w:t>
      </w:r>
      <w:r w:rsidRPr="002A5715">
        <w:rPr>
          <w:rFonts w:eastAsia="Times New Roman" w:cs="Times New Roman"/>
          <w:szCs w:val="24"/>
        </w:rPr>
        <w:t>συνεδριάσεις που είχαμε με τους πρυτάνεις και τις συγκλήτους και τα ακαδημαϊκά όργανα</w:t>
      </w:r>
      <w:r>
        <w:rPr>
          <w:rFonts w:eastAsia="Times New Roman" w:cs="Times New Roman"/>
          <w:szCs w:val="24"/>
        </w:rPr>
        <w:t>,</w:t>
      </w:r>
      <w:r w:rsidRPr="002A5715">
        <w:rPr>
          <w:rFonts w:eastAsia="Times New Roman" w:cs="Times New Roman"/>
          <w:szCs w:val="24"/>
        </w:rPr>
        <w:t xml:space="preserve"> όπου πολλές φορές υπήρχαν διαφορές οι οποίες οδήγησαν σε συμφωνίες και πολλές φορές υπήρχαν συμφωνίες που ανέδειξαν διαφορές</w:t>
      </w:r>
      <w:r>
        <w:rPr>
          <w:rFonts w:eastAsia="Times New Roman" w:cs="Times New Roman"/>
          <w:szCs w:val="24"/>
        </w:rPr>
        <w:t xml:space="preserve">. Διότι </w:t>
      </w:r>
      <w:r>
        <w:rPr>
          <w:rFonts w:eastAsia="Times New Roman" w:cs="Times New Roman"/>
          <w:szCs w:val="24"/>
        </w:rPr>
        <w:t>αυτή είναι η</w:t>
      </w:r>
      <w:r w:rsidRPr="002A5715">
        <w:rPr>
          <w:rFonts w:eastAsia="Times New Roman" w:cs="Times New Roman"/>
          <w:szCs w:val="24"/>
        </w:rPr>
        <w:t xml:space="preserve"> δημοκρατία </w:t>
      </w:r>
      <w:r>
        <w:rPr>
          <w:rFonts w:eastAsia="Times New Roman" w:cs="Times New Roman"/>
          <w:szCs w:val="24"/>
        </w:rPr>
        <w:t xml:space="preserve">συζήτησης. </w:t>
      </w:r>
      <w:r w:rsidRPr="002A5715">
        <w:rPr>
          <w:rFonts w:eastAsia="Times New Roman" w:cs="Times New Roman"/>
          <w:szCs w:val="24"/>
        </w:rPr>
        <w:t xml:space="preserve">Δεν υπάρχουν </w:t>
      </w:r>
      <w:r>
        <w:rPr>
          <w:rFonts w:eastAsia="Times New Roman" w:cs="Times New Roman"/>
          <w:szCs w:val="24"/>
        </w:rPr>
        <w:t>άλλα,</w:t>
      </w:r>
      <w:r w:rsidRPr="002A5715">
        <w:rPr>
          <w:rFonts w:eastAsia="Times New Roman" w:cs="Times New Roman"/>
          <w:szCs w:val="24"/>
        </w:rPr>
        <w:t xml:space="preserve"> δεν υπάρχουν κρυφές ατζέντες</w:t>
      </w:r>
      <w:r>
        <w:rPr>
          <w:rFonts w:eastAsia="Times New Roman" w:cs="Times New Roman"/>
          <w:szCs w:val="24"/>
        </w:rPr>
        <w:t>,</w:t>
      </w:r>
      <w:r w:rsidRPr="002A5715">
        <w:rPr>
          <w:rFonts w:eastAsia="Times New Roman" w:cs="Times New Roman"/>
          <w:szCs w:val="24"/>
        </w:rPr>
        <w:t xml:space="preserve"> δεν υπάρχουν προεδρικά διατάγματα</w:t>
      </w:r>
      <w:r>
        <w:rPr>
          <w:rFonts w:eastAsia="Times New Roman" w:cs="Times New Roman"/>
          <w:szCs w:val="24"/>
        </w:rPr>
        <w:t>. Υπάρχει</w:t>
      </w:r>
      <w:r w:rsidRPr="002A5715">
        <w:rPr>
          <w:rFonts w:eastAsia="Times New Roman" w:cs="Times New Roman"/>
          <w:szCs w:val="24"/>
        </w:rPr>
        <w:t xml:space="preserve"> μία δημοκρατικά ανοιχτή</w:t>
      </w:r>
      <w:r>
        <w:rPr>
          <w:rFonts w:eastAsia="Times New Roman" w:cs="Times New Roman"/>
          <w:szCs w:val="24"/>
        </w:rPr>
        <w:t xml:space="preserve"> συζήτηση,</w:t>
      </w:r>
      <w:r w:rsidRPr="002A5715">
        <w:rPr>
          <w:rFonts w:eastAsia="Times New Roman" w:cs="Times New Roman"/>
          <w:szCs w:val="24"/>
        </w:rPr>
        <w:t xml:space="preserve"> με αποκλειστικά ακαδημαϊκούς ό</w:t>
      </w:r>
      <w:r>
        <w:rPr>
          <w:rFonts w:eastAsia="Times New Roman" w:cs="Times New Roman"/>
          <w:szCs w:val="24"/>
        </w:rPr>
        <w:t>ρ</w:t>
      </w:r>
      <w:r w:rsidRPr="002A5715">
        <w:rPr>
          <w:rFonts w:eastAsia="Times New Roman" w:cs="Times New Roman"/>
          <w:szCs w:val="24"/>
        </w:rPr>
        <w:t>ους</w:t>
      </w:r>
      <w:r>
        <w:rPr>
          <w:rFonts w:eastAsia="Times New Roman" w:cs="Times New Roman"/>
          <w:szCs w:val="24"/>
        </w:rPr>
        <w:t xml:space="preserve">. </w:t>
      </w:r>
    </w:p>
    <w:p w14:paraId="6B14EC4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w:t>
      </w:r>
      <w:r w:rsidRPr="002A5715">
        <w:rPr>
          <w:rFonts w:eastAsia="Times New Roman" w:cs="Times New Roman"/>
          <w:szCs w:val="24"/>
        </w:rPr>
        <w:t>αι σας προκάλεσ</w:t>
      </w:r>
      <w:r>
        <w:rPr>
          <w:rFonts w:eastAsia="Times New Roman" w:cs="Times New Roman"/>
          <w:szCs w:val="24"/>
        </w:rPr>
        <w:t>α</w:t>
      </w:r>
      <w:r w:rsidRPr="002A5715">
        <w:rPr>
          <w:rFonts w:eastAsia="Times New Roman" w:cs="Times New Roman"/>
          <w:szCs w:val="24"/>
        </w:rPr>
        <w:t xml:space="preserve"> την περασμένη φορά</w:t>
      </w:r>
      <w:r>
        <w:rPr>
          <w:rFonts w:eastAsia="Times New Roman" w:cs="Times New Roman"/>
          <w:szCs w:val="24"/>
        </w:rPr>
        <w:t>,</w:t>
      </w:r>
      <w:r w:rsidRPr="002A5715">
        <w:rPr>
          <w:rFonts w:eastAsia="Times New Roman" w:cs="Times New Roman"/>
          <w:szCs w:val="24"/>
        </w:rPr>
        <w:t xml:space="preserve"> σας προκαλώ και τώρα</w:t>
      </w:r>
      <w:r>
        <w:rPr>
          <w:rFonts w:eastAsia="Times New Roman" w:cs="Times New Roman"/>
          <w:szCs w:val="24"/>
        </w:rPr>
        <w:t xml:space="preserve"> για το εξής: Π</w:t>
      </w:r>
      <w:r w:rsidRPr="002A5715">
        <w:rPr>
          <w:rFonts w:eastAsia="Times New Roman" w:cs="Times New Roman"/>
          <w:szCs w:val="24"/>
        </w:rPr>
        <w:t>είτε μου ποιοι όροι δεν είναι ακαδημαϊκ</w:t>
      </w:r>
      <w:r>
        <w:rPr>
          <w:rFonts w:eastAsia="Times New Roman" w:cs="Times New Roman"/>
          <w:szCs w:val="24"/>
        </w:rPr>
        <w:t>οί</w:t>
      </w:r>
      <w:r w:rsidRPr="002A5715">
        <w:rPr>
          <w:rFonts w:eastAsia="Times New Roman" w:cs="Times New Roman"/>
          <w:szCs w:val="24"/>
        </w:rPr>
        <w:t xml:space="preserve"> και </w:t>
      </w:r>
      <w:r>
        <w:rPr>
          <w:rFonts w:eastAsia="Times New Roman" w:cs="Times New Roman"/>
          <w:szCs w:val="24"/>
        </w:rPr>
        <w:t xml:space="preserve">είναι </w:t>
      </w:r>
      <w:r w:rsidRPr="002A5715">
        <w:rPr>
          <w:rFonts w:eastAsia="Times New Roman" w:cs="Times New Roman"/>
          <w:szCs w:val="24"/>
        </w:rPr>
        <w:t>πελατειακ</w:t>
      </w:r>
      <w:r>
        <w:rPr>
          <w:rFonts w:eastAsia="Times New Roman" w:cs="Times New Roman"/>
          <w:szCs w:val="24"/>
        </w:rPr>
        <w:t xml:space="preserve">οί. Γιατί το να λέει </w:t>
      </w:r>
      <w:r w:rsidRPr="002A5715">
        <w:rPr>
          <w:rFonts w:eastAsia="Times New Roman" w:cs="Times New Roman"/>
          <w:szCs w:val="24"/>
        </w:rPr>
        <w:t xml:space="preserve">κανείς ότι </w:t>
      </w:r>
      <w:r>
        <w:rPr>
          <w:rFonts w:eastAsia="Times New Roman" w:cs="Times New Roman"/>
          <w:szCs w:val="24"/>
        </w:rPr>
        <w:t>είναι πελατειακό,</w:t>
      </w:r>
      <w:r w:rsidRPr="002A5715">
        <w:rPr>
          <w:rFonts w:eastAsia="Times New Roman" w:cs="Times New Roman"/>
          <w:szCs w:val="24"/>
        </w:rPr>
        <w:t xml:space="preserve"> είναι εύκολο</w:t>
      </w:r>
      <w:r>
        <w:rPr>
          <w:rFonts w:eastAsia="Times New Roman" w:cs="Times New Roman"/>
          <w:szCs w:val="24"/>
        </w:rPr>
        <w:t>. Τ</w:t>
      </w:r>
      <w:r w:rsidRPr="002A5715">
        <w:rPr>
          <w:rFonts w:eastAsia="Times New Roman" w:cs="Times New Roman"/>
          <w:szCs w:val="24"/>
        </w:rPr>
        <w:t xml:space="preserve">ο να αναλύει τους ακαδημαϊκούς </w:t>
      </w:r>
      <w:r>
        <w:rPr>
          <w:rFonts w:eastAsia="Times New Roman" w:cs="Times New Roman"/>
          <w:szCs w:val="24"/>
        </w:rPr>
        <w:t>όρους είναι δύσκολο.</w:t>
      </w:r>
      <w:r w:rsidRPr="002A5715">
        <w:rPr>
          <w:rFonts w:eastAsia="Times New Roman" w:cs="Times New Roman"/>
          <w:szCs w:val="24"/>
        </w:rPr>
        <w:t xml:space="preserve"> Εκτός αν δεν τους καταλαβαίνε</w:t>
      </w:r>
      <w:r>
        <w:rPr>
          <w:rFonts w:eastAsia="Times New Roman" w:cs="Times New Roman"/>
          <w:szCs w:val="24"/>
        </w:rPr>
        <w:t>τε, γιατί</w:t>
      </w:r>
      <w:r w:rsidRPr="002A5715">
        <w:rPr>
          <w:rFonts w:eastAsia="Times New Roman" w:cs="Times New Roman"/>
          <w:szCs w:val="24"/>
        </w:rPr>
        <w:t xml:space="preserve"> υπάρχει </w:t>
      </w:r>
      <w:r>
        <w:rPr>
          <w:rFonts w:eastAsia="Times New Roman" w:cs="Times New Roman"/>
          <w:szCs w:val="24"/>
        </w:rPr>
        <w:t xml:space="preserve">και αυτή η </w:t>
      </w:r>
      <w:r w:rsidRPr="002A5715">
        <w:rPr>
          <w:rFonts w:eastAsia="Times New Roman" w:cs="Times New Roman"/>
          <w:szCs w:val="24"/>
        </w:rPr>
        <w:t>υπόνο</w:t>
      </w:r>
      <w:r w:rsidRPr="002A5715">
        <w:rPr>
          <w:rFonts w:eastAsia="Times New Roman" w:cs="Times New Roman"/>
          <w:szCs w:val="24"/>
        </w:rPr>
        <w:t>ια</w:t>
      </w:r>
      <w:r>
        <w:rPr>
          <w:rFonts w:eastAsia="Times New Roman" w:cs="Times New Roman"/>
          <w:szCs w:val="24"/>
        </w:rPr>
        <w:t>,</w:t>
      </w:r>
      <w:r w:rsidRPr="002A5715">
        <w:rPr>
          <w:rFonts w:eastAsia="Times New Roman" w:cs="Times New Roman"/>
          <w:szCs w:val="24"/>
        </w:rPr>
        <w:t xml:space="preserve"> ότι δεν το καταλαβαίνετε το εγχείρημα</w:t>
      </w:r>
      <w:r>
        <w:rPr>
          <w:rFonts w:eastAsia="Times New Roman" w:cs="Times New Roman"/>
          <w:szCs w:val="24"/>
        </w:rPr>
        <w:t>.</w:t>
      </w:r>
      <w:r w:rsidRPr="002A5715">
        <w:rPr>
          <w:rFonts w:eastAsia="Times New Roman" w:cs="Times New Roman"/>
          <w:szCs w:val="24"/>
        </w:rPr>
        <w:t xml:space="preserve"> Εντάξει</w:t>
      </w:r>
      <w:r>
        <w:rPr>
          <w:rFonts w:eastAsia="Times New Roman" w:cs="Times New Roman"/>
          <w:szCs w:val="24"/>
        </w:rPr>
        <w:t xml:space="preserve">, τι να </w:t>
      </w:r>
      <w:r>
        <w:rPr>
          <w:rFonts w:eastAsia="Times New Roman" w:cs="Times New Roman"/>
          <w:szCs w:val="24"/>
        </w:rPr>
        <w:lastRenderedPageBreak/>
        <w:t xml:space="preserve">κάνουμε; Αν </w:t>
      </w:r>
      <w:r w:rsidRPr="002A5715">
        <w:rPr>
          <w:rFonts w:eastAsia="Times New Roman" w:cs="Times New Roman"/>
          <w:szCs w:val="24"/>
        </w:rPr>
        <w:t>δεν το καταλαβαίνε</w:t>
      </w:r>
      <w:r>
        <w:rPr>
          <w:rFonts w:eastAsia="Times New Roman" w:cs="Times New Roman"/>
          <w:szCs w:val="24"/>
        </w:rPr>
        <w:t>τε,</w:t>
      </w:r>
      <w:r w:rsidRPr="002A5715">
        <w:rPr>
          <w:rFonts w:eastAsia="Times New Roman" w:cs="Times New Roman"/>
          <w:szCs w:val="24"/>
        </w:rPr>
        <w:t xml:space="preserve"> δεν το καταλαβαίνετε</w:t>
      </w:r>
      <w:r>
        <w:rPr>
          <w:rFonts w:eastAsia="Times New Roman" w:cs="Times New Roman"/>
          <w:szCs w:val="24"/>
        </w:rPr>
        <w:t xml:space="preserve">. Να ξέρετε, όμως, </w:t>
      </w:r>
      <w:r w:rsidRPr="002A5715">
        <w:rPr>
          <w:rFonts w:eastAsia="Times New Roman" w:cs="Times New Roman"/>
          <w:szCs w:val="24"/>
        </w:rPr>
        <w:t xml:space="preserve">ότι αυτό το πράγμα γίνεται για πρώτη φορά με τόσο σοβαρούς </w:t>
      </w:r>
      <w:r>
        <w:rPr>
          <w:rFonts w:eastAsia="Times New Roman" w:cs="Times New Roman"/>
          <w:szCs w:val="24"/>
        </w:rPr>
        <w:t>ό</w:t>
      </w:r>
      <w:r w:rsidRPr="002A5715">
        <w:rPr>
          <w:rFonts w:eastAsia="Times New Roman" w:cs="Times New Roman"/>
          <w:szCs w:val="24"/>
        </w:rPr>
        <w:t xml:space="preserve">ρους και το αναγνωρίζει </w:t>
      </w:r>
      <w:r>
        <w:rPr>
          <w:rFonts w:eastAsia="Times New Roman" w:cs="Times New Roman"/>
          <w:szCs w:val="24"/>
        </w:rPr>
        <w:t xml:space="preserve">και </w:t>
      </w:r>
      <w:r w:rsidRPr="002A5715">
        <w:rPr>
          <w:rFonts w:eastAsia="Times New Roman" w:cs="Times New Roman"/>
          <w:szCs w:val="24"/>
        </w:rPr>
        <w:t>η ακαδημαϊκή κοινότητα</w:t>
      </w:r>
      <w:r>
        <w:rPr>
          <w:rFonts w:eastAsia="Times New Roman" w:cs="Times New Roman"/>
          <w:szCs w:val="24"/>
        </w:rPr>
        <w:t>.</w:t>
      </w:r>
    </w:p>
    <w:p w14:paraId="6B14EC4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Θ</w:t>
      </w:r>
      <w:r w:rsidRPr="002A5715">
        <w:rPr>
          <w:rFonts w:eastAsia="Times New Roman" w:cs="Times New Roman"/>
          <w:szCs w:val="24"/>
        </w:rPr>
        <w:t xml:space="preserve">υμόσαστε </w:t>
      </w:r>
      <w:r>
        <w:rPr>
          <w:rFonts w:eastAsia="Times New Roman" w:cs="Times New Roman"/>
          <w:szCs w:val="24"/>
        </w:rPr>
        <w:t xml:space="preserve">που </w:t>
      </w:r>
      <w:r w:rsidRPr="002A5715">
        <w:rPr>
          <w:rFonts w:eastAsia="Times New Roman" w:cs="Times New Roman"/>
          <w:szCs w:val="24"/>
        </w:rPr>
        <w:t>πέρυσι</w:t>
      </w:r>
      <w:r>
        <w:rPr>
          <w:rFonts w:eastAsia="Times New Roman" w:cs="Times New Roman"/>
          <w:szCs w:val="24"/>
        </w:rPr>
        <w:t>,</w:t>
      </w:r>
      <w:r w:rsidRPr="002A5715">
        <w:rPr>
          <w:rFonts w:eastAsia="Times New Roman" w:cs="Times New Roman"/>
          <w:szCs w:val="24"/>
        </w:rPr>
        <w:t xml:space="preserve"> όταν είχαμε νομοθ</w:t>
      </w:r>
      <w:r>
        <w:rPr>
          <w:rFonts w:eastAsia="Times New Roman" w:cs="Times New Roman"/>
          <w:szCs w:val="24"/>
        </w:rPr>
        <w:t xml:space="preserve">ετήσει </w:t>
      </w:r>
      <w:r w:rsidRPr="002A5715">
        <w:rPr>
          <w:rFonts w:eastAsia="Times New Roman" w:cs="Times New Roman"/>
          <w:szCs w:val="24"/>
        </w:rPr>
        <w:t xml:space="preserve">το </w:t>
      </w:r>
      <w:r>
        <w:rPr>
          <w:rFonts w:eastAsia="Times New Roman" w:cs="Times New Roman"/>
          <w:szCs w:val="24"/>
        </w:rPr>
        <w:t>Π</w:t>
      </w:r>
      <w:r w:rsidRPr="002A5715">
        <w:rPr>
          <w:rFonts w:eastAsia="Times New Roman" w:cs="Times New Roman"/>
          <w:szCs w:val="24"/>
        </w:rPr>
        <w:t>ανεπιστήμιο Δυτικής Αττικής</w:t>
      </w:r>
      <w:r>
        <w:rPr>
          <w:rFonts w:eastAsia="Times New Roman" w:cs="Times New Roman"/>
          <w:szCs w:val="24"/>
        </w:rPr>
        <w:t>,</w:t>
      </w:r>
      <w:r w:rsidRPr="002A5715">
        <w:rPr>
          <w:rFonts w:eastAsia="Times New Roman" w:cs="Times New Roman"/>
          <w:szCs w:val="24"/>
        </w:rPr>
        <w:t xml:space="preserve"> λέγατε</w:t>
      </w:r>
      <w:r>
        <w:rPr>
          <w:rFonts w:eastAsia="Times New Roman" w:cs="Times New Roman"/>
          <w:szCs w:val="24"/>
        </w:rPr>
        <w:t>:</w:t>
      </w:r>
      <w:r w:rsidRPr="002A5715">
        <w:rPr>
          <w:rFonts w:eastAsia="Times New Roman" w:cs="Times New Roman"/>
          <w:szCs w:val="24"/>
        </w:rPr>
        <w:t xml:space="preserve"> </w:t>
      </w:r>
      <w:r>
        <w:rPr>
          <w:rFonts w:eastAsia="Times New Roman" w:cs="Times New Roman"/>
          <w:szCs w:val="24"/>
        </w:rPr>
        <w:t>«</w:t>
      </w:r>
      <w:r w:rsidRPr="002A5715">
        <w:rPr>
          <w:rFonts w:eastAsia="Times New Roman" w:cs="Times New Roman"/>
          <w:szCs w:val="24"/>
        </w:rPr>
        <w:t xml:space="preserve">Μα </w:t>
      </w:r>
      <w:r>
        <w:rPr>
          <w:rFonts w:eastAsia="Times New Roman" w:cs="Times New Roman"/>
          <w:szCs w:val="24"/>
        </w:rPr>
        <w:t>γιατί</w:t>
      </w:r>
      <w:r w:rsidRPr="002A5715">
        <w:rPr>
          <w:rFonts w:eastAsia="Times New Roman" w:cs="Times New Roman"/>
          <w:szCs w:val="24"/>
        </w:rPr>
        <w:t xml:space="preserve"> έγινε αυτό</w:t>
      </w:r>
      <w:r>
        <w:rPr>
          <w:rFonts w:eastAsia="Times New Roman" w:cs="Times New Roman"/>
          <w:szCs w:val="24"/>
        </w:rPr>
        <w:t>; Π</w:t>
      </w:r>
      <w:r w:rsidRPr="002A5715">
        <w:rPr>
          <w:rFonts w:eastAsia="Times New Roman" w:cs="Times New Roman"/>
          <w:szCs w:val="24"/>
        </w:rPr>
        <w:t>ελατειακό το ένα</w:t>
      </w:r>
      <w:r>
        <w:rPr>
          <w:rFonts w:eastAsia="Times New Roman" w:cs="Times New Roman"/>
          <w:szCs w:val="24"/>
        </w:rPr>
        <w:t>,</w:t>
      </w:r>
      <w:r w:rsidRPr="002A5715">
        <w:rPr>
          <w:rFonts w:eastAsia="Times New Roman" w:cs="Times New Roman"/>
          <w:szCs w:val="24"/>
        </w:rPr>
        <w:t xml:space="preserve"> το άλλο</w:t>
      </w:r>
      <w:r>
        <w:rPr>
          <w:rFonts w:eastAsia="Times New Roman" w:cs="Times New Roman"/>
          <w:szCs w:val="24"/>
        </w:rPr>
        <w:t>...»</w:t>
      </w:r>
      <w:r w:rsidRPr="002A5715">
        <w:rPr>
          <w:rFonts w:eastAsia="Times New Roman" w:cs="Times New Roman"/>
          <w:szCs w:val="24"/>
        </w:rPr>
        <w:t xml:space="preserve"> </w:t>
      </w:r>
      <w:r>
        <w:rPr>
          <w:rFonts w:eastAsia="Times New Roman" w:cs="Times New Roman"/>
          <w:szCs w:val="24"/>
        </w:rPr>
        <w:t>Τ</w:t>
      </w:r>
      <w:r w:rsidRPr="002A5715">
        <w:rPr>
          <w:rFonts w:eastAsia="Times New Roman" w:cs="Times New Roman"/>
          <w:szCs w:val="24"/>
        </w:rPr>
        <w:t>ο ίδιο παραμύθι</w:t>
      </w:r>
      <w:r>
        <w:rPr>
          <w:rFonts w:eastAsia="Times New Roman" w:cs="Times New Roman"/>
          <w:szCs w:val="24"/>
        </w:rPr>
        <w:t xml:space="preserve">, απλώς </w:t>
      </w:r>
      <w:r w:rsidRPr="002A5715">
        <w:rPr>
          <w:rFonts w:eastAsia="Times New Roman" w:cs="Times New Roman"/>
          <w:szCs w:val="24"/>
        </w:rPr>
        <w:t>αλλάζ</w:t>
      </w:r>
      <w:r>
        <w:rPr>
          <w:rFonts w:eastAsia="Times New Roman" w:cs="Times New Roman"/>
          <w:szCs w:val="24"/>
        </w:rPr>
        <w:t>α</w:t>
      </w:r>
      <w:r w:rsidRPr="002A5715">
        <w:rPr>
          <w:rFonts w:eastAsia="Times New Roman" w:cs="Times New Roman"/>
          <w:szCs w:val="24"/>
        </w:rPr>
        <w:t>τε τις λέξεις</w:t>
      </w:r>
      <w:r>
        <w:rPr>
          <w:rFonts w:eastAsia="Times New Roman" w:cs="Times New Roman"/>
          <w:szCs w:val="24"/>
        </w:rPr>
        <w:t>.</w:t>
      </w:r>
      <w:r w:rsidRPr="002A5715">
        <w:rPr>
          <w:rFonts w:eastAsia="Times New Roman" w:cs="Times New Roman"/>
          <w:szCs w:val="24"/>
        </w:rPr>
        <w:t xml:space="preserve"> </w:t>
      </w:r>
      <w:r>
        <w:rPr>
          <w:rFonts w:eastAsia="Times New Roman" w:cs="Times New Roman"/>
          <w:szCs w:val="24"/>
        </w:rPr>
        <w:t>Τ</w:t>
      </w:r>
      <w:r w:rsidRPr="002A5715">
        <w:rPr>
          <w:rFonts w:eastAsia="Times New Roman" w:cs="Times New Roman"/>
          <w:szCs w:val="24"/>
        </w:rPr>
        <w:t xml:space="preserve">ο </w:t>
      </w:r>
      <w:r>
        <w:rPr>
          <w:rFonts w:eastAsia="Times New Roman" w:cs="Times New Roman"/>
          <w:szCs w:val="24"/>
        </w:rPr>
        <w:t>π</w:t>
      </w:r>
      <w:r w:rsidRPr="002A5715">
        <w:rPr>
          <w:rFonts w:eastAsia="Times New Roman" w:cs="Times New Roman"/>
          <w:szCs w:val="24"/>
        </w:rPr>
        <w:t>ανεπιστήμιο άρχισε να λειτουργεί</w:t>
      </w:r>
      <w:r>
        <w:rPr>
          <w:rFonts w:eastAsia="Times New Roman" w:cs="Times New Roman"/>
          <w:szCs w:val="24"/>
        </w:rPr>
        <w:t xml:space="preserve">. Άρχισε </w:t>
      </w:r>
      <w:r w:rsidRPr="002A5715">
        <w:rPr>
          <w:rFonts w:eastAsia="Times New Roman" w:cs="Times New Roman"/>
          <w:szCs w:val="24"/>
        </w:rPr>
        <w:t>να λειτ</w:t>
      </w:r>
      <w:r>
        <w:rPr>
          <w:rFonts w:eastAsia="Times New Roman" w:cs="Times New Roman"/>
          <w:szCs w:val="24"/>
        </w:rPr>
        <w:t>ουργεί ένα πρωτόγνωρο εγχείρη</w:t>
      </w:r>
      <w:r>
        <w:rPr>
          <w:rFonts w:eastAsia="Times New Roman" w:cs="Times New Roman"/>
          <w:szCs w:val="24"/>
        </w:rPr>
        <w:t>μα, για το οποίο όλοι είχαμε τις αμηχανίες μας. Δ</w:t>
      </w:r>
      <w:r w:rsidRPr="002A5715">
        <w:rPr>
          <w:rFonts w:eastAsia="Times New Roman" w:cs="Times New Roman"/>
          <w:szCs w:val="24"/>
        </w:rPr>
        <w:t>εν ακούσαμε αυτοκριτική</w:t>
      </w:r>
      <w:r>
        <w:rPr>
          <w:rFonts w:eastAsia="Times New Roman" w:cs="Times New Roman"/>
          <w:szCs w:val="24"/>
        </w:rPr>
        <w:t xml:space="preserve">. </w:t>
      </w:r>
    </w:p>
    <w:p w14:paraId="6B14EC4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Υπήρξαν συνέργειες</w:t>
      </w:r>
      <w:r w:rsidRPr="002A5715">
        <w:rPr>
          <w:rFonts w:eastAsia="Times New Roman" w:cs="Times New Roman"/>
          <w:szCs w:val="24"/>
        </w:rPr>
        <w:t xml:space="preserve"> ανάμεσα στο Ιόνιο </w:t>
      </w:r>
      <w:r>
        <w:rPr>
          <w:rFonts w:eastAsia="Times New Roman" w:cs="Times New Roman"/>
          <w:szCs w:val="24"/>
        </w:rPr>
        <w:t>Π</w:t>
      </w:r>
      <w:r w:rsidRPr="002A5715">
        <w:rPr>
          <w:rFonts w:eastAsia="Times New Roman" w:cs="Times New Roman"/>
          <w:szCs w:val="24"/>
        </w:rPr>
        <w:t xml:space="preserve">ανεπιστήμιο και το ΤΕΙ Ιονίων </w:t>
      </w:r>
      <w:r>
        <w:rPr>
          <w:rFonts w:eastAsia="Times New Roman" w:cs="Times New Roman"/>
          <w:szCs w:val="24"/>
        </w:rPr>
        <w:t>Ν</w:t>
      </w:r>
      <w:r w:rsidRPr="002A5715">
        <w:rPr>
          <w:rFonts w:eastAsia="Times New Roman" w:cs="Times New Roman"/>
          <w:szCs w:val="24"/>
        </w:rPr>
        <w:t>ήσων</w:t>
      </w:r>
      <w:r>
        <w:rPr>
          <w:rFonts w:eastAsia="Times New Roman" w:cs="Times New Roman"/>
          <w:szCs w:val="24"/>
        </w:rPr>
        <w:t>. Κ</w:t>
      </w:r>
      <w:r w:rsidRPr="002A5715">
        <w:rPr>
          <w:rFonts w:eastAsia="Times New Roman" w:cs="Times New Roman"/>
          <w:szCs w:val="24"/>
        </w:rPr>
        <w:t xml:space="preserve">αι </w:t>
      </w:r>
      <w:r>
        <w:rPr>
          <w:rFonts w:eastAsia="Times New Roman" w:cs="Times New Roman"/>
          <w:szCs w:val="24"/>
        </w:rPr>
        <w:t>εκεί</w:t>
      </w:r>
      <w:r w:rsidRPr="002A5715">
        <w:rPr>
          <w:rFonts w:eastAsia="Times New Roman" w:cs="Times New Roman"/>
          <w:szCs w:val="24"/>
        </w:rPr>
        <w:t xml:space="preserve"> ακούσαμε τα ίδια</w:t>
      </w:r>
      <w:r>
        <w:rPr>
          <w:rFonts w:eastAsia="Times New Roman" w:cs="Times New Roman"/>
          <w:szCs w:val="24"/>
        </w:rPr>
        <w:t>.</w:t>
      </w:r>
      <w:r w:rsidRPr="002A5715">
        <w:rPr>
          <w:rFonts w:eastAsia="Times New Roman" w:cs="Times New Roman"/>
          <w:szCs w:val="24"/>
        </w:rPr>
        <w:t xml:space="preserve"> </w:t>
      </w:r>
      <w:r>
        <w:rPr>
          <w:rFonts w:eastAsia="Times New Roman" w:cs="Times New Roman"/>
          <w:szCs w:val="24"/>
        </w:rPr>
        <w:t>Π</w:t>
      </w:r>
      <w:r w:rsidRPr="002A5715">
        <w:rPr>
          <w:rFonts w:eastAsia="Times New Roman" w:cs="Times New Roman"/>
          <w:szCs w:val="24"/>
        </w:rPr>
        <w:t>ανεπιστήμιο Ιωαννίνων</w:t>
      </w:r>
      <w:r>
        <w:rPr>
          <w:rFonts w:eastAsia="Times New Roman" w:cs="Times New Roman"/>
          <w:szCs w:val="24"/>
        </w:rPr>
        <w:t xml:space="preserve"> -</w:t>
      </w:r>
      <w:r w:rsidRPr="002A5715">
        <w:rPr>
          <w:rFonts w:eastAsia="Times New Roman" w:cs="Times New Roman"/>
          <w:szCs w:val="24"/>
        </w:rPr>
        <w:t xml:space="preserve"> ΤΕΙ Ηπείρου</w:t>
      </w:r>
      <w:r>
        <w:rPr>
          <w:rFonts w:eastAsia="Times New Roman" w:cs="Times New Roman"/>
          <w:szCs w:val="24"/>
        </w:rPr>
        <w:t>.</w:t>
      </w:r>
      <w:r w:rsidRPr="002A5715">
        <w:rPr>
          <w:rFonts w:eastAsia="Times New Roman" w:cs="Times New Roman"/>
          <w:szCs w:val="24"/>
        </w:rPr>
        <w:t xml:space="preserve"> </w:t>
      </w:r>
      <w:r>
        <w:rPr>
          <w:rFonts w:eastAsia="Times New Roman" w:cs="Times New Roman"/>
          <w:szCs w:val="24"/>
        </w:rPr>
        <w:t>Και εκεί</w:t>
      </w:r>
      <w:r w:rsidRPr="002A5715">
        <w:rPr>
          <w:rFonts w:eastAsia="Times New Roman" w:cs="Times New Roman"/>
          <w:szCs w:val="24"/>
        </w:rPr>
        <w:t xml:space="preserve"> ακούσαμε τα ίδια</w:t>
      </w:r>
      <w:r>
        <w:rPr>
          <w:rFonts w:eastAsia="Times New Roman" w:cs="Times New Roman"/>
          <w:szCs w:val="24"/>
        </w:rPr>
        <w:t>. Κ</w:t>
      </w:r>
      <w:r w:rsidRPr="002A5715">
        <w:rPr>
          <w:rFonts w:eastAsia="Times New Roman" w:cs="Times New Roman"/>
          <w:szCs w:val="24"/>
        </w:rPr>
        <w:t>αι</w:t>
      </w:r>
      <w:r>
        <w:rPr>
          <w:rFonts w:eastAsia="Times New Roman" w:cs="Times New Roman"/>
          <w:szCs w:val="24"/>
        </w:rPr>
        <w:t>,</w:t>
      </w:r>
      <w:r w:rsidRPr="002A5715">
        <w:rPr>
          <w:rFonts w:eastAsia="Times New Roman" w:cs="Times New Roman"/>
          <w:szCs w:val="24"/>
        </w:rPr>
        <w:t xml:space="preserve"> </w:t>
      </w:r>
      <w:r>
        <w:rPr>
          <w:rFonts w:eastAsia="Times New Roman" w:cs="Times New Roman"/>
          <w:szCs w:val="24"/>
        </w:rPr>
        <w:t>όμως,</w:t>
      </w:r>
      <w:r w:rsidRPr="002A5715">
        <w:rPr>
          <w:rFonts w:eastAsia="Times New Roman" w:cs="Times New Roman"/>
          <w:szCs w:val="24"/>
        </w:rPr>
        <w:t xml:space="preserve"> τα πράγματα πάνε </w:t>
      </w:r>
      <w:r>
        <w:rPr>
          <w:rFonts w:eastAsia="Times New Roman" w:cs="Times New Roman"/>
          <w:szCs w:val="24"/>
        </w:rPr>
        <w:t>μια</w:t>
      </w:r>
      <w:r w:rsidRPr="002A5715">
        <w:rPr>
          <w:rFonts w:eastAsia="Times New Roman" w:cs="Times New Roman"/>
          <w:szCs w:val="24"/>
        </w:rPr>
        <w:t xml:space="preserve"> χαρά</w:t>
      </w:r>
      <w:r>
        <w:rPr>
          <w:rFonts w:eastAsia="Times New Roman" w:cs="Times New Roman"/>
          <w:szCs w:val="24"/>
        </w:rPr>
        <w:t>. Χ</w:t>
      </w:r>
      <w:r w:rsidRPr="002A5715">
        <w:rPr>
          <w:rFonts w:eastAsia="Times New Roman" w:cs="Times New Roman"/>
          <w:szCs w:val="24"/>
        </w:rPr>
        <w:t>ωρίς δυσκολίες</w:t>
      </w:r>
      <w:r>
        <w:rPr>
          <w:rFonts w:eastAsia="Times New Roman" w:cs="Times New Roman"/>
          <w:szCs w:val="24"/>
        </w:rPr>
        <w:t>;</w:t>
      </w:r>
      <w:r w:rsidRPr="002A5715">
        <w:rPr>
          <w:rFonts w:eastAsia="Times New Roman" w:cs="Times New Roman"/>
          <w:szCs w:val="24"/>
        </w:rPr>
        <w:t xml:space="preserve"> </w:t>
      </w:r>
      <w:r>
        <w:rPr>
          <w:rFonts w:eastAsia="Times New Roman" w:cs="Times New Roman"/>
          <w:szCs w:val="24"/>
        </w:rPr>
        <w:t>Ό</w:t>
      </w:r>
      <w:r w:rsidRPr="002A5715">
        <w:rPr>
          <w:rFonts w:eastAsia="Times New Roman" w:cs="Times New Roman"/>
          <w:szCs w:val="24"/>
        </w:rPr>
        <w:t>χι</w:t>
      </w:r>
      <w:r>
        <w:rPr>
          <w:rFonts w:eastAsia="Times New Roman" w:cs="Times New Roman"/>
          <w:szCs w:val="24"/>
        </w:rPr>
        <w:t>,</w:t>
      </w:r>
      <w:r w:rsidRPr="002A5715">
        <w:rPr>
          <w:rFonts w:eastAsia="Times New Roman" w:cs="Times New Roman"/>
          <w:szCs w:val="24"/>
        </w:rPr>
        <w:t xml:space="preserve"> με δυσκολίες</w:t>
      </w:r>
      <w:r>
        <w:rPr>
          <w:rFonts w:eastAsia="Times New Roman" w:cs="Times New Roman"/>
          <w:szCs w:val="24"/>
        </w:rPr>
        <w:t>,</w:t>
      </w:r>
      <w:r w:rsidRPr="002A5715">
        <w:rPr>
          <w:rFonts w:eastAsia="Times New Roman" w:cs="Times New Roman"/>
          <w:szCs w:val="24"/>
        </w:rPr>
        <w:t xml:space="preserve"> γιατί αυτά είναι πράγματα που τώρα γίνονται και πράγματα τα οποία θα αναλυθούν από τους συναδέλφους εκεί</w:t>
      </w:r>
      <w:r>
        <w:rPr>
          <w:rFonts w:eastAsia="Times New Roman" w:cs="Times New Roman"/>
          <w:szCs w:val="24"/>
        </w:rPr>
        <w:t xml:space="preserve"> και θα προχωρήσουμε. </w:t>
      </w:r>
    </w:p>
    <w:p w14:paraId="6B14EC4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Σ</w:t>
      </w:r>
      <w:r w:rsidRPr="002A5715">
        <w:rPr>
          <w:rFonts w:eastAsia="Times New Roman" w:cs="Times New Roman"/>
          <w:szCs w:val="24"/>
        </w:rPr>
        <w:t>ήμερα</w:t>
      </w:r>
      <w:r>
        <w:rPr>
          <w:rFonts w:eastAsia="Times New Roman" w:cs="Times New Roman"/>
          <w:szCs w:val="24"/>
        </w:rPr>
        <w:t>,</w:t>
      </w:r>
      <w:r w:rsidRPr="002A5715">
        <w:rPr>
          <w:rFonts w:eastAsia="Times New Roman" w:cs="Times New Roman"/>
          <w:szCs w:val="24"/>
        </w:rPr>
        <w:t xml:space="preserve"> λοιπόν</w:t>
      </w:r>
      <w:r>
        <w:rPr>
          <w:rFonts w:eastAsia="Times New Roman" w:cs="Times New Roman"/>
          <w:szCs w:val="24"/>
        </w:rPr>
        <w:t>,</w:t>
      </w:r>
      <w:r w:rsidRPr="002A5715">
        <w:rPr>
          <w:rFonts w:eastAsia="Times New Roman" w:cs="Times New Roman"/>
          <w:szCs w:val="24"/>
        </w:rPr>
        <w:t xml:space="preserve"> </w:t>
      </w:r>
      <w:r>
        <w:rPr>
          <w:rFonts w:eastAsia="Times New Roman" w:cs="Times New Roman"/>
          <w:szCs w:val="24"/>
        </w:rPr>
        <w:t>κάνουμε</w:t>
      </w:r>
      <w:r w:rsidRPr="002A5715">
        <w:rPr>
          <w:rFonts w:eastAsia="Times New Roman" w:cs="Times New Roman"/>
          <w:szCs w:val="24"/>
        </w:rPr>
        <w:t xml:space="preserve"> το αντίστοιχο βήμα</w:t>
      </w:r>
      <w:r>
        <w:rPr>
          <w:rFonts w:eastAsia="Times New Roman" w:cs="Times New Roman"/>
          <w:szCs w:val="24"/>
        </w:rPr>
        <w:t>,</w:t>
      </w:r>
      <w:r w:rsidRPr="002A5715">
        <w:rPr>
          <w:rFonts w:eastAsia="Times New Roman" w:cs="Times New Roman"/>
          <w:szCs w:val="24"/>
        </w:rPr>
        <w:t xml:space="preserve"> κατά τη γνώμη μας ένα</w:t>
      </w:r>
      <w:r w:rsidRPr="002A5715">
        <w:rPr>
          <w:rFonts w:eastAsia="Times New Roman" w:cs="Times New Roman"/>
          <w:szCs w:val="24"/>
        </w:rPr>
        <w:t xml:space="preserve"> ιστορικό βήμα</w:t>
      </w:r>
      <w:r>
        <w:rPr>
          <w:rFonts w:eastAsia="Times New Roman" w:cs="Times New Roman"/>
          <w:szCs w:val="24"/>
        </w:rPr>
        <w:t>, όπου τρία</w:t>
      </w:r>
      <w:r w:rsidRPr="002A5715">
        <w:rPr>
          <w:rFonts w:eastAsia="Times New Roman" w:cs="Times New Roman"/>
          <w:szCs w:val="24"/>
        </w:rPr>
        <w:t xml:space="preserve"> ιδρύματα</w:t>
      </w:r>
      <w:r>
        <w:rPr>
          <w:rFonts w:eastAsia="Times New Roman" w:cs="Times New Roman"/>
          <w:szCs w:val="24"/>
        </w:rPr>
        <w:t>,</w:t>
      </w:r>
      <w:r w:rsidRPr="002A5715">
        <w:rPr>
          <w:rFonts w:eastAsia="Times New Roman" w:cs="Times New Roman"/>
          <w:szCs w:val="24"/>
        </w:rPr>
        <w:t xml:space="preserve"> το Πανεπιστήμιο Θεσσαλίας</w:t>
      </w:r>
      <w:r>
        <w:rPr>
          <w:rFonts w:eastAsia="Times New Roman" w:cs="Times New Roman"/>
          <w:szCs w:val="24"/>
        </w:rPr>
        <w:t>,</w:t>
      </w:r>
      <w:r w:rsidRPr="002A5715">
        <w:rPr>
          <w:rFonts w:eastAsia="Times New Roman" w:cs="Times New Roman"/>
          <w:szCs w:val="24"/>
        </w:rPr>
        <w:t xml:space="preserve"> το Πανεπιστήμιο Αθηνών και το Γεωπονικό Πανεπιστήμιο Αθηνών</w:t>
      </w:r>
      <w:r>
        <w:rPr>
          <w:rFonts w:eastAsia="Times New Roman" w:cs="Times New Roman"/>
          <w:szCs w:val="24"/>
        </w:rPr>
        <w:t>,</w:t>
      </w:r>
      <w:r w:rsidRPr="002A5715">
        <w:rPr>
          <w:rFonts w:eastAsia="Times New Roman" w:cs="Times New Roman"/>
          <w:szCs w:val="24"/>
        </w:rPr>
        <w:t xml:space="preserve"> το καθένα από πλευράς του κάνει τομές</w:t>
      </w:r>
      <w:r>
        <w:rPr>
          <w:rFonts w:eastAsia="Times New Roman" w:cs="Times New Roman"/>
          <w:szCs w:val="24"/>
        </w:rPr>
        <w:t>.</w:t>
      </w:r>
    </w:p>
    <w:p w14:paraId="6B14EC44" w14:textId="77777777" w:rsidR="004965E6" w:rsidRDefault="004D430C">
      <w:pPr>
        <w:spacing w:line="600" w:lineRule="auto"/>
        <w:ind w:firstLine="720"/>
        <w:jc w:val="both"/>
        <w:rPr>
          <w:rFonts w:eastAsia="Times New Roman" w:cs="Times New Roman"/>
          <w:szCs w:val="24"/>
        </w:rPr>
      </w:pPr>
      <w:r w:rsidRPr="002A5715">
        <w:rPr>
          <w:rFonts w:eastAsia="Times New Roman" w:cs="Times New Roman"/>
          <w:szCs w:val="24"/>
        </w:rPr>
        <w:t>Αναφέρθηκε</w:t>
      </w:r>
      <w:r>
        <w:rPr>
          <w:rFonts w:eastAsia="Times New Roman" w:cs="Times New Roman"/>
          <w:szCs w:val="24"/>
        </w:rPr>
        <w:t xml:space="preserve"> σε αυτά η</w:t>
      </w:r>
      <w:r w:rsidRPr="002A5715">
        <w:rPr>
          <w:rFonts w:eastAsia="Times New Roman" w:cs="Times New Roman"/>
          <w:szCs w:val="24"/>
        </w:rPr>
        <w:t xml:space="preserve"> κ</w:t>
      </w:r>
      <w:r>
        <w:rPr>
          <w:rFonts w:eastAsia="Times New Roman" w:cs="Times New Roman"/>
          <w:szCs w:val="24"/>
        </w:rPr>
        <w:t>.</w:t>
      </w:r>
      <w:r w:rsidRPr="002A5715">
        <w:rPr>
          <w:rFonts w:eastAsia="Times New Roman" w:cs="Times New Roman"/>
          <w:szCs w:val="24"/>
        </w:rPr>
        <w:t xml:space="preserve"> Αναγνωστοπούλου</w:t>
      </w:r>
      <w:r>
        <w:rPr>
          <w:rFonts w:eastAsia="Times New Roman" w:cs="Times New Roman"/>
          <w:szCs w:val="24"/>
        </w:rPr>
        <w:t>.</w:t>
      </w:r>
      <w:r w:rsidRPr="002A5715">
        <w:rPr>
          <w:rFonts w:eastAsia="Times New Roman" w:cs="Times New Roman"/>
          <w:szCs w:val="24"/>
        </w:rPr>
        <w:t xml:space="preserve"> </w:t>
      </w:r>
      <w:r>
        <w:rPr>
          <w:rFonts w:eastAsia="Times New Roman" w:cs="Times New Roman"/>
          <w:szCs w:val="24"/>
        </w:rPr>
        <w:t>Δ</w:t>
      </w:r>
      <w:r w:rsidRPr="002A5715">
        <w:rPr>
          <w:rFonts w:eastAsia="Times New Roman" w:cs="Times New Roman"/>
          <w:szCs w:val="24"/>
        </w:rPr>
        <w:t>εν θέλω να πάρω περισσότερο χρόνο</w:t>
      </w:r>
      <w:r>
        <w:rPr>
          <w:rFonts w:eastAsia="Times New Roman" w:cs="Times New Roman"/>
          <w:szCs w:val="24"/>
        </w:rPr>
        <w:t>,</w:t>
      </w:r>
      <w:r w:rsidRPr="002A5715">
        <w:rPr>
          <w:rFonts w:eastAsia="Times New Roman" w:cs="Times New Roman"/>
          <w:szCs w:val="24"/>
        </w:rPr>
        <w:t xml:space="preserve"> για να πω τα ίδι</w:t>
      </w:r>
      <w:r w:rsidRPr="002A5715">
        <w:rPr>
          <w:rFonts w:eastAsia="Times New Roman" w:cs="Times New Roman"/>
          <w:szCs w:val="24"/>
        </w:rPr>
        <w:t>α πράγματα</w:t>
      </w:r>
      <w:r>
        <w:rPr>
          <w:rFonts w:eastAsia="Times New Roman" w:cs="Times New Roman"/>
          <w:szCs w:val="24"/>
        </w:rPr>
        <w:t>. Π</w:t>
      </w:r>
      <w:r w:rsidRPr="002A5715">
        <w:rPr>
          <w:rFonts w:eastAsia="Times New Roman" w:cs="Times New Roman"/>
          <w:szCs w:val="24"/>
        </w:rPr>
        <w:t>άντως να ξέρετε ότι στα πανεπιστημιακά μας πράγματα</w:t>
      </w:r>
      <w:r>
        <w:rPr>
          <w:rFonts w:eastAsia="Times New Roman" w:cs="Times New Roman"/>
          <w:szCs w:val="24"/>
        </w:rPr>
        <w:t>,</w:t>
      </w:r>
      <w:r w:rsidRPr="002A5715">
        <w:rPr>
          <w:rFonts w:eastAsia="Times New Roman" w:cs="Times New Roman"/>
          <w:szCs w:val="24"/>
        </w:rPr>
        <w:t xml:space="preserve"> αυτά είναι τομές</w:t>
      </w:r>
      <w:r>
        <w:rPr>
          <w:rFonts w:eastAsia="Times New Roman" w:cs="Times New Roman"/>
          <w:szCs w:val="24"/>
        </w:rPr>
        <w:t>. Το Πανεπιστήμιο Αθηνών, τ</w:t>
      </w:r>
      <w:r w:rsidRPr="002A5715">
        <w:rPr>
          <w:rFonts w:eastAsia="Times New Roman" w:cs="Times New Roman"/>
          <w:szCs w:val="24"/>
        </w:rPr>
        <w:t xml:space="preserve">ο αρχαιότερο πανεπιστήμιο του τόπου μας και άρα ένας </w:t>
      </w:r>
      <w:r>
        <w:rPr>
          <w:rFonts w:eastAsia="Times New Roman" w:cs="Times New Roman"/>
          <w:szCs w:val="24"/>
        </w:rPr>
        <w:t>θε</w:t>
      </w:r>
      <w:r w:rsidRPr="002A5715">
        <w:rPr>
          <w:rFonts w:eastAsia="Times New Roman" w:cs="Times New Roman"/>
          <w:szCs w:val="24"/>
        </w:rPr>
        <w:t>σμός εξ</w:t>
      </w:r>
      <w:r>
        <w:rPr>
          <w:rFonts w:eastAsia="Times New Roman" w:cs="Times New Roman"/>
          <w:szCs w:val="24"/>
        </w:rPr>
        <w:t xml:space="preserve"> </w:t>
      </w:r>
      <w:r w:rsidRPr="002A5715">
        <w:rPr>
          <w:rFonts w:eastAsia="Times New Roman" w:cs="Times New Roman"/>
          <w:szCs w:val="24"/>
        </w:rPr>
        <w:t xml:space="preserve">ορισμού συντηρητικός </w:t>
      </w:r>
      <w:r>
        <w:rPr>
          <w:rFonts w:eastAsia="Times New Roman" w:cs="Times New Roman"/>
          <w:szCs w:val="24"/>
        </w:rPr>
        <w:t>-</w:t>
      </w:r>
      <w:r w:rsidRPr="002A5715">
        <w:rPr>
          <w:rFonts w:eastAsia="Times New Roman" w:cs="Times New Roman"/>
          <w:szCs w:val="24"/>
        </w:rPr>
        <w:t xml:space="preserve">πάνω από </w:t>
      </w:r>
      <w:proofErr w:type="spellStart"/>
      <w:r>
        <w:rPr>
          <w:rFonts w:eastAsia="Times New Roman" w:cs="Times New Roman"/>
          <w:szCs w:val="24"/>
        </w:rPr>
        <w:t>εκατόν</w:t>
      </w:r>
      <w:proofErr w:type="spellEnd"/>
      <w:r>
        <w:rPr>
          <w:rFonts w:eastAsia="Times New Roman" w:cs="Times New Roman"/>
          <w:szCs w:val="24"/>
        </w:rPr>
        <w:t xml:space="preserve"> ογδόντα</w:t>
      </w:r>
      <w:r w:rsidRPr="002A5715">
        <w:rPr>
          <w:rFonts w:eastAsia="Times New Roman" w:cs="Times New Roman"/>
          <w:szCs w:val="24"/>
        </w:rPr>
        <w:t xml:space="preserve"> χρόνια</w:t>
      </w:r>
      <w:r>
        <w:rPr>
          <w:rFonts w:eastAsia="Times New Roman" w:cs="Times New Roman"/>
          <w:szCs w:val="24"/>
        </w:rPr>
        <w:t>-</w:t>
      </w:r>
      <w:r w:rsidRPr="002A5715">
        <w:rPr>
          <w:rFonts w:eastAsia="Times New Roman" w:cs="Times New Roman"/>
          <w:szCs w:val="24"/>
        </w:rPr>
        <w:t xml:space="preserve"> κάνει μία υπέρβαση</w:t>
      </w:r>
      <w:r>
        <w:rPr>
          <w:rFonts w:eastAsia="Times New Roman" w:cs="Times New Roman"/>
          <w:szCs w:val="24"/>
        </w:rPr>
        <w:t>.</w:t>
      </w:r>
      <w:r w:rsidRPr="002A5715">
        <w:rPr>
          <w:rFonts w:eastAsia="Times New Roman" w:cs="Times New Roman"/>
          <w:szCs w:val="24"/>
        </w:rPr>
        <w:t xml:space="preserve"> </w:t>
      </w:r>
      <w:r>
        <w:rPr>
          <w:rFonts w:eastAsia="Times New Roman" w:cs="Times New Roman"/>
          <w:szCs w:val="24"/>
        </w:rPr>
        <w:t>Κ</w:t>
      </w:r>
      <w:r w:rsidRPr="002A5715">
        <w:rPr>
          <w:rFonts w:eastAsia="Times New Roman" w:cs="Times New Roman"/>
          <w:szCs w:val="24"/>
        </w:rPr>
        <w:t xml:space="preserve">άνει </w:t>
      </w:r>
      <w:r>
        <w:rPr>
          <w:rFonts w:eastAsia="Times New Roman" w:cs="Times New Roman"/>
          <w:szCs w:val="24"/>
        </w:rPr>
        <w:t>τ</w:t>
      </w:r>
      <w:r w:rsidRPr="002A5715">
        <w:rPr>
          <w:rFonts w:eastAsia="Times New Roman" w:cs="Times New Roman"/>
          <w:szCs w:val="24"/>
        </w:rPr>
        <w:t xml:space="preserve">ο </w:t>
      </w:r>
      <w:r w:rsidRPr="002A5715">
        <w:rPr>
          <w:rFonts w:eastAsia="Times New Roman" w:cs="Times New Roman"/>
          <w:szCs w:val="24"/>
        </w:rPr>
        <w:t>παράρτημα Ευρίπου</w:t>
      </w:r>
      <w:r>
        <w:rPr>
          <w:rFonts w:eastAsia="Times New Roman" w:cs="Times New Roman"/>
          <w:szCs w:val="24"/>
        </w:rPr>
        <w:t>,</w:t>
      </w:r>
      <w:r w:rsidRPr="002A5715">
        <w:rPr>
          <w:rFonts w:eastAsia="Times New Roman" w:cs="Times New Roman"/>
          <w:szCs w:val="24"/>
        </w:rPr>
        <w:t xml:space="preserve"> ένα </w:t>
      </w:r>
      <w:r>
        <w:rPr>
          <w:rFonts w:eastAsia="Times New Roman" w:cs="Times New Roman"/>
          <w:szCs w:val="24"/>
        </w:rPr>
        <w:t>ε</w:t>
      </w:r>
      <w:r w:rsidRPr="002A5715">
        <w:rPr>
          <w:rFonts w:eastAsia="Times New Roman" w:cs="Times New Roman"/>
          <w:szCs w:val="24"/>
        </w:rPr>
        <w:t>ξαιρετικά ενδιαφέρον εγχείρημα ακαδημαϊκού χαρακτήρα</w:t>
      </w:r>
      <w:r>
        <w:rPr>
          <w:rFonts w:eastAsia="Times New Roman" w:cs="Times New Roman"/>
          <w:szCs w:val="24"/>
        </w:rPr>
        <w:t xml:space="preserve">, και </w:t>
      </w:r>
      <w:r w:rsidRPr="002A5715">
        <w:rPr>
          <w:rFonts w:eastAsia="Times New Roman" w:cs="Times New Roman"/>
          <w:szCs w:val="24"/>
        </w:rPr>
        <w:t xml:space="preserve">το </w:t>
      </w:r>
      <w:r>
        <w:rPr>
          <w:rFonts w:eastAsia="Times New Roman" w:cs="Times New Roman"/>
          <w:szCs w:val="24"/>
        </w:rPr>
        <w:t>Τ</w:t>
      </w:r>
      <w:r w:rsidRPr="002A5715">
        <w:rPr>
          <w:rFonts w:eastAsia="Times New Roman" w:cs="Times New Roman"/>
          <w:szCs w:val="24"/>
        </w:rPr>
        <w:t xml:space="preserve">εχνολογικό </w:t>
      </w:r>
      <w:r>
        <w:rPr>
          <w:rFonts w:eastAsia="Times New Roman" w:cs="Times New Roman"/>
          <w:szCs w:val="24"/>
        </w:rPr>
        <w:t>Π</w:t>
      </w:r>
      <w:r w:rsidRPr="002A5715">
        <w:rPr>
          <w:rFonts w:eastAsia="Times New Roman" w:cs="Times New Roman"/>
          <w:szCs w:val="24"/>
        </w:rPr>
        <w:t>άρκο εκεί</w:t>
      </w:r>
      <w:r>
        <w:rPr>
          <w:rFonts w:eastAsia="Times New Roman" w:cs="Times New Roman"/>
          <w:szCs w:val="24"/>
        </w:rPr>
        <w:t>, τ</w:t>
      </w:r>
      <w:r w:rsidRPr="002A5715">
        <w:rPr>
          <w:rFonts w:eastAsia="Times New Roman" w:cs="Times New Roman"/>
          <w:szCs w:val="24"/>
        </w:rPr>
        <w:t>ο Πανεπιστήμιο Θεσσαλίας μαζί με το ΤΕΙ Θεσσαλίας και το ΤΕΙ Στερεάς</w:t>
      </w:r>
      <w:r>
        <w:rPr>
          <w:rFonts w:eastAsia="Times New Roman" w:cs="Times New Roman"/>
          <w:szCs w:val="24"/>
        </w:rPr>
        <w:t>. Θα προχωρήσουμε στα πειραματικά</w:t>
      </w:r>
      <w:r w:rsidRPr="002A5715">
        <w:rPr>
          <w:rFonts w:eastAsia="Times New Roman" w:cs="Times New Roman"/>
          <w:szCs w:val="24"/>
        </w:rPr>
        <w:t xml:space="preserve"> σχολεία</w:t>
      </w:r>
      <w:r>
        <w:rPr>
          <w:rFonts w:eastAsia="Times New Roman" w:cs="Times New Roman"/>
          <w:szCs w:val="24"/>
        </w:rPr>
        <w:t>,</w:t>
      </w:r>
      <w:r w:rsidRPr="002A5715">
        <w:rPr>
          <w:rFonts w:eastAsia="Times New Roman" w:cs="Times New Roman"/>
          <w:szCs w:val="24"/>
        </w:rPr>
        <w:t xml:space="preserve"> όπως έχουμε πει</w:t>
      </w:r>
      <w:r>
        <w:rPr>
          <w:rFonts w:eastAsia="Times New Roman" w:cs="Times New Roman"/>
          <w:szCs w:val="24"/>
        </w:rPr>
        <w:t xml:space="preserve">. Αυτά, όμως, </w:t>
      </w:r>
      <w:r w:rsidRPr="002A5715">
        <w:rPr>
          <w:rFonts w:eastAsia="Times New Roman" w:cs="Times New Roman"/>
          <w:szCs w:val="24"/>
        </w:rPr>
        <w:t xml:space="preserve">θα τα </w:t>
      </w:r>
      <w:r w:rsidRPr="002A5715">
        <w:rPr>
          <w:rFonts w:eastAsia="Times New Roman" w:cs="Times New Roman"/>
          <w:szCs w:val="24"/>
        </w:rPr>
        <w:t xml:space="preserve">πω αναλυτικά </w:t>
      </w:r>
      <w:r>
        <w:rPr>
          <w:rFonts w:eastAsia="Times New Roman" w:cs="Times New Roman"/>
          <w:szCs w:val="24"/>
        </w:rPr>
        <w:t>α</w:t>
      </w:r>
      <w:r w:rsidRPr="002A5715">
        <w:rPr>
          <w:rFonts w:eastAsia="Times New Roman" w:cs="Times New Roman"/>
          <w:szCs w:val="24"/>
        </w:rPr>
        <w:t>ργότερα</w:t>
      </w:r>
      <w:r>
        <w:rPr>
          <w:rFonts w:eastAsia="Times New Roman" w:cs="Times New Roman"/>
          <w:szCs w:val="24"/>
        </w:rPr>
        <w:t>. Θ</w:t>
      </w:r>
      <w:r w:rsidRPr="002A5715">
        <w:rPr>
          <w:rFonts w:eastAsia="Times New Roman" w:cs="Times New Roman"/>
          <w:szCs w:val="24"/>
        </w:rPr>
        <w:t>α προχωρήσουμε στα ινστιτούτα</w:t>
      </w:r>
      <w:r>
        <w:rPr>
          <w:rFonts w:eastAsia="Times New Roman" w:cs="Times New Roman"/>
          <w:szCs w:val="24"/>
        </w:rPr>
        <w:t>,</w:t>
      </w:r>
      <w:r w:rsidRPr="002A5715">
        <w:rPr>
          <w:rFonts w:eastAsia="Times New Roman" w:cs="Times New Roman"/>
          <w:szCs w:val="24"/>
        </w:rPr>
        <w:t xml:space="preserve"> τα οποία νομοθετούμε</w:t>
      </w:r>
      <w:r>
        <w:rPr>
          <w:rFonts w:eastAsia="Times New Roman" w:cs="Times New Roman"/>
          <w:szCs w:val="24"/>
        </w:rPr>
        <w:t>. Ό</w:t>
      </w:r>
      <w:r w:rsidRPr="002A5715">
        <w:rPr>
          <w:rFonts w:eastAsia="Times New Roman" w:cs="Times New Roman"/>
          <w:szCs w:val="24"/>
        </w:rPr>
        <w:t xml:space="preserve">λα αυτά είναι </w:t>
      </w:r>
      <w:r>
        <w:rPr>
          <w:rFonts w:eastAsia="Times New Roman" w:cs="Times New Roman"/>
          <w:szCs w:val="24"/>
        </w:rPr>
        <w:t xml:space="preserve">στον νόμο. </w:t>
      </w:r>
    </w:p>
    <w:p w14:paraId="6B14EC45" w14:textId="77777777" w:rsidR="004965E6" w:rsidRDefault="004D430C">
      <w:pPr>
        <w:spacing w:line="600" w:lineRule="auto"/>
        <w:ind w:firstLine="720"/>
        <w:jc w:val="both"/>
        <w:rPr>
          <w:rFonts w:eastAsia="Times New Roman" w:cs="Times New Roman"/>
          <w:szCs w:val="24"/>
        </w:rPr>
      </w:pPr>
      <w:r w:rsidRPr="002A5715">
        <w:rPr>
          <w:rFonts w:eastAsia="Times New Roman" w:cs="Times New Roman"/>
          <w:szCs w:val="24"/>
        </w:rPr>
        <w:t>Βεβαίως</w:t>
      </w:r>
      <w:r>
        <w:rPr>
          <w:rFonts w:eastAsia="Times New Roman" w:cs="Times New Roman"/>
          <w:szCs w:val="24"/>
        </w:rPr>
        <w:t>,</w:t>
      </w:r>
      <w:r w:rsidRPr="002A5715">
        <w:rPr>
          <w:rFonts w:eastAsia="Times New Roman" w:cs="Times New Roman"/>
          <w:szCs w:val="24"/>
        </w:rPr>
        <w:t xml:space="preserve"> επειδή θεωρείτε ότι με κομπίνες πάμε να κάνουμε δι</w:t>
      </w:r>
      <w:r>
        <w:rPr>
          <w:rFonts w:eastAsia="Times New Roman" w:cs="Times New Roman"/>
          <w:szCs w:val="24"/>
        </w:rPr>
        <w:t>άφορα,</w:t>
      </w:r>
      <w:r w:rsidRPr="002A5715">
        <w:rPr>
          <w:rFonts w:eastAsia="Times New Roman" w:cs="Times New Roman"/>
          <w:szCs w:val="24"/>
        </w:rPr>
        <w:t xml:space="preserve"> να πούμε και να δεσμευτούμε δημόσια από το </w:t>
      </w:r>
      <w:r w:rsidRPr="002A5715">
        <w:rPr>
          <w:rFonts w:eastAsia="Times New Roman" w:cs="Times New Roman"/>
          <w:szCs w:val="24"/>
        </w:rPr>
        <w:lastRenderedPageBreak/>
        <w:t>Βήμα της Βουλής</w:t>
      </w:r>
      <w:r>
        <w:rPr>
          <w:rFonts w:eastAsia="Times New Roman" w:cs="Times New Roman"/>
          <w:szCs w:val="24"/>
        </w:rPr>
        <w:t xml:space="preserve"> για τα εξής: Σ</w:t>
      </w:r>
      <w:r w:rsidRPr="002A5715">
        <w:rPr>
          <w:rFonts w:eastAsia="Times New Roman" w:cs="Times New Roman"/>
          <w:szCs w:val="24"/>
        </w:rPr>
        <w:t>το Πανεπιστήμ</w:t>
      </w:r>
      <w:r w:rsidRPr="002A5715">
        <w:rPr>
          <w:rFonts w:eastAsia="Times New Roman" w:cs="Times New Roman"/>
          <w:szCs w:val="24"/>
        </w:rPr>
        <w:t>ιο Θεσσαλίας για το 2019 θα</w:t>
      </w:r>
      <w:r>
        <w:rPr>
          <w:rFonts w:eastAsia="Times New Roman" w:cs="Times New Roman"/>
          <w:szCs w:val="24"/>
        </w:rPr>
        <w:t xml:space="preserve"> δοθούν εξήντα πέντε </w:t>
      </w:r>
      <w:r w:rsidRPr="002A5715">
        <w:rPr>
          <w:rFonts w:eastAsia="Times New Roman" w:cs="Times New Roman"/>
          <w:szCs w:val="24"/>
        </w:rPr>
        <w:t xml:space="preserve">καινούργιες θέσεις </w:t>
      </w:r>
      <w:r>
        <w:rPr>
          <w:rFonts w:eastAsia="Times New Roman" w:cs="Times New Roman"/>
          <w:szCs w:val="24"/>
        </w:rPr>
        <w:t>ΔΕΠ. Στο Πανεπιστήμιο Α</w:t>
      </w:r>
      <w:r w:rsidRPr="002A5715">
        <w:rPr>
          <w:rFonts w:eastAsia="Times New Roman" w:cs="Times New Roman"/>
          <w:szCs w:val="24"/>
        </w:rPr>
        <w:t xml:space="preserve">θηνών θα δοθούν </w:t>
      </w:r>
      <w:r>
        <w:rPr>
          <w:rFonts w:eastAsia="Times New Roman" w:cs="Times New Roman"/>
          <w:szCs w:val="24"/>
        </w:rPr>
        <w:t xml:space="preserve">πενήντα τρεις </w:t>
      </w:r>
      <w:r w:rsidRPr="002A5715">
        <w:rPr>
          <w:rFonts w:eastAsia="Times New Roman" w:cs="Times New Roman"/>
          <w:szCs w:val="24"/>
        </w:rPr>
        <w:t>θέσεις</w:t>
      </w:r>
      <w:r>
        <w:rPr>
          <w:rFonts w:eastAsia="Times New Roman" w:cs="Times New Roman"/>
          <w:szCs w:val="24"/>
        </w:rPr>
        <w:t xml:space="preserve"> ΔΕΠ και στο</w:t>
      </w:r>
      <w:r w:rsidRPr="002A5715">
        <w:rPr>
          <w:rFonts w:eastAsia="Times New Roman" w:cs="Times New Roman"/>
          <w:szCs w:val="24"/>
        </w:rPr>
        <w:t xml:space="preserve"> Γεωπονικό Πανεπιστήμιο θα δοθούν </w:t>
      </w:r>
      <w:r>
        <w:rPr>
          <w:rFonts w:eastAsia="Times New Roman" w:cs="Times New Roman"/>
          <w:szCs w:val="24"/>
        </w:rPr>
        <w:t xml:space="preserve">είκοσι πέντε </w:t>
      </w:r>
      <w:r w:rsidRPr="002A5715">
        <w:rPr>
          <w:rFonts w:eastAsia="Times New Roman" w:cs="Times New Roman"/>
          <w:szCs w:val="24"/>
        </w:rPr>
        <w:t>καινούργιες</w:t>
      </w:r>
      <w:r>
        <w:rPr>
          <w:rFonts w:eastAsia="Times New Roman" w:cs="Times New Roman"/>
          <w:szCs w:val="24"/>
        </w:rPr>
        <w:t xml:space="preserve"> θέσεις. </w:t>
      </w:r>
    </w:p>
    <w:p w14:paraId="6B14EC46"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ΑΝΝΑ ΒΑΓΕΝΑ: </w:t>
      </w:r>
      <w:r>
        <w:rPr>
          <w:rFonts w:eastAsia="Times New Roman" w:cs="Times New Roman"/>
          <w:szCs w:val="24"/>
        </w:rPr>
        <w:t>Κύριε Υπουργέ, εξηγήστε τι σημαίνει Δ</w:t>
      </w:r>
      <w:r>
        <w:rPr>
          <w:rFonts w:eastAsia="Times New Roman" w:cs="Times New Roman"/>
          <w:szCs w:val="24"/>
        </w:rPr>
        <w:t xml:space="preserve">ΕΠ. Δεν το ξέρει όλος ο κόσμος. </w:t>
      </w:r>
    </w:p>
    <w:p w14:paraId="6B14EC47"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Κυρία Βαγενά, είναι το </w:t>
      </w:r>
      <w:r>
        <w:rPr>
          <w:rFonts w:eastAsia="Times New Roman" w:cs="Times New Roman"/>
          <w:szCs w:val="24"/>
        </w:rPr>
        <w:t>δ</w:t>
      </w:r>
      <w:r>
        <w:rPr>
          <w:rFonts w:eastAsia="Times New Roman" w:cs="Times New Roman"/>
          <w:szCs w:val="24"/>
        </w:rPr>
        <w:t xml:space="preserve">ιδακτικό και </w:t>
      </w:r>
      <w:r>
        <w:rPr>
          <w:rFonts w:eastAsia="Times New Roman" w:cs="Times New Roman"/>
          <w:szCs w:val="24"/>
        </w:rPr>
        <w:t>ε</w:t>
      </w:r>
      <w:r>
        <w:rPr>
          <w:rFonts w:eastAsia="Times New Roman" w:cs="Times New Roman"/>
          <w:szCs w:val="24"/>
        </w:rPr>
        <w:t xml:space="preserve">ρευνητικό </w:t>
      </w:r>
      <w:r>
        <w:rPr>
          <w:rFonts w:eastAsia="Times New Roman" w:cs="Times New Roman"/>
          <w:szCs w:val="24"/>
        </w:rPr>
        <w:t>π</w:t>
      </w:r>
      <w:r>
        <w:rPr>
          <w:rFonts w:eastAsia="Times New Roman" w:cs="Times New Roman"/>
          <w:szCs w:val="24"/>
        </w:rPr>
        <w:t xml:space="preserve">ροσωπικό. Είναι, δηλαδή, θέσεις καθηγητών. </w:t>
      </w:r>
    </w:p>
    <w:p w14:paraId="6B14EC4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Αυτές είναι δεσμεύσεις. Τ</w:t>
      </w:r>
      <w:r w:rsidRPr="002A5715">
        <w:rPr>
          <w:rFonts w:eastAsia="Times New Roman" w:cs="Times New Roman"/>
          <w:szCs w:val="24"/>
        </w:rPr>
        <w:t>ο ίδιο κάν</w:t>
      </w:r>
      <w:r>
        <w:rPr>
          <w:rFonts w:eastAsia="Times New Roman" w:cs="Times New Roman"/>
          <w:szCs w:val="24"/>
        </w:rPr>
        <w:t>α</w:t>
      </w:r>
      <w:r w:rsidRPr="002A5715">
        <w:rPr>
          <w:rFonts w:eastAsia="Times New Roman" w:cs="Times New Roman"/>
          <w:szCs w:val="24"/>
        </w:rPr>
        <w:t xml:space="preserve">με και στα Γιάννενα και </w:t>
      </w:r>
      <w:r w:rsidRPr="002A5715">
        <w:rPr>
          <w:rFonts w:eastAsia="Times New Roman" w:cs="Times New Roman"/>
          <w:szCs w:val="24"/>
        </w:rPr>
        <w:t>στο Ιόνιο</w:t>
      </w:r>
      <w:r>
        <w:rPr>
          <w:rFonts w:eastAsia="Times New Roman" w:cs="Times New Roman"/>
          <w:szCs w:val="24"/>
        </w:rPr>
        <w:t>,</w:t>
      </w:r>
      <w:r w:rsidRPr="002A5715">
        <w:rPr>
          <w:rFonts w:eastAsia="Times New Roman" w:cs="Times New Roman"/>
          <w:szCs w:val="24"/>
        </w:rPr>
        <w:t xml:space="preserve"> όταν ψηφίστηκε ο νόμος</w:t>
      </w:r>
      <w:r>
        <w:rPr>
          <w:rFonts w:eastAsia="Times New Roman" w:cs="Times New Roman"/>
          <w:szCs w:val="24"/>
        </w:rPr>
        <w:t>.</w:t>
      </w:r>
    </w:p>
    <w:p w14:paraId="6B14EC4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w:t>
      </w:r>
      <w:r w:rsidRPr="002A5715">
        <w:rPr>
          <w:rFonts w:eastAsia="Times New Roman" w:cs="Times New Roman"/>
          <w:szCs w:val="24"/>
        </w:rPr>
        <w:t xml:space="preserve">ο κάθε πανεπιστήμιο θα πάρει επιπλέον </w:t>
      </w:r>
      <w:r>
        <w:rPr>
          <w:rFonts w:eastAsia="Times New Roman" w:cs="Times New Roman"/>
          <w:szCs w:val="24"/>
        </w:rPr>
        <w:t xml:space="preserve">600.000 </w:t>
      </w:r>
      <w:r w:rsidRPr="002A5715">
        <w:rPr>
          <w:rFonts w:eastAsia="Times New Roman" w:cs="Times New Roman"/>
          <w:szCs w:val="24"/>
        </w:rPr>
        <w:t>ευρώ</w:t>
      </w:r>
      <w:r>
        <w:rPr>
          <w:rFonts w:eastAsia="Times New Roman" w:cs="Times New Roman"/>
          <w:szCs w:val="24"/>
        </w:rPr>
        <w:t>,</w:t>
      </w:r>
      <w:r w:rsidRPr="002A5715">
        <w:rPr>
          <w:rFonts w:eastAsia="Times New Roman" w:cs="Times New Roman"/>
          <w:szCs w:val="24"/>
        </w:rPr>
        <w:t xml:space="preserve"> για να διερευνήσει και να τις χρησιμοποιήσει στις διαδικασίες ενοποίησης από το ΕΣΠΑ</w:t>
      </w:r>
      <w:r>
        <w:rPr>
          <w:rFonts w:eastAsia="Times New Roman" w:cs="Times New Roman"/>
          <w:szCs w:val="24"/>
        </w:rPr>
        <w:t xml:space="preserve">. </w:t>
      </w:r>
    </w:p>
    <w:p w14:paraId="6B14EC4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Γ</w:t>
      </w:r>
      <w:r w:rsidRPr="002A5715">
        <w:rPr>
          <w:rFonts w:eastAsia="Times New Roman" w:cs="Times New Roman"/>
          <w:szCs w:val="24"/>
        </w:rPr>
        <w:t>νωρίζουμε</w:t>
      </w:r>
      <w:r>
        <w:rPr>
          <w:rFonts w:eastAsia="Times New Roman" w:cs="Times New Roman"/>
          <w:szCs w:val="24"/>
        </w:rPr>
        <w:t>,</w:t>
      </w:r>
      <w:r w:rsidRPr="002A5715">
        <w:rPr>
          <w:rFonts w:eastAsia="Times New Roman" w:cs="Times New Roman"/>
          <w:szCs w:val="24"/>
        </w:rPr>
        <w:t xml:space="preserve"> </w:t>
      </w:r>
      <w:r>
        <w:rPr>
          <w:rFonts w:eastAsia="Times New Roman" w:cs="Times New Roman"/>
          <w:szCs w:val="24"/>
        </w:rPr>
        <w:t>επίσης,</w:t>
      </w:r>
      <w:r w:rsidRPr="002A5715">
        <w:rPr>
          <w:rFonts w:eastAsia="Times New Roman" w:cs="Times New Roman"/>
          <w:szCs w:val="24"/>
        </w:rPr>
        <w:t xml:space="preserve"> ότι πέρσι είχαμε </w:t>
      </w:r>
      <w:r>
        <w:rPr>
          <w:rFonts w:eastAsia="Times New Roman" w:cs="Times New Roman"/>
          <w:szCs w:val="24"/>
        </w:rPr>
        <w:t>αυξήσει, μ</w:t>
      </w:r>
      <w:r w:rsidRPr="002A5715">
        <w:rPr>
          <w:rFonts w:eastAsia="Times New Roman" w:cs="Times New Roman"/>
          <w:szCs w:val="24"/>
        </w:rPr>
        <w:t>ε δραματικό τρόπο</w:t>
      </w:r>
      <w:r>
        <w:rPr>
          <w:rFonts w:eastAsia="Times New Roman" w:cs="Times New Roman"/>
          <w:szCs w:val="24"/>
        </w:rPr>
        <w:t>,</w:t>
      </w:r>
      <w:r w:rsidRPr="002A5715">
        <w:rPr>
          <w:rFonts w:eastAsia="Times New Roman" w:cs="Times New Roman"/>
          <w:szCs w:val="24"/>
        </w:rPr>
        <w:t xml:space="preserve"> την χρηματοδότηση των πανεπιστημίων</w:t>
      </w:r>
      <w:r>
        <w:rPr>
          <w:rFonts w:eastAsia="Times New Roman" w:cs="Times New Roman"/>
          <w:szCs w:val="24"/>
        </w:rPr>
        <w:t>. Τη</w:t>
      </w:r>
      <w:r w:rsidRPr="002A5715">
        <w:rPr>
          <w:rFonts w:eastAsia="Times New Roman" w:cs="Times New Roman"/>
          <w:szCs w:val="24"/>
        </w:rPr>
        <w:t xml:space="preserve">ν είχαμε </w:t>
      </w:r>
      <w:r>
        <w:rPr>
          <w:rFonts w:eastAsia="Times New Roman" w:cs="Times New Roman"/>
          <w:szCs w:val="24"/>
        </w:rPr>
        <w:t>αυξήσει</w:t>
      </w:r>
      <w:r w:rsidRPr="002A5715">
        <w:rPr>
          <w:rFonts w:eastAsia="Times New Roman" w:cs="Times New Roman"/>
          <w:szCs w:val="24"/>
        </w:rPr>
        <w:t xml:space="preserve"> κατά 45%</w:t>
      </w:r>
      <w:r>
        <w:rPr>
          <w:rFonts w:eastAsia="Times New Roman" w:cs="Times New Roman"/>
          <w:szCs w:val="24"/>
        </w:rPr>
        <w:t>.</w:t>
      </w:r>
      <w:r w:rsidRPr="002A5715">
        <w:rPr>
          <w:rFonts w:eastAsia="Times New Roman" w:cs="Times New Roman"/>
          <w:szCs w:val="24"/>
        </w:rPr>
        <w:t xml:space="preserve"> </w:t>
      </w:r>
    </w:p>
    <w:p w14:paraId="6B14EC4B" w14:textId="77777777" w:rsidR="004965E6" w:rsidRDefault="004D430C">
      <w:pPr>
        <w:spacing w:line="600" w:lineRule="auto"/>
        <w:ind w:firstLine="720"/>
        <w:jc w:val="both"/>
        <w:rPr>
          <w:rFonts w:eastAsia="Times New Roman" w:cs="Times New Roman"/>
          <w:szCs w:val="24"/>
        </w:rPr>
      </w:pPr>
      <w:r w:rsidRPr="002A5715">
        <w:rPr>
          <w:rFonts w:eastAsia="Times New Roman" w:cs="Times New Roman"/>
          <w:szCs w:val="24"/>
        </w:rPr>
        <w:t xml:space="preserve">Θέλω τον υπόλοιπο χρόνο μου να τον αφιερώσω στα </w:t>
      </w:r>
      <w:r>
        <w:rPr>
          <w:rFonts w:eastAsia="Times New Roman" w:cs="Times New Roman"/>
          <w:szCs w:val="24"/>
        </w:rPr>
        <w:t xml:space="preserve">θέματα </w:t>
      </w:r>
      <w:r w:rsidRPr="002A5715">
        <w:rPr>
          <w:rFonts w:eastAsia="Times New Roman" w:cs="Times New Roman"/>
          <w:szCs w:val="24"/>
        </w:rPr>
        <w:t>του διορισμού των εκπαιδευτικών και θα έχουμε την ευκαιρία να απαντήσουμε και σε πολύ συγκεκριμένες ερωτήσεις</w:t>
      </w:r>
      <w:r>
        <w:rPr>
          <w:rFonts w:eastAsia="Times New Roman" w:cs="Times New Roman"/>
          <w:szCs w:val="24"/>
        </w:rPr>
        <w:t>.</w:t>
      </w:r>
      <w:r w:rsidRPr="002A5715">
        <w:rPr>
          <w:rFonts w:eastAsia="Times New Roman" w:cs="Times New Roman"/>
          <w:szCs w:val="24"/>
        </w:rPr>
        <w:t xml:space="preserve"> </w:t>
      </w:r>
      <w:r>
        <w:rPr>
          <w:rFonts w:eastAsia="Times New Roman" w:cs="Times New Roman"/>
          <w:szCs w:val="24"/>
        </w:rPr>
        <w:t>Μ</w:t>
      </w:r>
      <w:r w:rsidRPr="002A5715">
        <w:rPr>
          <w:rFonts w:eastAsia="Times New Roman" w:cs="Times New Roman"/>
          <w:szCs w:val="24"/>
        </w:rPr>
        <w:t>άλιστα</w:t>
      </w:r>
      <w:r>
        <w:rPr>
          <w:rFonts w:eastAsia="Times New Roman" w:cs="Times New Roman"/>
          <w:szCs w:val="24"/>
        </w:rPr>
        <w:t>,</w:t>
      </w:r>
      <w:r w:rsidRPr="002A5715">
        <w:rPr>
          <w:rFonts w:eastAsia="Times New Roman" w:cs="Times New Roman"/>
          <w:szCs w:val="24"/>
        </w:rPr>
        <w:t xml:space="preserve"> έχουμε και δι</w:t>
      </w:r>
      <w:r w:rsidRPr="002A5715">
        <w:rPr>
          <w:rFonts w:eastAsia="Times New Roman" w:cs="Times New Roman"/>
          <w:szCs w:val="24"/>
        </w:rPr>
        <w:t xml:space="preserve">άφορες τροπολογίες διαφόρων </w:t>
      </w:r>
      <w:r>
        <w:rPr>
          <w:rFonts w:eastAsia="Times New Roman" w:cs="Times New Roman"/>
          <w:szCs w:val="24"/>
        </w:rPr>
        <w:t>Β</w:t>
      </w:r>
      <w:r w:rsidRPr="002A5715">
        <w:rPr>
          <w:rFonts w:eastAsia="Times New Roman" w:cs="Times New Roman"/>
          <w:szCs w:val="24"/>
        </w:rPr>
        <w:t>ουλευτών</w:t>
      </w:r>
      <w:r>
        <w:rPr>
          <w:rFonts w:eastAsia="Times New Roman" w:cs="Times New Roman"/>
          <w:szCs w:val="24"/>
        </w:rPr>
        <w:t>,</w:t>
      </w:r>
      <w:r w:rsidRPr="002A5715">
        <w:rPr>
          <w:rFonts w:eastAsia="Times New Roman" w:cs="Times New Roman"/>
          <w:szCs w:val="24"/>
        </w:rPr>
        <w:t xml:space="preserve"> </w:t>
      </w:r>
      <w:r>
        <w:rPr>
          <w:rFonts w:eastAsia="Times New Roman" w:cs="Times New Roman"/>
          <w:szCs w:val="24"/>
        </w:rPr>
        <w:t>σ</w:t>
      </w:r>
      <w:r w:rsidRPr="002A5715">
        <w:rPr>
          <w:rFonts w:eastAsia="Times New Roman" w:cs="Times New Roman"/>
          <w:szCs w:val="24"/>
        </w:rPr>
        <w:t>τις οποίες θα αναφερθώ στο τέλος</w:t>
      </w:r>
      <w:r>
        <w:rPr>
          <w:rFonts w:eastAsia="Times New Roman" w:cs="Times New Roman"/>
          <w:szCs w:val="24"/>
        </w:rPr>
        <w:t>.</w:t>
      </w:r>
    </w:p>
    <w:p w14:paraId="6B14EC4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Το νομοσχέδιο,</w:t>
      </w:r>
      <w:r w:rsidRPr="002A5715">
        <w:rPr>
          <w:rFonts w:eastAsia="Times New Roman" w:cs="Times New Roman"/>
          <w:szCs w:val="24"/>
        </w:rPr>
        <w:t xml:space="preserve"> </w:t>
      </w:r>
      <w:r>
        <w:rPr>
          <w:rFonts w:eastAsia="Times New Roman" w:cs="Times New Roman"/>
          <w:szCs w:val="24"/>
        </w:rPr>
        <w:t>το</w:t>
      </w:r>
      <w:r w:rsidRPr="002A5715">
        <w:rPr>
          <w:rFonts w:eastAsia="Times New Roman" w:cs="Times New Roman"/>
          <w:szCs w:val="24"/>
        </w:rPr>
        <w:t xml:space="preserve"> οποίο συζητάμε σήμερα</w:t>
      </w:r>
      <w:r>
        <w:rPr>
          <w:rFonts w:eastAsia="Times New Roman" w:cs="Times New Roman"/>
          <w:szCs w:val="24"/>
        </w:rPr>
        <w:t>,</w:t>
      </w:r>
      <w:r w:rsidRPr="002A5715">
        <w:rPr>
          <w:rFonts w:eastAsia="Times New Roman" w:cs="Times New Roman"/>
          <w:szCs w:val="24"/>
        </w:rPr>
        <w:t xml:space="preserve"> συμπεριλαμβάνει και το σύστημα διορισμού των εκπαιδευτικών</w:t>
      </w:r>
      <w:r>
        <w:rPr>
          <w:rFonts w:eastAsia="Times New Roman" w:cs="Times New Roman"/>
          <w:szCs w:val="24"/>
        </w:rPr>
        <w:t>. Τ</w:t>
      </w:r>
      <w:r w:rsidRPr="002A5715">
        <w:rPr>
          <w:rFonts w:eastAsia="Times New Roman" w:cs="Times New Roman"/>
          <w:szCs w:val="24"/>
        </w:rPr>
        <w:t xml:space="preserve">ο σύστημα διορισμού των εκπαιδευτικών </w:t>
      </w:r>
      <w:r>
        <w:rPr>
          <w:rFonts w:eastAsia="Times New Roman" w:cs="Times New Roman"/>
          <w:szCs w:val="24"/>
        </w:rPr>
        <w:t>είναι το σύστημα διορισμού δεκαπέντε</w:t>
      </w:r>
      <w:r w:rsidRPr="002A5715">
        <w:rPr>
          <w:rFonts w:eastAsia="Times New Roman" w:cs="Times New Roman"/>
          <w:szCs w:val="24"/>
        </w:rPr>
        <w:t xml:space="preserve"> χιλιά</w:t>
      </w:r>
      <w:r w:rsidRPr="002A5715">
        <w:rPr>
          <w:rFonts w:eastAsia="Times New Roman" w:cs="Times New Roman"/>
          <w:szCs w:val="24"/>
        </w:rPr>
        <w:t>δων εκπαιδευτικών που για πρώτη φορά</w:t>
      </w:r>
      <w:r>
        <w:rPr>
          <w:rFonts w:eastAsia="Times New Roman" w:cs="Times New Roman"/>
          <w:szCs w:val="24"/>
        </w:rPr>
        <w:t>,</w:t>
      </w:r>
      <w:r w:rsidRPr="002A5715">
        <w:rPr>
          <w:rFonts w:eastAsia="Times New Roman" w:cs="Times New Roman"/>
          <w:szCs w:val="24"/>
        </w:rPr>
        <w:t xml:space="preserve"> μετά από </w:t>
      </w:r>
      <w:r>
        <w:rPr>
          <w:rFonts w:eastAsia="Times New Roman" w:cs="Times New Roman"/>
          <w:szCs w:val="24"/>
        </w:rPr>
        <w:t>δέκα</w:t>
      </w:r>
      <w:r w:rsidRPr="002A5715">
        <w:rPr>
          <w:rFonts w:eastAsia="Times New Roman" w:cs="Times New Roman"/>
          <w:szCs w:val="24"/>
        </w:rPr>
        <w:t xml:space="preserve"> χρόνια </w:t>
      </w:r>
      <w:r>
        <w:rPr>
          <w:rFonts w:eastAsia="Times New Roman" w:cs="Times New Roman"/>
          <w:szCs w:val="24"/>
        </w:rPr>
        <w:t xml:space="preserve">αδιοριστίας, </w:t>
      </w:r>
      <w:r w:rsidRPr="002A5715">
        <w:rPr>
          <w:rFonts w:eastAsia="Times New Roman" w:cs="Times New Roman"/>
          <w:szCs w:val="24"/>
        </w:rPr>
        <w:t xml:space="preserve">έχει δεσμευτεί </w:t>
      </w:r>
      <w:r>
        <w:rPr>
          <w:rFonts w:eastAsia="Times New Roman" w:cs="Times New Roman"/>
          <w:szCs w:val="24"/>
        </w:rPr>
        <w:t>η Κυβέρνησή μας.</w:t>
      </w:r>
      <w:r w:rsidRPr="002A5715">
        <w:rPr>
          <w:rFonts w:eastAsia="Times New Roman" w:cs="Times New Roman"/>
          <w:szCs w:val="24"/>
        </w:rPr>
        <w:t xml:space="preserve"> </w:t>
      </w:r>
      <w:r>
        <w:rPr>
          <w:rFonts w:eastAsia="Times New Roman" w:cs="Times New Roman"/>
          <w:szCs w:val="24"/>
        </w:rPr>
        <w:t>Έχει δεσμευτεί για τεσσερισήμισι χιλιάδες προσλήψεις το 2019, πέντε χιλιάδες διακόσιες πενήντα το 2020 και πέντε χιλιάδες διακόσιες πενήντα το 2021. Α</w:t>
      </w:r>
      <w:r w:rsidRPr="002A5715">
        <w:rPr>
          <w:rFonts w:eastAsia="Times New Roman" w:cs="Times New Roman"/>
          <w:szCs w:val="24"/>
        </w:rPr>
        <w:t>υτ</w:t>
      </w:r>
      <w:r w:rsidRPr="002A5715">
        <w:rPr>
          <w:rFonts w:eastAsia="Times New Roman" w:cs="Times New Roman"/>
          <w:szCs w:val="24"/>
        </w:rPr>
        <w:t>ό είναι αδιαπραγμάτευτο</w:t>
      </w:r>
      <w:r>
        <w:rPr>
          <w:rFonts w:eastAsia="Times New Roman" w:cs="Times New Roman"/>
          <w:szCs w:val="24"/>
        </w:rPr>
        <w:t>.</w:t>
      </w:r>
    </w:p>
    <w:p w14:paraId="6B14EC4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Εμείς, λοιπόν,</w:t>
      </w:r>
      <w:r w:rsidRPr="002A5715">
        <w:rPr>
          <w:rFonts w:eastAsia="Times New Roman" w:cs="Times New Roman"/>
          <w:szCs w:val="24"/>
        </w:rPr>
        <w:t xml:space="preserve"> μετά από τόσ</w:t>
      </w:r>
      <w:r>
        <w:rPr>
          <w:rFonts w:eastAsia="Times New Roman" w:cs="Times New Roman"/>
          <w:szCs w:val="24"/>
        </w:rPr>
        <w:t>α</w:t>
      </w:r>
      <w:r w:rsidRPr="002A5715">
        <w:rPr>
          <w:rFonts w:eastAsia="Times New Roman" w:cs="Times New Roman"/>
          <w:szCs w:val="24"/>
        </w:rPr>
        <w:t xml:space="preserve"> χρόνια και για πρώτη φορά </w:t>
      </w:r>
      <w:r>
        <w:rPr>
          <w:rFonts w:eastAsia="Times New Roman" w:cs="Times New Roman"/>
          <w:szCs w:val="24"/>
        </w:rPr>
        <w:t>κάνουμε</w:t>
      </w:r>
      <w:r w:rsidRPr="002A5715">
        <w:rPr>
          <w:rFonts w:eastAsia="Times New Roman" w:cs="Times New Roman"/>
          <w:szCs w:val="24"/>
        </w:rPr>
        <w:t xml:space="preserve"> και μόνιμους διορισμούς στην ειδική εκπαίδευση</w:t>
      </w:r>
      <w:r>
        <w:rPr>
          <w:rFonts w:eastAsia="Times New Roman" w:cs="Times New Roman"/>
          <w:szCs w:val="24"/>
        </w:rPr>
        <w:t>. Αυτό</w:t>
      </w:r>
      <w:r w:rsidRPr="002A5715">
        <w:rPr>
          <w:rFonts w:eastAsia="Times New Roman" w:cs="Times New Roman"/>
          <w:szCs w:val="24"/>
        </w:rPr>
        <w:t xml:space="preserve"> </w:t>
      </w:r>
      <w:r w:rsidRPr="002A5715">
        <w:rPr>
          <w:rFonts w:eastAsia="Times New Roman" w:cs="Times New Roman"/>
          <w:szCs w:val="24"/>
        </w:rPr>
        <w:lastRenderedPageBreak/>
        <w:t>είναι ένα πράγμα το οποίο πρέπει να το χαιρετίσουμε κοινωνικά</w:t>
      </w:r>
      <w:r>
        <w:rPr>
          <w:rFonts w:eastAsia="Times New Roman" w:cs="Times New Roman"/>
          <w:szCs w:val="24"/>
        </w:rPr>
        <w:t xml:space="preserve">. Η μιζέρια </w:t>
      </w:r>
      <w:r w:rsidRPr="002A5715">
        <w:rPr>
          <w:rFonts w:eastAsia="Times New Roman" w:cs="Times New Roman"/>
          <w:szCs w:val="24"/>
        </w:rPr>
        <w:t>στην αντιμετώπιση αυτού του προβλήματος ση</w:t>
      </w:r>
      <w:r w:rsidRPr="002A5715">
        <w:rPr>
          <w:rFonts w:eastAsia="Times New Roman" w:cs="Times New Roman"/>
          <w:szCs w:val="24"/>
        </w:rPr>
        <w:t xml:space="preserve">μαίνει πολιτικό αδιέξοδο </w:t>
      </w:r>
      <w:r>
        <w:rPr>
          <w:rFonts w:eastAsia="Times New Roman" w:cs="Times New Roman"/>
          <w:szCs w:val="24"/>
        </w:rPr>
        <w:t xml:space="preserve">όποιων </w:t>
      </w:r>
      <w:r w:rsidRPr="002A5715">
        <w:rPr>
          <w:rFonts w:eastAsia="Times New Roman" w:cs="Times New Roman"/>
          <w:szCs w:val="24"/>
        </w:rPr>
        <w:t>δείχνουν αυτή τη μιζέρια</w:t>
      </w:r>
      <w:r>
        <w:rPr>
          <w:rFonts w:eastAsia="Times New Roman" w:cs="Times New Roman"/>
          <w:szCs w:val="24"/>
        </w:rPr>
        <w:t>.</w:t>
      </w:r>
    </w:p>
    <w:p w14:paraId="6B14EC4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Και να σας πω κάτι; Υπάρχει μία φιλολογία τρελή περί απολύσεων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Πέραν του ότι δεν καταλαβαίνουμε πώς όταν λες «</w:t>
      </w:r>
      <w:r>
        <w:rPr>
          <w:rFonts w:eastAsia="Times New Roman" w:cs="Times New Roman"/>
          <w:szCs w:val="24"/>
        </w:rPr>
        <w:t>θ</w:t>
      </w:r>
      <w:r>
        <w:rPr>
          <w:rFonts w:eastAsia="Times New Roman" w:cs="Times New Roman"/>
          <w:szCs w:val="24"/>
        </w:rPr>
        <w:t xml:space="preserve">α διορίσω», ο άλλος σε κατηγορεί ότι θα απολύσεις -αυτό, επίσης, μου είναι λίγο </w:t>
      </w:r>
      <w:r>
        <w:rPr>
          <w:rFonts w:eastAsia="Times New Roman" w:cs="Times New Roman"/>
          <w:szCs w:val="24"/>
        </w:rPr>
        <w:t xml:space="preserve">δύσκολο να το κατανοήσω- να δηλώσουμε για νιοστή φορά ότι το άθροισμα των νεοδιοριζόμενων μονίμων, μαζί με τους αναπληρωτές που θα προσλαμβάνουμε, θα είναι το ίδιο με αυτό που είναι σήμερα. Άρα δεν καταλαβαίνω ποιο ακριβώς είναι το πρόβλημα. </w:t>
      </w:r>
    </w:p>
    <w:p w14:paraId="6B14EC4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Το δεύτερο πο</w:t>
      </w:r>
      <w:r>
        <w:rPr>
          <w:rFonts w:eastAsia="Times New Roman" w:cs="Times New Roman"/>
          <w:szCs w:val="24"/>
        </w:rPr>
        <w:t xml:space="preserve">υ θέλω να πω -και τώρα θα είμαι λίγο πιο σκληρός- είναι το εξής: Αναμένουμε περίπου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υποψηφίους, από τους οποίους οι τριάντα πέντε χιλιάδες έχουν κάποιου είδους προϋπηρεσία, από ένα μήνα μέχρι δεκαπέντε χρόνια. Οι </w:t>
      </w:r>
      <w:proofErr w:type="spellStart"/>
      <w:r>
        <w:rPr>
          <w:rFonts w:eastAsia="Times New Roman" w:cs="Times New Roman"/>
          <w:szCs w:val="24"/>
        </w:rPr>
        <w:t>εκατόν</w:t>
      </w:r>
      <w:proofErr w:type="spellEnd"/>
      <w:r>
        <w:rPr>
          <w:rFonts w:eastAsia="Times New Roman" w:cs="Times New Roman"/>
          <w:szCs w:val="24"/>
        </w:rPr>
        <w:t xml:space="preserve"> πενήντα χιλι</w:t>
      </w:r>
      <w:r>
        <w:rPr>
          <w:rFonts w:eastAsia="Times New Roman" w:cs="Times New Roman"/>
          <w:szCs w:val="24"/>
        </w:rPr>
        <w:t xml:space="preserve">άδες τώρα -και με μεγάλο κίνδυνο να παρεξηγηθώ- θα μπορούσαν πολύ χοντρικά, πολύ μακροσκοπικά, να χωριστούν στις παρακάτω ομάδες. Κάποιοι μπορεί να έχουν πολλή προϋπηρεσία και λιγότερα ακαδημαϊκά </w:t>
      </w:r>
      <w:r>
        <w:rPr>
          <w:rFonts w:eastAsia="Times New Roman" w:cs="Times New Roman"/>
          <w:szCs w:val="24"/>
        </w:rPr>
        <w:lastRenderedPageBreak/>
        <w:t>κριτήρια, κάποιοι μπορεί να έχουν μεσαία προϋπηρεσία και μεσ</w:t>
      </w:r>
      <w:r>
        <w:rPr>
          <w:rFonts w:eastAsia="Times New Roman" w:cs="Times New Roman"/>
          <w:szCs w:val="24"/>
        </w:rPr>
        <w:t xml:space="preserve">αία ακαδημαϊκά προσόντα και κάποιοι να μην έχουν καθόλου προϋπηρεσία και πολλά ακαδημαϊκά προσόντα. Μπορεί να υπάρξουν όλοι οι δυνατοί συνδυασμοί. Πάντως, να ξέρουμε ότι οι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είναι ένα διαφοροποιημένο σύνολο συμπολιτών μας -για να μη </w:t>
      </w:r>
      <w:r>
        <w:rPr>
          <w:rFonts w:eastAsia="Times New Roman" w:cs="Times New Roman"/>
          <w:szCs w:val="24"/>
        </w:rPr>
        <w:t>θεωρήσουμε ότι είναι κι από αλλού αυτοί οι άνθρωποι- με προϋπηρεσία αρκετοί, αλλά και ακαδημαϊκά κριτήρια.</w:t>
      </w:r>
    </w:p>
    <w:p w14:paraId="6B14EC5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Τι κάναμε εμείς τώρα, για να αντιμετωπίσουμε αυτό το εξαιρετικά σύνθετο πρόβλημα; Διότι τώρα υπάρχει νόμος. Ξέρετε τι λέει ο νόμος; Είναι ο ν.3848/20</w:t>
      </w:r>
      <w:r>
        <w:rPr>
          <w:rFonts w:eastAsia="Times New Roman" w:cs="Times New Roman"/>
          <w:szCs w:val="24"/>
        </w:rPr>
        <w:t xml:space="preserve">10. Αυτός ο νόμος λέει να υπάρχουν γραπτές εξετάσεις, να </w:t>
      </w:r>
      <w:proofErr w:type="spellStart"/>
      <w:r>
        <w:rPr>
          <w:rFonts w:eastAsia="Times New Roman" w:cs="Times New Roman"/>
          <w:szCs w:val="24"/>
        </w:rPr>
        <w:t>μοριοδοτούνται</w:t>
      </w:r>
      <w:proofErr w:type="spellEnd"/>
      <w:r>
        <w:rPr>
          <w:rFonts w:eastAsia="Times New Roman" w:cs="Times New Roman"/>
          <w:szCs w:val="24"/>
        </w:rPr>
        <w:t xml:space="preserve"> τα ακαδημαϊκά κριτήρια και στο τέλος -και καταϊδρωμένο- να </w:t>
      </w:r>
      <w:proofErr w:type="spellStart"/>
      <w:r>
        <w:rPr>
          <w:rFonts w:eastAsia="Times New Roman" w:cs="Times New Roman"/>
          <w:szCs w:val="24"/>
        </w:rPr>
        <w:t>μοριοδοτείται</w:t>
      </w:r>
      <w:proofErr w:type="spellEnd"/>
      <w:r>
        <w:rPr>
          <w:rFonts w:eastAsia="Times New Roman" w:cs="Times New Roman"/>
          <w:szCs w:val="24"/>
        </w:rPr>
        <w:t xml:space="preserve"> η προϋπηρεσία. Αυτό λέει ο νόμος.</w:t>
      </w:r>
    </w:p>
    <w:p w14:paraId="6B14EC5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Εμείς, πρώτα απ' όλα, λέμε ότι δεν θα υπάρχει γραπτός διαγωνισμός, όχι επειδή πάμε να κάνουμε χατίρι σε έναν κόσμο, αλλά γιατί πιστεύουμε ότι επιστημονικά και παιδαγωγικά δεν παίζει τον ρόλο που πρέπει να παίξει ένας διαγωνισμός για τους εκπαιδευτικούς. Δε</w:t>
      </w:r>
      <w:r>
        <w:rPr>
          <w:rFonts w:eastAsia="Times New Roman" w:cs="Times New Roman"/>
          <w:szCs w:val="24"/>
        </w:rPr>
        <w:t xml:space="preserve">ν μπορεί για έναν εκπαιδευτικό ο οποίος έχει </w:t>
      </w:r>
      <w:r>
        <w:rPr>
          <w:rFonts w:eastAsia="Times New Roman" w:cs="Times New Roman"/>
          <w:szCs w:val="24"/>
        </w:rPr>
        <w:lastRenderedPageBreak/>
        <w:t>προϋπηρεσία, στη διάρκεια μιας εξέτασης τριών ωρών να μπορεί να παίζεται το μέλλον του και να ακυρώνει τη δυνατότητα που έχει ωριμάσει μέσα από την προϋπηρεσία ή να έχει παλέψει να έχει ακαδημαϊκά προσόντα ή οτι</w:t>
      </w:r>
      <w:r>
        <w:rPr>
          <w:rFonts w:eastAsia="Times New Roman" w:cs="Times New Roman"/>
          <w:szCs w:val="24"/>
        </w:rPr>
        <w:t>δήποτε άλλο.</w:t>
      </w:r>
    </w:p>
    <w:p w14:paraId="6B14EC5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Άρα για μας, η προϋπηρεσία μαζί με τα ακαδημαϊκά κριτήρια, μαζί με τα ακαδημαϊκά προσόντα, αντισταθμίζουν το θεωρητικό -τουλάχιστον- που προσφέρει ο γραπτός διαγωνισμός. Εμείς, λοιπόν, λέμε πρώτα απ’ όλα «όχι» στον γραπτό διαγωνισμό. </w:t>
      </w:r>
    </w:p>
    <w:p w14:paraId="6B14EC5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Δεύτερον</w:t>
      </w:r>
      <w:r>
        <w:rPr>
          <w:rFonts w:eastAsia="Times New Roman" w:cs="Times New Roman"/>
          <w:szCs w:val="24"/>
        </w:rPr>
        <w:t>, καλούμαστε να προτείνουμε ένα δίκαιο σύστημα. Το δίκαιο σύστημα σημαίνει ότι κάθε κοινωνική κατηγορία πρέπει να θεωρεί ότι υπάρχει για αυτήν κάποια σκέψη για το πώς θα μπορέσει να δει η ίδια το μέλλον της. Εδώ, λοιπόν, υπάρχουν δύο πράγματα. Και καλώ και</w:t>
      </w:r>
      <w:r>
        <w:rPr>
          <w:rFonts w:eastAsia="Times New Roman" w:cs="Times New Roman"/>
          <w:szCs w:val="24"/>
        </w:rPr>
        <w:t xml:space="preserve"> το ΚΚΕ και εσάς όλους να πουν αν τα δέχονται ή όχι. Δεχόμαστε το Σύνταγμα της χώρας, ναι ή όχι; Δεχόμαστε τις αποφάσεις του Συμβουλίου της Επικρατείας; Διότι εδώ κοντεύουμε να χάσουμε και τη λογική μας. Διότι το Σύνταγμα της χώρας τυχαίνει να μιλάει για α</w:t>
      </w:r>
      <w:r>
        <w:rPr>
          <w:rFonts w:eastAsia="Times New Roman" w:cs="Times New Roman"/>
          <w:szCs w:val="24"/>
        </w:rPr>
        <w:t xml:space="preserve">ξιοκρατία, </w:t>
      </w:r>
      <w:r>
        <w:rPr>
          <w:rFonts w:eastAsia="Times New Roman" w:cs="Times New Roman"/>
          <w:szCs w:val="24"/>
        </w:rPr>
        <w:lastRenderedPageBreak/>
        <w:t xml:space="preserve">για ισότιμη πρόσβαση των πολιτών στο επάγγελμα. </w:t>
      </w:r>
      <w:r>
        <w:rPr>
          <w:rFonts w:eastAsia="Times New Roman" w:cs="Times New Roman"/>
          <w:szCs w:val="24"/>
        </w:rPr>
        <w:t>Ο</w:t>
      </w:r>
      <w:r>
        <w:rPr>
          <w:rFonts w:eastAsia="Times New Roman" w:cs="Times New Roman"/>
          <w:szCs w:val="24"/>
        </w:rPr>
        <w:t xml:space="preserve"> οποιοσδήποτε νομικός θα σας πει ότι για τους εκπαιδευτικούς -οι εκπαιδευτικοί είναι ένα ειδικευμένο προσωπικό, ασκούν κοινωνικό λειτούργημα- η προϋπηρεσία πρέπει να ισορροπεί με τα ακαδημαϊκά κρι</w:t>
      </w:r>
      <w:r>
        <w:rPr>
          <w:rFonts w:eastAsia="Times New Roman" w:cs="Times New Roman"/>
          <w:szCs w:val="24"/>
        </w:rPr>
        <w:t xml:space="preserve">τήρια. Αυτό θα σας πει. Υπάρχει απόφαση του Συμβουλίου Επικρατείας; Όχι. Υπάρχει ερμηνεία του Συντάγματος; Ναι. Είναι δίκαιη αυτή η ερμηνεία; Η απάντηση είναι επίσης «ναι». </w:t>
      </w:r>
    </w:p>
    <w:p w14:paraId="6B14EC5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Εμείς, λοιπόν, τι κάναμε; Ενώ όλος ο κόσμος, μαζί με τους συνδικαλιστικούς φορείς,</w:t>
      </w:r>
      <w:r>
        <w:rPr>
          <w:rFonts w:eastAsia="Times New Roman" w:cs="Times New Roman"/>
          <w:szCs w:val="24"/>
        </w:rPr>
        <w:t xml:space="preserve"> μας έλεγε «Μην πέσετε κάτω από τους ογδόντα τέσσερις μήνες οροφής στην προϋπηρεσία», το πήγαμε στους </w:t>
      </w:r>
      <w:proofErr w:type="spellStart"/>
      <w:r>
        <w:rPr>
          <w:rFonts w:eastAsia="Times New Roman" w:cs="Times New Roman"/>
          <w:szCs w:val="24"/>
        </w:rPr>
        <w:t>εκατόν</w:t>
      </w:r>
      <w:proofErr w:type="spellEnd"/>
      <w:r>
        <w:rPr>
          <w:rFonts w:eastAsia="Times New Roman" w:cs="Times New Roman"/>
          <w:szCs w:val="24"/>
        </w:rPr>
        <w:t xml:space="preserve"> είκοσι. Δεν έχει υπάρξει αυτό πουθενά αλλού. Το συνεννοηθήκαμε και είναι απολύτως νόμιμο. </w:t>
      </w:r>
      <w:proofErr w:type="spellStart"/>
      <w:r>
        <w:rPr>
          <w:rFonts w:eastAsia="Times New Roman" w:cs="Times New Roman"/>
          <w:szCs w:val="24"/>
        </w:rPr>
        <w:t>Εκατόν</w:t>
      </w:r>
      <w:proofErr w:type="spellEnd"/>
      <w:r>
        <w:rPr>
          <w:rFonts w:eastAsia="Times New Roman" w:cs="Times New Roman"/>
          <w:szCs w:val="24"/>
        </w:rPr>
        <w:t xml:space="preserve"> είκοσι μήνες είναι δώδεκα χρόνια προϋπηρεσίας για </w:t>
      </w:r>
      <w:r>
        <w:rPr>
          <w:rFonts w:eastAsia="Times New Roman" w:cs="Times New Roman"/>
          <w:szCs w:val="24"/>
        </w:rPr>
        <w:t xml:space="preserve">κάποιον που τα έχει, διότι είναι δέκα μήνες στους αναπληρωτές. </w:t>
      </w:r>
    </w:p>
    <w:p w14:paraId="6B14EC5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Μη λέει κανείς, λοιπόν, ότι κλέβουμε μήνες. Προς </w:t>
      </w:r>
      <w:r>
        <w:rPr>
          <w:rFonts w:eastAsia="Times New Roman" w:cs="Times New Roman"/>
          <w:szCs w:val="24"/>
        </w:rPr>
        <w:t>θ</w:t>
      </w:r>
      <w:r>
        <w:rPr>
          <w:rFonts w:eastAsia="Times New Roman" w:cs="Times New Roman"/>
          <w:szCs w:val="24"/>
        </w:rPr>
        <w:t xml:space="preserve">εού! </w:t>
      </w:r>
    </w:p>
    <w:p w14:paraId="6B14EC56"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Είναι εννέα μήνες η προϋπηρεσία.</w:t>
      </w:r>
    </w:p>
    <w:p w14:paraId="6B14EC57" w14:textId="77777777" w:rsidR="004965E6" w:rsidRDefault="004D430C">
      <w:pPr>
        <w:spacing w:line="600" w:lineRule="auto"/>
        <w:ind w:firstLine="720"/>
        <w:jc w:val="both"/>
        <w:rPr>
          <w:rFonts w:eastAsia="Times New Roman" w:cs="Times New Roman"/>
          <w:szCs w:val="24"/>
        </w:rPr>
      </w:pPr>
      <w:r w:rsidRPr="0071738D">
        <w:rPr>
          <w:rFonts w:eastAsia="Times New Roman" w:cs="Times New Roman"/>
          <w:b/>
          <w:szCs w:val="24"/>
        </w:rPr>
        <w:lastRenderedPageBreak/>
        <w:t>ΚΩΝΣΤΑΝΤΙΝΟΣ ΓΑΒΡΟΓΛΟΥ (Υπουργός Παιδείας, Έρευνας και Θρησκευμάτων):</w:t>
      </w:r>
      <w:r>
        <w:rPr>
          <w:rFonts w:eastAsia="Times New Roman" w:cs="Times New Roman"/>
          <w:b/>
          <w:szCs w:val="24"/>
        </w:rPr>
        <w:t xml:space="preserve"> </w:t>
      </w:r>
      <w:r>
        <w:rPr>
          <w:rFonts w:eastAsia="Times New Roman" w:cs="Times New Roman"/>
          <w:szCs w:val="24"/>
        </w:rPr>
        <w:t>Άρα δεν είν</w:t>
      </w:r>
      <w:r>
        <w:rPr>
          <w:rFonts w:eastAsia="Times New Roman" w:cs="Times New Roman"/>
          <w:szCs w:val="24"/>
        </w:rPr>
        <w:t>αι δώδεκα, θέλετε να πείτε. Είναι ακόμα μεγαλύτερη. Είναι δεκατρία χρόνια και μισό.</w:t>
      </w:r>
    </w:p>
    <w:p w14:paraId="6B14EC58"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Και περισσότερο, γιατί είναι εξάμηνα.</w:t>
      </w:r>
    </w:p>
    <w:p w14:paraId="6B14EC59"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Δεν έχει σημασία. Καταλαβαίνετε, όμως, τη φιλοσο</w:t>
      </w:r>
      <w:r>
        <w:rPr>
          <w:rFonts w:eastAsia="Times New Roman" w:cs="Times New Roman"/>
          <w:szCs w:val="24"/>
        </w:rPr>
        <w:t xml:space="preserve">φία της προσέγγισης. Σίγουρα, όμως, το ανώτατο δεν έχει υπάρξει. Νομίζω ότι ήταν για το νοσοκομείο της Σαντορίνης που ήταν </w:t>
      </w:r>
      <w:proofErr w:type="spellStart"/>
      <w:r>
        <w:rPr>
          <w:rFonts w:eastAsia="Times New Roman" w:cs="Times New Roman"/>
          <w:szCs w:val="24"/>
        </w:rPr>
        <w:t>εκατόν</w:t>
      </w:r>
      <w:proofErr w:type="spellEnd"/>
      <w:r>
        <w:rPr>
          <w:rFonts w:eastAsia="Times New Roman" w:cs="Times New Roman"/>
          <w:szCs w:val="24"/>
        </w:rPr>
        <w:t xml:space="preserve"> εννέα μήνες. Δεν υπήρχε τίποτα περισσότερο από αυτό.</w:t>
      </w:r>
    </w:p>
    <w:p w14:paraId="6B14EC5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Αυτό, λοιπόν, που μας λένε όλοι οι νόμοι, αλλά και μία αίσθηση δικαίου, ε</w:t>
      </w:r>
      <w:r>
        <w:rPr>
          <w:rFonts w:eastAsia="Times New Roman" w:cs="Times New Roman"/>
          <w:szCs w:val="24"/>
        </w:rPr>
        <w:t>ίναι ότι η προϋπηρεσία πρέπει να είναι ισοδύναμη με τα ακαδημαϊκά κριτήρια.</w:t>
      </w:r>
    </w:p>
    <w:p w14:paraId="6B14EC5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Εμείς, λοιπόν, έχουμε τρεις πυλώνες. Ο ένας πυλώνας είναι η προϋπηρεσία, ο άλλος είναι τα ακαδημαϊκά κριτήρια και ο </w:t>
      </w:r>
      <w:r>
        <w:rPr>
          <w:rFonts w:eastAsia="Times New Roman" w:cs="Times New Roman"/>
          <w:szCs w:val="24"/>
        </w:rPr>
        <w:lastRenderedPageBreak/>
        <w:t>τρίτος είναι τα κοινωνικά. Ξέρετε, υπάρχει δυστυχώς μία αντίστασ</w:t>
      </w:r>
      <w:r>
        <w:rPr>
          <w:rFonts w:eastAsia="Times New Roman" w:cs="Times New Roman"/>
          <w:szCs w:val="24"/>
        </w:rPr>
        <w:t xml:space="preserve">η από πλευράς των ομοσπονδιών να συζητήσουμε επί του συγκεκριμένου, διότι γενικά και αόριστα δεν μπορούμε να συζητάμε. </w:t>
      </w:r>
    </w:p>
    <w:p w14:paraId="6B14EC5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Εμείς, λοιπόν, αφού έχουμε αναρτήσει στη διαβούλευση την πρόταση αυτή κι έχουμε πάρει πάρα πολλά σχόλια, έχουμε ακούσει και πολλούς, ανα</w:t>
      </w:r>
      <w:r>
        <w:rPr>
          <w:rFonts w:eastAsia="Times New Roman" w:cs="Times New Roman"/>
          <w:szCs w:val="24"/>
        </w:rPr>
        <w:t xml:space="preserve">κοινώνουμε τη </w:t>
      </w:r>
      <w:proofErr w:type="spellStart"/>
      <w:r>
        <w:rPr>
          <w:rFonts w:eastAsia="Times New Roman" w:cs="Times New Roman"/>
          <w:szCs w:val="24"/>
        </w:rPr>
        <w:t>μοριοδότηση</w:t>
      </w:r>
      <w:proofErr w:type="spellEnd"/>
      <w:r>
        <w:rPr>
          <w:rFonts w:eastAsia="Times New Roman" w:cs="Times New Roman"/>
          <w:szCs w:val="24"/>
        </w:rPr>
        <w:t xml:space="preserve"> που προτείνουμε να συζητηθεί στο Κοινοβούλιό μας. Είναι τα ακαδημαϊκά προσόντα. Το διδακτορικό θα μετράει σαράντα (40) μονάδες, το πρώτο μεταπτυχιακό θα μετράει είκοσι (20) μονάδες, το δεύτερο μεταπτυχιακό θα μετράει οκτώ (8) μονά</w:t>
      </w:r>
      <w:r>
        <w:rPr>
          <w:rFonts w:eastAsia="Times New Roman" w:cs="Times New Roman"/>
          <w:szCs w:val="24"/>
        </w:rPr>
        <w:t>δες, το δεύτερο πτυχίο θα μετράει επτά (7). Ο βαθμός του πρώτου πτυχίου θα πολλαπλασιάζεται με «2,5» και, άρα, το μάξιμουμ θα είναι είκοσι πέντε (25), σε αντίθεση με το είκοσι (20) που ήταν σ’ αυτό που είχαμε ανακοινώσει. Άρα έχουμε μία αύξηση κατά 25%.</w:t>
      </w:r>
    </w:p>
    <w:p w14:paraId="6B14EC5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Για κάθε γλώσσα το άριστο θα είναι στο επτά (7). Πάμε σε δύο ξένες γλώσσες. Ο χειρισμός υπολογιστή είναι τέσσερις (4) μονάδες και δύο (2) μονάδες είναι τα όποια σεμινάρια τριακοσίων ωρών κ.λπ.</w:t>
      </w:r>
      <w:r>
        <w:rPr>
          <w:rFonts w:eastAsia="Times New Roman" w:cs="Times New Roman"/>
          <w:szCs w:val="24"/>
        </w:rPr>
        <w:t>.</w:t>
      </w:r>
    </w:p>
    <w:p w14:paraId="6B14EC5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Σε λίγα λεπτά θα είναι αναρτημένο από το Γραφείο Τύπου του Υπο</w:t>
      </w:r>
      <w:r>
        <w:rPr>
          <w:rFonts w:eastAsia="Times New Roman" w:cs="Times New Roman"/>
          <w:szCs w:val="24"/>
        </w:rPr>
        <w:t xml:space="preserve">υργείου Παιδείας στο </w:t>
      </w:r>
      <w:proofErr w:type="spellStart"/>
      <w:r>
        <w:rPr>
          <w:rFonts w:eastAsia="Times New Roman" w:cs="Times New Roman"/>
          <w:szCs w:val="24"/>
        </w:rPr>
        <w:t>site</w:t>
      </w:r>
      <w:proofErr w:type="spellEnd"/>
      <w:r>
        <w:rPr>
          <w:rFonts w:eastAsia="Times New Roman" w:cs="Times New Roman"/>
          <w:szCs w:val="24"/>
        </w:rPr>
        <w:t xml:space="preserve"> και θα μπορεί κανείς να το δει αναλυτικότερα.</w:t>
      </w:r>
    </w:p>
    <w:p w14:paraId="6B14EC5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Εκείνο που επίσης προχωράμε και έχει πολύ μεγάλη σημασία, είναι το εξής: Μετά από εξαιρετική συνεργασία που είχαμε με την Εθνική Ομοσπονδία των Α</w:t>
      </w:r>
      <w:r>
        <w:rPr>
          <w:rFonts w:eastAsia="Times New Roman" w:cs="Times New Roman"/>
          <w:szCs w:val="24"/>
        </w:rPr>
        <w:t>ΜΕ</w:t>
      </w:r>
      <w:r>
        <w:rPr>
          <w:rFonts w:eastAsia="Times New Roman" w:cs="Times New Roman"/>
          <w:szCs w:val="24"/>
        </w:rPr>
        <w:t>Α, πάμε όχι στο 67%, αλλά ξεκινάμε απ</w:t>
      </w:r>
      <w:r>
        <w:rPr>
          <w:rFonts w:eastAsia="Times New Roman" w:cs="Times New Roman"/>
          <w:szCs w:val="24"/>
        </w:rPr>
        <w:t xml:space="preserve">ό το 50%. Η </w:t>
      </w:r>
      <w:proofErr w:type="spellStart"/>
      <w:r>
        <w:rPr>
          <w:rFonts w:eastAsia="Times New Roman" w:cs="Times New Roman"/>
          <w:szCs w:val="24"/>
        </w:rPr>
        <w:t>μοριοδότηση</w:t>
      </w:r>
      <w:proofErr w:type="spellEnd"/>
      <w:r>
        <w:rPr>
          <w:rFonts w:eastAsia="Times New Roman" w:cs="Times New Roman"/>
          <w:szCs w:val="24"/>
        </w:rPr>
        <w:t xml:space="preserve"> για τους συμπολίτες μας Α</w:t>
      </w:r>
      <w:r>
        <w:rPr>
          <w:rFonts w:eastAsia="Times New Roman" w:cs="Times New Roman"/>
          <w:szCs w:val="24"/>
        </w:rPr>
        <w:t>ΜΕ</w:t>
      </w:r>
      <w:r>
        <w:rPr>
          <w:rFonts w:eastAsia="Times New Roman" w:cs="Times New Roman"/>
          <w:szCs w:val="24"/>
        </w:rPr>
        <w:t>Α γίνεται από αναπηρία του 50% και πάνω.</w:t>
      </w:r>
    </w:p>
    <w:p w14:paraId="6B14EC60"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Κύριε Υπουργέ, να ζητήσω μία διευκρίνιση;</w:t>
      </w:r>
    </w:p>
    <w:p w14:paraId="6B14EC61"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Βεβαίως. </w:t>
      </w:r>
    </w:p>
    <w:p w14:paraId="6B14EC62"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Το κάθε σε</w:t>
      </w:r>
      <w:r>
        <w:rPr>
          <w:rFonts w:eastAsia="Times New Roman" w:cs="Times New Roman"/>
          <w:szCs w:val="24"/>
        </w:rPr>
        <w:t>μινάριο είναι δύο μονάδες ή δύο μονάδες συνολικά;</w:t>
      </w:r>
    </w:p>
    <w:p w14:paraId="6B14EC63"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Των τριακοσίων ωρών. Όχι το κάθε σεμινάριο. Δεν μπορεί το κάθε σεμινάριο…</w:t>
      </w:r>
    </w:p>
    <w:p w14:paraId="6B14EC64"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ΚΕΛΛΑΣ: </w:t>
      </w:r>
      <w:r>
        <w:rPr>
          <w:rFonts w:eastAsia="Times New Roman" w:cs="Times New Roman"/>
          <w:szCs w:val="24"/>
        </w:rPr>
        <w:t>Το ένα μόνο μετρά. Δεν μετρούν τα υπόλοιπα.</w:t>
      </w:r>
    </w:p>
    <w:p w14:paraId="6B14EC65"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ΚΩ</w:t>
      </w:r>
      <w:r>
        <w:rPr>
          <w:rFonts w:eastAsia="Times New Roman" w:cs="Times New Roman"/>
          <w:b/>
          <w:szCs w:val="24"/>
        </w:rPr>
        <w:t xml:space="preserve">ΝΣΤΑΝΤΙΝΟΣ ΓΑΒΡΟΓΛΟΥ (Υπουργός Παιδείας, Έρευνας και Θρησκευμάτων): </w:t>
      </w:r>
      <w:r>
        <w:rPr>
          <w:rFonts w:eastAsia="Times New Roman" w:cs="Times New Roman"/>
          <w:szCs w:val="24"/>
        </w:rPr>
        <w:t>Να το δούμε. Εσείς, πάντως, λέτε αυτό.</w:t>
      </w:r>
    </w:p>
    <w:p w14:paraId="6B14EC6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Κοιτάξτε, έχει πολύ μεγάλη σημασία στο θέμα των Α</w:t>
      </w:r>
      <w:r>
        <w:rPr>
          <w:rFonts w:eastAsia="Times New Roman" w:cs="Times New Roman"/>
          <w:szCs w:val="24"/>
        </w:rPr>
        <w:t>ΜΕ</w:t>
      </w:r>
      <w:r>
        <w:rPr>
          <w:rFonts w:eastAsia="Times New Roman" w:cs="Times New Roman"/>
          <w:szCs w:val="24"/>
        </w:rPr>
        <w:t>Α. Στο θέμα των Α</w:t>
      </w:r>
      <w:r>
        <w:rPr>
          <w:rFonts w:eastAsia="Times New Roman" w:cs="Times New Roman"/>
          <w:szCs w:val="24"/>
        </w:rPr>
        <w:t>ΜΕ</w:t>
      </w:r>
      <w:r>
        <w:rPr>
          <w:rFonts w:eastAsia="Times New Roman" w:cs="Times New Roman"/>
          <w:szCs w:val="24"/>
        </w:rPr>
        <w:t>Α μέχρι τώρα ήταν μόνο το 67%. Τώρα είναι από το 50%. Πολλαπλασιάζουμε την κάθε</w:t>
      </w:r>
      <w:r>
        <w:rPr>
          <w:rFonts w:eastAsia="Times New Roman" w:cs="Times New Roman"/>
          <w:szCs w:val="24"/>
        </w:rPr>
        <w:t xml:space="preserve"> εκατοστιαία μονάδα με έναν παράγοντα. Ο παράγων αυτός είναι 0,4. Είναι μία </w:t>
      </w:r>
      <w:proofErr w:type="spellStart"/>
      <w:r>
        <w:rPr>
          <w:rFonts w:eastAsia="Times New Roman" w:cs="Times New Roman"/>
          <w:szCs w:val="24"/>
        </w:rPr>
        <w:t>μοριοδότηση</w:t>
      </w:r>
      <w:proofErr w:type="spellEnd"/>
      <w:r>
        <w:rPr>
          <w:rFonts w:eastAsia="Times New Roman" w:cs="Times New Roman"/>
          <w:szCs w:val="24"/>
        </w:rPr>
        <w:t xml:space="preserve"> δίκαιη, η οποία θα εξασφαλίσει και σε ένα σύνολο συμπολιτών μας την παρουσία του στον εκπαιδευτικό κόσμο. Έχει, όμως, πολύ μεγάλη σημασία να πούμε ότι </w:t>
      </w:r>
      <w:proofErr w:type="spellStart"/>
      <w:r>
        <w:rPr>
          <w:rFonts w:eastAsia="Times New Roman" w:cs="Times New Roman"/>
          <w:szCs w:val="24"/>
        </w:rPr>
        <w:t>μοριοδοτούμε</w:t>
      </w:r>
      <w:proofErr w:type="spellEnd"/>
      <w:r>
        <w:rPr>
          <w:rFonts w:eastAsia="Times New Roman" w:cs="Times New Roman"/>
          <w:szCs w:val="24"/>
        </w:rPr>
        <w:t xml:space="preserve"> και </w:t>
      </w:r>
      <w:r>
        <w:rPr>
          <w:rFonts w:eastAsia="Times New Roman" w:cs="Times New Roman"/>
          <w:szCs w:val="24"/>
        </w:rPr>
        <w:t>γονείς που έχουν παιδιά Α</w:t>
      </w:r>
      <w:r>
        <w:rPr>
          <w:rFonts w:eastAsia="Times New Roman" w:cs="Times New Roman"/>
          <w:szCs w:val="24"/>
        </w:rPr>
        <w:t>ΜΕ</w:t>
      </w:r>
      <w:r>
        <w:rPr>
          <w:rFonts w:eastAsia="Times New Roman" w:cs="Times New Roman"/>
          <w:szCs w:val="24"/>
        </w:rPr>
        <w:t xml:space="preserve">Α. </w:t>
      </w:r>
    </w:p>
    <w:p w14:paraId="6B14EC6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Άρα στο θέμα των κοινωνικών κριτηρίων νομίζουμε ότι έχουμε μία πάρα πολύ καλή και δίκαιη λύση.</w:t>
      </w:r>
    </w:p>
    <w:p w14:paraId="6B14EC68" w14:textId="77777777" w:rsidR="004965E6" w:rsidRDefault="004D430C">
      <w:pPr>
        <w:tabs>
          <w:tab w:val="left" w:pos="7371"/>
        </w:tabs>
        <w:spacing w:line="600" w:lineRule="auto"/>
        <w:ind w:firstLine="720"/>
        <w:jc w:val="both"/>
        <w:rPr>
          <w:rFonts w:eastAsia="Times New Roman" w:cs="Times New Roman"/>
          <w:szCs w:val="24"/>
        </w:rPr>
      </w:pPr>
      <w:r>
        <w:rPr>
          <w:rFonts w:eastAsia="Times New Roman" w:cs="Times New Roman"/>
          <w:szCs w:val="24"/>
        </w:rPr>
        <w:t xml:space="preserve">Καταθέτω το σχετικό έγγραφο για τα Πρακτικά και σε λίγο, όπως σας είπα, θα είναι αναρτημένο στο </w:t>
      </w:r>
      <w:r>
        <w:rPr>
          <w:rFonts w:eastAsia="Times New Roman" w:cs="Times New Roman"/>
          <w:szCs w:val="24"/>
          <w:lang w:val="en-US"/>
        </w:rPr>
        <w:t>site</w:t>
      </w:r>
      <w:r w:rsidRPr="009A67C8">
        <w:rPr>
          <w:rFonts w:eastAsia="Times New Roman" w:cs="Times New Roman"/>
          <w:szCs w:val="24"/>
        </w:rPr>
        <w:t>.</w:t>
      </w:r>
    </w:p>
    <w:p w14:paraId="6B14EC69" w14:textId="77777777" w:rsidR="004965E6" w:rsidRDefault="004D430C">
      <w:pPr>
        <w:tabs>
          <w:tab w:val="left" w:pos="7371"/>
        </w:tabs>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Υπουργός </w:t>
      </w:r>
      <w:r>
        <w:rPr>
          <w:rFonts w:eastAsia="Times New Roman" w:cs="Times New Roman"/>
          <w:szCs w:val="24"/>
        </w:rPr>
        <w:t xml:space="preserve">κ. Κωνσταντίνος </w:t>
      </w:r>
      <w:proofErr w:type="spellStart"/>
      <w:r>
        <w:rPr>
          <w:rFonts w:eastAsia="Times New Roman" w:cs="Times New Roman"/>
          <w:szCs w:val="24"/>
        </w:rPr>
        <w:t>Γαβρόγλου</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B14EC6A" w14:textId="77777777" w:rsidR="004965E6" w:rsidRDefault="004D430C">
      <w:pPr>
        <w:spacing w:line="600" w:lineRule="auto"/>
        <w:ind w:firstLine="720"/>
        <w:jc w:val="both"/>
        <w:rPr>
          <w:rFonts w:eastAsia="Times New Roman"/>
          <w:szCs w:val="24"/>
        </w:rPr>
      </w:pPr>
      <w:r>
        <w:rPr>
          <w:rFonts w:eastAsia="Times New Roman"/>
          <w:szCs w:val="24"/>
        </w:rPr>
        <w:t xml:space="preserve">Είναι </w:t>
      </w:r>
      <w:r w:rsidRPr="00CE7DC6">
        <w:rPr>
          <w:rFonts w:eastAsia="Times New Roman"/>
          <w:szCs w:val="24"/>
        </w:rPr>
        <w:t>προφανές ότι υπάρχουν πολλές ενστάσεις</w:t>
      </w:r>
      <w:r>
        <w:rPr>
          <w:rFonts w:eastAsia="Times New Roman"/>
          <w:szCs w:val="24"/>
        </w:rPr>
        <w:t>. Ό</w:t>
      </w:r>
      <w:r w:rsidRPr="00CE7DC6">
        <w:rPr>
          <w:rFonts w:eastAsia="Times New Roman"/>
          <w:szCs w:val="24"/>
        </w:rPr>
        <w:t xml:space="preserve">πως </w:t>
      </w:r>
      <w:r>
        <w:rPr>
          <w:rFonts w:eastAsia="Times New Roman"/>
          <w:szCs w:val="24"/>
        </w:rPr>
        <w:t xml:space="preserve">σας είπα υπάρχουν </w:t>
      </w:r>
      <w:proofErr w:type="spellStart"/>
      <w:r>
        <w:rPr>
          <w:rFonts w:eastAsia="Times New Roman"/>
          <w:szCs w:val="24"/>
        </w:rPr>
        <w:t>ε</w:t>
      </w:r>
      <w:r>
        <w:rPr>
          <w:rFonts w:eastAsia="Times New Roman"/>
          <w:szCs w:val="24"/>
        </w:rPr>
        <w:t>κατόν</w:t>
      </w:r>
      <w:proofErr w:type="spellEnd"/>
      <w:r>
        <w:rPr>
          <w:rFonts w:eastAsia="Times New Roman"/>
          <w:szCs w:val="24"/>
        </w:rPr>
        <w:t xml:space="preserve"> πενήντα χιλιάδες </w:t>
      </w:r>
      <w:r w:rsidRPr="00CE7DC6">
        <w:rPr>
          <w:rFonts w:eastAsia="Times New Roman"/>
          <w:szCs w:val="24"/>
        </w:rPr>
        <w:t>υποψήφιοι</w:t>
      </w:r>
      <w:r>
        <w:rPr>
          <w:rFonts w:eastAsia="Times New Roman"/>
          <w:szCs w:val="24"/>
        </w:rPr>
        <w:t>, κόμματα, οργανισμοί</w:t>
      </w:r>
      <w:r w:rsidRPr="00CE7DC6">
        <w:rPr>
          <w:rFonts w:eastAsia="Times New Roman"/>
          <w:szCs w:val="24"/>
        </w:rPr>
        <w:t xml:space="preserve"> κ</w:t>
      </w:r>
      <w:r>
        <w:rPr>
          <w:rFonts w:eastAsia="Times New Roman"/>
          <w:szCs w:val="24"/>
        </w:rPr>
        <w:t>.λπ.</w:t>
      </w:r>
      <w:r>
        <w:rPr>
          <w:rFonts w:eastAsia="Times New Roman"/>
          <w:szCs w:val="24"/>
        </w:rPr>
        <w:t>.</w:t>
      </w:r>
    </w:p>
    <w:p w14:paraId="6B14EC6B" w14:textId="77777777" w:rsidR="004965E6" w:rsidRDefault="004D430C">
      <w:pPr>
        <w:spacing w:line="600" w:lineRule="auto"/>
        <w:ind w:firstLine="720"/>
        <w:jc w:val="both"/>
        <w:rPr>
          <w:rFonts w:eastAsia="Times New Roman"/>
          <w:szCs w:val="24"/>
        </w:rPr>
      </w:pPr>
      <w:r>
        <w:rPr>
          <w:rFonts w:eastAsia="Times New Roman"/>
          <w:szCs w:val="24"/>
        </w:rPr>
        <w:t>Ε</w:t>
      </w:r>
      <w:r w:rsidRPr="00CE7DC6">
        <w:rPr>
          <w:rFonts w:eastAsia="Times New Roman"/>
          <w:szCs w:val="24"/>
        </w:rPr>
        <w:t>κείνο που θέλω να είναι σαφές είναι το εξής</w:t>
      </w:r>
      <w:r>
        <w:rPr>
          <w:rFonts w:eastAsia="Times New Roman"/>
          <w:szCs w:val="24"/>
        </w:rPr>
        <w:t xml:space="preserve">: Υπάρχουν ενστάσεις </w:t>
      </w:r>
      <w:r w:rsidRPr="00CE7DC6">
        <w:rPr>
          <w:rFonts w:eastAsia="Times New Roman"/>
          <w:szCs w:val="24"/>
        </w:rPr>
        <w:t xml:space="preserve">από ορισμένους που λένε ότι </w:t>
      </w:r>
      <w:r>
        <w:rPr>
          <w:rFonts w:eastAsia="Times New Roman"/>
          <w:szCs w:val="24"/>
        </w:rPr>
        <w:t>ζ</w:t>
      </w:r>
      <w:r w:rsidRPr="00CE7DC6">
        <w:rPr>
          <w:rFonts w:eastAsia="Times New Roman"/>
          <w:szCs w:val="24"/>
        </w:rPr>
        <w:t>ητάμε πολλά ακαδημαϊκά προσόντα</w:t>
      </w:r>
      <w:r>
        <w:rPr>
          <w:rFonts w:eastAsia="Times New Roman"/>
          <w:szCs w:val="24"/>
        </w:rPr>
        <w:t xml:space="preserve"> ή κάνω λάθος; Από πότε η </w:t>
      </w:r>
      <w:r w:rsidRPr="00CE7DC6">
        <w:rPr>
          <w:rFonts w:eastAsia="Times New Roman"/>
          <w:szCs w:val="24"/>
        </w:rPr>
        <w:t xml:space="preserve">πολιτεία δεν πρέπει από τους εκπαιδευτικούς </w:t>
      </w:r>
      <w:r w:rsidRPr="00CE7DC6">
        <w:rPr>
          <w:rFonts w:eastAsia="Times New Roman"/>
          <w:szCs w:val="24"/>
        </w:rPr>
        <w:t xml:space="preserve">να ζητάει </w:t>
      </w:r>
      <w:r>
        <w:rPr>
          <w:rFonts w:eastAsia="Times New Roman"/>
          <w:szCs w:val="24"/>
        </w:rPr>
        <w:t>μ</w:t>
      </w:r>
      <w:r>
        <w:rPr>
          <w:rFonts w:eastAsia="Times New Roman"/>
          <w:szCs w:val="24"/>
        </w:rPr>
        <w:t>ί</w:t>
      </w:r>
      <w:r>
        <w:rPr>
          <w:rFonts w:eastAsia="Times New Roman"/>
          <w:szCs w:val="24"/>
        </w:rPr>
        <w:t>α</w:t>
      </w:r>
      <w:r w:rsidRPr="00CE7DC6">
        <w:rPr>
          <w:rFonts w:eastAsia="Times New Roman"/>
          <w:szCs w:val="24"/>
        </w:rPr>
        <w:t xml:space="preserve"> ακαδημαϊκότητα</w:t>
      </w:r>
      <w:r>
        <w:rPr>
          <w:rFonts w:eastAsia="Times New Roman"/>
          <w:szCs w:val="24"/>
        </w:rPr>
        <w:t>;</w:t>
      </w:r>
      <w:r w:rsidRPr="00CE7DC6">
        <w:rPr>
          <w:rFonts w:eastAsia="Times New Roman"/>
          <w:szCs w:val="24"/>
        </w:rPr>
        <w:t xml:space="preserve"> </w:t>
      </w:r>
      <w:r>
        <w:rPr>
          <w:rFonts w:eastAsia="Times New Roman"/>
          <w:szCs w:val="24"/>
        </w:rPr>
        <w:t>Α</w:t>
      </w:r>
      <w:r w:rsidRPr="00CE7DC6">
        <w:rPr>
          <w:rFonts w:eastAsia="Times New Roman"/>
          <w:szCs w:val="24"/>
        </w:rPr>
        <w:t>πό πότε</w:t>
      </w:r>
      <w:r>
        <w:rPr>
          <w:rFonts w:eastAsia="Times New Roman"/>
          <w:szCs w:val="24"/>
        </w:rPr>
        <w:t>,</w:t>
      </w:r>
      <w:r w:rsidRPr="00CE7DC6">
        <w:rPr>
          <w:rFonts w:eastAsia="Times New Roman"/>
          <w:szCs w:val="24"/>
        </w:rPr>
        <w:t xml:space="preserve"> άραγε</w:t>
      </w:r>
      <w:r>
        <w:rPr>
          <w:rFonts w:eastAsia="Times New Roman"/>
          <w:szCs w:val="24"/>
        </w:rPr>
        <w:t>;</w:t>
      </w:r>
      <w:r w:rsidRPr="00CE7DC6">
        <w:rPr>
          <w:rFonts w:eastAsia="Times New Roman"/>
          <w:szCs w:val="24"/>
        </w:rPr>
        <w:t xml:space="preserve"> </w:t>
      </w:r>
      <w:r>
        <w:rPr>
          <w:rFonts w:eastAsia="Times New Roman"/>
          <w:szCs w:val="24"/>
        </w:rPr>
        <w:t>Λ</w:t>
      </w:r>
      <w:r w:rsidRPr="00CE7DC6">
        <w:rPr>
          <w:rFonts w:eastAsia="Times New Roman"/>
          <w:szCs w:val="24"/>
        </w:rPr>
        <w:t xml:space="preserve">έτε ότι το </w:t>
      </w:r>
      <w:r>
        <w:rPr>
          <w:rFonts w:eastAsia="Times New Roman"/>
          <w:szCs w:val="24"/>
          <w:lang w:val="en-US"/>
        </w:rPr>
        <w:t>m</w:t>
      </w:r>
      <w:proofErr w:type="spellStart"/>
      <w:r w:rsidRPr="00CE7DC6">
        <w:rPr>
          <w:rFonts w:eastAsia="Times New Roman"/>
          <w:szCs w:val="24"/>
        </w:rPr>
        <w:t>aster</w:t>
      </w:r>
      <w:proofErr w:type="spellEnd"/>
      <w:r w:rsidRPr="00CE7DC6">
        <w:rPr>
          <w:rFonts w:eastAsia="Times New Roman"/>
          <w:szCs w:val="24"/>
        </w:rPr>
        <w:t xml:space="preserve"> </w:t>
      </w:r>
      <w:r>
        <w:rPr>
          <w:rFonts w:eastAsia="Times New Roman"/>
          <w:szCs w:val="24"/>
        </w:rPr>
        <w:t>είναι ένα αέναο</w:t>
      </w:r>
      <w:r w:rsidRPr="00CE7DC6">
        <w:rPr>
          <w:rFonts w:eastAsia="Times New Roman"/>
          <w:szCs w:val="24"/>
        </w:rPr>
        <w:t xml:space="preserve"> κυνήγι χαρτιών</w:t>
      </w:r>
      <w:r>
        <w:rPr>
          <w:rFonts w:eastAsia="Times New Roman"/>
          <w:szCs w:val="24"/>
        </w:rPr>
        <w:t>.</w:t>
      </w:r>
      <w:r w:rsidRPr="00CE7DC6">
        <w:rPr>
          <w:rFonts w:eastAsia="Times New Roman"/>
          <w:szCs w:val="24"/>
        </w:rPr>
        <w:t xml:space="preserve"> Δεν ξέρω αν ξέρετε ότι το </w:t>
      </w:r>
      <w:r>
        <w:rPr>
          <w:rFonts w:eastAsia="Times New Roman"/>
          <w:szCs w:val="24"/>
          <w:lang w:val="en-US"/>
        </w:rPr>
        <w:t>m</w:t>
      </w:r>
      <w:proofErr w:type="spellStart"/>
      <w:r w:rsidRPr="00CE7DC6">
        <w:rPr>
          <w:rFonts w:eastAsia="Times New Roman"/>
          <w:szCs w:val="24"/>
        </w:rPr>
        <w:t>aster</w:t>
      </w:r>
      <w:proofErr w:type="spellEnd"/>
      <w:r w:rsidRPr="00CE7DC6">
        <w:rPr>
          <w:rFonts w:eastAsia="Times New Roman"/>
          <w:szCs w:val="24"/>
        </w:rPr>
        <w:t xml:space="preserve"> το δίνουν τα ελληνικά δημόσια πανεπιστήμια</w:t>
      </w:r>
      <w:r>
        <w:rPr>
          <w:rFonts w:eastAsia="Times New Roman"/>
          <w:szCs w:val="24"/>
        </w:rPr>
        <w:t>.</w:t>
      </w:r>
      <w:r w:rsidRPr="00CE7DC6">
        <w:rPr>
          <w:rFonts w:eastAsia="Times New Roman"/>
          <w:szCs w:val="24"/>
        </w:rPr>
        <w:t xml:space="preserve"> </w:t>
      </w:r>
      <w:r>
        <w:rPr>
          <w:rFonts w:eastAsia="Times New Roman"/>
          <w:szCs w:val="24"/>
        </w:rPr>
        <w:t>Μ</w:t>
      </w:r>
      <w:r w:rsidRPr="00CE7DC6">
        <w:rPr>
          <w:rFonts w:eastAsia="Times New Roman"/>
          <w:szCs w:val="24"/>
        </w:rPr>
        <w:t>ην</w:t>
      </w:r>
      <w:r>
        <w:rPr>
          <w:rFonts w:eastAsia="Times New Roman"/>
          <w:szCs w:val="24"/>
        </w:rPr>
        <w:t xml:space="preserve"> τα</w:t>
      </w:r>
      <w:r w:rsidRPr="00CE7DC6">
        <w:rPr>
          <w:rFonts w:eastAsia="Times New Roman"/>
          <w:szCs w:val="24"/>
        </w:rPr>
        <w:t xml:space="preserve"> κατηγορείτε τα πανεπιστήμια αυτά</w:t>
      </w:r>
      <w:r>
        <w:rPr>
          <w:rFonts w:eastAsia="Times New Roman"/>
          <w:szCs w:val="24"/>
        </w:rPr>
        <w:t xml:space="preserve">, διότι </w:t>
      </w:r>
      <w:r w:rsidRPr="00CE7DC6">
        <w:rPr>
          <w:rFonts w:eastAsia="Times New Roman"/>
          <w:szCs w:val="24"/>
        </w:rPr>
        <w:t xml:space="preserve">το πτυχίο δεν είναι ακριβώς </w:t>
      </w:r>
      <w:r>
        <w:rPr>
          <w:rFonts w:eastAsia="Times New Roman"/>
          <w:szCs w:val="24"/>
        </w:rPr>
        <w:t>«</w:t>
      </w:r>
      <w:r w:rsidRPr="00CE7DC6">
        <w:rPr>
          <w:rFonts w:eastAsia="Times New Roman"/>
          <w:szCs w:val="24"/>
        </w:rPr>
        <w:t>χτυπά</w:t>
      </w:r>
      <w:r w:rsidRPr="00CE7DC6">
        <w:rPr>
          <w:rFonts w:eastAsia="Times New Roman"/>
          <w:szCs w:val="24"/>
        </w:rPr>
        <w:t>ς την πόρτα και μπαίνει</w:t>
      </w:r>
      <w:r>
        <w:rPr>
          <w:rFonts w:eastAsia="Times New Roman"/>
          <w:szCs w:val="24"/>
        </w:rPr>
        <w:t>ς</w:t>
      </w:r>
      <w:r w:rsidRPr="00CE7DC6">
        <w:rPr>
          <w:rFonts w:eastAsia="Times New Roman"/>
          <w:szCs w:val="24"/>
        </w:rPr>
        <w:t xml:space="preserve"> στο πανεπιστήμιο</w:t>
      </w:r>
      <w:r>
        <w:rPr>
          <w:rFonts w:eastAsia="Times New Roman"/>
          <w:szCs w:val="24"/>
        </w:rPr>
        <w:t>».</w:t>
      </w:r>
      <w:r w:rsidRPr="00CE7DC6">
        <w:rPr>
          <w:rFonts w:eastAsia="Times New Roman"/>
          <w:szCs w:val="24"/>
        </w:rPr>
        <w:t xml:space="preserve"> Έτσι δεν είναι</w:t>
      </w:r>
      <w:r>
        <w:rPr>
          <w:rFonts w:eastAsia="Times New Roman"/>
          <w:szCs w:val="24"/>
        </w:rPr>
        <w:t>;</w:t>
      </w:r>
      <w:r w:rsidRPr="00CE7DC6">
        <w:rPr>
          <w:rFonts w:eastAsia="Times New Roman"/>
          <w:szCs w:val="24"/>
        </w:rPr>
        <w:t xml:space="preserve"> </w:t>
      </w:r>
      <w:r>
        <w:rPr>
          <w:rFonts w:eastAsia="Times New Roman"/>
          <w:szCs w:val="24"/>
        </w:rPr>
        <w:t>Ε</w:t>
      </w:r>
      <w:r w:rsidRPr="00CE7DC6">
        <w:rPr>
          <w:rFonts w:eastAsia="Times New Roman"/>
          <w:szCs w:val="24"/>
        </w:rPr>
        <w:t xml:space="preserve">ίναι και αυτό μέσα από </w:t>
      </w:r>
      <w:r>
        <w:rPr>
          <w:rFonts w:eastAsia="Times New Roman"/>
          <w:szCs w:val="24"/>
        </w:rPr>
        <w:t>μια</w:t>
      </w:r>
      <w:r w:rsidRPr="00CE7DC6">
        <w:rPr>
          <w:rFonts w:eastAsia="Times New Roman"/>
          <w:szCs w:val="24"/>
        </w:rPr>
        <w:t xml:space="preserve"> διαδικασία που εμείς διαφωνούμε</w:t>
      </w:r>
      <w:r>
        <w:rPr>
          <w:rFonts w:eastAsia="Times New Roman"/>
          <w:szCs w:val="24"/>
        </w:rPr>
        <w:t>,</w:t>
      </w:r>
      <w:r w:rsidRPr="00CE7DC6">
        <w:rPr>
          <w:rFonts w:eastAsia="Times New Roman"/>
          <w:szCs w:val="24"/>
        </w:rPr>
        <w:t xml:space="preserve"> θα την αλλάξουμε </w:t>
      </w:r>
      <w:r>
        <w:rPr>
          <w:rFonts w:eastAsia="Times New Roman"/>
          <w:szCs w:val="24"/>
        </w:rPr>
        <w:t>κ.λπ.</w:t>
      </w:r>
      <w:r>
        <w:rPr>
          <w:rFonts w:eastAsia="Times New Roman"/>
          <w:szCs w:val="24"/>
        </w:rPr>
        <w:t>.</w:t>
      </w:r>
      <w:r>
        <w:rPr>
          <w:rFonts w:eastAsia="Times New Roman"/>
          <w:szCs w:val="24"/>
        </w:rPr>
        <w:t xml:space="preserve"> Όμως, </w:t>
      </w:r>
      <w:r w:rsidRPr="00CE7DC6">
        <w:rPr>
          <w:rFonts w:eastAsia="Times New Roman"/>
          <w:szCs w:val="24"/>
        </w:rPr>
        <w:t>το πτυχίο έχει το</w:t>
      </w:r>
      <w:r>
        <w:rPr>
          <w:rFonts w:eastAsia="Times New Roman"/>
          <w:szCs w:val="24"/>
        </w:rPr>
        <w:t>ν</w:t>
      </w:r>
      <w:r w:rsidRPr="00CE7DC6">
        <w:rPr>
          <w:rFonts w:eastAsia="Times New Roman"/>
          <w:szCs w:val="24"/>
        </w:rPr>
        <w:t xml:space="preserve"> δικό του ρόλο</w:t>
      </w:r>
      <w:r>
        <w:rPr>
          <w:rFonts w:eastAsia="Times New Roman"/>
          <w:szCs w:val="24"/>
        </w:rPr>
        <w:t>,</w:t>
      </w:r>
      <w:r w:rsidRPr="00CE7DC6">
        <w:rPr>
          <w:rFonts w:eastAsia="Times New Roman"/>
          <w:szCs w:val="24"/>
        </w:rPr>
        <w:t xml:space="preserve"> τα μεταπτυχιακά έχουν το</w:t>
      </w:r>
      <w:r>
        <w:rPr>
          <w:rFonts w:eastAsia="Times New Roman"/>
          <w:szCs w:val="24"/>
        </w:rPr>
        <w:t>ν</w:t>
      </w:r>
      <w:r w:rsidRPr="00CE7DC6">
        <w:rPr>
          <w:rFonts w:eastAsia="Times New Roman"/>
          <w:szCs w:val="24"/>
        </w:rPr>
        <w:t xml:space="preserve"> δικό </w:t>
      </w:r>
      <w:r w:rsidRPr="00CE7DC6">
        <w:rPr>
          <w:rFonts w:eastAsia="Times New Roman"/>
          <w:szCs w:val="24"/>
        </w:rPr>
        <w:lastRenderedPageBreak/>
        <w:t>τους ρόλο</w:t>
      </w:r>
      <w:r>
        <w:rPr>
          <w:rFonts w:eastAsia="Times New Roman"/>
          <w:szCs w:val="24"/>
        </w:rPr>
        <w:t>,</w:t>
      </w:r>
      <w:r w:rsidRPr="00CE7DC6">
        <w:rPr>
          <w:rFonts w:eastAsia="Times New Roman"/>
          <w:szCs w:val="24"/>
        </w:rPr>
        <w:t xml:space="preserve"> τα διδακτορικά έχουν το</w:t>
      </w:r>
      <w:r>
        <w:rPr>
          <w:rFonts w:eastAsia="Times New Roman"/>
          <w:szCs w:val="24"/>
        </w:rPr>
        <w:t>ν</w:t>
      </w:r>
      <w:r w:rsidRPr="00CE7DC6">
        <w:rPr>
          <w:rFonts w:eastAsia="Times New Roman"/>
          <w:szCs w:val="24"/>
        </w:rPr>
        <w:t xml:space="preserve"> δικό τους ρόλο</w:t>
      </w:r>
      <w:r>
        <w:rPr>
          <w:rFonts w:eastAsia="Times New Roman"/>
          <w:szCs w:val="24"/>
        </w:rPr>
        <w:t>.</w:t>
      </w:r>
      <w:r w:rsidRPr="00CE7DC6">
        <w:rPr>
          <w:rFonts w:eastAsia="Times New Roman"/>
          <w:szCs w:val="24"/>
        </w:rPr>
        <w:t xml:space="preserve"> </w:t>
      </w:r>
      <w:r>
        <w:rPr>
          <w:rFonts w:eastAsia="Times New Roman"/>
          <w:szCs w:val="24"/>
        </w:rPr>
        <w:t>Μ</w:t>
      </w:r>
      <w:r w:rsidRPr="00CE7DC6">
        <w:rPr>
          <w:rFonts w:eastAsia="Times New Roman"/>
          <w:szCs w:val="24"/>
        </w:rPr>
        <w:t>ην τα υπονομεύουμε</w:t>
      </w:r>
      <w:r>
        <w:rPr>
          <w:rFonts w:eastAsia="Times New Roman"/>
          <w:szCs w:val="24"/>
        </w:rPr>
        <w:t>,</w:t>
      </w:r>
      <w:r w:rsidRPr="00CE7DC6">
        <w:rPr>
          <w:rFonts w:eastAsia="Times New Roman"/>
          <w:szCs w:val="24"/>
        </w:rPr>
        <w:t xml:space="preserve"> μην τα εξευτελίζου</w:t>
      </w:r>
      <w:r>
        <w:rPr>
          <w:rFonts w:eastAsia="Times New Roman"/>
          <w:szCs w:val="24"/>
        </w:rPr>
        <w:t>με</w:t>
      </w:r>
      <w:r w:rsidRPr="00CE7DC6">
        <w:rPr>
          <w:rFonts w:eastAsia="Times New Roman"/>
          <w:szCs w:val="24"/>
        </w:rPr>
        <w:t xml:space="preserve"> και κυρίως μη δημιουργούμε εντυπώσεις ότι υπάρχει χρηματισμός σε όλα αυτά </w:t>
      </w:r>
      <w:r>
        <w:rPr>
          <w:rFonts w:eastAsia="Times New Roman"/>
          <w:szCs w:val="24"/>
        </w:rPr>
        <w:t xml:space="preserve">κ.λπ., διότι </w:t>
      </w:r>
      <w:r w:rsidRPr="00CE7DC6">
        <w:rPr>
          <w:rFonts w:eastAsia="Times New Roman"/>
          <w:szCs w:val="24"/>
        </w:rPr>
        <w:t>αυτό υπονοείτ</w:t>
      </w:r>
      <w:r>
        <w:rPr>
          <w:rFonts w:eastAsia="Times New Roman"/>
          <w:szCs w:val="24"/>
        </w:rPr>
        <w:t>ε</w:t>
      </w:r>
      <w:r w:rsidRPr="00CE7DC6">
        <w:rPr>
          <w:rFonts w:eastAsia="Times New Roman"/>
          <w:szCs w:val="24"/>
        </w:rPr>
        <w:t xml:space="preserve"> και αυτό υπονομεύει το δημόσιο πανεπιστήμιο</w:t>
      </w:r>
      <w:r>
        <w:rPr>
          <w:rFonts w:eastAsia="Times New Roman"/>
          <w:szCs w:val="24"/>
        </w:rPr>
        <w:t xml:space="preserve">. </w:t>
      </w:r>
      <w:r w:rsidRPr="00CE7DC6">
        <w:rPr>
          <w:rFonts w:eastAsia="Times New Roman"/>
          <w:szCs w:val="24"/>
        </w:rPr>
        <w:t>Δώσαμε μάχη για αυτά τα πρά</w:t>
      </w:r>
      <w:r>
        <w:rPr>
          <w:rFonts w:eastAsia="Times New Roman"/>
          <w:szCs w:val="24"/>
        </w:rPr>
        <w:t>γματα. Και τ</w:t>
      </w:r>
      <w:r w:rsidRPr="00CE7DC6">
        <w:rPr>
          <w:rFonts w:eastAsia="Times New Roman"/>
          <w:szCs w:val="24"/>
        </w:rPr>
        <w:t>ώρα</w:t>
      </w:r>
      <w:r>
        <w:rPr>
          <w:rFonts w:eastAsia="Times New Roman"/>
          <w:szCs w:val="24"/>
        </w:rPr>
        <w:t>,</w:t>
      </w:r>
      <w:r w:rsidRPr="00CE7DC6">
        <w:rPr>
          <w:rFonts w:eastAsia="Times New Roman"/>
          <w:szCs w:val="24"/>
        </w:rPr>
        <w:t xml:space="preserve"> μέσα σ</w:t>
      </w:r>
      <w:r w:rsidRPr="00CE7DC6">
        <w:rPr>
          <w:rFonts w:eastAsia="Times New Roman"/>
          <w:szCs w:val="24"/>
        </w:rPr>
        <w:t>ε ένα απίστευτο κλίμα λαϊκισμού</w:t>
      </w:r>
      <w:r>
        <w:rPr>
          <w:rFonts w:eastAsia="Times New Roman"/>
          <w:szCs w:val="24"/>
        </w:rPr>
        <w:t>,</w:t>
      </w:r>
      <w:r w:rsidRPr="00CE7DC6">
        <w:rPr>
          <w:rFonts w:eastAsia="Times New Roman"/>
          <w:szCs w:val="24"/>
        </w:rPr>
        <w:t xml:space="preserve"> ερχόσαστε </w:t>
      </w:r>
      <w:r>
        <w:rPr>
          <w:rFonts w:eastAsia="Times New Roman"/>
          <w:szCs w:val="24"/>
        </w:rPr>
        <w:t>και</w:t>
      </w:r>
      <w:r w:rsidRPr="00CE7DC6">
        <w:rPr>
          <w:rFonts w:eastAsia="Times New Roman"/>
          <w:szCs w:val="24"/>
        </w:rPr>
        <w:t xml:space="preserve"> λέτε αυτά που λέτε</w:t>
      </w:r>
      <w:r>
        <w:rPr>
          <w:rFonts w:eastAsia="Times New Roman"/>
          <w:szCs w:val="24"/>
        </w:rPr>
        <w:t>.</w:t>
      </w:r>
    </w:p>
    <w:p w14:paraId="6B14EC6C" w14:textId="77777777" w:rsidR="004965E6" w:rsidRDefault="004D430C">
      <w:pPr>
        <w:spacing w:line="600" w:lineRule="auto"/>
        <w:ind w:firstLine="720"/>
        <w:jc w:val="both"/>
        <w:rPr>
          <w:rFonts w:eastAsia="Times New Roman"/>
          <w:szCs w:val="24"/>
        </w:rPr>
      </w:pPr>
      <w:r>
        <w:rPr>
          <w:rFonts w:eastAsia="Times New Roman"/>
          <w:szCs w:val="24"/>
        </w:rPr>
        <w:t>Ν</w:t>
      </w:r>
      <w:r w:rsidRPr="00CE7DC6">
        <w:rPr>
          <w:rFonts w:eastAsia="Times New Roman"/>
          <w:szCs w:val="24"/>
        </w:rPr>
        <w:t xml:space="preserve">α </w:t>
      </w:r>
      <w:r>
        <w:rPr>
          <w:rFonts w:eastAsia="Times New Roman"/>
          <w:szCs w:val="24"/>
        </w:rPr>
        <w:t>σας</w:t>
      </w:r>
      <w:r w:rsidRPr="00CE7DC6">
        <w:rPr>
          <w:rFonts w:eastAsia="Times New Roman"/>
          <w:szCs w:val="24"/>
        </w:rPr>
        <w:t xml:space="preserve"> πω</w:t>
      </w:r>
      <w:r>
        <w:rPr>
          <w:rFonts w:eastAsia="Times New Roman"/>
          <w:szCs w:val="24"/>
        </w:rPr>
        <w:t>,</w:t>
      </w:r>
      <w:r w:rsidRPr="00CE7DC6">
        <w:rPr>
          <w:rFonts w:eastAsia="Times New Roman"/>
          <w:szCs w:val="24"/>
        </w:rPr>
        <w:t xml:space="preserve"> </w:t>
      </w:r>
      <w:r>
        <w:rPr>
          <w:rFonts w:eastAsia="Times New Roman"/>
          <w:szCs w:val="24"/>
        </w:rPr>
        <w:t>όμως,</w:t>
      </w:r>
      <w:r w:rsidRPr="00CE7DC6">
        <w:rPr>
          <w:rFonts w:eastAsia="Times New Roman"/>
          <w:szCs w:val="24"/>
        </w:rPr>
        <w:t xml:space="preserve"> κάτι</w:t>
      </w:r>
      <w:r>
        <w:rPr>
          <w:rFonts w:eastAsia="Times New Roman"/>
          <w:szCs w:val="24"/>
        </w:rPr>
        <w:t>;</w:t>
      </w:r>
      <w:r w:rsidRPr="00CE7DC6">
        <w:rPr>
          <w:rFonts w:eastAsia="Times New Roman"/>
          <w:szCs w:val="24"/>
        </w:rPr>
        <w:t xml:space="preserve"> </w:t>
      </w:r>
      <w:r>
        <w:rPr>
          <w:rFonts w:eastAsia="Times New Roman"/>
          <w:szCs w:val="24"/>
        </w:rPr>
        <w:t>Ό</w:t>
      </w:r>
      <w:r w:rsidRPr="00CE7DC6">
        <w:rPr>
          <w:rFonts w:eastAsia="Times New Roman"/>
          <w:szCs w:val="24"/>
        </w:rPr>
        <w:t>ταν έχεις μεγάλη προϋπηρεσία</w:t>
      </w:r>
      <w:r>
        <w:rPr>
          <w:rFonts w:eastAsia="Times New Roman"/>
          <w:szCs w:val="24"/>
        </w:rPr>
        <w:t>,</w:t>
      </w:r>
      <w:r w:rsidRPr="00CE7DC6">
        <w:rPr>
          <w:rFonts w:eastAsia="Times New Roman"/>
          <w:szCs w:val="24"/>
        </w:rPr>
        <w:t xml:space="preserve"> </w:t>
      </w:r>
      <w:r>
        <w:rPr>
          <w:rFonts w:eastAsia="Times New Roman"/>
          <w:szCs w:val="24"/>
        </w:rPr>
        <w:t xml:space="preserve">δεν υπάρχει </w:t>
      </w:r>
      <w:r w:rsidRPr="00CE7DC6">
        <w:rPr>
          <w:rFonts w:eastAsia="Times New Roman"/>
          <w:szCs w:val="24"/>
        </w:rPr>
        <w:t>περίπτωση</w:t>
      </w:r>
      <w:r>
        <w:rPr>
          <w:rFonts w:eastAsia="Times New Roman"/>
          <w:szCs w:val="24"/>
        </w:rPr>
        <w:t xml:space="preserve"> -ακόμη και με μόνο</w:t>
      </w:r>
      <w:r w:rsidRPr="00CE7DC6">
        <w:rPr>
          <w:rFonts w:eastAsia="Times New Roman"/>
          <w:szCs w:val="24"/>
        </w:rPr>
        <w:t xml:space="preserve"> ένα πτυχίο και χωρίς γλώσσα και χωρίς κανένα παιδί</w:t>
      </w:r>
      <w:r>
        <w:rPr>
          <w:rFonts w:eastAsia="Times New Roman"/>
          <w:szCs w:val="24"/>
        </w:rPr>
        <w:t>-</w:t>
      </w:r>
      <w:r w:rsidRPr="00CE7DC6">
        <w:rPr>
          <w:rFonts w:eastAsia="Times New Roman"/>
          <w:szCs w:val="24"/>
        </w:rPr>
        <w:t xml:space="preserve"> να μην μπορείς να διοριστείς</w:t>
      </w:r>
      <w:r>
        <w:rPr>
          <w:rFonts w:eastAsia="Times New Roman"/>
          <w:szCs w:val="24"/>
        </w:rPr>
        <w:t>. Υπάρχει, όμω</w:t>
      </w:r>
      <w:r>
        <w:rPr>
          <w:rFonts w:eastAsia="Times New Roman"/>
          <w:szCs w:val="24"/>
        </w:rPr>
        <w:t>ς, ένα</w:t>
      </w:r>
      <w:r w:rsidRPr="00CE7DC6">
        <w:rPr>
          <w:rFonts w:eastAsia="Times New Roman"/>
          <w:szCs w:val="24"/>
        </w:rPr>
        <w:t xml:space="preserve"> θέμα </w:t>
      </w:r>
      <w:r>
        <w:rPr>
          <w:rFonts w:eastAsia="Times New Roman"/>
          <w:szCs w:val="24"/>
        </w:rPr>
        <w:t xml:space="preserve">στις μεσαίες </w:t>
      </w:r>
      <w:r w:rsidRPr="00CE7DC6">
        <w:rPr>
          <w:rFonts w:eastAsia="Times New Roman"/>
          <w:szCs w:val="24"/>
        </w:rPr>
        <w:t>υπηρεσίες</w:t>
      </w:r>
      <w:r>
        <w:rPr>
          <w:rFonts w:eastAsia="Times New Roman"/>
          <w:szCs w:val="24"/>
        </w:rPr>
        <w:t>.</w:t>
      </w:r>
      <w:r w:rsidRPr="00CE7DC6">
        <w:rPr>
          <w:rFonts w:eastAsia="Times New Roman"/>
          <w:szCs w:val="24"/>
        </w:rPr>
        <w:t xml:space="preserve"> </w:t>
      </w:r>
      <w:r>
        <w:rPr>
          <w:rFonts w:eastAsia="Times New Roman"/>
          <w:szCs w:val="24"/>
        </w:rPr>
        <w:t>Ε</w:t>
      </w:r>
      <w:r w:rsidRPr="00CE7DC6">
        <w:rPr>
          <w:rFonts w:eastAsia="Times New Roman"/>
          <w:szCs w:val="24"/>
        </w:rPr>
        <w:t>κε</w:t>
      </w:r>
      <w:r>
        <w:rPr>
          <w:rFonts w:eastAsia="Times New Roman"/>
          <w:szCs w:val="24"/>
        </w:rPr>
        <w:t>ί υπάρχει και ένας άλλος κόσμος. Τ</w:t>
      </w:r>
      <w:r w:rsidRPr="00CE7DC6">
        <w:rPr>
          <w:rFonts w:eastAsia="Times New Roman"/>
          <w:szCs w:val="24"/>
        </w:rPr>
        <w:t xml:space="preserve">ι θα </w:t>
      </w:r>
      <w:r>
        <w:rPr>
          <w:rFonts w:eastAsia="Times New Roman"/>
          <w:szCs w:val="24"/>
        </w:rPr>
        <w:t xml:space="preserve">τους </w:t>
      </w:r>
      <w:r w:rsidRPr="00CE7DC6">
        <w:rPr>
          <w:rFonts w:eastAsia="Times New Roman"/>
          <w:szCs w:val="24"/>
        </w:rPr>
        <w:t>πούμε</w:t>
      </w:r>
      <w:r>
        <w:rPr>
          <w:rFonts w:eastAsia="Times New Roman"/>
          <w:szCs w:val="24"/>
        </w:rPr>
        <w:t>;</w:t>
      </w:r>
      <w:r w:rsidRPr="00CE7DC6">
        <w:rPr>
          <w:rFonts w:eastAsia="Times New Roman"/>
          <w:szCs w:val="24"/>
        </w:rPr>
        <w:t xml:space="preserve"> </w:t>
      </w:r>
      <w:r>
        <w:rPr>
          <w:rFonts w:eastAsia="Times New Roman"/>
          <w:szCs w:val="24"/>
        </w:rPr>
        <w:t>Τ</w:t>
      </w:r>
      <w:r w:rsidRPr="00CE7DC6">
        <w:rPr>
          <w:rFonts w:eastAsia="Times New Roman"/>
          <w:szCs w:val="24"/>
        </w:rPr>
        <w:t>ι ακριβώς θα πούμε σε αυτό</w:t>
      </w:r>
      <w:r>
        <w:rPr>
          <w:rFonts w:eastAsia="Times New Roman"/>
          <w:szCs w:val="24"/>
        </w:rPr>
        <w:t>ν</w:t>
      </w:r>
      <w:r w:rsidRPr="00CE7DC6">
        <w:rPr>
          <w:rFonts w:eastAsia="Times New Roman"/>
          <w:szCs w:val="24"/>
        </w:rPr>
        <w:t xml:space="preserve"> τον κόσμο</w:t>
      </w:r>
      <w:r>
        <w:rPr>
          <w:rFonts w:eastAsia="Times New Roman"/>
          <w:szCs w:val="24"/>
        </w:rPr>
        <w:t>;</w:t>
      </w:r>
      <w:r w:rsidRPr="00CE7DC6">
        <w:rPr>
          <w:rFonts w:eastAsia="Times New Roman"/>
          <w:szCs w:val="24"/>
        </w:rPr>
        <w:t xml:space="preserve"> </w:t>
      </w:r>
      <w:r>
        <w:rPr>
          <w:rFonts w:eastAsia="Times New Roman"/>
          <w:szCs w:val="24"/>
        </w:rPr>
        <w:t>«Τ</w:t>
      </w:r>
      <w:r w:rsidRPr="00CE7DC6">
        <w:rPr>
          <w:rFonts w:eastAsia="Times New Roman"/>
          <w:szCs w:val="24"/>
        </w:rPr>
        <w:t xml:space="preserve">έρμα </w:t>
      </w:r>
      <w:r>
        <w:rPr>
          <w:rFonts w:eastAsia="Times New Roman"/>
          <w:szCs w:val="24"/>
        </w:rPr>
        <w:t>ε</w:t>
      </w:r>
      <w:r w:rsidRPr="00CE7DC6">
        <w:rPr>
          <w:rFonts w:eastAsia="Times New Roman"/>
          <w:szCs w:val="24"/>
        </w:rPr>
        <w:t>σύ</w:t>
      </w:r>
      <w:r>
        <w:rPr>
          <w:rFonts w:eastAsia="Times New Roman"/>
          <w:szCs w:val="24"/>
        </w:rPr>
        <w:t>»;</w:t>
      </w:r>
      <w:r w:rsidRPr="00CE7DC6">
        <w:rPr>
          <w:rFonts w:eastAsia="Times New Roman"/>
          <w:szCs w:val="24"/>
        </w:rPr>
        <w:t xml:space="preserve"> </w:t>
      </w:r>
      <w:r>
        <w:rPr>
          <w:rFonts w:eastAsia="Times New Roman"/>
          <w:szCs w:val="24"/>
        </w:rPr>
        <w:t>«Π</w:t>
      </w:r>
      <w:r w:rsidRPr="00CE7DC6">
        <w:rPr>
          <w:rFonts w:eastAsia="Times New Roman"/>
          <w:szCs w:val="24"/>
        </w:rPr>
        <w:t>οτέ</w:t>
      </w:r>
      <w:r>
        <w:rPr>
          <w:rFonts w:eastAsia="Times New Roman"/>
          <w:szCs w:val="24"/>
        </w:rPr>
        <w:t>»;</w:t>
      </w:r>
      <w:r w:rsidRPr="00CE7DC6">
        <w:rPr>
          <w:rFonts w:eastAsia="Times New Roman"/>
          <w:szCs w:val="24"/>
        </w:rPr>
        <w:t xml:space="preserve"> </w:t>
      </w:r>
      <w:r>
        <w:rPr>
          <w:rFonts w:eastAsia="Times New Roman"/>
          <w:szCs w:val="24"/>
        </w:rPr>
        <w:t>Μήπως θ</w:t>
      </w:r>
      <w:r w:rsidRPr="00CE7DC6">
        <w:rPr>
          <w:rFonts w:eastAsia="Times New Roman"/>
          <w:szCs w:val="24"/>
        </w:rPr>
        <w:t>α πούμε αυτό που λέει το ΚΚΕ</w:t>
      </w:r>
      <w:r>
        <w:rPr>
          <w:rFonts w:eastAsia="Times New Roman"/>
          <w:szCs w:val="24"/>
        </w:rPr>
        <w:t>,</w:t>
      </w:r>
      <w:r w:rsidRPr="00CE7DC6">
        <w:rPr>
          <w:rFonts w:eastAsia="Times New Roman"/>
          <w:szCs w:val="24"/>
        </w:rPr>
        <w:t xml:space="preserve"> </w:t>
      </w:r>
      <w:r>
        <w:rPr>
          <w:rFonts w:eastAsia="Times New Roman"/>
          <w:szCs w:val="24"/>
        </w:rPr>
        <w:t>«Είκοσι πέντε χιλιάδες</w:t>
      </w:r>
      <w:r w:rsidRPr="00CE7DC6">
        <w:rPr>
          <w:rFonts w:eastAsia="Times New Roman"/>
          <w:szCs w:val="24"/>
        </w:rPr>
        <w:t xml:space="preserve"> διορισμοί τώρα</w:t>
      </w:r>
      <w:r>
        <w:rPr>
          <w:rFonts w:eastAsia="Times New Roman"/>
          <w:szCs w:val="24"/>
        </w:rPr>
        <w:t>»;</w:t>
      </w:r>
      <w:r w:rsidRPr="00CE7DC6">
        <w:rPr>
          <w:rFonts w:eastAsia="Times New Roman"/>
          <w:szCs w:val="24"/>
        </w:rPr>
        <w:t xml:space="preserve"> </w:t>
      </w:r>
      <w:r>
        <w:rPr>
          <w:rFonts w:eastAsia="Times New Roman"/>
          <w:szCs w:val="24"/>
        </w:rPr>
        <w:t>Μα, είστε σοβαροί; Ε</w:t>
      </w:r>
      <w:r w:rsidRPr="00CE7DC6">
        <w:rPr>
          <w:rFonts w:eastAsia="Times New Roman"/>
          <w:szCs w:val="24"/>
        </w:rPr>
        <w:t xml:space="preserve">ίστε </w:t>
      </w:r>
      <w:r w:rsidRPr="00CE7DC6">
        <w:rPr>
          <w:rFonts w:eastAsia="Times New Roman"/>
          <w:szCs w:val="24"/>
        </w:rPr>
        <w:t>σοβαροί</w:t>
      </w:r>
      <w:r>
        <w:rPr>
          <w:rFonts w:eastAsia="Times New Roman"/>
          <w:szCs w:val="24"/>
        </w:rPr>
        <w:t>;</w:t>
      </w:r>
      <w:r w:rsidRPr="00CE7DC6">
        <w:rPr>
          <w:rFonts w:eastAsia="Times New Roman"/>
          <w:szCs w:val="24"/>
        </w:rPr>
        <w:t xml:space="preserve"> </w:t>
      </w:r>
      <w:r>
        <w:rPr>
          <w:rFonts w:eastAsia="Times New Roman"/>
          <w:szCs w:val="24"/>
        </w:rPr>
        <w:t>Είκοσι πέντε</w:t>
      </w:r>
      <w:r w:rsidRPr="00CE7DC6">
        <w:rPr>
          <w:rFonts w:eastAsia="Times New Roman"/>
          <w:szCs w:val="24"/>
        </w:rPr>
        <w:t xml:space="preserve"> χιλιάδες διορισμοί</w:t>
      </w:r>
      <w:r>
        <w:rPr>
          <w:rFonts w:eastAsia="Times New Roman"/>
          <w:szCs w:val="24"/>
        </w:rPr>
        <w:t>,</w:t>
      </w:r>
      <w:r w:rsidRPr="00CE7DC6">
        <w:rPr>
          <w:rFonts w:eastAsia="Times New Roman"/>
          <w:szCs w:val="24"/>
        </w:rPr>
        <w:t xml:space="preserve"> τώρα</w:t>
      </w:r>
      <w:r>
        <w:rPr>
          <w:rFonts w:eastAsia="Times New Roman"/>
          <w:szCs w:val="24"/>
        </w:rPr>
        <w:t>;</w:t>
      </w:r>
    </w:p>
    <w:p w14:paraId="6B14EC6D" w14:textId="77777777" w:rsidR="004965E6" w:rsidRDefault="004D430C">
      <w:pPr>
        <w:spacing w:line="600" w:lineRule="auto"/>
        <w:ind w:firstLine="720"/>
        <w:jc w:val="both"/>
        <w:rPr>
          <w:rFonts w:eastAsia="Times New Roman" w:cs="Times New Roman"/>
          <w:b/>
          <w:szCs w:val="24"/>
        </w:rPr>
      </w:pPr>
      <w:r w:rsidRPr="00721635">
        <w:rPr>
          <w:rFonts w:eastAsia="Times New Roman"/>
          <w:b/>
          <w:szCs w:val="24"/>
        </w:rPr>
        <w:t>ΧΡΗΣΤΟΣ ΚΑΤΣΩΤΗΣ:</w:t>
      </w:r>
      <w:r>
        <w:rPr>
          <w:rFonts w:eastAsia="Times New Roman" w:cs="Times New Roman"/>
          <w:b/>
          <w:szCs w:val="24"/>
        </w:rPr>
        <w:t xml:space="preserve"> </w:t>
      </w:r>
      <w:r>
        <w:rPr>
          <w:rFonts w:eastAsia="Times New Roman"/>
          <w:szCs w:val="24"/>
        </w:rPr>
        <w:t xml:space="preserve">Φυσικά είμαστε σοβαροί. </w:t>
      </w:r>
    </w:p>
    <w:p w14:paraId="6B14EC6E" w14:textId="77777777" w:rsidR="004965E6" w:rsidRDefault="004D430C">
      <w:pPr>
        <w:spacing w:line="600" w:lineRule="auto"/>
        <w:ind w:firstLine="720"/>
        <w:jc w:val="both"/>
        <w:rPr>
          <w:rFonts w:eastAsia="Times New Roman"/>
          <w:szCs w:val="24"/>
        </w:rPr>
      </w:pPr>
      <w:r w:rsidRPr="00B02663">
        <w:rPr>
          <w:rFonts w:eastAsia="Times New Roman" w:cs="Times New Roman"/>
          <w:b/>
          <w:szCs w:val="24"/>
        </w:rPr>
        <w:t>ΚΩΝΣΤΑΝΤΙΝΟΣ ΓΑΒΡΟΓΛΟΥ (Υπουργός Παιδείας, Έρευνας και Θρησκευμάτων):</w:t>
      </w:r>
      <w:r w:rsidRPr="00B02663">
        <w:rPr>
          <w:rFonts w:eastAsia="Times New Roman" w:cs="Times New Roman"/>
          <w:szCs w:val="24"/>
        </w:rPr>
        <w:t xml:space="preserve">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για το ερώτημα, </w:t>
      </w:r>
      <w:r>
        <w:rPr>
          <w:rFonts w:eastAsia="Times New Roman" w:cs="Times New Roman"/>
          <w:szCs w:val="24"/>
        </w:rPr>
        <w:lastRenderedPageBreak/>
        <w:t>δεν ήταν θέμα υποτιμητικό. Ξ</w:t>
      </w:r>
      <w:r w:rsidRPr="00867EA2">
        <w:rPr>
          <w:rFonts w:eastAsia="Times New Roman"/>
          <w:szCs w:val="24"/>
        </w:rPr>
        <w:t>έρετε, εγώ</w:t>
      </w:r>
      <w:r>
        <w:rPr>
          <w:rFonts w:eastAsia="Times New Roman"/>
          <w:szCs w:val="24"/>
        </w:rPr>
        <w:t>,</w:t>
      </w:r>
      <w:r w:rsidRPr="00867EA2">
        <w:rPr>
          <w:rFonts w:eastAsia="Times New Roman"/>
          <w:szCs w:val="24"/>
        </w:rPr>
        <w:t xml:space="preserve"> </w:t>
      </w:r>
      <w:r w:rsidRPr="00CE7DC6">
        <w:rPr>
          <w:rFonts w:eastAsia="Times New Roman"/>
          <w:szCs w:val="24"/>
        </w:rPr>
        <w:t>ενώ θεωρούσ</w:t>
      </w:r>
      <w:r>
        <w:rPr>
          <w:rFonts w:eastAsia="Times New Roman"/>
          <w:szCs w:val="24"/>
        </w:rPr>
        <w:t>α</w:t>
      </w:r>
      <w:r w:rsidRPr="00CE7DC6">
        <w:rPr>
          <w:rFonts w:eastAsia="Times New Roman"/>
          <w:szCs w:val="24"/>
        </w:rPr>
        <w:t xml:space="preserve"> ότι μπορώ να</w:t>
      </w:r>
      <w:r w:rsidRPr="00CE7DC6">
        <w:rPr>
          <w:rFonts w:eastAsia="Times New Roman"/>
          <w:szCs w:val="24"/>
        </w:rPr>
        <w:t xml:space="preserve"> σας παρακολουθήσω</w:t>
      </w:r>
      <w:r>
        <w:rPr>
          <w:rFonts w:eastAsia="Times New Roman"/>
          <w:szCs w:val="24"/>
        </w:rPr>
        <w:t>, τελευταία δεν μπορώ να σας</w:t>
      </w:r>
      <w:r w:rsidRPr="00CE7DC6">
        <w:rPr>
          <w:rFonts w:eastAsia="Times New Roman"/>
          <w:szCs w:val="24"/>
        </w:rPr>
        <w:t xml:space="preserve"> παρακολουθήσω</w:t>
      </w:r>
      <w:r>
        <w:rPr>
          <w:rFonts w:eastAsia="Times New Roman"/>
          <w:szCs w:val="24"/>
        </w:rPr>
        <w:t>. Και θα σας πω για ποι</w:t>
      </w:r>
      <w:r>
        <w:rPr>
          <w:rFonts w:eastAsia="Times New Roman"/>
          <w:szCs w:val="24"/>
        </w:rPr>
        <w:t>ο</w:t>
      </w:r>
      <w:r>
        <w:rPr>
          <w:rFonts w:eastAsia="Times New Roman"/>
          <w:szCs w:val="24"/>
        </w:rPr>
        <w:t>ν λόγο: Δεν λέτε «είκοσι πέντε χιλιάδες τώρα». Εσείς λέτε κάτι άλλο. Λ</w:t>
      </w:r>
      <w:r w:rsidRPr="00CE7DC6">
        <w:rPr>
          <w:rFonts w:eastAsia="Times New Roman"/>
          <w:szCs w:val="24"/>
        </w:rPr>
        <w:t xml:space="preserve">έτε να αποσυρθεί το </w:t>
      </w:r>
      <w:r>
        <w:rPr>
          <w:rFonts w:eastAsia="Times New Roman"/>
          <w:szCs w:val="24"/>
        </w:rPr>
        <w:t>ν</w:t>
      </w:r>
      <w:r w:rsidRPr="00CE7DC6">
        <w:rPr>
          <w:rFonts w:eastAsia="Times New Roman"/>
          <w:szCs w:val="24"/>
        </w:rPr>
        <w:t>ομοσχέδιο</w:t>
      </w:r>
      <w:r>
        <w:rPr>
          <w:rFonts w:eastAsia="Times New Roman"/>
          <w:szCs w:val="24"/>
        </w:rPr>
        <w:t>.</w:t>
      </w:r>
      <w:r w:rsidRPr="00CE7DC6">
        <w:rPr>
          <w:rFonts w:eastAsia="Times New Roman"/>
          <w:szCs w:val="24"/>
        </w:rPr>
        <w:t xml:space="preserve"> </w:t>
      </w:r>
      <w:r>
        <w:rPr>
          <w:rFonts w:eastAsia="Times New Roman"/>
          <w:szCs w:val="24"/>
        </w:rPr>
        <w:t>Α</w:t>
      </w:r>
      <w:r w:rsidRPr="00CE7DC6">
        <w:rPr>
          <w:rFonts w:eastAsia="Times New Roman"/>
          <w:szCs w:val="24"/>
        </w:rPr>
        <w:t>υτό λέτε</w:t>
      </w:r>
      <w:r>
        <w:rPr>
          <w:rFonts w:eastAsia="Times New Roman"/>
          <w:szCs w:val="24"/>
        </w:rPr>
        <w:t>!</w:t>
      </w:r>
      <w:r w:rsidRPr="00CE7DC6">
        <w:rPr>
          <w:rFonts w:eastAsia="Times New Roman"/>
          <w:szCs w:val="24"/>
        </w:rPr>
        <w:t xml:space="preserve"> </w:t>
      </w:r>
      <w:r>
        <w:rPr>
          <w:rFonts w:eastAsia="Times New Roman"/>
          <w:szCs w:val="24"/>
        </w:rPr>
        <w:t>Ν</w:t>
      </w:r>
      <w:r w:rsidRPr="00CE7DC6">
        <w:rPr>
          <w:rFonts w:eastAsia="Times New Roman"/>
          <w:szCs w:val="24"/>
        </w:rPr>
        <w:t xml:space="preserve">α </w:t>
      </w:r>
      <w:r>
        <w:rPr>
          <w:rFonts w:eastAsia="Times New Roman"/>
          <w:szCs w:val="24"/>
        </w:rPr>
        <w:t>αποσυρθεί το νομοσχέδιο λέει και ο κ.</w:t>
      </w:r>
      <w:r w:rsidRPr="00CE7DC6">
        <w:rPr>
          <w:rFonts w:eastAsia="Times New Roman"/>
          <w:szCs w:val="24"/>
        </w:rPr>
        <w:t xml:space="preserve"> Μητσοτάκης</w:t>
      </w:r>
      <w:r>
        <w:rPr>
          <w:rFonts w:eastAsia="Times New Roman"/>
          <w:szCs w:val="24"/>
        </w:rPr>
        <w:t>.</w:t>
      </w:r>
    </w:p>
    <w:p w14:paraId="6B14EC6F" w14:textId="77777777" w:rsidR="004965E6" w:rsidRDefault="004D430C">
      <w:pPr>
        <w:spacing w:line="600" w:lineRule="auto"/>
        <w:ind w:firstLine="720"/>
        <w:jc w:val="both"/>
        <w:rPr>
          <w:rFonts w:eastAsia="Times New Roman"/>
          <w:szCs w:val="24"/>
        </w:rPr>
      </w:pPr>
      <w:r>
        <w:rPr>
          <w:rFonts w:eastAsia="Times New Roman"/>
          <w:szCs w:val="24"/>
        </w:rPr>
        <w:t>Διότι,</w:t>
      </w:r>
      <w:r>
        <w:rPr>
          <w:rFonts w:eastAsia="Times New Roman"/>
          <w:szCs w:val="24"/>
        </w:rPr>
        <w:t xml:space="preserve"> προχθές</w:t>
      </w:r>
      <w:r w:rsidRPr="00CE7DC6">
        <w:rPr>
          <w:rFonts w:eastAsia="Times New Roman"/>
          <w:szCs w:val="24"/>
        </w:rPr>
        <w:t xml:space="preserve"> ο άνθρωπος</w:t>
      </w:r>
      <w:r>
        <w:rPr>
          <w:rFonts w:eastAsia="Times New Roman"/>
          <w:szCs w:val="24"/>
        </w:rPr>
        <w:t>,</w:t>
      </w:r>
      <w:r w:rsidRPr="00CE7DC6">
        <w:rPr>
          <w:rFonts w:eastAsia="Times New Roman"/>
          <w:szCs w:val="24"/>
        </w:rPr>
        <w:t xml:space="preserve"> προς μεγάλη μου χαρά ομολογώ</w:t>
      </w:r>
      <w:r>
        <w:rPr>
          <w:rFonts w:eastAsia="Times New Roman"/>
          <w:szCs w:val="24"/>
        </w:rPr>
        <w:t>,</w:t>
      </w:r>
      <w:r w:rsidRPr="00CE7DC6">
        <w:rPr>
          <w:rFonts w:eastAsia="Times New Roman"/>
          <w:szCs w:val="24"/>
        </w:rPr>
        <w:t xml:space="preserve"> </w:t>
      </w:r>
      <w:r>
        <w:rPr>
          <w:rFonts w:eastAsia="Times New Roman"/>
          <w:szCs w:val="24"/>
        </w:rPr>
        <w:t>χ</w:t>
      </w:r>
      <w:r w:rsidRPr="00CE7DC6">
        <w:rPr>
          <w:rFonts w:eastAsia="Times New Roman"/>
          <w:szCs w:val="24"/>
        </w:rPr>
        <w:t>ωρίς να έχουμε κα</w:t>
      </w:r>
      <w:r>
        <w:rPr>
          <w:rFonts w:eastAsia="Times New Roman"/>
          <w:szCs w:val="24"/>
        </w:rPr>
        <w:t>μ</w:t>
      </w:r>
      <w:r>
        <w:rPr>
          <w:rFonts w:eastAsia="Times New Roman"/>
          <w:szCs w:val="24"/>
        </w:rPr>
        <w:t>μ</w:t>
      </w:r>
      <w:r w:rsidRPr="00CE7DC6">
        <w:rPr>
          <w:rFonts w:eastAsia="Times New Roman"/>
          <w:szCs w:val="24"/>
        </w:rPr>
        <w:t>ία επικοινωνία να του πω</w:t>
      </w:r>
      <w:r>
        <w:rPr>
          <w:rFonts w:eastAsia="Times New Roman"/>
          <w:szCs w:val="24"/>
        </w:rPr>
        <w:t>,</w:t>
      </w:r>
      <w:r w:rsidRPr="00CE7DC6">
        <w:rPr>
          <w:rFonts w:eastAsia="Times New Roman"/>
          <w:szCs w:val="24"/>
        </w:rPr>
        <w:t xml:space="preserve"> </w:t>
      </w:r>
      <w:r>
        <w:rPr>
          <w:rFonts w:eastAsia="Times New Roman"/>
          <w:szCs w:val="24"/>
        </w:rPr>
        <w:t>«β</w:t>
      </w:r>
      <w:r w:rsidRPr="00CE7DC6">
        <w:rPr>
          <w:rFonts w:eastAsia="Times New Roman"/>
          <w:szCs w:val="24"/>
        </w:rPr>
        <w:t xml:space="preserve">οήθησέ </w:t>
      </w:r>
      <w:r>
        <w:rPr>
          <w:rFonts w:eastAsia="Times New Roman"/>
          <w:szCs w:val="24"/>
        </w:rPr>
        <w:t>μας,</w:t>
      </w:r>
      <w:r w:rsidRPr="00CE7DC6">
        <w:rPr>
          <w:rFonts w:eastAsia="Times New Roman"/>
          <w:szCs w:val="24"/>
        </w:rPr>
        <w:t xml:space="preserve"> άνθρωπε μου</w:t>
      </w:r>
      <w:r>
        <w:rPr>
          <w:rFonts w:eastAsia="Times New Roman"/>
          <w:szCs w:val="24"/>
        </w:rPr>
        <w:t>»,</w:t>
      </w:r>
      <w:r w:rsidRPr="00CE7DC6">
        <w:rPr>
          <w:rFonts w:eastAsia="Times New Roman"/>
          <w:szCs w:val="24"/>
        </w:rPr>
        <w:t xml:space="preserve"> </w:t>
      </w:r>
      <w:r>
        <w:rPr>
          <w:rFonts w:eastAsia="Times New Roman"/>
          <w:szCs w:val="24"/>
        </w:rPr>
        <w:t>λέει:</w:t>
      </w:r>
      <w:r w:rsidRPr="00CE7DC6">
        <w:rPr>
          <w:rFonts w:eastAsia="Times New Roman"/>
          <w:szCs w:val="24"/>
        </w:rPr>
        <w:t xml:space="preserve"> </w:t>
      </w:r>
      <w:r>
        <w:rPr>
          <w:rFonts w:eastAsia="Times New Roman"/>
          <w:szCs w:val="24"/>
        </w:rPr>
        <w:t>«</w:t>
      </w:r>
      <w:r w:rsidRPr="00CE7DC6">
        <w:rPr>
          <w:rFonts w:eastAsia="Times New Roman"/>
          <w:szCs w:val="24"/>
        </w:rPr>
        <w:t>Εμείς</w:t>
      </w:r>
      <w:r>
        <w:rPr>
          <w:rFonts w:eastAsia="Times New Roman"/>
          <w:szCs w:val="24"/>
        </w:rPr>
        <w:t>,</w:t>
      </w:r>
      <w:r w:rsidRPr="00CE7DC6">
        <w:rPr>
          <w:rFonts w:eastAsia="Times New Roman"/>
          <w:szCs w:val="24"/>
        </w:rPr>
        <w:t xml:space="preserve"> δεν πρόκειται να κάν</w:t>
      </w:r>
      <w:r>
        <w:rPr>
          <w:rFonts w:eastAsia="Times New Roman"/>
          <w:szCs w:val="24"/>
        </w:rPr>
        <w:t>ουμε διορισμού</w:t>
      </w:r>
      <w:r w:rsidRPr="00CE7DC6">
        <w:rPr>
          <w:rFonts w:eastAsia="Times New Roman"/>
          <w:szCs w:val="24"/>
        </w:rPr>
        <w:t>ς</w:t>
      </w:r>
      <w:r>
        <w:rPr>
          <w:rFonts w:eastAsia="Times New Roman"/>
          <w:szCs w:val="24"/>
        </w:rPr>
        <w:t>. Ε</w:t>
      </w:r>
      <w:r w:rsidRPr="00CE7DC6">
        <w:rPr>
          <w:rFonts w:eastAsia="Times New Roman"/>
          <w:szCs w:val="24"/>
        </w:rPr>
        <w:t>μείς θα δούμε τι ανάγκες υπάρχουν</w:t>
      </w:r>
      <w:r>
        <w:rPr>
          <w:rFonts w:eastAsia="Times New Roman"/>
          <w:szCs w:val="24"/>
        </w:rPr>
        <w:t>,</w:t>
      </w:r>
      <w:r w:rsidRPr="00CE7DC6">
        <w:rPr>
          <w:rFonts w:eastAsia="Times New Roman"/>
          <w:szCs w:val="24"/>
        </w:rPr>
        <w:t xml:space="preserve"> θα το δούμε </w:t>
      </w:r>
      <w:r>
        <w:rPr>
          <w:rFonts w:eastAsia="Times New Roman"/>
          <w:szCs w:val="24"/>
        </w:rPr>
        <w:t>πότε,</w:t>
      </w:r>
      <w:r w:rsidRPr="00CE7DC6">
        <w:rPr>
          <w:rFonts w:eastAsia="Times New Roman"/>
          <w:szCs w:val="24"/>
        </w:rPr>
        <w:t xml:space="preserve"> όταν</w:t>
      </w:r>
      <w:r>
        <w:rPr>
          <w:rFonts w:eastAsia="Times New Roman"/>
          <w:szCs w:val="24"/>
        </w:rPr>
        <w:t>…»</w:t>
      </w:r>
      <w:r w:rsidRPr="00CE7DC6">
        <w:rPr>
          <w:rFonts w:eastAsia="Times New Roman"/>
          <w:szCs w:val="24"/>
        </w:rPr>
        <w:t xml:space="preserve"> </w:t>
      </w:r>
      <w:r>
        <w:rPr>
          <w:rFonts w:eastAsia="Times New Roman"/>
          <w:szCs w:val="24"/>
        </w:rPr>
        <w:t>-κ.λπ.-</w:t>
      </w:r>
      <w:r w:rsidRPr="00CE7DC6">
        <w:rPr>
          <w:rFonts w:eastAsia="Times New Roman"/>
          <w:szCs w:val="24"/>
        </w:rPr>
        <w:t xml:space="preserve"> </w:t>
      </w:r>
      <w:r>
        <w:rPr>
          <w:rFonts w:eastAsia="Times New Roman"/>
          <w:szCs w:val="24"/>
        </w:rPr>
        <w:t>«…</w:t>
      </w:r>
      <w:r w:rsidRPr="00CE7DC6">
        <w:rPr>
          <w:rFonts w:eastAsia="Times New Roman"/>
          <w:szCs w:val="24"/>
        </w:rPr>
        <w:t xml:space="preserve">και θα </w:t>
      </w:r>
      <w:r w:rsidRPr="00CE7DC6">
        <w:rPr>
          <w:rFonts w:eastAsia="Times New Roman"/>
          <w:szCs w:val="24"/>
        </w:rPr>
        <w:t>δούμε τι θα κάνουμε</w:t>
      </w:r>
      <w:r>
        <w:rPr>
          <w:rFonts w:eastAsia="Times New Roman"/>
          <w:szCs w:val="24"/>
        </w:rPr>
        <w:t>».</w:t>
      </w:r>
      <w:r w:rsidRPr="00CE7DC6">
        <w:rPr>
          <w:rFonts w:eastAsia="Times New Roman"/>
          <w:szCs w:val="24"/>
        </w:rPr>
        <w:t xml:space="preserve"> </w:t>
      </w:r>
      <w:r>
        <w:rPr>
          <w:rFonts w:eastAsia="Times New Roman"/>
          <w:szCs w:val="24"/>
        </w:rPr>
        <w:t>Α</w:t>
      </w:r>
      <w:r w:rsidRPr="00CE7DC6">
        <w:rPr>
          <w:rFonts w:eastAsia="Times New Roman"/>
          <w:szCs w:val="24"/>
        </w:rPr>
        <w:t>υτά όλα σημαίνουν παραμονή στο ίδιο καθεστώς</w:t>
      </w:r>
      <w:r>
        <w:rPr>
          <w:rFonts w:eastAsia="Times New Roman"/>
          <w:szCs w:val="24"/>
        </w:rPr>
        <w:t>.</w:t>
      </w:r>
      <w:r w:rsidRPr="00CE7DC6">
        <w:rPr>
          <w:rFonts w:eastAsia="Times New Roman"/>
          <w:szCs w:val="24"/>
        </w:rPr>
        <w:t xml:space="preserve"> </w:t>
      </w:r>
      <w:r>
        <w:rPr>
          <w:rFonts w:eastAsia="Times New Roman"/>
          <w:szCs w:val="24"/>
        </w:rPr>
        <w:t>Ν</w:t>
      </w:r>
      <w:r w:rsidRPr="00CE7DC6">
        <w:rPr>
          <w:rFonts w:eastAsia="Times New Roman"/>
          <w:szCs w:val="24"/>
        </w:rPr>
        <w:t>α ξέρουμε τι λέμε</w:t>
      </w:r>
      <w:r>
        <w:rPr>
          <w:rFonts w:eastAsia="Times New Roman"/>
          <w:szCs w:val="24"/>
        </w:rPr>
        <w:t>. Αυτά αφορούν το καθεστώς του ν.38</w:t>
      </w:r>
      <w:r w:rsidRPr="00CE7DC6">
        <w:rPr>
          <w:rFonts w:eastAsia="Times New Roman"/>
          <w:szCs w:val="24"/>
        </w:rPr>
        <w:t xml:space="preserve">48 και έχει ο </w:t>
      </w:r>
      <w:proofErr w:type="spellStart"/>
      <w:r w:rsidRPr="00CE7DC6">
        <w:rPr>
          <w:rFonts w:eastAsia="Times New Roman"/>
          <w:szCs w:val="24"/>
        </w:rPr>
        <w:t>εός</w:t>
      </w:r>
      <w:proofErr w:type="spellEnd"/>
      <w:r>
        <w:rPr>
          <w:rFonts w:eastAsia="Times New Roman"/>
          <w:szCs w:val="24"/>
        </w:rPr>
        <w:t xml:space="preserve">. </w:t>
      </w:r>
    </w:p>
    <w:p w14:paraId="6B14EC70" w14:textId="77777777" w:rsidR="004965E6" w:rsidRDefault="004D430C">
      <w:pPr>
        <w:spacing w:line="600" w:lineRule="auto"/>
        <w:ind w:firstLine="720"/>
        <w:jc w:val="both"/>
        <w:rPr>
          <w:rFonts w:eastAsia="Times New Roman"/>
          <w:szCs w:val="24"/>
        </w:rPr>
      </w:pPr>
      <w:r>
        <w:rPr>
          <w:rFonts w:eastAsia="Times New Roman"/>
          <w:szCs w:val="24"/>
        </w:rPr>
        <w:t xml:space="preserve">Είναι, λοιπόν, ένα αίτημα απόσυρσης, ένα αίτημα </w:t>
      </w:r>
      <w:r w:rsidRPr="00CE7DC6">
        <w:rPr>
          <w:rFonts w:eastAsia="Times New Roman"/>
          <w:szCs w:val="24"/>
        </w:rPr>
        <w:t>μη ρεαλιστικό</w:t>
      </w:r>
      <w:r>
        <w:rPr>
          <w:rFonts w:eastAsia="Times New Roman"/>
          <w:szCs w:val="24"/>
        </w:rPr>
        <w:t>,</w:t>
      </w:r>
      <w:r w:rsidRPr="00CE7DC6">
        <w:rPr>
          <w:rFonts w:eastAsia="Times New Roman"/>
          <w:szCs w:val="24"/>
        </w:rPr>
        <w:t xml:space="preserve"> </w:t>
      </w:r>
      <w:r>
        <w:rPr>
          <w:rFonts w:eastAsia="Times New Roman"/>
          <w:szCs w:val="24"/>
        </w:rPr>
        <w:t xml:space="preserve">ένα αίτημα </w:t>
      </w:r>
      <w:r w:rsidRPr="00CE7DC6">
        <w:rPr>
          <w:rFonts w:eastAsia="Times New Roman"/>
          <w:szCs w:val="24"/>
        </w:rPr>
        <w:t xml:space="preserve">που φαίνεται πολύ </w:t>
      </w:r>
      <w:r>
        <w:rPr>
          <w:rFonts w:eastAsia="Times New Roman"/>
          <w:szCs w:val="24"/>
        </w:rPr>
        <w:t>λογικό σαν του κ.</w:t>
      </w:r>
      <w:r w:rsidRPr="00CE7DC6">
        <w:rPr>
          <w:rFonts w:eastAsia="Times New Roman"/>
          <w:szCs w:val="24"/>
        </w:rPr>
        <w:t xml:space="preserve"> Μητσ</w:t>
      </w:r>
      <w:r w:rsidRPr="00CE7DC6">
        <w:rPr>
          <w:rFonts w:eastAsia="Times New Roman"/>
          <w:szCs w:val="24"/>
        </w:rPr>
        <w:t>οτάκη που λέει</w:t>
      </w:r>
      <w:r>
        <w:rPr>
          <w:rFonts w:eastAsia="Times New Roman"/>
          <w:szCs w:val="24"/>
        </w:rPr>
        <w:t>,</w:t>
      </w:r>
      <w:r w:rsidRPr="00CE7DC6">
        <w:rPr>
          <w:rFonts w:eastAsia="Times New Roman"/>
          <w:szCs w:val="24"/>
        </w:rPr>
        <w:t xml:space="preserve"> </w:t>
      </w:r>
      <w:r>
        <w:rPr>
          <w:rFonts w:eastAsia="Times New Roman"/>
          <w:szCs w:val="24"/>
        </w:rPr>
        <w:t>«Μ</w:t>
      </w:r>
      <w:r w:rsidRPr="00CE7DC6">
        <w:rPr>
          <w:rFonts w:eastAsia="Times New Roman"/>
          <w:szCs w:val="24"/>
        </w:rPr>
        <w:t>α</w:t>
      </w:r>
      <w:r>
        <w:rPr>
          <w:rFonts w:eastAsia="Times New Roman"/>
          <w:szCs w:val="24"/>
        </w:rPr>
        <w:t>,</w:t>
      </w:r>
      <w:r w:rsidRPr="00CE7DC6">
        <w:rPr>
          <w:rFonts w:eastAsia="Times New Roman"/>
          <w:szCs w:val="24"/>
        </w:rPr>
        <w:t xml:space="preserve"> να δούμε τις ανάγκες</w:t>
      </w:r>
      <w:r>
        <w:rPr>
          <w:rFonts w:eastAsia="Times New Roman"/>
          <w:szCs w:val="24"/>
        </w:rPr>
        <w:t>».</w:t>
      </w:r>
      <w:r w:rsidRPr="00CE7DC6">
        <w:rPr>
          <w:rFonts w:eastAsia="Times New Roman"/>
          <w:szCs w:val="24"/>
        </w:rPr>
        <w:t xml:space="preserve"> </w:t>
      </w:r>
      <w:r>
        <w:rPr>
          <w:rFonts w:eastAsia="Times New Roman"/>
          <w:szCs w:val="24"/>
        </w:rPr>
        <w:t>Μ</w:t>
      </w:r>
      <w:r w:rsidRPr="00CE7DC6">
        <w:rPr>
          <w:rFonts w:eastAsia="Times New Roman"/>
          <w:szCs w:val="24"/>
        </w:rPr>
        <w:t xml:space="preserve">ε </w:t>
      </w:r>
      <w:proofErr w:type="spellStart"/>
      <w:r w:rsidRPr="00CE7DC6">
        <w:rPr>
          <w:rFonts w:eastAsia="Times New Roman"/>
          <w:szCs w:val="24"/>
        </w:rPr>
        <w:t>συγχωρείτε</w:t>
      </w:r>
      <w:proofErr w:type="spellEnd"/>
      <w:r>
        <w:rPr>
          <w:rFonts w:eastAsia="Times New Roman"/>
          <w:szCs w:val="24"/>
        </w:rPr>
        <w:t>,</w:t>
      </w:r>
      <w:r w:rsidRPr="00CE7DC6">
        <w:rPr>
          <w:rFonts w:eastAsia="Times New Roman"/>
          <w:szCs w:val="24"/>
        </w:rPr>
        <w:t xml:space="preserve"> εμείς τις προτάσεις τ</w:t>
      </w:r>
      <w:r>
        <w:rPr>
          <w:rFonts w:eastAsia="Times New Roman"/>
          <w:szCs w:val="24"/>
        </w:rPr>
        <w:t>ι</w:t>
      </w:r>
      <w:r w:rsidRPr="00CE7DC6">
        <w:rPr>
          <w:rFonts w:eastAsia="Times New Roman"/>
          <w:szCs w:val="24"/>
        </w:rPr>
        <w:t>ς κάνουμε χωρίς να δούμε τις ανάγκες</w:t>
      </w:r>
      <w:r>
        <w:rPr>
          <w:rFonts w:eastAsia="Times New Roman"/>
          <w:szCs w:val="24"/>
        </w:rPr>
        <w:t>;</w:t>
      </w:r>
    </w:p>
    <w:p w14:paraId="6B14EC71" w14:textId="77777777" w:rsidR="004965E6" w:rsidRDefault="004D430C">
      <w:pPr>
        <w:spacing w:line="600" w:lineRule="auto"/>
        <w:ind w:firstLine="720"/>
        <w:jc w:val="both"/>
        <w:rPr>
          <w:rFonts w:eastAsia="Times New Roman"/>
          <w:szCs w:val="24"/>
        </w:rPr>
      </w:pPr>
      <w:r w:rsidRPr="000D254D">
        <w:rPr>
          <w:rFonts w:eastAsia="Times New Roman"/>
          <w:b/>
          <w:szCs w:val="24"/>
        </w:rPr>
        <w:t>ΜΑΡΙΑ ΑΝΤΩΝΙΟΥ:</w:t>
      </w:r>
      <w:r>
        <w:rPr>
          <w:rFonts w:eastAsia="Times New Roman"/>
          <w:szCs w:val="24"/>
        </w:rPr>
        <w:t xml:space="preserve"> Προεκλογικά τα κάνετε. </w:t>
      </w:r>
    </w:p>
    <w:p w14:paraId="6B14EC72" w14:textId="77777777" w:rsidR="004965E6" w:rsidRDefault="004D430C">
      <w:pPr>
        <w:spacing w:line="600" w:lineRule="auto"/>
        <w:ind w:firstLine="720"/>
        <w:jc w:val="both"/>
        <w:rPr>
          <w:rFonts w:eastAsia="Times New Roman" w:cs="Times New Roman"/>
          <w:szCs w:val="24"/>
        </w:rPr>
      </w:pPr>
      <w:r w:rsidRPr="00B02663">
        <w:rPr>
          <w:rFonts w:eastAsia="Times New Roman" w:cs="Times New Roman"/>
          <w:b/>
          <w:szCs w:val="24"/>
        </w:rPr>
        <w:lastRenderedPageBreak/>
        <w:t>ΚΩΝΣΤΑΝΤΙΝΟΣ ΓΑΒΡΟΓΛΟΥ (Υπουργός Παιδείας, Έρευνας και Θρησκευμάτων):</w:t>
      </w:r>
      <w:r w:rsidRPr="00B02663">
        <w:rPr>
          <w:rFonts w:eastAsia="Times New Roman" w:cs="Times New Roman"/>
          <w:szCs w:val="24"/>
        </w:rPr>
        <w:t xml:space="preserve"> </w:t>
      </w:r>
      <w:r>
        <w:rPr>
          <w:rFonts w:eastAsia="Times New Roman" w:cs="Times New Roman"/>
          <w:szCs w:val="24"/>
        </w:rPr>
        <w:t xml:space="preserve">Ακούστε, κυρία Αντωνίου... </w:t>
      </w:r>
    </w:p>
    <w:p w14:paraId="6B14EC73" w14:textId="77777777" w:rsidR="004965E6" w:rsidRDefault="004D430C">
      <w:pPr>
        <w:spacing w:line="600" w:lineRule="auto"/>
        <w:ind w:firstLine="720"/>
        <w:jc w:val="both"/>
        <w:rPr>
          <w:rFonts w:eastAsia="Times New Roman" w:cs="Times New Roman"/>
          <w:szCs w:val="24"/>
        </w:rPr>
      </w:pPr>
      <w:r w:rsidRPr="000D254D">
        <w:rPr>
          <w:rFonts w:eastAsia="Times New Roman"/>
          <w:b/>
          <w:szCs w:val="24"/>
        </w:rPr>
        <w:t>ΜΑΡΙΑ ΑΝΤΩΝΙΟΥ:</w:t>
      </w:r>
      <w:r>
        <w:rPr>
          <w:rFonts w:eastAsia="Times New Roman"/>
          <w:b/>
          <w:szCs w:val="24"/>
        </w:rPr>
        <w:t xml:space="preserve"> </w:t>
      </w:r>
      <w:r>
        <w:rPr>
          <w:rFonts w:eastAsia="Times New Roman" w:cs="Times New Roman"/>
          <w:szCs w:val="24"/>
        </w:rPr>
        <w:t>Τέσσερα χρόνια δεν τα κάνατε, κύριε Υπουργέ.</w:t>
      </w:r>
    </w:p>
    <w:p w14:paraId="6B14EC74" w14:textId="77777777" w:rsidR="004965E6" w:rsidRDefault="004D430C">
      <w:pPr>
        <w:spacing w:line="600" w:lineRule="auto"/>
        <w:ind w:firstLine="720"/>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Ελάτε, τώρα, κ</w:t>
      </w:r>
      <w:r>
        <w:rPr>
          <w:rFonts w:eastAsia="Times New Roman" w:cs="Times New Roman"/>
          <w:szCs w:val="24"/>
        </w:rPr>
        <w:t>.</w:t>
      </w:r>
      <w:r>
        <w:rPr>
          <w:rFonts w:eastAsia="Times New Roman" w:cs="Times New Roman"/>
          <w:szCs w:val="24"/>
        </w:rPr>
        <w:t xml:space="preserve"> Αντωνίου!</w:t>
      </w:r>
    </w:p>
    <w:p w14:paraId="6B14EC75" w14:textId="77777777" w:rsidR="004965E6" w:rsidRDefault="004D430C">
      <w:pPr>
        <w:spacing w:line="600" w:lineRule="auto"/>
        <w:ind w:firstLine="720"/>
        <w:jc w:val="both"/>
        <w:rPr>
          <w:rFonts w:eastAsia="Times New Roman" w:cs="Times New Roman"/>
          <w:szCs w:val="24"/>
        </w:rPr>
      </w:pPr>
      <w:r w:rsidRPr="00B02663">
        <w:rPr>
          <w:rFonts w:eastAsia="Times New Roman" w:cs="Times New Roman"/>
          <w:b/>
          <w:szCs w:val="24"/>
        </w:rPr>
        <w:t>ΚΩΝΣΤΑΝΤΙΝΟΣ ΓΑΒΡΟΓΛΟΥ (Υπουργός Παιδείας, Έρευνας και Θρησκευμάτων):</w:t>
      </w:r>
      <w:r>
        <w:rPr>
          <w:rFonts w:eastAsia="Times New Roman" w:cs="Times New Roman"/>
          <w:b/>
          <w:szCs w:val="24"/>
        </w:rPr>
        <w:t xml:space="preserve"> </w:t>
      </w:r>
      <w:r>
        <w:rPr>
          <w:rFonts w:eastAsia="Times New Roman" w:cs="Times New Roman"/>
          <w:szCs w:val="24"/>
        </w:rPr>
        <w:t xml:space="preserve">Ακούστε, κυρία Αντωνίου… </w:t>
      </w:r>
    </w:p>
    <w:p w14:paraId="6B14EC76" w14:textId="77777777" w:rsidR="004965E6" w:rsidRDefault="004D430C">
      <w:pPr>
        <w:spacing w:line="600" w:lineRule="auto"/>
        <w:ind w:firstLine="720"/>
        <w:jc w:val="both"/>
        <w:rPr>
          <w:rFonts w:eastAsia="Times New Roman" w:cs="Times New Roman"/>
          <w:szCs w:val="24"/>
        </w:rPr>
      </w:pPr>
      <w:r w:rsidRPr="000D254D">
        <w:rPr>
          <w:rFonts w:eastAsia="Times New Roman"/>
          <w:b/>
          <w:szCs w:val="24"/>
        </w:rPr>
        <w:t>ΜΑΡΙΑ ΑΝΤΩΝΙΟΥ:</w:t>
      </w:r>
      <w:r>
        <w:rPr>
          <w:rFonts w:eastAsia="Times New Roman"/>
          <w:b/>
          <w:szCs w:val="24"/>
        </w:rPr>
        <w:t xml:space="preserve"> </w:t>
      </w:r>
      <w:r>
        <w:rPr>
          <w:rFonts w:eastAsia="Times New Roman" w:cs="Times New Roman"/>
          <w:szCs w:val="24"/>
        </w:rPr>
        <w:t xml:space="preserve">Ποιον κοροϊδεύετε τώρα; </w:t>
      </w:r>
    </w:p>
    <w:p w14:paraId="6B14EC77" w14:textId="77777777" w:rsidR="004965E6" w:rsidRDefault="004D430C">
      <w:pPr>
        <w:spacing w:line="600" w:lineRule="auto"/>
        <w:ind w:firstLine="720"/>
        <w:jc w:val="both"/>
        <w:rPr>
          <w:rFonts w:eastAsia="Times New Roman" w:cs="Times New Roman"/>
          <w:szCs w:val="24"/>
        </w:rPr>
      </w:pPr>
      <w:r w:rsidRPr="00B02663">
        <w:rPr>
          <w:rFonts w:eastAsia="Times New Roman" w:cs="Times New Roman"/>
          <w:b/>
          <w:szCs w:val="24"/>
        </w:rPr>
        <w:t>ΚΩΝΣΤΑΝΤΙΝΟΣ ΓΑΒΡΟΓΛΟΥ (Υπουργός Παιδείας, Έρευνας και Θρησκευμάτων):</w:t>
      </w:r>
      <w:r>
        <w:rPr>
          <w:rFonts w:eastAsia="Times New Roman" w:cs="Times New Roman"/>
          <w:b/>
          <w:szCs w:val="24"/>
        </w:rPr>
        <w:t xml:space="preserve"> </w:t>
      </w:r>
      <w:r>
        <w:rPr>
          <w:rFonts w:eastAsia="Times New Roman" w:cs="Times New Roman"/>
          <w:szCs w:val="24"/>
        </w:rPr>
        <w:t>Κυρία Αντωνίου, ακούστε!</w:t>
      </w:r>
    </w:p>
    <w:p w14:paraId="6B14EC78" w14:textId="77777777" w:rsidR="004965E6" w:rsidRDefault="004D430C">
      <w:pPr>
        <w:spacing w:line="600" w:lineRule="auto"/>
        <w:ind w:firstLine="720"/>
        <w:jc w:val="both"/>
        <w:rPr>
          <w:rFonts w:eastAsia="Times New Roman" w:cs="Times New Roman"/>
          <w:szCs w:val="24"/>
        </w:rPr>
      </w:pPr>
      <w:r w:rsidRPr="000D254D">
        <w:rPr>
          <w:rFonts w:eastAsia="Times New Roman"/>
          <w:b/>
          <w:szCs w:val="24"/>
        </w:rPr>
        <w:t>ΜΑΡΙΑ ΑΝΤΩΝΙΟΥ:</w:t>
      </w:r>
      <w:r>
        <w:rPr>
          <w:rFonts w:eastAsia="Times New Roman"/>
          <w:b/>
          <w:szCs w:val="24"/>
        </w:rPr>
        <w:t xml:space="preserve"> </w:t>
      </w:r>
      <w:r>
        <w:rPr>
          <w:rFonts w:eastAsia="Times New Roman" w:cs="Times New Roman"/>
          <w:szCs w:val="24"/>
        </w:rPr>
        <w:t>Τάζετε μόνο!</w:t>
      </w:r>
    </w:p>
    <w:p w14:paraId="6B14EC79" w14:textId="77777777" w:rsidR="004965E6" w:rsidRDefault="004D430C">
      <w:pPr>
        <w:spacing w:line="600" w:lineRule="auto"/>
        <w:ind w:firstLine="720"/>
        <w:jc w:val="both"/>
        <w:rPr>
          <w:rFonts w:eastAsia="Times New Roman" w:cs="Times New Roman"/>
          <w:szCs w:val="24"/>
        </w:rPr>
      </w:pPr>
      <w:r w:rsidRPr="00B02663">
        <w:rPr>
          <w:rFonts w:eastAsia="Times New Roman" w:cs="Times New Roman"/>
          <w:b/>
          <w:szCs w:val="24"/>
        </w:rPr>
        <w:t>ΚΩΝΣΤΑΝΤΙΝΟΣ ΓΑΒΡΟΓΛΟΥ (Υπουργός Παιδείας, Έρευνας και Θρησκευμάτων):</w:t>
      </w:r>
      <w:r>
        <w:rPr>
          <w:rFonts w:eastAsia="Times New Roman" w:cs="Times New Roman"/>
          <w:b/>
          <w:szCs w:val="24"/>
        </w:rPr>
        <w:t xml:space="preserve"> </w:t>
      </w: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δεν θέλετε ένα ακούσετε. Δεν θέλετε να ακούσετε, μην ακούτε. </w:t>
      </w:r>
    </w:p>
    <w:p w14:paraId="6B14EC7A" w14:textId="77777777" w:rsidR="004965E6" w:rsidRDefault="004D430C">
      <w:pPr>
        <w:spacing w:line="600" w:lineRule="auto"/>
        <w:ind w:firstLine="720"/>
        <w:jc w:val="both"/>
        <w:rPr>
          <w:rFonts w:eastAsia="Times New Roman"/>
          <w:szCs w:val="24"/>
        </w:rPr>
      </w:pPr>
      <w:r>
        <w:rPr>
          <w:rFonts w:eastAsia="Times New Roman"/>
          <w:szCs w:val="24"/>
        </w:rPr>
        <w:lastRenderedPageBreak/>
        <w:t>Τ</w:t>
      </w:r>
      <w:r w:rsidRPr="00CE7DC6">
        <w:rPr>
          <w:rFonts w:eastAsia="Times New Roman"/>
          <w:szCs w:val="24"/>
        </w:rPr>
        <w:t>ους αναπληρωτές καθηγητές που τους προσλαμβάνουμε κάθε χρόνο</w:t>
      </w:r>
      <w:r>
        <w:rPr>
          <w:rFonts w:eastAsia="Times New Roman"/>
          <w:szCs w:val="24"/>
        </w:rPr>
        <w:t>, τους προσλαμβάνουμε,</w:t>
      </w:r>
      <w:r w:rsidRPr="00CE7DC6">
        <w:rPr>
          <w:rFonts w:eastAsia="Times New Roman"/>
          <w:szCs w:val="24"/>
        </w:rPr>
        <w:t xml:space="preserve"> έτσι</w:t>
      </w:r>
      <w:r>
        <w:rPr>
          <w:rFonts w:eastAsia="Times New Roman"/>
          <w:szCs w:val="24"/>
        </w:rPr>
        <w:t>,</w:t>
      </w:r>
      <w:r w:rsidRPr="00CE7DC6">
        <w:rPr>
          <w:rFonts w:eastAsia="Times New Roman"/>
          <w:szCs w:val="24"/>
        </w:rPr>
        <w:t xml:space="preserve"> από ελεημοσύνη</w:t>
      </w:r>
      <w:r>
        <w:rPr>
          <w:rFonts w:eastAsia="Times New Roman"/>
          <w:szCs w:val="24"/>
        </w:rPr>
        <w:t>;</w:t>
      </w:r>
    </w:p>
    <w:p w14:paraId="6B14EC7B" w14:textId="77777777" w:rsidR="004965E6" w:rsidRDefault="004D430C">
      <w:pPr>
        <w:spacing w:line="600" w:lineRule="auto"/>
        <w:ind w:firstLine="720"/>
        <w:jc w:val="both"/>
        <w:rPr>
          <w:rFonts w:eastAsia="Times New Roman"/>
          <w:szCs w:val="24"/>
        </w:rPr>
      </w:pPr>
      <w:r w:rsidRPr="000E0046">
        <w:rPr>
          <w:rFonts w:eastAsia="Times New Roman"/>
          <w:b/>
          <w:szCs w:val="24"/>
        </w:rPr>
        <w:t>ΠΑΝΑΓΙΩΤΑ ΔΡΙΤΣΕΛΗ:</w:t>
      </w:r>
      <w:r>
        <w:rPr>
          <w:rFonts w:eastAsia="Times New Roman"/>
          <w:szCs w:val="24"/>
        </w:rPr>
        <w:t xml:space="preserve"> Ψ</w:t>
      </w:r>
      <w:r w:rsidRPr="00CE7DC6">
        <w:rPr>
          <w:rFonts w:eastAsia="Times New Roman"/>
          <w:szCs w:val="24"/>
        </w:rPr>
        <w:t>ηφοθηρικά</w:t>
      </w:r>
      <w:r>
        <w:rPr>
          <w:rFonts w:eastAsia="Times New Roman"/>
          <w:szCs w:val="24"/>
        </w:rPr>
        <w:t>!</w:t>
      </w:r>
    </w:p>
    <w:p w14:paraId="6B14EC7C" w14:textId="77777777" w:rsidR="004965E6" w:rsidRDefault="004D430C">
      <w:pPr>
        <w:spacing w:line="600" w:lineRule="auto"/>
        <w:ind w:firstLine="720"/>
        <w:jc w:val="both"/>
        <w:rPr>
          <w:rFonts w:eastAsia="Times New Roman"/>
          <w:szCs w:val="24"/>
        </w:rPr>
      </w:pPr>
      <w:r w:rsidRPr="00B02663">
        <w:rPr>
          <w:rFonts w:eastAsia="Times New Roman" w:cs="Times New Roman"/>
          <w:b/>
          <w:szCs w:val="24"/>
        </w:rPr>
        <w:t>ΚΩΝΣΤΑΝΤΙΝΟΣ ΓΑΒΡΟΓΛΟΥ (Υπουργός Παιδείας, Έρευνας και</w:t>
      </w:r>
      <w:r w:rsidRPr="00B02663">
        <w:rPr>
          <w:rFonts w:eastAsia="Times New Roman" w:cs="Times New Roman"/>
          <w:b/>
          <w:szCs w:val="24"/>
        </w:rPr>
        <w:t xml:space="preserve"> Θρησκευμάτων):</w:t>
      </w:r>
      <w:r w:rsidRPr="00B02663">
        <w:rPr>
          <w:rFonts w:eastAsia="Times New Roman" w:cs="Times New Roman"/>
          <w:szCs w:val="24"/>
        </w:rPr>
        <w:t xml:space="preserve"> </w:t>
      </w:r>
      <w:r>
        <w:rPr>
          <w:rFonts w:eastAsia="Times New Roman"/>
          <w:szCs w:val="24"/>
        </w:rPr>
        <w:t>Ψηφοθηρικά και αυτούς; Για πείτε μου,</w:t>
      </w:r>
      <w:r w:rsidRPr="00CE7DC6">
        <w:rPr>
          <w:rFonts w:eastAsia="Times New Roman"/>
          <w:szCs w:val="24"/>
        </w:rPr>
        <w:t xml:space="preserve"> </w:t>
      </w:r>
      <w:r>
        <w:rPr>
          <w:rFonts w:eastAsia="Times New Roman"/>
          <w:szCs w:val="24"/>
        </w:rPr>
        <w:t>λ</w:t>
      </w:r>
      <w:r w:rsidRPr="00CE7DC6">
        <w:rPr>
          <w:rFonts w:eastAsia="Times New Roman"/>
          <w:szCs w:val="24"/>
        </w:rPr>
        <w:t>οιπόν</w:t>
      </w:r>
      <w:r>
        <w:rPr>
          <w:rFonts w:eastAsia="Times New Roman"/>
          <w:szCs w:val="24"/>
        </w:rPr>
        <w:t>! Β</w:t>
      </w:r>
      <w:r w:rsidRPr="00CE7DC6">
        <w:rPr>
          <w:rFonts w:eastAsia="Times New Roman"/>
          <w:szCs w:val="24"/>
        </w:rPr>
        <w:t xml:space="preserve">γείτε </w:t>
      </w:r>
      <w:r>
        <w:rPr>
          <w:rFonts w:eastAsia="Times New Roman"/>
          <w:szCs w:val="24"/>
        </w:rPr>
        <w:t>κ</w:t>
      </w:r>
      <w:r w:rsidRPr="00CE7DC6">
        <w:rPr>
          <w:rFonts w:eastAsia="Times New Roman"/>
          <w:szCs w:val="24"/>
        </w:rPr>
        <w:t>αι πείτε ότι δεν πρέπει να προσλαμβάνουμε αναπληρωτές</w:t>
      </w:r>
      <w:r>
        <w:rPr>
          <w:rFonts w:eastAsia="Times New Roman"/>
          <w:szCs w:val="24"/>
        </w:rPr>
        <w:t>.</w:t>
      </w:r>
    </w:p>
    <w:p w14:paraId="6B14EC7D" w14:textId="77777777" w:rsidR="004965E6" w:rsidRDefault="004D430C">
      <w:pPr>
        <w:spacing w:line="600" w:lineRule="auto"/>
        <w:ind w:firstLine="720"/>
        <w:jc w:val="both"/>
        <w:rPr>
          <w:rFonts w:eastAsia="Times New Roman"/>
          <w:szCs w:val="24"/>
        </w:rPr>
      </w:pPr>
      <w:r w:rsidRPr="000D254D">
        <w:rPr>
          <w:rFonts w:eastAsia="Times New Roman"/>
          <w:b/>
          <w:szCs w:val="24"/>
        </w:rPr>
        <w:t>ΜΑΡΙΑ ΑΝΤΩΝΙΟΥ:</w:t>
      </w:r>
      <w:r>
        <w:rPr>
          <w:rFonts w:eastAsia="Times New Roman"/>
          <w:b/>
          <w:szCs w:val="24"/>
        </w:rPr>
        <w:t xml:space="preserve"> </w:t>
      </w:r>
      <w:r>
        <w:rPr>
          <w:rFonts w:eastAsia="Times New Roman"/>
          <w:szCs w:val="24"/>
        </w:rPr>
        <w:t xml:space="preserve">Τέσσερα χρόνια γιατί δεν κάνατε διορισμούς; </w:t>
      </w:r>
    </w:p>
    <w:p w14:paraId="6B14EC7E" w14:textId="77777777" w:rsidR="004965E6" w:rsidRDefault="004D430C">
      <w:pPr>
        <w:spacing w:line="600" w:lineRule="auto"/>
        <w:ind w:firstLine="720"/>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Ελάτε, κυρία Αντωνίου. Αν </w:t>
      </w:r>
      <w:r>
        <w:rPr>
          <w:rFonts w:eastAsia="Times New Roman" w:cs="Times New Roman"/>
          <w:szCs w:val="24"/>
        </w:rPr>
        <w:t xml:space="preserve">θέλετε, πάρτε τον λόγο να τα πείτε. </w:t>
      </w:r>
    </w:p>
    <w:p w14:paraId="6B14EC7F" w14:textId="77777777" w:rsidR="004965E6" w:rsidRDefault="004D430C">
      <w:pPr>
        <w:spacing w:line="600" w:lineRule="auto"/>
        <w:ind w:firstLine="720"/>
        <w:jc w:val="both"/>
        <w:rPr>
          <w:rFonts w:eastAsia="Times New Roman" w:cs="Times New Roman"/>
          <w:szCs w:val="24"/>
        </w:rPr>
      </w:pPr>
      <w:r w:rsidRPr="000C5672">
        <w:rPr>
          <w:rFonts w:eastAsia="Times New Roman" w:cs="Times New Roman"/>
          <w:b/>
          <w:szCs w:val="24"/>
        </w:rPr>
        <w:t>ΧΡΗΣΤΟΣ ΚΕ</w:t>
      </w:r>
      <w:r>
        <w:rPr>
          <w:rFonts w:eastAsia="Times New Roman" w:cs="Times New Roman"/>
          <w:b/>
          <w:szCs w:val="24"/>
        </w:rPr>
        <w:t>Λ</w:t>
      </w:r>
      <w:r w:rsidRPr="000C5672">
        <w:rPr>
          <w:rFonts w:eastAsia="Times New Roman" w:cs="Times New Roman"/>
          <w:b/>
          <w:szCs w:val="24"/>
        </w:rPr>
        <w:t>ΛΑΣ:</w:t>
      </w:r>
      <w:r>
        <w:rPr>
          <w:rFonts w:eastAsia="Times New Roman" w:cs="Times New Roman"/>
          <w:szCs w:val="24"/>
        </w:rPr>
        <w:t xml:space="preserve"> Κύριε Υπουργέ, δεν είπαμε να μην πάρετε τους αναπληρωτές, ούτε είπε ο κ. Μητσοτάκης να μην γίνουν διορισμοί. Μην παραφράζετε αυτά τα οποία είπε. </w:t>
      </w:r>
    </w:p>
    <w:p w14:paraId="6B14EC80" w14:textId="77777777" w:rsidR="004965E6" w:rsidRDefault="004D430C">
      <w:pPr>
        <w:spacing w:line="600" w:lineRule="auto"/>
        <w:ind w:firstLine="720"/>
        <w:jc w:val="both"/>
        <w:rPr>
          <w:rFonts w:eastAsia="Times New Roman" w:cs="Times New Roman"/>
          <w:szCs w:val="24"/>
        </w:rPr>
      </w:pPr>
      <w:r w:rsidRPr="00B4639C">
        <w:rPr>
          <w:rFonts w:eastAsia="Times New Roman" w:cs="Times New Roman"/>
          <w:b/>
          <w:szCs w:val="24"/>
        </w:rPr>
        <w:t>ΙΩΑΝΝΗΣ ΣΤΕΦΟΣ:</w:t>
      </w:r>
      <w:r>
        <w:rPr>
          <w:rFonts w:eastAsia="Times New Roman" w:cs="Times New Roman"/>
          <w:szCs w:val="24"/>
        </w:rPr>
        <w:t xml:space="preserve"> Γίνονται διορισμοί, σας αρέσει δεν σας αρέσει. Γίνονται διορισμοί και πονάτε. </w:t>
      </w:r>
    </w:p>
    <w:p w14:paraId="6B14EC81" w14:textId="77777777" w:rsidR="004965E6" w:rsidRDefault="004D430C">
      <w:pPr>
        <w:spacing w:line="600" w:lineRule="auto"/>
        <w:ind w:firstLine="720"/>
        <w:jc w:val="both"/>
        <w:rPr>
          <w:rFonts w:eastAsia="Times New Roman"/>
          <w:szCs w:val="24"/>
        </w:rPr>
      </w:pPr>
      <w:r>
        <w:rPr>
          <w:rFonts w:eastAsia="Times New Roman"/>
          <w:b/>
          <w:szCs w:val="24"/>
        </w:rPr>
        <w:lastRenderedPageBreak/>
        <w:t xml:space="preserve">ΜΑΡΙΑ ΑΝΤΩΝΙΟΥ: </w:t>
      </w:r>
      <w:r>
        <w:rPr>
          <w:rFonts w:eastAsia="Times New Roman"/>
          <w:szCs w:val="24"/>
        </w:rPr>
        <w:t xml:space="preserve">Πότε; </w:t>
      </w:r>
      <w:proofErr w:type="spellStart"/>
      <w:r>
        <w:rPr>
          <w:rFonts w:eastAsia="Times New Roman"/>
          <w:szCs w:val="24"/>
        </w:rPr>
        <w:t>Next</w:t>
      </w:r>
      <w:proofErr w:type="spellEnd"/>
      <w:r>
        <w:rPr>
          <w:rFonts w:eastAsia="Times New Roman"/>
          <w:szCs w:val="24"/>
        </w:rPr>
        <w:t xml:space="preserve"> </w:t>
      </w:r>
      <w:proofErr w:type="spellStart"/>
      <w:r>
        <w:rPr>
          <w:rFonts w:eastAsia="Times New Roman"/>
          <w:szCs w:val="24"/>
        </w:rPr>
        <w:t>year</w:t>
      </w:r>
      <w:proofErr w:type="spellEnd"/>
      <w:r>
        <w:rPr>
          <w:rFonts w:eastAsia="Times New Roman"/>
          <w:szCs w:val="24"/>
        </w:rPr>
        <w:t>!</w:t>
      </w:r>
    </w:p>
    <w:p w14:paraId="6B14EC82" w14:textId="77777777" w:rsidR="004965E6" w:rsidRDefault="004D430C">
      <w:pPr>
        <w:spacing w:line="600" w:lineRule="auto"/>
        <w:ind w:firstLine="720"/>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Υπουργέ, θα σας μείνουν μόνο πέντε λεπτά για τη δευτερολογία. </w:t>
      </w:r>
    </w:p>
    <w:p w14:paraId="6B14EC83" w14:textId="77777777" w:rsidR="004965E6" w:rsidRDefault="004D430C">
      <w:pPr>
        <w:spacing w:line="600" w:lineRule="auto"/>
        <w:ind w:firstLine="720"/>
        <w:jc w:val="both"/>
        <w:rPr>
          <w:rFonts w:eastAsia="Times New Roman" w:cs="Times New Roman"/>
          <w:szCs w:val="24"/>
        </w:rPr>
      </w:pPr>
      <w:r w:rsidRPr="00B02663">
        <w:rPr>
          <w:rFonts w:eastAsia="Times New Roman" w:cs="Times New Roman"/>
          <w:b/>
          <w:szCs w:val="24"/>
        </w:rPr>
        <w:t>ΚΩΝΣΤΑΝΤΙΝΟΣ ΓΑΒΡΟΓΛΟΥ (Υπουργ</w:t>
      </w:r>
      <w:r w:rsidRPr="00B02663">
        <w:rPr>
          <w:rFonts w:eastAsia="Times New Roman" w:cs="Times New Roman"/>
          <w:b/>
          <w:szCs w:val="24"/>
        </w:rPr>
        <w:t>ός Παιδείας, Έρευνας και Θρησκευμάτων):</w:t>
      </w:r>
      <w:r>
        <w:rPr>
          <w:rFonts w:eastAsia="Times New Roman" w:cs="Times New Roman"/>
          <w:b/>
          <w:szCs w:val="24"/>
        </w:rPr>
        <w:t xml:space="preserve"> </w:t>
      </w:r>
      <w:r>
        <w:rPr>
          <w:rFonts w:eastAsia="Times New Roman" w:cs="Times New Roman"/>
          <w:szCs w:val="24"/>
        </w:rPr>
        <w:t xml:space="preserve">Έχετε δίκιο. Αν με αφήσουν, όμως, να τελειώσω... </w:t>
      </w:r>
    </w:p>
    <w:p w14:paraId="6B14EC84" w14:textId="77777777" w:rsidR="004965E6" w:rsidRDefault="004D430C">
      <w:pPr>
        <w:spacing w:line="600" w:lineRule="auto"/>
        <w:ind w:firstLine="720"/>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Εντάξει, μη διακόπτετε τον Υπουργό. Σηκωθείτε να πείτε τις φοβερές ιδέες σας. </w:t>
      </w:r>
    </w:p>
    <w:p w14:paraId="6B14EC85" w14:textId="77777777" w:rsidR="004965E6" w:rsidRDefault="004D430C">
      <w:pPr>
        <w:spacing w:line="600" w:lineRule="auto"/>
        <w:ind w:firstLine="720"/>
        <w:jc w:val="both"/>
        <w:rPr>
          <w:rFonts w:eastAsia="Times New Roman" w:cs="Times New Roman"/>
          <w:szCs w:val="24"/>
        </w:rPr>
      </w:pPr>
      <w:r w:rsidRPr="00883DCC">
        <w:rPr>
          <w:rFonts w:eastAsia="Times New Roman" w:cs="Times New Roman"/>
          <w:b/>
          <w:szCs w:val="24"/>
        </w:rPr>
        <w:t>ΚΩΝΣΤΑΝΤΙΝΟΣ ΤΣΙΑΡΑΣ:</w:t>
      </w:r>
      <w:r>
        <w:rPr>
          <w:rFonts w:eastAsia="Times New Roman" w:cs="Times New Roman"/>
          <w:szCs w:val="24"/>
        </w:rPr>
        <w:t xml:space="preserve"> Μετά από μισή ώρα ομι</w:t>
      </w:r>
      <w:r>
        <w:rPr>
          <w:rFonts w:eastAsia="Times New Roman" w:cs="Times New Roman"/>
          <w:szCs w:val="24"/>
        </w:rPr>
        <w:t xml:space="preserve">λίας, λέτε ότι τον διακόπτουμε; </w:t>
      </w:r>
    </w:p>
    <w:p w14:paraId="6B14EC86" w14:textId="77777777" w:rsidR="004965E6" w:rsidRDefault="004D430C">
      <w:pPr>
        <w:spacing w:line="600" w:lineRule="auto"/>
        <w:ind w:firstLine="720"/>
        <w:jc w:val="both"/>
        <w:rPr>
          <w:rFonts w:eastAsia="Times New Roman"/>
          <w:szCs w:val="24"/>
        </w:rPr>
      </w:pPr>
      <w:r w:rsidRPr="00B02663">
        <w:rPr>
          <w:rFonts w:eastAsia="Times New Roman" w:cs="Times New Roman"/>
          <w:b/>
          <w:szCs w:val="24"/>
        </w:rPr>
        <w:t>ΚΩΝΣΤΑΝΤΙΝΟΣ ΓΑΒΡΟΓΛΟΥ (Υπουργός Παιδείας, Έρευνας και Θρησκευμάτων):</w:t>
      </w:r>
      <w:r w:rsidRPr="00B02663">
        <w:rPr>
          <w:rFonts w:eastAsia="Times New Roman" w:cs="Times New Roman"/>
          <w:szCs w:val="24"/>
        </w:rPr>
        <w:t xml:space="preserve"> </w:t>
      </w:r>
      <w:r>
        <w:rPr>
          <w:rFonts w:eastAsia="Times New Roman" w:cs="Times New Roman"/>
          <w:szCs w:val="24"/>
        </w:rPr>
        <w:t xml:space="preserve">Θα το πω ξανά: Έχουμε δηλώσει δεκαπέντε χιλιάδες διορισμούς; Ναι ή όχι; Ναι. Έχουν </w:t>
      </w:r>
      <w:r w:rsidRPr="00CE7DC6">
        <w:rPr>
          <w:rFonts w:eastAsia="Times New Roman"/>
          <w:szCs w:val="24"/>
        </w:rPr>
        <w:t>εγγραφεί στον προϋπολογισμό 4,5</w:t>
      </w:r>
      <w:r>
        <w:rPr>
          <w:rFonts w:eastAsia="Times New Roman"/>
          <w:szCs w:val="24"/>
        </w:rPr>
        <w:t xml:space="preserve"> εκατομμύρια ευρώ</w:t>
      </w:r>
      <w:r w:rsidRPr="00CE7DC6">
        <w:rPr>
          <w:rFonts w:eastAsia="Times New Roman"/>
          <w:szCs w:val="24"/>
        </w:rPr>
        <w:t xml:space="preserve"> για φέτος</w:t>
      </w:r>
      <w:r>
        <w:rPr>
          <w:rFonts w:eastAsia="Times New Roman"/>
          <w:szCs w:val="24"/>
        </w:rPr>
        <w:t>;</w:t>
      </w:r>
      <w:r w:rsidRPr="00CE7DC6">
        <w:rPr>
          <w:rFonts w:eastAsia="Times New Roman"/>
          <w:szCs w:val="24"/>
        </w:rPr>
        <w:t xml:space="preserve"> Ναι</w:t>
      </w:r>
      <w:r>
        <w:rPr>
          <w:rFonts w:eastAsia="Times New Roman"/>
          <w:szCs w:val="24"/>
        </w:rPr>
        <w:t>.</w:t>
      </w:r>
      <w:r w:rsidRPr="00CE7DC6">
        <w:rPr>
          <w:rFonts w:eastAsia="Times New Roman"/>
          <w:szCs w:val="24"/>
        </w:rPr>
        <w:t xml:space="preserve"> Περνά</w:t>
      </w:r>
      <w:r w:rsidRPr="00CE7DC6">
        <w:rPr>
          <w:rFonts w:eastAsia="Times New Roman"/>
          <w:szCs w:val="24"/>
        </w:rPr>
        <w:t>με το</w:t>
      </w:r>
      <w:r>
        <w:rPr>
          <w:rFonts w:eastAsia="Times New Roman"/>
          <w:szCs w:val="24"/>
        </w:rPr>
        <w:t>ν</w:t>
      </w:r>
      <w:r w:rsidRPr="00CE7DC6">
        <w:rPr>
          <w:rFonts w:eastAsia="Times New Roman"/>
          <w:szCs w:val="24"/>
        </w:rPr>
        <w:t xml:space="preserve"> νόμο</w:t>
      </w:r>
      <w:r>
        <w:rPr>
          <w:rFonts w:eastAsia="Times New Roman"/>
          <w:szCs w:val="24"/>
        </w:rPr>
        <w:t>; Ναι. Ο</w:t>
      </w:r>
      <w:r w:rsidRPr="00CE7DC6">
        <w:rPr>
          <w:rFonts w:eastAsia="Times New Roman"/>
          <w:szCs w:val="24"/>
        </w:rPr>
        <w:t>ι ανάγκες καθορίζονται από τους αναπληρωτές</w:t>
      </w:r>
      <w:r>
        <w:rPr>
          <w:rFonts w:eastAsia="Times New Roman"/>
          <w:szCs w:val="24"/>
        </w:rPr>
        <w:t>,</w:t>
      </w:r>
      <w:r w:rsidRPr="00CE7DC6">
        <w:rPr>
          <w:rFonts w:eastAsia="Times New Roman"/>
          <w:szCs w:val="24"/>
        </w:rPr>
        <w:t xml:space="preserve"> που τόσα χρόνια διορίζουμε</w:t>
      </w:r>
      <w:r>
        <w:rPr>
          <w:rFonts w:eastAsia="Times New Roman"/>
          <w:szCs w:val="24"/>
        </w:rPr>
        <w:t xml:space="preserve">; Ναι. Το άθροισμα των </w:t>
      </w:r>
      <w:r>
        <w:rPr>
          <w:rFonts w:eastAsia="Times New Roman"/>
          <w:szCs w:val="24"/>
        </w:rPr>
        <w:lastRenderedPageBreak/>
        <w:t>μονί</w:t>
      </w:r>
      <w:r w:rsidRPr="00CE7DC6">
        <w:rPr>
          <w:rFonts w:eastAsia="Times New Roman"/>
          <w:szCs w:val="24"/>
        </w:rPr>
        <w:t>μων και αναπληρωτών του μέλλοντος θα είναι το ίδιο</w:t>
      </w:r>
      <w:r>
        <w:rPr>
          <w:rFonts w:eastAsia="Times New Roman"/>
          <w:szCs w:val="24"/>
        </w:rPr>
        <w:t>;</w:t>
      </w:r>
      <w:r w:rsidRPr="00CE7DC6">
        <w:rPr>
          <w:rFonts w:eastAsia="Times New Roman"/>
          <w:szCs w:val="24"/>
        </w:rPr>
        <w:t xml:space="preserve"> </w:t>
      </w:r>
      <w:r>
        <w:rPr>
          <w:rFonts w:eastAsia="Times New Roman"/>
          <w:szCs w:val="24"/>
        </w:rPr>
        <w:t>Ι</w:t>
      </w:r>
      <w:r w:rsidRPr="00CE7DC6">
        <w:rPr>
          <w:rFonts w:eastAsia="Times New Roman"/>
          <w:szCs w:val="24"/>
        </w:rPr>
        <w:t>σχύει</w:t>
      </w:r>
      <w:r>
        <w:rPr>
          <w:rFonts w:eastAsia="Times New Roman"/>
          <w:szCs w:val="24"/>
        </w:rPr>
        <w:t>, ν</w:t>
      </w:r>
      <w:r w:rsidRPr="00CE7DC6">
        <w:rPr>
          <w:rFonts w:eastAsia="Times New Roman"/>
          <w:szCs w:val="24"/>
        </w:rPr>
        <w:t>αι ή όχι</w:t>
      </w:r>
      <w:r>
        <w:rPr>
          <w:rFonts w:eastAsia="Times New Roman"/>
          <w:szCs w:val="24"/>
        </w:rPr>
        <w:t>;</w:t>
      </w:r>
      <w:r w:rsidRPr="00CE7DC6">
        <w:rPr>
          <w:rFonts w:eastAsia="Times New Roman"/>
          <w:szCs w:val="24"/>
        </w:rPr>
        <w:t xml:space="preserve"> </w:t>
      </w:r>
      <w:r>
        <w:rPr>
          <w:rFonts w:eastAsia="Times New Roman"/>
          <w:szCs w:val="24"/>
        </w:rPr>
        <w:t>Ι</w:t>
      </w:r>
      <w:r w:rsidRPr="00CE7DC6">
        <w:rPr>
          <w:rFonts w:eastAsia="Times New Roman"/>
          <w:szCs w:val="24"/>
        </w:rPr>
        <w:t>σχύει</w:t>
      </w:r>
      <w:r>
        <w:rPr>
          <w:rFonts w:eastAsia="Times New Roman"/>
          <w:szCs w:val="24"/>
        </w:rPr>
        <w:t>.</w:t>
      </w:r>
      <w:r w:rsidRPr="00CE7DC6">
        <w:rPr>
          <w:rFonts w:eastAsia="Times New Roman"/>
          <w:szCs w:val="24"/>
        </w:rPr>
        <w:t xml:space="preserve"> Άρα ξέρουμε </w:t>
      </w:r>
      <w:r>
        <w:rPr>
          <w:rFonts w:eastAsia="Times New Roman"/>
          <w:szCs w:val="24"/>
        </w:rPr>
        <w:t>τ</w:t>
      </w:r>
      <w:r w:rsidRPr="00CE7DC6">
        <w:rPr>
          <w:rFonts w:eastAsia="Times New Roman"/>
          <w:szCs w:val="24"/>
        </w:rPr>
        <w:t>ις ανάγκες</w:t>
      </w:r>
      <w:r>
        <w:rPr>
          <w:rFonts w:eastAsia="Times New Roman"/>
          <w:szCs w:val="24"/>
        </w:rPr>
        <w:t>,</w:t>
      </w:r>
      <w:r w:rsidRPr="00CE7DC6">
        <w:rPr>
          <w:rFonts w:eastAsia="Times New Roman"/>
          <w:szCs w:val="24"/>
        </w:rPr>
        <w:t xml:space="preserve"> </w:t>
      </w:r>
      <w:r>
        <w:rPr>
          <w:rFonts w:eastAsia="Times New Roman"/>
          <w:szCs w:val="24"/>
        </w:rPr>
        <w:t>δ</w:t>
      </w:r>
      <w:r w:rsidRPr="00CE7DC6">
        <w:rPr>
          <w:rFonts w:eastAsia="Times New Roman"/>
          <w:szCs w:val="24"/>
        </w:rPr>
        <w:t xml:space="preserve">ιότι οι ανάγκες είναι αυτές που μας επιβάλλουν να κάνουμε και τις προσλήψεις των αναπληρωτών </w:t>
      </w:r>
      <w:r>
        <w:rPr>
          <w:rFonts w:eastAsia="Times New Roman"/>
          <w:szCs w:val="24"/>
        </w:rPr>
        <w:t>κ.λπ.</w:t>
      </w:r>
      <w:r>
        <w:rPr>
          <w:rFonts w:eastAsia="Times New Roman"/>
          <w:szCs w:val="24"/>
        </w:rPr>
        <w:t>.</w:t>
      </w:r>
      <w:r>
        <w:rPr>
          <w:rFonts w:eastAsia="Times New Roman"/>
          <w:szCs w:val="24"/>
        </w:rPr>
        <w:t xml:space="preserve"> </w:t>
      </w:r>
      <w:r w:rsidRPr="00CE7DC6">
        <w:rPr>
          <w:rFonts w:eastAsia="Times New Roman"/>
          <w:szCs w:val="24"/>
        </w:rPr>
        <w:t>Άρα αυτό που λέει ο κ</w:t>
      </w:r>
      <w:r>
        <w:rPr>
          <w:rFonts w:eastAsia="Times New Roman"/>
          <w:szCs w:val="24"/>
        </w:rPr>
        <w:t>.</w:t>
      </w:r>
      <w:r w:rsidRPr="00CE7DC6">
        <w:rPr>
          <w:rFonts w:eastAsia="Times New Roman"/>
          <w:szCs w:val="24"/>
        </w:rPr>
        <w:t xml:space="preserve"> Μητσοτάκης είναι</w:t>
      </w:r>
      <w:r>
        <w:rPr>
          <w:rFonts w:eastAsia="Times New Roman"/>
          <w:szCs w:val="24"/>
        </w:rPr>
        <w:t>, «Π</w:t>
      </w:r>
      <w:r w:rsidRPr="00CE7DC6">
        <w:rPr>
          <w:rFonts w:eastAsia="Times New Roman"/>
          <w:szCs w:val="24"/>
        </w:rPr>
        <w:t>αιδιά</w:t>
      </w:r>
      <w:r>
        <w:rPr>
          <w:rFonts w:eastAsia="Times New Roman"/>
          <w:szCs w:val="24"/>
        </w:rPr>
        <w:t>,</w:t>
      </w:r>
      <w:r w:rsidRPr="00CE7DC6">
        <w:rPr>
          <w:rFonts w:eastAsia="Times New Roman"/>
          <w:szCs w:val="24"/>
        </w:rPr>
        <w:t xml:space="preserve"> </w:t>
      </w:r>
      <w:r>
        <w:rPr>
          <w:rFonts w:eastAsia="Times New Roman"/>
          <w:szCs w:val="24"/>
        </w:rPr>
        <w:t>ξ</w:t>
      </w:r>
      <w:r w:rsidRPr="00CE7DC6">
        <w:rPr>
          <w:rFonts w:eastAsia="Times New Roman"/>
          <w:szCs w:val="24"/>
        </w:rPr>
        <w:t>εχάστε τα</w:t>
      </w:r>
      <w:r>
        <w:rPr>
          <w:rFonts w:eastAsia="Times New Roman"/>
          <w:szCs w:val="24"/>
        </w:rPr>
        <w:t>». Κ</w:t>
      </w:r>
      <w:r w:rsidRPr="00CE7DC6">
        <w:rPr>
          <w:rFonts w:eastAsia="Times New Roman"/>
          <w:szCs w:val="24"/>
        </w:rPr>
        <w:t>αι είναι πολύ συνεπής</w:t>
      </w:r>
      <w:r>
        <w:rPr>
          <w:rFonts w:eastAsia="Times New Roman"/>
          <w:szCs w:val="24"/>
        </w:rPr>
        <w:t>. Ε</w:t>
      </w:r>
      <w:r w:rsidRPr="00CE7DC6">
        <w:rPr>
          <w:rFonts w:eastAsia="Times New Roman"/>
          <w:szCs w:val="24"/>
        </w:rPr>
        <w:t>ίναι πάρα πολύ συνεπής</w:t>
      </w:r>
      <w:r>
        <w:rPr>
          <w:rFonts w:eastAsia="Times New Roman"/>
          <w:szCs w:val="24"/>
        </w:rPr>
        <w:t>!</w:t>
      </w:r>
    </w:p>
    <w:p w14:paraId="6B14EC87" w14:textId="77777777" w:rsidR="004965E6" w:rsidRDefault="004D430C">
      <w:pPr>
        <w:spacing w:line="600" w:lineRule="auto"/>
        <w:ind w:firstLine="720"/>
        <w:jc w:val="both"/>
        <w:rPr>
          <w:rFonts w:eastAsia="Times New Roman"/>
          <w:szCs w:val="24"/>
        </w:rPr>
      </w:pPr>
      <w:r>
        <w:rPr>
          <w:rFonts w:eastAsia="Times New Roman"/>
          <w:szCs w:val="24"/>
        </w:rPr>
        <w:t>Δ</w:t>
      </w:r>
      <w:r w:rsidRPr="00CE7DC6">
        <w:rPr>
          <w:rFonts w:eastAsia="Times New Roman"/>
          <w:szCs w:val="24"/>
        </w:rPr>
        <w:t>εν ήταν ο κ</w:t>
      </w:r>
      <w:r>
        <w:rPr>
          <w:rFonts w:eastAsia="Times New Roman"/>
          <w:szCs w:val="24"/>
        </w:rPr>
        <w:t>.</w:t>
      </w:r>
      <w:r w:rsidRPr="00CE7DC6">
        <w:rPr>
          <w:rFonts w:eastAsia="Times New Roman"/>
          <w:szCs w:val="24"/>
        </w:rPr>
        <w:t xml:space="preserve"> Μητσοτάκης ο οποίος είχε απολύ</w:t>
      </w:r>
      <w:r w:rsidRPr="00CE7DC6">
        <w:rPr>
          <w:rFonts w:eastAsia="Times New Roman"/>
          <w:szCs w:val="24"/>
        </w:rPr>
        <w:t>σει δυόμισι χιλιάδες εκπαιδευτικούς</w:t>
      </w:r>
      <w:r>
        <w:rPr>
          <w:rFonts w:eastAsia="Times New Roman"/>
          <w:szCs w:val="24"/>
        </w:rPr>
        <w:t>,</w:t>
      </w:r>
      <w:r w:rsidRPr="00CE7DC6">
        <w:rPr>
          <w:rFonts w:eastAsia="Times New Roman"/>
          <w:szCs w:val="24"/>
        </w:rPr>
        <w:t xml:space="preserve"> τους οποίους προσλ</w:t>
      </w:r>
      <w:r>
        <w:rPr>
          <w:rFonts w:eastAsia="Times New Roman"/>
          <w:szCs w:val="24"/>
        </w:rPr>
        <w:t>άβαμε εμείς; Άλλος ήταν;</w:t>
      </w:r>
    </w:p>
    <w:p w14:paraId="6B14EC88"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Για ποιους μιλάτε; Με τα πλαστά πτυχία; </w:t>
      </w:r>
    </w:p>
    <w:p w14:paraId="6B14EC89" w14:textId="77777777" w:rsidR="004965E6" w:rsidRDefault="004D430C">
      <w:pPr>
        <w:spacing w:line="600" w:lineRule="auto"/>
        <w:ind w:firstLine="720"/>
        <w:jc w:val="both"/>
        <w:rPr>
          <w:rFonts w:eastAsia="Times New Roman"/>
          <w:szCs w:val="24"/>
        </w:rPr>
      </w:pPr>
      <w:r w:rsidRPr="00B02663">
        <w:rPr>
          <w:rFonts w:eastAsia="Times New Roman" w:cs="Times New Roman"/>
          <w:b/>
          <w:szCs w:val="24"/>
        </w:rPr>
        <w:t>ΚΩΝΣΤΑΝΤΙΝΟΣ ΓΑΒΡΟΓΛΟΥ (Υπουργός Παιδείας, Έρευνας και Θρησκευμάτων):</w:t>
      </w:r>
      <w:r w:rsidRPr="00B02663">
        <w:rPr>
          <w:rFonts w:eastAsia="Times New Roman" w:cs="Times New Roman"/>
          <w:szCs w:val="24"/>
        </w:rPr>
        <w:t xml:space="preserve"> </w:t>
      </w:r>
      <w:r>
        <w:rPr>
          <w:rFonts w:eastAsia="Times New Roman" w:cs="Times New Roman"/>
          <w:szCs w:val="24"/>
        </w:rPr>
        <w:t>Είχαν πλαστά πτυχία;</w:t>
      </w:r>
      <w:r w:rsidRPr="00CE7DC6">
        <w:rPr>
          <w:rFonts w:eastAsia="Times New Roman"/>
          <w:szCs w:val="24"/>
        </w:rPr>
        <w:t xml:space="preserve"> </w:t>
      </w:r>
    </w:p>
    <w:p w14:paraId="6B14EC8A" w14:textId="77777777" w:rsidR="004965E6" w:rsidRDefault="004D430C">
      <w:pPr>
        <w:spacing w:line="600" w:lineRule="auto"/>
        <w:ind w:firstLine="720"/>
        <w:jc w:val="both"/>
        <w:rPr>
          <w:rFonts w:eastAsia="Times New Roman"/>
          <w:szCs w:val="24"/>
        </w:rPr>
      </w:pPr>
      <w:r>
        <w:rPr>
          <w:rFonts w:eastAsia="Times New Roman"/>
          <w:szCs w:val="24"/>
        </w:rPr>
        <w:t>Ε</w:t>
      </w:r>
      <w:r w:rsidRPr="00CE7DC6">
        <w:rPr>
          <w:rFonts w:eastAsia="Times New Roman"/>
          <w:szCs w:val="24"/>
        </w:rPr>
        <w:t xml:space="preserve">ίναι ενδιαφέρον </w:t>
      </w:r>
      <w:r>
        <w:rPr>
          <w:rFonts w:eastAsia="Times New Roman"/>
          <w:szCs w:val="24"/>
        </w:rPr>
        <w:t>-</w:t>
      </w:r>
      <w:r w:rsidRPr="00CE7DC6">
        <w:rPr>
          <w:rFonts w:eastAsia="Times New Roman"/>
          <w:szCs w:val="24"/>
        </w:rPr>
        <w:t xml:space="preserve">να </w:t>
      </w:r>
      <w:r w:rsidRPr="00CE7DC6">
        <w:rPr>
          <w:rFonts w:eastAsia="Times New Roman"/>
          <w:szCs w:val="24"/>
        </w:rPr>
        <w:t xml:space="preserve">καταγραφεί στα </w:t>
      </w:r>
      <w:r>
        <w:rPr>
          <w:rFonts w:eastAsia="Times New Roman"/>
          <w:szCs w:val="24"/>
        </w:rPr>
        <w:t>Πρακτικά-</w:t>
      </w:r>
      <w:r w:rsidRPr="00CE7DC6">
        <w:rPr>
          <w:rFonts w:eastAsia="Times New Roman"/>
          <w:szCs w:val="24"/>
        </w:rPr>
        <w:t xml:space="preserve"> ότι ο κ</w:t>
      </w:r>
      <w:r>
        <w:rPr>
          <w:rFonts w:eastAsia="Times New Roman"/>
          <w:szCs w:val="24"/>
        </w:rPr>
        <w:t>.</w:t>
      </w:r>
      <w:r w:rsidRPr="00CE7DC6">
        <w:rPr>
          <w:rFonts w:eastAsia="Times New Roman"/>
          <w:szCs w:val="24"/>
        </w:rPr>
        <w:t xml:space="preserve"> Τσιάρας λέει ότι οι απολυμένοι εκπαιδευτικοί</w:t>
      </w:r>
      <w:r>
        <w:rPr>
          <w:rFonts w:eastAsia="Times New Roman"/>
          <w:szCs w:val="24"/>
        </w:rPr>
        <w:t>,</w:t>
      </w:r>
      <w:r w:rsidRPr="00CE7DC6">
        <w:rPr>
          <w:rFonts w:eastAsia="Times New Roman"/>
          <w:szCs w:val="24"/>
        </w:rPr>
        <w:t xml:space="preserve"> οι δυόμισι χιλιάδες</w:t>
      </w:r>
      <w:r>
        <w:rPr>
          <w:rFonts w:eastAsia="Times New Roman"/>
          <w:szCs w:val="24"/>
        </w:rPr>
        <w:t>,</w:t>
      </w:r>
      <w:r w:rsidRPr="00CE7DC6">
        <w:rPr>
          <w:rFonts w:eastAsia="Times New Roman"/>
          <w:szCs w:val="24"/>
        </w:rPr>
        <w:t xml:space="preserve"> είχαν πλαστά πτυχία</w:t>
      </w:r>
      <w:r>
        <w:rPr>
          <w:rFonts w:eastAsia="Times New Roman"/>
          <w:szCs w:val="24"/>
        </w:rPr>
        <w:t>.</w:t>
      </w:r>
      <w:r w:rsidRPr="00CE7DC6">
        <w:rPr>
          <w:rFonts w:eastAsia="Times New Roman"/>
          <w:szCs w:val="24"/>
        </w:rPr>
        <w:t xml:space="preserve"> </w:t>
      </w:r>
      <w:r>
        <w:rPr>
          <w:rFonts w:eastAsia="Times New Roman"/>
          <w:szCs w:val="24"/>
        </w:rPr>
        <w:t>Α</w:t>
      </w:r>
      <w:r w:rsidRPr="00CE7DC6">
        <w:rPr>
          <w:rFonts w:eastAsia="Times New Roman"/>
          <w:szCs w:val="24"/>
        </w:rPr>
        <w:t>υτό ήταν</w:t>
      </w:r>
      <w:r>
        <w:rPr>
          <w:rFonts w:eastAsia="Times New Roman"/>
          <w:szCs w:val="24"/>
        </w:rPr>
        <w:t>, κύριε Τσιάρα; Σ</w:t>
      </w:r>
      <w:r w:rsidRPr="00CE7DC6">
        <w:rPr>
          <w:rFonts w:eastAsia="Times New Roman"/>
          <w:szCs w:val="24"/>
        </w:rPr>
        <w:t>ας παρακαλώ</w:t>
      </w:r>
      <w:r>
        <w:rPr>
          <w:rFonts w:eastAsia="Times New Roman"/>
          <w:szCs w:val="24"/>
        </w:rPr>
        <w:t>.</w:t>
      </w:r>
    </w:p>
    <w:p w14:paraId="6B14EC8B" w14:textId="77777777" w:rsidR="004965E6" w:rsidRDefault="004D430C">
      <w:pPr>
        <w:spacing w:line="600" w:lineRule="auto"/>
        <w:ind w:firstLine="720"/>
        <w:jc w:val="both"/>
        <w:rPr>
          <w:rFonts w:eastAsia="Times New Roman"/>
          <w:szCs w:val="24"/>
        </w:rPr>
      </w:pPr>
      <w:r>
        <w:rPr>
          <w:rFonts w:eastAsia="Times New Roman" w:cs="Times New Roman"/>
          <w:b/>
          <w:szCs w:val="24"/>
        </w:rPr>
        <w:t>ΚΩΝΣΤΑΝΤΙΝΟΣ ΤΣΙΑΡΑΣ:</w:t>
      </w:r>
      <w:r>
        <w:rPr>
          <w:rFonts w:eastAsia="Times New Roman" w:cs="Times New Roman"/>
          <w:szCs w:val="24"/>
        </w:rPr>
        <w:t xml:space="preserve"> </w:t>
      </w:r>
      <w:r>
        <w:rPr>
          <w:rFonts w:eastAsia="Times New Roman"/>
          <w:szCs w:val="24"/>
        </w:rPr>
        <w:t xml:space="preserve">Αυτό ακούσατε από εμένα; </w:t>
      </w:r>
    </w:p>
    <w:p w14:paraId="6B14EC8C" w14:textId="77777777" w:rsidR="004965E6" w:rsidRDefault="004D430C">
      <w:pPr>
        <w:spacing w:line="600" w:lineRule="auto"/>
        <w:ind w:firstLine="720"/>
        <w:jc w:val="both"/>
        <w:rPr>
          <w:rFonts w:eastAsia="Times New Roman"/>
          <w:szCs w:val="24"/>
        </w:rPr>
      </w:pPr>
      <w:r w:rsidRPr="00B02663">
        <w:rPr>
          <w:rFonts w:eastAsia="Times New Roman" w:cs="Times New Roman"/>
          <w:b/>
          <w:szCs w:val="24"/>
        </w:rPr>
        <w:lastRenderedPageBreak/>
        <w:t>ΚΩΝΣΤΑΝΤΙΝΟΣ ΓΑΒΡΟΓΛΟΥ (Υπουργός Παιδείας, Έρευ</w:t>
      </w:r>
      <w:r w:rsidRPr="00B02663">
        <w:rPr>
          <w:rFonts w:eastAsia="Times New Roman" w:cs="Times New Roman"/>
          <w:b/>
          <w:szCs w:val="24"/>
        </w:rPr>
        <w:t>νας και Θρησκευμάτων):</w:t>
      </w:r>
      <w:r>
        <w:rPr>
          <w:rFonts w:eastAsia="Times New Roman" w:cs="Times New Roman"/>
          <w:b/>
          <w:szCs w:val="24"/>
        </w:rPr>
        <w:t xml:space="preserve"> </w:t>
      </w:r>
      <w:r>
        <w:rPr>
          <w:rFonts w:eastAsia="Times New Roman" w:cs="Times New Roman"/>
          <w:szCs w:val="24"/>
        </w:rPr>
        <w:t>Σας παρακαλώ! Ακόμη και εγώ που είμαι πολύ ήρεμος, έχω…</w:t>
      </w:r>
    </w:p>
    <w:p w14:paraId="6B14EC8D" w14:textId="77777777" w:rsidR="004965E6" w:rsidRDefault="004D430C">
      <w:pPr>
        <w:spacing w:line="600" w:lineRule="auto"/>
        <w:ind w:firstLine="720"/>
        <w:jc w:val="both"/>
        <w:rPr>
          <w:rFonts w:eastAsia="Times New Roman"/>
          <w:szCs w:val="24"/>
        </w:rPr>
      </w:pPr>
      <w:r>
        <w:rPr>
          <w:rFonts w:eastAsia="Times New Roman" w:cs="Times New Roman"/>
          <w:b/>
          <w:szCs w:val="24"/>
        </w:rPr>
        <w:t>ΚΩΝΣΤΑΝΤΙΝΟΣ ΤΣΙΑΡΑΣ:</w:t>
      </w:r>
      <w:r>
        <w:rPr>
          <w:rFonts w:eastAsia="Times New Roman" w:cs="Times New Roman"/>
          <w:szCs w:val="24"/>
        </w:rPr>
        <w:t xml:space="preserve"> </w:t>
      </w:r>
      <w:r>
        <w:rPr>
          <w:rFonts w:eastAsia="Times New Roman"/>
          <w:szCs w:val="24"/>
        </w:rPr>
        <w:t xml:space="preserve">Κύριε Υπουργέ, μην παρερμηνεύετε αυτά που λέω. Κάνετε λάθος εδώ. </w:t>
      </w:r>
    </w:p>
    <w:p w14:paraId="6B14EC8E"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Μου είπατε για πλαστά πτυχία. Εγώ το είπα; </w:t>
      </w:r>
    </w:p>
    <w:p w14:paraId="6B14EC8F" w14:textId="77777777" w:rsidR="004965E6" w:rsidRDefault="004D430C">
      <w:pPr>
        <w:spacing w:line="600" w:lineRule="auto"/>
        <w:ind w:firstLine="720"/>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Αυτό είπατε, κύριε Τσιάρα. Τι να κάνουμε;</w:t>
      </w:r>
    </w:p>
    <w:p w14:paraId="6B14EC90" w14:textId="77777777" w:rsidR="004965E6" w:rsidRDefault="004D430C">
      <w:pPr>
        <w:spacing w:line="600" w:lineRule="auto"/>
        <w:ind w:firstLine="720"/>
        <w:jc w:val="both"/>
        <w:rPr>
          <w:rFonts w:eastAsia="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Γ</w:t>
      </w:r>
      <w:r w:rsidRPr="00CE7DC6">
        <w:rPr>
          <w:rFonts w:eastAsia="Times New Roman"/>
          <w:szCs w:val="24"/>
        </w:rPr>
        <w:t>ι</w:t>
      </w:r>
      <w:r>
        <w:rPr>
          <w:rFonts w:eastAsia="Times New Roman"/>
          <w:szCs w:val="24"/>
        </w:rPr>
        <w:t>’</w:t>
      </w:r>
      <w:r w:rsidRPr="00CE7DC6">
        <w:rPr>
          <w:rFonts w:eastAsia="Times New Roman"/>
          <w:szCs w:val="24"/>
        </w:rPr>
        <w:t xml:space="preserve"> αυτό λέμε </w:t>
      </w:r>
      <w:r>
        <w:rPr>
          <w:rFonts w:eastAsia="Times New Roman"/>
          <w:szCs w:val="24"/>
        </w:rPr>
        <w:t xml:space="preserve">ότι </w:t>
      </w:r>
      <w:r w:rsidRPr="00CE7DC6">
        <w:rPr>
          <w:rFonts w:eastAsia="Times New Roman"/>
          <w:szCs w:val="24"/>
        </w:rPr>
        <w:t xml:space="preserve">θέλει </w:t>
      </w:r>
      <w:r>
        <w:rPr>
          <w:rFonts w:eastAsia="Times New Roman"/>
          <w:szCs w:val="24"/>
        </w:rPr>
        <w:t>μια</w:t>
      </w:r>
      <w:r w:rsidRPr="00CE7DC6">
        <w:rPr>
          <w:rFonts w:eastAsia="Times New Roman"/>
          <w:szCs w:val="24"/>
        </w:rPr>
        <w:t xml:space="preserve"> μεγάλη προσοχή</w:t>
      </w:r>
      <w:r>
        <w:rPr>
          <w:rFonts w:eastAsia="Times New Roman"/>
          <w:szCs w:val="24"/>
        </w:rPr>
        <w:t>,</w:t>
      </w:r>
      <w:r w:rsidRPr="00CE7DC6">
        <w:rPr>
          <w:rFonts w:eastAsia="Times New Roman"/>
          <w:szCs w:val="24"/>
        </w:rPr>
        <w:t xml:space="preserve"> αγαπητοί κύρ</w:t>
      </w:r>
      <w:r w:rsidRPr="00CE7DC6">
        <w:rPr>
          <w:rFonts w:eastAsia="Times New Roman"/>
          <w:szCs w:val="24"/>
        </w:rPr>
        <w:t xml:space="preserve">ιοι του </w:t>
      </w:r>
      <w:r>
        <w:rPr>
          <w:rFonts w:eastAsia="Times New Roman"/>
          <w:szCs w:val="24"/>
        </w:rPr>
        <w:t>ΚΚΕ. Θ</w:t>
      </w:r>
      <w:r w:rsidRPr="00CE7DC6">
        <w:rPr>
          <w:rFonts w:eastAsia="Times New Roman"/>
          <w:szCs w:val="24"/>
        </w:rPr>
        <w:t>έλει πολύ μεγάλη προσοχή</w:t>
      </w:r>
      <w:r>
        <w:rPr>
          <w:rFonts w:eastAsia="Times New Roman"/>
          <w:szCs w:val="24"/>
        </w:rPr>
        <w:t>,</w:t>
      </w:r>
      <w:r w:rsidRPr="00CE7DC6">
        <w:rPr>
          <w:rFonts w:eastAsia="Times New Roman"/>
          <w:szCs w:val="24"/>
        </w:rPr>
        <w:t xml:space="preserve"> ώστε η </w:t>
      </w:r>
      <w:r>
        <w:rPr>
          <w:rFonts w:eastAsia="Times New Roman"/>
          <w:szCs w:val="24"/>
        </w:rPr>
        <w:t>όποια</w:t>
      </w:r>
      <w:r w:rsidRPr="00CE7DC6">
        <w:rPr>
          <w:rFonts w:eastAsia="Times New Roman"/>
          <w:szCs w:val="24"/>
        </w:rPr>
        <w:t xml:space="preserve"> αντιπολιτευτική διάθεση να μην συμβαδίζει με μ</w:t>
      </w:r>
      <w:r>
        <w:rPr>
          <w:rFonts w:eastAsia="Times New Roman"/>
          <w:szCs w:val="24"/>
        </w:rPr>
        <w:t>ί</w:t>
      </w:r>
      <w:r w:rsidRPr="00CE7DC6">
        <w:rPr>
          <w:rFonts w:eastAsia="Times New Roman"/>
          <w:szCs w:val="24"/>
        </w:rPr>
        <w:t xml:space="preserve">α καταστροφική </w:t>
      </w:r>
      <w:r>
        <w:rPr>
          <w:rFonts w:eastAsia="Times New Roman"/>
          <w:szCs w:val="24"/>
        </w:rPr>
        <w:t>-</w:t>
      </w:r>
      <w:r w:rsidRPr="00CE7DC6">
        <w:rPr>
          <w:rFonts w:eastAsia="Times New Roman"/>
          <w:szCs w:val="24"/>
        </w:rPr>
        <w:t xml:space="preserve">για την </w:t>
      </w:r>
      <w:r>
        <w:rPr>
          <w:rFonts w:eastAsia="Times New Roman"/>
          <w:szCs w:val="24"/>
        </w:rPr>
        <w:t>π</w:t>
      </w:r>
      <w:r w:rsidRPr="00CE7DC6">
        <w:rPr>
          <w:rFonts w:eastAsia="Times New Roman"/>
          <w:szCs w:val="24"/>
        </w:rPr>
        <w:t>αιδεία</w:t>
      </w:r>
      <w:r>
        <w:rPr>
          <w:rFonts w:eastAsia="Times New Roman"/>
          <w:szCs w:val="24"/>
        </w:rPr>
        <w:t>-</w:t>
      </w:r>
      <w:r w:rsidRPr="00CE7DC6">
        <w:rPr>
          <w:rFonts w:eastAsia="Times New Roman"/>
          <w:szCs w:val="24"/>
        </w:rPr>
        <w:t xml:space="preserve"> διάθεση της Νέας Δημοκρατίας</w:t>
      </w:r>
      <w:r>
        <w:rPr>
          <w:rFonts w:eastAsia="Times New Roman"/>
          <w:szCs w:val="24"/>
        </w:rPr>
        <w:t>.</w:t>
      </w:r>
    </w:p>
    <w:p w14:paraId="6B14EC91" w14:textId="77777777" w:rsidR="004965E6" w:rsidRDefault="004D430C">
      <w:pPr>
        <w:spacing w:line="600" w:lineRule="auto"/>
        <w:ind w:firstLine="720"/>
        <w:jc w:val="both"/>
        <w:rPr>
          <w:rFonts w:eastAsia="Times New Roman"/>
          <w:szCs w:val="24"/>
        </w:rPr>
      </w:pPr>
      <w:r>
        <w:rPr>
          <w:rFonts w:eastAsia="Times New Roman"/>
          <w:szCs w:val="24"/>
        </w:rPr>
        <w:t>Κ</w:t>
      </w:r>
      <w:r w:rsidRPr="00CE7DC6">
        <w:rPr>
          <w:rFonts w:eastAsia="Times New Roman"/>
          <w:szCs w:val="24"/>
        </w:rPr>
        <w:t>αι ήθελα να πω κάτι στην αρχή</w:t>
      </w:r>
      <w:r>
        <w:rPr>
          <w:rFonts w:eastAsia="Times New Roman"/>
          <w:szCs w:val="24"/>
        </w:rPr>
        <w:t>,</w:t>
      </w:r>
      <w:r w:rsidRPr="00CE7DC6">
        <w:rPr>
          <w:rFonts w:eastAsia="Times New Roman"/>
          <w:szCs w:val="24"/>
        </w:rPr>
        <w:t xml:space="preserve"> αλλά δεν ήταν εδώ</w:t>
      </w:r>
      <w:r>
        <w:rPr>
          <w:rFonts w:eastAsia="Times New Roman"/>
          <w:szCs w:val="24"/>
        </w:rPr>
        <w:t xml:space="preserve"> ο</w:t>
      </w:r>
      <w:r w:rsidRPr="00CE7DC6">
        <w:rPr>
          <w:rFonts w:eastAsia="Times New Roman"/>
          <w:szCs w:val="24"/>
        </w:rPr>
        <w:t xml:space="preserve"> κ</w:t>
      </w:r>
      <w:r>
        <w:rPr>
          <w:rFonts w:eastAsia="Times New Roman"/>
          <w:szCs w:val="24"/>
        </w:rPr>
        <w:t>.</w:t>
      </w:r>
      <w:r w:rsidRPr="00CE7DC6">
        <w:rPr>
          <w:rFonts w:eastAsia="Times New Roman"/>
          <w:szCs w:val="24"/>
        </w:rPr>
        <w:t xml:space="preserve"> </w:t>
      </w:r>
      <w:r>
        <w:rPr>
          <w:rFonts w:eastAsia="Times New Roman"/>
          <w:szCs w:val="24"/>
        </w:rPr>
        <w:t>Δε</w:t>
      </w:r>
      <w:r w:rsidRPr="00CE7DC6">
        <w:rPr>
          <w:rFonts w:eastAsia="Times New Roman"/>
          <w:szCs w:val="24"/>
        </w:rPr>
        <w:t>λής</w:t>
      </w:r>
      <w:r>
        <w:rPr>
          <w:rFonts w:eastAsia="Times New Roman"/>
          <w:szCs w:val="24"/>
        </w:rPr>
        <w:t>.</w:t>
      </w:r>
      <w:r w:rsidRPr="00CE7DC6">
        <w:rPr>
          <w:rFonts w:eastAsia="Times New Roman"/>
          <w:szCs w:val="24"/>
        </w:rPr>
        <w:t xml:space="preserve"> </w:t>
      </w:r>
      <w:r>
        <w:rPr>
          <w:rFonts w:eastAsia="Times New Roman"/>
          <w:szCs w:val="24"/>
        </w:rPr>
        <w:t>Χ</w:t>
      </w:r>
      <w:r w:rsidRPr="00CE7DC6">
        <w:rPr>
          <w:rFonts w:eastAsia="Times New Roman"/>
          <w:szCs w:val="24"/>
        </w:rPr>
        <w:t>αίρομαι πραγματικά που είναι μ</w:t>
      </w:r>
      <w:r w:rsidRPr="00CE7DC6">
        <w:rPr>
          <w:rFonts w:eastAsia="Times New Roman"/>
          <w:szCs w:val="24"/>
        </w:rPr>
        <w:t xml:space="preserve">αζί </w:t>
      </w:r>
      <w:r>
        <w:rPr>
          <w:rFonts w:eastAsia="Times New Roman"/>
          <w:szCs w:val="24"/>
        </w:rPr>
        <w:t>μας,</w:t>
      </w:r>
      <w:r w:rsidRPr="00CE7DC6">
        <w:rPr>
          <w:rFonts w:eastAsia="Times New Roman"/>
          <w:szCs w:val="24"/>
        </w:rPr>
        <w:t xml:space="preserve"> διότι </w:t>
      </w:r>
      <w:r>
        <w:rPr>
          <w:rFonts w:eastAsia="Times New Roman"/>
          <w:szCs w:val="24"/>
        </w:rPr>
        <w:t xml:space="preserve">ο </w:t>
      </w:r>
      <w:r w:rsidRPr="00CE7DC6">
        <w:rPr>
          <w:rFonts w:eastAsia="Times New Roman"/>
          <w:szCs w:val="24"/>
        </w:rPr>
        <w:t>κ</w:t>
      </w:r>
      <w:r>
        <w:rPr>
          <w:rFonts w:eastAsia="Times New Roman"/>
          <w:szCs w:val="24"/>
        </w:rPr>
        <w:t>. Δελής</w:t>
      </w:r>
      <w:r w:rsidRPr="00CE7DC6">
        <w:rPr>
          <w:rFonts w:eastAsia="Times New Roman"/>
          <w:szCs w:val="24"/>
        </w:rPr>
        <w:t xml:space="preserve"> </w:t>
      </w:r>
      <w:r w:rsidRPr="00CE7DC6">
        <w:rPr>
          <w:rFonts w:eastAsia="Times New Roman"/>
          <w:szCs w:val="24"/>
        </w:rPr>
        <w:lastRenderedPageBreak/>
        <w:t xml:space="preserve">δέχθηκε </w:t>
      </w:r>
      <w:r>
        <w:rPr>
          <w:rFonts w:eastAsia="Times New Roman"/>
          <w:szCs w:val="24"/>
        </w:rPr>
        <w:t>μ</w:t>
      </w:r>
      <w:r>
        <w:rPr>
          <w:rFonts w:eastAsia="Times New Roman"/>
          <w:szCs w:val="24"/>
        </w:rPr>
        <w:t>ί</w:t>
      </w:r>
      <w:r>
        <w:rPr>
          <w:rFonts w:eastAsia="Times New Roman"/>
          <w:szCs w:val="24"/>
        </w:rPr>
        <w:t>α</w:t>
      </w:r>
      <w:r w:rsidRPr="00CE7DC6">
        <w:rPr>
          <w:rFonts w:eastAsia="Times New Roman"/>
          <w:szCs w:val="24"/>
        </w:rPr>
        <w:t xml:space="preserve"> επίθεση από ορισμένους άνδρες των ΜΑΤ</w:t>
      </w:r>
      <w:r>
        <w:rPr>
          <w:rFonts w:eastAsia="Times New Roman"/>
          <w:szCs w:val="24"/>
        </w:rPr>
        <w:t>,</w:t>
      </w:r>
      <w:r w:rsidRPr="00CE7DC6">
        <w:rPr>
          <w:rFonts w:eastAsia="Times New Roman"/>
          <w:szCs w:val="24"/>
        </w:rPr>
        <w:t xml:space="preserve"> την οποία καταδικάσαμε ως </w:t>
      </w:r>
      <w:r>
        <w:rPr>
          <w:rFonts w:eastAsia="Times New Roman"/>
          <w:szCs w:val="24"/>
        </w:rPr>
        <w:t xml:space="preserve">Κυβέρνηση. </w:t>
      </w:r>
      <w:r w:rsidRPr="00CE7DC6">
        <w:rPr>
          <w:rFonts w:eastAsia="Times New Roman"/>
          <w:szCs w:val="24"/>
        </w:rPr>
        <w:t xml:space="preserve">Πραγματικά χαίρομαι ιδιαιτέρως ότι ο συνάδελφος από το </w:t>
      </w:r>
      <w:r>
        <w:rPr>
          <w:rFonts w:eastAsia="Times New Roman"/>
          <w:szCs w:val="24"/>
        </w:rPr>
        <w:t>ΚΚΕ</w:t>
      </w:r>
      <w:r w:rsidRPr="00CE7DC6">
        <w:rPr>
          <w:rFonts w:eastAsia="Times New Roman"/>
          <w:szCs w:val="24"/>
        </w:rPr>
        <w:t xml:space="preserve"> είναι μαζί μας και έχει</w:t>
      </w:r>
      <w:r>
        <w:rPr>
          <w:rFonts w:eastAsia="Times New Roman"/>
          <w:szCs w:val="24"/>
        </w:rPr>
        <w:t>,</w:t>
      </w:r>
      <w:r w:rsidRPr="00CE7DC6">
        <w:rPr>
          <w:rFonts w:eastAsia="Times New Roman"/>
          <w:szCs w:val="24"/>
        </w:rPr>
        <w:t xml:space="preserve"> τουλάχιστον εν μέρει</w:t>
      </w:r>
      <w:r>
        <w:rPr>
          <w:rFonts w:eastAsia="Times New Roman"/>
          <w:szCs w:val="24"/>
        </w:rPr>
        <w:t>,</w:t>
      </w:r>
      <w:r w:rsidRPr="00CE7DC6">
        <w:rPr>
          <w:rFonts w:eastAsia="Times New Roman"/>
          <w:szCs w:val="24"/>
        </w:rPr>
        <w:t xml:space="preserve"> ξεπεράσει αυτή</w:t>
      </w:r>
      <w:r>
        <w:rPr>
          <w:rFonts w:eastAsia="Times New Roman"/>
          <w:szCs w:val="24"/>
        </w:rPr>
        <w:t>ν</w:t>
      </w:r>
      <w:r w:rsidRPr="00CE7DC6">
        <w:rPr>
          <w:rFonts w:eastAsia="Times New Roman"/>
          <w:szCs w:val="24"/>
        </w:rPr>
        <w:t xml:space="preserve"> την περιπέτεια</w:t>
      </w:r>
      <w:r>
        <w:rPr>
          <w:rFonts w:eastAsia="Times New Roman"/>
          <w:szCs w:val="24"/>
        </w:rPr>
        <w:t>.</w:t>
      </w:r>
    </w:p>
    <w:p w14:paraId="6B14EC92" w14:textId="77777777" w:rsidR="004965E6" w:rsidRDefault="004D430C">
      <w:pPr>
        <w:spacing w:line="600" w:lineRule="auto"/>
        <w:ind w:firstLine="720"/>
        <w:jc w:val="both"/>
        <w:rPr>
          <w:rFonts w:eastAsia="Times New Roman"/>
          <w:szCs w:val="24"/>
        </w:rPr>
      </w:pPr>
      <w:r w:rsidRPr="00CE7DC6">
        <w:rPr>
          <w:rFonts w:eastAsia="Times New Roman"/>
          <w:szCs w:val="24"/>
        </w:rPr>
        <w:t xml:space="preserve">Σας </w:t>
      </w:r>
      <w:r w:rsidRPr="00CE7DC6">
        <w:rPr>
          <w:rFonts w:eastAsia="Times New Roman"/>
          <w:szCs w:val="24"/>
        </w:rPr>
        <w:t>ευχαριστώ πολύ</w:t>
      </w:r>
      <w:r>
        <w:rPr>
          <w:rFonts w:eastAsia="Times New Roman"/>
          <w:szCs w:val="24"/>
        </w:rPr>
        <w:t>.</w:t>
      </w:r>
    </w:p>
    <w:p w14:paraId="6B14EC93" w14:textId="77777777" w:rsidR="004965E6" w:rsidRDefault="004D430C">
      <w:pPr>
        <w:spacing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6B14EC94" w14:textId="77777777" w:rsidR="004965E6" w:rsidRDefault="004D430C">
      <w:pPr>
        <w:spacing w:line="600" w:lineRule="auto"/>
        <w:ind w:firstLine="720"/>
        <w:jc w:val="both"/>
        <w:rPr>
          <w:rFonts w:eastAsia="Times New Roman"/>
          <w:szCs w:val="24"/>
        </w:rPr>
      </w:pPr>
      <w:r w:rsidRPr="00202182">
        <w:rPr>
          <w:rFonts w:eastAsia="Times New Roman"/>
          <w:b/>
          <w:szCs w:val="24"/>
        </w:rPr>
        <w:t>ΙΩΑΝΝΗΣ ΔΕΛΗΣ:</w:t>
      </w:r>
      <w:r>
        <w:rPr>
          <w:rFonts w:eastAsia="Times New Roman"/>
          <w:szCs w:val="24"/>
        </w:rPr>
        <w:t xml:space="preserve"> Κυρία Πρόεδρε, θα ήθελα τον λόγο. </w:t>
      </w:r>
    </w:p>
    <w:p w14:paraId="6B14EC95" w14:textId="77777777" w:rsidR="004965E6" w:rsidRDefault="004D430C">
      <w:pPr>
        <w:spacing w:line="600" w:lineRule="auto"/>
        <w:ind w:firstLine="720"/>
        <w:jc w:val="both"/>
        <w:rPr>
          <w:rFonts w:eastAsia="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Κύριε Δελή, δεν υπάρχει στη διαδικασία να σας δώσω τον λόγο. Δεν μίλησε προσωπικά για εσάς. Μίλησε για</w:t>
      </w:r>
      <w:r>
        <w:rPr>
          <w:rFonts w:eastAsia="Times New Roman" w:cs="Times New Roman"/>
          <w:szCs w:val="24"/>
        </w:rPr>
        <w:t xml:space="preserve"> το κόμμα σας. Εάν δεν μπορούμε ούτε πολιτικά να μιλήσουμε,</w:t>
      </w:r>
      <w:r w:rsidRPr="00CE7DC6">
        <w:rPr>
          <w:rFonts w:eastAsia="Times New Roman"/>
          <w:szCs w:val="24"/>
        </w:rPr>
        <w:t xml:space="preserve"> χωρίς να θέλει ο καθένας να πάρει το</w:t>
      </w:r>
      <w:r>
        <w:rPr>
          <w:rFonts w:eastAsia="Times New Roman"/>
          <w:szCs w:val="24"/>
        </w:rPr>
        <w:t>ν</w:t>
      </w:r>
      <w:r w:rsidRPr="00CE7DC6">
        <w:rPr>
          <w:rFonts w:eastAsia="Times New Roman"/>
          <w:szCs w:val="24"/>
        </w:rPr>
        <w:t xml:space="preserve"> λόγο</w:t>
      </w:r>
      <w:r>
        <w:rPr>
          <w:rFonts w:eastAsia="Times New Roman"/>
          <w:szCs w:val="24"/>
        </w:rPr>
        <w:t>,</w:t>
      </w:r>
      <w:r w:rsidRPr="00CE7DC6">
        <w:rPr>
          <w:rFonts w:eastAsia="Times New Roman"/>
          <w:szCs w:val="24"/>
        </w:rPr>
        <w:t xml:space="preserve"> τότε δεν έχει νόημα</w:t>
      </w:r>
      <w:r>
        <w:rPr>
          <w:rFonts w:eastAsia="Times New Roman"/>
          <w:szCs w:val="24"/>
        </w:rPr>
        <w:t>.</w:t>
      </w:r>
    </w:p>
    <w:p w14:paraId="6B14EC96" w14:textId="77777777" w:rsidR="004965E6" w:rsidRDefault="004D430C">
      <w:pPr>
        <w:spacing w:line="600" w:lineRule="auto"/>
        <w:ind w:firstLine="720"/>
        <w:jc w:val="both"/>
        <w:rPr>
          <w:rFonts w:eastAsia="Times New Roman"/>
          <w:szCs w:val="24"/>
        </w:rPr>
      </w:pPr>
      <w:r w:rsidRPr="00231130">
        <w:rPr>
          <w:rFonts w:eastAsia="Times New Roman"/>
          <w:b/>
          <w:szCs w:val="24"/>
        </w:rPr>
        <w:t xml:space="preserve">ΙΩΑΝΝΗΣ ΔΕΛΗΣ: </w:t>
      </w:r>
      <w:r>
        <w:rPr>
          <w:rFonts w:eastAsia="Times New Roman"/>
          <w:szCs w:val="24"/>
        </w:rPr>
        <w:t xml:space="preserve">Το γνωρίζω. </w:t>
      </w:r>
    </w:p>
    <w:p w14:paraId="6B14EC97" w14:textId="77777777" w:rsidR="004965E6" w:rsidRDefault="004D430C">
      <w:pPr>
        <w:spacing w:line="600" w:lineRule="auto"/>
        <w:ind w:firstLine="720"/>
        <w:jc w:val="both"/>
        <w:rPr>
          <w:rFonts w:eastAsia="Times New Roman" w:cs="Times New Roman"/>
          <w:b/>
          <w:szCs w:val="24"/>
        </w:rPr>
      </w:pPr>
      <w:r w:rsidRPr="00E7322B">
        <w:rPr>
          <w:rFonts w:eastAsia="Times New Roman" w:cs="Times New Roman"/>
          <w:b/>
          <w:szCs w:val="24"/>
        </w:rPr>
        <w:t xml:space="preserve">ΠΡΟΕΔΡΕΥΟΥΣΑ (Αναστασία Χριστοδουλοπούλου): </w:t>
      </w:r>
      <w:r>
        <w:rPr>
          <w:rFonts w:eastAsia="Times New Roman"/>
          <w:szCs w:val="24"/>
        </w:rPr>
        <w:t xml:space="preserve">Αφού το γνωρίζετε, γιατί το ζητάτε; </w:t>
      </w:r>
    </w:p>
    <w:p w14:paraId="6B14EC98" w14:textId="77777777" w:rsidR="004965E6" w:rsidRDefault="004D430C">
      <w:pPr>
        <w:spacing w:line="600" w:lineRule="auto"/>
        <w:ind w:firstLine="720"/>
        <w:jc w:val="both"/>
        <w:rPr>
          <w:rFonts w:eastAsia="Times New Roman"/>
          <w:szCs w:val="24"/>
        </w:rPr>
      </w:pPr>
      <w:r w:rsidRPr="00231130">
        <w:rPr>
          <w:rFonts w:eastAsia="Times New Roman"/>
          <w:b/>
          <w:szCs w:val="24"/>
        </w:rPr>
        <w:t xml:space="preserve">ΙΩΑΝΝΗΣ ΔΕΛΗΣ: </w:t>
      </w:r>
      <w:r>
        <w:rPr>
          <w:rFonts w:eastAsia="Times New Roman"/>
          <w:szCs w:val="24"/>
        </w:rPr>
        <w:t>Το γνωρ</w:t>
      </w:r>
      <w:r>
        <w:rPr>
          <w:rFonts w:eastAsia="Times New Roman"/>
          <w:szCs w:val="24"/>
        </w:rPr>
        <w:t xml:space="preserve">ίζω και για αυτό, με ειλικρίνεια, δεν ζητάω τον λόγο επί προσωπικού. Ζητάω τον λόγο για </w:t>
      </w:r>
      <w:r>
        <w:rPr>
          <w:rFonts w:eastAsia="Times New Roman"/>
          <w:szCs w:val="24"/>
        </w:rPr>
        <w:lastRenderedPageBreak/>
        <w:t xml:space="preserve">να απευθύνω ένα ερώτημα στον κύριο Υπουργό. Νομίζω ότι δεν έχει αντίρρηση ο κύριος Υπουργός. </w:t>
      </w:r>
    </w:p>
    <w:p w14:paraId="6B14EC99" w14:textId="77777777" w:rsidR="004965E6" w:rsidRDefault="004D430C">
      <w:pPr>
        <w:spacing w:line="600" w:lineRule="auto"/>
        <w:ind w:firstLine="720"/>
        <w:jc w:val="both"/>
        <w:rPr>
          <w:rFonts w:eastAsia="Times New Roman" w:cs="Times New Roman"/>
          <w:szCs w:val="24"/>
        </w:rPr>
      </w:pPr>
      <w:r w:rsidRPr="00E7322B">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Περιμένετε, κύριε Δελή. Θα κάν</w:t>
      </w:r>
      <w:r>
        <w:rPr>
          <w:rFonts w:eastAsia="Times New Roman" w:cs="Times New Roman"/>
          <w:szCs w:val="24"/>
        </w:rPr>
        <w:t xml:space="preserve">ει κάποιες τοποθετήσεις ακόμα ο κύριος Υπουργός για τις τροπολογίες των Βουλευτών. </w:t>
      </w:r>
    </w:p>
    <w:p w14:paraId="6B14EC9A" w14:textId="77777777" w:rsidR="004965E6" w:rsidRDefault="004D430C">
      <w:pPr>
        <w:spacing w:line="600" w:lineRule="auto"/>
        <w:ind w:firstLine="720"/>
        <w:jc w:val="both"/>
        <w:rPr>
          <w:rFonts w:eastAsia="Times New Roman" w:cs="Times New Roman"/>
          <w:szCs w:val="24"/>
        </w:rPr>
      </w:pPr>
      <w:r w:rsidRPr="00B02663">
        <w:rPr>
          <w:rFonts w:eastAsia="Times New Roman" w:cs="Times New Roman"/>
          <w:b/>
          <w:szCs w:val="24"/>
        </w:rPr>
        <w:t>ΚΩΝΣΤΑΝΤΙΝΟΣ ΓΑΒΡΟΓΛΟΥ (Υπουργός Παιδείας, Έρευνας και Θρησκευμάτων):</w:t>
      </w:r>
      <w:r w:rsidRPr="00B02663">
        <w:rPr>
          <w:rFonts w:eastAsia="Times New Roman" w:cs="Times New Roman"/>
          <w:szCs w:val="24"/>
        </w:rPr>
        <w:t xml:space="preserve"> </w:t>
      </w:r>
      <w:r>
        <w:rPr>
          <w:rFonts w:eastAsia="Times New Roman" w:cs="Times New Roman"/>
          <w:szCs w:val="24"/>
        </w:rPr>
        <w:t xml:space="preserve">Θα αναφερθώ σε κάποιες Βουλευτικές τροπολογίες. </w:t>
      </w:r>
    </w:p>
    <w:p w14:paraId="6B14EC9B" w14:textId="77777777" w:rsidR="004965E6" w:rsidRDefault="004D430C">
      <w:pPr>
        <w:spacing w:line="600" w:lineRule="auto"/>
        <w:ind w:firstLine="720"/>
        <w:jc w:val="both"/>
        <w:rPr>
          <w:rFonts w:eastAsia="Times New Roman"/>
          <w:szCs w:val="24"/>
        </w:rPr>
      </w:pPr>
      <w:r>
        <w:rPr>
          <w:rFonts w:eastAsia="Times New Roman" w:cs="Times New Roman"/>
          <w:szCs w:val="24"/>
        </w:rPr>
        <w:t>Η τροπολογία με γενικό αριθμό</w:t>
      </w:r>
      <w:r w:rsidRPr="00CE7DC6">
        <w:rPr>
          <w:rFonts w:eastAsia="Times New Roman"/>
          <w:szCs w:val="24"/>
        </w:rPr>
        <w:t xml:space="preserve"> 1899 </w:t>
      </w:r>
      <w:r>
        <w:rPr>
          <w:rFonts w:eastAsia="Times New Roman"/>
          <w:szCs w:val="24"/>
        </w:rPr>
        <w:t>και</w:t>
      </w:r>
      <w:r w:rsidRPr="00CE7DC6">
        <w:rPr>
          <w:rFonts w:eastAsia="Times New Roman"/>
          <w:szCs w:val="24"/>
        </w:rPr>
        <w:t xml:space="preserve"> ειδικό 196 δεν</w:t>
      </w:r>
      <w:r w:rsidRPr="00CE7DC6">
        <w:rPr>
          <w:rFonts w:eastAsia="Times New Roman"/>
          <w:szCs w:val="24"/>
        </w:rPr>
        <w:t xml:space="preserve"> γίνεται αποδεκτή</w:t>
      </w:r>
      <w:r>
        <w:rPr>
          <w:rFonts w:eastAsia="Times New Roman"/>
          <w:szCs w:val="24"/>
        </w:rPr>
        <w:t>.</w:t>
      </w:r>
      <w:r w:rsidRPr="00CE7DC6">
        <w:rPr>
          <w:rFonts w:eastAsia="Times New Roman"/>
          <w:szCs w:val="24"/>
        </w:rPr>
        <w:t xml:space="preserve"> </w:t>
      </w:r>
      <w:r>
        <w:rPr>
          <w:rFonts w:eastAsia="Times New Roman"/>
          <w:szCs w:val="24"/>
        </w:rPr>
        <w:t>Η</w:t>
      </w:r>
      <w:r w:rsidRPr="00D861BE">
        <w:rPr>
          <w:rFonts w:eastAsia="Times New Roman" w:cs="Times New Roman"/>
          <w:szCs w:val="24"/>
        </w:rPr>
        <w:t xml:space="preserve"> </w:t>
      </w:r>
      <w:r>
        <w:rPr>
          <w:rFonts w:eastAsia="Times New Roman" w:cs="Times New Roman"/>
          <w:szCs w:val="24"/>
        </w:rPr>
        <w:t>τροπολογία με γενικό αριθμό</w:t>
      </w:r>
      <w:r w:rsidRPr="00CE7DC6">
        <w:rPr>
          <w:rFonts w:eastAsia="Times New Roman"/>
          <w:szCs w:val="24"/>
        </w:rPr>
        <w:t xml:space="preserve"> 1901 </w:t>
      </w:r>
      <w:r>
        <w:rPr>
          <w:rFonts w:eastAsia="Times New Roman"/>
          <w:szCs w:val="24"/>
        </w:rPr>
        <w:t>και</w:t>
      </w:r>
      <w:r w:rsidRPr="00CE7DC6">
        <w:rPr>
          <w:rFonts w:eastAsia="Times New Roman"/>
          <w:szCs w:val="24"/>
        </w:rPr>
        <w:t xml:space="preserve"> </w:t>
      </w:r>
      <w:r>
        <w:rPr>
          <w:rFonts w:eastAsia="Times New Roman"/>
          <w:szCs w:val="24"/>
        </w:rPr>
        <w:t>ειδικό 1</w:t>
      </w:r>
      <w:r w:rsidRPr="00CE7DC6">
        <w:rPr>
          <w:rFonts w:eastAsia="Times New Roman"/>
          <w:szCs w:val="24"/>
        </w:rPr>
        <w:t>98 δεν γίνεται δεκτή</w:t>
      </w:r>
      <w:r>
        <w:rPr>
          <w:rFonts w:eastAsia="Times New Roman"/>
          <w:szCs w:val="24"/>
        </w:rPr>
        <w:t>.</w:t>
      </w:r>
      <w:r w:rsidRPr="00CE7DC6">
        <w:rPr>
          <w:rFonts w:eastAsia="Times New Roman"/>
          <w:szCs w:val="24"/>
        </w:rPr>
        <w:t xml:space="preserve"> </w:t>
      </w:r>
      <w:r>
        <w:rPr>
          <w:rFonts w:eastAsia="Times New Roman"/>
          <w:szCs w:val="24"/>
        </w:rPr>
        <w:t>Η</w:t>
      </w:r>
      <w:r w:rsidRPr="00CE7DC6">
        <w:rPr>
          <w:rFonts w:eastAsia="Times New Roman"/>
          <w:szCs w:val="24"/>
        </w:rPr>
        <w:t xml:space="preserve"> </w:t>
      </w:r>
      <w:r>
        <w:rPr>
          <w:rFonts w:eastAsia="Times New Roman" w:cs="Times New Roman"/>
          <w:szCs w:val="24"/>
        </w:rPr>
        <w:t>τροπολογία με γενικό αριθμό</w:t>
      </w:r>
      <w:r w:rsidRPr="00CE7DC6">
        <w:rPr>
          <w:rFonts w:eastAsia="Times New Roman"/>
          <w:szCs w:val="24"/>
        </w:rPr>
        <w:t xml:space="preserve"> 1902 </w:t>
      </w:r>
      <w:r>
        <w:rPr>
          <w:rFonts w:eastAsia="Times New Roman"/>
          <w:szCs w:val="24"/>
        </w:rPr>
        <w:t>και ειδικό</w:t>
      </w:r>
      <w:r w:rsidRPr="00CE7DC6">
        <w:rPr>
          <w:rFonts w:eastAsia="Times New Roman"/>
          <w:szCs w:val="24"/>
        </w:rPr>
        <w:t xml:space="preserve"> 199 δεν γίνεται δεκτή</w:t>
      </w:r>
      <w:r>
        <w:rPr>
          <w:rFonts w:eastAsia="Times New Roman"/>
          <w:szCs w:val="24"/>
        </w:rPr>
        <w:t>.</w:t>
      </w:r>
      <w:r w:rsidRPr="00CE7DC6">
        <w:rPr>
          <w:rFonts w:eastAsia="Times New Roman"/>
          <w:szCs w:val="24"/>
        </w:rPr>
        <w:t xml:space="preserve"> </w:t>
      </w:r>
      <w:r>
        <w:rPr>
          <w:rFonts w:eastAsia="Times New Roman"/>
          <w:szCs w:val="24"/>
        </w:rPr>
        <w:t>Η</w:t>
      </w:r>
      <w:r w:rsidRPr="00CE7DC6">
        <w:rPr>
          <w:rFonts w:eastAsia="Times New Roman"/>
          <w:szCs w:val="24"/>
        </w:rPr>
        <w:t xml:space="preserve"> </w:t>
      </w:r>
      <w:r>
        <w:rPr>
          <w:rFonts w:eastAsia="Times New Roman" w:cs="Times New Roman"/>
          <w:szCs w:val="24"/>
        </w:rPr>
        <w:t>τροπολογία με γενικό αριθμό</w:t>
      </w:r>
      <w:r w:rsidRPr="00CE7DC6">
        <w:rPr>
          <w:rFonts w:eastAsia="Times New Roman"/>
          <w:szCs w:val="24"/>
        </w:rPr>
        <w:t xml:space="preserve"> 1903 </w:t>
      </w:r>
      <w:r>
        <w:rPr>
          <w:rFonts w:eastAsia="Times New Roman"/>
          <w:szCs w:val="24"/>
        </w:rPr>
        <w:t xml:space="preserve">και ειδικό </w:t>
      </w:r>
      <w:r w:rsidRPr="00CE7DC6">
        <w:rPr>
          <w:rFonts w:eastAsia="Times New Roman"/>
          <w:szCs w:val="24"/>
        </w:rPr>
        <w:t>200 δεν γίνεται δεκτή</w:t>
      </w:r>
      <w:r>
        <w:rPr>
          <w:rFonts w:eastAsia="Times New Roman"/>
          <w:szCs w:val="24"/>
        </w:rPr>
        <w:t>.</w:t>
      </w:r>
      <w:r w:rsidRPr="00CE7DC6">
        <w:rPr>
          <w:rFonts w:eastAsia="Times New Roman"/>
          <w:szCs w:val="24"/>
        </w:rPr>
        <w:t xml:space="preserve"> </w:t>
      </w:r>
      <w:r>
        <w:rPr>
          <w:rFonts w:eastAsia="Times New Roman"/>
          <w:szCs w:val="24"/>
        </w:rPr>
        <w:t>Η</w:t>
      </w:r>
      <w:r w:rsidRPr="00CE7DC6">
        <w:rPr>
          <w:rFonts w:eastAsia="Times New Roman"/>
          <w:szCs w:val="24"/>
        </w:rPr>
        <w:t xml:space="preserve"> </w:t>
      </w:r>
      <w:r>
        <w:rPr>
          <w:rFonts w:eastAsia="Times New Roman" w:cs="Times New Roman"/>
          <w:szCs w:val="24"/>
        </w:rPr>
        <w:t>τροπολογία με γενικό αριθμό</w:t>
      </w:r>
      <w:r w:rsidRPr="00CE7DC6">
        <w:rPr>
          <w:rFonts w:eastAsia="Times New Roman"/>
          <w:szCs w:val="24"/>
        </w:rPr>
        <w:t xml:space="preserve"> 1904 </w:t>
      </w:r>
      <w:r>
        <w:rPr>
          <w:rFonts w:eastAsia="Times New Roman"/>
          <w:szCs w:val="24"/>
        </w:rPr>
        <w:t xml:space="preserve">και ειδικό </w:t>
      </w:r>
      <w:r w:rsidRPr="00CE7DC6">
        <w:rPr>
          <w:rFonts w:eastAsia="Times New Roman"/>
          <w:szCs w:val="24"/>
        </w:rPr>
        <w:t xml:space="preserve">201 δεν γίνεται δεκτή και </w:t>
      </w:r>
      <w:r>
        <w:rPr>
          <w:rFonts w:eastAsia="Times New Roman"/>
          <w:szCs w:val="24"/>
        </w:rPr>
        <w:t xml:space="preserve">η </w:t>
      </w:r>
      <w:r>
        <w:rPr>
          <w:rFonts w:eastAsia="Times New Roman" w:cs="Times New Roman"/>
          <w:szCs w:val="24"/>
        </w:rPr>
        <w:t>τροπολογία με γενικό αριθμό</w:t>
      </w:r>
      <w:r w:rsidRPr="00CE7DC6">
        <w:rPr>
          <w:rFonts w:eastAsia="Times New Roman"/>
          <w:szCs w:val="24"/>
        </w:rPr>
        <w:t xml:space="preserve"> 1905 </w:t>
      </w:r>
      <w:r>
        <w:rPr>
          <w:rFonts w:eastAsia="Times New Roman"/>
          <w:szCs w:val="24"/>
        </w:rPr>
        <w:t xml:space="preserve">και ειδικό </w:t>
      </w:r>
      <w:r w:rsidRPr="00CE7DC6">
        <w:rPr>
          <w:rFonts w:eastAsia="Times New Roman"/>
          <w:szCs w:val="24"/>
        </w:rPr>
        <w:t xml:space="preserve">202 δεν γίνεται </w:t>
      </w:r>
      <w:r>
        <w:rPr>
          <w:rFonts w:eastAsia="Times New Roman"/>
          <w:szCs w:val="24"/>
        </w:rPr>
        <w:t>απο</w:t>
      </w:r>
      <w:r w:rsidRPr="00CE7DC6">
        <w:rPr>
          <w:rFonts w:eastAsia="Times New Roman"/>
          <w:szCs w:val="24"/>
        </w:rPr>
        <w:t>δεκτή</w:t>
      </w:r>
      <w:r>
        <w:rPr>
          <w:rFonts w:eastAsia="Times New Roman"/>
          <w:szCs w:val="24"/>
        </w:rPr>
        <w:t>. Επίσης, δεν γίνονται δεκτές οι τροπολογίες με γενικό αριθμό</w:t>
      </w:r>
      <w:r w:rsidRPr="00CE7DC6">
        <w:rPr>
          <w:rFonts w:eastAsia="Times New Roman"/>
          <w:szCs w:val="24"/>
        </w:rPr>
        <w:t xml:space="preserve"> 1907 </w:t>
      </w:r>
      <w:r>
        <w:rPr>
          <w:rFonts w:eastAsia="Times New Roman"/>
          <w:szCs w:val="24"/>
        </w:rPr>
        <w:t xml:space="preserve">και ειδικό </w:t>
      </w:r>
      <w:r w:rsidRPr="00CE7DC6">
        <w:rPr>
          <w:rFonts w:eastAsia="Times New Roman"/>
          <w:szCs w:val="24"/>
        </w:rPr>
        <w:t>204</w:t>
      </w:r>
      <w:r>
        <w:rPr>
          <w:rFonts w:eastAsia="Times New Roman"/>
          <w:szCs w:val="24"/>
        </w:rPr>
        <w:t>, καθώς και με γενικό αριθμό</w:t>
      </w:r>
      <w:r w:rsidRPr="00CE7DC6">
        <w:rPr>
          <w:rFonts w:eastAsia="Times New Roman"/>
          <w:szCs w:val="24"/>
        </w:rPr>
        <w:t xml:space="preserve"> 1908 </w:t>
      </w:r>
      <w:r>
        <w:rPr>
          <w:rFonts w:eastAsia="Times New Roman"/>
          <w:szCs w:val="24"/>
        </w:rPr>
        <w:t xml:space="preserve">και ειδικό </w:t>
      </w:r>
      <w:r w:rsidRPr="00CE7DC6">
        <w:rPr>
          <w:rFonts w:eastAsia="Times New Roman"/>
          <w:szCs w:val="24"/>
        </w:rPr>
        <w:t>205</w:t>
      </w:r>
      <w:r>
        <w:rPr>
          <w:rFonts w:eastAsia="Times New Roman"/>
          <w:szCs w:val="24"/>
        </w:rPr>
        <w:t>.</w:t>
      </w:r>
    </w:p>
    <w:p w14:paraId="6B14EC9C" w14:textId="77777777" w:rsidR="004965E6" w:rsidRDefault="004D430C">
      <w:pPr>
        <w:spacing w:line="600" w:lineRule="auto"/>
        <w:ind w:firstLine="720"/>
        <w:jc w:val="both"/>
        <w:rPr>
          <w:rFonts w:eastAsia="Times New Roman"/>
          <w:szCs w:val="24"/>
        </w:rPr>
      </w:pPr>
      <w:r>
        <w:rPr>
          <w:rFonts w:eastAsia="Times New Roman"/>
          <w:szCs w:val="24"/>
        </w:rPr>
        <w:lastRenderedPageBreak/>
        <w:t>Γ</w:t>
      </w:r>
      <w:r w:rsidRPr="00CE7DC6">
        <w:rPr>
          <w:rFonts w:eastAsia="Times New Roman"/>
          <w:szCs w:val="24"/>
        </w:rPr>
        <w:t>ίνεται δεκτ</w:t>
      </w:r>
      <w:r w:rsidRPr="00CE7DC6">
        <w:rPr>
          <w:rFonts w:eastAsia="Times New Roman"/>
          <w:szCs w:val="24"/>
        </w:rPr>
        <w:t xml:space="preserve">ή η </w:t>
      </w:r>
      <w:r>
        <w:rPr>
          <w:rFonts w:eastAsia="Times New Roman"/>
          <w:szCs w:val="24"/>
        </w:rPr>
        <w:t xml:space="preserve">τροπολογία με γενικό αριθμό </w:t>
      </w:r>
      <w:r w:rsidRPr="00CE7DC6">
        <w:rPr>
          <w:rFonts w:eastAsia="Times New Roman"/>
          <w:szCs w:val="24"/>
        </w:rPr>
        <w:t xml:space="preserve">1909 </w:t>
      </w:r>
      <w:r>
        <w:rPr>
          <w:rFonts w:eastAsia="Times New Roman"/>
          <w:szCs w:val="24"/>
        </w:rPr>
        <w:t>και ειδικό 206 της κ</w:t>
      </w:r>
      <w:r>
        <w:rPr>
          <w:rFonts w:eastAsia="Times New Roman"/>
          <w:szCs w:val="24"/>
        </w:rPr>
        <w:t>.</w:t>
      </w:r>
      <w:r>
        <w:rPr>
          <w:rFonts w:eastAsia="Times New Roman"/>
          <w:szCs w:val="24"/>
        </w:rPr>
        <w:t xml:space="preserve"> </w:t>
      </w:r>
      <w:proofErr w:type="spellStart"/>
      <w:r w:rsidRPr="00AA0A0F">
        <w:rPr>
          <w:rFonts w:eastAsia="Times New Roman"/>
          <w:szCs w:val="24"/>
        </w:rPr>
        <w:t>Κατσαβριάς</w:t>
      </w:r>
      <w:proofErr w:type="spellEnd"/>
      <w:r w:rsidRPr="00AA0A0F">
        <w:rPr>
          <w:rFonts w:eastAsia="Times New Roman"/>
          <w:szCs w:val="24"/>
        </w:rPr>
        <w:t xml:space="preserve"> </w:t>
      </w:r>
      <w:r>
        <w:rPr>
          <w:rFonts w:eastAsia="Times New Roman"/>
          <w:szCs w:val="24"/>
        </w:rPr>
        <w:t xml:space="preserve">κ.λπ. και η τροπολογία με γενικό αριθμό </w:t>
      </w:r>
      <w:r w:rsidRPr="00CE7DC6">
        <w:rPr>
          <w:rFonts w:eastAsia="Times New Roman"/>
          <w:szCs w:val="24"/>
        </w:rPr>
        <w:t xml:space="preserve">1911 </w:t>
      </w:r>
      <w:r>
        <w:rPr>
          <w:rFonts w:eastAsia="Times New Roman"/>
          <w:szCs w:val="24"/>
        </w:rPr>
        <w:t>και ειδικό 20</w:t>
      </w:r>
      <w:r w:rsidRPr="00CE7DC6">
        <w:rPr>
          <w:rFonts w:eastAsia="Times New Roman"/>
          <w:szCs w:val="24"/>
        </w:rPr>
        <w:t>8 της κ</w:t>
      </w:r>
      <w:r>
        <w:rPr>
          <w:rFonts w:eastAsia="Times New Roman"/>
          <w:szCs w:val="24"/>
        </w:rPr>
        <w:t>.</w:t>
      </w:r>
      <w:r w:rsidRPr="00CE7DC6">
        <w:rPr>
          <w:rFonts w:eastAsia="Times New Roman"/>
          <w:szCs w:val="24"/>
        </w:rPr>
        <w:t xml:space="preserve"> </w:t>
      </w:r>
      <w:proofErr w:type="spellStart"/>
      <w:r>
        <w:rPr>
          <w:rFonts w:eastAsia="Times New Roman"/>
          <w:szCs w:val="24"/>
        </w:rPr>
        <w:t>Δ</w:t>
      </w:r>
      <w:r w:rsidRPr="00CE7DC6">
        <w:rPr>
          <w:rFonts w:eastAsia="Times New Roman"/>
          <w:szCs w:val="24"/>
        </w:rPr>
        <w:t>ριτσέλη</w:t>
      </w:r>
      <w:proofErr w:type="spellEnd"/>
      <w:r>
        <w:rPr>
          <w:rFonts w:eastAsia="Times New Roman"/>
          <w:szCs w:val="24"/>
        </w:rPr>
        <w:t>,</w:t>
      </w:r>
      <w:r w:rsidRPr="00CE7DC6">
        <w:rPr>
          <w:rFonts w:eastAsia="Times New Roman"/>
          <w:szCs w:val="24"/>
        </w:rPr>
        <w:t xml:space="preserve"> </w:t>
      </w:r>
      <w:r>
        <w:rPr>
          <w:rFonts w:eastAsia="Times New Roman"/>
          <w:szCs w:val="24"/>
        </w:rPr>
        <w:t xml:space="preserve">του κ. </w:t>
      </w:r>
      <w:r w:rsidRPr="00CE7DC6">
        <w:rPr>
          <w:rFonts w:eastAsia="Times New Roman"/>
          <w:szCs w:val="24"/>
        </w:rPr>
        <w:t>Παπαδόπουλου</w:t>
      </w:r>
      <w:r>
        <w:rPr>
          <w:rFonts w:eastAsia="Times New Roman"/>
          <w:szCs w:val="24"/>
        </w:rPr>
        <w:t xml:space="preserve"> και του κ. </w:t>
      </w:r>
      <w:proofErr w:type="spellStart"/>
      <w:r>
        <w:rPr>
          <w:rFonts w:eastAsia="Times New Roman"/>
          <w:szCs w:val="24"/>
        </w:rPr>
        <w:t>Σ</w:t>
      </w:r>
      <w:r w:rsidRPr="00CE7DC6">
        <w:rPr>
          <w:rFonts w:eastAsia="Times New Roman"/>
          <w:szCs w:val="24"/>
        </w:rPr>
        <w:t>ιμορέλη</w:t>
      </w:r>
      <w:proofErr w:type="spellEnd"/>
      <w:r>
        <w:rPr>
          <w:rFonts w:eastAsia="Times New Roman"/>
          <w:szCs w:val="24"/>
        </w:rPr>
        <w:t>.</w:t>
      </w:r>
    </w:p>
    <w:p w14:paraId="6B14EC9D" w14:textId="77777777" w:rsidR="004965E6" w:rsidRDefault="004D430C">
      <w:pPr>
        <w:spacing w:line="600" w:lineRule="auto"/>
        <w:ind w:firstLine="720"/>
        <w:jc w:val="both"/>
        <w:rPr>
          <w:rFonts w:eastAsia="Times New Roman" w:cs="Times New Roman"/>
          <w:szCs w:val="24"/>
        </w:rPr>
      </w:pPr>
      <w:r w:rsidRPr="00AE2BB3">
        <w:rPr>
          <w:rFonts w:eastAsia="Times New Roman"/>
          <w:b/>
          <w:szCs w:val="24"/>
        </w:rPr>
        <w:t>ΚΩΝΣΤΑΝΤΙΝΟΣ ΤΖΑΒΑΡΑΣ:</w:t>
      </w:r>
      <w:r>
        <w:rPr>
          <w:rFonts w:eastAsia="Times New Roman"/>
          <w:szCs w:val="24"/>
        </w:rPr>
        <w:t xml:space="preserve"> Τι αφορά</w:t>
      </w:r>
      <w:r w:rsidRPr="00AE2BB3">
        <w:rPr>
          <w:rFonts w:eastAsia="Times New Roman"/>
          <w:szCs w:val="24"/>
        </w:rPr>
        <w:t xml:space="preserve"> </w:t>
      </w:r>
      <w:r>
        <w:rPr>
          <w:rFonts w:eastAsia="Times New Roman"/>
          <w:szCs w:val="24"/>
        </w:rPr>
        <w:t xml:space="preserve">αυτό; </w:t>
      </w:r>
    </w:p>
    <w:p w14:paraId="6B14EC9E" w14:textId="77777777" w:rsidR="004965E6" w:rsidRDefault="004D430C">
      <w:pPr>
        <w:spacing w:line="600" w:lineRule="auto"/>
        <w:ind w:firstLine="720"/>
        <w:jc w:val="both"/>
        <w:rPr>
          <w:rFonts w:eastAsia="Times New Roman"/>
          <w:szCs w:val="24"/>
        </w:rPr>
      </w:pPr>
      <w:r w:rsidRPr="00B02663">
        <w:rPr>
          <w:rFonts w:eastAsia="Times New Roman" w:cs="Times New Roman"/>
          <w:b/>
          <w:szCs w:val="24"/>
        </w:rPr>
        <w:t>ΚΩΝΣΤΑΝΤΙΝΟΣ ΓΑΒΡΟΓΛΟΥ (Υπουρ</w:t>
      </w:r>
      <w:r w:rsidRPr="00B02663">
        <w:rPr>
          <w:rFonts w:eastAsia="Times New Roman" w:cs="Times New Roman"/>
          <w:b/>
          <w:szCs w:val="24"/>
        </w:rPr>
        <w:t>γός Παιδείας, Έρευνας και Θρησκευμάτων):</w:t>
      </w:r>
      <w:r>
        <w:rPr>
          <w:rFonts w:eastAsia="Times New Roman" w:cs="Times New Roman"/>
          <w:b/>
          <w:szCs w:val="24"/>
        </w:rPr>
        <w:t xml:space="preserve"> </w:t>
      </w:r>
      <w:r>
        <w:rPr>
          <w:rFonts w:eastAsia="Times New Roman"/>
          <w:szCs w:val="24"/>
        </w:rPr>
        <w:t xml:space="preserve">Επίσης, </w:t>
      </w:r>
      <w:r w:rsidRPr="0028263F">
        <w:rPr>
          <w:rFonts w:eastAsia="Times New Roman"/>
          <w:szCs w:val="24"/>
        </w:rPr>
        <w:t>γίνεται δεκτή</w:t>
      </w:r>
      <w:r>
        <w:rPr>
          <w:rFonts w:eastAsia="Times New Roman"/>
          <w:szCs w:val="24"/>
        </w:rPr>
        <w:t xml:space="preserve"> η</w:t>
      </w:r>
      <w:r w:rsidRPr="0028263F">
        <w:rPr>
          <w:rFonts w:eastAsia="Times New Roman"/>
          <w:szCs w:val="24"/>
        </w:rPr>
        <w:t xml:space="preserve"> </w:t>
      </w:r>
      <w:r>
        <w:rPr>
          <w:rFonts w:eastAsia="Times New Roman"/>
          <w:szCs w:val="24"/>
        </w:rPr>
        <w:t>τροπολογία με γενικό αριθμό</w:t>
      </w:r>
      <w:r w:rsidRPr="0028263F">
        <w:rPr>
          <w:rFonts w:eastAsia="Times New Roman"/>
          <w:szCs w:val="24"/>
        </w:rPr>
        <w:t xml:space="preserve"> 1915 </w:t>
      </w:r>
      <w:r>
        <w:rPr>
          <w:rFonts w:eastAsia="Times New Roman"/>
          <w:szCs w:val="24"/>
        </w:rPr>
        <w:t xml:space="preserve">και ειδικό </w:t>
      </w:r>
      <w:r w:rsidRPr="0028263F">
        <w:rPr>
          <w:rFonts w:eastAsia="Times New Roman"/>
          <w:szCs w:val="24"/>
        </w:rPr>
        <w:t>212 του κ</w:t>
      </w:r>
      <w:r>
        <w:rPr>
          <w:rFonts w:eastAsia="Times New Roman"/>
          <w:szCs w:val="24"/>
        </w:rPr>
        <w:t>.</w:t>
      </w:r>
      <w:r w:rsidRPr="0028263F">
        <w:rPr>
          <w:rFonts w:eastAsia="Times New Roman"/>
          <w:szCs w:val="24"/>
        </w:rPr>
        <w:t xml:space="preserve"> </w:t>
      </w:r>
      <w:proofErr w:type="spellStart"/>
      <w:r>
        <w:rPr>
          <w:rFonts w:eastAsia="Times New Roman"/>
          <w:szCs w:val="24"/>
        </w:rPr>
        <w:t>Κ</w:t>
      </w:r>
      <w:r w:rsidRPr="0028263F">
        <w:rPr>
          <w:rFonts w:eastAsia="Times New Roman"/>
          <w:szCs w:val="24"/>
        </w:rPr>
        <w:t>ωστοπαναγιώτου</w:t>
      </w:r>
      <w:proofErr w:type="spellEnd"/>
      <w:r>
        <w:rPr>
          <w:rFonts w:eastAsia="Times New Roman"/>
          <w:szCs w:val="24"/>
        </w:rPr>
        <w:t>.</w:t>
      </w:r>
      <w:r w:rsidRPr="0028263F">
        <w:rPr>
          <w:rFonts w:eastAsia="Times New Roman"/>
          <w:szCs w:val="24"/>
        </w:rPr>
        <w:t xml:space="preserve"> </w:t>
      </w:r>
    </w:p>
    <w:p w14:paraId="6B14EC9F" w14:textId="77777777" w:rsidR="004965E6" w:rsidRDefault="004D430C">
      <w:pPr>
        <w:spacing w:line="600" w:lineRule="auto"/>
        <w:ind w:firstLine="720"/>
        <w:jc w:val="both"/>
        <w:rPr>
          <w:rFonts w:eastAsia="Times New Roman"/>
          <w:szCs w:val="24"/>
        </w:rPr>
      </w:pPr>
      <w:r>
        <w:rPr>
          <w:rFonts w:eastAsia="Times New Roman"/>
          <w:szCs w:val="24"/>
        </w:rPr>
        <w:t>Επιπλέον, γίνεται δεκτή η τροπολογία με γενικό αριθμό 1916 και ειδικό 213 του κ. Παπαηλιού.</w:t>
      </w:r>
      <w:r w:rsidRPr="0028263F">
        <w:rPr>
          <w:rFonts w:eastAsia="Times New Roman"/>
          <w:szCs w:val="24"/>
        </w:rPr>
        <w:t xml:space="preserve"> </w:t>
      </w:r>
      <w:r>
        <w:rPr>
          <w:rFonts w:eastAsia="Times New Roman"/>
          <w:szCs w:val="24"/>
        </w:rPr>
        <w:t>Αφορά σ</w:t>
      </w:r>
      <w:r w:rsidRPr="0028263F">
        <w:rPr>
          <w:rFonts w:eastAsia="Times New Roman"/>
          <w:szCs w:val="24"/>
        </w:rPr>
        <w:t xml:space="preserve">τη δυνατότητα παραχώρησης </w:t>
      </w:r>
      <w:r>
        <w:rPr>
          <w:rFonts w:eastAsia="Times New Roman"/>
          <w:szCs w:val="24"/>
        </w:rPr>
        <w:t>του κτ</w:t>
      </w:r>
      <w:r>
        <w:rPr>
          <w:rFonts w:eastAsia="Times New Roman"/>
          <w:szCs w:val="24"/>
        </w:rPr>
        <w:t>η</w:t>
      </w:r>
      <w:r>
        <w:rPr>
          <w:rFonts w:eastAsia="Times New Roman"/>
          <w:szCs w:val="24"/>
        </w:rPr>
        <w:t>ρίου και των εγκαταστάσεω</w:t>
      </w:r>
      <w:r w:rsidRPr="0028263F">
        <w:rPr>
          <w:rFonts w:eastAsia="Times New Roman"/>
          <w:szCs w:val="24"/>
        </w:rPr>
        <w:t xml:space="preserve">ν </w:t>
      </w:r>
      <w:proofErr w:type="spellStart"/>
      <w:r>
        <w:rPr>
          <w:rFonts w:eastAsia="Times New Roman"/>
          <w:szCs w:val="24"/>
        </w:rPr>
        <w:t>Μαυρακείου</w:t>
      </w:r>
      <w:proofErr w:type="spellEnd"/>
      <w:r>
        <w:rPr>
          <w:rFonts w:eastAsia="Times New Roman"/>
          <w:szCs w:val="24"/>
        </w:rPr>
        <w:t xml:space="preserve"> Σ</w:t>
      </w:r>
      <w:r w:rsidRPr="0028263F">
        <w:rPr>
          <w:rFonts w:eastAsia="Times New Roman"/>
          <w:szCs w:val="24"/>
        </w:rPr>
        <w:t>χολή</w:t>
      </w:r>
      <w:r>
        <w:rPr>
          <w:rFonts w:eastAsia="Times New Roman"/>
          <w:szCs w:val="24"/>
        </w:rPr>
        <w:t>ς</w:t>
      </w:r>
      <w:r w:rsidRPr="0028263F">
        <w:rPr>
          <w:rFonts w:eastAsia="Times New Roman"/>
          <w:szCs w:val="24"/>
        </w:rPr>
        <w:t xml:space="preserve"> στην Αρκαδία</w:t>
      </w:r>
      <w:r>
        <w:rPr>
          <w:rFonts w:eastAsia="Times New Roman"/>
          <w:szCs w:val="24"/>
        </w:rPr>
        <w:t>.</w:t>
      </w:r>
      <w:r w:rsidRPr="0028263F">
        <w:rPr>
          <w:rFonts w:eastAsia="Times New Roman"/>
          <w:szCs w:val="24"/>
        </w:rPr>
        <w:t xml:space="preserve"> </w:t>
      </w:r>
    </w:p>
    <w:p w14:paraId="6B14ECA0" w14:textId="77777777" w:rsidR="004965E6" w:rsidRDefault="004D430C">
      <w:pPr>
        <w:spacing w:line="600" w:lineRule="auto"/>
        <w:ind w:firstLine="720"/>
        <w:jc w:val="both"/>
        <w:rPr>
          <w:rFonts w:eastAsia="Times New Roman"/>
          <w:szCs w:val="24"/>
        </w:rPr>
      </w:pPr>
      <w:r>
        <w:rPr>
          <w:rFonts w:eastAsia="Times New Roman"/>
          <w:szCs w:val="24"/>
        </w:rPr>
        <w:t xml:space="preserve">Γίνεται δεκτή η τροπολογία με γενικό αριθμό </w:t>
      </w:r>
      <w:r w:rsidRPr="0028263F">
        <w:rPr>
          <w:rFonts w:eastAsia="Times New Roman"/>
          <w:szCs w:val="24"/>
        </w:rPr>
        <w:t xml:space="preserve">1917 </w:t>
      </w:r>
      <w:r>
        <w:rPr>
          <w:rFonts w:eastAsia="Times New Roman"/>
          <w:szCs w:val="24"/>
        </w:rPr>
        <w:t>και ειδικό 2</w:t>
      </w:r>
      <w:r w:rsidRPr="0028263F">
        <w:rPr>
          <w:rFonts w:eastAsia="Times New Roman"/>
          <w:szCs w:val="24"/>
        </w:rPr>
        <w:t xml:space="preserve">14 </w:t>
      </w:r>
      <w:r>
        <w:rPr>
          <w:rFonts w:eastAsia="Times New Roman"/>
          <w:szCs w:val="24"/>
        </w:rPr>
        <w:t>και αφορά σ</w:t>
      </w:r>
      <w:r w:rsidRPr="0028263F">
        <w:rPr>
          <w:rFonts w:eastAsia="Times New Roman"/>
          <w:szCs w:val="24"/>
        </w:rPr>
        <w:t>τη διατροφική αγωγή</w:t>
      </w:r>
      <w:r>
        <w:rPr>
          <w:rFonts w:eastAsia="Times New Roman"/>
          <w:szCs w:val="24"/>
        </w:rPr>
        <w:t>.</w:t>
      </w:r>
      <w:r w:rsidRPr="0028263F">
        <w:rPr>
          <w:rFonts w:eastAsia="Times New Roman"/>
          <w:szCs w:val="24"/>
        </w:rPr>
        <w:t xml:space="preserve"> </w:t>
      </w:r>
    </w:p>
    <w:p w14:paraId="6B14ECA1" w14:textId="77777777" w:rsidR="004965E6" w:rsidRDefault="004D430C">
      <w:pPr>
        <w:spacing w:line="600" w:lineRule="auto"/>
        <w:ind w:firstLine="720"/>
        <w:jc w:val="both"/>
        <w:rPr>
          <w:rFonts w:eastAsia="Times New Roman"/>
          <w:szCs w:val="24"/>
        </w:rPr>
      </w:pPr>
      <w:r>
        <w:rPr>
          <w:rFonts w:eastAsia="Times New Roman"/>
          <w:szCs w:val="24"/>
        </w:rPr>
        <w:t xml:space="preserve">Επίσης, γίνεται δεκτή η τροπολογία με γενικό αριθμό </w:t>
      </w:r>
      <w:r w:rsidRPr="0028263F">
        <w:rPr>
          <w:rFonts w:eastAsia="Times New Roman"/>
          <w:szCs w:val="24"/>
        </w:rPr>
        <w:t xml:space="preserve">1918 </w:t>
      </w:r>
      <w:r>
        <w:rPr>
          <w:rFonts w:eastAsia="Times New Roman"/>
          <w:szCs w:val="24"/>
        </w:rPr>
        <w:t>και ειδικ</w:t>
      </w:r>
      <w:r>
        <w:rPr>
          <w:rFonts w:eastAsia="Times New Roman"/>
          <w:szCs w:val="24"/>
        </w:rPr>
        <w:t>ό</w:t>
      </w:r>
      <w:r w:rsidRPr="0028263F">
        <w:rPr>
          <w:rFonts w:eastAsia="Times New Roman"/>
          <w:szCs w:val="24"/>
        </w:rPr>
        <w:t xml:space="preserve"> 215</w:t>
      </w:r>
      <w:r>
        <w:rPr>
          <w:rFonts w:eastAsia="Times New Roman"/>
          <w:szCs w:val="24"/>
        </w:rPr>
        <w:t xml:space="preserve">, η οποία </w:t>
      </w:r>
      <w:r w:rsidRPr="0028263F">
        <w:rPr>
          <w:rFonts w:eastAsia="Times New Roman"/>
          <w:szCs w:val="24"/>
        </w:rPr>
        <w:t>κατατέθηκε από τον κ</w:t>
      </w:r>
      <w:r>
        <w:rPr>
          <w:rFonts w:eastAsia="Times New Roman"/>
          <w:szCs w:val="24"/>
        </w:rPr>
        <w:t>.</w:t>
      </w:r>
      <w:r w:rsidRPr="0028263F">
        <w:rPr>
          <w:rFonts w:eastAsia="Times New Roman"/>
          <w:szCs w:val="24"/>
        </w:rPr>
        <w:t xml:space="preserve"> </w:t>
      </w:r>
      <w:proofErr w:type="spellStart"/>
      <w:r w:rsidRPr="0028263F">
        <w:rPr>
          <w:rFonts w:eastAsia="Times New Roman"/>
          <w:szCs w:val="24"/>
        </w:rPr>
        <w:t>Σεβαστάκη</w:t>
      </w:r>
      <w:proofErr w:type="spellEnd"/>
      <w:r>
        <w:rPr>
          <w:rFonts w:eastAsia="Times New Roman"/>
          <w:szCs w:val="24"/>
        </w:rPr>
        <w:t>.</w:t>
      </w:r>
      <w:r w:rsidRPr="0028263F">
        <w:rPr>
          <w:rFonts w:eastAsia="Times New Roman"/>
          <w:szCs w:val="24"/>
        </w:rPr>
        <w:t xml:space="preserve"> </w:t>
      </w:r>
      <w:r>
        <w:rPr>
          <w:rFonts w:eastAsia="Times New Roman"/>
          <w:szCs w:val="24"/>
        </w:rPr>
        <w:lastRenderedPageBreak/>
        <w:t>Ή</w:t>
      </w:r>
      <w:r w:rsidRPr="0028263F">
        <w:rPr>
          <w:rFonts w:eastAsia="Times New Roman"/>
          <w:szCs w:val="24"/>
        </w:rPr>
        <w:t>ταν δικό</w:t>
      </w:r>
      <w:r>
        <w:rPr>
          <w:rFonts w:eastAsia="Times New Roman"/>
          <w:szCs w:val="24"/>
        </w:rPr>
        <w:t xml:space="preserve"> μου λάθος που δεν συμπεριλάβαμ</w:t>
      </w:r>
      <w:r w:rsidRPr="0028263F">
        <w:rPr>
          <w:rFonts w:eastAsia="Times New Roman"/>
          <w:szCs w:val="24"/>
        </w:rPr>
        <w:t xml:space="preserve">ε τους φοιτητές του </w:t>
      </w:r>
      <w:r>
        <w:rPr>
          <w:rFonts w:eastAsia="Times New Roman"/>
          <w:szCs w:val="24"/>
        </w:rPr>
        <w:t>ΦΠΨ</w:t>
      </w:r>
      <w:r w:rsidRPr="0028263F">
        <w:rPr>
          <w:rFonts w:eastAsia="Times New Roman"/>
          <w:szCs w:val="24"/>
        </w:rPr>
        <w:t xml:space="preserve"> των Ιωαννίνων</w:t>
      </w:r>
      <w:r>
        <w:rPr>
          <w:rFonts w:eastAsia="Times New Roman"/>
          <w:szCs w:val="24"/>
        </w:rPr>
        <w:t>, κάτι που παρατήρησε η κ</w:t>
      </w:r>
      <w:r>
        <w:rPr>
          <w:rFonts w:eastAsia="Times New Roman"/>
          <w:szCs w:val="24"/>
        </w:rPr>
        <w:t>.</w:t>
      </w:r>
      <w:r>
        <w:rPr>
          <w:rFonts w:eastAsia="Times New Roman"/>
          <w:szCs w:val="24"/>
        </w:rPr>
        <w:t xml:space="preserve"> </w:t>
      </w:r>
      <w:proofErr w:type="spellStart"/>
      <w:r>
        <w:rPr>
          <w:rFonts w:eastAsia="Times New Roman"/>
          <w:szCs w:val="24"/>
        </w:rPr>
        <w:t>Τ</w:t>
      </w:r>
      <w:r w:rsidRPr="0028263F">
        <w:rPr>
          <w:rFonts w:eastAsia="Times New Roman"/>
          <w:szCs w:val="24"/>
        </w:rPr>
        <w:t>ζο</w:t>
      </w:r>
      <w:r>
        <w:rPr>
          <w:rFonts w:eastAsia="Times New Roman"/>
          <w:szCs w:val="24"/>
        </w:rPr>
        <w:t>ύ</w:t>
      </w:r>
      <w:r w:rsidRPr="0028263F">
        <w:rPr>
          <w:rFonts w:eastAsia="Times New Roman"/>
          <w:szCs w:val="24"/>
        </w:rPr>
        <w:t>φη</w:t>
      </w:r>
      <w:proofErr w:type="spellEnd"/>
      <w:r>
        <w:rPr>
          <w:rFonts w:eastAsia="Times New Roman"/>
          <w:szCs w:val="24"/>
        </w:rPr>
        <w:t>.</w:t>
      </w:r>
      <w:r w:rsidRPr="0028263F">
        <w:rPr>
          <w:rFonts w:eastAsia="Times New Roman"/>
          <w:szCs w:val="24"/>
        </w:rPr>
        <w:t xml:space="preserve"> </w:t>
      </w:r>
    </w:p>
    <w:p w14:paraId="6B14ECA2" w14:textId="77777777" w:rsidR="004965E6" w:rsidRDefault="004D430C">
      <w:pPr>
        <w:spacing w:line="600" w:lineRule="auto"/>
        <w:ind w:firstLine="720"/>
        <w:jc w:val="both"/>
        <w:rPr>
          <w:rFonts w:eastAsia="Times New Roman"/>
          <w:szCs w:val="24"/>
        </w:rPr>
      </w:pPr>
      <w:r>
        <w:rPr>
          <w:rFonts w:eastAsia="Times New Roman"/>
          <w:szCs w:val="24"/>
        </w:rPr>
        <w:t>Ακόμα, γίνεται δεκτή η τροπολογία με γενικό αριθμό</w:t>
      </w:r>
      <w:r w:rsidRPr="0028263F">
        <w:rPr>
          <w:rFonts w:eastAsia="Times New Roman"/>
          <w:szCs w:val="24"/>
        </w:rPr>
        <w:t xml:space="preserve"> 1917 </w:t>
      </w:r>
      <w:r>
        <w:rPr>
          <w:rFonts w:eastAsia="Times New Roman"/>
          <w:szCs w:val="24"/>
        </w:rPr>
        <w:t>και ειδικό</w:t>
      </w:r>
      <w:r w:rsidRPr="0028263F">
        <w:rPr>
          <w:rFonts w:eastAsia="Times New Roman"/>
          <w:szCs w:val="24"/>
        </w:rPr>
        <w:t xml:space="preserve"> </w:t>
      </w:r>
      <w:r>
        <w:rPr>
          <w:rFonts w:eastAsia="Times New Roman"/>
          <w:szCs w:val="24"/>
        </w:rPr>
        <w:t>αριθμό 2</w:t>
      </w:r>
      <w:r w:rsidRPr="0028263F">
        <w:rPr>
          <w:rFonts w:eastAsia="Times New Roman"/>
          <w:szCs w:val="24"/>
        </w:rPr>
        <w:t>16 του κ</w:t>
      </w:r>
      <w:r>
        <w:rPr>
          <w:rFonts w:eastAsia="Times New Roman"/>
          <w:szCs w:val="24"/>
        </w:rPr>
        <w:t>.</w:t>
      </w:r>
      <w:r w:rsidRPr="0028263F">
        <w:rPr>
          <w:rFonts w:eastAsia="Times New Roman"/>
          <w:szCs w:val="24"/>
        </w:rPr>
        <w:t xml:space="preserve"> </w:t>
      </w:r>
      <w:proofErr w:type="spellStart"/>
      <w:r>
        <w:rPr>
          <w:rFonts w:eastAsia="Times New Roman"/>
          <w:szCs w:val="24"/>
        </w:rPr>
        <w:t>Μηταφίδη</w:t>
      </w:r>
      <w:proofErr w:type="spellEnd"/>
      <w:r>
        <w:rPr>
          <w:rFonts w:eastAsia="Times New Roman"/>
          <w:szCs w:val="24"/>
        </w:rPr>
        <w:t>.</w:t>
      </w:r>
    </w:p>
    <w:p w14:paraId="6B14ECA3" w14:textId="77777777" w:rsidR="004965E6" w:rsidRDefault="004D430C">
      <w:pPr>
        <w:spacing w:line="600" w:lineRule="auto"/>
        <w:ind w:firstLine="720"/>
        <w:jc w:val="both"/>
        <w:rPr>
          <w:rFonts w:eastAsia="Times New Roman"/>
          <w:szCs w:val="24"/>
        </w:rPr>
      </w:pPr>
      <w:r>
        <w:rPr>
          <w:rFonts w:eastAsia="Times New Roman"/>
          <w:szCs w:val="24"/>
        </w:rPr>
        <w:t>Από τις υπουργικές τροπολογίες γίνονται δεκτές η</w:t>
      </w:r>
      <w:r w:rsidRPr="0028263F">
        <w:rPr>
          <w:rFonts w:eastAsia="Times New Roman"/>
          <w:szCs w:val="24"/>
        </w:rPr>
        <w:t xml:space="preserve"> </w:t>
      </w:r>
      <w:r>
        <w:rPr>
          <w:rFonts w:eastAsia="Times New Roman"/>
          <w:szCs w:val="24"/>
        </w:rPr>
        <w:t xml:space="preserve">τροπολογία με γενικό αριθμό </w:t>
      </w:r>
      <w:r w:rsidRPr="0028263F">
        <w:rPr>
          <w:rFonts w:eastAsia="Times New Roman"/>
          <w:szCs w:val="24"/>
        </w:rPr>
        <w:t>1912 που ανέπτυξε ο κ</w:t>
      </w:r>
      <w:r>
        <w:rPr>
          <w:rFonts w:eastAsia="Times New Roman"/>
          <w:szCs w:val="24"/>
        </w:rPr>
        <w:t>.</w:t>
      </w:r>
      <w:r w:rsidRPr="0028263F">
        <w:rPr>
          <w:rFonts w:eastAsia="Times New Roman"/>
          <w:szCs w:val="24"/>
        </w:rPr>
        <w:t xml:space="preserve"> Στρατής</w:t>
      </w:r>
      <w:r>
        <w:rPr>
          <w:rFonts w:eastAsia="Times New Roman"/>
          <w:szCs w:val="24"/>
        </w:rPr>
        <w:t>, η</w:t>
      </w:r>
      <w:r w:rsidRPr="0028263F">
        <w:rPr>
          <w:rFonts w:eastAsia="Times New Roman"/>
          <w:szCs w:val="24"/>
        </w:rPr>
        <w:t xml:space="preserve"> </w:t>
      </w:r>
      <w:r>
        <w:rPr>
          <w:rFonts w:eastAsia="Times New Roman"/>
          <w:szCs w:val="24"/>
        </w:rPr>
        <w:t xml:space="preserve">τροπολογία με γενικό αριθμό </w:t>
      </w:r>
      <w:r w:rsidRPr="0028263F">
        <w:rPr>
          <w:rFonts w:eastAsia="Times New Roman"/>
          <w:szCs w:val="24"/>
        </w:rPr>
        <w:t>1913</w:t>
      </w:r>
      <w:r>
        <w:rPr>
          <w:rFonts w:eastAsia="Times New Roman"/>
          <w:szCs w:val="24"/>
        </w:rPr>
        <w:t xml:space="preserve"> και ειδικό 210 του κ</w:t>
      </w:r>
      <w:r>
        <w:rPr>
          <w:rFonts w:eastAsia="Times New Roman"/>
          <w:szCs w:val="24"/>
        </w:rPr>
        <w:t>.</w:t>
      </w:r>
      <w:r>
        <w:rPr>
          <w:rFonts w:eastAsia="Times New Roman"/>
          <w:szCs w:val="24"/>
        </w:rPr>
        <w:t xml:space="preserve"> Ξανθού και</w:t>
      </w:r>
      <w:r w:rsidRPr="0028263F">
        <w:rPr>
          <w:rFonts w:eastAsia="Times New Roman"/>
          <w:szCs w:val="24"/>
        </w:rPr>
        <w:t xml:space="preserve"> η </w:t>
      </w:r>
      <w:r>
        <w:rPr>
          <w:rFonts w:eastAsia="Times New Roman"/>
          <w:szCs w:val="24"/>
        </w:rPr>
        <w:t xml:space="preserve">τροπολογία με γενικό αριθμό </w:t>
      </w:r>
      <w:r w:rsidRPr="0028263F">
        <w:rPr>
          <w:rFonts w:eastAsia="Times New Roman"/>
          <w:szCs w:val="24"/>
        </w:rPr>
        <w:t>1914</w:t>
      </w:r>
      <w:r>
        <w:rPr>
          <w:rFonts w:eastAsia="Times New Roman"/>
          <w:szCs w:val="24"/>
        </w:rPr>
        <w:t xml:space="preserve">. Είναι αυτή που ανέπτυξε ο κ. </w:t>
      </w:r>
      <w:proofErr w:type="spellStart"/>
      <w:r>
        <w:rPr>
          <w:rFonts w:eastAsia="Times New Roman"/>
          <w:szCs w:val="24"/>
        </w:rPr>
        <w:t>Πολάκης</w:t>
      </w:r>
      <w:proofErr w:type="spellEnd"/>
      <w:r>
        <w:rPr>
          <w:rFonts w:eastAsia="Times New Roman"/>
          <w:szCs w:val="24"/>
        </w:rPr>
        <w:t>.</w:t>
      </w:r>
      <w:r w:rsidRPr="0028263F">
        <w:rPr>
          <w:rFonts w:eastAsia="Times New Roman"/>
          <w:szCs w:val="24"/>
        </w:rPr>
        <w:t xml:space="preserve"> </w:t>
      </w:r>
      <w:r>
        <w:rPr>
          <w:rFonts w:eastAsia="Times New Roman"/>
          <w:szCs w:val="24"/>
        </w:rPr>
        <w:t>Η άλλ</w:t>
      </w:r>
      <w:r>
        <w:rPr>
          <w:rFonts w:eastAsia="Times New Roman"/>
          <w:szCs w:val="24"/>
        </w:rPr>
        <w:t>η ήταν αυτή που ε</w:t>
      </w:r>
      <w:r w:rsidRPr="0028263F">
        <w:rPr>
          <w:rFonts w:eastAsia="Times New Roman"/>
          <w:szCs w:val="24"/>
        </w:rPr>
        <w:t>ίχα καταθέσει προηγουμένως με τη Γενική Γραμματεία Θρησκευμάτων</w:t>
      </w:r>
      <w:r>
        <w:rPr>
          <w:rFonts w:eastAsia="Times New Roman"/>
          <w:szCs w:val="24"/>
        </w:rPr>
        <w:t>,</w:t>
      </w:r>
      <w:r w:rsidRPr="0028263F">
        <w:rPr>
          <w:rFonts w:eastAsia="Times New Roman"/>
          <w:szCs w:val="24"/>
        </w:rPr>
        <w:t xml:space="preserve"> όπως επίσης και αυτή που </w:t>
      </w:r>
      <w:r>
        <w:rPr>
          <w:rFonts w:eastAsia="Times New Roman"/>
          <w:szCs w:val="24"/>
        </w:rPr>
        <w:t>ε</w:t>
      </w:r>
      <w:r w:rsidRPr="0028263F">
        <w:rPr>
          <w:rFonts w:eastAsia="Times New Roman"/>
          <w:szCs w:val="24"/>
        </w:rPr>
        <w:t xml:space="preserve">ίχα καταθέσει και </w:t>
      </w:r>
      <w:r>
        <w:rPr>
          <w:rFonts w:eastAsia="Times New Roman"/>
          <w:szCs w:val="24"/>
        </w:rPr>
        <w:t>αφορούσε τ</w:t>
      </w:r>
      <w:r w:rsidRPr="0028263F">
        <w:rPr>
          <w:rFonts w:eastAsia="Times New Roman"/>
          <w:szCs w:val="24"/>
        </w:rPr>
        <w:t>η μονιμοποίηση αυτών που είχαν δικαιωθεί από τον ΑΣΕΠ του 2008</w:t>
      </w:r>
      <w:r>
        <w:rPr>
          <w:rFonts w:eastAsia="Times New Roman"/>
          <w:szCs w:val="24"/>
        </w:rPr>
        <w:t>,</w:t>
      </w:r>
      <w:r w:rsidRPr="0028263F">
        <w:rPr>
          <w:rFonts w:eastAsia="Times New Roman"/>
          <w:szCs w:val="24"/>
        </w:rPr>
        <w:t xml:space="preserve"> δηλαδή </w:t>
      </w:r>
      <w:r>
        <w:rPr>
          <w:rFonts w:eastAsia="Times New Roman"/>
          <w:szCs w:val="24"/>
        </w:rPr>
        <w:t xml:space="preserve">η τροπολογία με γενικό αριθμό </w:t>
      </w:r>
      <w:r w:rsidRPr="0028263F">
        <w:rPr>
          <w:rFonts w:eastAsia="Times New Roman"/>
          <w:szCs w:val="24"/>
        </w:rPr>
        <w:t xml:space="preserve">1921 </w:t>
      </w:r>
      <w:r>
        <w:rPr>
          <w:rFonts w:eastAsia="Times New Roman"/>
          <w:szCs w:val="24"/>
        </w:rPr>
        <w:t>και</w:t>
      </w:r>
      <w:r w:rsidRPr="0028263F">
        <w:rPr>
          <w:rFonts w:eastAsia="Times New Roman"/>
          <w:szCs w:val="24"/>
        </w:rPr>
        <w:t xml:space="preserve"> ειδικό 218</w:t>
      </w:r>
      <w:r>
        <w:rPr>
          <w:rFonts w:eastAsia="Times New Roman"/>
          <w:szCs w:val="24"/>
        </w:rPr>
        <w:t>.</w:t>
      </w:r>
      <w:r w:rsidRPr="0028263F">
        <w:rPr>
          <w:rFonts w:eastAsia="Times New Roman"/>
          <w:szCs w:val="24"/>
        </w:rPr>
        <w:t xml:space="preserve"> </w:t>
      </w:r>
    </w:p>
    <w:p w14:paraId="6B14ECA4" w14:textId="77777777" w:rsidR="004965E6" w:rsidRDefault="004D430C">
      <w:pPr>
        <w:spacing w:line="600" w:lineRule="auto"/>
        <w:ind w:firstLine="720"/>
        <w:jc w:val="both"/>
        <w:rPr>
          <w:rFonts w:eastAsia="Times New Roman"/>
          <w:szCs w:val="24"/>
        </w:rPr>
      </w:pPr>
      <w:r>
        <w:rPr>
          <w:rFonts w:eastAsia="Times New Roman"/>
          <w:szCs w:val="24"/>
        </w:rPr>
        <w:t>Υπάρχει και η τροπολογία με γενικό αριθμό</w:t>
      </w:r>
      <w:r w:rsidRPr="0028263F">
        <w:rPr>
          <w:rFonts w:eastAsia="Times New Roman"/>
          <w:szCs w:val="24"/>
        </w:rPr>
        <w:t xml:space="preserve"> 1923 </w:t>
      </w:r>
      <w:r>
        <w:rPr>
          <w:rFonts w:eastAsia="Times New Roman"/>
          <w:szCs w:val="24"/>
        </w:rPr>
        <w:t xml:space="preserve">και </w:t>
      </w:r>
      <w:r w:rsidRPr="0028263F">
        <w:rPr>
          <w:rFonts w:eastAsia="Times New Roman"/>
          <w:szCs w:val="24"/>
        </w:rPr>
        <w:t>ειδικό 220</w:t>
      </w:r>
      <w:r>
        <w:rPr>
          <w:rFonts w:eastAsia="Times New Roman"/>
          <w:szCs w:val="24"/>
        </w:rPr>
        <w:t>.</w:t>
      </w:r>
      <w:r w:rsidRPr="0028263F">
        <w:rPr>
          <w:rFonts w:eastAsia="Times New Roman"/>
          <w:szCs w:val="24"/>
        </w:rPr>
        <w:t xml:space="preserve"> </w:t>
      </w:r>
    </w:p>
    <w:p w14:paraId="6B14ECA5" w14:textId="77777777" w:rsidR="004965E6" w:rsidRDefault="004D430C">
      <w:pPr>
        <w:spacing w:line="600" w:lineRule="auto"/>
        <w:ind w:firstLine="720"/>
        <w:jc w:val="both"/>
        <w:rPr>
          <w:rFonts w:eastAsia="Times New Roman"/>
          <w:szCs w:val="24"/>
        </w:rPr>
      </w:pPr>
      <w:r>
        <w:rPr>
          <w:rFonts w:eastAsia="Times New Roman"/>
          <w:szCs w:val="24"/>
        </w:rPr>
        <w:t>Ε</w:t>
      </w:r>
      <w:r w:rsidRPr="0028263F">
        <w:rPr>
          <w:rFonts w:eastAsia="Times New Roman"/>
          <w:szCs w:val="24"/>
        </w:rPr>
        <w:t xml:space="preserve">υχαριστώ </w:t>
      </w:r>
      <w:r>
        <w:rPr>
          <w:rFonts w:eastAsia="Times New Roman"/>
          <w:szCs w:val="24"/>
        </w:rPr>
        <w:t>πολύ.</w:t>
      </w:r>
    </w:p>
    <w:p w14:paraId="6B14ECA6" w14:textId="77777777" w:rsidR="004965E6" w:rsidRDefault="004D430C">
      <w:pPr>
        <w:spacing w:line="600" w:lineRule="auto"/>
        <w:ind w:firstLine="720"/>
        <w:jc w:val="both"/>
        <w:rPr>
          <w:rFonts w:eastAsia="Times New Roman"/>
          <w:szCs w:val="24"/>
        </w:rPr>
      </w:pPr>
      <w:r w:rsidRPr="0028263F">
        <w:rPr>
          <w:rFonts w:eastAsia="Times New Roman"/>
          <w:b/>
          <w:szCs w:val="24"/>
        </w:rPr>
        <w:t xml:space="preserve">ΙΩΑΝΝΗΣ ΔΕΛΗΣ: </w:t>
      </w:r>
      <w:r>
        <w:rPr>
          <w:rFonts w:eastAsia="Times New Roman"/>
          <w:szCs w:val="24"/>
        </w:rPr>
        <w:t>Κυρία Πρόεδρε, θα ήθελα τον λόγο για ένα λεπτό.</w:t>
      </w:r>
    </w:p>
    <w:p w14:paraId="6B14ECA7" w14:textId="77777777" w:rsidR="004965E6" w:rsidRDefault="004D430C">
      <w:pPr>
        <w:spacing w:line="600" w:lineRule="auto"/>
        <w:ind w:firstLine="720"/>
        <w:jc w:val="both"/>
        <w:rPr>
          <w:rFonts w:eastAsia="Times New Roman"/>
          <w:szCs w:val="24"/>
        </w:rPr>
      </w:pPr>
      <w:r w:rsidRPr="0028263F">
        <w:rPr>
          <w:rFonts w:eastAsia="Times New Roman"/>
          <w:b/>
          <w:szCs w:val="24"/>
        </w:rPr>
        <w:lastRenderedPageBreak/>
        <w:t>ΠΡΟΕΔΡΕΥΟΥΣΑ (Αναστασία Χριστοδουλοπούλου):</w:t>
      </w:r>
      <w:r>
        <w:rPr>
          <w:rFonts w:eastAsia="Times New Roman"/>
          <w:b/>
          <w:szCs w:val="24"/>
        </w:rPr>
        <w:t xml:space="preserve"> </w:t>
      </w:r>
      <w:r>
        <w:rPr>
          <w:rFonts w:eastAsia="Times New Roman"/>
          <w:szCs w:val="24"/>
        </w:rPr>
        <w:t>Κύριε Δελή, γ</w:t>
      </w:r>
      <w:r w:rsidRPr="0028263F">
        <w:rPr>
          <w:rFonts w:eastAsia="Times New Roman"/>
          <w:szCs w:val="24"/>
        </w:rPr>
        <w:t>ιατί με φέρ</w:t>
      </w:r>
      <w:r>
        <w:rPr>
          <w:rFonts w:eastAsia="Times New Roman"/>
          <w:szCs w:val="24"/>
        </w:rPr>
        <w:t>ν</w:t>
      </w:r>
      <w:r w:rsidRPr="0028263F">
        <w:rPr>
          <w:rFonts w:eastAsia="Times New Roman"/>
          <w:szCs w:val="24"/>
        </w:rPr>
        <w:t>ετε σε δύσκολη θέση</w:t>
      </w:r>
      <w:r>
        <w:rPr>
          <w:rFonts w:eastAsia="Times New Roman"/>
          <w:szCs w:val="24"/>
        </w:rPr>
        <w:t>;</w:t>
      </w:r>
      <w:r w:rsidRPr="0028263F">
        <w:rPr>
          <w:rFonts w:eastAsia="Times New Roman"/>
          <w:szCs w:val="24"/>
        </w:rPr>
        <w:t xml:space="preserve"> </w:t>
      </w:r>
      <w:r>
        <w:rPr>
          <w:rFonts w:eastAsia="Times New Roman"/>
          <w:szCs w:val="24"/>
        </w:rPr>
        <w:t>Ε</w:t>
      </w:r>
      <w:r w:rsidRPr="0028263F">
        <w:rPr>
          <w:rFonts w:eastAsia="Times New Roman"/>
          <w:szCs w:val="24"/>
        </w:rPr>
        <w:t>ίναι δυνατόν</w:t>
      </w:r>
      <w:r>
        <w:rPr>
          <w:rFonts w:eastAsia="Times New Roman"/>
          <w:szCs w:val="24"/>
        </w:rPr>
        <w:t>;</w:t>
      </w:r>
      <w:r w:rsidRPr="0028263F">
        <w:rPr>
          <w:rFonts w:eastAsia="Times New Roman"/>
          <w:szCs w:val="24"/>
        </w:rPr>
        <w:t xml:space="preserve"> Τι εί</w:t>
      </w:r>
      <w:r w:rsidRPr="0028263F">
        <w:rPr>
          <w:rFonts w:eastAsia="Times New Roman"/>
          <w:szCs w:val="24"/>
        </w:rPr>
        <w:t>ναι αυτό</w:t>
      </w:r>
      <w:r>
        <w:rPr>
          <w:rFonts w:eastAsia="Times New Roman"/>
          <w:szCs w:val="24"/>
        </w:rPr>
        <w:t>;</w:t>
      </w:r>
      <w:r w:rsidRPr="0028263F">
        <w:rPr>
          <w:rFonts w:eastAsia="Times New Roman"/>
          <w:szCs w:val="24"/>
        </w:rPr>
        <w:t xml:space="preserve"> </w:t>
      </w:r>
      <w:r>
        <w:rPr>
          <w:rFonts w:eastAsia="Times New Roman"/>
          <w:szCs w:val="24"/>
        </w:rPr>
        <w:t>Έ</w:t>
      </w:r>
      <w:r w:rsidRPr="0028263F">
        <w:rPr>
          <w:rFonts w:eastAsia="Times New Roman"/>
          <w:szCs w:val="24"/>
        </w:rPr>
        <w:t>χετε προσωπικό</w:t>
      </w:r>
      <w:r>
        <w:rPr>
          <w:rFonts w:eastAsia="Times New Roman"/>
          <w:szCs w:val="24"/>
        </w:rPr>
        <w:t>;</w:t>
      </w:r>
      <w:r w:rsidRPr="0028263F">
        <w:rPr>
          <w:rFonts w:eastAsia="Times New Roman"/>
          <w:szCs w:val="24"/>
        </w:rPr>
        <w:t xml:space="preserve"> </w:t>
      </w:r>
      <w:r>
        <w:rPr>
          <w:rFonts w:eastAsia="Times New Roman"/>
          <w:szCs w:val="24"/>
        </w:rPr>
        <w:t>Π</w:t>
      </w:r>
      <w:r w:rsidRPr="0028263F">
        <w:rPr>
          <w:rFonts w:eastAsia="Times New Roman"/>
          <w:szCs w:val="24"/>
        </w:rPr>
        <w:t>οιο είναι το προσωπικό</w:t>
      </w:r>
      <w:r>
        <w:rPr>
          <w:rFonts w:eastAsia="Times New Roman"/>
          <w:szCs w:val="24"/>
        </w:rPr>
        <w:t>;</w:t>
      </w:r>
    </w:p>
    <w:p w14:paraId="6B14ECA8" w14:textId="77777777" w:rsidR="004965E6" w:rsidRDefault="004D430C">
      <w:pPr>
        <w:spacing w:line="600" w:lineRule="auto"/>
        <w:ind w:firstLine="720"/>
        <w:jc w:val="both"/>
        <w:rPr>
          <w:rFonts w:eastAsia="Times New Roman"/>
          <w:szCs w:val="24"/>
        </w:rPr>
      </w:pPr>
      <w:r w:rsidRPr="0028263F">
        <w:rPr>
          <w:rFonts w:eastAsia="Times New Roman"/>
          <w:b/>
          <w:szCs w:val="24"/>
        </w:rPr>
        <w:t>ΙΩΑΝΝΗΣ ΔΕΛΗΣ:</w:t>
      </w:r>
      <w:r>
        <w:rPr>
          <w:rFonts w:eastAsia="Times New Roman"/>
          <w:b/>
          <w:szCs w:val="24"/>
        </w:rPr>
        <w:t xml:space="preserve"> </w:t>
      </w:r>
      <w:r>
        <w:rPr>
          <w:rFonts w:eastAsia="Times New Roman"/>
          <w:szCs w:val="24"/>
        </w:rPr>
        <w:t>Θα μπορούσα, κυρία Πρόεδρε, να ζητήσω τον λόγο επί προσωπικού, γιατί ακούστηκαν αρκετές βαριές κουβέντες.</w:t>
      </w:r>
    </w:p>
    <w:p w14:paraId="6B14ECA9" w14:textId="77777777" w:rsidR="004965E6" w:rsidRDefault="004D430C">
      <w:pPr>
        <w:spacing w:line="600" w:lineRule="auto"/>
        <w:ind w:firstLine="720"/>
        <w:jc w:val="both"/>
        <w:rPr>
          <w:rFonts w:eastAsia="Times New Roman"/>
          <w:szCs w:val="24"/>
        </w:rPr>
      </w:pPr>
      <w:r w:rsidRPr="0028263F">
        <w:rPr>
          <w:rFonts w:eastAsia="Times New Roman"/>
          <w:b/>
          <w:szCs w:val="24"/>
        </w:rPr>
        <w:t>ΠΡΟΕΔΡΕΥΟΥΣΑ (Αναστασία Χριστοδουλοπούλου):</w:t>
      </w:r>
      <w:r w:rsidRPr="00E746A4">
        <w:rPr>
          <w:rFonts w:eastAsia="Times New Roman"/>
          <w:szCs w:val="24"/>
        </w:rPr>
        <w:t xml:space="preserve"> </w:t>
      </w:r>
      <w:r>
        <w:rPr>
          <w:rFonts w:eastAsia="Times New Roman"/>
          <w:szCs w:val="24"/>
        </w:rPr>
        <w:t>Για</w:t>
      </w:r>
      <w:r w:rsidRPr="0028263F">
        <w:rPr>
          <w:rFonts w:eastAsia="Times New Roman"/>
          <w:szCs w:val="24"/>
        </w:rPr>
        <w:t xml:space="preserve"> σας προσωπικά</w:t>
      </w:r>
      <w:r>
        <w:rPr>
          <w:rFonts w:eastAsia="Times New Roman"/>
          <w:szCs w:val="24"/>
        </w:rPr>
        <w:t>; Έ</w:t>
      </w:r>
      <w:r w:rsidRPr="0028263F">
        <w:rPr>
          <w:rFonts w:eastAsia="Times New Roman"/>
          <w:szCs w:val="24"/>
        </w:rPr>
        <w:t xml:space="preserve">χετε </w:t>
      </w:r>
      <w:r w:rsidRPr="0028263F">
        <w:rPr>
          <w:rFonts w:eastAsia="Times New Roman"/>
          <w:szCs w:val="24"/>
        </w:rPr>
        <w:t>Κοινοβουλευτικό Εκπρόσωπο</w:t>
      </w:r>
      <w:r>
        <w:rPr>
          <w:rFonts w:eastAsia="Times New Roman"/>
          <w:szCs w:val="24"/>
        </w:rPr>
        <w:t>.</w:t>
      </w:r>
      <w:r w:rsidRPr="00CA3A7E">
        <w:rPr>
          <w:rFonts w:eastAsia="Times New Roman"/>
          <w:szCs w:val="24"/>
        </w:rPr>
        <w:t xml:space="preserve"> </w:t>
      </w:r>
    </w:p>
    <w:p w14:paraId="6B14ECAA" w14:textId="77777777" w:rsidR="004965E6" w:rsidRDefault="004D430C">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Είπε ότι δεν είμαστε σοβαροί, κυρία Πρόεδρε. </w:t>
      </w:r>
    </w:p>
    <w:p w14:paraId="6B14ECAB" w14:textId="77777777" w:rsidR="004965E6" w:rsidRDefault="004D430C">
      <w:pPr>
        <w:spacing w:line="600" w:lineRule="auto"/>
        <w:ind w:firstLine="720"/>
        <w:jc w:val="both"/>
        <w:rPr>
          <w:rFonts w:eastAsia="Times New Roman"/>
          <w:szCs w:val="24"/>
        </w:rPr>
      </w:pPr>
      <w:r w:rsidRPr="00222B3E">
        <w:rPr>
          <w:rFonts w:eastAsia="Times New Roman"/>
          <w:b/>
          <w:szCs w:val="24"/>
        </w:rPr>
        <w:t>ΠΡΟΕΔΡΕΥΟΥΣΑ (Αναστασία Χριστοδουλοπούλου):</w:t>
      </w:r>
      <w:r w:rsidRPr="00222B3E">
        <w:rPr>
          <w:rFonts w:eastAsia="Times New Roman"/>
          <w:szCs w:val="24"/>
        </w:rPr>
        <w:t xml:space="preserve"> </w:t>
      </w:r>
      <w:r w:rsidRPr="0028263F">
        <w:rPr>
          <w:rFonts w:eastAsia="Times New Roman"/>
          <w:szCs w:val="24"/>
        </w:rPr>
        <w:t>Θα μου κάνετε παρατηρήσεις</w:t>
      </w:r>
      <w:r>
        <w:rPr>
          <w:rFonts w:eastAsia="Times New Roman"/>
          <w:szCs w:val="24"/>
        </w:rPr>
        <w:t xml:space="preserve"> πώς διευθύνω;</w:t>
      </w:r>
    </w:p>
    <w:p w14:paraId="6B14ECAC" w14:textId="77777777" w:rsidR="004965E6" w:rsidRDefault="004D430C">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Ο κύριος Υπουργός λέει ότι δεν είμαστε σοβαροί, κυρία Πρόεδρε</w:t>
      </w:r>
      <w:r>
        <w:rPr>
          <w:rFonts w:eastAsia="Times New Roman"/>
          <w:szCs w:val="24"/>
        </w:rPr>
        <w:t xml:space="preserve">. Σας παρακαλώ! </w:t>
      </w:r>
    </w:p>
    <w:p w14:paraId="6B14ECAD" w14:textId="77777777" w:rsidR="004965E6" w:rsidRDefault="004D430C">
      <w:pPr>
        <w:spacing w:line="600" w:lineRule="auto"/>
        <w:ind w:firstLine="720"/>
        <w:jc w:val="both"/>
        <w:rPr>
          <w:rFonts w:eastAsia="Times New Roman"/>
          <w:szCs w:val="24"/>
        </w:rPr>
      </w:pPr>
      <w:r w:rsidRPr="0028263F">
        <w:rPr>
          <w:rFonts w:eastAsia="Times New Roman"/>
          <w:b/>
          <w:szCs w:val="24"/>
        </w:rPr>
        <w:t>ΠΡΟΕΔΡΕΥΟΥΣΑ (Αναστασία Χριστοδουλοπούλου):</w:t>
      </w:r>
      <w:r w:rsidRPr="00E746A4">
        <w:rPr>
          <w:rFonts w:eastAsia="Times New Roman"/>
          <w:szCs w:val="24"/>
        </w:rPr>
        <w:t xml:space="preserve"> </w:t>
      </w:r>
      <w:r>
        <w:rPr>
          <w:rFonts w:eastAsia="Times New Roman"/>
          <w:szCs w:val="24"/>
        </w:rPr>
        <w:t xml:space="preserve">Σοβαρά; Κι εσείς γιατί είστε εδώ τότε; Για να υπερασπιστείτε τον εαυτό σας. </w:t>
      </w:r>
    </w:p>
    <w:p w14:paraId="6B14ECAE" w14:textId="77777777" w:rsidR="004965E6" w:rsidRDefault="004D430C">
      <w:pPr>
        <w:spacing w:line="600" w:lineRule="auto"/>
        <w:ind w:firstLine="720"/>
        <w:jc w:val="both"/>
        <w:rPr>
          <w:rFonts w:eastAsia="Times New Roman"/>
          <w:szCs w:val="24"/>
        </w:rPr>
      </w:pPr>
      <w:r>
        <w:rPr>
          <w:rFonts w:eastAsia="Times New Roman"/>
          <w:b/>
          <w:szCs w:val="24"/>
        </w:rPr>
        <w:lastRenderedPageBreak/>
        <w:t>ΙΩΑΝΝΗΣ ΔΕΛΗΣ:</w:t>
      </w:r>
      <w:r>
        <w:rPr>
          <w:rFonts w:eastAsia="Times New Roman"/>
          <w:szCs w:val="24"/>
        </w:rPr>
        <w:t xml:space="preserve"> Κυρία Πρόεδρε…</w:t>
      </w:r>
    </w:p>
    <w:p w14:paraId="6B14ECAF" w14:textId="77777777" w:rsidR="004965E6" w:rsidRDefault="004D430C">
      <w:pPr>
        <w:spacing w:line="600" w:lineRule="auto"/>
        <w:ind w:firstLine="720"/>
        <w:jc w:val="both"/>
        <w:rPr>
          <w:rFonts w:eastAsia="Times New Roman"/>
          <w:szCs w:val="24"/>
        </w:rPr>
      </w:pPr>
      <w:r w:rsidRPr="00102B83">
        <w:rPr>
          <w:rFonts w:eastAsia="Times New Roman"/>
          <w:b/>
          <w:szCs w:val="24"/>
        </w:rPr>
        <w:t>ΠΡΟΕΔΡΕΥΟΥΣΑ (Αναστασία Χριστοδουλοπούλου):</w:t>
      </w:r>
      <w:r w:rsidRPr="00102B83">
        <w:rPr>
          <w:rFonts w:eastAsia="Times New Roman"/>
          <w:szCs w:val="24"/>
        </w:rPr>
        <w:t xml:space="preserve"> </w:t>
      </w:r>
      <w:r>
        <w:rPr>
          <w:rFonts w:eastAsia="Times New Roman"/>
          <w:szCs w:val="24"/>
        </w:rPr>
        <w:t xml:space="preserve">Δεν σας δίνω τον λόγο, κύριε Δελή, γιατί βλέπω ότι έχετε και συνηγόρους. </w:t>
      </w:r>
    </w:p>
    <w:p w14:paraId="6B14ECB0" w14:textId="77777777" w:rsidR="004965E6" w:rsidRDefault="004D430C">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Μπράβο σας! </w:t>
      </w:r>
    </w:p>
    <w:p w14:paraId="6B14ECB1" w14:textId="77777777" w:rsidR="004965E6" w:rsidRDefault="004D430C">
      <w:pPr>
        <w:spacing w:line="600" w:lineRule="auto"/>
        <w:ind w:firstLine="720"/>
        <w:jc w:val="both"/>
        <w:rPr>
          <w:rFonts w:eastAsia="Times New Roman"/>
          <w:szCs w:val="24"/>
        </w:rPr>
      </w:pPr>
      <w:r w:rsidRPr="0028263F">
        <w:rPr>
          <w:rFonts w:eastAsia="Times New Roman"/>
          <w:b/>
          <w:szCs w:val="24"/>
        </w:rPr>
        <w:t>ΠΡΟΕΔΡΕΥΟΥΣΑ (Αναστασία Χριστοδουλοπούλου):</w:t>
      </w:r>
      <w:r>
        <w:rPr>
          <w:rFonts w:eastAsia="Times New Roman"/>
          <w:szCs w:val="24"/>
        </w:rPr>
        <w:t xml:space="preserve"> Ευχαριστώ! </w:t>
      </w:r>
    </w:p>
    <w:p w14:paraId="6B14ECB2" w14:textId="77777777" w:rsidR="004965E6" w:rsidRDefault="004D430C">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Δημοκρατία... </w:t>
      </w:r>
    </w:p>
    <w:p w14:paraId="6B14ECB3" w14:textId="77777777" w:rsidR="004965E6" w:rsidRDefault="004D430C">
      <w:pPr>
        <w:spacing w:line="600" w:lineRule="auto"/>
        <w:ind w:firstLine="720"/>
        <w:jc w:val="both"/>
        <w:rPr>
          <w:rFonts w:eastAsia="Times New Roman"/>
          <w:szCs w:val="24"/>
        </w:rPr>
      </w:pPr>
      <w:r w:rsidRPr="0028263F">
        <w:rPr>
          <w:rFonts w:eastAsia="Times New Roman"/>
          <w:b/>
          <w:szCs w:val="24"/>
        </w:rPr>
        <w:t>ΠΡΟΕΔΡΕΥΟΥΣΑ (Αναστασία Χριστοδουλοπούλου):</w:t>
      </w:r>
      <w:r>
        <w:rPr>
          <w:rFonts w:eastAsia="Times New Roman"/>
          <w:szCs w:val="24"/>
        </w:rPr>
        <w:t xml:space="preserve"> Άμα δεν μπορούμε ο</w:t>
      </w:r>
      <w:r>
        <w:rPr>
          <w:rFonts w:eastAsia="Times New Roman"/>
          <w:szCs w:val="24"/>
        </w:rPr>
        <w:t>ύτε πολιτικά να μιλήσουμε εδώ…</w:t>
      </w:r>
    </w:p>
    <w:p w14:paraId="6B14ECB4" w14:textId="77777777" w:rsidR="004965E6" w:rsidRDefault="004D430C">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Μα, εσείς δεν επιτρέπετε να μιλήσουμε. Είναι πολιτική έκφραση «δεν είστε σοβαροί»;</w:t>
      </w:r>
    </w:p>
    <w:p w14:paraId="6B14ECB5" w14:textId="77777777" w:rsidR="004965E6" w:rsidRDefault="004D430C">
      <w:pPr>
        <w:spacing w:line="600" w:lineRule="auto"/>
        <w:ind w:firstLine="720"/>
        <w:jc w:val="both"/>
        <w:rPr>
          <w:rFonts w:eastAsia="Times New Roman"/>
          <w:szCs w:val="24"/>
        </w:rPr>
      </w:pPr>
      <w:r w:rsidRPr="0028263F">
        <w:rPr>
          <w:rFonts w:eastAsia="Times New Roman"/>
          <w:b/>
          <w:szCs w:val="24"/>
        </w:rPr>
        <w:t>ΠΡΟΕΔΡΕΥΟΥΣΑ (Αναστασία Χριστοδουλοπούλου):</w:t>
      </w:r>
      <w:r w:rsidRPr="00CA3A7E">
        <w:rPr>
          <w:rFonts w:eastAsia="Times New Roman"/>
          <w:szCs w:val="24"/>
        </w:rPr>
        <w:t xml:space="preserve"> </w:t>
      </w:r>
      <w:r>
        <w:rPr>
          <w:rFonts w:eastAsia="Times New Roman"/>
          <w:szCs w:val="24"/>
        </w:rPr>
        <w:t>Οι Υπουργοί, κύριε, ό</w:t>
      </w:r>
      <w:r w:rsidRPr="0028263F">
        <w:rPr>
          <w:rFonts w:eastAsia="Times New Roman"/>
          <w:szCs w:val="24"/>
        </w:rPr>
        <w:t>χι εγώ</w:t>
      </w:r>
      <w:r>
        <w:rPr>
          <w:rFonts w:eastAsia="Times New Roman"/>
          <w:szCs w:val="24"/>
        </w:rPr>
        <w:t>.</w:t>
      </w:r>
      <w:r w:rsidRPr="0028263F">
        <w:rPr>
          <w:rFonts w:eastAsia="Times New Roman"/>
          <w:szCs w:val="24"/>
        </w:rPr>
        <w:t xml:space="preserve"> </w:t>
      </w:r>
      <w:r>
        <w:rPr>
          <w:rFonts w:eastAsia="Times New Roman"/>
          <w:szCs w:val="24"/>
        </w:rPr>
        <w:t>Αν δεν μπορεί</w:t>
      </w:r>
      <w:r w:rsidRPr="0028263F">
        <w:rPr>
          <w:rFonts w:eastAsia="Times New Roman"/>
          <w:szCs w:val="24"/>
        </w:rPr>
        <w:t xml:space="preserve"> πολιτικά</w:t>
      </w:r>
      <w:r>
        <w:rPr>
          <w:rFonts w:eastAsia="Times New Roman"/>
          <w:szCs w:val="24"/>
        </w:rPr>
        <w:t xml:space="preserve"> ο ένας να κάνει κριτική στον</w:t>
      </w:r>
      <w:r>
        <w:rPr>
          <w:rFonts w:eastAsia="Times New Roman"/>
          <w:szCs w:val="24"/>
        </w:rPr>
        <w:t xml:space="preserve"> άλλον…</w:t>
      </w:r>
    </w:p>
    <w:p w14:paraId="6B14ECB6" w14:textId="77777777" w:rsidR="004965E6" w:rsidRDefault="004D430C">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Είναι πολιτική έκφραση «δεν είστε σοβαροί»; Σας ρωτώ, κυρία Πρόεδρε. </w:t>
      </w:r>
    </w:p>
    <w:p w14:paraId="6B14ECB7" w14:textId="77777777" w:rsidR="004965E6" w:rsidRDefault="004D430C">
      <w:pPr>
        <w:spacing w:line="600" w:lineRule="auto"/>
        <w:ind w:firstLine="720"/>
        <w:jc w:val="both"/>
        <w:rPr>
          <w:rFonts w:eastAsia="Times New Roman"/>
          <w:szCs w:val="24"/>
        </w:rPr>
      </w:pPr>
      <w:r w:rsidRPr="0028263F">
        <w:rPr>
          <w:rFonts w:eastAsia="Times New Roman"/>
          <w:b/>
          <w:szCs w:val="24"/>
        </w:rPr>
        <w:lastRenderedPageBreak/>
        <w:t>ΠΡΟΕΔΡΕΥΟΥΣΑ (Αναστασία Χριστοδουλοπούλου):</w:t>
      </w:r>
      <w:r w:rsidRPr="00CA3A7E">
        <w:rPr>
          <w:rFonts w:eastAsia="Times New Roman"/>
          <w:szCs w:val="24"/>
        </w:rPr>
        <w:t xml:space="preserve"> </w:t>
      </w:r>
      <w:r>
        <w:rPr>
          <w:rFonts w:eastAsia="Times New Roman"/>
          <w:szCs w:val="24"/>
        </w:rPr>
        <w:t xml:space="preserve">Είπε ότι είναι ρητορικό. </w:t>
      </w:r>
    </w:p>
    <w:p w14:paraId="6B14ECB8" w14:textId="77777777" w:rsidR="004965E6" w:rsidRDefault="004D430C">
      <w:pPr>
        <w:spacing w:line="600" w:lineRule="auto"/>
        <w:ind w:firstLine="720"/>
        <w:jc w:val="both"/>
        <w:rPr>
          <w:rFonts w:eastAsia="Times New Roman"/>
          <w:szCs w:val="24"/>
        </w:rPr>
      </w:pPr>
      <w:r>
        <w:rPr>
          <w:rFonts w:eastAsia="Times New Roman"/>
          <w:szCs w:val="24"/>
        </w:rPr>
        <w:t xml:space="preserve">Ορίστε, κύριε Μιχελή, έχετε τον λόγο για επτά λεπτά. </w:t>
      </w:r>
    </w:p>
    <w:p w14:paraId="6B14ECB9" w14:textId="77777777" w:rsidR="004965E6" w:rsidRDefault="004D430C">
      <w:pPr>
        <w:spacing w:line="600" w:lineRule="auto"/>
        <w:ind w:firstLine="720"/>
        <w:jc w:val="both"/>
        <w:rPr>
          <w:rFonts w:eastAsia="Times New Roman"/>
          <w:szCs w:val="24"/>
        </w:rPr>
      </w:pPr>
      <w:r>
        <w:rPr>
          <w:rFonts w:eastAsia="Times New Roman"/>
          <w:b/>
          <w:szCs w:val="24"/>
        </w:rPr>
        <w:t xml:space="preserve">ΑΘΑΝΑΣΙΟΣ ΜΙΧΕΛΗΣ: </w:t>
      </w:r>
      <w:r>
        <w:rPr>
          <w:rFonts w:eastAsia="Times New Roman"/>
          <w:szCs w:val="24"/>
        </w:rPr>
        <w:t>Ν</w:t>
      </w:r>
      <w:r w:rsidRPr="0028263F">
        <w:rPr>
          <w:rFonts w:eastAsia="Times New Roman"/>
          <w:szCs w:val="24"/>
        </w:rPr>
        <w:t>ομίζω</w:t>
      </w:r>
      <w:r>
        <w:rPr>
          <w:rFonts w:eastAsia="Times New Roman"/>
          <w:szCs w:val="24"/>
        </w:rPr>
        <w:t xml:space="preserve"> πως ένα εν</w:t>
      </w:r>
      <w:r>
        <w:rPr>
          <w:rFonts w:eastAsia="Times New Roman"/>
          <w:szCs w:val="24"/>
        </w:rPr>
        <w:t>διαφέρον μεθοδολογικό</w:t>
      </w:r>
      <w:r w:rsidRPr="0028263F">
        <w:rPr>
          <w:rFonts w:eastAsia="Times New Roman"/>
          <w:szCs w:val="24"/>
        </w:rPr>
        <w:t xml:space="preserve"> ερώτημα για κάθε συζήτηση </w:t>
      </w:r>
      <w:r>
        <w:rPr>
          <w:rFonts w:eastAsia="Times New Roman"/>
          <w:szCs w:val="24"/>
        </w:rPr>
        <w:t>και για κάθε νομοσχέδιο είναι το</w:t>
      </w:r>
      <w:r w:rsidRPr="0028263F">
        <w:rPr>
          <w:rFonts w:eastAsia="Times New Roman"/>
          <w:szCs w:val="24"/>
        </w:rPr>
        <w:t xml:space="preserve"> εξής</w:t>
      </w:r>
      <w:r>
        <w:rPr>
          <w:rFonts w:eastAsia="Times New Roman"/>
          <w:szCs w:val="24"/>
        </w:rPr>
        <w:t>: Τι</w:t>
      </w:r>
      <w:r w:rsidRPr="0028263F">
        <w:rPr>
          <w:rFonts w:eastAsia="Times New Roman"/>
          <w:szCs w:val="24"/>
        </w:rPr>
        <w:t xml:space="preserve"> πρόβλημα επιχειρούμε να λύσουμε και τι πιθανά προβλήματα μπορούν να ανακύψουν</w:t>
      </w:r>
      <w:r>
        <w:rPr>
          <w:rFonts w:eastAsia="Times New Roman"/>
          <w:szCs w:val="24"/>
        </w:rPr>
        <w:t>.</w:t>
      </w:r>
      <w:r w:rsidRPr="0028263F">
        <w:rPr>
          <w:rFonts w:eastAsia="Times New Roman"/>
          <w:szCs w:val="24"/>
        </w:rPr>
        <w:t xml:space="preserve"> </w:t>
      </w:r>
    </w:p>
    <w:p w14:paraId="6B14ECBA" w14:textId="77777777" w:rsidR="004965E6" w:rsidRDefault="004D430C">
      <w:pPr>
        <w:spacing w:line="600" w:lineRule="auto"/>
        <w:ind w:firstLine="720"/>
        <w:jc w:val="both"/>
        <w:rPr>
          <w:rFonts w:eastAsia="Times New Roman"/>
          <w:szCs w:val="24"/>
        </w:rPr>
      </w:pPr>
      <w:r w:rsidRPr="0028263F">
        <w:rPr>
          <w:rFonts w:eastAsia="Times New Roman"/>
          <w:szCs w:val="24"/>
        </w:rPr>
        <w:t>Ας δούμε συγκεκριμένα τι ζητήματα θίγει το παρόν νομοσχέδιο</w:t>
      </w:r>
      <w:r>
        <w:rPr>
          <w:rFonts w:eastAsia="Times New Roman"/>
          <w:szCs w:val="24"/>
        </w:rPr>
        <w:t>.</w:t>
      </w:r>
      <w:r w:rsidRPr="0028263F">
        <w:rPr>
          <w:rFonts w:eastAsia="Times New Roman"/>
          <w:szCs w:val="24"/>
        </w:rPr>
        <w:t xml:space="preserve"> </w:t>
      </w:r>
      <w:r>
        <w:rPr>
          <w:rFonts w:eastAsia="Times New Roman"/>
          <w:szCs w:val="24"/>
        </w:rPr>
        <w:t>Θ</w:t>
      </w:r>
      <w:r w:rsidRPr="0028263F">
        <w:rPr>
          <w:rFonts w:eastAsia="Times New Roman"/>
          <w:szCs w:val="24"/>
        </w:rPr>
        <w:t xml:space="preserve">εωρία </w:t>
      </w:r>
      <w:r>
        <w:rPr>
          <w:rFonts w:eastAsia="Times New Roman"/>
          <w:szCs w:val="24"/>
        </w:rPr>
        <w:t>ή</w:t>
      </w:r>
      <w:r w:rsidRPr="0028263F">
        <w:rPr>
          <w:rFonts w:eastAsia="Times New Roman"/>
          <w:szCs w:val="24"/>
        </w:rPr>
        <w:t xml:space="preserve"> πράξη</w:t>
      </w:r>
      <w:r>
        <w:rPr>
          <w:rFonts w:eastAsia="Times New Roman"/>
          <w:szCs w:val="24"/>
        </w:rPr>
        <w:t>;</w:t>
      </w:r>
      <w:r w:rsidRPr="0028263F">
        <w:rPr>
          <w:rFonts w:eastAsia="Times New Roman"/>
          <w:szCs w:val="24"/>
        </w:rPr>
        <w:t xml:space="preserve"> </w:t>
      </w:r>
      <w:r>
        <w:rPr>
          <w:rFonts w:eastAsia="Times New Roman"/>
          <w:szCs w:val="24"/>
        </w:rPr>
        <w:t xml:space="preserve">Επιστήμη </w:t>
      </w:r>
      <w:r>
        <w:rPr>
          <w:rFonts w:eastAsia="Times New Roman"/>
          <w:szCs w:val="24"/>
        </w:rPr>
        <w:t>ή</w:t>
      </w:r>
      <w:r w:rsidRPr="0028263F">
        <w:rPr>
          <w:rFonts w:eastAsia="Times New Roman"/>
          <w:szCs w:val="24"/>
        </w:rPr>
        <w:t xml:space="preserve"> τεχνολογία</w:t>
      </w:r>
      <w:r>
        <w:rPr>
          <w:rFonts w:eastAsia="Times New Roman"/>
          <w:szCs w:val="24"/>
        </w:rPr>
        <w:t>; Σ’ αυτό το καίριο ιδεολογικής σημασίας ζήτημα υπάρχουν δύο θεωρήσεις.</w:t>
      </w:r>
      <w:r w:rsidRPr="0028263F">
        <w:rPr>
          <w:rFonts w:eastAsia="Times New Roman"/>
          <w:szCs w:val="24"/>
        </w:rPr>
        <w:t xml:space="preserve"> </w:t>
      </w:r>
      <w:r>
        <w:rPr>
          <w:rFonts w:eastAsia="Times New Roman"/>
          <w:szCs w:val="24"/>
        </w:rPr>
        <w:t>Π</w:t>
      </w:r>
      <w:r w:rsidRPr="0028263F">
        <w:rPr>
          <w:rFonts w:eastAsia="Times New Roman"/>
          <w:szCs w:val="24"/>
        </w:rPr>
        <w:t xml:space="preserve">αραδοσιακά η Δεξιά ήθελε τον απόλυτο διαχωρισμό </w:t>
      </w:r>
      <w:r>
        <w:rPr>
          <w:rFonts w:eastAsia="Times New Roman"/>
          <w:szCs w:val="24"/>
        </w:rPr>
        <w:t>θεωρίας-</w:t>
      </w:r>
      <w:r w:rsidRPr="0028263F">
        <w:rPr>
          <w:rFonts w:eastAsia="Times New Roman"/>
          <w:szCs w:val="24"/>
        </w:rPr>
        <w:t>επιστή</w:t>
      </w:r>
      <w:r>
        <w:rPr>
          <w:rFonts w:eastAsia="Times New Roman"/>
          <w:szCs w:val="24"/>
        </w:rPr>
        <w:t>μης από τη μία πλευρά και πράξη</w:t>
      </w:r>
      <w:r w:rsidRPr="0028263F">
        <w:rPr>
          <w:rFonts w:eastAsia="Times New Roman"/>
          <w:szCs w:val="24"/>
        </w:rPr>
        <w:t>ς</w:t>
      </w:r>
      <w:r>
        <w:rPr>
          <w:rFonts w:eastAsia="Times New Roman"/>
          <w:szCs w:val="24"/>
        </w:rPr>
        <w:t>-</w:t>
      </w:r>
      <w:r w:rsidRPr="0028263F">
        <w:rPr>
          <w:rFonts w:eastAsia="Times New Roman"/>
          <w:szCs w:val="24"/>
        </w:rPr>
        <w:t>κατάρτισης από την άλλη πλευρά</w:t>
      </w:r>
      <w:r>
        <w:rPr>
          <w:rFonts w:eastAsia="Times New Roman"/>
          <w:szCs w:val="24"/>
        </w:rPr>
        <w:t>. Γι’</w:t>
      </w:r>
      <w:r w:rsidRPr="0028263F">
        <w:rPr>
          <w:rFonts w:eastAsia="Times New Roman"/>
          <w:szCs w:val="24"/>
        </w:rPr>
        <w:t xml:space="preserve"> αυτό υποστήριζε τις τελευταίες δεκαετίες</w:t>
      </w:r>
      <w:r w:rsidRPr="0028263F">
        <w:rPr>
          <w:rFonts w:eastAsia="Times New Roman"/>
          <w:szCs w:val="24"/>
        </w:rPr>
        <w:t xml:space="preserve"> του αιώνα μας αυστηρές εξετάσεις από </w:t>
      </w:r>
      <w:r>
        <w:rPr>
          <w:rFonts w:eastAsia="Times New Roman"/>
          <w:szCs w:val="24"/>
        </w:rPr>
        <w:t xml:space="preserve">το </w:t>
      </w:r>
      <w:r>
        <w:rPr>
          <w:rFonts w:eastAsia="Times New Roman"/>
          <w:szCs w:val="24"/>
        </w:rPr>
        <w:t>δ</w:t>
      </w:r>
      <w:r w:rsidRPr="0028263F">
        <w:rPr>
          <w:rFonts w:eastAsia="Times New Roman"/>
          <w:szCs w:val="24"/>
        </w:rPr>
        <w:t xml:space="preserve">ημοτικό </w:t>
      </w:r>
      <w:r>
        <w:rPr>
          <w:rFonts w:eastAsia="Times New Roman"/>
          <w:szCs w:val="24"/>
        </w:rPr>
        <w:t>στο</w:t>
      </w:r>
      <w:r w:rsidRPr="0028263F">
        <w:rPr>
          <w:rFonts w:eastAsia="Times New Roman"/>
          <w:szCs w:val="24"/>
        </w:rPr>
        <w:t xml:space="preserve"> </w:t>
      </w:r>
      <w:r>
        <w:rPr>
          <w:rFonts w:eastAsia="Times New Roman"/>
          <w:szCs w:val="24"/>
        </w:rPr>
        <w:t>γ</w:t>
      </w:r>
      <w:r w:rsidRPr="0028263F">
        <w:rPr>
          <w:rFonts w:eastAsia="Times New Roman"/>
          <w:szCs w:val="24"/>
        </w:rPr>
        <w:t>υμνάσιο</w:t>
      </w:r>
      <w:r>
        <w:rPr>
          <w:rFonts w:eastAsia="Times New Roman"/>
          <w:szCs w:val="24"/>
        </w:rPr>
        <w:t xml:space="preserve">, αυστηρές </w:t>
      </w:r>
      <w:r w:rsidRPr="0028263F">
        <w:rPr>
          <w:rFonts w:eastAsia="Times New Roman"/>
          <w:szCs w:val="24"/>
        </w:rPr>
        <w:t xml:space="preserve">εξετάσεις από το </w:t>
      </w:r>
      <w:r>
        <w:rPr>
          <w:rFonts w:eastAsia="Times New Roman"/>
          <w:szCs w:val="24"/>
        </w:rPr>
        <w:t>γ</w:t>
      </w:r>
      <w:r>
        <w:rPr>
          <w:rFonts w:eastAsia="Times New Roman"/>
          <w:szCs w:val="24"/>
        </w:rPr>
        <w:t xml:space="preserve">υμνάσιο στο </w:t>
      </w:r>
      <w:r>
        <w:rPr>
          <w:rFonts w:eastAsia="Times New Roman"/>
          <w:szCs w:val="24"/>
        </w:rPr>
        <w:t>λ</w:t>
      </w:r>
      <w:r w:rsidRPr="0028263F">
        <w:rPr>
          <w:rFonts w:eastAsia="Times New Roman"/>
          <w:szCs w:val="24"/>
        </w:rPr>
        <w:t>ύκειο</w:t>
      </w:r>
      <w:r>
        <w:rPr>
          <w:rFonts w:eastAsia="Times New Roman"/>
          <w:szCs w:val="24"/>
        </w:rPr>
        <w:t xml:space="preserve">, αυστηρές εξετάσεις από το </w:t>
      </w:r>
      <w:r>
        <w:rPr>
          <w:rFonts w:eastAsia="Times New Roman"/>
          <w:szCs w:val="24"/>
        </w:rPr>
        <w:t>λ</w:t>
      </w:r>
      <w:r w:rsidRPr="0028263F">
        <w:rPr>
          <w:rFonts w:eastAsia="Times New Roman"/>
          <w:szCs w:val="24"/>
        </w:rPr>
        <w:t xml:space="preserve">ύκειο στο </w:t>
      </w:r>
      <w:r>
        <w:rPr>
          <w:rFonts w:eastAsia="Times New Roman"/>
          <w:szCs w:val="24"/>
        </w:rPr>
        <w:t>π</w:t>
      </w:r>
      <w:r w:rsidRPr="0028263F">
        <w:rPr>
          <w:rFonts w:eastAsia="Times New Roman"/>
          <w:szCs w:val="24"/>
        </w:rPr>
        <w:t>αν</w:t>
      </w:r>
      <w:r>
        <w:rPr>
          <w:rFonts w:eastAsia="Times New Roman"/>
          <w:szCs w:val="24"/>
        </w:rPr>
        <w:t>επιστήμιο, ώ</w:t>
      </w:r>
      <w:r w:rsidRPr="0028263F">
        <w:rPr>
          <w:rFonts w:eastAsia="Times New Roman"/>
          <w:szCs w:val="24"/>
        </w:rPr>
        <w:t>στε οι καλοί</w:t>
      </w:r>
      <w:r>
        <w:rPr>
          <w:rFonts w:eastAsia="Times New Roman"/>
          <w:szCs w:val="24"/>
        </w:rPr>
        <w:t>,</w:t>
      </w:r>
      <w:r w:rsidRPr="0028263F">
        <w:rPr>
          <w:rFonts w:eastAsia="Times New Roman"/>
          <w:szCs w:val="24"/>
        </w:rPr>
        <w:t xml:space="preserve"> οι ικανοί να μπορούν να πάνε να σπουδάσουν και οι υπόλοιποι εργατικό δυναμικό</w:t>
      </w:r>
      <w:r>
        <w:rPr>
          <w:rFonts w:eastAsia="Times New Roman"/>
          <w:szCs w:val="24"/>
        </w:rPr>
        <w:t>.</w:t>
      </w:r>
      <w:r w:rsidRPr="0028263F">
        <w:rPr>
          <w:rFonts w:eastAsia="Times New Roman"/>
          <w:szCs w:val="24"/>
        </w:rPr>
        <w:t xml:space="preserve"> </w:t>
      </w:r>
    </w:p>
    <w:p w14:paraId="6B14ECBB" w14:textId="77777777" w:rsidR="004965E6" w:rsidRDefault="004D430C">
      <w:pPr>
        <w:spacing w:line="600" w:lineRule="auto"/>
        <w:ind w:firstLine="720"/>
        <w:jc w:val="both"/>
        <w:rPr>
          <w:rFonts w:eastAsia="Times New Roman"/>
          <w:szCs w:val="24"/>
        </w:rPr>
      </w:pPr>
      <w:r>
        <w:rPr>
          <w:rFonts w:eastAsia="Times New Roman"/>
          <w:szCs w:val="24"/>
        </w:rPr>
        <w:lastRenderedPageBreak/>
        <w:t xml:space="preserve">Η Αριστερά που πρώτη έβαλε το ζήτημα </w:t>
      </w:r>
      <w:r w:rsidRPr="0028263F">
        <w:rPr>
          <w:rFonts w:eastAsia="Times New Roman"/>
          <w:szCs w:val="24"/>
        </w:rPr>
        <w:t>της πρακτικής μέσα στο σχολείο και των θετικών επιστημών</w:t>
      </w:r>
      <w:r>
        <w:rPr>
          <w:rFonts w:eastAsia="Times New Roman"/>
          <w:szCs w:val="24"/>
        </w:rPr>
        <w:t xml:space="preserve"> την εποχή της </w:t>
      </w:r>
      <w:proofErr w:type="spellStart"/>
      <w:r>
        <w:rPr>
          <w:rFonts w:eastAsia="Times New Roman"/>
          <w:szCs w:val="24"/>
        </w:rPr>
        <w:t>αρχαιο</w:t>
      </w:r>
      <w:r w:rsidRPr="0028263F">
        <w:rPr>
          <w:rFonts w:eastAsia="Times New Roman"/>
          <w:szCs w:val="24"/>
        </w:rPr>
        <w:t>λατρείας</w:t>
      </w:r>
      <w:proofErr w:type="spellEnd"/>
      <w:r>
        <w:rPr>
          <w:rFonts w:eastAsia="Times New Roman"/>
          <w:szCs w:val="24"/>
        </w:rPr>
        <w:t>,</w:t>
      </w:r>
      <w:r w:rsidRPr="0028263F">
        <w:rPr>
          <w:rFonts w:eastAsia="Times New Roman"/>
          <w:szCs w:val="24"/>
        </w:rPr>
        <w:t xml:space="preserve"> αλλά αμφίβολης αρχαιογνωσίας</w:t>
      </w:r>
      <w:r>
        <w:rPr>
          <w:rFonts w:eastAsia="Times New Roman"/>
          <w:szCs w:val="24"/>
        </w:rPr>
        <w:t>,</w:t>
      </w:r>
      <w:r w:rsidRPr="0028263F">
        <w:rPr>
          <w:rFonts w:eastAsia="Times New Roman"/>
          <w:szCs w:val="24"/>
        </w:rPr>
        <w:t xml:space="preserve"> </w:t>
      </w:r>
      <w:r>
        <w:rPr>
          <w:rFonts w:eastAsia="Times New Roman"/>
          <w:szCs w:val="24"/>
        </w:rPr>
        <w:t>επέμενε στο</w:t>
      </w:r>
      <w:r w:rsidRPr="0028263F">
        <w:rPr>
          <w:rFonts w:eastAsia="Times New Roman"/>
          <w:szCs w:val="24"/>
        </w:rPr>
        <w:t xml:space="preserve"> συνδυασμό</w:t>
      </w:r>
      <w:r>
        <w:rPr>
          <w:rFonts w:eastAsia="Times New Roman"/>
          <w:szCs w:val="24"/>
        </w:rPr>
        <w:t>,</w:t>
      </w:r>
      <w:r w:rsidRPr="0028263F">
        <w:rPr>
          <w:rFonts w:eastAsia="Times New Roman"/>
          <w:szCs w:val="24"/>
        </w:rPr>
        <w:t xml:space="preserve"> στην κοινή συμπόρευση θεωρίας και πράξης μέσα </w:t>
      </w:r>
      <w:r>
        <w:rPr>
          <w:rFonts w:eastAsia="Times New Roman"/>
          <w:szCs w:val="24"/>
        </w:rPr>
        <w:t xml:space="preserve">από </w:t>
      </w:r>
      <w:r w:rsidRPr="0028263F">
        <w:rPr>
          <w:rFonts w:eastAsia="Times New Roman"/>
          <w:szCs w:val="24"/>
        </w:rPr>
        <w:t>τα ενιαία πολυκλαδικά λύκεια</w:t>
      </w:r>
      <w:r w:rsidRPr="0028263F">
        <w:rPr>
          <w:rFonts w:eastAsia="Times New Roman"/>
          <w:szCs w:val="24"/>
        </w:rPr>
        <w:t xml:space="preserve"> της δεκαετίας του </w:t>
      </w:r>
      <w:r>
        <w:rPr>
          <w:rFonts w:eastAsia="Times New Roman"/>
          <w:szCs w:val="24"/>
        </w:rPr>
        <w:t>19</w:t>
      </w:r>
      <w:r w:rsidRPr="0028263F">
        <w:rPr>
          <w:rFonts w:eastAsia="Times New Roman"/>
          <w:szCs w:val="24"/>
        </w:rPr>
        <w:t xml:space="preserve">80 </w:t>
      </w:r>
      <w:r>
        <w:rPr>
          <w:rFonts w:eastAsia="Times New Roman"/>
          <w:szCs w:val="24"/>
        </w:rPr>
        <w:t>-π</w:t>
      </w:r>
      <w:r w:rsidRPr="0028263F">
        <w:rPr>
          <w:rFonts w:eastAsia="Times New Roman"/>
          <w:szCs w:val="24"/>
        </w:rPr>
        <w:t xml:space="preserve">ράγματι ακριβά </w:t>
      </w:r>
      <w:r>
        <w:rPr>
          <w:rFonts w:eastAsia="Times New Roman"/>
          <w:szCs w:val="24"/>
        </w:rPr>
        <w:t>σχολεία</w:t>
      </w:r>
      <w:r w:rsidRPr="0028263F">
        <w:rPr>
          <w:rFonts w:eastAsia="Times New Roman"/>
          <w:szCs w:val="24"/>
        </w:rPr>
        <w:t xml:space="preserve"> που δεν μπόρεσε </w:t>
      </w:r>
      <w:r>
        <w:rPr>
          <w:rFonts w:eastAsia="Times New Roman"/>
          <w:szCs w:val="24"/>
        </w:rPr>
        <w:t>η ελληνική πολιτεία να τα επεκτείνει και να τα</w:t>
      </w:r>
      <w:r w:rsidRPr="0028263F">
        <w:rPr>
          <w:rFonts w:eastAsia="Times New Roman"/>
          <w:szCs w:val="24"/>
        </w:rPr>
        <w:t xml:space="preserve"> συνεχίσει</w:t>
      </w:r>
      <w:r>
        <w:rPr>
          <w:rFonts w:eastAsia="Times New Roman"/>
          <w:szCs w:val="24"/>
        </w:rPr>
        <w:t>-</w:t>
      </w:r>
      <w:r w:rsidRPr="0028263F">
        <w:rPr>
          <w:rFonts w:eastAsia="Times New Roman"/>
          <w:szCs w:val="24"/>
        </w:rPr>
        <w:t xml:space="preserve"> και μέσα </w:t>
      </w:r>
      <w:r>
        <w:rPr>
          <w:rFonts w:eastAsia="Times New Roman"/>
          <w:szCs w:val="24"/>
        </w:rPr>
        <w:t xml:space="preserve">από </w:t>
      </w:r>
      <w:r w:rsidRPr="0028263F">
        <w:rPr>
          <w:rFonts w:eastAsia="Times New Roman"/>
          <w:szCs w:val="24"/>
        </w:rPr>
        <w:t>την ενιαία αντίληψη αυτών των δύο κατευθύνσεων</w:t>
      </w:r>
      <w:r>
        <w:rPr>
          <w:rFonts w:eastAsia="Times New Roman"/>
          <w:szCs w:val="24"/>
        </w:rPr>
        <w:t>.</w:t>
      </w:r>
      <w:r w:rsidRPr="0028263F">
        <w:rPr>
          <w:rFonts w:eastAsia="Times New Roman"/>
          <w:szCs w:val="24"/>
        </w:rPr>
        <w:t xml:space="preserve"> </w:t>
      </w:r>
      <w:r>
        <w:rPr>
          <w:rFonts w:eastAsia="Times New Roman"/>
          <w:szCs w:val="24"/>
        </w:rPr>
        <w:t>Γ</w:t>
      </w:r>
      <w:r w:rsidRPr="0028263F">
        <w:rPr>
          <w:rFonts w:eastAsia="Times New Roman"/>
          <w:szCs w:val="24"/>
        </w:rPr>
        <w:t>ιατί</w:t>
      </w:r>
      <w:r>
        <w:rPr>
          <w:rFonts w:eastAsia="Times New Roman"/>
          <w:szCs w:val="24"/>
        </w:rPr>
        <w:t>;</w:t>
      </w:r>
      <w:r w:rsidRPr="0028263F">
        <w:rPr>
          <w:rFonts w:eastAsia="Times New Roman"/>
          <w:szCs w:val="24"/>
        </w:rPr>
        <w:t xml:space="preserve"> Πρώτον</w:t>
      </w:r>
      <w:r>
        <w:rPr>
          <w:rFonts w:eastAsia="Times New Roman"/>
          <w:szCs w:val="24"/>
        </w:rPr>
        <w:t>,</w:t>
      </w:r>
      <w:r w:rsidRPr="0028263F">
        <w:rPr>
          <w:rFonts w:eastAsia="Times New Roman"/>
          <w:szCs w:val="24"/>
        </w:rPr>
        <w:t xml:space="preserve"> γιατί θα έχουν μία </w:t>
      </w:r>
      <w:proofErr w:type="spellStart"/>
      <w:r>
        <w:rPr>
          <w:rFonts w:eastAsia="Times New Roman"/>
          <w:szCs w:val="24"/>
        </w:rPr>
        <w:t>αλληλοτροφοδότηση</w:t>
      </w:r>
      <w:proofErr w:type="spellEnd"/>
      <w:r w:rsidRPr="0028263F">
        <w:rPr>
          <w:rFonts w:eastAsia="Times New Roman"/>
          <w:szCs w:val="24"/>
        </w:rPr>
        <w:t xml:space="preserve"> μεταξύ θεωρίας και π</w:t>
      </w:r>
      <w:r w:rsidRPr="0028263F">
        <w:rPr>
          <w:rFonts w:eastAsia="Times New Roman"/>
          <w:szCs w:val="24"/>
        </w:rPr>
        <w:t>ράξης</w:t>
      </w:r>
      <w:r>
        <w:rPr>
          <w:rFonts w:eastAsia="Times New Roman"/>
          <w:szCs w:val="24"/>
        </w:rPr>
        <w:t xml:space="preserve"> -α</w:t>
      </w:r>
      <w:r w:rsidRPr="0028263F">
        <w:rPr>
          <w:rFonts w:eastAsia="Times New Roman"/>
          <w:szCs w:val="24"/>
        </w:rPr>
        <w:t>υτό είναι το επιστημολογικό ζήτημα</w:t>
      </w:r>
      <w:r>
        <w:rPr>
          <w:rFonts w:eastAsia="Times New Roman"/>
          <w:szCs w:val="24"/>
        </w:rPr>
        <w:t>- και, δ</w:t>
      </w:r>
      <w:r w:rsidRPr="0028263F">
        <w:rPr>
          <w:rFonts w:eastAsia="Times New Roman"/>
          <w:szCs w:val="24"/>
        </w:rPr>
        <w:t>εύτερον</w:t>
      </w:r>
      <w:r>
        <w:rPr>
          <w:rFonts w:eastAsia="Times New Roman"/>
          <w:szCs w:val="24"/>
        </w:rPr>
        <w:t>,</w:t>
      </w:r>
      <w:r w:rsidRPr="0028263F">
        <w:rPr>
          <w:rFonts w:eastAsia="Times New Roman"/>
          <w:szCs w:val="24"/>
        </w:rPr>
        <w:t xml:space="preserve"> γιατί δεν θα </w:t>
      </w:r>
      <w:r>
        <w:rPr>
          <w:rFonts w:eastAsia="Times New Roman"/>
          <w:szCs w:val="24"/>
        </w:rPr>
        <w:t>διαμοιράζουν</w:t>
      </w:r>
      <w:r w:rsidRPr="0028263F">
        <w:rPr>
          <w:rFonts w:eastAsia="Times New Roman"/>
          <w:szCs w:val="24"/>
        </w:rPr>
        <w:t xml:space="preserve"> τους μαθητές</w:t>
      </w:r>
      <w:r>
        <w:rPr>
          <w:rFonts w:eastAsia="Times New Roman"/>
          <w:szCs w:val="24"/>
        </w:rPr>
        <w:t>,</w:t>
      </w:r>
      <w:r w:rsidRPr="0028263F">
        <w:rPr>
          <w:rFonts w:eastAsia="Times New Roman"/>
          <w:szCs w:val="24"/>
        </w:rPr>
        <w:t xml:space="preserve"> τους σπουδαστές</w:t>
      </w:r>
      <w:r>
        <w:rPr>
          <w:rFonts w:eastAsia="Times New Roman"/>
          <w:szCs w:val="24"/>
        </w:rPr>
        <w:t>,</w:t>
      </w:r>
      <w:r w:rsidRPr="0028263F">
        <w:rPr>
          <w:rFonts w:eastAsia="Times New Roman"/>
          <w:szCs w:val="24"/>
        </w:rPr>
        <w:t xml:space="preserve"> σε δύο κοινωνικές ομάδες εκ των προτέρων</w:t>
      </w:r>
      <w:r>
        <w:rPr>
          <w:rFonts w:eastAsia="Times New Roman"/>
          <w:szCs w:val="24"/>
        </w:rPr>
        <w:t>.</w:t>
      </w:r>
      <w:r w:rsidRPr="0028263F">
        <w:rPr>
          <w:rFonts w:eastAsia="Times New Roman"/>
          <w:szCs w:val="24"/>
        </w:rPr>
        <w:t xml:space="preserve"> </w:t>
      </w:r>
    </w:p>
    <w:p w14:paraId="6B14ECBC" w14:textId="77777777" w:rsidR="004965E6" w:rsidRDefault="004D430C">
      <w:pPr>
        <w:spacing w:line="600" w:lineRule="auto"/>
        <w:ind w:firstLine="720"/>
        <w:jc w:val="both"/>
        <w:rPr>
          <w:rFonts w:eastAsia="Times New Roman"/>
          <w:szCs w:val="24"/>
        </w:rPr>
      </w:pPr>
      <w:r>
        <w:rPr>
          <w:rFonts w:eastAsia="Times New Roman"/>
          <w:szCs w:val="24"/>
        </w:rPr>
        <w:t>Κ</w:t>
      </w:r>
      <w:r w:rsidRPr="0028263F">
        <w:rPr>
          <w:rFonts w:eastAsia="Times New Roman"/>
          <w:szCs w:val="24"/>
        </w:rPr>
        <w:t>ύριοι συνάδελφοι</w:t>
      </w:r>
      <w:r>
        <w:rPr>
          <w:rFonts w:eastAsia="Times New Roman"/>
          <w:szCs w:val="24"/>
        </w:rPr>
        <w:t>,</w:t>
      </w:r>
      <w:r w:rsidRPr="0028263F">
        <w:rPr>
          <w:rFonts w:eastAsia="Times New Roman"/>
          <w:szCs w:val="24"/>
        </w:rPr>
        <w:t xml:space="preserve"> στην </w:t>
      </w:r>
      <w:r>
        <w:rPr>
          <w:rFonts w:eastAsia="Times New Roman"/>
          <w:szCs w:val="24"/>
        </w:rPr>
        <w:t>κ</w:t>
      </w:r>
      <w:r w:rsidRPr="0028263F">
        <w:rPr>
          <w:rFonts w:eastAsia="Times New Roman"/>
          <w:szCs w:val="24"/>
        </w:rPr>
        <w:t>οινωνιολογία της εκπαίδε</w:t>
      </w:r>
      <w:r>
        <w:rPr>
          <w:rFonts w:eastAsia="Times New Roman"/>
          <w:szCs w:val="24"/>
        </w:rPr>
        <w:t>υσης είναι απόλυτα δεδομένο ότι</w:t>
      </w:r>
      <w:r w:rsidRPr="0028263F">
        <w:rPr>
          <w:rFonts w:eastAsia="Times New Roman"/>
          <w:szCs w:val="24"/>
        </w:rPr>
        <w:t xml:space="preserve"> </w:t>
      </w:r>
      <w:r>
        <w:rPr>
          <w:rFonts w:eastAsia="Times New Roman"/>
          <w:szCs w:val="24"/>
        </w:rPr>
        <w:t xml:space="preserve">σε όσο πιο </w:t>
      </w:r>
      <w:r>
        <w:rPr>
          <w:rFonts w:eastAsia="Times New Roman"/>
          <w:szCs w:val="24"/>
        </w:rPr>
        <w:t>χαμηλό</w:t>
      </w:r>
      <w:r w:rsidRPr="0028263F">
        <w:rPr>
          <w:rFonts w:eastAsia="Times New Roman"/>
          <w:szCs w:val="24"/>
        </w:rPr>
        <w:t xml:space="preserve"> επίπεδο της εκπαίδευσης κάνεις αυτόν τον διαχωρισμό</w:t>
      </w:r>
      <w:r>
        <w:rPr>
          <w:rFonts w:eastAsia="Times New Roman"/>
          <w:szCs w:val="24"/>
        </w:rPr>
        <w:t>,</w:t>
      </w:r>
      <w:r w:rsidRPr="0028263F">
        <w:rPr>
          <w:rFonts w:eastAsia="Times New Roman"/>
          <w:szCs w:val="24"/>
        </w:rPr>
        <w:t xml:space="preserve"> τόσο </w:t>
      </w:r>
      <w:r>
        <w:rPr>
          <w:rFonts w:eastAsia="Times New Roman"/>
          <w:szCs w:val="24"/>
        </w:rPr>
        <w:t>πιο</w:t>
      </w:r>
      <w:r w:rsidRPr="0028263F">
        <w:rPr>
          <w:rFonts w:eastAsia="Times New Roman"/>
          <w:szCs w:val="24"/>
        </w:rPr>
        <w:t xml:space="preserve"> ταξική καταλήγει να είναι η εκπαίδευση</w:t>
      </w:r>
      <w:r>
        <w:rPr>
          <w:rFonts w:eastAsia="Times New Roman"/>
          <w:szCs w:val="24"/>
        </w:rPr>
        <w:t>.</w:t>
      </w:r>
      <w:r w:rsidRPr="0028263F">
        <w:rPr>
          <w:rFonts w:eastAsia="Times New Roman"/>
          <w:szCs w:val="24"/>
        </w:rPr>
        <w:t xml:space="preserve"> </w:t>
      </w:r>
    </w:p>
    <w:p w14:paraId="6B14ECBD" w14:textId="77777777" w:rsidR="004965E6" w:rsidRDefault="004D430C">
      <w:pPr>
        <w:spacing w:line="600" w:lineRule="auto"/>
        <w:ind w:firstLine="720"/>
        <w:jc w:val="both"/>
        <w:rPr>
          <w:rFonts w:eastAsia="Times New Roman"/>
          <w:szCs w:val="24"/>
        </w:rPr>
      </w:pPr>
      <w:r>
        <w:rPr>
          <w:rFonts w:eastAsia="Times New Roman"/>
          <w:szCs w:val="24"/>
        </w:rPr>
        <w:t xml:space="preserve">Δεύτερο ζήτημα: εκπαίδευση και ανάπτυξη, εκπαίδευση και αγορά. Η Δεξιά παραδοσιακά </w:t>
      </w:r>
      <w:r w:rsidRPr="0028263F">
        <w:rPr>
          <w:rFonts w:eastAsia="Times New Roman"/>
          <w:szCs w:val="24"/>
        </w:rPr>
        <w:t xml:space="preserve">και τα τελευταία χρόνια επιμένει </w:t>
      </w:r>
      <w:r>
        <w:rPr>
          <w:rFonts w:eastAsia="Times New Roman"/>
          <w:szCs w:val="24"/>
        </w:rPr>
        <w:t xml:space="preserve">στην </w:t>
      </w:r>
      <w:r w:rsidRPr="0028263F">
        <w:rPr>
          <w:rFonts w:eastAsia="Times New Roman"/>
          <w:szCs w:val="24"/>
        </w:rPr>
        <w:t>απόλυτη</w:t>
      </w:r>
      <w:r>
        <w:rPr>
          <w:rFonts w:eastAsia="Times New Roman"/>
          <w:szCs w:val="24"/>
        </w:rPr>
        <w:t>,</w:t>
      </w:r>
      <w:r w:rsidRPr="0028263F">
        <w:rPr>
          <w:rFonts w:eastAsia="Times New Roman"/>
          <w:szCs w:val="24"/>
        </w:rPr>
        <w:t xml:space="preserve"> μονοδιάστατη σύν</w:t>
      </w:r>
      <w:r w:rsidRPr="0028263F">
        <w:rPr>
          <w:rFonts w:eastAsia="Times New Roman"/>
          <w:szCs w:val="24"/>
        </w:rPr>
        <w:t xml:space="preserve">δεση </w:t>
      </w:r>
      <w:r>
        <w:rPr>
          <w:rFonts w:eastAsia="Times New Roman"/>
          <w:szCs w:val="24"/>
        </w:rPr>
        <w:t xml:space="preserve">της </w:t>
      </w:r>
      <w:r w:rsidRPr="0028263F">
        <w:rPr>
          <w:rFonts w:eastAsia="Times New Roman"/>
          <w:szCs w:val="24"/>
        </w:rPr>
        <w:t xml:space="preserve">εκπαίδευσης με </w:t>
      </w:r>
      <w:r w:rsidRPr="0028263F">
        <w:rPr>
          <w:rFonts w:eastAsia="Times New Roman"/>
          <w:szCs w:val="24"/>
        </w:rPr>
        <w:lastRenderedPageBreak/>
        <w:t>την αγορά</w:t>
      </w:r>
      <w:r>
        <w:rPr>
          <w:rFonts w:eastAsia="Times New Roman"/>
          <w:szCs w:val="24"/>
        </w:rPr>
        <w:t>.</w:t>
      </w:r>
      <w:r w:rsidRPr="0028263F">
        <w:rPr>
          <w:rFonts w:eastAsia="Times New Roman"/>
          <w:szCs w:val="24"/>
        </w:rPr>
        <w:t xml:space="preserve"> </w:t>
      </w:r>
      <w:r>
        <w:rPr>
          <w:rFonts w:eastAsia="Times New Roman"/>
          <w:szCs w:val="24"/>
        </w:rPr>
        <w:t>Γ</w:t>
      </w:r>
      <w:r w:rsidRPr="0028263F">
        <w:rPr>
          <w:rFonts w:eastAsia="Times New Roman"/>
          <w:szCs w:val="24"/>
        </w:rPr>
        <w:t>ι</w:t>
      </w:r>
      <w:r>
        <w:rPr>
          <w:rFonts w:eastAsia="Times New Roman"/>
          <w:szCs w:val="24"/>
        </w:rPr>
        <w:t>’</w:t>
      </w:r>
      <w:r w:rsidRPr="0028263F">
        <w:rPr>
          <w:rFonts w:eastAsia="Times New Roman"/>
          <w:szCs w:val="24"/>
        </w:rPr>
        <w:t xml:space="preserve"> αυτό επιμένει στα ιδιωτικά κολλέγια</w:t>
      </w:r>
      <w:r>
        <w:rPr>
          <w:rFonts w:eastAsia="Times New Roman"/>
          <w:szCs w:val="24"/>
        </w:rPr>
        <w:t>,</w:t>
      </w:r>
      <w:r w:rsidRPr="0028263F">
        <w:rPr>
          <w:rFonts w:eastAsia="Times New Roman"/>
          <w:szCs w:val="24"/>
        </w:rPr>
        <w:t xml:space="preserve"> στα ιδιωτικά πανεπιστήμια που θα χρηματοδοτούνται από μεγάλες επιχειρήσεις</w:t>
      </w:r>
      <w:r>
        <w:rPr>
          <w:rFonts w:eastAsia="Times New Roman"/>
          <w:szCs w:val="24"/>
        </w:rPr>
        <w:t>-</w:t>
      </w:r>
      <w:r w:rsidRPr="0028263F">
        <w:rPr>
          <w:rFonts w:eastAsia="Times New Roman"/>
          <w:szCs w:val="24"/>
        </w:rPr>
        <w:t xml:space="preserve">φορείς στις οποίες θα διοχετεύει τους αποφοίτους </w:t>
      </w:r>
      <w:r>
        <w:rPr>
          <w:rFonts w:eastAsia="Times New Roman"/>
          <w:szCs w:val="24"/>
        </w:rPr>
        <w:t>τους.</w:t>
      </w:r>
      <w:r w:rsidRPr="0028263F">
        <w:rPr>
          <w:rFonts w:eastAsia="Times New Roman"/>
          <w:szCs w:val="24"/>
        </w:rPr>
        <w:t xml:space="preserve"> Αυτό είναι κάτι που συμβαίνει και στη χώρα </w:t>
      </w:r>
      <w:r>
        <w:rPr>
          <w:rFonts w:eastAsia="Times New Roman"/>
          <w:szCs w:val="24"/>
        </w:rPr>
        <w:t>μας,</w:t>
      </w:r>
      <w:r w:rsidRPr="0028263F">
        <w:rPr>
          <w:rFonts w:eastAsia="Times New Roman"/>
          <w:szCs w:val="24"/>
        </w:rPr>
        <w:t xml:space="preserve"> αυ</w:t>
      </w:r>
      <w:r w:rsidRPr="0028263F">
        <w:rPr>
          <w:rFonts w:eastAsia="Times New Roman"/>
          <w:szCs w:val="24"/>
        </w:rPr>
        <w:t>τό είναι κάτι που συμβαίνει και σε όλη την Ευρώπη</w:t>
      </w:r>
      <w:r>
        <w:rPr>
          <w:rFonts w:eastAsia="Times New Roman"/>
          <w:szCs w:val="24"/>
        </w:rPr>
        <w:t>.</w:t>
      </w:r>
      <w:r w:rsidRPr="0028263F">
        <w:rPr>
          <w:rFonts w:eastAsia="Times New Roman"/>
          <w:szCs w:val="24"/>
        </w:rPr>
        <w:t xml:space="preserve"> </w:t>
      </w:r>
    </w:p>
    <w:p w14:paraId="6B14ECBE" w14:textId="77777777" w:rsidR="004965E6" w:rsidRDefault="004D430C">
      <w:pPr>
        <w:spacing w:line="600" w:lineRule="auto"/>
        <w:ind w:firstLine="720"/>
        <w:jc w:val="both"/>
        <w:rPr>
          <w:rFonts w:eastAsia="Times New Roman"/>
          <w:szCs w:val="24"/>
        </w:rPr>
      </w:pPr>
      <w:r w:rsidRPr="0028263F">
        <w:rPr>
          <w:rFonts w:eastAsia="Times New Roman"/>
          <w:szCs w:val="24"/>
        </w:rPr>
        <w:t xml:space="preserve">Η δική μας άποψη </w:t>
      </w:r>
      <w:r>
        <w:rPr>
          <w:rFonts w:eastAsia="Times New Roman"/>
          <w:szCs w:val="24"/>
        </w:rPr>
        <w:t xml:space="preserve">είναι ότι </w:t>
      </w:r>
      <w:r w:rsidRPr="0028263F">
        <w:rPr>
          <w:rFonts w:eastAsia="Times New Roman"/>
          <w:szCs w:val="24"/>
        </w:rPr>
        <w:t>προφανώς η εκπαίδευση πρέπει να βλέπει την αγορά</w:t>
      </w:r>
      <w:r>
        <w:rPr>
          <w:rFonts w:eastAsia="Times New Roman"/>
          <w:szCs w:val="24"/>
        </w:rPr>
        <w:t>.</w:t>
      </w:r>
      <w:r w:rsidRPr="0028263F">
        <w:rPr>
          <w:rFonts w:eastAsia="Times New Roman"/>
          <w:szCs w:val="24"/>
        </w:rPr>
        <w:t xml:space="preserve"> </w:t>
      </w:r>
      <w:r>
        <w:rPr>
          <w:rFonts w:eastAsia="Times New Roman"/>
          <w:szCs w:val="24"/>
        </w:rPr>
        <w:t xml:space="preserve">Όμως, </w:t>
      </w:r>
      <w:r w:rsidRPr="0028263F">
        <w:rPr>
          <w:rFonts w:eastAsia="Times New Roman"/>
          <w:szCs w:val="24"/>
        </w:rPr>
        <w:t xml:space="preserve">αν συνδεθεί απόλυτα </w:t>
      </w:r>
      <w:r>
        <w:rPr>
          <w:rFonts w:eastAsia="Times New Roman"/>
          <w:szCs w:val="24"/>
        </w:rPr>
        <w:t>με αυτή, τότε θέτω το</w:t>
      </w:r>
      <w:r w:rsidRPr="0028263F">
        <w:rPr>
          <w:rFonts w:eastAsia="Times New Roman"/>
          <w:szCs w:val="24"/>
        </w:rPr>
        <w:t xml:space="preserve"> απλό </w:t>
      </w:r>
      <w:r>
        <w:rPr>
          <w:rFonts w:eastAsia="Times New Roman"/>
          <w:szCs w:val="24"/>
        </w:rPr>
        <w:t>θεωρητικό ερώτημα:</w:t>
      </w:r>
      <w:r w:rsidRPr="0028263F">
        <w:rPr>
          <w:rFonts w:eastAsia="Times New Roman"/>
          <w:szCs w:val="24"/>
        </w:rPr>
        <w:t xml:space="preserve"> </w:t>
      </w:r>
      <w:r>
        <w:rPr>
          <w:rFonts w:eastAsia="Times New Roman"/>
          <w:szCs w:val="24"/>
        </w:rPr>
        <w:t>Σ</w:t>
      </w:r>
      <w:r w:rsidRPr="0028263F">
        <w:rPr>
          <w:rFonts w:eastAsia="Times New Roman"/>
          <w:szCs w:val="24"/>
        </w:rPr>
        <w:t xml:space="preserve">τη χώρα μας τι είδους </w:t>
      </w:r>
      <w:r>
        <w:rPr>
          <w:rFonts w:eastAsia="Times New Roman"/>
          <w:szCs w:val="24"/>
        </w:rPr>
        <w:t>αγορά έχουμε και επομένως γ</w:t>
      </w:r>
      <w:r w:rsidRPr="0028263F">
        <w:rPr>
          <w:rFonts w:eastAsia="Times New Roman"/>
          <w:szCs w:val="24"/>
        </w:rPr>
        <w:t xml:space="preserve">ιατί </w:t>
      </w:r>
      <w:r w:rsidRPr="0028263F">
        <w:rPr>
          <w:rFonts w:eastAsia="Times New Roman"/>
          <w:szCs w:val="24"/>
        </w:rPr>
        <w:t xml:space="preserve">θα πρέπει να </w:t>
      </w:r>
      <w:r>
        <w:rPr>
          <w:rFonts w:eastAsia="Times New Roman"/>
          <w:szCs w:val="24"/>
        </w:rPr>
        <w:t>έχουμε</w:t>
      </w:r>
      <w:r w:rsidRPr="0028263F">
        <w:rPr>
          <w:rFonts w:eastAsia="Times New Roman"/>
          <w:szCs w:val="24"/>
        </w:rPr>
        <w:t xml:space="preserve"> κοινωνιολόγους</w:t>
      </w:r>
      <w:r>
        <w:rPr>
          <w:rFonts w:eastAsia="Times New Roman"/>
          <w:szCs w:val="24"/>
        </w:rPr>
        <w:t>, οικονομολόγους</w:t>
      </w:r>
      <w:r w:rsidRPr="0028263F">
        <w:rPr>
          <w:rFonts w:eastAsia="Times New Roman"/>
          <w:szCs w:val="24"/>
        </w:rPr>
        <w:t xml:space="preserve"> και λοιπά</w:t>
      </w:r>
      <w:r>
        <w:rPr>
          <w:rFonts w:eastAsia="Times New Roman"/>
          <w:szCs w:val="24"/>
        </w:rPr>
        <w:t>; Αφού</w:t>
      </w:r>
      <w:r w:rsidRPr="0028263F">
        <w:rPr>
          <w:rFonts w:eastAsia="Times New Roman"/>
          <w:szCs w:val="24"/>
        </w:rPr>
        <w:t xml:space="preserve"> μας </w:t>
      </w:r>
      <w:r>
        <w:rPr>
          <w:rFonts w:eastAsia="Times New Roman"/>
          <w:szCs w:val="24"/>
        </w:rPr>
        <w:t xml:space="preserve">τα </w:t>
      </w:r>
      <w:r w:rsidRPr="0028263F">
        <w:rPr>
          <w:rFonts w:eastAsia="Times New Roman"/>
          <w:szCs w:val="24"/>
        </w:rPr>
        <w:t xml:space="preserve">έχουν λυμένα </w:t>
      </w:r>
      <w:r>
        <w:rPr>
          <w:rFonts w:eastAsia="Times New Roman"/>
          <w:szCs w:val="24"/>
        </w:rPr>
        <w:t xml:space="preserve">όλα </w:t>
      </w:r>
      <w:r w:rsidRPr="0028263F">
        <w:rPr>
          <w:rFonts w:eastAsia="Times New Roman"/>
          <w:szCs w:val="24"/>
        </w:rPr>
        <w:t>τα ζητήματα οι άλλοι</w:t>
      </w:r>
      <w:r>
        <w:rPr>
          <w:rFonts w:eastAsia="Times New Roman"/>
          <w:szCs w:val="24"/>
        </w:rPr>
        <w:t>.</w:t>
      </w:r>
      <w:r w:rsidRPr="0028263F">
        <w:rPr>
          <w:rFonts w:eastAsia="Times New Roman"/>
          <w:szCs w:val="24"/>
        </w:rPr>
        <w:t xml:space="preserve"> </w:t>
      </w:r>
      <w:r>
        <w:rPr>
          <w:rFonts w:eastAsia="Times New Roman"/>
          <w:szCs w:val="24"/>
        </w:rPr>
        <w:t>Θ</w:t>
      </w:r>
      <w:r w:rsidRPr="0028263F">
        <w:rPr>
          <w:rFonts w:eastAsia="Times New Roman"/>
          <w:szCs w:val="24"/>
        </w:rPr>
        <w:t xml:space="preserve">α πρέπει να προσανατολιστούμε </w:t>
      </w:r>
      <w:r>
        <w:rPr>
          <w:rFonts w:eastAsia="Times New Roman"/>
          <w:szCs w:val="24"/>
        </w:rPr>
        <w:t xml:space="preserve">στον </w:t>
      </w:r>
      <w:proofErr w:type="spellStart"/>
      <w:r>
        <w:rPr>
          <w:rFonts w:eastAsia="Times New Roman"/>
          <w:szCs w:val="24"/>
        </w:rPr>
        <w:t>αγρο</w:t>
      </w:r>
      <w:r w:rsidRPr="0028263F">
        <w:rPr>
          <w:rFonts w:eastAsia="Times New Roman"/>
          <w:szCs w:val="24"/>
        </w:rPr>
        <w:t>τ</w:t>
      </w:r>
      <w:r>
        <w:rPr>
          <w:rFonts w:eastAsia="Times New Roman"/>
          <w:szCs w:val="24"/>
        </w:rPr>
        <w:t>οτ</w:t>
      </w:r>
      <w:r w:rsidRPr="0028263F">
        <w:rPr>
          <w:rFonts w:eastAsia="Times New Roman"/>
          <w:szCs w:val="24"/>
        </w:rPr>
        <w:t>ουριστικό</w:t>
      </w:r>
      <w:proofErr w:type="spellEnd"/>
      <w:r w:rsidRPr="0028263F">
        <w:rPr>
          <w:rFonts w:eastAsia="Times New Roman"/>
          <w:szCs w:val="24"/>
        </w:rPr>
        <w:t xml:space="preserve"> τομέα και πουθενά αλλού</w:t>
      </w:r>
      <w:r>
        <w:rPr>
          <w:rFonts w:eastAsia="Times New Roman"/>
          <w:szCs w:val="24"/>
        </w:rPr>
        <w:t>.</w:t>
      </w:r>
      <w:r w:rsidRPr="0028263F">
        <w:rPr>
          <w:rFonts w:eastAsia="Times New Roman"/>
          <w:szCs w:val="24"/>
        </w:rPr>
        <w:t xml:space="preserve"> </w:t>
      </w:r>
      <w:r>
        <w:rPr>
          <w:rFonts w:eastAsia="Times New Roman"/>
          <w:szCs w:val="24"/>
        </w:rPr>
        <w:t>Δ</w:t>
      </w:r>
      <w:r w:rsidRPr="0028263F">
        <w:rPr>
          <w:rFonts w:eastAsia="Times New Roman"/>
          <w:szCs w:val="24"/>
        </w:rPr>
        <w:t>εν είναι έτσι όμως τα πράγματα</w:t>
      </w:r>
      <w:r>
        <w:rPr>
          <w:rFonts w:eastAsia="Times New Roman"/>
          <w:szCs w:val="24"/>
        </w:rPr>
        <w:t>.</w:t>
      </w:r>
      <w:r w:rsidRPr="0028263F">
        <w:rPr>
          <w:rFonts w:eastAsia="Times New Roman"/>
          <w:szCs w:val="24"/>
        </w:rPr>
        <w:t xml:space="preserve"> </w:t>
      </w:r>
    </w:p>
    <w:p w14:paraId="6B14ECBF" w14:textId="77777777" w:rsidR="004965E6" w:rsidRDefault="004D430C">
      <w:pPr>
        <w:spacing w:line="600" w:lineRule="auto"/>
        <w:ind w:firstLine="720"/>
        <w:jc w:val="both"/>
        <w:rPr>
          <w:rFonts w:eastAsia="Times New Roman"/>
          <w:szCs w:val="24"/>
        </w:rPr>
      </w:pPr>
      <w:r>
        <w:rPr>
          <w:rFonts w:eastAsia="Times New Roman"/>
          <w:szCs w:val="24"/>
        </w:rPr>
        <w:t>Σ</w:t>
      </w:r>
      <w:r w:rsidRPr="0028263F">
        <w:rPr>
          <w:rFonts w:eastAsia="Times New Roman"/>
          <w:szCs w:val="24"/>
        </w:rPr>
        <w:t xml:space="preserve">ε μία αγορά που έχει συνεχείς </w:t>
      </w:r>
      <w:r>
        <w:rPr>
          <w:rFonts w:eastAsia="Times New Roman"/>
          <w:szCs w:val="24"/>
        </w:rPr>
        <w:t>αλλαγές θα πρέπει η επιστήμη να δίνει σοβαρά εφόδια προς όλους, θα πρέπει να συνδέεται με την αγορά,</w:t>
      </w:r>
      <w:r w:rsidRPr="0028263F">
        <w:rPr>
          <w:rFonts w:eastAsia="Times New Roman"/>
          <w:szCs w:val="24"/>
        </w:rPr>
        <w:t xml:space="preserve"> να βλέπει τις ανάγκες </w:t>
      </w:r>
      <w:r>
        <w:rPr>
          <w:rFonts w:eastAsia="Times New Roman"/>
          <w:szCs w:val="24"/>
        </w:rPr>
        <w:t>της,</w:t>
      </w:r>
      <w:r w:rsidRPr="0028263F">
        <w:rPr>
          <w:rFonts w:eastAsia="Times New Roman"/>
          <w:szCs w:val="24"/>
        </w:rPr>
        <w:t xml:space="preserve"> </w:t>
      </w:r>
      <w:r>
        <w:rPr>
          <w:rFonts w:eastAsia="Times New Roman"/>
          <w:szCs w:val="24"/>
        </w:rPr>
        <w:t>α</w:t>
      </w:r>
      <w:r w:rsidRPr="0028263F">
        <w:rPr>
          <w:rFonts w:eastAsia="Times New Roman"/>
          <w:szCs w:val="24"/>
        </w:rPr>
        <w:t xml:space="preserve">λλά αυτό που </w:t>
      </w:r>
      <w:r>
        <w:rPr>
          <w:rFonts w:eastAsia="Times New Roman"/>
          <w:szCs w:val="24"/>
        </w:rPr>
        <w:t xml:space="preserve">λέμε </w:t>
      </w:r>
      <w:r w:rsidRPr="0028263F">
        <w:rPr>
          <w:rFonts w:eastAsia="Times New Roman"/>
          <w:szCs w:val="24"/>
        </w:rPr>
        <w:t>εμείς εκπαίδευση</w:t>
      </w:r>
      <w:r>
        <w:rPr>
          <w:rFonts w:eastAsia="Times New Roman"/>
          <w:szCs w:val="24"/>
        </w:rPr>
        <w:t>,</w:t>
      </w:r>
      <w:r w:rsidRPr="0028263F">
        <w:rPr>
          <w:rFonts w:eastAsia="Times New Roman"/>
          <w:szCs w:val="24"/>
        </w:rPr>
        <w:t xml:space="preserve"> </w:t>
      </w:r>
      <w:proofErr w:type="spellStart"/>
      <w:r w:rsidRPr="0028263F">
        <w:rPr>
          <w:rFonts w:eastAsia="Times New Roman"/>
          <w:szCs w:val="24"/>
        </w:rPr>
        <w:t>αυταξία</w:t>
      </w:r>
      <w:proofErr w:type="spellEnd"/>
      <w:r>
        <w:rPr>
          <w:rFonts w:eastAsia="Times New Roman"/>
          <w:szCs w:val="24"/>
        </w:rPr>
        <w:t>, στην ουσία τι είναι π</w:t>
      </w:r>
      <w:r w:rsidRPr="0028263F">
        <w:rPr>
          <w:rFonts w:eastAsia="Times New Roman"/>
          <w:szCs w:val="24"/>
        </w:rPr>
        <w:t>έραν της γενικής μόρφωσης</w:t>
      </w:r>
      <w:r>
        <w:rPr>
          <w:rFonts w:eastAsia="Times New Roman"/>
          <w:szCs w:val="24"/>
        </w:rPr>
        <w:t>;</w:t>
      </w:r>
      <w:r w:rsidRPr="0028263F">
        <w:rPr>
          <w:rFonts w:eastAsia="Times New Roman"/>
          <w:szCs w:val="24"/>
        </w:rPr>
        <w:t xml:space="preserve"> </w:t>
      </w:r>
      <w:r>
        <w:rPr>
          <w:rFonts w:eastAsia="Times New Roman"/>
          <w:szCs w:val="24"/>
        </w:rPr>
        <w:t xml:space="preserve">Είναι </w:t>
      </w:r>
      <w:r w:rsidRPr="0028263F">
        <w:rPr>
          <w:rFonts w:eastAsia="Times New Roman"/>
          <w:szCs w:val="24"/>
        </w:rPr>
        <w:t xml:space="preserve">εμπλουτισμός των νέων με </w:t>
      </w:r>
      <w:r>
        <w:rPr>
          <w:rFonts w:eastAsia="Times New Roman"/>
          <w:szCs w:val="24"/>
        </w:rPr>
        <w:t>προ</w:t>
      </w:r>
      <w:r>
        <w:rPr>
          <w:rFonts w:eastAsia="Times New Roman"/>
          <w:szCs w:val="24"/>
        </w:rPr>
        <w:t>σόντα</w:t>
      </w:r>
      <w:r w:rsidRPr="0028263F">
        <w:rPr>
          <w:rFonts w:eastAsia="Times New Roman"/>
          <w:szCs w:val="24"/>
        </w:rPr>
        <w:t xml:space="preserve"> </w:t>
      </w:r>
      <w:r w:rsidRPr="0028263F">
        <w:rPr>
          <w:rFonts w:eastAsia="Times New Roman"/>
          <w:szCs w:val="24"/>
        </w:rPr>
        <w:lastRenderedPageBreak/>
        <w:t>σε μία άλλη τροποποιημένη αγορά</w:t>
      </w:r>
      <w:r>
        <w:rPr>
          <w:rFonts w:eastAsia="Times New Roman"/>
          <w:szCs w:val="24"/>
        </w:rPr>
        <w:t>,</w:t>
      </w:r>
      <w:r w:rsidRPr="0028263F">
        <w:rPr>
          <w:rFonts w:eastAsia="Times New Roman"/>
          <w:szCs w:val="24"/>
        </w:rPr>
        <w:t xml:space="preserve"> </w:t>
      </w:r>
      <w:r>
        <w:rPr>
          <w:rFonts w:eastAsia="Times New Roman"/>
          <w:szCs w:val="24"/>
        </w:rPr>
        <w:t xml:space="preserve">ώστε </w:t>
      </w:r>
      <w:r w:rsidRPr="0028263F">
        <w:rPr>
          <w:rFonts w:eastAsia="Times New Roman"/>
          <w:szCs w:val="24"/>
        </w:rPr>
        <w:t>να μπορέσουν να βρουν εργασία</w:t>
      </w:r>
      <w:r>
        <w:rPr>
          <w:rFonts w:eastAsia="Times New Roman"/>
          <w:szCs w:val="24"/>
        </w:rPr>
        <w:t>.</w:t>
      </w:r>
      <w:r w:rsidRPr="0028263F">
        <w:rPr>
          <w:rFonts w:eastAsia="Times New Roman"/>
          <w:szCs w:val="24"/>
        </w:rPr>
        <w:t xml:space="preserve"> </w:t>
      </w:r>
    </w:p>
    <w:p w14:paraId="6B14ECC0" w14:textId="77777777" w:rsidR="004965E6" w:rsidRDefault="004D430C">
      <w:pPr>
        <w:spacing w:line="600" w:lineRule="auto"/>
        <w:ind w:firstLine="720"/>
        <w:jc w:val="both"/>
        <w:rPr>
          <w:rFonts w:eastAsia="Times New Roman"/>
          <w:szCs w:val="24"/>
        </w:rPr>
      </w:pPr>
      <w:r>
        <w:rPr>
          <w:rFonts w:eastAsia="Times New Roman"/>
          <w:szCs w:val="24"/>
        </w:rPr>
        <w:t>Ως προς τους διορισμούς,</w:t>
      </w:r>
      <w:r w:rsidRPr="0028263F">
        <w:rPr>
          <w:rFonts w:eastAsia="Times New Roman"/>
          <w:szCs w:val="24"/>
        </w:rPr>
        <w:t xml:space="preserve"> με κάλυψε ο κύριος </w:t>
      </w:r>
      <w:r>
        <w:rPr>
          <w:rFonts w:eastAsia="Times New Roman"/>
          <w:szCs w:val="24"/>
        </w:rPr>
        <w:t>Υ</w:t>
      </w:r>
      <w:r w:rsidRPr="0028263F">
        <w:rPr>
          <w:rFonts w:eastAsia="Times New Roman"/>
          <w:szCs w:val="24"/>
        </w:rPr>
        <w:t>πουργός με τα στοιχεία γιατί ήθελα και εγώ να τα αναφέρω</w:t>
      </w:r>
      <w:r>
        <w:rPr>
          <w:rFonts w:eastAsia="Times New Roman"/>
          <w:szCs w:val="24"/>
        </w:rPr>
        <w:t>.</w:t>
      </w:r>
      <w:r w:rsidRPr="0028263F">
        <w:rPr>
          <w:rFonts w:eastAsia="Times New Roman"/>
          <w:szCs w:val="24"/>
        </w:rPr>
        <w:t xml:space="preserve"> </w:t>
      </w:r>
      <w:r>
        <w:rPr>
          <w:rFonts w:eastAsia="Times New Roman"/>
          <w:szCs w:val="24"/>
        </w:rPr>
        <w:t>Υ</w:t>
      </w:r>
      <w:r w:rsidRPr="0028263F">
        <w:rPr>
          <w:rFonts w:eastAsia="Times New Roman"/>
          <w:szCs w:val="24"/>
        </w:rPr>
        <w:t>πάρχει ένα αντικειμενικό</w:t>
      </w:r>
      <w:r>
        <w:rPr>
          <w:rFonts w:eastAsia="Times New Roman"/>
          <w:szCs w:val="24"/>
        </w:rPr>
        <w:t>,</w:t>
      </w:r>
      <w:r w:rsidRPr="0028263F">
        <w:rPr>
          <w:rFonts w:eastAsia="Times New Roman"/>
          <w:szCs w:val="24"/>
        </w:rPr>
        <w:t xml:space="preserve"> θα τολμήσω να πω </w:t>
      </w:r>
      <w:r>
        <w:rPr>
          <w:rFonts w:eastAsia="Times New Roman"/>
          <w:szCs w:val="24"/>
        </w:rPr>
        <w:t>μ</w:t>
      </w:r>
      <w:r w:rsidRPr="0028263F">
        <w:rPr>
          <w:rFonts w:eastAsia="Times New Roman"/>
          <w:szCs w:val="24"/>
        </w:rPr>
        <w:t>άλλον άλυτο πρόβλημα</w:t>
      </w:r>
      <w:r>
        <w:rPr>
          <w:rFonts w:eastAsia="Times New Roman"/>
          <w:szCs w:val="24"/>
        </w:rPr>
        <w:t>: Αν εξακολο</w:t>
      </w:r>
      <w:r>
        <w:rPr>
          <w:rFonts w:eastAsia="Times New Roman"/>
          <w:szCs w:val="24"/>
        </w:rPr>
        <w:t xml:space="preserve">υθεί να υπάρχει και σήμερα </w:t>
      </w:r>
      <w:r w:rsidRPr="0028263F">
        <w:rPr>
          <w:rFonts w:eastAsia="Times New Roman"/>
          <w:szCs w:val="24"/>
        </w:rPr>
        <w:t xml:space="preserve">η αντίληψη ότι οι λεγόμενες καθηγητικές σχολές από παράδοση οδηγούν </w:t>
      </w:r>
      <w:r>
        <w:rPr>
          <w:rFonts w:eastAsia="Times New Roman"/>
          <w:szCs w:val="24"/>
        </w:rPr>
        <w:t>κατ’ αποκλειστικότητα</w:t>
      </w:r>
      <w:r w:rsidRPr="0028263F">
        <w:rPr>
          <w:rFonts w:eastAsia="Times New Roman"/>
          <w:szCs w:val="24"/>
        </w:rPr>
        <w:t xml:space="preserve"> σε διορισμό στο </w:t>
      </w:r>
      <w:r>
        <w:rPr>
          <w:rFonts w:eastAsia="Times New Roman"/>
          <w:szCs w:val="24"/>
        </w:rPr>
        <w:t>δ</w:t>
      </w:r>
      <w:r w:rsidRPr="0028263F">
        <w:rPr>
          <w:rFonts w:eastAsia="Times New Roman"/>
          <w:szCs w:val="24"/>
        </w:rPr>
        <w:t>ημόσιο</w:t>
      </w:r>
      <w:r>
        <w:rPr>
          <w:rFonts w:eastAsia="Times New Roman"/>
          <w:szCs w:val="24"/>
        </w:rPr>
        <w:t>, οδηγεί στο αδιέξοδο του πώς</w:t>
      </w:r>
      <w:r w:rsidRPr="0028263F">
        <w:rPr>
          <w:rFonts w:eastAsia="Times New Roman"/>
          <w:szCs w:val="24"/>
        </w:rPr>
        <w:t xml:space="preserve"> θα </w:t>
      </w:r>
      <w:r>
        <w:rPr>
          <w:rFonts w:eastAsia="Times New Roman"/>
          <w:szCs w:val="24"/>
        </w:rPr>
        <w:t>διορίσουμε</w:t>
      </w:r>
      <w:r w:rsidRPr="0028263F">
        <w:rPr>
          <w:rFonts w:eastAsia="Times New Roman"/>
          <w:szCs w:val="24"/>
        </w:rPr>
        <w:t xml:space="preserve"> τους </w:t>
      </w:r>
      <w:r>
        <w:rPr>
          <w:rFonts w:eastAsia="Times New Roman"/>
          <w:szCs w:val="24"/>
        </w:rPr>
        <w:t xml:space="preserve">εκατό με </w:t>
      </w:r>
      <w:proofErr w:type="spellStart"/>
      <w:r>
        <w:rPr>
          <w:rFonts w:eastAsia="Times New Roman"/>
          <w:szCs w:val="24"/>
        </w:rPr>
        <w:t>εκατόν</w:t>
      </w:r>
      <w:proofErr w:type="spellEnd"/>
      <w:r>
        <w:rPr>
          <w:rFonts w:eastAsia="Times New Roman"/>
          <w:szCs w:val="24"/>
        </w:rPr>
        <w:t xml:space="preserve"> πενήντα</w:t>
      </w:r>
      <w:r w:rsidRPr="0028263F">
        <w:rPr>
          <w:rFonts w:eastAsia="Times New Roman"/>
          <w:szCs w:val="24"/>
        </w:rPr>
        <w:t xml:space="preserve"> χιλιάδες που θα ζητήσουν να ενταχθούν στους</w:t>
      </w:r>
      <w:r w:rsidRPr="0028263F">
        <w:rPr>
          <w:rFonts w:eastAsia="Times New Roman"/>
          <w:szCs w:val="24"/>
        </w:rPr>
        <w:t xml:space="preserve"> μόνιμους διορισμούς σε ένα δημόσιο σχολείο</w:t>
      </w:r>
      <w:r>
        <w:rPr>
          <w:rFonts w:eastAsia="Times New Roman"/>
          <w:szCs w:val="24"/>
        </w:rPr>
        <w:t>,</w:t>
      </w:r>
      <w:r w:rsidRPr="0028263F">
        <w:rPr>
          <w:rFonts w:eastAsia="Times New Roman"/>
          <w:szCs w:val="24"/>
        </w:rPr>
        <w:t xml:space="preserve"> το οποίο σταδιακά </w:t>
      </w:r>
      <w:r>
        <w:rPr>
          <w:rFonts w:eastAsia="Times New Roman"/>
          <w:szCs w:val="24"/>
        </w:rPr>
        <w:t>φθίνει</w:t>
      </w:r>
      <w:r w:rsidRPr="0028263F">
        <w:rPr>
          <w:rFonts w:eastAsia="Times New Roman"/>
          <w:szCs w:val="24"/>
        </w:rPr>
        <w:t xml:space="preserve"> σε αριθμό μαθητών</w:t>
      </w:r>
      <w:r>
        <w:rPr>
          <w:rFonts w:eastAsia="Times New Roman"/>
          <w:szCs w:val="24"/>
        </w:rPr>
        <w:t>.</w:t>
      </w:r>
      <w:r w:rsidRPr="0028263F">
        <w:rPr>
          <w:rFonts w:eastAsia="Times New Roman"/>
          <w:szCs w:val="24"/>
        </w:rPr>
        <w:t xml:space="preserve"> </w:t>
      </w:r>
    </w:p>
    <w:p w14:paraId="6B14ECC1" w14:textId="77777777" w:rsidR="004965E6" w:rsidRDefault="004D430C">
      <w:pPr>
        <w:spacing w:line="600" w:lineRule="auto"/>
        <w:ind w:firstLine="720"/>
        <w:jc w:val="both"/>
        <w:rPr>
          <w:rFonts w:eastAsia="Times New Roman"/>
          <w:szCs w:val="24"/>
        </w:rPr>
      </w:pPr>
      <w:r>
        <w:rPr>
          <w:rFonts w:eastAsia="Times New Roman"/>
          <w:szCs w:val="24"/>
        </w:rPr>
        <w:t>Θέλω ν</w:t>
      </w:r>
      <w:r w:rsidRPr="0028263F">
        <w:rPr>
          <w:rFonts w:eastAsia="Times New Roman"/>
          <w:szCs w:val="24"/>
        </w:rPr>
        <w:t>α αναφερθώ σε ένα στοιχείο</w:t>
      </w:r>
      <w:r>
        <w:rPr>
          <w:rFonts w:eastAsia="Times New Roman"/>
          <w:szCs w:val="24"/>
        </w:rPr>
        <w:t>.</w:t>
      </w:r>
      <w:r w:rsidRPr="0028263F">
        <w:rPr>
          <w:rFonts w:eastAsia="Times New Roman"/>
          <w:szCs w:val="24"/>
        </w:rPr>
        <w:t xml:space="preserve"> </w:t>
      </w:r>
      <w:r>
        <w:rPr>
          <w:rFonts w:eastAsia="Times New Roman"/>
          <w:szCs w:val="24"/>
        </w:rPr>
        <w:t>Οι</w:t>
      </w:r>
      <w:r w:rsidRPr="0028263F">
        <w:rPr>
          <w:rFonts w:eastAsia="Times New Roman"/>
          <w:szCs w:val="24"/>
        </w:rPr>
        <w:t xml:space="preserve"> δυόμισι χιλιάδες απολύσεις επί υπουργίας κ</w:t>
      </w:r>
      <w:r>
        <w:rPr>
          <w:rFonts w:eastAsia="Times New Roman"/>
          <w:szCs w:val="24"/>
        </w:rPr>
        <w:t>. Μητσοτάκη δεν έγιναν γ</w:t>
      </w:r>
      <w:r w:rsidRPr="0028263F">
        <w:rPr>
          <w:rFonts w:eastAsia="Times New Roman"/>
          <w:szCs w:val="24"/>
        </w:rPr>
        <w:t>ιατί κάποιοι είχαν πλαστά πτυχία</w:t>
      </w:r>
      <w:r>
        <w:rPr>
          <w:rFonts w:eastAsia="Times New Roman"/>
          <w:szCs w:val="24"/>
        </w:rPr>
        <w:t>.</w:t>
      </w:r>
      <w:r w:rsidRPr="0028263F">
        <w:rPr>
          <w:rFonts w:eastAsia="Times New Roman"/>
          <w:szCs w:val="24"/>
        </w:rPr>
        <w:t xml:space="preserve"> </w:t>
      </w:r>
      <w:r>
        <w:rPr>
          <w:rFonts w:eastAsia="Times New Roman"/>
          <w:szCs w:val="24"/>
        </w:rPr>
        <w:t>Αν πράγματι κάποιοι είχαν, κ</w:t>
      </w:r>
      <w:r w:rsidRPr="0028263F">
        <w:rPr>
          <w:rFonts w:eastAsia="Times New Roman"/>
          <w:szCs w:val="24"/>
        </w:rPr>
        <w:t>α</w:t>
      </w:r>
      <w:r w:rsidRPr="0028263F">
        <w:rPr>
          <w:rFonts w:eastAsia="Times New Roman"/>
          <w:szCs w:val="24"/>
        </w:rPr>
        <w:t>λώς</w:t>
      </w:r>
      <w:r>
        <w:rPr>
          <w:rFonts w:eastAsia="Times New Roman"/>
          <w:szCs w:val="24"/>
        </w:rPr>
        <w:t>.</w:t>
      </w:r>
      <w:r w:rsidRPr="0028263F">
        <w:rPr>
          <w:rFonts w:eastAsia="Times New Roman"/>
          <w:szCs w:val="24"/>
        </w:rPr>
        <w:t xml:space="preserve"> </w:t>
      </w:r>
      <w:r>
        <w:rPr>
          <w:rFonts w:eastAsia="Times New Roman"/>
          <w:szCs w:val="24"/>
        </w:rPr>
        <w:t>Έ</w:t>
      </w:r>
      <w:r w:rsidRPr="0028263F">
        <w:rPr>
          <w:rFonts w:eastAsia="Times New Roman"/>
          <w:szCs w:val="24"/>
        </w:rPr>
        <w:t>γιναν επειδή εκείνη τη στιγμή καταργήθηκαν συγκεκριμένοι τομείς στην επαγγελματική εκπαίδευση και αφού καταργήθηκαν</w:t>
      </w:r>
      <w:r>
        <w:rPr>
          <w:rFonts w:eastAsia="Times New Roman"/>
          <w:szCs w:val="24"/>
        </w:rPr>
        <w:t>,</w:t>
      </w:r>
      <w:r w:rsidRPr="0028263F">
        <w:rPr>
          <w:rFonts w:eastAsia="Times New Roman"/>
          <w:szCs w:val="24"/>
        </w:rPr>
        <w:t xml:space="preserve"> </w:t>
      </w:r>
      <w:r>
        <w:rPr>
          <w:rFonts w:eastAsia="Times New Roman"/>
          <w:szCs w:val="24"/>
        </w:rPr>
        <w:t>εξέλειπε</w:t>
      </w:r>
      <w:r w:rsidRPr="0028263F">
        <w:rPr>
          <w:rFonts w:eastAsia="Times New Roman"/>
          <w:szCs w:val="24"/>
        </w:rPr>
        <w:t xml:space="preserve"> η ανάγκη των αντίστοιχων καθηγητών που δίδασκαν εκεί</w:t>
      </w:r>
      <w:r>
        <w:rPr>
          <w:rFonts w:eastAsia="Times New Roman"/>
          <w:szCs w:val="24"/>
        </w:rPr>
        <w:t>, τη στιγμή που ο τότε Υ</w:t>
      </w:r>
      <w:r w:rsidRPr="0028263F">
        <w:rPr>
          <w:rFonts w:eastAsia="Times New Roman"/>
          <w:szCs w:val="24"/>
        </w:rPr>
        <w:t>πουργός κ</w:t>
      </w:r>
      <w:r>
        <w:rPr>
          <w:rFonts w:eastAsia="Times New Roman"/>
          <w:szCs w:val="24"/>
        </w:rPr>
        <w:t>.</w:t>
      </w:r>
      <w:r w:rsidRPr="0028263F">
        <w:rPr>
          <w:rFonts w:eastAsia="Times New Roman"/>
          <w:szCs w:val="24"/>
        </w:rPr>
        <w:t xml:space="preserve"> </w:t>
      </w:r>
      <w:r>
        <w:rPr>
          <w:rFonts w:eastAsia="Times New Roman"/>
          <w:szCs w:val="24"/>
        </w:rPr>
        <w:t>Α</w:t>
      </w:r>
      <w:r w:rsidRPr="0028263F">
        <w:rPr>
          <w:rFonts w:eastAsia="Times New Roman"/>
          <w:szCs w:val="24"/>
        </w:rPr>
        <w:t>ρβ</w:t>
      </w:r>
      <w:r>
        <w:rPr>
          <w:rFonts w:eastAsia="Times New Roman"/>
          <w:szCs w:val="24"/>
        </w:rPr>
        <w:t xml:space="preserve">ανιτόπουλος εγκαινίαζε </w:t>
      </w:r>
      <w:r>
        <w:rPr>
          <w:rFonts w:eastAsia="Times New Roman"/>
          <w:szCs w:val="24"/>
        </w:rPr>
        <w:lastRenderedPageBreak/>
        <w:t>ι</w:t>
      </w:r>
      <w:r w:rsidRPr="0028263F">
        <w:rPr>
          <w:rFonts w:eastAsia="Times New Roman"/>
          <w:szCs w:val="24"/>
        </w:rPr>
        <w:t>διωτικό ΙΕ</w:t>
      </w:r>
      <w:r w:rsidRPr="0028263F">
        <w:rPr>
          <w:rFonts w:eastAsia="Times New Roman"/>
          <w:szCs w:val="24"/>
        </w:rPr>
        <w:t xml:space="preserve">Κ στον Πειραιά που </w:t>
      </w:r>
      <w:r>
        <w:rPr>
          <w:rFonts w:eastAsia="Times New Roman"/>
          <w:szCs w:val="24"/>
        </w:rPr>
        <w:t xml:space="preserve">ιδρυόταν γι’ αυτές τις σχολές. Άρα να μιλάμε καθαρά με ποιον είναι ο καθένας. </w:t>
      </w:r>
    </w:p>
    <w:p w14:paraId="6B14ECC2" w14:textId="77777777" w:rsidR="004965E6" w:rsidRDefault="004D430C">
      <w:pPr>
        <w:spacing w:line="600" w:lineRule="auto"/>
        <w:ind w:firstLine="720"/>
        <w:jc w:val="both"/>
        <w:rPr>
          <w:rFonts w:eastAsia="Times New Roman"/>
          <w:szCs w:val="24"/>
        </w:rPr>
      </w:pPr>
      <w:r>
        <w:rPr>
          <w:rFonts w:eastAsia="Times New Roman"/>
          <w:szCs w:val="24"/>
        </w:rPr>
        <w:t>Τ</w:t>
      </w:r>
      <w:r w:rsidRPr="0028263F">
        <w:rPr>
          <w:rFonts w:eastAsia="Times New Roman"/>
          <w:szCs w:val="24"/>
        </w:rPr>
        <w:t xml:space="preserve">α κριτήρια </w:t>
      </w:r>
      <w:r>
        <w:rPr>
          <w:rFonts w:eastAsia="Times New Roman"/>
          <w:szCs w:val="24"/>
        </w:rPr>
        <w:t xml:space="preserve">των ενδιαφερομένων προς διορισμό πρέπει να είναι έτσι ισορροπημένα, </w:t>
      </w:r>
      <w:r w:rsidRPr="0028263F">
        <w:rPr>
          <w:rFonts w:eastAsia="Times New Roman"/>
          <w:szCs w:val="24"/>
        </w:rPr>
        <w:t xml:space="preserve">ώστε να αποφευχθεί </w:t>
      </w:r>
      <w:r>
        <w:rPr>
          <w:rFonts w:eastAsia="Times New Roman"/>
          <w:szCs w:val="24"/>
        </w:rPr>
        <w:t>κατά απόλυτη</w:t>
      </w:r>
      <w:r w:rsidRPr="0028263F">
        <w:rPr>
          <w:rFonts w:eastAsia="Times New Roman"/>
          <w:szCs w:val="24"/>
        </w:rPr>
        <w:t xml:space="preserve"> προτεραιότητα ο λεγόμενος κοινωνικός αυτοματισμός</w:t>
      </w:r>
      <w:r>
        <w:rPr>
          <w:rFonts w:eastAsia="Times New Roman"/>
          <w:szCs w:val="24"/>
        </w:rPr>
        <w:t>.</w:t>
      </w:r>
      <w:r w:rsidRPr="0028263F">
        <w:rPr>
          <w:rFonts w:eastAsia="Times New Roman"/>
          <w:szCs w:val="24"/>
        </w:rPr>
        <w:t xml:space="preserve"> </w:t>
      </w:r>
      <w:r>
        <w:rPr>
          <w:rFonts w:eastAsia="Times New Roman"/>
          <w:szCs w:val="24"/>
        </w:rPr>
        <w:t>Μια ομάδα, ο</w:t>
      </w:r>
      <w:r w:rsidRPr="0028263F">
        <w:rPr>
          <w:rFonts w:eastAsia="Times New Roman"/>
          <w:szCs w:val="24"/>
        </w:rPr>
        <w:t>ι έχοντες προϋπηρεσία</w:t>
      </w:r>
      <w:r>
        <w:rPr>
          <w:rFonts w:eastAsia="Times New Roman"/>
          <w:szCs w:val="24"/>
        </w:rPr>
        <w:t>.</w:t>
      </w:r>
      <w:r w:rsidRPr="0028263F">
        <w:rPr>
          <w:rFonts w:eastAsia="Times New Roman"/>
          <w:szCs w:val="24"/>
        </w:rPr>
        <w:t xml:space="preserve"> </w:t>
      </w:r>
      <w:r>
        <w:rPr>
          <w:rFonts w:eastAsia="Times New Roman"/>
          <w:szCs w:val="24"/>
        </w:rPr>
        <w:t>Μι</w:t>
      </w:r>
      <w:r w:rsidRPr="0028263F">
        <w:rPr>
          <w:rFonts w:eastAsia="Times New Roman"/>
          <w:szCs w:val="24"/>
        </w:rPr>
        <w:t>α δεύτερη ομάδα</w:t>
      </w:r>
      <w:r>
        <w:rPr>
          <w:rFonts w:eastAsia="Times New Roman"/>
          <w:szCs w:val="24"/>
        </w:rPr>
        <w:t>,</w:t>
      </w:r>
      <w:r w:rsidRPr="0028263F">
        <w:rPr>
          <w:rFonts w:eastAsia="Times New Roman"/>
          <w:szCs w:val="24"/>
        </w:rPr>
        <w:t xml:space="preserve"> </w:t>
      </w:r>
      <w:r>
        <w:rPr>
          <w:rFonts w:eastAsia="Times New Roman"/>
          <w:szCs w:val="24"/>
        </w:rPr>
        <w:t>ο</w:t>
      </w:r>
      <w:r w:rsidRPr="0028263F">
        <w:rPr>
          <w:rFonts w:eastAsia="Times New Roman"/>
          <w:szCs w:val="24"/>
        </w:rPr>
        <w:t>ι έχοντες επιστημονικά προσόντα</w:t>
      </w:r>
      <w:r>
        <w:rPr>
          <w:rFonts w:eastAsia="Times New Roman"/>
          <w:szCs w:val="24"/>
        </w:rPr>
        <w:t>,</w:t>
      </w:r>
      <w:r w:rsidRPr="0028263F">
        <w:rPr>
          <w:rFonts w:eastAsia="Times New Roman"/>
          <w:szCs w:val="24"/>
        </w:rPr>
        <w:t xml:space="preserve"> </w:t>
      </w:r>
      <w:r>
        <w:rPr>
          <w:rFonts w:eastAsia="Times New Roman"/>
          <w:szCs w:val="24"/>
        </w:rPr>
        <w:t>μ</w:t>
      </w:r>
      <w:r>
        <w:rPr>
          <w:rFonts w:eastAsia="Times New Roman"/>
          <w:szCs w:val="24"/>
        </w:rPr>
        <w:t>ί</w:t>
      </w:r>
      <w:r>
        <w:rPr>
          <w:rFonts w:eastAsia="Times New Roman"/>
          <w:szCs w:val="24"/>
        </w:rPr>
        <w:t>α τ</w:t>
      </w:r>
      <w:r w:rsidRPr="0028263F">
        <w:rPr>
          <w:rFonts w:eastAsia="Times New Roman"/>
          <w:szCs w:val="24"/>
        </w:rPr>
        <w:t>ρίτη ομάδα ΑΜΕΑ</w:t>
      </w:r>
      <w:r>
        <w:rPr>
          <w:rFonts w:eastAsia="Times New Roman"/>
          <w:szCs w:val="24"/>
        </w:rPr>
        <w:t>,</w:t>
      </w:r>
      <w:r w:rsidRPr="0028263F">
        <w:rPr>
          <w:rFonts w:eastAsia="Times New Roman"/>
          <w:szCs w:val="24"/>
        </w:rPr>
        <w:t xml:space="preserve"> πολύτεκνοι</w:t>
      </w:r>
      <w:r>
        <w:rPr>
          <w:rFonts w:eastAsia="Times New Roman"/>
          <w:szCs w:val="24"/>
        </w:rPr>
        <w:t>.</w:t>
      </w:r>
      <w:r w:rsidRPr="0028263F">
        <w:rPr>
          <w:rFonts w:eastAsia="Times New Roman"/>
          <w:szCs w:val="24"/>
        </w:rPr>
        <w:t xml:space="preserve"> </w:t>
      </w:r>
      <w:r>
        <w:rPr>
          <w:rFonts w:eastAsia="Times New Roman"/>
          <w:szCs w:val="24"/>
        </w:rPr>
        <w:t>Μ</w:t>
      </w:r>
      <w:r>
        <w:rPr>
          <w:rFonts w:eastAsia="Times New Roman"/>
          <w:szCs w:val="24"/>
        </w:rPr>
        <w:t>ί</w:t>
      </w:r>
      <w:r>
        <w:rPr>
          <w:rFonts w:eastAsia="Times New Roman"/>
          <w:szCs w:val="24"/>
        </w:rPr>
        <w:t>α</w:t>
      </w:r>
      <w:r w:rsidRPr="0028263F">
        <w:rPr>
          <w:rFonts w:eastAsia="Times New Roman"/>
          <w:szCs w:val="24"/>
        </w:rPr>
        <w:t xml:space="preserve"> </w:t>
      </w:r>
      <w:r>
        <w:rPr>
          <w:rFonts w:eastAsia="Times New Roman"/>
          <w:szCs w:val="24"/>
        </w:rPr>
        <w:t>τέταρτη</w:t>
      </w:r>
      <w:r w:rsidRPr="0028263F">
        <w:rPr>
          <w:rFonts w:eastAsia="Times New Roman"/>
          <w:szCs w:val="24"/>
        </w:rPr>
        <w:t xml:space="preserve"> </w:t>
      </w:r>
      <w:r>
        <w:rPr>
          <w:rFonts w:eastAsia="Times New Roman"/>
          <w:szCs w:val="24"/>
        </w:rPr>
        <w:t>μ</w:t>
      </w:r>
      <w:r>
        <w:rPr>
          <w:rFonts w:eastAsia="Times New Roman"/>
          <w:szCs w:val="24"/>
        </w:rPr>
        <w:t>ί</w:t>
      </w:r>
      <w:r>
        <w:rPr>
          <w:rFonts w:eastAsia="Times New Roman"/>
          <w:szCs w:val="24"/>
        </w:rPr>
        <w:t>α π</w:t>
      </w:r>
      <w:r w:rsidRPr="0028263F">
        <w:rPr>
          <w:rFonts w:eastAsia="Times New Roman"/>
          <w:szCs w:val="24"/>
        </w:rPr>
        <w:t>έμπτη ομάδα</w:t>
      </w:r>
      <w:r>
        <w:rPr>
          <w:rFonts w:eastAsia="Times New Roman"/>
          <w:szCs w:val="24"/>
        </w:rPr>
        <w:t>, τα είπε ο Υ</w:t>
      </w:r>
      <w:r w:rsidRPr="0028263F">
        <w:rPr>
          <w:rFonts w:eastAsia="Times New Roman"/>
          <w:szCs w:val="24"/>
        </w:rPr>
        <w:t>πουργός</w:t>
      </w:r>
      <w:r>
        <w:rPr>
          <w:rFonts w:eastAsia="Times New Roman"/>
          <w:szCs w:val="24"/>
        </w:rPr>
        <w:t xml:space="preserve">. </w:t>
      </w:r>
    </w:p>
    <w:p w14:paraId="6B14ECC3" w14:textId="77777777" w:rsidR="004965E6" w:rsidRDefault="004D430C">
      <w:pPr>
        <w:spacing w:line="600" w:lineRule="auto"/>
        <w:ind w:firstLine="720"/>
        <w:jc w:val="both"/>
        <w:rPr>
          <w:rFonts w:eastAsia="Times New Roman"/>
          <w:szCs w:val="24"/>
        </w:rPr>
      </w:pPr>
      <w:r>
        <w:rPr>
          <w:rFonts w:eastAsia="Times New Roman"/>
          <w:szCs w:val="24"/>
        </w:rPr>
        <w:t>Πάση θυσία η Αριστερά</w:t>
      </w:r>
      <w:r w:rsidRPr="0028263F">
        <w:rPr>
          <w:rFonts w:eastAsia="Times New Roman"/>
          <w:szCs w:val="24"/>
        </w:rPr>
        <w:t xml:space="preserve"> πρέπει να</w:t>
      </w:r>
      <w:r w:rsidRPr="0028263F">
        <w:rPr>
          <w:rFonts w:eastAsia="Times New Roman"/>
          <w:szCs w:val="24"/>
        </w:rPr>
        <w:t xml:space="preserve"> αποφύγει τον κοινωνικό αυτοματισμό και γι</w:t>
      </w:r>
      <w:r>
        <w:rPr>
          <w:rFonts w:eastAsia="Times New Roman"/>
          <w:szCs w:val="24"/>
        </w:rPr>
        <w:t>’</w:t>
      </w:r>
      <w:r w:rsidRPr="0028263F">
        <w:rPr>
          <w:rFonts w:eastAsia="Times New Roman"/>
          <w:szCs w:val="24"/>
        </w:rPr>
        <w:t xml:space="preserve"> αυτό πρέπει να είναι ισορροπημένα</w:t>
      </w:r>
      <w:r>
        <w:rPr>
          <w:rFonts w:eastAsia="Times New Roman"/>
          <w:szCs w:val="24"/>
        </w:rPr>
        <w:t>. Κ</w:t>
      </w:r>
      <w:r w:rsidRPr="0028263F">
        <w:rPr>
          <w:rFonts w:eastAsia="Times New Roman"/>
          <w:szCs w:val="24"/>
        </w:rPr>
        <w:t>αι έχω την αίσθηση ότι είναι ισορροπημένα</w:t>
      </w:r>
      <w:r>
        <w:rPr>
          <w:rFonts w:eastAsia="Times New Roman"/>
          <w:szCs w:val="24"/>
        </w:rPr>
        <w:t xml:space="preserve">. </w:t>
      </w:r>
    </w:p>
    <w:p w14:paraId="6B14ECC4" w14:textId="77777777" w:rsidR="004965E6" w:rsidRDefault="004D430C">
      <w:pPr>
        <w:spacing w:line="600" w:lineRule="auto"/>
        <w:ind w:firstLine="720"/>
        <w:jc w:val="both"/>
        <w:rPr>
          <w:rFonts w:eastAsia="Times New Roman"/>
          <w:szCs w:val="24"/>
        </w:rPr>
      </w:pPr>
      <w:r>
        <w:rPr>
          <w:rFonts w:eastAsia="Times New Roman"/>
          <w:szCs w:val="24"/>
        </w:rPr>
        <w:t>Ν</w:t>
      </w:r>
      <w:r w:rsidRPr="0028263F">
        <w:rPr>
          <w:rFonts w:eastAsia="Times New Roman"/>
          <w:szCs w:val="24"/>
        </w:rPr>
        <w:t>α σημειώσω και ένα</w:t>
      </w:r>
      <w:r>
        <w:rPr>
          <w:rFonts w:eastAsia="Times New Roman"/>
          <w:szCs w:val="24"/>
        </w:rPr>
        <w:t xml:space="preserve"> άλλο</w:t>
      </w:r>
      <w:r w:rsidRPr="0028263F">
        <w:rPr>
          <w:rFonts w:eastAsia="Times New Roman"/>
          <w:szCs w:val="24"/>
        </w:rPr>
        <w:t xml:space="preserve"> στοιχείο και κλείνω</w:t>
      </w:r>
      <w:r>
        <w:rPr>
          <w:rFonts w:eastAsia="Times New Roman"/>
          <w:szCs w:val="24"/>
        </w:rPr>
        <w:t>.</w:t>
      </w:r>
      <w:r w:rsidRPr="0028263F">
        <w:rPr>
          <w:rFonts w:eastAsia="Times New Roman"/>
          <w:szCs w:val="24"/>
        </w:rPr>
        <w:t xml:space="preserve"> </w:t>
      </w:r>
    </w:p>
    <w:p w14:paraId="6B14ECC5" w14:textId="77777777" w:rsidR="004965E6" w:rsidRDefault="004D430C">
      <w:pPr>
        <w:spacing w:line="600" w:lineRule="auto"/>
        <w:ind w:firstLine="720"/>
        <w:jc w:val="both"/>
        <w:rPr>
          <w:rFonts w:eastAsia="Times New Roman"/>
          <w:szCs w:val="24"/>
        </w:rPr>
      </w:pPr>
      <w:r>
        <w:rPr>
          <w:rFonts w:eastAsia="Times New Roman"/>
          <w:szCs w:val="24"/>
        </w:rPr>
        <w:t>Τ</w:t>
      </w:r>
      <w:r w:rsidRPr="0028263F">
        <w:rPr>
          <w:rFonts w:eastAsia="Times New Roman"/>
          <w:szCs w:val="24"/>
        </w:rPr>
        <w:t>α τρία παραπάνω ζητήματα π</w:t>
      </w:r>
      <w:r>
        <w:rPr>
          <w:rFonts w:eastAsia="Times New Roman"/>
          <w:szCs w:val="24"/>
        </w:rPr>
        <w:t>ου έθιξα νομίζω ότι αντιμετωπίζον</w:t>
      </w:r>
      <w:r w:rsidRPr="0028263F">
        <w:rPr>
          <w:rFonts w:eastAsia="Times New Roman"/>
          <w:szCs w:val="24"/>
        </w:rPr>
        <w:t xml:space="preserve">ται σε θετική κατεύθυνση </w:t>
      </w:r>
      <w:r w:rsidRPr="0028263F">
        <w:rPr>
          <w:rFonts w:eastAsia="Times New Roman"/>
          <w:szCs w:val="24"/>
        </w:rPr>
        <w:t>με το παρόν νομοσχέδιο</w:t>
      </w:r>
      <w:r>
        <w:rPr>
          <w:rFonts w:eastAsia="Times New Roman"/>
          <w:szCs w:val="24"/>
        </w:rPr>
        <w:t>.</w:t>
      </w:r>
      <w:r w:rsidRPr="0028263F">
        <w:rPr>
          <w:rFonts w:eastAsia="Times New Roman"/>
          <w:szCs w:val="24"/>
        </w:rPr>
        <w:t xml:space="preserve"> </w:t>
      </w:r>
      <w:r>
        <w:rPr>
          <w:rFonts w:eastAsia="Times New Roman"/>
          <w:szCs w:val="24"/>
        </w:rPr>
        <w:t>Ε</w:t>
      </w:r>
      <w:r w:rsidRPr="0028263F">
        <w:rPr>
          <w:rFonts w:eastAsia="Times New Roman"/>
          <w:szCs w:val="24"/>
        </w:rPr>
        <w:t xml:space="preserve">κείνο που θέλω να επισημάνω είναι </w:t>
      </w:r>
      <w:r>
        <w:rPr>
          <w:rFonts w:eastAsia="Times New Roman"/>
          <w:szCs w:val="24"/>
        </w:rPr>
        <w:t xml:space="preserve">ότι </w:t>
      </w:r>
      <w:r w:rsidRPr="0028263F">
        <w:rPr>
          <w:rFonts w:eastAsia="Times New Roman"/>
          <w:szCs w:val="24"/>
        </w:rPr>
        <w:t>τα τρία πανεπιστήμια που θα δράσουν μέσα στη Στερεά Ελλάδα</w:t>
      </w:r>
      <w:r>
        <w:rPr>
          <w:rFonts w:eastAsia="Times New Roman"/>
          <w:szCs w:val="24"/>
        </w:rPr>
        <w:t>,</w:t>
      </w:r>
      <w:r w:rsidRPr="0028263F">
        <w:rPr>
          <w:rFonts w:eastAsia="Times New Roman"/>
          <w:szCs w:val="24"/>
        </w:rPr>
        <w:t xml:space="preserve"> μία ενιαία περιφέρεια</w:t>
      </w:r>
      <w:r>
        <w:rPr>
          <w:rFonts w:eastAsia="Times New Roman"/>
          <w:szCs w:val="24"/>
        </w:rPr>
        <w:t>,</w:t>
      </w:r>
      <w:r w:rsidRPr="0028263F">
        <w:rPr>
          <w:rFonts w:eastAsia="Times New Roman"/>
          <w:szCs w:val="24"/>
        </w:rPr>
        <w:t xml:space="preserve"> </w:t>
      </w:r>
      <w:r w:rsidRPr="0028263F">
        <w:rPr>
          <w:rFonts w:eastAsia="Times New Roman"/>
          <w:szCs w:val="24"/>
        </w:rPr>
        <w:lastRenderedPageBreak/>
        <w:t xml:space="preserve">πρέπει να αξιοποιήσουν στο μέγιστο το άρθρο 34 </w:t>
      </w:r>
      <w:r>
        <w:rPr>
          <w:rFonts w:eastAsia="Times New Roman"/>
          <w:szCs w:val="24"/>
        </w:rPr>
        <w:t>της συνέργειά</w:t>
      </w:r>
      <w:r w:rsidRPr="0028263F">
        <w:rPr>
          <w:rFonts w:eastAsia="Times New Roman"/>
          <w:szCs w:val="24"/>
        </w:rPr>
        <w:t xml:space="preserve">ς </w:t>
      </w:r>
      <w:r>
        <w:rPr>
          <w:rFonts w:eastAsia="Times New Roman"/>
          <w:szCs w:val="24"/>
        </w:rPr>
        <w:t>τους,</w:t>
      </w:r>
      <w:r w:rsidRPr="0028263F">
        <w:rPr>
          <w:rFonts w:eastAsia="Times New Roman"/>
          <w:szCs w:val="24"/>
        </w:rPr>
        <w:t xml:space="preserve"> ώστε να αποκτηθεί ενιαία </w:t>
      </w:r>
      <w:r>
        <w:rPr>
          <w:rFonts w:eastAsia="Times New Roman"/>
          <w:szCs w:val="24"/>
        </w:rPr>
        <w:t>π</w:t>
      </w:r>
      <w:r w:rsidRPr="0028263F">
        <w:rPr>
          <w:rFonts w:eastAsia="Times New Roman"/>
          <w:szCs w:val="24"/>
        </w:rPr>
        <w:t xml:space="preserve">εριφερειακή </w:t>
      </w:r>
      <w:r>
        <w:rPr>
          <w:rFonts w:eastAsia="Times New Roman"/>
          <w:szCs w:val="24"/>
        </w:rPr>
        <w:t>σ</w:t>
      </w:r>
      <w:r w:rsidRPr="0028263F">
        <w:rPr>
          <w:rFonts w:eastAsia="Times New Roman"/>
          <w:szCs w:val="24"/>
        </w:rPr>
        <w:t>υνε</w:t>
      </w:r>
      <w:r w:rsidRPr="0028263F">
        <w:rPr>
          <w:rFonts w:eastAsia="Times New Roman"/>
          <w:szCs w:val="24"/>
        </w:rPr>
        <w:t>ίδηση στην Περιφέρεια Στερεάς</w:t>
      </w:r>
      <w:r>
        <w:rPr>
          <w:rFonts w:eastAsia="Times New Roman"/>
          <w:szCs w:val="24"/>
        </w:rPr>
        <w:t>.</w:t>
      </w:r>
    </w:p>
    <w:p w14:paraId="6B14ECC6" w14:textId="77777777" w:rsidR="004965E6" w:rsidRDefault="004D430C">
      <w:pPr>
        <w:spacing w:line="600" w:lineRule="auto"/>
        <w:ind w:firstLine="720"/>
        <w:jc w:val="both"/>
        <w:rPr>
          <w:rFonts w:eastAsia="Times New Roman"/>
          <w:szCs w:val="24"/>
        </w:rPr>
      </w:pPr>
      <w:r>
        <w:rPr>
          <w:rFonts w:eastAsia="Times New Roman"/>
          <w:szCs w:val="24"/>
        </w:rPr>
        <w:t xml:space="preserve">Και κλείνω με τούτο. Η κατάσταση της Λαμίας, ως πρωτεύουσας αυτής της </w:t>
      </w:r>
      <w:r>
        <w:rPr>
          <w:rFonts w:eastAsia="Times New Roman"/>
          <w:szCs w:val="24"/>
        </w:rPr>
        <w:t>π</w:t>
      </w:r>
      <w:r>
        <w:rPr>
          <w:rFonts w:eastAsia="Times New Roman"/>
          <w:szCs w:val="24"/>
        </w:rPr>
        <w:t>εριφέρειας, είναι βελτιωμένη</w:t>
      </w:r>
      <w:r w:rsidRPr="0028263F">
        <w:rPr>
          <w:rFonts w:eastAsia="Times New Roman"/>
          <w:szCs w:val="24"/>
        </w:rPr>
        <w:t xml:space="preserve"> με αυτό το νομοσχέδιο</w:t>
      </w:r>
      <w:r>
        <w:rPr>
          <w:rFonts w:eastAsia="Times New Roman"/>
          <w:szCs w:val="24"/>
        </w:rPr>
        <w:t xml:space="preserve">, αλλά </w:t>
      </w:r>
      <w:r w:rsidRPr="0028263F">
        <w:rPr>
          <w:rFonts w:eastAsia="Times New Roman"/>
          <w:szCs w:val="24"/>
        </w:rPr>
        <w:t xml:space="preserve">δεν ανταποκρίνεται στο </w:t>
      </w:r>
      <w:r>
        <w:rPr>
          <w:rFonts w:eastAsia="Times New Roman"/>
          <w:szCs w:val="24"/>
        </w:rPr>
        <w:t>βάρος</w:t>
      </w:r>
      <w:r w:rsidRPr="0028263F">
        <w:rPr>
          <w:rFonts w:eastAsia="Times New Roman"/>
          <w:szCs w:val="24"/>
        </w:rPr>
        <w:t xml:space="preserve"> που θα πρέπει να έχει μία έδρα περιφέρειας</w:t>
      </w:r>
      <w:r>
        <w:rPr>
          <w:rFonts w:eastAsia="Times New Roman"/>
          <w:szCs w:val="24"/>
        </w:rPr>
        <w:t>.</w:t>
      </w:r>
      <w:r w:rsidRPr="0028263F">
        <w:rPr>
          <w:rFonts w:eastAsia="Times New Roman"/>
          <w:szCs w:val="24"/>
        </w:rPr>
        <w:t xml:space="preserve"> </w:t>
      </w:r>
    </w:p>
    <w:p w14:paraId="6B14ECC7" w14:textId="77777777" w:rsidR="004965E6" w:rsidRDefault="004D430C">
      <w:pPr>
        <w:spacing w:line="600" w:lineRule="auto"/>
        <w:ind w:firstLine="720"/>
        <w:jc w:val="both"/>
        <w:rPr>
          <w:rFonts w:eastAsia="Times New Roman"/>
          <w:bCs/>
          <w:szCs w:val="24"/>
        </w:rPr>
      </w:pPr>
      <w:r w:rsidRPr="00523304">
        <w:rPr>
          <w:rFonts w:eastAsia="Times New Roman"/>
          <w:bCs/>
          <w:szCs w:val="24"/>
        </w:rPr>
        <w:t xml:space="preserve">Ευελπιστώ ότι </w:t>
      </w:r>
      <w:r>
        <w:rPr>
          <w:rFonts w:eastAsia="Times New Roman"/>
          <w:bCs/>
          <w:szCs w:val="24"/>
        </w:rPr>
        <w:t xml:space="preserve">με την </w:t>
      </w:r>
      <w:r>
        <w:rPr>
          <w:rFonts w:eastAsia="Times New Roman"/>
          <w:bCs/>
          <w:szCs w:val="24"/>
        </w:rPr>
        <w:t>ίδρυση του πειραματικού π</w:t>
      </w:r>
      <w:r w:rsidRPr="00523304">
        <w:rPr>
          <w:rFonts w:eastAsia="Times New Roman"/>
          <w:bCs/>
          <w:szCs w:val="24"/>
        </w:rPr>
        <w:t xml:space="preserve">ου </w:t>
      </w:r>
      <w:r>
        <w:rPr>
          <w:rFonts w:eastAsia="Times New Roman"/>
          <w:bCs/>
          <w:szCs w:val="24"/>
        </w:rPr>
        <w:t>είπε ο κύριος Υ</w:t>
      </w:r>
      <w:r w:rsidRPr="00523304">
        <w:rPr>
          <w:rFonts w:eastAsia="Times New Roman"/>
          <w:bCs/>
          <w:szCs w:val="24"/>
        </w:rPr>
        <w:t>πουργός και τη λειτουργία των διετών προγραμμάτων σπουδών μέσα σε αυτά τα πανεπιστήμια θα μπορέσουμε να βελτιώσου</w:t>
      </w:r>
      <w:r>
        <w:rPr>
          <w:rFonts w:eastAsia="Times New Roman"/>
          <w:bCs/>
          <w:szCs w:val="24"/>
        </w:rPr>
        <w:t>με</w:t>
      </w:r>
      <w:r w:rsidRPr="00523304">
        <w:rPr>
          <w:rFonts w:eastAsia="Times New Roman"/>
          <w:bCs/>
          <w:szCs w:val="24"/>
        </w:rPr>
        <w:t xml:space="preserve"> αυτή</w:t>
      </w:r>
      <w:r>
        <w:rPr>
          <w:rFonts w:eastAsia="Times New Roman"/>
          <w:bCs/>
          <w:szCs w:val="24"/>
        </w:rPr>
        <w:t>ν</w:t>
      </w:r>
      <w:r w:rsidRPr="00523304">
        <w:rPr>
          <w:rFonts w:eastAsia="Times New Roman"/>
          <w:bCs/>
          <w:szCs w:val="24"/>
        </w:rPr>
        <w:t xml:space="preserve"> την κατάσταση</w:t>
      </w:r>
      <w:r>
        <w:rPr>
          <w:rFonts w:eastAsia="Times New Roman"/>
          <w:bCs/>
          <w:szCs w:val="24"/>
        </w:rPr>
        <w:t>.</w:t>
      </w:r>
    </w:p>
    <w:p w14:paraId="6B14ECC8" w14:textId="77777777" w:rsidR="004965E6" w:rsidRDefault="004D430C">
      <w:pPr>
        <w:spacing w:line="600" w:lineRule="auto"/>
        <w:ind w:firstLine="720"/>
        <w:jc w:val="both"/>
        <w:rPr>
          <w:rFonts w:eastAsia="Times New Roman"/>
          <w:bCs/>
          <w:szCs w:val="24"/>
        </w:rPr>
      </w:pPr>
      <w:r>
        <w:rPr>
          <w:rFonts w:eastAsia="Times New Roman"/>
          <w:bCs/>
          <w:szCs w:val="24"/>
        </w:rPr>
        <w:t>Ε</w:t>
      </w:r>
      <w:r w:rsidRPr="00523304">
        <w:rPr>
          <w:rFonts w:eastAsia="Times New Roman"/>
          <w:bCs/>
          <w:szCs w:val="24"/>
        </w:rPr>
        <w:t>υχαριστώ</w:t>
      </w:r>
      <w:r>
        <w:rPr>
          <w:rFonts w:eastAsia="Times New Roman"/>
          <w:bCs/>
          <w:szCs w:val="24"/>
        </w:rPr>
        <w:t>.</w:t>
      </w:r>
    </w:p>
    <w:p w14:paraId="6B14ECC9" w14:textId="77777777" w:rsidR="004965E6" w:rsidRDefault="004D430C">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6B14ECCA" w14:textId="77777777" w:rsidR="004965E6" w:rsidRDefault="004D430C">
      <w:pPr>
        <w:spacing w:line="600" w:lineRule="auto"/>
        <w:ind w:firstLine="720"/>
        <w:jc w:val="both"/>
        <w:rPr>
          <w:rFonts w:eastAsia="Times New Roman"/>
          <w:bCs/>
          <w:szCs w:val="24"/>
        </w:rPr>
      </w:pPr>
      <w:r w:rsidRPr="00AE0E68">
        <w:rPr>
          <w:rFonts w:eastAsia="Times New Roman"/>
          <w:b/>
          <w:bCs/>
          <w:szCs w:val="24"/>
        </w:rPr>
        <w:t xml:space="preserve">ΠΡΟΕΔΡΕΥΟΥΣΑ </w:t>
      </w:r>
      <w:r w:rsidRPr="00AE0E68">
        <w:rPr>
          <w:rFonts w:eastAsia="Times New Roman"/>
          <w:b/>
          <w:bCs/>
          <w:szCs w:val="24"/>
        </w:rPr>
        <w:t>(Αναστασία Χριστοδουλοπούλου):</w:t>
      </w:r>
      <w:r>
        <w:rPr>
          <w:rFonts w:eastAsia="Times New Roman"/>
          <w:bCs/>
          <w:szCs w:val="24"/>
        </w:rPr>
        <w:t xml:space="preserve"> Ευχαριστούμε. </w:t>
      </w:r>
    </w:p>
    <w:p w14:paraId="6B14ECCB" w14:textId="77777777" w:rsidR="004965E6" w:rsidRDefault="004D430C">
      <w:pPr>
        <w:spacing w:line="600" w:lineRule="auto"/>
        <w:ind w:firstLine="720"/>
        <w:jc w:val="both"/>
        <w:rPr>
          <w:rFonts w:eastAsia="Times New Roman"/>
          <w:bCs/>
          <w:szCs w:val="24"/>
        </w:rPr>
      </w:pPr>
      <w:r>
        <w:rPr>
          <w:rFonts w:eastAsia="Times New Roman"/>
          <w:bCs/>
          <w:szCs w:val="24"/>
        </w:rPr>
        <w:t xml:space="preserve">Τελικά, κύριε Κουράκη, δεν συμφωνεί ο κ. Τσιάρας να σας δώσω τον λόγο. </w:t>
      </w:r>
    </w:p>
    <w:p w14:paraId="6B14ECCC" w14:textId="77777777" w:rsidR="004965E6" w:rsidRDefault="004D430C">
      <w:pPr>
        <w:spacing w:line="600" w:lineRule="auto"/>
        <w:ind w:firstLine="720"/>
        <w:jc w:val="both"/>
        <w:rPr>
          <w:rFonts w:eastAsia="Times New Roman"/>
          <w:bCs/>
          <w:szCs w:val="24"/>
        </w:rPr>
      </w:pPr>
      <w:r>
        <w:rPr>
          <w:rFonts w:eastAsia="Times New Roman"/>
          <w:bCs/>
          <w:szCs w:val="24"/>
        </w:rPr>
        <w:lastRenderedPageBreak/>
        <w:t>Κύριε Τσιάρα, θα αναλάμβανε Προεδρείο. Δεν το κάνουμε για εμάς.</w:t>
      </w:r>
    </w:p>
    <w:p w14:paraId="6B14ECCD" w14:textId="77777777" w:rsidR="004965E6" w:rsidRDefault="004D430C">
      <w:pPr>
        <w:spacing w:line="600" w:lineRule="auto"/>
        <w:ind w:firstLine="720"/>
        <w:jc w:val="both"/>
        <w:rPr>
          <w:rFonts w:eastAsia="Times New Roman"/>
          <w:bCs/>
          <w:szCs w:val="24"/>
        </w:rPr>
      </w:pPr>
      <w:r w:rsidRPr="00E148F3">
        <w:rPr>
          <w:rFonts w:eastAsia="Times New Roman"/>
          <w:b/>
          <w:bCs/>
          <w:szCs w:val="24"/>
        </w:rPr>
        <w:t>ΚΩΝΣΤΑΝΤΙΝΟΣ ΤΣΙΑΡΑΣ:</w:t>
      </w:r>
      <w:r>
        <w:rPr>
          <w:rFonts w:eastAsia="Times New Roman"/>
          <w:bCs/>
          <w:szCs w:val="24"/>
        </w:rPr>
        <w:t xml:space="preserve"> Όταν, όμως, μιλάει ο Υπουργός τριάντα πέντε λεπτά, α</w:t>
      </w:r>
      <w:r>
        <w:rPr>
          <w:rFonts w:eastAsia="Times New Roman"/>
          <w:bCs/>
          <w:szCs w:val="24"/>
        </w:rPr>
        <w:t>ντιλαμβάνεστε ότι…</w:t>
      </w:r>
    </w:p>
    <w:p w14:paraId="6B14ECCE" w14:textId="77777777" w:rsidR="004965E6" w:rsidRDefault="004D430C">
      <w:pPr>
        <w:spacing w:line="600" w:lineRule="auto"/>
        <w:ind w:firstLine="720"/>
        <w:jc w:val="both"/>
        <w:rPr>
          <w:rFonts w:eastAsia="Times New Roman"/>
          <w:bCs/>
          <w:szCs w:val="24"/>
        </w:rPr>
      </w:pPr>
      <w:r w:rsidRPr="00E148F3">
        <w:rPr>
          <w:rFonts w:eastAsia="Times New Roman"/>
          <w:b/>
          <w:bCs/>
          <w:szCs w:val="24"/>
        </w:rPr>
        <w:t>ΠΡΟΕΔΡΕΥΟΥΣΑ (Αναστασία Χριστοδουλοπούλου):</w:t>
      </w:r>
      <w:r>
        <w:rPr>
          <w:rFonts w:eastAsia="Times New Roman"/>
          <w:bCs/>
          <w:szCs w:val="24"/>
        </w:rPr>
        <w:t xml:space="preserve"> Επιτρέπεται, κύριε Τσιάρα. Θα του μείνουν μόνο </w:t>
      </w:r>
      <w:r w:rsidRPr="00523304">
        <w:rPr>
          <w:rFonts w:eastAsia="Times New Roman"/>
          <w:bCs/>
          <w:szCs w:val="24"/>
        </w:rPr>
        <w:t>πέντε λεπτά</w:t>
      </w:r>
      <w:r>
        <w:rPr>
          <w:rFonts w:eastAsia="Times New Roman"/>
          <w:bCs/>
          <w:szCs w:val="24"/>
        </w:rPr>
        <w:t>. Γι’ αυτό είπα ότι έχει</w:t>
      </w:r>
      <w:r w:rsidRPr="00523304">
        <w:rPr>
          <w:rFonts w:eastAsia="Times New Roman"/>
          <w:bCs/>
          <w:szCs w:val="24"/>
        </w:rPr>
        <w:t xml:space="preserve"> τους εξής χρόνους</w:t>
      </w:r>
      <w:r>
        <w:rPr>
          <w:rFonts w:eastAsia="Times New Roman"/>
          <w:bCs/>
          <w:szCs w:val="24"/>
        </w:rPr>
        <w:t>:</w:t>
      </w:r>
      <w:r w:rsidRPr="00523304">
        <w:rPr>
          <w:rFonts w:eastAsia="Times New Roman"/>
          <w:bCs/>
          <w:szCs w:val="24"/>
        </w:rPr>
        <w:t xml:space="preserve"> </w:t>
      </w:r>
      <w:r>
        <w:rPr>
          <w:rFonts w:eastAsia="Times New Roman"/>
          <w:bCs/>
          <w:szCs w:val="24"/>
        </w:rPr>
        <w:t>δεκαο</w:t>
      </w:r>
      <w:r>
        <w:rPr>
          <w:rFonts w:eastAsia="Times New Roman"/>
          <w:bCs/>
          <w:szCs w:val="24"/>
        </w:rPr>
        <w:t>κ</w:t>
      </w:r>
      <w:r>
        <w:rPr>
          <w:rFonts w:eastAsia="Times New Roman"/>
          <w:bCs/>
          <w:szCs w:val="24"/>
        </w:rPr>
        <w:t>τώ, εννιά, πέντε κ</w:t>
      </w:r>
      <w:r w:rsidRPr="00523304">
        <w:rPr>
          <w:rFonts w:eastAsia="Times New Roman"/>
          <w:bCs/>
          <w:szCs w:val="24"/>
        </w:rPr>
        <w:t xml:space="preserve">αι τρία </w:t>
      </w:r>
      <w:r>
        <w:rPr>
          <w:rFonts w:eastAsia="Times New Roman"/>
          <w:bCs/>
          <w:szCs w:val="24"/>
        </w:rPr>
        <w:t>λεπτά. Κ</w:t>
      </w:r>
      <w:r w:rsidRPr="00523304">
        <w:rPr>
          <w:rFonts w:eastAsia="Times New Roman"/>
          <w:bCs/>
          <w:szCs w:val="24"/>
        </w:rPr>
        <w:t xml:space="preserve">όντεψε να τελειώσει </w:t>
      </w:r>
      <w:r>
        <w:rPr>
          <w:rFonts w:eastAsia="Times New Roman"/>
          <w:bCs/>
          <w:szCs w:val="24"/>
        </w:rPr>
        <w:t xml:space="preserve">σχεδόν </w:t>
      </w:r>
      <w:r w:rsidRPr="00523304">
        <w:rPr>
          <w:rFonts w:eastAsia="Times New Roman"/>
          <w:bCs/>
          <w:szCs w:val="24"/>
        </w:rPr>
        <w:t>όλο</w:t>
      </w:r>
      <w:r>
        <w:rPr>
          <w:rFonts w:eastAsia="Times New Roman"/>
          <w:bCs/>
          <w:szCs w:val="24"/>
        </w:rPr>
        <w:t>ν του</w:t>
      </w:r>
      <w:r w:rsidRPr="00523304">
        <w:rPr>
          <w:rFonts w:eastAsia="Times New Roman"/>
          <w:bCs/>
          <w:szCs w:val="24"/>
        </w:rPr>
        <w:t xml:space="preserve"> το χρόνο</w:t>
      </w:r>
      <w:r>
        <w:rPr>
          <w:rFonts w:eastAsia="Times New Roman"/>
          <w:bCs/>
          <w:szCs w:val="24"/>
        </w:rPr>
        <w:t>. Δ</w:t>
      </w:r>
      <w:r w:rsidRPr="00523304">
        <w:rPr>
          <w:rFonts w:eastAsia="Times New Roman"/>
          <w:bCs/>
          <w:szCs w:val="24"/>
        </w:rPr>
        <w:t>εν έ</w:t>
      </w:r>
      <w:r w:rsidRPr="00523304">
        <w:rPr>
          <w:rFonts w:eastAsia="Times New Roman"/>
          <w:bCs/>
          <w:szCs w:val="24"/>
        </w:rPr>
        <w:t>κανα κάτι</w:t>
      </w:r>
      <w:r>
        <w:rPr>
          <w:rFonts w:eastAsia="Times New Roman"/>
          <w:bCs/>
          <w:szCs w:val="24"/>
        </w:rPr>
        <w:t xml:space="preserve">. </w:t>
      </w:r>
      <w:proofErr w:type="spellStart"/>
      <w:r>
        <w:rPr>
          <w:rFonts w:eastAsia="Times New Roman"/>
          <w:bCs/>
          <w:szCs w:val="24"/>
        </w:rPr>
        <w:t>Π</w:t>
      </w:r>
      <w:r w:rsidRPr="00523304">
        <w:rPr>
          <w:rFonts w:eastAsia="Times New Roman"/>
          <w:bCs/>
          <w:szCs w:val="24"/>
        </w:rPr>
        <w:t>ροσμετράται</w:t>
      </w:r>
      <w:proofErr w:type="spellEnd"/>
      <w:r w:rsidRPr="00523304">
        <w:rPr>
          <w:rFonts w:eastAsia="Times New Roman"/>
          <w:bCs/>
          <w:szCs w:val="24"/>
        </w:rPr>
        <w:t xml:space="preserve"> </w:t>
      </w:r>
      <w:r>
        <w:rPr>
          <w:rFonts w:eastAsia="Times New Roman"/>
          <w:bCs/>
          <w:szCs w:val="24"/>
        </w:rPr>
        <w:t xml:space="preserve">και </w:t>
      </w:r>
      <w:r w:rsidRPr="00523304">
        <w:rPr>
          <w:rFonts w:eastAsia="Times New Roman"/>
          <w:bCs/>
          <w:szCs w:val="24"/>
        </w:rPr>
        <w:t>σημειώνεται δίπλα</w:t>
      </w:r>
      <w:r>
        <w:rPr>
          <w:rFonts w:eastAsia="Times New Roman"/>
          <w:bCs/>
          <w:szCs w:val="24"/>
        </w:rPr>
        <w:t>.</w:t>
      </w:r>
    </w:p>
    <w:p w14:paraId="6B14ECCF" w14:textId="77777777" w:rsidR="004965E6" w:rsidRDefault="004D430C">
      <w:pPr>
        <w:spacing w:line="600" w:lineRule="auto"/>
        <w:ind w:firstLine="720"/>
        <w:jc w:val="both"/>
        <w:rPr>
          <w:rFonts w:eastAsia="Times New Roman"/>
          <w:bCs/>
          <w:szCs w:val="24"/>
        </w:rPr>
      </w:pPr>
      <w:r>
        <w:rPr>
          <w:rFonts w:eastAsia="Times New Roman"/>
          <w:bCs/>
          <w:szCs w:val="24"/>
        </w:rPr>
        <w:t xml:space="preserve">Ο κ. </w:t>
      </w:r>
      <w:r w:rsidRPr="00523304">
        <w:rPr>
          <w:rFonts w:eastAsia="Times New Roman"/>
          <w:bCs/>
          <w:szCs w:val="24"/>
        </w:rPr>
        <w:t xml:space="preserve">Κουράκης </w:t>
      </w:r>
      <w:r>
        <w:rPr>
          <w:rFonts w:eastAsia="Times New Roman"/>
          <w:bCs/>
          <w:szCs w:val="24"/>
        </w:rPr>
        <w:t xml:space="preserve">από </w:t>
      </w:r>
      <w:r w:rsidRPr="00523304">
        <w:rPr>
          <w:rFonts w:eastAsia="Times New Roman"/>
          <w:bCs/>
          <w:szCs w:val="24"/>
        </w:rPr>
        <w:t>το</w:t>
      </w:r>
      <w:r>
        <w:rPr>
          <w:rFonts w:eastAsia="Times New Roman"/>
          <w:bCs/>
          <w:szCs w:val="24"/>
        </w:rPr>
        <w:t xml:space="preserve">ν </w:t>
      </w:r>
      <w:r w:rsidRPr="00523304">
        <w:rPr>
          <w:rFonts w:eastAsia="Times New Roman"/>
          <w:bCs/>
          <w:szCs w:val="24"/>
        </w:rPr>
        <w:t xml:space="preserve">ΣΥΡΙΖΑ </w:t>
      </w:r>
      <w:r>
        <w:rPr>
          <w:rFonts w:eastAsia="Times New Roman"/>
          <w:bCs/>
          <w:szCs w:val="24"/>
        </w:rPr>
        <w:t xml:space="preserve">έχει τον λόγο για επτά </w:t>
      </w:r>
      <w:r w:rsidRPr="00523304">
        <w:rPr>
          <w:rFonts w:eastAsia="Times New Roman"/>
          <w:bCs/>
          <w:szCs w:val="24"/>
        </w:rPr>
        <w:t>λεπτά</w:t>
      </w:r>
      <w:r>
        <w:rPr>
          <w:rFonts w:eastAsia="Times New Roman"/>
          <w:bCs/>
          <w:szCs w:val="24"/>
        </w:rPr>
        <w:t>.</w:t>
      </w:r>
    </w:p>
    <w:p w14:paraId="6B14ECD0" w14:textId="77777777" w:rsidR="004965E6" w:rsidRDefault="004D430C">
      <w:pPr>
        <w:spacing w:line="600" w:lineRule="auto"/>
        <w:ind w:firstLine="720"/>
        <w:jc w:val="both"/>
        <w:rPr>
          <w:rFonts w:eastAsia="Times New Roman"/>
          <w:bCs/>
          <w:szCs w:val="24"/>
        </w:rPr>
      </w:pPr>
      <w:r w:rsidRPr="00E148F3">
        <w:rPr>
          <w:rFonts w:eastAsia="Times New Roman"/>
          <w:b/>
          <w:bCs/>
          <w:szCs w:val="24"/>
        </w:rPr>
        <w:t>ΑΝΑΣΤΑΣΙΟΣ ΚΟΥΡΑΚΗΣ (Α΄ Αντιπρόεδρος της Βουλής):</w:t>
      </w:r>
      <w:r>
        <w:rPr>
          <w:rFonts w:eastAsia="Times New Roman"/>
          <w:bCs/>
          <w:szCs w:val="24"/>
        </w:rPr>
        <w:t xml:space="preserve"> Ευχαριστώ, κυρία Πρόεδρε.</w:t>
      </w:r>
    </w:p>
    <w:p w14:paraId="6B14ECD1" w14:textId="77777777" w:rsidR="004965E6" w:rsidRDefault="004D430C">
      <w:pPr>
        <w:spacing w:line="600" w:lineRule="auto"/>
        <w:ind w:firstLine="720"/>
        <w:jc w:val="both"/>
        <w:rPr>
          <w:rFonts w:eastAsia="Times New Roman"/>
          <w:bCs/>
          <w:szCs w:val="24"/>
        </w:rPr>
      </w:pPr>
      <w:r>
        <w:rPr>
          <w:rFonts w:eastAsia="Times New Roman"/>
          <w:bCs/>
          <w:szCs w:val="24"/>
        </w:rPr>
        <w:t>Π</w:t>
      </w:r>
      <w:r w:rsidRPr="00523304">
        <w:rPr>
          <w:rFonts w:eastAsia="Times New Roman"/>
          <w:bCs/>
          <w:szCs w:val="24"/>
        </w:rPr>
        <w:t>ριν μπω στο κυρίως θέμα</w:t>
      </w:r>
      <w:r>
        <w:rPr>
          <w:rFonts w:eastAsia="Times New Roman"/>
          <w:bCs/>
          <w:szCs w:val="24"/>
        </w:rPr>
        <w:t xml:space="preserve">, θα ήθελα </w:t>
      </w:r>
      <w:r w:rsidRPr="00523304">
        <w:rPr>
          <w:rFonts w:eastAsia="Times New Roman"/>
          <w:bCs/>
          <w:szCs w:val="24"/>
        </w:rPr>
        <w:t>να εκφράσ</w:t>
      </w:r>
      <w:r>
        <w:rPr>
          <w:rFonts w:eastAsia="Times New Roman"/>
          <w:bCs/>
          <w:szCs w:val="24"/>
        </w:rPr>
        <w:t xml:space="preserve">ω και εγώ </w:t>
      </w:r>
      <w:r w:rsidRPr="00523304">
        <w:rPr>
          <w:rFonts w:eastAsia="Times New Roman"/>
          <w:bCs/>
          <w:szCs w:val="24"/>
        </w:rPr>
        <w:t>τη συμπαράσ</w:t>
      </w:r>
      <w:r>
        <w:rPr>
          <w:rFonts w:eastAsia="Times New Roman"/>
          <w:bCs/>
          <w:szCs w:val="24"/>
        </w:rPr>
        <w:t xml:space="preserve">τασή μου </w:t>
      </w:r>
      <w:r>
        <w:rPr>
          <w:rFonts w:eastAsia="Times New Roman"/>
          <w:bCs/>
          <w:szCs w:val="24"/>
        </w:rPr>
        <w:t>στον συνάδελφο Γιάννη Δ</w:t>
      </w:r>
      <w:r w:rsidRPr="00523304">
        <w:rPr>
          <w:rFonts w:eastAsia="Times New Roman"/>
          <w:bCs/>
          <w:szCs w:val="24"/>
        </w:rPr>
        <w:t>ελή</w:t>
      </w:r>
      <w:r>
        <w:rPr>
          <w:rFonts w:eastAsia="Times New Roman"/>
          <w:bCs/>
          <w:szCs w:val="24"/>
        </w:rPr>
        <w:t>, Βουλευτή του ΚΚΕ, ο</w:t>
      </w:r>
      <w:r w:rsidRPr="00523304">
        <w:rPr>
          <w:rFonts w:eastAsia="Times New Roman"/>
          <w:bCs/>
          <w:szCs w:val="24"/>
        </w:rPr>
        <w:t xml:space="preserve"> οποίος τραυματίστηκε </w:t>
      </w:r>
      <w:r>
        <w:rPr>
          <w:rFonts w:eastAsia="Times New Roman"/>
          <w:bCs/>
          <w:szCs w:val="24"/>
        </w:rPr>
        <w:t>κατά την α</w:t>
      </w:r>
      <w:r w:rsidRPr="00523304">
        <w:rPr>
          <w:rFonts w:eastAsia="Times New Roman"/>
          <w:bCs/>
          <w:szCs w:val="24"/>
        </w:rPr>
        <w:t>στυνομική επιχείρηση</w:t>
      </w:r>
      <w:r>
        <w:rPr>
          <w:rFonts w:eastAsia="Times New Roman"/>
          <w:bCs/>
          <w:szCs w:val="24"/>
        </w:rPr>
        <w:t>.</w:t>
      </w:r>
      <w:r w:rsidRPr="00523304">
        <w:rPr>
          <w:rFonts w:eastAsia="Times New Roman"/>
          <w:bCs/>
          <w:szCs w:val="24"/>
        </w:rPr>
        <w:t xml:space="preserve"> Προφανώς όλοι </w:t>
      </w:r>
      <w:r>
        <w:rPr>
          <w:rFonts w:eastAsia="Times New Roman"/>
          <w:bCs/>
          <w:szCs w:val="24"/>
        </w:rPr>
        <w:t>α</w:t>
      </w:r>
      <w:r w:rsidRPr="00523304">
        <w:rPr>
          <w:rFonts w:eastAsia="Times New Roman"/>
          <w:bCs/>
          <w:szCs w:val="24"/>
        </w:rPr>
        <w:t>ναμένουμε τα αποτελ</w:t>
      </w:r>
      <w:r>
        <w:rPr>
          <w:rFonts w:eastAsia="Times New Roman"/>
          <w:bCs/>
          <w:szCs w:val="24"/>
        </w:rPr>
        <w:t>έσματα της έ</w:t>
      </w:r>
      <w:r>
        <w:rPr>
          <w:rFonts w:eastAsia="Times New Roman"/>
          <w:bCs/>
          <w:szCs w:val="24"/>
        </w:rPr>
        <w:lastRenderedPageBreak/>
        <w:t>ρευνας που διέταξε η αρμόδια Υ</w:t>
      </w:r>
      <w:r w:rsidRPr="00523304">
        <w:rPr>
          <w:rFonts w:eastAsia="Times New Roman"/>
          <w:bCs/>
          <w:szCs w:val="24"/>
        </w:rPr>
        <w:t>πουργός</w:t>
      </w:r>
      <w:r>
        <w:rPr>
          <w:rFonts w:eastAsia="Times New Roman"/>
          <w:bCs/>
          <w:szCs w:val="24"/>
        </w:rPr>
        <w:t xml:space="preserve">. Όμως, επειδή </w:t>
      </w:r>
      <w:r w:rsidRPr="00523304">
        <w:rPr>
          <w:rFonts w:eastAsia="Times New Roman"/>
          <w:bCs/>
          <w:szCs w:val="24"/>
        </w:rPr>
        <w:t>και σήμερα υπάρχει ένα εκπαιδευτικό συλλαλητήριο</w:t>
      </w:r>
      <w:r>
        <w:rPr>
          <w:rFonts w:eastAsia="Times New Roman"/>
          <w:bCs/>
          <w:szCs w:val="24"/>
        </w:rPr>
        <w:t xml:space="preserve">, θα </w:t>
      </w:r>
      <w:r>
        <w:rPr>
          <w:rFonts w:eastAsia="Times New Roman"/>
          <w:bCs/>
          <w:szCs w:val="24"/>
        </w:rPr>
        <w:t>έλεγα ότι η καλύτερη σ</w:t>
      </w:r>
      <w:r w:rsidRPr="00523304">
        <w:rPr>
          <w:rFonts w:eastAsia="Times New Roman"/>
          <w:bCs/>
          <w:szCs w:val="24"/>
        </w:rPr>
        <w:t>υγ</w:t>
      </w:r>
      <w:r>
        <w:rPr>
          <w:rFonts w:eastAsia="Times New Roman"/>
          <w:bCs/>
          <w:szCs w:val="24"/>
        </w:rPr>
        <w:t>γ</w:t>
      </w:r>
      <w:r w:rsidRPr="00523304">
        <w:rPr>
          <w:rFonts w:eastAsia="Times New Roman"/>
          <w:bCs/>
          <w:szCs w:val="24"/>
        </w:rPr>
        <w:t>νώμη που μπορεί να πιάσει τόπο στον κ</w:t>
      </w:r>
      <w:r>
        <w:rPr>
          <w:rFonts w:eastAsia="Times New Roman"/>
          <w:bCs/>
          <w:szCs w:val="24"/>
        </w:rPr>
        <w:t>.</w:t>
      </w:r>
      <w:r w:rsidRPr="00523304">
        <w:rPr>
          <w:rFonts w:eastAsia="Times New Roman"/>
          <w:bCs/>
          <w:szCs w:val="24"/>
        </w:rPr>
        <w:t xml:space="preserve"> Δελή είναι να μη δούμε σήμερα απολύτως</w:t>
      </w:r>
      <w:r>
        <w:rPr>
          <w:rFonts w:eastAsia="Times New Roman"/>
          <w:bCs/>
          <w:szCs w:val="24"/>
        </w:rPr>
        <w:t>,</w:t>
      </w:r>
      <w:r w:rsidRPr="00523304">
        <w:rPr>
          <w:rFonts w:eastAsia="Times New Roman"/>
          <w:bCs/>
          <w:szCs w:val="24"/>
        </w:rPr>
        <w:t xml:space="preserve"> μα απολύτως </w:t>
      </w:r>
      <w:r>
        <w:rPr>
          <w:rFonts w:eastAsia="Times New Roman"/>
          <w:bCs/>
          <w:szCs w:val="24"/>
        </w:rPr>
        <w:t>-</w:t>
      </w:r>
      <w:r w:rsidRPr="00523304">
        <w:rPr>
          <w:rFonts w:eastAsia="Times New Roman"/>
          <w:bCs/>
          <w:szCs w:val="24"/>
        </w:rPr>
        <w:t xml:space="preserve">και </w:t>
      </w:r>
      <w:r>
        <w:rPr>
          <w:rFonts w:eastAsia="Times New Roman"/>
          <w:bCs/>
          <w:szCs w:val="24"/>
        </w:rPr>
        <w:t>στα επόμενα συλλαλητήρια, β</w:t>
      </w:r>
      <w:r w:rsidRPr="00523304">
        <w:rPr>
          <w:rFonts w:eastAsia="Times New Roman"/>
          <w:bCs/>
          <w:szCs w:val="24"/>
        </w:rPr>
        <w:t>εβαίως</w:t>
      </w:r>
      <w:r>
        <w:rPr>
          <w:rFonts w:eastAsia="Times New Roman"/>
          <w:bCs/>
          <w:szCs w:val="24"/>
        </w:rPr>
        <w:t>- καμμιά κατάχρηση από πλευράς των δ</w:t>
      </w:r>
      <w:r w:rsidRPr="00523304">
        <w:rPr>
          <w:rFonts w:eastAsia="Times New Roman"/>
          <w:bCs/>
          <w:szCs w:val="24"/>
        </w:rPr>
        <w:t>υνάμεων καταστολής</w:t>
      </w:r>
      <w:r>
        <w:rPr>
          <w:rFonts w:eastAsia="Times New Roman"/>
          <w:bCs/>
          <w:szCs w:val="24"/>
        </w:rPr>
        <w:t>.</w:t>
      </w:r>
    </w:p>
    <w:p w14:paraId="6B14ECD2" w14:textId="77777777" w:rsidR="004965E6" w:rsidRDefault="004D430C">
      <w:pPr>
        <w:spacing w:line="600" w:lineRule="auto"/>
        <w:ind w:firstLine="720"/>
        <w:jc w:val="both"/>
        <w:rPr>
          <w:rFonts w:eastAsia="Times New Roman"/>
          <w:bCs/>
          <w:szCs w:val="24"/>
        </w:rPr>
      </w:pPr>
      <w:r>
        <w:rPr>
          <w:rFonts w:eastAsia="Times New Roman"/>
          <w:bCs/>
          <w:szCs w:val="24"/>
        </w:rPr>
        <w:t>Σ</w:t>
      </w:r>
      <w:r w:rsidRPr="00523304">
        <w:rPr>
          <w:rFonts w:eastAsia="Times New Roman"/>
          <w:bCs/>
          <w:szCs w:val="24"/>
        </w:rPr>
        <w:t>χετικά με το νομοσχέδιο</w:t>
      </w:r>
      <w:r>
        <w:rPr>
          <w:rFonts w:eastAsia="Times New Roman"/>
          <w:bCs/>
          <w:szCs w:val="24"/>
        </w:rPr>
        <w:t>, θα έλεγα ότι μετά απ</w:t>
      </w:r>
      <w:r>
        <w:rPr>
          <w:rFonts w:eastAsia="Times New Roman"/>
          <w:bCs/>
          <w:szCs w:val="24"/>
        </w:rPr>
        <w:t xml:space="preserve">ό έντεκα </w:t>
      </w:r>
      <w:r w:rsidRPr="00523304">
        <w:rPr>
          <w:rFonts w:eastAsia="Times New Roman"/>
          <w:bCs/>
          <w:szCs w:val="24"/>
        </w:rPr>
        <w:t>χρόνια αδιοριστία</w:t>
      </w:r>
      <w:r>
        <w:rPr>
          <w:rFonts w:eastAsia="Times New Roman"/>
          <w:bCs/>
          <w:szCs w:val="24"/>
        </w:rPr>
        <w:t>ς</w:t>
      </w:r>
      <w:r w:rsidRPr="00523304">
        <w:rPr>
          <w:rFonts w:eastAsia="Times New Roman"/>
          <w:bCs/>
          <w:szCs w:val="24"/>
        </w:rPr>
        <w:t xml:space="preserve"> στην εκπαίδευση</w:t>
      </w:r>
      <w:r>
        <w:rPr>
          <w:rFonts w:eastAsia="Times New Roman"/>
          <w:bCs/>
          <w:szCs w:val="24"/>
        </w:rPr>
        <w:t>,</w:t>
      </w:r>
      <w:r w:rsidRPr="00523304">
        <w:rPr>
          <w:rFonts w:eastAsia="Times New Roman"/>
          <w:bCs/>
          <w:szCs w:val="24"/>
        </w:rPr>
        <w:t xml:space="preserve"> με πάνω από </w:t>
      </w:r>
      <w:r>
        <w:rPr>
          <w:rFonts w:eastAsia="Times New Roman"/>
          <w:bCs/>
          <w:szCs w:val="24"/>
        </w:rPr>
        <w:t xml:space="preserve">τριάντα χιλιάδες </w:t>
      </w:r>
      <w:r w:rsidRPr="00523304">
        <w:rPr>
          <w:rFonts w:eastAsia="Times New Roman"/>
          <w:bCs/>
          <w:szCs w:val="24"/>
        </w:rPr>
        <w:t>αποχωρήσεις εκπαιδευτικών</w:t>
      </w:r>
      <w:r>
        <w:rPr>
          <w:rFonts w:eastAsia="Times New Roman"/>
          <w:bCs/>
          <w:szCs w:val="24"/>
        </w:rPr>
        <w:t>,</w:t>
      </w:r>
      <w:r w:rsidRPr="00523304">
        <w:rPr>
          <w:rFonts w:eastAsia="Times New Roman"/>
          <w:bCs/>
          <w:szCs w:val="24"/>
        </w:rPr>
        <w:t xml:space="preserve"> </w:t>
      </w:r>
      <w:r>
        <w:rPr>
          <w:rFonts w:eastAsia="Times New Roman"/>
          <w:bCs/>
          <w:szCs w:val="24"/>
        </w:rPr>
        <w:t xml:space="preserve">έρχεται </w:t>
      </w:r>
      <w:r w:rsidRPr="00523304">
        <w:rPr>
          <w:rFonts w:eastAsia="Times New Roman"/>
          <w:bCs/>
          <w:szCs w:val="24"/>
        </w:rPr>
        <w:t xml:space="preserve">το Υπουργείο </w:t>
      </w:r>
      <w:r>
        <w:rPr>
          <w:rFonts w:eastAsia="Times New Roman"/>
          <w:bCs/>
          <w:szCs w:val="24"/>
        </w:rPr>
        <w:t xml:space="preserve">να </w:t>
      </w:r>
      <w:r w:rsidRPr="00523304">
        <w:rPr>
          <w:rFonts w:eastAsia="Times New Roman"/>
          <w:bCs/>
          <w:szCs w:val="24"/>
        </w:rPr>
        <w:t>νομοθετήσει μόνιμους</w:t>
      </w:r>
      <w:r>
        <w:rPr>
          <w:rFonts w:eastAsia="Times New Roman"/>
          <w:bCs/>
          <w:szCs w:val="24"/>
        </w:rPr>
        <w:t xml:space="preserve"> διορισμούς δεκαπέντε</w:t>
      </w:r>
      <w:r w:rsidRPr="00523304">
        <w:rPr>
          <w:rFonts w:eastAsia="Times New Roman"/>
          <w:bCs/>
          <w:szCs w:val="24"/>
        </w:rPr>
        <w:t xml:space="preserve"> χιλιάδων εκπαιδευτικών μέσα σε τρία χρόνια</w:t>
      </w:r>
      <w:r>
        <w:rPr>
          <w:rFonts w:eastAsia="Times New Roman"/>
          <w:bCs/>
          <w:szCs w:val="24"/>
        </w:rPr>
        <w:t>.</w:t>
      </w:r>
    </w:p>
    <w:p w14:paraId="6B14ECD3" w14:textId="77777777" w:rsidR="004965E6" w:rsidRDefault="004D430C">
      <w:pPr>
        <w:spacing w:line="600" w:lineRule="auto"/>
        <w:ind w:firstLine="720"/>
        <w:jc w:val="both"/>
        <w:rPr>
          <w:rFonts w:eastAsia="Times New Roman"/>
          <w:bCs/>
          <w:szCs w:val="24"/>
        </w:rPr>
      </w:pPr>
      <w:r>
        <w:rPr>
          <w:rFonts w:eastAsia="Times New Roman"/>
          <w:bCs/>
          <w:szCs w:val="24"/>
        </w:rPr>
        <w:t>Ε</w:t>
      </w:r>
      <w:r w:rsidRPr="00523304">
        <w:rPr>
          <w:rFonts w:eastAsia="Times New Roman"/>
          <w:bCs/>
          <w:szCs w:val="24"/>
        </w:rPr>
        <w:t>δώ έχουμε ένα ζήτημα ουσίας σχετικά με τον κ</w:t>
      </w:r>
      <w:r>
        <w:rPr>
          <w:rFonts w:eastAsia="Times New Roman"/>
          <w:bCs/>
          <w:szCs w:val="24"/>
        </w:rPr>
        <w:t>. Μητσοτάκη και α</w:t>
      </w:r>
      <w:r w:rsidRPr="00523304">
        <w:rPr>
          <w:rFonts w:eastAsia="Times New Roman"/>
          <w:bCs/>
          <w:szCs w:val="24"/>
        </w:rPr>
        <w:t xml:space="preserve">πορώ γιατί οι διαδηλωτές και οι </w:t>
      </w:r>
      <w:r>
        <w:rPr>
          <w:rFonts w:eastAsia="Times New Roman"/>
          <w:bCs/>
          <w:szCs w:val="24"/>
        </w:rPr>
        <w:t xml:space="preserve">λοιποί </w:t>
      </w:r>
      <w:r w:rsidRPr="00523304">
        <w:rPr>
          <w:rFonts w:eastAsia="Times New Roman"/>
          <w:bCs/>
          <w:szCs w:val="24"/>
        </w:rPr>
        <w:t xml:space="preserve">εκπαιδευτικοί που αντιτίθενται στον τρόπο διορισμού </w:t>
      </w:r>
      <w:r>
        <w:rPr>
          <w:rFonts w:eastAsia="Times New Roman"/>
          <w:bCs/>
          <w:szCs w:val="24"/>
        </w:rPr>
        <w:t xml:space="preserve">και </w:t>
      </w:r>
      <w:r w:rsidRPr="00523304">
        <w:rPr>
          <w:rFonts w:eastAsia="Times New Roman"/>
          <w:bCs/>
          <w:szCs w:val="24"/>
        </w:rPr>
        <w:t xml:space="preserve">στο νομοσχέδιο αυτό δεν </w:t>
      </w:r>
      <w:r>
        <w:rPr>
          <w:rFonts w:eastAsia="Times New Roman"/>
          <w:bCs/>
          <w:szCs w:val="24"/>
        </w:rPr>
        <w:t xml:space="preserve">αναφέρονται </w:t>
      </w:r>
      <w:r w:rsidRPr="00523304">
        <w:rPr>
          <w:rFonts w:eastAsia="Times New Roman"/>
          <w:bCs/>
          <w:szCs w:val="24"/>
        </w:rPr>
        <w:t>καθόλου στον κ</w:t>
      </w:r>
      <w:r>
        <w:rPr>
          <w:rFonts w:eastAsia="Times New Roman"/>
          <w:bCs/>
          <w:szCs w:val="24"/>
        </w:rPr>
        <w:t>.</w:t>
      </w:r>
      <w:r w:rsidRPr="00523304">
        <w:rPr>
          <w:rFonts w:eastAsia="Times New Roman"/>
          <w:bCs/>
          <w:szCs w:val="24"/>
        </w:rPr>
        <w:t xml:space="preserve"> Μητσοτάκη</w:t>
      </w:r>
      <w:r>
        <w:rPr>
          <w:rFonts w:eastAsia="Times New Roman"/>
          <w:bCs/>
          <w:szCs w:val="24"/>
        </w:rPr>
        <w:t>,</w:t>
      </w:r>
      <w:r w:rsidRPr="00523304">
        <w:rPr>
          <w:rFonts w:eastAsia="Times New Roman"/>
          <w:bCs/>
          <w:szCs w:val="24"/>
        </w:rPr>
        <w:t xml:space="preserve"> ο οποίος δεν δεσμεύεται για διορισμούς στην εκπαίδευση</w:t>
      </w:r>
      <w:r>
        <w:rPr>
          <w:rFonts w:eastAsia="Times New Roman"/>
          <w:bCs/>
          <w:szCs w:val="24"/>
        </w:rPr>
        <w:t xml:space="preserve">. </w:t>
      </w:r>
    </w:p>
    <w:p w14:paraId="6B14ECD4" w14:textId="77777777" w:rsidR="004965E6" w:rsidRDefault="004D430C">
      <w:pPr>
        <w:spacing w:line="600" w:lineRule="auto"/>
        <w:ind w:firstLine="720"/>
        <w:jc w:val="both"/>
        <w:rPr>
          <w:rFonts w:eastAsia="Times New Roman"/>
          <w:bCs/>
          <w:szCs w:val="24"/>
        </w:rPr>
      </w:pPr>
      <w:r>
        <w:rPr>
          <w:rFonts w:eastAsia="Times New Roman"/>
          <w:bCs/>
          <w:szCs w:val="24"/>
        </w:rPr>
        <w:lastRenderedPageBreak/>
        <w:t>Κ</w:t>
      </w:r>
      <w:r w:rsidRPr="00523304">
        <w:rPr>
          <w:rFonts w:eastAsia="Times New Roman"/>
          <w:bCs/>
          <w:szCs w:val="24"/>
        </w:rPr>
        <w:t>αι</w:t>
      </w:r>
      <w:r>
        <w:rPr>
          <w:rFonts w:eastAsia="Times New Roman"/>
          <w:bCs/>
          <w:szCs w:val="24"/>
        </w:rPr>
        <w:t>,</w:t>
      </w:r>
      <w:r w:rsidRPr="00523304">
        <w:rPr>
          <w:rFonts w:eastAsia="Times New Roman"/>
          <w:bCs/>
          <w:szCs w:val="24"/>
        </w:rPr>
        <w:t xml:space="preserve"> μάλιστα</w:t>
      </w:r>
      <w:r>
        <w:rPr>
          <w:rFonts w:eastAsia="Times New Roman"/>
          <w:bCs/>
          <w:szCs w:val="24"/>
        </w:rPr>
        <w:t>,</w:t>
      </w:r>
      <w:r w:rsidRPr="00523304">
        <w:rPr>
          <w:rFonts w:eastAsia="Times New Roman"/>
          <w:bCs/>
          <w:szCs w:val="24"/>
        </w:rPr>
        <w:t xml:space="preserve"> προς τιμή</w:t>
      </w:r>
      <w:r>
        <w:rPr>
          <w:rFonts w:eastAsia="Times New Roman"/>
          <w:bCs/>
          <w:szCs w:val="24"/>
        </w:rPr>
        <w:t>ν</w:t>
      </w:r>
      <w:r w:rsidRPr="00523304">
        <w:rPr>
          <w:rFonts w:eastAsia="Times New Roman"/>
          <w:bCs/>
          <w:szCs w:val="24"/>
        </w:rPr>
        <w:t xml:space="preserve"> του ξεκαθάρισε με τον πιο σαφή τρόπο τις θέσεις του </w:t>
      </w:r>
      <w:r>
        <w:rPr>
          <w:rFonts w:eastAsia="Times New Roman"/>
          <w:bCs/>
          <w:szCs w:val="24"/>
        </w:rPr>
        <w:t>κ</w:t>
      </w:r>
      <w:r w:rsidRPr="00523304">
        <w:rPr>
          <w:rFonts w:eastAsia="Times New Roman"/>
          <w:bCs/>
          <w:szCs w:val="24"/>
        </w:rPr>
        <w:t>όμματός του ως προς το ζήτημα του δ</w:t>
      </w:r>
      <w:r>
        <w:rPr>
          <w:rFonts w:eastAsia="Times New Roman"/>
          <w:bCs/>
          <w:szCs w:val="24"/>
        </w:rPr>
        <w:t>ιορισμού</w:t>
      </w:r>
      <w:r w:rsidRPr="00523304">
        <w:rPr>
          <w:rFonts w:eastAsia="Times New Roman"/>
          <w:bCs/>
          <w:szCs w:val="24"/>
        </w:rPr>
        <w:t xml:space="preserve"> των εκπαιδευτικών λέγοντας επ</w:t>
      </w:r>
      <w:r>
        <w:rPr>
          <w:rFonts w:eastAsia="Times New Roman"/>
          <w:bCs/>
          <w:szCs w:val="24"/>
        </w:rPr>
        <w:t xml:space="preserve">ί </w:t>
      </w:r>
      <w:r w:rsidRPr="00523304">
        <w:rPr>
          <w:rFonts w:eastAsia="Times New Roman"/>
          <w:bCs/>
          <w:szCs w:val="24"/>
        </w:rPr>
        <w:t>λέξει</w:t>
      </w:r>
      <w:r>
        <w:rPr>
          <w:rFonts w:eastAsia="Times New Roman"/>
          <w:bCs/>
          <w:szCs w:val="24"/>
        </w:rPr>
        <w:t>: «Η</w:t>
      </w:r>
      <w:r w:rsidRPr="00523304">
        <w:rPr>
          <w:rFonts w:eastAsia="Times New Roman"/>
          <w:bCs/>
          <w:szCs w:val="24"/>
        </w:rPr>
        <w:t xml:space="preserve"> παιδεία χρειάζεται ενίσχυση</w:t>
      </w:r>
      <w:r>
        <w:rPr>
          <w:rFonts w:eastAsia="Times New Roman"/>
          <w:bCs/>
          <w:szCs w:val="24"/>
        </w:rPr>
        <w:t>,</w:t>
      </w:r>
      <w:r w:rsidRPr="00523304">
        <w:rPr>
          <w:rFonts w:eastAsia="Times New Roman"/>
          <w:bCs/>
          <w:szCs w:val="24"/>
        </w:rPr>
        <w:t xml:space="preserve"> αλλά δεν εί</w:t>
      </w:r>
      <w:r>
        <w:rPr>
          <w:rFonts w:eastAsia="Times New Roman"/>
          <w:bCs/>
          <w:szCs w:val="24"/>
        </w:rPr>
        <w:t>μ</w:t>
      </w:r>
      <w:r w:rsidRPr="00523304">
        <w:rPr>
          <w:rFonts w:eastAsia="Times New Roman"/>
          <w:bCs/>
          <w:szCs w:val="24"/>
        </w:rPr>
        <w:t>αι διατεθειμένος να δεσμευ</w:t>
      </w:r>
      <w:r>
        <w:rPr>
          <w:rFonts w:eastAsia="Times New Roman"/>
          <w:bCs/>
          <w:szCs w:val="24"/>
        </w:rPr>
        <w:t>θ</w:t>
      </w:r>
      <w:r w:rsidRPr="00523304">
        <w:rPr>
          <w:rFonts w:eastAsia="Times New Roman"/>
          <w:bCs/>
          <w:szCs w:val="24"/>
        </w:rPr>
        <w:t>ώ σε οποιο</w:t>
      </w:r>
      <w:r>
        <w:rPr>
          <w:rFonts w:eastAsia="Times New Roman"/>
          <w:bCs/>
          <w:szCs w:val="24"/>
        </w:rPr>
        <w:t>ν</w:t>
      </w:r>
      <w:r w:rsidRPr="00523304">
        <w:rPr>
          <w:rFonts w:eastAsia="Times New Roman"/>
          <w:bCs/>
          <w:szCs w:val="24"/>
        </w:rPr>
        <w:t>δήποτε αριθμό προσλήψεων</w:t>
      </w:r>
      <w:r>
        <w:rPr>
          <w:rFonts w:eastAsia="Times New Roman"/>
          <w:bCs/>
          <w:szCs w:val="24"/>
        </w:rPr>
        <w:t xml:space="preserve"> αν δεν </w:t>
      </w:r>
      <w:r w:rsidRPr="00523304">
        <w:rPr>
          <w:rFonts w:eastAsia="Times New Roman"/>
          <w:bCs/>
          <w:szCs w:val="24"/>
        </w:rPr>
        <w:t>μελετή</w:t>
      </w:r>
      <w:r w:rsidRPr="00523304">
        <w:rPr>
          <w:rFonts w:eastAsia="Times New Roman"/>
          <w:bCs/>
          <w:szCs w:val="24"/>
        </w:rPr>
        <w:t xml:space="preserve">σω πρώτα ενδελεχώς τα στοιχεία και </w:t>
      </w:r>
      <w:r>
        <w:rPr>
          <w:rFonts w:eastAsia="Times New Roman"/>
          <w:bCs/>
          <w:szCs w:val="24"/>
        </w:rPr>
        <w:t xml:space="preserve">να </w:t>
      </w:r>
      <w:r w:rsidRPr="00523304">
        <w:rPr>
          <w:rFonts w:eastAsia="Times New Roman"/>
          <w:bCs/>
          <w:szCs w:val="24"/>
        </w:rPr>
        <w:t>διαπιστώσ</w:t>
      </w:r>
      <w:r>
        <w:rPr>
          <w:rFonts w:eastAsia="Times New Roman"/>
          <w:bCs/>
          <w:szCs w:val="24"/>
        </w:rPr>
        <w:t>ω πόσα</w:t>
      </w:r>
      <w:r w:rsidRPr="00523304">
        <w:rPr>
          <w:rFonts w:eastAsia="Times New Roman"/>
          <w:bCs/>
          <w:szCs w:val="24"/>
        </w:rPr>
        <w:t xml:space="preserve"> πραγματικά κενά</w:t>
      </w:r>
      <w:r>
        <w:rPr>
          <w:rFonts w:eastAsia="Times New Roman"/>
          <w:bCs/>
          <w:szCs w:val="24"/>
        </w:rPr>
        <w:t xml:space="preserve"> υπάρχουν. Π</w:t>
      </w:r>
      <w:r w:rsidRPr="00523304">
        <w:rPr>
          <w:rFonts w:eastAsia="Times New Roman"/>
          <w:bCs/>
          <w:szCs w:val="24"/>
        </w:rPr>
        <w:t>ροσλήψεις στον αέρα μόνο και μόνο για να στ</w:t>
      </w:r>
      <w:r>
        <w:rPr>
          <w:rFonts w:eastAsia="Times New Roman"/>
          <w:bCs/>
          <w:szCs w:val="24"/>
        </w:rPr>
        <w:t xml:space="preserve">έλνουμε </w:t>
      </w:r>
      <w:r w:rsidRPr="00523304">
        <w:rPr>
          <w:rFonts w:eastAsia="Times New Roman"/>
          <w:bCs/>
          <w:szCs w:val="24"/>
        </w:rPr>
        <w:t xml:space="preserve">ένα </w:t>
      </w:r>
      <w:r>
        <w:rPr>
          <w:rFonts w:eastAsia="Times New Roman"/>
          <w:bCs/>
          <w:szCs w:val="24"/>
        </w:rPr>
        <w:t xml:space="preserve">«φιλολαϊκό» </w:t>
      </w:r>
      <w:r w:rsidRPr="00523304">
        <w:rPr>
          <w:rFonts w:eastAsia="Times New Roman"/>
          <w:bCs/>
          <w:szCs w:val="24"/>
        </w:rPr>
        <w:t>μήνυμα εγώ δεν πρόκειται να εξ</w:t>
      </w:r>
      <w:r>
        <w:rPr>
          <w:rFonts w:eastAsia="Times New Roman"/>
          <w:bCs/>
          <w:szCs w:val="24"/>
        </w:rPr>
        <w:t>αγγείλω». Παρακάτω σ</w:t>
      </w:r>
      <w:r w:rsidRPr="00523304">
        <w:rPr>
          <w:rFonts w:eastAsia="Times New Roman"/>
          <w:bCs/>
          <w:szCs w:val="24"/>
        </w:rPr>
        <w:t xml:space="preserve">την ίδια δήλωση μιλάει </w:t>
      </w:r>
      <w:r>
        <w:rPr>
          <w:rFonts w:eastAsia="Times New Roman"/>
          <w:bCs/>
          <w:szCs w:val="24"/>
        </w:rPr>
        <w:t>για</w:t>
      </w:r>
      <w:r w:rsidRPr="00523304">
        <w:rPr>
          <w:rFonts w:eastAsia="Times New Roman"/>
          <w:bCs/>
          <w:szCs w:val="24"/>
        </w:rPr>
        <w:t xml:space="preserve"> διαγωνισμό</w:t>
      </w:r>
      <w:r>
        <w:rPr>
          <w:rFonts w:eastAsia="Times New Roman"/>
          <w:bCs/>
          <w:szCs w:val="24"/>
        </w:rPr>
        <w:t xml:space="preserve"> στον </w:t>
      </w:r>
      <w:r w:rsidRPr="00523304">
        <w:rPr>
          <w:rFonts w:eastAsia="Times New Roman"/>
          <w:bCs/>
          <w:szCs w:val="24"/>
        </w:rPr>
        <w:t xml:space="preserve">ΑΣΕΠ και </w:t>
      </w:r>
      <w:r>
        <w:rPr>
          <w:rFonts w:eastAsia="Times New Roman"/>
          <w:bCs/>
          <w:szCs w:val="24"/>
        </w:rPr>
        <w:t xml:space="preserve">λέει: </w:t>
      </w:r>
      <w:r>
        <w:rPr>
          <w:rFonts w:eastAsia="Times New Roman"/>
          <w:bCs/>
          <w:szCs w:val="24"/>
        </w:rPr>
        <w:t>«Π</w:t>
      </w:r>
      <w:r w:rsidRPr="00523304">
        <w:rPr>
          <w:rFonts w:eastAsia="Times New Roman"/>
          <w:bCs/>
          <w:szCs w:val="24"/>
        </w:rPr>
        <w:t>ροσλήψ</w:t>
      </w:r>
      <w:r>
        <w:rPr>
          <w:rFonts w:eastAsia="Times New Roman"/>
          <w:bCs/>
          <w:szCs w:val="24"/>
        </w:rPr>
        <w:t>εις</w:t>
      </w:r>
      <w:r w:rsidRPr="00523304">
        <w:rPr>
          <w:rFonts w:eastAsia="Times New Roman"/>
          <w:bCs/>
          <w:szCs w:val="24"/>
        </w:rPr>
        <w:t xml:space="preserve"> χωρίς διαγωνισμούς δεν πρόκειται να γίν</w:t>
      </w:r>
      <w:r>
        <w:rPr>
          <w:rFonts w:eastAsia="Times New Roman"/>
          <w:bCs/>
          <w:szCs w:val="24"/>
        </w:rPr>
        <w:t>ουν από την επόμενη Κ</w:t>
      </w:r>
      <w:r w:rsidRPr="00523304">
        <w:rPr>
          <w:rFonts w:eastAsia="Times New Roman"/>
          <w:bCs/>
          <w:szCs w:val="24"/>
        </w:rPr>
        <w:t xml:space="preserve">υβέρνηση </w:t>
      </w:r>
      <w:r>
        <w:rPr>
          <w:rFonts w:eastAsia="Times New Roman"/>
          <w:bCs/>
          <w:szCs w:val="24"/>
        </w:rPr>
        <w:t xml:space="preserve">της </w:t>
      </w:r>
      <w:r w:rsidRPr="00523304">
        <w:rPr>
          <w:rFonts w:eastAsia="Times New Roman"/>
          <w:bCs/>
          <w:szCs w:val="24"/>
        </w:rPr>
        <w:t>Νέας Δημοκρατίας</w:t>
      </w:r>
      <w:r>
        <w:rPr>
          <w:rFonts w:eastAsia="Times New Roman"/>
          <w:bCs/>
          <w:szCs w:val="24"/>
        </w:rPr>
        <w:t>».</w:t>
      </w:r>
    </w:p>
    <w:p w14:paraId="6B14ECD5" w14:textId="77777777" w:rsidR="004965E6" w:rsidRDefault="004D430C">
      <w:pPr>
        <w:spacing w:line="600" w:lineRule="auto"/>
        <w:ind w:firstLine="720"/>
        <w:jc w:val="both"/>
        <w:rPr>
          <w:rFonts w:eastAsia="Times New Roman"/>
          <w:bCs/>
          <w:szCs w:val="24"/>
        </w:rPr>
      </w:pPr>
      <w:r>
        <w:rPr>
          <w:rFonts w:eastAsia="Times New Roman"/>
          <w:bCs/>
          <w:szCs w:val="24"/>
        </w:rPr>
        <w:t>Εδώ -το</w:t>
      </w:r>
      <w:r w:rsidRPr="00523304">
        <w:rPr>
          <w:rFonts w:eastAsia="Times New Roman"/>
          <w:bCs/>
          <w:szCs w:val="24"/>
        </w:rPr>
        <w:t xml:space="preserve"> είπε και</w:t>
      </w:r>
      <w:r>
        <w:rPr>
          <w:rFonts w:eastAsia="Times New Roman"/>
          <w:bCs/>
          <w:szCs w:val="24"/>
        </w:rPr>
        <w:t xml:space="preserve"> ο Υ</w:t>
      </w:r>
      <w:r w:rsidRPr="00523304">
        <w:rPr>
          <w:rFonts w:eastAsia="Times New Roman"/>
          <w:bCs/>
          <w:szCs w:val="24"/>
        </w:rPr>
        <w:t>πουργός</w:t>
      </w:r>
      <w:r>
        <w:rPr>
          <w:rFonts w:eastAsia="Times New Roman"/>
          <w:bCs/>
          <w:szCs w:val="24"/>
        </w:rPr>
        <w:t>-</w:t>
      </w:r>
      <w:r w:rsidRPr="00523304">
        <w:rPr>
          <w:rFonts w:eastAsia="Times New Roman"/>
          <w:bCs/>
          <w:szCs w:val="24"/>
        </w:rPr>
        <w:t xml:space="preserve"> το θέμα του ΑΣΕΠ και των εξετάσεων μετά το πτυχίο είναι </w:t>
      </w:r>
      <w:r>
        <w:rPr>
          <w:rFonts w:eastAsia="Times New Roman"/>
          <w:bCs/>
          <w:szCs w:val="24"/>
        </w:rPr>
        <w:t>μ</w:t>
      </w:r>
      <w:r>
        <w:rPr>
          <w:rFonts w:eastAsia="Times New Roman"/>
          <w:bCs/>
          <w:szCs w:val="24"/>
        </w:rPr>
        <w:t>ί</w:t>
      </w:r>
      <w:r>
        <w:rPr>
          <w:rFonts w:eastAsia="Times New Roman"/>
          <w:bCs/>
          <w:szCs w:val="24"/>
        </w:rPr>
        <w:t>α διαδικασία η οποία</w:t>
      </w:r>
      <w:r w:rsidRPr="00523304">
        <w:rPr>
          <w:rFonts w:eastAsia="Times New Roman"/>
          <w:bCs/>
          <w:szCs w:val="24"/>
        </w:rPr>
        <w:t xml:space="preserve"> υποβαθμίζει το πτυχίο και</w:t>
      </w:r>
      <w:r>
        <w:rPr>
          <w:rFonts w:eastAsia="Times New Roman"/>
          <w:bCs/>
          <w:szCs w:val="24"/>
        </w:rPr>
        <w:t>,</w:t>
      </w:r>
      <w:r w:rsidRPr="00523304">
        <w:rPr>
          <w:rFonts w:eastAsia="Times New Roman"/>
          <w:bCs/>
          <w:szCs w:val="24"/>
        </w:rPr>
        <w:t xml:space="preserve"> μάλιστα</w:t>
      </w:r>
      <w:r>
        <w:rPr>
          <w:rFonts w:eastAsia="Times New Roman"/>
          <w:bCs/>
          <w:szCs w:val="24"/>
        </w:rPr>
        <w:t>,</w:t>
      </w:r>
      <w:r w:rsidRPr="00523304">
        <w:rPr>
          <w:rFonts w:eastAsia="Times New Roman"/>
          <w:bCs/>
          <w:szCs w:val="24"/>
        </w:rPr>
        <w:t xml:space="preserve"> τα λοιπά</w:t>
      </w:r>
      <w:r w:rsidRPr="00523304">
        <w:rPr>
          <w:rFonts w:eastAsia="Times New Roman"/>
          <w:bCs/>
          <w:szCs w:val="24"/>
        </w:rPr>
        <w:t xml:space="preserve"> </w:t>
      </w:r>
      <w:r>
        <w:rPr>
          <w:rFonts w:eastAsia="Times New Roman"/>
          <w:bCs/>
          <w:szCs w:val="24"/>
        </w:rPr>
        <w:t xml:space="preserve">ακαδημαϊκά </w:t>
      </w:r>
      <w:r w:rsidRPr="00523304">
        <w:rPr>
          <w:rFonts w:eastAsia="Times New Roman"/>
          <w:bCs/>
          <w:szCs w:val="24"/>
        </w:rPr>
        <w:t>προσόντα που μπορούν να έχουν αποκτηθεί στο διάστημα αυτό</w:t>
      </w:r>
      <w:r>
        <w:rPr>
          <w:rFonts w:eastAsia="Times New Roman"/>
          <w:bCs/>
          <w:szCs w:val="24"/>
        </w:rPr>
        <w:t>. Κ</w:t>
      </w:r>
      <w:r w:rsidRPr="00523304">
        <w:rPr>
          <w:rFonts w:eastAsia="Times New Roman"/>
          <w:bCs/>
          <w:szCs w:val="24"/>
        </w:rPr>
        <w:t>αταλαβαίνετε ότι μέσα σε μ</w:t>
      </w:r>
      <w:r>
        <w:rPr>
          <w:rFonts w:eastAsia="Times New Roman"/>
          <w:bCs/>
          <w:szCs w:val="24"/>
        </w:rPr>
        <w:t>ί</w:t>
      </w:r>
      <w:r w:rsidRPr="00523304">
        <w:rPr>
          <w:rFonts w:eastAsia="Times New Roman"/>
          <w:bCs/>
          <w:szCs w:val="24"/>
        </w:rPr>
        <w:t>α διαδικασία δύο</w:t>
      </w:r>
      <w:r>
        <w:rPr>
          <w:rFonts w:eastAsia="Times New Roman"/>
          <w:bCs/>
          <w:szCs w:val="24"/>
        </w:rPr>
        <w:t>-</w:t>
      </w:r>
      <w:r w:rsidRPr="00523304">
        <w:rPr>
          <w:rFonts w:eastAsia="Times New Roman"/>
          <w:bCs/>
          <w:szCs w:val="24"/>
        </w:rPr>
        <w:t>τριών ωρών εξ</w:t>
      </w:r>
      <w:r>
        <w:rPr>
          <w:rFonts w:eastAsia="Times New Roman"/>
          <w:bCs/>
          <w:szCs w:val="24"/>
        </w:rPr>
        <w:t xml:space="preserve">αλείφονται </w:t>
      </w:r>
      <w:r w:rsidRPr="00523304">
        <w:rPr>
          <w:rFonts w:eastAsia="Times New Roman"/>
          <w:bCs/>
          <w:szCs w:val="24"/>
        </w:rPr>
        <w:t xml:space="preserve">και η προϋπηρεσία και τα </w:t>
      </w:r>
      <w:r>
        <w:rPr>
          <w:rFonts w:eastAsia="Times New Roman"/>
          <w:bCs/>
          <w:szCs w:val="24"/>
        </w:rPr>
        <w:t>λοιπά ακαδημαϊκά</w:t>
      </w:r>
      <w:r w:rsidRPr="00523304">
        <w:rPr>
          <w:rFonts w:eastAsia="Times New Roman"/>
          <w:bCs/>
          <w:szCs w:val="24"/>
        </w:rPr>
        <w:t xml:space="preserve"> προσόντα</w:t>
      </w:r>
      <w:r>
        <w:rPr>
          <w:rFonts w:eastAsia="Times New Roman"/>
          <w:bCs/>
          <w:szCs w:val="24"/>
        </w:rPr>
        <w:t>. Δ</w:t>
      </w:r>
      <w:r w:rsidRPr="00523304">
        <w:rPr>
          <w:rFonts w:eastAsia="Times New Roman"/>
          <w:bCs/>
          <w:szCs w:val="24"/>
        </w:rPr>
        <w:t>εν είναι δίκαιο</w:t>
      </w:r>
      <w:r>
        <w:rPr>
          <w:rFonts w:eastAsia="Times New Roman"/>
          <w:bCs/>
          <w:szCs w:val="24"/>
        </w:rPr>
        <w:t>. Δ</w:t>
      </w:r>
      <w:r w:rsidRPr="00523304">
        <w:rPr>
          <w:rFonts w:eastAsia="Times New Roman"/>
          <w:bCs/>
          <w:szCs w:val="24"/>
        </w:rPr>
        <w:t>εν είναι σωστό</w:t>
      </w:r>
      <w:r>
        <w:rPr>
          <w:rFonts w:eastAsia="Times New Roman"/>
          <w:bCs/>
          <w:szCs w:val="24"/>
        </w:rPr>
        <w:t>.</w:t>
      </w:r>
      <w:r w:rsidRPr="00523304">
        <w:rPr>
          <w:rFonts w:eastAsia="Times New Roman"/>
          <w:bCs/>
          <w:szCs w:val="24"/>
        </w:rPr>
        <w:t xml:space="preserve"> Δεν </w:t>
      </w:r>
      <w:r>
        <w:rPr>
          <w:rFonts w:eastAsia="Times New Roman"/>
          <w:bCs/>
          <w:szCs w:val="24"/>
        </w:rPr>
        <w:t xml:space="preserve">είναι </w:t>
      </w:r>
      <w:r w:rsidRPr="00523304">
        <w:rPr>
          <w:rFonts w:eastAsia="Times New Roman"/>
          <w:bCs/>
          <w:szCs w:val="24"/>
        </w:rPr>
        <w:t>εκπαιδευτικά σωστό</w:t>
      </w:r>
      <w:r>
        <w:rPr>
          <w:rFonts w:eastAsia="Times New Roman"/>
          <w:bCs/>
          <w:szCs w:val="24"/>
        </w:rPr>
        <w:t>.</w:t>
      </w:r>
      <w:r>
        <w:rPr>
          <w:rFonts w:eastAsia="Times New Roman"/>
          <w:bCs/>
          <w:szCs w:val="24"/>
        </w:rPr>
        <w:t xml:space="preserve"> Γι’ </w:t>
      </w:r>
      <w:r w:rsidRPr="00523304">
        <w:rPr>
          <w:rFonts w:eastAsia="Times New Roman"/>
          <w:bCs/>
          <w:szCs w:val="24"/>
        </w:rPr>
        <w:t xml:space="preserve">αυτό </w:t>
      </w:r>
      <w:r w:rsidRPr="00523304">
        <w:rPr>
          <w:rFonts w:eastAsia="Times New Roman"/>
          <w:bCs/>
          <w:szCs w:val="24"/>
        </w:rPr>
        <w:lastRenderedPageBreak/>
        <w:t>εμείς δεν χρησιμοποιούμε καθόλου</w:t>
      </w:r>
      <w:r>
        <w:rPr>
          <w:rFonts w:eastAsia="Times New Roman"/>
          <w:bCs/>
          <w:szCs w:val="24"/>
        </w:rPr>
        <w:t>,</w:t>
      </w:r>
      <w:r w:rsidRPr="00523304">
        <w:rPr>
          <w:rFonts w:eastAsia="Times New Roman"/>
          <w:bCs/>
          <w:szCs w:val="24"/>
        </w:rPr>
        <w:t xml:space="preserve"> μα καθόλου</w:t>
      </w:r>
      <w:r>
        <w:rPr>
          <w:rFonts w:eastAsia="Times New Roman"/>
          <w:bCs/>
          <w:szCs w:val="24"/>
        </w:rPr>
        <w:t>,</w:t>
      </w:r>
      <w:r w:rsidRPr="00523304">
        <w:rPr>
          <w:rFonts w:eastAsia="Times New Roman"/>
          <w:bCs/>
          <w:szCs w:val="24"/>
        </w:rPr>
        <w:t xml:space="preserve"> το θέμα των εξ</w:t>
      </w:r>
      <w:r>
        <w:rPr>
          <w:rFonts w:eastAsia="Times New Roman"/>
          <w:bCs/>
          <w:szCs w:val="24"/>
        </w:rPr>
        <w:t xml:space="preserve">ετάσεων, </w:t>
      </w:r>
      <w:r w:rsidRPr="00523304">
        <w:rPr>
          <w:rFonts w:eastAsia="Times New Roman"/>
          <w:bCs/>
          <w:szCs w:val="24"/>
        </w:rPr>
        <w:t>δηλαδή</w:t>
      </w:r>
      <w:r>
        <w:rPr>
          <w:rFonts w:eastAsia="Times New Roman"/>
          <w:bCs/>
          <w:szCs w:val="24"/>
        </w:rPr>
        <w:t xml:space="preserve"> μετά τον </w:t>
      </w:r>
      <w:r w:rsidRPr="00523304">
        <w:rPr>
          <w:rFonts w:eastAsia="Times New Roman"/>
          <w:bCs/>
          <w:szCs w:val="24"/>
        </w:rPr>
        <w:t>διαγωνισμό στο</w:t>
      </w:r>
      <w:r>
        <w:rPr>
          <w:rFonts w:eastAsia="Times New Roman"/>
          <w:bCs/>
          <w:szCs w:val="24"/>
        </w:rPr>
        <w:t xml:space="preserve"> ΑΣΕΠ.</w:t>
      </w:r>
    </w:p>
    <w:p w14:paraId="6B14ECD6" w14:textId="77777777" w:rsidR="004965E6" w:rsidRDefault="004D430C">
      <w:pPr>
        <w:spacing w:line="600" w:lineRule="auto"/>
        <w:ind w:firstLine="720"/>
        <w:jc w:val="both"/>
        <w:rPr>
          <w:rFonts w:eastAsia="Times New Roman"/>
          <w:bCs/>
          <w:szCs w:val="24"/>
        </w:rPr>
      </w:pPr>
      <w:r>
        <w:rPr>
          <w:rFonts w:eastAsia="Times New Roman"/>
          <w:bCs/>
          <w:szCs w:val="24"/>
        </w:rPr>
        <w:t>Σ</w:t>
      </w:r>
      <w:r w:rsidRPr="00523304">
        <w:rPr>
          <w:rFonts w:eastAsia="Times New Roman"/>
          <w:bCs/>
          <w:szCs w:val="24"/>
        </w:rPr>
        <w:t>ε σχέση με το</w:t>
      </w:r>
      <w:r>
        <w:rPr>
          <w:rFonts w:eastAsia="Times New Roman"/>
          <w:bCs/>
          <w:szCs w:val="24"/>
        </w:rPr>
        <w:t xml:space="preserve">ν κ. Μητσοτάκη </w:t>
      </w:r>
      <w:r w:rsidRPr="00523304">
        <w:rPr>
          <w:rFonts w:eastAsia="Times New Roman"/>
          <w:bCs/>
          <w:szCs w:val="24"/>
        </w:rPr>
        <w:t>πάλι</w:t>
      </w:r>
      <w:r>
        <w:rPr>
          <w:rFonts w:eastAsia="Times New Roman"/>
          <w:bCs/>
          <w:szCs w:val="24"/>
        </w:rPr>
        <w:t xml:space="preserve">, πρέπει </w:t>
      </w:r>
      <w:r w:rsidRPr="00523304">
        <w:rPr>
          <w:rFonts w:eastAsia="Times New Roman"/>
          <w:bCs/>
          <w:szCs w:val="24"/>
        </w:rPr>
        <w:t xml:space="preserve">να θυμούνται οι εκπαιδευτικοί </w:t>
      </w:r>
      <w:r>
        <w:rPr>
          <w:rFonts w:eastAsia="Times New Roman"/>
          <w:bCs/>
          <w:szCs w:val="24"/>
        </w:rPr>
        <w:t>και τους</w:t>
      </w:r>
      <w:r w:rsidRPr="00523304">
        <w:rPr>
          <w:rFonts w:eastAsia="Times New Roman"/>
          <w:bCs/>
          <w:szCs w:val="24"/>
        </w:rPr>
        <w:t xml:space="preserve"> δυόμισ</w:t>
      </w:r>
      <w:r>
        <w:rPr>
          <w:rFonts w:eastAsia="Times New Roman"/>
          <w:bCs/>
          <w:szCs w:val="24"/>
        </w:rPr>
        <w:t>ι</w:t>
      </w:r>
      <w:r w:rsidRPr="00523304">
        <w:rPr>
          <w:rFonts w:eastAsia="Times New Roman"/>
          <w:bCs/>
          <w:szCs w:val="24"/>
        </w:rPr>
        <w:t xml:space="preserve"> χιλιάδες εκπαιδευτικούς τεχνολογικών ιδρυμάτων μέσα</w:t>
      </w:r>
      <w:r w:rsidRPr="00523304">
        <w:rPr>
          <w:rFonts w:eastAsia="Times New Roman"/>
          <w:bCs/>
          <w:szCs w:val="24"/>
        </w:rPr>
        <w:t xml:space="preserve"> σε μ</w:t>
      </w:r>
      <w:r>
        <w:rPr>
          <w:rFonts w:eastAsia="Times New Roman"/>
          <w:bCs/>
          <w:szCs w:val="24"/>
        </w:rPr>
        <w:t>ι</w:t>
      </w:r>
      <w:r w:rsidRPr="00523304">
        <w:rPr>
          <w:rFonts w:eastAsia="Times New Roman"/>
          <w:bCs/>
          <w:szCs w:val="24"/>
        </w:rPr>
        <w:t>α νύχτα</w:t>
      </w:r>
      <w:r>
        <w:rPr>
          <w:rFonts w:eastAsia="Times New Roman"/>
          <w:bCs/>
          <w:szCs w:val="24"/>
        </w:rPr>
        <w:t>. Έ</w:t>
      </w:r>
      <w:r w:rsidRPr="00523304">
        <w:rPr>
          <w:rFonts w:eastAsia="Times New Roman"/>
          <w:bCs/>
          <w:szCs w:val="24"/>
        </w:rPr>
        <w:t xml:space="preserve">πρεπε να </w:t>
      </w:r>
      <w:r>
        <w:rPr>
          <w:rFonts w:eastAsia="Times New Roman"/>
          <w:bCs/>
          <w:szCs w:val="24"/>
        </w:rPr>
        <w:t>έρθει η δική μας Κ</w:t>
      </w:r>
      <w:r w:rsidRPr="00523304">
        <w:rPr>
          <w:rFonts w:eastAsia="Times New Roman"/>
          <w:bCs/>
          <w:szCs w:val="24"/>
        </w:rPr>
        <w:t xml:space="preserve">υβέρνηση </w:t>
      </w:r>
      <w:r>
        <w:rPr>
          <w:rFonts w:eastAsia="Times New Roman"/>
          <w:bCs/>
          <w:szCs w:val="24"/>
        </w:rPr>
        <w:t>για ν</w:t>
      </w:r>
      <w:r w:rsidRPr="00523304">
        <w:rPr>
          <w:rFonts w:eastAsia="Times New Roman"/>
          <w:bCs/>
          <w:szCs w:val="24"/>
        </w:rPr>
        <w:t>α τους επαναπροσλάβει</w:t>
      </w:r>
      <w:r>
        <w:rPr>
          <w:rFonts w:eastAsia="Times New Roman"/>
          <w:bCs/>
          <w:szCs w:val="24"/>
        </w:rPr>
        <w:t>,</w:t>
      </w:r>
      <w:r w:rsidRPr="00523304">
        <w:rPr>
          <w:rFonts w:eastAsia="Times New Roman"/>
          <w:bCs/>
          <w:szCs w:val="24"/>
        </w:rPr>
        <w:t xml:space="preserve"> να επανατοποθετήσει </w:t>
      </w:r>
      <w:r>
        <w:rPr>
          <w:rFonts w:eastAsia="Times New Roman"/>
          <w:bCs/>
          <w:szCs w:val="24"/>
        </w:rPr>
        <w:t>σ</w:t>
      </w:r>
      <w:r w:rsidRPr="00523304">
        <w:rPr>
          <w:rFonts w:eastAsia="Times New Roman"/>
          <w:bCs/>
          <w:szCs w:val="24"/>
        </w:rPr>
        <w:t xml:space="preserve">τα πόδια της το </w:t>
      </w:r>
      <w:r>
        <w:rPr>
          <w:rFonts w:eastAsia="Times New Roman"/>
          <w:bCs/>
          <w:szCs w:val="24"/>
          <w:lang w:val="en-US"/>
        </w:rPr>
        <w:t>s</w:t>
      </w:r>
      <w:proofErr w:type="spellStart"/>
      <w:r w:rsidRPr="00523304">
        <w:rPr>
          <w:rFonts w:eastAsia="Times New Roman"/>
          <w:bCs/>
          <w:szCs w:val="24"/>
        </w:rPr>
        <w:t>tatus</w:t>
      </w:r>
      <w:proofErr w:type="spellEnd"/>
      <w:r w:rsidRPr="00523304">
        <w:rPr>
          <w:rFonts w:eastAsia="Times New Roman"/>
          <w:bCs/>
          <w:szCs w:val="24"/>
        </w:rPr>
        <w:t xml:space="preserve"> της </w:t>
      </w:r>
      <w:r w:rsidRPr="003164CD">
        <w:rPr>
          <w:rFonts w:eastAsia="Times New Roman"/>
          <w:bCs/>
          <w:szCs w:val="24"/>
        </w:rPr>
        <w:t xml:space="preserve">επαγγελματικής </w:t>
      </w:r>
      <w:r>
        <w:rPr>
          <w:rFonts w:eastAsia="Times New Roman"/>
          <w:bCs/>
          <w:szCs w:val="24"/>
        </w:rPr>
        <w:t>πορείας</w:t>
      </w:r>
      <w:r w:rsidRPr="003164CD">
        <w:rPr>
          <w:rFonts w:eastAsia="Times New Roman"/>
          <w:bCs/>
          <w:szCs w:val="24"/>
        </w:rPr>
        <w:t xml:space="preserve"> </w:t>
      </w:r>
      <w:r w:rsidRPr="00523304">
        <w:rPr>
          <w:rFonts w:eastAsia="Times New Roman"/>
          <w:bCs/>
          <w:szCs w:val="24"/>
        </w:rPr>
        <w:t>και κυρίως να το αναβαθμίσει</w:t>
      </w:r>
      <w:r w:rsidRPr="00A540AA">
        <w:rPr>
          <w:rFonts w:eastAsia="Times New Roman"/>
          <w:bCs/>
          <w:szCs w:val="24"/>
        </w:rPr>
        <w:t>.</w:t>
      </w:r>
    </w:p>
    <w:p w14:paraId="6B14ECD7" w14:textId="77777777" w:rsidR="004965E6" w:rsidRDefault="004D430C">
      <w:pPr>
        <w:spacing w:line="600" w:lineRule="auto"/>
        <w:ind w:firstLine="720"/>
        <w:jc w:val="both"/>
        <w:rPr>
          <w:rFonts w:eastAsia="Times New Roman"/>
          <w:bCs/>
          <w:szCs w:val="24"/>
        </w:rPr>
      </w:pPr>
      <w:r>
        <w:rPr>
          <w:rFonts w:eastAsia="Times New Roman"/>
          <w:bCs/>
          <w:szCs w:val="24"/>
        </w:rPr>
        <w:t>Σ</w:t>
      </w:r>
      <w:r w:rsidRPr="00523304">
        <w:rPr>
          <w:rFonts w:eastAsia="Times New Roman"/>
          <w:bCs/>
          <w:szCs w:val="24"/>
        </w:rPr>
        <w:t>χετικά με τους συναδέλφους εκπαιδευτικούς που διαμαρτύρονται για τον τρόπο</w:t>
      </w:r>
      <w:r w:rsidRPr="00523304">
        <w:rPr>
          <w:rFonts w:eastAsia="Times New Roman"/>
          <w:bCs/>
          <w:szCs w:val="24"/>
        </w:rPr>
        <w:t xml:space="preserve"> που εισάγουμε εμείς</w:t>
      </w:r>
      <w:r>
        <w:rPr>
          <w:rFonts w:eastAsia="Times New Roman"/>
          <w:bCs/>
          <w:szCs w:val="24"/>
        </w:rPr>
        <w:t>,</w:t>
      </w:r>
      <w:r w:rsidRPr="00523304">
        <w:rPr>
          <w:rFonts w:eastAsia="Times New Roman"/>
          <w:bCs/>
          <w:szCs w:val="24"/>
        </w:rPr>
        <w:t xml:space="preserve"> δηλαδή </w:t>
      </w:r>
      <w:proofErr w:type="spellStart"/>
      <w:r>
        <w:rPr>
          <w:rFonts w:eastAsia="Times New Roman"/>
          <w:bCs/>
          <w:szCs w:val="24"/>
        </w:rPr>
        <w:t>εκατόν</w:t>
      </w:r>
      <w:proofErr w:type="spellEnd"/>
      <w:r>
        <w:rPr>
          <w:rFonts w:eastAsia="Times New Roman"/>
          <w:bCs/>
          <w:szCs w:val="24"/>
        </w:rPr>
        <w:t xml:space="preserve"> είκοσι μόρια στην π</w:t>
      </w:r>
      <w:r w:rsidRPr="00523304">
        <w:rPr>
          <w:rFonts w:eastAsia="Times New Roman"/>
          <w:bCs/>
          <w:szCs w:val="24"/>
        </w:rPr>
        <w:t xml:space="preserve">ροϋπηρεσία </w:t>
      </w:r>
      <w:r>
        <w:rPr>
          <w:rFonts w:eastAsia="Times New Roman"/>
          <w:bCs/>
          <w:szCs w:val="24"/>
        </w:rPr>
        <w:t>κ</w:t>
      </w:r>
      <w:r w:rsidRPr="00523304">
        <w:rPr>
          <w:rFonts w:eastAsia="Times New Roman"/>
          <w:bCs/>
          <w:szCs w:val="24"/>
        </w:rPr>
        <w:t xml:space="preserve">αι </w:t>
      </w:r>
      <w:proofErr w:type="spellStart"/>
      <w:r>
        <w:rPr>
          <w:rFonts w:eastAsia="Times New Roman"/>
          <w:bCs/>
          <w:szCs w:val="24"/>
        </w:rPr>
        <w:t>εκατόν</w:t>
      </w:r>
      <w:proofErr w:type="spellEnd"/>
      <w:r>
        <w:rPr>
          <w:rFonts w:eastAsia="Times New Roman"/>
          <w:bCs/>
          <w:szCs w:val="24"/>
        </w:rPr>
        <w:t xml:space="preserve"> είκοσι μόρια στα ακαδημαϊκά </w:t>
      </w:r>
      <w:r w:rsidRPr="00523304">
        <w:rPr>
          <w:rFonts w:eastAsia="Times New Roman"/>
          <w:bCs/>
          <w:szCs w:val="24"/>
        </w:rPr>
        <w:t>κριτήρια και άλλα</w:t>
      </w:r>
      <w:r>
        <w:rPr>
          <w:rFonts w:eastAsia="Times New Roman"/>
          <w:bCs/>
          <w:szCs w:val="24"/>
        </w:rPr>
        <w:t xml:space="preserve">, βέβαια, στα </w:t>
      </w:r>
      <w:r w:rsidRPr="00523304">
        <w:rPr>
          <w:rFonts w:eastAsia="Times New Roman"/>
          <w:bCs/>
          <w:szCs w:val="24"/>
        </w:rPr>
        <w:t>κοινωνικά</w:t>
      </w:r>
      <w:r>
        <w:rPr>
          <w:rFonts w:eastAsia="Times New Roman"/>
          <w:bCs/>
          <w:szCs w:val="24"/>
        </w:rPr>
        <w:t>,</w:t>
      </w:r>
      <w:r w:rsidRPr="00523304">
        <w:rPr>
          <w:rFonts w:eastAsia="Times New Roman"/>
          <w:bCs/>
          <w:szCs w:val="24"/>
        </w:rPr>
        <w:t xml:space="preserve"> θα ήθελα να πω </w:t>
      </w:r>
      <w:r>
        <w:rPr>
          <w:rFonts w:eastAsia="Times New Roman"/>
          <w:bCs/>
          <w:szCs w:val="24"/>
        </w:rPr>
        <w:t>–το είπε και ο Υ</w:t>
      </w:r>
      <w:r w:rsidRPr="00523304">
        <w:rPr>
          <w:rFonts w:eastAsia="Times New Roman"/>
          <w:bCs/>
          <w:szCs w:val="24"/>
        </w:rPr>
        <w:t>πουργός</w:t>
      </w:r>
      <w:r>
        <w:rPr>
          <w:rFonts w:eastAsia="Times New Roman"/>
          <w:bCs/>
          <w:szCs w:val="24"/>
        </w:rPr>
        <w:t>-</w:t>
      </w:r>
      <w:r w:rsidRPr="00523304">
        <w:rPr>
          <w:rFonts w:eastAsia="Times New Roman"/>
          <w:bCs/>
          <w:szCs w:val="24"/>
        </w:rPr>
        <w:t xml:space="preserve"> ό</w:t>
      </w:r>
      <w:r>
        <w:rPr>
          <w:rFonts w:eastAsia="Times New Roman"/>
          <w:bCs/>
          <w:szCs w:val="24"/>
        </w:rPr>
        <w:t>τι είμαστε υποχρεωμένοι από το Σύνταγμα και από τις</w:t>
      </w:r>
      <w:r w:rsidRPr="00523304">
        <w:rPr>
          <w:rFonts w:eastAsia="Times New Roman"/>
          <w:bCs/>
          <w:szCs w:val="24"/>
        </w:rPr>
        <w:t xml:space="preserve"> αποφάσεις του Συ</w:t>
      </w:r>
      <w:r w:rsidRPr="00523304">
        <w:rPr>
          <w:rFonts w:eastAsia="Times New Roman"/>
          <w:bCs/>
          <w:szCs w:val="24"/>
        </w:rPr>
        <w:t>μβου</w:t>
      </w:r>
      <w:r>
        <w:rPr>
          <w:rFonts w:eastAsia="Times New Roman"/>
          <w:bCs/>
          <w:szCs w:val="24"/>
        </w:rPr>
        <w:t>λίου της Επικρατείας να πάμε σ’ αυτό το</w:t>
      </w:r>
      <w:r w:rsidRPr="00523304">
        <w:rPr>
          <w:rFonts w:eastAsia="Times New Roman"/>
          <w:bCs/>
          <w:szCs w:val="24"/>
        </w:rPr>
        <w:t xml:space="preserve"> σύστημα</w:t>
      </w:r>
      <w:r>
        <w:rPr>
          <w:rFonts w:eastAsia="Times New Roman"/>
          <w:bCs/>
          <w:szCs w:val="24"/>
        </w:rPr>
        <w:t>. Π</w:t>
      </w:r>
      <w:r w:rsidRPr="00523304">
        <w:rPr>
          <w:rFonts w:eastAsia="Times New Roman"/>
          <w:bCs/>
          <w:szCs w:val="24"/>
        </w:rPr>
        <w:t>έρα από αυτά</w:t>
      </w:r>
      <w:r>
        <w:rPr>
          <w:rFonts w:eastAsia="Times New Roman"/>
          <w:bCs/>
          <w:szCs w:val="24"/>
        </w:rPr>
        <w:t>,</w:t>
      </w:r>
      <w:r w:rsidRPr="00523304">
        <w:rPr>
          <w:rFonts w:eastAsia="Times New Roman"/>
          <w:bCs/>
          <w:szCs w:val="24"/>
        </w:rPr>
        <w:t xml:space="preserve"> θεωρώ ότι είναι και δίκαιο</w:t>
      </w:r>
      <w:r>
        <w:rPr>
          <w:rFonts w:eastAsia="Times New Roman"/>
          <w:bCs/>
          <w:szCs w:val="24"/>
        </w:rPr>
        <w:t>. Ε</w:t>
      </w:r>
      <w:r w:rsidRPr="00523304">
        <w:rPr>
          <w:rFonts w:eastAsia="Times New Roman"/>
          <w:bCs/>
          <w:szCs w:val="24"/>
        </w:rPr>
        <w:t>ίναι δίκαιο γιατί δίνει σε συναδέλφους αναπληρωτές που έχουν γυρ</w:t>
      </w:r>
      <w:r>
        <w:rPr>
          <w:rFonts w:eastAsia="Times New Roman"/>
          <w:bCs/>
          <w:szCs w:val="24"/>
        </w:rPr>
        <w:t>ίσει</w:t>
      </w:r>
      <w:r w:rsidRPr="00523304">
        <w:rPr>
          <w:rFonts w:eastAsia="Times New Roman"/>
          <w:bCs/>
          <w:szCs w:val="24"/>
        </w:rPr>
        <w:t xml:space="preserve"> όλη την Ελλάδα σε </w:t>
      </w:r>
      <w:r>
        <w:rPr>
          <w:rFonts w:eastAsia="Times New Roman"/>
          <w:bCs/>
          <w:szCs w:val="24"/>
        </w:rPr>
        <w:t xml:space="preserve">ένα </w:t>
      </w:r>
      <w:r w:rsidRPr="00523304">
        <w:rPr>
          <w:rFonts w:eastAsia="Times New Roman"/>
          <w:bCs/>
          <w:szCs w:val="24"/>
        </w:rPr>
        <w:t>μεγάλο ποσοστό</w:t>
      </w:r>
      <w:r>
        <w:rPr>
          <w:rFonts w:eastAsia="Times New Roman"/>
          <w:bCs/>
          <w:szCs w:val="24"/>
        </w:rPr>
        <w:t>, δηλαδή</w:t>
      </w:r>
      <w:r w:rsidRPr="00523304">
        <w:rPr>
          <w:rFonts w:eastAsia="Times New Roman"/>
          <w:bCs/>
          <w:szCs w:val="24"/>
        </w:rPr>
        <w:t xml:space="preserve"> περίπου για </w:t>
      </w:r>
      <w:r>
        <w:rPr>
          <w:rFonts w:eastAsia="Times New Roman"/>
          <w:bCs/>
          <w:szCs w:val="24"/>
        </w:rPr>
        <w:t>δεκατρία-δεκατέσσερα</w:t>
      </w:r>
      <w:r w:rsidRPr="00523304">
        <w:rPr>
          <w:rFonts w:eastAsia="Times New Roman"/>
          <w:bCs/>
          <w:szCs w:val="24"/>
        </w:rPr>
        <w:t xml:space="preserve"> χρόνια</w:t>
      </w:r>
      <w:r>
        <w:rPr>
          <w:rFonts w:eastAsia="Times New Roman"/>
          <w:bCs/>
          <w:szCs w:val="24"/>
        </w:rPr>
        <w:t>,</w:t>
      </w:r>
      <w:r w:rsidRPr="00523304">
        <w:rPr>
          <w:rFonts w:eastAsia="Times New Roman"/>
          <w:bCs/>
          <w:szCs w:val="24"/>
        </w:rPr>
        <w:t xml:space="preserve"> </w:t>
      </w:r>
      <w:r>
        <w:rPr>
          <w:rFonts w:eastAsia="Times New Roman"/>
          <w:bCs/>
          <w:szCs w:val="24"/>
        </w:rPr>
        <w:t>τη δ</w:t>
      </w:r>
      <w:r>
        <w:rPr>
          <w:rFonts w:eastAsia="Times New Roman"/>
          <w:bCs/>
          <w:szCs w:val="24"/>
        </w:rPr>
        <w:t xml:space="preserve">υνατότητα να αναγνωριστεί </w:t>
      </w:r>
      <w:r w:rsidRPr="00523304">
        <w:rPr>
          <w:rFonts w:eastAsia="Times New Roman"/>
          <w:bCs/>
          <w:szCs w:val="24"/>
        </w:rPr>
        <w:t>αυτή</w:t>
      </w:r>
      <w:r>
        <w:rPr>
          <w:rFonts w:eastAsia="Times New Roman"/>
          <w:bCs/>
          <w:szCs w:val="24"/>
        </w:rPr>
        <w:t xml:space="preserve"> </w:t>
      </w:r>
      <w:r w:rsidRPr="00523304">
        <w:rPr>
          <w:rFonts w:eastAsia="Times New Roman"/>
          <w:bCs/>
          <w:szCs w:val="24"/>
        </w:rPr>
        <w:t>η προϋπηρεσία</w:t>
      </w:r>
      <w:r>
        <w:rPr>
          <w:rFonts w:eastAsia="Times New Roman"/>
          <w:bCs/>
          <w:szCs w:val="24"/>
        </w:rPr>
        <w:t>,</w:t>
      </w:r>
      <w:r w:rsidRPr="00523304">
        <w:rPr>
          <w:rFonts w:eastAsia="Times New Roman"/>
          <w:bCs/>
          <w:szCs w:val="24"/>
        </w:rPr>
        <w:t xml:space="preserve"> αλλά</w:t>
      </w:r>
      <w:r>
        <w:rPr>
          <w:rFonts w:eastAsia="Times New Roman"/>
          <w:bCs/>
          <w:szCs w:val="24"/>
        </w:rPr>
        <w:t xml:space="preserve"> β</w:t>
      </w:r>
      <w:r w:rsidRPr="00523304">
        <w:rPr>
          <w:rFonts w:eastAsia="Times New Roman"/>
          <w:bCs/>
          <w:szCs w:val="24"/>
        </w:rPr>
        <w:t xml:space="preserve">εβαίως </w:t>
      </w:r>
      <w:r w:rsidRPr="00523304">
        <w:rPr>
          <w:rFonts w:eastAsia="Times New Roman"/>
          <w:bCs/>
          <w:szCs w:val="24"/>
        </w:rPr>
        <w:lastRenderedPageBreak/>
        <w:t>δεν μπορείς να παραβλέψεις τα ακαδημαϊκά προσόντα</w:t>
      </w:r>
      <w:r>
        <w:rPr>
          <w:rFonts w:eastAsia="Times New Roman"/>
          <w:bCs/>
          <w:szCs w:val="24"/>
        </w:rPr>
        <w:t>, αν ε</w:t>
      </w:r>
      <w:r w:rsidRPr="00523304">
        <w:rPr>
          <w:rFonts w:eastAsia="Times New Roman"/>
          <w:bCs/>
          <w:szCs w:val="24"/>
        </w:rPr>
        <w:t xml:space="preserve">ίναι </w:t>
      </w:r>
      <w:r>
        <w:rPr>
          <w:rFonts w:eastAsia="Times New Roman"/>
          <w:bCs/>
          <w:szCs w:val="24"/>
        </w:rPr>
        <w:t>καλύτεροι</w:t>
      </w:r>
      <w:r w:rsidRPr="00523304">
        <w:rPr>
          <w:rFonts w:eastAsia="Times New Roman"/>
          <w:bCs/>
          <w:szCs w:val="24"/>
        </w:rPr>
        <w:t xml:space="preserve"> εκπαιδευτικ</w:t>
      </w:r>
      <w:r>
        <w:rPr>
          <w:rFonts w:eastAsia="Times New Roman"/>
          <w:bCs/>
          <w:szCs w:val="24"/>
        </w:rPr>
        <w:t>οί.</w:t>
      </w:r>
    </w:p>
    <w:p w14:paraId="6B14ECD8" w14:textId="77777777" w:rsidR="004965E6" w:rsidRDefault="004D430C">
      <w:pPr>
        <w:spacing w:line="600" w:lineRule="auto"/>
        <w:ind w:firstLine="720"/>
        <w:jc w:val="both"/>
        <w:rPr>
          <w:rFonts w:eastAsia="Times New Roman"/>
          <w:bCs/>
          <w:szCs w:val="24"/>
        </w:rPr>
      </w:pPr>
      <w:r>
        <w:rPr>
          <w:rFonts w:eastAsia="Times New Roman"/>
          <w:bCs/>
          <w:szCs w:val="24"/>
        </w:rPr>
        <w:t>Να υπεν</w:t>
      </w:r>
      <w:r w:rsidRPr="00523304">
        <w:rPr>
          <w:rFonts w:eastAsia="Times New Roman"/>
          <w:bCs/>
          <w:szCs w:val="24"/>
        </w:rPr>
        <w:t xml:space="preserve">θυμίσω σε όσους δεν το γνωρίζουν ότι </w:t>
      </w:r>
      <w:r>
        <w:rPr>
          <w:rFonts w:eastAsia="Times New Roman"/>
          <w:bCs/>
          <w:szCs w:val="24"/>
        </w:rPr>
        <w:t>σ</w:t>
      </w:r>
      <w:r w:rsidRPr="00523304">
        <w:rPr>
          <w:rFonts w:eastAsia="Times New Roman"/>
          <w:bCs/>
          <w:szCs w:val="24"/>
        </w:rPr>
        <w:t>το εκπαιδευτικό σύστημα της Φινλανδίας</w:t>
      </w:r>
      <w:r>
        <w:rPr>
          <w:rFonts w:eastAsia="Times New Roman"/>
          <w:bCs/>
          <w:szCs w:val="24"/>
        </w:rPr>
        <w:t>,</w:t>
      </w:r>
      <w:r w:rsidRPr="00523304">
        <w:rPr>
          <w:rFonts w:eastAsia="Times New Roman"/>
          <w:bCs/>
          <w:szCs w:val="24"/>
        </w:rPr>
        <w:t xml:space="preserve"> στο οποίο </w:t>
      </w:r>
      <w:r>
        <w:rPr>
          <w:rFonts w:eastAsia="Times New Roman"/>
          <w:bCs/>
          <w:szCs w:val="24"/>
        </w:rPr>
        <w:t>α</w:t>
      </w:r>
      <w:r w:rsidRPr="00523304">
        <w:rPr>
          <w:rFonts w:eastAsia="Times New Roman"/>
          <w:bCs/>
          <w:szCs w:val="24"/>
        </w:rPr>
        <w:t>ναφερόμαστε πάρα</w:t>
      </w:r>
      <w:r w:rsidRPr="00523304">
        <w:rPr>
          <w:rFonts w:eastAsia="Times New Roman"/>
          <w:bCs/>
          <w:szCs w:val="24"/>
        </w:rPr>
        <w:t xml:space="preserve"> πολλές φορές όλοι</w:t>
      </w:r>
      <w:r>
        <w:rPr>
          <w:rFonts w:eastAsia="Times New Roman"/>
          <w:bCs/>
          <w:szCs w:val="24"/>
        </w:rPr>
        <w:t>,</w:t>
      </w:r>
      <w:r w:rsidRPr="00523304">
        <w:rPr>
          <w:rFonts w:eastAsia="Times New Roman"/>
          <w:bCs/>
          <w:szCs w:val="24"/>
        </w:rPr>
        <w:t xml:space="preserve"> μα όλοι οι εκπαιδευτικοί</w:t>
      </w:r>
      <w:r>
        <w:rPr>
          <w:rFonts w:eastAsia="Times New Roman"/>
          <w:bCs/>
          <w:szCs w:val="24"/>
        </w:rPr>
        <w:t>,</w:t>
      </w:r>
      <w:r w:rsidRPr="00523304">
        <w:rPr>
          <w:rFonts w:eastAsia="Times New Roman"/>
          <w:bCs/>
          <w:szCs w:val="24"/>
        </w:rPr>
        <w:t xml:space="preserve"> προϋπόθεση διορισμού τους είναι </w:t>
      </w:r>
      <w:r>
        <w:rPr>
          <w:rFonts w:eastAsia="Times New Roman"/>
          <w:bCs/>
          <w:szCs w:val="24"/>
        </w:rPr>
        <w:t xml:space="preserve">να </w:t>
      </w:r>
      <w:r w:rsidRPr="00523304">
        <w:rPr>
          <w:rFonts w:eastAsia="Times New Roman"/>
          <w:bCs/>
          <w:szCs w:val="24"/>
        </w:rPr>
        <w:t>έχουν</w:t>
      </w:r>
      <w:r>
        <w:rPr>
          <w:rFonts w:eastAsia="Times New Roman"/>
          <w:bCs/>
          <w:szCs w:val="24"/>
        </w:rPr>
        <w:t xml:space="preserve"> και</w:t>
      </w:r>
      <w:r w:rsidRPr="00523304">
        <w:rPr>
          <w:rFonts w:eastAsia="Times New Roman"/>
          <w:bCs/>
          <w:szCs w:val="24"/>
        </w:rPr>
        <w:t xml:space="preserve"> μεταπτυχιακό τίτλο</w:t>
      </w:r>
      <w:r>
        <w:rPr>
          <w:rFonts w:eastAsia="Times New Roman"/>
          <w:bCs/>
          <w:szCs w:val="24"/>
        </w:rPr>
        <w:t>.</w:t>
      </w:r>
    </w:p>
    <w:p w14:paraId="6B14ECD9" w14:textId="77777777" w:rsidR="004965E6" w:rsidRDefault="004D430C">
      <w:pPr>
        <w:spacing w:line="600" w:lineRule="auto"/>
        <w:ind w:firstLine="720"/>
        <w:jc w:val="both"/>
        <w:rPr>
          <w:rFonts w:eastAsia="Times New Roman"/>
          <w:bCs/>
          <w:szCs w:val="24"/>
        </w:rPr>
      </w:pPr>
      <w:r>
        <w:rPr>
          <w:rFonts w:eastAsia="Times New Roman"/>
          <w:bCs/>
          <w:szCs w:val="24"/>
        </w:rPr>
        <w:t>Σ</w:t>
      </w:r>
      <w:r w:rsidRPr="00523304">
        <w:rPr>
          <w:rFonts w:eastAsia="Times New Roman"/>
          <w:bCs/>
          <w:szCs w:val="24"/>
        </w:rPr>
        <w:t xml:space="preserve">χετικά με τη </w:t>
      </w:r>
      <w:r>
        <w:rPr>
          <w:rFonts w:eastAsia="Times New Roman"/>
          <w:bCs/>
          <w:szCs w:val="24"/>
        </w:rPr>
        <w:t>Νέα Αρχιτεκτονική, το δεύτερο μεγάλο σημείο που εισάγει</w:t>
      </w:r>
      <w:r w:rsidRPr="00523304">
        <w:rPr>
          <w:rFonts w:eastAsia="Times New Roman"/>
          <w:bCs/>
          <w:szCs w:val="24"/>
        </w:rPr>
        <w:t xml:space="preserve"> αυτό το νομοσχέδιο</w:t>
      </w:r>
      <w:r>
        <w:rPr>
          <w:rFonts w:eastAsia="Times New Roman"/>
          <w:bCs/>
          <w:szCs w:val="24"/>
        </w:rPr>
        <w:t>,</w:t>
      </w:r>
      <w:r w:rsidRPr="00523304">
        <w:rPr>
          <w:rFonts w:eastAsia="Times New Roman"/>
          <w:bCs/>
          <w:szCs w:val="24"/>
        </w:rPr>
        <w:t xml:space="preserve"> να θυμίσουμε την πολύ θλιβερή περίοδο εκείνη με το σχέδιο </w:t>
      </w:r>
      <w:r>
        <w:rPr>
          <w:rFonts w:eastAsia="Times New Roman"/>
          <w:bCs/>
          <w:szCs w:val="24"/>
        </w:rPr>
        <w:t>«</w:t>
      </w:r>
      <w:r w:rsidRPr="00523304">
        <w:rPr>
          <w:rFonts w:eastAsia="Times New Roman"/>
          <w:bCs/>
          <w:szCs w:val="24"/>
        </w:rPr>
        <w:t>ΑΘ</w:t>
      </w:r>
      <w:r>
        <w:rPr>
          <w:rFonts w:eastAsia="Times New Roman"/>
          <w:bCs/>
          <w:szCs w:val="24"/>
        </w:rPr>
        <w:t>ΗΝΑ</w:t>
      </w:r>
      <w:r>
        <w:rPr>
          <w:rFonts w:eastAsia="Times New Roman"/>
          <w:bCs/>
          <w:szCs w:val="24"/>
        </w:rPr>
        <w:t xml:space="preserve">», όπου έγιναν αυθαίρετες καταργήσεις και συγχωνεύσεις τμημάτων, </w:t>
      </w:r>
      <w:r w:rsidRPr="00523304">
        <w:rPr>
          <w:rFonts w:eastAsia="Times New Roman"/>
          <w:bCs/>
          <w:szCs w:val="24"/>
        </w:rPr>
        <w:t>είχαμε υποχρεωτικές μετακινήσεις φοιτητών</w:t>
      </w:r>
      <w:r>
        <w:rPr>
          <w:rFonts w:eastAsia="Times New Roman"/>
          <w:bCs/>
          <w:szCs w:val="24"/>
        </w:rPr>
        <w:t>,</w:t>
      </w:r>
      <w:r w:rsidRPr="00523304">
        <w:rPr>
          <w:rFonts w:eastAsia="Times New Roman"/>
          <w:bCs/>
          <w:szCs w:val="24"/>
        </w:rPr>
        <w:t xml:space="preserve"> έγινε υποχρεωτική διαθεσιμότητα </w:t>
      </w:r>
      <w:r>
        <w:rPr>
          <w:rFonts w:eastAsia="Times New Roman"/>
          <w:bCs/>
          <w:szCs w:val="24"/>
        </w:rPr>
        <w:t xml:space="preserve">ακαδημαϊκού </w:t>
      </w:r>
      <w:r w:rsidRPr="00523304">
        <w:rPr>
          <w:rFonts w:eastAsia="Times New Roman"/>
          <w:bCs/>
          <w:szCs w:val="24"/>
        </w:rPr>
        <w:t>διοικητικού προσωπικού</w:t>
      </w:r>
      <w:r>
        <w:rPr>
          <w:rFonts w:eastAsia="Times New Roman"/>
          <w:bCs/>
          <w:szCs w:val="24"/>
        </w:rPr>
        <w:t>.</w:t>
      </w:r>
      <w:r w:rsidRPr="00523304">
        <w:rPr>
          <w:rFonts w:eastAsia="Times New Roman"/>
          <w:bCs/>
          <w:szCs w:val="24"/>
        </w:rPr>
        <w:t xml:space="preserve"> Με άλλα λόγια</w:t>
      </w:r>
      <w:r>
        <w:rPr>
          <w:rFonts w:eastAsia="Times New Roman"/>
          <w:bCs/>
          <w:szCs w:val="24"/>
        </w:rPr>
        <w:t xml:space="preserve">, </w:t>
      </w:r>
      <w:r>
        <w:rPr>
          <w:rFonts w:eastAsia="Times New Roman"/>
          <w:bCs/>
          <w:szCs w:val="24"/>
        </w:rPr>
        <w:t xml:space="preserve">είχαμε </w:t>
      </w:r>
      <w:r w:rsidRPr="00523304">
        <w:rPr>
          <w:rFonts w:eastAsia="Times New Roman"/>
          <w:bCs/>
          <w:szCs w:val="24"/>
        </w:rPr>
        <w:t>ένα πολύ μεγάλο πισωγύρισμα στην ανώτατη εκπαίδευση</w:t>
      </w:r>
      <w:r>
        <w:rPr>
          <w:rFonts w:eastAsia="Times New Roman"/>
          <w:bCs/>
          <w:szCs w:val="24"/>
        </w:rPr>
        <w:t>.</w:t>
      </w:r>
    </w:p>
    <w:p w14:paraId="6B14ECDA" w14:textId="77777777" w:rsidR="004965E6" w:rsidRDefault="004D430C">
      <w:pPr>
        <w:spacing w:line="600" w:lineRule="auto"/>
        <w:ind w:firstLine="720"/>
        <w:jc w:val="both"/>
        <w:rPr>
          <w:rFonts w:eastAsia="Times New Roman"/>
          <w:bCs/>
          <w:szCs w:val="24"/>
        </w:rPr>
      </w:pPr>
      <w:r>
        <w:rPr>
          <w:rFonts w:eastAsia="Times New Roman"/>
          <w:bCs/>
          <w:szCs w:val="24"/>
        </w:rPr>
        <w:t>Η δική μας η Κ</w:t>
      </w:r>
      <w:r w:rsidRPr="00523304">
        <w:rPr>
          <w:rFonts w:eastAsia="Times New Roman"/>
          <w:bCs/>
          <w:szCs w:val="24"/>
        </w:rPr>
        <w:t>υβέρνηση πήρε την εξαιρετικ</w:t>
      </w:r>
      <w:r>
        <w:rPr>
          <w:rFonts w:eastAsia="Times New Roman"/>
          <w:bCs/>
          <w:szCs w:val="24"/>
        </w:rPr>
        <w:t>ά</w:t>
      </w:r>
      <w:r w:rsidRPr="00523304">
        <w:rPr>
          <w:rFonts w:eastAsia="Times New Roman"/>
          <w:bCs/>
          <w:szCs w:val="24"/>
        </w:rPr>
        <w:t xml:space="preserve"> τολμηρή πρωτοβουλία να αναβαθμίσει τα </w:t>
      </w:r>
      <w:r>
        <w:rPr>
          <w:rFonts w:eastAsia="Times New Roman"/>
          <w:bCs/>
          <w:szCs w:val="24"/>
        </w:rPr>
        <w:t xml:space="preserve">ΤΕΙ </w:t>
      </w:r>
      <w:r w:rsidRPr="00523304">
        <w:rPr>
          <w:rFonts w:eastAsia="Times New Roman"/>
          <w:bCs/>
          <w:szCs w:val="24"/>
        </w:rPr>
        <w:t>μέσ</w:t>
      </w:r>
      <w:r>
        <w:rPr>
          <w:rFonts w:eastAsia="Times New Roman"/>
          <w:bCs/>
          <w:szCs w:val="24"/>
        </w:rPr>
        <w:t>ω της συνέργεια</w:t>
      </w:r>
      <w:r w:rsidRPr="00523304">
        <w:rPr>
          <w:rFonts w:eastAsia="Times New Roman"/>
          <w:bCs/>
          <w:szCs w:val="24"/>
        </w:rPr>
        <w:t>ς με τα πανεπιστήμια</w:t>
      </w:r>
      <w:r>
        <w:rPr>
          <w:rFonts w:eastAsia="Times New Roman"/>
          <w:bCs/>
          <w:szCs w:val="24"/>
        </w:rPr>
        <w:t>,</w:t>
      </w:r>
      <w:r w:rsidRPr="00523304">
        <w:rPr>
          <w:rFonts w:eastAsia="Times New Roman"/>
          <w:bCs/>
          <w:szCs w:val="24"/>
        </w:rPr>
        <w:t xml:space="preserve"> με την ίδρυση νέων τμημάτων</w:t>
      </w:r>
      <w:r>
        <w:rPr>
          <w:rFonts w:eastAsia="Times New Roman"/>
          <w:bCs/>
          <w:szCs w:val="24"/>
        </w:rPr>
        <w:t>,</w:t>
      </w:r>
      <w:r w:rsidRPr="00523304">
        <w:rPr>
          <w:rFonts w:eastAsia="Times New Roman"/>
          <w:bCs/>
          <w:szCs w:val="24"/>
        </w:rPr>
        <w:t xml:space="preserve"> με κατάργηση τμη</w:t>
      </w:r>
      <w:r w:rsidRPr="00523304">
        <w:rPr>
          <w:rFonts w:eastAsia="Times New Roman"/>
          <w:bCs/>
          <w:szCs w:val="24"/>
        </w:rPr>
        <w:lastRenderedPageBreak/>
        <w:t>μάτων</w:t>
      </w:r>
      <w:r>
        <w:rPr>
          <w:rFonts w:eastAsia="Times New Roman"/>
          <w:bCs/>
          <w:szCs w:val="24"/>
        </w:rPr>
        <w:t>, τα οποία</w:t>
      </w:r>
      <w:r w:rsidRPr="00523304">
        <w:rPr>
          <w:rFonts w:eastAsia="Times New Roman"/>
          <w:bCs/>
          <w:szCs w:val="24"/>
        </w:rPr>
        <w:t xml:space="preserve"> καλύπτοντα</w:t>
      </w:r>
      <w:r w:rsidRPr="00523304">
        <w:rPr>
          <w:rFonts w:eastAsia="Times New Roman"/>
          <w:bCs/>
          <w:szCs w:val="24"/>
        </w:rPr>
        <w:t>ν</w:t>
      </w:r>
      <w:r>
        <w:rPr>
          <w:rFonts w:eastAsia="Times New Roman"/>
          <w:bCs/>
          <w:szCs w:val="24"/>
        </w:rPr>
        <w:t xml:space="preserve"> από</w:t>
      </w:r>
      <w:r w:rsidRPr="00523304">
        <w:rPr>
          <w:rFonts w:eastAsia="Times New Roman"/>
          <w:bCs/>
          <w:szCs w:val="24"/>
        </w:rPr>
        <w:t xml:space="preserve"> άλλα τμήματα και να δημιουργήσει </w:t>
      </w:r>
      <w:r>
        <w:rPr>
          <w:rFonts w:eastAsia="Times New Roman"/>
          <w:bCs/>
          <w:szCs w:val="24"/>
        </w:rPr>
        <w:t xml:space="preserve">τμήματα διετών </w:t>
      </w:r>
      <w:r w:rsidRPr="00523304">
        <w:rPr>
          <w:rFonts w:eastAsia="Times New Roman"/>
          <w:bCs/>
          <w:szCs w:val="24"/>
        </w:rPr>
        <w:t>κέντρων επαγγελματικής εκπαίδευσης</w:t>
      </w:r>
      <w:r>
        <w:rPr>
          <w:rFonts w:eastAsia="Times New Roman"/>
          <w:bCs/>
          <w:szCs w:val="24"/>
        </w:rPr>
        <w:t>,</w:t>
      </w:r>
      <w:r w:rsidRPr="00523304">
        <w:rPr>
          <w:rFonts w:eastAsia="Times New Roman"/>
          <w:bCs/>
          <w:szCs w:val="24"/>
        </w:rPr>
        <w:t xml:space="preserve"> όπως ανέφ</w:t>
      </w:r>
      <w:r>
        <w:rPr>
          <w:rFonts w:eastAsia="Times New Roman"/>
          <w:bCs/>
          <w:szCs w:val="24"/>
        </w:rPr>
        <w:t>ερε πριν από λίγο και ο κύριος Υ</w:t>
      </w:r>
      <w:r w:rsidRPr="00523304">
        <w:rPr>
          <w:rFonts w:eastAsia="Times New Roman"/>
          <w:bCs/>
          <w:szCs w:val="24"/>
        </w:rPr>
        <w:t>πουργός</w:t>
      </w:r>
      <w:r>
        <w:rPr>
          <w:rFonts w:eastAsia="Times New Roman"/>
          <w:bCs/>
          <w:szCs w:val="24"/>
        </w:rPr>
        <w:t>.</w:t>
      </w:r>
    </w:p>
    <w:p w14:paraId="6B14ECDB" w14:textId="77777777" w:rsidR="004965E6" w:rsidRDefault="004D430C">
      <w:pPr>
        <w:spacing w:line="600" w:lineRule="auto"/>
        <w:ind w:firstLine="720"/>
        <w:jc w:val="both"/>
        <w:rPr>
          <w:rFonts w:eastAsia="Times New Roman"/>
          <w:bCs/>
          <w:szCs w:val="24"/>
        </w:rPr>
      </w:pPr>
      <w:r>
        <w:rPr>
          <w:rFonts w:eastAsia="Times New Roman"/>
          <w:bCs/>
          <w:szCs w:val="24"/>
        </w:rPr>
        <w:t>Θ</w:t>
      </w:r>
      <w:r w:rsidRPr="00523304">
        <w:rPr>
          <w:rFonts w:eastAsia="Times New Roman"/>
          <w:bCs/>
          <w:szCs w:val="24"/>
        </w:rPr>
        <w:t>α έλεγα ότι η αναβάθμιση αυτή και</w:t>
      </w:r>
      <w:r>
        <w:rPr>
          <w:rFonts w:eastAsia="Times New Roman"/>
          <w:bCs/>
          <w:szCs w:val="24"/>
        </w:rPr>
        <w:t>,</w:t>
      </w:r>
      <w:r w:rsidRPr="00523304">
        <w:rPr>
          <w:rFonts w:eastAsia="Times New Roman"/>
          <w:bCs/>
          <w:szCs w:val="24"/>
        </w:rPr>
        <w:t xml:space="preserve"> μάλιστα</w:t>
      </w:r>
      <w:r>
        <w:rPr>
          <w:rFonts w:eastAsia="Times New Roman"/>
          <w:bCs/>
          <w:szCs w:val="24"/>
        </w:rPr>
        <w:t>,</w:t>
      </w:r>
      <w:r w:rsidRPr="00523304">
        <w:rPr>
          <w:rFonts w:eastAsia="Times New Roman"/>
          <w:bCs/>
          <w:szCs w:val="24"/>
        </w:rPr>
        <w:t xml:space="preserve"> το </w:t>
      </w:r>
      <w:proofErr w:type="spellStart"/>
      <w:r w:rsidRPr="00523304">
        <w:rPr>
          <w:rFonts w:eastAsia="Times New Roman"/>
          <w:bCs/>
          <w:szCs w:val="24"/>
        </w:rPr>
        <w:t>σ</w:t>
      </w:r>
      <w:r>
        <w:rPr>
          <w:rFonts w:eastAsia="Times New Roman"/>
          <w:bCs/>
          <w:szCs w:val="24"/>
        </w:rPr>
        <w:t>υμ</w:t>
      </w:r>
      <w:r w:rsidRPr="00523304">
        <w:rPr>
          <w:rFonts w:eastAsia="Times New Roman"/>
          <w:bCs/>
          <w:szCs w:val="24"/>
        </w:rPr>
        <w:t>πλησίασμα</w:t>
      </w:r>
      <w:proofErr w:type="spellEnd"/>
      <w:r w:rsidRPr="00523304">
        <w:rPr>
          <w:rFonts w:eastAsia="Times New Roman"/>
          <w:bCs/>
          <w:szCs w:val="24"/>
        </w:rPr>
        <w:t xml:space="preserve"> και τ</w:t>
      </w:r>
      <w:r>
        <w:rPr>
          <w:rFonts w:eastAsia="Times New Roman"/>
          <w:bCs/>
          <w:szCs w:val="24"/>
        </w:rPr>
        <w:t>ων</w:t>
      </w:r>
      <w:r w:rsidRPr="00523304">
        <w:rPr>
          <w:rFonts w:eastAsia="Times New Roman"/>
          <w:bCs/>
          <w:szCs w:val="24"/>
        </w:rPr>
        <w:t xml:space="preserve"> </w:t>
      </w:r>
      <w:r>
        <w:rPr>
          <w:rFonts w:eastAsia="Times New Roman"/>
          <w:bCs/>
          <w:szCs w:val="24"/>
        </w:rPr>
        <w:t>ερευνητικών</w:t>
      </w:r>
      <w:r w:rsidRPr="00523304">
        <w:rPr>
          <w:rFonts w:eastAsia="Times New Roman"/>
          <w:bCs/>
          <w:szCs w:val="24"/>
        </w:rPr>
        <w:t xml:space="preserve"> κέντρ</w:t>
      </w:r>
      <w:r>
        <w:rPr>
          <w:rFonts w:eastAsia="Times New Roman"/>
          <w:bCs/>
          <w:szCs w:val="24"/>
        </w:rPr>
        <w:t>ων, τα οποία λειτουργούν με μι</w:t>
      </w:r>
      <w:r>
        <w:rPr>
          <w:rFonts w:eastAsia="Times New Roman"/>
          <w:bCs/>
          <w:szCs w:val="24"/>
        </w:rPr>
        <w:t xml:space="preserve">α </w:t>
      </w:r>
      <w:r w:rsidRPr="00523304">
        <w:rPr>
          <w:rFonts w:eastAsia="Times New Roman"/>
          <w:bCs/>
          <w:szCs w:val="24"/>
        </w:rPr>
        <w:t>οριζόντια διαστρωμάτωση</w:t>
      </w:r>
      <w:r>
        <w:rPr>
          <w:rFonts w:eastAsia="Times New Roman"/>
          <w:bCs/>
          <w:szCs w:val="24"/>
        </w:rPr>
        <w:t xml:space="preserve">, όπως ανέφερε και η </w:t>
      </w:r>
      <w:proofErr w:type="spellStart"/>
      <w:r>
        <w:rPr>
          <w:rFonts w:eastAsia="Times New Roman"/>
          <w:bCs/>
          <w:szCs w:val="24"/>
        </w:rPr>
        <w:t>εισηγήτριά</w:t>
      </w:r>
      <w:proofErr w:type="spellEnd"/>
      <w:r>
        <w:rPr>
          <w:rFonts w:eastAsia="Times New Roman"/>
          <w:bCs/>
          <w:szCs w:val="24"/>
        </w:rPr>
        <w:t xml:space="preserve"> μας, η κ</w:t>
      </w:r>
      <w:r>
        <w:rPr>
          <w:rFonts w:eastAsia="Times New Roman"/>
          <w:bCs/>
          <w:szCs w:val="24"/>
        </w:rPr>
        <w:t>.</w:t>
      </w:r>
      <w:r>
        <w:rPr>
          <w:rFonts w:eastAsia="Times New Roman"/>
          <w:bCs/>
          <w:szCs w:val="24"/>
        </w:rPr>
        <w:t xml:space="preserve"> Αναγνωστο</w:t>
      </w:r>
      <w:r w:rsidRPr="00523304">
        <w:rPr>
          <w:rFonts w:eastAsia="Times New Roman"/>
          <w:bCs/>
          <w:szCs w:val="24"/>
        </w:rPr>
        <w:t>πούλου</w:t>
      </w:r>
      <w:r>
        <w:rPr>
          <w:rFonts w:eastAsia="Times New Roman"/>
          <w:bCs/>
          <w:szCs w:val="24"/>
        </w:rPr>
        <w:t>, είναι μ</w:t>
      </w:r>
      <w:r>
        <w:rPr>
          <w:rFonts w:eastAsia="Times New Roman"/>
          <w:bCs/>
          <w:szCs w:val="24"/>
        </w:rPr>
        <w:t>ί</w:t>
      </w:r>
      <w:r w:rsidRPr="00523304">
        <w:rPr>
          <w:rFonts w:eastAsia="Times New Roman"/>
          <w:bCs/>
          <w:szCs w:val="24"/>
        </w:rPr>
        <w:t>α εξαιρετικά σημαντική τομή</w:t>
      </w:r>
      <w:r>
        <w:rPr>
          <w:rFonts w:eastAsia="Times New Roman"/>
          <w:bCs/>
          <w:szCs w:val="24"/>
        </w:rPr>
        <w:t>.</w:t>
      </w:r>
    </w:p>
    <w:p w14:paraId="6B14ECDC" w14:textId="77777777" w:rsidR="004965E6" w:rsidRDefault="004D430C">
      <w:pPr>
        <w:spacing w:line="600" w:lineRule="auto"/>
        <w:ind w:firstLine="720"/>
        <w:jc w:val="both"/>
        <w:rPr>
          <w:rFonts w:eastAsia="Times New Roman"/>
          <w:bCs/>
          <w:szCs w:val="24"/>
        </w:rPr>
      </w:pPr>
      <w:r>
        <w:rPr>
          <w:rFonts w:eastAsia="Times New Roman"/>
          <w:bCs/>
          <w:szCs w:val="24"/>
        </w:rPr>
        <w:t>Θα αναφερθώ σε κάποια επιμέρους ζη</w:t>
      </w:r>
      <w:r w:rsidRPr="00523304">
        <w:rPr>
          <w:rFonts w:eastAsia="Times New Roman"/>
          <w:bCs/>
          <w:szCs w:val="24"/>
        </w:rPr>
        <w:t>τήματα</w:t>
      </w:r>
      <w:r>
        <w:rPr>
          <w:rFonts w:eastAsia="Times New Roman"/>
          <w:bCs/>
          <w:szCs w:val="24"/>
        </w:rPr>
        <w:t>, κ</w:t>
      </w:r>
      <w:r w:rsidRPr="00523304">
        <w:rPr>
          <w:rFonts w:eastAsia="Times New Roman"/>
          <w:bCs/>
          <w:szCs w:val="24"/>
        </w:rPr>
        <w:t>ύριε Υπουργέ</w:t>
      </w:r>
      <w:r>
        <w:rPr>
          <w:rFonts w:eastAsia="Times New Roman"/>
          <w:bCs/>
          <w:szCs w:val="24"/>
        </w:rPr>
        <w:t>. Θα καταθέσω μ</w:t>
      </w:r>
      <w:r>
        <w:rPr>
          <w:rFonts w:eastAsia="Times New Roman"/>
          <w:bCs/>
          <w:szCs w:val="24"/>
        </w:rPr>
        <w:t>ί</w:t>
      </w:r>
      <w:r w:rsidRPr="00523304">
        <w:rPr>
          <w:rFonts w:eastAsia="Times New Roman"/>
          <w:bCs/>
          <w:szCs w:val="24"/>
        </w:rPr>
        <w:t>α τροπολογία που αφορά το Υπουργείο Υγείας</w:t>
      </w:r>
      <w:r>
        <w:rPr>
          <w:rFonts w:eastAsia="Times New Roman"/>
          <w:bCs/>
          <w:szCs w:val="24"/>
        </w:rPr>
        <w:t xml:space="preserve">. Κρίμα που δεν είναι </w:t>
      </w:r>
      <w:r w:rsidRPr="00523304">
        <w:rPr>
          <w:rFonts w:eastAsia="Times New Roman"/>
          <w:bCs/>
          <w:szCs w:val="24"/>
        </w:rPr>
        <w:t>εδώ</w:t>
      </w:r>
      <w:r>
        <w:rPr>
          <w:rFonts w:eastAsia="Times New Roman"/>
          <w:bCs/>
          <w:szCs w:val="24"/>
        </w:rPr>
        <w:t xml:space="preserve"> οι Υπουργοί Υ</w:t>
      </w:r>
      <w:r w:rsidRPr="00523304">
        <w:rPr>
          <w:rFonts w:eastAsia="Times New Roman"/>
          <w:bCs/>
          <w:szCs w:val="24"/>
        </w:rPr>
        <w:t>γείας</w:t>
      </w:r>
      <w:r>
        <w:rPr>
          <w:rFonts w:eastAsia="Times New Roman"/>
          <w:bCs/>
          <w:szCs w:val="24"/>
        </w:rPr>
        <w:t xml:space="preserve">. Αφορά </w:t>
      </w:r>
      <w:r w:rsidRPr="00523304">
        <w:rPr>
          <w:rFonts w:eastAsia="Times New Roman"/>
          <w:bCs/>
          <w:szCs w:val="24"/>
        </w:rPr>
        <w:t xml:space="preserve">γιατρούς που έχουν σχέση ιδιωτικού δικαίου στο </w:t>
      </w:r>
      <w:r>
        <w:rPr>
          <w:rFonts w:eastAsia="Times New Roman"/>
          <w:bCs/>
          <w:szCs w:val="24"/>
        </w:rPr>
        <w:t>Ν</w:t>
      </w:r>
      <w:r w:rsidRPr="00523304">
        <w:rPr>
          <w:rFonts w:eastAsia="Times New Roman"/>
          <w:bCs/>
          <w:szCs w:val="24"/>
        </w:rPr>
        <w:t xml:space="preserve">οσοκομείο </w:t>
      </w:r>
      <w:r>
        <w:rPr>
          <w:rFonts w:eastAsia="Times New Roman"/>
          <w:bCs/>
          <w:szCs w:val="24"/>
        </w:rPr>
        <w:t>«</w:t>
      </w:r>
      <w:r w:rsidRPr="00523304">
        <w:rPr>
          <w:rFonts w:eastAsia="Times New Roman"/>
          <w:bCs/>
          <w:szCs w:val="24"/>
        </w:rPr>
        <w:t>Παπαγεωργίου</w:t>
      </w:r>
      <w:r>
        <w:rPr>
          <w:rFonts w:eastAsia="Times New Roman"/>
          <w:bCs/>
          <w:szCs w:val="24"/>
        </w:rPr>
        <w:t xml:space="preserve">» όσον </w:t>
      </w:r>
      <w:r w:rsidRPr="00523304">
        <w:rPr>
          <w:rFonts w:eastAsia="Times New Roman"/>
          <w:bCs/>
          <w:szCs w:val="24"/>
        </w:rPr>
        <w:t>αφορά τα αναδρομικά τ</w:t>
      </w:r>
      <w:r>
        <w:rPr>
          <w:rFonts w:eastAsia="Times New Roman"/>
          <w:bCs/>
          <w:szCs w:val="24"/>
        </w:rPr>
        <w:t>α οποία, β</w:t>
      </w:r>
      <w:r w:rsidRPr="00523304">
        <w:rPr>
          <w:rFonts w:eastAsia="Times New Roman"/>
          <w:bCs/>
          <w:szCs w:val="24"/>
        </w:rPr>
        <w:t>εβαίως</w:t>
      </w:r>
      <w:r>
        <w:rPr>
          <w:rFonts w:eastAsia="Times New Roman"/>
          <w:bCs/>
          <w:szCs w:val="24"/>
        </w:rPr>
        <w:t>,</w:t>
      </w:r>
      <w:r w:rsidRPr="00523304">
        <w:rPr>
          <w:rFonts w:eastAsia="Times New Roman"/>
          <w:bCs/>
          <w:szCs w:val="24"/>
        </w:rPr>
        <w:t xml:space="preserve"> δίν</w:t>
      </w:r>
      <w:r>
        <w:rPr>
          <w:rFonts w:eastAsia="Times New Roman"/>
          <w:bCs/>
          <w:szCs w:val="24"/>
        </w:rPr>
        <w:t>ον</w:t>
      </w:r>
      <w:r w:rsidRPr="00523304">
        <w:rPr>
          <w:rFonts w:eastAsia="Times New Roman"/>
          <w:bCs/>
          <w:szCs w:val="24"/>
        </w:rPr>
        <w:t>ται στους γιατρούς του ΕΣΥ</w:t>
      </w:r>
      <w:r>
        <w:rPr>
          <w:rFonts w:eastAsia="Times New Roman"/>
          <w:bCs/>
          <w:szCs w:val="24"/>
        </w:rPr>
        <w:t xml:space="preserve">. Όμως, </w:t>
      </w:r>
      <w:r w:rsidRPr="00523304">
        <w:rPr>
          <w:rFonts w:eastAsia="Times New Roman"/>
          <w:bCs/>
          <w:szCs w:val="24"/>
        </w:rPr>
        <w:t>καταλαβαίνε</w:t>
      </w:r>
      <w:r>
        <w:rPr>
          <w:rFonts w:eastAsia="Times New Roman"/>
          <w:bCs/>
          <w:szCs w:val="24"/>
        </w:rPr>
        <w:t xml:space="preserve">ται ότι σ’ αυτό το </w:t>
      </w:r>
      <w:r w:rsidRPr="00523304">
        <w:rPr>
          <w:rFonts w:eastAsia="Times New Roman"/>
          <w:bCs/>
          <w:szCs w:val="24"/>
        </w:rPr>
        <w:t xml:space="preserve">νοσοκομείο υπηρετούν γιατροί δύο </w:t>
      </w:r>
      <w:r w:rsidRPr="00523304">
        <w:rPr>
          <w:rFonts w:eastAsia="Times New Roman"/>
          <w:bCs/>
          <w:szCs w:val="24"/>
        </w:rPr>
        <w:t>ταχυτήτων</w:t>
      </w:r>
      <w:r>
        <w:rPr>
          <w:rFonts w:eastAsia="Times New Roman"/>
          <w:bCs/>
          <w:szCs w:val="24"/>
        </w:rPr>
        <w:t xml:space="preserve"> και</w:t>
      </w:r>
      <w:r w:rsidRPr="00523304">
        <w:rPr>
          <w:rFonts w:eastAsia="Times New Roman"/>
          <w:bCs/>
          <w:szCs w:val="24"/>
        </w:rPr>
        <w:t xml:space="preserve"> είναι εξαιρετικά άδικο και μη λειτουργικό να δίν</w:t>
      </w:r>
      <w:r>
        <w:rPr>
          <w:rFonts w:eastAsia="Times New Roman"/>
          <w:bCs/>
          <w:szCs w:val="24"/>
        </w:rPr>
        <w:t>ον</w:t>
      </w:r>
      <w:r w:rsidRPr="00523304">
        <w:rPr>
          <w:rFonts w:eastAsia="Times New Roman"/>
          <w:bCs/>
          <w:szCs w:val="24"/>
        </w:rPr>
        <w:t xml:space="preserve">ται σε κάποιους γιατρούς </w:t>
      </w:r>
      <w:r>
        <w:rPr>
          <w:rFonts w:eastAsia="Times New Roman"/>
          <w:bCs/>
          <w:szCs w:val="24"/>
        </w:rPr>
        <w:t xml:space="preserve">τα </w:t>
      </w:r>
      <w:r w:rsidRPr="00523304">
        <w:rPr>
          <w:rFonts w:eastAsia="Times New Roman"/>
          <w:bCs/>
          <w:szCs w:val="24"/>
        </w:rPr>
        <w:t xml:space="preserve">αναδρομικά και σε κάποιους </w:t>
      </w:r>
      <w:r>
        <w:rPr>
          <w:rFonts w:eastAsia="Times New Roman"/>
          <w:bCs/>
          <w:szCs w:val="24"/>
        </w:rPr>
        <w:t xml:space="preserve">όχι. </w:t>
      </w:r>
      <w:r w:rsidRPr="00523304">
        <w:rPr>
          <w:rFonts w:eastAsia="Times New Roman"/>
          <w:bCs/>
          <w:szCs w:val="24"/>
        </w:rPr>
        <w:t>Επομένως</w:t>
      </w:r>
      <w:r>
        <w:rPr>
          <w:rFonts w:eastAsia="Times New Roman"/>
          <w:bCs/>
          <w:szCs w:val="24"/>
        </w:rPr>
        <w:t>,</w:t>
      </w:r>
      <w:r w:rsidRPr="00523304">
        <w:rPr>
          <w:rFonts w:eastAsia="Times New Roman"/>
          <w:bCs/>
          <w:szCs w:val="24"/>
        </w:rPr>
        <w:t xml:space="preserve"> με αυτή</w:t>
      </w:r>
      <w:r>
        <w:rPr>
          <w:rFonts w:eastAsia="Times New Roman"/>
          <w:bCs/>
          <w:szCs w:val="24"/>
        </w:rPr>
        <w:t>ν την</w:t>
      </w:r>
      <w:r w:rsidRPr="00523304">
        <w:rPr>
          <w:rFonts w:eastAsia="Times New Roman"/>
          <w:bCs/>
          <w:szCs w:val="24"/>
        </w:rPr>
        <w:t xml:space="preserve"> τροπολογία </w:t>
      </w:r>
      <w:r>
        <w:rPr>
          <w:rFonts w:eastAsia="Times New Roman"/>
          <w:bCs/>
          <w:szCs w:val="24"/>
        </w:rPr>
        <w:t>προστίθενται οι λέξεις «</w:t>
      </w:r>
      <w:r w:rsidRPr="00523304">
        <w:rPr>
          <w:rFonts w:eastAsia="Times New Roman"/>
          <w:bCs/>
          <w:szCs w:val="24"/>
        </w:rPr>
        <w:t xml:space="preserve">και του συνόλου των ιατρών του Γενικού Νοσοκομείου </w:t>
      </w:r>
      <w:r>
        <w:rPr>
          <w:rFonts w:eastAsia="Times New Roman"/>
          <w:bCs/>
          <w:szCs w:val="24"/>
        </w:rPr>
        <w:t>«</w:t>
      </w:r>
      <w:r w:rsidRPr="00523304">
        <w:rPr>
          <w:rFonts w:eastAsia="Times New Roman"/>
          <w:bCs/>
          <w:szCs w:val="24"/>
        </w:rPr>
        <w:t>Παπαγεωργίου</w:t>
      </w:r>
      <w:r>
        <w:rPr>
          <w:rFonts w:eastAsia="Times New Roman"/>
          <w:bCs/>
          <w:szCs w:val="24"/>
        </w:rPr>
        <w:t>»</w:t>
      </w:r>
      <w:r>
        <w:rPr>
          <w:rFonts w:eastAsia="Times New Roman"/>
          <w:bCs/>
          <w:szCs w:val="24"/>
        </w:rPr>
        <w:t>».</w:t>
      </w:r>
    </w:p>
    <w:p w14:paraId="6B14ECDD" w14:textId="77777777" w:rsidR="004965E6" w:rsidRDefault="004D430C">
      <w:pPr>
        <w:spacing w:line="600" w:lineRule="auto"/>
        <w:ind w:firstLine="720"/>
        <w:jc w:val="both"/>
        <w:rPr>
          <w:rFonts w:eastAsia="Times New Roman"/>
          <w:bCs/>
          <w:szCs w:val="24"/>
        </w:rPr>
      </w:pPr>
      <w:r>
        <w:rPr>
          <w:rFonts w:eastAsia="Times New Roman"/>
          <w:bCs/>
          <w:szCs w:val="24"/>
        </w:rPr>
        <w:lastRenderedPageBreak/>
        <w:t>Α</w:t>
      </w:r>
      <w:r w:rsidRPr="00523304">
        <w:rPr>
          <w:rFonts w:eastAsia="Times New Roman"/>
          <w:bCs/>
          <w:szCs w:val="24"/>
        </w:rPr>
        <w:t xml:space="preserve">κόμη </w:t>
      </w:r>
      <w:r>
        <w:rPr>
          <w:rFonts w:eastAsia="Times New Roman"/>
          <w:bCs/>
          <w:szCs w:val="24"/>
        </w:rPr>
        <w:t xml:space="preserve">μου έχει έρθει ένα </w:t>
      </w:r>
      <w:r w:rsidRPr="00523304">
        <w:rPr>
          <w:rFonts w:eastAsia="Times New Roman"/>
          <w:bCs/>
          <w:szCs w:val="24"/>
        </w:rPr>
        <w:t>αίτημα το οποίο με πρώτη ματιά το βρίσκω θετικό</w:t>
      </w:r>
      <w:r>
        <w:rPr>
          <w:rFonts w:eastAsia="Times New Roman"/>
          <w:bCs/>
          <w:szCs w:val="24"/>
        </w:rPr>
        <w:t xml:space="preserve"> -θ</w:t>
      </w:r>
      <w:r w:rsidRPr="00523304">
        <w:rPr>
          <w:rFonts w:eastAsia="Times New Roman"/>
          <w:bCs/>
          <w:szCs w:val="24"/>
        </w:rPr>
        <w:t xml:space="preserve">α έπρεπε να το δείτε και </w:t>
      </w:r>
      <w:r>
        <w:rPr>
          <w:rFonts w:eastAsia="Times New Roman"/>
          <w:bCs/>
          <w:szCs w:val="24"/>
        </w:rPr>
        <w:t>εσείς-</w:t>
      </w:r>
      <w:r w:rsidRPr="00523304">
        <w:rPr>
          <w:rFonts w:eastAsia="Times New Roman"/>
          <w:bCs/>
          <w:szCs w:val="24"/>
        </w:rPr>
        <w:t xml:space="preserve"> για την αναγνώριση της </w:t>
      </w:r>
      <w:r>
        <w:rPr>
          <w:rFonts w:eastAsia="Times New Roman"/>
          <w:bCs/>
          <w:szCs w:val="24"/>
        </w:rPr>
        <w:t>διδακτικής</w:t>
      </w:r>
      <w:r w:rsidRPr="00523304">
        <w:rPr>
          <w:rFonts w:eastAsia="Times New Roman"/>
          <w:bCs/>
          <w:szCs w:val="24"/>
        </w:rPr>
        <w:t xml:space="preserve"> προϋπηρεσίας των εκπαιδευτικών του ΟΑΕΔ από το Υπουργείο Παιδείας</w:t>
      </w:r>
      <w:r>
        <w:rPr>
          <w:rFonts w:eastAsia="Times New Roman"/>
          <w:bCs/>
          <w:szCs w:val="24"/>
        </w:rPr>
        <w:t>,</w:t>
      </w:r>
      <w:r w:rsidRPr="00523304">
        <w:rPr>
          <w:rFonts w:eastAsia="Times New Roman"/>
          <w:bCs/>
          <w:szCs w:val="24"/>
        </w:rPr>
        <w:t xml:space="preserve"> καθώς και ο </w:t>
      </w:r>
      <w:r>
        <w:rPr>
          <w:rFonts w:eastAsia="Times New Roman"/>
          <w:bCs/>
          <w:szCs w:val="24"/>
        </w:rPr>
        <w:t>Συνήγορος τ</w:t>
      </w:r>
      <w:r w:rsidRPr="00523304">
        <w:rPr>
          <w:rFonts w:eastAsia="Times New Roman"/>
          <w:bCs/>
          <w:szCs w:val="24"/>
        </w:rPr>
        <w:t>ου Πολίτη και το Νομικό Συμβούλ</w:t>
      </w:r>
      <w:r w:rsidRPr="00523304">
        <w:rPr>
          <w:rFonts w:eastAsia="Times New Roman"/>
          <w:bCs/>
          <w:szCs w:val="24"/>
        </w:rPr>
        <w:t>ιο του Κράτους προτ</w:t>
      </w:r>
      <w:r>
        <w:rPr>
          <w:rFonts w:eastAsia="Times New Roman"/>
          <w:bCs/>
          <w:szCs w:val="24"/>
        </w:rPr>
        <w:t xml:space="preserve">ρέπει </w:t>
      </w:r>
      <w:r w:rsidRPr="00523304">
        <w:rPr>
          <w:rFonts w:eastAsia="Times New Roman"/>
          <w:bCs/>
          <w:szCs w:val="24"/>
        </w:rPr>
        <w:t>την πολιτεία να ρυθμίσει την αδικ</w:t>
      </w:r>
      <w:r>
        <w:rPr>
          <w:rFonts w:eastAsia="Times New Roman"/>
          <w:bCs/>
          <w:szCs w:val="24"/>
        </w:rPr>
        <w:t xml:space="preserve">ία </w:t>
      </w:r>
      <w:r w:rsidRPr="00523304">
        <w:rPr>
          <w:rFonts w:eastAsia="Times New Roman"/>
          <w:bCs/>
          <w:szCs w:val="24"/>
        </w:rPr>
        <w:t>και να αναγνωρίσει την εκ</w:t>
      </w:r>
      <w:r>
        <w:rPr>
          <w:rFonts w:eastAsia="Times New Roman"/>
          <w:bCs/>
          <w:szCs w:val="24"/>
        </w:rPr>
        <w:t xml:space="preserve">παιδευτική </w:t>
      </w:r>
      <w:r w:rsidRPr="00523304">
        <w:rPr>
          <w:rFonts w:eastAsia="Times New Roman"/>
          <w:bCs/>
          <w:szCs w:val="24"/>
        </w:rPr>
        <w:t xml:space="preserve">προϋπηρεσία αυτών των εκπαιδευτικών που </w:t>
      </w:r>
      <w:r>
        <w:rPr>
          <w:rFonts w:eastAsia="Times New Roman"/>
          <w:bCs/>
          <w:szCs w:val="24"/>
        </w:rPr>
        <w:t xml:space="preserve">χρόνια </w:t>
      </w:r>
      <w:r w:rsidRPr="00523304">
        <w:rPr>
          <w:rFonts w:eastAsia="Times New Roman"/>
          <w:bCs/>
          <w:szCs w:val="24"/>
        </w:rPr>
        <w:t>προσφέρουν στην εκπαίδευση</w:t>
      </w:r>
      <w:r>
        <w:rPr>
          <w:rFonts w:eastAsia="Times New Roman"/>
          <w:bCs/>
          <w:szCs w:val="24"/>
        </w:rPr>
        <w:t xml:space="preserve">. Έτσι, λοιπόν, </w:t>
      </w:r>
      <w:r w:rsidRPr="00523304">
        <w:rPr>
          <w:rFonts w:eastAsia="Times New Roman"/>
          <w:bCs/>
          <w:szCs w:val="24"/>
        </w:rPr>
        <w:t>ζητούν</w:t>
      </w:r>
      <w:r>
        <w:rPr>
          <w:rFonts w:eastAsia="Times New Roman"/>
          <w:bCs/>
          <w:szCs w:val="24"/>
        </w:rPr>
        <w:t xml:space="preserve"> </w:t>
      </w:r>
      <w:r w:rsidRPr="00523304">
        <w:rPr>
          <w:rFonts w:eastAsia="Times New Roman"/>
          <w:bCs/>
          <w:szCs w:val="24"/>
        </w:rPr>
        <w:t>την ψήφιση μιας νομοθετικής διάταξης</w:t>
      </w:r>
      <w:r>
        <w:rPr>
          <w:rFonts w:eastAsia="Times New Roman"/>
          <w:bCs/>
          <w:szCs w:val="24"/>
        </w:rPr>
        <w:t>,</w:t>
      </w:r>
      <w:r w:rsidRPr="00523304">
        <w:rPr>
          <w:rFonts w:eastAsia="Times New Roman"/>
          <w:bCs/>
          <w:szCs w:val="24"/>
        </w:rPr>
        <w:t xml:space="preserve"> στην οποία θα προστίθεται</w:t>
      </w:r>
      <w:r w:rsidRPr="00523304">
        <w:rPr>
          <w:rFonts w:eastAsia="Times New Roman"/>
          <w:bCs/>
          <w:szCs w:val="24"/>
        </w:rPr>
        <w:t xml:space="preserve"> η περίπτωση </w:t>
      </w:r>
      <w:r>
        <w:rPr>
          <w:rFonts w:eastAsia="Times New Roman"/>
          <w:bCs/>
          <w:szCs w:val="24"/>
        </w:rPr>
        <w:t>«</w:t>
      </w:r>
      <w:r w:rsidRPr="00523304">
        <w:rPr>
          <w:rFonts w:eastAsia="Times New Roman"/>
          <w:bCs/>
          <w:szCs w:val="24"/>
        </w:rPr>
        <w:t>και η προϋπηρεσία στα δημόσια ΤΕΕ και ΕΠΑ</w:t>
      </w:r>
      <w:r>
        <w:rPr>
          <w:rFonts w:eastAsia="Times New Roman"/>
          <w:bCs/>
          <w:szCs w:val="24"/>
        </w:rPr>
        <w:t>Σ,</w:t>
      </w:r>
      <w:r w:rsidRPr="00523304">
        <w:rPr>
          <w:rFonts w:eastAsia="Times New Roman"/>
          <w:bCs/>
          <w:szCs w:val="24"/>
        </w:rPr>
        <w:t xml:space="preserve"> σχολές μαθητείας του ΟΑΕΔ</w:t>
      </w:r>
      <w:r>
        <w:rPr>
          <w:rFonts w:eastAsia="Times New Roman"/>
          <w:bCs/>
          <w:szCs w:val="24"/>
        </w:rPr>
        <w:t>».</w:t>
      </w:r>
    </w:p>
    <w:p w14:paraId="6B14ECDE" w14:textId="77777777" w:rsidR="004965E6" w:rsidRDefault="004D430C">
      <w:pPr>
        <w:spacing w:line="600" w:lineRule="auto"/>
        <w:ind w:firstLine="720"/>
        <w:jc w:val="both"/>
        <w:rPr>
          <w:rFonts w:eastAsia="Times New Roman"/>
          <w:bCs/>
          <w:szCs w:val="24"/>
        </w:rPr>
      </w:pPr>
      <w:r>
        <w:rPr>
          <w:rFonts w:eastAsia="Times New Roman"/>
          <w:bCs/>
          <w:szCs w:val="24"/>
        </w:rPr>
        <w:t>Είχα σημειώσει, αλλά με καλύψατε σ’ έναν βαθμό, για τα κριτήρια σ</w:t>
      </w:r>
      <w:r w:rsidRPr="00523304">
        <w:rPr>
          <w:rFonts w:eastAsia="Times New Roman"/>
          <w:bCs/>
          <w:szCs w:val="24"/>
        </w:rPr>
        <w:t xml:space="preserve">τους πολύτεκνους και </w:t>
      </w:r>
      <w:r>
        <w:rPr>
          <w:rFonts w:eastAsia="Times New Roman"/>
          <w:bCs/>
          <w:szCs w:val="24"/>
        </w:rPr>
        <w:t xml:space="preserve">στα </w:t>
      </w:r>
      <w:r w:rsidRPr="00523304">
        <w:rPr>
          <w:rFonts w:eastAsia="Times New Roman"/>
          <w:bCs/>
          <w:szCs w:val="24"/>
        </w:rPr>
        <w:t>ΑΜΕΑ</w:t>
      </w:r>
      <w:r>
        <w:rPr>
          <w:rFonts w:eastAsia="Times New Roman"/>
          <w:bCs/>
          <w:szCs w:val="24"/>
        </w:rPr>
        <w:t xml:space="preserve">. Όσον αφορά τα ΑΜΕΑ, νομίζω </w:t>
      </w:r>
      <w:r w:rsidRPr="00523304">
        <w:rPr>
          <w:rFonts w:eastAsia="Times New Roman"/>
          <w:bCs/>
          <w:szCs w:val="24"/>
        </w:rPr>
        <w:t xml:space="preserve">ότι το </w:t>
      </w:r>
      <w:r>
        <w:rPr>
          <w:rFonts w:eastAsia="Times New Roman"/>
          <w:bCs/>
          <w:szCs w:val="24"/>
        </w:rPr>
        <w:t xml:space="preserve">κατέβασμα από το </w:t>
      </w:r>
      <w:r w:rsidRPr="00523304">
        <w:rPr>
          <w:rFonts w:eastAsia="Times New Roman"/>
          <w:bCs/>
          <w:szCs w:val="24"/>
        </w:rPr>
        <w:t>67% στο 50</w:t>
      </w:r>
      <w:r>
        <w:rPr>
          <w:rFonts w:eastAsia="Times New Roman"/>
          <w:bCs/>
          <w:szCs w:val="24"/>
        </w:rPr>
        <w:t>% είναι μ</w:t>
      </w:r>
      <w:r>
        <w:rPr>
          <w:rFonts w:eastAsia="Times New Roman"/>
          <w:bCs/>
          <w:szCs w:val="24"/>
        </w:rPr>
        <w:t>ί</w:t>
      </w:r>
      <w:r w:rsidRPr="00523304">
        <w:rPr>
          <w:rFonts w:eastAsia="Times New Roman"/>
          <w:bCs/>
          <w:szCs w:val="24"/>
        </w:rPr>
        <w:t>α π</w:t>
      </w:r>
      <w:r w:rsidRPr="00523304">
        <w:rPr>
          <w:rFonts w:eastAsia="Times New Roman"/>
          <w:bCs/>
          <w:szCs w:val="24"/>
        </w:rPr>
        <w:t>ολύ καλή πρόταση</w:t>
      </w:r>
      <w:r>
        <w:rPr>
          <w:rFonts w:eastAsia="Times New Roman"/>
          <w:bCs/>
          <w:szCs w:val="24"/>
        </w:rPr>
        <w:t>. Σ</w:t>
      </w:r>
      <w:r w:rsidRPr="00523304">
        <w:rPr>
          <w:rFonts w:eastAsia="Times New Roman"/>
          <w:bCs/>
          <w:szCs w:val="24"/>
        </w:rPr>
        <w:t>χετικά με τους πολύτεκνους</w:t>
      </w:r>
      <w:r>
        <w:rPr>
          <w:rFonts w:eastAsia="Times New Roman"/>
          <w:bCs/>
          <w:szCs w:val="24"/>
        </w:rPr>
        <w:t>,</w:t>
      </w:r>
      <w:r w:rsidRPr="00523304">
        <w:rPr>
          <w:rFonts w:eastAsia="Times New Roman"/>
          <w:bCs/>
          <w:szCs w:val="24"/>
        </w:rPr>
        <w:t xml:space="preserve"> νομίζω ότι θ</w:t>
      </w:r>
      <w:r>
        <w:rPr>
          <w:rFonts w:eastAsia="Times New Roman"/>
          <w:bCs/>
          <w:szCs w:val="24"/>
        </w:rPr>
        <w:t>α μπορούσαμε εκεί να υπάρχει μ</w:t>
      </w:r>
      <w:r>
        <w:rPr>
          <w:rFonts w:eastAsia="Times New Roman"/>
          <w:bCs/>
          <w:szCs w:val="24"/>
        </w:rPr>
        <w:t>ί</w:t>
      </w:r>
      <w:r w:rsidRPr="00523304">
        <w:rPr>
          <w:rFonts w:eastAsia="Times New Roman"/>
          <w:bCs/>
          <w:szCs w:val="24"/>
        </w:rPr>
        <w:t xml:space="preserve">α </w:t>
      </w:r>
      <w:r>
        <w:rPr>
          <w:rFonts w:eastAsia="Times New Roman"/>
          <w:bCs/>
          <w:szCs w:val="24"/>
        </w:rPr>
        <w:t>διαβάθμιση στα μόρια όσο</w:t>
      </w:r>
      <w:r w:rsidRPr="00523304">
        <w:rPr>
          <w:rFonts w:eastAsia="Times New Roman"/>
          <w:bCs/>
          <w:szCs w:val="24"/>
        </w:rPr>
        <w:t>ν αφορά τα περισσότερα παιδιά</w:t>
      </w:r>
      <w:r>
        <w:rPr>
          <w:rFonts w:eastAsia="Times New Roman"/>
          <w:bCs/>
          <w:szCs w:val="24"/>
        </w:rPr>
        <w:t>. Ε</w:t>
      </w:r>
      <w:r w:rsidRPr="00523304">
        <w:rPr>
          <w:rFonts w:eastAsia="Times New Roman"/>
          <w:bCs/>
          <w:szCs w:val="24"/>
        </w:rPr>
        <w:t xml:space="preserve">ίναι ένα μέτρο το οποίο </w:t>
      </w:r>
      <w:r>
        <w:rPr>
          <w:rFonts w:eastAsia="Times New Roman"/>
          <w:bCs/>
          <w:szCs w:val="24"/>
        </w:rPr>
        <w:t>απαντάει</w:t>
      </w:r>
      <w:r w:rsidRPr="00523304">
        <w:rPr>
          <w:rFonts w:eastAsia="Times New Roman"/>
          <w:bCs/>
          <w:szCs w:val="24"/>
        </w:rPr>
        <w:t xml:space="preserve"> </w:t>
      </w:r>
      <w:r>
        <w:rPr>
          <w:rFonts w:eastAsia="Times New Roman"/>
          <w:bCs/>
          <w:szCs w:val="24"/>
        </w:rPr>
        <w:t>και</w:t>
      </w:r>
      <w:r w:rsidRPr="00523304">
        <w:rPr>
          <w:rFonts w:eastAsia="Times New Roman"/>
          <w:bCs/>
          <w:szCs w:val="24"/>
        </w:rPr>
        <w:t xml:space="preserve"> στο δημογραφικό πρόβλημα τη</w:t>
      </w:r>
      <w:r>
        <w:rPr>
          <w:rFonts w:eastAsia="Times New Roman"/>
          <w:bCs/>
          <w:szCs w:val="24"/>
        </w:rPr>
        <w:t>ς</w:t>
      </w:r>
      <w:r w:rsidRPr="00523304">
        <w:rPr>
          <w:rFonts w:eastAsia="Times New Roman"/>
          <w:bCs/>
          <w:szCs w:val="24"/>
        </w:rPr>
        <w:t xml:space="preserve"> χώρας </w:t>
      </w:r>
      <w:r>
        <w:rPr>
          <w:rFonts w:eastAsia="Times New Roman"/>
          <w:bCs/>
          <w:szCs w:val="24"/>
        </w:rPr>
        <w:t>σας.</w:t>
      </w:r>
    </w:p>
    <w:p w14:paraId="6B14ECDF" w14:textId="77777777" w:rsidR="004965E6" w:rsidRDefault="004D430C">
      <w:pPr>
        <w:spacing w:line="600" w:lineRule="auto"/>
        <w:ind w:firstLine="720"/>
        <w:jc w:val="both"/>
        <w:rPr>
          <w:rFonts w:eastAsia="Times New Roman"/>
          <w:bCs/>
          <w:szCs w:val="24"/>
        </w:rPr>
      </w:pPr>
      <w:r w:rsidRPr="00523304">
        <w:rPr>
          <w:rFonts w:eastAsia="Times New Roman"/>
          <w:bCs/>
          <w:szCs w:val="24"/>
        </w:rPr>
        <w:lastRenderedPageBreak/>
        <w:t>Μ</w:t>
      </w:r>
      <w:r>
        <w:rPr>
          <w:rFonts w:eastAsia="Times New Roman"/>
          <w:bCs/>
          <w:szCs w:val="24"/>
        </w:rPr>
        <w:t xml:space="preserve">ε όλα αυτά που σας </w:t>
      </w:r>
      <w:r w:rsidRPr="00523304">
        <w:rPr>
          <w:rFonts w:eastAsia="Times New Roman"/>
          <w:bCs/>
          <w:szCs w:val="24"/>
        </w:rPr>
        <w:t>είπα</w:t>
      </w:r>
      <w:r>
        <w:rPr>
          <w:rFonts w:eastAsia="Times New Roman"/>
          <w:bCs/>
          <w:szCs w:val="24"/>
        </w:rPr>
        <w:t>, ν</w:t>
      </w:r>
      <w:r w:rsidRPr="00523304">
        <w:rPr>
          <w:rFonts w:eastAsia="Times New Roman"/>
          <w:bCs/>
          <w:szCs w:val="24"/>
        </w:rPr>
        <w:t>ομίζω ότι είναι νομοσχέδιο το οποίο</w:t>
      </w:r>
      <w:r>
        <w:rPr>
          <w:rFonts w:eastAsia="Times New Roman"/>
          <w:bCs/>
          <w:szCs w:val="24"/>
        </w:rPr>
        <w:t>,</w:t>
      </w:r>
      <w:r w:rsidRPr="00523304">
        <w:rPr>
          <w:rFonts w:eastAsia="Times New Roman"/>
          <w:bCs/>
          <w:szCs w:val="24"/>
        </w:rPr>
        <w:t xml:space="preserve"> πέρα από τις επιμέρους αντιρρήσεις</w:t>
      </w:r>
      <w:r>
        <w:rPr>
          <w:rFonts w:eastAsia="Times New Roman"/>
          <w:bCs/>
          <w:szCs w:val="24"/>
        </w:rPr>
        <w:t>,</w:t>
      </w:r>
      <w:r w:rsidRPr="00523304">
        <w:rPr>
          <w:rFonts w:eastAsia="Times New Roman"/>
          <w:bCs/>
          <w:szCs w:val="24"/>
        </w:rPr>
        <w:t xml:space="preserve"> μπορεί να ψηφιστεί από </w:t>
      </w:r>
      <w:r>
        <w:rPr>
          <w:rFonts w:eastAsia="Times New Roman"/>
          <w:bCs/>
          <w:szCs w:val="24"/>
        </w:rPr>
        <w:t>όλη την Ε</w:t>
      </w:r>
      <w:r w:rsidRPr="00523304">
        <w:rPr>
          <w:rFonts w:eastAsia="Times New Roman"/>
          <w:bCs/>
          <w:szCs w:val="24"/>
        </w:rPr>
        <w:t xml:space="preserve">θνική </w:t>
      </w:r>
      <w:r>
        <w:rPr>
          <w:rFonts w:eastAsia="Times New Roman"/>
          <w:bCs/>
          <w:szCs w:val="24"/>
        </w:rPr>
        <w:t>Α</w:t>
      </w:r>
      <w:r w:rsidRPr="00523304">
        <w:rPr>
          <w:rFonts w:eastAsia="Times New Roman"/>
          <w:bCs/>
          <w:szCs w:val="24"/>
        </w:rPr>
        <w:t>ντιπροσωπεία</w:t>
      </w:r>
      <w:r>
        <w:rPr>
          <w:rFonts w:eastAsia="Times New Roman"/>
          <w:bCs/>
          <w:szCs w:val="24"/>
        </w:rPr>
        <w:t>.</w:t>
      </w:r>
    </w:p>
    <w:p w14:paraId="6B14ECE0" w14:textId="77777777" w:rsidR="004965E6" w:rsidRDefault="004D430C">
      <w:pPr>
        <w:spacing w:line="600" w:lineRule="auto"/>
        <w:ind w:firstLine="720"/>
        <w:jc w:val="both"/>
        <w:rPr>
          <w:rFonts w:eastAsia="Times New Roman"/>
          <w:bCs/>
          <w:szCs w:val="24"/>
        </w:rPr>
      </w:pPr>
      <w:r>
        <w:rPr>
          <w:rFonts w:eastAsia="Times New Roman"/>
          <w:bCs/>
          <w:szCs w:val="24"/>
        </w:rPr>
        <w:t>Σ</w:t>
      </w:r>
      <w:r w:rsidRPr="00523304">
        <w:rPr>
          <w:rFonts w:eastAsia="Times New Roman"/>
          <w:bCs/>
          <w:szCs w:val="24"/>
        </w:rPr>
        <w:t>ας ευχαριστώ</w:t>
      </w:r>
      <w:r>
        <w:rPr>
          <w:rFonts w:eastAsia="Times New Roman"/>
          <w:bCs/>
          <w:szCs w:val="24"/>
        </w:rPr>
        <w:t>.</w:t>
      </w:r>
    </w:p>
    <w:p w14:paraId="6B14ECE1" w14:textId="77777777" w:rsidR="004965E6" w:rsidRDefault="004D430C">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6B14ECE2" w14:textId="77777777" w:rsidR="004965E6" w:rsidRDefault="004D430C">
      <w:pPr>
        <w:spacing w:line="600" w:lineRule="auto"/>
        <w:ind w:firstLine="720"/>
        <w:jc w:val="both"/>
        <w:rPr>
          <w:rFonts w:eastAsia="Times New Roman"/>
          <w:bCs/>
          <w:szCs w:val="24"/>
        </w:rPr>
      </w:pPr>
      <w:r w:rsidRPr="003164CD">
        <w:rPr>
          <w:rFonts w:eastAsia="Times New Roman"/>
          <w:b/>
          <w:bCs/>
          <w:szCs w:val="24"/>
        </w:rPr>
        <w:t>ΠΡΟΕΔΡΕΥΟΥΣΑ (Αναστασία Χριστοδουλοπούλου):</w:t>
      </w:r>
      <w:r>
        <w:rPr>
          <w:rFonts w:eastAsia="Times New Roman"/>
          <w:bCs/>
          <w:szCs w:val="24"/>
        </w:rPr>
        <w:t xml:space="preserve"> Ευχαριστούμε.</w:t>
      </w:r>
    </w:p>
    <w:p w14:paraId="6B14ECE3" w14:textId="77777777" w:rsidR="004965E6" w:rsidRDefault="004D430C">
      <w:pPr>
        <w:spacing w:line="600" w:lineRule="auto"/>
        <w:ind w:firstLine="720"/>
        <w:jc w:val="both"/>
        <w:rPr>
          <w:rFonts w:eastAsia="Times New Roman"/>
          <w:bCs/>
          <w:szCs w:val="24"/>
        </w:rPr>
      </w:pPr>
      <w:r>
        <w:rPr>
          <w:rFonts w:eastAsia="Times New Roman"/>
          <w:bCs/>
          <w:szCs w:val="24"/>
        </w:rPr>
        <w:t xml:space="preserve">Τον λόγο έχει ο κ. Τσιάρας </w:t>
      </w:r>
      <w:r w:rsidRPr="00523304">
        <w:rPr>
          <w:rFonts w:eastAsia="Times New Roman"/>
          <w:bCs/>
          <w:szCs w:val="24"/>
        </w:rPr>
        <w:t>από τη Νέα Δημοκρατία</w:t>
      </w:r>
      <w:r>
        <w:rPr>
          <w:rFonts w:eastAsia="Times New Roman"/>
          <w:bCs/>
          <w:szCs w:val="24"/>
        </w:rPr>
        <w:t xml:space="preserve">, γιατί έχει ανειλημμένη υποχρέωση. </w:t>
      </w:r>
    </w:p>
    <w:p w14:paraId="6B14ECE4" w14:textId="77777777" w:rsidR="004965E6" w:rsidRDefault="004D430C">
      <w:pPr>
        <w:spacing w:line="600" w:lineRule="auto"/>
        <w:ind w:firstLine="720"/>
        <w:jc w:val="both"/>
        <w:rPr>
          <w:rFonts w:eastAsia="Times New Roman"/>
          <w:bCs/>
          <w:szCs w:val="24"/>
        </w:rPr>
      </w:pPr>
      <w:r>
        <w:rPr>
          <w:rFonts w:eastAsia="Times New Roman"/>
          <w:bCs/>
          <w:szCs w:val="24"/>
        </w:rPr>
        <w:t>Ζ</w:t>
      </w:r>
      <w:r w:rsidRPr="00523304">
        <w:rPr>
          <w:rFonts w:eastAsia="Times New Roman"/>
          <w:bCs/>
          <w:szCs w:val="24"/>
        </w:rPr>
        <w:t>ητάμε συ</w:t>
      </w:r>
      <w:r>
        <w:rPr>
          <w:rFonts w:eastAsia="Times New Roman"/>
          <w:bCs/>
          <w:szCs w:val="24"/>
        </w:rPr>
        <w:t>γ</w:t>
      </w:r>
      <w:r w:rsidRPr="00523304">
        <w:rPr>
          <w:rFonts w:eastAsia="Times New Roman"/>
          <w:bCs/>
          <w:szCs w:val="24"/>
        </w:rPr>
        <w:t>γνώμη</w:t>
      </w:r>
      <w:r>
        <w:rPr>
          <w:rFonts w:eastAsia="Times New Roman"/>
          <w:bCs/>
          <w:szCs w:val="24"/>
        </w:rPr>
        <w:t xml:space="preserve">, κύριε </w:t>
      </w:r>
      <w:proofErr w:type="spellStart"/>
      <w:r>
        <w:rPr>
          <w:rFonts w:eastAsia="Times New Roman"/>
          <w:bCs/>
          <w:szCs w:val="24"/>
        </w:rPr>
        <w:t>Κουτσούμπα</w:t>
      </w:r>
      <w:proofErr w:type="spellEnd"/>
      <w:r>
        <w:rPr>
          <w:rFonts w:eastAsia="Times New Roman"/>
          <w:bCs/>
          <w:szCs w:val="24"/>
        </w:rPr>
        <w:t>.</w:t>
      </w:r>
    </w:p>
    <w:p w14:paraId="6B14ECE5" w14:textId="77777777" w:rsidR="004965E6" w:rsidRDefault="004D430C">
      <w:pPr>
        <w:spacing w:line="600" w:lineRule="auto"/>
        <w:ind w:firstLine="720"/>
        <w:jc w:val="both"/>
        <w:rPr>
          <w:rFonts w:eastAsia="Times New Roman"/>
          <w:bCs/>
          <w:szCs w:val="24"/>
        </w:rPr>
      </w:pPr>
      <w:r>
        <w:rPr>
          <w:rFonts w:eastAsia="Times New Roman"/>
          <w:bCs/>
          <w:szCs w:val="24"/>
        </w:rPr>
        <w:t xml:space="preserve">Ορίστε, κύριε Τσιάρα, έχετε τον λόγο. </w:t>
      </w:r>
    </w:p>
    <w:p w14:paraId="6B14ECE6" w14:textId="77777777" w:rsidR="004965E6" w:rsidRDefault="004D430C">
      <w:pPr>
        <w:spacing w:line="600" w:lineRule="auto"/>
        <w:ind w:firstLine="720"/>
        <w:jc w:val="both"/>
        <w:rPr>
          <w:rFonts w:eastAsia="Times New Roman"/>
          <w:bCs/>
          <w:szCs w:val="24"/>
        </w:rPr>
      </w:pPr>
      <w:r>
        <w:rPr>
          <w:rFonts w:eastAsia="Times New Roman"/>
          <w:b/>
          <w:bCs/>
          <w:szCs w:val="24"/>
        </w:rPr>
        <w:t>ΚΩΝΣΤΑΝΤΙΝΟΣ ΤΣΙΑΡΑΣ:</w:t>
      </w:r>
      <w:r>
        <w:rPr>
          <w:rFonts w:eastAsia="Times New Roman"/>
          <w:bCs/>
          <w:szCs w:val="24"/>
        </w:rPr>
        <w:t xml:space="preserve"> Σας ε</w:t>
      </w:r>
      <w:r w:rsidRPr="00523304">
        <w:rPr>
          <w:rFonts w:eastAsia="Times New Roman"/>
          <w:bCs/>
          <w:szCs w:val="24"/>
        </w:rPr>
        <w:t>υχαριστώ</w:t>
      </w:r>
      <w:r>
        <w:rPr>
          <w:rFonts w:eastAsia="Times New Roman"/>
          <w:bCs/>
          <w:szCs w:val="24"/>
        </w:rPr>
        <w:t>, κυρία Π</w:t>
      </w:r>
      <w:r w:rsidRPr="00523304">
        <w:rPr>
          <w:rFonts w:eastAsia="Times New Roman"/>
          <w:bCs/>
          <w:szCs w:val="24"/>
        </w:rPr>
        <w:t>ρόεδρε</w:t>
      </w:r>
      <w:r>
        <w:rPr>
          <w:rFonts w:eastAsia="Times New Roman"/>
          <w:bCs/>
          <w:szCs w:val="24"/>
        </w:rPr>
        <w:t>.</w:t>
      </w:r>
    </w:p>
    <w:p w14:paraId="6B14ECE7" w14:textId="77777777" w:rsidR="004965E6" w:rsidRDefault="004D430C">
      <w:pPr>
        <w:spacing w:line="600" w:lineRule="auto"/>
        <w:ind w:firstLine="720"/>
        <w:jc w:val="both"/>
        <w:rPr>
          <w:rFonts w:eastAsia="Times New Roman"/>
          <w:bCs/>
          <w:szCs w:val="24"/>
        </w:rPr>
      </w:pPr>
      <w:r>
        <w:rPr>
          <w:rFonts w:eastAsia="Times New Roman"/>
          <w:bCs/>
          <w:szCs w:val="24"/>
        </w:rPr>
        <w:t>Κ</w:t>
      </w:r>
      <w:r w:rsidRPr="00523304">
        <w:rPr>
          <w:rFonts w:eastAsia="Times New Roman"/>
          <w:bCs/>
          <w:szCs w:val="24"/>
        </w:rPr>
        <w:t>υρίες και κύριοι συνάδελφοι</w:t>
      </w:r>
      <w:r>
        <w:rPr>
          <w:rFonts w:eastAsia="Times New Roman"/>
          <w:bCs/>
          <w:szCs w:val="24"/>
        </w:rPr>
        <w:t>,</w:t>
      </w:r>
      <w:r w:rsidRPr="00523304">
        <w:rPr>
          <w:rFonts w:eastAsia="Times New Roman"/>
          <w:bCs/>
          <w:szCs w:val="24"/>
        </w:rPr>
        <w:t xml:space="preserve"> πριν ξεκινήσω τ</w:t>
      </w:r>
      <w:r w:rsidRPr="00523304">
        <w:rPr>
          <w:rFonts w:eastAsia="Times New Roman"/>
          <w:bCs/>
          <w:szCs w:val="24"/>
        </w:rPr>
        <w:t xml:space="preserve">ην ομιλία μου </w:t>
      </w:r>
      <w:r>
        <w:rPr>
          <w:rFonts w:eastAsia="Times New Roman"/>
          <w:bCs/>
          <w:szCs w:val="24"/>
        </w:rPr>
        <w:t>για</w:t>
      </w:r>
      <w:r w:rsidRPr="00523304">
        <w:rPr>
          <w:rFonts w:eastAsia="Times New Roman"/>
          <w:bCs/>
          <w:szCs w:val="24"/>
        </w:rPr>
        <w:t xml:space="preserve"> το νομοσχέδιο</w:t>
      </w:r>
      <w:r>
        <w:rPr>
          <w:rFonts w:eastAsia="Times New Roman"/>
          <w:bCs/>
          <w:szCs w:val="24"/>
        </w:rPr>
        <w:t xml:space="preserve">, θα ήθελα να κάνω ένα σχόλιο για τη χθεσινή </w:t>
      </w:r>
      <w:r w:rsidRPr="00523304">
        <w:rPr>
          <w:rFonts w:eastAsia="Times New Roman"/>
          <w:bCs/>
          <w:szCs w:val="24"/>
        </w:rPr>
        <w:t>ομι</w:t>
      </w:r>
      <w:r>
        <w:rPr>
          <w:rFonts w:eastAsia="Times New Roman"/>
          <w:bCs/>
          <w:szCs w:val="24"/>
        </w:rPr>
        <w:t>λία του Π</w:t>
      </w:r>
      <w:r w:rsidRPr="00523304">
        <w:rPr>
          <w:rFonts w:eastAsia="Times New Roman"/>
          <w:bCs/>
          <w:szCs w:val="24"/>
        </w:rPr>
        <w:t>ρωθυπουργού κατά τη διάρκεια της συζήτησης για τη</w:t>
      </w:r>
      <w:r>
        <w:rPr>
          <w:rFonts w:eastAsia="Times New Roman"/>
          <w:bCs/>
          <w:szCs w:val="24"/>
        </w:rPr>
        <w:t xml:space="preserve">ν ψήφο εμπιστοσύνης. </w:t>
      </w:r>
    </w:p>
    <w:p w14:paraId="6B14ECE8" w14:textId="77777777" w:rsidR="004965E6" w:rsidRDefault="004D430C">
      <w:pPr>
        <w:spacing w:line="600" w:lineRule="auto"/>
        <w:ind w:firstLine="720"/>
        <w:jc w:val="both"/>
        <w:rPr>
          <w:rFonts w:eastAsia="Times New Roman"/>
          <w:bCs/>
          <w:szCs w:val="24"/>
        </w:rPr>
      </w:pPr>
      <w:r>
        <w:rPr>
          <w:rFonts w:eastAsia="Times New Roman"/>
          <w:bCs/>
          <w:szCs w:val="24"/>
        </w:rPr>
        <w:lastRenderedPageBreak/>
        <w:t>Φυσικά θα αναφερθώ στη σ</w:t>
      </w:r>
      <w:r w:rsidRPr="00523304">
        <w:rPr>
          <w:rFonts w:eastAsia="Times New Roman"/>
          <w:bCs/>
          <w:szCs w:val="24"/>
        </w:rPr>
        <w:t xml:space="preserve">τιγμή που ο </w:t>
      </w:r>
      <w:r>
        <w:rPr>
          <w:rFonts w:eastAsia="Times New Roman"/>
          <w:bCs/>
          <w:szCs w:val="24"/>
        </w:rPr>
        <w:t>ίδιος,</w:t>
      </w:r>
      <w:r w:rsidRPr="00523304">
        <w:rPr>
          <w:rFonts w:eastAsia="Times New Roman"/>
          <w:bCs/>
          <w:szCs w:val="24"/>
        </w:rPr>
        <w:t xml:space="preserve"> φέρνοντας </w:t>
      </w:r>
      <w:r>
        <w:rPr>
          <w:rFonts w:eastAsia="Times New Roman"/>
          <w:bCs/>
          <w:szCs w:val="24"/>
        </w:rPr>
        <w:t xml:space="preserve">τη ρηματική διακοίνωση της γειτονικής χώρας </w:t>
      </w:r>
      <w:r>
        <w:rPr>
          <w:rFonts w:eastAsia="Times New Roman"/>
          <w:bCs/>
          <w:szCs w:val="24"/>
        </w:rPr>
        <w:t>των Σκοπίων, έκανε μ</w:t>
      </w:r>
      <w:r>
        <w:rPr>
          <w:rFonts w:eastAsia="Times New Roman"/>
          <w:bCs/>
          <w:szCs w:val="24"/>
        </w:rPr>
        <w:t>ί</w:t>
      </w:r>
      <w:r>
        <w:rPr>
          <w:rFonts w:eastAsia="Times New Roman"/>
          <w:bCs/>
          <w:szCs w:val="24"/>
        </w:rPr>
        <w:t>α επιλεκτική αναφορά σε σημεία που, κατά τη γνώμη του, βόλευαν τον ίδιο και προφανώς την</w:t>
      </w:r>
      <w:r w:rsidRPr="00523304">
        <w:rPr>
          <w:rFonts w:eastAsia="Times New Roman"/>
          <w:bCs/>
          <w:szCs w:val="24"/>
        </w:rPr>
        <w:t xml:space="preserve"> πολιτική επιλογή της κυβερνητικής παράταξης του ΣΥΡΙΖΑ</w:t>
      </w:r>
      <w:r>
        <w:rPr>
          <w:rFonts w:eastAsia="Times New Roman"/>
          <w:bCs/>
          <w:szCs w:val="24"/>
        </w:rPr>
        <w:t>. Γ</w:t>
      </w:r>
      <w:r w:rsidRPr="00523304">
        <w:rPr>
          <w:rFonts w:eastAsia="Times New Roman"/>
          <w:bCs/>
          <w:szCs w:val="24"/>
        </w:rPr>
        <w:t xml:space="preserve">ια </w:t>
      </w:r>
      <w:r>
        <w:rPr>
          <w:rFonts w:eastAsia="Times New Roman"/>
          <w:bCs/>
          <w:szCs w:val="24"/>
        </w:rPr>
        <w:t>άλλη μ</w:t>
      </w:r>
      <w:r>
        <w:rPr>
          <w:rFonts w:eastAsia="Times New Roman"/>
          <w:bCs/>
          <w:szCs w:val="24"/>
        </w:rPr>
        <w:t>ί</w:t>
      </w:r>
      <w:r>
        <w:rPr>
          <w:rFonts w:eastAsia="Times New Roman"/>
          <w:bCs/>
          <w:szCs w:val="24"/>
        </w:rPr>
        <w:t xml:space="preserve">α </w:t>
      </w:r>
      <w:r w:rsidRPr="00523304">
        <w:rPr>
          <w:rFonts w:eastAsia="Times New Roman"/>
          <w:bCs/>
          <w:szCs w:val="24"/>
        </w:rPr>
        <w:t xml:space="preserve">φορά </w:t>
      </w:r>
      <w:r>
        <w:rPr>
          <w:rFonts w:eastAsia="Times New Roman"/>
          <w:bCs/>
          <w:szCs w:val="24"/>
        </w:rPr>
        <w:t xml:space="preserve">φάνηκε </w:t>
      </w:r>
      <w:r w:rsidRPr="00523304">
        <w:rPr>
          <w:rFonts w:eastAsia="Times New Roman"/>
          <w:bCs/>
          <w:szCs w:val="24"/>
        </w:rPr>
        <w:t>η μισή αλήθεια</w:t>
      </w:r>
      <w:r>
        <w:rPr>
          <w:rFonts w:eastAsia="Times New Roman"/>
          <w:bCs/>
          <w:szCs w:val="24"/>
        </w:rPr>
        <w:t>. Για άλλη μ</w:t>
      </w:r>
      <w:r>
        <w:rPr>
          <w:rFonts w:eastAsia="Times New Roman"/>
          <w:bCs/>
          <w:szCs w:val="24"/>
        </w:rPr>
        <w:t>ί</w:t>
      </w:r>
      <w:r>
        <w:rPr>
          <w:rFonts w:eastAsia="Times New Roman"/>
          <w:bCs/>
          <w:szCs w:val="24"/>
        </w:rPr>
        <w:t xml:space="preserve">α </w:t>
      </w:r>
      <w:r w:rsidRPr="00523304">
        <w:rPr>
          <w:rFonts w:eastAsia="Times New Roman"/>
          <w:bCs/>
          <w:szCs w:val="24"/>
        </w:rPr>
        <w:t>φορά υποκρινόμαστε χωρίς να βλέπουμε</w:t>
      </w:r>
      <w:r w:rsidRPr="00523304">
        <w:rPr>
          <w:rFonts w:eastAsia="Times New Roman"/>
          <w:bCs/>
          <w:szCs w:val="24"/>
        </w:rPr>
        <w:t xml:space="preserve"> ποια είναι η πραγματικότητα και χωρίς να παρουσιάζουμε το σ</w:t>
      </w:r>
      <w:r>
        <w:rPr>
          <w:rFonts w:eastAsia="Times New Roman"/>
          <w:bCs/>
          <w:szCs w:val="24"/>
        </w:rPr>
        <w:t>ύνολο, ό</w:t>
      </w:r>
      <w:r w:rsidRPr="00523304">
        <w:rPr>
          <w:rFonts w:eastAsia="Times New Roman"/>
          <w:bCs/>
          <w:szCs w:val="24"/>
        </w:rPr>
        <w:t>ταν υπήρχαν δύο συγκεκριμένες αναφορές για το</w:t>
      </w:r>
      <w:r>
        <w:rPr>
          <w:rFonts w:eastAsia="Times New Roman"/>
          <w:bCs/>
          <w:szCs w:val="24"/>
        </w:rPr>
        <w:t>ν μ</w:t>
      </w:r>
      <w:r w:rsidRPr="00523304">
        <w:rPr>
          <w:rFonts w:eastAsia="Times New Roman"/>
          <w:bCs/>
          <w:szCs w:val="24"/>
        </w:rPr>
        <w:t>ακεδονικό λαό και για το π</w:t>
      </w:r>
      <w:r>
        <w:rPr>
          <w:rFonts w:eastAsia="Times New Roman"/>
          <w:bCs/>
          <w:szCs w:val="24"/>
        </w:rPr>
        <w:t>ώ</w:t>
      </w:r>
      <w:r w:rsidRPr="00523304">
        <w:rPr>
          <w:rFonts w:eastAsia="Times New Roman"/>
          <w:bCs/>
          <w:szCs w:val="24"/>
        </w:rPr>
        <w:t xml:space="preserve">ς πλέον </w:t>
      </w:r>
      <w:r>
        <w:rPr>
          <w:rFonts w:eastAsia="Times New Roman"/>
          <w:bCs/>
          <w:szCs w:val="24"/>
        </w:rPr>
        <w:t>εσείς,</w:t>
      </w:r>
      <w:r w:rsidRPr="00523304">
        <w:rPr>
          <w:rFonts w:eastAsia="Times New Roman"/>
          <w:bCs/>
          <w:szCs w:val="24"/>
        </w:rPr>
        <w:t xml:space="preserve"> αγαπητοί κύριοι συνάδελφοι του ΣΥΡΙΖΑ</w:t>
      </w:r>
      <w:r>
        <w:rPr>
          <w:rFonts w:eastAsia="Times New Roman"/>
          <w:bCs/>
          <w:szCs w:val="24"/>
        </w:rPr>
        <w:t xml:space="preserve">, θα αποκαλείτε, θα </w:t>
      </w:r>
      <w:r w:rsidRPr="00523304">
        <w:rPr>
          <w:rFonts w:eastAsia="Times New Roman"/>
          <w:bCs/>
          <w:szCs w:val="24"/>
        </w:rPr>
        <w:t>προσφωνείτ</w:t>
      </w:r>
      <w:r>
        <w:rPr>
          <w:rFonts w:eastAsia="Times New Roman"/>
          <w:bCs/>
          <w:szCs w:val="24"/>
        </w:rPr>
        <w:t>ε</w:t>
      </w:r>
      <w:r w:rsidRPr="00523304">
        <w:rPr>
          <w:rFonts w:eastAsia="Times New Roman"/>
          <w:bCs/>
          <w:szCs w:val="24"/>
        </w:rPr>
        <w:t xml:space="preserve"> τους γείτονες πολίτες </w:t>
      </w:r>
      <w:r>
        <w:rPr>
          <w:rFonts w:eastAsia="Times New Roman"/>
          <w:bCs/>
          <w:szCs w:val="24"/>
        </w:rPr>
        <w:t xml:space="preserve">της </w:t>
      </w:r>
      <w:r w:rsidRPr="00523304">
        <w:rPr>
          <w:rFonts w:eastAsia="Times New Roman"/>
          <w:bCs/>
          <w:szCs w:val="24"/>
        </w:rPr>
        <w:t>γει</w:t>
      </w:r>
      <w:r w:rsidRPr="00523304">
        <w:rPr>
          <w:rFonts w:eastAsia="Times New Roman"/>
          <w:bCs/>
          <w:szCs w:val="24"/>
        </w:rPr>
        <w:t xml:space="preserve">τονικής χώρας </w:t>
      </w:r>
      <w:r>
        <w:rPr>
          <w:rFonts w:eastAsia="Times New Roman"/>
          <w:bCs/>
          <w:szCs w:val="24"/>
        </w:rPr>
        <w:t>των Σκοπίων.</w:t>
      </w:r>
    </w:p>
    <w:p w14:paraId="6B14ECE9" w14:textId="77777777" w:rsidR="004965E6" w:rsidRDefault="004D430C">
      <w:pPr>
        <w:spacing w:line="600" w:lineRule="auto"/>
        <w:ind w:firstLine="720"/>
        <w:jc w:val="both"/>
        <w:rPr>
          <w:rFonts w:eastAsia="Times New Roman"/>
          <w:bCs/>
          <w:szCs w:val="24"/>
        </w:rPr>
      </w:pPr>
      <w:r>
        <w:rPr>
          <w:rFonts w:eastAsia="Times New Roman"/>
          <w:bCs/>
          <w:szCs w:val="24"/>
        </w:rPr>
        <w:t xml:space="preserve">(Στο σημείο αυτό την Προεδρική Έδρα καταλαμβάνει ο Α΄ Αντιπρόεδρος της Βουλής κ. </w:t>
      </w:r>
      <w:r w:rsidRPr="00AF00F9">
        <w:rPr>
          <w:rFonts w:eastAsia="Times New Roman"/>
          <w:b/>
          <w:szCs w:val="24"/>
        </w:rPr>
        <w:t>ΑΝΑΣΤΑΣΙΟΣ ΚΟΥΡΑΚΗΣ</w:t>
      </w:r>
      <w:r>
        <w:rPr>
          <w:rFonts w:eastAsia="Times New Roman"/>
          <w:bCs/>
          <w:szCs w:val="24"/>
        </w:rPr>
        <w:t xml:space="preserve">) </w:t>
      </w:r>
    </w:p>
    <w:p w14:paraId="6B14ECEA" w14:textId="77777777" w:rsidR="004965E6" w:rsidRDefault="004D430C">
      <w:pPr>
        <w:spacing w:line="600" w:lineRule="auto"/>
        <w:ind w:firstLine="720"/>
        <w:jc w:val="both"/>
        <w:rPr>
          <w:rFonts w:eastAsia="Times New Roman"/>
          <w:bCs/>
          <w:szCs w:val="24"/>
        </w:rPr>
      </w:pPr>
      <w:r>
        <w:rPr>
          <w:rFonts w:eastAsia="Times New Roman"/>
          <w:bCs/>
          <w:szCs w:val="24"/>
        </w:rPr>
        <w:t>Δ</w:t>
      </w:r>
      <w:r w:rsidRPr="00523304">
        <w:rPr>
          <w:rFonts w:eastAsia="Times New Roman"/>
          <w:bCs/>
          <w:szCs w:val="24"/>
        </w:rPr>
        <w:t>υστυχώς</w:t>
      </w:r>
      <w:r>
        <w:rPr>
          <w:rFonts w:eastAsia="Times New Roman"/>
          <w:bCs/>
          <w:szCs w:val="24"/>
        </w:rPr>
        <w:t xml:space="preserve">, σ’ </w:t>
      </w:r>
      <w:r w:rsidRPr="00523304">
        <w:rPr>
          <w:rFonts w:eastAsia="Times New Roman"/>
          <w:bCs/>
          <w:szCs w:val="24"/>
        </w:rPr>
        <w:t>αυτή</w:t>
      </w:r>
      <w:r>
        <w:rPr>
          <w:rFonts w:eastAsia="Times New Roman"/>
          <w:bCs/>
          <w:szCs w:val="24"/>
        </w:rPr>
        <w:t>ν</w:t>
      </w:r>
      <w:r w:rsidRPr="00523304">
        <w:rPr>
          <w:rFonts w:eastAsia="Times New Roman"/>
          <w:bCs/>
          <w:szCs w:val="24"/>
        </w:rPr>
        <w:t xml:space="preserve"> την πρακτική προστρέχει και </w:t>
      </w:r>
      <w:r>
        <w:rPr>
          <w:rFonts w:eastAsia="Times New Roman"/>
          <w:bCs/>
          <w:szCs w:val="24"/>
        </w:rPr>
        <w:t>ο Υπουργός Π</w:t>
      </w:r>
      <w:r w:rsidRPr="00523304">
        <w:rPr>
          <w:rFonts w:eastAsia="Times New Roman"/>
          <w:bCs/>
          <w:szCs w:val="24"/>
        </w:rPr>
        <w:t>αιδείας</w:t>
      </w:r>
      <w:r>
        <w:rPr>
          <w:rFonts w:eastAsia="Times New Roman"/>
          <w:bCs/>
          <w:szCs w:val="24"/>
        </w:rPr>
        <w:t xml:space="preserve">. </w:t>
      </w:r>
      <w:r>
        <w:rPr>
          <w:rFonts w:eastAsia="Times New Roman"/>
          <w:bCs/>
          <w:szCs w:val="24"/>
        </w:rPr>
        <w:t>Λ</w:t>
      </w:r>
      <w:r w:rsidRPr="00523304">
        <w:rPr>
          <w:rFonts w:eastAsia="Times New Roman"/>
          <w:bCs/>
          <w:szCs w:val="24"/>
        </w:rPr>
        <w:t>υπάμαι που θα το πω</w:t>
      </w:r>
      <w:r>
        <w:rPr>
          <w:rFonts w:eastAsia="Times New Roman"/>
          <w:bCs/>
          <w:szCs w:val="24"/>
        </w:rPr>
        <w:t>, κ</w:t>
      </w:r>
      <w:r w:rsidRPr="00523304">
        <w:rPr>
          <w:rFonts w:eastAsia="Times New Roman"/>
          <w:bCs/>
          <w:szCs w:val="24"/>
        </w:rPr>
        <w:t>ύριε Υπουργέ</w:t>
      </w:r>
      <w:r>
        <w:rPr>
          <w:rFonts w:eastAsia="Times New Roman"/>
          <w:bCs/>
          <w:szCs w:val="24"/>
        </w:rPr>
        <w:t>, αλλά για άλλη μ</w:t>
      </w:r>
      <w:r>
        <w:rPr>
          <w:rFonts w:eastAsia="Times New Roman"/>
          <w:bCs/>
          <w:szCs w:val="24"/>
        </w:rPr>
        <w:t>ί</w:t>
      </w:r>
      <w:r>
        <w:rPr>
          <w:rFonts w:eastAsia="Times New Roman"/>
          <w:bCs/>
          <w:szCs w:val="24"/>
        </w:rPr>
        <w:t>α φορ</w:t>
      </w:r>
      <w:r>
        <w:rPr>
          <w:rFonts w:eastAsia="Times New Roman"/>
          <w:bCs/>
          <w:szCs w:val="24"/>
        </w:rPr>
        <w:t>ά αποδεικνύετε μ</w:t>
      </w:r>
      <w:r>
        <w:rPr>
          <w:rFonts w:eastAsia="Times New Roman"/>
          <w:bCs/>
          <w:szCs w:val="24"/>
        </w:rPr>
        <w:t>ί</w:t>
      </w:r>
      <w:r w:rsidRPr="00523304">
        <w:rPr>
          <w:rFonts w:eastAsia="Times New Roman"/>
          <w:bCs/>
          <w:szCs w:val="24"/>
        </w:rPr>
        <w:t xml:space="preserve">α διαφορετική πραγματικότητα </w:t>
      </w:r>
      <w:r>
        <w:rPr>
          <w:rFonts w:eastAsia="Times New Roman"/>
          <w:bCs/>
          <w:szCs w:val="24"/>
        </w:rPr>
        <w:t>από</w:t>
      </w:r>
      <w:r w:rsidRPr="00523304">
        <w:rPr>
          <w:rFonts w:eastAsia="Times New Roman"/>
          <w:bCs/>
          <w:szCs w:val="24"/>
        </w:rPr>
        <w:t xml:space="preserve"> αυτή</w:t>
      </w:r>
      <w:r>
        <w:rPr>
          <w:rFonts w:eastAsia="Times New Roman"/>
          <w:bCs/>
          <w:szCs w:val="24"/>
        </w:rPr>
        <w:t>ν</w:t>
      </w:r>
      <w:r w:rsidRPr="00523304">
        <w:rPr>
          <w:rFonts w:eastAsia="Times New Roman"/>
          <w:bCs/>
          <w:szCs w:val="24"/>
        </w:rPr>
        <w:t xml:space="preserve"> που παρουσιάζετ</w:t>
      </w:r>
      <w:r>
        <w:rPr>
          <w:rFonts w:eastAsia="Times New Roman"/>
          <w:bCs/>
          <w:szCs w:val="24"/>
        </w:rPr>
        <w:t>ε. Εσείς μ</w:t>
      </w:r>
      <w:r w:rsidRPr="00523304">
        <w:rPr>
          <w:rFonts w:eastAsia="Times New Roman"/>
          <w:bCs/>
          <w:szCs w:val="24"/>
        </w:rPr>
        <w:t>ιλάτε για συναι</w:t>
      </w:r>
      <w:r>
        <w:rPr>
          <w:rFonts w:eastAsia="Times New Roman"/>
          <w:bCs/>
          <w:szCs w:val="24"/>
        </w:rPr>
        <w:t xml:space="preserve">νέσεις, </w:t>
      </w:r>
      <w:r w:rsidRPr="00523304">
        <w:rPr>
          <w:rFonts w:eastAsia="Times New Roman"/>
          <w:bCs/>
          <w:szCs w:val="24"/>
        </w:rPr>
        <w:t xml:space="preserve">μιλάτε για </w:t>
      </w:r>
      <w:r>
        <w:rPr>
          <w:rFonts w:eastAsia="Times New Roman"/>
          <w:bCs/>
          <w:szCs w:val="24"/>
        </w:rPr>
        <w:t xml:space="preserve">συνεννόηση, μιλάτε για </w:t>
      </w:r>
      <w:r w:rsidRPr="00523304">
        <w:rPr>
          <w:rFonts w:eastAsia="Times New Roman"/>
          <w:bCs/>
          <w:szCs w:val="24"/>
        </w:rPr>
        <w:t>διαδικασίες οι οποίες βγαίνουν από την κοινωνία και παρουσιάζονται αυτή</w:t>
      </w:r>
      <w:r>
        <w:rPr>
          <w:rFonts w:eastAsia="Times New Roman"/>
          <w:bCs/>
          <w:szCs w:val="24"/>
        </w:rPr>
        <w:t>ν</w:t>
      </w:r>
      <w:r w:rsidRPr="00523304">
        <w:rPr>
          <w:rFonts w:eastAsia="Times New Roman"/>
          <w:bCs/>
          <w:szCs w:val="24"/>
        </w:rPr>
        <w:t xml:space="preserve"> τη στιγμή έτοιμες</w:t>
      </w:r>
      <w:r>
        <w:rPr>
          <w:rFonts w:eastAsia="Times New Roman"/>
          <w:bCs/>
          <w:szCs w:val="24"/>
        </w:rPr>
        <w:t>,</w:t>
      </w:r>
      <w:r w:rsidRPr="00523304">
        <w:rPr>
          <w:rFonts w:eastAsia="Times New Roman"/>
          <w:bCs/>
          <w:szCs w:val="24"/>
        </w:rPr>
        <w:t xml:space="preserve"> </w:t>
      </w:r>
      <w:r w:rsidRPr="00523304">
        <w:rPr>
          <w:rFonts w:eastAsia="Times New Roman"/>
          <w:bCs/>
          <w:szCs w:val="24"/>
        </w:rPr>
        <w:lastRenderedPageBreak/>
        <w:t xml:space="preserve">προκειμένου να </w:t>
      </w:r>
      <w:r>
        <w:rPr>
          <w:rFonts w:eastAsia="Times New Roman"/>
          <w:bCs/>
          <w:szCs w:val="24"/>
        </w:rPr>
        <w:t xml:space="preserve">φέρετε ένα </w:t>
      </w:r>
      <w:r>
        <w:rPr>
          <w:rFonts w:eastAsia="Times New Roman"/>
          <w:bCs/>
          <w:szCs w:val="24"/>
        </w:rPr>
        <w:t xml:space="preserve">νομοθέτημα. Όμως, </w:t>
      </w:r>
      <w:r w:rsidRPr="00523304">
        <w:rPr>
          <w:rFonts w:eastAsia="Times New Roman"/>
          <w:bCs/>
          <w:szCs w:val="24"/>
        </w:rPr>
        <w:t>αλήθεια</w:t>
      </w:r>
      <w:r>
        <w:rPr>
          <w:rFonts w:eastAsia="Times New Roman"/>
          <w:bCs/>
          <w:szCs w:val="24"/>
        </w:rPr>
        <w:t>,</w:t>
      </w:r>
      <w:r w:rsidRPr="00523304">
        <w:rPr>
          <w:rFonts w:eastAsia="Times New Roman"/>
          <w:bCs/>
          <w:szCs w:val="24"/>
        </w:rPr>
        <w:t xml:space="preserve"> υπάρχει κάτι τέτοιο</w:t>
      </w:r>
      <w:r>
        <w:rPr>
          <w:rFonts w:eastAsia="Times New Roman"/>
          <w:bCs/>
          <w:szCs w:val="24"/>
        </w:rPr>
        <w:t>;</w:t>
      </w:r>
    </w:p>
    <w:p w14:paraId="6B14ECE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Θα προσπαθήσω με πέντε συγκεκριμένες επισημάνσεις να σας αποδείξω ότι όλα αυτά τα οποία έχετε πει κατά καιρούς -και βέβαια θα εστιάσω περισσότερο σε αυτό που συμβαίνει στο ΤΕΙ Θεσσαλίας και ειδικότερα στην </w:t>
      </w:r>
      <w:r>
        <w:rPr>
          <w:rFonts w:eastAsia="Times New Roman" w:cs="Times New Roman"/>
          <w:szCs w:val="24"/>
        </w:rPr>
        <w:t>Καρδίτσα- δεν έχουν κα</w:t>
      </w:r>
      <w:r>
        <w:rPr>
          <w:rFonts w:eastAsia="Times New Roman" w:cs="Times New Roman"/>
          <w:szCs w:val="24"/>
        </w:rPr>
        <w:t>μ</w:t>
      </w:r>
      <w:r>
        <w:rPr>
          <w:rFonts w:eastAsia="Times New Roman" w:cs="Times New Roman"/>
          <w:szCs w:val="24"/>
        </w:rPr>
        <w:t>μία σχέση με την πραγματικότητα.</w:t>
      </w:r>
    </w:p>
    <w:p w14:paraId="6B14ECE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Στην αιτιολογική έκθεση είναι η πρώτη επισήμανση. Αναφέρεται ότι όλη αυτή η διαδικασία προκύπτει μέσα από διαβούλευση, μέσα από το λεγόμενο «</w:t>
      </w:r>
      <w:r>
        <w:rPr>
          <w:rFonts w:eastAsia="Times New Roman" w:cs="Times New Roman"/>
          <w:szCs w:val="24"/>
          <w:lang w:val="en-US"/>
        </w:rPr>
        <w:t>bottom</w:t>
      </w:r>
      <w:r w:rsidRPr="001E2A20">
        <w:rPr>
          <w:rFonts w:eastAsia="Times New Roman" w:cs="Times New Roman"/>
          <w:szCs w:val="24"/>
        </w:rPr>
        <w:t>-</w:t>
      </w:r>
      <w:r>
        <w:rPr>
          <w:rFonts w:eastAsia="Times New Roman" w:cs="Times New Roman"/>
          <w:szCs w:val="24"/>
          <w:lang w:val="en-US"/>
        </w:rPr>
        <w:t>up</w:t>
      </w:r>
      <w:r>
        <w:rPr>
          <w:rFonts w:eastAsia="Times New Roman" w:cs="Times New Roman"/>
          <w:szCs w:val="24"/>
        </w:rPr>
        <w:t>». Ωραία έκφραση! Δηλαδή, ότι η κοινωνία διαβουλεύ</w:t>
      </w:r>
      <w:r>
        <w:rPr>
          <w:rFonts w:eastAsia="Times New Roman" w:cs="Times New Roman"/>
          <w:szCs w:val="24"/>
        </w:rPr>
        <w:t>εται και αυτό το οποίο φτάνει ως τελικό προϊόν στο Υπουργείο είναι αυτό το οποίο νομοθετείται. Αλήθεια, υπάρχει «</w:t>
      </w:r>
      <w:r>
        <w:rPr>
          <w:rFonts w:eastAsia="Times New Roman" w:cs="Times New Roman"/>
          <w:szCs w:val="24"/>
          <w:lang w:val="en-US"/>
        </w:rPr>
        <w:t>bottom</w:t>
      </w:r>
      <w:r w:rsidRPr="001E2A20">
        <w:rPr>
          <w:rFonts w:eastAsia="Times New Roman" w:cs="Times New Roman"/>
          <w:szCs w:val="24"/>
        </w:rPr>
        <w:t>-</w:t>
      </w:r>
      <w:r>
        <w:rPr>
          <w:rFonts w:eastAsia="Times New Roman" w:cs="Times New Roman"/>
          <w:szCs w:val="24"/>
          <w:lang w:val="en-US"/>
        </w:rPr>
        <w:t>up</w:t>
      </w:r>
      <w:r>
        <w:rPr>
          <w:rFonts w:eastAsia="Times New Roman" w:cs="Times New Roman"/>
          <w:szCs w:val="24"/>
        </w:rPr>
        <w:t xml:space="preserve">», όταν τελικά η διαβούλευση είναι </w:t>
      </w:r>
      <w:proofErr w:type="spellStart"/>
      <w:r>
        <w:rPr>
          <w:rFonts w:eastAsia="Times New Roman" w:cs="Times New Roman"/>
          <w:szCs w:val="24"/>
        </w:rPr>
        <w:t>σαλαμοποιημένη</w:t>
      </w:r>
      <w:proofErr w:type="spellEnd"/>
      <w:r>
        <w:rPr>
          <w:rFonts w:eastAsia="Times New Roman" w:cs="Times New Roman"/>
          <w:szCs w:val="24"/>
        </w:rPr>
        <w:t xml:space="preserve"> και γίνεται επιλεκτικά με τους πιο βολικούς; </w:t>
      </w:r>
      <w:r>
        <w:rPr>
          <w:rFonts w:eastAsia="Times New Roman" w:cs="Times New Roman"/>
          <w:szCs w:val="24"/>
        </w:rPr>
        <w:t>Θ</w:t>
      </w:r>
      <w:r>
        <w:rPr>
          <w:rFonts w:eastAsia="Times New Roman" w:cs="Times New Roman"/>
          <w:szCs w:val="24"/>
        </w:rPr>
        <w:t>α σας πω ένα πολύ σύντομο ιστορικό για</w:t>
      </w:r>
      <w:r>
        <w:rPr>
          <w:rFonts w:eastAsia="Times New Roman" w:cs="Times New Roman"/>
          <w:szCs w:val="24"/>
        </w:rPr>
        <w:t xml:space="preserve"> να καταλάβετε.</w:t>
      </w:r>
    </w:p>
    <w:p w14:paraId="6B14ECE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Ο κύριος Υπουργός με ένα τηλεφώνημα στις 7 Αυγούστου –προσέξτε!- λέει ότι στις 8 Αυγούστου θα βρεθεί στην Καρ</w:t>
      </w:r>
      <w:r>
        <w:rPr>
          <w:rFonts w:eastAsia="Times New Roman" w:cs="Times New Roman"/>
          <w:szCs w:val="24"/>
        </w:rPr>
        <w:lastRenderedPageBreak/>
        <w:t>δίτσα, προκειμένου να έχει συνάντηση με τους φορείς και να διαβουλευθεί. Αντιλαμβάνεστε ότι το σύντομο πέρασμά του όχι μόνο διαβούλ</w:t>
      </w:r>
      <w:r>
        <w:rPr>
          <w:rFonts w:eastAsia="Times New Roman" w:cs="Times New Roman"/>
          <w:szCs w:val="24"/>
        </w:rPr>
        <w:t>ευση</w:t>
      </w:r>
      <w:r w:rsidRPr="00BD61A4">
        <w:rPr>
          <w:rFonts w:eastAsia="Times New Roman" w:cs="Times New Roman"/>
          <w:szCs w:val="24"/>
        </w:rPr>
        <w:t xml:space="preserve"> </w:t>
      </w:r>
      <w:r>
        <w:rPr>
          <w:rFonts w:eastAsia="Times New Roman" w:cs="Times New Roman"/>
          <w:szCs w:val="24"/>
        </w:rPr>
        <w:t>δεν ήταν, αλλά όταν έλεγε ότι όλα αυτά τα οποία άκουσε τον δεσμεύουν για να υπάρξει μ</w:t>
      </w:r>
      <w:r>
        <w:rPr>
          <w:rFonts w:eastAsia="Times New Roman" w:cs="Times New Roman"/>
          <w:szCs w:val="24"/>
        </w:rPr>
        <w:t>ί</w:t>
      </w:r>
      <w:r>
        <w:rPr>
          <w:rFonts w:eastAsia="Times New Roman" w:cs="Times New Roman"/>
          <w:szCs w:val="24"/>
        </w:rPr>
        <w:t>α νέα συνάντηση μέχρι το τέλος Αυγούστου, που ποτέ δεν υπήρξε σε αυτό τον χρόνο, αποδείχθηκαν ακριβώς τα αντίθετα.</w:t>
      </w:r>
    </w:p>
    <w:p w14:paraId="6B14ECE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Προσωπικά στις 20</w:t>
      </w:r>
      <w:r>
        <w:rPr>
          <w:rFonts w:eastAsia="Times New Roman" w:cs="Times New Roman"/>
          <w:szCs w:val="24"/>
        </w:rPr>
        <w:t>-</w:t>
      </w:r>
      <w:r>
        <w:rPr>
          <w:rFonts w:eastAsia="Times New Roman" w:cs="Times New Roman"/>
          <w:szCs w:val="24"/>
        </w:rPr>
        <w:t>09</w:t>
      </w:r>
      <w:r>
        <w:rPr>
          <w:rFonts w:eastAsia="Times New Roman" w:cs="Times New Roman"/>
          <w:szCs w:val="24"/>
        </w:rPr>
        <w:t>-</w:t>
      </w:r>
      <w:r>
        <w:rPr>
          <w:rFonts w:eastAsia="Times New Roman" w:cs="Times New Roman"/>
          <w:szCs w:val="24"/>
        </w:rPr>
        <w:t>2018 κατέθεσα μια ερώτηση σχε</w:t>
      </w:r>
      <w:r>
        <w:rPr>
          <w:rFonts w:eastAsia="Times New Roman" w:cs="Times New Roman"/>
          <w:szCs w:val="24"/>
        </w:rPr>
        <w:t>τικά με τη συνάντηση που είχατε, την οποία, κύριε Υπουργέ, δεν είχατε ποτέ τη δημοκρατική ευαισθησία να την απαντήσετε. Ποτέ δεν έλαβα απάντηση γι’ αυτή την ερώτηση που αφορούσε στην υποτιθέμενη δική σας διαβούλευση.</w:t>
      </w:r>
    </w:p>
    <w:p w14:paraId="6B14ECE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Στις 28 Σεπτεμβρίου ετέθη το σχέδιο νόμ</w:t>
      </w:r>
      <w:r>
        <w:rPr>
          <w:rFonts w:eastAsia="Times New Roman" w:cs="Times New Roman"/>
          <w:szCs w:val="24"/>
        </w:rPr>
        <w:t>ου του Υπουργείου σε δημόσια διαβούλευση ίδιο και απαράλλακτο με το προσχέδιο που κατατέθηκε τον Μάιο, όταν σημειώστε υπήρξαν τουλάχιστον δύο συσκέψεις όλων των φορέων του Νομού Καρδίτσας με μ</w:t>
      </w:r>
      <w:r>
        <w:rPr>
          <w:rFonts w:eastAsia="Times New Roman" w:cs="Times New Roman"/>
          <w:szCs w:val="24"/>
        </w:rPr>
        <w:t>ί</w:t>
      </w:r>
      <w:r>
        <w:rPr>
          <w:rFonts w:eastAsia="Times New Roman" w:cs="Times New Roman"/>
          <w:szCs w:val="24"/>
        </w:rPr>
        <w:t>α κόκκινη γραμμή την οποία -λυπάμαι που το λέω- δυστυχώς οι συν</w:t>
      </w:r>
      <w:r>
        <w:rPr>
          <w:rFonts w:eastAsia="Times New Roman" w:cs="Times New Roman"/>
          <w:szCs w:val="24"/>
        </w:rPr>
        <w:t xml:space="preserve">άδελφοι Βουλευτές του ΣΥΡΙΖΑ φρόντισαν και αυτοί να τη σβήσουν και να την ξεπεράσουν και η οποία έθετε </w:t>
      </w:r>
      <w:r>
        <w:rPr>
          <w:rFonts w:eastAsia="Times New Roman" w:cs="Times New Roman"/>
          <w:szCs w:val="24"/>
        </w:rPr>
        <w:lastRenderedPageBreak/>
        <w:t xml:space="preserve">διάφορα ζητήματα τα οποία για μας ήταν αδιαπραγμάτευτα, πάντα βεβαίως εντός εισαγωγικών. </w:t>
      </w:r>
    </w:p>
    <w:p w14:paraId="6B14ECF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Στις 10 Οκτωβρίου κάνατε μ</w:t>
      </w:r>
      <w:r>
        <w:rPr>
          <w:rFonts w:eastAsia="Times New Roman" w:cs="Times New Roman"/>
          <w:szCs w:val="24"/>
        </w:rPr>
        <w:t>ί</w:t>
      </w:r>
      <w:r>
        <w:rPr>
          <w:rFonts w:eastAsia="Times New Roman" w:cs="Times New Roman"/>
          <w:szCs w:val="24"/>
        </w:rPr>
        <w:t>α συνάντηση με τους τρεις συναδέλφου</w:t>
      </w:r>
      <w:r>
        <w:rPr>
          <w:rFonts w:eastAsia="Times New Roman" w:cs="Times New Roman"/>
          <w:szCs w:val="24"/>
        </w:rPr>
        <w:t>ς Βουλευτές του ΣΥΡΙΖΑ, του συντονιστή του ΣΥΡΙΖΑ της Καρδίτσας και ένα ακόμη στέλεχος του ΣΥΡΙΖΑ. Προφανώς, έτσι γίνεται η διαβούλευση με όλους, κύριε Υπουργέ</w:t>
      </w:r>
      <w:r>
        <w:rPr>
          <w:rFonts w:eastAsia="Times New Roman" w:cs="Times New Roman"/>
          <w:szCs w:val="24"/>
        </w:rPr>
        <w:t>!</w:t>
      </w:r>
      <w:r>
        <w:rPr>
          <w:rFonts w:eastAsia="Times New Roman" w:cs="Times New Roman"/>
          <w:szCs w:val="24"/>
        </w:rPr>
        <w:t xml:space="preserve"> </w:t>
      </w:r>
    </w:p>
    <w:p w14:paraId="6B14ECF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Στις 11 Οκτωβρίου συναντηθήκατε με τον </w:t>
      </w:r>
      <w:r>
        <w:rPr>
          <w:rFonts w:eastAsia="Times New Roman" w:cs="Times New Roman"/>
          <w:szCs w:val="24"/>
        </w:rPr>
        <w:t>δ</w:t>
      </w:r>
      <w:r>
        <w:rPr>
          <w:rFonts w:eastAsia="Times New Roman" w:cs="Times New Roman"/>
          <w:szCs w:val="24"/>
        </w:rPr>
        <w:t xml:space="preserve">ήμαρχο Καρδίτσας ο οποίος πλέον υποστηρίζεται και από </w:t>
      </w:r>
      <w:r>
        <w:rPr>
          <w:rFonts w:eastAsia="Times New Roman" w:cs="Times New Roman"/>
          <w:szCs w:val="24"/>
        </w:rPr>
        <w:t xml:space="preserve">τον ΣΥΡΙΖΑ. Αντιλαμβάνεστε ότι η διαβούλευση για την οποία μιλάμε πρέπει να γίνεται μεταξύ ημών και υμών. Αυτό είναι η διαβούλευση, έτσι; </w:t>
      </w:r>
    </w:p>
    <w:p w14:paraId="6B14ECF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Βεβαίως, σας είπα και πάλι ότι η κοινωνία των πολιτών της Καρδίτσας, δυστυχώς αντέδρασε με περισσότερο δημοκρατικές δ</w:t>
      </w:r>
      <w:r>
        <w:rPr>
          <w:rFonts w:eastAsia="Times New Roman" w:cs="Times New Roman"/>
          <w:szCs w:val="24"/>
        </w:rPr>
        <w:t>ιαδικασίες</w:t>
      </w:r>
      <w:r>
        <w:rPr>
          <w:rFonts w:eastAsia="Times New Roman" w:cs="Times New Roman"/>
          <w:szCs w:val="24"/>
        </w:rPr>
        <w:t xml:space="preserve"> από εσάς</w:t>
      </w:r>
      <w:r>
        <w:rPr>
          <w:rFonts w:eastAsia="Times New Roman" w:cs="Times New Roman"/>
          <w:szCs w:val="24"/>
        </w:rPr>
        <w:t>. Με δύο συναντήσεις όλων των φορέων της πόλης και με μ</w:t>
      </w:r>
      <w:r>
        <w:rPr>
          <w:rFonts w:eastAsia="Times New Roman" w:cs="Times New Roman"/>
          <w:szCs w:val="24"/>
        </w:rPr>
        <w:t>ί</w:t>
      </w:r>
      <w:r>
        <w:rPr>
          <w:rFonts w:eastAsia="Times New Roman" w:cs="Times New Roman"/>
          <w:szCs w:val="24"/>
        </w:rPr>
        <w:t>α ανοιχτή συγκέντρωση πολιτών, οι οποίοι επέστρεφαν το συγκεκριμένο δικό σας νομοσχέδιο ως απαράδεκτο. Και όλα αυτά δείχνουν ότι η δημοκρατική ευαισθησία την οποία επικαλείστε και ε</w:t>
      </w:r>
      <w:r>
        <w:rPr>
          <w:rFonts w:eastAsia="Times New Roman" w:cs="Times New Roman"/>
          <w:szCs w:val="24"/>
        </w:rPr>
        <w:t xml:space="preserve">σείς, κύριε Υπουργέ, και οι αξιότιμοι </w:t>
      </w:r>
      <w:r>
        <w:rPr>
          <w:rFonts w:eastAsia="Times New Roman" w:cs="Times New Roman"/>
          <w:szCs w:val="24"/>
        </w:rPr>
        <w:lastRenderedPageBreak/>
        <w:t>αγαπητοί συνάδελφοι του ΣΥΡΙΖΑ προφανώς μάλλον είναι μ</w:t>
      </w:r>
      <w:r>
        <w:rPr>
          <w:rFonts w:eastAsia="Times New Roman" w:cs="Times New Roman"/>
          <w:szCs w:val="24"/>
        </w:rPr>
        <w:t>ί</w:t>
      </w:r>
      <w:r>
        <w:rPr>
          <w:rFonts w:eastAsia="Times New Roman" w:cs="Times New Roman"/>
          <w:szCs w:val="24"/>
        </w:rPr>
        <w:t>α θεωρία. Έχει κα</w:t>
      </w:r>
      <w:r>
        <w:rPr>
          <w:rFonts w:eastAsia="Times New Roman" w:cs="Times New Roman"/>
          <w:szCs w:val="24"/>
        </w:rPr>
        <w:t>μ</w:t>
      </w:r>
      <w:r>
        <w:rPr>
          <w:rFonts w:eastAsia="Times New Roman" w:cs="Times New Roman"/>
          <w:szCs w:val="24"/>
        </w:rPr>
        <w:t>μία σχέση με την πραγματικότητα;</w:t>
      </w:r>
    </w:p>
    <w:p w14:paraId="6B14ECF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Παρέμβαση δεύτερη. Προσκεκλημένοι φορείς στη Βουλή. Καλέσατε δέκα φορείς να μιλήσουν για τη συγχώνευση του ΤΕΙ κ</w:t>
      </w:r>
      <w:r>
        <w:rPr>
          <w:rFonts w:eastAsia="Times New Roman" w:cs="Times New Roman"/>
          <w:szCs w:val="24"/>
        </w:rPr>
        <w:t xml:space="preserve">αι άλλους δώδεκα φορείς να μιλήσουν για την τροπολογία για τη </w:t>
      </w:r>
      <w:proofErr w:type="spellStart"/>
      <w:r>
        <w:rPr>
          <w:rFonts w:eastAsia="Times New Roman" w:cs="Times New Roman"/>
          <w:szCs w:val="24"/>
        </w:rPr>
        <w:t>μοριοδότηση</w:t>
      </w:r>
      <w:proofErr w:type="spellEnd"/>
      <w:r>
        <w:rPr>
          <w:rFonts w:eastAsia="Times New Roman" w:cs="Times New Roman"/>
          <w:szCs w:val="24"/>
        </w:rPr>
        <w:t xml:space="preserve">. Φαντάζεστε πόσο μεγάλη σημασία δόθηκε στη διαδικασία της συγχώνευσης του ΤΕΙ. </w:t>
      </w:r>
    </w:p>
    <w:p w14:paraId="6B14ECF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Παρέμβαση τρίτη. Προφανώς δεν είναι καινούργιο, αλλά το ζήτημα των ακαδημαϊκών κριτηρίων, κύριε Υπουργ</w:t>
      </w:r>
      <w:r>
        <w:rPr>
          <w:rFonts w:eastAsia="Times New Roman" w:cs="Times New Roman"/>
          <w:szCs w:val="24"/>
        </w:rPr>
        <w:t xml:space="preserve">έ, στην </w:t>
      </w:r>
      <w:r>
        <w:rPr>
          <w:rFonts w:eastAsia="Times New Roman" w:cs="Times New Roman"/>
          <w:szCs w:val="24"/>
        </w:rPr>
        <w:t>ε</w:t>
      </w:r>
      <w:r>
        <w:rPr>
          <w:rFonts w:eastAsia="Times New Roman" w:cs="Times New Roman"/>
          <w:szCs w:val="24"/>
        </w:rPr>
        <w:t xml:space="preserve">πιτροπή νομίζω ότι λίγο πολύ δείξατε πώς το αντιλαμβάνεστε. Η ΑΔΙΠ, όπως είπατε στην </w:t>
      </w:r>
      <w:r>
        <w:rPr>
          <w:rFonts w:eastAsia="Times New Roman" w:cs="Times New Roman"/>
          <w:szCs w:val="24"/>
        </w:rPr>
        <w:t>ε</w:t>
      </w:r>
      <w:r>
        <w:rPr>
          <w:rFonts w:eastAsia="Times New Roman" w:cs="Times New Roman"/>
          <w:szCs w:val="24"/>
        </w:rPr>
        <w:t xml:space="preserve">πιτροπή, τελικά θα προσέθετε στο υπό συζήτηση νομοσχέδιο μόνο </w:t>
      </w:r>
      <w:proofErr w:type="spellStart"/>
      <w:r>
        <w:rPr>
          <w:rFonts w:eastAsia="Times New Roman" w:cs="Times New Roman"/>
          <w:szCs w:val="24"/>
        </w:rPr>
        <w:t>χαρτούρα</w:t>
      </w:r>
      <w:proofErr w:type="spellEnd"/>
      <w:r>
        <w:rPr>
          <w:rFonts w:eastAsia="Times New Roman" w:cs="Times New Roman"/>
          <w:szCs w:val="24"/>
        </w:rPr>
        <w:t xml:space="preserve"> και τίποτα περισσότερο. Βεβαίως, με βάση όσα είπε ο </w:t>
      </w:r>
      <w:r>
        <w:rPr>
          <w:rFonts w:eastAsia="Times New Roman" w:cs="Times New Roman"/>
          <w:szCs w:val="24"/>
        </w:rPr>
        <w:t>ε</w:t>
      </w:r>
      <w:r>
        <w:rPr>
          <w:rFonts w:eastAsia="Times New Roman" w:cs="Times New Roman"/>
          <w:szCs w:val="24"/>
        </w:rPr>
        <w:t>ισηγητής της Νέας Δημοκρατίας νωρίτερ</w:t>
      </w:r>
      <w:r>
        <w:rPr>
          <w:rFonts w:eastAsia="Times New Roman" w:cs="Times New Roman"/>
          <w:szCs w:val="24"/>
        </w:rPr>
        <w:t>α, προφανώς ακόμη και αν είναι ανεξάρτητη αρχή, την οποία δείχνετε πόσο τη σέβεστε, για άλλη μ</w:t>
      </w:r>
      <w:r>
        <w:rPr>
          <w:rFonts w:eastAsia="Times New Roman" w:cs="Times New Roman"/>
          <w:szCs w:val="24"/>
        </w:rPr>
        <w:t>ί</w:t>
      </w:r>
      <w:r>
        <w:rPr>
          <w:rFonts w:eastAsia="Times New Roman" w:cs="Times New Roman"/>
          <w:szCs w:val="24"/>
        </w:rPr>
        <w:t>α φορά μάλλον θέλετε να την ελέγξετε, βάζοντας ένα άνθρωπο ο οποίος βρίσκεται πολύ κοντά σας σ</w:t>
      </w:r>
      <w:r>
        <w:rPr>
          <w:rFonts w:eastAsia="Times New Roman" w:cs="Times New Roman"/>
          <w:szCs w:val="24"/>
        </w:rPr>
        <w:t>’</w:t>
      </w:r>
      <w:r>
        <w:rPr>
          <w:rFonts w:eastAsia="Times New Roman" w:cs="Times New Roman"/>
          <w:szCs w:val="24"/>
        </w:rPr>
        <w:t xml:space="preserve"> έναν άλλο ρόλο. </w:t>
      </w:r>
    </w:p>
    <w:p w14:paraId="6B14ECF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Ας δούμε ποια είναι τελικά τα ακαδημαϊκά κριτήρι</w:t>
      </w:r>
      <w:r>
        <w:rPr>
          <w:rFonts w:eastAsia="Times New Roman" w:cs="Times New Roman"/>
          <w:szCs w:val="24"/>
        </w:rPr>
        <w:t>α, για να συμφωνήσουμε τουλάχιστον σε κάτι. Κάνετε μ</w:t>
      </w:r>
      <w:r>
        <w:rPr>
          <w:rFonts w:eastAsia="Times New Roman" w:cs="Times New Roman"/>
          <w:szCs w:val="24"/>
        </w:rPr>
        <w:t>ί</w:t>
      </w:r>
      <w:r>
        <w:rPr>
          <w:rFonts w:eastAsia="Times New Roman" w:cs="Times New Roman"/>
          <w:szCs w:val="24"/>
        </w:rPr>
        <w:t xml:space="preserve">α συγκεκριμένη επιλογή, την οποία νομοθετείτε. Ποια είναι τα ακαδημαϊκά κριτήρια για να καταλάβουν όλοι; Όσον αφορά το πολλά υποσχόμενο Τμήμα Διατροφής και </w:t>
      </w:r>
      <w:proofErr w:type="spellStart"/>
      <w:r>
        <w:rPr>
          <w:rFonts w:eastAsia="Times New Roman" w:cs="Times New Roman"/>
          <w:szCs w:val="24"/>
        </w:rPr>
        <w:t>Διαιτολογίας</w:t>
      </w:r>
      <w:proofErr w:type="spellEnd"/>
      <w:r>
        <w:rPr>
          <w:rFonts w:eastAsia="Times New Roman" w:cs="Times New Roman"/>
          <w:szCs w:val="24"/>
        </w:rPr>
        <w:t xml:space="preserve"> στην Καρδίτσα που είχε σαν βάση ει</w:t>
      </w:r>
      <w:r>
        <w:rPr>
          <w:rFonts w:eastAsia="Times New Roman" w:cs="Times New Roman"/>
          <w:szCs w:val="24"/>
        </w:rPr>
        <w:t xml:space="preserve">σαγωγής τα </w:t>
      </w:r>
      <w:r>
        <w:rPr>
          <w:rFonts w:eastAsia="Times New Roman" w:cs="Times New Roman"/>
          <w:szCs w:val="24"/>
        </w:rPr>
        <w:t>δεκαέξι χιλιάδες</w:t>
      </w:r>
      <w:r>
        <w:rPr>
          <w:rFonts w:eastAsia="Times New Roman" w:cs="Times New Roman"/>
          <w:szCs w:val="24"/>
        </w:rPr>
        <w:t xml:space="preserve"> μόρια και λέτε ότι πρέπει να χωριστεί μεταξύ Καρδίτσας και Τρικάλων, πού απαντάται αυτό ακαδημαϊκά, για να το καταλάβω και εγώ, κύριε Υπουργέ; </w:t>
      </w:r>
    </w:p>
    <w:p w14:paraId="6B14ECF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Αφήστε –για να φτάσω και στο τέταρτο σημείο- που η Καρδίτσα –αναγκάζομαι να μιλήσω λίγο περισσότερο για την πόλη μου- που έχει το μεγαλύτερο </w:t>
      </w:r>
      <w:r>
        <w:rPr>
          <w:rFonts w:eastAsia="Times New Roman" w:cs="Times New Roman"/>
          <w:szCs w:val="24"/>
          <w:lang w:val="en-US"/>
        </w:rPr>
        <w:t>campus</w:t>
      </w:r>
      <w:r>
        <w:rPr>
          <w:rFonts w:eastAsia="Times New Roman" w:cs="Times New Roman"/>
          <w:szCs w:val="24"/>
        </w:rPr>
        <w:t xml:space="preserve"> της περιφέρειας είναι τελικά και η μόνη πόλη χωρίς σχολή</w:t>
      </w:r>
      <w:r>
        <w:rPr>
          <w:rFonts w:eastAsia="Times New Roman" w:cs="Times New Roman"/>
          <w:szCs w:val="24"/>
        </w:rPr>
        <w:t>!</w:t>
      </w:r>
      <w:r>
        <w:rPr>
          <w:rFonts w:eastAsia="Times New Roman" w:cs="Times New Roman"/>
          <w:szCs w:val="24"/>
        </w:rPr>
        <w:t xml:space="preserve"> </w:t>
      </w:r>
    </w:p>
    <w:p w14:paraId="6B14ECF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νας ισχυρισμός που ακούστηκε πολλές φορές από τη</w:t>
      </w:r>
      <w:r>
        <w:rPr>
          <w:rFonts w:eastAsia="Times New Roman" w:cs="Times New Roman"/>
          <w:szCs w:val="24"/>
        </w:rPr>
        <w:t xml:space="preserve">ν πλευρά του κυρίου Υπουργού ότι με ένα τμήμα δεν μπορώ να κάνω μία σχολή, προφανώς μπορεί να απαντηθεί εύκολα αν ανατρέξετε στο Πανεπιστήμιο Ιωαννίνων. Τι κάνατε στην Άρτα, δύο σχολές με ένα τμήμα στην καθεμία. </w:t>
      </w:r>
    </w:p>
    <w:p w14:paraId="6B14ECF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Πρέπει κάποια στιγμή να μιλήσουμε απαντώντα</w:t>
      </w:r>
      <w:r>
        <w:rPr>
          <w:rFonts w:eastAsia="Times New Roman" w:cs="Times New Roman"/>
          <w:szCs w:val="24"/>
        </w:rPr>
        <w:t xml:space="preserve">ς στην κοινή λογική. Η κοινή λογική είναι που δεν απαντάται. </w:t>
      </w:r>
      <w:r>
        <w:rPr>
          <w:rFonts w:eastAsia="Times New Roman" w:cs="Times New Roman"/>
          <w:szCs w:val="24"/>
        </w:rPr>
        <w:t>Ό</w:t>
      </w:r>
      <w:r>
        <w:rPr>
          <w:rFonts w:eastAsia="Times New Roman" w:cs="Times New Roman"/>
          <w:szCs w:val="24"/>
        </w:rPr>
        <w:t>λα αυτά τα ωραία τα οποία με πολύ μεγάλη ευκολία μπορείτε να τα μεταστρέφετε και να τα παρουσιάζετε με έναν διαφορετικό τρόπο, προφανώς εκθέτουν και πολιτικές, πολύ περισσότερο εκθέτουν ανθρώπου</w:t>
      </w:r>
      <w:r>
        <w:rPr>
          <w:rFonts w:eastAsia="Times New Roman" w:cs="Times New Roman"/>
          <w:szCs w:val="24"/>
        </w:rPr>
        <w:t>ς.</w:t>
      </w:r>
    </w:p>
    <w:p w14:paraId="6B14ECF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B14ECF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Παρέμβαση πέμπτη. Είδα με ενδιαφέρον την τροπολογία των συντοπιτών μου Βουλευτών του ΣΥΡΙΖΑ. Είναι προς τη θετική κατεύθυνση, αλλά με προφανή σκοπιμότητα. Είναι στην πρα</w:t>
      </w:r>
      <w:r>
        <w:rPr>
          <w:rFonts w:eastAsia="Times New Roman" w:cs="Times New Roman"/>
          <w:szCs w:val="24"/>
        </w:rPr>
        <w:t>γματικότητα προπέτασμα καπνού του ΣΥΡΙΖΑ στην τοπική κοινωνία. Η αποδοχή αυτής της τροπολογίας, κυρίες και κύριοι συνάδελφοι, είναι ουσιαστικά το φύλλο συκής που προσφέρει ο κύριος Υπουργός. Δεν θα σταθούμε κάποτε υπεύθυνα απέναντι σε αυτό που υποτίθεται ε</w:t>
      </w:r>
      <w:r>
        <w:rPr>
          <w:rFonts w:eastAsia="Times New Roman" w:cs="Times New Roman"/>
          <w:szCs w:val="24"/>
        </w:rPr>
        <w:t>τέθη από την πρώτη στιγμή ως κόκκινη γραμμή για την τοπική κοινωνία του τόπου μας, της Καρδίτσας;</w:t>
      </w:r>
    </w:p>
    <w:p w14:paraId="6B14ECF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λυπάμαι που θα σας το πω, έχετε μ</w:t>
      </w:r>
      <w:r>
        <w:rPr>
          <w:rFonts w:eastAsia="Times New Roman" w:cs="Times New Roman"/>
          <w:szCs w:val="24"/>
        </w:rPr>
        <w:t>ί</w:t>
      </w:r>
      <w:r>
        <w:rPr>
          <w:rFonts w:eastAsia="Times New Roman" w:cs="Times New Roman"/>
          <w:szCs w:val="24"/>
        </w:rPr>
        <w:t>α εικόνα που πολλές φορές δημιουργεί άλλες εντυπώσεις, αλλά την κρίσιμη στιγμή δεν αποδεικνύεται ότι οι επιλο</w:t>
      </w:r>
      <w:r>
        <w:rPr>
          <w:rFonts w:eastAsia="Times New Roman" w:cs="Times New Roman"/>
          <w:szCs w:val="24"/>
        </w:rPr>
        <w:t>γές</w:t>
      </w:r>
      <w:r>
        <w:rPr>
          <w:rFonts w:eastAsia="Times New Roman" w:cs="Times New Roman"/>
          <w:szCs w:val="24"/>
        </w:rPr>
        <w:t xml:space="preserve"> τις οποίες</w:t>
      </w:r>
      <w:r>
        <w:rPr>
          <w:rFonts w:eastAsia="Times New Roman" w:cs="Times New Roman"/>
          <w:szCs w:val="24"/>
        </w:rPr>
        <w:t xml:space="preserve"> κάνετε είναι τουλάχιστον αντίστοιχες με αυτά τα οποία παρουσιάζετε ως δική σας πραγματικότητα.</w:t>
      </w:r>
    </w:p>
    <w:p w14:paraId="6B14ECF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Σε ό,τι αφορά την τροπολογία για την οποία γίνεται πολλή συζήτηση, άκουσα νωρίτερα τον αξιότιμο κύριο Αντιπρόεδρο να λέει ότι πρέπει οι ευαίσθητες</w:t>
      </w:r>
      <w:r>
        <w:rPr>
          <w:rFonts w:eastAsia="Times New Roman" w:cs="Times New Roman"/>
          <w:szCs w:val="24"/>
        </w:rPr>
        <w:t xml:space="preserve"> κοινωνικά ομάδες να λάβουν μιας ιδιαίτερης πρόνοιας, προκειμένου να ενταχθούν τουλάχιστον σε αυτή τη λογική. Και νομίζω ότι θα το ακούσετε με πολύ μεγαλύτερο ενδιαφέρον. Φυσικά μιλάω για τους πολύτεκνους και τους </w:t>
      </w:r>
      <w:proofErr w:type="spellStart"/>
      <w:r>
        <w:rPr>
          <w:rFonts w:eastAsia="Times New Roman" w:cs="Times New Roman"/>
          <w:szCs w:val="24"/>
        </w:rPr>
        <w:t>τρίτεκνους</w:t>
      </w:r>
      <w:proofErr w:type="spellEnd"/>
      <w:r>
        <w:rPr>
          <w:rFonts w:eastAsia="Times New Roman" w:cs="Times New Roman"/>
          <w:szCs w:val="24"/>
        </w:rPr>
        <w:t>, γιατί νομίζω ότι αυτό απαντά σ</w:t>
      </w:r>
      <w:r>
        <w:rPr>
          <w:rFonts w:eastAsia="Times New Roman" w:cs="Times New Roman"/>
          <w:szCs w:val="24"/>
        </w:rPr>
        <w:t>ε ένα πολύ βασικό κομμάτι όχι μόνο μιας κοινωνικής ομάδας, αλλά μιας γενικότερης αναζήτησης που έχει η ελληνική πολιτεία κυρίως για να αντιμετωπίσει το δημογραφικό ζήτημα.</w:t>
      </w:r>
    </w:p>
    <w:p w14:paraId="6B14ECF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Δυστυχώς, θα σας πω ότι φεύγετε, ουσιαστικά ολοκληρώνεται ο κύκλος αυτής της Κυβέρνη</w:t>
      </w:r>
      <w:r>
        <w:rPr>
          <w:rFonts w:eastAsia="Times New Roman" w:cs="Times New Roman"/>
          <w:szCs w:val="24"/>
        </w:rPr>
        <w:t>σης, επιχειρώντας να διχάσετε και να διαιρέσετε. Όμως, νομίζω ότι σε αυτή την προσπά</w:t>
      </w:r>
      <w:r>
        <w:rPr>
          <w:rFonts w:eastAsia="Times New Roman" w:cs="Times New Roman"/>
          <w:szCs w:val="24"/>
        </w:rPr>
        <w:lastRenderedPageBreak/>
        <w:t xml:space="preserve">θεια το μόνο που τελικά πετυχαίνετε είναι να χαλυβδώνεται η ενότητα της κοινωνίας απέναντι σε επιλογές που θα δημιουργήσουν πολλά προβλήματα στο άμεσο μέλλον. </w:t>
      </w:r>
    </w:p>
    <w:p w14:paraId="6B14ECF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Σας ευχαριστ</w:t>
      </w:r>
      <w:r>
        <w:rPr>
          <w:rFonts w:eastAsia="Times New Roman" w:cs="Times New Roman"/>
          <w:szCs w:val="24"/>
        </w:rPr>
        <w:t xml:space="preserve">ώ πολύ. </w:t>
      </w:r>
    </w:p>
    <w:p w14:paraId="6B14ECFF" w14:textId="77777777" w:rsidR="004965E6" w:rsidRDefault="004D430C">
      <w:pPr>
        <w:spacing w:line="600" w:lineRule="auto"/>
        <w:ind w:firstLine="720"/>
        <w:jc w:val="center"/>
        <w:rPr>
          <w:rFonts w:eastAsia="Times New Roman" w:cs="Times New Roman"/>
          <w:szCs w:val="24"/>
        </w:rPr>
      </w:pPr>
      <w:r w:rsidRPr="00C67E68">
        <w:rPr>
          <w:rFonts w:eastAsia="Times New Roman" w:cs="Times New Roman"/>
          <w:szCs w:val="24"/>
        </w:rPr>
        <w:t>(Χειροκροτήματα από την πτ</w:t>
      </w:r>
      <w:r>
        <w:rPr>
          <w:rFonts w:eastAsia="Times New Roman" w:cs="Times New Roman"/>
          <w:szCs w:val="24"/>
        </w:rPr>
        <w:t>έρυγα από της Νέας Δημοκρατίας)</w:t>
      </w:r>
    </w:p>
    <w:p w14:paraId="6B14ED00" w14:textId="77777777" w:rsidR="004965E6" w:rsidRDefault="004D430C">
      <w:pPr>
        <w:spacing w:line="600" w:lineRule="auto"/>
        <w:ind w:firstLine="720"/>
        <w:jc w:val="both"/>
        <w:rPr>
          <w:rFonts w:eastAsia="Times New Roman" w:cs="Times New Roman"/>
          <w:szCs w:val="24"/>
        </w:rPr>
      </w:pPr>
      <w:r w:rsidRPr="00C67E68">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Σας ευχαριστούμε.</w:t>
      </w:r>
    </w:p>
    <w:p w14:paraId="6B14ED0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Τον λόγο έχει ο Πρόεδρος της Κοινοβουλευτικής Ομάδας του ΚΚΕ κ. </w:t>
      </w:r>
      <w:proofErr w:type="spellStart"/>
      <w:r>
        <w:rPr>
          <w:rFonts w:eastAsia="Times New Roman" w:cs="Times New Roman"/>
          <w:szCs w:val="24"/>
        </w:rPr>
        <w:t>Κουτσούμπας</w:t>
      </w:r>
      <w:proofErr w:type="spellEnd"/>
      <w:r>
        <w:rPr>
          <w:rFonts w:eastAsia="Times New Roman" w:cs="Times New Roman"/>
          <w:szCs w:val="24"/>
        </w:rPr>
        <w:t xml:space="preserve"> για δεκαπέντε λεπτά. Και συγγνώμη για την αναστάτωση που έγινε προηγουμένως, κύριε Πρόεδρε. </w:t>
      </w:r>
    </w:p>
    <w:p w14:paraId="6B14ED02" w14:textId="77777777" w:rsidR="004965E6" w:rsidRDefault="004D430C">
      <w:pPr>
        <w:spacing w:line="600" w:lineRule="auto"/>
        <w:ind w:firstLine="720"/>
        <w:jc w:val="both"/>
        <w:rPr>
          <w:rFonts w:eastAsia="Times New Roman" w:cs="Times New Roman"/>
          <w:szCs w:val="24"/>
        </w:rPr>
      </w:pPr>
      <w:r w:rsidRPr="00260F6C">
        <w:rPr>
          <w:rFonts w:eastAsia="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cs="Times New Roman"/>
          <w:szCs w:val="24"/>
        </w:rPr>
        <w:t>Κυρίες και κύριοι της Κυβέρνησης, για να παρουσιάζετε το σ</w:t>
      </w:r>
      <w:r>
        <w:rPr>
          <w:rFonts w:eastAsia="Times New Roman" w:cs="Times New Roman"/>
          <w:szCs w:val="24"/>
        </w:rPr>
        <w:t xml:space="preserve">ύστημα διορισμού των εκπαιδευτικών που προτείνετε ως άνοιγμα του δρόμου για χιλιάδες προσλήψεις, ενώ επί της ουσίας ανακυκλώνετε το καθεστώς των συμβασιούχων και της </w:t>
      </w:r>
      <w:r>
        <w:rPr>
          <w:rFonts w:eastAsia="Times New Roman" w:cs="Times New Roman"/>
          <w:szCs w:val="24"/>
        </w:rPr>
        <w:lastRenderedPageBreak/>
        <w:t>αδιοριστίας, χρειάζεται πραγματικά θράσος, κάτι βέβαια που αποδεδειγμένα έχετε. Και το παρ</w:t>
      </w:r>
      <w:r>
        <w:rPr>
          <w:rFonts w:eastAsia="Times New Roman" w:cs="Times New Roman"/>
          <w:szCs w:val="24"/>
        </w:rPr>
        <w:t>ουσιάζετε αυτό ως σύστημα διορισμού, τη στιγμή που γνωρίζετε πολύ καλά ότι πολλοί εκπαιδευτικοί από του χρόνου θα μείνουν χωρίς δουλειά. Ουσιαστικά τους απολύετε. Πετάτε στα σκουπίδια χρόνια δουλειάς ανθρώπων που έχουν κυριολεκτικά οργώσει την Ελλάδα, έχου</w:t>
      </w:r>
      <w:r>
        <w:rPr>
          <w:rFonts w:eastAsia="Times New Roman" w:cs="Times New Roman"/>
          <w:szCs w:val="24"/>
        </w:rPr>
        <w:t xml:space="preserve">ν μείνει μακριά από τις οικογένειές τους -αν πρόλαβαν να κάνουν οικογένεια- έχουν δοκιμάσει τα πάνδεινα, όπως εκείνες τις ντροπιαστικές εικόνες των εκπαιδευτικών που ζούσαν σε σκηνές. Μάλιστα, στήσατε και ολόκληρο </w:t>
      </w:r>
      <w:r>
        <w:rPr>
          <w:rFonts w:eastAsia="Times New Roman" w:cs="Times New Roman"/>
          <w:szCs w:val="24"/>
          <w:lang w:val="en-US"/>
        </w:rPr>
        <w:t>site</w:t>
      </w:r>
      <w:r>
        <w:rPr>
          <w:rFonts w:eastAsia="Times New Roman" w:cs="Times New Roman"/>
          <w:szCs w:val="24"/>
        </w:rPr>
        <w:t xml:space="preserve"> στο Υπουργείο Παιδείας για να διαφημί</w:t>
      </w:r>
      <w:r>
        <w:rPr>
          <w:rFonts w:eastAsia="Times New Roman" w:cs="Times New Roman"/>
          <w:szCs w:val="24"/>
        </w:rPr>
        <w:t>σετε αυτό το έργο σας. Δεν μπορείτε να πείσετε αλλιώς φαίνεται, πρέπει τα παπαγαλάκια σας να έχουν έτοιμη τροφή.</w:t>
      </w:r>
    </w:p>
    <w:p w14:paraId="6B14ED03" w14:textId="77777777" w:rsidR="004965E6" w:rsidRDefault="004D430C">
      <w:pPr>
        <w:tabs>
          <w:tab w:val="left" w:pos="1118"/>
        </w:tabs>
        <w:spacing w:line="600" w:lineRule="auto"/>
        <w:ind w:firstLine="1117"/>
        <w:contextualSpacing/>
        <w:jc w:val="both"/>
        <w:rPr>
          <w:rFonts w:eastAsia="Times New Roman" w:cs="Times New Roman"/>
          <w:szCs w:val="24"/>
        </w:rPr>
      </w:pPr>
      <w:r>
        <w:rPr>
          <w:rFonts w:eastAsia="Times New Roman" w:cs="Times New Roman"/>
          <w:szCs w:val="24"/>
        </w:rPr>
        <w:t xml:space="preserve">Φυσικά έχει ιδιαίτερο ενδιαφέρον ότι ανάμεσα στις ενέργειες που προβάλλονται έχουν την τιμητική τους και αυτές που θα γίνουν ελέω προεκλογικής </w:t>
      </w:r>
      <w:r>
        <w:rPr>
          <w:rFonts w:eastAsia="Times New Roman" w:cs="Times New Roman"/>
          <w:szCs w:val="24"/>
        </w:rPr>
        <w:t xml:space="preserve">περιόδου. Εμπόριο ελπίδας κάνετε σε παλιούς και νέους εκπαιδευτικούς, σε ανθρώπους που σπούδασαν, εξετάστηκαν αποδεδειγμένα, πήραν πτυχίο και τώρα τους λέτε ότι δεν είναι αρκετό, χρειάζονται και άλλα χαρτιά, </w:t>
      </w:r>
      <w:r>
        <w:rPr>
          <w:rFonts w:eastAsia="Times New Roman" w:cs="Times New Roman"/>
          <w:szCs w:val="24"/>
        </w:rPr>
        <w:lastRenderedPageBreak/>
        <w:t>να κυνηγάτε μ</w:t>
      </w:r>
      <w:r>
        <w:rPr>
          <w:rFonts w:eastAsia="Times New Roman" w:cs="Times New Roman"/>
          <w:szCs w:val="24"/>
        </w:rPr>
        <w:t>ί</w:t>
      </w:r>
      <w:r>
        <w:rPr>
          <w:rFonts w:eastAsia="Times New Roman" w:cs="Times New Roman"/>
          <w:szCs w:val="24"/>
        </w:rPr>
        <w:t>α ζωή προσόντα. Αυτό είναι το μέλλ</w:t>
      </w:r>
      <w:r>
        <w:rPr>
          <w:rFonts w:eastAsia="Times New Roman" w:cs="Times New Roman"/>
          <w:szCs w:val="24"/>
        </w:rPr>
        <w:t>ον της</w:t>
      </w:r>
      <w:r w:rsidRPr="00BC74C4">
        <w:rPr>
          <w:rFonts w:eastAsia="Times New Roman" w:cs="Times New Roman"/>
          <w:szCs w:val="24"/>
        </w:rPr>
        <w:t xml:space="preserve"> </w:t>
      </w:r>
      <w:r>
        <w:rPr>
          <w:rFonts w:eastAsia="Times New Roman" w:cs="Times New Roman"/>
          <w:szCs w:val="24"/>
        </w:rPr>
        <w:t>νεολαίας που ευαγγελίζεστε. Και φυσικά δεν είστε οι μόνοι σε αυτό. Υλοποιείτε κατά γράμμα την πολιτική της Ευρωπαϊκής Ένωσης που θέλει την αποσύνδεση του πτυχίου από το επάγγελμα.</w:t>
      </w:r>
    </w:p>
    <w:p w14:paraId="6B14ED04" w14:textId="77777777" w:rsidR="004965E6" w:rsidRDefault="004D430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Και μιας και μιλάμε για την Ευρωπαϊκή Ένωση, να θυμίσουμε ότι ήδη από</w:t>
      </w:r>
      <w:r>
        <w:rPr>
          <w:rFonts w:eastAsia="Times New Roman" w:cs="Times New Roman"/>
          <w:szCs w:val="24"/>
        </w:rPr>
        <w:t xml:space="preserve"> το 2008 στο Ευρωκοινοβούλιο, το κόμμα σας τότε, ο Συνασπισμός δηλαδή, μαζί με τη Νέα Δημοκρατία και το ΠΑΣΟΚ είχε υπερψηφίσει το κείμενο, που σαφώς μίλαγε για ανταγωνιστικές διαδικασίες επιλογής, δηλαδή κάθε μελλοντικός εκπαιδευτικός να βλέπει τον άλλον σ</w:t>
      </w:r>
      <w:r>
        <w:rPr>
          <w:rFonts w:eastAsia="Times New Roman" w:cs="Times New Roman"/>
          <w:szCs w:val="24"/>
        </w:rPr>
        <w:t>αν ανταγωνιστή του. Και τα λέμε αυτά, για να γίνει κατανοητό ότι σαν κόμμα φυσικά ήσασταν και φυσικά είστε πλήρως ενταγμένοι στην αντιλαϊκή πολιτική της Ευρωπαϊκής Ένωσης. Δεν την ανακαλύψατε τώρα που είστε στην Κυβέρνηση, απλώς τώρα τελειοποιείτε αυτή την</w:t>
      </w:r>
      <w:r>
        <w:rPr>
          <w:rFonts w:eastAsia="Times New Roman" w:cs="Times New Roman"/>
          <w:szCs w:val="24"/>
        </w:rPr>
        <w:t xml:space="preserve"> πολιτική. Γι’ αυτό και δέχεστε συγχαρητήρια από την Κομισιόν. Εξ ου και η δυσκολία της Νέας Δημοκρατίας τώρα, από την οποία πήρατε την μπουκιά από το στόμα και στα ζητήματα της παιδείας.</w:t>
      </w:r>
    </w:p>
    <w:p w14:paraId="6B14ED05" w14:textId="77777777" w:rsidR="004965E6" w:rsidRDefault="004D430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Για ποιο πράγμα είστε αλήθεια υπερήφανοι, κύριοι της Κυβέρνησης; Λέτ</w:t>
      </w:r>
      <w:r>
        <w:rPr>
          <w:rFonts w:eastAsia="Times New Roman" w:cs="Times New Roman"/>
          <w:szCs w:val="24"/>
        </w:rPr>
        <w:t xml:space="preserve">ε ότι κάνατε έργο στην εκπαίδευση σε συνθήκες </w:t>
      </w:r>
      <w:r>
        <w:rPr>
          <w:rFonts w:eastAsia="Times New Roman" w:cs="Times New Roman"/>
          <w:szCs w:val="24"/>
        </w:rPr>
        <w:lastRenderedPageBreak/>
        <w:t>σκληρής δημοσιονομικής στενότητας. Μάλιστα. Για το ότι, όμως, αυτή η δημοσιονομική στενότητα, που κυριολεκτικά τσάκισε μόνο τον ελληνικό λαό, περπατούσε μαζί, παράλληλα με τα εκατομμύρια δωράκια που κάνατε σε ε</w:t>
      </w:r>
      <w:r>
        <w:rPr>
          <w:rFonts w:eastAsia="Times New Roman" w:cs="Times New Roman"/>
          <w:szCs w:val="24"/>
        </w:rPr>
        <w:t>πιχειρηματικούς ομίλους, δεν λέτε κουβέντα. Και φτάνετε μάλιστα στην αθλιότητα να κατηγορείτε το ΚΚΕ ότι το αίτημα για τριάντα χιλιάδες μόνιμους διορισμούς εδώ και τώρα, για να καλυφθούν τα κενά που υπάρχουν, τα οποία δεν είναι καθόλου έκτακτα αλλά σταθερά</w:t>
      </w:r>
      <w:r>
        <w:rPr>
          <w:rFonts w:eastAsia="Times New Roman" w:cs="Times New Roman"/>
          <w:szCs w:val="24"/>
        </w:rPr>
        <w:t xml:space="preserve">, είναι λαϊκισμός, ότι είναι ακραίο αίτημα. Ακραίο αίτημα και λαϊκισμός οι διορισμοί! Και μάλιστα, ο Υπουργός ειρωνεύεται εδώ μέσα! </w:t>
      </w:r>
    </w:p>
    <w:p w14:paraId="6B14ED06" w14:textId="77777777" w:rsidR="004965E6" w:rsidRDefault="004D430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Είστε σοβαροί, θα σας πούμε εμείς, κύριοι του Υπουργείου Παιδείας; Εσείς που το 2015, προεκλογικά και μετεκλογικά, δίνατε υ</w:t>
      </w:r>
      <w:r>
        <w:rPr>
          <w:rFonts w:eastAsia="Times New Roman" w:cs="Times New Roman"/>
          <w:szCs w:val="24"/>
        </w:rPr>
        <w:t>ποσχέσεις για είκοσι χιλιάδες διορισμούς εκπαιδευτικών,</w:t>
      </w:r>
      <w:r>
        <w:rPr>
          <w:rFonts w:eastAsia="Times New Roman" w:cs="Times New Roman"/>
          <w:szCs w:val="24"/>
        </w:rPr>
        <w:t xml:space="preserve"> </w:t>
      </w:r>
      <w:r>
        <w:rPr>
          <w:rFonts w:eastAsia="Times New Roman" w:cs="Times New Roman"/>
          <w:szCs w:val="24"/>
        </w:rPr>
        <w:t>όπως έκανε και η Νέα Δημοκρατία πριν για δέκα χιλιάδες; Και μετά τα τέσσερα χρόνια τα δικά σας και τα άλλα τέσσερα χρόνια της Νέας Δημοκρατίας, ακόμα ψάχνουμε να βρούμε αυτούς τους διορισμούς, για να δούμε δηλαδή ποιος είναι σοβαρός και ποιος είναι πραγματ</w:t>
      </w:r>
      <w:r>
        <w:rPr>
          <w:rFonts w:eastAsia="Times New Roman" w:cs="Times New Roman"/>
          <w:szCs w:val="24"/>
        </w:rPr>
        <w:t xml:space="preserve">ικά γελοίος, εδώ μέσα, κύριε Υπουργέ της αμάθειας και των </w:t>
      </w:r>
      <w:proofErr w:type="spellStart"/>
      <w:r>
        <w:rPr>
          <w:rFonts w:eastAsia="Times New Roman" w:cs="Times New Roman"/>
          <w:szCs w:val="24"/>
        </w:rPr>
        <w:t>μνημονιακών</w:t>
      </w:r>
      <w:proofErr w:type="spellEnd"/>
      <w:r>
        <w:rPr>
          <w:rFonts w:eastAsia="Times New Roman" w:cs="Times New Roman"/>
          <w:szCs w:val="24"/>
        </w:rPr>
        <w:t xml:space="preserve"> μεταρρυθμίσεων.</w:t>
      </w:r>
    </w:p>
    <w:p w14:paraId="6B14ED07" w14:textId="77777777" w:rsidR="004965E6" w:rsidRDefault="004D430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lastRenderedPageBreak/>
        <w:t>Τι ζητάνε, λοιπόν, τώρα οι εκπαιδευτικοί και γενικότερα το εκπαιδευτικό κίνημα, που βρίσκονται έξω από αυτή την Αίθουσα διαδηλώνοντας για το δίκιο τους; Να τηρήσετε τις π</w:t>
      </w:r>
      <w:r>
        <w:rPr>
          <w:rFonts w:eastAsia="Times New Roman" w:cs="Times New Roman"/>
          <w:szCs w:val="24"/>
        </w:rPr>
        <w:t xml:space="preserve">ροεκλογικές σας υποσχέσεις. Αυτό μόνο προς το παρόν.  </w:t>
      </w:r>
    </w:p>
    <w:p w14:paraId="6B14ED08" w14:textId="77777777" w:rsidR="004965E6" w:rsidRDefault="004D430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 xml:space="preserve">Για ποιο πράγμα ακόμα, είστε περήφανοι, κύριοι της Κυβέρνησης; Για το γεγονός ότι τα παιδιά δεν έχουν σταθερό δάσκαλο στο ολοήμερο δημοτικό; Για το ότι μετατρέψετε το ολοήμερο νηπιαγωγείο αποκλειστικά </w:t>
      </w:r>
      <w:r>
        <w:rPr>
          <w:rFonts w:eastAsia="Times New Roman" w:cs="Times New Roman"/>
          <w:szCs w:val="24"/>
        </w:rPr>
        <w:t>σε χώρο φύλαξης; Για το ότι ο μαθητής που έχει ειδικές ανάγκες δεν διαθέτει πρόσβαση στις δομές, στον εκπαιδευτικό που χρειάζεται; Για το γεγονός ότι κάθε Σεπτέμβριο και Οκτώβριο μπαίνουν περιορισμοί στη λειτουργία και συγκρότηση των ειδικοτήτων στα ΕΠΑΛ κ</w:t>
      </w:r>
      <w:r>
        <w:rPr>
          <w:rFonts w:eastAsia="Times New Roman" w:cs="Times New Roman"/>
          <w:szCs w:val="24"/>
        </w:rPr>
        <w:t xml:space="preserve">αι οι μαθητές αναγκάζονται να εγκαταλείπουν την ειδικότητα που επιθυμούν ή να μεταφέρονται σε άλλο σχολείο; </w:t>
      </w:r>
    </w:p>
    <w:p w14:paraId="6B14ED09" w14:textId="77777777" w:rsidR="004965E6" w:rsidRDefault="004D430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 xml:space="preserve">Είστε μήπως, υπερήφανοι γιατί καθυστερείτε την υλοποίηση της ενισχυτικής διδασκαλίας και της πρόσθετης διδακτικής στήριξης σε </w:t>
      </w:r>
      <w:r>
        <w:rPr>
          <w:rFonts w:eastAsia="Times New Roman" w:cs="Times New Roman"/>
          <w:szCs w:val="24"/>
        </w:rPr>
        <w:t>γ</w:t>
      </w:r>
      <w:r>
        <w:rPr>
          <w:rFonts w:eastAsia="Times New Roman" w:cs="Times New Roman"/>
          <w:szCs w:val="24"/>
        </w:rPr>
        <w:t xml:space="preserve">υμνάσια και </w:t>
      </w:r>
      <w:r>
        <w:rPr>
          <w:rFonts w:eastAsia="Times New Roman" w:cs="Times New Roman"/>
          <w:szCs w:val="24"/>
        </w:rPr>
        <w:t>λ</w:t>
      </w:r>
      <w:r>
        <w:rPr>
          <w:rFonts w:eastAsia="Times New Roman" w:cs="Times New Roman"/>
          <w:szCs w:val="24"/>
        </w:rPr>
        <w:t xml:space="preserve">ύκεια; </w:t>
      </w:r>
      <w:r>
        <w:rPr>
          <w:rFonts w:eastAsia="Times New Roman" w:cs="Times New Roman"/>
          <w:szCs w:val="24"/>
        </w:rPr>
        <w:t>Φτιάξατε ένα σχολείο που κυ</w:t>
      </w:r>
      <w:r>
        <w:rPr>
          <w:rFonts w:eastAsia="Times New Roman" w:cs="Times New Roman"/>
          <w:szCs w:val="24"/>
        </w:rPr>
        <w:lastRenderedPageBreak/>
        <w:t xml:space="preserve">ριολεκτικά λειτουργεί με ό,τι περισσεύει, από το </w:t>
      </w:r>
      <w:r>
        <w:rPr>
          <w:rFonts w:eastAsia="Times New Roman" w:cs="Times New Roman"/>
          <w:szCs w:val="24"/>
        </w:rPr>
        <w:t>ν</w:t>
      </w:r>
      <w:r>
        <w:rPr>
          <w:rFonts w:eastAsia="Times New Roman" w:cs="Times New Roman"/>
          <w:szCs w:val="24"/>
        </w:rPr>
        <w:t xml:space="preserve">ηπιαγωγείο μέχρι το </w:t>
      </w:r>
      <w:r>
        <w:rPr>
          <w:rFonts w:eastAsia="Times New Roman" w:cs="Times New Roman"/>
          <w:szCs w:val="24"/>
        </w:rPr>
        <w:t>λ</w:t>
      </w:r>
      <w:r>
        <w:rPr>
          <w:rFonts w:eastAsia="Times New Roman" w:cs="Times New Roman"/>
          <w:szCs w:val="24"/>
        </w:rPr>
        <w:t xml:space="preserve">ύκειο. Αλλά και αυτό ακόμα δεν σας φτάνει, παρ’ όλες τις χειρουργικού τύπου απαράδεκτες παρεμβάσεις σας. </w:t>
      </w:r>
    </w:p>
    <w:p w14:paraId="6B14ED0A" w14:textId="77777777" w:rsidR="004965E6" w:rsidRDefault="004D430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 xml:space="preserve">Για να χρειάζονται λιγότεροι εκπαιδευτικοί, τα κενά </w:t>
      </w:r>
      <w:r>
        <w:rPr>
          <w:rFonts w:eastAsia="Times New Roman" w:cs="Times New Roman"/>
          <w:szCs w:val="24"/>
        </w:rPr>
        <w:t>ζουν και βασιλεύουν. Πίσω από κάθε κενό και έλλειψη σε εκπαιδευτικούς, υπάρχει ένας μαθητής που χάνει την επαφή του με μία σειρά γνωστικά αντικείμενα, ένας μαθητής που δεν έχει μουσικό, δεν έχει γυμναστή, θεατρολόγο, μία σειρά άλλες ειδικότητες, που μπορού</w:t>
      </w:r>
      <w:r>
        <w:rPr>
          <w:rFonts w:eastAsia="Times New Roman" w:cs="Times New Roman"/>
          <w:szCs w:val="24"/>
        </w:rPr>
        <w:t xml:space="preserve">ν να συμβάλλουν στη διαπαιδαγώγηση του νέου ανθρώπου. </w:t>
      </w:r>
    </w:p>
    <w:p w14:paraId="6B14ED0B" w14:textId="77777777" w:rsidR="004965E6" w:rsidRDefault="004D430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 xml:space="preserve">Στα </w:t>
      </w:r>
      <w:r>
        <w:rPr>
          <w:rFonts w:eastAsia="Times New Roman" w:cs="Times New Roman"/>
          <w:szCs w:val="24"/>
        </w:rPr>
        <w:t>γ</w:t>
      </w:r>
      <w:r>
        <w:rPr>
          <w:rFonts w:eastAsia="Times New Roman" w:cs="Times New Roman"/>
          <w:szCs w:val="24"/>
        </w:rPr>
        <w:t xml:space="preserve">υμνάσια και τα </w:t>
      </w:r>
      <w:r>
        <w:rPr>
          <w:rFonts w:eastAsia="Times New Roman" w:cs="Times New Roman"/>
          <w:szCs w:val="24"/>
        </w:rPr>
        <w:t>λ</w:t>
      </w:r>
      <w:r>
        <w:rPr>
          <w:rFonts w:eastAsia="Times New Roman" w:cs="Times New Roman"/>
          <w:szCs w:val="24"/>
        </w:rPr>
        <w:t>ύκεια αναγκάζετε τους εκπαιδευτικούς να κάνουν μαθήματα άσχετα με το επιστημονικό τους αντικείμενο, με αυτό δηλαδή που έχουν σπουδάσει. Δεν ξέρουμε εάν μέσα σε αυτή την υπερφίαλη κ</w:t>
      </w:r>
      <w:r>
        <w:rPr>
          <w:rFonts w:eastAsia="Times New Roman" w:cs="Times New Roman"/>
          <w:szCs w:val="24"/>
        </w:rPr>
        <w:t xml:space="preserve">ενότητα των πανηγυρισμών σας έχετε καταλάβει τι σημαίνει, τι αντιδραστικός αναχρονισμός είναι αυτός, τι μεγάλο πισωγύρισμα! Το σχολείο το στηρίζουν οι εκπαιδευτικοί, αυτοί οι εκπαιδευτικοί που τους κρατάτε καθηλωμένους με τσεκουρωμένους πέντε μισθούς, που </w:t>
      </w:r>
      <w:r>
        <w:rPr>
          <w:rFonts w:eastAsia="Times New Roman" w:cs="Times New Roman"/>
          <w:szCs w:val="24"/>
        </w:rPr>
        <w:t xml:space="preserve">έχουν αρχίσει </w:t>
      </w:r>
      <w:r>
        <w:rPr>
          <w:rFonts w:eastAsia="Times New Roman" w:cs="Times New Roman"/>
          <w:szCs w:val="24"/>
        </w:rPr>
        <w:lastRenderedPageBreak/>
        <w:t xml:space="preserve">πλέον να κάνουν μάθημα στα εγγόνια τους. </w:t>
      </w:r>
      <w:r>
        <w:rPr>
          <w:rFonts w:eastAsia="Times New Roman" w:cs="Times New Roman"/>
          <w:szCs w:val="24"/>
        </w:rPr>
        <w:t>Η</w:t>
      </w:r>
      <w:r>
        <w:rPr>
          <w:rFonts w:eastAsia="Times New Roman" w:cs="Times New Roman"/>
          <w:szCs w:val="24"/>
        </w:rPr>
        <w:t xml:space="preserve"> κατάσταση συνεχώς επιδεινώνεται με τα όρια συνταξιοδότησης που έχετε αποφασίσει.</w:t>
      </w:r>
    </w:p>
    <w:p w14:paraId="6B14ED0C" w14:textId="77777777" w:rsidR="004965E6" w:rsidRDefault="004D430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Όσο δε για την εγκληματική παρέμβασή σας -έτσι την λέτε- στην προσχολική αγωγή, ρωτήστε τους νηπιαγωγούς που συνωστίζο</w:t>
      </w:r>
      <w:r>
        <w:rPr>
          <w:rFonts w:eastAsia="Times New Roman" w:cs="Times New Roman"/>
          <w:szCs w:val="24"/>
        </w:rPr>
        <w:t xml:space="preserve">νται τα παιδάκια σε κάτι αίθουσες κλουβιά. Τώρα, για να σφραγίσετε την </w:t>
      </w:r>
      <w:proofErr w:type="spellStart"/>
      <w:r>
        <w:rPr>
          <w:rFonts w:eastAsia="Times New Roman" w:cs="Times New Roman"/>
          <w:szCs w:val="24"/>
        </w:rPr>
        <w:t>εμβληματικότητα</w:t>
      </w:r>
      <w:proofErr w:type="spellEnd"/>
      <w:r>
        <w:rPr>
          <w:rFonts w:eastAsia="Times New Roman" w:cs="Times New Roman"/>
          <w:szCs w:val="24"/>
        </w:rPr>
        <w:t xml:space="preserve"> αυτής της παρέμβασή σας, στείλατε και οδηγίες για </w:t>
      </w:r>
      <w:proofErr w:type="spellStart"/>
      <w:r>
        <w:rPr>
          <w:rFonts w:eastAsia="Times New Roman" w:cs="Times New Roman"/>
          <w:szCs w:val="24"/>
        </w:rPr>
        <w:t>κοντέινερς</w:t>
      </w:r>
      <w:proofErr w:type="spellEnd"/>
      <w:r>
        <w:rPr>
          <w:rFonts w:eastAsia="Times New Roman" w:cs="Times New Roman"/>
          <w:szCs w:val="24"/>
        </w:rPr>
        <w:t xml:space="preserve"> που θα στεγάσουν τα νήπια -μάλιστα </w:t>
      </w:r>
      <w:proofErr w:type="spellStart"/>
      <w:r>
        <w:rPr>
          <w:rFonts w:eastAsia="Times New Roman" w:cs="Times New Roman"/>
          <w:szCs w:val="24"/>
        </w:rPr>
        <w:t>κοντέινερς</w:t>
      </w:r>
      <w:proofErr w:type="spellEnd"/>
      <w:r>
        <w:rPr>
          <w:rFonts w:eastAsia="Times New Roman" w:cs="Times New Roman"/>
          <w:szCs w:val="24"/>
        </w:rPr>
        <w:t>- και ταυτόχρονα, κόψατε από τον κρατικό προϋπολογισμό κονδύλια</w:t>
      </w:r>
      <w:r>
        <w:rPr>
          <w:rFonts w:eastAsia="Times New Roman" w:cs="Times New Roman"/>
          <w:szCs w:val="24"/>
        </w:rPr>
        <w:t xml:space="preserve"> 140.000.000 για την ανέγερση προσχολικής στέγης. Και κατά τα άλλα μιλάτε για υπεράσπιση του δημόσιου σχολείου. </w:t>
      </w:r>
    </w:p>
    <w:p w14:paraId="6B14ED0D" w14:textId="77777777" w:rsidR="004965E6" w:rsidRDefault="004D430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Και πώς το αποδεικνύετε αυτό; Πολύ απλά, μας βάζετε, βάζετε τον ελληνικό λαό, τους εκπαιδευτικούς, να σας συγκρίνουμε όλοι με τη Νέα Δημοκρατία</w:t>
      </w:r>
      <w:r>
        <w:rPr>
          <w:rFonts w:eastAsia="Times New Roman" w:cs="Times New Roman"/>
          <w:szCs w:val="24"/>
        </w:rPr>
        <w:t>. Η αλήθεια είναι ότι σας βολεύουν πάρα πολύ αυτά που λέει και προτείνει, γιατί και την αντιδραστική πολιτική προωθείτε και τον μπαμπούλα της Δεξιάς προβάλλετε, όταν μία χαρά τα ίδια κάνετε και εσείς.</w:t>
      </w:r>
    </w:p>
    <w:p w14:paraId="6B14ED0E" w14:textId="77777777" w:rsidR="004965E6" w:rsidRDefault="004D430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lastRenderedPageBreak/>
        <w:t>Δεν πείθετε, κύριοι της Κυβέρνησης, όμως! Έχετε ξεθάψει</w:t>
      </w:r>
      <w:r>
        <w:rPr>
          <w:rFonts w:eastAsia="Times New Roman" w:cs="Times New Roman"/>
          <w:szCs w:val="24"/>
        </w:rPr>
        <w:t xml:space="preserve"> από το μπαούλο όλα τα επιχειρήματα των προηγούμενων κυβερνήσεων της Νέας Δημοκρατίας και του ΠΑΣΟΚ και με αυτά κάνετε επίθεση στο ΚΚΕ στοχεύοντας όμως, τον λαό, τους εκπαιδευτικούς, τους γονείς, τους μαθητές και τις διεκδικήσεις τους.</w:t>
      </w:r>
    </w:p>
    <w:p w14:paraId="6B14ED0F" w14:textId="77777777" w:rsidR="004965E6" w:rsidRDefault="004D430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Ο κύριος Υπουργός τό</w:t>
      </w:r>
      <w:r>
        <w:rPr>
          <w:rFonts w:eastAsia="Times New Roman" w:cs="Times New Roman"/>
          <w:szCs w:val="24"/>
        </w:rPr>
        <w:t>λμησε να πει ότι όταν το ΚΚΕ απαιτεί -όπως και χιλιάδες άλλωστε εκπαιδευτικοί και τα σωματεία τους, που βρίσκονται στους δρόμους- για να πάρει πίσω το Υπουργείο την κατάπτυστη αυτή τροπολογία, δήθεν ζητάει να μείνουν τα πράγματα ως έχουν, να μην γίνει κανέ</w:t>
      </w:r>
      <w:r>
        <w:rPr>
          <w:rFonts w:eastAsia="Times New Roman" w:cs="Times New Roman"/>
          <w:szCs w:val="24"/>
        </w:rPr>
        <w:t>νας διορισμός, ότι το ΚΚΕ θέλει να παραμείνει ο νόμος Διαμαντοπούλου. Και το λέει αυτό ο ίδιος ο Υπουργός που ακριβώς υιοθετεί μέχρι κεραίας τη λογική των προσόντων και των πιστοποιήσεων που έθετε ο νόμος Διαμαντοπούλου.</w:t>
      </w:r>
    </w:p>
    <w:p w14:paraId="6B14ED10" w14:textId="77777777" w:rsidR="004965E6" w:rsidRDefault="004D430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Δείτε και κάτι άλλο. Αυτή την κατηγ</w:t>
      </w:r>
      <w:r>
        <w:rPr>
          <w:rFonts w:eastAsia="Times New Roman" w:cs="Times New Roman"/>
          <w:szCs w:val="24"/>
        </w:rPr>
        <w:t xml:space="preserve">ορία ότι είναι λαϊκισμός και ακρότητα να διεκδικείς τα δικαιώματά σου, η οποία δεν απευθύνεται μόνο στο ΚΚΕ, αλλά πρώτα απ’ όλα απευθύνεται στον </w:t>
      </w:r>
      <w:r>
        <w:rPr>
          <w:rFonts w:eastAsia="Times New Roman" w:cs="Times New Roman"/>
          <w:szCs w:val="24"/>
        </w:rPr>
        <w:lastRenderedPageBreak/>
        <w:t>ελληνικό λαό, την έχετε ολόκληρη ξεπατικώσει από τη Νέα Δημοκρατία και το ΠΑΣΟΚ.</w:t>
      </w:r>
    </w:p>
    <w:p w14:paraId="6B14ED11" w14:textId="77777777" w:rsidR="004965E6" w:rsidRDefault="004D430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επιμένουμε και </w:t>
      </w:r>
      <w:r>
        <w:rPr>
          <w:rFonts w:eastAsia="Times New Roman" w:cs="Times New Roman"/>
          <w:szCs w:val="24"/>
        </w:rPr>
        <w:t>θα επιμένουμε, όχι προεκλογικά όπως κάνατε εσείς για να κλέψετε κάποιους ψήφους, αλλά μόνιμα και σταθερά ότι το μοναδικό αίτημα, που μπορεί πραγματικά να δώσει ανάσα στα ρημαγμένα σχολεία, να αναβαθμίσει -από τη σκοπιά τουλάχιστον της αντιμετώπισης των κεν</w:t>
      </w:r>
      <w:r>
        <w:rPr>
          <w:rFonts w:eastAsia="Times New Roman" w:cs="Times New Roman"/>
          <w:szCs w:val="24"/>
        </w:rPr>
        <w:t xml:space="preserve">ών- τη σχολική ζωή είναι να γίνουν, εδώ και τώρα, τριάντα χιλιάδες μόνιμοι διορισμοί εκπαιδευτικών, να μονιμοποιηθούν άμεσα οι χιλιάδες αναπληρωτές. </w:t>
      </w:r>
    </w:p>
    <w:p w14:paraId="6B14ED12" w14:textId="77777777" w:rsidR="004965E6" w:rsidRDefault="004D430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Άλλωστε, ακόμα και σήμερα που μιλάμε, εν μέσω δηλαδή της σχολικής χρονιάς, σύμφωνα με τις εκπαιδευτικές ομ</w:t>
      </w:r>
      <w:r>
        <w:rPr>
          <w:rFonts w:eastAsia="Times New Roman" w:cs="Times New Roman"/>
          <w:szCs w:val="24"/>
        </w:rPr>
        <w:t>οσπονδίες υπάρχουν εκατοντάδες κενά. «Δεν υπάρχουν χρήματα», θα πείτε πάλι. «Πού να τα βρούμε;», μας λέτε. Και σας απαντάμε: Φυσικά μόνο για τις λαϊκές ανάγκες δεν υπάρχουν. Φαίνεται ότι για εσάς είναι πολλά τα περίπου 500.000.000 ευρώ που χρειάζονται κάθε</w:t>
      </w:r>
      <w:r>
        <w:rPr>
          <w:rFonts w:eastAsia="Times New Roman" w:cs="Times New Roman"/>
          <w:szCs w:val="24"/>
        </w:rPr>
        <w:t xml:space="preserve"> χρόνο, για να εργαστούν επιπλέον τριάντα χιλιάδες εκπαιδευτικοί. Αλλά είναι μια χαρά να δίνετε 4.000.000.000 ευρώ τον χρόνο για την πολεμική μηχανή του ΝΑΤΟ, χωρίς να υπάρχει </w:t>
      </w:r>
      <w:r>
        <w:rPr>
          <w:rFonts w:eastAsia="Times New Roman" w:cs="Times New Roman"/>
          <w:szCs w:val="24"/>
        </w:rPr>
        <w:lastRenderedPageBreak/>
        <w:t>κανένας λόγος, αφού αυτά τα δισεκατομμύρια ούτε στο ελάχιστο δεν γίνονται για πρ</w:t>
      </w:r>
      <w:r>
        <w:rPr>
          <w:rFonts w:eastAsia="Times New Roman" w:cs="Times New Roman"/>
          <w:szCs w:val="24"/>
        </w:rPr>
        <w:t>αγματικές αμυντικές δαπάνες της χώρας, αλλά μόνο για τους επιθετικούς σχεδιασμούς και τη δράση του ΝΑΤΟ.</w:t>
      </w:r>
      <w:r w:rsidRPr="00BC74C4">
        <w:rPr>
          <w:rFonts w:eastAsia="Times New Roman" w:cs="Times New Roman"/>
          <w:szCs w:val="24"/>
        </w:rPr>
        <w:t xml:space="preserve"> </w:t>
      </w:r>
    </w:p>
    <w:p w14:paraId="6B14ED1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κριβώς επειδή η πολιτική σας είναι από χέρι αντιλαϊκή και αντιδραστική</w:t>
      </w:r>
      <w:r w:rsidRPr="00E4748F">
        <w:rPr>
          <w:rFonts w:eastAsia="Times New Roman" w:cs="Times New Roman"/>
          <w:szCs w:val="24"/>
        </w:rPr>
        <w:t xml:space="preserve"> δεν μπορεί και δεν θέλει να δώσει θετική απάντηση στην κοινωνική ανάγκη τα κεν</w:t>
      </w:r>
      <w:r w:rsidRPr="00E4748F">
        <w:rPr>
          <w:rFonts w:eastAsia="Times New Roman" w:cs="Times New Roman"/>
          <w:szCs w:val="24"/>
        </w:rPr>
        <w:t>ά να καλύπτονται από μόνιμους εκπαιδευτικούς</w:t>
      </w:r>
      <w:r>
        <w:rPr>
          <w:rFonts w:eastAsia="Times New Roman" w:cs="Times New Roman"/>
          <w:szCs w:val="24"/>
        </w:rPr>
        <w:t>,</w:t>
      </w:r>
      <w:r w:rsidRPr="00E4748F">
        <w:rPr>
          <w:rFonts w:eastAsia="Times New Roman" w:cs="Times New Roman"/>
          <w:szCs w:val="24"/>
        </w:rPr>
        <w:t xml:space="preserve"> για να υπάρχει σταθερή παιδαγωγική σχέση ανάμεσα στον εκπαιδευτικό και το μαθητή</w:t>
      </w:r>
      <w:r>
        <w:rPr>
          <w:rFonts w:eastAsia="Times New Roman" w:cs="Times New Roman"/>
          <w:szCs w:val="24"/>
        </w:rPr>
        <w:t>.</w:t>
      </w:r>
      <w:r w:rsidRPr="00E4748F">
        <w:rPr>
          <w:rFonts w:eastAsia="Times New Roman" w:cs="Times New Roman"/>
          <w:szCs w:val="24"/>
        </w:rPr>
        <w:t xml:space="preserve"> </w:t>
      </w:r>
      <w:r>
        <w:rPr>
          <w:rFonts w:eastAsia="Times New Roman" w:cs="Times New Roman"/>
          <w:szCs w:val="24"/>
        </w:rPr>
        <w:t>Κ</w:t>
      </w:r>
      <w:r w:rsidRPr="00E4748F">
        <w:rPr>
          <w:rFonts w:eastAsia="Times New Roman" w:cs="Times New Roman"/>
          <w:szCs w:val="24"/>
        </w:rPr>
        <w:t>ι αυτό δεν είναι καθόλου</w:t>
      </w:r>
      <w:r>
        <w:rPr>
          <w:rFonts w:eastAsia="Times New Roman" w:cs="Times New Roman"/>
          <w:szCs w:val="24"/>
        </w:rPr>
        <w:t>,</w:t>
      </w:r>
      <w:r w:rsidRPr="00E4748F">
        <w:rPr>
          <w:rFonts w:eastAsia="Times New Roman" w:cs="Times New Roman"/>
          <w:szCs w:val="24"/>
        </w:rPr>
        <w:t xml:space="preserve"> μα καθόλου πολυτέλεια </w:t>
      </w:r>
      <w:r>
        <w:rPr>
          <w:rFonts w:eastAsia="Times New Roman" w:cs="Times New Roman"/>
          <w:szCs w:val="24"/>
        </w:rPr>
        <w:t>σ</w:t>
      </w:r>
      <w:r w:rsidRPr="00E4748F">
        <w:rPr>
          <w:rFonts w:eastAsia="Times New Roman" w:cs="Times New Roman"/>
          <w:szCs w:val="24"/>
        </w:rPr>
        <w:t xml:space="preserve">τη σημερινή εποχή που </w:t>
      </w:r>
      <w:r>
        <w:rPr>
          <w:rFonts w:eastAsia="Times New Roman" w:cs="Times New Roman"/>
          <w:szCs w:val="24"/>
        </w:rPr>
        <w:t>μιλάμε.</w:t>
      </w:r>
    </w:p>
    <w:p w14:paraId="6B14ED14" w14:textId="77777777" w:rsidR="004965E6" w:rsidRDefault="004D430C">
      <w:pPr>
        <w:spacing w:line="600" w:lineRule="auto"/>
        <w:ind w:firstLine="720"/>
        <w:jc w:val="both"/>
        <w:rPr>
          <w:rFonts w:eastAsia="Times New Roman" w:cs="Times New Roman"/>
          <w:szCs w:val="24"/>
        </w:rPr>
      </w:pPr>
      <w:r w:rsidRPr="00E4748F">
        <w:rPr>
          <w:rFonts w:eastAsia="Times New Roman" w:cs="Times New Roman"/>
          <w:szCs w:val="24"/>
        </w:rPr>
        <w:t>Τελικά</w:t>
      </w:r>
      <w:r>
        <w:rPr>
          <w:rFonts w:eastAsia="Times New Roman" w:cs="Times New Roman"/>
          <w:szCs w:val="24"/>
        </w:rPr>
        <w:t>,</w:t>
      </w:r>
      <w:r w:rsidRPr="00E4748F">
        <w:rPr>
          <w:rFonts w:eastAsia="Times New Roman" w:cs="Times New Roman"/>
          <w:szCs w:val="24"/>
        </w:rPr>
        <w:t xml:space="preserve"> </w:t>
      </w:r>
      <w:r>
        <w:rPr>
          <w:rFonts w:eastAsia="Times New Roman" w:cs="Times New Roman"/>
          <w:szCs w:val="24"/>
        </w:rPr>
        <w:t>όμως,</w:t>
      </w:r>
      <w:r w:rsidRPr="00E4748F">
        <w:rPr>
          <w:rFonts w:eastAsia="Times New Roman" w:cs="Times New Roman"/>
          <w:szCs w:val="24"/>
        </w:rPr>
        <w:t xml:space="preserve"> δεν θα σας περάσει</w:t>
      </w:r>
      <w:r>
        <w:rPr>
          <w:rFonts w:eastAsia="Times New Roman" w:cs="Times New Roman"/>
          <w:szCs w:val="24"/>
        </w:rPr>
        <w:t xml:space="preserve">. Είναι </w:t>
      </w:r>
      <w:r w:rsidRPr="00E4748F">
        <w:rPr>
          <w:rFonts w:eastAsia="Times New Roman" w:cs="Times New Roman"/>
          <w:szCs w:val="24"/>
        </w:rPr>
        <w:t>πρόκληση</w:t>
      </w:r>
      <w:r w:rsidRPr="00E4748F">
        <w:rPr>
          <w:rFonts w:eastAsia="Times New Roman" w:cs="Times New Roman"/>
          <w:szCs w:val="24"/>
        </w:rPr>
        <w:t xml:space="preserve"> για τις λαϊ</w:t>
      </w:r>
      <w:r>
        <w:rPr>
          <w:rFonts w:eastAsia="Times New Roman" w:cs="Times New Roman"/>
          <w:szCs w:val="24"/>
        </w:rPr>
        <w:t>κές οικογένειες, που τις καλείτε</w:t>
      </w:r>
      <w:r w:rsidRPr="00E4748F">
        <w:rPr>
          <w:rFonts w:eastAsia="Times New Roman" w:cs="Times New Roman"/>
          <w:szCs w:val="24"/>
        </w:rPr>
        <w:t xml:space="preserve"> να συμβιβαστούν με τις ελλείψεις</w:t>
      </w:r>
      <w:r>
        <w:rPr>
          <w:rFonts w:eastAsia="Times New Roman" w:cs="Times New Roman"/>
          <w:szCs w:val="24"/>
        </w:rPr>
        <w:t>,</w:t>
      </w:r>
      <w:r w:rsidRPr="00E4748F">
        <w:rPr>
          <w:rFonts w:eastAsia="Times New Roman" w:cs="Times New Roman"/>
          <w:szCs w:val="24"/>
        </w:rPr>
        <w:t xml:space="preserve"> με τα κενά στα σχολεία</w:t>
      </w:r>
      <w:r>
        <w:rPr>
          <w:rFonts w:eastAsia="Times New Roman" w:cs="Times New Roman"/>
          <w:szCs w:val="24"/>
        </w:rPr>
        <w:t>,</w:t>
      </w:r>
      <w:r w:rsidRPr="00E4748F">
        <w:rPr>
          <w:rFonts w:eastAsia="Times New Roman" w:cs="Times New Roman"/>
          <w:szCs w:val="24"/>
        </w:rPr>
        <w:t xml:space="preserve"> με την υποβάθμιση των μορφωτικών δικαιωμάτων των παιδιών </w:t>
      </w:r>
      <w:r>
        <w:rPr>
          <w:rFonts w:eastAsia="Times New Roman" w:cs="Times New Roman"/>
          <w:szCs w:val="24"/>
        </w:rPr>
        <w:t>τους,</w:t>
      </w:r>
      <w:r w:rsidRPr="00E4748F">
        <w:rPr>
          <w:rFonts w:eastAsia="Times New Roman" w:cs="Times New Roman"/>
          <w:szCs w:val="24"/>
        </w:rPr>
        <w:t xml:space="preserve"> να αναγκάζονται</w:t>
      </w:r>
      <w:r>
        <w:rPr>
          <w:rFonts w:eastAsia="Times New Roman" w:cs="Times New Roman"/>
          <w:szCs w:val="24"/>
        </w:rPr>
        <w:t>,</w:t>
      </w:r>
      <w:r w:rsidRPr="00E4748F">
        <w:rPr>
          <w:rFonts w:eastAsia="Times New Roman" w:cs="Times New Roman"/>
          <w:szCs w:val="24"/>
        </w:rPr>
        <w:t xml:space="preserve"> ειδικά στον ευαίσθητο τομέα της ειδικής αγωγής</w:t>
      </w:r>
      <w:r>
        <w:rPr>
          <w:rFonts w:eastAsia="Times New Roman" w:cs="Times New Roman"/>
          <w:szCs w:val="24"/>
        </w:rPr>
        <w:t>,</w:t>
      </w:r>
      <w:r w:rsidRPr="00E4748F">
        <w:rPr>
          <w:rFonts w:eastAsia="Times New Roman" w:cs="Times New Roman"/>
          <w:szCs w:val="24"/>
        </w:rPr>
        <w:t xml:space="preserve"> να αλλάζουν εκπαιδευτικό </w:t>
      </w:r>
      <w:r w:rsidRPr="00E4748F">
        <w:rPr>
          <w:rFonts w:eastAsia="Times New Roman" w:cs="Times New Roman"/>
          <w:szCs w:val="24"/>
        </w:rPr>
        <w:t>κάθε χρόνο</w:t>
      </w:r>
      <w:r>
        <w:rPr>
          <w:rFonts w:eastAsia="Times New Roman" w:cs="Times New Roman"/>
          <w:szCs w:val="24"/>
        </w:rPr>
        <w:t xml:space="preserve"> ή ακόμα</w:t>
      </w:r>
      <w:r w:rsidRPr="00E4748F">
        <w:rPr>
          <w:rFonts w:eastAsia="Times New Roman" w:cs="Times New Roman"/>
          <w:szCs w:val="24"/>
        </w:rPr>
        <w:t xml:space="preserve"> και μέσα στην ίδια τη χρονιά</w:t>
      </w:r>
      <w:r>
        <w:rPr>
          <w:rFonts w:eastAsia="Times New Roman" w:cs="Times New Roman"/>
          <w:szCs w:val="24"/>
        </w:rPr>
        <w:t>.</w:t>
      </w:r>
      <w:r w:rsidRPr="00E4748F">
        <w:rPr>
          <w:rFonts w:eastAsia="Times New Roman" w:cs="Times New Roman"/>
          <w:szCs w:val="24"/>
        </w:rPr>
        <w:t xml:space="preserve"> Δεν θα σας περάσει</w:t>
      </w:r>
      <w:r>
        <w:rPr>
          <w:rFonts w:eastAsia="Times New Roman" w:cs="Times New Roman"/>
          <w:szCs w:val="24"/>
        </w:rPr>
        <w:t>!</w:t>
      </w:r>
    </w:p>
    <w:p w14:paraId="6B14ED15" w14:textId="77777777" w:rsidR="004965E6" w:rsidRDefault="004D430C">
      <w:pPr>
        <w:spacing w:line="600" w:lineRule="auto"/>
        <w:ind w:firstLine="720"/>
        <w:jc w:val="both"/>
        <w:rPr>
          <w:rFonts w:eastAsia="Times New Roman" w:cs="Times New Roman"/>
          <w:szCs w:val="24"/>
        </w:rPr>
      </w:pPr>
      <w:r w:rsidRPr="00E4748F">
        <w:rPr>
          <w:rFonts w:eastAsia="Times New Roman" w:cs="Times New Roman"/>
          <w:szCs w:val="24"/>
        </w:rPr>
        <w:lastRenderedPageBreak/>
        <w:t>Είναι πρόκληση για τους νέους επιστήμονες</w:t>
      </w:r>
      <w:r>
        <w:rPr>
          <w:rFonts w:eastAsia="Times New Roman" w:cs="Times New Roman"/>
          <w:szCs w:val="24"/>
        </w:rPr>
        <w:t>,</w:t>
      </w:r>
      <w:r w:rsidRPr="00E4748F">
        <w:rPr>
          <w:rFonts w:eastAsia="Times New Roman" w:cs="Times New Roman"/>
          <w:szCs w:val="24"/>
        </w:rPr>
        <w:t xml:space="preserve"> τα παιδιά που σπουδάζουν στα πανεπιστήμια της χώρας</w:t>
      </w:r>
      <w:r>
        <w:rPr>
          <w:rFonts w:eastAsia="Times New Roman" w:cs="Times New Roman"/>
          <w:szCs w:val="24"/>
        </w:rPr>
        <w:t>,</w:t>
      </w:r>
      <w:r w:rsidRPr="00E4748F">
        <w:rPr>
          <w:rFonts w:eastAsia="Times New Roman" w:cs="Times New Roman"/>
          <w:szCs w:val="24"/>
        </w:rPr>
        <w:t xml:space="preserve"> να τους λέτε επί της ουσίας να βάλουν το πτυχίο σε έ</w:t>
      </w:r>
      <w:r>
        <w:rPr>
          <w:rFonts w:eastAsia="Times New Roman" w:cs="Times New Roman"/>
          <w:szCs w:val="24"/>
        </w:rPr>
        <w:t>να κάδρο για να το βλέπουν και να</w:t>
      </w:r>
      <w:r w:rsidRPr="00E4748F">
        <w:rPr>
          <w:rFonts w:eastAsia="Times New Roman" w:cs="Times New Roman"/>
          <w:szCs w:val="24"/>
        </w:rPr>
        <w:t xml:space="preserve"> τρέχουν</w:t>
      </w:r>
      <w:r>
        <w:rPr>
          <w:rFonts w:eastAsia="Times New Roman" w:cs="Times New Roman"/>
          <w:szCs w:val="24"/>
        </w:rPr>
        <w:t xml:space="preserve"> να μαζεύουν πιστωτικές μονάδες, μόρια, σεμινάρια</w:t>
      </w:r>
      <w:r w:rsidRPr="00E4748F">
        <w:rPr>
          <w:rFonts w:eastAsia="Times New Roman" w:cs="Times New Roman"/>
          <w:szCs w:val="24"/>
        </w:rPr>
        <w:t xml:space="preserve"> επί πληρωμή</w:t>
      </w:r>
      <w:r>
        <w:rPr>
          <w:rFonts w:eastAsia="Times New Roman" w:cs="Times New Roman"/>
          <w:szCs w:val="24"/>
        </w:rPr>
        <w:t>. Να πληρώνεις, δ</w:t>
      </w:r>
      <w:r w:rsidRPr="00E4748F">
        <w:rPr>
          <w:rFonts w:eastAsia="Times New Roman" w:cs="Times New Roman"/>
          <w:szCs w:val="24"/>
        </w:rPr>
        <w:t>ηλαδή</w:t>
      </w:r>
      <w:r>
        <w:rPr>
          <w:rFonts w:eastAsia="Times New Roman" w:cs="Times New Roman"/>
          <w:szCs w:val="24"/>
        </w:rPr>
        <w:t>,</w:t>
      </w:r>
      <w:r w:rsidRPr="00E4748F">
        <w:rPr>
          <w:rFonts w:eastAsia="Times New Roman" w:cs="Times New Roman"/>
          <w:szCs w:val="24"/>
        </w:rPr>
        <w:t xml:space="preserve"> μία ζωή μήπως και βρεις μία θέση στον ήλιο</w:t>
      </w:r>
      <w:r>
        <w:rPr>
          <w:rFonts w:eastAsia="Times New Roman" w:cs="Times New Roman"/>
          <w:szCs w:val="24"/>
        </w:rPr>
        <w:t>.</w:t>
      </w:r>
      <w:r w:rsidRPr="00E4748F">
        <w:rPr>
          <w:rFonts w:eastAsia="Times New Roman" w:cs="Times New Roman"/>
          <w:szCs w:val="24"/>
        </w:rPr>
        <w:t xml:space="preserve"> </w:t>
      </w:r>
    </w:p>
    <w:p w14:paraId="6B14ED16" w14:textId="77777777" w:rsidR="004965E6" w:rsidRDefault="004D430C">
      <w:pPr>
        <w:spacing w:line="600" w:lineRule="auto"/>
        <w:ind w:firstLine="720"/>
        <w:jc w:val="both"/>
        <w:rPr>
          <w:rFonts w:eastAsia="Times New Roman" w:cs="Times New Roman"/>
          <w:szCs w:val="24"/>
        </w:rPr>
      </w:pPr>
      <w:r w:rsidRPr="00E4748F">
        <w:rPr>
          <w:rFonts w:eastAsia="Times New Roman" w:cs="Times New Roman"/>
          <w:szCs w:val="24"/>
        </w:rPr>
        <w:t>Και μη</w:t>
      </w:r>
      <w:r>
        <w:rPr>
          <w:rFonts w:eastAsia="Times New Roman" w:cs="Times New Roman"/>
          <w:szCs w:val="24"/>
        </w:rPr>
        <w:t>ν</w:t>
      </w:r>
      <w:r w:rsidRPr="00E4748F">
        <w:rPr>
          <w:rFonts w:eastAsia="Times New Roman" w:cs="Times New Roman"/>
          <w:szCs w:val="24"/>
        </w:rPr>
        <w:t xml:space="preserve"> μας πείτε υποκριτικά ότι χρειάζονται τα ακαδημαϊκά προσόντα</w:t>
      </w:r>
      <w:r>
        <w:rPr>
          <w:rFonts w:eastAsia="Times New Roman" w:cs="Times New Roman"/>
          <w:szCs w:val="24"/>
        </w:rPr>
        <w:t>.</w:t>
      </w:r>
      <w:r w:rsidRPr="00E4748F">
        <w:rPr>
          <w:rFonts w:eastAsia="Times New Roman" w:cs="Times New Roman"/>
          <w:szCs w:val="24"/>
        </w:rPr>
        <w:t xml:space="preserve"> Άλλη </w:t>
      </w:r>
      <w:r>
        <w:rPr>
          <w:rFonts w:eastAsia="Times New Roman" w:cs="Times New Roman"/>
          <w:szCs w:val="24"/>
        </w:rPr>
        <w:t xml:space="preserve">είναι η </w:t>
      </w:r>
      <w:r w:rsidRPr="00E4748F">
        <w:rPr>
          <w:rFonts w:eastAsia="Times New Roman" w:cs="Times New Roman"/>
          <w:szCs w:val="24"/>
        </w:rPr>
        <w:t xml:space="preserve">έγνοια </w:t>
      </w:r>
      <w:r>
        <w:rPr>
          <w:rFonts w:eastAsia="Times New Roman" w:cs="Times New Roman"/>
          <w:szCs w:val="24"/>
        </w:rPr>
        <w:t>σας,</w:t>
      </w:r>
      <w:r w:rsidRPr="00E4748F">
        <w:rPr>
          <w:rFonts w:eastAsia="Times New Roman" w:cs="Times New Roman"/>
          <w:szCs w:val="24"/>
        </w:rPr>
        <w:t xml:space="preserve"> να δημιουργήσετε μία μεγ</w:t>
      </w:r>
      <w:r w:rsidRPr="00E4748F">
        <w:rPr>
          <w:rFonts w:eastAsia="Times New Roman" w:cs="Times New Roman"/>
          <w:szCs w:val="24"/>
        </w:rPr>
        <w:t>άλη αγορά πιστοποιήσεων</w:t>
      </w:r>
      <w:r>
        <w:rPr>
          <w:rFonts w:eastAsia="Times New Roman" w:cs="Times New Roman"/>
          <w:szCs w:val="24"/>
        </w:rPr>
        <w:t xml:space="preserve">, πτυχίων, μεταπτυχιακών, </w:t>
      </w:r>
      <w:r w:rsidRPr="00E4748F">
        <w:rPr>
          <w:rFonts w:eastAsia="Times New Roman" w:cs="Times New Roman"/>
          <w:szCs w:val="24"/>
        </w:rPr>
        <w:t xml:space="preserve">που </w:t>
      </w:r>
      <w:r>
        <w:rPr>
          <w:rFonts w:eastAsia="Times New Roman" w:cs="Times New Roman"/>
          <w:szCs w:val="24"/>
        </w:rPr>
        <w:t>και με</w:t>
      </w:r>
      <w:r w:rsidRPr="00E4748F">
        <w:rPr>
          <w:rFonts w:eastAsia="Times New Roman" w:cs="Times New Roman"/>
          <w:szCs w:val="24"/>
        </w:rPr>
        <w:t xml:space="preserve"> τη δική σας </w:t>
      </w:r>
      <w:r>
        <w:rPr>
          <w:rFonts w:eastAsia="Times New Roman" w:cs="Times New Roman"/>
          <w:szCs w:val="24"/>
        </w:rPr>
        <w:t xml:space="preserve">βούλα έχουν δίδακτρα. </w:t>
      </w:r>
      <w:r w:rsidRPr="00E4748F">
        <w:rPr>
          <w:rFonts w:eastAsia="Times New Roman" w:cs="Times New Roman"/>
          <w:szCs w:val="24"/>
        </w:rPr>
        <w:t xml:space="preserve">Πληρώνουν αδρά </w:t>
      </w:r>
      <w:r>
        <w:rPr>
          <w:rFonts w:eastAsia="Times New Roman" w:cs="Times New Roman"/>
          <w:szCs w:val="24"/>
        </w:rPr>
        <w:t xml:space="preserve">οι νέοι μας </w:t>
      </w:r>
      <w:r w:rsidRPr="00E4748F">
        <w:rPr>
          <w:rFonts w:eastAsia="Times New Roman" w:cs="Times New Roman"/>
          <w:szCs w:val="24"/>
        </w:rPr>
        <w:t xml:space="preserve">και οι οικογένειές </w:t>
      </w:r>
      <w:r>
        <w:rPr>
          <w:rFonts w:eastAsia="Times New Roman" w:cs="Times New Roman"/>
          <w:szCs w:val="24"/>
        </w:rPr>
        <w:t>τους.</w:t>
      </w:r>
      <w:r w:rsidRPr="00E4748F">
        <w:rPr>
          <w:rFonts w:eastAsia="Times New Roman" w:cs="Times New Roman"/>
          <w:szCs w:val="24"/>
        </w:rPr>
        <w:t xml:space="preserve"> Δίνει και παίρνει το εμπόριο των πιστοποιήσεων</w:t>
      </w:r>
      <w:r>
        <w:rPr>
          <w:rFonts w:eastAsia="Times New Roman" w:cs="Times New Roman"/>
          <w:szCs w:val="24"/>
        </w:rPr>
        <w:t>.</w:t>
      </w:r>
      <w:r w:rsidRPr="00E4748F">
        <w:rPr>
          <w:rFonts w:eastAsia="Times New Roman" w:cs="Times New Roman"/>
          <w:szCs w:val="24"/>
        </w:rPr>
        <w:t xml:space="preserve"> </w:t>
      </w:r>
    </w:p>
    <w:p w14:paraId="6B14ED17" w14:textId="77777777" w:rsidR="004965E6" w:rsidRDefault="004D430C">
      <w:pPr>
        <w:spacing w:line="600" w:lineRule="auto"/>
        <w:ind w:firstLine="720"/>
        <w:jc w:val="both"/>
        <w:rPr>
          <w:rFonts w:eastAsia="Times New Roman" w:cs="Times New Roman"/>
          <w:szCs w:val="24"/>
        </w:rPr>
      </w:pPr>
      <w:r w:rsidRPr="00E4748F">
        <w:rPr>
          <w:rFonts w:eastAsia="Times New Roman" w:cs="Times New Roman"/>
          <w:szCs w:val="24"/>
        </w:rPr>
        <w:t xml:space="preserve">Δεν </w:t>
      </w:r>
      <w:r>
        <w:rPr>
          <w:rFonts w:eastAsia="Times New Roman" w:cs="Times New Roman"/>
          <w:szCs w:val="24"/>
        </w:rPr>
        <w:t>σας ενδιαφέρει η π</w:t>
      </w:r>
      <w:r w:rsidRPr="00E4748F">
        <w:rPr>
          <w:rFonts w:eastAsia="Times New Roman" w:cs="Times New Roman"/>
          <w:szCs w:val="24"/>
        </w:rPr>
        <w:t>ράγματι αναγκαία επιστημονική αναβάθμισ</w:t>
      </w:r>
      <w:r w:rsidRPr="00E4748F">
        <w:rPr>
          <w:rFonts w:eastAsia="Times New Roman" w:cs="Times New Roman"/>
          <w:szCs w:val="24"/>
        </w:rPr>
        <w:t>η των πτυχιούχων</w:t>
      </w:r>
      <w:r>
        <w:rPr>
          <w:rFonts w:eastAsia="Times New Roman" w:cs="Times New Roman"/>
          <w:szCs w:val="24"/>
        </w:rPr>
        <w:t>. Αν σας ενδιέφερε,</w:t>
      </w:r>
      <w:r w:rsidRPr="00E4748F">
        <w:rPr>
          <w:rFonts w:eastAsia="Times New Roman" w:cs="Times New Roman"/>
          <w:szCs w:val="24"/>
        </w:rPr>
        <w:t xml:space="preserve"> θα την κάνετε δωρεάν για όλους και όχι για τους λίγους</w:t>
      </w:r>
      <w:r>
        <w:rPr>
          <w:rFonts w:eastAsia="Times New Roman" w:cs="Times New Roman"/>
          <w:szCs w:val="24"/>
        </w:rPr>
        <w:t>.</w:t>
      </w:r>
      <w:r w:rsidRPr="00E4748F">
        <w:rPr>
          <w:rFonts w:eastAsia="Times New Roman" w:cs="Times New Roman"/>
          <w:szCs w:val="24"/>
        </w:rPr>
        <w:t xml:space="preserve"> Αν σας </w:t>
      </w:r>
      <w:r>
        <w:rPr>
          <w:rFonts w:eastAsia="Times New Roman" w:cs="Times New Roman"/>
          <w:szCs w:val="24"/>
        </w:rPr>
        <w:t>εν</w:t>
      </w:r>
      <w:r w:rsidRPr="00E4748F">
        <w:rPr>
          <w:rFonts w:eastAsia="Times New Roman" w:cs="Times New Roman"/>
          <w:szCs w:val="24"/>
        </w:rPr>
        <w:t>διέφερε πραγματικά</w:t>
      </w:r>
      <w:r>
        <w:rPr>
          <w:rFonts w:eastAsia="Times New Roman" w:cs="Times New Roman"/>
          <w:szCs w:val="24"/>
        </w:rPr>
        <w:t>, θα υλοποιούσα</w:t>
      </w:r>
      <w:r w:rsidRPr="00E4748F">
        <w:rPr>
          <w:rFonts w:eastAsia="Times New Roman" w:cs="Times New Roman"/>
          <w:szCs w:val="24"/>
        </w:rPr>
        <w:t xml:space="preserve">τε αυτό που δεν έχετε κάνει ούτε </w:t>
      </w:r>
      <w:r>
        <w:rPr>
          <w:rFonts w:eastAsia="Times New Roman" w:cs="Times New Roman"/>
          <w:szCs w:val="24"/>
        </w:rPr>
        <w:t>εσείς</w:t>
      </w:r>
      <w:r w:rsidRPr="00E4748F">
        <w:rPr>
          <w:rFonts w:eastAsia="Times New Roman" w:cs="Times New Roman"/>
          <w:szCs w:val="24"/>
        </w:rPr>
        <w:t xml:space="preserve"> ούτε οι προηγούμενες </w:t>
      </w:r>
      <w:r>
        <w:rPr>
          <w:rFonts w:eastAsia="Times New Roman" w:cs="Times New Roman"/>
          <w:szCs w:val="24"/>
        </w:rPr>
        <w:t>κ</w:t>
      </w:r>
      <w:r w:rsidRPr="00E4748F">
        <w:rPr>
          <w:rFonts w:eastAsia="Times New Roman" w:cs="Times New Roman"/>
          <w:szCs w:val="24"/>
        </w:rPr>
        <w:t>υβερνήσεις της Νέας Δημοκρατίας και του ΠΑΣΟΚ</w:t>
      </w:r>
      <w:r>
        <w:rPr>
          <w:rFonts w:eastAsia="Times New Roman" w:cs="Times New Roman"/>
          <w:szCs w:val="24"/>
        </w:rPr>
        <w:t>,</w:t>
      </w:r>
      <w:r w:rsidRPr="00E4748F">
        <w:rPr>
          <w:rFonts w:eastAsia="Times New Roman" w:cs="Times New Roman"/>
          <w:szCs w:val="24"/>
        </w:rPr>
        <w:t xml:space="preserve"> την επιστημονι</w:t>
      </w:r>
      <w:r w:rsidRPr="00E4748F">
        <w:rPr>
          <w:rFonts w:eastAsia="Times New Roman" w:cs="Times New Roman"/>
          <w:szCs w:val="24"/>
        </w:rPr>
        <w:t>κή ετήσια επιμόρφωση των εκ</w:t>
      </w:r>
      <w:r w:rsidRPr="00E4748F">
        <w:rPr>
          <w:rFonts w:eastAsia="Times New Roman" w:cs="Times New Roman"/>
          <w:szCs w:val="24"/>
        </w:rPr>
        <w:lastRenderedPageBreak/>
        <w:t>παιδευτικών</w:t>
      </w:r>
      <w:r>
        <w:rPr>
          <w:rFonts w:eastAsia="Times New Roman" w:cs="Times New Roman"/>
          <w:szCs w:val="24"/>
        </w:rPr>
        <w:t>.</w:t>
      </w:r>
      <w:r w:rsidRPr="00E4748F">
        <w:rPr>
          <w:rFonts w:eastAsia="Times New Roman" w:cs="Times New Roman"/>
          <w:szCs w:val="24"/>
        </w:rPr>
        <w:t xml:space="preserve"> </w:t>
      </w:r>
      <w:r>
        <w:rPr>
          <w:rFonts w:eastAsia="Times New Roman" w:cs="Times New Roman"/>
          <w:szCs w:val="24"/>
        </w:rPr>
        <w:t>Τέλος, α</w:t>
      </w:r>
      <w:r w:rsidRPr="00E4748F">
        <w:rPr>
          <w:rFonts w:eastAsia="Times New Roman" w:cs="Times New Roman"/>
          <w:szCs w:val="24"/>
        </w:rPr>
        <w:t xml:space="preserve">ν σας ενδιέφερε </w:t>
      </w:r>
      <w:r>
        <w:rPr>
          <w:rFonts w:eastAsia="Times New Roman" w:cs="Times New Roman"/>
          <w:szCs w:val="24"/>
        </w:rPr>
        <w:t xml:space="preserve">η </w:t>
      </w:r>
      <w:r w:rsidRPr="00E4748F">
        <w:rPr>
          <w:rFonts w:eastAsia="Times New Roman" w:cs="Times New Roman"/>
          <w:szCs w:val="24"/>
        </w:rPr>
        <w:t xml:space="preserve">επιστημονική αναβάθμιση των </w:t>
      </w:r>
      <w:r>
        <w:rPr>
          <w:rFonts w:eastAsia="Times New Roman" w:cs="Times New Roman"/>
          <w:szCs w:val="24"/>
        </w:rPr>
        <w:t>πτυχιούχων δεν θα ανοίγατε τον δρόμο στην απόσπαση της π</w:t>
      </w:r>
      <w:r w:rsidRPr="00E4748F">
        <w:rPr>
          <w:rFonts w:eastAsia="Times New Roman" w:cs="Times New Roman"/>
          <w:szCs w:val="24"/>
        </w:rPr>
        <w:t>αιδαγωγικής επάρκειας από το πτυχίο</w:t>
      </w:r>
      <w:r>
        <w:rPr>
          <w:rFonts w:eastAsia="Times New Roman" w:cs="Times New Roman"/>
          <w:szCs w:val="24"/>
        </w:rPr>
        <w:t>.</w:t>
      </w:r>
      <w:r w:rsidRPr="00E4748F">
        <w:rPr>
          <w:rFonts w:eastAsia="Times New Roman" w:cs="Times New Roman"/>
          <w:szCs w:val="24"/>
        </w:rPr>
        <w:t xml:space="preserve"> </w:t>
      </w:r>
    </w:p>
    <w:p w14:paraId="6B14ED18" w14:textId="77777777" w:rsidR="004965E6" w:rsidRDefault="004D430C">
      <w:pPr>
        <w:spacing w:line="600" w:lineRule="auto"/>
        <w:ind w:firstLine="720"/>
        <w:jc w:val="both"/>
        <w:rPr>
          <w:rFonts w:eastAsia="Times New Roman" w:cs="Times New Roman"/>
          <w:szCs w:val="24"/>
        </w:rPr>
      </w:pPr>
      <w:r w:rsidRPr="00E4748F">
        <w:rPr>
          <w:rFonts w:eastAsia="Times New Roman" w:cs="Times New Roman"/>
          <w:szCs w:val="24"/>
        </w:rPr>
        <w:t xml:space="preserve">Τίποτα από αυτά δεν σας ενδιαφέρει </w:t>
      </w:r>
      <w:r>
        <w:rPr>
          <w:rFonts w:eastAsia="Times New Roman" w:cs="Times New Roman"/>
          <w:szCs w:val="24"/>
        </w:rPr>
        <w:t>ο</w:t>
      </w:r>
      <w:r w:rsidRPr="00E4748F">
        <w:rPr>
          <w:rFonts w:eastAsia="Times New Roman" w:cs="Times New Roman"/>
          <w:szCs w:val="24"/>
        </w:rPr>
        <w:t>υσιαστικά και μη</w:t>
      </w:r>
      <w:r>
        <w:rPr>
          <w:rFonts w:eastAsia="Times New Roman" w:cs="Times New Roman"/>
          <w:szCs w:val="24"/>
        </w:rPr>
        <w:t>ν</w:t>
      </w:r>
      <w:r w:rsidRPr="00E4748F">
        <w:rPr>
          <w:rFonts w:eastAsia="Times New Roman" w:cs="Times New Roman"/>
          <w:szCs w:val="24"/>
        </w:rPr>
        <w:t xml:space="preserve"> μας λέτε</w:t>
      </w:r>
      <w:r>
        <w:rPr>
          <w:rFonts w:eastAsia="Times New Roman" w:cs="Times New Roman"/>
          <w:szCs w:val="24"/>
        </w:rPr>
        <w:t>,</w:t>
      </w:r>
      <w:r w:rsidRPr="00E4748F">
        <w:rPr>
          <w:rFonts w:eastAsia="Times New Roman" w:cs="Times New Roman"/>
          <w:szCs w:val="24"/>
        </w:rPr>
        <w:t xml:space="preserve"> όπως γράψατε πρόσφατα σε κείμενο του Υπουργείου</w:t>
      </w:r>
      <w:r>
        <w:rPr>
          <w:rFonts w:eastAsia="Times New Roman" w:cs="Times New Roman"/>
          <w:szCs w:val="24"/>
        </w:rPr>
        <w:t>,</w:t>
      </w:r>
      <w:r w:rsidRPr="00E4748F">
        <w:rPr>
          <w:rFonts w:eastAsia="Times New Roman" w:cs="Times New Roman"/>
          <w:szCs w:val="24"/>
        </w:rPr>
        <w:t xml:space="preserve"> ότι το Σύνταγμα </w:t>
      </w:r>
      <w:r>
        <w:rPr>
          <w:rFonts w:eastAsia="Times New Roman" w:cs="Times New Roman"/>
          <w:szCs w:val="24"/>
        </w:rPr>
        <w:t>α</w:t>
      </w:r>
      <w:r w:rsidRPr="00E4748F">
        <w:rPr>
          <w:rFonts w:eastAsia="Times New Roman" w:cs="Times New Roman"/>
          <w:szCs w:val="24"/>
        </w:rPr>
        <w:t xml:space="preserve">παγορεύει στο άρθρο 103 </w:t>
      </w:r>
      <w:r>
        <w:rPr>
          <w:rFonts w:eastAsia="Times New Roman" w:cs="Times New Roman"/>
          <w:szCs w:val="24"/>
        </w:rPr>
        <w:t>τ</w:t>
      </w:r>
      <w:r w:rsidRPr="00E4748F">
        <w:rPr>
          <w:rFonts w:eastAsia="Times New Roman" w:cs="Times New Roman"/>
          <w:szCs w:val="24"/>
        </w:rPr>
        <w:t>η μονιμοποίηση των συμβασιούχων</w:t>
      </w:r>
      <w:r>
        <w:rPr>
          <w:rFonts w:eastAsia="Times New Roman" w:cs="Times New Roman"/>
          <w:szCs w:val="24"/>
        </w:rPr>
        <w:t>.</w:t>
      </w:r>
      <w:r w:rsidRPr="00E4748F">
        <w:rPr>
          <w:rFonts w:eastAsia="Times New Roman" w:cs="Times New Roman"/>
          <w:szCs w:val="24"/>
        </w:rPr>
        <w:t xml:space="preserve"> Έχετε και το καρπούζι και το μαχαίρι</w:t>
      </w:r>
      <w:r>
        <w:rPr>
          <w:rFonts w:eastAsia="Times New Roman" w:cs="Times New Roman"/>
          <w:szCs w:val="24"/>
        </w:rPr>
        <w:t>,</w:t>
      </w:r>
      <w:r w:rsidRPr="00E4748F">
        <w:rPr>
          <w:rFonts w:eastAsia="Times New Roman" w:cs="Times New Roman"/>
          <w:szCs w:val="24"/>
        </w:rPr>
        <w:t xml:space="preserve"> αν θέλετε</w:t>
      </w:r>
      <w:r>
        <w:rPr>
          <w:rFonts w:eastAsia="Times New Roman" w:cs="Times New Roman"/>
          <w:szCs w:val="24"/>
        </w:rPr>
        <w:t>,</w:t>
      </w:r>
      <w:r w:rsidRPr="00E4748F">
        <w:rPr>
          <w:rFonts w:eastAsia="Times New Roman" w:cs="Times New Roman"/>
          <w:szCs w:val="24"/>
        </w:rPr>
        <w:t xml:space="preserve"> και φυσικά δεν το θέλετε</w:t>
      </w:r>
      <w:r>
        <w:rPr>
          <w:rFonts w:eastAsia="Times New Roman" w:cs="Times New Roman"/>
          <w:szCs w:val="24"/>
        </w:rPr>
        <w:t>.</w:t>
      </w:r>
      <w:r w:rsidRPr="00E4748F">
        <w:rPr>
          <w:rFonts w:eastAsia="Times New Roman" w:cs="Times New Roman"/>
          <w:szCs w:val="24"/>
        </w:rPr>
        <w:t xml:space="preserve"> </w:t>
      </w:r>
      <w:r>
        <w:rPr>
          <w:rFonts w:eastAsia="Times New Roman" w:cs="Times New Roman"/>
          <w:szCs w:val="24"/>
        </w:rPr>
        <w:t>Κάν</w:t>
      </w:r>
      <w:r w:rsidRPr="00E4748F">
        <w:rPr>
          <w:rFonts w:eastAsia="Times New Roman" w:cs="Times New Roman"/>
          <w:szCs w:val="24"/>
        </w:rPr>
        <w:t>τε δεκ</w:t>
      </w:r>
      <w:r>
        <w:rPr>
          <w:rFonts w:eastAsia="Times New Roman" w:cs="Times New Roman"/>
          <w:szCs w:val="24"/>
        </w:rPr>
        <w:t>τή ε</w:t>
      </w:r>
      <w:r w:rsidRPr="00E4748F">
        <w:rPr>
          <w:rFonts w:eastAsia="Times New Roman" w:cs="Times New Roman"/>
          <w:szCs w:val="24"/>
        </w:rPr>
        <w:t xml:space="preserve">δώ και τώρα τη θέση του </w:t>
      </w:r>
      <w:r>
        <w:rPr>
          <w:rFonts w:eastAsia="Times New Roman" w:cs="Times New Roman"/>
          <w:szCs w:val="24"/>
        </w:rPr>
        <w:t xml:space="preserve">ΚΚΕ για άρση αυτής </w:t>
      </w:r>
      <w:r>
        <w:rPr>
          <w:rFonts w:eastAsia="Times New Roman" w:cs="Times New Roman"/>
          <w:szCs w:val="24"/>
        </w:rPr>
        <w:t>της απαγόρευσης. Άλλωστε μπροστά μας είναι η σ</w:t>
      </w:r>
      <w:r w:rsidRPr="00E4748F">
        <w:rPr>
          <w:rFonts w:eastAsia="Times New Roman" w:cs="Times New Roman"/>
          <w:szCs w:val="24"/>
        </w:rPr>
        <w:t>υνταγματική αναθεώρηση</w:t>
      </w:r>
      <w:r>
        <w:rPr>
          <w:rFonts w:eastAsia="Times New Roman" w:cs="Times New Roman"/>
          <w:szCs w:val="24"/>
        </w:rPr>
        <w:t xml:space="preserve">, αλλά εσείς δεν προτείνετε καν </w:t>
      </w:r>
      <w:r w:rsidRPr="00E4748F">
        <w:rPr>
          <w:rFonts w:eastAsia="Times New Roman" w:cs="Times New Roman"/>
          <w:szCs w:val="24"/>
        </w:rPr>
        <w:t>κάτι τέτοιο από όσο ξέρουμε</w:t>
      </w:r>
      <w:r>
        <w:rPr>
          <w:rFonts w:eastAsia="Times New Roman" w:cs="Times New Roman"/>
          <w:szCs w:val="24"/>
        </w:rPr>
        <w:t>.</w:t>
      </w:r>
    </w:p>
    <w:p w14:paraId="6B14ED1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Κύριοι </w:t>
      </w:r>
      <w:r w:rsidRPr="00E4748F">
        <w:rPr>
          <w:rFonts w:eastAsia="Times New Roman" w:cs="Times New Roman"/>
          <w:szCs w:val="24"/>
        </w:rPr>
        <w:t xml:space="preserve">της </w:t>
      </w:r>
      <w:r>
        <w:rPr>
          <w:rFonts w:eastAsia="Times New Roman" w:cs="Times New Roman"/>
          <w:szCs w:val="24"/>
        </w:rPr>
        <w:t xml:space="preserve">Κυβέρνησης, </w:t>
      </w:r>
      <w:r w:rsidRPr="00E4748F">
        <w:rPr>
          <w:rFonts w:eastAsia="Times New Roman" w:cs="Times New Roman"/>
          <w:szCs w:val="24"/>
        </w:rPr>
        <w:t xml:space="preserve">σας ξαναλέμε ότι θα μας βρίσκετε συνεχώς μπροστά </w:t>
      </w:r>
      <w:r>
        <w:rPr>
          <w:rFonts w:eastAsia="Times New Roman" w:cs="Times New Roman"/>
          <w:szCs w:val="24"/>
        </w:rPr>
        <w:t>σας.</w:t>
      </w:r>
      <w:r w:rsidRPr="00E4748F">
        <w:rPr>
          <w:rFonts w:eastAsia="Times New Roman" w:cs="Times New Roman"/>
          <w:szCs w:val="24"/>
        </w:rPr>
        <w:t xml:space="preserve"> Εμείς έτσι κρίνουμε τη δράση </w:t>
      </w:r>
      <w:r>
        <w:rPr>
          <w:rFonts w:eastAsia="Times New Roman" w:cs="Times New Roman"/>
          <w:szCs w:val="24"/>
        </w:rPr>
        <w:t>μας, ό</w:t>
      </w:r>
      <w:r w:rsidRPr="00E4748F">
        <w:rPr>
          <w:rFonts w:eastAsia="Times New Roman" w:cs="Times New Roman"/>
          <w:szCs w:val="24"/>
        </w:rPr>
        <w:t>χι</w:t>
      </w:r>
      <w:r>
        <w:rPr>
          <w:rFonts w:eastAsia="Times New Roman" w:cs="Times New Roman"/>
          <w:szCs w:val="24"/>
        </w:rPr>
        <w:t xml:space="preserve"> με το</w:t>
      </w:r>
      <w:r w:rsidRPr="00E4748F">
        <w:rPr>
          <w:rFonts w:eastAsia="Times New Roman" w:cs="Times New Roman"/>
          <w:szCs w:val="24"/>
        </w:rPr>
        <w:t xml:space="preserve"> αν είμ</w:t>
      </w:r>
      <w:r w:rsidRPr="00E4748F">
        <w:rPr>
          <w:rFonts w:eastAsia="Times New Roman" w:cs="Times New Roman"/>
          <w:szCs w:val="24"/>
        </w:rPr>
        <w:t xml:space="preserve">αστε τα καλά παιδιά του </w:t>
      </w:r>
      <w:r>
        <w:rPr>
          <w:rFonts w:eastAsia="Times New Roman" w:cs="Times New Roman"/>
          <w:szCs w:val="24"/>
        </w:rPr>
        <w:t>ΣΕΒ,</w:t>
      </w:r>
      <w:r w:rsidRPr="00E4748F">
        <w:rPr>
          <w:rFonts w:eastAsia="Times New Roman" w:cs="Times New Roman"/>
          <w:szCs w:val="24"/>
        </w:rPr>
        <w:t xml:space="preserve"> της Ευρωπαϊκής Ένωσης</w:t>
      </w:r>
      <w:r>
        <w:rPr>
          <w:rFonts w:eastAsia="Times New Roman" w:cs="Times New Roman"/>
          <w:szCs w:val="24"/>
        </w:rPr>
        <w:t>,</w:t>
      </w:r>
      <w:r w:rsidRPr="00E4748F">
        <w:rPr>
          <w:rFonts w:eastAsia="Times New Roman" w:cs="Times New Roman"/>
          <w:szCs w:val="24"/>
        </w:rPr>
        <w:t xml:space="preserve"> του ΝΑΤΟ </w:t>
      </w:r>
      <w:r>
        <w:rPr>
          <w:rFonts w:eastAsia="Times New Roman" w:cs="Times New Roman"/>
          <w:szCs w:val="24"/>
        </w:rPr>
        <w:t xml:space="preserve">ή </w:t>
      </w:r>
      <w:r w:rsidRPr="00E4748F">
        <w:rPr>
          <w:rFonts w:eastAsia="Times New Roman" w:cs="Times New Roman"/>
          <w:szCs w:val="24"/>
        </w:rPr>
        <w:t>δεν ξέρω ποιο</w:t>
      </w:r>
      <w:r>
        <w:rPr>
          <w:rFonts w:eastAsia="Times New Roman" w:cs="Times New Roman"/>
          <w:szCs w:val="24"/>
        </w:rPr>
        <w:t>υ</w:t>
      </w:r>
      <w:r w:rsidRPr="00E4748F">
        <w:rPr>
          <w:rFonts w:eastAsia="Times New Roman" w:cs="Times New Roman"/>
          <w:szCs w:val="24"/>
        </w:rPr>
        <w:t xml:space="preserve"> άλλο</w:t>
      </w:r>
      <w:r>
        <w:rPr>
          <w:rFonts w:eastAsia="Times New Roman" w:cs="Times New Roman"/>
          <w:szCs w:val="24"/>
        </w:rPr>
        <w:t>υ,</w:t>
      </w:r>
      <w:r w:rsidRPr="00E4748F">
        <w:rPr>
          <w:rFonts w:eastAsia="Times New Roman" w:cs="Times New Roman"/>
          <w:szCs w:val="24"/>
        </w:rPr>
        <w:t xml:space="preserve"> αλλά </w:t>
      </w:r>
      <w:r>
        <w:rPr>
          <w:rFonts w:eastAsia="Times New Roman" w:cs="Times New Roman"/>
          <w:szCs w:val="24"/>
        </w:rPr>
        <w:t xml:space="preserve">με το </w:t>
      </w:r>
      <w:r w:rsidRPr="00E4748F">
        <w:rPr>
          <w:rFonts w:eastAsia="Times New Roman" w:cs="Times New Roman"/>
          <w:szCs w:val="24"/>
        </w:rPr>
        <w:t>αν συμβάλ</w:t>
      </w:r>
      <w:r>
        <w:rPr>
          <w:rFonts w:eastAsia="Times New Roman" w:cs="Times New Roman"/>
          <w:szCs w:val="24"/>
        </w:rPr>
        <w:t>λ</w:t>
      </w:r>
      <w:r w:rsidRPr="00E4748F">
        <w:rPr>
          <w:rFonts w:eastAsia="Times New Roman" w:cs="Times New Roman"/>
          <w:szCs w:val="24"/>
        </w:rPr>
        <w:t>ουμε και εμείς</w:t>
      </w:r>
      <w:r>
        <w:rPr>
          <w:rFonts w:eastAsia="Times New Roman" w:cs="Times New Roman"/>
          <w:szCs w:val="24"/>
        </w:rPr>
        <w:t>, από το δικό μας μ</w:t>
      </w:r>
      <w:r w:rsidRPr="00E4748F">
        <w:rPr>
          <w:rFonts w:eastAsia="Times New Roman" w:cs="Times New Roman"/>
          <w:szCs w:val="24"/>
        </w:rPr>
        <w:t xml:space="preserve">ετερίζι και από </w:t>
      </w:r>
      <w:r>
        <w:rPr>
          <w:rFonts w:eastAsia="Times New Roman" w:cs="Times New Roman"/>
          <w:szCs w:val="24"/>
        </w:rPr>
        <w:t>εδώ</w:t>
      </w:r>
      <w:r w:rsidRPr="00E4748F">
        <w:rPr>
          <w:rFonts w:eastAsia="Times New Roman" w:cs="Times New Roman"/>
          <w:szCs w:val="24"/>
        </w:rPr>
        <w:t xml:space="preserve"> μέσα και έξω από αυτή την Αίθουσα</w:t>
      </w:r>
      <w:r>
        <w:rPr>
          <w:rFonts w:eastAsia="Times New Roman" w:cs="Times New Roman"/>
          <w:szCs w:val="24"/>
        </w:rPr>
        <w:t>,</w:t>
      </w:r>
      <w:r w:rsidRPr="00E4748F">
        <w:rPr>
          <w:rFonts w:eastAsia="Times New Roman" w:cs="Times New Roman"/>
          <w:szCs w:val="24"/>
        </w:rPr>
        <w:t xml:space="preserve"> να ορθώσει πραγματικό ανάστημα ο λαός </w:t>
      </w:r>
      <w:r>
        <w:rPr>
          <w:rFonts w:eastAsia="Times New Roman" w:cs="Times New Roman"/>
          <w:szCs w:val="24"/>
        </w:rPr>
        <w:t>μας,</w:t>
      </w:r>
      <w:r w:rsidRPr="00E4748F">
        <w:rPr>
          <w:rFonts w:eastAsia="Times New Roman" w:cs="Times New Roman"/>
          <w:szCs w:val="24"/>
        </w:rPr>
        <w:t xml:space="preserve"> για να διεκδικήσει </w:t>
      </w:r>
      <w:r w:rsidRPr="00E4748F">
        <w:rPr>
          <w:rFonts w:eastAsia="Times New Roman" w:cs="Times New Roman"/>
          <w:szCs w:val="24"/>
        </w:rPr>
        <w:t>όλα</w:t>
      </w:r>
      <w:r>
        <w:rPr>
          <w:rFonts w:eastAsia="Times New Roman" w:cs="Times New Roman"/>
          <w:szCs w:val="24"/>
        </w:rPr>
        <w:t xml:space="preserve"> αυτά που του ανήκουν, για να πά</w:t>
      </w:r>
      <w:r w:rsidRPr="00E4748F">
        <w:rPr>
          <w:rFonts w:eastAsia="Times New Roman" w:cs="Times New Roman"/>
          <w:szCs w:val="24"/>
        </w:rPr>
        <w:t xml:space="preserve">ει συνολικά η χώρα </w:t>
      </w:r>
      <w:r>
        <w:rPr>
          <w:rFonts w:eastAsia="Times New Roman" w:cs="Times New Roman"/>
          <w:szCs w:val="24"/>
        </w:rPr>
        <w:t>μας και</w:t>
      </w:r>
      <w:r w:rsidRPr="00E4748F">
        <w:rPr>
          <w:rFonts w:eastAsia="Times New Roman" w:cs="Times New Roman"/>
          <w:szCs w:val="24"/>
        </w:rPr>
        <w:t xml:space="preserve"> ο λαός μας μπροστά</w:t>
      </w:r>
      <w:r>
        <w:rPr>
          <w:rFonts w:eastAsia="Times New Roman" w:cs="Times New Roman"/>
          <w:szCs w:val="24"/>
        </w:rPr>
        <w:t>.</w:t>
      </w:r>
      <w:r w:rsidRPr="00E4748F">
        <w:rPr>
          <w:rFonts w:eastAsia="Times New Roman" w:cs="Times New Roman"/>
          <w:szCs w:val="24"/>
        </w:rPr>
        <w:t xml:space="preserve"> </w:t>
      </w:r>
    </w:p>
    <w:p w14:paraId="6B14ED1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Ζητάμε ο</w:t>
      </w:r>
      <w:r w:rsidRPr="00E4748F">
        <w:rPr>
          <w:rFonts w:eastAsia="Times New Roman" w:cs="Times New Roman"/>
          <w:szCs w:val="24"/>
        </w:rPr>
        <w:t>υσιαστικά αναβαθμισμένη εκπαίδευση</w:t>
      </w:r>
      <w:r>
        <w:rPr>
          <w:rFonts w:eastAsia="Times New Roman" w:cs="Times New Roman"/>
          <w:szCs w:val="24"/>
        </w:rPr>
        <w:t>,</w:t>
      </w:r>
      <w:r w:rsidRPr="00E4748F">
        <w:rPr>
          <w:rFonts w:eastAsia="Times New Roman" w:cs="Times New Roman"/>
          <w:szCs w:val="24"/>
        </w:rPr>
        <w:t xml:space="preserve"> αποκλειστικά δημόσια</w:t>
      </w:r>
      <w:r>
        <w:rPr>
          <w:rFonts w:eastAsia="Times New Roman" w:cs="Times New Roman"/>
          <w:szCs w:val="24"/>
        </w:rPr>
        <w:t xml:space="preserve"> και</w:t>
      </w:r>
      <w:r w:rsidRPr="00E4748F">
        <w:rPr>
          <w:rFonts w:eastAsia="Times New Roman" w:cs="Times New Roman"/>
          <w:szCs w:val="24"/>
        </w:rPr>
        <w:t xml:space="preserve"> δωρεάν</w:t>
      </w:r>
      <w:r>
        <w:rPr>
          <w:rFonts w:eastAsia="Times New Roman" w:cs="Times New Roman"/>
          <w:szCs w:val="24"/>
        </w:rPr>
        <w:t>, μ</w:t>
      </w:r>
      <w:r w:rsidRPr="00E4748F">
        <w:rPr>
          <w:rFonts w:eastAsia="Times New Roman" w:cs="Times New Roman"/>
          <w:szCs w:val="24"/>
        </w:rPr>
        <w:t>όνιμη και σταθερή εργασία για όλους και προφανώς και στο</w:t>
      </w:r>
      <w:r>
        <w:rPr>
          <w:rFonts w:eastAsia="Times New Roman" w:cs="Times New Roman"/>
          <w:szCs w:val="24"/>
        </w:rPr>
        <w:t>ν</w:t>
      </w:r>
      <w:r w:rsidRPr="00E4748F">
        <w:rPr>
          <w:rFonts w:eastAsia="Times New Roman" w:cs="Times New Roman"/>
          <w:szCs w:val="24"/>
        </w:rPr>
        <w:t xml:space="preserve"> χώρο της εκπαίδευσης</w:t>
      </w:r>
      <w:r>
        <w:rPr>
          <w:rFonts w:eastAsia="Times New Roman" w:cs="Times New Roman"/>
          <w:szCs w:val="24"/>
        </w:rPr>
        <w:t xml:space="preserve">, μιας </w:t>
      </w:r>
      <w:r w:rsidRPr="00E4748F">
        <w:rPr>
          <w:rFonts w:eastAsia="Times New Roman" w:cs="Times New Roman"/>
          <w:szCs w:val="24"/>
        </w:rPr>
        <w:t>εκπαίδευση</w:t>
      </w:r>
      <w:r w:rsidRPr="00E4748F">
        <w:rPr>
          <w:rFonts w:eastAsia="Times New Roman" w:cs="Times New Roman"/>
          <w:szCs w:val="24"/>
        </w:rPr>
        <w:t>ς που θα δουλεύει για τις κοινωνικές ανάγκες</w:t>
      </w:r>
      <w:r>
        <w:rPr>
          <w:rFonts w:eastAsia="Times New Roman" w:cs="Times New Roman"/>
          <w:szCs w:val="24"/>
        </w:rPr>
        <w:t>.</w:t>
      </w:r>
      <w:r w:rsidRPr="00E4748F">
        <w:rPr>
          <w:rFonts w:eastAsia="Times New Roman" w:cs="Times New Roman"/>
          <w:szCs w:val="24"/>
        </w:rPr>
        <w:t xml:space="preserve"> Και </w:t>
      </w:r>
      <w:r>
        <w:rPr>
          <w:rFonts w:eastAsia="Times New Roman" w:cs="Times New Roman"/>
          <w:szCs w:val="24"/>
        </w:rPr>
        <w:t>για αυτό, τα ό</w:t>
      </w:r>
      <w:r w:rsidRPr="00E4748F">
        <w:rPr>
          <w:rFonts w:eastAsia="Times New Roman" w:cs="Times New Roman"/>
          <w:szCs w:val="24"/>
        </w:rPr>
        <w:t xml:space="preserve">ποια συστήματα διορισμού δεν θα έχουν στο επίκεντρό τους </w:t>
      </w:r>
      <w:r>
        <w:rPr>
          <w:rFonts w:eastAsia="Times New Roman" w:cs="Times New Roman"/>
          <w:szCs w:val="24"/>
        </w:rPr>
        <w:t>σ’ αυτή την περίπτωση πώ</w:t>
      </w:r>
      <w:r w:rsidRPr="00E4748F">
        <w:rPr>
          <w:rFonts w:eastAsia="Times New Roman" w:cs="Times New Roman"/>
          <w:szCs w:val="24"/>
        </w:rPr>
        <w:t>ς θα αποκλείουν τους νέους και τις ζωές</w:t>
      </w:r>
      <w:r>
        <w:rPr>
          <w:rFonts w:eastAsia="Times New Roman" w:cs="Times New Roman"/>
          <w:szCs w:val="24"/>
        </w:rPr>
        <w:t>,</w:t>
      </w:r>
      <w:r w:rsidRPr="00E4748F">
        <w:rPr>
          <w:rFonts w:eastAsia="Times New Roman" w:cs="Times New Roman"/>
          <w:szCs w:val="24"/>
        </w:rPr>
        <w:t xml:space="preserve"> αλλά πώς θα εντα</w:t>
      </w:r>
      <w:r>
        <w:rPr>
          <w:rFonts w:eastAsia="Times New Roman" w:cs="Times New Roman"/>
          <w:szCs w:val="24"/>
        </w:rPr>
        <w:t>χ</w:t>
      </w:r>
      <w:r w:rsidRPr="00E4748F">
        <w:rPr>
          <w:rFonts w:eastAsia="Times New Roman" w:cs="Times New Roman"/>
          <w:szCs w:val="24"/>
        </w:rPr>
        <w:t>θούν οι απόφοιτοι των πανεπιστημιακών τμημάτων με βάσ</w:t>
      </w:r>
      <w:r w:rsidRPr="00E4748F">
        <w:rPr>
          <w:rFonts w:eastAsia="Times New Roman" w:cs="Times New Roman"/>
          <w:szCs w:val="24"/>
        </w:rPr>
        <w:t>η τον επιστημονικό</w:t>
      </w:r>
      <w:r>
        <w:rPr>
          <w:rFonts w:eastAsia="Times New Roman" w:cs="Times New Roman"/>
          <w:szCs w:val="24"/>
        </w:rPr>
        <w:t>,</w:t>
      </w:r>
      <w:r w:rsidRPr="00E4748F">
        <w:rPr>
          <w:rFonts w:eastAsia="Times New Roman" w:cs="Times New Roman"/>
          <w:szCs w:val="24"/>
        </w:rPr>
        <w:t xml:space="preserve"> πανεθνικό σχεδιασμό στα σχολεία</w:t>
      </w:r>
      <w:r>
        <w:rPr>
          <w:rFonts w:eastAsia="Times New Roman" w:cs="Times New Roman"/>
          <w:szCs w:val="24"/>
        </w:rPr>
        <w:t>.</w:t>
      </w:r>
      <w:r w:rsidRPr="00E4748F">
        <w:rPr>
          <w:rFonts w:eastAsia="Times New Roman" w:cs="Times New Roman"/>
          <w:szCs w:val="24"/>
        </w:rPr>
        <w:t xml:space="preserve"> </w:t>
      </w:r>
    </w:p>
    <w:p w14:paraId="6B14ED1B" w14:textId="77777777" w:rsidR="004965E6" w:rsidRDefault="004D430C">
      <w:pPr>
        <w:spacing w:line="600" w:lineRule="auto"/>
        <w:ind w:firstLine="720"/>
        <w:jc w:val="both"/>
        <w:rPr>
          <w:rFonts w:eastAsia="Times New Roman" w:cs="Times New Roman"/>
          <w:szCs w:val="24"/>
        </w:rPr>
      </w:pPr>
      <w:r w:rsidRPr="00E4748F">
        <w:rPr>
          <w:rFonts w:eastAsia="Times New Roman" w:cs="Times New Roman"/>
          <w:szCs w:val="24"/>
        </w:rPr>
        <w:t>Και ξέρετε</w:t>
      </w:r>
      <w:r>
        <w:rPr>
          <w:rFonts w:eastAsia="Times New Roman" w:cs="Times New Roman"/>
          <w:szCs w:val="24"/>
        </w:rPr>
        <w:t>,</w:t>
      </w:r>
      <w:r w:rsidRPr="00E4748F">
        <w:rPr>
          <w:rFonts w:eastAsia="Times New Roman" w:cs="Times New Roman"/>
          <w:szCs w:val="24"/>
        </w:rPr>
        <w:t xml:space="preserve"> όλα αυτά τα έχει ζήσει η ανθρωπότητα</w:t>
      </w:r>
      <w:r>
        <w:rPr>
          <w:rFonts w:eastAsia="Times New Roman" w:cs="Times New Roman"/>
          <w:szCs w:val="24"/>
        </w:rPr>
        <w:t>,</w:t>
      </w:r>
      <w:r w:rsidRPr="00E4748F">
        <w:rPr>
          <w:rFonts w:eastAsia="Times New Roman" w:cs="Times New Roman"/>
          <w:szCs w:val="24"/>
        </w:rPr>
        <w:t xml:space="preserve"> παρ</w:t>
      </w:r>
      <w:r>
        <w:rPr>
          <w:rFonts w:eastAsia="Times New Roman" w:cs="Times New Roman"/>
          <w:szCs w:val="24"/>
        </w:rPr>
        <w:t xml:space="preserve">’ </w:t>
      </w:r>
      <w:r w:rsidRPr="00E4748F">
        <w:rPr>
          <w:rFonts w:eastAsia="Times New Roman" w:cs="Times New Roman"/>
          <w:szCs w:val="24"/>
        </w:rPr>
        <w:t>όλες τις δυσκολίες</w:t>
      </w:r>
      <w:r>
        <w:rPr>
          <w:rFonts w:eastAsia="Times New Roman" w:cs="Times New Roman"/>
          <w:szCs w:val="24"/>
        </w:rPr>
        <w:t>,</w:t>
      </w:r>
      <w:r w:rsidRPr="00E4748F">
        <w:rPr>
          <w:rFonts w:eastAsia="Times New Roman" w:cs="Times New Roman"/>
          <w:szCs w:val="24"/>
        </w:rPr>
        <w:t xml:space="preserve"> παρ</w:t>
      </w:r>
      <w:r>
        <w:rPr>
          <w:rFonts w:eastAsia="Times New Roman" w:cs="Times New Roman"/>
          <w:szCs w:val="24"/>
        </w:rPr>
        <w:t xml:space="preserve">’ </w:t>
      </w:r>
      <w:r w:rsidRPr="00E4748F">
        <w:rPr>
          <w:rFonts w:eastAsia="Times New Roman" w:cs="Times New Roman"/>
          <w:szCs w:val="24"/>
        </w:rPr>
        <w:t>όλα τα προβλήματα του σοσιαλισμού που γνωρίσαμε</w:t>
      </w:r>
      <w:r>
        <w:rPr>
          <w:rFonts w:eastAsia="Times New Roman" w:cs="Times New Roman"/>
          <w:szCs w:val="24"/>
        </w:rPr>
        <w:t>,</w:t>
      </w:r>
      <w:r w:rsidRPr="00E4748F">
        <w:rPr>
          <w:rFonts w:eastAsia="Times New Roman" w:cs="Times New Roman"/>
          <w:szCs w:val="24"/>
        </w:rPr>
        <w:t xml:space="preserve"> με τις αδυναμίες</w:t>
      </w:r>
      <w:r>
        <w:rPr>
          <w:rFonts w:eastAsia="Times New Roman" w:cs="Times New Roman"/>
          <w:szCs w:val="24"/>
        </w:rPr>
        <w:t>, τις ελλείψει</w:t>
      </w:r>
      <w:r w:rsidRPr="00E4748F">
        <w:rPr>
          <w:rFonts w:eastAsia="Times New Roman" w:cs="Times New Roman"/>
          <w:szCs w:val="24"/>
        </w:rPr>
        <w:t>ς και τα λάθη</w:t>
      </w:r>
      <w:r>
        <w:rPr>
          <w:rFonts w:eastAsia="Times New Roman" w:cs="Times New Roman"/>
          <w:szCs w:val="24"/>
        </w:rPr>
        <w:t>.</w:t>
      </w:r>
      <w:r w:rsidRPr="00E4748F">
        <w:rPr>
          <w:rFonts w:eastAsia="Times New Roman" w:cs="Times New Roman"/>
          <w:szCs w:val="24"/>
        </w:rPr>
        <w:t xml:space="preserve"> Τότε </w:t>
      </w:r>
      <w:r>
        <w:rPr>
          <w:rFonts w:eastAsia="Times New Roman" w:cs="Times New Roman"/>
          <w:szCs w:val="24"/>
        </w:rPr>
        <w:t>εκεί</w:t>
      </w:r>
      <w:r w:rsidRPr="00E4748F">
        <w:rPr>
          <w:rFonts w:eastAsia="Times New Roman" w:cs="Times New Roman"/>
          <w:szCs w:val="24"/>
        </w:rPr>
        <w:t xml:space="preserve"> ούτε </w:t>
      </w:r>
      <w:r>
        <w:rPr>
          <w:rFonts w:eastAsia="Times New Roman" w:cs="Times New Roman"/>
          <w:szCs w:val="24"/>
        </w:rPr>
        <w:t>κενά</w:t>
      </w:r>
      <w:r w:rsidRPr="00E4748F">
        <w:rPr>
          <w:rFonts w:eastAsia="Times New Roman" w:cs="Times New Roman"/>
          <w:szCs w:val="24"/>
        </w:rPr>
        <w:t xml:space="preserve"> υπήρχαν</w:t>
      </w:r>
      <w:r>
        <w:rPr>
          <w:rFonts w:eastAsia="Times New Roman" w:cs="Times New Roman"/>
          <w:szCs w:val="24"/>
        </w:rPr>
        <w:t xml:space="preserve">, ούτε ελαστικά </w:t>
      </w:r>
      <w:r w:rsidRPr="00E4748F">
        <w:rPr>
          <w:rFonts w:eastAsia="Times New Roman" w:cs="Times New Roman"/>
          <w:szCs w:val="24"/>
        </w:rPr>
        <w:t>εργαζόμενοι και αναπληρωτές</w:t>
      </w:r>
      <w:r>
        <w:rPr>
          <w:rFonts w:eastAsia="Times New Roman" w:cs="Times New Roman"/>
          <w:szCs w:val="24"/>
        </w:rPr>
        <w:t>,</w:t>
      </w:r>
      <w:r w:rsidRPr="00E4748F">
        <w:rPr>
          <w:rFonts w:eastAsia="Times New Roman" w:cs="Times New Roman"/>
          <w:szCs w:val="24"/>
        </w:rPr>
        <w:t xml:space="preserve"> που σήμερα είναι </w:t>
      </w:r>
      <w:r>
        <w:rPr>
          <w:rFonts w:eastAsia="Times New Roman" w:cs="Times New Roman"/>
          <w:szCs w:val="24"/>
        </w:rPr>
        <w:t xml:space="preserve">κι </w:t>
      </w:r>
      <w:r w:rsidRPr="00E4748F">
        <w:rPr>
          <w:rFonts w:eastAsia="Times New Roman" w:cs="Times New Roman"/>
          <w:szCs w:val="24"/>
        </w:rPr>
        <w:t>αύριο δεν είναι</w:t>
      </w:r>
      <w:r>
        <w:rPr>
          <w:rFonts w:eastAsia="Times New Roman" w:cs="Times New Roman"/>
          <w:szCs w:val="24"/>
        </w:rPr>
        <w:t>.</w:t>
      </w:r>
      <w:r w:rsidRPr="00E4748F">
        <w:rPr>
          <w:rFonts w:eastAsia="Times New Roman" w:cs="Times New Roman"/>
          <w:szCs w:val="24"/>
        </w:rPr>
        <w:t xml:space="preserve"> </w:t>
      </w:r>
    </w:p>
    <w:p w14:paraId="6B14ED1C" w14:textId="77777777" w:rsidR="004965E6" w:rsidRDefault="004D430C">
      <w:pPr>
        <w:spacing w:line="600" w:lineRule="auto"/>
        <w:ind w:firstLine="720"/>
        <w:jc w:val="both"/>
        <w:rPr>
          <w:rFonts w:eastAsia="Times New Roman" w:cs="Times New Roman"/>
          <w:szCs w:val="24"/>
        </w:rPr>
      </w:pPr>
      <w:r w:rsidRPr="00E4748F">
        <w:rPr>
          <w:rFonts w:eastAsia="Times New Roman" w:cs="Times New Roman"/>
          <w:szCs w:val="24"/>
        </w:rPr>
        <w:t>Δεν περιμένουμε φυσικά να μιλήσει για αυτά η Κυβέρνηση</w:t>
      </w:r>
      <w:r>
        <w:rPr>
          <w:rFonts w:eastAsia="Times New Roman" w:cs="Times New Roman"/>
          <w:szCs w:val="24"/>
        </w:rPr>
        <w:t>,</w:t>
      </w:r>
      <w:r w:rsidRPr="00E4748F">
        <w:rPr>
          <w:rFonts w:eastAsia="Times New Roman" w:cs="Times New Roman"/>
          <w:szCs w:val="24"/>
        </w:rPr>
        <w:t xml:space="preserve"> ούτε τα υπόλοιπα αστικά κόμματα</w:t>
      </w:r>
      <w:r>
        <w:rPr>
          <w:rFonts w:eastAsia="Times New Roman" w:cs="Times New Roman"/>
          <w:szCs w:val="24"/>
        </w:rPr>
        <w:t>,</w:t>
      </w:r>
      <w:r w:rsidRPr="00E4748F">
        <w:rPr>
          <w:rFonts w:eastAsia="Times New Roman" w:cs="Times New Roman"/>
          <w:szCs w:val="24"/>
        </w:rPr>
        <w:t xml:space="preserve"> παρ</w:t>
      </w:r>
      <w:r>
        <w:rPr>
          <w:rFonts w:eastAsia="Times New Roman" w:cs="Times New Roman"/>
          <w:szCs w:val="24"/>
        </w:rPr>
        <w:t xml:space="preserve">’ </w:t>
      </w:r>
      <w:r w:rsidRPr="00E4748F">
        <w:rPr>
          <w:rFonts w:eastAsia="Times New Roman" w:cs="Times New Roman"/>
          <w:szCs w:val="24"/>
        </w:rPr>
        <w:t>ότι αρκετοί από σας εδώ μέσα και σχεδόν από όλες τις πτέρυγες της Βουλής</w:t>
      </w:r>
      <w:r>
        <w:rPr>
          <w:rFonts w:eastAsia="Times New Roman" w:cs="Times New Roman"/>
          <w:szCs w:val="24"/>
        </w:rPr>
        <w:t>,</w:t>
      </w:r>
      <w:r w:rsidRPr="00E4748F">
        <w:rPr>
          <w:rFonts w:eastAsia="Times New Roman" w:cs="Times New Roman"/>
          <w:szCs w:val="24"/>
        </w:rPr>
        <w:t xml:space="preserve"> έχετε</w:t>
      </w:r>
      <w:r w:rsidRPr="00E4748F">
        <w:rPr>
          <w:rFonts w:eastAsia="Times New Roman" w:cs="Times New Roman"/>
          <w:szCs w:val="24"/>
        </w:rPr>
        <w:t xml:space="preserve"> γνωρίσει από κοντά αυτά τα γεγονότα</w:t>
      </w:r>
      <w:r>
        <w:rPr>
          <w:rFonts w:eastAsia="Times New Roman" w:cs="Times New Roman"/>
          <w:szCs w:val="24"/>
        </w:rPr>
        <w:t>,</w:t>
      </w:r>
      <w:r w:rsidRPr="00E4748F">
        <w:rPr>
          <w:rFonts w:eastAsia="Times New Roman" w:cs="Times New Roman"/>
          <w:szCs w:val="24"/>
        </w:rPr>
        <w:t xml:space="preserve"> αφού σπουδάσατε και μάλιστα δωρεάν σε </w:t>
      </w:r>
      <w:r>
        <w:rPr>
          <w:rFonts w:eastAsia="Times New Roman" w:cs="Times New Roman"/>
          <w:szCs w:val="24"/>
        </w:rPr>
        <w:t xml:space="preserve">αυτές τις χώρες. Σήμερα </w:t>
      </w:r>
      <w:r w:rsidRPr="00E4748F">
        <w:rPr>
          <w:rFonts w:eastAsia="Times New Roman" w:cs="Times New Roman"/>
          <w:szCs w:val="24"/>
        </w:rPr>
        <w:t xml:space="preserve">είστε εσείς που </w:t>
      </w:r>
      <w:r w:rsidRPr="00E4748F">
        <w:rPr>
          <w:rFonts w:eastAsia="Times New Roman" w:cs="Times New Roman"/>
          <w:szCs w:val="24"/>
        </w:rPr>
        <w:lastRenderedPageBreak/>
        <w:t>πίνετε νερό στο όνομα της Ευρωπαϊκής Ένωσης</w:t>
      </w:r>
      <w:r>
        <w:rPr>
          <w:rFonts w:eastAsia="Times New Roman" w:cs="Times New Roman"/>
          <w:szCs w:val="24"/>
        </w:rPr>
        <w:t>,</w:t>
      </w:r>
      <w:r w:rsidRPr="00E4748F">
        <w:rPr>
          <w:rFonts w:eastAsia="Times New Roman" w:cs="Times New Roman"/>
          <w:szCs w:val="24"/>
        </w:rPr>
        <w:t xml:space="preserve"> που εξισώνει τον φασισμό με το</w:t>
      </w:r>
      <w:r>
        <w:rPr>
          <w:rFonts w:eastAsia="Times New Roman" w:cs="Times New Roman"/>
          <w:szCs w:val="24"/>
        </w:rPr>
        <w:t>ν</w:t>
      </w:r>
      <w:r w:rsidRPr="00E4748F">
        <w:rPr>
          <w:rFonts w:eastAsia="Times New Roman" w:cs="Times New Roman"/>
          <w:szCs w:val="24"/>
        </w:rPr>
        <w:t xml:space="preserve"> σοσιαλισμό</w:t>
      </w:r>
      <w:r>
        <w:rPr>
          <w:rFonts w:eastAsia="Times New Roman" w:cs="Times New Roman"/>
          <w:szCs w:val="24"/>
        </w:rPr>
        <w:t>,</w:t>
      </w:r>
      <w:r w:rsidRPr="00E4748F">
        <w:rPr>
          <w:rFonts w:eastAsia="Times New Roman" w:cs="Times New Roman"/>
          <w:szCs w:val="24"/>
        </w:rPr>
        <w:t xml:space="preserve"> που συνεργάζεται με ακροδεξιά και φασιστικά καθεστώ</w:t>
      </w:r>
      <w:r w:rsidRPr="00E4748F">
        <w:rPr>
          <w:rFonts w:eastAsia="Times New Roman" w:cs="Times New Roman"/>
          <w:szCs w:val="24"/>
        </w:rPr>
        <w:t xml:space="preserve">τα της σημερινής </w:t>
      </w:r>
      <w:r>
        <w:rPr>
          <w:rFonts w:eastAsia="Times New Roman" w:cs="Times New Roman"/>
          <w:szCs w:val="24"/>
        </w:rPr>
        <w:t>Κ</w:t>
      </w:r>
      <w:r w:rsidRPr="00E4748F">
        <w:rPr>
          <w:rFonts w:eastAsia="Times New Roman" w:cs="Times New Roman"/>
          <w:szCs w:val="24"/>
        </w:rPr>
        <w:t xml:space="preserve">εντρικής και </w:t>
      </w:r>
      <w:r>
        <w:rPr>
          <w:rFonts w:eastAsia="Times New Roman" w:cs="Times New Roman"/>
          <w:szCs w:val="24"/>
        </w:rPr>
        <w:t>Α</w:t>
      </w:r>
      <w:r w:rsidRPr="00E4748F">
        <w:rPr>
          <w:rFonts w:eastAsia="Times New Roman" w:cs="Times New Roman"/>
          <w:szCs w:val="24"/>
        </w:rPr>
        <w:t>νατολικής Ευρώπης</w:t>
      </w:r>
      <w:r>
        <w:rPr>
          <w:rFonts w:eastAsia="Times New Roman" w:cs="Times New Roman"/>
          <w:szCs w:val="24"/>
        </w:rPr>
        <w:t>.</w:t>
      </w:r>
      <w:r w:rsidRPr="00E4748F">
        <w:rPr>
          <w:rFonts w:eastAsia="Times New Roman" w:cs="Times New Roman"/>
          <w:szCs w:val="24"/>
        </w:rPr>
        <w:t xml:space="preserve"> </w:t>
      </w:r>
    </w:p>
    <w:p w14:paraId="6B14ED1D" w14:textId="77777777" w:rsidR="004965E6" w:rsidRDefault="004D430C">
      <w:pPr>
        <w:spacing w:line="600" w:lineRule="auto"/>
        <w:ind w:firstLine="720"/>
        <w:jc w:val="both"/>
        <w:rPr>
          <w:rFonts w:eastAsia="Times New Roman" w:cs="Times New Roman"/>
          <w:szCs w:val="24"/>
        </w:rPr>
      </w:pPr>
      <w:r w:rsidRPr="00E4748F">
        <w:rPr>
          <w:rFonts w:eastAsia="Times New Roman" w:cs="Times New Roman"/>
          <w:szCs w:val="24"/>
        </w:rPr>
        <w:t xml:space="preserve">Και από αυτό το </w:t>
      </w:r>
      <w:r>
        <w:rPr>
          <w:rFonts w:eastAsia="Times New Roman" w:cs="Times New Roman"/>
          <w:szCs w:val="24"/>
        </w:rPr>
        <w:t>Βήμα καλούμε</w:t>
      </w:r>
      <w:r w:rsidRPr="00E4748F">
        <w:rPr>
          <w:rFonts w:eastAsia="Times New Roman" w:cs="Times New Roman"/>
          <w:szCs w:val="24"/>
        </w:rPr>
        <w:t xml:space="preserve"> τους νέους ανθρώπους</w:t>
      </w:r>
      <w:r>
        <w:rPr>
          <w:rFonts w:eastAsia="Times New Roman" w:cs="Times New Roman"/>
          <w:szCs w:val="24"/>
        </w:rPr>
        <w:t>,</w:t>
      </w:r>
      <w:r w:rsidRPr="00E4748F">
        <w:rPr>
          <w:rFonts w:eastAsia="Times New Roman" w:cs="Times New Roman"/>
          <w:szCs w:val="24"/>
        </w:rPr>
        <w:t xml:space="preserve"> τους εκπαιδευτικούς</w:t>
      </w:r>
      <w:r>
        <w:rPr>
          <w:rFonts w:eastAsia="Times New Roman" w:cs="Times New Roman"/>
          <w:szCs w:val="24"/>
        </w:rPr>
        <w:t>,</w:t>
      </w:r>
      <w:r w:rsidRPr="00E4748F">
        <w:rPr>
          <w:rFonts w:eastAsia="Times New Roman" w:cs="Times New Roman"/>
          <w:szCs w:val="24"/>
        </w:rPr>
        <w:t xml:space="preserve"> τους μαθητές</w:t>
      </w:r>
      <w:r>
        <w:rPr>
          <w:rFonts w:eastAsia="Times New Roman" w:cs="Times New Roman"/>
          <w:szCs w:val="24"/>
        </w:rPr>
        <w:t>, τους γονείς τους να κάνουν αυτοί</w:t>
      </w:r>
      <w:r w:rsidRPr="00E4748F">
        <w:rPr>
          <w:rFonts w:eastAsia="Times New Roman" w:cs="Times New Roman"/>
          <w:szCs w:val="24"/>
        </w:rPr>
        <w:t xml:space="preserve"> την πραγματική διαφορά</w:t>
      </w:r>
      <w:r>
        <w:rPr>
          <w:rFonts w:eastAsia="Times New Roman" w:cs="Times New Roman"/>
          <w:szCs w:val="24"/>
        </w:rPr>
        <w:t>,</w:t>
      </w:r>
      <w:r w:rsidRPr="00E4748F">
        <w:rPr>
          <w:rFonts w:eastAsia="Times New Roman" w:cs="Times New Roman"/>
          <w:szCs w:val="24"/>
        </w:rPr>
        <w:t xml:space="preserve"> να </w:t>
      </w:r>
      <w:r>
        <w:rPr>
          <w:rFonts w:eastAsia="Times New Roman" w:cs="Times New Roman"/>
          <w:szCs w:val="24"/>
        </w:rPr>
        <w:t>δοκιμάσουν την</w:t>
      </w:r>
      <w:r w:rsidRPr="00E4748F">
        <w:rPr>
          <w:rFonts w:eastAsia="Times New Roman" w:cs="Times New Roman"/>
          <w:szCs w:val="24"/>
        </w:rPr>
        <w:t xml:space="preserve"> πραγματικά ανεξάντλητ</w:t>
      </w:r>
      <w:r>
        <w:rPr>
          <w:rFonts w:eastAsia="Times New Roman" w:cs="Times New Roman"/>
          <w:szCs w:val="24"/>
        </w:rPr>
        <w:t>η δύναμη τους και να β</w:t>
      </w:r>
      <w:r>
        <w:rPr>
          <w:rFonts w:eastAsia="Times New Roman" w:cs="Times New Roman"/>
          <w:szCs w:val="24"/>
        </w:rPr>
        <w:t>άλουν αυτοί</w:t>
      </w:r>
      <w:r w:rsidRPr="00E4748F">
        <w:rPr>
          <w:rFonts w:eastAsia="Times New Roman" w:cs="Times New Roman"/>
          <w:szCs w:val="24"/>
        </w:rPr>
        <w:t xml:space="preserve"> την υπογραφή του</w:t>
      </w:r>
      <w:r>
        <w:rPr>
          <w:rFonts w:eastAsia="Times New Roman" w:cs="Times New Roman"/>
          <w:szCs w:val="24"/>
        </w:rPr>
        <w:t>ς</w:t>
      </w:r>
      <w:r w:rsidRPr="00E4748F">
        <w:rPr>
          <w:rFonts w:eastAsia="Times New Roman" w:cs="Times New Roman"/>
          <w:szCs w:val="24"/>
        </w:rPr>
        <w:t xml:space="preserve"> σήμερα και τελικά τη σφραγίδα τους </w:t>
      </w:r>
      <w:r>
        <w:rPr>
          <w:rFonts w:eastAsia="Times New Roman" w:cs="Times New Roman"/>
          <w:szCs w:val="24"/>
        </w:rPr>
        <w:t>σ</w:t>
      </w:r>
      <w:r w:rsidRPr="00E4748F">
        <w:rPr>
          <w:rFonts w:eastAsia="Times New Roman" w:cs="Times New Roman"/>
          <w:szCs w:val="24"/>
        </w:rPr>
        <w:t>τις εξελίξεις αύριο</w:t>
      </w:r>
      <w:r>
        <w:rPr>
          <w:rFonts w:eastAsia="Times New Roman" w:cs="Times New Roman"/>
          <w:szCs w:val="24"/>
        </w:rPr>
        <w:t>.</w:t>
      </w:r>
      <w:r w:rsidRPr="00E4748F">
        <w:rPr>
          <w:rFonts w:eastAsia="Times New Roman" w:cs="Times New Roman"/>
          <w:szCs w:val="24"/>
        </w:rPr>
        <w:t xml:space="preserve"> </w:t>
      </w:r>
    </w:p>
    <w:p w14:paraId="6B14ED1E" w14:textId="77777777" w:rsidR="004965E6" w:rsidRDefault="004D430C">
      <w:pPr>
        <w:spacing w:line="600" w:lineRule="auto"/>
        <w:ind w:firstLine="720"/>
        <w:jc w:val="both"/>
        <w:rPr>
          <w:rFonts w:eastAsia="Times New Roman" w:cs="Times New Roman"/>
          <w:szCs w:val="24"/>
        </w:rPr>
      </w:pPr>
      <w:r w:rsidRPr="00E4748F">
        <w:rPr>
          <w:rFonts w:eastAsia="Times New Roman" w:cs="Times New Roman"/>
          <w:szCs w:val="24"/>
        </w:rPr>
        <w:t>Το προοδευτικό</w:t>
      </w:r>
      <w:r>
        <w:rPr>
          <w:rFonts w:eastAsia="Times New Roman" w:cs="Times New Roman"/>
          <w:szCs w:val="24"/>
        </w:rPr>
        <w:t>,</w:t>
      </w:r>
      <w:r w:rsidRPr="00E4748F">
        <w:rPr>
          <w:rFonts w:eastAsia="Times New Roman" w:cs="Times New Roman"/>
          <w:szCs w:val="24"/>
        </w:rPr>
        <w:t xml:space="preserve"> το σύγχρονο</w:t>
      </w:r>
      <w:r>
        <w:rPr>
          <w:rFonts w:eastAsia="Times New Roman" w:cs="Times New Roman"/>
          <w:szCs w:val="24"/>
        </w:rPr>
        <w:t>, το π</w:t>
      </w:r>
      <w:r w:rsidRPr="00E4748F">
        <w:rPr>
          <w:rFonts w:eastAsia="Times New Roman" w:cs="Times New Roman"/>
          <w:szCs w:val="24"/>
        </w:rPr>
        <w:t>ραγματικά φιλολαϊκό είναι ο λαός μας να κάνει κουμάντο στην οικονομία</w:t>
      </w:r>
      <w:r>
        <w:rPr>
          <w:rFonts w:eastAsia="Times New Roman" w:cs="Times New Roman"/>
          <w:szCs w:val="24"/>
        </w:rPr>
        <w:t>,</w:t>
      </w:r>
      <w:r w:rsidRPr="00E4748F">
        <w:rPr>
          <w:rFonts w:eastAsia="Times New Roman" w:cs="Times New Roman"/>
          <w:szCs w:val="24"/>
        </w:rPr>
        <w:t xml:space="preserve"> στην κοινωνία</w:t>
      </w:r>
      <w:r>
        <w:rPr>
          <w:rFonts w:eastAsia="Times New Roman" w:cs="Times New Roman"/>
          <w:szCs w:val="24"/>
        </w:rPr>
        <w:t>,</w:t>
      </w:r>
      <w:r w:rsidRPr="00E4748F">
        <w:rPr>
          <w:rFonts w:eastAsia="Times New Roman" w:cs="Times New Roman"/>
          <w:szCs w:val="24"/>
        </w:rPr>
        <w:t xml:space="preserve"> να θέτει με σχέδιο και επιστημοσύνη τα κριτήρια της ανάπτυξης και όχι μία χούφτα λίγων παρασίτων που ζουν από την εργασία των πολλών</w:t>
      </w:r>
      <w:r>
        <w:rPr>
          <w:rFonts w:eastAsia="Times New Roman" w:cs="Times New Roman"/>
          <w:szCs w:val="24"/>
        </w:rPr>
        <w:t>.</w:t>
      </w:r>
      <w:r w:rsidRPr="00E4748F">
        <w:rPr>
          <w:rFonts w:eastAsia="Times New Roman" w:cs="Times New Roman"/>
          <w:szCs w:val="24"/>
        </w:rPr>
        <w:t xml:space="preserve"> Σήμερα είν</w:t>
      </w:r>
      <w:r>
        <w:rPr>
          <w:rFonts w:eastAsia="Times New Roman" w:cs="Times New Roman"/>
          <w:szCs w:val="24"/>
        </w:rPr>
        <w:t>αι παρα</w:t>
      </w:r>
      <w:r w:rsidRPr="00E4748F">
        <w:rPr>
          <w:rFonts w:eastAsia="Times New Roman" w:cs="Times New Roman"/>
          <w:szCs w:val="24"/>
        </w:rPr>
        <w:t xml:space="preserve">πάνω από </w:t>
      </w:r>
      <w:r>
        <w:rPr>
          <w:rFonts w:eastAsia="Times New Roman" w:cs="Times New Roman"/>
          <w:szCs w:val="24"/>
        </w:rPr>
        <w:t>αναγκαίο να ανοίξει ο δρόμος γι’</w:t>
      </w:r>
      <w:r w:rsidRPr="00E4748F">
        <w:rPr>
          <w:rFonts w:eastAsia="Times New Roman" w:cs="Times New Roman"/>
          <w:szCs w:val="24"/>
        </w:rPr>
        <w:t xml:space="preserve"> αυτή</w:t>
      </w:r>
      <w:r>
        <w:rPr>
          <w:rFonts w:eastAsia="Times New Roman" w:cs="Times New Roman"/>
          <w:szCs w:val="24"/>
        </w:rPr>
        <w:t>ν</w:t>
      </w:r>
      <w:r w:rsidRPr="00E4748F">
        <w:rPr>
          <w:rFonts w:eastAsia="Times New Roman" w:cs="Times New Roman"/>
          <w:szCs w:val="24"/>
        </w:rPr>
        <w:t xml:space="preserve"> την κοινωνία</w:t>
      </w:r>
      <w:r>
        <w:rPr>
          <w:rFonts w:eastAsia="Times New Roman" w:cs="Times New Roman"/>
          <w:szCs w:val="24"/>
        </w:rPr>
        <w:t>.</w:t>
      </w:r>
    </w:p>
    <w:p w14:paraId="6B14ED1F" w14:textId="77777777" w:rsidR="004965E6" w:rsidRDefault="004D430C">
      <w:pPr>
        <w:spacing w:line="600" w:lineRule="auto"/>
        <w:ind w:firstLine="720"/>
        <w:jc w:val="both"/>
        <w:rPr>
          <w:rFonts w:eastAsia="Times New Roman" w:cs="Times New Roman"/>
          <w:szCs w:val="24"/>
        </w:rPr>
      </w:pPr>
      <w:r w:rsidRPr="007F4569">
        <w:rPr>
          <w:rFonts w:eastAsia="Times New Roman" w:cs="Times New Roman"/>
          <w:b/>
          <w:szCs w:val="24"/>
        </w:rPr>
        <w:t>ΠΡΟΕΔΡΕΥΩΝ (Αναστάσιος Κουράκης):</w:t>
      </w:r>
      <w:r>
        <w:rPr>
          <w:rFonts w:eastAsia="Times New Roman" w:cs="Times New Roman"/>
          <w:szCs w:val="24"/>
        </w:rPr>
        <w:t xml:space="preserve"> </w:t>
      </w:r>
      <w:r w:rsidRPr="00E4748F">
        <w:rPr>
          <w:rFonts w:eastAsia="Times New Roman" w:cs="Times New Roman"/>
          <w:szCs w:val="24"/>
        </w:rPr>
        <w:t>Ευχαριστ</w:t>
      </w:r>
      <w:r w:rsidRPr="00E4748F">
        <w:rPr>
          <w:rFonts w:eastAsia="Times New Roman" w:cs="Times New Roman"/>
          <w:szCs w:val="24"/>
        </w:rPr>
        <w:t xml:space="preserve">ούμε τον Πρόεδρο της Κοινοβουλευτικής Ομάδας του </w:t>
      </w:r>
      <w:r>
        <w:rPr>
          <w:rFonts w:eastAsia="Times New Roman" w:cs="Times New Roman"/>
          <w:szCs w:val="24"/>
        </w:rPr>
        <w:t xml:space="preserve">ΚΚΕ κ. </w:t>
      </w:r>
      <w:proofErr w:type="spellStart"/>
      <w:r>
        <w:rPr>
          <w:rFonts w:eastAsia="Times New Roman" w:cs="Times New Roman"/>
          <w:szCs w:val="24"/>
        </w:rPr>
        <w:t>Κουτσούμπα</w:t>
      </w:r>
      <w:proofErr w:type="spellEnd"/>
      <w:r>
        <w:rPr>
          <w:rFonts w:eastAsia="Times New Roman" w:cs="Times New Roman"/>
          <w:szCs w:val="24"/>
        </w:rPr>
        <w:t>.</w:t>
      </w:r>
    </w:p>
    <w:p w14:paraId="6B14ED20" w14:textId="77777777" w:rsidR="004965E6" w:rsidRDefault="004D430C">
      <w:pPr>
        <w:spacing w:line="600" w:lineRule="auto"/>
        <w:ind w:firstLine="720"/>
        <w:jc w:val="both"/>
        <w:rPr>
          <w:rFonts w:eastAsia="Times New Roman" w:cs="Times New Roman"/>
          <w:szCs w:val="24"/>
        </w:rPr>
      </w:pPr>
      <w:r w:rsidRPr="007F4569">
        <w:rPr>
          <w:rFonts w:eastAsia="Times New Roman" w:cs="Times New Roman"/>
          <w:b/>
          <w:szCs w:val="24"/>
        </w:rPr>
        <w:lastRenderedPageBreak/>
        <w:t>ΚΩΝΣΤΑΝΤΙΝΟΣ ΓΑΒΡΟΓΛΟΥ (Υπουργός Παιδείας, Έρευνας και Θρησκευμάτων):</w:t>
      </w:r>
      <w:r>
        <w:rPr>
          <w:rFonts w:eastAsia="Times New Roman" w:cs="Times New Roman"/>
          <w:szCs w:val="24"/>
        </w:rPr>
        <w:t xml:space="preserve"> Κύριε Πρόεδρε, μπορώ να έχω τον λόγο;</w:t>
      </w:r>
    </w:p>
    <w:p w14:paraId="6B14ED21"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Ορίστε, κύριε Υπουργέ.</w:t>
      </w:r>
    </w:p>
    <w:p w14:paraId="6B14ED22"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w:t>
      </w:r>
      <w:r>
        <w:rPr>
          <w:rFonts w:eastAsia="Times New Roman" w:cs="Times New Roman"/>
          <w:b/>
          <w:szCs w:val="24"/>
        </w:rPr>
        <w:t>(Υπουργός Παιδείας, Έρευνας και Θρησκευμάτων):</w:t>
      </w:r>
      <w:r>
        <w:rPr>
          <w:rFonts w:eastAsia="Times New Roman" w:cs="Times New Roman"/>
          <w:szCs w:val="24"/>
        </w:rPr>
        <w:t xml:space="preserve"> Νομίζω</w:t>
      </w:r>
      <w:r w:rsidRPr="00E4748F">
        <w:rPr>
          <w:rFonts w:eastAsia="Times New Roman" w:cs="Times New Roman"/>
          <w:szCs w:val="24"/>
        </w:rPr>
        <w:t xml:space="preserve"> ότι ο κ</w:t>
      </w:r>
      <w:r>
        <w:rPr>
          <w:rFonts w:eastAsia="Times New Roman" w:cs="Times New Roman"/>
          <w:szCs w:val="24"/>
        </w:rPr>
        <w:t>.</w:t>
      </w:r>
      <w:r w:rsidRPr="00E4748F">
        <w:rPr>
          <w:rFonts w:eastAsia="Times New Roman" w:cs="Times New Roman"/>
          <w:szCs w:val="24"/>
        </w:rPr>
        <w:t xml:space="preserve"> </w:t>
      </w:r>
      <w:proofErr w:type="spellStart"/>
      <w:r w:rsidRPr="00E4748F">
        <w:rPr>
          <w:rFonts w:eastAsia="Times New Roman" w:cs="Times New Roman"/>
          <w:szCs w:val="24"/>
        </w:rPr>
        <w:t>Κουτσούμπας</w:t>
      </w:r>
      <w:proofErr w:type="spellEnd"/>
      <w:r w:rsidRPr="00E4748F">
        <w:rPr>
          <w:rFonts w:eastAsia="Times New Roman" w:cs="Times New Roman"/>
          <w:szCs w:val="24"/>
        </w:rPr>
        <w:t xml:space="preserve"> ανέφερε ορισμένα πράγματα τα οποία δεν είναι ακριβή</w:t>
      </w:r>
      <w:r>
        <w:rPr>
          <w:rFonts w:eastAsia="Times New Roman" w:cs="Times New Roman"/>
          <w:szCs w:val="24"/>
        </w:rPr>
        <w:t>.</w:t>
      </w:r>
      <w:r w:rsidRPr="00E4748F">
        <w:rPr>
          <w:rFonts w:eastAsia="Times New Roman" w:cs="Times New Roman"/>
          <w:szCs w:val="24"/>
        </w:rPr>
        <w:t xml:space="preserve"> </w:t>
      </w:r>
    </w:p>
    <w:p w14:paraId="6B14ED23" w14:textId="77777777" w:rsidR="004965E6" w:rsidRDefault="004D430C">
      <w:pPr>
        <w:spacing w:line="600" w:lineRule="auto"/>
        <w:ind w:firstLine="720"/>
        <w:jc w:val="both"/>
        <w:rPr>
          <w:rFonts w:eastAsia="Times New Roman" w:cs="Times New Roman"/>
          <w:szCs w:val="24"/>
        </w:rPr>
      </w:pPr>
      <w:r w:rsidRPr="00E4748F">
        <w:rPr>
          <w:rFonts w:eastAsia="Times New Roman" w:cs="Times New Roman"/>
          <w:szCs w:val="24"/>
        </w:rPr>
        <w:t>Αν δεν κάνω λάθος</w:t>
      </w:r>
      <w:r>
        <w:rPr>
          <w:rFonts w:eastAsia="Times New Roman" w:cs="Times New Roman"/>
          <w:szCs w:val="24"/>
        </w:rPr>
        <w:t>, κύριε</w:t>
      </w:r>
      <w:r w:rsidRPr="00E4748F">
        <w:rPr>
          <w:rFonts w:eastAsia="Times New Roman" w:cs="Times New Roman"/>
          <w:szCs w:val="24"/>
        </w:rPr>
        <w:t xml:space="preserve"> </w:t>
      </w:r>
      <w:proofErr w:type="spellStart"/>
      <w:r>
        <w:rPr>
          <w:rFonts w:eastAsia="Times New Roman" w:cs="Times New Roman"/>
          <w:szCs w:val="24"/>
        </w:rPr>
        <w:t>Κουτσούμπα</w:t>
      </w:r>
      <w:proofErr w:type="spellEnd"/>
      <w:r>
        <w:rPr>
          <w:rFonts w:eastAsia="Times New Roman" w:cs="Times New Roman"/>
          <w:szCs w:val="24"/>
        </w:rPr>
        <w:t xml:space="preserve">, </w:t>
      </w:r>
      <w:r w:rsidRPr="00E4748F">
        <w:rPr>
          <w:rFonts w:eastAsia="Times New Roman" w:cs="Times New Roman"/>
          <w:szCs w:val="24"/>
        </w:rPr>
        <w:t>είπατε ότι τώρα πια δεν είναι τυπικό προσόν το πτυχίο</w:t>
      </w:r>
      <w:r>
        <w:rPr>
          <w:rFonts w:eastAsia="Times New Roman" w:cs="Times New Roman"/>
          <w:szCs w:val="24"/>
        </w:rPr>
        <w:t xml:space="preserve">. Είναι τυπικό προσόν, όμως. </w:t>
      </w:r>
      <w:r w:rsidRPr="00E4748F">
        <w:rPr>
          <w:rFonts w:eastAsia="Times New Roman" w:cs="Times New Roman"/>
          <w:szCs w:val="24"/>
        </w:rPr>
        <w:t xml:space="preserve">Το </w:t>
      </w:r>
      <w:r>
        <w:rPr>
          <w:rFonts w:eastAsia="Times New Roman" w:cs="Times New Roman"/>
          <w:szCs w:val="24"/>
        </w:rPr>
        <w:t xml:space="preserve">λέμε </w:t>
      </w:r>
      <w:r>
        <w:rPr>
          <w:rFonts w:eastAsia="Times New Roman" w:cs="Times New Roman"/>
          <w:szCs w:val="24"/>
        </w:rPr>
        <w:t xml:space="preserve">στην τροπολογία. </w:t>
      </w:r>
      <w:r w:rsidRPr="00E4748F">
        <w:rPr>
          <w:rFonts w:eastAsia="Times New Roman" w:cs="Times New Roman"/>
          <w:szCs w:val="24"/>
        </w:rPr>
        <w:t>Δεν μπορεί να μην είναι τυπικό προσόν</w:t>
      </w:r>
      <w:r>
        <w:rPr>
          <w:rFonts w:eastAsia="Times New Roman" w:cs="Times New Roman"/>
          <w:szCs w:val="24"/>
        </w:rPr>
        <w:t>.</w:t>
      </w:r>
      <w:r w:rsidRPr="00E4748F">
        <w:rPr>
          <w:rFonts w:eastAsia="Times New Roman" w:cs="Times New Roman"/>
          <w:szCs w:val="24"/>
        </w:rPr>
        <w:t xml:space="preserve"> Άρα δεν αποσυνδέουμε το πτυχίο από το επάγγελμα</w:t>
      </w:r>
      <w:r>
        <w:rPr>
          <w:rFonts w:eastAsia="Times New Roman" w:cs="Times New Roman"/>
          <w:szCs w:val="24"/>
        </w:rPr>
        <w:t xml:space="preserve">. Αυτό νομίζω ότι πρέπει να κατοχυρωθεί. </w:t>
      </w:r>
    </w:p>
    <w:p w14:paraId="6B14ED2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Δεύτερον, α</w:t>
      </w:r>
      <w:r w:rsidRPr="00E4748F">
        <w:rPr>
          <w:rFonts w:eastAsia="Times New Roman" w:cs="Times New Roman"/>
          <w:szCs w:val="24"/>
        </w:rPr>
        <w:t>ς κάνουμε το εξής σενάριο</w:t>
      </w:r>
      <w:r>
        <w:rPr>
          <w:rFonts w:eastAsia="Times New Roman" w:cs="Times New Roman"/>
          <w:szCs w:val="24"/>
        </w:rPr>
        <w:t>, ότι με παίρνει</w:t>
      </w:r>
      <w:r w:rsidRPr="00E4748F">
        <w:rPr>
          <w:rFonts w:eastAsia="Times New Roman" w:cs="Times New Roman"/>
          <w:szCs w:val="24"/>
        </w:rPr>
        <w:t xml:space="preserve"> τηλέφωνο ο Υπουργός Οικονομικών</w:t>
      </w:r>
      <w:r>
        <w:rPr>
          <w:rFonts w:eastAsia="Times New Roman" w:cs="Times New Roman"/>
          <w:szCs w:val="24"/>
        </w:rPr>
        <w:t xml:space="preserve"> της Κυβέρνησης</w:t>
      </w:r>
      <w:r w:rsidRPr="00E4748F">
        <w:rPr>
          <w:rFonts w:eastAsia="Times New Roman" w:cs="Times New Roman"/>
          <w:szCs w:val="24"/>
        </w:rPr>
        <w:t xml:space="preserve"> και </w:t>
      </w:r>
      <w:r>
        <w:rPr>
          <w:rFonts w:eastAsia="Times New Roman" w:cs="Times New Roman"/>
          <w:szCs w:val="24"/>
        </w:rPr>
        <w:t>μου λέε</w:t>
      </w:r>
      <w:r>
        <w:rPr>
          <w:rFonts w:eastAsia="Times New Roman" w:cs="Times New Roman"/>
          <w:szCs w:val="24"/>
        </w:rPr>
        <w:t xml:space="preserve">ι: «Σε συνεννόηση και </w:t>
      </w:r>
      <w:r w:rsidRPr="00E4748F">
        <w:rPr>
          <w:rFonts w:eastAsia="Times New Roman" w:cs="Times New Roman"/>
          <w:szCs w:val="24"/>
        </w:rPr>
        <w:t>με τον Πρωθυπουργό και τους άλλους Υπουργούς</w:t>
      </w:r>
      <w:r>
        <w:rPr>
          <w:rFonts w:eastAsia="Times New Roman" w:cs="Times New Roman"/>
          <w:szCs w:val="24"/>
        </w:rPr>
        <w:t>,</w:t>
      </w:r>
      <w:r w:rsidRPr="00E4748F">
        <w:rPr>
          <w:rFonts w:eastAsia="Times New Roman" w:cs="Times New Roman"/>
          <w:szCs w:val="24"/>
        </w:rPr>
        <w:t xml:space="preserve"> </w:t>
      </w:r>
      <w:r>
        <w:rPr>
          <w:rFonts w:eastAsia="Times New Roman" w:cs="Times New Roman"/>
          <w:szCs w:val="24"/>
        </w:rPr>
        <w:t>σου προτείνω να προχωρήσουμε στο</w:t>
      </w:r>
      <w:r w:rsidRPr="00E4748F">
        <w:rPr>
          <w:rFonts w:eastAsia="Times New Roman" w:cs="Times New Roman"/>
          <w:szCs w:val="24"/>
        </w:rPr>
        <w:t>ν μόνιμο διορι</w:t>
      </w:r>
      <w:r w:rsidRPr="00E4748F">
        <w:rPr>
          <w:rFonts w:eastAsia="Times New Roman" w:cs="Times New Roman"/>
          <w:szCs w:val="24"/>
        </w:rPr>
        <w:lastRenderedPageBreak/>
        <w:t xml:space="preserve">σμό </w:t>
      </w:r>
      <w:r>
        <w:rPr>
          <w:rFonts w:eastAsia="Times New Roman" w:cs="Times New Roman"/>
          <w:szCs w:val="24"/>
        </w:rPr>
        <w:t>τριάντα χιλιάδων</w:t>
      </w:r>
      <w:r w:rsidRPr="00E4748F">
        <w:rPr>
          <w:rFonts w:eastAsia="Times New Roman" w:cs="Times New Roman"/>
          <w:szCs w:val="24"/>
        </w:rPr>
        <w:t xml:space="preserve"> εκπαιδευτικών</w:t>
      </w:r>
      <w:r>
        <w:rPr>
          <w:rFonts w:eastAsia="Times New Roman" w:cs="Times New Roman"/>
          <w:szCs w:val="24"/>
        </w:rPr>
        <w:t xml:space="preserve">» και μου ζητάει </w:t>
      </w:r>
      <w:r w:rsidRPr="00E4748F">
        <w:rPr>
          <w:rFonts w:eastAsia="Times New Roman" w:cs="Times New Roman"/>
          <w:szCs w:val="24"/>
        </w:rPr>
        <w:t>να σας</w:t>
      </w:r>
      <w:r>
        <w:rPr>
          <w:rFonts w:eastAsia="Times New Roman" w:cs="Times New Roman"/>
          <w:szCs w:val="24"/>
        </w:rPr>
        <w:t xml:space="preserve"> ρωτήσω ποιο σύστημα προκρίνετε</w:t>
      </w:r>
      <w:r w:rsidRPr="00E4748F">
        <w:rPr>
          <w:rFonts w:eastAsia="Times New Roman" w:cs="Times New Roman"/>
          <w:szCs w:val="24"/>
        </w:rPr>
        <w:t xml:space="preserve"> εσείς για το</w:t>
      </w:r>
      <w:r>
        <w:rPr>
          <w:rFonts w:eastAsia="Times New Roman" w:cs="Times New Roman"/>
          <w:szCs w:val="24"/>
        </w:rPr>
        <w:t>ν</w:t>
      </w:r>
      <w:r w:rsidRPr="00E4748F">
        <w:rPr>
          <w:rFonts w:eastAsia="Times New Roman" w:cs="Times New Roman"/>
          <w:szCs w:val="24"/>
        </w:rPr>
        <w:t xml:space="preserve"> μόνιμο διορισμό </w:t>
      </w:r>
      <w:r>
        <w:rPr>
          <w:rFonts w:eastAsia="Times New Roman" w:cs="Times New Roman"/>
          <w:szCs w:val="24"/>
        </w:rPr>
        <w:t xml:space="preserve">αυτών </w:t>
      </w:r>
      <w:r w:rsidRPr="00E4748F">
        <w:rPr>
          <w:rFonts w:eastAsia="Times New Roman" w:cs="Times New Roman"/>
          <w:szCs w:val="24"/>
        </w:rPr>
        <w:t>των εκπαιδευτικών</w:t>
      </w:r>
      <w:r>
        <w:rPr>
          <w:rFonts w:eastAsia="Times New Roman" w:cs="Times New Roman"/>
          <w:szCs w:val="24"/>
        </w:rPr>
        <w:t>.</w:t>
      </w:r>
      <w:r w:rsidRPr="00E4748F">
        <w:rPr>
          <w:rFonts w:eastAsia="Times New Roman" w:cs="Times New Roman"/>
          <w:szCs w:val="24"/>
        </w:rPr>
        <w:t xml:space="preserve"> Θα σας παρακαλούσα να μου απαντήσετε</w:t>
      </w:r>
      <w:r>
        <w:rPr>
          <w:rFonts w:eastAsia="Times New Roman" w:cs="Times New Roman"/>
          <w:szCs w:val="24"/>
        </w:rPr>
        <w:t>. Ποιο σύστημα θα προκρίνα</w:t>
      </w:r>
      <w:r w:rsidRPr="00E4748F">
        <w:rPr>
          <w:rFonts w:eastAsia="Times New Roman" w:cs="Times New Roman"/>
          <w:szCs w:val="24"/>
        </w:rPr>
        <w:t>τε εσείς για τον διορισμό αυτών των ανθρώπων</w:t>
      </w:r>
      <w:r>
        <w:rPr>
          <w:rFonts w:eastAsia="Times New Roman" w:cs="Times New Roman"/>
          <w:szCs w:val="24"/>
        </w:rPr>
        <w:t>;</w:t>
      </w:r>
      <w:r w:rsidRPr="00E4748F">
        <w:rPr>
          <w:rFonts w:eastAsia="Times New Roman" w:cs="Times New Roman"/>
          <w:szCs w:val="24"/>
        </w:rPr>
        <w:t xml:space="preserve"> </w:t>
      </w:r>
    </w:p>
    <w:p w14:paraId="6B14ED25" w14:textId="77777777" w:rsidR="004965E6" w:rsidRDefault="004D430C">
      <w:pPr>
        <w:spacing w:line="600" w:lineRule="auto"/>
        <w:ind w:firstLine="720"/>
        <w:jc w:val="both"/>
        <w:rPr>
          <w:rFonts w:eastAsia="Times New Roman" w:cs="Times New Roman"/>
          <w:szCs w:val="24"/>
        </w:rPr>
      </w:pPr>
      <w:r w:rsidRPr="00E4748F">
        <w:rPr>
          <w:rFonts w:eastAsia="Times New Roman" w:cs="Times New Roman"/>
          <w:szCs w:val="24"/>
        </w:rPr>
        <w:t xml:space="preserve">Μην κατηγορείτε εμάς για εμπόριο </w:t>
      </w:r>
      <w:r>
        <w:rPr>
          <w:rFonts w:eastAsia="Times New Roman" w:cs="Times New Roman"/>
          <w:szCs w:val="24"/>
        </w:rPr>
        <w:t>ε</w:t>
      </w:r>
      <w:r w:rsidRPr="00E4748F">
        <w:rPr>
          <w:rFonts w:eastAsia="Times New Roman" w:cs="Times New Roman"/>
          <w:szCs w:val="24"/>
        </w:rPr>
        <w:t>λπίδας</w:t>
      </w:r>
      <w:r>
        <w:rPr>
          <w:rFonts w:eastAsia="Times New Roman" w:cs="Times New Roman"/>
          <w:szCs w:val="24"/>
        </w:rPr>
        <w:t>,</w:t>
      </w:r>
      <w:r w:rsidRPr="00E4748F">
        <w:rPr>
          <w:rFonts w:eastAsia="Times New Roman" w:cs="Times New Roman"/>
          <w:szCs w:val="24"/>
        </w:rPr>
        <w:t xml:space="preserve"> διότι εκεί έξω υπάρχουν κ</w:t>
      </w:r>
      <w:r>
        <w:rPr>
          <w:rFonts w:eastAsia="Times New Roman" w:cs="Times New Roman"/>
          <w:szCs w:val="24"/>
        </w:rPr>
        <w:t xml:space="preserve">αι εκατοντάδες χιλιάδες πολίτες, </w:t>
      </w:r>
      <w:r w:rsidRPr="00E4748F">
        <w:rPr>
          <w:rFonts w:eastAsia="Times New Roman" w:cs="Times New Roman"/>
          <w:szCs w:val="24"/>
        </w:rPr>
        <w:t>οι οποίοι και αυτοί έχουν δικαίωμα</w:t>
      </w:r>
      <w:r>
        <w:rPr>
          <w:rFonts w:eastAsia="Times New Roman" w:cs="Times New Roman"/>
          <w:szCs w:val="24"/>
        </w:rPr>
        <w:t>. Γι’</w:t>
      </w:r>
      <w:r w:rsidRPr="00E4748F">
        <w:rPr>
          <w:rFonts w:eastAsia="Times New Roman" w:cs="Times New Roman"/>
          <w:szCs w:val="24"/>
        </w:rPr>
        <w:t xml:space="preserve"> αυτό και λέμε </w:t>
      </w:r>
      <w:r>
        <w:rPr>
          <w:rFonts w:eastAsia="Times New Roman" w:cs="Times New Roman"/>
          <w:szCs w:val="24"/>
        </w:rPr>
        <w:t xml:space="preserve">ότι </w:t>
      </w:r>
      <w:r w:rsidRPr="00E4748F">
        <w:rPr>
          <w:rFonts w:eastAsia="Times New Roman" w:cs="Times New Roman"/>
          <w:szCs w:val="24"/>
        </w:rPr>
        <w:t>η έννοια του δικαίου πρέπει να είναι μία έννοια δικα</w:t>
      </w:r>
      <w:r>
        <w:rPr>
          <w:rFonts w:eastAsia="Times New Roman" w:cs="Times New Roman"/>
          <w:szCs w:val="24"/>
        </w:rPr>
        <w:t>ίου για όλη την κοινωνία. Και γι’</w:t>
      </w:r>
      <w:r w:rsidRPr="00E4748F">
        <w:rPr>
          <w:rFonts w:eastAsia="Times New Roman" w:cs="Times New Roman"/>
          <w:szCs w:val="24"/>
        </w:rPr>
        <w:t xml:space="preserve"> αυτό εγώ δεν μπορώ να κατανοήσω</w:t>
      </w:r>
      <w:r>
        <w:rPr>
          <w:rFonts w:eastAsia="Times New Roman" w:cs="Times New Roman"/>
          <w:szCs w:val="24"/>
        </w:rPr>
        <w:t>, όταν λέτε αυτό και δεν λέτε πώς, πώς σ</w:t>
      </w:r>
      <w:r w:rsidRPr="00E4748F">
        <w:rPr>
          <w:rFonts w:eastAsia="Times New Roman" w:cs="Times New Roman"/>
          <w:szCs w:val="24"/>
        </w:rPr>
        <w:t>τα καλά καθούμενα έρχεται η Κυβέρνηση να θ</w:t>
      </w:r>
      <w:r>
        <w:rPr>
          <w:rFonts w:eastAsia="Times New Roman" w:cs="Times New Roman"/>
          <w:szCs w:val="24"/>
        </w:rPr>
        <w:t xml:space="preserve">εωρηθεί ένοχη ότι δεν προχωράει. </w:t>
      </w:r>
    </w:p>
    <w:p w14:paraId="6B14ED2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Ή </w:t>
      </w:r>
      <w:r w:rsidRPr="00E4748F">
        <w:rPr>
          <w:rFonts w:eastAsia="Times New Roman" w:cs="Times New Roman"/>
          <w:szCs w:val="24"/>
        </w:rPr>
        <w:t>να</w:t>
      </w:r>
      <w:r w:rsidRPr="00E4748F">
        <w:rPr>
          <w:rFonts w:eastAsia="Times New Roman" w:cs="Times New Roman"/>
          <w:szCs w:val="24"/>
        </w:rPr>
        <w:t xml:space="preserve"> πούμε κάτι άλλο</w:t>
      </w:r>
      <w:r>
        <w:rPr>
          <w:rFonts w:eastAsia="Times New Roman" w:cs="Times New Roman"/>
          <w:szCs w:val="24"/>
        </w:rPr>
        <w:t>.</w:t>
      </w:r>
      <w:r w:rsidRPr="00E4748F">
        <w:rPr>
          <w:rFonts w:eastAsia="Times New Roman" w:cs="Times New Roman"/>
          <w:szCs w:val="24"/>
        </w:rPr>
        <w:t xml:space="preserve"> Δεχόσαστε </w:t>
      </w:r>
      <w:r>
        <w:rPr>
          <w:rFonts w:eastAsia="Times New Roman" w:cs="Times New Roman"/>
          <w:szCs w:val="24"/>
        </w:rPr>
        <w:t>ότι θα γίνουν δεκαπέντε</w:t>
      </w:r>
      <w:r w:rsidRPr="00E4748F">
        <w:rPr>
          <w:rFonts w:eastAsia="Times New Roman" w:cs="Times New Roman"/>
          <w:szCs w:val="24"/>
        </w:rPr>
        <w:t xml:space="preserve"> χιλιάδες διορισμοί</w:t>
      </w:r>
      <w:r>
        <w:rPr>
          <w:rFonts w:eastAsia="Times New Roman" w:cs="Times New Roman"/>
          <w:szCs w:val="24"/>
        </w:rPr>
        <w:t>;</w:t>
      </w:r>
      <w:r w:rsidRPr="00E4748F">
        <w:rPr>
          <w:rFonts w:eastAsia="Times New Roman" w:cs="Times New Roman"/>
          <w:szCs w:val="24"/>
        </w:rPr>
        <w:t xml:space="preserve"> Ελπίζω να το δεχόσαστε</w:t>
      </w:r>
      <w:r>
        <w:rPr>
          <w:rFonts w:eastAsia="Times New Roman" w:cs="Times New Roman"/>
          <w:szCs w:val="24"/>
        </w:rPr>
        <w:t>.</w:t>
      </w:r>
      <w:r w:rsidRPr="00E4748F">
        <w:rPr>
          <w:rFonts w:eastAsia="Times New Roman" w:cs="Times New Roman"/>
          <w:szCs w:val="24"/>
        </w:rPr>
        <w:t xml:space="preserve"> Πείτε </w:t>
      </w:r>
      <w:r>
        <w:rPr>
          <w:rFonts w:eastAsia="Times New Roman" w:cs="Times New Roman"/>
          <w:szCs w:val="24"/>
        </w:rPr>
        <w:t>μας,</w:t>
      </w:r>
      <w:r w:rsidRPr="00E4748F">
        <w:rPr>
          <w:rFonts w:eastAsia="Times New Roman" w:cs="Times New Roman"/>
          <w:szCs w:val="24"/>
        </w:rPr>
        <w:t xml:space="preserve"> </w:t>
      </w:r>
      <w:r>
        <w:rPr>
          <w:rFonts w:eastAsia="Times New Roman" w:cs="Times New Roman"/>
          <w:szCs w:val="24"/>
        </w:rPr>
        <w:t>λ</w:t>
      </w:r>
      <w:r w:rsidRPr="00E4748F">
        <w:rPr>
          <w:rFonts w:eastAsia="Times New Roman" w:cs="Times New Roman"/>
          <w:szCs w:val="24"/>
        </w:rPr>
        <w:t>οιπόν</w:t>
      </w:r>
      <w:r>
        <w:rPr>
          <w:rFonts w:eastAsia="Times New Roman" w:cs="Times New Roman"/>
          <w:szCs w:val="24"/>
        </w:rPr>
        <w:t>, για του</w:t>
      </w:r>
      <w:r w:rsidRPr="00E4748F">
        <w:rPr>
          <w:rFonts w:eastAsia="Times New Roman" w:cs="Times New Roman"/>
          <w:szCs w:val="24"/>
        </w:rPr>
        <w:t xml:space="preserve">ς </w:t>
      </w:r>
      <w:r>
        <w:rPr>
          <w:rFonts w:eastAsia="Times New Roman" w:cs="Times New Roman"/>
          <w:szCs w:val="24"/>
        </w:rPr>
        <w:t>δεκαπέντε χιλιάδες πρώτους πώ</w:t>
      </w:r>
      <w:r w:rsidRPr="00E4748F">
        <w:rPr>
          <w:rFonts w:eastAsia="Times New Roman" w:cs="Times New Roman"/>
          <w:szCs w:val="24"/>
        </w:rPr>
        <w:t>ς πρέπει να γίνει αυτό</w:t>
      </w:r>
      <w:r>
        <w:rPr>
          <w:rFonts w:eastAsia="Times New Roman" w:cs="Times New Roman"/>
          <w:szCs w:val="24"/>
        </w:rPr>
        <w:t>;</w:t>
      </w:r>
      <w:r w:rsidRPr="00E4748F">
        <w:rPr>
          <w:rFonts w:eastAsia="Times New Roman" w:cs="Times New Roman"/>
          <w:szCs w:val="24"/>
        </w:rPr>
        <w:t xml:space="preserve"> Δεν έχουμε ακούσει από εσάς ένα πράγμα</w:t>
      </w:r>
      <w:r>
        <w:rPr>
          <w:rFonts w:eastAsia="Times New Roman" w:cs="Times New Roman"/>
          <w:szCs w:val="24"/>
        </w:rPr>
        <w:t>.</w:t>
      </w:r>
      <w:r w:rsidRPr="00E4748F">
        <w:rPr>
          <w:rFonts w:eastAsia="Times New Roman" w:cs="Times New Roman"/>
          <w:szCs w:val="24"/>
        </w:rPr>
        <w:t xml:space="preserve"> </w:t>
      </w:r>
    </w:p>
    <w:p w14:paraId="6B14ED27" w14:textId="77777777" w:rsidR="004965E6" w:rsidRDefault="004D430C">
      <w:pPr>
        <w:spacing w:line="600" w:lineRule="auto"/>
        <w:ind w:firstLine="720"/>
        <w:jc w:val="both"/>
        <w:rPr>
          <w:rFonts w:eastAsia="Times New Roman" w:cs="Times New Roman"/>
          <w:szCs w:val="24"/>
        </w:rPr>
      </w:pPr>
      <w:r w:rsidRPr="00E4748F">
        <w:rPr>
          <w:rFonts w:eastAsia="Times New Roman" w:cs="Times New Roman"/>
          <w:szCs w:val="24"/>
        </w:rPr>
        <w:t>Εκείνο</w:t>
      </w:r>
      <w:r>
        <w:rPr>
          <w:rFonts w:eastAsia="Times New Roman" w:cs="Times New Roman"/>
          <w:szCs w:val="24"/>
        </w:rPr>
        <w:t>,</w:t>
      </w:r>
      <w:r w:rsidRPr="00E4748F">
        <w:rPr>
          <w:rFonts w:eastAsia="Times New Roman" w:cs="Times New Roman"/>
          <w:szCs w:val="24"/>
        </w:rPr>
        <w:t xml:space="preserve"> </w:t>
      </w:r>
      <w:r>
        <w:rPr>
          <w:rFonts w:eastAsia="Times New Roman" w:cs="Times New Roman"/>
          <w:szCs w:val="24"/>
        </w:rPr>
        <w:t>όμως,</w:t>
      </w:r>
      <w:r w:rsidRPr="00E4748F">
        <w:rPr>
          <w:rFonts w:eastAsia="Times New Roman" w:cs="Times New Roman"/>
          <w:szCs w:val="24"/>
        </w:rPr>
        <w:t xml:space="preserve"> που έχουμε δει και εκείν</w:t>
      </w:r>
      <w:r w:rsidRPr="00E4748F">
        <w:rPr>
          <w:rFonts w:eastAsia="Times New Roman" w:cs="Times New Roman"/>
          <w:szCs w:val="24"/>
        </w:rPr>
        <w:t xml:space="preserve">ο το οποίο μας σοκάρει </w:t>
      </w:r>
      <w:r>
        <w:rPr>
          <w:rFonts w:eastAsia="Times New Roman" w:cs="Times New Roman"/>
          <w:szCs w:val="24"/>
        </w:rPr>
        <w:t xml:space="preserve">και μας σοκάρει ως </w:t>
      </w:r>
      <w:r w:rsidRPr="00E4748F">
        <w:rPr>
          <w:rFonts w:eastAsia="Times New Roman" w:cs="Times New Roman"/>
          <w:szCs w:val="24"/>
        </w:rPr>
        <w:t>το προοδευτικό κομμάτι της κοινωνίας</w:t>
      </w:r>
      <w:r>
        <w:rPr>
          <w:rFonts w:eastAsia="Times New Roman" w:cs="Times New Roman"/>
          <w:szCs w:val="24"/>
        </w:rPr>
        <w:t xml:space="preserve">, </w:t>
      </w:r>
      <w:r>
        <w:rPr>
          <w:rFonts w:eastAsia="Times New Roman" w:cs="Times New Roman"/>
          <w:szCs w:val="24"/>
        </w:rPr>
        <w:lastRenderedPageBreak/>
        <w:t>είναι ότι  κατα</w:t>
      </w:r>
      <w:r w:rsidRPr="00E4748F">
        <w:rPr>
          <w:rFonts w:eastAsia="Times New Roman" w:cs="Times New Roman"/>
          <w:szCs w:val="24"/>
        </w:rPr>
        <w:t xml:space="preserve">ψηφίσατε την κατάργηση του </w:t>
      </w:r>
      <w:r>
        <w:rPr>
          <w:rFonts w:eastAsia="Times New Roman" w:cs="Times New Roman"/>
          <w:szCs w:val="24"/>
        </w:rPr>
        <w:t>π</w:t>
      </w:r>
      <w:r w:rsidRPr="00E4748F">
        <w:rPr>
          <w:rFonts w:eastAsia="Times New Roman" w:cs="Times New Roman"/>
          <w:szCs w:val="24"/>
        </w:rPr>
        <w:t xml:space="preserve">ροεδρικού </w:t>
      </w:r>
      <w:r>
        <w:rPr>
          <w:rFonts w:eastAsia="Times New Roman" w:cs="Times New Roman"/>
          <w:szCs w:val="24"/>
        </w:rPr>
        <w:t>δ</w:t>
      </w:r>
      <w:r w:rsidRPr="00E4748F">
        <w:rPr>
          <w:rFonts w:eastAsia="Times New Roman" w:cs="Times New Roman"/>
          <w:szCs w:val="24"/>
        </w:rPr>
        <w:t>ιατάγματος 152</w:t>
      </w:r>
      <w:r>
        <w:rPr>
          <w:rFonts w:eastAsia="Times New Roman" w:cs="Times New Roman"/>
          <w:szCs w:val="24"/>
        </w:rPr>
        <w:t>, που ήταν</w:t>
      </w:r>
      <w:r w:rsidRPr="00E4748F">
        <w:rPr>
          <w:rFonts w:eastAsia="Times New Roman" w:cs="Times New Roman"/>
          <w:szCs w:val="24"/>
        </w:rPr>
        <w:t xml:space="preserve"> για την </w:t>
      </w:r>
      <w:proofErr w:type="spellStart"/>
      <w:r w:rsidRPr="00E4748F">
        <w:rPr>
          <w:rFonts w:eastAsia="Times New Roman" w:cs="Times New Roman"/>
          <w:szCs w:val="24"/>
        </w:rPr>
        <w:t>τιμωρητική</w:t>
      </w:r>
      <w:proofErr w:type="spellEnd"/>
      <w:r w:rsidRPr="00E4748F">
        <w:rPr>
          <w:rFonts w:eastAsia="Times New Roman" w:cs="Times New Roman"/>
          <w:szCs w:val="24"/>
        </w:rPr>
        <w:t xml:space="preserve"> αξιολόγηση</w:t>
      </w:r>
      <w:r>
        <w:rPr>
          <w:rFonts w:eastAsia="Times New Roman" w:cs="Times New Roman"/>
          <w:szCs w:val="24"/>
        </w:rPr>
        <w:t>.</w:t>
      </w:r>
    </w:p>
    <w:p w14:paraId="6B14ED28"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Το φέρατε εσείς με άλλη διατύπωση.</w:t>
      </w:r>
    </w:p>
    <w:p w14:paraId="6B14ED29"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ΚΩΝΣΤΑΝΤΙΝΟΣ ΓΑΒ</w:t>
      </w:r>
      <w:r>
        <w:rPr>
          <w:rFonts w:eastAsia="Times New Roman" w:cs="Times New Roman"/>
          <w:b/>
          <w:szCs w:val="24"/>
        </w:rPr>
        <w:t xml:space="preserve">ΡΟΓΛΟΥ (Υπουργός Παιδείας, Έρευνας και Θρησκευμάτων): </w:t>
      </w:r>
      <w:r>
        <w:rPr>
          <w:rFonts w:eastAsia="Times New Roman" w:cs="Times New Roman"/>
          <w:szCs w:val="24"/>
        </w:rPr>
        <w:t xml:space="preserve">Το καταψηφίσατε. </w:t>
      </w:r>
      <w:r w:rsidRPr="00E4748F">
        <w:rPr>
          <w:rFonts w:eastAsia="Times New Roman" w:cs="Times New Roman"/>
          <w:szCs w:val="24"/>
        </w:rPr>
        <w:t xml:space="preserve">Ας </w:t>
      </w:r>
      <w:r>
        <w:rPr>
          <w:rFonts w:eastAsia="Times New Roman" w:cs="Times New Roman"/>
          <w:szCs w:val="24"/>
        </w:rPr>
        <w:t>ψηφίζατε</w:t>
      </w:r>
      <w:r w:rsidRPr="00E4748F">
        <w:rPr>
          <w:rFonts w:eastAsia="Times New Roman" w:cs="Times New Roman"/>
          <w:szCs w:val="24"/>
        </w:rPr>
        <w:t xml:space="preserve"> την κατάργηση του και </w:t>
      </w:r>
      <w:r>
        <w:rPr>
          <w:rFonts w:eastAsia="Times New Roman" w:cs="Times New Roman"/>
          <w:szCs w:val="24"/>
        </w:rPr>
        <w:t>ας καταψηφίζ</w:t>
      </w:r>
      <w:r w:rsidRPr="00E4748F">
        <w:rPr>
          <w:rFonts w:eastAsia="Times New Roman" w:cs="Times New Roman"/>
          <w:szCs w:val="24"/>
        </w:rPr>
        <w:t>ατε τις δομές</w:t>
      </w:r>
      <w:r>
        <w:rPr>
          <w:rFonts w:eastAsia="Times New Roman" w:cs="Times New Roman"/>
          <w:szCs w:val="24"/>
        </w:rPr>
        <w:t>.</w:t>
      </w:r>
      <w:r w:rsidRPr="00E4748F">
        <w:rPr>
          <w:rFonts w:eastAsia="Times New Roman" w:cs="Times New Roman"/>
          <w:szCs w:val="24"/>
        </w:rPr>
        <w:t xml:space="preserve"> </w:t>
      </w:r>
      <w:r>
        <w:rPr>
          <w:rFonts w:eastAsia="Times New Roman" w:cs="Times New Roman"/>
          <w:szCs w:val="24"/>
        </w:rPr>
        <w:t>Κατα</w:t>
      </w:r>
      <w:r w:rsidRPr="00E4748F">
        <w:rPr>
          <w:rFonts w:eastAsia="Times New Roman" w:cs="Times New Roman"/>
          <w:szCs w:val="24"/>
        </w:rPr>
        <w:t>ψηφίσατε την υποχρεωτική δίχρονη προσχολική εκπαίδευση</w:t>
      </w:r>
      <w:r>
        <w:rPr>
          <w:rFonts w:eastAsia="Times New Roman" w:cs="Times New Roman"/>
          <w:szCs w:val="24"/>
        </w:rPr>
        <w:t>,</w:t>
      </w:r>
      <w:r w:rsidRPr="00E4748F">
        <w:rPr>
          <w:rFonts w:eastAsia="Times New Roman" w:cs="Times New Roman"/>
          <w:szCs w:val="24"/>
        </w:rPr>
        <w:t xml:space="preserve"> κάτι που </w:t>
      </w:r>
      <w:r>
        <w:rPr>
          <w:rFonts w:eastAsia="Times New Roman" w:cs="Times New Roman"/>
          <w:szCs w:val="24"/>
        </w:rPr>
        <w:t xml:space="preserve">η </w:t>
      </w:r>
      <w:r w:rsidRPr="00E4748F">
        <w:rPr>
          <w:rFonts w:eastAsia="Times New Roman" w:cs="Times New Roman"/>
          <w:szCs w:val="24"/>
        </w:rPr>
        <w:t>εκπαιδευτ</w:t>
      </w:r>
      <w:r>
        <w:rPr>
          <w:rFonts w:eastAsia="Times New Roman" w:cs="Times New Roman"/>
          <w:szCs w:val="24"/>
        </w:rPr>
        <w:t>ική</w:t>
      </w:r>
      <w:r w:rsidRPr="00E4748F">
        <w:rPr>
          <w:rFonts w:eastAsia="Times New Roman" w:cs="Times New Roman"/>
          <w:szCs w:val="24"/>
        </w:rPr>
        <w:t xml:space="preserve"> κοινότητα </w:t>
      </w:r>
      <w:r>
        <w:rPr>
          <w:rFonts w:eastAsia="Times New Roman" w:cs="Times New Roman"/>
          <w:szCs w:val="24"/>
        </w:rPr>
        <w:t>εξήντα ένα</w:t>
      </w:r>
      <w:r w:rsidRPr="00E4748F">
        <w:rPr>
          <w:rFonts w:eastAsia="Times New Roman" w:cs="Times New Roman"/>
          <w:szCs w:val="24"/>
        </w:rPr>
        <w:t xml:space="preserve"> χρόνια πριν το είχε</w:t>
      </w:r>
      <w:r w:rsidRPr="00E4748F">
        <w:rPr>
          <w:rFonts w:eastAsia="Times New Roman" w:cs="Times New Roman"/>
          <w:szCs w:val="24"/>
        </w:rPr>
        <w:t xml:space="preserve"> βάλει στο τραπέζι</w:t>
      </w:r>
      <w:r>
        <w:rPr>
          <w:rFonts w:eastAsia="Times New Roman" w:cs="Times New Roman"/>
          <w:szCs w:val="24"/>
        </w:rPr>
        <w:t>.</w:t>
      </w:r>
      <w:r w:rsidRPr="00E4748F">
        <w:rPr>
          <w:rFonts w:eastAsia="Times New Roman" w:cs="Times New Roman"/>
          <w:szCs w:val="24"/>
        </w:rPr>
        <w:t xml:space="preserve"> </w:t>
      </w:r>
    </w:p>
    <w:p w14:paraId="6B14ED2A" w14:textId="77777777" w:rsidR="004965E6" w:rsidRDefault="004D430C">
      <w:pPr>
        <w:spacing w:line="600" w:lineRule="auto"/>
        <w:ind w:firstLine="720"/>
        <w:jc w:val="both"/>
        <w:rPr>
          <w:rFonts w:eastAsia="Times New Roman" w:cs="Times New Roman"/>
          <w:szCs w:val="24"/>
        </w:rPr>
      </w:pPr>
      <w:r w:rsidRPr="00E4748F">
        <w:rPr>
          <w:rFonts w:eastAsia="Times New Roman" w:cs="Times New Roman"/>
          <w:szCs w:val="24"/>
        </w:rPr>
        <w:t xml:space="preserve">Θέλω να σας πω ότι ανεξάρτητα </w:t>
      </w:r>
      <w:r>
        <w:rPr>
          <w:rFonts w:eastAsia="Times New Roman" w:cs="Times New Roman"/>
          <w:szCs w:val="24"/>
        </w:rPr>
        <w:t>α</w:t>
      </w:r>
      <w:r w:rsidRPr="00E4748F">
        <w:rPr>
          <w:rFonts w:eastAsia="Times New Roman" w:cs="Times New Roman"/>
          <w:szCs w:val="24"/>
        </w:rPr>
        <w:t xml:space="preserve">ν τυχόν </w:t>
      </w:r>
      <w:r>
        <w:rPr>
          <w:rFonts w:eastAsia="Times New Roman" w:cs="Times New Roman"/>
          <w:szCs w:val="24"/>
        </w:rPr>
        <w:t>οι τόνοι</w:t>
      </w:r>
      <w:r w:rsidRPr="00E4748F">
        <w:rPr>
          <w:rFonts w:eastAsia="Times New Roman" w:cs="Times New Roman"/>
          <w:szCs w:val="24"/>
        </w:rPr>
        <w:t xml:space="preserve"> υψώνονται </w:t>
      </w:r>
      <w:r>
        <w:rPr>
          <w:rFonts w:eastAsia="Times New Roman" w:cs="Times New Roman"/>
          <w:szCs w:val="24"/>
        </w:rPr>
        <w:t xml:space="preserve">ή χαμηλώνουν και λέμε ότι ο </w:t>
      </w:r>
      <w:r w:rsidRPr="00E4748F">
        <w:rPr>
          <w:rFonts w:eastAsia="Times New Roman" w:cs="Times New Roman"/>
          <w:szCs w:val="24"/>
        </w:rPr>
        <w:t>ένας μοιάζει με τον άλλον</w:t>
      </w:r>
      <w:r>
        <w:rPr>
          <w:rFonts w:eastAsia="Times New Roman" w:cs="Times New Roman"/>
          <w:szCs w:val="24"/>
        </w:rPr>
        <w:t>,</w:t>
      </w:r>
      <w:r w:rsidRPr="00E4748F">
        <w:rPr>
          <w:rFonts w:eastAsia="Times New Roman" w:cs="Times New Roman"/>
          <w:szCs w:val="24"/>
        </w:rPr>
        <w:t xml:space="preserve"> δεν είναι </w:t>
      </w:r>
      <w:r>
        <w:rPr>
          <w:rFonts w:eastAsia="Times New Roman" w:cs="Times New Roman"/>
          <w:szCs w:val="24"/>
        </w:rPr>
        <w:t xml:space="preserve">τόσο </w:t>
      </w:r>
      <w:r w:rsidRPr="00E4748F">
        <w:rPr>
          <w:rFonts w:eastAsia="Times New Roman" w:cs="Times New Roman"/>
          <w:szCs w:val="24"/>
        </w:rPr>
        <w:t>αν ο ένας ψηφίσει το ίδιο με τον άλλον</w:t>
      </w:r>
      <w:r>
        <w:rPr>
          <w:rFonts w:eastAsia="Times New Roman" w:cs="Times New Roman"/>
          <w:szCs w:val="24"/>
        </w:rPr>
        <w:t xml:space="preserve"> όσο </w:t>
      </w:r>
      <w:r w:rsidRPr="00E4748F">
        <w:rPr>
          <w:rFonts w:eastAsia="Times New Roman" w:cs="Times New Roman"/>
          <w:szCs w:val="24"/>
        </w:rPr>
        <w:t xml:space="preserve">ότι υπάρχουν ερωτηματικά τα οποία δεν θέλουν απαντήσεις </w:t>
      </w:r>
      <w:r>
        <w:rPr>
          <w:rFonts w:eastAsia="Times New Roman" w:cs="Times New Roman"/>
          <w:szCs w:val="24"/>
        </w:rPr>
        <w:t>γ</w:t>
      </w:r>
      <w:r w:rsidRPr="00E4748F">
        <w:rPr>
          <w:rFonts w:eastAsia="Times New Roman" w:cs="Times New Roman"/>
          <w:szCs w:val="24"/>
        </w:rPr>
        <w:t xml:space="preserve">ενικά </w:t>
      </w:r>
      <w:r w:rsidRPr="00E4748F">
        <w:rPr>
          <w:rFonts w:eastAsia="Times New Roman" w:cs="Times New Roman"/>
          <w:szCs w:val="24"/>
        </w:rPr>
        <w:t>και αόριστα</w:t>
      </w:r>
      <w:r>
        <w:rPr>
          <w:rFonts w:eastAsia="Times New Roman" w:cs="Times New Roman"/>
          <w:szCs w:val="24"/>
        </w:rPr>
        <w:t>,</w:t>
      </w:r>
      <w:r w:rsidRPr="00E4748F">
        <w:rPr>
          <w:rFonts w:eastAsia="Times New Roman" w:cs="Times New Roman"/>
          <w:szCs w:val="24"/>
        </w:rPr>
        <w:t xml:space="preserve"> αλλά θέλουν πάρα πολύ συγκεκριμένες απαντήσεις</w:t>
      </w:r>
      <w:r>
        <w:rPr>
          <w:rFonts w:eastAsia="Times New Roman" w:cs="Times New Roman"/>
          <w:szCs w:val="24"/>
        </w:rPr>
        <w:t>.</w:t>
      </w:r>
    </w:p>
    <w:p w14:paraId="6B14ED2B" w14:textId="77777777" w:rsidR="004965E6" w:rsidRDefault="004D430C">
      <w:pPr>
        <w:spacing w:line="600" w:lineRule="auto"/>
        <w:ind w:firstLine="720"/>
        <w:jc w:val="both"/>
        <w:rPr>
          <w:rFonts w:eastAsia="Times New Roman" w:cs="Times New Roman"/>
          <w:szCs w:val="24"/>
        </w:rPr>
      </w:pPr>
      <w:r w:rsidRPr="00E4748F">
        <w:rPr>
          <w:rFonts w:eastAsia="Times New Roman" w:cs="Times New Roman"/>
          <w:szCs w:val="24"/>
        </w:rPr>
        <w:t xml:space="preserve">Και επιμένω ότι η συγκεκριμένη απάντηση που χρειάζεται </w:t>
      </w:r>
      <w:r>
        <w:rPr>
          <w:rFonts w:eastAsia="Times New Roman" w:cs="Times New Roman"/>
          <w:szCs w:val="24"/>
        </w:rPr>
        <w:t>τ</w:t>
      </w:r>
      <w:r w:rsidRPr="00E4748F">
        <w:rPr>
          <w:rFonts w:eastAsia="Times New Roman" w:cs="Times New Roman"/>
          <w:szCs w:val="24"/>
        </w:rPr>
        <w:t>ώρα</w:t>
      </w:r>
      <w:r>
        <w:rPr>
          <w:rFonts w:eastAsia="Times New Roman" w:cs="Times New Roman"/>
          <w:szCs w:val="24"/>
        </w:rPr>
        <w:t>,</w:t>
      </w:r>
      <w:r w:rsidRPr="00E4748F">
        <w:rPr>
          <w:rFonts w:eastAsia="Times New Roman" w:cs="Times New Roman"/>
          <w:szCs w:val="24"/>
        </w:rPr>
        <w:t xml:space="preserve"> σε αυτή τη συγκυρία</w:t>
      </w:r>
      <w:r>
        <w:rPr>
          <w:rFonts w:eastAsia="Times New Roman" w:cs="Times New Roman"/>
          <w:szCs w:val="24"/>
        </w:rPr>
        <w:t>,</w:t>
      </w:r>
      <w:r w:rsidRPr="00E4748F">
        <w:rPr>
          <w:rFonts w:eastAsia="Times New Roman" w:cs="Times New Roman"/>
          <w:szCs w:val="24"/>
        </w:rPr>
        <w:t xml:space="preserve"> σήμερα δηλαδή</w:t>
      </w:r>
      <w:r>
        <w:rPr>
          <w:rFonts w:eastAsia="Times New Roman" w:cs="Times New Roman"/>
          <w:szCs w:val="24"/>
        </w:rPr>
        <w:t>,</w:t>
      </w:r>
      <w:r w:rsidRPr="00E4748F">
        <w:rPr>
          <w:rFonts w:eastAsia="Times New Roman" w:cs="Times New Roman"/>
          <w:szCs w:val="24"/>
        </w:rPr>
        <w:t xml:space="preserve"> είναι να μας πείτε </w:t>
      </w:r>
      <w:r>
        <w:rPr>
          <w:rFonts w:eastAsia="Times New Roman" w:cs="Times New Roman"/>
          <w:szCs w:val="24"/>
        </w:rPr>
        <w:lastRenderedPageBreak/>
        <w:t xml:space="preserve">εσείς ποιο σύστημα προκρίνετε </w:t>
      </w:r>
      <w:r w:rsidRPr="00E4748F">
        <w:rPr>
          <w:rFonts w:eastAsia="Times New Roman" w:cs="Times New Roman"/>
          <w:szCs w:val="24"/>
        </w:rPr>
        <w:t>για το διορισμό αυτών των ανθρώπων</w:t>
      </w:r>
      <w:r>
        <w:rPr>
          <w:rFonts w:eastAsia="Times New Roman" w:cs="Times New Roman"/>
          <w:szCs w:val="24"/>
        </w:rPr>
        <w:t>.</w:t>
      </w:r>
      <w:r w:rsidRPr="00E4748F">
        <w:rPr>
          <w:rFonts w:eastAsia="Times New Roman" w:cs="Times New Roman"/>
          <w:szCs w:val="24"/>
        </w:rPr>
        <w:t xml:space="preserve"> </w:t>
      </w:r>
    </w:p>
    <w:p w14:paraId="6B14ED2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Σας ευχαριστ</w:t>
      </w:r>
      <w:r>
        <w:rPr>
          <w:rFonts w:eastAsia="Times New Roman" w:cs="Times New Roman"/>
          <w:szCs w:val="24"/>
        </w:rPr>
        <w:t>ώ πολύ.</w:t>
      </w:r>
    </w:p>
    <w:p w14:paraId="6B14ED2D"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Υπουργέ.</w:t>
      </w:r>
    </w:p>
    <w:p w14:paraId="6B14ED2E"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cs="Times New Roman"/>
          <w:szCs w:val="24"/>
        </w:rPr>
        <w:t>Κύριε Πρόεδρε, μπορώ να απαντήσω;</w:t>
      </w:r>
    </w:p>
    <w:p w14:paraId="6B14ED2F"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Ορίστε, έχετε</w:t>
      </w:r>
      <w:r>
        <w:rPr>
          <w:rFonts w:eastAsia="Times New Roman" w:cs="Times New Roman"/>
          <w:szCs w:val="24"/>
        </w:rPr>
        <w:t xml:space="preserve"> τον λόγο.</w:t>
      </w:r>
    </w:p>
    <w:p w14:paraId="6B14ED30" w14:textId="77777777" w:rsidR="004965E6" w:rsidRDefault="004D430C">
      <w:pPr>
        <w:spacing w:line="600" w:lineRule="auto"/>
        <w:ind w:firstLine="720"/>
        <w:jc w:val="both"/>
        <w:rPr>
          <w:rFonts w:eastAsia="Times New Roman" w:cs="Times New Roman"/>
          <w:szCs w:val="24"/>
        </w:rPr>
      </w:pPr>
      <w:r w:rsidRPr="00E772FB">
        <w:rPr>
          <w:rFonts w:eastAsia="Times New Roman" w:cs="Times New Roman"/>
          <w:b/>
          <w:szCs w:val="24"/>
        </w:rPr>
        <w:t>ΔΗΜΗΤΡΙΟΣ ΚΟΥΤΣΟΥΜΠΑΣ (Γενικός Γραμματέας της Κεντρικής Επιτροπής του Κομμουνιστικού Κόμματος Ελλάδ</w:t>
      </w:r>
      <w:r>
        <w:rPr>
          <w:rFonts w:eastAsia="Times New Roman" w:cs="Times New Roman"/>
          <w:b/>
          <w:szCs w:val="24"/>
        </w:rPr>
        <w:t>α</w:t>
      </w:r>
      <w:r w:rsidRPr="00E772FB">
        <w:rPr>
          <w:rFonts w:eastAsia="Times New Roman" w:cs="Times New Roman"/>
          <w:b/>
          <w:szCs w:val="24"/>
        </w:rPr>
        <w:t>ς):</w:t>
      </w:r>
      <w:r>
        <w:rPr>
          <w:rFonts w:eastAsia="Times New Roman" w:cs="Times New Roman"/>
          <w:szCs w:val="24"/>
        </w:rPr>
        <w:t xml:space="preserve"> Ο κύριος Υπουργός κατάλαβε πολύ καλά τι είπαμε για τα ερωτηματικά που έθεσε. Έχουν απαντηθεί επανειλημμένα από το ΚΚΕ και μέσα σε αυτήν την Α</w:t>
      </w:r>
      <w:r>
        <w:rPr>
          <w:rFonts w:eastAsia="Times New Roman" w:cs="Times New Roman"/>
          <w:szCs w:val="24"/>
        </w:rPr>
        <w:t xml:space="preserve">ίθουσα και κατ’ ιδίαν σε συναντήσεις και στις διάφορες επιτροπές. Υπάρχουν συγκεκριμένες προτάσεις. </w:t>
      </w:r>
    </w:p>
    <w:p w14:paraId="6B14ED3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το αθώο, ξέρετε, </w:t>
      </w:r>
      <w:proofErr w:type="spellStart"/>
      <w:r>
        <w:rPr>
          <w:rFonts w:eastAsia="Times New Roman" w:cs="Times New Roman"/>
          <w:szCs w:val="24"/>
        </w:rPr>
        <w:t>υφάκι</w:t>
      </w:r>
      <w:proofErr w:type="spellEnd"/>
      <w:r>
        <w:rPr>
          <w:rFonts w:eastAsia="Times New Roman" w:cs="Times New Roman"/>
          <w:szCs w:val="24"/>
        </w:rPr>
        <w:t xml:space="preserve"> που χρησιμοποιεί συνήθως ο κύριος Υπουργός Παιδείας καλά θα κάνει, θα του έλεγα, να το αλλάξει γιατί δεν τον τιμά. Είναι προτιμότερο με αυστηρότητα να κάνει κριτικές παρατηρήσεις όπου διαφωνεί και να λέει την άποψή του ντόμπρα και σταράτα και όχι να παρισ</w:t>
      </w:r>
      <w:r>
        <w:rPr>
          <w:rFonts w:eastAsia="Times New Roman" w:cs="Times New Roman"/>
          <w:szCs w:val="24"/>
        </w:rPr>
        <w:t>τάνει πως δεν καταλαβαίνει. Είναι γνωστή αυτή η τακτική.</w:t>
      </w:r>
    </w:p>
    <w:p w14:paraId="6B14ED3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Το ΚΚΕ έχει μιλήσει καθαρά και για τις πιστοποιήσεις και για τα πτυχία και πώς αποσυνδέεται το ένα από το άλλο και για την παιδαγωγική επάρκεια και για το τι ετοιμάζετε εδώ και πάρα πολλά χρόνια και </w:t>
      </w:r>
      <w:r>
        <w:rPr>
          <w:rFonts w:eastAsia="Times New Roman" w:cs="Times New Roman"/>
          <w:szCs w:val="24"/>
        </w:rPr>
        <w:t>οι προηγούμενοι από εσάς και εσείς το συνεχίζετε.</w:t>
      </w:r>
    </w:p>
    <w:p w14:paraId="6B14ED3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Το ΚΚΕ έχει κάνει συγκεκριμένες προτάσεις για το τι είναι απαραίτητο να γίνει σήμερα για τους τριάντα χιλιάδες διορισμούς. Το ΚΚΕ σας λέει καθαρά και από τη θέση της </w:t>
      </w:r>
      <w:r>
        <w:rPr>
          <w:rFonts w:eastAsia="Times New Roman" w:cs="Times New Roman"/>
          <w:szCs w:val="24"/>
        </w:rPr>
        <w:t>Α</w:t>
      </w:r>
      <w:r>
        <w:rPr>
          <w:rFonts w:eastAsia="Times New Roman" w:cs="Times New Roman"/>
          <w:szCs w:val="24"/>
        </w:rPr>
        <w:t>ντιπολίτευσης ότι αυτός είναι ο ρόλος τ</w:t>
      </w:r>
      <w:r>
        <w:rPr>
          <w:rFonts w:eastAsia="Times New Roman" w:cs="Times New Roman"/>
          <w:szCs w:val="24"/>
        </w:rPr>
        <w:t xml:space="preserve">ου, να σας κρίνει. </w:t>
      </w:r>
    </w:p>
    <w:p w14:paraId="6B14ED3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Γιατί πετάτε στην ουσία στον δρόμο, στην αδιοριστία χιλιάδες αναπληρωτές, χιλιάδες εκπαιδευτικούς που βρίσκονται σ’ αυτό το μετερίζι και ματώνουν καθημερινά. Όλοι στην οικογένειά </w:t>
      </w:r>
      <w:r>
        <w:rPr>
          <w:rFonts w:eastAsia="Times New Roman" w:cs="Times New Roman"/>
          <w:szCs w:val="24"/>
        </w:rPr>
        <w:lastRenderedPageBreak/>
        <w:t>μας, στον περίγυρό μας έχουμε τέτοιους ανθρώπους. Είναι ά</w:t>
      </w:r>
      <w:r>
        <w:rPr>
          <w:rFonts w:eastAsia="Times New Roman" w:cs="Times New Roman"/>
          <w:szCs w:val="24"/>
        </w:rPr>
        <w:t xml:space="preserve">νθρωποι που δεν μπορούν να κάνουν οικογένεια. Είναι άνθρωποι που δεν μπορούν να ζήσουν την οικογένειά τους. Η μία είναι στον Έβρο, ο άλλος είναι στο Ρέθυμνο, τα παιδιά να ζουν εδώ ανήλικα με τη γιαγιά και τον παππού και να μην φτάνουν τα λεφτά ούτε για τα </w:t>
      </w:r>
      <w:r>
        <w:rPr>
          <w:rFonts w:eastAsia="Times New Roman" w:cs="Times New Roman"/>
          <w:szCs w:val="24"/>
        </w:rPr>
        <w:t xml:space="preserve">ενοίκιά τους ούτε για να ζήσουν τρεις και τέσσερις οικογένειες ανά την Ελλάδα. </w:t>
      </w:r>
    </w:p>
    <w:p w14:paraId="6B14ED3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Και δεν προχωράτε στην μονιμοποίηση αυτών των ανθρώπων. Είναι καθαρό το ζήτημα. Οποιαδήποτε άλλη διαδικαστική ενέργεια, εμπόδιο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που βρίσκετε είτε από την Ευρωπαϊκή Ένωση,</w:t>
      </w:r>
      <w:r>
        <w:rPr>
          <w:rFonts w:eastAsia="Times New Roman" w:cs="Times New Roman"/>
          <w:szCs w:val="24"/>
        </w:rPr>
        <w:t xml:space="preserve"> είτε από το Σύνταγμα, είτε από την μέχρι τώρα νομοθετική λειτουργία, από τους νόμους που βρίσκονται σε ισχύ, μπορούν να αλλάξουν με τροπολογίες και με συγκεκριμένους νόμους. </w:t>
      </w:r>
    </w:p>
    <w:p w14:paraId="6B14ED3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Μπορείτε να αφαιρέσετε χρήματα από εκεί που σας είπα, που τα δίνετε ασύστολα μόν</w:t>
      </w:r>
      <w:r>
        <w:rPr>
          <w:rFonts w:eastAsia="Times New Roman" w:cs="Times New Roman"/>
          <w:szCs w:val="24"/>
        </w:rPr>
        <w:t xml:space="preserve">ο για να μεγαλώνει η διαφθορά, για να μεγαλώνει ο εναγκαλισμός σας με άλλα κέντρα αποφάσεων, </w:t>
      </w:r>
      <w:r>
        <w:rPr>
          <w:rFonts w:eastAsia="Times New Roman" w:cs="Times New Roman"/>
          <w:szCs w:val="24"/>
        </w:rPr>
        <w:lastRenderedPageBreak/>
        <w:t xml:space="preserve">που είναι ενάντια στα δικαιώματα των λαών, ενάντια στο εκπαιδευτικό σύστημα, ενάντια στη νέα γενιά, στα παιδιά μας και στα εγγόνια μας. Είναι πολύ απλά αυτά να τα </w:t>
      </w:r>
      <w:r>
        <w:rPr>
          <w:rFonts w:eastAsia="Times New Roman" w:cs="Times New Roman"/>
          <w:szCs w:val="24"/>
        </w:rPr>
        <w:t xml:space="preserve">καταλάβετε. </w:t>
      </w:r>
    </w:p>
    <w:p w14:paraId="6B14ED3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Και, βεβαίως, άλλη φορά να είστε και προσεκτικοί για το πώς φέρνετε τις τροπολογίες, που είπατε, ενταγμένες σε διάφορα νομοσχέδια με άλλες διατυπώσεις που άλλα εννοούν, άλλα κάνουν και άλλα οδηγούν να κάνουν στην πράξη. </w:t>
      </w:r>
    </w:p>
    <w:p w14:paraId="6B14ED3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Εσείς μπορεί να έχετε </w:t>
      </w:r>
      <w:r>
        <w:rPr>
          <w:rFonts w:eastAsia="Times New Roman" w:cs="Times New Roman"/>
          <w:szCs w:val="24"/>
        </w:rPr>
        <w:t xml:space="preserve">την καλύτερη των προθέσεων, κύριε </w:t>
      </w:r>
      <w:proofErr w:type="spellStart"/>
      <w:r>
        <w:rPr>
          <w:rFonts w:eastAsia="Times New Roman" w:cs="Times New Roman"/>
          <w:szCs w:val="24"/>
        </w:rPr>
        <w:t>Γαβρόγλου</w:t>
      </w:r>
      <w:proofErr w:type="spellEnd"/>
      <w:r>
        <w:rPr>
          <w:rFonts w:eastAsia="Times New Roman" w:cs="Times New Roman"/>
          <w:szCs w:val="24"/>
        </w:rPr>
        <w:t xml:space="preserve">, αλλά αύριο θα είναι άλλος. Αυτό δεν το σκέφτεστε; </w:t>
      </w:r>
    </w:p>
    <w:p w14:paraId="6B14ED3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Γιατί έτσι μας απαντάτε επί της ουσίας. «Τι να κάνουμε; Τα βρήκαμε». Μια τέτοια λογική δεν είναι και χθες και προχθές και σήμερα και κάθε ημέρα; «Ήταν το ΠΑΣΟΚ,</w:t>
      </w:r>
      <w:r>
        <w:rPr>
          <w:rFonts w:eastAsia="Times New Roman" w:cs="Times New Roman"/>
          <w:szCs w:val="24"/>
        </w:rPr>
        <w:t xml:space="preserve"> ήταν η Νέα Δημοκρατία. Τι να κάνουμε; Αυτά έχουμε. Είμαστε στην Ευρωπαϊκή Ένωση. Τι να κάνουμε; Εκεί είμαστε. Είμαστε στη στρούγκα του ΝΑΤΟ. Τι να κάνουμε; Εκεί είμαστε. Συνεχίζουμε και κάνουμε </w:t>
      </w:r>
      <w:r>
        <w:rPr>
          <w:rFonts w:eastAsia="Times New Roman" w:cs="Times New Roman"/>
          <w:szCs w:val="24"/>
        </w:rPr>
        <w:lastRenderedPageBreak/>
        <w:t>αυτές τις μεταρρυθμίσεις και υποτασσόμαστε σε αυτό το σύστημα</w:t>
      </w:r>
      <w:r>
        <w:rPr>
          <w:rFonts w:eastAsia="Times New Roman" w:cs="Times New Roman"/>
          <w:szCs w:val="24"/>
        </w:rPr>
        <w:t>, σε αυτήν τη λογική και σε αυτούς τους αντιλαϊκούς νόμους». Ε, να τελειώσει αυτή η ιστορία.</w:t>
      </w:r>
    </w:p>
    <w:p w14:paraId="6B14ED3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Και να μην βγαίνετε στα προεκλογικά μπαλκόνια να λέτε ότι «θα τα αλλάξουμε αυτά». Να λέτε την αλήθεια. Δεν ξέρατε εσείς όταν μιλούσατε προεκλογικά για είκοσι χιλιά</w:t>
      </w:r>
      <w:r>
        <w:rPr>
          <w:rFonts w:eastAsia="Times New Roman" w:cs="Times New Roman"/>
          <w:szCs w:val="24"/>
        </w:rPr>
        <w:t>δες διορισμούς εδώ και τώρα; Και κριτικάρατε τη Νέα Δημοκρατία για τις δέκα χιλιάδες που δεν έκανε. Είκοσι και δέκα είναι τριάντα χιλιάδες. Πού είναι αυτοί οκτώ χρόνια τώρα; Πάλι θα γυρίσουμε στα μνημόνια; Φύγαμε τον Αύγουστο, εσείς τα λέτε πάλι αυτά.</w:t>
      </w:r>
    </w:p>
    <w:p w14:paraId="6B14ED3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Λοιπ</w:t>
      </w:r>
      <w:r>
        <w:rPr>
          <w:rFonts w:eastAsia="Times New Roman" w:cs="Times New Roman"/>
          <w:szCs w:val="24"/>
        </w:rPr>
        <w:t xml:space="preserve">όν, δεν έχω την πρόθεση να ξανακάνω εισήγηση. Μίλησε ο εισηγητής μας, θα μιλήσουν άλλοι Βουλευτές, θα απαντήσουμε. Αν θέλει και άλλες διευκρινίσεις ο κ. </w:t>
      </w:r>
      <w:proofErr w:type="spellStart"/>
      <w:r>
        <w:rPr>
          <w:rFonts w:eastAsia="Times New Roman" w:cs="Times New Roman"/>
          <w:szCs w:val="24"/>
        </w:rPr>
        <w:t>Γαβρόγλου</w:t>
      </w:r>
      <w:proofErr w:type="spellEnd"/>
      <w:r>
        <w:rPr>
          <w:rFonts w:eastAsia="Times New Roman" w:cs="Times New Roman"/>
          <w:szCs w:val="24"/>
        </w:rPr>
        <w:t>, τις έχω. Δεν κατέθεσα έγγραφα. Τα έχω μαζί μου και για τα κοντέινερ, που στέλνετε για τα νηπ</w:t>
      </w:r>
      <w:r>
        <w:rPr>
          <w:rFonts w:eastAsia="Times New Roman" w:cs="Times New Roman"/>
          <w:szCs w:val="24"/>
        </w:rPr>
        <w:t xml:space="preserve">ιαγωγεία, τις </w:t>
      </w:r>
      <w:proofErr w:type="spellStart"/>
      <w:r>
        <w:rPr>
          <w:rFonts w:eastAsia="Times New Roman" w:cs="Times New Roman"/>
          <w:szCs w:val="24"/>
        </w:rPr>
        <w:t>προκάτ</w:t>
      </w:r>
      <w:proofErr w:type="spellEnd"/>
      <w:r>
        <w:rPr>
          <w:rFonts w:eastAsia="Times New Roman" w:cs="Times New Roman"/>
          <w:szCs w:val="24"/>
        </w:rPr>
        <w:t xml:space="preserve"> κατασκευές από τη δευτεροβάθμια και πρωτοβάθμια εκπαίδευση εδώ στους δήμους της Αττικής για να συμπληρώσουν τα κενά. Εντολές του Υπουργείου σας είναι. Και άλλα διάφορα τέτοια.</w:t>
      </w:r>
    </w:p>
    <w:p w14:paraId="6B14ED3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Ο λαός τα ξέρει. Οι εκπαιδευτικοί, που είναι έξω από αυτήν </w:t>
      </w:r>
      <w:r>
        <w:rPr>
          <w:rFonts w:eastAsia="Times New Roman" w:cs="Times New Roman"/>
          <w:szCs w:val="24"/>
        </w:rPr>
        <w:t xml:space="preserve">την Αίθουσα, τα ξέρουν. Δεν ξέρω αν στείλατε πάλι τα ΜΑΤ για να τους πετσοκόψουν, όπως κάνατε προχθές. Παρά λίγο να θρηνήσουμε και θύμα μέλος του Κοινοβουλίου, τον Γιάννη Δελή από την Κοινοβουλευτική Ομάδα του ΚΚΕ. </w:t>
      </w:r>
    </w:p>
    <w:p w14:paraId="6B14ED3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Να είστε, λοιπόν, πιο προσεκτικοί για το</w:t>
      </w:r>
      <w:r>
        <w:rPr>
          <w:rFonts w:eastAsia="Times New Roman" w:cs="Times New Roman"/>
          <w:szCs w:val="24"/>
        </w:rPr>
        <w:t xml:space="preserve"> ΚΚΕ και αυτά που λέει και να ανοίγετε περισσότερο τα αυτιά σας. Να μελετάτε την κριτική που σας κάνουμε, να μελετάτε τις προτάσεις και έτσι να πορεύεστε από εδώ και πέρα. Δεν μπορεί να υπάρξει άλλη ανοχή σε αυτά.</w:t>
      </w:r>
    </w:p>
    <w:p w14:paraId="6B14ED3E" w14:textId="77777777" w:rsidR="004965E6" w:rsidRDefault="004D430C">
      <w:pPr>
        <w:spacing w:line="600" w:lineRule="auto"/>
        <w:ind w:firstLine="720"/>
        <w:jc w:val="both"/>
        <w:rPr>
          <w:rFonts w:eastAsia="Times New Roman" w:cs="Times New Roman"/>
          <w:szCs w:val="24"/>
        </w:rPr>
      </w:pPr>
      <w:r w:rsidRPr="00E772FB">
        <w:rPr>
          <w:rFonts w:eastAsia="Times New Roman" w:cs="Times New Roman"/>
          <w:b/>
          <w:szCs w:val="24"/>
        </w:rPr>
        <w:t>ΠΡΟΕΔΡΕΥΩΝ (Αναστάσιος Κουράκης):</w:t>
      </w:r>
      <w:r>
        <w:rPr>
          <w:rFonts w:eastAsia="Times New Roman" w:cs="Times New Roman"/>
          <w:szCs w:val="24"/>
        </w:rPr>
        <w:t xml:space="preserve"> Καλώς.</w:t>
      </w:r>
    </w:p>
    <w:p w14:paraId="6B14ED3F" w14:textId="77777777" w:rsidR="004965E6" w:rsidRDefault="004D430C">
      <w:pPr>
        <w:spacing w:line="600" w:lineRule="auto"/>
        <w:ind w:firstLine="720"/>
        <w:jc w:val="both"/>
        <w:rPr>
          <w:rFonts w:eastAsia="Times New Roman" w:cs="Times New Roman"/>
          <w:szCs w:val="24"/>
        </w:rPr>
      </w:pPr>
      <w:r w:rsidRPr="00E772FB">
        <w:rPr>
          <w:rFonts w:eastAsia="Times New Roman" w:cs="Times New Roman"/>
          <w:b/>
          <w:szCs w:val="24"/>
        </w:rPr>
        <w:t>Κ</w:t>
      </w:r>
      <w:r w:rsidRPr="00E772FB">
        <w:rPr>
          <w:rFonts w:eastAsia="Times New Roman" w:cs="Times New Roman"/>
          <w:b/>
          <w:szCs w:val="24"/>
        </w:rPr>
        <w:t>ΩΝΣΤΑΝΤΙΝΟΣ ΓΑΒΡΟΓΛΟΥ (Υπουργός Παιδείας, Έρευνας και Θρησκευμάτων):</w:t>
      </w:r>
      <w:r>
        <w:rPr>
          <w:rFonts w:eastAsia="Times New Roman" w:cs="Times New Roman"/>
          <w:szCs w:val="24"/>
        </w:rPr>
        <w:t xml:space="preserve"> Κύριε Πρόεδρε, ζητώ τον λόγο.</w:t>
      </w:r>
    </w:p>
    <w:p w14:paraId="6B14ED40"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Υπουργέ, μην συνεχίσουμε. Έχετε τον λόγο για ένα λεπτό.</w:t>
      </w:r>
    </w:p>
    <w:p w14:paraId="6B14ED41"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w:t>
      </w:r>
      <w:r>
        <w:rPr>
          <w:rFonts w:eastAsia="Times New Roman" w:cs="Times New Roman"/>
          <w:b/>
          <w:szCs w:val="24"/>
        </w:rPr>
        <w:t>υμάτων):</w:t>
      </w:r>
      <w:r>
        <w:rPr>
          <w:rFonts w:eastAsia="Times New Roman" w:cs="Times New Roman"/>
          <w:szCs w:val="24"/>
        </w:rPr>
        <w:t xml:space="preserve"> Παρ’ όλο που με παρακάλεσε </w:t>
      </w:r>
      <w:r>
        <w:rPr>
          <w:rFonts w:eastAsia="Times New Roman" w:cs="Times New Roman"/>
          <w:szCs w:val="24"/>
        </w:rPr>
        <w:lastRenderedPageBreak/>
        <w:t xml:space="preserve">ο κ. </w:t>
      </w:r>
      <w:proofErr w:type="spellStart"/>
      <w:r>
        <w:rPr>
          <w:rFonts w:eastAsia="Times New Roman" w:cs="Times New Roman"/>
          <w:szCs w:val="24"/>
        </w:rPr>
        <w:t>Κουτσούμπας</w:t>
      </w:r>
      <w:proofErr w:type="spellEnd"/>
      <w:r>
        <w:rPr>
          <w:rFonts w:eastAsia="Times New Roman" w:cs="Times New Roman"/>
          <w:szCs w:val="24"/>
        </w:rPr>
        <w:t xml:space="preserve">, με έναν δικό του τρόπο, να αφήσω το αθώο </w:t>
      </w:r>
      <w:proofErr w:type="spellStart"/>
      <w:r>
        <w:rPr>
          <w:rFonts w:eastAsia="Times New Roman" w:cs="Times New Roman"/>
          <w:szCs w:val="24"/>
        </w:rPr>
        <w:t>υφάκι</w:t>
      </w:r>
      <w:proofErr w:type="spellEnd"/>
      <w:r>
        <w:rPr>
          <w:rFonts w:eastAsia="Times New Roman" w:cs="Times New Roman"/>
          <w:szCs w:val="24"/>
        </w:rPr>
        <w:t xml:space="preserve"> εγώ θα το έχω.</w:t>
      </w:r>
    </w:p>
    <w:p w14:paraId="6B14ED42"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ΔΗΜΗΤΡΙΟΣ ΚΟΥΤΣΟΥΜΠΑΣ (Γενικός Γραμματέας της Κεντρικής Επιτροπής του Κομμουνιστικού Κόμματος Ελλάδ</w:t>
      </w:r>
      <w:r>
        <w:rPr>
          <w:rFonts w:eastAsia="Times New Roman" w:cs="Times New Roman"/>
          <w:b/>
          <w:szCs w:val="24"/>
        </w:rPr>
        <w:t>α</w:t>
      </w:r>
      <w:r>
        <w:rPr>
          <w:rFonts w:eastAsia="Times New Roman" w:cs="Times New Roman"/>
          <w:b/>
          <w:szCs w:val="24"/>
        </w:rPr>
        <w:t>ς):</w:t>
      </w:r>
      <w:r>
        <w:rPr>
          <w:rFonts w:eastAsia="Times New Roman" w:cs="Times New Roman"/>
          <w:szCs w:val="24"/>
        </w:rPr>
        <w:t xml:space="preserve"> Με συγκεκριμένο ύφος σας το είπα. Δε</w:t>
      </w:r>
      <w:r>
        <w:rPr>
          <w:rFonts w:eastAsia="Times New Roman" w:cs="Times New Roman"/>
          <w:szCs w:val="24"/>
        </w:rPr>
        <w:t>ν σας το είπα με περίεργο.</w:t>
      </w:r>
    </w:p>
    <w:p w14:paraId="6B14ED43"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Μου είπατε με συγκεκριμένο ύφος να αφήσω το συγκεκριμένο </w:t>
      </w:r>
      <w:proofErr w:type="spellStart"/>
      <w:r>
        <w:rPr>
          <w:rFonts w:eastAsia="Times New Roman" w:cs="Times New Roman"/>
          <w:szCs w:val="24"/>
        </w:rPr>
        <w:t>υφάκι</w:t>
      </w:r>
      <w:proofErr w:type="spellEnd"/>
      <w:r>
        <w:rPr>
          <w:rFonts w:eastAsia="Times New Roman" w:cs="Times New Roman"/>
          <w:szCs w:val="24"/>
        </w:rPr>
        <w:t xml:space="preserve"> μου. Αφήστε, λοιπόν, ο καθένας να συμπεριφέρεται όπως ο ίδιος νομίζει. Είναι μία ελευθερία που τ</w:t>
      </w:r>
      <w:r>
        <w:rPr>
          <w:rFonts w:eastAsia="Times New Roman" w:cs="Times New Roman"/>
          <w:szCs w:val="24"/>
        </w:rPr>
        <w:t xml:space="preserve">ην έχουμε κατακτήσει, ξέρετε, εδώ. Δεν ξέρω αν είναι κατακτημένη αυτή αλλού. Αλλά είναι κατακτημένη ελευθερία ο καθένας να μιλάει με το δικό του </w:t>
      </w:r>
      <w:proofErr w:type="spellStart"/>
      <w:r>
        <w:rPr>
          <w:rFonts w:eastAsia="Times New Roman" w:cs="Times New Roman"/>
          <w:szCs w:val="24"/>
        </w:rPr>
        <w:t>υφάκι</w:t>
      </w:r>
      <w:proofErr w:type="spellEnd"/>
      <w:r>
        <w:rPr>
          <w:rFonts w:eastAsia="Times New Roman" w:cs="Times New Roman"/>
          <w:szCs w:val="24"/>
        </w:rPr>
        <w:t>.</w:t>
      </w:r>
    </w:p>
    <w:p w14:paraId="6B14ED44"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ΔΗΜΗΤΡΙΟΣ ΚΟΥΤΣΟΥΜΠΑΣ (Γενικός Γραμματέας της Κεντρικής Επιτροπής του Κομμουνιστικού Κόμματος Ελλάδ</w:t>
      </w:r>
      <w:r>
        <w:rPr>
          <w:rFonts w:eastAsia="Times New Roman" w:cs="Times New Roman"/>
          <w:b/>
          <w:szCs w:val="24"/>
        </w:rPr>
        <w:t>α</w:t>
      </w:r>
      <w:r>
        <w:rPr>
          <w:rFonts w:eastAsia="Times New Roman" w:cs="Times New Roman"/>
          <w:b/>
          <w:szCs w:val="24"/>
        </w:rPr>
        <w:t>ς):</w:t>
      </w:r>
      <w:r>
        <w:rPr>
          <w:rFonts w:eastAsia="Times New Roman" w:cs="Times New Roman"/>
          <w:szCs w:val="24"/>
        </w:rPr>
        <w:t xml:space="preserve"> </w:t>
      </w:r>
      <w:r>
        <w:rPr>
          <w:rFonts w:eastAsia="Times New Roman" w:cs="Times New Roman"/>
          <w:szCs w:val="24"/>
        </w:rPr>
        <w:t>Ελεύθερος είστε. Και εγώ είμαι ελεύθερος να κρίνω τη στάση σας.</w:t>
      </w:r>
    </w:p>
    <w:p w14:paraId="6B14ED45"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ΓΑΒΡΟΓΛΟΥ (Υπουργός Παιδείας, Έρευνας και Θρησκευμάτων):</w:t>
      </w:r>
      <w:r>
        <w:rPr>
          <w:rFonts w:eastAsia="Times New Roman" w:cs="Times New Roman"/>
          <w:szCs w:val="24"/>
        </w:rPr>
        <w:t xml:space="preserve"> Βεβαίως. Όχι να προστάζετε να αλλάξουν </w:t>
      </w:r>
      <w:proofErr w:type="spellStart"/>
      <w:r>
        <w:rPr>
          <w:rFonts w:eastAsia="Times New Roman" w:cs="Times New Roman"/>
          <w:szCs w:val="24"/>
        </w:rPr>
        <w:t>υφάκια</w:t>
      </w:r>
      <w:proofErr w:type="spellEnd"/>
      <w:r>
        <w:rPr>
          <w:rFonts w:eastAsia="Times New Roman" w:cs="Times New Roman"/>
          <w:szCs w:val="24"/>
        </w:rPr>
        <w:t xml:space="preserve"> διάφοροι. Αυτό είναι άλλων εποχών.</w:t>
      </w:r>
    </w:p>
    <w:p w14:paraId="6B14ED46"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ΔΗΜΗΤΡΙΟΣ ΚΟΥΤΣΟΥΜΠΑΣ (Γενικός Γραμματέας</w:t>
      </w:r>
      <w:r>
        <w:rPr>
          <w:rFonts w:eastAsia="Times New Roman" w:cs="Times New Roman"/>
          <w:b/>
          <w:szCs w:val="24"/>
        </w:rPr>
        <w:t xml:space="preserve"> της Κεντρικής Επιτροπής του Κομμουνιστικού Κόμματος Ελλάδ</w:t>
      </w:r>
      <w:r>
        <w:rPr>
          <w:rFonts w:eastAsia="Times New Roman" w:cs="Times New Roman"/>
          <w:b/>
          <w:szCs w:val="24"/>
        </w:rPr>
        <w:t>α</w:t>
      </w:r>
      <w:r>
        <w:rPr>
          <w:rFonts w:eastAsia="Times New Roman" w:cs="Times New Roman"/>
          <w:b/>
          <w:szCs w:val="24"/>
        </w:rPr>
        <w:t>ς):</w:t>
      </w:r>
      <w:r>
        <w:rPr>
          <w:rFonts w:eastAsia="Times New Roman" w:cs="Times New Roman"/>
          <w:szCs w:val="24"/>
        </w:rPr>
        <w:t xml:space="preserve"> Να το πείτε και εσείς αυτό.</w:t>
      </w:r>
    </w:p>
    <w:p w14:paraId="6B14ED47"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Εγώ δεν θέλω. Συνεχίστε εσείς με το ίδιο ύφος σας. Έχετε κάθε δικαίωμα. Και εγώ να έχω το δικό </w:t>
      </w:r>
      <w:r>
        <w:rPr>
          <w:rFonts w:eastAsia="Times New Roman" w:cs="Times New Roman"/>
          <w:szCs w:val="24"/>
        </w:rPr>
        <w:t>μου ύφος. Τι να κάνω, δηλαδή;</w:t>
      </w:r>
    </w:p>
    <w:p w14:paraId="6B14ED4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Εκείνο, όμως, που έχει μεγάλη σημασία είναι το εξής: Δεν μου απαντήσατε πάλι. Αν αύριο ήταν να προχωρήσουμε σε αυτές τις προσλήψεις πώς θα το κάναμε αυτό; Θα προκηρύσσαμε αυτές τις θέσεις; Θα λέγαμε «μήπως ρε παιδιά υπάρχουν κ</w:t>
      </w:r>
      <w:r>
        <w:rPr>
          <w:rFonts w:eastAsia="Times New Roman" w:cs="Times New Roman"/>
          <w:szCs w:val="24"/>
        </w:rPr>
        <w:t>αι κάποιοι άλλοι άνθρωποι που ενδιαφέρονται για αυτές τις θέσεις»; Είπατε να αλλάξουμε το Σύνταγμα αναγνωρίζοντας ότι το Σύνταγμα το απαγορεύει. Είπατε ότι στην Ευρώπη, τέλος πάντων, αυτά τα άλλα και πάει λέγοντας.</w:t>
      </w:r>
    </w:p>
    <w:p w14:paraId="6B14ED4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Εγώ σας λέω, με ένα καθεστώς που σήμερα υ</w:t>
      </w:r>
      <w:r>
        <w:rPr>
          <w:rFonts w:eastAsia="Times New Roman" w:cs="Times New Roman"/>
          <w:szCs w:val="24"/>
        </w:rPr>
        <w:t>πάρχει, με τη δυνατότητα που έχουμε για διορισμούς μόνιμους μετά από δέκα χρόνια, θέλετε να γίνουν αυτοί οι διορισμοί;</w:t>
      </w:r>
    </w:p>
    <w:p w14:paraId="6B14ED4A"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ΙΩΑΝΝΗΣ ΔΕΛ</w:t>
      </w:r>
      <w:r w:rsidRPr="00AB137C">
        <w:rPr>
          <w:rFonts w:eastAsia="Times New Roman" w:cs="Times New Roman"/>
          <w:b/>
          <w:szCs w:val="24"/>
        </w:rPr>
        <w:t>ΗΣ:</w:t>
      </w:r>
      <w:r>
        <w:rPr>
          <w:rFonts w:eastAsia="Times New Roman" w:cs="Times New Roman"/>
          <w:szCs w:val="24"/>
        </w:rPr>
        <w:t xml:space="preserve"> Μα, ούτε αυτούς δεν έχετε κάνει.</w:t>
      </w:r>
    </w:p>
    <w:p w14:paraId="6B14ED4B"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Αυτό σας λέω τώρα.</w:t>
      </w:r>
    </w:p>
    <w:p w14:paraId="6B14ED4C"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ΔΗΜΗΤΡΙΟΣ ΚΟΥΤΣΟΥΜΠΑΣ (Γενικός Γραμματέας της Κεντρικής Επιτροπής του Κομμουνιστικού Κόμματος Ελλάδ</w:t>
      </w:r>
      <w:r>
        <w:rPr>
          <w:rFonts w:eastAsia="Times New Roman" w:cs="Times New Roman"/>
          <w:b/>
          <w:szCs w:val="24"/>
        </w:rPr>
        <w:t>α</w:t>
      </w:r>
      <w:r>
        <w:rPr>
          <w:rFonts w:eastAsia="Times New Roman" w:cs="Times New Roman"/>
          <w:b/>
          <w:szCs w:val="24"/>
        </w:rPr>
        <w:t>ς):</w:t>
      </w:r>
      <w:r>
        <w:rPr>
          <w:rFonts w:eastAsia="Times New Roman" w:cs="Times New Roman"/>
          <w:szCs w:val="24"/>
        </w:rPr>
        <w:t xml:space="preserve"> Έχετε καταλάβει ότι έχετε κλείσει τέσσερα χρόνια στην κυβερνητική εξουσία; Αυτούς γιατί δεν τους κάνετε; Κάντε δεκαπέντε χιλιάδες με τις προϋποθέσεις πο</w:t>
      </w:r>
      <w:r>
        <w:rPr>
          <w:rFonts w:eastAsia="Times New Roman" w:cs="Times New Roman"/>
          <w:szCs w:val="24"/>
        </w:rPr>
        <w:t>υ λένε οι εκπαιδευτικές ομοσπονδίες. Σας έχουν προτείνει πολύ συγκεκριμένα. Γιατί δεν το κάνετε;</w:t>
      </w:r>
    </w:p>
    <w:p w14:paraId="6B14ED4D"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Θα σας πω.</w:t>
      </w:r>
    </w:p>
    <w:p w14:paraId="6B14ED4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Εσείς νομίζετε ότι η κρίση που περάσαμε ήταν ένα γενικό θέατρο. Αυτό θεωρείτε.</w:t>
      </w:r>
      <w:r>
        <w:rPr>
          <w:rFonts w:eastAsia="Times New Roman" w:cs="Times New Roman"/>
          <w:szCs w:val="24"/>
        </w:rPr>
        <w:t xml:space="preserve"> Όχι ότι περάσαμε δι</w:t>
      </w:r>
      <w:r>
        <w:rPr>
          <w:rFonts w:eastAsia="Times New Roman" w:cs="Times New Roman"/>
          <w:szCs w:val="24"/>
        </w:rPr>
        <w:t>ά</w:t>
      </w:r>
      <w:r>
        <w:rPr>
          <w:rFonts w:eastAsia="Times New Roman" w:cs="Times New Roman"/>
          <w:szCs w:val="24"/>
        </w:rPr>
        <w:t xml:space="preserve"> πυρός και σιδήρου και κατάφερε αυτή η Κυβέρνηση να μας βγάλει από την κρίση. </w:t>
      </w:r>
    </w:p>
    <w:p w14:paraId="6B14ED4F"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lastRenderedPageBreak/>
        <w:t>ΔΗΜΗΤΡΙΟΣ ΚΟΥΤΣΟΥΜΠΑΣ (Γενικός Γραμματέας της Κεντρικής Επιτροπής του Κομμουνιστικού Κόμματος Ελλάδ</w:t>
      </w:r>
      <w:r>
        <w:rPr>
          <w:rFonts w:eastAsia="Times New Roman" w:cs="Times New Roman"/>
          <w:b/>
          <w:szCs w:val="24"/>
        </w:rPr>
        <w:t>α</w:t>
      </w:r>
      <w:r>
        <w:rPr>
          <w:rFonts w:eastAsia="Times New Roman" w:cs="Times New Roman"/>
          <w:b/>
          <w:szCs w:val="24"/>
        </w:rPr>
        <w:t>ς):</w:t>
      </w:r>
      <w:r>
        <w:rPr>
          <w:rFonts w:eastAsia="Times New Roman" w:cs="Times New Roman"/>
          <w:szCs w:val="24"/>
        </w:rPr>
        <w:t xml:space="preserve"> Αφήστε τα αυτά.</w:t>
      </w:r>
    </w:p>
    <w:p w14:paraId="6B14ED50"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w:t>
      </w:r>
      <w:r>
        <w:rPr>
          <w:rFonts w:eastAsia="Times New Roman" w:cs="Times New Roman"/>
          <w:b/>
          <w:szCs w:val="24"/>
        </w:rPr>
        <w:t>δείας, Έρευνας και Θρησκευμάτων):</w:t>
      </w:r>
      <w:r>
        <w:rPr>
          <w:rFonts w:eastAsia="Times New Roman" w:cs="Times New Roman"/>
          <w:szCs w:val="24"/>
        </w:rPr>
        <w:t xml:space="preserve"> Εσείς, λοιπόν, θεωρείτε ότι όλα είναι μέρος μιας απίστευτης συνωμοσιολογίας. Οι κοινωνίες δεν ερμηνεύονται από </w:t>
      </w:r>
      <w:proofErr w:type="spellStart"/>
      <w:r>
        <w:rPr>
          <w:rFonts w:eastAsia="Times New Roman" w:cs="Times New Roman"/>
          <w:szCs w:val="24"/>
        </w:rPr>
        <w:t>συνομωσιολογικά</w:t>
      </w:r>
      <w:proofErr w:type="spellEnd"/>
      <w:r>
        <w:rPr>
          <w:rFonts w:eastAsia="Times New Roman" w:cs="Times New Roman"/>
          <w:szCs w:val="24"/>
        </w:rPr>
        <w:t xml:space="preserve"> σχήματα. Δεν ερμηνεύονται έτσι.</w:t>
      </w:r>
    </w:p>
    <w:p w14:paraId="6B14ED5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Εγώ, λοιπόν, σας παρακαλώ, πέρα από τις όποιες εντάσεις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 έχετε, να μας καταθέσετε ποιο σύστημα έχετε εσείς για τους διορισμούς εκπαιδευτικών. Θα το θέλαμε να το ξέρουμε έστω και για ακαδημαϊκούς λόγους αν μη τι άλλο.</w:t>
      </w:r>
    </w:p>
    <w:p w14:paraId="6B14ED5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B14ED53"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Ευχαριστώ. Να μην προχωρήσουμε, όμως, ά</w:t>
      </w:r>
      <w:r>
        <w:rPr>
          <w:rFonts w:eastAsia="Times New Roman" w:cs="Times New Roman"/>
          <w:szCs w:val="24"/>
        </w:rPr>
        <w:t>λλο.</w:t>
      </w:r>
    </w:p>
    <w:p w14:paraId="6B14ED54"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ΔΗΜΗΤΡΙΟΣ ΚΟΥΤΣΟΥΜΠΑΣ (Γενικός Γραμματέας της Κεντρικής Επιτροπής του Κομμουνιστικού Κόμματος Ελλάδ</w:t>
      </w:r>
      <w:r>
        <w:rPr>
          <w:rFonts w:eastAsia="Times New Roman" w:cs="Times New Roman"/>
          <w:b/>
          <w:szCs w:val="24"/>
        </w:rPr>
        <w:t>α</w:t>
      </w:r>
      <w:r>
        <w:rPr>
          <w:rFonts w:eastAsia="Times New Roman" w:cs="Times New Roman"/>
          <w:b/>
          <w:szCs w:val="24"/>
        </w:rPr>
        <w:t xml:space="preserve">ς): </w:t>
      </w:r>
      <w:r>
        <w:rPr>
          <w:rFonts w:eastAsia="Times New Roman" w:cs="Times New Roman"/>
          <w:szCs w:val="24"/>
        </w:rPr>
        <w:t>Κύριε Πρόεδρε, μια κουβέντα μόνο.</w:t>
      </w:r>
    </w:p>
    <w:p w14:paraId="6B14ED55"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Ναι, κύριε Πρόεδρε.</w:t>
      </w:r>
    </w:p>
    <w:p w14:paraId="6B14ED56"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ΔΗΜΗΤΡΙΟΣ ΚΟΥΤΣΟΥΜΠΑΣ (Γενικός Γραμματέας της Κεντρικής Επι</w:t>
      </w:r>
      <w:r>
        <w:rPr>
          <w:rFonts w:eastAsia="Times New Roman" w:cs="Times New Roman"/>
          <w:b/>
          <w:szCs w:val="24"/>
        </w:rPr>
        <w:t>τροπής του Κομμουνιστικού Κόμματος Ελλάδ</w:t>
      </w:r>
      <w:r>
        <w:rPr>
          <w:rFonts w:eastAsia="Times New Roman" w:cs="Times New Roman"/>
          <w:b/>
          <w:szCs w:val="24"/>
        </w:rPr>
        <w:t>α</w:t>
      </w:r>
      <w:r>
        <w:rPr>
          <w:rFonts w:eastAsia="Times New Roman" w:cs="Times New Roman"/>
          <w:b/>
          <w:szCs w:val="24"/>
        </w:rPr>
        <w:t>ς):</w:t>
      </w:r>
      <w:r>
        <w:rPr>
          <w:rFonts w:eastAsia="Times New Roman" w:cs="Times New Roman"/>
          <w:szCs w:val="24"/>
        </w:rPr>
        <w:t xml:space="preserve"> Μ</w:t>
      </w:r>
      <w:r>
        <w:rPr>
          <w:rFonts w:eastAsia="Times New Roman" w:cs="Times New Roman"/>
          <w:szCs w:val="24"/>
        </w:rPr>
        <w:t>ί</w:t>
      </w:r>
      <w:r>
        <w:rPr>
          <w:rFonts w:eastAsia="Times New Roman" w:cs="Times New Roman"/>
          <w:szCs w:val="24"/>
        </w:rPr>
        <w:t xml:space="preserve">α κουβέντα ότι απλά ο κ. </w:t>
      </w:r>
      <w:proofErr w:type="spellStart"/>
      <w:r>
        <w:rPr>
          <w:rFonts w:eastAsia="Times New Roman" w:cs="Times New Roman"/>
          <w:szCs w:val="24"/>
        </w:rPr>
        <w:t>Γαβρόγλου</w:t>
      </w:r>
      <w:proofErr w:type="spellEnd"/>
      <w:r>
        <w:rPr>
          <w:rFonts w:eastAsia="Times New Roman" w:cs="Times New Roman"/>
          <w:szCs w:val="24"/>
        </w:rPr>
        <w:t xml:space="preserve"> επιβεβαίωσε αυτά που είπα ακριβώς πριν και για τον τρόπο της κριτικής του και το </w:t>
      </w:r>
      <w:proofErr w:type="spellStart"/>
      <w:r>
        <w:rPr>
          <w:rFonts w:eastAsia="Times New Roman" w:cs="Times New Roman"/>
          <w:szCs w:val="24"/>
        </w:rPr>
        <w:t>υφάκι</w:t>
      </w:r>
      <w:proofErr w:type="spellEnd"/>
      <w:r>
        <w:rPr>
          <w:rFonts w:eastAsia="Times New Roman" w:cs="Times New Roman"/>
          <w:szCs w:val="24"/>
        </w:rPr>
        <w:t>, που είπε, αλλά και για την ουσία των υπόλοιπων ζητημάτων.</w:t>
      </w:r>
    </w:p>
    <w:p w14:paraId="6B14ED57"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w:t>
      </w:r>
      <w:r>
        <w:rPr>
          <w:rFonts w:eastAsia="Times New Roman" w:cs="Times New Roman"/>
          <w:b/>
          <w:szCs w:val="24"/>
        </w:rPr>
        <w:t>κης):</w:t>
      </w:r>
      <w:r>
        <w:rPr>
          <w:rFonts w:eastAsia="Times New Roman" w:cs="Times New Roman"/>
          <w:szCs w:val="24"/>
        </w:rPr>
        <w:t xml:space="preserve"> Ευχαριστούμε.</w:t>
      </w:r>
    </w:p>
    <w:p w14:paraId="6B14ED5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w:t>
      </w:r>
      <w:r>
        <w:rPr>
          <w:rFonts w:eastAsia="Times New Roman" w:cs="Times New Roman"/>
          <w:szCs w:val="24"/>
        </w:rPr>
        <w:t>ρία του κτηρίου και τον τρόπο οργάνωσης και λειτουργίας της Βουλής τριάντα τέσσερις μαθητές και μαθήτριες και πέντε εκπαιδευτικοί συνοδοί τους από το 3</w:t>
      </w:r>
      <w:r w:rsidRPr="00AB137C">
        <w:rPr>
          <w:rFonts w:eastAsia="Times New Roman" w:cs="Times New Roman"/>
          <w:szCs w:val="24"/>
          <w:vertAlign w:val="superscript"/>
        </w:rPr>
        <w:t>ο</w:t>
      </w:r>
      <w:r>
        <w:rPr>
          <w:rFonts w:eastAsia="Times New Roman" w:cs="Times New Roman"/>
          <w:szCs w:val="24"/>
        </w:rPr>
        <w:t xml:space="preserve"> Δημοτικό Σχολείο Αγρινίου.</w:t>
      </w:r>
    </w:p>
    <w:p w14:paraId="6B14ED5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Η Βουλή τούς καλωσορίζει.</w:t>
      </w:r>
    </w:p>
    <w:p w14:paraId="6B14ED5A" w14:textId="77777777" w:rsidR="004965E6" w:rsidRDefault="004D430C">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6B14ED5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Έχει κατατεθεί αίτημα ονοματικής ψηφοφορίας από τη Νέα Δημοκρατία επί της αρχής για το σχέδιο νόμου του Υπουργείου Παιδείας. Αν υπάρχουν και άλλα κόμματα που έχουν το δικαίωμα να καταθέσουν και εκείνα το αντίστοιχο αίτημά τους.</w:t>
      </w:r>
    </w:p>
    <w:p w14:paraId="6B14ED5C" w14:textId="77777777" w:rsidR="004965E6" w:rsidRDefault="004D430C">
      <w:pPr>
        <w:spacing w:line="600" w:lineRule="auto"/>
        <w:ind w:firstLine="720"/>
        <w:jc w:val="both"/>
        <w:rPr>
          <w:rFonts w:eastAsia="Times New Roman" w:cs="Times New Roman"/>
          <w:szCs w:val="24"/>
        </w:rPr>
      </w:pPr>
      <w:r w:rsidRPr="00A92844">
        <w:rPr>
          <w:rFonts w:eastAsia="Times New Roman" w:cs="Times New Roman"/>
          <w:b/>
          <w:szCs w:val="24"/>
        </w:rPr>
        <w:t>ΒΑΣΙΛΕΙΟΣ ΚΕΓΚΕΡΟΓΛΟΥ:</w:t>
      </w:r>
      <w:r>
        <w:rPr>
          <w:rFonts w:eastAsia="Times New Roman" w:cs="Times New Roman"/>
          <w:szCs w:val="24"/>
        </w:rPr>
        <w:t xml:space="preserve"> Επί τ</w:t>
      </w:r>
      <w:r>
        <w:rPr>
          <w:rFonts w:eastAsia="Times New Roman" w:cs="Times New Roman"/>
          <w:szCs w:val="24"/>
        </w:rPr>
        <w:t>ης αρχής. Δεν βάζουμε άλλο.</w:t>
      </w:r>
    </w:p>
    <w:p w14:paraId="6B14ED5D"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Ναι, αλλά θα πρέπει να το καταθέσετε, για να έχουμε το χαρτί στα χέρια μας. </w:t>
      </w:r>
    </w:p>
    <w:p w14:paraId="6B14ED5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Η συζήτηση θα διαρκέσει μέχρι τις 23</w:t>
      </w:r>
      <w:r>
        <w:rPr>
          <w:rFonts w:eastAsia="Times New Roman" w:cs="Times New Roman"/>
          <w:szCs w:val="24"/>
        </w:rPr>
        <w:t>.</w:t>
      </w:r>
      <w:r>
        <w:rPr>
          <w:rFonts w:eastAsia="Times New Roman" w:cs="Times New Roman"/>
          <w:szCs w:val="24"/>
        </w:rPr>
        <w:t>00΄ και αμέσως μετά θα γίνει η ονομαστική ψηφοφορία με ηλεκτρονικό τρόπο, όπως γ</w:t>
      </w:r>
      <w:r>
        <w:rPr>
          <w:rFonts w:eastAsia="Times New Roman" w:cs="Times New Roman"/>
          <w:szCs w:val="24"/>
        </w:rPr>
        <w:t>νωρίζουμε.</w:t>
      </w:r>
    </w:p>
    <w:p w14:paraId="6B14ED5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Κωνσταντίνος </w:t>
      </w:r>
      <w:proofErr w:type="spellStart"/>
      <w:r>
        <w:rPr>
          <w:rFonts w:eastAsia="Times New Roman" w:cs="Times New Roman"/>
          <w:szCs w:val="24"/>
        </w:rPr>
        <w:t>Μπαργιώτας</w:t>
      </w:r>
      <w:proofErr w:type="spellEnd"/>
      <w:r>
        <w:rPr>
          <w:rFonts w:eastAsia="Times New Roman" w:cs="Times New Roman"/>
          <w:szCs w:val="24"/>
        </w:rPr>
        <w:t>,</w:t>
      </w:r>
      <w:r>
        <w:rPr>
          <w:rFonts w:eastAsia="Times New Roman" w:cs="Times New Roman"/>
          <w:szCs w:val="24"/>
        </w:rPr>
        <w:t xml:space="preserve"> Βουλευτής της Δημοκρατικής Συμπαράταξης.</w:t>
      </w:r>
    </w:p>
    <w:p w14:paraId="6B14ED60"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sidRPr="00370AA5">
        <w:rPr>
          <w:rFonts w:eastAsia="Times New Roman" w:cs="Times New Roman"/>
          <w:b/>
          <w:szCs w:val="24"/>
        </w:rPr>
        <w:t>:</w:t>
      </w:r>
      <w:r>
        <w:rPr>
          <w:rFonts w:eastAsia="Times New Roman" w:cs="Times New Roman"/>
          <w:szCs w:val="24"/>
        </w:rPr>
        <w:t xml:space="preserve"> Φαίνεται ότι μπαίνουμε σε μ</w:t>
      </w:r>
      <w:r>
        <w:rPr>
          <w:rFonts w:eastAsia="Times New Roman" w:cs="Times New Roman"/>
          <w:szCs w:val="24"/>
        </w:rPr>
        <w:t>ί</w:t>
      </w:r>
      <w:r>
        <w:rPr>
          <w:rFonts w:eastAsia="Times New Roman" w:cs="Times New Roman"/>
          <w:szCs w:val="24"/>
        </w:rPr>
        <w:t>α νέα πραγματικότητα, λοιπόν, με τις ψηφοφορίες, καθώς υπάρχει ένα μικρό πρόβλημα. Από χθες έχουμε μ</w:t>
      </w:r>
      <w:r>
        <w:rPr>
          <w:rFonts w:eastAsia="Times New Roman" w:cs="Times New Roman"/>
          <w:szCs w:val="24"/>
        </w:rPr>
        <w:t>ί</w:t>
      </w:r>
      <w:r>
        <w:rPr>
          <w:rFonts w:eastAsia="Times New Roman" w:cs="Times New Roman"/>
          <w:szCs w:val="24"/>
        </w:rPr>
        <w:t xml:space="preserve">α νέα </w:t>
      </w:r>
      <w:r>
        <w:rPr>
          <w:rFonts w:eastAsia="Times New Roman" w:cs="Times New Roman"/>
          <w:szCs w:val="24"/>
        </w:rPr>
        <w:lastRenderedPageBreak/>
        <w:t>κυβερνητική πλειοψηφία, η οποία δεν απαρτίζεται από κόμματα, απαρτίζεται από ένα κόμμα και έξι ανεξάρτητους Βουλευτές. Έτσι, κάθε φορά νομίζω ότι θα έχουμε ένα μικρό τεχνικό πρόβλημα.</w:t>
      </w:r>
    </w:p>
    <w:p w14:paraId="6B14ED61"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sidRPr="00370AA5">
        <w:rPr>
          <w:rFonts w:eastAsia="Times New Roman" w:cs="Times New Roman"/>
          <w:b/>
          <w:szCs w:val="24"/>
        </w:rPr>
        <w:t>:</w:t>
      </w:r>
      <w:r w:rsidRPr="00370AA5">
        <w:rPr>
          <w:rFonts w:eastAsia="Times New Roman" w:cs="Times New Roman"/>
          <w:szCs w:val="24"/>
        </w:rPr>
        <w:t xml:space="preserve"> </w:t>
      </w:r>
      <w:r>
        <w:rPr>
          <w:rFonts w:eastAsia="Times New Roman" w:cs="Times New Roman"/>
          <w:szCs w:val="24"/>
        </w:rPr>
        <w:t xml:space="preserve">Τεχνικό, έ; </w:t>
      </w:r>
    </w:p>
    <w:p w14:paraId="6B14ED62"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sidRPr="00370AA5">
        <w:rPr>
          <w:rFonts w:eastAsia="Times New Roman" w:cs="Times New Roman"/>
          <w:b/>
          <w:szCs w:val="24"/>
        </w:rPr>
        <w:t>:</w:t>
      </w:r>
      <w:r>
        <w:rPr>
          <w:rFonts w:eastAsia="Times New Roman" w:cs="Times New Roman"/>
          <w:szCs w:val="24"/>
        </w:rPr>
        <w:t xml:space="preserve"> Ναι. Θα έπρεπε να ρωτήσουμε τον κ. </w:t>
      </w:r>
      <w:proofErr w:type="spellStart"/>
      <w:r>
        <w:rPr>
          <w:rFonts w:eastAsia="Times New Roman" w:cs="Times New Roman"/>
          <w:szCs w:val="24"/>
        </w:rPr>
        <w:t>Δανέλλη</w:t>
      </w:r>
      <w:proofErr w:type="spellEnd"/>
      <w:r>
        <w:rPr>
          <w:rFonts w:eastAsia="Times New Roman" w:cs="Times New Roman"/>
          <w:szCs w:val="24"/>
        </w:rPr>
        <w:t xml:space="preserve"> αν συμφωνεί με το άρθρο 32, η κ. Παπακώστα αν συμφωνεί ή διαφωνεί με το άρθρο 44. </w:t>
      </w:r>
    </w:p>
    <w:p w14:paraId="6B14ED6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Έτσι και αλλιώς, θα πρέπει να βρούμε, να βρείτε σαν Κυβέρνηση έναν τρόπο να επιβεβαιώνετε αυτή την πλειοψηφία. Δεν αρέσει στον Πρ</w:t>
      </w:r>
      <w:r>
        <w:rPr>
          <w:rFonts w:eastAsia="Times New Roman" w:cs="Times New Roman"/>
          <w:szCs w:val="24"/>
        </w:rPr>
        <w:t xml:space="preserve">ωθυπουργό ο χαρακτηρισμός «κυβέρνηση κουρελού», να την εξευγενίσουμε, να την πούμε «κυβέρνηση </w:t>
      </w:r>
      <w:r>
        <w:rPr>
          <w:rFonts w:eastAsia="Times New Roman" w:cs="Times New Roman"/>
          <w:szCs w:val="24"/>
          <w:lang w:val="en-US"/>
        </w:rPr>
        <w:t>patchwork</w:t>
      </w:r>
      <w:r>
        <w:rPr>
          <w:rFonts w:eastAsia="Times New Roman" w:cs="Times New Roman"/>
          <w:szCs w:val="24"/>
        </w:rPr>
        <w:t xml:space="preserve">», μαζώματα το λένε στο χωριό μου αυτό. Εν πάση </w:t>
      </w:r>
      <w:proofErr w:type="spellStart"/>
      <w:r>
        <w:rPr>
          <w:rFonts w:eastAsia="Times New Roman" w:cs="Times New Roman"/>
          <w:szCs w:val="24"/>
        </w:rPr>
        <w:t>περιπτώσει</w:t>
      </w:r>
      <w:proofErr w:type="spellEnd"/>
      <w:r>
        <w:rPr>
          <w:rFonts w:eastAsia="Times New Roman" w:cs="Times New Roman"/>
          <w:szCs w:val="24"/>
        </w:rPr>
        <w:t>, μαζώματα για την ψήφο εμπιστοσύνης, μαζώματα για τη Συμφωνία των Πρεσπών. Θα πρέπει να βρείτε</w:t>
      </w:r>
      <w:r>
        <w:rPr>
          <w:rFonts w:eastAsia="Times New Roman" w:cs="Times New Roman"/>
          <w:szCs w:val="24"/>
        </w:rPr>
        <w:t xml:space="preserve"> έναν τρόπο να λειτουργήσετε σαν Κυβέρνηση. Η ρευστοποίηση της πλειοψηφίας από χθες είναι ένα μείζον κυβερνητικό πρόβλημα που θα πρέπει με κάποιο τρόπο να το αντιμετωπίσετε.</w:t>
      </w:r>
    </w:p>
    <w:p w14:paraId="6B14ED6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είχα σκοπό να αρχίσω με τα κριτήρια περί των διορισμών στο </w:t>
      </w:r>
      <w:r>
        <w:rPr>
          <w:rFonts w:eastAsia="Times New Roman" w:cs="Times New Roman"/>
          <w:szCs w:val="24"/>
        </w:rPr>
        <w:t>δ</w:t>
      </w:r>
      <w:r>
        <w:rPr>
          <w:rFonts w:eastAsia="Times New Roman" w:cs="Times New Roman"/>
          <w:szCs w:val="24"/>
        </w:rPr>
        <w:t>ημόσιο, αλλά η πολ</w:t>
      </w:r>
      <w:r>
        <w:rPr>
          <w:rFonts w:eastAsia="Times New Roman" w:cs="Times New Roman"/>
          <w:szCs w:val="24"/>
        </w:rPr>
        <w:t>ύ ενδιαφέρουσα μονομαχία με φόντο κόκκινο στον κόκκινο ήλιο για τα μάτια και τις ψήφους των υπηρετούντων αναπληρωτών που βρίσκονται απέξω, με προκαλεί να κάνω ορισμένα σχόλια σε αυτό το θέμα πρώτα για να περάσω στα πανεπιστήμια μετά.</w:t>
      </w:r>
    </w:p>
    <w:p w14:paraId="6B14ED6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Είδαμε, λοιπόν, μ</w:t>
      </w:r>
      <w:r>
        <w:rPr>
          <w:rFonts w:eastAsia="Times New Roman" w:cs="Times New Roman"/>
          <w:szCs w:val="24"/>
        </w:rPr>
        <w:t>ί</w:t>
      </w:r>
      <w:r>
        <w:rPr>
          <w:rFonts w:eastAsia="Times New Roman" w:cs="Times New Roman"/>
          <w:szCs w:val="24"/>
        </w:rPr>
        <w:t>α πο</w:t>
      </w:r>
      <w:r>
        <w:rPr>
          <w:rFonts w:eastAsia="Times New Roman" w:cs="Times New Roman"/>
          <w:szCs w:val="24"/>
        </w:rPr>
        <w:t>λύ μεγάλη αντιπαράθεση για το ποιος είναι πιο φιλικός στους υπηρετούντες εκπαιδευτικούς, ποιο είναι το καλύτερο σύστημα κ.λπ.</w:t>
      </w:r>
      <w:r>
        <w:rPr>
          <w:rFonts w:eastAsia="Times New Roman" w:cs="Times New Roman"/>
          <w:szCs w:val="24"/>
        </w:rPr>
        <w:t>.</w:t>
      </w:r>
      <w:r>
        <w:rPr>
          <w:rFonts w:eastAsia="Times New Roman" w:cs="Times New Roman"/>
          <w:szCs w:val="24"/>
        </w:rPr>
        <w:t xml:space="preserve"> Η αλήθεια είναι, αν θέλουμε να δούμε τα πράγματα αντικειμενικά, ότι από την εποχή της κατάργηση της επετηρίδας -η οποία καλώς κατ</w:t>
      </w:r>
      <w:r>
        <w:rPr>
          <w:rFonts w:eastAsia="Times New Roman" w:cs="Times New Roman"/>
          <w:szCs w:val="24"/>
        </w:rPr>
        <w:t>αργήθηκε, είχε φτάσει στα όριά της- και μετά, κα</w:t>
      </w:r>
      <w:r>
        <w:rPr>
          <w:rFonts w:eastAsia="Times New Roman" w:cs="Times New Roman"/>
          <w:szCs w:val="24"/>
        </w:rPr>
        <w:t>μ</w:t>
      </w:r>
      <w:r>
        <w:rPr>
          <w:rFonts w:eastAsia="Times New Roman" w:cs="Times New Roman"/>
          <w:szCs w:val="24"/>
        </w:rPr>
        <w:t>μία άλλη χώρα δεν είδε τόσα πολλά συστήματα, κριτήρια προσλήψεων. Σε κα</w:t>
      </w:r>
      <w:r>
        <w:rPr>
          <w:rFonts w:eastAsia="Times New Roman" w:cs="Times New Roman"/>
          <w:szCs w:val="24"/>
        </w:rPr>
        <w:t>μ</w:t>
      </w:r>
      <w:r>
        <w:rPr>
          <w:rFonts w:eastAsia="Times New Roman" w:cs="Times New Roman"/>
          <w:szCs w:val="24"/>
        </w:rPr>
        <w:t>μία άλλη χώρα δεν δημιουργήθηκαν τόσες πολλές υποκατηγορίες «αδιόριστων του 1993», «αποτυχόντων του 2008», και δεν ξέρω εγώ τι άλλο, γι</w:t>
      </w:r>
      <w:r>
        <w:rPr>
          <w:rFonts w:eastAsia="Times New Roman" w:cs="Times New Roman"/>
          <w:szCs w:val="24"/>
        </w:rPr>
        <w:t xml:space="preserve">α τον απλούστατο λόγο ότι ποτέ αυτή η χώρα δεν μπόρεσε να φτιάξει ένα ενιαίο σύστημα κριτηρίων για διορισμούς το οποίο να ισχύσει πάνω από δύο ή τρία χρόνια. </w:t>
      </w:r>
    </w:p>
    <w:p w14:paraId="6B14ED6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Το ίδιο κάνει και η Κυβέρνηση σήμερα. Ουσιαστικά χρησιμοποιεί το νομοσχέδιο με τα κριτήρια για να</w:t>
      </w:r>
      <w:r>
        <w:rPr>
          <w:rFonts w:eastAsia="Times New Roman" w:cs="Times New Roman"/>
          <w:szCs w:val="24"/>
        </w:rPr>
        <w:t xml:space="preserve"> κλείσει το μάτι σε μερικές δεκάδες χιλιάδες υποψήφιων εκπαιδευτικών, να δημιουργήσει ελπίδα, ενώ στην πραγματικότητα ξέρει πολύ καλά ότι θα ισχύσει στην καλύτερη περίπτωση -και αν η Κυβέρνηση τελευτήσει τον βίο της τον Οκτώβριο και όχι νωρίτερα- για έναν </w:t>
      </w:r>
      <w:r>
        <w:rPr>
          <w:rFonts w:eastAsia="Times New Roman" w:cs="Times New Roman"/>
          <w:szCs w:val="24"/>
        </w:rPr>
        <w:t xml:space="preserve">κύκλο </w:t>
      </w:r>
      <w:r>
        <w:rPr>
          <w:rFonts w:eastAsia="Times New Roman" w:cs="Times New Roman"/>
          <w:szCs w:val="24"/>
        </w:rPr>
        <w:t>τεσσάρων χιλιάδων πεντακοσίων</w:t>
      </w:r>
      <w:r>
        <w:rPr>
          <w:rFonts w:eastAsia="Times New Roman" w:cs="Times New Roman"/>
          <w:szCs w:val="24"/>
        </w:rPr>
        <w:t xml:space="preserve"> προσλήψεων που θα κάνει, λέει, η κ. </w:t>
      </w:r>
      <w:proofErr w:type="spellStart"/>
      <w:r>
        <w:rPr>
          <w:rFonts w:eastAsia="Times New Roman" w:cs="Times New Roman"/>
          <w:szCs w:val="24"/>
        </w:rPr>
        <w:t>Τζούφη</w:t>
      </w:r>
      <w:proofErr w:type="spellEnd"/>
      <w:r>
        <w:rPr>
          <w:rFonts w:eastAsia="Times New Roman" w:cs="Times New Roman"/>
          <w:szCs w:val="24"/>
        </w:rPr>
        <w:t xml:space="preserve"> γιατί είναι γραμμένες στον </w:t>
      </w:r>
      <w:r>
        <w:rPr>
          <w:rFonts w:eastAsia="Times New Roman" w:cs="Times New Roman"/>
          <w:szCs w:val="24"/>
        </w:rPr>
        <w:t>π</w:t>
      </w:r>
      <w:r>
        <w:rPr>
          <w:rFonts w:eastAsia="Times New Roman" w:cs="Times New Roman"/>
          <w:szCs w:val="24"/>
        </w:rPr>
        <w:t>ροϋπολογισμό.</w:t>
      </w:r>
    </w:p>
    <w:p w14:paraId="6B14ED6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Τους διορισμούς του 2020 και του 2021 που αναγγέλλει ο κ. </w:t>
      </w:r>
      <w:proofErr w:type="spellStart"/>
      <w:r>
        <w:rPr>
          <w:rFonts w:eastAsia="Times New Roman" w:cs="Times New Roman"/>
          <w:szCs w:val="24"/>
        </w:rPr>
        <w:t>Γαβρόγλου</w:t>
      </w:r>
      <w:proofErr w:type="spellEnd"/>
      <w:r>
        <w:rPr>
          <w:rFonts w:eastAsia="Times New Roman" w:cs="Times New Roman"/>
          <w:szCs w:val="24"/>
        </w:rPr>
        <w:t xml:space="preserve"> ως δεδομένους θα τους κάνει άλλη κυβέρνηση. Άρα</w:t>
      </w:r>
      <w:r>
        <w:rPr>
          <w:rFonts w:eastAsia="Times New Roman" w:cs="Times New Roman"/>
          <w:szCs w:val="24"/>
        </w:rPr>
        <w:t xml:space="preserve"> κατά πάσα πιθανότητα θα γίνουν με άλλα κριτήρια, γιατί κανένας δεν επεδίωξε συγκλίσεις, κανένας δεν έκατσε  να συζητήσει με κανέναν για το πώς θα προσλαμβάνουν εκπαιδευτικούς από εδώ και πέρα με ένα έρμο σύστημα ενιαίο και διαχρονικό. </w:t>
      </w:r>
    </w:p>
    <w:p w14:paraId="6B14ED6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Αυτό που κάνουμε εί</w:t>
      </w:r>
      <w:r>
        <w:rPr>
          <w:rFonts w:eastAsia="Times New Roman" w:cs="Times New Roman"/>
          <w:szCs w:val="24"/>
        </w:rPr>
        <w:t xml:space="preserve">ναι να προσπαθήσουμε να αποδείξουμε ότι εμείς είμαστε πιο φιλικοί -καλή ώρα η κουβέντα προηγουμένως- με κάποιες ομάδες, να στήσουμε μια πελατειακή </w:t>
      </w:r>
      <w:r>
        <w:rPr>
          <w:rFonts w:eastAsia="Times New Roman" w:cs="Times New Roman"/>
          <w:szCs w:val="24"/>
        </w:rPr>
        <w:lastRenderedPageBreak/>
        <w:t xml:space="preserve">σχέση και να προσελκύσουμε ψήφους. Έ, έτσι δεν γίνεται εκπαίδευση. Δεν έγινε ποτέ και δεν θα γίνει και τώρα. </w:t>
      </w:r>
    </w:p>
    <w:p w14:paraId="6B14ED6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Να γυρίσω στο κύριο σώμα της συρρίκνωσης των πανεπιστημίων και της συγχώνευσης του Πανεπιστημίου Θεσσαλίας, που πολύ αδικήθηκε από την έμπνευση του Υπουργείου, που δεν είναι τυχαία, να κολλήσει από πίσω του ολόκληρο το νομοσχέδιο ως τροπολογία των διορισμ</w:t>
      </w:r>
      <w:r>
        <w:rPr>
          <w:rFonts w:eastAsia="Times New Roman" w:cs="Times New Roman"/>
          <w:szCs w:val="24"/>
        </w:rPr>
        <w:t xml:space="preserve">ών. </w:t>
      </w:r>
    </w:p>
    <w:p w14:paraId="6B14ED6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Ο στόχος όλων αυτών των συγχωνεύσεων που βλέπουμε να γίνονται ως χιονοστιβάδα μέσα στον τελευταίο χρόνο και θα επεκταθούν είναι </w:t>
      </w:r>
      <w:proofErr w:type="spellStart"/>
      <w:r>
        <w:rPr>
          <w:rFonts w:eastAsia="Times New Roman" w:cs="Times New Roman"/>
          <w:szCs w:val="24"/>
        </w:rPr>
        <w:t>μνημονιακός</w:t>
      </w:r>
      <w:proofErr w:type="spellEnd"/>
      <w:r>
        <w:rPr>
          <w:rFonts w:eastAsia="Times New Roman" w:cs="Times New Roman"/>
          <w:szCs w:val="24"/>
        </w:rPr>
        <w:t xml:space="preserve">. Είναι η συρρίκνωση, ο περιορισμός του αριθμού των ιδρυμάτων στη χώρα. </w:t>
      </w:r>
      <w:proofErr w:type="spellStart"/>
      <w:r>
        <w:rPr>
          <w:rFonts w:eastAsia="Times New Roman" w:cs="Times New Roman"/>
          <w:szCs w:val="24"/>
        </w:rPr>
        <w:t>Μνημονιακός</w:t>
      </w:r>
      <w:proofErr w:type="spellEnd"/>
      <w:r>
        <w:rPr>
          <w:rFonts w:eastAsia="Times New Roman" w:cs="Times New Roman"/>
          <w:szCs w:val="24"/>
        </w:rPr>
        <w:t xml:space="preserve"> ή όχι, καθώς τα πράγματα είχ</w:t>
      </w:r>
      <w:r>
        <w:rPr>
          <w:rFonts w:eastAsia="Times New Roman" w:cs="Times New Roman"/>
          <w:szCs w:val="24"/>
        </w:rPr>
        <w:t>αν φτάσει όντως στο απροχώρητο, είναι ταυτόχρονα και εθνικός.</w:t>
      </w:r>
    </w:p>
    <w:p w14:paraId="6B14ED6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Η νέα αρχιτεκτονική που λέει ο κ. </w:t>
      </w:r>
      <w:proofErr w:type="spellStart"/>
      <w:r>
        <w:rPr>
          <w:rFonts w:eastAsia="Times New Roman" w:cs="Times New Roman"/>
          <w:szCs w:val="24"/>
        </w:rPr>
        <w:t>Γαβρόγλου</w:t>
      </w:r>
      <w:proofErr w:type="spellEnd"/>
      <w:r>
        <w:rPr>
          <w:rFonts w:eastAsia="Times New Roman" w:cs="Times New Roman"/>
          <w:szCs w:val="24"/>
        </w:rPr>
        <w:t xml:space="preserve"> ότι πρέπει να επιδιώξουμε, που προσποιείται ότι επιδιώκει, είναι αναγκαία. Η αναδιάταξη της τριτοβάθμιας εκπαίδευσης στη χώρα είναι αναγκαία υπό την π</w:t>
      </w:r>
      <w:r>
        <w:rPr>
          <w:rFonts w:eastAsia="Times New Roman" w:cs="Times New Roman"/>
          <w:szCs w:val="24"/>
        </w:rPr>
        <w:t>ροϋπόθεση ότι έχουμε μ</w:t>
      </w:r>
      <w:r>
        <w:rPr>
          <w:rFonts w:eastAsia="Times New Roman" w:cs="Times New Roman"/>
          <w:szCs w:val="24"/>
        </w:rPr>
        <w:t>ί</w:t>
      </w:r>
      <w:r>
        <w:rPr>
          <w:rFonts w:eastAsia="Times New Roman" w:cs="Times New Roman"/>
          <w:szCs w:val="24"/>
        </w:rPr>
        <w:t xml:space="preserve">α εθνική στρατηγική και μπορούμε να περιγράψουμε τι θέλουμε να κάνουμε και ποιο </w:t>
      </w:r>
      <w:r>
        <w:rPr>
          <w:rFonts w:eastAsia="Times New Roman" w:cs="Times New Roman"/>
          <w:szCs w:val="24"/>
        </w:rPr>
        <w:lastRenderedPageBreak/>
        <w:t xml:space="preserve">είναι το πανεπιστήμιο που οραματιζόμαστε, ας μην πάμε πολύ μακριά, στο 2030. </w:t>
      </w:r>
    </w:p>
    <w:p w14:paraId="6B14ED6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Ποια είναι η πολιτική που προκρίνουμε; Είναι η πολιτική της διευκόλυνσης τη</w:t>
      </w:r>
      <w:r>
        <w:rPr>
          <w:rFonts w:eastAsia="Times New Roman" w:cs="Times New Roman"/>
          <w:szCs w:val="24"/>
        </w:rPr>
        <w:t xml:space="preserve">ς «εκπαίδευσης», δηλαδή της συλλογής τίτλων που θεριεύει με αυτή την Κυβέρνηση τα τελευταία χρόνια, καταργώντας φίλτρα, εξετάσεις και αριστεία; Είναι η </w:t>
      </w:r>
      <w:proofErr w:type="spellStart"/>
      <w:r>
        <w:rPr>
          <w:rFonts w:eastAsia="Times New Roman" w:cs="Times New Roman"/>
          <w:szCs w:val="24"/>
        </w:rPr>
        <w:t>μετακύληση</w:t>
      </w:r>
      <w:proofErr w:type="spellEnd"/>
      <w:r>
        <w:rPr>
          <w:rFonts w:eastAsia="Times New Roman" w:cs="Times New Roman"/>
          <w:szCs w:val="24"/>
        </w:rPr>
        <w:t xml:space="preserve"> της ανεργίας αυτό που επιδιώκουμε; Πολλά πανεπιστήμια με εύκολη πρόσβαση, έτσι ώστε να μην εγ</w:t>
      </w:r>
      <w:r>
        <w:rPr>
          <w:rFonts w:eastAsia="Times New Roman" w:cs="Times New Roman"/>
          <w:szCs w:val="24"/>
        </w:rPr>
        <w:t>γράφονται στα δεκαοκτώ άνεργοι κάποιοι, αλλά στα είκοσι οκτώ, μετά από μια δεκαετία ατέρμονης εκπαίδευσης ή είναι η έρευνα, η καινοτομία και η αριστεία σε τομείς που η χώρα έχει συγκριτικά πλεονεκτήματα; Ή η παραγωγή στελεχών με υψηλή κατάρτιση; Ή μήπως να</w:t>
      </w:r>
      <w:r>
        <w:rPr>
          <w:rFonts w:eastAsia="Times New Roman" w:cs="Times New Roman"/>
          <w:szCs w:val="24"/>
        </w:rPr>
        <w:t xml:space="preserve"> προσπαθήσουμε να τα κάνουμε όλα ταυτοχρόνως δημιουργώντας ουσιαστικά πολλές ταχύτητες; Γιατί πολύ φοβάμαι ότι το Τμήμα Αεροδιαστημικής Τεχνολογίας στα Ψαχνά της Εύβοιας ποτέ δεν θα μπορέσει να κοιτάξει στα μάτια τους απόφοιτους του Εθνικού Μετσόβιου Πολυτ</w:t>
      </w:r>
      <w:r>
        <w:rPr>
          <w:rFonts w:eastAsia="Times New Roman" w:cs="Times New Roman"/>
          <w:szCs w:val="24"/>
        </w:rPr>
        <w:t xml:space="preserve">εχνείου ή του Πολυτεχνείου Θεσσαλονίκης. </w:t>
      </w:r>
    </w:p>
    <w:p w14:paraId="6B14ED6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Αυτό που δημιουργείται, λοιπόν, είναι πολλές ταχύτητες με πολλούς αποδέκτες. Ξέρουμε τι θέλουμε; Χρειαζόμαστε τόσους πολλούς γεωπόνους; Δημιουργούνται δύο πανεπιστημιακά τμήματα γεωπονικά στο Πανεπιστήμιο Θεσσαλίας</w:t>
      </w:r>
      <w:r>
        <w:rPr>
          <w:rFonts w:eastAsia="Times New Roman" w:cs="Times New Roman"/>
          <w:szCs w:val="24"/>
        </w:rPr>
        <w:t>. Μεγεθύνεται το Γεωπονικό Πανεπιστήμιο Αθηνών, το οποίο φιλοδοξεί –ακούμε- να κάνει και Κτηνιατρική Σχολή χωρίς να υπάρχει κα</w:t>
      </w:r>
      <w:r>
        <w:rPr>
          <w:rFonts w:eastAsia="Times New Roman" w:cs="Times New Roman"/>
          <w:szCs w:val="24"/>
        </w:rPr>
        <w:t>μ</w:t>
      </w:r>
      <w:r>
        <w:rPr>
          <w:rFonts w:eastAsia="Times New Roman" w:cs="Times New Roman"/>
          <w:szCs w:val="24"/>
        </w:rPr>
        <w:t>μία μελέτη οικονομοτεχνική για να δημιουργηθεί και ταυτόχρονα, δημιουργείται και ένα Τμήμα Αγροτικής Παραγωγής στο ΕΚΠΑ, στα Ψαχν</w:t>
      </w:r>
      <w:r>
        <w:rPr>
          <w:rFonts w:eastAsia="Times New Roman" w:cs="Times New Roman"/>
          <w:szCs w:val="24"/>
        </w:rPr>
        <w:t>ά της Εύβοιας.</w:t>
      </w:r>
    </w:p>
    <w:p w14:paraId="6B14ED6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Ξέρουμε τι θέλουμε; Ξέρουμε πόσους επιστήμονες σε κάθε κλάδο θέλουμε, τι κατεύθυνση θα έχουν; Είναι λέει η μεταρρύθμιση από κάτω προς τα πάνω, </w:t>
      </w:r>
      <w:r>
        <w:rPr>
          <w:rFonts w:eastAsia="Times New Roman" w:cs="Times New Roman"/>
          <w:szCs w:val="24"/>
          <w:lang w:val="en-US"/>
        </w:rPr>
        <w:t>bottom</w:t>
      </w:r>
      <w:r w:rsidRPr="008F42B9">
        <w:rPr>
          <w:rFonts w:eastAsia="Times New Roman" w:cs="Times New Roman"/>
          <w:szCs w:val="24"/>
        </w:rPr>
        <w:t xml:space="preserve"> </w:t>
      </w:r>
      <w:r>
        <w:rPr>
          <w:rFonts w:eastAsia="Times New Roman" w:cs="Times New Roman"/>
          <w:szCs w:val="24"/>
          <w:lang w:val="en-US"/>
        </w:rPr>
        <w:t>up</w:t>
      </w:r>
      <w:r>
        <w:rPr>
          <w:rFonts w:eastAsia="Times New Roman" w:cs="Times New Roman"/>
          <w:szCs w:val="24"/>
        </w:rPr>
        <w:t>, το είπε και ο κ. Τσιάρας, συμφωνώ, είναι εξαιρετικός όρος. Έγινε η συζήτηση και η προερ</w:t>
      </w:r>
      <w:r>
        <w:rPr>
          <w:rFonts w:eastAsia="Times New Roman" w:cs="Times New Roman"/>
          <w:szCs w:val="24"/>
        </w:rPr>
        <w:t>γασία αποκεντρωμένα και από κάτω προς τα πάνω συγκεντρώνουμε τις λύσεις και εκεί που έχουμε συναίνεση συμφωνούμε με τους αποκάτω και κάνουμε ό,τι λένε τα παιδιά, με τη διαφορά ότι αν υπάρχει εθνικό πρόγραμμα και συγκεκριμένο πρόγραμμα και μοντέλο ανάπτυξης</w:t>
      </w:r>
      <w:r>
        <w:rPr>
          <w:rFonts w:eastAsia="Times New Roman" w:cs="Times New Roman"/>
          <w:szCs w:val="24"/>
        </w:rPr>
        <w:t xml:space="preserve"> για τα πανεπιστήμια, αυτό που παράγεται έτσι είναι συνήθως εκτρωματικό. Οι συντεχνίες </w:t>
      </w:r>
      <w:r>
        <w:rPr>
          <w:rFonts w:eastAsia="Times New Roman" w:cs="Times New Roman"/>
          <w:szCs w:val="24"/>
        </w:rPr>
        <w:lastRenderedPageBreak/>
        <w:t xml:space="preserve">έχουν τις δικές τους προτεραιότητες, οι τοπικισμοί κυριαρχούν και βλέπουν τα πράγματα αλλιώς και αντί να </w:t>
      </w:r>
      <w:proofErr w:type="spellStart"/>
      <w:r>
        <w:rPr>
          <w:rFonts w:eastAsia="Times New Roman" w:cs="Times New Roman"/>
          <w:szCs w:val="24"/>
        </w:rPr>
        <w:t>συγκεράσεις</w:t>
      </w:r>
      <w:proofErr w:type="spellEnd"/>
      <w:r>
        <w:rPr>
          <w:rFonts w:eastAsia="Times New Roman" w:cs="Times New Roman"/>
          <w:szCs w:val="24"/>
        </w:rPr>
        <w:t xml:space="preserve"> όλα αυτά σε ένα νέο ενιαίο πρόγραμμα και σχέδιο, απλ</w:t>
      </w:r>
      <w:r>
        <w:rPr>
          <w:rFonts w:eastAsia="Times New Roman" w:cs="Times New Roman"/>
          <w:szCs w:val="24"/>
        </w:rPr>
        <w:t xml:space="preserve">ώς τα ανέχεσαι, τα τροφοδοτείς και δημιουργείς σχολές εδώ, σχολές από εκεί σε βιομηχανική κλίμακα. </w:t>
      </w:r>
    </w:p>
    <w:p w14:paraId="6B14ED6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Είχε δίκιο </w:t>
      </w:r>
      <w:r w:rsidRPr="00821124">
        <w:rPr>
          <w:rFonts w:eastAsia="Times New Roman" w:cs="Times New Roman"/>
          <w:szCs w:val="24"/>
        </w:rPr>
        <w:t xml:space="preserve">ο κ. </w:t>
      </w:r>
      <w:proofErr w:type="spellStart"/>
      <w:r w:rsidRPr="00821124">
        <w:rPr>
          <w:rFonts w:eastAsia="Times New Roman" w:cs="Times New Roman"/>
          <w:szCs w:val="24"/>
        </w:rPr>
        <w:t>Γαβρόγλου</w:t>
      </w:r>
      <w:proofErr w:type="spellEnd"/>
      <w:r>
        <w:rPr>
          <w:rFonts w:eastAsia="Times New Roman" w:cs="Times New Roman"/>
          <w:szCs w:val="24"/>
        </w:rPr>
        <w:t xml:space="preserve">. Για πολλά-πολλά χρόνια τα τμήματα δημιουργούνταν με βάση τις τοπικές πιέσεις. Τώρα ξαναδημιουργούνται με τον ίδιο ακριβώς τρόπο, </w:t>
      </w:r>
      <w:r>
        <w:rPr>
          <w:rFonts w:eastAsia="Times New Roman" w:cs="Times New Roman"/>
          <w:szCs w:val="24"/>
        </w:rPr>
        <w:t xml:space="preserve">αλλά όχι ένα εδώ ένα εκεί και ένα παραπέρα, μερικές δεκάδες εδώ και μερικές δεκάδες εκεί. </w:t>
      </w:r>
    </w:p>
    <w:p w14:paraId="6B14ED7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Πώς θα λειτουργήσουν; Με τι λεφτά; Η Έκθεση του Γενικού Λογιστηρίου του Κράτους λέει ότι το Υπουργείο δεν προσκόμισε στοιχεία για την επιβάρυνση που προκύπτει στον </w:t>
      </w:r>
      <w:r>
        <w:rPr>
          <w:rFonts w:eastAsia="Times New Roman" w:cs="Times New Roman"/>
          <w:szCs w:val="24"/>
        </w:rPr>
        <w:t>π</w:t>
      </w:r>
      <w:r>
        <w:rPr>
          <w:rFonts w:eastAsia="Times New Roman" w:cs="Times New Roman"/>
          <w:szCs w:val="24"/>
        </w:rPr>
        <w:t>ροϋπολογισμό από τη δημιουργία των νέων τμημάτων και των ερευνητικών κέντρων, δηλαδή, κανένας δεν ξέρει.</w:t>
      </w:r>
    </w:p>
    <w:p w14:paraId="6B14ED7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Πολύ φοβάμαι ότι οι συγχωνεύσεις γίνονται χωρίς σχέδιο και αποτελούν προσπάθεια εξισορρόπησης συντεχνιακών και </w:t>
      </w:r>
      <w:r>
        <w:rPr>
          <w:rFonts w:eastAsia="Times New Roman" w:cs="Times New Roman"/>
          <w:szCs w:val="24"/>
        </w:rPr>
        <w:lastRenderedPageBreak/>
        <w:t>πελατειακών αναγκών και τοπικιστικών ανα</w:t>
      </w:r>
      <w:r>
        <w:rPr>
          <w:rFonts w:eastAsia="Times New Roman" w:cs="Times New Roman"/>
          <w:szCs w:val="24"/>
        </w:rPr>
        <w:t>γκών χωρίς κανένα σχέδιο.</w:t>
      </w:r>
    </w:p>
    <w:p w14:paraId="6B14ED7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Έτσι δεν χτίζεται εκπαίδευση και προκρίνονται οι διαφορετικές λύσεις γιατί όπως είπαμε προηγουμένως κυριαρχεί η ελαχιστοποίηση των αντιδράσεων. Κλείνουμε το μάτι στις συντεχνίες, έτσι ώστε να το κάνουμε γρήγορα. Άλλη μέθοδος στο ΤΕΙ και στο Πανεπιστήμιου Η</w:t>
      </w:r>
      <w:r>
        <w:rPr>
          <w:rFonts w:eastAsia="Times New Roman" w:cs="Times New Roman"/>
          <w:szCs w:val="24"/>
        </w:rPr>
        <w:t xml:space="preserve">πείρου, άλλη λύση στη Θεσσαλία, άλλη στο διεθνές πανεπιστήμιο, άλλη στην Κρήτη όπου το ΤΕΙ της Κρήτης αναδεικνύεται σε αυτόνομο πανεπιστήμιο. Γιατί όχι και το ΤΕΙ της Λάρισας που έχει ένα εξαιρετικό </w:t>
      </w:r>
      <w:r>
        <w:rPr>
          <w:rFonts w:eastAsia="Times New Roman" w:cs="Times New Roman"/>
          <w:szCs w:val="24"/>
          <w:lang w:val="en-US"/>
        </w:rPr>
        <w:t>campus</w:t>
      </w:r>
      <w:r>
        <w:rPr>
          <w:rFonts w:eastAsia="Times New Roman" w:cs="Times New Roman"/>
          <w:szCs w:val="24"/>
        </w:rPr>
        <w:t>, εξαιρετικές σχολές. Όμως, στη Λάρισα η συζήτηση υ</w:t>
      </w:r>
      <w:r>
        <w:rPr>
          <w:rFonts w:eastAsia="Times New Roman" w:cs="Times New Roman"/>
          <w:szCs w:val="24"/>
        </w:rPr>
        <w:t xml:space="preserve">πήρξε ετεροβαρής από την αρχή για λόγους που έχουν να κάνουν με κομματικές προτιμήσεις. </w:t>
      </w:r>
    </w:p>
    <w:p w14:paraId="6B14ED7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Η πρόταση του Πανεπιστημίου υιοθετήθηκε, όπως ήταν, χωρίς κα</w:t>
      </w:r>
      <w:r>
        <w:rPr>
          <w:rFonts w:eastAsia="Times New Roman" w:cs="Times New Roman"/>
          <w:szCs w:val="24"/>
        </w:rPr>
        <w:t>μ</w:t>
      </w:r>
      <w:r>
        <w:rPr>
          <w:rFonts w:eastAsia="Times New Roman" w:cs="Times New Roman"/>
          <w:szCs w:val="24"/>
        </w:rPr>
        <w:t>μία συζήτηση παραπάνω και χρειάστηκε μεγάλος αγώνας για να εξισορροπηθεί και να εκλογικευθεί, όχι ότι λύθη</w:t>
      </w:r>
      <w:r>
        <w:rPr>
          <w:rFonts w:eastAsia="Times New Roman" w:cs="Times New Roman"/>
          <w:szCs w:val="24"/>
        </w:rPr>
        <w:t xml:space="preserve">καν τα προβλήματα. Εξακολουθεί να είναι ετεροβαρής και εξακολουθεί να έχει τελείως διαφορετικά χαρακτηριστικά από αυτά που </w:t>
      </w:r>
      <w:r>
        <w:rPr>
          <w:rFonts w:eastAsia="Times New Roman" w:cs="Times New Roman"/>
          <w:szCs w:val="24"/>
        </w:rPr>
        <w:lastRenderedPageBreak/>
        <w:t>είχε στην Ήπειρο ή έχει στο Διεθνές Πανεπιστήμιο. Τα συμβούλια ένταξης, για να πω ένα παράδειγμα, ορίζονται και συγκροτούνται με διαφ</w:t>
      </w:r>
      <w:r>
        <w:rPr>
          <w:rFonts w:eastAsia="Times New Roman" w:cs="Times New Roman"/>
          <w:szCs w:val="24"/>
        </w:rPr>
        <w:t xml:space="preserve">ορετικό τρόπο σε κάθε πανεπιστήμιο από αυτά τα τρία. Στο Διεθνές Πανεπιστήμιο συγκροτούνται με διαφορετικό τρόπο οι κόμβοι λειτουργίας και η διοικητική συγκρότηση του αποκεντρωμένου πανεπιστημίου. </w:t>
      </w:r>
    </w:p>
    <w:p w14:paraId="6B14ED7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Κανένας δεν πρόκειται να πιστέψει ποτέ στη Λάρισα ότι η συ</w:t>
      </w:r>
      <w:r>
        <w:rPr>
          <w:rFonts w:eastAsia="Times New Roman" w:cs="Times New Roman"/>
          <w:szCs w:val="24"/>
        </w:rPr>
        <w:t xml:space="preserve">γχώνευση του ΤΕΙ Θεσσαλίας με το Πανεπιστήμιο Θεσσαλίας αποτελούσε εθνική αναγκαιότητα, όταν στην Κρήτη γίνεται κάτι άλλο, στην Ήπειρο γίνεται κάτι διαφορετικό και στο Διεθνές Πανεπιστήμιο στη Θεσσαλονίκη θα γίνει κάτι άλλο. </w:t>
      </w:r>
    </w:p>
    <w:p w14:paraId="6B14ED7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Είναι εμφανής η προσπάθεια που</w:t>
      </w:r>
      <w:r>
        <w:rPr>
          <w:rFonts w:eastAsia="Times New Roman" w:cs="Times New Roman"/>
          <w:szCs w:val="24"/>
        </w:rPr>
        <w:t xml:space="preserve"> κάνει η Κυβέρνηση να τελειώσει τη </w:t>
      </w:r>
      <w:proofErr w:type="spellStart"/>
      <w:r>
        <w:rPr>
          <w:rFonts w:eastAsia="Times New Roman" w:cs="Times New Roman"/>
          <w:szCs w:val="24"/>
        </w:rPr>
        <w:t>μνημονιακή</w:t>
      </w:r>
      <w:proofErr w:type="spellEnd"/>
      <w:r>
        <w:rPr>
          <w:rFonts w:eastAsia="Times New Roman" w:cs="Times New Roman"/>
          <w:szCs w:val="24"/>
        </w:rPr>
        <w:t xml:space="preserve"> δέσμευση της συρρίκνωσης των πανεπιστημίων με όσο το δυνατόν λιγότερες αντιδράσεις. Οφείλω να ομολογήσω ότι το κάνει με εξαιρετικά μεγαλοφυή τρόπο, κλείνοντας το μάτι σε επιμέρους ομάδες και ικανοποιώντας αιτήμ</w:t>
      </w:r>
      <w:r>
        <w:rPr>
          <w:rFonts w:eastAsia="Times New Roman" w:cs="Times New Roman"/>
          <w:szCs w:val="24"/>
        </w:rPr>
        <w:t>ατα εις βάρος της παιδείας και σίγουρα εις βάρος της λειτουργίας των σχολών, του ΤΕΙ και του Πανεπιστημίου Θεσσαλίας.</w:t>
      </w:r>
    </w:p>
    <w:p w14:paraId="6B14ED76" w14:textId="77777777" w:rsidR="004965E6" w:rsidRDefault="004D430C">
      <w:pPr>
        <w:spacing w:line="600" w:lineRule="auto"/>
        <w:ind w:firstLine="720"/>
        <w:jc w:val="both"/>
        <w:rPr>
          <w:rFonts w:eastAsia="Times New Roman" w:cs="Times New Roman"/>
          <w:szCs w:val="24"/>
        </w:rPr>
      </w:pPr>
      <w:r w:rsidRPr="00F81B27">
        <w:rPr>
          <w:rFonts w:eastAsia="Times New Roman" w:cs="Times New Roman"/>
          <w:szCs w:val="24"/>
        </w:rPr>
        <w:lastRenderedPageBreak/>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6B14ED7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Θα ήθελα να πω δυο κουβέντες, γιατί έχω περάσει τον χρ</w:t>
      </w:r>
      <w:r>
        <w:rPr>
          <w:rFonts w:eastAsia="Times New Roman" w:cs="Times New Roman"/>
          <w:szCs w:val="24"/>
        </w:rPr>
        <w:t>όνο μου κατά πολύ, για τις τροπολογίες υγείας. Το «</w:t>
      </w:r>
      <w:r>
        <w:rPr>
          <w:rFonts w:eastAsia="Times New Roman" w:cs="Times New Roman"/>
          <w:szCs w:val="24"/>
          <w:lang w:val="en-US"/>
        </w:rPr>
        <w:t>PHILOS</w:t>
      </w:r>
      <w:r>
        <w:rPr>
          <w:rFonts w:eastAsia="Times New Roman" w:cs="Times New Roman"/>
          <w:szCs w:val="24"/>
        </w:rPr>
        <w:t xml:space="preserve">» ήταν γνωστό ότι λήγει τον Αύγουστο του 2019 από πολύ-πολύ καιρό. Αυτή είναι η δεύτερη παράταση του </w:t>
      </w:r>
      <w:r>
        <w:rPr>
          <w:rFonts w:eastAsia="Times New Roman" w:cs="Times New Roman"/>
          <w:szCs w:val="24"/>
        </w:rPr>
        <w:t>π</w:t>
      </w:r>
      <w:r w:rsidRPr="00CB36A2">
        <w:rPr>
          <w:rFonts w:eastAsia="Times New Roman" w:cs="Times New Roman"/>
          <w:szCs w:val="24"/>
        </w:rPr>
        <w:t>ρογράμματος</w:t>
      </w:r>
      <w:r w:rsidRPr="009B410F">
        <w:rPr>
          <w:rFonts w:eastAsia="Times New Roman" w:cs="Times New Roman"/>
          <w:b/>
          <w:szCs w:val="24"/>
        </w:rPr>
        <w:t xml:space="preserve"> </w:t>
      </w:r>
      <w:r w:rsidRPr="00CB36A2">
        <w:rPr>
          <w:rFonts w:eastAsia="Times New Roman" w:cs="Times New Roman"/>
          <w:szCs w:val="24"/>
        </w:rPr>
        <w:t xml:space="preserve">για τον απλούστατο λόγο ότι </w:t>
      </w:r>
      <w:r w:rsidRPr="009B410F">
        <w:rPr>
          <w:rFonts w:eastAsia="Times New Roman" w:cs="Times New Roman"/>
          <w:b/>
          <w:szCs w:val="24"/>
        </w:rPr>
        <w:t>τ</w:t>
      </w:r>
      <w:r>
        <w:rPr>
          <w:rFonts w:eastAsia="Times New Roman" w:cs="Times New Roman"/>
          <w:szCs w:val="24"/>
        </w:rPr>
        <w:t>ο Υπουργείο Υγείας δεν φρόντισε εγκαίρως να προσλάβει πρ</w:t>
      </w:r>
      <w:r>
        <w:rPr>
          <w:rFonts w:eastAsia="Times New Roman" w:cs="Times New Roman"/>
          <w:szCs w:val="24"/>
        </w:rPr>
        <w:t xml:space="preserve">οσωπικό. Είναι γνωστές οι άθλιες συνθήκες και η άθλια υγειονομική κάλυψη και της </w:t>
      </w:r>
      <w:proofErr w:type="spellStart"/>
      <w:r>
        <w:rPr>
          <w:rFonts w:eastAsia="Times New Roman" w:cs="Times New Roman"/>
          <w:szCs w:val="24"/>
        </w:rPr>
        <w:t>Μόριας</w:t>
      </w:r>
      <w:proofErr w:type="spellEnd"/>
      <w:r>
        <w:rPr>
          <w:rFonts w:eastAsia="Times New Roman" w:cs="Times New Roman"/>
          <w:szCs w:val="24"/>
        </w:rPr>
        <w:t xml:space="preserve"> και των άλλων προσφυγικών κέντρων. </w:t>
      </w:r>
    </w:p>
    <w:p w14:paraId="6B14ED78" w14:textId="77777777" w:rsidR="004965E6" w:rsidRDefault="004D430C">
      <w:pPr>
        <w:spacing w:line="600" w:lineRule="auto"/>
        <w:ind w:firstLine="720"/>
        <w:jc w:val="both"/>
        <w:rPr>
          <w:rFonts w:eastAsia="Times New Roman"/>
          <w:color w:val="212121"/>
          <w:szCs w:val="24"/>
        </w:rPr>
      </w:pPr>
      <w:r>
        <w:rPr>
          <w:rFonts w:eastAsia="Times New Roman"/>
          <w:color w:val="212121"/>
          <w:szCs w:val="24"/>
        </w:rPr>
        <w:t>Ε</w:t>
      </w:r>
      <w:r w:rsidRPr="00F000C7">
        <w:rPr>
          <w:rFonts w:eastAsia="Times New Roman"/>
          <w:color w:val="212121"/>
          <w:szCs w:val="24"/>
        </w:rPr>
        <w:t xml:space="preserve">ίναι πραγματικά </w:t>
      </w:r>
      <w:r>
        <w:rPr>
          <w:rFonts w:eastAsia="Times New Roman"/>
          <w:color w:val="212121"/>
          <w:szCs w:val="24"/>
        </w:rPr>
        <w:t xml:space="preserve">μία </w:t>
      </w:r>
      <w:r w:rsidRPr="00F000C7">
        <w:rPr>
          <w:rFonts w:eastAsia="Times New Roman"/>
          <w:color w:val="212121"/>
          <w:szCs w:val="24"/>
        </w:rPr>
        <w:t>ντροπ</w:t>
      </w:r>
      <w:r>
        <w:rPr>
          <w:rFonts w:eastAsia="Times New Roman"/>
          <w:color w:val="212121"/>
          <w:szCs w:val="24"/>
        </w:rPr>
        <w:t xml:space="preserve">ή. Δεν υπάρχουν στοιχειώδη ιατρεία και στοιχειώδης </w:t>
      </w:r>
      <w:r w:rsidRPr="00F000C7">
        <w:rPr>
          <w:rFonts w:eastAsia="Times New Roman"/>
          <w:color w:val="212121"/>
          <w:szCs w:val="24"/>
        </w:rPr>
        <w:t>ιατρική κάλυψη</w:t>
      </w:r>
      <w:r>
        <w:rPr>
          <w:rFonts w:eastAsia="Times New Roman"/>
          <w:color w:val="212121"/>
          <w:szCs w:val="24"/>
        </w:rPr>
        <w:t>. Η</w:t>
      </w:r>
      <w:r w:rsidRPr="00F000C7">
        <w:rPr>
          <w:rFonts w:eastAsia="Times New Roman"/>
          <w:color w:val="212121"/>
          <w:szCs w:val="24"/>
        </w:rPr>
        <w:t xml:space="preserve"> κατάσταση χρονίζει και εξελίσσεται</w:t>
      </w:r>
      <w:r>
        <w:rPr>
          <w:rFonts w:eastAsia="Times New Roman"/>
          <w:color w:val="212121"/>
          <w:szCs w:val="24"/>
        </w:rPr>
        <w:t>, π</w:t>
      </w:r>
      <w:r w:rsidRPr="00F000C7">
        <w:rPr>
          <w:rFonts w:eastAsia="Times New Roman"/>
          <w:color w:val="212121"/>
          <w:szCs w:val="24"/>
        </w:rPr>
        <w:t>αρ</w:t>
      </w:r>
      <w:r>
        <w:rPr>
          <w:rFonts w:eastAsia="Times New Roman"/>
          <w:color w:val="212121"/>
          <w:szCs w:val="24"/>
        </w:rPr>
        <w:t xml:space="preserve">’ </w:t>
      </w:r>
      <w:r w:rsidRPr="00F000C7">
        <w:rPr>
          <w:rFonts w:eastAsia="Times New Roman"/>
          <w:color w:val="212121"/>
          <w:szCs w:val="24"/>
        </w:rPr>
        <w:t xml:space="preserve">όλο που ήταν γνωστό από πολύ καιρό ότι </w:t>
      </w:r>
      <w:r>
        <w:rPr>
          <w:rFonts w:eastAsia="Times New Roman"/>
          <w:color w:val="212121"/>
          <w:szCs w:val="24"/>
        </w:rPr>
        <w:t xml:space="preserve">έπρεπε </w:t>
      </w:r>
      <w:r w:rsidRPr="00F000C7">
        <w:rPr>
          <w:rFonts w:eastAsia="Times New Roman"/>
          <w:color w:val="212121"/>
          <w:szCs w:val="24"/>
        </w:rPr>
        <w:t>να γίνει έτσι</w:t>
      </w:r>
      <w:r>
        <w:rPr>
          <w:rFonts w:eastAsia="Times New Roman"/>
          <w:color w:val="212121"/>
          <w:szCs w:val="24"/>
        </w:rPr>
        <w:t xml:space="preserve">. </w:t>
      </w:r>
    </w:p>
    <w:p w14:paraId="6B14ED79" w14:textId="77777777" w:rsidR="004965E6" w:rsidRDefault="004D430C">
      <w:pPr>
        <w:spacing w:line="600" w:lineRule="auto"/>
        <w:ind w:firstLine="720"/>
        <w:jc w:val="both"/>
        <w:rPr>
          <w:rFonts w:eastAsia="Times New Roman"/>
          <w:color w:val="212121"/>
          <w:szCs w:val="24"/>
        </w:rPr>
      </w:pPr>
      <w:r>
        <w:rPr>
          <w:rFonts w:eastAsia="Times New Roman"/>
          <w:color w:val="212121"/>
          <w:szCs w:val="24"/>
        </w:rPr>
        <w:t>Στη</w:t>
      </w:r>
      <w:r w:rsidRPr="00F000C7">
        <w:rPr>
          <w:rFonts w:eastAsia="Times New Roman"/>
          <w:color w:val="212121"/>
          <w:szCs w:val="24"/>
        </w:rPr>
        <w:t xml:space="preserve"> δεύτερη τροπολογία</w:t>
      </w:r>
      <w:r>
        <w:rPr>
          <w:rFonts w:eastAsia="Times New Roman"/>
          <w:color w:val="212121"/>
          <w:szCs w:val="24"/>
        </w:rPr>
        <w:t>,</w:t>
      </w:r>
      <w:r w:rsidRPr="00F000C7">
        <w:rPr>
          <w:rFonts w:eastAsia="Times New Roman"/>
          <w:color w:val="212121"/>
          <w:szCs w:val="24"/>
        </w:rPr>
        <w:t xml:space="preserve"> που αφορά την παράταση της ζωής της θητείας των επικουρικών</w:t>
      </w:r>
      <w:r>
        <w:rPr>
          <w:rFonts w:eastAsia="Times New Roman"/>
          <w:color w:val="212121"/>
          <w:szCs w:val="24"/>
        </w:rPr>
        <w:t>,</w:t>
      </w:r>
      <w:r w:rsidRPr="00F000C7">
        <w:rPr>
          <w:rFonts w:eastAsia="Times New Roman"/>
          <w:color w:val="212121"/>
          <w:szCs w:val="24"/>
        </w:rPr>
        <w:t xml:space="preserve"> </w:t>
      </w:r>
      <w:r>
        <w:rPr>
          <w:rFonts w:eastAsia="Times New Roman"/>
          <w:color w:val="212121"/>
          <w:szCs w:val="24"/>
        </w:rPr>
        <w:t xml:space="preserve">δεν θα </w:t>
      </w:r>
      <w:r w:rsidRPr="00F000C7">
        <w:rPr>
          <w:rFonts w:eastAsia="Times New Roman"/>
          <w:color w:val="212121"/>
          <w:szCs w:val="24"/>
        </w:rPr>
        <w:t xml:space="preserve">ψηφίσουμε </w:t>
      </w:r>
      <w:r>
        <w:rPr>
          <w:rFonts w:eastAsia="Times New Roman"/>
          <w:color w:val="212121"/>
          <w:szCs w:val="24"/>
        </w:rPr>
        <w:t>τη δεύτερη παράγραφο, γ</w:t>
      </w:r>
      <w:r w:rsidRPr="00F000C7">
        <w:rPr>
          <w:rFonts w:eastAsia="Times New Roman"/>
          <w:color w:val="212121"/>
          <w:szCs w:val="24"/>
        </w:rPr>
        <w:t xml:space="preserve">ιατί πρέπει κάποτε να σταματήσετε να </w:t>
      </w:r>
      <w:r>
        <w:rPr>
          <w:rFonts w:eastAsia="Times New Roman"/>
          <w:color w:val="212121"/>
          <w:szCs w:val="24"/>
        </w:rPr>
        <w:t>πηγαίνετε</w:t>
      </w:r>
      <w:r w:rsidRPr="00F000C7">
        <w:rPr>
          <w:rFonts w:eastAsia="Times New Roman"/>
          <w:color w:val="212121"/>
          <w:szCs w:val="24"/>
        </w:rPr>
        <w:t xml:space="preserve"> από παράταση σε πα</w:t>
      </w:r>
      <w:r w:rsidRPr="00F000C7">
        <w:rPr>
          <w:rFonts w:eastAsia="Times New Roman"/>
          <w:color w:val="212121"/>
          <w:szCs w:val="24"/>
        </w:rPr>
        <w:t>ράταση</w:t>
      </w:r>
      <w:r>
        <w:rPr>
          <w:rFonts w:eastAsia="Times New Roman"/>
          <w:color w:val="212121"/>
          <w:szCs w:val="24"/>
        </w:rPr>
        <w:t>. Τ</w:t>
      </w:r>
      <w:r w:rsidRPr="00F000C7">
        <w:rPr>
          <w:rFonts w:eastAsia="Times New Roman"/>
          <w:color w:val="212121"/>
          <w:szCs w:val="24"/>
        </w:rPr>
        <w:t>έσ</w:t>
      </w:r>
      <w:r>
        <w:rPr>
          <w:rFonts w:eastAsia="Times New Roman"/>
          <w:color w:val="212121"/>
          <w:szCs w:val="24"/>
        </w:rPr>
        <w:t xml:space="preserve">σερα χρόνια μετά έχετε </w:t>
      </w:r>
      <w:r>
        <w:rPr>
          <w:rFonts w:eastAsia="Times New Roman"/>
          <w:color w:val="212121"/>
          <w:szCs w:val="24"/>
        </w:rPr>
        <w:lastRenderedPageBreak/>
        <w:t xml:space="preserve">αρκετή </w:t>
      </w:r>
      <w:r w:rsidRPr="00F000C7">
        <w:rPr>
          <w:rFonts w:eastAsia="Times New Roman"/>
          <w:color w:val="212121"/>
          <w:szCs w:val="24"/>
        </w:rPr>
        <w:t xml:space="preserve">κυβερνητική </w:t>
      </w:r>
      <w:r>
        <w:rPr>
          <w:rFonts w:eastAsia="Times New Roman"/>
          <w:color w:val="212121"/>
          <w:szCs w:val="24"/>
        </w:rPr>
        <w:t>πείρα, για να προκηρύσσετε</w:t>
      </w:r>
      <w:r w:rsidRPr="00F000C7">
        <w:rPr>
          <w:rFonts w:eastAsia="Times New Roman"/>
          <w:color w:val="212121"/>
          <w:szCs w:val="24"/>
        </w:rPr>
        <w:t xml:space="preserve"> εγκαίρως τους διαγωνισμούς και να λύνονται τα προβλήματα στην ώρα </w:t>
      </w:r>
      <w:r>
        <w:rPr>
          <w:rFonts w:eastAsia="Times New Roman"/>
          <w:color w:val="212121"/>
          <w:szCs w:val="24"/>
        </w:rPr>
        <w:t xml:space="preserve">τους. Το ότι θα έσκαγε το </w:t>
      </w:r>
      <w:r>
        <w:rPr>
          <w:rFonts w:eastAsia="Times New Roman"/>
          <w:color w:val="212121"/>
          <w:szCs w:val="24"/>
        </w:rPr>
        <w:t>«</w:t>
      </w:r>
      <w:r>
        <w:rPr>
          <w:rFonts w:eastAsia="Times New Roman"/>
          <w:color w:val="212121"/>
          <w:szCs w:val="24"/>
          <w:lang w:val="en-US"/>
        </w:rPr>
        <w:t>PHILOS</w:t>
      </w:r>
      <w:r>
        <w:rPr>
          <w:rFonts w:eastAsia="Times New Roman"/>
          <w:color w:val="212121"/>
          <w:szCs w:val="24"/>
        </w:rPr>
        <w:t>»</w:t>
      </w:r>
      <w:r>
        <w:rPr>
          <w:rFonts w:eastAsia="Times New Roman"/>
          <w:color w:val="212121"/>
          <w:szCs w:val="24"/>
        </w:rPr>
        <w:t xml:space="preserve"> τον Αύγουστο του 2018 ήταν γνωστό. Είμαστε </w:t>
      </w:r>
      <w:r w:rsidRPr="00F000C7">
        <w:rPr>
          <w:rFonts w:eastAsia="Times New Roman"/>
          <w:color w:val="212121"/>
          <w:szCs w:val="24"/>
        </w:rPr>
        <w:t xml:space="preserve">στον Γενάρη του </w:t>
      </w:r>
      <w:r>
        <w:rPr>
          <w:rFonts w:eastAsia="Times New Roman"/>
          <w:color w:val="212121"/>
          <w:szCs w:val="24"/>
        </w:rPr>
        <w:t>20</w:t>
      </w:r>
      <w:r w:rsidRPr="00F000C7">
        <w:rPr>
          <w:rFonts w:eastAsia="Times New Roman"/>
          <w:color w:val="212121"/>
          <w:szCs w:val="24"/>
        </w:rPr>
        <w:t xml:space="preserve">19 και πάμε </w:t>
      </w:r>
      <w:r w:rsidRPr="00F000C7">
        <w:rPr>
          <w:rFonts w:eastAsia="Times New Roman"/>
          <w:color w:val="212121"/>
          <w:szCs w:val="24"/>
        </w:rPr>
        <w:t>για το</w:t>
      </w:r>
      <w:r>
        <w:rPr>
          <w:rFonts w:eastAsia="Times New Roman"/>
          <w:color w:val="212121"/>
          <w:szCs w:val="24"/>
        </w:rPr>
        <w:t>ν</w:t>
      </w:r>
      <w:r w:rsidRPr="00F000C7">
        <w:rPr>
          <w:rFonts w:eastAsia="Times New Roman"/>
          <w:color w:val="212121"/>
          <w:szCs w:val="24"/>
        </w:rPr>
        <w:t xml:space="preserve"> Μάρτιο</w:t>
      </w:r>
      <w:r>
        <w:rPr>
          <w:rFonts w:eastAsia="Times New Roman"/>
          <w:color w:val="212121"/>
          <w:szCs w:val="24"/>
        </w:rPr>
        <w:t xml:space="preserve">, αν δεν υπάρξει καινούργια παράταση. </w:t>
      </w:r>
    </w:p>
    <w:p w14:paraId="6B14ED7A" w14:textId="77777777" w:rsidR="004965E6" w:rsidRDefault="004D430C">
      <w:pPr>
        <w:tabs>
          <w:tab w:val="left" w:pos="2738"/>
          <w:tab w:val="center" w:pos="4753"/>
          <w:tab w:val="left" w:pos="5723"/>
        </w:tabs>
        <w:spacing w:line="600" w:lineRule="auto"/>
        <w:ind w:firstLine="720"/>
        <w:jc w:val="both"/>
        <w:rPr>
          <w:rFonts w:eastAsia="Times New Roman" w:cs="Times New Roman"/>
          <w:szCs w:val="24"/>
        </w:rPr>
      </w:pPr>
      <w:r w:rsidRPr="00C6130B">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Καλώς, κύριε </w:t>
      </w:r>
      <w:proofErr w:type="spellStart"/>
      <w:r>
        <w:rPr>
          <w:rFonts w:eastAsia="Times New Roman" w:cs="Times New Roman"/>
          <w:szCs w:val="24"/>
        </w:rPr>
        <w:t>Μπαργιώτα</w:t>
      </w:r>
      <w:proofErr w:type="spellEnd"/>
      <w:r>
        <w:rPr>
          <w:rFonts w:eastAsia="Times New Roman" w:cs="Times New Roman"/>
          <w:szCs w:val="24"/>
        </w:rPr>
        <w:t xml:space="preserve">. </w:t>
      </w:r>
    </w:p>
    <w:p w14:paraId="6B14ED7B"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s="Times New Roman"/>
          <w:b/>
          <w:szCs w:val="24"/>
        </w:rPr>
        <w:t xml:space="preserve">ΚΩΝΣΤΑΝΤΙΝΟΣ ΜΠΑΡΓΙΩΤΑΣ: </w:t>
      </w:r>
      <w:r>
        <w:rPr>
          <w:rFonts w:eastAsia="Times New Roman" w:cs="Times New Roman"/>
          <w:szCs w:val="24"/>
        </w:rPr>
        <w:t>Δεν νομιμοποιούμε</w:t>
      </w:r>
      <w:r>
        <w:rPr>
          <w:rFonts w:eastAsia="Times New Roman"/>
          <w:color w:val="212121"/>
          <w:szCs w:val="24"/>
        </w:rPr>
        <w:t xml:space="preserve"> </w:t>
      </w:r>
      <w:r w:rsidRPr="00F000C7">
        <w:rPr>
          <w:rFonts w:eastAsia="Times New Roman"/>
          <w:color w:val="212121"/>
          <w:szCs w:val="24"/>
        </w:rPr>
        <w:t>άλλο τέτοιες διαδικασίες</w:t>
      </w:r>
      <w:r>
        <w:rPr>
          <w:rFonts w:eastAsia="Times New Roman"/>
          <w:color w:val="212121"/>
          <w:szCs w:val="24"/>
        </w:rPr>
        <w:t xml:space="preserve">, </w:t>
      </w:r>
      <w:r w:rsidRPr="00F000C7">
        <w:rPr>
          <w:rFonts w:eastAsia="Times New Roman"/>
          <w:color w:val="212121"/>
          <w:szCs w:val="24"/>
        </w:rPr>
        <w:t>παρ</w:t>
      </w:r>
      <w:r>
        <w:rPr>
          <w:rFonts w:eastAsia="Times New Roman"/>
          <w:color w:val="212121"/>
          <w:szCs w:val="24"/>
        </w:rPr>
        <w:t xml:space="preserve">’ </w:t>
      </w:r>
      <w:r w:rsidRPr="00F000C7">
        <w:rPr>
          <w:rFonts w:eastAsia="Times New Roman"/>
          <w:color w:val="212121"/>
          <w:szCs w:val="24"/>
        </w:rPr>
        <w:t xml:space="preserve">όλο που αναγνωρίζουμε </w:t>
      </w:r>
      <w:r>
        <w:rPr>
          <w:rFonts w:eastAsia="Times New Roman"/>
          <w:color w:val="212121"/>
          <w:szCs w:val="24"/>
        </w:rPr>
        <w:t xml:space="preserve">ότι η </w:t>
      </w:r>
      <w:r w:rsidRPr="00F000C7">
        <w:rPr>
          <w:rFonts w:eastAsia="Times New Roman"/>
          <w:color w:val="212121"/>
          <w:szCs w:val="24"/>
        </w:rPr>
        <w:t xml:space="preserve">κατάσταση εκεί είναι </w:t>
      </w:r>
      <w:r>
        <w:rPr>
          <w:rFonts w:eastAsia="Times New Roman"/>
          <w:color w:val="212121"/>
          <w:szCs w:val="24"/>
        </w:rPr>
        <w:t>αισχρή</w:t>
      </w:r>
      <w:r w:rsidRPr="00F000C7">
        <w:rPr>
          <w:rFonts w:eastAsia="Times New Roman"/>
          <w:color w:val="212121"/>
          <w:szCs w:val="24"/>
        </w:rPr>
        <w:t xml:space="preserve"> με δική σας ευ</w:t>
      </w:r>
      <w:r w:rsidRPr="00F000C7">
        <w:rPr>
          <w:rFonts w:eastAsia="Times New Roman"/>
          <w:color w:val="212121"/>
          <w:szCs w:val="24"/>
        </w:rPr>
        <w:t>θύνη ξανά</w:t>
      </w:r>
      <w:r>
        <w:rPr>
          <w:rFonts w:eastAsia="Times New Roman"/>
          <w:color w:val="212121"/>
          <w:szCs w:val="24"/>
        </w:rPr>
        <w:t>.</w:t>
      </w:r>
    </w:p>
    <w:p w14:paraId="6B14ED7C"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sidRPr="00F000C7">
        <w:rPr>
          <w:rFonts w:eastAsia="Times New Roman"/>
          <w:color w:val="212121"/>
          <w:szCs w:val="24"/>
        </w:rPr>
        <w:t>Σας ευχαριστώ</w:t>
      </w:r>
      <w:r>
        <w:rPr>
          <w:rFonts w:eastAsia="Times New Roman"/>
          <w:color w:val="212121"/>
          <w:szCs w:val="24"/>
        </w:rPr>
        <w:t>.</w:t>
      </w:r>
    </w:p>
    <w:p w14:paraId="6B14ED7D" w14:textId="77777777" w:rsidR="004965E6" w:rsidRDefault="004D430C">
      <w:pPr>
        <w:spacing w:line="600" w:lineRule="auto"/>
        <w:ind w:firstLine="709"/>
        <w:jc w:val="both"/>
        <w:rPr>
          <w:rFonts w:eastAsia="Times New Roman" w:cs="Times New Roman"/>
          <w:szCs w:val="24"/>
        </w:rPr>
      </w:pPr>
      <w:r w:rsidRPr="008D4C39">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sidRPr="008D4C39">
        <w:rPr>
          <w:rFonts w:eastAsia="Times New Roman" w:cs="Times New Roman"/>
          <w:szCs w:val="24"/>
        </w:rPr>
        <w:t>-</w:t>
      </w:r>
      <w:r>
        <w:rPr>
          <w:rFonts w:eastAsia="Times New Roman" w:cs="Times New Roman"/>
          <w:szCs w:val="24"/>
        </w:rPr>
        <w:t xml:space="preserve"> </w:t>
      </w:r>
      <w:r w:rsidRPr="008D4C39">
        <w:rPr>
          <w:rFonts w:eastAsia="Times New Roman" w:cs="Times New Roman"/>
          <w:szCs w:val="24"/>
        </w:rPr>
        <w:t>ΔΗΜΑΡ)</w:t>
      </w:r>
    </w:p>
    <w:p w14:paraId="6B14ED7E" w14:textId="77777777" w:rsidR="004965E6" w:rsidRDefault="004D430C">
      <w:pPr>
        <w:tabs>
          <w:tab w:val="left" w:pos="2738"/>
          <w:tab w:val="center" w:pos="4753"/>
          <w:tab w:val="left" w:pos="5723"/>
        </w:tabs>
        <w:spacing w:line="600" w:lineRule="auto"/>
        <w:ind w:firstLine="720"/>
        <w:jc w:val="both"/>
        <w:rPr>
          <w:rFonts w:eastAsia="Times New Roman" w:cs="Times New Roman"/>
          <w:szCs w:val="24"/>
        </w:rPr>
      </w:pPr>
      <w:r w:rsidRPr="00C6130B">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Ευχαριστούμε και εμείς, κύριε </w:t>
      </w:r>
      <w:proofErr w:type="spellStart"/>
      <w:r>
        <w:rPr>
          <w:rFonts w:eastAsia="Times New Roman" w:cs="Times New Roman"/>
          <w:szCs w:val="24"/>
        </w:rPr>
        <w:t>Μπαργιώτα</w:t>
      </w:r>
      <w:proofErr w:type="spellEnd"/>
      <w:r>
        <w:rPr>
          <w:rFonts w:eastAsia="Times New Roman" w:cs="Times New Roman"/>
          <w:szCs w:val="24"/>
        </w:rPr>
        <w:t xml:space="preserve">. </w:t>
      </w:r>
    </w:p>
    <w:p w14:paraId="6B14ED7F" w14:textId="77777777" w:rsidR="004965E6" w:rsidRDefault="004D43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Ελένη </w:t>
      </w:r>
      <w:proofErr w:type="spellStart"/>
      <w:r>
        <w:rPr>
          <w:rFonts w:eastAsia="Times New Roman" w:cs="Times New Roman"/>
          <w:szCs w:val="24"/>
        </w:rPr>
        <w:t>Αυλωνίτου</w:t>
      </w:r>
      <w:proofErr w:type="spellEnd"/>
      <w:r>
        <w:rPr>
          <w:rFonts w:eastAsia="Times New Roman" w:cs="Times New Roman"/>
          <w:szCs w:val="24"/>
        </w:rPr>
        <w:t xml:space="preserve">, </w:t>
      </w:r>
      <w:proofErr w:type="spellStart"/>
      <w:r>
        <w:rPr>
          <w:rFonts w:eastAsia="Times New Roman" w:cs="Times New Roman"/>
          <w:szCs w:val="24"/>
        </w:rPr>
        <w:t>Βουλεύτρια</w:t>
      </w:r>
      <w:proofErr w:type="spellEnd"/>
      <w:r>
        <w:rPr>
          <w:rFonts w:eastAsia="Times New Roman" w:cs="Times New Roman"/>
          <w:szCs w:val="24"/>
        </w:rPr>
        <w:t xml:space="preserve"> του ΣΥΡΙΖΑ, για επτά λεπτά. </w:t>
      </w:r>
    </w:p>
    <w:p w14:paraId="6B14ED80"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s="Times New Roman"/>
          <w:b/>
          <w:szCs w:val="24"/>
        </w:rPr>
        <w:lastRenderedPageBreak/>
        <w:t xml:space="preserve">ΕΛΕΝΗ ΑΥΛΩΝΙΤΟΥ: </w:t>
      </w:r>
      <w:r>
        <w:rPr>
          <w:rFonts w:eastAsia="Times New Roman" w:cs="Times New Roman"/>
          <w:szCs w:val="24"/>
        </w:rPr>
        <w:t>Κ</w:t>
      </w:r>
      <w:r>
        <w:rPr>
          <w:rFonts w:eastAsia="Times New Roman"/>
          <w:color w:val="212121"/>
          <w:szCs w:val="24"/>
        </w:rPr>
        <w:t>υρίες και κύριοι Β</w:t>
      </w:r>
      <w:r w:rsidRPr="00F000C7">
        <w:rPr>
          <w:rFonts w:eastAsia="Times New Roman"/>
          <w:color w:val="212121"/>
          <w:szCs w:val="24"/>
        </w:rPr>
        <w:t>ουλευτές</w:t>
      </w:r>
      <w:r>
        <w:rPr>
          <w:rFonts w:eastAsia="Times New Roman"/>
          <w:color w:val="212121"/>
          <w:szCs w:val="24"/>
        </w:rPr>
        <w:t>,</w:t>
      </w:r>
      <w:r w:rsidRPr="00F000C7">
        <w:rPr>
          <w:rFonts w:eastAsia="Times New Roman"/>
          <w:color w:val="212121"/>
          <w:szCs w:val="24"/>
        </w:rPr>
        <w:t xml:space="preserve"> σήμερα συζητάμε το νομοσχέδιο για τις συνέργειες τριών πανεπιστημιακών ιδρυμάτων</w:t>
      </w:r>
      <w:r>
        <w:rPr>
          <w:rFonts w:eastAsia="Times New Roman"/>
          <w:color w:val="212121"/>
          <w:szCs w:val="24"/>
        </w:rPr>
        <w:t>, του Κ</w:t>
      </w:r>
      <w:r w:rsidRPr="00F000C7">
        <w:rPr>
          <w:rFonts w:eastAsia="Times New Roman"/>
          <w:color w:val="212121"/>
          <w:szCs w:val="24"/>
        </w:rPr>
        <w:t>αποδιστριακού</w:t>
      </w:r>
      <w:r>
        <w:rPr>
          <w:rFonts w:eastAsia="Times New Roman"/>
          <w:color w:val="212121"/>
          <w:szCs w:val="24"/>
        </w:rPr>
        <w:t>, του Γεωπονικού Αθηνών και του Π</w:t>
      </w:r>
      <w:r w:rsidRPr="00F000C7">
        <w:rPr>
          <w:rFonts w:eastAsia="Times New Roman"/>
          <w:color w:val="212121"/>
          <w:szCs w:val="24"/>
        </w:rPr>
        <w:t>ανεπ</w:t>
      </w:r>
      <w:r>
        <w:rPr>
          <w:rFonts w:eastAsia="Times New Roman"/>
          <w:color w:val="212121"/>
          <w:szCs w:val="24"/>
        </w:rPr>
        <w:t xml:space="preserve">ιστημίου της Θεσσαλίας με δύο </w:t>
      </w:r>
      <w:r>
        <w:rPr>
          <w:rFonts w:eastAsia="Times New Roman"/>
          <w:color w:val="212121"/>
          <w:szCs w:val="24"/>
        </w:rPr>
        <w:t>τ</w:t>
      </w:r>
      <w:r>
        <w:rPr>
          <w:rFonts w:eastAsia="Times New Roman"/>
          <w:color w:val="212121"/>
          <w:szCs w:val="24"/>
        </w:rPr>
        <w:t xml:space="preserve">εχνολογικά </w:t>
      </w:r>
      <w:r>
        <w:rPr>
          <w:rFonts w:eastAsia="Times New Roman"/>
          <w:color w:val="212121"/>
          <w:szCs w:val="24"/>
        </w:rPr>
        <w:t>ι</w:t>
      </w:r>
      <w:r w:rsidRPr="00F000C7">
        <w:rPr>
          <w:rFonts w:eastAsia="Times New Roman"/>
          <w:color w:val="212121"/>
          <w:szCs w:val="24"/>
        </w:rPr>
        <w:t>δρύματα</w:t>
      </w:r>
      <w:r>
        <w:rPr>
          <w:rFonts w:eastAsia="Times New Roman"/>
          <w:color w:val="212121"/>
          <w:szCs w:val="24"/>
        </w:rPr>
        <w:t>,</w:t>
      </w:r>
      <w:r w:rsidRPr="00F000C7">
        <w:rPr>
          <w:rFonts w:eastAsia="Times New Roman"/>
          <w:color w:val="212121"/>
          <w:szCs w:val="24"/>
        </w:rPr>
        <w:t xml:space="preserve"> της Θεσσαλίας και </w:t>
      </w:r>
      <w:r>
        <w:rPr>
          <w:rFonts w:eastAsia="Times New Roman"/>
          <w:color w:val="212121"/>
          <w:szCs w:val="24"/>
        </w:rPr>
        <w:t xml:space="preserve">της </w:t>
      </w:r>
      <w:r w:rsidRPr="00F000C7">
        <w:rPr>
          <w:rFonts w:eastAsia="Times New Roman"/>
          <w:color w:val="212121"/>
          <w:szCs w:val="24"/>
        </w:rPr>
        <w:t>Στερεάς Ελλάδας</w:t>
      </w:r>
      <w:r>
        <w:rPr>
          <w:rFonts w:eastAsia="Times New Roman"/>
          <w:color w:val="212121"/>
          <w:szCs w:val="24"/>
        </w:rPr>
        <w:t xml:space="preserve">. </w:t>
      </w:r>
    </w:p>
    <w:p w14:paraId="6B14ED81"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Είδαμ</w:t>
      </w:r>
      <w:r w:rsidRPr="00F000C7">
        <w:rPr>
          <w:rFonts w:eastAsia="Times New Roman"/>
          <w:color w:val="212121"/>
          <w:szCs w:val="24"/>
        </w:rPr>
        <w:t>ε τις προάλλες την έντονη διαμαρτυρία εκπαιδευτικών στους δρόμους</w:t>
      </w:r>
      <w:r>
        <w:rPr>
          <w:rFonts w:eastAsia="Times New Roman"/>
          <w:color w:val="212121"/>
          <w:szCs w:val="24"/>
        </w:rPr>
        <w:t>,</w:t>
      </w:r>
      <w:r w:rsidRPr="00F000C7">
        <w:rPr>
          <w:rFonts w:eastAsia="Times New Roman"/>
          <w:color w:val="212121"/>
          <w:szCs w:val="24"/>
        </w:rPr>
        <w:t xml:space="preserve"> αλλά και την </w:t>
      </w:r>
      <w:proofErr w:type="spellStart"/>
      <w:r>
        <w:rPr>
          <w:rFonts w:eastAsia="Times New Roman"/>
          <w:color w:val="212121"/>
          <w:szCs w:val="24"/>
        </w:rPr>
        <w:t>ακτιβίστικη</w:t>
      </w:r>
      <w:proofErr w:type="spellEnd"/>
      <w:r w:rsidRPr="00F000C7">
        <w:rPr>
          <w:rFonts w:eastAsia="Times New Roman"/>
          <w:color w:val="212121"/>
          <w:szCs w:val="24"/>
        </w:rPr>
        <w:t xml:space="preserve"> ενέργεια των αναπληρωτών εκπαιδευτικών</w:t>
      </w:r>
      <w:r>
        <w:rPr>
          <w:rFonts w:eastAsia="Times New Roman"/>
          <w:color w:val="212121"/>
          <w:szCs w:val="24"/>
        </w:rPr>
        <w:t>, οι οποίοι</w:t>
      </w:r>
      <w:r w:rsidRPr="00F000C7">
        <w:rPr>
          <w:rFonts w:eastAsia="Times New Roman"/>
          <w:color w:val="212121"/>
          <w:szCs w:val="24"/>
        </w:rPr>
        <w:t xml:space="preserve"> διέκοψαν το δελτίο της ΕΡΤ και έκαναν </w:t>
      </w:r>
      <w:r>
        <w:rPr>
          <w:rFonts w:eastAsia="Times New Roman"/>
          <w:color w:val="212121"/>
          <w:szCs w:val="24"/>
        </w:rPr>
        <w:t xml:space="preserve">γνωστό στο πανελλήνιο το αίτημά τους. </w:t>
      </w:r>
      <w:r w:rsidRPr="00F000C7">
        <w:rPr>
          <w:rFonts w:eastAsia="Times New Roman"/>
          <w:color w:val="212121"/>
          <w:szCs w:val="24"/>
        </w:rPr>
        <w:t>Ποιο ήταν α</w:t>
      </w:r>
      <w:r w:rsidRPr="00F000C7">
        <w:rPr>
          <w:rFonts w:eastAsia="Times New Roman"/>
          <w:color w:val="212121"/>
          <w:szCs w:val="24"/>
        </w:rPr>
        <w:t>υτό</w:t>
      </w:r>
      <w:r>
        <w:rPr>
          <w:rFonts w:eastAsia="Times New Roman"/>
          <w:color w:val="212121"/>
          <w:szCs w:val="24"/>
        </w:rPr>
        <w:t>; Ο διορισμός όλων τω</w:t>
      </w:r>
      <w:r w:rsidRPr="00F000C7">
        <w:rPr>
          <w:rFonts w:eastAsia="Times New Roman"/>
          <w:color w:val="212121"/>
          <w:szCs w:val="24"/>
        </w:rPr>
        <w:t>ν αναπληρωτών εκπαιδευτικών στη δημόσια παιδεία</w:t>
      </w:r>
      <w:r>
        <w:rPr>
          <w:rFonts w:eastAsia="Times New Roman"/>
          <w:color w:val="212121"/>
          <w:szCs w:val="24"/>
        </w:rPr>
        <w:t xml:space="preserve">. </w:t>
      </w:r>
    </w:p>
    <w:p w14:paraId="6B14ED82"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F000C7">
        <w:rPr>
          <w:rFonts w:eastAsia="Times New Roman"/>
          <w:color w:val="212121"/>
          <w:szCs w:val="24"/>
        </w:rPr>
        <w:t>ο πρώτο</w:t>
      </w:r>
      <w:r>
        <w:rPr>
          <w:rFonts w:eastAsia="Times New Roman"/>
          <w:color w:val="212121"/>
          <w:szCs w:val="24"/>
        </w:rPr>
        <w:t>, λ</w:t>
      </w:r>
      <w:r w:rsidRPr="00F000C7">
        <w:rPr>
          <w:rFonts w:eastAsia="Times New Roman"/>
          <w:color w:val="212121"/>
          <w:szCs w:val="24"/>
        </w:rPr>
        <w:t>οιπόν</w:t>
      </w:r>
      <w:r>
        <w:rPr>
          <w:rFonts w:eastAsia="Times New Roman"/>
          <w:color w:val="212121"/>
          <w:szCs w:val="24"/>
        </w:rPr>
        <w:t>,</w:t>
      </w:r>
      <w:r w:rsidRPr="00F000C7">
        <w:rPr>
          <w:rFonts w:eastAsia="Times New Roman"/>
          <w:color w:val="212121"/>
          <w:szCs w:val="24"/>
        </w:rPr>
        <w:t xml:space="preserve"> που πρέπει να τονισθεί και να ακούσει ο ε</w:t>
      </w:r>
      <w:r>
        <w:rPr>
          <w:rFonts w:eastAsia="Times New Roman"/>
          <w:color w:val="212121"/>
          <w:szCs w:val="24"/>
        </w:rPr>
        <w:t>λληνικός λαός είναι ότι αυτή η Κ</w:t>
      </w:r>
      <w:r w:rsidRPr="00F000C7">
        <w:rPr>
          <w:rFonts w:eastAsia="Times New Roman"/>
          <w:color w:val="212121"/>
          <w:szCs w:val="24"/>
        </w:rPr>
        <w:t>υβέρνηση αγωνίστηκε</w:t>
      </w:r>
      <w:r>
        <w:rPr>
          <w:rFonts w:eastAsia="Times New Roman"/>
          <w:color w:val="212121"/>
          <w:szCs w:val="24"/>
        </w:rPr>
        <w:t>, αυτή η Κ</w:t>
      </w:r>
      <w:r w:rsidRPr="00F000C7">
        <w:rPr>
          <w:rFonts w:eastAsia="Times New Roman"/>
          <w:color w:val="212121"/>
          <w:szCs w:val="24"/>
        </w:rPr>
        <w:t>υβέρνη</w:t>
      </w:r>
      <w:r>
        <w:rPr>
          <w:rFonts w:eastAsia="Times New Roman"/>
          <w:color w:val="212121"/>
          <w:szCs w:val="24"/>
        </w:rPr>
        <w:t>ση διαπραγματεύτηκε και αυτή η Κ</w:t>
      </w:r>
      <w:r w:rsidRPr="00F000C7">
        <w:rPr>
          <w:rFonts w:eastAsia="Times New Roman"/>
          <w:color w:val="212121"/>
          <w:szCs w:val="24"/>
        </w:rPr>
        <w:t>υβέρνηση κατάφερε να κερ</w:t>
      </w:r>
      <w:r w:rsidRPr="00F000C7">
        <w:rPr>
          <w:rFonts w:eastAsia="Times New Roman"/>
          <w:color w:val="212121"/>
          <w:szCs w:val="24"/>
        </w:rPr>
        <w:t>δίσει το</w:t>
      </w:r>
      <w:r>
        <w:rPr>
          <w:rFonts w:eastAsia="Times New Roman"/>
          <w:color w:val="212121"/>
          <w:szCs w:val="24"/>
        </w:rPr>
        <w:t>ν</w:t>
      </w:r>
      <w:r w:rsidRPr="00F000C7">
        <w:rPr>
          <w:rFonts w:eastAsia="Times New Roman"/>
          <w:color w:val="212121"/>
          <w:szCs w:val="24"/>
        </w:rPr>
        <w:t xml:space="preserve"> μόνιμο διορισμό </w:t>
      </w:r>
      <w:r>
        <w:rPr>
          <w:rFonts w:eastAsia="Times New Roman"/>
          <w:color w:val="212121"/>
          <w:szCs w:val="24"/>
        </w:rPr>
        <w:t xml:space="preserve">δεκαπέντε χιλιάδων εκπαιδευτικών </w:t>
      </w:r>
      <w:r w:rsidRPr="00F000C7">
        <w:rPr>
          <w:rFonts w:eastAsia="Times New Roman"/>
          <w:color w:val="212121"/>
          <w:szCs w:val="24"/>
        </w:rPr>
        <w:t>στη δημόσια εκπαίδευση σε βάθος τριετίας</w:t>
      </w:r>
      <w:r>
        <w:rPr>
          <w:rFonts w:eastAsia="Times New Roman"/>
          <w:color w:val="212121"/>
          <w:szCs w:val="24"/>
        </w:rPr>
        <w:t xml:space="preserve">, αρχής γενομένης με τεσσερισήμισι </w:t>
      </w:r>
      <w:r w:rsidRPr="00F000C7">
        <w:rPr>
          <w:rFonts w:eastAsia="Times New Roman"/>
          <w:color w:val="212121"/>
          <w:szCs w:val="24"/>
        </w:rPr>
        <w:t>χιλιάδες καθηγητές στην ειδική εκπαίδευση το 2019</w:t>
      </w:r>
      <w:r>
        <w:rPr>
          <w:rFonts w:eastAsia="Times New Roman"/>
          <w:color w:val="212121"/>
          <w:szCs w:val="24"/>
        </w:rPr>
        <w:t>,</w:t>
      </w:r>
      <w:r w:rsidRPr="00F000C7">
        <w:rPr>
          <w:rFonts w:eastAsia="Times New Roman"/>
          <w:color w:val="212121"/>
          <w:szCs w:val="24"/>
        </w:rPr>
        <w:t xml:space="preserve"> με </w:t>
      </w:r>
      <w:r>
        <w:rPr>
          <w:rFonts w:eastAsia="Times New Roman"/>
          <w:color w:val="212121"/>
          <w:szCs w:val="24"/>
        </w:rPr>
        <w:t xml:space="preserve">πέντε χιλιάδες διακόσιες πενήντα </w:t>
      </w:r>
      <w:r w:rsidRPr="00F000C7">
        <w:rPr>
          <w:rFonts w:eastAsia="Times New Roman"/>
          <w:color w:val="212121"/>
          <w:szCs w:val="24"/>
        </w:rPr>
        <w:t xml:space="preserve">το 2020 και </w:t>
      </w:r>
      <w:r w:rsidRPr="00F000C7">
        <w:rPr>
          <w:rFonts w:eastAsia="Times New Roman"/>
          <w:color w:val="212121"/>
          <w:szCs w:val="24"/>
        </w:rPr>
        <w:lastRenderedPageBreak/>
        <w:t xml:space="preserve">με </w:t>
      </w:r>
      <w:r>
        <w:rPr>
          <w:rFonts w:eastAsia="Times New Roman"/>
          <w:color w:val="212121"/>
          <w:szCs w:val="24"/>
        </w:rPr>
        <w:t>πέντε χιλιάδες διακό</w:t>
      </w:r>
      <w:r>
        <w:rPr>
          <w:rFonts w:eastAsia="Times New Roman"/>
          <w:color w:val="212121"/>
          <w:szCs w:val="24"/>
        </w:rPr>
        <w:t>σιες πενήντα</w:t>
      </w:r>
      <w:r w:rsidRPr="00F000C7">
        <w:rPr>
          <w:rFonts w:eastAsia="Times New Roman"/>
          <w:color w:val="212121"/>
          <w:szCs w:val="24"/>
        </w:rPr>
        <w:t xml:space="preserve"> καθηγητές στη γενική εκπαίδευση το 2021</w:t>
      </w:r>
      <w:r>
        <w:rPr>
          <w:rFonts w:eastAsia="Times New Roman"/>
          <w:color w:val="212121"/>
          <w:szCs w:val="24"/>
        </w:rPr>
        <w:t>.</w:t>
      </w:r>
    </w:p>
    <w:p w14:paraId="6B14ED83"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Αυτή ήταν ν</w:t>
      </w:r>
      <w:r w:rsidRPr="00F000C7">
        <w:rPr>
          <w:rFonts w:eastAsia="Times New Roman"/>
          <w:color w:val="212121"/>
          <w:szCs w:val="24"/>
        </w:rPr>
        <w:t>ίκη της Κυβέρνησης</w:t>
      </w:r>
      <w:r>
        <w:rPr>
          <w:rFonts w:eastAsia="Times New Roman"/>
          <w:color w:val="212121"/>
          <w:szCs w:val="24"/>
        </w:rPr>
        <w:t>,</w:t>
      </w:r>
      <w:r w:rsidRPr="00F000C7">
        <w:rPr>
          <w:rFonts w:eastAsia="Times New Roman"/>
          <w:color w:val="212121"/>
          <w:szCs w:val="24"/>
        </w:rPr>
        <w:t xml:space="preserve"> η οποία ξεκίνησε </w:t>
      </w:r>
      <w:r>
        <w:rPr>
          <w:rFonts w:eastAsia="Times New Roman"/>
          <w:color w:val="212121"/>
          <w:szCs w:val="24"/>
        </w:rPr>
        <w:t xml:space="preserve">με </w:t>
      </w:r>
      <w:r w:rsidRPr="00F000C7">
        <w:rPr>
          <w:rFonts w:eastAsia="Times New Roman"/>
          <w:color w:val="212121"/>
          <w:szCs w:val="24"/>
        </w:rPr>
        <w:t xml:space="preserve">την επαναφορά του κανόνα </w:t>
      </w:r>
      <w:r>
        <w:rPr>
          <w:rFonts w:eastAsia="Times New Roman"/>
          <w:color w:val="212121"/>
          <w:szCs w:val="24"/>
        </w:rPr>
        <w:t>«</w:t>
      </w:r>
      <w:r w:rsidRPr="00F000C7">
        <w:rPr>
          <w:rFonts w:eastAsia="Times New Roman"/>
          <w:color w:val="212121"/>
          <w:szCs w:val="24"/>
        </w:rPr>
        <w:t>μία πρόσληψη έναντι μ</w:t>
      </w:r>
      <w:r>
        <w:rPr>
          <w:rFonts w:eastAsia="Times New Roman"/>
          <w:color w:val="212121"/>
          <w:szCs w:val="24"/>
        </w:rPr>
        <w:t>ί</w:t>
      </w:r>
      <w:r w:rsidRPr="00F000C7">
        <w:rPr>
          <w:rFonts w:eastAsia="Times New Roman"/>
          <w:color w:val="212121"/>
          <w:szCs w:val="24"/>
        </w:rPr>
        <w:t>ας αποχώρησης</w:t>
      </w:r>
      <w:r>
        <w:rPr>
          <w:rFonts w:eastAsia="Times New Roman"/>
          <w:color w:val="212121"/>
          <w:szCs w:val="24"/>
        </w:rPr>
        <w:t>».</w:t>
      </w:r>
    </w:p>
    <w:p w14:paraId="6B14ED84"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F000C7">
        <w:rPr>
          <w:rFonts w:eastAsia="Times New Roman"/>
          <w:color w:val="212121"/>
          <w:szCs w:val="24"/>
        </w:rPr>
        <w:t>ι θέλετε</w:t>
      </w:r>
      <w:r>
        <w:rPr>
          <w:rFonts w:eastAsia="Times New Roman"/>
          <w:color w:val="212121"/>
          <w:szCs w:val="24"/>
        </w:rPr>
        <w:t>, λ</w:t>
      </w:r>
      <w:r w:rsidRPr="00F000C7">
        <w:rPr>
          <w:rFonts w:eastAsia="Times New Roman"/>
          <w:color w:val="212121"/>
          <w:szCs w:val="24"/>
        </w:rPr>
        <w:t>οιπόν</w:t>
      </w:r>
      <w:r>
        <w:rPr>
          <w:rFonts w:eastAsia="Times New Roman"/>
          <w:color w:val="212121"/>
          <w:szCs w:val="24"/>
        </w:rPr>
        <w:t>, κύριοι συνάδελφοι της Α</w:t>
      </w:r>
      <w:r w:rsidRPr="00F000C7">
        <w:rPr>
          <w:rFonts w:eastAsia="Times New Roman"/>
          <w:color w:val="212121"/>
          <w:szCs w:val="24"/>
        </w:rPr>
        <w:t>ντιπολίτευσης</w:t>
      </w:r>
      <w:r>
        <w:rPr>
          <w:rFonts w:eastAsia="Times New Roman"/>
          <w:color w:val="212121"/>
          <w:szCs w:val="24"/>
        </w:rPr>
        <w:t>; Θ</w:t>
      </w:r>
      <w:r w:rsidRPr="00F000C7">
        <w:rPr>
          <w:rFonts w:eastAsia="Times New Roman"/>
          <w:color w:val="212121"/>
          <w:szCs w:val="24"/>
        </w:rPr>
        <w:t>έλετε τη</w:t>
      </w:r>
      <w:r>
        <w:rPr>
          <w:rFonts w:eastAsia="Times New Roman"/>
          <w:color w:val="212121"/>
          <w:szCs w:val="24"/>
        </w:rPr>
        <w:t xml:space="preserve"> </w:t>
      </w:r>
      <w:proofErr w:type="spellStart"/>
      <w:r w:rsidRPr="00F000C7">
        <w:rPr>
          <w:rFonts w:eastAsia="Times New Roman"/>
          <w:color w:val="212121"/>
          <w:szCs w:val="24"/>
        </w:rPr>
        <w:t>μνημονιακή</w:t>
      </w:r>
      <w:proofErr w:type="spellEnd"/>
      <w:r w:rsidRPr="00F000C7">
        <w:rPr>
          <w:rFonts w:eastAsia="Times New Roman"/>
          <w:color w:val="212121"/>
          <w:szCs w:val="24"/>
        </w:rPr>
        <w:t xml:space="preserve"> επαναφορά</w:t>
      </w:r>
      <w:r w:rsidRPr="00F000C7">
        <w:rPr>
          <w:rFonts w:eastAsia="Times New Roman"/>
          <w:color w:val="212121"/>
          <w:szCs w:val="24"/>
        </w:rPr>
        <w:t xml:space="preserve"> του κανόνα </w:t>
      </w:r>
      <w:r>
        <w:rPr>
          <w:rFonts w:eastAsia="Times New Roman"/>
          <w:color w:val="212121"/>
          <w:szCs w:val="24"/>
        </w:rPr>
        <w:t>«</w:t>
      </w:r>
      <w:r w:rsidRPr="00F000C7">
        <w:rPr>
          <w:rFonts w:eastAsia="Times New Roman"/>
          <w:color w:val="212121"/>
          <w:szCs w:val="24"/>
        </w:rPr>
        <w:t>μία πρόσληψη έναντι πέντε αποχωρήσεων</w:t>
      </w:r>
      <w:r>
        <w:rPr>
          <w:rFonts w:eastAsia="Times New Roman"/>
          <w:color w:val="212121"/>
          <w:szCs w:val="24"/>
        </w:rPr>
        <w:t>»,</w:t>
      </w:r>
      <w:r w:rsidRPr="00F000C7">
        <w:rPr>
          <w:rFonts w:eastAsia="Times New Roman"/>
          <w:color w:val="212121"/>
          <w:szCs w:val="24"/>
        </w:rPr>
        <w:t xml:space="preserve"> που υπόσχεται ο κ</w:t>
      </w:r>
      <w:r>
        <w:rPr>
          <w:rFonts w:eastAsia="Times New Roman"/>
          <w:color w:val="212121"/>
          <w:szCs w:val="24"/>
        </w:rPr>
        <w:t>.</w:t>
      </w:r>
      <w:r w:rsidRPr="00F000C7">
        <w:rPr>
          <w:rFonts w:eastAsia="Times New Roman"/>
          <w:color w:val="212121"/>
          <w:szCs w:val="24"/>
        </w:rPr>
        <w:t xml:space="preserve"> Μητσοτάκης</w:t>
      </w:r>
      <w:r>
        <w:rPr>
          <w:rFonts w:eastAsia="Times New Roman"/>
          <w:color w:val="212121"/>
          <w:szCs w:val="24"/>
        </w:rPr>
        <w:t>; Θ</w:t>
      </w:r>
      <w:r w:rsidRPr="00F000C7">
        <w:rPr>
          <w:rFonts w:eastAsia="Times New Roman"/>
          <w:color w:val="212121"/>
          <w:szCs w:val="24"/>
        </w:rPr>
        <w:t>έλετε την επαναφορά της πολι</w:t>
      </w:r>
      <w:r>
        <w:rPr>
          <w:rFonts w:eastAsia="Times New Roman"/>
          <w:color w:val="212121"/>
          <w:szCs w:val="24"/>
        </w:rPr>
        <w:t>τικής επιστράτευσης που υλοποίησε</w:t>
      </w:r>
      <w:r w:rsidRPr="00F000C7">
        <w:rPr>
          <w:rFonts w:eastAsia="Times New Roman"/>
          <w:color w:val="212121"/>
          <w:szCs w:val="24"/>
        </w:rPr>
        <w:t xml:space="preserve"> </w:t>
      </w:r>
      <w:r>
        <w:rPr>
          <w:rFonts w:eastAsia="Times New Roman"/>
          <w:color w:val="212121"/>
          <w:szCs w:val="24"/>
        </w:rPr>
        <w:t>η κυβέρνηση Σαμαρά</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Pr>
          <w:rFonts w:eastAsia="Times New Roman"/>
          <w:color w:val="212121"/>
          <w:szCs w:val="24"/>
        </w:rPr>
        <w:t>Β</w:t>
      </w:r>
      <w:r w:rsidRPr="00F000C7">
        <w:rPr>
          <w:rFonts w:eastAsia="Times New Roman"/>
          <w:color w:val="212121"/>
          <w:szCs w:val="24"/>
        </w:rPr>
        <w:t>ενιζέλου</w:t>
      </w:r>
      <w:r>
        <w:rPr>
          <w:rFonts w:eastAsia="Times New Roman"/>
          <w:color w:val="212121"/>
          <w:szCs w:val="24"/>
        </w:rPr>
        <w:t>,</w:t>
      </w:r>
      <w:r w:rsidRPr="00F000C7">
        <w:rPr>
          <w:rFonts w:eastAsia="Times New Roman"/>
          <w:color w:val="212121"/>
          <w:szCs w:val="24"/>
        </w:rPr>
        <w:t xml:space="preserve"> απειλώντας να στείλει σ</w:t>
      </w:r>
      <w:r>
        <w:rPr>
          <w:rFonts w:eastAsia="Times New Roman"/>
          <w:color w:val="212121"/>
          <w:szCs w:val="24"/>
        </w:rPr>
        <w:t>τη φυλακή εκπαιδευτικούς, που</w:t>
      </w:r>
      <w:r w:rsidRPr="00F000C7">
        <w:rPr>
          <w:rFonts w:eastAsia="Times New Roman"/>
          <w:color w:val="212121"/>
          <w:szCs w:val="24"/>
        </w:rPr>
        <w:t xml:space="preserve"> </w:t>
      </w:r>
      <w:r>
        <w:rPr>
          <w:rFonts w:eastAsia="Times New Roman"/>
          <w:color w:val="212121"/>
          <w:szCs w:val="24"/>
        </w:rPr>
        <w:t xml:space="preserve">κατάργησε η Κυβέρνηση </w:t>
      </w:r>
      <w:r>
        <w:rPr>
          <w:rFonts w:eastAsia="Times New Roman"/>
          <w:color w:val="212121"/>
          <w:szCs w:val="24"/>
        </w:rPr>
        <w:t>ΣΥΡΙΖΑ</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Pr>
          <w:rFonts w:eastAsia="Times New Roman"/>
          <w:color w:val="212121"/>
          <w:szCs w:val="24"/>
        </w:rPr>
        <w:t>ΑΝΕΛ;</w:t>
      </w:r>
      <w:r w:rsidRPr="00F000C7">
        <w:rPr>
          <w:rFonts w:eastAsia="Times New Roman"/>
          <w:color w:val="212121"/>
          <w:szCs w:val="24"/>
        </w:rPr>
        <w:t xml:space="preserve"> </w:t>
      </w:r>
      <w:r>
        <w:rPr>
          <w:rFonts w:eastAsia="Times New Roman"/>
          <w:color w:val="212121"/>
          <w:szCs w:val="24"/>
        </w:rPr>
        <w:t xml:space="preserve">Θέλετε </w:t>
      </w:r>
      <w:r w:rsidRPr="00F000C7">
        <w:rPr>
          <w:rFonts w:eastAsia="Times New Roman"/>
          <w:color w:val="212121"/>
          <w:szCs w:val="24"/>
        </w:rPr>
        <w:t>επαναφορά της αυ</w:t>
      </w:r>
      <w:r>
        <w:rPr>
          <w:rFonts w:eastAsia="Times New Roman"/>
          <w:color w:val="212121"/>
          <w:szCs w:val="24"/>
        </w:rPr>
        <w:t>τοδίκαιης αργίας που έστελνε</w:t>
      </w:r>
      <w:r w:rsidRPr="00F000C7">
        <w:rPr>
          <w:rFonts w:eastAsia="Times New Roman"/>
          <w:color w:val="212121"/>
          <w:szCs w:val="24"/>
        </w:rPr>
        <w:t xml:space="preserve"> εκπαιδευτικούς στο περιθώριο και </w:t>
      </w:r>
      <w:r>
        <w:rPr>
          <w:rFonts w:eastAsia="Times New Roman"/>
          <w:color w:val="212121"/>
          <w:szCs w:val="24"/>
        </w:rPr>
        <w:t>κατάργησε η Κυβέρνηση ΣΥΡΙΖΑ</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Pr>
          <w:rFonts w:eastAsia="Times New Roman"/>
          <w:color w:val="212121"/>
          <w:szCs w:val="24"/>
        </w:rPr>
        <w:t>ΑΝΕΛ; Θέλετε την επαναφορά της αντιδημοκρατικής -για να μην πω «</w:t>
      </w:r>
      <w:proofErr w:type="spellStart"/>
      <w:r>
        <w:rPr>
          <w:rFonts w:eastAsia="Times New Roman"/>
          <w:color w:val="212121"/>
          <w:szCs w:val="24"/>
        </w:rPr>
        <w:t>φασίζουσα</w:t>
      </w:r>
      <w:r w:rsidRPr="00F000C7">
        <w:rPr>
          <w:rFonts w:eastAsia="Times New Roman"/>
          <w:color w:val="212121"/>
          <w:szCs w:val="24"/>
        </w:rPr>
        <w:t>ς</w:t>
      </w:r>
      <w:proofErr w:type="spellEnd"/>
      <w:r>
        <w:rPr>
          <w:rFonts w:eastAsia="Times New Roman"/>
          <w:color w:val="212121"/>
          <w:szCs w:val="24"/>
        </w:rPr>
        <w:t>»-</w:t>
      </w:r>
      <w:r w:rsidRPr="00F000C7">
        <w:rPr>
          <w:rFonts w:eastAsia="Times New Roman"/>
          <w:color w:val="212121"/>
          <w:szCs w:val="24"/>
        </w:rPr>
        <w:t xml:space="preserve"> πρακτικής του πλαφόν 15% που έ</w:t>
      </w:r>
      <w:r>
        <w:rPr>
          <w:rFonts w:eastAsia="Times New Roman"/>
          <w:color w:val="212121"/>
          <w:szCs w:val="24"/>
        </w:rPr>
        <w:t>θεσ</w:t>
      </w:r>
      <w:r w:rsidRPr="00F000C7">
        <w:rPr>
          <w:rFonts w:eastAsia="Times New Roman"/>
          <w:color w:val="212121"/>
          <w:szCs w:val="24"/>
        </w:rPr>
        <w:t xml:space="preserve">ε </w:t>
      </w:r>
      <w:r>
        <w:rPr>
          <w:rFonts w:eastAsia="Times New Roman"/>
          <w:color w:val="212121"/>
          <w:szCs w:val="24"/>
        </w:rPr>
        <w:t xml:space="preserve">η </w:t>
      </w:r>
      <w:r w:rsidRPr="00F000C7">
        <w:rPr>
          <w:rFonts w:eastAsia="Times New Roman"/>
          <w:color w:val="212121"/>
          <w:szCs w:val="24"/>
        </w:rPr>
        <w:t>προηγούμενη</w:t>
      </w:r>
      <w:r w:rsidRPr="00F000C7">
        <w:rPr>
          <w:rFonts w:eastAsia="Times New Roman"/>
          <w:color w:val="212121"/>
          <w:szCs w:val="24"/>
        </w:rPr>
        <w:t xml:space="preserve"> </w:t>
      </w:r>
      <w:r>
        <w:rPr>
          <w:rFonts w:eastAsia="Times New Roman"/>
          <w:color w:val="212121"/>
          <w:szCs w:val="24"/>
        </w:rPr>
        <w:t>σ</w:t>
      </w:r>
      <w:r>
        <w:rPr>
          <w:rFonts w:eastAsia="Times New Roman"/>
          <w:color w:val="212121"/>
          <w:szCs w:val="24"/>
        </w:rPr>
        <w:t xml:space="preserve">υγκυβέρνηση, </w:t>
      </w:r>
      <w:r w:rsidRPr="00F000C7">
        <w:rPr>
          <w:rFonts w:eastAsia="Times New Roman"/>
          <w:color w:val="212121"/>
          <w:szCs w:val="24"/>
        </w:rPr>
        <w:t xml:space="preserve">με το σκεπτικό </w:t>
      </w:r>
      <w:r>
        <w:rPr>
          <w:rFonts w:eastAsia="Times New Roman"/>
          <w:color w:val="212121"/>
          <w:szCs w:val="24"/>
        </w:rPr>
        <w:t>της απόλυσης</w:t>
      </w:r>
      <w:r w:rsidRPr="00F000C7">
        <w:rPr>
          <w:rFonts w:eastAsia="Times New Roman"/>
          <w:color w:val="212121"/>
          <w:szCs w:val="24"/>
        </w:rPr>
        <w:t xml:space="preserve"> εκπαιδευτικών </w:t>
      </w:r>
      <w:r>
        <w:rPr>
          <w:rFonts w:eastAsia="Times New Roman"/>
          <w:color w:val="212121"/>
          <w:szCs w:val="24"/>
        </w:rPr>
        <w:t xml:space="preserve">βάσει της </w:t>
      </w:r>
      <w:proofErr w:type="spellStart"/>
      <w:r>
        <w:rPr>
          <w:rFonts w:eastAsia="Times New Roman"/>
          <w:color w:val="212121"/>
          <w:szCs w:val="24"/>
        </w:rPr>
        <w:t>τιμωρητικής</w:t>
      </w:r>
      <w:proofErr w:type="spellEnd"/>
      <w:r w:rsidRPr="00F000C7">
        <w:rPr>
          <w:rFonts w:eastAsia="Times New Roman"/>
          <w:color w:val="212121"/>
          <w:szCs w:val="24"/>
        </w:rPr>
        <w:t xml:space="preserve"> αξιολόγησης</w:t>
      </w:r>
      <w:r>
        <w:rPr>
          <w:rFonts w:eastAsia="Times New Roman"/>
          <w:color w:val="212121"/>
          <w:szCs w:val="24"/>
        </w:rPr>
        <w:t>, που οι ίδιοι θα έκριναν και που κατάργησε αυτή η Κυ</w:t>
      </w:r>
      <w:r w:rsidRPr="00F000C7">
        <w:rPr>
          <w:rFonts w:eastAsia="Times New Roman"/>
          <w:color w:val="212121"/>
          <w:szCs w:val="24"/>
        </w:rPr>
        <w:t>βέρνηση</w:t>
      </w:r>
      <w:r>
        <w:rPr>
          <w:rFonts w:eastAsia="Times New Roman"/>
          <w:color w:val="212121"/>
          <w:szCs w:val="24"/>
        </w:rPr>
        <w:t>;</w:t>
      </w:r>
    </w:p>
    <w:p w14:paraId="6B14ED85"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Ξεχάσατ</w:t>
      </w:r>
      <w:r w:rsidRPr="00F000C7">
        <w:rPr>
          <w:rFonts w:eastAsia="Times New Roman"/>
          <w:color w:val="212121"/>
          <w:szCs w:val="24"/>
        </w:rPr>
        <w:t>ε την απόλυση δυόμισι χιλιάδων εκπαιδευτικών των επαγγελματικών λυκείων και τη διάλυση των βασικώ</w:t>
      </w:r>
      <w:r w:rsidRPr="00F000C7">
        <w:rPr>
          <w:rFonts w:eastAsia="Times New Roman"/>
          <w:color w:val="212121"/>
          <w:szCs w:val="24"/>
        </w:rPr>
        <w:t xml:space="preserve">ν τμημάτων </w:t>
      </w:r>
      <w:r>
        <w:rPr>
          <w:rFonts w:eastAsia="Times New Roman"/>
          <w:color w:val="212121"/>
          <w:szCs w:val="24"/>
        </w:rPr>
        <w:t>τους, τα οποία</w:t>
      </w:r>
      <w:r w:rsidRPr="00F000C7">
        <w:rPr>
          <w:rFonts w:eastAsia="Times New Roman"/>
          <w:color w:val="212121"/>
          <w:szCs w:val="24"/>
        </w:rPr>
        <w:t xml:space="preserve"> παρακολουθούσαν παιδιά ως επί το </w:t>
      </w:r>
      <w:proofErr w:type="spellStart"/>
      <w:r w:rsidRPr="00F000C7">
        <w:rPr>
          <w:rFonts w:eastAsia="Times New Roman"/>
          <w:color w:val="212121"/>
          <w:szCs w:val="24"/>
        </w:rPr>
        <w:t>πλείστον</w:t>
      </w:r>
      <w:proofErr w:type="spellEnd"/>
      <w:r w:rsidRPr="00F000C7">
        <w:rPr>
          <w:rFonts w:eastAsia="Times New Roman"/>
          <w:color w:val="212121"/>
          <w:szCs w:val="24"/>
        </w:rPr>
        <w:t xml:space="preserve"> της λαϊκής οικογένειας</w:t>
      </w:r>
      <w:r>
        <w:rPr>
          <w:rFonts w:eastAsia="Times New Roman"/>
          <w:color w:val="212121"/>
          <w:szCs w:val="24"/>
        </w:rPr>
        <w:t>,</w:t>
      </w:r>
      <w:r w:rsidRPr="00F000C7">
        <w:rPr>
          <w:rFonts w:eastAsia="Times New Roman"/>
          <w:color w:val="212121"/>
          <w:szCs w:val="24"/>
        </w:rPr>
        <w:t xml:space="preserve"> στέλνοντας ακόμα και τον εξοπλισμό των </w:t>
      </w:r>
      <w:proofErr w:type="spellStart"/>
      <w:r w:rsidRPr="00F000C7">
        <w:rPr>
          <w:rFonts w:eastAsia="Times New Roman"/>
          <w:color w:val="212121"/>
          <w:szCs w:val="24"/>
        </w:rPr>
        <w:t>καταργηθέντων</w:t>
      </w:r>
      <w:proofErr w:type="spellEnd"/>
      <w:r w:rsidRPr="00F000C7">
        <w:rPr>
          <w:rFonts w:eastAsia="Times New Roman"/>
          <w:color w:val="212121"/>
          <w:szCs w:val="24"/>
        </w:rPr>
        <w:t xml:space="preserve"> τμημάτων σε ιδιωτικά </w:t>
      </w:r>
      <w:r>
        <w:rPr>
          <w:rFonts w:eastAsia="Times New Roman"/>
          <w:color w:val="212121"/>
          <w:szCs w:val="24"/>
        </w:rPr>
        <w:t>ΙΕΚ; Ξεχάσατε και το ότι η Κυβέρνηση ΣΥΡΙΖΑ</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Pr>
          <w:rFonts w:eastAsia="Times New Roman"/>
          <w:color w:val="212121"/>
          <w:szCs w:val="24"/>
        </w:rPr>
        <w:t xml:space="preserve">ΑΝΕΛ επαναπροσέλαβε </w:t>
      </w:r>
      <w:r w:rsidRPr="00F000C7">
        <w:rPr>
          <w:rFonts w:eastAsia="Times New Roman"/>
          <w:color w:val="212121"/>
          <w:szCs w:val="24"/>
        </w:rPr>
        <w:t>όλους τους εκπαιδευτικού</w:t>
      </w:r>
      <w:r w:rsidRPr="00F000C7">
        <w:rPr>
          <w:rFonts w:eastAsia="Times New Roman"/>
          <w:color w:val="212121"/>
          <w:szCs w:val="24"/>
        </w:rPr>
        <w:t xml:space="preserve">ς </w:t>
      </w:r>
      <w:r>
        <w:rPr>
          <w:rFonts w:eastAsia="Times New Roman"/>
          <w:color w:val="212121"/>
          <w:szCs w:val="24"/>
        </w:rPr>
        <w:t>σε</w:t>
      </w:r>
      <w:r w:rsidRPr="00F000C7">
        <w:rPr>
          <w:rFonts w:eastAsia="Times New Roman"/>
          <w:color w:val="212121"/>
          <w:szCs w:val="24"/>
        </w:rPr>
        <w:t xml:space="preserve"> διαθεσιμότητα και όχι μόνο </w:t>
      </w:r>
      <w:proofErr w:type="spellStart"/>
      <w:r>
        <w:rPr>
          <w:rFonts w:eastAsia="Times New Roman"/>
          <w:color w:val="212121"/>
          <w:szCs w:val="24"/>
        </w:rPr>
        <w:t>επανασύστησε</w:t>
      </w:r>
      <w:proofErr w:type="spellEnd"/>
      <w:r>
        <w:rPr>
          <w:rFonts w:eastAsia="Times New Roman"/>
          <w:color w:val="212121"/>
          <w:szCs w:val="24"/>
        </w:rPr>
        <w:t xml:space="preserve"> τα </w:t>
      </w:r>
      <w:r w:rsidRPr="00F000C7">
        <w:rPr>
          <w:rFonts w:eastAsia="Times New Roman"/>
          <w:color w:val="212121"/>
          <w:szCs w:val="24"/>
        </w:rPr>
        <w:t>διάφορα τμήματα των ΕΠΑΛ</w:t>
      </w:r>
      <w:r>
        <w:rPr>
          <w:rFonts w:eastAsia="Times New Roman"/>
          <w:color w:val="212121"/>
          <w:szCs w:val="24"/>
        </w:rPr>
        <w:t>,</w:t>
      </w:r>
      <w:r w:rsidRPr="00F000C7">
        <w:rPr>
          <w:rFonts w:eastAsia="Times New Roman"/>
          <w:color w:val="212121"/>
          <w:szCs w:val="24"/>
        </w:rPr>
        <w:t xml:space="preserve"> αλλά με ειδικό νο</w:t>
      </w:r>
      <w:r>
        <w:rPr>
          <w:rFonts w:eastAsia="Times New Roman"/>
          <w:color w:val="212121"/>
          <w:szCs w:val="24"/>
        </w:rPr>
        <w:t>μοσχέδιο τα</w:t>
      </w:r>
      <w:r w:rsidRPr="00F000C7">
        <w:rPr>
          <w:rFonts w:eastAsia="Times New Roman"/>
          <w:color w:val="212121"/>
          <w:szCs w:val="24"/>
        </w:rPr>
        <w:t xml:space="preserve"> αναβάθμισε κιόλας</w:t>
      </w:r>
      <w:r>
        <w:rPr>
          <w:rFonts w:eastAsia="Times New Roman"/>
          <w:color w:val="212121"/>
          <w:szCs w:val="24"/>
        </w:rPr>
        <w:t>,</w:t>
      </w:r>
      <w:r w:rsidRPr="00F000C7">
        <w:rPr>
          <w:rFonts w:eastAsia="Times New Roman"/>
          <w:color w:val="212121"/>
          <w:szCs w:val="24"/>
        </w:rPr>
        <w:t xml:space="preserve"> δίνοντας νέες προοπτικές </w:t>
      </w:r>
      <w:r>
        <w:rPr>
          <w:rFonts w:eastAsia="Times New Roman"/>
          <w:color w:val="212121"/>
          <w:szCs w:val="24"/>
        </w:rPr>
        <w:t>στη δημόσια τεχνική επαγγελματική</w:t>
      </w:r>
      <w:r w:rsidRPr="00F000C7">
        <w:rPr>
          <w:rFonts w:eastAsia="Times New Roman"/>
          <w:color w:val="212121"/>
          <w:szCs w:val="24"/>
        </w:rPr>
        <w:t xml:space="preserve"> εκπαίδευση</w:t>
      </w:r>
      <w:r>
        <w:rPr>
          <w:rFonts w:eastAsia="Times New Roman"/>
          <w:color w:val="212121"/>
          <w:szCs w:val="24"/>
        </w:rPr>
        <w:t>;</w:t>
      </w:r>
    </w:p>
    <w:p w14:paraId="6B14ED86"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F000C7">
        <w:rPr>
          <w:rFonts w:eastAsia="Times New Roman"/>
          <w:color w:val="212121"/>
          <w:szCs w:val="24"/>
        </w:rPr>
        <w:t>μείς</w:t>
      </w:r>
      <w:r>
        <w:rPr>
          <w:rFonts w:eastAsia="Times New Roman"/>
          <w:color w:val="212121"/>
          <w:szCs w:val="24"/>
        </w:rPr>
        <w:t>,</w:t>
      </w:r>
      <w:r w:rsidRPr="00F000C7">
        <w:rPr>
          <w:rFonts w:eastAsia="Times New Roman"/>
          <w:color w:val="212121"/>
          <w:szCs w:val="24"/>
        </w:rPr>
        <w:t xml:space="preserve"> λοιπόν</w:t>
      </w:r>
      <w:r>
        <w:rPr>
          <w:rFonts w:eastAsia="Times New Roman"/>
          <w:color w:val="212121"/>
          <w:szCs w:val="24"/>
        </w:rPr>
        <w:t>,</w:t>
      </w:r>
      <w:r w:rsidRPr="00F000C7">
        <w:rPr>
          <w:rFonts w:eastAsia="Times New Roman"/>
          <w:color w:val="212121"/>
          <w:szCs w:val="24"/>
        </w:rPr>
        <w:t xml:space="preserve"> είμαστε αυτοί που </w:t>
      </w:r>
      <w:r>
        <w:rPr>
          <w:rFonts w:eastAsia="Times New Roman"/>
          <w:color w:val="212121"/>
          <w:szCs w:val="24"/>
        </w:rPr>
        <w:t>στελεχώνουμ</w:t>
      </w:r>
      <w:r w:rsidRPr="00F000C7">
        <w:rPr>
          <w:rFonts w:eastAsia="Times New Roman"/>
          <w:color w:val="212121"/>
          <w:szCs w:val="24"/>
        </w:rPr>
        <w:t xml:space="preserve">ε και αναβαθμίζουμε τη δημόσια </w:t>
      </w:r>
      <w:r>
        <w:rPr>
          <w:rFonts w:eastAsia="Times New Roman"/>
          <w:color w:val="212121"/>
          <w:szCs w:val="24"/>
        </w:rPr>
        <w:t>εκπαίδευση. Η</w:t>
      </w:r>
      <w:r w:rsidRPr="00F000C7">
        <w:rPr>
          <w:rFonts w:eastAsia="Times New Roman"/>
          <w:color w:val="212121"/>
          <w:szCs w:val="24"/>
        </w:rPr>
        <w:t xml:space="preserve"> Νέα Δημοκρατία </w:t>
      </w:r>
      <w:r>
        <w:rPr>
          <w:rFonts w:eastAsia="Times New Roman"/>
          <w:color w:val="212121"/>
          <w:szCs w:val="24"/>
        </w:rPr>
        <w:t>και ο κ.</w:t>
      </w:r>
      <w:r w:rsidRPr="00F000C7">
        <w:rPr>
          <w:rFonts w:eastAsia="Times New Roman"/>
          <w:color w:val="212121"/>
          <w:szCs w:val="24"/>
        </w:rPr>
        <w:t xml:space="preserve"> Μητσοτάκης είναι αυτοί που διαλύουν τη δημόσια εκπαίδευση</w:t>
      </w:r>
      <w:r>
        <w:rPr>
          <w:rFonts w:eastAsia="Times New Roman"/>
          <w:color w:val="212121"/>
          <w:szCs w:val="24"/>
        </w:rPr>
        <w:t>,</w:t>
      </w:r>
      <w:r w:rsidRPr="00F000C7">
        <w:rPr>
          <w:rFonts w:eastAsia="Times New Roman"/>
          <w:color w:val="212121"/>
          <w:szCs w:val="24"/>
        </w:rPr>
        <w:t xml:space="preserve"> που </w:t>
      </w:r>
      <w:r>
        <w:rPr>
          <w:rFonts w:eastAsia="Times New Roman"/>
          <w:color w:val="212121"/>
          <w:szCs w:val="24"/>
        </w:rPr>
        <w:t>απολύουν. Το έδειξε, άλλωστε, εμπράκτως ο ίδιος όταν ήταν Υ</w:t>
      </w:r>
      <w:r w:rsidRPr="00F000C7">
        <w:rPr>
          <w:rFonts w:eastAsia="Times New Roman"/>
          <w:color w:val="212121"/>
          <w:szCs w:val="24"/>
        </w:rPr>
        <w:t>πουργός</w:t>
      </w:r>
      <w:r>
        <w:rPr>
          <w:rFonts w:eastAsia="Times New Roman"/>
          <w:color w:val="212121"/>
          <w:szCs w:val="24"/>
        </w:rPr>
        <w:t>, που όλοι τον</w:t>
      </w:r>
      <w:r w:rsidRPr="00F000C7">
        <w:rPr>
          <w:rFonts w:eastAsia="Times New Roman"/>
          <w:color w:val="212121"/>
          <w:szCs w:val="24"/>
        </w:rPr>
        <w:t xml:space="preserve"> γνωρίζουμε ως </w:t>
      </w:r>
      <w:r>
        <w:rPr>
          <w:rFonts w:eastAsia="Times New Roman"/>
          <w:color w:val="212121"/>
          <w:szCs w:val="24"/>
        </w:rPr>
        <w:t>Υπουργό</w:t>
      </w:r>
      <w:r w:rsidRPr="00F000C7">
        <w:rPr>
          <w:rFonts w:eastAsia="Times New Roman"/>
          <w:color w:val="212121"/>
          <w:szCs w:val="24"/>
        </w:rPr>
        <w:t xml:space="preserve"> των απολύσεων</w:t>
      </w:r>
      <w:r>
        <w:rPr>
          <w:rFonts w:eastAsia="Times New Roman"/>
          <w:color w:val="212121"/>
          <w:szCs w:val="24"/>
        </w:rPr>
        <w:t>.</w:t>
      </w:r>
    </w:p>
    <w:p w14:paraId="6B14ED87"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Λ</w:t>
      </w:r>
      <w:r w:rsidRPr="00F000C7">
        <w:rPr>
          <w:rFonts w:eastAsia="Times New Roman"/>
          <w:color w:val="212121"/>
          <w:szCs w:val="24"/>
        </w:rPr>
        <w:t>έτε</w:t>
      </w:r>
      <w:r>
        <w:rPr>
          <w:rFonts w:eastAsia="Times New Roman"/>
          <w:color w:val="212121"/>
          <w:szCs w:val="24"/>
        </w:rPr>
        <w:t>,</w:t>
      </w:r>
      <w:r w:rsidRPr="00F000C7">
        <w:rPr>
          <w:rFonts w:eastAsia="Times New Roman"/>
          <w:color w:val="212121"/>
          <w:szCs w:val="24"/>
        </w:rPr>
        <w:t xml:space="preserve"> </w:t>
      </w:r>
      <w:r w:rsidRPr="00F000C7">
        <w:rPr>
          <w:rFonts w:eastAsia="Times New Roman"/>
          <w:color w:val="212121"/>
          <w:szCs w:val="24"/>
        </w:rPr>
        <w:t>λοιπόν</w:t>
      </w:r>
      <w:r>
        <w:rPr>
          <w:rFonts w:eastAsia="Times New Roman"/>
          <w:color w:val="212121"/>
          <w:szCs w:val="24"/>
        </w:rPr>
        <w:t>, να ά</w:t>
      </w:r>
      <w:r w:rsidRPr="00F000C7">
        <w:rPr>
          <w:rFonts w:eastAsia="Times New Roman"/>
          <w:color w:val="212121"/>
          <w:szCs w:val="24"/>
        </w:rPr>
        <w:t>λλαξε τώρα</w:t>
      </w:r>
      <w:r>
        <w:rPr>
          <w:rFonts w:eastAsia="Times New Roman"/>
          <w:color w:val="212121"/>
          <w:szCs w:val="24"/>
        </w:rPr>
        <w:t>,</w:t>
      </w:r>
      <w:r w:rsidRPr="00F000C7">
        <w:rPr>
          <w:rFonts w:eastAsia="Times New Roman"/>
          <w:color w:val="212121"/>
          <w:szCs w:val="24"/>
        </w:rPr>
        <w:t xml:space="preserve"> όταν ο ίδιος υπόσχεται να επαναφέρει </w:t>
      </w:r>
      <w:r>
        <w:rPr>
          <w:rFonts w:eastAsia="Times New Roman"/>
          <w:color w:val="212121"/>
          <w:szCs w:val="24"/>
        </w:rPr>
        <w:t xml:space="preserve">τους </w:t>
      </w:r>
      <w:r w:rsidRPr="00F000C7">
        <w:rPr>
          <w:rFonts w:eastAsia="Times New Roman"/>
          <w:color w:val="212121"/>
          <w:szCs w:val="24"/>
        </w:rPr>
        <w:t xml:space="preserve">προηγούμενους </w:t>
      </w:r>
      <w:proofErr w:type="spellStart"/>
      <w:r w:rsidRPr="00F000C7">
        <w:rPr>
          <w:rFonts w:eastAsia="Times New Roman"/>
          <w:color w:val="212121"/>
          <w:szCs w:val="24"/>
        </w:rPr>
        <w:t>μνημονιακούς</w:t>
      </w:r>
      <w:proofErr w:type="spellEnd"/>
      <w:r w:rsidRPr="00F000C7">
        <w:rPr>
          <w:rFonts w:eastAsia="Times New Roman"/>
          <w:color w:val="212121"/>
          <w:szCs w:val="24"/>
        </w:rPr>
        <w:t xml:space="preserve"> </w:t>
      </w:r>
      <w:r>
        <w:rPr>
          <w:rFonts w:eastAsia="Times New Roman"/>
          <w:color w:val="212121"/>
          <w:szCs w:val="24"/>
        </w:rPr>
        <w:t xml:space="preserve">κανόνες «έναν προς πέντε», δηλαδή να μην προσλαμβάνει εκπαιδευτικούς, </w:t>
      </w:r>
      <w:r w:rsidRPr="00F000C7">
        <w:rPr>
          <w:rFonts w:eastAsia="Times New Roman"/>
          <w:color w:val="212121"/>
          <w:szCs w:val="24"/>
        </w:rPr>
        <w:lastRenderedPageBreak/>
        <w:t xml:space="preserve">συρρικνώνοντας </w:t>
      </w:r>
      <w:r>
        <w:rPr>
          <w:rFonts w:eastAsia="Times New Roman"/>
          <w:color w:val="212121"/>
          <w:szCs w:val="24"/>
        </w:rPr>
        <w:t>και υποβαθμίζοντας</w:t>
      </w:r>
      <w:r w:rsidRPr="00F000C7">
        <w:rPr>
          <w:rFonts w:eastAsia="Times New Roman"/>
          <w:color w:val="212121"/>
          <w:szCs w:val="24"/>
        </w:rPr>
        <w:t xml:space="preserve"> τη δημόσια εκπαίδευση</w:t>
      </w:r>
      <w:r>
        <w:rPr>
          <w:rFonts w:eastAsia="Times New Roman"/>
          <w:color w:val="212121"/>
          <w:szCs w:val="24"/>
        </w:rPr>
        <w:t xml:space="preserve"> έναντι της ιδιωτικής; </w:t>
      </w:r>
      <w:r w:rsidRPr="00F000C7">
        <w:rPr>
          <w:rFonts w:eastAsia="Times New Roman"/>
          <w:color w:val="212121"/>
          <w:szCs w:val="24"/>
        </w:rPr>
        <w:t>Προφανώς</w:t>
      </w:r>
      <w:r>
        <w:rPr>
          <w:rFonts w:eastAsia="Times New Roman"/>
          <w:color w:val="212121"/>
          <w:szCs w:val="24"/>
        </w:rPr>
        <w:t>,</w:t>
      </w:r>
      <w:r w:rsidRPr="00F000C7">
        <w:rPr>
          <w:rFonts w:eastAsia="Times New Roman"/>
          <w:color w:val="212121"/>
          <w:szCs w:val="24"/>
        </w:rPr>
        <w:t xml:space="preserve"> γιατί</w:t>
      </w:r>
      <w:r w:rsidRPr="00F000C7">
        <w:rPr>
          <w:rFonts w:eastAsia="Times New Roman"/>
          <w:color w:val="212121"/>
          <w:szCs w:val="24"/>
        </w:rPr>
        <w:t xml:space="preserve"> θεωρεί ότι μέσω της ιδιωτικής εκπαίδευσης μπορεί να </w:t>
      </w:r>
      <w:r>
        <w:rPr>
          <w:rFonts w:eastAsia="Times New Roman"/>
          <w:color w:val="212121"/>
          <w:szCs w:val="24"/>
        </w:rPr>
        <w:t xml:space="preserve">μεθοδεύει την αριστεία, </w:t>
      </w:r>
      <w:r w:rsidRPr="00F000C7">
        <w:rPr>
          <w:rFonts w:eastAsia="Times New Roman"/>
          <w:color w:val="212121"/>
          <w:szCs w:val="24"/>
        </w:rPr>
        <w:t xml:space="preserve">όπως την εννοεί </w:t>
      </w:r>
      <w:r>
        <w:rPr>
          <w:rFonts w:eastAsia="Times New Roman"/>
          <w:color w:val="212121"/>
          <w:szCs w:val="24"/>
        </w:rPr>
        <w:t xml:space="preserve">αυτός, </w:t>
      </w:r>
      <w:r w:rsidRPr="00F000C7">
        <w:rPr>
          <w:rFonts w:eastAsia="Times New Roman"/>
          <w:color w:val="212121"/>
          <w:szCs w:val="24"/>
        </w:rPr>
        <w:t xml:space="preserve">απολύοντας </w:t>
      </w:r>
      <w:r>
        <w:rPr>
          <w:rFonts w:eastAsia="Times New Roman"/>
          <w:color w:val="212121"/>
          <w:szCs w:val="24"/>
        </w:rPr>
        <w:t xml:space="preserve">εκδικητικά </w:t>
      </w:r>
      <w:r w:rsidRPr="00F000C7">
        <w:rPr>
          <w:rFonts w:eastAsia="Times New Roman"/>
          <w:color w:val="212121"/>
          <w:szCs w:val="24"/>
        </w:rPr>
        <w:t>εκπαιδευτικούς</w:t>
      </w:r>
      <w:r>
        <w:rPr>
          <w:rFonts w:eastAsia="Times New Roman"/>
          <w:color w:val="212121"/>
          <w:szCs w:val="24"/>
        </w:rPr>
        <w:t>, όταν μ</w:t>
      </w:r>
      <w:r w:rsidRPr="00F000C7">
        <w:rPr>
          <w:rFonts w:eastAsia="Times New Roman"/>
          <w:color w:val="212121"/>
          <w:szCs w:val="24"/>
        </w:rPr>
        <w:t xml:space="preserve">άλιστα </w:t>
      </w:r>
      <w:r>
        <w:rPr>
          <w:rFonts w:eastAsia="Times New Roman"/>
          <w:color w:val="212121"/>
          <w:szCs w:val="24"/>
        </w:rPr>
        <w:t xml:space="preserve">κάνουν σωστά τη δουλειά τους, </w:t>
      </w:r>
      <w:r w:rsidRPr="00F000C7">
        <w:rPr>
          <w:rFonts w:eastAsia="Times New Roman"/>
          <w:color w:val="212121"/>
          <w:szCs w:val="24"/>
        </w:rPr>
        <w:t xml:space="preserve">όπως </w:t>
      </w:r>
      <w:r>
        <w:rPr>
          <w:rFonts w:eastAsia="Times New Roman"/>
          <w:color w:val="212121"/>
          <w:szCs w:val="24"/>
        </w:rPr>
        <w:t>σ</w:t>
      </w:r>
      <w:r w:rsidRPr="00F000C7">
        <w:rPr>
          <w:rFonts w:eastAsia="Times New Roman"/>
          <w:color w:val="212121"/>
          <w:szCs w:val="24"/>
        </w:rPr>
        <w:t xml:space="preserve">την υπόθεση της καθηγήτριας </w:t>
      </w:r>
      <w:proofErr w:type="spellStart"/>
      <w:r>
        <w:rPr>
          <w:rFonts w:eastAsia="Times New Roman"/>
          <w:color w:val="212121"/>
          <w:szCs w:val="24"/>
        </w:rPr>
        <w:t>Μπουλούτα</w:t>
      </w:r>
      <w:proofErr w:type="spellEnd"/>
      <w:r>
        <w:rPr>
          <w:rFonts w:eastAsia="Times New Roman"/>
          <w:color w:val="212121"/>
          <w:szCs w:val="24"/>
        </w:rPr>
        <w:t xml:space="preserve">, που ευτυχώς ανασύρεται από το </w:t>
      </w:r>
      <w:r>
        <w:rPr>
          <w:rFonts w:eastAsia="Times New Roman"/>
          <w:color w:val="212121"/>
          <w:szCs w:val="24"/>
        </w:rPr>
        <w:t xml:space="preserve">αρχείο και έστω μετά θάνατον η αδικημένη εκπαιδευτικός θα δικαιωθεί. </w:t>
      </w:r>
    </w:p>
    <w:p w14:paraId="6B14ED88"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Ας πάμε τώρα στα κριτήρια των μόνιμων διορισμών. </w:t>
      </w:r>
    </w:p>
    <w:p w14:paraId="6B14ED89"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Κυρίες και κύριοι συνάδελφοι, ας μιλήσουμε ειλικρινά. Όταν έχεις, παραδείγματος χάριν, πάνω από εκατό χιλιάδες ανθρώπους να διεκδικούν δ</w:t>
      </w:r>
      <w:r>
        <w:rPr>
          <w:rFonts w:eastAsia="Times New Roman"/>
          <w:color w:val="212121"/>
          <w:szCs w:val="24"/>
        </w:rPr>
        <w:t xml:space="preserve">εκαπέντε χιλιάδες θέσεις, πάντα κάποιοι θα νιώθουν αδικημένοι. Όμως, το σύστημα κριτηρίων </w:t>
      </w:r>
      <w:proofErr w:type="spellStart"/>
      <w:r>
        <w:rPr>
          <w:rFonts w:eastAsia="Times New Roman"/>
          <w:color w:val="212121"/>
          <w:szCs w:val="24"/>
        </w:rPr>
        <w:t>μοριοδότησης</w:t>
      </w:r>
      <w:proofErr w:type="spellEnd"/>
      <w:r>
        <w:rPr>
          <w:rFonts w:eastAsia="Times New Roman"/>
          <w:color w:val="212121"/>
          <w:szCs w:val="24"/>
        </w:rPr>
        <w:t xml:space="preserve"> πέρασε από μεγάλη βάσανο, για να είναι όσο το δυνατόν πιο δίκαιο, πιο λογικό και ισορροπημένο, </w:t>
      </w:r>
      <w:proofErr w:type="spellStart"/>
      <w:r>
        <w:rPr>
          <w:rFonts w:eastAsia="Times New Roman"/>
          <w:color w:val="212121"/>
          <w:szCs w:val="24"/>
        </w:rPr>
        <w:t>μοριοδοτώντας</w:t>
      </w:r>
      <w:proofErr w:type="spellEnd"/>
      <w:r>
        <w:rPr>
          <w:rFonts w:eastAsia="Times New Roman"/>
          <w:color w:val="212121"/>
          <w:szCs w:val="24"/>
        </w:rPr>
        <w:t xml:space="preserve"> την αριστεία, δηλαδή τίτλους σπουδών, αλλά κ</w:t>
      </w:r>
      <w:r>
        <w:rPr>
          <w:rFonts w:eastAsia="Times New Roman"/>
          <w:color w:val="212121"/>
          <w:szCs w:val="24"/>
        </w:rPr>
        <w:t xml:space="preserve">αι προ παντός </w:t>
      </w:r>
      <w:proofErr w:type="spellStart"/>
      <w:r>
        <w:rPr>
          <w:rFonts w:eastAsia="Times New Roman"/>
          <w:color w:val="212121"/>
          <w:szCs w:val="24"/>
        </w:rPr>
        <w:t>μοριοδοτώντας</w:t>
      </w:r>
      <w:proofErr w:type="spellEnd"/>
      <w:r>
        <w:rPr>
          <w:rFonts w:eastAsia="Times New Roman"/>
          <w:color w:val="212121"/>
          <w:szCs w:val="24"/>
        </w:rPr>
        <w:t xml:space="preserve"> την προϋπηρεσία και μάλιστα με πλαφόν </w:t>
      </w:r>
      <w:proofErr w:type="spellStart"/>
      <w:r>
        <w:rPr>
          <w:rFonts w:eastAsia="Times New Roman"/>
          <w:color w:val="212121"/>
          <w:szCs w:val="24"/>
        </w:rPr>
        <w:t>εκατόν</w:t>
      </w:r>
      <w:proofErr w:type="spellEnd"/>
      <w:r>
        <w:rPr>
          <w:rFonts w:eastAsia="Times New Roman"/>
          <w:color w:val="212121"/>
          <w:szCs w:val="24"/>
        </w:rPr>
        <w:t xml:space="preserve"> είκοσι μήνες, ενώ η ίδια η ΟΛΜΕ έθετε όριο ογδόντα τέσσερις μήνες, ακριβώς γιατί έχει σημασία να τονίσουμε ότι χάρη στην </w:t>
      </w:r>
      <w:r>
        <w:rPr>
          <w:rFonts w:eastAsia="Times New Roman"/>
          <w:color w:val="212121"/>
          <w:szCs w:val="24"/>
        </w:rPr>
        <w:lastRenderedPageBreak/>
        <w:t>προϋπηρεσία των αναπληρωτών στηρίχτηκε και στάθηκε η δημόσια ε</w:t>
      </w:r>
      <w:r>
        <w:rPr>
          <w:rFonts w:eastAsia="Times New Roman"/>
          <w:color w:val="212121"/>
          <w:szCs w:val="24"/>
        </w:rPr>
        <w:t xml:space="preserve">κπαίδευση τα </w:t>
      </w:r>
      <w:proofErr w:type="spellStart"/>
      <w:r>
        <w:rPr>
          <w:rFonts w:eastAsia="Times New Roman"/>
          <w:color w:val="212121"/>
          <w:szCs w:val="24"/>
        </w:rPr>
        <w:t>μνημονιακά</w:t>
      </w:r>
      <w:proofErr w:type="spellEnd"/>
      <w:r>
        <w:rPr>
          <w:rFonts w:eastAsia="Times New Roman"/>
          <w:color w:val="212121"/>
          <w:szCs w:val="24"/>
        </w:rPr>
        <w:t xml:space="preserve"> χρόνια. </w:t>
      </w:r>
    </w:p>
    <w:p w14:paraId="6B14ED8A"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Τέλος, το σύστημα συμπληρώνεται και με τα κοινωνικά κριτήρια, δίνοντας τρία μόρια για κάθε παιδί, που για εμένα πρέπει να ενισχυθούν, γνωρίζοντας ότι έχουμε </w:t>
      </w:r>
      <w:r w:rsidRPr="00F000C7">
        <w:rPr>
          <w:rFonts w:eastAsia="Times New Roman"/>
          <w:color w:val="212121"/>
          <w:szCs w:val="24"/>
        </w:rPr>
        <w:t>δημογραφικό πρόβλημα</w:t>
      </w:r>
      <w:r>
        <w:rPr>
          <w:rFonts w:eastAsia="Times New Roman"/>
          <w:color w:val="212121"/>
          <w:szCs w:val="24"/>
        </w:rPr>
        <w:t>.</w:t>
      </w:r>
    </w:p>
    <w:p w14:paraId="6B14ED8B"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F000C7">
        <w:rPr>
          <w:rFonts w:eastAsia="Times New Roman"/>
          <w:color w:val="212121"/>
          <w:szCs w:val="24"/>
        </w:rPr>
        <w:t xml:space="preserve">ε σχέση </w:t>
      </w:r>
      <w:r>
        <w:rPr>
          <w:rFonts w:eastAsia="Times New Roman"/>
          <w:color w:val="212121"/>
          <w:szCs w:val="24"/>
        </w:rPr>
        <w:t xml:space="preserve">τώρα </w:t>
      </w:r>
      <w:r w:rsidRPr="00F000C7">
        <w:rPr>
          <w:rFonts w:eastAsia="Times New Roman"/>
          <w:color w:val="212121"/>
          <w:szCs w:val="24"/>
        </w:rPr>
        <w:t xml:space="preserve">με το κύριο μέρος του </w:t>
      </w:r>
      <w:r>
        <w:rPr>
          <w:rFonts w:eastAsia="Times New Roman"/>
          <w:color w:val="212121"/>
          <w:szCs w:val="24"/>
        </w:rPr>
        <w:t>σημερινο</w:t>
      </w:r>
      <w:r>
        <w:rPr>
          <w:rFonts w:eastAsia="Times New Roman"/>
          <w:color w:val="212121"/>
          <w:szCs w:val="24"/>
        </w:rPr>
        <w:t>ύ νομοσχεδίου, το Υπουργείο επιδιώκει ένα πρωτόγνωρο εγχείρημα, ένα εγχείρημα που έρχεται από τα κάτω να</w:t>
      </w:r>
      <w:r w:rsidRPr="00F000C7">
        <w:rPr>
          <w:rFonts w:eastAsia="Times New Roman"/>
          <w:color w:val="212121"/>
          <w:szCs w:val="24"/>
        </w:rPr>
        <w:t xml:space="preserve"> δοκιμαστεί και </w:t>
      </w:r>
      <w:r>
        <w:rPr>
          <w:rFonts w:eastAsia="Times New Roman"/>
          <w:color w:val="212121"/>
          <w:szCs w:val="24"/>
        </w:rPr>
        <w:t>φέρνει</w:t>
      </w:r>
      <w:r w:rsidRPr="00F000C7">
        <w:rPr>
          <w:rFonts w:eastAsia="Times New Roman"/>
          <w:color w:val="212121"/>
          <w:szCs w:val="24"/>
        </w:rPr>
        <w:t xml:space="preserve"> για πρώτη φορά </w:t>
      </w:r>
      <w:r>
        <w:rPr>
          <w:rFonts w:eastAsia="Times New Roman"/>
          <w:color w:val="212121"/>
          <w:szCs w:val="24"/>
        </w:rPr>
        <w:t xml:space="preserve">τη συνέργεια τριών </w:t>
      </w:r>
      <w:r w:rsidRPr="00F000C7">
        <w:rPr>
          <w:rFonts w:eastAsia="Times New Roman"/>
          <w:color w:val="212121"/>
          <w:szCs w:val="24"/>
        </w:rPr>
        <w:t xml:space="preserve">πανεπιστημίων και δύο </w:t>
      </w:r>
      <w:r>
        <w:rPr>
          <w:rFonts w:eastAsia="Times New Roman"/>
          <w:color w:val="212121"/>
          <w:szCs w:val="24"/>
        </w:rPr>
        <w:t>ΤΕΙ με</w:t>
      </w:r>
      <w:r w:rsidRPr="00F000C7">
        <w:rPr>
          <w:rFonts w:eastAsia="Times New Roman"/>
          <w:color w:val="212121"/>
          <w:szCs w:val="24"/>
        </w:rPr>
        <w:t xml:space="preserve"> τη δημιουργία </w:t>
      </w:r>
      <w:r>
        <w:rPr>
          <w:rFonts w:eastAsia="Times New Roman"/>
          <w:color w:val="212121"/>
          <w:szCs w:val="24"/>
        </w:rPr>
        <w:t>και νέων ερευνητικών κέντρων</w:t>
      </w:r>
      <w:r w:rsidRPr="00F000C7">
        <w:rPr>
          <w:rFonts w:eastAsia="Times New Roman"/>
          <w:color w:val="212121"/>
          <w:szCs w:val="24"/>
        </w:rPr>
        <w:t xml:space="preserve"> και τη στήριξη της τοπι</w:t>
      </w:r>
      <w:r w:rsidRPr="00F000C7">
        <w:rPr>
          <w:rFonts w:eastAsia="Times New Roman"/>
          <w:color w:val="212121"/>
          <w:szCs w:val="24"/>
        </w:rPr>
        <w:t>κής κοινωνίας</w:t>
      </w:r>
      <w:r>
        <w:rPr>
          <w:rFonts w:eastAsia="Times New Roman"/>
          <w:color w:val="212121"/>
          <w:szCs w:val="24"/>
        </w:rPr>
        <w:t>,</w:t>
      </w:r>
      <w:r w:rsidRPr="00F000C7">
        <w:rPr>
          <w:rFonts w:eastAsia="Times New Roman"/>
          <w:color w:val="212121"/>
          <w:szCs w:val="24"/>
        </w:rPr>
        <w:t xml:space="preserve"> με απώτερο στόχο την παρο</w:t>
      </w:r>
      <w:r>
        <w:rPr>
          <w:rFonts w:eastAsia="Times New Roman"/>
          <w:color w:val="212121"/>
          <w:szCs w:val="24"/>
        </w:rPr>
        <w:t>χή υ</w:t>
      </w:r>
      <w:r w:rsidRPr="00F000C7">
        <w:rPr>
          <w:rFonts w:eastAsia="Times New Roman"/>
          <w:color w:val="212121"/>
          <w:szCs w:val="24"/>
        </w:rPr>
        <w:t>ψηλού επιπέδου μόρφωσης και κατάρτισης</w:t>
      </w:r>
      <w:r>
        <w:rPr>
          <w:rFonts w:eastAsia="Times New Roman"/>
          <w:color w:val="212121"/>
          <w:szCs w:val="24"/>
        </w:rPr>
        <w:t>, αλλά και τη</w:t>
      </w:r>
      <w:r w:rsidRPr="00F000C7">
        <w:rPr>
          <w:rFonts w:eastAsia="Times New Roman"/>
          <w:color w:val="212121"/>
          <w:szCs w:val="24"/>
        </w:rPr>
        <w:t xml:space="preserve"> </w:t>
      </w:r>
      <w:r>
        <w:rPr>
          <w:rFonts w:eastAsia="Times New Roman"/>
          <w:color w:val="212121"/>
          <w:szCs w:val="24"/>
        </w:rPr>
        <w:t xml:space="preserve">διεθνή αναγνώριση του πανεπιστημιακού χώρου στο ευρωπαϊκό γίγνεσθαι. </w:t>
      </w:r>
    </w:p>
    <w:p w14:paraId="6B14ED8C"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Έρχεται, δηλαδή, αυτό το εγχείρημα να βάλει τάξη στο χάος, που εσείς δημιουργήσατε, </w:t>
      </w:r>
      <w:r w:rsidRPr="00F000C7">
        <w:rPr>
          <w:rFonts w:eastAsia="Times New Roman"/>
          <w:color w:val="212121"/>
          <w:szCs w:val="24"/>
        </w:rPr>
        <w:t xml:space="preserve">αφού </w:t>
      </w:r>
      <w:r>
        <w:rPr>
          <w:rFonts w:eastAsia="Times New Roman"/>
          <w:color w:val="212121"/>
          <w:szCs w:val="24"/>
        </w:rPr>
        <w:t>κ</w:t>
      </w:r>
      <w:r>
        <w:rPr>
          <w:rFonts w:eastAsia="Times New Roman"/>
          <w:color w:val="212121"/>
          <w:szCs w:val="24"/>
        </w:rPr>
        <w:t xml:space="preserve">αταφέρατε να στήσετε για ψηφοθηρικούς λόγους πανεπιστημιακά και τεχνολογικά </w:t>
      </w:r>
      <w:r w:rsidRPr="00F000C7">
        <w:rPr>
          <w:rFonts w:eastAsia="Times New Roman"/>
          <w:color w:val="212121"/>
          <w:szCs w:val="24"/>
        </w:rPr>
        <w:t>τμή</w:t>
      </w:r>
      <w:r w:rsidRPr="00F000C7">
        <w:rPr>
          <w:rFonts w:eastAsia="Times New Roman"/>
          <w:color w:val="212121"/>
          <w:szCs w:val="24"/>
        </w:rPr>
        <w:lastRenderedPageBreak/>
        <w:t xml:space="preserve">ματα χωρίς </w:t>
      </w:r>
      <w:r>
        <w:rPr>
          <w:rFonts w:eastAsia="Times New Roman"/>
          <w:color w:val="212121"/>
          <w:szCs w:val="24"/>
        </w:rPr>
        <w:t xml:space="preserve">ουσιαστικές </w:t>
      </w:r>
      <w:r w:rsidRPr="00F000C7">
        <w:rPr>
          <w:rFonts w:eastAsia="Times New Roman"/>
          <w:color w:val="212121"/>
          <w:szCs w:val="24"/>
        </w:rPr>
        <w:t>υποδομές</w:t>
      </w:r>
      <w:r>
        <w:rPr>
          <w:rFonts w:eastAsia="Times New Roman"/>
          <w:color w:val="212121"/>
          <w:szCs w:val="24"/>
        </w:rPr>
        <w:t>,</w:t>
      </w:r>
      <w:r w:rsidRPr="00F000C7">
        <w:rPr>
          <w:rFonts w:eastAsia="Times New Roman"/>
          <w:color w:val="212121"/>
          <w:szCs w:val="24"/>
        </w:rPr>
        <w:t xml:space="preserve"> μόνο και μόνο για να ικανοποιήσετε </w:t>
      </w:r>
      <w:r>
        <w:rPr>
          <w:rFonts w:eastAsia="Times New Roman"/>
          <w:color w:val="212121"/>
          <w:szCs w:val="24"/>
        </w:rPr>
        <w:t>πελατειακά αιτήματα</w:t>
      </w:r>
      <w:r w:rsidRPr="00F000C7">
        <w:rPr>
          <w:rFonts w:eastAsia="Times New Roman"/>
          <w:color w:val="212121"/>
          <w:szCs w:val="24"/>
        </w:rPr>
        <w:t xml:space="preserve"> εν</w:t>
      </w:r>
      <w:r>
        <w:rPr>
          <w:rFonts w:eastAsia="Times New Roman"/>
          <w:color w:val="212121"/>
          <w:szCs w:val="24"/>
        </w:rPr>
        <w:t xml:space="preserve"> </w:t>
      </w:r>
      <w:r w:rsidRPr="00F000C7">
        <w:rPr>
          <w:rFonts w:eastAsia="Times New Roman"/>
          <w:color w:val="212121"/>
          <w:szCs w:val="24"/>
        </w:rPr>
        <w:t xml:space="preserve">όψει εκλογών και να </w:t>
      </w:r>
      <w:r>
        <w:rPr>
          <w:rFonts w:eastAsia="Times New Roman"/>
          <w:color w:val="212121"/>
          <w:szCs w:val="24"/>
        </w:rPr>
        <w:t>πάρουν π</w:t>
      </w:r>
      <w:r w:rsidRPr="00F000C7">
        <w:rPr>
          <w:rFonts w:eastAsia="Times New Roman"/>
          <w:color w:val="212121"/>
          <w:szCs w:val="24"/>
        </w:rPr>
        <w:t xml:space="preserve">ανεπιστημιακές </w:t>
      </w:r>
      <w:r>
        <w:rPr>
          <w:rFonts w:eastAsia="Times New Roman"/>
          <w:color w:val="212121"/>
          <w:szCs w:val="24"/>
        </w:rPr>
        <w:t>βαθμίδες κάποιοι</w:t>
      </w:r>
      <w:r w:rsidRPr="00F000C7">
        <w:rPr>
          <w:rFonts w:eastAsia="Times New Roman"/>
          <w:color w:val="212121"/>
          <w:szCs w:val="24"/>
        </w:rPr>
        <w:t xml:space="preserve"> καθηγητές</w:t>
      </w:r>
      <w:r>
        <w:rPr>
          <w:rFonts w:eastAsia="Times New Roman"/>
          <w:color w:val="212121"/>
          <w:szCs w:val="24"/>
        </w:rPr>
        <w:t xml:space="preserve">. Δεν είναι τυχαίο ότι φτάσατε να στήσετε </w:t>
      </w:r>
      <w:r w:rsidRPr="00F000C7">
        <w:rPr>
          <w:rFonts w:eastAsia="Times New Roman"/>
          <w:color w:val="212121"/>
          <w:szCs w:val="24"/>
        </w:rPr>
        <w:t xml:space="preserve">πανεπιστήμιο χωρίς </w:t>
      </w:r>
      <w:r>
        <w:rPr>
          <w:rFonts w:eastAsia="Times New Roman"/>
          <w:color w:val="212121"/>
          <w:szCs w:val="24"/>
        </w:rPr>
        <w:t>φοιτητέ</w:t>
      </w:r>
      <w:r w:rsidRPr="00F000C7">
        <w:rPr>
          <w:rFonts w:eastAsia="Times New Roman"/>
          <w:color w:val="212121"/>
          <w:szCs w:val="24"/>
        </w:rPr>
        <w:t>ς και χωρίς καθηγητές</w:t>
      </w:r>
      <w:r>
        <w:rPr>
          <w:rFonts w:eastAsia="Times New Roman"/>
          <w:color w:val="212121"/>
          <w:szCs w:val="24"/>
        </w:rPr>
        <w:t>.</w:t>
      </w:r>
    </w:p>
    <w:p w14:paraId="6B14ED8D"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F000C7">
        <w:rPr>
          <w:rFonts w:eastAsia="Times New Roman"/>
          <w:color w:val="212121"/>
          <w:szCs w:val="24"/>
        </w:rPr>
        <w:t xml:space="preserve">ήμερα </w:t>
      </w:r>
      <w:r>
        <w:rPr>
          <w:rFonts w:eastAsia="Times New Roman"/>
          <w:color w:val="212121"/>
          <w:szCs w:val="24"/>
        </w:rPr>
        <w:t>με αυτή</w:t>
      </w:r>
      <w:r w:rsidRPr="00F000C7">
        <w:rPr>
          <w:rFonts w:eastAsia="Times New Roman"/>
          <w:color w:val="212121"/>
          <w:szCs w:val="24"/>
        </w:rPr>
        <w:t xml:space="preserve"> τη μεταρρύθμιση τα τεχνολογικά ιδρύματα με το επιστημονικό και διοικητικό </w:t>
      </w:r>
      <w:r>
        <w:rPr>
          <w:rFonts w:eastAsia="Times New Roman"/>
          <w:color w:val="212121"/>
          <w:szCs w:val="24"/>
        </w:rPr>
        <w:t xml:space="preserve">τους </w:t>
      </w:r>
      <w:r w:rsidRPr="00F000C7">
        <w:rPr>
          <w:rFonts w:eastAsia="Times New Roman"/>
          <w:color w:val="212121"/>
          <w:szCs w:val="24"/>
        </w:rPr>
        <w:t>προσωπικό αναβαθμίζονται με νέο πρόγραμμα σπουδών</w:t>
      </w:r>
      <w:r>
        <w:rPr>
          <w:rFonts w:eastAsia="Times New Roman"/>
          <w:color w:val="212121"/>
          <w:szCs w:val="24"/>
        </w:rPr>
        <w:t>,</w:t>
      </w:r>
      <w:r w:rsidRPr="00F000C7">
        <w:rPr>
          <w:rFonts w:eastAsia="Times New Roman"/>
          <w:color w:val="212121"/>
          <w:szCs w:val="24"/>
        </w:rPr>
        <w:t xml:space="preserve"> με διεθνές κύρος και</w:t>
      </w:r>
      <w:r w:rsidRPr="00F000C7">
        <w:rPr>
          <w:rFonts w:eastAsia="Times New Roman"/>
          <w:color w:val="212121"/>
          <w:szCs w:val="24"/>
        </w:rPr>
        <w:t xml:space="preserve"> αυξημένα ακαδημαϊκά προσόντα</w:t>
      </w:r>
      <w:r>
        <w:rPr>
          <w:rFonts w:eastAsia="Times New Roman"/>
          <w:color w:val="212121"/>
          <w:szCs w:val="24"/>
        </w:rPr>
        <w:t xml:space="preserve">, </w:t>
      </w:r>
      <w:r w:rsidRPr="00F000C7">
        <w:rPr>
          <w:rFonts w:eastAsia="Times New Roman"/>
          <w:color w:val="212121"/>
          <w:szCs w:val="24"/>
        </w:rPr>
        <w:t>ενώ τα πανεπιστήμια δυν</w:t>
      </w:r>
      <w:r>
        <w:rPr>
          <w:rFonts w:eastAsia="Times New Roman"/>
          <w:color w:val="212121"/>
          <w:szCs w:val="24"/>
        </w:rPr>
        <w:t xml:space="preserve">αμώνουν, </w:t>
      </w:r>
      <w:r w:rsidRPr="00F000C7">
        <w:rPr>
          <w:rFonts w:eastAsia="Times New Roman"/>
          <w:color w:val="212121"/>
          <w:szCs w:val="24"/>
        </w:rPr>
        <w:t xml:space="preserve">ώστε να γίνουν ανταγωνιστικά και να δώσουν σάρκα και οστά σε αυτό που ονομάζουμε </w:t>
      </w:r>
      <w:r>
        <w:rPr>
          <w:rFonts w:eastAsia="Times New Roman"/>
          <w:color w:val="212121"/>
          <w:szCs w:val="24"/>
        </w:rPr>
        <w:t>«</w:t>
      </w:r>
      <w:r w:rsidRPr="00F000C7">
        <w:rPr>
          <w:rFonts w:eastAsia="Times New Roman"/>
          <w:color w:val="212121"/>
          <w:szCs w:val="24"/>
        </w:rPr>
        <w:t>παραγωγική ανασυγκρότηση της χώρας</w:t>
      </w:r>
      <w:r>
        <w:rPr>
          <w:rFonts w:eastAsia="Times New Roman"/>
          <w:color w:val="212121"/>
          <w:szCs w:val="24"/>
        </w:rPr>
        <w:t>» π</w:t>
      </w:r>
      <w:r w:rsidRPr="00F000C7">
        <w:rPr>
          <w:rFonts w:eastAsia="Times New Roman"/>
          <w:color w:val="212121"/>
          <w:szCs w:val="24"/>
        </w:rPr>
        <w:t>ρος όφελος της κοινωνίας</w:t>
      </w:r>
      <w:r>
        <w:rPr>
          <w:rFonts w:eastAsia="Times New Roman"/>
          <w:color w:val="212121"/>
          <w:szCs w:val="24"/>
        </w:rPr>
        <w:t xml:space="preserve">, συνδέοντας </w:t>
      </w:r>
      <w:r w:rsidRPr="00F000C7">
        <w:rPr>
          <w:rFonts w:eastAsia="Times New Roman"/>
          <w:color w:val="212121"/>
          <w:szCs w:val="24"/>
        </w:rPr>
        <w:t xml:space="preserve">την πανεπιστημιακή γνώση και την </w:t>
      </w:r>
      <w:r>
        <w:rPr>
          <w:rFonts w:eastAsia="Times New Roman"/>
          <w:color w:val="212121"/>
          <w:szCs w:val="24"/>
        </w:rPr>
        <w:t>καιν</w:t>
      </w:r>
      <w:r>
        <w:rPr>
          <w:rFonts w:eastAsia="Times New Roman"/>
          <w:color w:val="212121"/>
          <w:szCs w:val="24"/>
        </w:rPr>
        <w:t xml:space="preserve">οτομία </w:t>
      </w:r>
      <w:r w:rsidRPr="00F000C7">
        <w:rPr>
          <w:rFonts w:eastAsia="Times New Roman"/>
          <w:color w:val="212121"/>
          <w:szCs w:val="24"/>
        </w:rPr>
        <w:t xml:space="preserve">με τα </w:t>
      </w:r>
      <w:r>
        <w:rPr>
          <w:rFonts w:eastAsia="Times New Roman"/>
          <w:color w:val="212121"/>
          <w:szCs w:val="24"/>
        </w:rPr>
        <w:t>τοπικά στρατηγικά πλεονεκτήματα</w:t>
      </w:r>
      <w:r w:rsidRPr="00F000C7">
        <w:rPr>
          <w:rFonts w:eastAsia="Times New Roman"/>
          <w:color w:val="212121"/>
          <w:szCs w:val="24"/>
        </w:rPr>
        <w:t xml:space="preserve"> κάθε περιοχής</w:t>
      </w:r>
      <w:r>
        <w:rPr>
          <w:rFonts w:eastAsia="Times New Roman"/>
          <w:color w:val="212121"/>
          <w:szCs w:val="24"/>
        </w:rPr>
        <w:t>.</w:t>
      </w:r>
    </w:p>
    <w:p w14:paraId="6B14ED8E"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F000C7">
        <w:rPr>
          <w:rFonts w:eastAsia="Times New Roman"/>
          <w:color w:val="212121"/>
          <w:szCs w:val="24"/>
        </w:rPr>
        <w:t xml:space="preserve">τις περιπτώσεις </w:t>
      </w:r>
      <w:r>
        <w:rPr>
          <w:rFonts w:eastAsia="Times New Roman"/>
          <w:color w:val="212121"/>
          <w:szCs w:val="24"/>
        </w:rPr>
        <w:t xml:space="preserve">δε </w:t>
      </w:r>
      <w:r w:rsidRPr="00F000C7">
        <w:rPr>
          <w:rFonts w:eastAsia="Times New Roman"/>
          <w:color w:val="212121"/>
          <w:szCs w:val="24"/>
        </w:rPr>
        <w:t xml:space="preserve">όπου </w:t>
      </w:r>
      <w:r>
        <w:rPr>
          <w:rFonts w:eastAsia="Times New Roman"/>
          <w:color w:val="212121"/>
          <w:szCs w:val="24"/>
        </w:rPr>
        <w:t xml:space="preserve">υπάρχουν βάσιμες αδικίες -και αφορούν </w:t>
      </w:r>
      <w:r w:rsidRPr="00F000C7">
        <w:rPr>
          <w:rFonts w:eastAsia="Times New Roman"/>
          <w:color w:val="212121"/>
          <w:szCs w:val="24"/>
        </w:rPr>
        <w:t xml:space="preserve">επιτυχημένα τεχνολογικά </w:t>
      </w:r>
      <w:r>
        <w:rPr>
          <w:rFonts w:eastAsia="Times New Roman"/>
          <w:color w:val="212121"/>
          <w:szCs w:val="24"/>
        </w:rPr>
        <w:t>τμήματα, όπως αυτό του Τμήματος Ιατρικών Ε</w:t>
      </w:r>
      <w:r w:rsidRPr="00F000C7">
        <w:rPr>
          <w:rFonts w:eastAsia="Times New Roman"/>
          <w:color w:val="212121"/>
          <w:szCs w:val="24"/>
        </w:rPr>
        <w:t xml:space="preserve">ργαστηρίων </w:t>
      </w:r>
      <w:r>
        <w:rPr>
          <w:rFonts w:eastAsia="Times New Roman"/>
          <w:color w:val="212121"/>
          <w:szCs w:val="24"/>
        </w:rPr>
        <w:t xml:space="preserve">του </w:t>
      </w:r>
      <w:r w:rsidRPr="00F000C7">
        <w:rPr>
          <w:rFonts w:eastAsia="Times New Roman"/>
          <w:color w:val="212121"/>
          <w:szCs w:val="24"/>
        </w:rPr>
        <w:t>ΤΕΙ Θεσσαλίας</w:t>
      </w:r>
      <w:r>
        <w:rPr>
          <w:rFonts w:eastAsia="Times New Roman"/>
          <w:color w:val="212121"/>
          <w:szCs w:val="24"/>
        </w:rPr>
        <w:t>-</w:t>
      </w:r>
      <w:r w:rsidRPr="00F000C7">
        <w:rPr>
          <w:rFonts w:eastAsia="Times New Roman"/>
          <w:color w:val="212121"/>
          <w:szCs w:val="24"/>
        </w:rPr>
        <w:t xml:space="preserve"> το Υπουργείο σχεδιάζει </w:t>
      </w:r>
      <w:r>
        <w:rPr>
          <w:rFonts w:eastAsia="Times New Roman"/>
          <w:color w:val="212121"/>
          <w:szCs w:val="24"/>
        </w:rPr>
        <w:t>και δρα με τον</w:t>
      </w:r>
      <w:r>
        <w:rPr>
          <w:rFonts w:eastAsia="Times New Roman"/>
          <w:color w:val="212121"/>
          <w:szCs w:val="24"/>
        </w:rPr>
        <w:t xml:space="preserve"> μόνο τρόπο που ξέρει, τον απόλυτα δημοκρατικό, στέλνοντας την επανεξέταση του θέματος στον </w:t>
      </w:r>
      <w:r>
        <w:rPr>
          <w:rFonts w:eastAsia="Times New Roman"/>
          <w:color w:val="212121"/>
          <w:szCs w:val="24"/>
        </w:rPr>
        <w:lastRenderedPageBreak/>
        <w:t>π</w:t>
      </w:r>
      <w:r>
        <w:rPr>
          <w:rFonts w:eastAsia="Times New Roman"/>
          <w:color w:val="212121"/>
          <w:szCs w:val="24"/>
        </w:rPr>
        <w:t xml:space="preserve">ρύτανη του Πανεπιστημίου Θεσσαλίας, για να διατηρήσει αυτό το </w:t>
      </w:r>
      <w:r>
        <w:rPr>
          <w:rFonts w:eastAsia="Times New Roman"/>
          <w:color w:val="212121"/>
          <w:szCs w:val="24"/>
        </w:rPr>
        <w:t>τ</w:t>
      </w:r>
      <w:r>
        <w:rPr>
          <w:rFonts w:eastAsia="Times New Roman"/>
          <w:color w:val="212121"/>
          <w:szCs w:val="24"/>
        </w:rPr>
        <w:t xml:space="preserve">μήμα, έστω και με διαφορετική μορφή, ως κατεύθυνση σε τμήμα </w:t>
      </w:r>
      <w:proofErr w:type="spellStart"/>
      <w:r>
        <w:rPr>
          <w:rFonts w:eastAsia="Times New Roman"/>
          <w:color w:val="212121"/>
          <w:szCs w:val="24"/>
        </w:rPr>
        <w:t>βιοϊατρικών</w:t>
      </w:r>
      <w:proofErr w:type="spellEnd"/>
      <w:r>
        <w:rPr>
          <w:rFonts w:eastAsia="Times New Roman"/>
          <w:color w:val="212121"/>
          <w:szCs w:val="24"/>
        </w:rPr>
        <w:t xml:space="preserve"> επιστημών. </w:t>
      </w:r>
    </w:p>
    <w:p w14:paraId="6B14ED8F" w14:textId="77777777" w:rsidR="004965E6" w:rsidRDefault="004D430C">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t>(Στο σημείο αυτό</w:t>
      </w:r>
      <w:r w:rsidRPr="00C255F0">
        <w:rPr>
          <w:rFonts w:eastAsia="Times New Roman" w:cs="Times New Roman"/>
          <w:szCs w:val="24"/>
        </w:rPr>
        <w:t xml:space="preserve"> </w:t>
      </w:r>
      <w:r>
        <w:rPr>
          <w:rFonts w:eastAsia="Times New Roman" w:cs="Times New Roman"/>
          <w:szCs w:val="24"/>
        </w:rPr>
        <w:t>κ</w:t>
      </w:r>
      <w:r w:rsidRPr="00C255F0">
        <w:rPr>
          <w:rFonts w:eastAsia="Times New Roman" w:cs="Times New Roman"/>
          <w:szCs w:val="24"/>
        </w:rPr>
        <w:t>τυπάει το κουδού</w:t>
      </w:r>
      <w:r>
        <w:rPr>
          <w:rFonts w:eastAsia="Times New Roman" w:cs="Times New Roman"/>
          <w:szCs w:val="24"/>
        </w:rPr>
        <w:t>νι λήξεως του χρόνου ομιλίας της κυρίας Βουλευτού</w:t>
      </w:r>
      <w:r w:rsidRPr="00C255F0">
        <w:rPr>
          <w:rFonts w:eastAsia="Times New Roman" w:cs="Times New Roman"/>
          <w:szCs w:val="24"/>
        </w:rPr>
        <w:t>)</w:t>
      </w:r>
    </w:p>
    <w:p w14:paraId="6B14ED90"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Τελειώνω, κύριε Πρόεδρε. </w:t>
      </w:r>
    </w:p>
    <w:p w14:paraId="6B14ED91"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Τελειώνοντας, </w:t>
      </w:r>
      <w:r w:rsidRPr="00F000C7">
        <w:rPr>
          <w:rFonts w:eastAsia="Times New Roman"/>
          <w:color w:val="212121"/>
          <w:szCs w:val="24"/>
        </w:rPr>
        <w:t>θέλω να επισημάνω τ</w:t>
      </w:r>
      <w:r>
        <w:rPr>
          <w:rFonts w:eastAsia="Times New Roman"/>
          <w:color w:val="212121"/>
          <w:szCs w:val="24"/>
        </w:rPr>
        <w:t>ις μεγάλες μας διαφορές με την Αξιωματική Α</w:t>
      </w:r>
      <w:r w:rsidRPr="00F000C7">
        <w:rPr>
          <w:rFonts w:eastAsia="Times New Roman"/>
          <w:color w:val="212121"/>
          <w:szCs w:val="24"/>
        </w:rPr>
        <w:t>ντιπολίτευση</w:t>
      </w:r>
      <w:r>
        <w:rPr>
          <w:rFonts w:eastAsia="Times New Roman"/>
          <w:color w:val="212121"/>
          <w:szCs w:val="24"/>
        </w:rPr>
        <w:t>. Ε</w:t>
      </w:r>
      <w:r w:rsidRPr="00F000C7">
        <w:rPr>
          <w:rFonts w:eastAsia="Times New Roman"/>
          <w:color w:val="212121"/>
          <w:szCs w:val="24"/>
        </w:rPr>
        <w:t>μείς στηρίζουμε την εκπαίδευση με μόνιμους διορισμούς</w:t>
      </w:r>
      <w:r>
        <w:rPr>
          <w:rFonts w:eastAsia="Times New Roman"/>
          <w:color w:val="212121"/>
          <w:szCs w:val="24"/>
        </w:rPr>
        <w:t>. Ε</w:t>
      </w:r>
      <w:r w:rsidRPr="00F000C7">
        <w:rPr>
          <w:rFonts w:eastAsia="Times New Roman"/>
          <w:color w:val="212121"/>
          <w:szCs w:val="24"/>
        </w:rPr>
        <w:t xml:space="preserve">μείς δημιουργούμε </w:t>
      </w:r>
      <w:r>
        <w:rPr>
          <w:rFonts w:eastAsia="Times New Roman"/>
          <w:color w:val="212121"/>
          <w:szCs w:val="24"/>
        </w:rPr>
        <w:t>ισχυρά δημόσια πανεπιστημιακά</w:t>
      </w:r>
      <w:r w:rsidRPr="00F000C7">
        <w:rPr>
          <w:rFonts w:eastAsia="Times New Roman"/>
          <w:color w:val="212121"/>
          <w:szCs w:val="24"/>
        </w:rPr>
        <w:t xml:space="preserve"> </w:t>
      </w:r>
      <w:r>
        <w:rPr>
          <w:rFonts w:eastAsia="Times New Roman"/>
          <w:color w:val="212121"/>
          <w:szCs w:val="24"/>
        </w:rPr>
        <w:t xml:space="preserve">ιδρύματα, </w:t>
      </w:r>
      <w:r w:rsidRPr="00F000C7">
        <w:rPr>
          <w:rFonts w:eastAsia="Times New Roman"/>
          <w:color w:val="212121"/>
          <w:szCs w:val="24"/>
        </w:rPr>
        <w:t xml:space="preserve">ώστε να θωρακιστούν έναντι </w:t>
      </w:r>
      <w:r>
        <w:rPr>
          <w:rFonts w:eastAsia="Times New Roman"/>
          <w:color w:val="212121"/>
          <w:szCs w:val="24"/>
        </w:rPr>
        <w:t>ιδιοτελών συμφερόντων και να μπορέσουν να ανταγωνιστούν επαρκώς και επιτυχώς μέσα στον ενιαίο ε</w:t>
      </w:r>
      <w:r w:rsidRPr="00F000C7">
        <w:rPr>
          <w:rFonts w:eastAsia="Times New Roman"/>
          <w:color w:val="212121"/>
          <w:szCs w:val="24"/>
        </w:rPr>
        <w:t>υρωπαϊκό πανεπιστημιακό χώρο της τριτοβάθμιας εκπαίδευσης</w:t>
      </w:r>
      <w:r>
        <w:rPr>
          <w:rFonts w:eastAsia="Times New Roman"/>
          <w:color w:val="212121"/>
          <w:szCs w:val="24"/>
        </w:rPr>
        <w:t xml:space="preserve">. </w:t>
      </w:r>
    </w:p>
    <w:p w14:paraId="6B14ED92"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Όλα αυτά εμείς τ</w:t>
      </w:r>
      <w:r w:rsidRPr="00F000C7">
        <w:rPr>
          <w:rFonts w:eastAsia="Times New Roman"/>
          <w:color w:val="212121"/>
          <w:szCs w:val="24"/>
        </w:rPr>
        <w:t>α κάνουμε με σεβασμό στο</w:t>
      </w:r>
      <w:r>
        <w:rPr>
          <w:rFonts w:eastAsia="Times New Roman"/>
          <w:color w:val="212121"/>
          <w:szCs w:val="24"/>
        </w:rPr>
        <w:t>ν</w:t>
      </w:r>
      <w:r w:rsidRPr="00F000C7">
        <w:rPr>
          <w:rFonts w:eastAsia="Times New Roman"/>
          <w:color w:val="212121"/>
          <w:szCs w:val="24"/>
        </w:rPr>
        <w:t xml:space="preserve"> διάλογο</w:t>
      </w:r>
      <w:r>
        <w:rPr>
          <w:rFonts w:eastAsia="Times New Roman"/>
          <w:color w:val="212121"/>
          <w:szCs w:val="24"/>
        </w:rPr>
        <w:t>, με τη σύμφωνη γνώμη της Σ</w:t>
      </w:r>
      <w:r w:rsidRPr="00F000C7">
        <w:rPr>
          <w:rFonts w:eastAsia="Times New Roman"/>
          <w:color w:val="212121"/>
          <w:szCs w:val="24"/>
        </w:rPr>
        <w:t>υγκλήτου</w:t>
      </w:r>
      <w:r>
        <w:rPr>
          <w:rFonts w:eastAsia="Times New Roman"/>
          <w:color w:val="212121"/>
          <w:szCs w:val="24"/>
        </w:rPr>
        <w:t>,</w:t>
      </w:r>
      <w:r w:rsidRPr="00F000C7">
        <w:rPr>
          <w:rFonts w:eastAsia="Times New Roman"/>
          <w:color w:val="212121"/>
          <w:szCs w:val="24"/>
        </w:rPr>
        <w:t xml:space="preserve"> με την ενίσχυση της </w:t>
      </w:r>
      <w:r>
        <w:rPr>
          <w:rFonts w:eastAsia="Times New Roman"/>
          <w:color w:val="212121"/>
          <w:szCs w:val="24"/>
        </w:rPr>
        <w:t xml:space="preserve">πανεπιστημιακής αυτονομίας, γιατί αυτό επιτάσσει η </w:t>
      </w:r>
      <w:r>
        <w:rPr>
          <w:rFonts w:eastAsia="Times New Roman"/>
          <w:color w:val="212121"/>
          <w:szCs w:val="24"/>
        </w:rPr>
        <w:t>δ</w:t>
      </w:r>
      <w:r>
        <w:rPr>
          <w:rFonts w:eastAsia="Times New Roman"/>
          <w:color w:val="212121"/>
          <w:szCs w:val="24"/>
        </w:rPr>
        <w:t>ημοκρατία μας, της οποίας η παιδεία είναι ασπίδα της. Αυτός είναι ο δρόμος που πρέπει να χαράξουμε.</w:t>
      </w:r>
    </w:p>
    <w:p w14:paraId="6B14ED93"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Γι’ αυτό, λοιπ</w:t>
      </w:r>
      <w:r>
        <w:rPr>
          <w:rFonts w:eastAsia="Times New Roman"/>
          <w:color w:val="212121"/>
          <w:szCs w:val="24"/>
        </w:rPr>
        <w:t xml:space="preserve">όν, υπερψηφίζω το νομοσχέδιο και σας καλώ να κάνετε και εσείς το ίδιο. </w:t>
      </w:r>
    </w:p>
    <w:p w14:paraId="6B14ED94" w14:textId="77777777" w:rsidR="004965E6" w:rsidRDefault="004D430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Σας ευχαριστώ. </w:t>
      </w:r>
    </w:p>
    <w:p w14:paraId="6B14ED95" w14:textId="77777777" w:rsidR="004965E6" w:rsidRDefault="004D430C">
      <w:pPr>
        <w:spacing w:line="600" w:lineRule="auto"/>
        <w:ind w:firstLine="709"/>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6B14ED96" w14:textId="77777777" w:rsidR="004965E6" w:rsidRDefault="004D430C">
      <w:pPr>
        <w:spacing w:line="600" w:lineRule="auto"/>
        <w:ind w:firstLine="720"/>
        <w:jc w:val="both"/>
        <w:rPr>
          <w:rFonts w:eastAsia="Times New Roman"/>
          <w:color w:val="212121"/>
          <w:szCs w:val="24"/>
        </w:rPr>
      </w:pPr>
      <w:r>
        <w:rPr>
          <w:rFonts w:eastAsia="Times New Roman" w:cs="Times New Roman"/>
          <w:szCs w:val="24"/>
        </w:rPr>
        <w:t xml:space="preserve"> </w:t>
      </w:r>
      <w:r w:rsidRPr="00C6130B">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Ε</w:t>
      </w:r>
      <w:r w:rsidRPr="00F000C7">
        <w:rPr>
          <w:rFonts w:eastAsia="Times New Roman"/>
          <w:color w:val="212121"/>
          <w:szCs w:val="24"/>
        </w:rPr>
        <w:t>υχαριστούμε την κ</w:t>
      </w:r>
      <w:r>
        <w:rPr>
          <w:rFonts w:eastAsia="Times New Roman"/>
          <w:color w:val="212121"/>
          <w:szCs w:val="24"/>
        </w:rPr>
        <w:t>.</w:t>
      </w:r>
      <w:r w:rsidRPr="00F000C7">
        <w:rPr>
          <w:rFonts w:eastAsia="Times New Roman"/>
          <w:color w:val="212121"/>
          <w:szCs w:val="24"/>
        </w:rPr>
        <w:t xml:space="preserve"> Ελένη </w:t>
      </w:r>
      <w:proofErr w:type="spellStart"/>
      <w:r w:rsidRPr="00F000C7">
        <w:rPr>
          <w:rFonts w:eastAsia="Times New Roman"/>
          <w:color w:val="212121"/>
          <w:szCs w:val="24"/>
        </w:rPr>
        <w:t>Αυλωνίτου</w:t>
      </w:r>
      <w:proofErr w:type="spellEnd"/>
      <w:r>
        <w:rPr>
          <w:rFonts w:eastAsia="Times New Roman"/>
          <w:color w:val="212121"/>
          <w:szCs w:val="24"/>
        </w:rPr>
        <w:t xml:space="preserve">, </w:t>
      </w:r>
      <w:proofErr w:type="spellStart"/>
      <w:r>
        <w:rPr>
          <w:rFonts w:eastAsia="Times New Roman"/>
          <w:color w:val="212121"/>
          <w:szCs w:val="24"/>
        </w:rPr>
        <w:t>Βουλεύτρια</w:t>
      </w:r>
      <w:proofErr w:type="spellEnd"/>
      <w:r>
        <w:rPr>
          <w:rFonts w:eastAsia="Times New Roman"/>
          <w:color w:val="212121"/>
          <w:szCs w:val="24"/>
        </w:rPr>
        <w:t xml:space="preserve"> του</w:t>
      </w:r>
      <w:r w:rsidRPr="00F000C7">
        <w:rPr>
          <w:rFonts w:eastAsia="Times New Roman"/>
          <w:color w:val="212121"/>
          <w:szCs w:val="24"/>
        </w:rPr>
        <w:t xml:space="preserve"> ΣΥΡΙΖΑ</w:t>
      </w:r>
      <w:r>
        <w:rPr>
          <w:rFonts w:eastAsia="Times New Roman"/>
          <w:color w:val="212121"/>
          <w:szCs w:val="24"/>
        </w:rPr>
        <w:t>.</w:t>
      </w:r>
    </w:p>
    <w:p w14:paraId="6B14ED97" w14:textId="77777777" w:rsidR="004965E6" w:rsidRDefault="004D430C">
      <w:pPr>
        <w:spacing w:line="600" w:lineRule="auto"/>
        <w:ind w:firstLine="720"/>
        <w:jc w:val="both"/>
        <w:rPr>
          <w:rFonts w:eastAsia="Times New Roman" w:cs="Times New Roman"/>
        </w:rPr>
      </w:pPr>
      <w:r w:rsidRPr="00732844">
        <w:rPr>
          <w:rFonts w:eastAsia="Times New Roman" w:cs="Times New Roman"/>
        </w:rPr>
        <w:t>Κυρίες και κύριοι συνάδελφοι,</w:t>
      </w:r>
      <w:r w:rsidRPr="00732844">
        <w:rPr>
          <w:rFonts w:eastAsia="Times New Roman" w:cs="Times New Roman"/>
        </w:rPr>
        <w:t xml:space="preserve">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w:t>
      </w:r>
      <w:r>
        <w:rPr>
          <w:rFonts w:eastAsia="Times New Roman" w:cs="Times New Roman"/>
        </w:rPr>
        <w:t>ς και λειτο</w:t>
      </w:r>
      <w:r>
        <w:rPr>
          <w:rFonts w:eastAsia="Times New Roman" w:cs="Times New Roman"/>
        </w:rPr>
        <w:t xml:space="preserve">υργίας της Βουλής, τριάντα πέντε μαθήτριες και μαθητές, καθώς </w:t>
      </w:r>
      <w:r w:rsidRPr="00732844">
        <w:rPr>
          <w:rFonts w:eastAsia="Times New Roman" w:cs="Times New Roman"/>
        </w:rPr>
        <w:t xml:space="preserve">και </w:t>
      </w:r>
      <w:r>
        <w:rPr>
          <w:rFonts w:eastAsia="Times New Roman" w:cs="Times New Roman"/>
        </w:rPr>
        <w:t>δύο συνοδοί εκπαιδευτικοί από το 3</w:t>
      </w:r>
      <w:r w:rsidRPr="004C64A2">
        <w:rPr>
          <w:rFonts w:eastAsia="Times New Roman" w:cs="Times New Roman"/>
          <w:vertAlign w:val="superscript"/>
        </w:rPr>
        <w:t>ο</w:t>
      </w:r>
      <w:r>
        <w:rPr>
          <w:rFonts w:eastAsia="Times New Roman" w:cs="Times New Roman"/>
        </w:rPr>
        <w:t xml:space="preserve"> Γυμνάσιο Τρικάλων</w:t>
      </w:r>
      <w:r w:rsidRPr="00732844">
        <w:rPr>
          <w:rFonts w:eastAsia="Times New Roman" w:cs="Times New Roman"/>
        </w:rPr>
        <w:t xml:space="preserve">. </w:t>
      </w:r>
    </w:p>
    <w:p w14:paraId="6B14ED98" w14:textId="77777777" w:rsidR="004965E6" w:rsidRDefault="004D430C">
      <w:pPr>
        <w:spacing w:line="600" w:lineRule="auto"/>
        <w:ind w:firstLine="720"/>
        <w:jc w:val="both"/>
        <w:rPr>
          <w:rFonts w:eastAsia="Times New Roman" w:cs="Times New Roman"/>
        </w:rPr>
      </w:pPr>
      <w:r>
        <w:rPr>
          <w:rFonts w:eastAsia="Times New Roman" w:cs="Times New Roman"/>
        </w:rPr>
        <w:t>Η Βουλή σά</w:t>
      </w:r>
      <w:r w:rsidRPr="00732844">
        <w:rPr>
          <w:rFonts w:eastAsia="Times New Roman" w:cs="Times New Roman"/>
        </w:rPr>
        <w:t xml:space="preserve">ς καλωσορίζει. </w:t>
      </w:r>
    </w:p>
    <w:p w14:paraId="6B14ED99" w14:textId="77777777" w:rsidR="004965E6" w:rsidRDefault="004D430C">
      <w:pPr>
        <w:spacing w:line="600" w:lineRule="auto"/>
        <w:ind w:firstLine="720"/>
        <w:jc w:val="center"/>
        <w:rPr>
          <w:rFonts w:eastAsia="Times New Roman"/>
          <w:szCs w:val="24"/>
        </w:rPr>
      </w:pPr>
      <w:r w:rsidRPr="00732844">
        <w:rPr>
          <w:rFonts w:eastAsia="Times New Roman" w:cs="Times New Roman"/>
        </w:rPr>
        <w:t>(Χειροκροτήματα απ</w:t>
      </w:r>
      <w:r>
        <w:rPr>
          <w:rFonts w:eastAsia="Times New Roman" w:cs="Times New Roman"/>
        </w:rPr>
        <w:t>’</w:t>
      </w:r>
      <w:r w:rsidRPr="00732844">
        <w:rPr>
          <w:rFonts w:eastAsia="Times New Roman" w:cs="Times New Roman"/>
        </w:rPr>
        <w:t xml:space="preserve"> όλες τις πτέρυγες της Βουλής)</w:t>
      </w:r>
    </w:p>
    <w:p w14:paraId="6B14ED9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Να ενημερώσουμε τους μαθητές ότι παρακολουθούν μ</w:t>
      </w:r>
      <w:r>
        <w:rPr>
          <w:rFonts w:eastAsia="Times New Roman" w:cs="Times New Roman"/>
          <w:szCs w:val="24"/>
        </w:rPr>
        <w:t>ί</w:t>
      </w:r>
      <w:r>
        <w:rPr>
          <w:rFonts w:eastAsia="Times New Roman" w:cs="Times New Roman"/>
          <w:szCs w:val="24"/>
        </w:rPr>
        <w:t xml:space="preserve">α διαδικασία συζήτησης νομοσχεδίου για την παιδεία το οποίο, </w:t>
      </w:r>
      <w:r>
        <w:rPr>
          <w:rFonts w:eastAsia="Times New Roman" w:cs="Times New Roman"/>
          <w:szCs w:val="24"/>
        </w:rPr>
        <w:lastRenderedPageBreak/>
        <w:t xml:space="preserve">μετά τη συζήτηση και την ψήφισή του που θα γίνει σήμερα το βράδυ, θα γίνει νόμος του κράτους. </w:t>
      </w:r>
    </w:p>
    <w:p w14:paraId="6B14ED9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Στην Αίθουσα αυτή επιτελούνται δύο </w:t>
      </w:r>
      <w:r w:rsidRPr="003B3BCF">
        <w:rPr>
          <w:rFonts w:eastAsia="Times New Roman" w:cs="Times New Roman"/>
          <w:szCs w:val="24"/>
        </w:rPr>
        <w:t>λειτουργίες</w:t>
      </w:r>
      <w:r>
        <w:rPr>
          <w:rFonts w:eastAsia="Times New Roman" w:cs="Times New Roman"/>
          <w:szCs w:val="24"/>
        </w:rPr>
        <w:t>:</w:t>
      </w:r>
      <w:r w:rsidRPr="003B3BCF">
        <w:rPr>
          <w:rFonts w:eastAsia="Times New Roman" w:cs="Times New Roman"/>
          <w:szCs w:val="24"/>
        </w:rPr>
        <w:t xml:space="preserve"> </w:t>
      </w:r>
      <w:r>
        <w:rPr>
          <w:rFonts w:eastAsia="Times New Roman" w:cs="Times New Roman"/>
          <w:szCs w:val="24"/>
        </w:rPr>
        <w:t xml:space="preserve">Η </w:t>
      </w:r>
      <w:r w:rsidRPr="003B3BCF">
        <w:rPr>
          <w:rFonts w:eastAsia="Times New Roman" w:cs="Times New Roman"/>
          <w:szCs w:val="24"/>
        </w:rPr>
        <w:t>μία</w:t>
      </w:r>
      <w:r>
        <w:rPr>
          <w:rFonts w:eastAsia="Times New Roman" w:cs="Times New Roman"/>
          <w:szCs w:val="24"/>
        </w:rPr>
        <w:t xml:space="preserve"> είναι να συζητούμε νομοσχέδια που,</w:t>
      </w:r>
      <w:r w:rsidRPr="003B3BCF">
        <w:rPr>
          <w:rFonts w:eastAsia="Times New Roman" w:cs="Times New Roman"/>
          <w:szCs w:val="24"/>
        </w:rPr>
        <w:t xml:space="preserve"> </w:t>
      </w:r>
      <w:r>
        <w:rPr>
          <w:rFonts w:eastAsia="Times New Roman" w:cs="Times New Roman"/>
          <w:szCs w:val="24"/>
        </w:rPr>
        <w:t>εφόσον ψηφι</w:t>
      </w:r>
      <w:r>
        <w:rPr>
          <w:rFonts w:eastAsia="Times New Roman" w:cs="Times New Roman"/>
          <w:szCs w:val="24"/>
        </w:rPr>
        <w:t>στούν</w:t>
      </w:r>
      <w:r w:rsidRPr="008062D0">
        <w:rPr>
          <w:rFonts w:eastAsia="Times New Roman" w:cs="Times New Roman"/>
          <w:szCs w:val="24"/>
        </w:rPr>
        <w:t xml:space="preserve"> </w:t>
      </w:r>
      <w:r>
        <w:rPr>
          <w:rFonts w:eastAsia="Times New Roman" w:cs="Times New Roman"/>
          <w:szCs w:val="24"/>
        </w:rPr>
        <w:t>και</w:t>
      </w:r>
      <w:r w:rsidRPr="008062D0">
        <w:rPr>
          <w:rFonts w:eastAsia="Times New Roman" w:cs="Times New Roman"/>
          <w:szCs w:val="24"/>
        </w:rPr>
        <w:t xml:space="preserve"> </w:t>
      </w:r>
      <w:r>
        <w:rPr>
          <w:rFonts w:eastAsia="Times New Roman" w:cs="Times New Roman"/>
          <w:szCs w:val="24"/>
        </w:rPr>
        <w:t>εγκριθούν, γίνονται νόμοι του κράτους. Η άλλη λέγεται κοινοβουλευτικός έλεγχος</w:t>
      </w:r>
      <w:r w:rsidRPr="008062D0">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ι Βουλευτές </w:t>
      </w:r>
      <w:r>
        <w:rPr>
          <w:rFonts w:eastAsia="Times New Roman" w:cs="Times New Roman"/>
          <w:szCs w:val="24"/>
        </w:rPr>
        <w:t>απ</w:t>
      </w:r>
      <w:r>
        <w:rPr>
          <w:rFonts w:eastAsia="Times New Roman" w:cs="Times New Roman"/>
          <w:szCs w:val="24"/>
        </w:rPr>
        <w:t xml:space="preserve">’ όλα τα </w:t>
      </w:r>
      <w:r>
        <w:rPr>
          <w:rFonts w:eastAsia="Times New Roman" w:cs="Times New Roman"/>
          <w:szCs w:val="24"/>
        </w:rPr>
        <w:t>κ</w:t>
      </w:r>
      <w:r>
        <w:rPr>
          <w:rFonts w:eastAsia="Times New Roman" w:cs="Times New Roman"/>
          <w:szCs w:val="24"/>
        </w:rPr>
        <w:t xml:space="preserve">όμματα ελέγχουν τους Υπουργούς και την Κυβέρνηση για τα </w:t>
      </w:r>
      <w:r w:rsidRPr="003B3BCF">
        <w:rPr>
          <w:rFonts w:eastAsia="Times New Roman" w:cs="Times New Roman"/>
          <w:szCs w:val="24"/>
        </w:rPr>
        <w:t xml:space="preserve">πεπραγμένα και </w:t>
      </w:r>
      <w:r>
        <w:rPr>
          <w:rFonts w:eastAsia="Times New Roman" w:cs="Times New Roman"/>
          <w:szCs w:val="24"/>
        </w:rPr>
        <w:t xml:space="preserve">με ορισμένη διαδικασία </w:t>
      </w:r>
      <w:r w:rsidRPr="008062D0">
        <w:rPr>
          <w:rFonts w:eastAsia="Times New Roman" w:cs="Times New Roman"/>
          <w:szCs w:val="24"/>
        </w:rPr>
        <w:t>-</w:t>
      </w:r>
      <w:r>
        <w:rPr>
          <w:rFonts w:eastAsia="Times New Roman" w:cs="Times New Roman"/>
          <w:szCs w:val="24"/>
        </w:rPr>
        <w:t>γίνεται</w:t>
      </w:r>
      <w:r w:rsidRPr="003B3BCF">
        <w:rPr>
          <w:rFonts w:eastAsia="Times New Roman" w:cs="Times New Roman"/>
          <w:szCs w:val="24"/>
        </w:rPr>
        <w:t xml:space="preserve"> μία συζήτηση</w:t>
      </w:r>
      <w:r w:rsidRPr="008062D0">
        <w:rPr>
          <w:rFonts w:eastAsia="Times New Roman" w:cs="Times New Roman"/>
          <w:szCs w:val="24"/>
        </w:rPr>
        <w:t>-</w:t>
      </w:r>
      <w:r w:rsidRPr="003B3BCF">
        <w:rPr>
          <w:rFonts w:eastAsia="Times New Roman" w:cs="Times New Roman"/>
          <w:szCs w:val="24"/>
        </w:rPr>
        <w:t xml:space="preserve"> </w:t>
      </w:r>
      <w:r>
        <w:rPr>
          <w:rFonts w:eastAsia="Times New Roman" w:cs="Times New Roman"/>
          <w:szCs w:val="24"/>
        </w:rPr>
        <w:t>δίνονται</w:t>
      </w:r>
      <w:r w:rsidRPr="003B3BCF">
        <w:rPr>
          <w:rFonts w:eastAsia="Times New Roman" w:cs="Times New Roman"/>
          <w:szCs w:val="24"/>
        </w:rPr>
        <w:t xml:space="preserve"> κάποιες απαντήσ</w:t>
      </w:r>
      <w:r w:rsidRPr="003B3BCF">
        <w:rPr>
          <w:rFonts w:eastAsia="Times New Roman" w:cs="Times New Roman"/>
          <w:szCs w:val="24"/>
        </w:rPr>
        <w:t>εις</w:t>
      </w:r>
      <w:r>
        <w:rPr>
          <w:rFonts w:eastAsia="Times New Roman" w:cs="Times New Roman"/>
          <w:szCs w:val="24"/>
        </w:rPr>
        <w:t>.</w:t>
      </w:r>
    </w:p>
    <w:p w14:paraId="6B14ED9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Σ</w:t>
      </w:r>
      <w:r w:rsidRPr="003B3BCF">
        <w:rPr>
          <w:rFonts w:eastAsia="Times New Roman" w:cs="Times New Roman"/>
          <w:szCs w:val="24"/>
        </w:rPr>
        <w:t>ταϊκούρας</w:t>
      </w:r>
      <w:proofErr w:type="spellEnd"/>
      <w:r>
        <w:rPr>
          <w:rFonts w:eastAsia="Times New Roman" w:cs="Times New Roman"/>
          <w:szCs w:val="24"/>
        </w:rPr>
        <w:t>, Βουλευτής της Νέας Δημοκρατίας από την Περιφέρεια Φθιώτιδας. Το αναφέρω, γιατί μας ήρθε αίτημα από τα άτομα</w:t>
      </w:r>
      <w:r w:rsidRPr="003B3BCF">
        <w:rPr>
          <w:rFonts w:eastAsia="Times New Roman" w:cs="Times New Roman"/>
          <w:szCs w:val="24"/>
        </w:rPr>
        <w:t xml:space="preserve"> με προβλήματα όρασης </w:t>
      </w:r>
      <w:r>
        <w:rPr>
          <w:rFonts w:eastAsia="Times New Roman" w:cs="Times New Roman"/>
          <w:szCs w:val="24"/>
        </w:rPr>
        <w:t>να λέμε και την εκλογική</w:t>
      </w:r>
      <w:r w:rsidRPr="003B3BCF">
        <w:rPr>
          <w:rFonts w:eastAsia="Times New Roman" w:cs="Times New Roman"/>
          <w:szCs w:val="24"/>
        </w:rPr>
        <w:t xml:space="preserve"> περιφέρεια </w:t>
      </w:r>
      <w:r>
        <w:rPr>
          <w:rFonts w:eastAsia="Times New Roman" w:cs="Times New Roman"/>
          <w:szCs w:val="24"/>
        </w:rPr>
        <w:t>και το Κόμμα, βεβαίως, ώστε να μπορούν να παρακολο</w:t>
      </w:r>
      <w:r>
        <w:rPr>
          <w:rFonts w:eastAsia="Times New Roman" w:cs="Times New Roman"/>
          <w:szCs w:val="24"/>
        </w:rPr>
        <w:t xml:space="preserve">υθούν τη συνεδρίαση με μεγαλύτερη άνεση. </w:t>
      </w:r>
    </w:p>
    <w:p w14:paraId="6B14ED9D"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Κυρίες και κύριοι συνάδελφοι, η</w:t>
      </w:r>
      <w:r w:rsidRPr="003B3BCF">
        <w:rPr>
          <w:rFonts w:eastAsia="Times New Roman" w:cs="Times New Roman"/>
          <w:szCs w:val="24"/>
        </w:rPr>
        <w:t xml:space="preserve"> οικονομική επιστήμη</w:t>
      </w:r>
      <w:r>
        <w:rPr>
          <w:rFonts w:eastAsia="Times New Roman" w:cs="Times New Roman"/>
          <w:szCs w:val="24"/>
        </w:rPr>
        <w:t xml:space="preserve"> έχει τεκμηριώσει ότι</w:t>
      </w:r>
      <w:r w:rsidRPr="003B3BCF">
        <w:rPr>
          <w:rFonts w:eastAsia="Times New Roman" w:cs="Times New Roman"/>
          <w:szCs w:val="24"/>
        </w:rPr>
        <w:t xml:space="preserve"> το σύστημα της τρι</w:t>
      </w:r>
      <w:r w:rsidRPr="003B3BCF">
        <w:rPr>
          <w:rFonts w:eastAsia="Times New Roman" w:cs="Times New Roman"/>
          <w:szCs w:val="24"/>
        </w:rPr>
        <w:lastRenderedPageBreak/>
        <w:t>τοβάθμιας εκπαίδευσης αποτελεί το</w:t>
      </w:r>
      <w:r>
        <w:rPr>
          <w:rFonts w:eastAsia="Times New Roman" w:cs="Times New Roman"/>
          <w:szCs w:val="24"/>
        </w:rPr>
        <w:t>ν βασικό μηχανισμό παραγωγής, συσσώρευσης και διάχυσης ανθρωπίνου κεφα</w:t>
      </w:r>
      <w:r>
        <w:rPr>
          <w:rFonts w:eastAsia="Times New Roman" w:cs="Times New Roman"/>
          <w:szCs w:val="24"/>
        </w:rPr>
        <w:t>λαίου, ότι βρίσκεται σε πολυσχιδείς</w:t>
      </w:r>
      <w:r w:rsidRPr="003B3BCF">
        <w:rPr>
          <w:rFonts w:eastAsia="Times New Roman" w:cs="Times New Roman"/>
          <w:szCs w:val="24"/>
        </w:rPr>
        <w:t xml:space="preserve"> αλληλεπιδράσεις με τα συστήματα της έρευνας και τεχνολογικής ανάπτυξης</w:t>
      </w:r>
      <w:r>
        <w:rPr>
          <w:rFonts w:eastAsia="Times New Roman" w:cs="Times New Roman"/>
          <w:szCs w:val="24"/>
        </w:rPr>
        <w:t>,</w:t>
      </w:r>
      <w:r w:rsidRPr="003B3BCF">
        <w:rPr>
          <w:rFonts w:eastAsia="Times New Roman" w:cs="Times New Roman"/>
          <w:szCs w:val="24"/>
        </w:rPr>
        <w:t xml:space="preserve"> της καινοτομίας και της επιχειρηματικότητας</w:t>
      </w:r>
      <w:r>
        <w:rPr>
          <w:rFonts w:eastAsia="Times New Roman" w:cs="Times New Roman"/>
          <w:szCs w:val="24"/>
        </w:rPr>
        <w:t>.</w:t>
      </w:r>
      <w:r w:rsidRPr="003B3BCF">
        <w:rPr>
          <w:rFonts w:eastAsia="Times New Roman" w:cs="Times New Roman"/>
          <w:szCs w:val="24"/>
        </w:rPr>
        <w:t xml:space="preserve"> </w:t>
      </w:r>
      <w:r>
        <w:rPr>
          <w:rFonts w:eastAsia="Times New Roman" w:cs="Times New Roman"/>
          <w:szCs w:val="24"/>
        </w:rPr>
        <w:t>Κ</w:t>
      </w:r>
      <w:r w:rsidRPr="003B3BCF">
        <w:rPr>
          <w:rFonts w:eastAsia="Times New Roman" w:cs="Times New Roman"/>
          <w:szCs w:val="24"/>
        </w:rPr>
        <w:t>αι όλα αυτά</w:t>
      </w:r>
      <w:r>
        <w:rPr>
          <w:rFonts w:eastAsia="Times New Roman" w:cs="Times New Roman"/>
          <w:szCs w:val="24"/>
        </w:rPr>
        <w:t xml:space="preserve"> δύνανται να αποτελούν,</w:t>
      </w:r>
      <w:r w:rsidRPr="003B3BCF">
        <w:rPr>
          <w:rFonts w:eastAsia="Times New Roman" w:cs="Times New Roman"/>
          <w:szCs w:val="24"/>
        </w:rPr>
        <w:t xml:space="preserve"> καλύτερα </w:t>
      </w:r>
      <w:r>
        <w:rPr>
          <w:rFonts w:eastAsia="Times New Roman" w:cs="Times New Roman"/>
          <w:szCs w:val="24"/>
        </w:rPr>
        <w:t>μ</w:t>
      </w:r>
      <w:r w:rsidRPr="003B3BCF">
        <w:rPr>
          <w:rFonts w:eastAsia="Times New Roman" w:cs="Times New Roman"/>
          <w:szCs w:val="24"/>
        </w:rPr>
        <w:t>άλιστα όταν συνδυάζονται</w:t>
      </w:r>
      <w:r>
        <w:rPr>
          <w:rFonts w:eastAsia="Times New Roman" w:cs="Times New Roman"/>
          <w:szCs w:val="24"/>
        </w:rPr>
        <w:t>,</w:t>
      </w:r>
      <w:r w:rsidRPr="003B3BCF">
        <w:rPr>
          <w:rFonts w:eastAsia="Times New Roman" w:cs="Times New Roman"/>
          <w:szCs w:val="24"/>
        </w:rPr>
        <w:t xml:space="preserve"> μηχανές </w:t>
      </w:r>
      <w:r>
        <w:rPr>
          <w:rFonts w:eastAsia="Times New Roman" w:cs="Times New Roman"/>
          <w:szCs w:val="24"/>
        </w:rPr>
        <w:t xml:space="preserve">προώθησης </w:t>
      </w:r>
      <w:r w:rsidRPr="003B3BCF">
        <w:rPr>
          <w:rFonts w:eastAsia="Times New Roman" w:cs="Times New Roman"/>
          <w:szCs w:val="24"/>
        </w:rPr>
        <w:t>της εθνικής</w:t>
      </w:r>
      <w:r>
        <w:rPr>
          <w:rFonts w:eastAsia="Times New Roman" w:cs="Times New Roman"/>
          <w:szCs w:val="24"/>
        </w:rPr>
        <w:t>,</w:t>
      </w:r>
      <w:r w:rsidRPr="003B3BCF">
        <w:rPr>
          <w:rFonts w:eastAsia="Times New Roman" w:cs="Times New Roman"/>
          <w:szCs w:val="24"/>
        </w:rPr>
        <w:t xml:space="preserve"> της περιφερειακής και της τοπικής βιώσιμης ανάπτυξης</w:t>
      </w:r>
      <w:r>
        <w:rPr>
          <w:rFonts w:eastAsia="Times New Roman" w:cs="Times New Roman"/>
          <w:szCs w:val="24"/>
        </w:rPr>
        <w:t>, της</w:t>
      </w:r>
      <w:r w:rsidRPr="003B3BCF">
        <w:rPr>
          <w:rFonts w:eastAsia="Times New Roman" w:cs="Times New Roman"/>
          <w:szCs w:val="24"/>
        </w:rPr>
        <w:t xml:space="preserve"> απασχόλησης</w:t>
      </w:r>
      <w:r>
        <w:rPr>
          <w:rFonts w:eastAsia="Times New Roman" w:cs="Times New Roman"/>
          <w:szCs w:val="24"/>
        </w:rPr>
        <w:t>,</w:t>
      </w:r>
      <w:r w:rsidRPr="003B3BCF">
        <w:rPr>
          <w:rFonts w:eastAsia="Times New Roman" w:cs="Times New Roman"/>
          <w:szCs w:val="24"/>
        </w:rPr>
        <w:t xml:space="preserve"> της κοινωνικής κινητικότητας και της συνοχής</w:t>
      </w:r>
      <w:r>
        <w:rPr>
          <w:rFonts w:eastAsia="Times New Roman" w:cs="Times New Roman"/>
          <w:szCs w:val="24"/>
        </w:rPr>
        <w:t>.</w:t>
      </w:r>
    </w:p>
    <w:p w14:paraId="6B14ED9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Δυστυχώς, το υπό συζήτηση σχέδιο νόμου δεν λαμβάνει υπ’ </w:t>
      </w:r>
      <w:proofErr w:type="spellStart"/>
      <w:r>
        <w:rPr>
          <w:rFonts w:eastAsia="Times New Roman" w:cs="Times New Roman"/>
          <w:szCs w:val="24"/>
        </w:rPr>
        <w:t>όψιν</w:t>
      </w:r>
      <w:proofErr w:type="spellEnd"/>
      <w:r>
        <w:rPr>
          <w:rFonts w:eastAsia="Times New Roman" w:cs="Times New Roman"/>
          <w:szCs w:val="24"/>
        </w:rPr>
        <w:t xml:space="preserve"> ούτε τις υποδείξεις </w:t>
      </w:r>
      <w:r w:rsidRPr="003B3BCF">
        <w:rPr>
          <w:rFonts w:eastAsia="Times New Roman" w:cs="Times New Roman"/>
          <w:szCs w:val="24"/>
        </w:rPr>
        <w:t xml:space="preserve"> της επιστήμης ούτε τις επιτυχημένες δια</w:t>
      </w:r>
      <w:r>
        <w:rPr>
          <w:rFonts w:eastAsia="Times New Roman" w:cs="Times New Roman"/>
          <w:szCs w:val="24"/>
        </w:rPr>
        <w:t>χρον</w:t>
      </w:r>
      <w:r w:rsidRPr="003B3BCF">
        <w:rPr>
          <w:rFonts w:eastAsia="Times New Roman" w:cs="Times New Roman"/>
          <w:szCs w:val="24"/>
        </w:rPr>
        <w:t xml:space="preserve">ικά </w:t>
      </w:r>
      <w:r>
        <w:rPr>
          <w:rFonts w:eastAsia="Times New Roman" w:cs="Times New Roman"/>
          <w:szCs w:val="24"/>
        </w:rPr>
        <w:t>εφαρμογές</w:t>
      </w:r>
      <w:r>
        <w:rPr>
          <w:rFonts w:eastAsia="Times New Roman" w:cs="Times New Roman"/>
          <w:szCs w:val="24"/>
        </w:rPr>
        <w:t xml:space="preserve"> της </w:t>
      </w:r>
      <w:r w:rsidRPr="003B3BCF">
        <w:rPr>
          <w:rFonts w:eastAsia="Times New Roman" w:cs="Times New Roman"/>
          <w:szCs w:val="24"/>
        </w:rPr>
        <w:t>παγκοσμίως</w:t>
      </w:r>
      <w:r>
        <w:rPr>
          <w:rFonts w:eastAsia="Times New Roman" w:cs="Times New Roman"/>
          <w:szCs w:val="24"/>
        </w:rPr>
        <w:t>. Ε</w:t>
      </w:r>
      <w:r w:rsidRPr="003B3BCF">
        <w:rPr>
          <w:rFonts w:eastAsia="Times New Roman" w:cs="Times New Roman"/>
          <w:szCs w:val="24"/>
        </w:rPr>
        <w:t>ίναι άσ</w:t>
      </w:r>
      <w:r>
        <w:rPr>
          <w:rFonts w:eastAsia="Times New Roman" w:cs="Times New Roman"/>
          <w:szCs w:val="24"/>
        </w:rPr>
        <w:t>τοχ</w:t>
      </w:r>
      <w:r w:rsidRPr="003B3BCF">
        <w:rPr>
          <w:rFonts w:eastAsia="Times New Roman" w:cs="Times New Roman"/>
          <w:szCs w:val="24"/>
        </w:rPr>
        <w:t xml:space="preserve">ο </w:t>
      </w:r>
      <w:r>
        <w:rPr>
          <w:rFonts w:eastAsia="Times New Roman" w:cs="Times New Roman"/>
          <w:szCs w:val="24"/>
        </w:rPr>
        <w:t xml:space="preserve">για τη χώρα, είναι άστοχο </w:t>
      </w:r>
      <w:r w:rsidRPr="003B3BCF">
        <w:rPr>
          <w:rFonts w:eastAsia="Times New Roman" w:cs="Times New Roman"/>
          <w:szCs w:val="24"/>
        </w:rPr>
        <w:t xml:space="preserve">και μη ορθολογικό για την </w:t>
      </w:r>
      <w:r>
        <w:rPr>
          <w:rFonts w:eastAsia="Times New Roman" w:cs="Times New Roman"/>
          <w:szCs w:val="24"/>
        </w:rPr>
        <w:t>Π</w:t>
      </w:r>
      <w:r w:rsidRPr="003B3BCF">
        <w:rPr>
          <w:rFonts w:eastAsia="Times New Roman" w:cs="Times New Roman"/>
          <w:szCs w:val="24"/>
        </w:rPr>
        <w:t>εριφέρεια Στερεάς Ελλάδ</w:t>
      </w:r>
      <w:r>
        <w:rPr>
          <w:rFonts w:eastAsia="Times New Roman" w:cs="Times New Roman"/>
          <w:szCs w:val="24"/>
        </w:rPr>
        <w:t>ο</w:t>
      </w:r>
      <w:r w:rsidRPr="003B3BCF">
        <w:rPr>
          <w:rFonts w:eastAsia="Times New Roman" w:cs="Times New Roman"/>
          <w:szCs w:val="24"/>
        </w:rPr>
        <w:t xml:space="preserve">ς </w:t>
      </w:r>
      <w:r>
        <w:rPr>
          <w:rFonts w:eastAsia="Times New Roman" w:cs="Times New Roman"/>
          <w:szCs w:val="24"/>
        </w:rPr>
        <w:t xml:space="preserve">και είναι άστοχο, μη ορθολογικό </w:t>
      </w:r>
      <w:r w:rsidRPr="003B3BCF">
        <w:rPr>
          <w:rFonts w:eastAsia="Times New Roman" w:cs="Times New Roman"/>
          <w:szCs w:val="24"/>
        </w:rPr>
        <w:t xml:space="preserve">και άδικο για την έδρα της </w:t>
      </w:r>
      <w:r>
        <w:rPr>
          <w:rFonts w:eastAsia="Times New Roman" w:cs="Times New Roman"/>
          <w:szCs w:val="24"/>
        </w:rPr>
        <w:t>Περιφέρειας Στερεάς</w:t>
      </w:r>
      <w:r w:rsidRPr="003B3BCF">
        <w:rPr>
          <w:rFonts w:eastAsia="Times New Roman" w:cs="Times New Roman"/>
          <w:szCs w:val="24"/>
        </w:rPr>
        <w:t xml:space="preserve"> Ελλάδος</w:t>
      </w:r>
      <w:r>
        <w:rPr>
          <w:rFonts w:eastAsia="Times New Roman" w:cs="Times New Roman"/>
          <w:szCs w:val="24"/>
        </w:rPr>
        <w:t xml:space="preserve">, τη Λαμία. Εξηγούμαι. </w:t>
      </w:r>
      <w:r w:rsidRPr="003B3BCF">
        <w:rPr>
          <w:rFonts w:eastAsia="Times New Roman" w:cs="Times New Roman"/>
          <w:szCs w:val="24"/>
        </w:rPr>
        <w:t xml:space="preserve"> </w:t>
      </w:r>
    </w:p>
    <w:p w14:paraId="6B14ED9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πρώτον</w:t>
      </w:r>
      <w:r>
        <w:rPr>
          <w:rFonts w:eastAsia="Times New Roman" w:cs="Times New Roman"/>
          <w:szCs w:val="24"/>
        </w:rPr>
        <w:t xml:space="preserve">, </w:t>
      </w:r>
      <w:r w:rsidRPr="003B3BCF">
        <w:rPr>
          <w:rFonts w:eastAsia="Times New Roman" w:cs="Times New Roman"/>
          <w:szCs w:val="24"/>
        </w:rPr>
        <w:t xml:space="preserve">η κυβερνητική νομοθετική πρωτοβουλία </w:t>
      </w:r>
      <w:r>
        <w:rPr>
          <w:rFonts w:eastAsia="Times New Roman" w:cs="Times New Roman"/>
          <w:szCs w:val="24"/>
        </w:rPr>
        <w:t>δεν εμπεριέχει μ</w:t>
      </w:r>
      <w:r>
        <w:rPr>
          <w:rFonts w:eastAsia="Times New Roman" w:cs="Times New Roman"/>
          <w:szCs w:val="24"/>
        </w:rPr>
        <w:t>ί</w:t>
      </w:r>
      <w:r>
        <w:rPr>
          <w:rFonts w:eastAsia="Times New Roman" w:cs="Times New Roman"/>
          <w:szCs w:val="24"/>
        </w:rPr>
        <w:t xml:space="preserve">α τεκμηριωμένη, </w:t>
      </w:r>
      <w:r w:rsidRPr="003B3BCF">
        <w:rPr>
          <w:rFonts w:eastAsia="Times New Roman" w:cs="Times New Roman"/>
          <w:szCs w:val="24"/>
        </w:rPr>
        <w:t xml:space="preserve">μία ορθολογική </w:t>
      </w:r>
      <w:r>
        <w:rPr>
          <w:rFonts w:eastAsia="Times New Roman" w:cs="Times New Roman"/>
          <w:szCs w:val="24"/>
        </w:rPr>
        <w:t>ε</w:t>
      </w:r>
      <w:r w:rsidRPr="003B3BCF">
        <w:rPr>
          <w:rFonts w:eastAsia="Times New Roman" w:cs="Times New Roman"/>
          <w:szCs w:val="24"/>
        </w:rPr>
        <w:t>θνική στρατηγική</w:t>
      </w:r>
      <w:r>
        <w:rPr>
          <w:rFonts w:eastAsia="Times New Roman" w:cs="Times New Roman"/>
          <w:szCs w:val="24"/>
        </w:rPr>
        <w:t xml:space="preserve">. Αντιθέτως, κυριαρχείται από </w:t>
      </w:r>
      <w:r w:rsidRPr="003B3BCF">
        <w:rPr>
          <w:rFonts w:eastAsia="Times New Roman" w:cs="Times New Roman"/>
          <w:szCs w:val="24"/>
        </w:rPr>
        <w:t xml:space="preserve">μικροκομματικές </w:t>
      </w:r>
      <w:r>
        <w:rPr>
          <w:rFonts w:eastAsia="Times New Roman" w:cs="Times New Roman"/>
          <w:szCs w:val="24"/>
        </w:rPr>
        <w:t>στοχεύσεις</w:t>
      </w:r>
      <w:r w:rsidRPr="003B3BCF">
        <w:rPr>
          <w:rFonts w:eastAsia="Times New Roman" w:cs="Times New Roman"/>
          <w:szCs w:val="24"/>
        </w:rPr>
        <w:t xml:space="preserve"> και </w:t>
      </w:r>
      <w:r>
        <w:rPr>
          <w:rFonts w:eastAsia="Times New Roman" w:cs="Times New Roman"/>
          <w:szCs w:val="24"/>
        </w:rPr>
        <w:t>διευθετήσεις</w:t>
      </w:r>
      <w:r w:rsidRPr="003B3BCF">
        <w:rPr>
          <w:rFonts w:eastAsia="Times New Roman" w:cs="Times New Roman"/>
          <w:szCs w:val="24"/>
        </w:rPr>
        <w:t xml:space="preserve"> επιμέρους </w:t>
      </w:r>
      <w:r>
        <w:rPr>
          <w:rFonts w:eastAsia="Times New Roman" w:cs="Times New Roman"/>
          <w:szCs w:val="24"/>
        </w:rPr>
        <w:t>συμφερόντων. Αυτό επιβεβαιώνεται</w:t>
      </w:r>
      <w:r w:rsidRPr="003B3BCF">
        <w:rPr>
          <w:rFonts w:eastAsia="Times New Roman" w:cs="Times New Roman"/>
          <w:szCs w:val="24"/>
        </w:rPr>
        <w:t xml:space="preserve"> </w:t>
      </w:r>
      <w:r>
        <w:rPr>
          <w:rFonts w:eastAsia="Times New Roman" w:cs="Times New Roman"/>
          <w:szCs w:val="24"/>
        </w:rPr>
        <w:t>-</w:t>
      </w:r>
      <w:r w:rsidRPr="003B3BCF">
        <w:rPr>
          <w:rFonts w:eastAsia="Times New Roman" w:cs="Times New Roman"/>
          <w:szCs w:val="24"/>
        </w:rPr>
        <w:t xml:space="preserve">και </w:t>
      </w:r>
      <w:r>
        <w:rPr>
          <w:rFonts w:eastAsia="Times New Roman" w:cs="Times New Roman"/>
          <w:szCs w:val="24"/>
        </w:rPr>
        <w:t xml:space="preserve">το είπαν και άλλοι συνάδελφοι </w:t>
      </w:r>
      <w:r>
        <w:rPr>
          <w:rFonts w:eastAsia="Times New Roman" w:cs="Times New Roman"/>
          <w:szCs w:val="24"/>
        </w:rPr>
        <w:lastRenderedPageBreak/>
        <w:t xml:space="preserve">της Αντιπολίτευσης- και με άλλα ιδρύματα της χώρας. Δύο μέτρα και </w:t>
      </w:r>
      <w:r w:rsidRPr="003B3BCF">
        <w:rPr>
          <w:rFonts w:eastAsia="Times New Roman" w:cs="Times New Roman"/>
          <w:szCs w:val="24"/>
        </w:rPr>
        <w:t>δύο σταθμά</w:t>
      </w:r>
      <w:r>
        <w:rPr>
          <w:rFonts w:eastAsia="Times New Roman" w:cs="Times New Roman"/>
          <w:szCs w:val="24"/>
        </w:rPr>
        <w:t>. Άλλα</w:t>
      </w:r>
      <w:r w:rsidRPr="003B3BCF">
        <w:rPr>
          <w:rFonts w:eastAsia="Times New Roman" w:cs="Times New Roman"/>
          <w:szCs w:val="24"/>
        </w:rPr>
        <w:t xml:space="preserve"> γίνονται στη</w:t>
      </w:r>
      <w:r>
        <w:rPr>
          <w:rFonts w:eastAsia="Times New Roman" w:cs="Times New Roman"/>
          <w:szCs w:val="24"/>
        </w:rPr>
        <w:t xml:space="preserve"> μία γεωγραφική περιοχή, άλλα γίνονται στην άλλη. </w:t>
      </w:r>
    </w:p>
    <w:p w14:paraId="6B14EDA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Αναφέρεται σε συνέργεια ΤΕΙ και πανεπιστημίων, όταν το ΤΕΙ Στερεάς Ελλάδος παύει να υφίσταται ως αυτόνομο τριτ</w:t>
      </w:r>
      <w:r>
        <w:rPr>
          <w:rFonts w:eastAsia="Times New Roman" w:cs="Times New Roman"/>
          <w:szCs w:val="24"/>
        </w:rPr>
        <w:t xml:space="preserve">οβάθμιο ίδρυμα. Αλήθεια, έχει αξιολογηθεί ο </w:t>
      </w:r>
      <w:r w:rsidRPr="003B3BCF">
        <w:rPr>
          <w:rFonts w:eastAsia="Times New Roman" w:cs="Times New Roman"/>
          <w:szCs w:val="24"/>
        </w:rPr>
        <w:t xml:space="preserve">βαθμός επιτυχίας των ΤΕΙ σε σχέση με την αποστολή </w:t>
      </w:r>
      <w:r>
        <w:rPr>
          <w:rFonts w:eastAsia="Times New Roman" w:cs="Times New Roman"/>
          <w:szCs w:val="24"/>
        </w:rPr>
        <w:t>τους;</w:t>
      </w:r>
      <w:r w:rsidRPr="003B3BCF">
        <w:rPr>
          <w:rFonts w:eastAsia="Times New Roman" w:cs="Times New Roman"/>
          <w:szCs w:val="24"/>
        </w:rPr>
        <w:t xml:space="preserve"> </w:t>
      </w:r>
      <w:r>
        <w:rPr>
          <w:rFonts w:eastAsia="Times New Roman" w:cs="Times New Roman"/>
          <w:szCs w:val="24"/>
        </w:rPr>
        <w:t>Δ</w:t>
      </w:r>
      <w:r w:rsidRPr="003B3BCF">
        <w:rPr>
          <w:rFonts w:eastAsia="Times New Roman" w:cs="Times New Roman"/>
          <w:szCs w:val="24"/>
        </w:rPr>
        <w:t>ιότι</w:t>
      </w:r>
      <w:r>
        <w:rPr>
          <w:rFonts w:eastAsia="Times New Roman" w:cs="Times New Roman"/>
          <w:szCs w:val="24"/>
        </w:rPr>
        <w:t>,</w:t>
      </w:r>
      <w:r w:rsidRPr="003B3BCF">
        <w:rPr>
          <w:rFonts w:eastAsia="Times New Roman" w:cs="Times New Roman"/>
          <w:szCs w:val="24"/>
        </w:rPr>
        <w:t xml:space="preserve"> αν έχει γίνει και ο βαθμός αξιολόγησ</w:t>
      </w:r>
      <w:r>
        <w:rPr>
          <w:rFonts w:eastAsia="Times New Roman" w:cs="Times New Roman"/>
          <w:szCs w:val="24"/>
        </w:rPr>
        <w:t>ή</w:t>
      </w:r>
      <w:r w:rsidRPr="003B3BCF">
        <w:rPr>
          <w:rFonts w:eastAsia="Times New Roman" w:cs="Times New Roman"/>
          <w:szCs w:val="24"/>
        </w:rPr>
        <w:t>ς τους ήταν υψηλός</w:t>
      </w:r>
      <w:r>
        <w:rPr>
          <w:rFonts w:eastAsia="Times New Roman" w:cs="Times New Roman"/>
          <w:szCs w:val="24"/>
        </w:rPr>
        <w:t>, τότε ποιος ο λόγος της κατάργησής τους;</w:t>
      </w:r>
      <w:r w:rsidRPr="003B3BCF">
        <w:rPr>
          <w:rFonts w:eastAsia="Times New Roman" w:cs="Times New Roman"/>
          <w:szCs w:val="24"/>
        </w:rPr>
        <w:t xml:space="preserve"> </w:t>
      </w:r>
      <w:r>
        <w:rPr>
          <w:rFonts w:eastAsia="Times New Roman" w:cs="Times New Roman"/>
          <w:szCs w:val="24"/>
        </w:rPr>
        <w:t xml:space="preserve">Αν πάλι </w:t>
      </w:r>
      <w:r w:rsidRPr="003B3BCF">
        <w:rPr>
          <w:rFonts w:eastAsia="Times New Roman" w:cs="Times New Roman"/>
          <w:szCs w:val="24"/>
        </w:rPr>
        <w:t>ο βαθμός αξιολόγησης</w:t>
      </w:r>
      <w:r>
        <w:rPr>
          <w:rFonts w:eastAsia="Times New Roman" w:cs="Times New Roman"/>
          <w:szCs w:val="24"/>
        </w:rPr>
        <w:t xml:space="preserve"> ήταν</w:t>
      </w:r>
      <w:r w:rsidRPr="003B3BCF">
        <w:rPr>
          <w:rFonts w:eastAsia="Times New Roman" w:cs="Times New Roman"/>
          <w:szCs w:val="24"/>
        </w:rPr>
        <w:t xml:space="preserve"> χαμηλός</w:t>
      </w:r>
      <w:r>
        <w:rPr>
          <w:rFonts w:eastAsia="Times New Roman" w:cs="Times New Roman"/>
          <w:szCs w:val="24"/>
        </w:rPr>
        <w:t>, τότε ποια</w:t>
      </w:r>
      <w:r>
        <w:rPr>
          <w:rFonts w:eastAsia="Times New Roman" w:cs="Times New Roman"/>
          <w:szCs w:val="24"/>
        </w:rPr>
        <w:t xml:space="preserve"> η ακαδημαϊκή λογική</w:t>
      </w:r>
      <w:r w:rsidRPr="003B3BCF">
        <w:rPr>
          <w:rFonts w:eastAsia="Times New Roman" w:cs="Times New Roman"/>
          <w:szCs w:val="24"/>
        </w:rPr>
        <w:t xml:space="preserve"> ενσωμάτωσής τους </w:t>
      </w:r>
      <w:r>
        <w:rPr>
          <w:rFonts w:eastAsia="Times New Roman" w:cs="Times New Roman"/>
          <w:szCs w:val="24"/>
        </w:rPr>
        <w:t xml:space="preserve">στα πανεπιστήμια; Και αν ήταν ενδιάμεσος, γιατί η Κυβέρνηση δεν ενισχύει </w:t>
      </w:r>
      <w:r w:rsidRPr="003B3BCF">
        <w:rPr>
          <w:rFonts w:eastAsia="Times New Roman" w:cs="Times New Roman"/>
          <w:szCs w:val="24"/>
        </w:rPr>
        <w:t xml:space="preserve">ακαδημαϊκά </w:t>
      </w:r>
      <w:r>
        <w:rPr>
          <w:rFonts w:eastAsia="Times New Roman" w:cs="Times New Roman"/>
          <w:szCs w:val="24"/>
        </w:rPr>
        <w:t xml:space="preserve">και υλικοτεχνικά τον θεσμό, </w:t>
      </w:r>
      <w:r w:rsidRPr="003B3BCF">
        <w:rPr>
          <w:rFonts w:eastAsia="Times New Roman" w:cs="Times New Roman"/>
          <w:szCs w:val="24"/>
        </w:rPr>
        <w:t xml:space="preserve">ακόμα </w:t>
      </w:r>
      <w:r>
        <w:rPr>
          <w:rFonts w:eastAsia="Times New Roman" w:cs="Times New Roman"/>
          <w:szCs w:val="24"/>
        </w:rPr>
        <w:t>και διά της συνενώσεως</w:t>
      </w:r>
      <w:r w:rsidRPr="003B3BCF">
        <w:rPr>
          <w:rFonts w:eastAsia="Times New Roman" w:cs="Times New Roman"/>
          <w:szCs w:val="24"/>
        </w:rPr>
        <w:t xml:space="preserve"> ιδρυμάτων </w:t>
      </w:r>
      <w:r>
        <w:rPr>
          <w:rFonts w:eastAsia="Times New Roman" w:cs="Times New Roman"/>
          <w:szCs w:val="24"/>
        </w:rPr>
        <w:t xml:space="preserve">του ίδιου τύπου; </w:t>
      </w:r>
    </w:p>
    <w:p w14:paraId="6B14EDA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Δεύτερη παρατήρηση. Η Κυβέρνηση αφαιρεί από την Π</w:t>
      </w:r>
      <w:r>
        <w:rPr>
          <w:rFonts w:eastAsia="Times New Roman" w:cs="Times New Roman"/>
          <w:szCs w:val="24"/>
        </w:rPr>
        <w:t xml:space="preserve">εριφέρεια Στερεάς Ελλάδος ένα </w:t>
      </w:r>
      <w:r w:rsidRPr="003B3BCF">
        <w:rPr>
          <w:rFonts w:eastAsia="Times New Roman" w:cs="Times New Roman"/>
          <w:szCs w:val="24"/>
        </w:rPr>
        <w:t>αυτόνομο</w:t>
      </w:r>
      <w:r>
        <w:rPr>
          <w:rFonts w:eastAsia="Times New Roman" w:cs="Times New Roman"/>
          <w:szCs w:val="24"/>
        </w:rPr>
        <w:t>,</w:t>
      </w:r>
      <w:r w:rsidRPr="003B3BCF">
        <w:rPr>
          <w:rFonts w:eastAsia="Times New Roman" w:cs="Times New Roman"/>
          <w:szCs w:val="24"/>
        </w:rPr>
        <w:t xml:space="preserve"> ένα αυτοδύναμο </w:t>
      </w:r>
      <w:r>
        <w:rPr>
          <w:rFonts w:eastAsia="Times New Roman" w:cs="Times New Roman"/>
          <w:szCs w:val="24"/>
        </w:rPr>
        <w:t xml:space="preserve">τριτοβάθμιο ίδρυμα. Συνεπώς, της αφαιρεί </w:t>
      </w:r>
      <w:r w:rsidRPr="003B3BCF">
        <w:rPr>
          <w:rFonts w:eastAsia="Times New Roman" w:cs="Times New Roman"/>
          <w:szCs w:val="24"/>
        </w:rPr>
        <w:t>κεφάλαιο</w:t>
      </w:r>
      <w:r>
        <w:rPr>
          <w:rFonts w:eastAsia="Times New Roman" w:cs="Times New Roman"/>
          <w:szCs w:val="24"/>
        </w:rPr>
        <w:t>,</w:t>
      </w:r>
      <w:r w:rsidRPr="003B3BCF">
        <w:rPr>
          <w:rFonts w:eastAsia="Times New Roman" w:cs="Times New Roman"/>
          <w:szCs w:val="24"/>
        </w:rPr>
        <w:t xml:space="preserve"> αφού δεν </w:t>
      </w:r>
      <w:r>
        <w:rPr>
          <w:rFonts w:eastAsia="Times New Roman" w:cs="Times New Roman"/>
          <w:szCs w:val="24"/>
        </w:rPr>
        <w:t xml:space="preserve">θα </w:t>
      </w:r>
      <w:r w:rsidRPr="003B3BCF">
        <w:rPr>
          <w:rFonts w:eastAsia="Times New Roman" w:cs="Times New Roman"/>
          <w:szCs w:val="24"/>
        </w:rPr>
        <w:t>εμφανίζεται πλέον στην παγκόσμια επιστημονική κοινότητα και τη διεθνή βιβλιογραφία</w:t>
      </w:r>
      <w:r>
        <w:rPr>
          <w:rFonts w:eastAsia="Times New Roman" w:cs="Times New Roman"/>
          <w:szCs w:val="24"/>
        </w:rPr>
        <w:t xml:space="preserve"> κ</w:t>
      </w:r>
      <w:r w:rsidRPr="003B3BCF">
        <w:rPr>
          <w:rFonts w:eastAsia="Times New Roman" w:cs="Times New Roman"/>
          <w:szCs w:val="24"/>
        </w:rPr>
        <w:t xml:space="preserve">αι </w:t>
      </w:r>
      <w:r>
        <w:rPr>
          <w:rFonts w:eastAsia="Times New Roman" w:cs="Times New Roman"/>
          <w:szCs w:val="24"/>
        </w:rPr>
        <w:t>οι</w:t>
      </w:r>
      <w:r w:rsidRPr="003B3BCF">
        <w:rPr>
          <w:rFonts w:eastAsia="Times New Roman" w:cs="Times New Roman"/>
          <w:szCs w:val="24"/>
        </w:rPr>
        <w:t xml:space="preserve"> πανεπιστημιακ</w:t>
      </w:r>
      <w:r>
        <w:rPr>
          <w:rFonts w:eastAsia="Times New Roman" w:cs="Times New Roman"/>
          <w:szCs w:val="24"/>
        </w:rPr>
        <w:t>οί</w:t>
      </w:r>
      <w:r w:rsidRPr="003B3BCF">
        <w:rPr>
          <w:rFonts w:eastAsia="Times New Roman" w:cs="Times New Roman"/>
          <w:szCs w:val="24"/>
        </w:rPr>
        <w:t xml:space="preserve"> εξ ημών </w:t>
      </w:r>
      <w:r>
        <w:rPr>
          <w:rFonts w:eastAsia="Times New Roman" w:cs="Times New Roman"/>
          <w:szCs w:val="24"/>
        </w:rPr>
        <w:t>ξέρουν</w:t>
      </w:r>
      <w:r w:rsidRPr="003B3BCF">
        <w:rPr>
          <w:rFonts w:eastAsia="Times New Roman" w:cs="Times New Roman"/>
          <w:szCs w:val="24"/>
        </w:rPr>
        <w:t xml:space="preserve"> τι </w:t>
      </w:r>
      <w:r w:rsidRPr="003B3BCF">
        <w:rPr>
          <w:rFonts w:eastAsia="Times New Roman" w:cs="Times New Roman"/>
          <w:szCs w:val="24"/>
        </w:rPr>
        <w:lastRenderedPageBreak/>
        <w:t>σημαίνει αυτό</w:t>
      </w:r>
      <w:r>
        <w:rPr>
          <w:rFonts w:eastAsia="Times New Roman" w:cs="Times New Roman"/>
          <w:szCs w:val="24"/>
        </w:rPr>
        <w:t>.</w:t>
      </w:r>
      <w:r w:rsidRPr="003B3BCF">
        <w:rPr>
          <w:rFonts w:eastAsia="Times New Roman" w:cs="Times New Roman"/>
          <w:szCs w:val="24"/>
        </w:rPr>
        <w:t xml:space="preserve"> </w:t>
      </w:r>
      <w:r>
        <w:rPr>
          <w:rFonts w:eastAsia="Times New Roman" w:cs="Times New Roman"/>
          <w:szCs w:val="24"/>
        </w:rPr>
        <w:t>Πλήττει μακροχρονίως την οντότητα</w:t>
      </w:r>
      <w:r w:rsidRPr="003B3BCF">
        <w:rPr>
          <w:rFonts w:eastAsia="Times New Roman" w:cs="Times New Roman"/>
          <w:szCs w:val="24"/>
        </w:rPr>
        <w:t xml:space="preserve"> της </w:t>
      </w:r>
      <w:r>
        <w:rPr>
          <w:rFonts w:eastAsia="Times New Roman" w:cs="Times New Roman"/>
          <w:szCs w:val="24"/>
        </w:rPr>
        <w:t>Π</w:t>
      </w:r>
      <w:r w:rsidRPr="003B3BCF">
        <w:rPr>
          <w:rFonts w:eastAsia="Times New Roman" w:cs="Times New Roman"/>
          <w:szCs w:val="24"/>
        </w:rPr>
        <w:t>εριφέρειας Στερεάς Ελλάδ</w:t>
      </w:r>
      <w:r>
        <w:rPr>
          <w:rFonts w:eastAsia="Times New Roman" w:cs="Times New Roman"/>
          <w:szCs w:val="24"/>
        </w:rPr>
        <w:t>ο</w:t>
      </w:r>
      <w:r w:rsidRPr="003B3BCF">
        <w:rPr>
          <w:rFonts w:eastAsia="Times New Roman" w:cs="Times New Roman"/>
          <w:szCs w:val="24"/>
        </w:rPr>
        <w:t xml:space="preserve">ς και </w:t>
      </w:r>
      <w:r>
        <w:rPr>
          <w:rFonts w:eastAsia="Times New Roman" w:cs="Times New Roman"/>
          <w:szCs w:val="24"/>
        </w:rPr>
        <w:t>πυροδοτεί –προσέξτε το αυτό-</w:t>
      </w:r>
      <w:r w:rsidRPr="003B3BCF">
        <w:rPr>
          <w:rFonts w:eastAsia="Times New Roman" w:cs="Times New Roman"/>
          <w:szCs w:val="24"/>
        </w:rPr>
        <w:t xml:space="preserve"> διαδικασίες αλλαγής κέντρων αναφοράς</w:t>
      </w:r>
      <w:r>
        <w:rPr>
          <w:rFonts w:eastAsia="Times New Roman" w:cs="Times New Roman"/>
          <w:szCs w:val="24"/>
        </w:rPr>
        <w:t xml:space="preserve">, κατακερματίζοντας ακαδημαϊκά και ερευνητικά την περιφέρεια. </w:t>
      </w:r>
    </w:p>
    <w:p w14:paraId="6B14EDA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Τρίτον,</w:t>
      </w:r>
      <w:r w:rsidRPr="003B3BCF">
        <w:rPr>
          <w:rFonts w:eastAsia="Times New Roman" w:cs="Times New Roman"/>
          <w:szCs w:val="24"/>
        </w:rPr>
        <w:t xml:space="preserve"> η </w:t>
      </w:r>
      <w:r>
        <w:rPr>
          <w:rFonts w:eastAsia="Times New Roman" w:cs="Times New Roman"/>
          <w:szCs w:val="24"/>
        </w:rPr>
        <w:t>Κ</w:t>
      </w:r>
      <w:r w:rsidRPr="003B3BCF">
        <w:rPr>
          <w:rFonts w:eastAsia="Times New Roman" w:cs="Times New Roman"/>
          <w:szCs w:val="24"/>
        </w:rPr>
        <w:t>υβέρνηση πειραματίζεται</w:t>
      </w:r>
      <w:r>
        <w:rPr>
          <w:rFonts w:eastAsia="Times New Roman" w:cs="Times New Roman"/>
          <w:szCs w:val="24"/>
        </w:rPr>
        <w:t>,</w:t>
      </w:r>
      <w:r w:rsidRPr="003B3BCF">
        <w:rPr>
          <w:rFonts w:eastAsia="Times New Roman" w:cs="Times New Roman"/>
          <w:szCs w:val="24"/>
        </w:rPr>
        <w:t xml:space="preserve"> αφού αλλάζει το μοντέ</w:t>
      </w:r>
      <w:r w:rsidRPr="003B3BCF">
        <w:rPr>
          <w:rFonts w:eastAsia="Times New Roman" w:cs="Times New Roman"/>
          <w:szCs w:val="24"/>
        </w:rPr>
        <w:t xml:space="preserve">λο </w:t>
      </w:r>
      <w:r>
        <w:rPr>
          <w:rFonts w:eastAsia="Times New Roman" w:cs="Times New Roman"/>
          <w:szCs w:val="24"/>
        </w:rPr>
        <w:t xml:space="preserve">που ισχύει στην υπόλοιπη Ελλάδα. Εκτιμώ ότι, παρά την πρόσκαιρη –ίσως- ικανοποίηση κάποιων τοπικών κοινωνιών, μακροχρονίως </w:t>
      </w:r>
      <w:r w:rsidRPr="003B3BCF">
        <w:rPr>
          <w:rFonts w:eastAsia="Times New Roman" w:cs="Times New Roman"/>
          <w:szCs w:val="24"/>
        </w:rPr>
        <w:t xml:space="preserve">αποδυναμώνεται ο </w:t>
      </w:r>
      <w:r>
        <w:rPr>
          <w:rFonts w:eastAsia="Times New Roman" w:cs="Times New Roman"/>
          <w:szCs w:val="24"/>
        </w:rPr>
        <w:t>δυνητικός ρόλος</w:t>
      </w:r>
      <w:r w:rsidRPr="003B3BCF">
        <w:rPr>
          <w:rFonts w:eastAsia="Times New Roman" w:cs="Times New Roman"/>
          <w:szCs w:val="24"/>
        </w:rPr>
        <w:t xml:space="preserve"> της πανεπιστημιακής εκπαίδευσης στην ανάπτυξη </w:t>
      </w:r>
      <w:r>
        <w:rPr>
          <w:rFonts w:eastAsia="Times New Roman" w:cs="Times New Roman"/>
          <w:szCs w:val="24"/>
        </w:rPr>
        <w:t xml:space="preserve">της </w:t>
      </w:r>
      <w:r w:rsidRPr="003B3BCF">
        <w:rPr>
          <w:rFonts w:eastAsia="Times New Roman" w:cs="Times New Roman"/>
          <w:szCs w:val="24"/>
        </w:rPr>
        <w:t>περιφέρειας</w:t>
      </w:r>
      <w:r>
        <w:rPr>
          <w:rFonts w:eastAsia="Times New Roman" w:cs="Times New Roman"/>
          <w:szCs w:val="24"/>
        </w:rPr>
        <w:t xml:space="preserve">. Αλήθεια, </w:t>
      </w:r>
      <w:r w:rsidRPr="003B3BCF">
        <w:rPr>
          <w:rFonts w:eastAsia="Times New Roman" w:cs="Times New Roman"/>
          <w:szCs w:val="24"/>
        </w:rPr>
        <w:t xml:space="preserve">ποιος </w:t>
      </w:r>
      <w:r>
        <w:rPr>
          <w:rFonts w:eastAsia="Times New Roman" w:cs="Times New Roman"/>
          <w:szCs w:val="24"/>
        </w:rPr>
        <w:t>εγγυάται θεσμικά ότ</w:t>
      </w:r>
      <w:r>
        <w:rPr>
          <w:rFonts w:eastAsia="Times New Roman" w:cs="Times New Roman"/>
          <w:szCs w:val="24"/>
        </w:rPr>
        <w:t xml:space="preserve">ι εξωγενείς παράγοντες θα </w:t>
      </w:r>
      <w:r w:rsidRPr="003B3BCF">
        <w:rPr>
          <w:rFonts w:eastAsia="Times New Roman" w:cs="Times New Roman"/>
          <w:szCs w:val="24"/>
        </w:rPr>
        <w:t xml:space="preserve">λειτουργούν </w:t>
      </w:r>
      <w:r>
        <w:rPr>
          <w:rFonts w:eastAsia="Times New Roman" w:cs="Times New Roman"/>
          <w:szCs w:val="24"/>
        </w:rPr>
        <w:t xml:space="preserve">διαχρονικά υπέρ της περιφέρειας; Ποιος εγγυάται ότι </w:t>
      </w:r>
      <w:r w:rsidRPr="003B3BCF">
        <w:rPr>
          <w:rFonts w:eastAsia="Times New Roman" w:cs="Times New Roman"/>
          <w:szCs w:val="24"/>
        </w:rPr>
        <w:t xml:space="preserve">κεφάλαια που θα διοχετεύονται μέσω των </w:t>
      </w:r>
      <w:r>
        <w:rPr>
          <w:rFonts w:eastAsia="Times New Roman" w:cs="Times New Roman"/>
          <w:szCs w:val="24"/>
        </w:rPr>
        <w:t xml:space="preserve">τριών </w:t>
      </w:r>
      <w:r w:rsidRPr="003B3BCF">
        <w:rPr>
          <w:rFonts w:eastAsia="Times New Roman" w:cs="Times New Roman"/>
          <w:szCs w:val="24"/>
        </w:rPr>
        <w:t>πανεπιστημίων θα οδηγούνται και σε περιοχές περιφέρειας</w:t>
      </w:r>
      <w:r>
        <w:rPr>
          <w:rFonts w:eastAsia="Times New Roman" w:cs="Times New Roman"/>
          <w:szCs w:val="24"/>
        </w:rPr>
        <w:t>,</w:t>
      </w:r>
      <w:r w:rsidRPr="003B3BCF">
        <w:rPr>
          <w:rFonts w:eastAsia="Times New Roman" w:cs="Times New Roman"/>
          <w:szCs w:val="24"/>
        </w:rPr>
        <w:t xml:space="preserve"> οι δομές </w:t>
      </w:r>
      <w:r>
        <w:rPr>
          <w:rFonts w:eastAsia="Times New Roman" w:cs="Times New Roman"/>
          <w:szCs w:val="24"/>
        </w:rPr>
        <w:t>της οποίας</w:t>
      </w:r>
      <w:r w:rsidRPr="003B3BCF">
        <w:rPr>
          <w:rFonts w:eastAsia="Times New Roman" w:cs="Times New Roman"/>
          <w:szCs w:val="24"/>
        </w:rPr>
        <w:t xml:space="preserve"> όμως θα έχουν ισχνή </w:t>
      </w:r>
      <w:r>
        <w:rPr>
          <w:rFonts w:eastAsia="Times New Roman" w:cs="Times New Roman"/>
          <w:szCs w:val="24"/>
        </w:rPr>
        <w:t>πλέον</w:t>
      </w:r>
      <w:r w:rsidRPr="003B3BCF">
        <w:rPr>
          <w:rFonts w:eastAsia="Times New Roman" w:cs="Times New Roman"/>
          <w:szCs w:val="24"/>
        </w:rPr>
        <w:t xml:space="preserve"> επιρροή στα όργανα</w:t>
      </w:r>
      <w:r w:rsidRPr="003B3BCF">
        <w:rPr>
          <w:rFonts w:eastAsia="Times New Roman" w:cs="Times New Roman"/>
          <w:szCs w:val="24"/>
        </w:rPr>
        <w:t xml:space="preserve"> διοίκησης των παλαιών </w:t>
      </w:r>
      <w:r>
        <w:rPr>
          <w:rFonts w:eastAsia="Times New Roman" w:cs="Times New Roman"/>
          <w:szCs w:val="24"/>
        </w:rPr>
        <w:t>τριών</w:t>
      </w:r>
      <w:r w:rsidRPr="003B3BCF">
        <w:rPr>
          <w:rFonts w:eastAsia="Times New Roman" w:cs="Times New Roman"/>
          <w:szCs w:val="24"/>
        </w:rPr>
        <w:t xml:space="preserve"> πανεπιστημίων</w:t>
      </w:r>
      <w:r>
        <w:rPr>
          <w:rFonts w:eastAsia="Times New Roman" w:cs="Times New Roman"/>
          <w:szCs w:val="24"/>
        </w:rPr>
        <w:t>; Ποιος εγγυάται ότι</w:t>
      </w:r>
      <w:r w:rsidRPr="003B3BCF">
        <w:rPr>
          <w:rFonts w:eastAsia="Times New Roman" w:cs="Times New Roman"/>
          <w:szCs w:val="24"/>
        </w:rPr>
        <w:t xml:space="preserve"> τμήματα σε απόσταση εκατοντάδων χιλιομέτρων θα τυγχάνουν της αναγκαίας ακαδημαϊκής φροντίδας από τα κέντρα λήψεως των αποφάσεων</w:t>
      </w:r>
      <w:r>
        <w:rPr>
          <w:rFonts w:eastAsia="Times New Roman" w:cs="Times New Roman"/>
          <w:szCs w:val="24"/>
        </w:rPr>
        <w:t>; Ποιος εγγυάται ότι</w:t>
      </w:r>
      <w:r w:rsidRPr="003B3BCF">
        <w:rPr>
          <w:rFonts w:eastAsia="Times New Roman" w:cs="Times New Roman"/>
          <w:szCs w:val="24"/>
        </w:rPr>
        <w:t xml:space="preserve"> τα </w:t>
      </w:r>
      <w:r>
        <w:rPr>
          <w:rFonts w:eastAsia="Times New Roman" w:cs="Times New Roman"/>
          <w:szCs w:val="24"/>
        </w:rPr>
        <w:t xml:space="preserve">τρία </w:t>
      </w:r>
      <w:r w:rsidRPr="003B3BCF">
        <w:rPr>
          <w:rFonts w:eastAsia="Times New Roman" w:cs="Times New Roman"/>
          <w:szCs w:val="24"/>
        </w:rPr>
        <w:t>πανεπιστήμια δεν θα περάσουν με την ε</w:t>
      </w:r>
      <w:r w:rsidRPr="003B3BCF">
        <w:rPr>
          <w:rFonts w:eastAsia="Times New Roman" w:cs="Times New Roman"/>
          <w:szCs w:val="24"/>
        </w:rPr>
        <w:t xml:space="preserve">πέκτασή τους στην </w:t>
      </w:r>
      <w:r>
        <w:rPr>
          <w:rFonts w:eastAsia="Times New Roman" w:cs="Times New Roman"/>
          <w:szCs w:val="24"/>
        </w:rPr>
        <w:t>Π</w:t>
      </w:r>
      <w:r w:rsidRPr="003B3BCF">
        <w:rPr>
          <w:rFonts w:eastAsia="Times New Roman" w:cs="Times New Roman"/>
          <w:szCs w:val="24"/>
        </w:rPr>
        <w:t>ερ</w:t>
      </w:r>
      <w:r>
        <w:rPr>
          <w:rFonts w:eastAsia="Times New Roman" w:cs="Times New Roman"/>
          <w:szCs w:val="24"/>
        </w:rPr>
        <w:t xml:space="preserve">ιφέρεια Στερεάς Ελλάδος </w:t>
      </w:r>
      <w:r>
        <w:rPr>
          <w:rFonts w:eastAsia="Times New Roman" w:cs="Times New Roman"/>
          <w:szCs w:val="24"/>
        </w:rPr>
        <w:lastRenderedPageBreak/>
        <w:t xml:space="preserve">σε </w:t>
      </w:r>
      <w:proofErr w:type="spellStart"/>
      <w:r>
        <w:rPr>
          <w:rFonts w:eastAsia="Times New Roman" w:cs="Times New Roman"/>
          <w:szCs w:val="24"/>
        </w:rPr>
        <w:t>αντι</w:t>
      </w:r>
      <w:r w:rsidRPr="003B3BCF">
        <w:rPr>
          <w:rFonts w:eastAsia="Times New Roman" w:cs="Times New Roman"/>
          <w:szCs w:val="24"/>
        </w:rPr>
        <w:t>οικονομίες</w:t>
      </w:r>
      <w:proofErr w:type="spellEnd"/>
      <w:r w:rsidRPr="003B3BCF">
        <w:rPr>
          <w:rFonts w:eastAsia="Times New Roman" w:cs="Times New Roman"/>
          <w:szCs w:val="24"/>
        </w:rPr>
        <w:t xml:space="preserve"> κλίμακος</w:t>
      </w:r>
      <w:r>
        <w:rPr>
          <w:rFonts w:eastAsia="Times New Roman" w:cs="Times New Roman"/>
          <w:szCs w:val="24"/>
        </w:rPr>
        <w:t>;</w:t>
      </w:r>
      <w:r w:rsidRPr="003B3BCF">
        <w:rPr>
          <w:rFonts w:eastAsia="Times New Roman" w:cs="Times New Roman"/>
          <w:szCs w:val="24"/>
        </w:rPr>
        <w:t xml:space="preserve"> </w:t>
      </w:r>
      <w:r>
        <w:rPr>
          <w:rFonts w:eastAsia="Times New Roman" w:cs="Times New Roman"/>
          <w:szCs w:val="24"/>
        </w:rPr>
        <w:t>Έ</w:t>
      </w:r>
      <w:r w:rsidRPr="003B3BCF">
        <w:rPr>
          <w:rFonts w:eastAsia="Times New Roman" w:cs="Times New Roman"/>
          <w:szCs w:val="24"/>
        </w:rPr>
        <w:t>χουν γίνει μελέτες γι</w:t>
      </w:r>
      <w:r>
        <w:rPr>
          <w:rFonts w:eastAsia="Times New Roman" w:cs="Times New Roman"/>
          <w:szCs w:val="24"/>
        </w:rPr>
        <w:t>’</w:t>
      </w:r>
      <w:r w:rsidRPr="003B3BCF">
        <w:rPr>
          <w:rFonts w:eastAsia="Times New Roman" w:cs="Times New Roman"/>
          <w:szCs w:val="24"/>
        </w:rPr>
        <w:t xml:space="preserve"> αυτό</w:t>
      </w:r>
      <w:r>
        <w:rPr>
          <w:rFonts w:eastAsia="Times New Roman" w:cs="Times New Roman"/>
          <w:szCs w:val="24"/>
        </w:rPr>
        <w:t>;</w:t>
      </w:r>
      <w:r w:rsidRPr="003B3BCF">
        <w:rPr>
          <w:rFonts w:eastAsia="Times New Roman" w:cs="Times New Roman"/>
          <w:szCs w:val="24"/>
        </w:rPr>
        <w:t xml:space="preserve"> Ποιος εγγυάται ότι οι φορολογούμενοι δεν θα επιβαρύνονται πλέον με αυξημένο ανά φοιτητή δημόσιο κόστος</w:t>
      </w:r>
      <w:r>
        <w:rPr>
          <w:rFonts w:eastAsia="Times New Roman" w:cs="Times New Roman"/>
          <w:szCs w:val="24"/>
        </w:rPr>
        <w:t>;</w:t>
      </w:r>
      <w:r w:rsidRPr="003B3BCF">
        <w:rPr>
          <w:rFonts w:eastAsia="Times New Roman" w:cs="Times New Roman"/>
          <w:szCs w:val="24"/>
        </w:rPr>
        <w:t xml:space="preserve"> </w:t>
      </w:r>
      <w:r>
        <w:rPr>
          <w:rFonts w:eastAsia="Times New Roman" w:cs="Times New Roman"/>
          <w:szCs w:val="24"/>
        </w:rPr>
        <w:t>Τ</w:t>
      </w:r>
      <w:r w:rsidRPr="003B3BCF">
        <w:rPr>
          <w:rFonts w:eastAsia="Times New Roman" w:cs="Times New Roman"/>
          <w:szCs w:val="24"/>
        </w:rPr>
        <w:t>α έχετε ελέγξει όλα αυτά</w:t>
      </w:r>
      <w:r>
        <w:rPr>
          <w:rFonts w:eastAsia="Times New Roman" w:cs="Times New Roman"/>
          <w:szCs w:val="24"/>
        </w:rPr>
        <w:t>;</w:t>
      </w:r>
      <w:r w:rsidRPr="003B3BCF">
        <w:rPr>
          <w:rFonts w:eastAsia="Times New Roman" w:cs="Times New Roman"/>
          <w:szCs w:val="24"/>
        </w:rPr>
        <w:t xml:space="preserve"> </w:t>
      </w:r>
      <w:r>
        <w:rPr>
          <w:rFonts w:eastAsia="Times New Roman" w:cs="Times New Roman"/>
          <w:szCs w:val="24"/>
        </w:rPr>
        <w:t>Έ</w:t>
      </w:r>
      <w:r w:rsidRPr="003B3BCF">
        <w:rPr>
          <w:rFonts w:eastAsia="Times New Roman" w:cs="Times New Roman"/>
          <w:szCs w:val="24"/>
        </w:rPr>
        <w:t>χετε απαντήσεις γι</w:t>
      </w:r>
      <w:r>
        <w:rPr>
          <w:rFonts w:eastAsia="Times New Roman" w:cs="Times New Roman"/>
          <w:szCs w:val="24"/>
        </w:rPr>
        <w:t>’</w:t>
      </w:r>
      <w:r w:rsidRPr="003B3BCF">
        <w:rPr>
          <w:rFonts w:eastAsia="Times New Roman" w:cs="Times New Roman"/>
          <w:szCs w:val="24"/>
        </w:rPr>
        <w:t xml:space="preserve"> α</w:t>
      </w:r>
      <w:r w:rsidRPr="003B3BCF">
        <w:rPr>
          <w:rFonts w:eastAsia="Times New Roman" w:cs="Times New Roman"/>
          <w:szCs w:val="24"/>
        </w:rPr>
        <w:t>υτά τα ερωτήματα</w:t>
      </w:r>
      <w:r>
        <w:rPr>
          <w:rFonts w:eastAsia="Times New Roman" w:cs="Times New Roman"/>
          <w:szCs w:val="24"/>
        </w:rPr>
        <w:t>;</w:t>
      </w:r>
    </w:p>
    <w:p w14:paraId="6B14EDA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Τέταρτον,</w:t>
      </w:r>
      <w:r w:rsidRPr="003B3BCF">
        <w:rPr>
          <w:rFonts w:eastAsia="Times New Roman" w:cs="Times New Roman"/>
          <w:szCs w:val="24"/>
        </w:rPr>
        <w:t xml:space="preserve"> </w:t>
      </w:r>
      <w:r>
        <w:rPr>
          <w:rFonts w:eastAsia="Times New Roman" w:cs="Times New Roman"/>
          <w:szCs w:val="24"/>
        </w:rPr>
        <w:t xml:space="preserve">η Κυβέρνηση </w:t>
      </w:r>
      <w:r w:rsidRPr="003B3BCF">
        <w:rPr>
          <w:rFonts w:eastAsia="Times New Roman" w:cs="Times New Roman"/>
          <w:szCs w:val="24"/>
        </w:rPr>
        <w:t xml:space="preserve">αφαιρεί από τη Λαμία </w:t>
      </w:r>
      <w:r>
        <w:rPr>
          <w:rFonts w:eastAsia="Times New Roman" w:cs="Times New Roman"/>
          <w:szCs w:val="24"/>
        </w:rPr>
        <w:t xml:space="preserve">την έδρα ενός τριτοβάθμιου ιδρύματος που μέχρι σήμερα είχε και ταυτόχρονα της δίνει </w:t>
      </w:r>
      <w:r w:rsidRPr="003B3BCF">
        <w:rPr>
          <w:rFonts w:eastAsia="Times New Roman" w:cs="Times New Roman"/>
          <w:szCs w:val="24"/>
        </w:rPr>
        <w:t xml:space="preserve">μικρότερο μερίδιο στο </w:t>
      </w:r>
      <w:r>
        <w:rPr>
          <w:rFonts w:eastAsia="Times New Roman" w:cs="Times New Roman"/>
          <w:szCs w:val="24"/>
        </w:rPr>
        <w:t>ε</w:t>
      </w:r>
      <w:r w:rsidRPr="003B3BCF">
        <w:rPr>
          <w:rFonts w:eastAsia="Times New Roman" w:cs="Times New Roman"/>
          <w:szCs w:val="24"/>
        </w:rPr>
        <w:t xml:space="preserve">θνικό σύστημα </w:t>
      </w:r>
      <w:r>
        <w:rPr>
          <w:rFonts w:eastAsia="Times New Roman" w:cs="Times New Roman"/>
          <w:szCs w:val="24"/>
        </w:rPr>
        <w:t>της τριτοβάθμιας εκπαίδευσης</w:t>
      </w:r>
      <w:r w:rsidRPr="003B3BCF">
        <w:rPr>
          <w:rFonts w:eastAsia="Times New Roman" w:cs="Times New Roman"/>
          <w:szCs w:val="24"/>
        </w:rPr>
        <w:t xml:space="preserve"> απ</w:t>
      </w:r>
      <w:r>
        <w:rPr>
          <w:rFonts w:eastAsia="Times New Roman" w:cs="Times New Roman"/>
          <w:szCs w:val="24"/>
        </w:rPr>
        <w:t xml:space="preserve">’ ό,τι </w:t>
      </w:r>
      <w:r w:rsidRPr="003B3BCF">
        <w:rPr>
          <w:rFonts w:eastAsia="Times New Roman" w:cs="Times New Roman"/>
          <w:szCs w:val="24"/>
        </w:rPr>
        <w:t>μέχρι σήμερα είχε</w:t>
      </w:r>
      <w:r>
        <w:rPr>
          <w:rFonts w:eastAsia="Times New Roman" w:cs="Times New Roman"/>
          <w:szCs w:val="24"/>
        </w:rPr>
        <w:t>. Έτσι την φέρνει</w:t>
      </w:r>
      <w:r w:rsidRPr="003B3BCF">
        <w:rPr>
          <w:rFonts w:eastAsia="Times New Roman" w:cs="Times New Roman"/>
          <w:szCs w:val="24"/>
        </w:rPr>
        <w:t xml:space="preserve"> σε δυσμενέστερη θέση όχι μόνο με τις έδρες όλων των άλλων </w:t>
      </w:r>
      <w:r>
        <w:rPr>
          <w:rFonts w:eastAsia="Times New Roman" w:cs="Times New Roman"/>
          <w:szCs w:val="24"/>
        </w:rPr>
        <w:t>περιφερειών της χώρας, α</w:t>
      </w:r>
      <w:r w:rsidRPr="003B3BCF">
        <w:rPr>
          <w:rFonts w:eastAsia="Times New Roman" w:cs="Times New Roman"/>
          <w:szCs w:val="24"/>
        </w:rPr>
        <w:t>λλά και από αρκετές άλλες πόλεις της χώρας</w:t>
      </w:r>
      <w:r>
        <w:rPr>
          <w:rFonts w:eastAsia="Times New Roman" w:cs="Times New Roman"/>
          <w:szCs w:val="24"/>
        </w:rPr>
        <w:t>. Μ</w:t>
      </w:r>
      <w:r w:rsidRPr="003B3BCF">
        <w:rPr>
          <w:rFonts w:eastAsia="Times New Roman" w:cs="Times New Roman"/>
          <w:szCs w:val="24"/>
        </w:rPr>
        <w:t>ε λίγα λόγια</w:t>
      </w:r>
      <w:r>
        <w:rPr>
          <w:rFonts w:eastAsia="Times New Roman" w:cs="Times New Roman"/>
          <w:szCs w:val="24"/>
        </w:rPr>
        <w:t>,</w:t>
      </w:r>
      <w:r w:rsidRPr="003B3BCF">
        <w:rPr>
          <w:rFonts w:eastAsia="Times New Roman" w:cs="Times New Roman"/>
          <w:szCs w:val="24"/>
        </w:rPr>
        <w:t xml:space="preserve"> η </w:t>
      </w:r>
      <w:r>
        <w:rPr>
          <w:rFonts w:eastAsia="Times New Roman" w:cs="Times New Roman"/>
          <w:szCs w:val="24"/>
        </w:rPr>
        <w:t>Κ</w:t>
      </w:r>
      <w:r w:rsidRPr="003B3BCF">
        <w:rPr>
          <w:rFonts w:eastAsia="Times New Roman" w:cs="Times New Roman"/>
          <w:szCs w:val="24"/>
        </w:rPr>
        <w:t xml:space="preserve">υβέρνηση </w:t>
      </w:r>
      <w:r>
        <w:rPr>
          <w:rFonts w:eastAsia="Times New Roman" w:cs="Times New Roman"/>
          <w:szCs w:val="24"/>
        </w:rPr>
        <w:t xml:space="preserve">αφήνει τη Λαμία, </w:t>
      </w:r>
      <w:r w:rsidRPr="003B3BCF">
        <w:rPr>
          <w:rFonts w:eastAsia="Times New Roman" w:cs="Times New Roman"/>
          <w:szCs w:val="24"/>
        </w:rPr>
        <w:t xml:space="preserve">την έδρα της </w:t>
      </w:r>
      <w:r>
        <w:rPr>
          <w:rFonts w:eastAsia="Times New Roman" w:cs="Times New Roman"/>
          <w:szCs w:val="24"/>
        </w:rPr>
        <w:t>Π</w:t>
      </w:r>
      <w:r w:rsidRPr="003B3BCF">
        <w:rPr>
          <w:rFonts w:eastAsia="Times New Roman" w:cs="Times New Roman"/>
          <w:szCs w:val="24"/>
        </w:rPr>
        <w:t xml:space="preserve">εριφέρειας </w:t>
      </w:r>
      <w:r>
        <w:rPr>
          <w:rFonts w:eastAsia="Times New Roman" w:cs="Times New Roman"/>
          <w:szCs w:val="24"/>
        </w:rPr>
        <w:t xml:space="preserve">Στερεάς </w:t>
      </w:r>
      <w:r w:rsidRPr="003B3BCF">
        <w:rPr>
          <w:rFonts w:eastAsia="Times New Roman" w:cs="Times New Roman"/>
          <w:szCs w:val="24"/>
        </w:rPr>
        <w:t>Ελλάδος με</w:t>
      </w:r>
      <w:r>
        <w:rPr>
          <w:rFonts w:eastAsia="Times New Roman" w:cs="Times New Roman"/>
          <w:szCs w:val="24"/>
        </w:rPr>
        <w:t xml:space="preserve"> λιγότερα απ’ όσα παρέλαβε. </w:t>
      </w:r>
    </w:p>
    <w:p w14:paraId="6B14EDA4" w14:textId="77777777" w:rsidR="004965E6" w:rsidRDefault="004D430C">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η Κυ</w:t>
      </w:r>
      <w:r>
        <w:rPr>
          <w:rFonts w:eastAsia="Times New Roman" w:cs="Times New Roman"/>
          <w:szCs w:val="24"/>
        </w:rPr>
        <w:t xml:space="preserve">βέρνηση δεν αξιοποιεί ρυθμίσεις που είχαν θεσπιστεί για τη Λαμία από την προηγούμενη Κυβέρνηση, όπως </w:t>
      </w:r>
      <w:r w:rsidRPr="003B3BCF">
        <w:rPr>
          <w:rFonts w:eastAsia="Times New Roman" w:cs="Times New Roman"/>
          <w:szCs w:val="24"/>
        </w:rPr>
        <w:t xml:space="preserve">έκταση στην περιοχή της </w:t>
      </w:r>
      <w:r>
        <w:rPr>
          <w:rFonts w:eastAsia="Times New Roman" w:cs="Times New Roman"/>
          <w:szCs w:val="24"/>
        </w:rPr>
        <w:t xml:space="preserve">ΠΑΒΥΠ </w:t>
      </w:r>
      <w:r w:rsidRPr="003B3BCF">
        <w:rPr>
          <w:rFonts w:eastAsia="Times New Roman" w:cs="Times New Roman"/>
          <w:szCs w:val="24"/>
        </w:rPr>
        <w:t>για τη δημιουργία κτ</w:t>
      </w:r>
      <w:r>
        <w:rPr>
          <w:rFonts w:eastAsia="Times New Roman" w:cs="Times New Roman"/>
          <w:szCs w:val="24"/>
        </w:rPr>
        <w:t>η</w:t>
      </w:r>
      <w:r w:rsidRPr="003B3BCF">
        <w:rPr>
          <w:rFonts w:eastAsia="Times New Roman" w:cs="Times New Roman"/>
          <w:szCs w:val="24"/>
        </w:rPr>
        <w:t>ριακών υποδομών για πανεπιστημιακή εκπαίδευση</w:t>
      </w:r>
      <w:r>
        <w:rPr>
          <w:rFonts w:eastAsia="Times New Roman" w:cs="Times New Roman"/>
          <w:szCs w:val="24"/>
        </w:rPr>
        <w:t>,</w:t>
      </w:r>
      <w:r w:rsidRPr="003B3BCF">
        <w:rPr>
          <w:rFonts w:eastAsia="Times New Roman" w:cs="Times New Roman"/>
          <w:szCs w:val="24"/>
        </w:rPr>
        <w:t xml:space="preserve"> έρευνα και καινοτομία</w:t>
      </w:r>
      <w:r>
        <w:rPr>
          <w:rFonts w:eastAsia="Times New Roman" w:cs="Times New Roman"/>
          <w:szCs w:val="24"/>
        </w:rPr>
        <w:t>. Πρόκειται για</w:t>
      </w:r>
      <w:r w:rsidRPr="003B3BCF">
        <w:rPr>
          <w:rFonts w:eastAsia="Times New Roman" w:cs="Times New Roman"/>
          <w:szCs w:val="24"/>
        </w:rPr>
        <w:t xml:space="preserve"> μία μελέτη που έχει </w:t>
      </w:r>
      <w:r w:rsidRPr="003B3BCF">
        <w:rPr>
          <w:rFonts w:eastAsia="Times New Roman" w:cs="Times New Roman"/>
          <w:szCs w:val="24"/>
        </w:rPr>
        <w:t xml:space="preserve">γίνει με τη βοήθεια </w:t>
      </w:r>
      <w:r>
        <w:rPr>
          <w:rFonts w:eastAsia="Times New Roman" w:cs="Times New Roman"/>
          <w:szCs w:val="24"/>
        </w:rPr>
        <w:t xml:space="preserve">πολλών </w:t>
      </w:r>
      <w:r>
        <w:rPr>
          <w:rFonts w:eastAsia="Times New Roman" w:cs="Times New Roman"/>
          <w:szCs w:val="24"/>
        </w:rPr>
        <w:lastRenderedPageBreak/>
        <w:t xml:space="preserve">συμπατριωτών, μεταξύ των οποίων </w:t>
      </w:r>
      <w:r w:rsidRPr="003B3BCF">
        <w:rPr>
          <w:rFonts w:eastAsia="Times New Roman" w:cs="Times New Roman"/>
          <w:szCs w:val="24"/>
        </w:rPr>
        <w:t xml:space="preserve">και μία εξαιρετική συνεργασία </w:t>
      </w:r>
      <w:r>
        <w:rPr>
          <w:rFonts w:eastAsia="Times New Roman" w:cs="Times New Roman"/>
          <w:szCs w:val="24"/>
        </w:rPr>
        <w:t xml:space="preserve">με τον τότε Πρόεδρο του Παραρτήματος του ΤΕΕ Ανατολικής Στερεάς, αγαπητό συνάδελφο κ. </w:t>
      </w:r>
      <w:proofErr w:type="spellStart"/>
      <w:r>
        <w:rPr>
          <w:rFonts w:eastAsia="Times New Roman" w:cs="Times New Roman"/>
          <w:szCs w:val="24"/>
        </w:rPr>
        <w:t>Καραναστάση</w:t>
      </w:r>
      <w:proofErr w:type="spellEnd"/>
      <w:r>
        <w:rPr>
          <w:rFonts w:eastAsia="Times New Roman" w:cs="Times New Roman"/>
          <w:szCs w:val="24"/>
        </w:rPr>
        <w:t xml:space="preserve">, αλλά και τρία τμήματα και κέντρα ερευνών και </w:t>
      </w:r>
      <w:r w:rsidRPr="003B3BCF">
        <w:rPr>
          <w:rFonts w:eastAsia="Times New Roman" w:cs="Times New Roman"/>
          <w:szCs w:val="24"/>
        </w:rPr>
        <w:t xml:space="preserve">την έδρα </w:t>
      </w:r>
      <w:r>
        <w:rPr>
          <w:rFonts w:eastAsia="Times New Roman" w:cs="Times New Roman"/>
          <w:szCs w:val="24"/>
        </w:rPr>
        <w:t xml:space="preserve">του </w:t>
      </w:r>
      <w:r w:rsidRPr="003B3BCF">
        <w:rPr>
          <w:rFonts w:eastAsia="Times New Roman" w:cs="Times New Roman"/>
          <w:szCs w:val="24"/>
        </w:rPr>
        <w:t>δικτύου κα</w:t>
      </w:r>
      <w:r w:rsidRPr="003B3BCF">
        <w:rPr>
          <w:rFonts w:eastAsia="Times New Roman" w:cs="Times New Roman"/>
          <w:szCs w:val="24"/>
        </w:rPr>
        <w:t>ινοτομίας κεντρικής Ελλάδος</w:t>
      </w:r>
      <w:r>
        <w:rPr>
          <w:rFonts w:eastAsia="Times New Roman" w:cs="Times New Roman"/>
          <w:szCs w:val="24"/>
        </w:rPr>
        <w:t xml:space="preserve">, που τότε προβλέπονταν </w:t>
      </w:r>
      <w:r w:rsidRPr="003B3BCF">
        <w:rPr>
          <w:rFonts w:eastAsia="Times New Roman" w:cs="Times New Roman"/>
          <w:szCs w:val="24"/>
        </w:rPr>
        <w:t xml:space="preserve">σε νόμο που </w:t>
      </w:r>
      <w:r>
        <w:rPr>
          <w:rFonts w:eastAsia="Times New Roman" w:cs="Times New Roman"/>
          <w:szCs w:val="24"/>
        </w:rPr>
        <w:t>κατήργησε</w:t>
      </w:r>
      <w:r w:rsidRPr="003B3BCF">
        <w:rPr>
          <w:rFonts w:eastAsia="Times New Roman" w:cs="Times New Roman"/>
          <w:szCs w:val="24"/>
        </w:rPr>
        <w:t xml:space="preserve"> η σημερινή </w:t>
      </w:r>
      <w:r>
        <w:rPr>
          <w:rFonts w:eastAsia="Times New Roman" w:cs="Times New Roman"/>
          <w:szCs w:val="24"/>
        </w:rPr>
        <w:t>Κ</w:t>
      </w:r>
      <w:r w:rsidRPr="003B3BCF">
        <w:rPr>
          <w:rFonts w:eastAsia="Times New Roman" w:cs="Times New Roman"/>
          <w:szCs w:val="24"/>
        </w:rPr>
        <w:t>υβέρνηση</w:t>
      </w:r>
      <w:r>
        <w:rPr>
          <w:rFonts w:eastAsia="Times New Roman" w:cs="Times New Roman"/>
          <w:szCs w:val="24"/>
        </w:rPr>
        <w:t>.</w:t>
      </w:r>
    </w:p>
    <w:p w14:paraId="6B14EDA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Το επιχείρημα που επικαλείται η</w:t>
      </w:r>
      <w:r w:rsidRPr="003B3BCF">
        <w:rPr>
          <w:rFonts w:eastAsia="Times New Roman" w:cs="Times New Roman"/>
          <w:szCs w:val="24"/>
        </w:rPr>
        <w:t xml:space="preserve"> </w:t>
      </w:r>
      <w:r>
        <w:rPr>
          <w:rFonts w:eastAsia="Times New Roman" w:cs="Times New Roman"/>
          <w:szCs w:val="24"/>
        </w:rPr>
        <w:t>Κ</w:t>
      </w:r>
      <w:r w:rsidRPr="003B3BCF">
        <w:rPr>
          <w:rFonts w:eastAsia="Times New Roman" w:cs="Times New Roman"/>
          <w:szCs w:val="24"/>
        </w:rPr>
        <w:t xml:space="preserve">υβέρνηση για το σχέδιο </w:t>
      </w:r>
      <w:r>
        <w:rPr>
          <w:rFonts w:eastAsia="Times New Roman" w:cs="Times New Roman"/>
          <w:szCs w:val="24"/>
        </w:rPr>
        <w:t>«</w:t>
      </w:r>
      <w:r w:rsidRPr="003B3BCF">
        <w:rPr>
          <w:rFonts w:eastAsia="Times New Roman" w:cs="Times New Roman"/>
          <w:szCs w:val="24"/>
        </w:rPr>
        <w:t>ΑΘΗΝΑ</w:t>
      </w:r>
      <w:r>
        <w:rPr>
          <w:rFonts w:eastAsia="Times New Roman" w:cs="Times New Roman"/>
          <w:szCs w:val="24"/>
        </w:rPr>
        <w:t xml:space="preserve">» δεν αντέχει σε σοβαρή συζήτηση. Γιατί εάν πιστεύει ότι εκείνη η </w:t>
      </w:r>
      <w:r w:rsidRPr="003B3BCF">
        <w:rPr>
          <w:rFonts w:eastAsia="Times New Roman" w:cs="Times New Roman"/>
          <w:szCs w:val="24"/>
        </w:rPr>
        <w:t>απόφαση ήταν εσφαλμένη</w:t>
      </w:r>
      <w:r>
        <w:rPr>
          <w:rFonts w:eastAsia="Times New Roman" w:cs="Times New Roman"/>
          <w:szCs w:val="24"/>
        </w:rPr>
        <w:t>,</w:t>
      </w:r>
      <w:r w:rsidRPr="003B3BCF">
        <w:rPr>
          <w:rFonts w:eastAsia="Times New Roman" w:cs="Times New Roman"/>
          <w:szCs w:val="24"/>
        </w:rPr>
        <w:t xml:space="preserve"> τότε για</w:t>
      </w:r>
      <w:r>
        <w:rPr>
          <w:rFonts w:eastAsia="Times New Roman" w:cs="Times New Roman"/>
          <w:szCs w:val="24"/>
        </w:rPr>
        <w:t>τ</w:t>
      </w:r>
      <w:r>
        <w:rPr>
          <w:rFonts w:eastAsia="Times New Roman" w:cs="Times New Roman"/>
          <w:szCs w:val="24"/>
        </w:rPr>
        <w:t>ί δεν επανορθώνει</w:t>
      </w:r>
      <w:r w:rsidRPr="003B3BCF">
        <w:rPr>
          <w:rFonts w:eastAsia="Times New Roman" w:cs="Times New Roman"/>
          <w:szCs w:val="24"/>
        </w:rPr>
        <w:t xml:space="preserve"> αυτό το σφάλμα </w:t>
      </w:r>
      <w:r>
        <w:rPr>
          <w:rFonts w:eastAsia="Times New Roman" w:cs="Times New Roman"/>
          <w:szCs w:val="24"/>
        </w:rPr>
        <w:t xml:space="preserve">με την επανίδρυση </w:t>
      </w:r>
      <w:r w:rsidRPr="003B3BCF">
        <w:rPr>
          <w:rFonts w:eastAsia="Times New Roman" w:cs="Times New Roman"/>
          <w:szCs w:val="24"/>
        </w:rPr>
        <w:t xml:space="preserve">σήμερα του </w:t>
      </w:r>
      <w:r>
        <w:rPr>
          <w:rFonts w:eastAsia="Times New Roman" w:cs="Times New Roman"/>
          <w:szCs w:val="24"/>
        </w:rPr>
        <w:t>Π</w:t>
      </w:r>
      <w:r w:rsidRPr="003B3BCF">
        <w:rPr>
          <w:rFonts w:eastAsia="Times New Roman" w:cs="Times New Roman"/>
          <w:szCs w:val="24"/>
        </w:rPr>
        <w:t>ανεπιστημίου Στερεάς Ελλάδος</w:t>
      </w:r>
      <w:r>
        <w:rPr>
          <w:rFonts w:eastAsia="Times New Roman" w:cs="Times New Roman"/>
          <w:szCs w:val="24"/>
        </w:rPr>
        <w:t>, ε</w:t>
      </w:r>
      <w:r w:rsidRPr="003B3BCF">
        <w:rPr>
          <w:rFonts w:eastAsia="Times New Roman" w:cs="Times New Roman"/>
          <w:szCs w:val="24"/>
        </w:rPr>
        <w:t>ιδικά σήμερα</w:t>
      </w:r>
      <w:r>
        <w:rPr>
          <w:rFonts w:eastAsia="Times New Roman" w:cs="Times New Roman"/>
          <w:szCs w:val="24"/>
        </w:rPr>
        <w:t xml:space="preserve"> που οι συνθήκες που δημιουργήθηκαν πριν από πέντε χρόνια</w:t>
      </w:r>
      <w:r w:rsidRPr="003B3BCF">
        <w:rPr>
          <w:rFonts w:eastAsia="Times New Roman" w:cs="Times New Roman"/>
          <w:szCs w:val="24"/>
        </w:rPr>
        <w:t xml:space="preserve"> για επα</w:t>
      </w:r>
      <w:r>
        <w:rPr>
          <w:rFonts w:eastAsia="Times New Roman" w:cs="Times New Roman"/>
          <w:szCs w:val="24"/>
        </w:rPr>
        <w:t>νίδρυ</w:t>
      </w:r>
      <w:r w:rsidRPr="003B3BCF">
        <w:rPr>
          <w:rFonts w:eastAsia="Times New Roman" w:cs="Times New Roman"/>
          <w:szCs w:val="24"/>
        </w:rPr>
        <w:t xml:space="preserve">ση και σταδιακή συγκρότηση </w:t>
      </w:r>
      <w:r>
        <w:rPr>
          <w:rFonts w:eastAsia="Times New Roman" w:cs="Times New Roman"/>
          <w:szCs w:val="24"/>
        </w:rPr>
        <w:t>βιώσιμου</w:t>
      </w:r>
      <w:r w:rsidRPr="003B3BCF">
        <w:rPr>
          <w:rFonts w:eastAsia="Times New Roman" w:cs="Times New Roman"/>
          <w:szCs w:val="24"/>
        </w:rPr>
        <w:t xml:space="preserve"> </w:t>
      </w:r>
      <w:r>
        <w:rPr>
          <w:rFonts w:eastAsia="Times New Roman" w:cs="Times New Roman"/>
          <w:szCs w:val="24"/>
        </w:rPr>
        <w:t>π</w:t>
      </w:r>
      <w:r w:rsidRPr="003B3BCF">
        <w:rPr>
          <w:rFonts w:eastAsia="Times New Roman" w:cs="Times New Roman"/>
          <w:szCs w:val="24"/>
        </w:rPr>
        <w:t xml:space="preserve">ανεπιστημίου είναι πιο ευνοϊκές από </w:t>
      </w:r>
      <w:r>
        <w:rPr>
          <w:rFonts w:eastAsia="Times New Roman" w:cs="Times New Roman"/>
          <w:szCs w:val="24"/>
        </w:rPr>
        <w:t>τότε, α</w:t>
      </w:r>
      <w:r>
        <w:rPr>
          <w:rFonts w:eastAsia="Times New Roman" w:cs="Times New Roman"/>
          <w:szCs w:val="24"/>
        </w:rPr>
        <w:t xml:space="preserve">πό </w:t>
      </w:r>
      <w:r w:rsidRPr="003B3BCF">
        <w:rPr>
          <w:rFonts w:eastAsia="Times New Roman" w:cs="Times New Roman"/>
          <w:szCs w:val="24"/>
        </w:rPr>
        <w:t>το παρελθόν</w:t>
      </w:r>
      <w:r>
        <w:rPr>
          <w:rFonts w:eastAsia="Times New Roman" w:cs="Times New Roman"/>
          <w:szCs w:val="24"/>
        </w:rPr>
        <w:t>;</w:t>
      </w:r>
      <w:r w:rsidRPr="003B3BCF">
        <w:rPr>
          <w:rFonts w:eastAsia="Times New Roman" w:cs="Times New Roman"/>
          <w:szCs w:val="24"/>
        </w:rPr>
        <w:t xml:space="preserve"> </w:t>
      </w:r>
    </w:p>
    <w:p w14:paraId="6B14EDA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w:t>
      </w:r>
      <w:r w:rsidRPr="003B3BCF">
        <w:rPr>
          <w:rFonts w:eastAsia="Times New Roman" w:cs="Times New Roman"/>
          <w:szCs w:val="24"/>
        </w:rPr>
        <w:t xml:space="preserve">ήμερα </w:t>
      </w:r>
      <w:r>
        <w:rPr>
          <w:rFonts w:eastAsia="Times New Roman" w:cs="Times New Roman"/>
          <w:szCs w:val="24"/>
        </w:rPr>
        <w:t>υφίσταται</w:t>
      </w:r>
      <w:r w:rsidRPr="003B3BCF">
        <w:rPr>
          <w:rFonts w:eastAsia="Times New Roman" w:cs="Times New Roman"/>
          <w:szCs w:val="24"/>
        </w:rPr>
        <w:t xml:space="preserve"> σχολή με δύο τμήματα που παρουσιάζουν καλή δυναμική</w:t>
      </w:r>
      <w:r>
        <w:rPr>
          <w:rFonts w:eastAsia="Times New Roman" w:cs="Times New Roman"/>
          <w:szCs w:val="24"/>
        </w:rPr>
        <w:t>.</w:t>
      </w:r>
      <w:r w:rsidRPr="003B3BCF">
        <w:rPr>
          <w:rFonts w:eastAsia="Times New Roman" w:cs="Times New Roman"/>
          <w:szCs w:val="24"/>
        </w:rPr>
        <w:t xml:space="preserve"> </w:t>
      </w:r>
      <w:r>
        <w:rPr>
          <w:rFonts w:eastAsia="Times New Roman" w:cs="Times New Roman"/>
          <w:szCs w:val="24"/>
        </w:rPr>
        <w:t>Λ</w:t>
      </w:r>
      <w:r w:rsidRPr="003B3BCF">
        <w:rPr>
          <w:rFonts w:eastAsia="Times New Roman" w:cs="Times New Roman"/>
          <w:szCs w:val="24"/>
        </w:rPr>
        <w:t>ειτουργεί επιτυχημένο μεταπτυχιακό πρόγραμμα σπουδών</w:t>
      </w:r>
      <w:r>
        <w:rPr>
          <w:rFonts w:eastAsia="Times New Roman" w:cs="Times New Roman"/>
          <w:szCs w:val="24"/>
        </w:rPr>
        <w:t>,</w:t>
      </w:r>
      <w:r w:rsidRPr="003B3BCF">
        <w:rPr>
          <w:rFonts w:eastAsia="Times New Roman" w:cs="Times New Roman"/>
          <w:szCs w:val="24"/>
        </w:rPr>
        <w:t xml:space="preserve"> που δεν υπήρχε </w:t>
      </w:r>
      <w:r>
        <w:rPr>
          <w:rFonts w:eastAsia="Times New Roman" w:cs="Times New Roman"/>
          <w:szCs w:val="24"/>
        </w:rPr>
        <w:t>τότε. Υφίστανται αξιοποιήσιμες</w:t>
      </w:r>
      <w:r w:rsidRPr="003B3BCF">
        <w:rPr>
          <w:rFonts w:eastAsia="Times New Roman" w:cs="Times New Roman"/>
          <w:szCs w:val="24"/>
        </w:rPr>
        <w:t xml:space="preserve"> ακαδημαϊκές νησίδες στο </w:t>
      </w:r>
      <w:r>
        <w:rPr>
          <w:rFonts w:eastAsia="Times New Roman" w:cs="Times New Roman"/>
          <w:szCs w:val="24"/>
        </w:rPr>
        <w:t>ΤΕΙ και υφίστανται και</w:t>
      </w:r>
      <w:r w:rsidRPr="003B3BCF">
        <w:rPr>
          <w:rFonts w:eastAsia="Times New Roman" w:cs="Times New Roman"/>
          <w:szCs w:val="24"/>
        </w:rPr>
        <w:t xml:space="preserve"> προϋποθέ</w:t>
      </w:r>
      <w:r w:rsidRPr="003B3BCF">
        <w:rPr>
          <w:rFonts w:eastAsia="Times New Roman" w:cs="Times New Roman"/>
          <w:szCs w:val="24"/>
        </w:rPr>
        <w:lastRenderedPageBreak/>
        <w:t>σεις για καλές υποδομές</w:t>
      </w:r>
      <w:r>
        <w:rPr>
          <w:rFonts w:eastAsia="Times New Roman" w:cs="Times New Roman"/>
          <w:szCs w:val="24"/>
        </w:rPr>
        <w:t>. Η παραπομπή του θέματος σε επιτροπή θυμίζει</w:t>
      </w:r>
      <w:r w:rsidRPr="003B3BCF">
        <w:rPr>
          <w:rFonts w:eastAsia="Times New Roman" w:cs="Times New Roman"/>
          <w:szCs w:val="24"/>
        </w:rPr>
        <w:t xml:space="preserve"> την </w:t>
      </w:r>
      <w:r>
        <w:rPr>
          <w:rFonts w:eastAsia="Times New Roman" w:cs="Times New Roman"/>
          <w:szCs w:val="24"/>
        </w:rPr>
        <w:t>πρακτική</w:t>
      </w:r>
      <w:r w:rsidRPr="003B3BCF">
        <w:rPr>
          <w:rFonts w:eastAsia="Times New Roman" w:cs="Times New Roman"/>
          <w:szCs w:val="24"/>
        </w:rPr>
        <w:t xml:space="preserve"> του </w:t>
      </w:r>
      <w:r>
        <w:rPr>
          <w:rFonts w:eastAsia="Times New Roman" w:cs="Times New Roman"/>
          <w:szCs w:val="24"/>
        </w:rPr>
        <w:t>Π</w:t>
      </w:r>
      <w:r w:rsidRPr="003B3BCF">
        <w:rPr>
          <w:rFonts w:eastAsia="Times New Roman" w:cs="Times New Roman"/>
          <w:szCs w:val="24"/>
        </w:rPr>
        <w:t xml:space="preserve">όντιου Πιλάτου και </w:t>
      </w:r>
      <w:r>
        <w:rPr>
          <w:rFonts w:eastAsia="Times New Roman" w:cs="Times New Roman"/>
          <w:szCs w:val="24"/>
        </w:rPr>
        <w:t>ως τέτοια δεν πείθει</w:t>
      </w:r>
      <w:r w:rsidRPr="003B3BCF">
        <w:rPr>
          <w:rFonts w:eastAsia="Times New Roman" w:cs="Times New Roman"/>
          <w:szCs w:val="24"/>
        </w:rPr>
        <w:t xml:space="preserve"> για τις </w:t>
      </w:r>
      <w:r>
        <w:rPr>
          <w:rFonts w:eastAsia="Times New Roman" w:cs="Times New Roman"/>
          <w:szCs w:val="24"/>
        </w:rPr>
        <w:t xml:space="preserve">βαθύτερες προθέσεις της. </w:t>
      </w:r>
    </w:p>
    <w:p w14:paraId="6B14EDA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w:t>
      </w:r>
      <w:r w:rsidRPr="003B3BCF">
        <w:rPr>
          <w:rFonts w:eastAsia="Times New Roman" w:cs="Times New Roman"/>
          <w:szCs w:val="24"/>
        </w:rPr>
        <w:t>υμπερασματικά</w:t>
      </w:r>
      <w:r>
        <w:rPr>
          <w:rFonts w:eastAsia="Times New Roman" w:cs="Times New Roman"/>
          <w:szCs w:val="24"/>
        </w:rPr>
        <w:t>, κυρίες και κύριοι συνάδελφοι,</w:t>
      </w:r>
      <w:r w:rsidRPr="003B3BCF">
        <w:rPr>
          <w:rFonts w:eastAsia="Times New Roman" w:cs="Times New Roman"/>
          <w:szCs w:val="24"/>
        </w:rPr>
        <w:t xml:space="preserve"> καταψηφίζω το σχέδιο νόμου της </w:t>
      </w:r>
      <w:r>
        <w:rPr>
          <w:rFonts w:eastAsia="Times New Roman" w:cs="Times New Roman"/>
          <w:szCs w:val="24"/>
        </w:rPr>
        <w:t>Κ</w:t>
      </w:r>
      <w:r w:rsidRPr="003B3BCF">
        <w:rPr>
          <w:rFonts w:eastAsia="Times New Roman" w:cs="Times New Roman"/>
          <w:szCs w:val="24"/>
        </w:rPr>
        <w:t>υβέρνηση</w:t>
      </w:r>
      <w:r w:rsidRPr="003B3BCF">
        <w:rPr>
          <w:rFonts w:eastAsia="Times New Roman" w:cs="Times New Roman"/>
          <w:szCs w:val="24"/>
        </w:rPr>
        <w:t>ς</w:t>
      </w:r>
      <w:r>
        <w:rPr>
          <w:rFonts w:eastAsia="Times New Roman" w:cs="Times New Roman"/>
          <w:szCs w:val="24"/>
        </w:rPr>
        <w:t>,</w:t>
      </w:r>
      <w:r w:rsidRPr="003B3BCF">
        <w:rPr>
          <w:rFonts w:eastAsia="Times New Roman" w:cs="Times New Roman"/>
          <w:szCs w:val="24"/>
        </w:rPr>
        <w:t xml:space="preserve"> διότι</w:t>
      </w:r>
      <w:r>
        <w:rPr>
          <w:rFonts w:eastAsia="Times New Roman" w:cs="Times New Roman"/>
          <w:szCs w:val="24"/>
        </w:rPr>
        <w:t>,</w:t>
      </w:r>
      <w:r w:rsidRPr="003B3BCF">
        <w:rPr>
          <w:rFonts w:eastAsia="Times New Roman" w:cs="Times New Roman"/>
          <w:szCs w:val="24"/>
        </w:rPr>
        <w:t xml:space="preserve"> πέραν του ότι δεν υπηρετεί ούτε τον </w:t>
      </w:r>
      <w:r>
        <w:rPr>
          <w:rFonts w:eastAsia="Times New Roman" w:cs="Times New Roman"/>
          <w:szCs w:val="24"/>
        </w:rPr>
        <w:t>ε</w:t>
      </w:r>
      <w:r w:rsidRPr="003B3BCF">
        <w:rPr>
          <w:rFonts w:eastAsia="Times New Roman" w:cs="Times New Roman"/>
          <w:szCs w:val="24"/>
        </w:rPr>
        <w:t xml:space="preserve">θνικό στόχο για </w:t>
      </w:r>
      <w:r>
        <w:rPr>
          <w:rFonts w:eastAsia="Times New Roman" w:cs="Times New Roman"/>
          <w:szCs w:val="24"/>
        </w:rPr>
        <w:t>ισόρροπη π</w:t>
      </w:r>
      <w:r w:rsidRPr="003B3BCF">
        <w:rPr>
          <w:rFonts w:eastAsia="Times New Roman" w:cs="Times New Roman"/>
          <w:szCs w:val="24"/>
        </w:rPr>
        <w:t xml:space="preserve">εριφερειακή ανάπτυξη </w:t>
      </w:r>
      <w:r>
        <w:rPr>
          <w:rFonts w:eastAsia="Times New Roman" w:cs="Times New Roman"/>
          <w:szCs w:val="24"/>
        </w:rPr>
        <w:t>ούτε την τριτοβάθμια εκπαίδευση, δεν υπηρετεί, επίσης,</w:t>
      </w:r>
      <w:r w:rsidRPr="003B3BCF">
        <w:rPr>
          <w:rFonts w:eastAsia="Times New Roman" w:cs="Times New Roman"/>
          <w:szCs w:val="24"/>
        </w:rPr>
        <w:t xml:space="preserve"> το μακρόχρονο συμφέρον της </w:t>
      </w:r>
      <w:r>
        <w:rPr>
          <w:rFonts w:eastAsia="Times New Roman" w:cs="Times New Roman"/>
          <w:szCs w:val="24"/>
        </w:rPr>
        <w:t>Π</w:t>
      </w:r>
      <w:r w:rsidRPr="003B3BCF">
        <w:rPr>
          <w:rFonts w:eastAsia="Times New Roman" w:cs="Times New Roman"/>
          <w:szCs w:val="24"/>
        </w:rPr>
        <w:t>εριφέρειας Στερεάς Ελλάδος και αδικεί κατάφωρα την έδρα</w:t>
      </w:r>
      <w:r>
        <w:rPr>
          <w:rFonts w:eastAsia="Times New Roman" w:cs="Times New Roman"/>
          <w:szCs w:val="24"/>
        </w:rPr>
        <w:t xml:space="preserve"> της. Τ</w:t>
      </w:r>
      <w:r w:rsidRPr="003B3BCF">
        <w:rPr>
          <w:rFonts w:eastAsia="Times New Roman" w:cs="Times New Roman"/>
          <w:szCs w:val="24"/>
        </w:rPr>
        <w:t>ο θέμα της σταδια</w:t>
      </w:r>
      <w:r w:rsidRPr="003B3BCF">
        <w:rPr>
          <w:rFonts w:eastAsia="Times New Roman" w:cs="Times New Roman"/>
          <w:szCs w:val="24"/>
        </w:rPr>
        <w:t xml:space="preserve">κής </w:t>
      </w:r>
      <w:r>
        <w:rPr>
          <w:rFonts w:eastAsia="Times New Roman" w:cs="Times New Roman"/>
          <w:szCs w:val="24"/>
        </w:rPr>
        <w:t xml:space="preserve">συγκρότησης </w:t>
      </w:r>
      <w:r w:rsidRPr="003B3BCF">
        <w:rPr>
          <w:rFonts w:eastAsia="Times New Roman" w:cs="Times New Roman"/>
          <w:szCs w:val="24"/>
        </w:rPr>
        <w:t>ποιοτικού</w:t>
      </w:r>
      <w:r>
        <w:rPr>
          <w:rFonts w:eastAsia="Times New Roman" w:cs="Times New Roman"/>
          <w:szCs w:val="24"/>
        </w:rPr>
        <w:t>,</w:t>
      </w:r>
      <w:r w:rsidRPr="003B3BCF">
        <w:rPr>
          <w:rFonts w:eastAsia="Times New Roman" w:cs="Times New Roman"/>
          <w:szCs w:val="24"/>
        </w:rPr>
        <w:t xml:space="preserve"> αποδοτικού</w:t>
      </w:r>
      <w:r>
        <w:rPr>
          <w:rFonts w:eastAsia="Times New Roman" w:cs="Times New Roman"/>
          <w:szCs w:val="24"/>
        </w:rPr>
        <w:t>,</w:t>
      </w:r>
      <w:r w:rsidRPr="003B3BCF">
        <w:rPr>
          <w:rFonts w:eastAsia="Times New Roman" w:cs="Times New Roman"/>
          <w:szCs w:val="24"/>
        </w:rPr>
        <w:t xml:space="preserve"> εξωστρεφ</w:t>
      </w:r>
      <w:r>
        <w:rPr>
          <w:rFonts w:eastAsia="Times New Roman" w:cs="Times New Roman"/>
          <w:szCs w:val="24"/>
        </w:rPr>
        <w:t xml:space="preserve">ούς </w:t>
      </w:r>
      <w:r w:rsidRPr="003B3BCF">
        <w:rPr>
          <w:rFonts w:eastAsia="Times New Roman" w:cs="Times New Roman"/>
          <w:szCs w:val="24"/>
        </w:rPr>
        <w:t xml:space="preserve">και </w:t>
      </w:r>
      <w:r>
        <w:rPr>
          <w:rFonts w:eastAsia="Times New Roman" w:cs="Times New Roman"/>
          <w:szCs w:val="24"/>
        </w:rPr>
        <w:t>ε</w:t>
      </w:r>
      <w:r w:rsidRPr="003B3BCF">
        <w:rPr>
          <w:rFonts w:eastAsia="Times New Roman" w:cs="Times New Roman"/>
          <w:szCs w:val="24"/>
        </w:rPr>
        <w:t>υρωπαϊκά ανταγωνιστικού Πανεπιστημίου Στερεάς Ελλάδος παρ</w:t>
      </w:r>
      <w:r>
        <w:rPr>
          <w:rFonts w:eastAsia="Times New Roman" w:cs="Times New Roman"/>
          <w:szCs w:val="24"/>
        </w:rPr>
        <w:t xml:space="preserve">αμένει ανοικτό. </w:t>
      </w:r>
    </w:p>
    <w:p w14:paraId="6B14EDA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B14EDA9" w14:textId="77777777" w:rsidR="004965E6" w:rsidRDefault="004D430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B14EDAA"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w:t>
      </w:r>
      <w:r w:rsidRPr="003B3BCF">
        <w:rPr>
          <w:rFonts w:eastAsia="Times New Roman" w:cs="Times New Roman"/>
          <w:szCs w:val="24"/>
        </w:rPr>
        <w:t xml:space="preserve">υχαριστούμε τον </w:t>
      </w:r>
      <w:r w:rsidRPr="003B3BCF">
        <w:rPr>
          <w:rFonts w:eastAsia="Times New Roman" w:cs="Times New Roman"/>
          <w:szCs w:val="24"/>
        </w:rPr>
        <w:t xml:space="preserve">κύριο </w:t>
      </w:r>
      <w:proofErr w:type="spellStart"/>
      <w:r>
        <w:rPr>
          <w:rFonts w:eastAsia="Times New Roman" w:cs="Times New Roman"/>
          <w:szCs w:val="24"/>
        </w:rPr>
        <w:t>Σ</w:t>
      </w:r>
      <w:r w:rsidRPr="003B3BCF">
        <w:rPr>
          <w:rFonts w:eastAsia="Times New Roman" w:cs="Times New Roman"/>
          <w:szCs w:val="24"/>
        </w:rPr>
        <w:t>ταϊκούρα</w:t>
      </w:r>
      <w:proofErr w:type="spellEnd"/>
      <w:r>
        <w:rPr>
          <w:rFonts w:eastAsia="Times New Roman" w:cs="Times New Roman"/>
          <w:szCs w:val="24"/>
        </w:rPr>
        <w:t>, Βουλευτή της Νέας Δημοκρατίας.</w:t>
      </w:r>
    </w:p>
    <w:p w14:paraId="6B14EDA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w:t>
      </w:r>
      <w:r w:rsidRPr="003B3BCF">
        <w:rPr>
          <w:rFonts w:eastAsia="Times New Roman" w:cs="Times New Roman"/>
          <w:szCs w:val="24"/>
        </w:rPr>
        <w:t>η κ</w:t>
      </w:r>
      <w:r>
        <w:rPr>
          <w:rFonts w:eastAsia="Times New Roman" w:cs="Times New Roman"/>
          <w:szCs w:val="24"/>
        </w:rPr>
        <w:t>.</w:t>
      </w:r>
      <w:r w:rsidRPr="003B3BCF">
        <w:rPr>
          <w:rFonts w:eastAsia="Times New Roman" w:cs="Times New Roman"/>
          <w:szCs w:val="24"/>
        </w:rPr>
        <w:t xml:space="preserve"> </w:t>
      </w:r>
      <w:r>
        <w:rPr>
          <w:rFonts w:eastAsia="Times New Roman" w:cs="Times New Roman"/>
          <w:szCs w:val="24"/>
        </w:rPr>
        <w:t xml:space="preserve">Χαρούλα (Χαρά) </w:t>
      </w:r>
      <w:proofErr w:type="spellStart"/>
      <w:r>
        <w:rPr>
          <w:rFonts w:eastAsia="Times New Roman" w:cs="Times New Roman"/>
          <w:szCs w:val="24"/>
        </w:rPr>
        <w:t>Κ</w:t>
      </w:r>
      <w:r w:rsidRPr="003B3BCF">
        <w:rPr>
          <w:rFonts w:eastAsia="Times New Roman" w:cs="Times New Roman"/>
          <w:szCs w:val="24"/>
        </w:rPr>
        <w:t>εφαλίδου</w:t>
      </w:r>
      <w:proofErr w:type="spellEnd"/>
      <w:r>
        <w:rPr>
          <w:rFonts w:eastAsia="Times New Roman" w:cs="Times New Roman"/>
          <w:szCs w:val="24"/>
        </w:rPr>
        <w:t>, Βουλευτής Δ</w:t>
      </w:r>
      <w:r w:rsidRPr="003B3BCF">
        <w:rPr>
          <w:rFonts w:eastAsia="Times New Roman" w:cs="Times New Roman"/>
          <w:szCs w:val="24"/>
        </w:rPr>
        <w:t xml:space="preserve">ράμας από τη Δημοκρατική </w:t>
      </w:r>
      <w:r>
        <w:rPr>
          <w:rFonts w:eastAsia="Times New Roman" w:cs="Times New Roman"/>
          <w:szCs w:val="24"/>
        </w:rPr>
        <w:t>Σ</w:t>
      </w:r>
      <w:r w:rsidRPr="003B3BCF">
        <w:rPr>
          <w:rFonts w:eastAsia="Times New Roman" w:cs="Times New Roman"/>
          <w:szCs w:val="24"/>
        </w:rPr>
        <w:t>υμπαράταξη</w:t>
      </w:r>
      <w:r>
        <w:rPr>
          <w:rFonts w:eastAsia="Times New Roman" w:cs="Times New Roman"/>
          <w:szCs w:val="24"/>
        </w:rPr>
        <w:t xml:space="preserve"> ΠΑΣΟΚ – ΔΗΜΑΡ. </w:t>
      </w:r>
    </w:p>
    <w:p w14:paraId="6B14EDAC" w14:textId="77777777" w:rsidR="004965E6" w:rsidRDefault="004D430C">
      <w:pPr>
        <w:spacing w:line="600" w:lineRule="auto"/>
        <w:ind w:firstLine="720"/>
        <w:jc w:val="both"/>
        <w:rPr>
          <w:rFonts w:eastAsia="Times New Roman"/>
          <w:szCs w:val="24"/>
        </w:rPr>
      </w:pPr>
      <w:r>
        <w:rPr>
          <w:rFonts w:eastAsia="Times New Roman"/>
          <w:b/>
          <w:szCs w:val="24"/>
        </w:rPr>
        <w:t xml:space="preserve">ΧΑΡΟΥΛΑ (ΧΑΡΑ) ΚΕΦΑΛΙΔΟΥ: </w:t>
      </w:r>
      <w:r w:rsidRPr="00CF2538">
        <w:rPr>
          <w:rFonts w:eastAsia="Times New Roman"/>
          <w:szCs w:val="24"/>
        </w:rPr>
        <w:t xml:space="preserve">Κύριε </w:t>
      </w:r>
      <w:r>
        <w:rPr>
          <w:rFonts w:eastAsia="Times New Roman"/>
          <w:szCs w:val="24"/>
        </w:rPr>
        <w:t>Π</w:t>
      </w:r>
      <w:r w:rsidRPr="00CF2538">
        <w:rPr>
          <w:rFonts w:eastAsia="Times New Roman"/>
          <w:szCs w:val="24"/>
        </w:rPr>
        <w:t>ρόεδρε</w:t>
      </w:r>
      <w:r>
        <w:rPr>
          <w:rFonts w:eastAsia="Times New Roman"/>
          <w:szCs w:val="24"/>
        </w:rPr>
        <w:t>, κ</w:t>
      </w:r>
      <w:r w:rsidRPr="00CF2538">
        <w:rPr>
          <w:rFonts w:eastAsia="Times New Roman"/>
          <w:szCs w:val="24"/>
        </w:rPr>
        <w:t>αλό μεσημέρι σε όλους τους συναδέλφους</w:t>
      </w:r>
      <w:r>
        <w:rPr>
          <w:rFonts w:eastAsia="Times New Roman"/>
          <w:szCs w:val="24"/>
        </w:rPr>
        <w:t>.</w:t>
      </w:r>
      <w:r w:rsidRPr="00CF2538">
        <w:rPr>
          <w:rFonts w:eastAsia="Times New Roman"/>
          <w:szCs w:val="24"/>
        </w:rPr>
        <w:t xml:space="preserve"> </w:t>
      </w:r>
    </w:p>
    <w:p w14:paraId="6B14EDAD" w14:textId="77777777" w:rsidR="004965E6" w:rsidRDefault="004D430C">
      <w:pPr>
        <w:spacing w:line="600" w:lineRule="auto"/>
        <w:ind w:firstLine="720"/>
        <w:jc w:val="both"/>
        <w:rPr>
          <w:rFonts w:eastAsia="Times New Roman"/>
          <w:szCs w:val="24"/>
        </w:rPr>
      </w:pPr>
      <w:r>
        <w:rPr>
          <w:rFonts w:eastAsia="Times New Roman"/>
          <w:szCs w:val="24"/>
        </w:rPr>
        <w:t>Κ</w:t>
      </w:r>
      <w:r w:rsidRPr="00CF2538">
        <w:rPr>
          <w:rFonts w:eastAsia="Times New Roman"/>
          <w:szCs w:val="24"/>
        </w:rPr>
        <w:t xml:space="preserve">υρίες και </w:t>
      </w:r>
      <w:r w:rsidRPr="00CF2538">
        <w:rPr>
          <w:rFonts w:eastAsia="Times New Roman"/>
          <w:szCs w:val="24"/>
        </w:rPr>
        <w:t>κύριοι συνάδελφοι</w:t>
      </w:r>
      <w:r w:rsidRPr="00504AA3">
        <w:rPr>
          <w:rFonts w:eastAsia="Times New Roman"/>
          <w:szCs w:val="24"/>
        </w:rPr>
        <w:t>,</w:t>
      </w:r>
      <w:r w:rsidRPr="00CF2538">
        <w:rPr>
          <w:rFonts w:eastAsia="Times New Roman"/>
          <w:szCs w:val="24"/>
        </w:rPr>
        <w:t xml:space="preserve"> συζητάμε σήμερα ένα νομοσχέδιο του Υπουργείου Παιδείας αφού κλείσαμε με την ψήφο εμπιστοσύνης</w:t>
      </w:r>
      <w:r>
        <w:rPr>
          <w:rFonts w:eastAsia="Times New Roman"/>
          <w:szCs w:val="24"/>
        </w:rPr>
        <w:t>.</w:t>
      </w:r>
      <w:r w:rsidRPr="00CF2538">
        <w:rPr>
          <w:rFonts w:eastAsia="Times New Roman"/>
          <w:szCs w:val="24"/>
        </w:rPr>
        <w:t xml:space="preserve"> </w:t>
      </w:r>
      <w:r>
        <w:rPr>
          <w:rFonts w:eastAsia="Times New Roman"/>
          <w:szCs w:val="24"/>
        </w:rPr>
        <w:t>Εν αναμονή της μεγάλης, ιστορικής Σ</w:t>
      </w:r>
      <w:r w:rsidRPr="00CF2538">
        <w:rPr>
          <w:rFonts w:eastAsia="Times New Roman"/>
          <w:szCs w:val="24"/>
        </w:rPr>
        <w:t xml:space="preserve">υμφωνίας </w:t>
      </w:r>
      <w:r>
        <w:rPr>
          <w:rFonts w:eastAsia="Times New Roman"/>
          <w:szCs w:val="24"/>
        </w:rPr>
        <w:t>των Πρεσπών,</w:t>
      </w:r>
      <w:r w:rsidRPr="00CF2538">
        <w:rPr>
          <w:rFonts w:eastAsia="Times New Roman"/>
          <w:szCs w:val="24"/>
        </w:rPr>
        <w:t xml:space="preserve"> προχωράμε στο νομοθετικό έργο γρήγορα και βιαστικά</w:t>
      </w:r>
      <w:r>
        <w:rPr>
          <w:rFonts w:eastAsia="Times New Roman"/>
          <w:szCs w:val="24"/>
        </w:rPr>
        <w:t>,</w:t>
      </w:r>
      <w:r w:rsidRPr="00CF2538">
        <w:rPr>
          <w:rFonts w:eastAsia="Times New Roman"/>
          <w:szCs w:val="24"/>
        </w:rPr>
        <w:t xml:space="preserve"> γιατί η </w:t>
      </w:r>
      <w:proofErr w:type="spellStart"/>
      <w:r>
        <w:rPr>
          <w:rFonts w:eastAsia="Times New Roman"/>
          <w:szCs w:val="24"/>
        </w:rPr>
        <w:t>K</w:t>
      </w:r>
      <w:r>
        <w:rPr>
          <w:rFonts w:eastAsia="Times New Roman"/>
          <w:szCs w:val="24"/>
        </w:rPr>
        <w:t>υβέρνηση</w:t>
      </w:r>
      <w:proofErr w:type="spellEnd"/>
      <w:r w:rsidRPr="00CF2538">
        <w:rPr>
          <w:rFonts w:eastAsia="Times New Roman"/>
          <w:szCs w:val="24"/>
        </w:rPr>
        <w:t xml:space="preserve"> επείγεται</w:t>
      </w:r>
      <w:r>
        <w:rPr>
          <w:rFonts w:eastAsia="Times New Roman"/>
          <w:szCs w:val="24"/>
        </w:rPr>
        <w:t>.</w:t>
      </w:r>
      <w:r w:rsidRPr="00CF2538">
        <w:rPr>
          <w:rFonts w:eastAsia="Times New Roman"/>
          <w:szCs w:val="24"/>
        </w:rPr>
        <w:t xml:space="preserve"> </w:t>
      </w:r>
      <w:r>
        <w:rPr>
          <w:rFonts w:eastAsia="Times New Roman"/>
          <w:szCs w:val="24"/>
        </w:rPr>
        <w:t xml:space="preserve">Μας </w:t>
      </w:r>
      <w:r>
        <w:rPr>
          <w:rFonts w:eastAsia="Times New Roman"/>
          <w:szCs w:val="24"/>
        </w:rPr>
        <w:t>το είπατε μ</w:t>
      </w:r>
      <w:r w:rsidRPr="00CF2538">
        <w:rPr>
          <w:rFonts w:eastAsia="Times New Roman"/>
          <w:szCs w:val="24"/>
        </w:rPr>
        <w:t>ε όλους τους δυνατούς τρόπους και σε όλους τους τόνους ότι υπάρχει μία πολύ μεγάλη ανάγκη πύκνωσης του κοινοβουλευτικού χρόνου</w:t>
      </w:r>
      <w:r>
        <w:rPr>
          <w:rFonts w:eastAsia="Times New Roman"/>
          <w:szCs w:val="24"/>
        </w:rPr>
        <w:t>.</w:t>
      </w:r>
      <w:r w:rsidRPr="00CF2538">
        <w:rPr>
          <w:rFonts w:eastAsia="Times New Roman"/>
          <w:szCs w:val="24"/>
        </w:rPr>
        <w:t xml:space="preserve"> </w:t>
      </w:r>
      <w:r>
        <w:rPr>
          <w:rFonts w:eastAsia="Times New Roman"/>
          <w:szCs w:val="24"/>
        </w:rPr>
        <w:t>Και έ</w:t>
      </w:r>
      <w:r w:rsidRPr="00CF2538">
        <w:rPr>
          <w:rFonts w:eastAsia="Times New Roman"/>
          <w:szCs w:val="24"/>
        </w:rPr>
        <w:t>τσι θα πορευτούμε από δω και ύστερα</w:t>
      </w:r>
      <w:r>
        <w:rPr>
          <w:rFonts w:eastAsia="Times New Roman"/>
          <w:szCs w:val="24"/>
        </w:rPr>
        <w:t>,</w:t>
      </w:r>
      <w:r w:rsidRPr="00CF2538">
        <w:rPr>
          <w:rFonts w:eastAsia="Times New Roman"/>
          <w:szCs w:val="24"/>
        </w:rPr>
        <w:t xml:space="preserve"> με διαδικασίες </w:t>
      </w:r>
      <w:r>
        <w:rPr>
          <w:rFonts w:eastAsia="Times New Roman"/>
          <w:szCs w:val="24"/>
        </w:rPr>
        <w:t>πολύ σύντομες, κατ</w:t>
      </w:r>
      <w:r w:rsidRPr="00CF2538">
        <w:rPr>
          <w:rFonts w:eastAsia="Times New Roman"/>
          <w:szCs w:val="24"/>
        </w:rPr>
        <w:t xml:space="preserve">επείγουσες γιατί υπάρχουν </w:t>
      </w:r>
      <w:r>
        <w:rPr>
          <w:rFonts w:eastAsia="Times New Roman"/>
          <w:szCs w:val="24"/>
        </w:rPr>
        <w:t xml:space="preserve">-όπως λέτε- </w:t>
      </w:r>
      <w:r w:rsidRPr="00CF2538">
        <w:rPr>
          <w:rFonts w:eastAsia="Times New Roman"/>
          <w:szCs w:val="24"/>
        </w:rPr>
        <w:t>πολύ</w:t>
      </w:r>
      <w:r w:rsidRPr="00CF2538">
        <w:rPr>
          <w:rFonts w:eastAsia="Times New Roman"/>
          <w:szCs w:val="24"/>
        </w:rPr>
        <w:t xml:space="preserve"> μεγάλα και σημαντικά </w:t>
      </w:r>
      <w:r>
        <w:rPr>
          <w:rFonts w:eastAsia="Times New Roman"/>
          <w:szCs w:val="24"/>
        </w:rPr>
        <w:t xml:space="preserve">νομοθετήματα που μας περιμένουν. </w:t>
      </w:r>
    </w:p>
    <w:p w14:paraId="6B14EDAE" w14:textId="77777777" w:rsidR="004965E6" w:rsidRDefault="004D430C">
      <w:pPr>
        <w:spacing w:line="600" w:lineRule="auto"/>
        <w:ind w:firstLine="720"/>
        <w:jc w:val="both"/>
        <w:rPr>
          <w:rFonts w:eastAsia="Times New Roman"/>
          <w:szCs w:val="24"/>
        </w:rPr>
      </w:pPr>
      <w:r>
        <w:rPr>
          <w:rFonts w:eastAsia="Times New Roman"/>
          <w:szCs w:val="24"/>
        </w:rPr>
        <w:t>Άκουσα και τον κύριο Υπουργό που τα είπε τόσο αγγελικά. Έκανε δεκτές όλες τις βουλευτικές τροπολογίες που αφο</w:t>
      </w:r>
      <w:r>
        <w:rPr>
          <w:rFonts w:eastAsia="Times New Roman"/>
          <w:szCs w:val="24"/>
        </w:rPr>
        <w:lastRenderedPageBreak/>
        <w:t>ρούν προτάσεις των Βουλευτών του ΣΥΡΙΖΑ και μάλιστα ονομαστικά. Ούτε μ</w:t>
      </w:r>
      <w:r>
        <w:rPr>
          <w:rFonts w:eastAsia="Times New Roman"/>
          <w:szCs w:val="24"/>
        </w:rPr>
        <w:t>ί</w:t>
      </w:r>
      <w:r>
        <w:rPr>
          <w:rFonts w:eastAsia="Times New Roman"/>
          <w:szCs w:val="24"/>
        </w:rPr>
        <w:t>α αναφορά στις υπόλο</w:t>
      </w:r>
      <w:r>
        <w:rPr>
          <w:rFonts w:eastAsia="Times New Roman"/>
          <w:szCs w:val="24"/>
        </w:rPr>
        <w:t xml:space="preserve">ιπες, διότι ξέρουμε πού καλά ότι </w:t>
      </w:r>
      <w:r w:rsidRPr="00CF2538">
        <w:rPr>
          <w:rFonts w:eastAsia="Times New Roman"/>
          <w:szCs w:val="24"/>
        </w:rPr>
        <w:t>είμαστε σε μία προεκλογική περίοδο και αυτό που κάνατε τέσσερα χρόνια τώρα</w:t>
      </w:r>
      <w:r>
        <w:rPr>
          <w:rFonts w:eastAsia="Times New Roman"/>
          <w:szCs w:val="24"/>
        </w:rPr>
        <w:t>,</w:t>
      </w:r>
      <w:r w:rsidRPr="00CF2538">
        <w:rPr>
          <w:rFonts w:eastAsia="Times New Roman"/>
          <w:szCs w:val="24"/>
        </w:rPr>
        <w:t xml:space="preserve"> θα το συνεχίσετε μετά </w:t>
      </w:r>
      <w:r>
        <w:rPr>
          <w:rFonts w:eastAsia="Times New Roman"/>
          <w:szCs w:val="24"/>
        </w:rPr>
        <w:t>μ</w:t>
      </w:r>
      <w:r w:rsidRPr="00CF2538">
        <w:rPr>
          <w:rFonts w:eastAsia="Times New Roman"/>
          <w:szCs w:val="24"/>
        </w:rPr>
        <w:t>ανίας</w:t>
      </w:r>
      <w:r>
        <w:rPr>
          <w:rFonts w:eastAsia="Times New Roman"/>
          <w:szCs w:val="24"/>
        </w:rPr>
        <w:t>.</w:t>
      </w:r>
      <w:r w:rsidRPr="00CF2538">
        <w:rPr>
          <w:rFonts w:eastAsia="Times New Roman"/>
          <w:szCs w:val="24"/>
        </w:rPr>
        <w:t xml:space="preserve"> </w:t>
      </w:r>
      <w:r>
        <w:rPr>
          <w:rFonts w:eastAsia="Times New Roman"/>
          <w:szCs w:val="24"/>
        </w:rPr>
        <w:t>Ό</w:t>
      </w:r>
      <w:r w:rsidRPr="00CF2538">
        <w:rPr>
          <w:rFonts w:eastAsia="Times New Roman"/>
          <w:szCs w:val="24"/>
        </w:rPr>
        <w:t>λα πρέπει να έχουν τη σφραγίδα του ΣΥΡΙΖΑ</w:t>
      </w:r>
      <w:r>
        <w:rPr>
          <w:rFonts w:eastAsia="Times New Roman"/>
          <w:szCs w:val="24"/>
        </w:rPr>
        <w:t>.</w:t>
      </w:r>
    </w:p>
    <w:p w14:paraId="6B14EDAF" w14:textId="77777777" w:rsidR="004965E6" w:rsidRDefault="004D430C">
      <w:pPr>
        <w:spacing w:line="600" w:lineRule="auto"/>
        <w:ind w:firstLine="720"/>
        <w:jc w:val="both"/>
        <w:rPr>
          <w:rFonts w:eastAsia="Times New Roman"/>
          <w:szCs w:val="24"/>
        </w:rPr>
      </w:pPr>
      <w:r>
        <w:rPr>
          <w:rFonts w:eastAsia="Times New Roman"/>
          <w:szCs w:val="24"/>
        </w:rPr>
        <w:t>Μίλησε</w:t>
      </w:r>
      <w:r w:rsidRPr="00CF2538">
        <w:rPr>
          <w:rFonts w:eastAsia="Times New Roman"/>
          <w:szCs w:val="24"/>
        </w:rPr>
        <w:t xml:space="preserve"> για </w:t>
      </w:r>
      <w:r>
        <w:rPr>
          <w:rFonts w:eastAsia="Times New Roman"/>
          <w:szCs w:val="24"/>
        </w:rPr>
        <w:t>συνέργεια</w:t>
      </w:r>
      <w:r w:rsidRPr="00CF2538">
        <w:rPr>
          <w:rFonts w:eastAsia="Times New Roman"/>
          <w:szCs w:val="24"/>
        </w:rPr>
        <w:t xml:space="preserve"> πανεπιστημίων </w:t>
      </w:r>
      <w:r>
        <w:rPr>
          <w:rFonts w:eastAsia="Times New Roman"/>
          <w:szCs w:val="24"/>
        </w:rPr>
        <w:t xml:space="preserve">με ΤΕΙ, </w:t>
      </w:r>
      <w:r w:rsidRPr="00CF2538">
        <w:rPr>
          <w:rFonts w:eastAsia="Times New Roman"/>
          <w:szCs w:val="24"/>
        </w:rPr>
        <w:t>για ανοιχτό διάλογο μεταξύ ιδρ</w:t>
      </w:r>
      <w:r w:rsidRPr="00CF2538">
        <w:rPr>
          <w:rFonts w:eastAsia="Times New Roman"/>
          <w:szCs w:val="24"/>
        </w:rPr>
        <w:t>υμάτων</w:t>
      </w:r>
      <w:r>
        <w:rPr>
          <w:rFonts w:eastAsia="Times New Roman"/>
          <w:szCs w:val="24"/>
        </w:rPr>
        <w:t>,</w:t>
      </w:r>
      <w:r w:rsidRPr="00CF2538">
        <w:rPr>
          <w:rFonts w:eastAsia="Times New Roman"/>
          <w:szCs w:val="24"/>
        </w:rPr>
        <w:t xml:space="preserve"> για τομές και υπερβάσεις</w:t>
      </w:r>
      <w:r>
        <w:rPr>
          <w:rFonts w:eastAsia="Times New Roman"/>
          <w:szCs w:val="24"/>
        </w:rPr>
        <w:t>,</w:t>
      </w:r>
      <w:r w:rsidRPr="00CF2538">
        <w:rPr>
          <w:rFonts w:eastAsia="Times New Roman"/>
          <w:szCs w:val="24"/>
        </w:rPr>
        <w:t xml:space="preserve"> για </w:t>
      </w:r>
      <w:r>
        <w:rPr>
          <w:rFonts w:eastAsia="Times New Roman"/>
          <w:szCs w:val="24"/>
        </w:rPr>
        <w:t>εξήντα πέντε</w:t>
      </w:r>
      <w:r w:rsidRPr="00CF2538">
        <w:rPr>
          <w:rFonts w:eastAsia="Times New Roman"/>
          <w:szCs w:val="24"/>
        </w:rPr>
        <w:t xml:space="preserve"> θέσεις </w:t>
      </w:r>
      <w:r>
        <w:rPr>
          <w:rFonts w:eastAsia="Times New Roman"/>
          <w:szCs w:val="24"/>
        </w:rPr>
        <w:t xml:space="preserve">ΔΕΠ </w:t>
      </w:r>
      <w:r w:rsidRPr="00CF2538">
        <w:rPr>
          <w:rFonts w:eastAsia="Times New Roman"/>
          <w:szCs w:val="24"/>
        </w:rPr>
        <w:t>στο Θεσσαλίας και άλλες τόσες στο Πανεπιστήμιο Αθηνών</w:t>
      </w:r>
      <w:r>
        <w:rPr>
          <w:rFonts w:eastAsia="Times New Roman"/>
          <w:szCs w:val="24"/>
        </w:rPr>
        <w:t>.</w:t>
      </w:r>
      <w:r w:rsidRPr="00CF2538">
        <w:rPr>
          <w:rFonts w:eastAsia="Times New Roman"/>
          <w:szCs w:val="24"/>
        </w:rPr>
        <w:t xml:space="preserve"> </w:t>
      </w:r>
      <w:r>
        <w:rPr>
          <w:rFonts w:eastAsia="Times New Roman"/>
          <w:szCs w:val="24"/>
        </w:rPr>
        <w:t>Κ</w:t>
      </w:r>
      <w:r w:rsidRPr="00CF2538">
        <w:rPr>
          <w:rFonts w:eastAsia="Times New Roman"/>
          <w:szCs w:val="24"/>
        </w:rPr>
        <w:t xml:space="preserve">αι </w:t>
      </w:r>
      <w:r>
        <w:rPr>
          <w:rFonts w:eastAsia="Times New Roman"/>
          <w:szCs w:val="24"/>
        </w:rPr>
        <w:t xml:space="preserve">η </w:t>
      </w:r>
      <w:r w:rsidRPr="00CF2538">
        <w:rPr>
          <w:rFonts w:eastAsia="Times New Roman"/>
          <w:szCs w:val="24"/>
        </w:rPr>
        <w:t>κ</w:t>
      </w:r>
      <w:r>
        <w:rPr>
          <w:rFonts w:eastAsia="Times New Roman"/>
          <w:szCs w:val="24"/>
        </w:rPr>
        <w:t>.</w:t>
      </w:r>
      <w:r w:rsidRPr="00CF2538">
        <w:rPr>
          <w:rFonts w:eastAsia="Times New Roman"/>
          <w:szCs w:val="24"/>
        </w:rPr>
        <w:t xml:space="preserve"> Αναγνωστοπούλου μας είπε ότι εδώ πρόκειται για ένα νομοσχέδιο ιστορικής σημασίας</w:t>
      </w:r>
      <w:r>
        <w:rPr>
          <w:rFonts w:eastAsia="Times New Roman"/>
          <w:szCs w:val="24"/>
        </w:rPr>
        <w:t>.</w:t>
      </w:r>
      <w:r w:rsidRPr="00CF2538">
        <w:rPr>
          <w:rFonts w:eastAsia="Times New Roman"/>
          <w:szCs w:val="24"/>
        </w:rPr>
        <w:t xml:space="preserve"> </w:t>
      </w:r>
      <w:r>
        <w:rPr>
          <w:rFonts w:eastAsia="Times New Roman"/>
          <w:szCs w:val="24"/>
        </w:rPr>
        <w:t>Κ</w:t>
      </w:r>
      <w:r w:rsidRPr="00CF2538">
        <w:rPr>
          <w:rFonts w:eastAsia="Times New Roman"/>
          <w:szCs w:val="24"/>
        </w:rPr>
        <w:t>ι εγώ θα σας έλεγα ότι και θα έπρεπε και έτσι π</w:t>
      </w:r>
      <w:r w:rsidRPr="00CF2538">
        <w:rPr>
          <w:rFonts w:eastAsia="Times New Roman"/>
          <w:szCs w:val="24"/>
        </w:rPr>
        <w:t>ρέπει να είναι όλα τα νομοσχέδια που αφορούν τόσο μεγάλα θέματα</w:t>
      </w:r>
      <w:r>
        <w:rPr>
          <w:rFonts w:eastAsia="Times New Roman"/>
          <w:szCs w:val="24"/>
        </w:rPr>
        <w:t>. Α</w:t>
      </w:r>
      <w:r w:rsidRPr="00CF2538">
        <w:rPr>
          <w:rFonts w:eastAsia="Times New Roman"/>
          <w:szCs w:val="24"/>
        </w:rPr>
        <w:t xml:space="preserve">ρκεί η </w:t>
      </w:r>
      <w:r>
        <w:rPr>
          <w:rFonts w:eastAsia="Times New Roman"/>
          <w:szCs w:val="24"/>
        </w:rPr>
        <w:t>Κ</w:t>
      </w:r>
      <w:r w:rsidRPr="00CF2538">
        <w:rPr>
          <w:rFonts w:eastAsia="Times New Roman"/>
          <w:szCs w:val="24"/>
        </w:rPr>
        <w:t xml:space="preserve">υβέρνηση να μην τα </w:t>
      </w:r>
      <w:proofErr w:type="spellStart"/>
      <w:r>
        <w:rPr>
          <w:rFonts w:eastAsia="Times New Roman"/>
          <w:szCs w:val="24"/>
        </w:rPr>
        <w:t>εργαλειοποιεί</w:t>
      </w:r>
      <w:proofErr w:type="spellEnd"/>
      <w:r w:rsidRPr="00CF2538">
        <w:rPr>
          <w:rFonts w:eastAsia="Times New Roman"/>
          <w:szCs w:val="24"/>
        </w:rPr>
        <w:t xml:space="preserve"> για να μην τα θυσιάζει στο βωμό της ψηφοθηρίας</w:t>
      </w:r>
      <w:r>
        <w:rPr>
          <w:rFonts w:eastAsia="Times New Roman"/>
          <w:szCs w:val="24"/>
        </w:rPr>
        <w:t xml:space="preserve">. </w:t>
      </w:r>
    </w:p>
    <w:p w14:paraId="6B14EDB0" w14:textId="77777777" w:rsidR="004965E6" w:rsidRDefault="004D430C">
      <w:pPr>
        <w:spacing w:line="600" w:lineRule="auto"/>
        <w:ind w:firstLine="720"/>
        <w:jc w:val="both"/>
        <w:rPr>
          <w:rFonts w:eastAsia="Times New Roman"/>
          <w:szCs w:val="24"/>
        </w:rPr>
      </w:pPr>
      <w:r>
        <w:rPr>
          <w:rFonts w:eastAsia="Times New Roman"/>
          <w:szCs w:val="24"/>
        </w:rPr>
        <w:t xml:space="preserve">Κυρίες και κύριοι συνάδελφοι, </w:t>
      </w:r>
      <w:r w:rsidRPr="00CF2538">
        <w:rPr>
          <w:rFonts w:eastAsia="Times New Roman"/>
          <w:szCs w:val="24"/>
        </w:rPr>
        <w:t>όταν μιλάμε για διάρθρωσ</w:t>
      </w:r>
      <w:r>
        <w:rPr>
          <w:rFonts w:eastAsia="Times New Roman"/>
          <w:szCs w:val="24"/>
        </w:rPr>
        <w:t>η της ανώτατης εκπαίδευσης στη χ</w:t>
      </w:r>
      <w:r w:rsidRPr="00CF2538">
        <w:rPr>
          <w:rFonts w:eastAsia="Times New Roman"/>
          <w:szCs w:val="24"/>
        </w:rPr>
        <w:t>ώρα</w:t>
      </w:r>
      <w:r>
        <w:rPr>
          <w:rFonts w:eastAsia="Times New Roman"/>
          <w:szCs w:val="24"/>
        </w:rPr>
        <w:t>, αυτό</w:t>
      </w:r>
      <w:r w:rsidRPr="00CF2538">
        <w:rPr>
          <w:rFonts w:eastAsia="Times New Roman"/>
          <w:szCs w:val="24"/>
        </w:rPr>
        <w:t xml:space="preserve"> </w:t>
      </w:r>
      <w:r>
        <w:rPr>
          <w:rFonts w:eastAsia="Times New Roman"/>
          <w:szCs w:val="24"/>
        </w:rPr>
        <w:t>είναι ένα σημαντικό ε</w:t>
      </w:r>
      <w:r w:rsidRPr="00CF2538">
        <w:rPr>
          <w:rFonts w:eastAsia="Times New Roman"/>
          <w:szCs w:val="24"/>
        </w:rPr>
        <w:t>θνικό ζήτημα</w:t>
      </w:r>
      <w:r>
        <w:rPr>
          <w:rFonts w:eastAsia="Times New Roman"/>
          <w:szCs w:val="24"/>
        </w:rPr>
        <w:t>. Ό</w:t>
      </w:r>
      <w:r w:rsidRPr="00CF2538">
        <w:rPr>
          <w:rFonts w:eastAsia="Times New Roman"/>
          <w:szCs w:val="24"/>
        </w:rPr>
        <w:t>ταν διαμορφώνεις τη στρα</w:t>
      </w:r>
      <w:r>
        <w:rPr>
          <w:rFonts w:eastAsia="Times New Roman"/>
          <w:szCs w:val="24"/>
        </w:rPr>
        <w:t>τηγική σου για την εγκαθίδρυση ε</w:t>
      </w:r>
      <w:r w:rsidRPr="00CF2538">
        <w:rPr>
          <w:rFonts w:eastAsia="Times New Roman"/>
          <w:szCs w:val="24"/>
        </w:rPr>
        <w:t>νιαίου χώρου ανώτατης εκπαίδευσης</w:t>
      </w:r>
      <w:r>
        <w:rPr>
          <w:rFonts w:eastAsia="Times New Roman"/>
          <w:szCs w:val="24"/>
        </w:rPr>
        <w:t>,</w:t>
      </w:r>
      <w:r w:rsidRPr="00CF2538">
        <w:rPr>
          <w:rFonts w:eastAsia="Times New Roman"/>
          <w:szCs w:val="24"/>
        </w:rPr>
        <w:t xml:space="preserve"> είναι ένα </w:t>
      </w:r>
      <w:r w:rsidRPr="00CF2538">
        <w:rPr>
          <w:rFonts w:eastAsia="Times New Roman"/>
          <w:szCs w:val="24"/>
        </w:rPr>
        <w:lastRenderedPageBreak/>
        <w:t>μεγαλεπήβολο ζήτημα</w:t>
      </w:r>
      <w:r>
        <w:rPr>
          <w:rFonts w:eastAsia="Times New Roman"/>
          <w:szCs w:val="24"/>
        </w:rPr>
        <w:t xml:space="preserve"> </w:t>
      </w:r>
      <w:r w:rsidRPr="00CF2538">
        <w:rPr>
          <w:rFonts w:eastAsia="Times New Roman"/>
          <w:szCs w:val="24"/>
        </w:rPr>
        <w:t xml:space="preserve">και αυτό πρέπει να το σχεδιάζεις με </w:t>
      </w:r>
      <w:r>
        <w:rPr>
          <w:rFonts w:eastAsia="Times New Roman"/>
          <w:szCs w:val="24"/>
        </w:rPr>
        <w:t>όραμα</w:t>
      </w:r>
      <w:r w:rsidRPr="00CF2538">
        <w:rPr>
          <w:rFonts w:eastAsia="Times New Roman"/>
          <w:szCs w:val="24"/>
        </w:rPr>
        <w:t xml:space="preserve"> τουλάχιστον εικοσαετίας</w:t>
      </w:r>
      <w:r>
        <w:rPr>
          <w:rFonts w:eastAsia="Times New Roman"/>
          <w:szCs w:val="24"/>
        </w:rPr>
        <w:t>.</w:t>
      </w:r>
      <w:r w:rsidRPr="00CF2538">
        <w:rPr>
          <w:rFonts w:eastAsia="Times New Roman"/>
          <w:szCs w:val="24"/>
        </w:rPr>
        <w:t xml:space="preserve"> </w:t>
      </w:r>
      <w:r>
        <w:rPr>
          <w:rFonts w:eastAsia="Times New Roman"/>
          <w:szCs w:val="24"/>
        </w:rPr>
        <w:t>Γ</w:t>
      </w:r>
      <w:r w:rsidRPr="00CF2538">
        <w:rPr>
          <w:rFonts w:eastAsia="Times New Roman"/>
          <w:szCs w:val="24"/>
        </w:rPr>
        <w:t>ια να γίνει</w:t>
      </w:r>
      <w:r>
        <w:rPr>
          <w:rFonts w:eastAsia="Times New Roman"/>
          <w:szCs w:val="24"/>
        </w:rPr>
        <w:t>,</w:t>
      </w:r>
      <w:r w:rsidRPr="00CF2538">
        <w:rPr>
          <w:rFonts w:eastAsia="Times New Roman"/>
          <w:szCs w:val="24"/>
        </w:rPr>
        <w:t xml:space="preserve"> </w:t>
      </w:r>
      <w:r>
        <w:rPr>
          <w:rFonts w:eastAsia="Times New Roman"/>
          <w:szCs w:val="24"/>
        </w:rPr>
        <w:t>όμως,</w:t>
      </w:r>
      <w:r w:rsidRPr="00CF2538">
        <w:rPr>
          <w:rFonts w:eastAsia="Times New Roman"/>
          <w:szCs w:val="24"/>
        </w:rPr>
        <w:t xml:space="preserve"> αυτό πρωταρχ</w:t>
      </w:r>
      <w:r w:rsidRPr="00CF2538">
        <w:rPr>
          <w:rFonts w:eastAsia="Times New Roman"/>
          <w:szCs w:val="24"/>
        </w:rPr>
        <w:t xml:space="preserve">ικά </w:t>
      </w:r>
      <w:r>
        <w:rPr>
          <w:rFonts w:eastAsia="Times New Roman"/>
          <w:szCs w:val="24"/>
        </w:rPr>
        <w:t xml:space="preserve">χρειάζεσαι </w:t>
      </w:r>
      <w:r w:rsidRPr="00CF2538">
        <w:rPr>
          <w:rFonts w:eastAsia="Times New Roman"/>
          <w:szCs w:val="24"/>
        </w:rPr>
        <w:t>χρόνο</w:t>
      </w:r>
      <w:r>
        <w:rPr>
          <w:rFonts w:eastAsia="Times New Roman"/>
          <w:szCs w:val="24"/>
        </w:rPr>
        <w:t>.</w:t>
      </w:r>
      <w:r w:rsidRPr="00CF2538">
        <w:rPr>
          <w:rFonts w:eastAsia="Times New Roman"/>
          <w:szCs w:val="24"/>
        </w:rPr>
        <w:t xml:space="preserve"> </w:t>
      </w:r>
      <w:r>
        <w:rPr>
          <w:rFonts w:eastAsia="Times New Roman"/>
          <w:szCs w:val="24"/>
        </w:rPr>
        <w:t>Σ</w:t>
      </w:r>
      <w:r w:rsidRPr="00CF2538">
        <w:rPr>
          <w:rFonts w:eastAsia="Times New Roman"/>
          <w:szCs w:val="24"/>
        </w:rPr>
        <w:t>υζητάς</w:t>
      </w:r>
      <w:r>
        <w:rPr>
          <w:rFonts w:eastAsia="Times New Roman"/>
          <w:szCs w:val="24"/>
        </w:rPr>
        <w:t>,</w:t>
      </w:r>
      <w:r w:rsidRPr="00CF2538">
        <w:rPr>
          <w:rFonts w:eastAsia="Times New Roman"/>
          <w:szCs w:val="24"/>
        </w:rPr>
        <w:t xml:space="preserve"> που σημαίνει </w:t>
      </w:r>
      <w:r>
        <w:rPr>
          <w:rFonts w:eastAsia="Times New Roman"/>
          <w:szCs w:val="24"/>
        </w:rPr>
        <w:t>κ</w:t>
      </w:r>
      <w:r w:rsidRPr="00CF2538">
        <w:rPr>
          <w:rFonts w:eastAsia="Times New Roman"/>
          <w:szCs w:val="24"/>
        </w:rPr>
        <w:t>ατ</w:t>
      </w:r>
      <w:r>
        <w:rPr>
          <w:rFonts w:eastAsia="Times New Roman"/>
          <w:szCs w:val="24"/>
        </w:rPr>
        <w:t xml:space="preserve">’ </w:t>
      </w:r>
      <w:r w:rsidRPr="00CF2538">
        <w:rPr>
          <w:rFonts w:eastAsia="Times New Roman"/>
          <w:szCs w:val="24"/>
        </w:rPr>
        <w:t>αρχ</w:t>
      </w:r>
      <w:r>
        <w:rPr>
          <w:rFonts w:eastAsia="Times New Roman"/>
          <w:szCs w:val="24"/>
        </w:rPr>
        <w:t>άς</w:t>
      </w:r>
      <w:r w:rsidRPr="00CF2538">
        <w:rPr>
          <w:rFonts w:eastAsia="Times New Roman"/>
          <w:szCs w:val="24"/>
        </w:rPr>
        <w:t xml:space="preserve"> ότι ακούς</w:t>
      </w:r>
      <w:r>
        <w:rPr>
          <w:rFonts w:eastAsia="Times New Roman"/>
          <w:szCs w:val="24"/>
        </w:rPr>
        <w:t>, κ</w:t>
      </w:r>
      <w:r w:rsidRPr="00CF2538">
        <w:rPr>
          <w:rFonts w:eastAsia="Times New Roman"/>
          <w:szCs w:val="24"/>
        </w:rPr>
        <w:t>αι μετά ακολουθεί</w:t>
      </w:r>
      <w:r>
        <w:rPr>
          <w:rFonts w:eastAsia="Times New Roman"/>
          <w:szCs w:val="24"/>
        </w:rPr>
        <w:t>ς</w:t>
      </w:r>
      <w:r w:rsidRPr="00CF2538">
        <w:rPr>
          <w:rFonts w:eastAsia="Times New Roman"/>
          <w:szCs w:val="24"/>
        </w:rPr>
        <w:t xml:space="preserve"> σταθερά βήματα που γίνονται σταδιακά</w:t>
      </w:r>
      <w:r>
        <w:rPr>
          <w:rFonts w:eastAsia="Times New Roman"/>
          <w:szCs w:val="24"/>
        </w:rPr>
        <w:t>,</w:t>
      </w:r>
      <w:r w:rsidRPr="00CF2538">
        <w:rPr>
          <w:rFonts w:eastAsia="Times New Roman"/>
          <w:szCs w:val="24"/>
        </w:rPr>
        <w:t xml:space="preserve"> που αντέχουν στη βάσανο</w:t>
      </w:r>
      <w:r>
        <w:rPr>
          <w:rFonts w:eastAsia="Times New Roman"/>
          <w:szCs w:val="24"/>
        </w:rPr>
        <w:t>,</w:t>
      </w:r>
      <w:r w:rsidRPr="00CF2538">
        <w:rPr>
          <w:rFonts w:eastAsia="Times New Roman"/>
          <w:szCs w:val="24"/>
        </w:rPr>
        <w:t xml:space="preserve"> στη δοκιμή και την εφαρμογή</w:t>
      </w:r>
      <w:r>
        <w:rPr>
          <w:rFonts w:eastAsia="Times New Roman"/>
          <w:szCs w:val="24"/>
        </w:rPr>
        <w:t>. Αντ’</w:t>
      </w:r>
      <w:r w:rsidRPr="00CF2538">
        <w:rPr>
          <w:rFonts w:eastAsia="Times New Roman"/>
          <w:szCs w:val="24"/>
        </w:rPr>
        <w:t xml:space="preserve"> αυτού </w:t>
      </w:r>
      <w:r>
        <w:rPr>
          <w:rFonts w:eastAsia="Times New Roman"/>
          <w:szCs w:val="24"/>
        </w:rPr>
        <w:t>η Κυβέρνηση τι κάνει;</w:t>
      </w:r>
      <w:r w:rsidRPr="00CF2538">
        <w:rPr>
          <w:rFonts w:eastAsia="Times New Roman"/>
          <w:szCs w:val="24"/>
        </w:rPr>
        <w:t xml:space="preserve"> </w:t>
      </w:r>
      <w:r>
        <w:rPr>
          <w:rFonts w:eastAsia="Times New Roman"/>
          <w:szCs w:val="24"/>
        </w:rPr>
        <w:t>Σ</w:t>
      </w:r>
      <w:r w:rsidRPr="00CF2538">
        <w:rPr>
          <w:rFonts w:eastAsia="Times New Roman"/>
          <w:szCs w:val="24"/>
        </w:rPr>
        <w:t xml:space="preserve">υνεχίζει την πολιτική της κατά </w:t>
      </w:r>
      <w:proofErr w:type="spellStart"/>
      <w:r w:rsidRPr="00CF2538">
        <w:rPr>
          <w:rFonts w:eastAsia="Times New Roman"/>
          <w:szCs w:val="24"/>
        </w:rPr>
        <w:t>συρροή</w:t>
      </w:r>
      <w:r>
        <w:rPr>
          <w:rFonts w:eastAsia="Times New Roman"/>
          <w:szCs w:val="24"/>
        </w:rPr>
        <w:t>ν</w:t>
      </w:r>
      <w:proofErr w:type="spellEnd"/>
      <w:r>
        <w:rPr>
          <w:rFonts w:eastAsia="Times New Roman"/>
          <w:szCs w:val="24"/>
        </w:rPr>
        <w:t xml:space="preserve"> συγχώ</w:t>
      </w:r>
      <w:r>
        <w:rPr>
          <w:rFonts w:eastAsia="Times New Roman"/>
          <w:szCs w:val="24"/>
        </w:rPr>
        <w:t>νευσης</w:t>
      </w:r>
      <w:r w:rsidRPr="00CF2538">
        <w:rPr>
          <w:rFonts w:eastAsia="Times New Roman"/>
          <w:szCs w:val="24"/>
        </w:rPr>
        <w:t xml:space="preserve"> πανεπιστημίων </w:t>
      </w:r>
      <w:r>
        <w:rPr>
          <w:rFonts w:eastAsia="Times New Roman"/>
          <w:szCs w:val="24"/>
        </w:rPr>
        <w:t>με ΤΕΙ</w:t>
      </w:r>
      <w:r w:rsidRPr="00CF2538">
        <w:rPr>
          <w:rFonts w:eastAsia="Times New Roman"/>
          <w:szCs w:val="24"/>
        </w:rPr>
        <w:t xml:space="preserve"> που γίνεται πάντα με συνοπτικές διαδικασίες και με μία βιομηχανία νομοσχεδίων</w:t>
      </w:r>
      <w:r>
        <w:rPr>
          <w:rFonts w:eastAsia="Times New Roman"/>
          <w:szCs w:val="24"/>
        </w:rPr>
        <w:t>,</w:t>
      </w:r>
      <w:r w:rsidRPr="00CF2538">
        <w:rPr>
          <w:rFonts w:eastAsia="Times New Roman"/>
          <w:szCs w:val="24"/>
        </w:rPr>
        <w:t xml:space="preserve"> χωρίς ουσιαστική τεκμηρίωση της </w:t>
      </w:r>
      <w:r>
        <w:rPr>
          <w:rFonts w:eastAsia="Times New Roman"/>
          <w:szCs w:val="24"/>
        </w:rPr>
        <w:t>όποιας</w:t>
      </w:r>
      <w:r w:rsidRPr="00CF2538">
        <w:rPr>
          <w:rFonts w:eastAsia="Times New Roman"/>
          <w:szCs w:val="24"/>
        </w:rPr>
        <w:t xml:space="preserve"> αναγκαιότητας αυτής της επιλογής</w:t>
      </w:r>
      <w:r>
        <w:rPr>
          <w:rFonts w:eastAsia="Times New Roman"/>
          <w:szCs w:val="24"/>
        </w:rPr>
        <w:t>.</w:t>
      </w:r>
      <w:r w:rsidRPr="00CF2538">
        <w:rPr>
          <w:rFonts w:eastAsia="Times New Roman"/>
          <w:szCs w:val="24"/>
        </w:rPr>
        <w:t xml:space="preserve"> </w:t>
      </w:r>
    </w:p>
    <w:p w14:paraId="6B14EDB1" w14:textId="77777777" w:rsidR="004965E6" w:rsidRDefault="004D430C">
      <w:pPr>
        <w:spacing w:line="600" w:lineRule="auto"/>
        <w:ind w:firstLine="720"/>
        <w:jc w:val="both"/>
        <w:rPr>
          <w:rFonts w:eastAsia="Times New Roman"/>
          <w:szCs w:val="24"/>
        </w:rPr>
      </w:pPr>
      <w:r>
        <w:rPr>
          <w:rFonts w:eastAsia="Times New Roman"/>
          <w:szCs w:val="24"/>
        </w:rPr>
        <w:t xml:space="preserve">Στο τέλος, </w:t>
      </w:r>
      <w:r w:rsidRPr="00CF2538">
        <w:rPr>
          <w:rFonts w:eastAsia="Times New Roman"/>
          <w:szCs w:val="24"/>
        </w:rPr>
        <w:t>αντί να αναβαθμίζει</w:t>
      </w:r>
      <w:r>
        <w:rPr>
          <w:rFonts w:eastAsia="Times New Roman"/>
          <w:szCs w:val="24"/>
        </w:rPr>
        <w:t>,</w:t>
      </w:r>
      <w:r w:rsidRPr="00CF2538">
        <w:rPr>
          <w:rFonts w:eastAsia="Times New Roman"/>
          <w:szCs w:val="24"/>
        </w:rPr>
        <w:t xml:space="preserve"> καταργεί τον </w:t>
      </w:r>
      <w:r>
        <w:rPr>
          <w:rFonts w:eastAsia="Times New Roman"/>
          <w:szCs w:val="24"/>
        </w:rPr>
        <w:t xml:space="preserve">τεχνολογικό τομέα της ανώτατης εκπαίδευσης. Και το κάνει χωρίς συνολικό στρατηγικό σχέδιο σε ό,τι αφορά στον </w:t>
      </w:r>
      <w:r w:rsidRPr="00CF2538">
        <w:rPr>
          <w:rFonts w:eastAsia="Times New Roman"/>
          <w:szCs w:val="24"/>
        </w:rPr>
        <w:t>ακαδημαϊκό χάρτη της χώρας</w:t>
      </w:r>
      <w:r>
        <w:rPr>
          <w:rFonts w:eastAsia="Times New Roman"/>
          <w:szCs w:val="24"/>
        </w:rPr>
        <w:t>, α λα καρτ,</w:t>
      </w:r>
      <w:r w:rsidRPr="00CF2538">
        <w:rPr>
          <w:rFonts w:eastAsia="Times New Roman"/>
          <w:szCs w:val="24"/>
        </w:rPr>
        <w:t xml:space="preserve"> ανάλογα με το τι βολεύει</w:t>
      </w:r>
      <w:r>
        <w:rPr>
          <w:rFonts w:eastAsia="Times New Roman"/>
          <w:szCs w:val="24"/>
        </w:rPr>
        <w:t>,</w:t>
      </w:r>
      <w:r w:rsidRPr="00CF2538">
        <w:rPr>
          <w:rFonts w:eastAsia="Times New Roman"/>
          <w:szCs w:val="24"/>
        </w:rPr>
        <w:t xml:space="preserve"> χωρίς αξιολόγηση των προγραμμάτων σπουδών των ΤΕΙ που εντάσσονται σε πανεπιστήμια</w:t>
      </w:r>
      <w:r>
        <w:rPr>
          <w:rFonts w:eastAsia="Times New Roman"/>
          <w:szCs w:val="24"/>
        </w:rPr>
        <w:t>,</w:t>
      </w:r>
      <w:r>
        <w:rPr>
          <w:rFonts w:eastAsia="Times New Roman"/>
          <w:szCs w:val="24"/>
        </w:rPr>
        <w:t xml:space="preserve"> χωρίς συζήτηση σ</w:t>
      </w:r>
      <w:r w:rsidRPr="00CF2538">
        <w:rPr>
          <w:rFonts w:eastAsia="Times New Roman"/>
          <w:szCs w:val="24"/>
        </w:rPr>
        <w:t>τα</w:t>
      </w:r>
      <w:r>
        <w:rPr>
          <w:rFonts w:eastAsia="Times New Roman"/>
          <w:szCs w:val="24"/>
        </w:rPr>
        <w:t xml:space="preserve"> πλαίσια του πολυδιαφημιζόμενου ε</w:t>
      </w:r>
      <w:r w:rsidRPr="00CF2538">
        <w:rPr>
          <w:rFonts w:eastAsia="Times New Roman"/>
          <w:szCs w:val="24"/>
        </w:rPr>
        <w:t xml:space="preserve">θνικού διαλόγου </w:t>
      </w:r>
      <w:r>
        <w:rPr>
          <w:rFonts w:eastAsia="Times New Roman"/>
          <w:szCs w:val="24"/>
        </w:rPr>
        <w:t>για</w:t>
      </w:r>
      <w:r w:rsidRPr="00CF2538">
        <w:rPr>
          <w:rFonts w:eastAsia="Times New Roman"/>
          <w:szCs w:val="24"/>
        </w:rPr>
        <w:t xml:space="preserve"> την </w:t>
      </w:r>
      <w:r>
        <w:rPr>
          <w:rFonts w:eastAsia="Times New Roman"/>
          <w:szCs w:val="24"/>
        </w:rPr>
        <w:t>π</w:t>
      </w:r>
      <w:r w:rsidRPr="00CF2538">
        <w:rPr>
          <w:rFonts w:eastAsia="Times New Roman"/>
          <w:szCs w:val="24"/>
        </w:rPr>
        <w:t>αιδεία</w:t>
      </w:r>
      <w:r>
        <w:rPr>
          <w:rFonts w:eastAsia="Times New Roman"/>
          <w:szCs w:val="24"/>
        </w:rPr>
        <w:t>,</w:t>
      </w:r>
      <w:r w:rsidRPr="00CF2538">
        <w:rPr>
          <w:rFonts w:eastAsia="Times New Roman"/>
          <w:szCs w:val="24"/>
        </w:rPr>
        <w:t xml:space="preserve"> χωρίς διάλογο των ίδιων των </w:t>
      </w:r>
      <w:r w:rsidRPr="00CF2538">
        <w:rPr>
          <w:rFonts w:eastAsia="Times New Roman"/>
          <w:szCs w:val="24"/>
        </w:rPr>
        <w:lastRenderedPageBreak/>
        <w:t>πανεπιστημίων μεταξ</w:t>
      </w:r>
      <w:r>
        <w:rPr>
          <w:rFonts w:eastAsia="Times New Roman"/>
          <w:szCs w:val="24"/>
        </w:rPr>
        <w:t>ύ τους πάνω στις προτάσεις του υ</w:t>
      </w:r>
      <w:r w:rsidRPr="00CF2538">
        <w:rPr>
          <w:rFonts w:eastAsia="Times New Roman"/>
          <w:szCs w:val="24"/>
        </w:rPr>
        <w:t>πουργείου</w:t>
      </w:r>
      <w:r>
        <w:rPr>
          <w:rFonts w:eastAsia="Times New Roman"/>
          <w:szCs w:val="24"/>
        </w:rPr>
        <w:t>.</w:t>
      </w:r>
      <w:r w:rsidRPr="00CF2538">
        <w:rPr>
          <w:rFonts w:eastAsia="Times New Roman"/>
          <w:szCs w:val="24"/>
        </w:rPr>
        <w:t xml:space="preserve"> </w:t>
      </w:r>
      <w:r>
        <w:rPr>
          <w:rFonts w:eastAsia="Times New Roman"/>
          <w:szCs w:val="24"/>
        </w:rPr>
        <w:t>Ε</w:t>
      </w:r>
      <w:r w:rsidRPr="00CF2538">
        <w:rPr>
          <w:rFonts w:eastAsia="Times New Roman"/>
          <w:szCs w:val="24"/>
        </w:rPr>
        <w:t>δώ πια έχει χαθεί η έννοια των λέξεων με όλα αυτά που ακούμε και βλέπουμε σε αυτ</w:t>
      </w:r>
      <w:r w:rsidRPr="00CF2538">
        <w:rPr>
          <w:rFonts w:eastAsia="Times New Roman"/>
          <w:szCs w:val="24"/>
        </w:rPr>
        <w:t xml:space="preserve">ή την </w:t>
      </w:r>
      <w:r>
        <w:rPr>
          <w:rFonts w:eastAsia="Times New Roman"/>
          <w:szCs w:val="24"/>
        </w:rPr>
        <w:t>Α</w:t>
      </w:r>
      <w:r w:rsidRPr="00CF2538">
        <w:rPr>
          <w:rFonts w:eastAsia="Times New Roman"/>
          <w:szCs w:val="24"/>
        </w:rPr>
        <w:t>ίθουσα</w:t>
      </w:r>
      <w:r>
        <w:rPr>
          <w:rFonts w:eastAsia="Times New Roman"/>
          <w:szCs w:val="24"/>
        </w:rPr>
        <w:t>.</w:t>
      </w:r>
      <w:r w:rsidRPr="00CF2538">
        <w:rPr>
          <w:rFonts w:eastAsia="Times New Roman"/>
          <w:szCs w:val="24"/>
        </w:rPr>
        <w:t xml:space="preserve"> </w:t>
      </w:r>
    </w:p>
    <w:p w14:paraId="6B14EDB2" w14:textId="77777777" w:rsidR="004965E6" w:rsidRDefault="004D430C">
      <w:pPr>
        <w:spacing w:line="600" w:lineRule="auto"/>
        <w:ind w:firstLine="720"/>
        <w:jc w:val="both"/>
        <w:rPr>
          <w:rFonts w:eastAsia="Times New Roman"/>
          <w:szCs w:val="24"/>
        </w:rPr>
      </w:pPr>
      <w:r>
        <w:rPr>
          <w:rFonts w:eastAsia="Times New Roman"/>
          <w:szCs w:val="24"/>
        </w:rPr>
        <w:t>Τ</w:t>
      </w:r>
      <w:r w:rsidRPr="00CF2538">
        <w:rPr>
          <w:rFonts w:eastAsia="Times New Roman"/>
          <w:szCs w:val="24"/>
        </w:rPr>
        <w:t>ι δεν μας είπατε</w:t>
      </w:r>
      <w:r>
        <w:rPr>
          <w:rFonts w:eastAsia="Times New Roman"/>
          <w:szCs w:val="24"/>
        </w:rPr>
        <w:t>; Ό</w:t>
      </w:r>
      <w:r w:rsidRPr="00CF2538">
        <w:rPr>
          <w:rFonts w:eastAsia="Times New Roman"/>
          <w:szCs w:val="24"/>
        </w:rPr>
        <w:t xml:space="preserve">τι η </w:t>
      </w:r>
      <w:r>
        <w:rPr>
          <w:rFonts w:eastAsia="Times New Roman"/>
          <w:szCs w:val="24"/>
        </w:rPr>
        <w:t>Κ</w:t>
      </w:r>
      <w:r w:rsidRPr="00CF2538">
        <w:rPr>
          <w:rFonts w:eastAsia="Times New Roman"/>
          <w:szCs w:val="24"/>
        </w:rPr>
        <w:t>υβέρνηση όλα αυτά τα ωραία που μας λέει ότι κάνει</w:t>
      </w:r>
      <w:r>
        <w:rPr>
          <w:rFonts w:eastAsia="Times New Roman"/>
          <w:szCs w:val="24"/>
        </w:rPr>
        <w:t>,</w:t>
      </w:r>
      <w:r w:rsidRPr="00CF2538">
        <w:rPr>
          <w:rFonts w:eastAsia="Times New Roman"/>
          <w:szCs w:val="24"/>
        </w:rPr>
        <w:t xml:space="preserve"> </w:t>
      </w:r>
      <w:r>
        <w:rPr>
          <w:rFonts w:eastAsia="Times New Roman"/>
          <w:szCs w:val="24"/>
        </w:rPr>
        <w:t>τα παραλείπει</w:t>
      </w:r>
      <w:r w:rsidRPr="00CF2538">
        <w:rPr>
          <w:rFonts w:eastAsia="Times New Roman"/>
          <w:szCs w:val="24"/>
        </w:rPr>
        <w:t xml:space="preserve"> στη λογική του </w:t>
      </w:r>
      <w:r>
        <w:rPr>
          <w:rFonts w:eastAsia="Times New Roman"/>
          <w:szCs w:val="24"/>
        </w:rPr>
        <w:t>«σαρώνω</w:t>
      </w:r>
      <w:r w:rsidRPr="00CF2538">
        <w:rPr>
          <w:rFonts w:eastAsia="Times New Roman"/>
          <w:szCs w:val="24"/>
        </w:rPr>
        <w:t xml:space="preserve"> τα πάντα εδώ και τώρα για να προλάβω τις εκλογές</w:t>
      </w:r>
      <w:r>
        <w:rPr>
          <w:rFonts w:eastAsia="Times New Roman"/>
          <w:szCs w:val="24"/>
        </w:rPr>
        <w:t>».</w:t>
      </w:r>
      <w:r w:rsidRPr="00CF2538">
        <w:rPr>
          <w:rFonts w:eastAsia="Times New Roman"/>
          <w:szCs w:val="24"/>
        </w:rPr>
        <w:t xml:space="preserve"> </w:t>
      </w:r>
      <w:r>
        <w:rPr>
          <w:rFonts w:eastAsia="Times New Roman"/>
          <w:szCs w:val="24"/>
        </w:rPr>
        <w:t>Α</w:t>
      </w:r>
      <w:r w:rsidRPr="00CF2538">
        <w:rPr>
          <w:rFonts w:eastAsia="Times New Roman"/>
          <w:szCs w:val="24"/>
        </w:rPr>
        <w:t xml:space="preserve">υτό κάνατε ιδρύοντας το </w:t>
      </w:r>
      <w:r>
        <w:rPr>
          <w:rFonts w:eastAsia="Times New Roman"/>
          <w:szCs w:val="24"/>
        </w:rPr>
        <w:t>Π</w:t>
      </w:r>
      <w:r w:rsidRPr="00CF2538">
        <w:rPr>
          <w:rFonts w:eastAsia="Times New Roman"/>
          <w:szCs w:val="24"/>
        </w:rPr>
        <w:t>ανεπιστήμ</w:t>
      </w:r>
      <w:r>
        <w:rPr>
          <w:rFonts w:eastAsia="Times New Roman"/>
          <w:szCs w:val="24"/>
        </w:rPr>
        <w:t xml:space="preserve">ιο Δυτικής Αττικής πέρσι, με </w:t>
      </w:r>
      <w:r>
        <w:rPr>
          <w:rFonts w:eastAsia="Times New Roman"/>
          <w:szCs w:val="24"/>
        </w:rPr>
        <w:t>συνεννοήσεις, τακτοποιήσεις, διευθετήσεις</w:t>
      </w:r>
      <w:r w:rsidRPr="00CF2538">
        <w:rPr>
          <w:rFonts w:eastAsia="Times New Roman"/>
          <w:szCs w:val="24"/>
        </w:rPr>
        <w:t xml:space="preserve"> και </w:t>
      </w:r>
      <w:r>
        <w:rPr>
          <w:rFonts w:eastAsia="Times New Roman"/>
          <w:szCs w:val="24"/>
        </w:rPr>
        <w:t>κάθε είδους εξυπηρετήσεις.</w:t>
      </w:r>
      <w:r w:rsidRPr="00CF2538">
        <w:rPr>
          <w:rFonts w:eastAsia="Times New Roman"/>
          <w:szCs w:val="24"/>
        </w:rPr>
        <w:t xml:space="preserve"> </w:t>
      </w:r>
    </w:p>
    <w:p w14:paraId="6B14EDB3" w14:textId="77777777" w:rsidR="004965E6" w:rsidRDefault="004D430C">
      <w:pPr>
        <w:spacing w:line="600" w:lineRule="auto"/>
        <w:ind w:firstLine="720"/>
        <w:jc w:val="both"/>
        <w:rPr>
          <w:rFonts w:eastAsia="Times New Roman"/>
          <w:szCs w:val="24"/>
        </w:rPr>
      </w:pPr>
      <w:r>
        <w:rPr>
          <w:rFonts w:eastAsia="Times New Roman"/>
          <w:szCs w:val="24"/>
        </w:rPr>
        <w:t>Συνεχίσατε τ</w:t>
      </w:r>
      <w:r w:rsidRPr="00CF2538">
        <w:rPr>
          <w:rFonts w:eastAsia="Times New Roman"/>
          <w:szCs w:val="24"/>
        </w:rPr>
        <w:t>ο περασμένο καλοκαίρ</w:t>
      </w:r>
      <w:r>
        <w:rPr>
          <w:rFonts w:eastAsia="Times New Roman"/>
          <w:szCs w:val="24"/>
        </w:rPr>
        <w:t>ι, στην ίδια λογική, με το Ιόνιο Π</w:t>
      </w:r>
      <w:r w:rsidRPr="00CF2538">
        <w:rPr>
          <w:rFonts w:eastAsia="Times New Roman"/>
          <w:szCs w:val="24"/>
        </w:rPr>
        <w:t xml:space="preserve">ανεπιστήμιο και το </w:t>
      </w:r>
      <w:r>
        <w:rPr>
          <w:rFonts w:eastAsia="Times New Roman"/>
          <w:szCs w:val="24"/>
        </w:rPr>
        <w:t>Π</w:t>
      </w:r>
      <w:r w:rsidRPr="00CF2538">
        <w:rPr>
          <w:rFonts w:eastAsia="Times New Roman"/>
          <w:szCs w:val="24"/>
        </w:rPr>
        <w:t>ανεπιστήμιο Ιωαννίνων</w:t>
      </w:r>
      <w:r>
        <w:rPr>
          <w:rFonts w:eastAsia="Times New Roman"/>
          <w:szCs w:val="24"/>
        </w:rPr>
        <w:t>.</w:t>
      </w:r>
      <w:r w:rsidRPr="00CF2538">
        <w:rPr>
          <w:rFonts w:eastAsia="Times New Roman"/>
          <w:szCs w:val="24"/>
        </w:rPr>
        <w:t xml:space="preserve"> </w:t>
      </w:r>
      <w:r>
        <w:rPr>
          <w:rFonts w:eastAsia="Times New Roman"/>
          <w:szCs w:val="24"/>
        </w:rPr>
        <w:t>Ε</w:t>
      </w:r>
      <w:r w:rsidRPr="00CF2538">
        <w:rPr>
          <w:rFonts w:eastAsia="Times New Roman"/>
          <w:szCs w:val="24"/>
        </w:rPr>
        <w:t xml:space="preserve">κεί </w:t>
      </w:r>
      <w:r>
        <w:rPr>
          <w:rFonts w:eastAsia="Times New Roman"/>
          <w:szCs w:val="24"/>
        </w:rPr>
        <w:t xml:space="preserve">-όπως </w:t>
      </w:r>
      <w:r w:rsidRPr="00CF2538">
        <w:rPr>
          <w:rFonts w:eastAsia="Times New Roman"/>
          <w:szCs w:val="24"/>
        </w:rPr>
        <w:t>μας είπατε</w:t>
      </w:r>
      <w:r>
        <w:rPr>
          <w:rFonts w:eastAsia="Times New Roman"/>
          <w:szCs w:val="24"/>
        </w:rPr>
        <w:t>-</w:t>
      </w:r>
      <w:r w:rsidRPr="00CF2538">
        <w:rPr>
          <w:rFonts w:eastAsia="Times New Roman"/>
          <w:szCs w:val="24"/>
        </w:rPr>
        <w:t xml:space="preserve"> κάνατε </w:t>
      </w:r>
      <w:r>
        <w:rPr>
          <w:rFonts w:eastAsia="Times New Roman"/>
          <w:szCs w:val="24"/>
        </w:rPr>
        <w:t>αναδιάταξη και αναδιάρθρωση. Και σήμερα, λί</w:t>
      </w:r>
      <w:r>
        <w:rPr>
          <w:rFonts w:eastAsia="Times New Roman"/>
          <w:szCs w:val="24"/>
        </w:rPr>
        <w:t xml:space="preserve">γους μήνες μετά -έχουν περάσει μόλις τρεις μήνες- </w:t>
      </w:r>
      <w:r w:rsidRPr="00CF2538">
        <w:rPr>
          <w:rFonts w:eastAsia="Times New Roman"/>
          <w:szCs w:val="24"/>
        </w:rPr>
        <w:t>υπάρχει το μεγαλεπήβολο σχέδιο για το Πανεπιστήμιο Θεσσαλίας</w:t>
      </w:r>
      <w:r>
        <w:rPr>
          <w:rFonts w:eastAsia="Times New Roman"/>
          <w:szCs w:val="24"/>
        </w:rPr>
        <w:t>,</w:t>
      </w:r>
      <w:r w:rsidRPr="00CF2538">
        <w:rPr>
          <w:rFonts w:eastAsia="Times New Roman"/>
          <w:szCs w:val="24"/>
        </w:rPr>
        <w:t xml:space="preserve"> το </w:t>
      </w:r>
      <w:r>
        <w:rPr>
          <w:rFonts w:eastAsia="Times New Roman"/>
          <w:szCs w:val="24"/>
        </w:rPr>
        <w:t>Ε</w:t>
      </w:r>
      <w:r w:rsidRPr="00CF2538">
        <w:rPr>
          <w:rFonts w:eastAsia="Times New Roman"/>
          <w:szCs w:val="24"/>
        </w:rPr>
        <w:t>θνικό Καποδιστριακό</w:t>
      </w:r>
      <w:r>
        <w:rPr>
          <w:rFonts w:eastAsia="Times New Roman"/>
          <w:szCs w:val="24"/>
        </w:rPr>
        <w:t>,</w:t>
      </w:r>
      <w:r w:rsidRPr="00CF2538">
        <w:rPr>
          <w:rFonts w:eastAsia="Times New Roman"/>
          <w:szCs w:val="24"/>
        </w:rPr>
        <w:t xml:space="preserve"> το Γεωπονικό Πανεπιστήμιο που συγχωνεύονται με τα ΤΕΙ Θεσσαλίας και Στερεάς Ελλάδας</w:t>
      </w:r>
      <w:r>
        <w:rPr>
          <w:rFonts w:eastAsia="Times New Roman"/>
          <w:szCs w:val="24"/>
        </w:rPr>
        <w:t>,</w:t>
      </w:r>
      <w:r w:rsidRPr="00CF2538">
        <w:rPr>
          <w:rFonts w:eastAsia="Times New Roman"/>
          <w:szCs w:val="24"/>
        </w:rPr>
        <w:t xml:space="preserve"> αδιαφορώντας και πνίγοντας κάθε αν</w:t>
      </w:r>
      <w:r w:rsidRPr="00CF2538">
        <w:rPr>
          <w:rFonts w:eastAsia="Times New Roman"/>
          <w:szCs w:val="24"/>
        </w:rPr>
        <w:t>τίθετη φωνή</w:t>
      </w:r>
      <w:r>
        <w:rPr>
          <w:rFonts w:eastAsia="Times New Roman"/>
          <w:szCs w:val="24"/>
        </w:rPr>
        <w:t>. Μια έκθεση ιδεών εκφωνήσατε περί συνεργειών,</w:t>
      </w:r>
      <w:r w:rsidRPr="00CF2538">
        <w:rPr>
          <w:rFonts w:eastAsia="Times New Roman"/>
          <w:szCs w:val="24"/>
        </w:rPr>
        <w:t xml:space="preserve"> </w:t>
      </w:r>
      <w:r>
        <w:rPr>
          <w:rFonts w:eastAsia="Times New Roman"/>
          <w:szCs w:val="24"/>
        </w:rPr>
        <w:t>α</w:t>
      </w:r>
      <w:r w:rsidRPr="00CF2538">
        <w:rPr>
          <w:rFonts w:eastAsia="Times New Roman"/>
          <w:szCs w:val="24"/>
        </w:rPr>
        <w:t>λληλεγγύης</w:t>
      </w:r>
      <w:r>
        <w:rPr>
          <w:rFonts w:eastAsia="Times New Roman"/>
          <w:szCs w:val="24"/>
        </w:rPr>
        <w:t>,</w:t>
      </w:r>
      <w:r w:rsidRPr="00CF2538">
        <w:rPr>
          <w:rFonts w:eastAsia="Times New Roman"/>
          <w:szCs w:val="24"/>
        </w:rPr>
        <w:t xml:space="preserve"> αναπτυξιακού και </w:t>
      </w:r>
      <w:r w:rsidRPr="00CF2538">
        <w:rPr>
          <w:rFonts w:eastAsia="Times New Roman"/>
          <w:szCs w:val="24"/>
        </w:rPr>
        <w:lastRenderedPageBreak/>
        <w:t>παραγωγικού μοντέλου</w:t>
      </w:r>
      <w:r>
        <w:rPr>
          <w:rFonts w:eastAsia="Times New Roman"/>
          <w:szCs w:val="24"/>
        </w:rPr>
        <w:t>, πρόσημο κοινωνικό</w:t>
      </w:r>
      <w:r w:rsidRPr="00CF2538">
        <w:rPr>
          <w:rFonts w:eastAsia="Times New Roman"/>
          <w:szCs w:val="24"/>
        </w:rPr>
        <w:t xml:space="preserve"> και όλα αυτά τα οποία έχουμε βαρεθεί να ακούμε</w:t>
      </w:r>
      <w:r>
        <w:rPr>
          <w:rFonts w:eastAsia="Times New Roman"/>
          <w:szCs w:val="24"/>
        </w:rPr>
        <w:t>,</w:t>
      </w:r>
      <w:r w:rsidRPr="00CF2538">
        <w:rPr>
          <w:rFonts w:eastAsia="Times New Roman"/>
          <w:szCs w:val="24"/>
        </w:rPr>
        <w:t xml:space="preserve"> γι</w:t>
      </w:r>
      <w:r>
        <w:rPr>
          <w:rFonts w:eastAsia="Times New Roman"/>
          <w:szCs w:val="24"/>
        </w:rPr>
        <w:t>ατί είναι ωραία λόγια χωρίς να εννοείτε</w:t>
      </w:r>
      <w:r w:rsidRPr="00CF2538">
        <w:rPr>
          <w:rFonts w:eastAsia="Times New Roman"/>
          <w:szCs w:val="24"/>
        </w:rPr>
        <w:t xml:space="preserve"> τίποτα</w:t>
      </w:r>
      <w:r>
        <w:rPr>
          <w:rFonts w:eastAsia="Times New Roman"/>
          <w:szCs w:val="24"/>
        </w:rPr>
        <w:t>.</w:t>
      </w:r>
    </w:p>
    <w:p w14:paraId="6B14EDB4" w14:textId="77777777" w:rsidR="004965E6" w:rsidRDefault="004D430C">
      <w:pPr>
        <w:spacing w:line="600" w:lineRule="auto"/>
        <w:ind w:firstLine="720"/>
        <w:jc w:val="both"/>
        <w:rPr>
          <w:rFonts w:eastAsia="Times New Roman"/>
          <w:szCs w:val="24"/>
        </w:rPr>
      </w:pPr>
      <w:r>
        <w:rPr>
          <w:rFonts w:eastAsia="Times New Roman"/>
          <w:szCs w:val="24"/>
        </w:rPr>
        <w:t>Προχωρείτε, λοιπόν, σε συγχωνε</w:t>
      </w:r>
      <w:r>
        <w:rPr>
          <w:rFonts w:eastAsia="Times New Roman"/>
          <w:szCs w:val="24"/>
        </w:rPr>
        <w:t>ύσεις και απορροφήσεις</w:t>
      </w:r>
      <w:r w:rsidRPr="00CF2538">
        <w:rPr>
          <w:rFonts w:eastAsia="Times New Roman"/>
          <w:szCs w:val="24"/>
        </w:rPr>
        <w:t xml:space="preserve"> των ΤΕΙ από τα πανεπιστήμια</w:t>
      </w:r>
      <w:r>
        <w:rPr>
          <w:rFonts w:eastAsia="Times New Roman"/>
          <w:szCs w:val="24"/>
        </w:rPr>
        <w:t>,</w:t>
      </w:r>
      <w:r w:rsidRPr="00CF2538">
        <w:rPr>
          <w:rFonts w:eastAsia="Times New Roman"/>
          <w:szCs w:val="24"/>
        </w:rPr>
        <w:t xml:space="preserve"> με προσχηματικό διάλογο</w:t>
      </w:r>
      <w:r>
        <w:rPr>
          <w:rFonts w:eastAsia="Times New Roman"/>
          <w:szCs w:val="24"/>
        </w:rPr>
        <w:t>,</w:t>
      </w:r>
      <w:r w:rsidRPr="00CF2538">
        <w:rPr>
          <w:rFonts w:eastAsia="Times New Roman"/>
          <w:szCs w:val="24"/>
        </w:rPr>
        <w:t xml:space="preserve"> χωρίς να υπολογίσετε την άποψη της </w:t>
      </w:r>
      <w:r>
        <w:rPr>
          <w:rFonts w:eastAsia="Times New Roman"/>
          <w:szCs w:val="24"/>
        </w:rPr>
        <w:t>ΑΔΙΠ</w:t>
      </w:r>
      <w:r w:rsidRPr="00CF2538">
        <w:rPr>
          <w:rFonts w:eastAsia="Times New Roman"/>
          <w:szCs w:val="24"/>
        </w:rPr>
        <w:t xml:space="preserve"> που </w:t>
      </w:r>
      <w:r>
        <w:rPr>
          <w:rFonts w:eastAsia="Times New Roman"/>
          <w:szCs w:val="24"/>
        </w:rPr>
        <w:t>η ετήσια έκθεσή</w:t>
      </w:r>
      <w:r w:rsidRPr="00CF2538">
        <w:rPr>
          <w:rFonts w:eastAsia="Times New Roman"/>
          <w:szCs w:val="24"/>
        </w:rPr>
        <w:t xml:space="preserve"> της </w:t>
      </w:r>
      <w:r>
        <w:rPr>
          <w:rFonts w:eastAsia="Times New Roman"/>
          <w:szCs w:val="24"/>
        </w:rPr>
        <w:t xml:space="preserve">- </w:t>
      </w:r>
      <w:r w:rsidRPr="00CF2538">
        <w:rPr>
          <w:rFonts w:eastAsia="Times New Roman"/>
          <w:szCs w:val="24"/>
        </w:rPr>
        <w:t>καταπέλτης σας λέει ότι είναι α</w:t>
      </w:r>
      <w:r>
        <w:rPr>
          <w:rFonts w:eastAsia="Times New Roman"/>
          <w:szCs w:val="24"/>
        </w:rPr>
        <w:t>κατάλληλο και χωρίς αξιολόγηση, γ</w:t>
      </w:r>
      <w:r w:rsidRPr="00CF2538">
        <w:rPr>
          <w:rFonts w:eastAsia="Times New Roman"/>
          <w:szCs w:val="24"/>
        </w:rPr>
        <w:t>ιατί ο τρόπος που επιλέξατε είναι τέτοιος</w:t>
      </w:r>
      <w:r>
        <w:rPr>
          <w:rFonts w:eastAsia="Times New Roman"/>
          <w:szCs w:val="24"/>
        </w:rPr>
        <w:t>.</w:t>
      </w:r>
      <w:r w:rsidRPr="00CF2538">
        <w:rPr>
          <w:rFonts w:eastAsia="Times New Roman"/>
          <w:szCs w:val="24"/>
        </w:rPr>
        <w:t xml:space="preserve"> </w:t>
      </w:r>
      <w:r>
        <w:rPr>
          <w:rFonts w:eastAsia="Times New Roman"/>
          <w:szCs w:val="24"/>
        </w:rPr>
        <w:t>Και εγ</w:t>
      </w:r>
      <w:r>
        <w:rPr>
          <w:rFonts w:eastAsia="Times New Roman"/>
          <w:szCs w:val="24"/>
        </w:rPr>
        <w:t>ώ σας λέω ότι συνεχίζετε,</w:t>
      </w:r>
      <w:r w:rsidRPr="00CF2538">
        <w:rPr>
          <w:rFonts w:eastAsia="Times New Roman"/>
          <w:szCs w:val="24"/>
        </w:rPr>
        <w:t xml:space="preserve"> παρόλα τα περί δημοκρατικού διαλόγου</w:t>
      </w:r>
      <w:r>
        <w:rPr>
          <w:rFonts w:eastAsia="Times New Roman"/>
          <w:szCs w:val="24"/>
        </w:rPr>
        <w:t>.</w:t>
      </w:r>
      <w:r w:rsidRPr="00CF2538">
        <w:rPr>
          <w:rFonts w:eastAsia="Times New Roman"/>
          <w:szCs w:val="24"/>
        </w:rPr>
        <w:t xml:space="preserve"> </w:t>
      </w:r>
      <w:r>
        <w:rPr>
          <w:rFonts w:eastAsia="Times New Roman"/>
          <w:szCs w:val="24"/>
        </w:rPr>
        <w:t>Κ</w:t>
      </w:r>
      <w:r w:rsidRPr="00CF2538">
        <w:rPr>
          <w:rFonts w:eastAsia="Times New Roman"/>
          <w:szCs w:val="24"/>
        </w:rPr>
        <w:t>α</w:t>
      </w:r>
      <w:r>
        <w:rPr>
          <w:rFonts w:eastAsia="Times New Roman"/>
          <w:szCs w:val="24"/>
        </w:rPr>
        <w:t>μ</w:t>
      </w:r>
      <w:r w:rsidRPr="00CF2538">
        <w:rPr>
          <w:rFonts w:eastAsia="Times New Roman"/>
          <w:szCs w:val="24"/>
        </w:rPr>
        <w:t xml:space="preserve">μία ένσταση </w:t>
      </w:r>
      <w:r>
        <w:rPr>
          <w:rFonts w:eastAsia="Times New Roman"/>
          <w:szCs w:val="24"/>
        </w:rPr>
        <w:t>δεν λάβατε</w:t>
      </w:r>
      <w:r w:rsidRPr="00CF2538">
        <w:rPr>
          <w:rFonts w:eastAsia="Times New Roman"/>
          <w:szCs w:val="24"/>
        </w:rPr>
        <w:t xml:space="preserve"> υπόψη </w:t>
      </w:r>
      <w:r>
        <w:rPr>
          <w:rFonts w:eastAsia="Times New Roman"/>
          <w:szCs w:val="24"/>
        </w:rPr>
        <w:t>σας, κ</w:t>
      </w:r>
      <w:r w:rsidRPr="00CF2538">
        <w:rPr>
          <w:rFonts w:eastAsia="Times New Roman"/>
          <w:szCs w:val="24"/>
        </w:rPr>
        <w:t>α</w:t>
      </w:r>
      <w:r>
        <w:rPr>
          <w:rFonts w:eastAsia="Times New Roman"/>
          <w:szCs w:val="24"/>
        </w:rPr>
        <w:t>μ</w:t>
      </w:r>
      <w:r w:rsidRPr="00CF2538">
        <w:rPr>
          <w:rFonts w:eastAsia="Times New Roman"/>
          <w:szCs w:val="24"/>
        </w:rPr>
        <w:t>μία από τις προτάσεις που κατατέθηκαν</w:t>
      </w:r>
      <w:r>
        <w:rPr>
          <w:rFonts w:eastAsia="Times New Roman"/>
          <w:szCs w:val="24"/>
        </w:rPr>
        <w:t>.</w:t>
      </w:r>
      <w:r w:rsidRPr="00CF2538">
        <w:rPr>
          <w:rFonts w:eastAsia="Times New Roman"/>
          <w:szCs w:val="24"/>
        </w:rPr>
        <w:t xml:space="preserve"> </w:t>
      </w:r>
      <w:r>
        <w:rPr>
          <w:rFonts w:eastAsia="Times New Roman"/>
          <w:szCs w:val="24"/>
        </w:rPr>
        <w:t>Κ</w:t>
      </w:r>
      <w:r w:rsidRPr="00CF2538">
        <w:rPr>
          <w:rFonts w:eastAsia="Times New Roman"/>
          <w:szCs w:val="24"/>
        </w:rPr>
        <w:t xml:space="preserve">ι όλα αυτά γιατί </w:t>
      </w:r>
      <w:r>
        <w:rPr>
          <w:rFonts w:eastAsia="Times New Roman"/>
          <w:szCs w:val="24"/>
        </w:rPr>
        <w:t>-</w:t>
      </w:r>
      <w:r w:rsidRPr="00CF2538">
        <w:rPr>
          <w:rFonts w:eastAsia="Times New Roman"/>
          <w:szCs w:val="24"/>
        </w:rPr>
        <w:t>σας το ξαναλέω</w:t>
      </w:r>
      <w:r>
        <w:rPr>
          <w:rFonts w:eastAsia="Times New Roman"/>
          <w:szCs w:val="24"/>
        </w:rPr>
        <w:t>-</w:t>
      </w:r>
      <w:r w:rsidRPr="00CF2538">
        <w:rPr>
          <w:rFonts w:eastAsia="Times New Roman"/>
          <w:szCs w:val="24"/>
        </w:rPr>
        <w:t xml:space="preserve"> δεν τα εννοείτε</w:t>
      </w:r>
      <w:r>
        <w:rPr>
          <w:rFonts w:eastAsia="Times New Roman"/>
          <w:szCs w:val="24"/>
        </w:rPr>
        <w:t>.</w:t>
      </w:r>
      <w:r w:rsidRPr="00CF2538">
        <w:rPr>
          <w:rFonts w:eastAsia="Times New Roman"/>
          <w:szCs w:val="24"/>
        </w:rPr>
        <w:t xml:space="preserve"> </w:t>
      </w:r>
    </w:p>
    <w:p w14:paraId="6B14EDB5" w14:textId="77777777" w:rsidR="004965E6" w:rsidRDefault="004D430C">
      <w:pPr>
        <w:spacing w:line="600" w:lineRule="auto"/>
        <w:ind w:firstLine="720"/>
        <w:jc w:val="both"/>
        <w:rPr>
          <w:rFonts w:eastAsia="Times New Roman"/>
          <w:szCs w:val="24"/>
        </w:rPr>
      </w:pPr>
      <w:r>
        <w:rPr>
          <w:rFonts w:eastAsia="Times New Roman"/>
          <w:szCs w:val="24"/>
        </w:rPr>
        <w:t>Κι</w:t>
      </w:r>
      <w:r w:rsidRPr="00CF2538">
        <w:rPr>
          <w:rFonts w:eastAsia="Times New Roman"/>
          <w:szCs w:val="24"/>
        </w:rPr>
        <w:t xml:space="preserve"> αυτή</w:t>
      </w:r>
      <w:r>
        <w:rPr>
          <w:rFonts w:eastAsia="Times New Roman"/>
          <w:szCs w:val="24"/>
        </w:rPr>
        <w:t xml:space="preserve"> η εμπνευσμένη αιμοδοσία και </w:t>
      </w:r>
      <w:proofErr w:type="spellStart"/>
      <w:r>
        <w:rPr>
          <w:rFonts w:eastAsia="Times New Roman"/>
          <w:szCs w:val="24"/>
        </w:rPr>
        <w:t>αλληλο</w:t>
      </w:r>
      <w:r w:rsidRPr="00CF2538">
        <w:rPr>
          <w:rFonts w:eastAsia="Times New Roman"/>
          <w:szCs w:val="24"/>
        </w:rPr>
        <w:t>τροφοδότηση</w:t>
      </w:r>
      <w:proofErr w:type="spellEnd"/>
      <w:r w:rsidRPr="00CF2538">
        <w:rPr>
          <w:rFonts w:eastAsia="Times New Roman"/>
          <w:szCs w:val="24"/>
        </w:rPr>
        <w:t xml:space="preserve"> του επιστημονι</w:t>
      </w:r>
      <w:r>
        <w:rPr>
          <w:rFonts w:eastAsia="Times New Roman"/>
          <w:szCs w:val="24"/>
        </w:rPr>
        <w:t>κού τομέα από ένα πανεπιστήμιο σε άλλο πώ</w:t>
      </w:r>
      <w:r w:rsidRPr="00CF2538">
        <w:rPr>
          <w:rFonts w:eastAsia="Times New Roman"/>
          <w:szCs w:val="24"/>
        </w:rPr>
        <w:t>ς θα γίνει</w:t>
      </w:r>
      <w:r>
        <w:rPr>
          <w:rFonts w:eastAsia="Times New Roman"/>
          <w:szCs w:val="24"/>
        </w:rPr>
        <w:t>;</w:t>
      </w:r>
      <w:r w:rsidRPr="00CF2538">
        <w:rPr>
          <w:rFonts w:eastAsia="Times New Roman"/>
          <w:szCs w:val="24"/>
        </w:rPr>
        <w:t xml:space="preserve"> </w:t>
      </w:r>
      <w:r>
        <w:rPr>
          <w:rFonts w:eastAsia="Times New Roman"/>
          <w:szCs w:val="24"/>
        </w:rPr>
        <w:t>Θ</w:t>
      </w:r>
      <w:r w:rsidRPr="00CF2538">
        <w:rPr>
          <w:rFonts w:eastAsia="Times New Roman"/>
          <w:szCs w:val="24"/>
        </w:rPr>
        <w:t>α γίνει με πανεπιστήμια διαφορετικών ταχυτήτων</w:t>
      </w:r>
      <w:r>
        <w:rPr>
          <w:rFonts w:eastAsia="Times New Roman"/>
          <w:szCs w:val="24"/>
        </w:rPr>
        <w:t>;</w:t>
      </w:r>
      <w:r w:rsidRPr="00CF2538">
        <w:rPr>
          <w:rFonts w:eastAsia="Times New Roman"/>
          <w:szCs w:val="24"/>
        </w:rPr>
        <w:t xml:space="preserve"> </w:t>
      </w:r>
      <w:r>
        <w:rPr>
          <w:rFonts w:eastAsia="Times New Roman"/>
          <w:szCs w:val="24"/>
        </w:rPr>
        <w:t>Θ</w:t>
      </w:r>
      <w:r w:rsidRPr="00CF2538">
        <w:rPr>
          <w:rFonts w:eastAsia="Times New Roman"/>
          <w:szCs w:val="24"/>
        </w:rPr>
        <w:t xml:space="preserve">α γίνει </w:t>
      </w:r>
      <w:r>
        <w:rPr>
          <w:rFonts w:eastAsia="Times New Roman"/>
          <w:szCs w:val="24"/>
        </w:rPr>
        <w:t>συλλήβδην,</w:t>
      </w:r>
      <w:r w:rsidRPr="00CF2538">
        <w:rPr>
          <w:rFonts w:eastAsia="Times New Roman"/>
          <w:szCs w:val="24"/>
        </w:rPr>
        <w:t xml:space="preserve"> ισοπεδωτικά</w:t>
      </w:r>
      <w:r>
        <w:rPr>
          <w:rFonts w:eastAsia="Times New Roman"/>
          <w:szCs w:val="24"/>
        </w:rPr>
        <w:t>,</w:t>
      </w:r>
      <w:r w:rsidRPr="00CF2538">
        <w:rPr>
          <w:rFonts w:eastAsia="Times New Roman"/>
          <w:szCs w:val="24"/>
        </w:rPr>
        <w:t xml:space="preserve"> με τη δημιουργία μόνο νέων τμημάτων</w:t>
      </w:r>
      <w:r>
        <w:rPr>
          <w:rFonts w:eastAsia="Times New Roman"/>
          <w:szCs w:val="24"/>
        </w:rPr>
        <w:t>;</w:t>
      </w:r>
      <w:r w:rsidRPr="00CF2538">
        <w:rPr>
          <w:rFonts w:eastAsia="Times New Roman"/>
          <w:szCs w:val="24"/>
        </w:rPr>
        <w:t xml:space="preserve"> </w:t>
      </w:r>
    </w:p>
    <w:p w14:paraId="6B14EDB6" w14:textId="77777777" w:rsidR="004965E6" w:rsidRDefault="004D430C">
      <w:pPr>
        <w:spacing w:line="600" w:lineRule="auto"/>
        <w:ind w:firstLine="720"/>
        <w:jc w:val="both"/>
        <w:rPr>
          <w:rFonts w:eastAsia="Times New Roman"/>
          <w:szCs w:val="24"/>
        </w:rPr>
      </w:pPr>
      <w:r w:rsidRPr="00CF2538">
        <w:rPr>
          <w:rFonts w:eastAsia="Times New Roman"/>
          <w:szCs w:val="24"/>
        </w:rPr>
        <w:lastRenderedPageBreak/>
        <w:t xml:space="preserve">Επειδή υπάρχει σωρεία διατάξεων στο νομοσχέδιο που πραγματικά είναι </w:t>
      </w:r>
      <w:r w:rsidRPr="00CF2538">
        <w:rPr>
          <w:rFonts w:eastAsia="Times New Roman"/>
          <w:szCs w:val="24"/>
        </w:rPr>
        <w:t>φωτογραφικά</w:t>
      </w:r>
      <w:r>
        <w:rPr>
          <w:rFonts w:eastAsia="Times New Roman"/>
          <w:szCs w:val="24"/>
        </w:rPr>
        <w:t>, είναι διευθετήσεις</w:t>
      </w:r>
      <w:r w:rsidRPr="00CF2538">
        <w:rPr>
          <w:rFonts w:eastAsia="Times New Roman"/>
          <w:szCs w:val="24"/>
        </w:rPr>
        <w:t xml:space="preserve"> θα σας πω επιγραμματικά </w:t>
      </w:r>
      <w:r>
        <w:rPr>
          <w:rFonts w:eastAsia="Times New Roman"/>
          <w:szCs w:val="24"/>
        </w:rPr>
        <w:t>τα εξής:</w:t>
      </w:r>
    </w:p>
    <w:p w14:paraId="6B14EDB7" w14:textId="77777777" w:rsidR="004965E6" w:rsidRDefault="004D430C">
      <w:pPr>
        <w:spacing w:line="600" w:lineRule="auto"/>
        <w:ind w:firstLine="720"/>
        <w:jc w:val="both"/>
        <w:rPr>
          <w:rFonts w:eastAsia="Times New Roman"/>
          <w:szCs w:val="24"/>
        </w:rPr>
      </w:pPr>
      <w:r>
        <w:rPr>
          <w:rFonts w:eastAsia="Times New Roman"/>
          <w:szCs w:val="24"/>
        </w:rPr>
        <w:t>Ά</w:t>
      </w:r>
      <w:r w:rsidRPr="00CF2538">
        <w:rPr>
          <w:rFonts w:eastAsia="Times New Roman"/>
          <w:szCs w:val="24"/>
        </w:rPr>
        <w:t>ρθρο 3 παράγραφος 5</w:t>
      </w:r>
      <w:r>
        <w:rPr>
          <w:rFonts w:eastAsia="Times New Roman"/>
          <w:szCs w:val="24"/>
        </w:rPr>
        <w:t>:</w:t>
      </w:r>
      <w:r w:rsidRPr="00CF2538">
        <w:rPr>
          <w:rFonts w:eastAsia="Times New Roman"/>
          <w:szCs w:val="24"/>
        </w:rPr>
        <w:t xml:space="preserve"> </w:t>
      </w:r>
      <w:r>
        <w:rPr>
          <w:rFonts w:eastAsia="Times New Roman"/>
          <w:szCs w:val="24"/>
        </w:rPr>
        <w:t>Η</w:t>
      </w:r>
      <w:r w:rsidRPr="00CF2538">
        <w:rPr>
          <w:rFonts w:eastAsia="Times New Roman"/>
          <w:szCs w:val="24"/>
        </w:rPr>
        <w:t xml:space="preserve"> φωτογραφική διάταξη για τη δυνατότητα να είναι υποψήφιος πρύτανης κάποιος που βγαίνει στη σύνταξη</w:t>
      </w:r>
      <w:r>
        <w:rPr>
          <w:rFonts w:eastAsia="Times New Roman"/>
          <w:szCs w:val="24"/>
        </w:rPr>
        <w:t>, γ</w:t>
      </w:r>
      <w:r w:rsidRPr="00CF2538">
        <w:rPr>
          <w:rFonts w:eastAsia="Times New Roman"/>
          <w:szCs w:val="24"/>
        </w:rPr>
        <w:t xml:space="preserve">ια τον τρόπο που εντάσσονται τα μέλη </w:t>
      </w:r>
      <w:r>
        <w:rPr>
          <w:rFonts w:eastAsia="Times New Roman"/>
          <w:szCs w:val="24"/>
        </w:rPr>
        <w:t>ΔΕΠ,</w:t>
      </w:r>
      <w:r w:rsidRPr="00CF2538">
        <w:rPr>
          <w:rFonts w:eastAsia="Times New Roman"/>
          <w:szCs w:val="24"/>
        </w:rPr>
        <w:t xml:space="preserve"> </w:t>
      </w:r>
      <w:r>
        <w:rPr>
          <w:rFonts w:eastAsia="Times New Roman"/>
          <w:szCs w:val="24"/>
        </w:rPr>
        <w:t>άλλος</w:t>
      </w:r>
      <w:r w:rsidRPr="00CF2538">
        <w:rPr>
          <w:rFonts w:eastAsia="Times New Roman"/>
          <w:szCs w:val="24"/>
        </w:rPr>
        <w:t xml:space="preserve"> για τους αναπληρωτέ</w:t>
      </w:r>
      <w:r w:rsidRPr="00CF2538">
        <w:rPr>
          <w:rFonts w:eastAsia="Times New Roman"/>
          <w:szCs w:val="24"/>
        </w:rPr>
        <w:t xml:space="preserve">ς </w:t>
      </w:r>
      <w:r>
        <w:rPr>
          <w:rFonts w:eastAsia="Times New Roman"/>
          <w:szCs w:val="24"/>
        </w:rPr>
        <w:t>και ε</w:t>
      </w:r>
      <w:r w:rsidRPr="00CF2538">
        <w:rPr>
          <w:rFonts w:eastAsia="Times New Roman"/>
          <w:szCs w:val="24"/>
        </w:rPr>
        <w:t>πίκουρο</w:t>
      </w:r>
      <w:r>
        <w:rPr>
          <w:rFonts w:eastAsia="Times New Roman"/>
          <w:szCs w:val="24"/>
        </w:rPr>
        <w:t>υ</w:t>
      </w:r>
      <w:r w:rsidRPr="00CF2538">
        <w:rPr>
          <w:rFonts w:eastAsia="Times New Roman"/>
          <w:szCs w:val="24"/>
        </w:rPr>
        <w:t>ς</w:t>
      </w:r>
      <w:r>
        <w:rPr>
          <w:rFonts w:eastAsia="Times New Roman"/>
          <w:szCs w:val="24"/>
        </w:rPr>
        <w:t>,</w:t>
      </w:r>
      <w:r w:rsidRPr="00CF2538">
        <w:rPr>
          <w:rFonts w:eastAsia="Times New Roman"/>
          <w:szCs w:val="24"/>
        </w:rPr>
        <w:t xml:space="preserve"> </w:t>
      </w:r>
      <w:r>
        <w:rPr>
          <w:rFonts w:eastAsia="Times New Roman"/>
          <w:szCs w:val="24"/>
        </w:rPr>
        <w:t>άλλος</w:t>
      </w:r>
      <w:r w:rsidRPr="00CF2538">
        <w:rPr>
          <w:rFonts w:eastAsia="Times New Roman"/>
          <w:szCs w:val="24"/>
        </w:rPr>
        <w:t xml:space="preserve"> για τους καθηγητές </w:t>
      </w:r>
      <w:r>
        <w:rPr>
          <w:rFonts w:eastAsia="Times New Roman"/>
          <w:szCs w:val="24"/>
        </w:rPr>
        <w:t>A</w:t>
      </w:r>
      <w:r>
        <w:rPr>
          <w:rFonts w:eastAsia="Times New Roman"/>
          <w:szCs w:val="24"/>
        </w:rPr>
        <w:t>΄</w:t>
      </w:r>
      <w:r>
        <w:rPr>
          <w:rFonts w:eastAsia="Times New Roman"/>
          <w:szCs w:val="24"/>
        </w:rPr>
        <w:t xml:space="preserve"> </w:t>
      </w:r>
      <w:r w:rsidRPr="00CF2538">
        <w:rPr>
          <w:rFonts w:eastAsia="Times New Roman"/>
          <w:szCs w:val="24"/>
        </w:rPr>
        <w:t>βαθμίδας</w:t>
      </w:r>
      <w:r>
        <w:rPr>
          <w:rFonts w:eastAsia="Times New Roman"/>
          <w:szCs w:val="24"/>
        </w:rPr>
        <w:t xml:space="preserve">. </w:t>
      </w:r>
    </w:p>
    <w:p w14:paraId="6B14EDB8" w14:textId="77777777" w:rsidR="004965E6" w:rsidRDefault="004D430C">
      <w:pPr>
        <w:spacing w:line="600" w:lineRule="auto"/>
        <w:ind w:firstLine="720"/>
        <w:jc w:val="both"/>
        <w:rPr>
          <w:rFonts w:eastAsia="Times New Roman"/>
          <w:szCs w:val="24"/>
        </w:rPr>
      </w:pPr>
      <w:r>
        <w:rPr>
          <w:rFonts w:eastAsia="Times New Roman"/>
          <w:szCs w:val="24"/>
        </w:rPr>
        <w:t xml:space="preserve">Θέλω, όμως, </w:t>
      </w:r>
      <w:r w:rsidRPr="00CF2538">
        <w:rPr>
          <w:rFonts w:eastAsia="Times New Roman"/>
          <w:szCs w:val="24"/>
        </w:rPr>
        <w:t>να μιλήσω λίγο γ</w:t>
      </w:r>
      <w:r>
        <w:rPr>
          <w:rFonts w:eastAsia="Times New Roman"/>
          <w:szCs w:val="24"/>
        </w:rPr>
        <w:t>ια την τροπολογία που αφορά το ΤΑΠΑ. Θ</w:t>
      </w:r>
      <w:r w:rsidRPr="00CF2538">
        <w:rPr>
          <w:rFonts w:eastAsia="Times New Roman"/>
          <w:szCs w:val="24"/>
        </w:rPr>
        <w:t>α σας πω ότι πρόκειται για ένα ακόμα βόλεμα ημε</w:t>
      </w:r>
      <w:r>
        <w:rPr>
          <w:rFonts w:eastAsia="Times New Roman"/>
          <w:szCs w:val="24"/>
        </w:rPr>
        <w:t>τέρου.</w:t>
      </w:r>
      <w:r w:rsidRPr="00CF2538">
        <w:rPr>
          <w:rFonts w:eastAsia="Times New Roman"/>
          <w:szCs w:val="24"/>
        </w:rPr>
        <w:t xml:space="preserve"> </w:t>
      </w:r>
      <w:r>
        <w:rPr>
          <w:rFonts w:eastAsia="Times New Roman"/>
          <w:szCs w:val="24"/>
        </w:rPr>
        <w:t>Ε</w:t>
      </w:r>
      <w:r w:rsidRPr="00CF2538">
        <w:rPr>
          <w:rFonts w:eastAsia="Times New Roman"/>
          <w:szCs w:val="24"/>
        </w:rPr>
        <w:t>ίμαστε αντίθετοι</w:t>
      </w:r>
      <w:r>
        <w:rPr>
          <w:rFonts w:eastAsia="Times New Roman"/>
          <w:szCs w:val="24"/>
        </w:rPr>
        <w:t>.</w:t>
      </w:r>
      <w:r w:rsidRPr="00CF2538">
        <w:rPr>
          <w:rFonts w:eastAsia="Times New Roman"/>
          <w:szCs w:val="24"/>
        </w:rPr>
        <w:t xml:space="preserve"> </w:t>
      </w:r>
      <w:r>
        <w:rPr>
          <w:rFonts w:eastAsia="Times New Roman"/>
          <w:szCs w:val="24"/>
        </w:rPr>
        <w:t>Θ</w:t>
      </w:r>
      <w:r w:rsidRPr="00CF2538">
        <w:rPr>
          <w:rFonts w:eastAsia="Times New Roman"/>
          <w:szCs w:val="24"/>
        </w:rPr>
        <w:t>έλουμε έναν νέο οργανισμό</w:t>
      </w:r>
      <w:r>
        <w:rPr>
          <w:rFonts w:eastAsia="Times New Roman"/>
          <w:szCs w:val="24"/>
        </w:rPr>
        <w:t xml:space="preserve"> και ό</w:t>
      </w:r>
      <w:r w:rsidRPr="00CF2538">
        <w:rPr>
          <w:rFonts w:eastAsia="Times New Roman"/>
          <w:szCs w:val="24"/>
        </w:rPr>
        <w:t xml:space="preserve">χι αποσπασματικές </w:t>
      </w:r>
      <w:r>
        <w:rPr>
          <w:rFonts w:eastAsia="Times New Roman"/>
          <w:szCs w:val="24"/>
        </w:rPr>
        <w:t>λύσεις, όπ</w:t>
      </w:r>
      <w:r>
        <w:rPr>
          <w:rFonts w:eastAsia="Times New Roman"/>
          <w:szCs w:val="24"/>
        </w:rPr>
        <w:t>ως η προτεινό</w:t>
      </w:r>
      <w:r w:rsidRPr="00CF2538">
        <w:rPr>
          <w:rFonts w:eastAsia="Times New Roman"/>
          <w:szCs w:val="24"/>
        </w:rPr>
        <w:t>μενη</w:t>
      </w:r>
      <w:r>
        <w:rPr>
          <w:rFonts w:eastAsia="Times New Roman"/>
          <w:szCs w:val="24"/>
        </w:rPr>
        <w:t>,</w:t>
      </w:r>
      <w:r w:rsidRPr="00CF2538">
        <w:rPr>
          <w:rFonts w:eastAsia="Times New Roman"/>
          <w:szCs w:val="24"/>
        </w:rPr>
        <w:t xml:space="preserve"> που</w:t>
      </w:r>
      <w:r>
        <w:rPr>
          <w:rFonts w:eastAsia="Times New Roman"/>
          <w:szCs w:val="24"/>
        </w:rPr>
        <w:t xml:space="preserve"> κλείνει το μάτι στις εξυπηρετήσεις.</w:t>
      </w:r>
      <w:r w:rsidRPr="00CF2538">
        <w:rPr>
          <w:rFonts w:eastAsia="Times New Roman"/>
          <w:szCs w:val="24"/>
        </w:rPr>
        <w:t xml:space="preserve"> </w:t>
      </w:r>
    </w:p>
    <w:p w14:paraId="6B14EDB9" w14:textId="77777777" w:rsidR="004965E6" w:rsidRDefault="004D430C">
      <w:pPr>
        <w:spacing w:line="600" w:lineRule="auto"/>
        <w:ind w:firstLine="720"/>
        <w:jc w:val="both"/>
        <w:rPr>
          <w:rFonts w:eastAsia="Times New Roman"/>
          <w:szCs w:val="24"/>
        </w:rPr>
      </w:pPr>
      <w:r>
        <w:rPr>
          <w:rFonts w:eastAsia="Times New Roman"/>
          <w:szCs w:val="24"/>
        </w:rPr>
        <w:t>Κ</w:t>
      </w:r>
      <w:r w:rsidRPr="00CF2538">
        <w:rPr>
          <w:rFonts w:eastAsia="Times New Roman"/>
          <w:szCs w:val="24"/>
        </w:rPr>
        <w:t>αι στο</w:t>
      </w:r>
      <w:r>
        <w:rPr>
          <w:rFonts w:eastAsia="Times New Roman"/>
          <w:szCs w:val="24"/>
        </w:rPr>
        <w:t>ν</w:t>
      </w:r>
      <w:r w:rsidRPr="00CF2538">
        <w:rPr>
          <w:rFonts w:eastAsia="Times New Roman"/>
          <w:szCs w:val="24"/>
        </w:rPr>
        <w:t xml:space="preserve"> λίγο χρόνο που </w:t>
      </w:r>
      <w:r>
        <w:rPr>
          <w:rFonts w:eastAsia="Times New Roman"/>
          <w:szCs w:val="24"/>
        </w:rPr>
        <w:t xml:space="preserve">μου </w:t>
      </w:r>
      <w:r w:rsidRPr="00CF2538">
        <w:rPr>
          <w:rFonts w:eastAsia="Times New Roman"/>
          <w:szCs w:val="24"/>
        </w:rPr>
        <w:t>απομένει</w:t>
      </w:r>
      <w:r>
        <w:rPr>
          <w:rFonts w:eastAsia="Times New Roman"/>
          <w:szCs w:val="24"/>
        </w:rPr>
        <w:t>,</w:t>
      </w:r>
      <w:r w:rsidRPr="00CF2538">
        <w:rPr>
          <w:rFonts w:eastAsia="Times New Roman"/>
          <w:szCs w:val="24"/>
        </w:rPr>
        <w:t xml:space="preserve"> θέλω να </w:t>
      </w:r>
      <w:r>
        <w:rPr>
          <w:rFonts w:eastAsia="Times New Roman"/>
          <w:szCs w:val="24"/>
        </w:rPr>
        <w:t>έ</w:t>
      </w:r>
      <w:r w:rsidRPr="00CF2538">
        <w:rPr>
          <w:rFonts w:eastAsia="Times New Roman"/>
          <w:szCs w:val="24"/>
        </w:rPr>
        <w:t>ρθω σε αυτό το καταπληκτικό</w:t>
      </w:r>
      <w:r>
        <w:rPr>
          <w:rFonts w:eastAsia="Times New Roman"/>
          <w:szCs w:val="24"/>
        </w:rPr>
        <w:t>,</w:t>
      </w:r>
      <w:r w:rsidRPr="00CF2538">
        <w:rPr>
          <w:rFonts w:eastAsia="Times New Roman"/>
          <w:szCs w:val="24"/>
        </w:rPr>
        <w:t xml:space="preserve"> τις δηλώσεις που υπάρχουν σήμερα τόσο από τον </w:t>
      </w:r>
      <w:r>
        <w:rPr>
          <w:rFonts w:eastAsia="Times New Roman"/>
          <w:szCs w:val="24"/>
        </w:rPr>
        <w:t>Υ</w:t>
      </w:r>
      <w:r w:rsidRPr="00CF2538">
        <w:rPr>
          <w:rFonts w:eastAsia="Times New Roman"/>
          <w:szCs w:val="24"/>
        </w:rPr>
        <w:t xml:space="preserve">φυπουργό </w:t>
      </w:r>
      <w:r>
        <w:rPr>
          <w:rFonts w:eastAsia="Times New Roman"/>
          <w:szCs w:val="24"/>
        </w:rPr>
        <w:t>Π</w:t>
      </w:r>
      <w:r w:rsidRPr="00CF2538">
        <w:rPr>
          <w:rFonts w:eastAsia="Times New Roman"/>
          <w:szCs w:val="24"/>
        </w:rPr>
        <w:t>ολιτισμού</w:t>
      </w:r>
      <w:r>
        <w:rPr>
          <w:rFonts w:eastAsia="Times New Roman"/>
          <w:szCs w:val="24"/>
        </w:rPr>
        <w:t>,</w:t>
      </w:r>
      <w:r w:rsidRPr="00CF2538">
        <w:rPr>
          <w:rFonts w:eastAsia="Times New Roman"/>
          <w:szCs w:val="24"/>
        </w:rPr>
        <w:t xml:space="preserve"> τον κ</w:t>
      </w:r>
      <w:r>
        <w:rPr>
          <w:rFonts w:eastAsia="Times New Roman"/>
          <w:szCs w:val="24"/>
        </w:rPr>
        <w:t xml:space="preserve">. Στρατή, όσο και από τον κ. </w:t>
      </w:r>
      <w:proofErr w:type="spellStart"/>
      <w:r>
        <w:rPr>
          <w:rFonts w:eastAsia="Times New Roman"/>
          <w:szCs w:val="24"/>
        </w:rPr>
        <w:t>Τ</w:t>
      </w:r>
      <w:r w:rsidRPr="00CF2538">
        <w:rPr>
          <w:rFonts w:eastAsia="Times New Roman"/>
          <w:szCs w:val="24"/>
        </w:rPr>
        <w:t>σακαλώτο</w:t>
      </w:r>
      <w:proofErr w:type="spellEnd"/>
      <w:r w:rsidRPr="00CF2538">
        <w:rPr>
          <w:rFonts w:eastAsia="Times New Roman"/>
          <w:szCs w:val="24"/>
        </w:rPr>
        <w:t xml:space="preserve"> χθες</w:t>
      </w:r>
      <w:r>
        <w:rPr>
          <w:rFonts w:eastAsia="Times New Roman"/>
          <w:szCs w:val="24"/>
        </w:rPr>
        <w:t>.</w:t>
      </w:r>
      <w:r w:rsidRPr="00CF2538">
        <w:rPr>
          <w:rFonts w:eastAsia="Times New Roman"/>
          <w:szCs w:val="24"/>
        </w:rPr>
        <w:t xml:space="preserve"> </w:t>
      </w:r>
      <w:r>
        <w:rPr>
          <w:rFonts w:eastAsia="Times New Roman"/>
          <w:szCs w:val="24"/>
        </w:rPr>
        <w:t>Α</w:t>
      </w:r>
      <w:r w:rsidRPr="00CF2538">
        <w:rPr>
          <w:rFonts w:eastAsia="Times New Roman"/>
          <w:szCs w:val="24"/>
        </w:rPr>
        <w:t>φορούν αυτήν την καταπληκτική μεταβί</w:t>
      </w:r>
      <w:r w:rsidRPr="00CF2538">
        <w:rPr>
          <w:rFonts w:eastAsia="Times New Roman"/>
          <w:szCs w:val="24"/>
        </w:rPr>
        <w:lastRenderedPageBreak/>
        <w:t xml:space="preserve">βαση των μνημείων της πολιτιστικής </w:t>
      </w:r>
      <w:r>
        <w:rPr>
          <w:rFonts w:eastAsia="Times New Roman"/>
          <w:szCs w:val="24"/>
        </w:rPr>
        <w:t xml:space="preserve">κληρονομιάς στο </w:t>
      </w:r>
      <w:proofErr w:type="spellStart"/>
      <w:r>
        <w:rPr>
          <w:rFonts w:eastAsia="Times New Roman"/>
          <w:szCs w:val="24"/>
        </w:rPr>
        <w:t>υ</w:t>
      </w:r>
      <w:r>
        <w:rPr>
          <w:rFonts w:eastAsia="Times New Roman"/>
          <w:szCs w:val="24"/>
        </w:rPr>
        <w:t>περταμείο</w:t>
      </w:r>
      <w:proofErr w:type="spellEnd"/>
      <w:r>
        <w:rPr>
          <w:rFonts w:eastAsia="Times New Roman"/>
          <w:szCs w:val="24"/>
        </w:rPr>
        <w:t>. Διαρρηγνύατε τα ιμάτιά σας για τα ασημικά της χώρας. Έτσι δεν είναι; Επί ηγεμονίας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λοιπόν, </w:t>
      </w:r>
      <w:r w:rsidRPr="00CF2538">
        <w:rPr>
          <w:rFonts w:eastAsia="Times New Roman"/>
          <w:szCs w:val="24"/>
        </w:rPr>
        <w:t>όλη η π</w:t>
      </w:r>
      <w:r>
        <w:rPr>
          <w:rFonts w:eastAsia="Times New Roman"/>
          <w:szCs w:val="24"/>
        </w:rPr>
        <w:t xml:space="preserve">ολιτιστική κληρονομιά πήγε στο </w:t>
      </w:r>
      <w:proofErr w:type="spellStart"/>
      <w:r>
        <w:rPr>
          <w:rFonts w:eastAsia="Times New Roman"/>
          <w:szCs w:val="24"/>
        </w:rPr>
        <w:t>υ</w:t>
      </w:r>
      <w:r w:rsidRPr="00CF2538">
        <w:rPr>
          <w:rFonts w:eastAsia="Times New Roman"/>
          <w:szCs w:val="24"/>
        </w:rPr>
        <w:t>περταμείο</w:t>
      </w:r>
      <w:proofErr w:type="spellEnd"/>
      <w:r>
        <w:rPr>
          <w:rFonts w:eastAsia="Times New Roman"/>
          <w:szCs w:val="24"/>
        </w:rPr>
        <w:t>. Δ</w:t>
      </w:r>
      <w:r>
        <w:rPr>
          <w:rFonts w:eastAsia="Times New Roman"/>
          <w:szCs w:val="24"/>
        </w:rPr>
        <w:t>εν υπάρχει κα</w:t>
      </w:r>
      <w:r>
        <w:rPr>
          <w:rFonts w:eastAsia="Times New Roman"/>
          <w:szCs w:val="24"/>
        </w:rPr>
        <w:t>μ</w:t>
      </w:r>
      <w:r>
        <w:rPr>
          <w:rFonts w:eastAsia="Times New Roman"/>
          <w:szCs w:val="24"/>
        </w:rPr>
        <w:t>μία αμφιβολία ε</w:t>
      </w:r>
      <w:r w:rsidRPr="00CF2538">
        <w:rPr>
          <w:rFonts w:eastAsia="Times New Roman"/>
          <w:szCs w:val="24"/>
        </w:rPr>
        <w:t>π</w:t>
      </w:r>
      <w:r>
        <w:rPr>
          <w:rFonts w:eastAsia="Times New Roman"/>
          <w:szCs w:val="24"/>
        </w:rPr>
        <w:t>’</w:t>
      </w:r>
      <w:r w:rsidRPr="00CF2538">
        <w:rPr>
          <w:rFonts w:eastAsia="Times New Roman"/>
          <w:szCs w:val="24"/>
        </w:rPr>
        <w:t xml:space="preserve"> αυτού</w:t>
      </w:r>
      <w:r>
        <w:rPr>
          <w:rFonts w:eastAsia="Times New Roman"/>
          <w:szCs w:val="24"/>
        </w:rPr>
        <w:t>.</w:t>
      </w:r>
      <w:r w:rsidRPr="00CF2538">
        <w:rPr>
          <w:rFonts w:eastAsia="Times New Roman"/>
          <w:szCs w:val="24"/>
        </w:rPr>
        <w:t xml:space="preserve"> </w:t>
      </w:r>
      <w:r>
        <w:rPr>
          <w:rFonts w:eastAsia="Times New Roman"/>
          <w:szCs w:val="24"/>
        </w:rPr>
        <w:t>Ακούμε ευχολόγια</w:t>
      </w:r>
      <w:r w:rsidRPr="00CF2538">
        <w:rPr>
          <w:rFonts w:eastAsia="Times New Roman"/>
          <w:szCs w:val="24"/>
        </w:rPr>
        <w:t xml:space="preserve"> και ξόρκια μέχρι στιγμής</w:t>
      </w:r>
      <w:r>
        <w:rPr>
          <w:rFonts w:eastAsia="Times New Roman"/>
          <w:szCs w:val="24"/>
        </w:rPr>
        <w:t xml:space="preserve">. Ουδέποτε </w:t>
      </w:r>
      <w:r w:rsidRPr="00CF2538">
        <w:rPr>
          <w:rFonts w:eastAsia="Times New Roman"/>
          <w:szCs w:val="24"/>
        </w:rPr>
        <w:t xml:space="preserve"> απαντήσετε</w:t>
      </w:r>
      <w:r>
        <w:rPr>
          <w:rFonts w:eastAsia="Times New Roman"/>
          <w:szCs w:val="24"/>
        </w:rPr>
        <w:t xml:space="preserve"> στις ερωτήσεις που κατέθεσε η Δ</w:t>
      </w:r>
      <w:r w:rsidRPr="00CF2538">
        <w:rPr>
          <w:rFonts w:eastAsia="Times New Roman"/>
          <w:szCs w:val="24"/>
        </w:rPr>
        <w:t xml:space="preserve">ημοκρατική </w:t>
      </w:r>
      <w:r>
        <w:rPr>
          <w:rFonts w:eastAsia="Times New Roman"/>
          <w:szCs w:val="24"/>
        </w:rPr>
        <w:t>Σ</w:t>
      </w:r>
      <w:r w:rsidRPr="00CF2538">
        <w:rPr>
          <w:rFonts w:eastAsia="Times New Roman"/>
          <w:szCs w:val="24"/>
        </w:rPr>
        <w:t>υμπαράταξη</w:t>
      </w:r>
      <w:r>
        <w:rPr>
          <w:rFonts w:eastAsia="Times New Roman"/>
          <w:szCs w:val="24"/>
        </w:rPr>
        <w:t xml:space="preserve">. Τις έχω εδώ </w:t>
      </w:r>
      <w:r w:rsidRPr="00CF2538">
        <w:rPr>
          <w:rFonts w:eastAsia="Times New Roman"/>
          <w:szCs w:val="24"/>
        </w:rPr>
        <w:t xml:space="preserve">και </w:t>
      </w:r>
      <w:r>
        <w:rPr>
          <w:rFonts w:eastAsia="Times New Roman"/>
          <w:szCs w:val="24"/>
        </w:rPr>
        <w:t xml:space="preserve">θα </w:t>
      </w:r>
      <w:r w:rsidRPr="00CF2538">
        <w:rPr>
          <w:rFonts w:eastAsia="Times New Roman"/>
          <w:szCs w:val="24"/>
        </w:rPr>
        <w:t xml:space="preserve">σας </w:t>
      </w:r>
      <w:r>
        <w:rPr>
          <w:rFonts w:eastAsia="Times New Roman"/>
          <w:szCs w:val="24"/>
        </w:rPr>
        <w:t>τις καταθέσ</w:t>
      </w:r>
      <w:r w:rsidRPr="00CF2538">
        <w:rPr>
          <w:rFonts w:eastAsia="Times New Roman"/>
          <w:szCs w:val="24"/>
        </w:rPr>
        <w:t>ω</w:t>
      </w:r>
      <w:r>
        <w:rPr>
          <w:rFonts w:eastAsia="Times New Roman"/>
          <w:szCs w:val="24"/>
        </w:rPr>
        <w:t>.</w:t>
      </w:r>
      <w:r w:rsidRPr="00CF2538">
        <w:rPr>
          <w:rFonts w:eastAsia="Times New Roman"/>
          <w:szCs w:val="24"/>
        </w:rPr>
        <w:t xml:space="preserve"> </w:t>
      </w:r>
      <w:r>
        <w:rPr>
          <w:rFonts w:eastAsia="Times New Roman"/>
          <w:szCs w:val="24"/>
        </w:rPr>
        <w:t>Είναι τ</w:t>
      </w:r>
      <w:r w:rsidRPr="00CF2538">
        <w:rPr>
          <w:rFonts w:eastAsia="Times New Roman"/>
          <w:szCs w:val="24"/>
        </w:rPr>
        <w:t>έσσερις ερωτήσεις</w:t>
      </w:r>
      <w:r>
        <w:rPr>
          <w:rFonts w:eastAsia="Times New Roman"/>
          <w:szCs w:val="24"/>
        </w:rPr>
        <w:t>,</w:t>
      </w:r>
      <w:r w:rsidRPr="00CF2538">
        <w:rPr>
          <w:rFonts w:eastAsia="Times New Roman"/>
          <w:szCs w:val="24"/>
        </w:rPr>
        <w:t xml:space="preserve"> μία τροπολογία και μία πρόταση </w:t>
      </w:r>
      <w:r>
        <w:rPr>
          <w:rFonts w:eastAsia="Times New Roman"/>
          <w:szCs w:val="24"/>
        </w:rPr>
        <w:t>νόμο</w:t>
      </w:r>
      <w:r>
        <w:rPr>
          <w:rFonts w:eastAsia="Times New Roman"/>
          <w:szCs w:val="24"/>
        </w:rPr>
        <w:t>υ</w:t>
      </w:r>
      <w:r w:rsidRPr="00CF2538">
        <w:rPr>
          <w:rFonts w:eastAsia="Times New Roman"/>
          <w:szCs w:val="24"/>
        </w:rPr>
        <w:t xml:space="preserve"> στην οποία ποτέ δεν μας απαντήσετε</w:t>
      </w:r>
      <w:r>
        <w:rPr>
          <w:rFonts w:eastAsia="Times New Roman"/>
          <w:szCs w:val="24"/>
        </w:rPr>
        <w:t>. Πού</w:t>
      </w:r>
      <w:r w:rsidRPr="00CF2538">
        <w:rPr>
          <w:rFonts w:eastAsia="Times New Roman"/>
          <w:szCs w:val="24"/>
        </w:rPr>
        <w:t xml:space="preserve"> είναι αυτός ο περίφημος κατάλογος</w:t>
      </w:r>
      <w:r>
        <w:rPr>
          <w:rFonts w:eastAsia="Times New Roman"/>
          <w:szCs w:val="24"/>
        </w:rPr>
        <w:t>; Γ</w:t>
      </w:r>
      <w:r w:rsidRPr="00CF2538">
        <w:rPr>
          <w:rFonts w:eastAsia="Times New Roman"/>
          <w:szCs w:val="24"/>
        </w:rPr>
        <w:t>ιατί δεν δημοσιοποιείται</w:t>
      </w:r>
      <w:r>
        <w:rPr>
          <w:rFonts w:eastAsia="Times New Roman"/>
          <w:szCs w:val="24"/>
        </w:rPr>
        <w:t>;</w:t>
      </w:r>
      <w:r w:rsidRPr="00CF2538">
        <w:rPr>
          <w:rFonts w:eastAsia="Times New Roman"/>
          <w:szCs w:val="24"/>
        </w:rPr>
        <w:t xml:space="preserve"> Πώς θα διορθωθεί το τερατούργημα που δημιουργήσατε</w:t>
      </w:r>
      <w:r>
        <w:rPr>
          <w:rFonts w:eastAsia="Times New Roman"/>
          <w:szCs w:val="24"/>
        </w:rPr>
        <w:t>;</w:t>
      </w:r>
      <w:r w:rsidRPr="00CF2538">
        <w:rPr>
          <w:rFonts w:eastAsia="Times New Roman"/>
          <w:szCs w:val="24"/>
        </w:rPr>
        <w:t xml:space="preserve"> </w:t>
      </w:r>
    </w:p>
    <w:p w14:paraId="6B14EDBA" w14:textId="77777777" w:rsidR="004965E6" w:rsidRDefault="004D430C">
      <w:pPr>
        <w:spacing w:line="600" w:lineRule="auto"/>
        <w:ind w:firstLine="720"/>
        <w:jc w:val="both"/>
        <w:rPr>
          <w:rFonts w:eastAsia="Times New Roman"/>
          <w:szCs w:val="24"/>
        </w:rPr>
      </w:pPr>
      <w:r>
        <w:rPr>
          <w:rFonts w:eastAsia="Times New Roman"/>
          <w:szCs w:val="24"/>
        </w:rPr>
        <w:t>Κ</w:t>
      </w:r>
      <w:r w:rsidRPr="00CF2538">
        <w:rPr>
          <w:rFonts w:eastAsia="Times New Roman"/>
          <w:szCs w:val="24"/>
        </w:rPr>
        <w:t>αι δεν είναι μόνο αυτό</w:t>
      </w:r>
      <w:r>
        <w:rPr>
          <w:rFonts w:eastAsia="Times New Roman"/>
          <w:szCs w:val="24"/>
        </w:rPr>
        <w:t>.</w:t>
      </w:r>
      <w:r w:rsidRPr="00CF2538">
        <w:rPr>
          <w:rFonts w:eastAsia="Times New Roman"/>
          <w:szCs w:val="24"/>
        </w:rPr>
        <w:t xml:space="preserve"> </w:t>
      </w:r>
      <w:r>
        <w:rPr>
          <w:rFonts w:eastAsia="Times New Roman"/>
          <w:szCs w:val="24"/>
        </w:rPr>
        <w:t>Ε</w:t>
      </w:r>
      <w:r w:rsidRPr="00CF2538">
        <w:rPr>
          <w:rFonts w:eastAsia="Times New Roman"/>
          <w:szCs w:val="24"/>
        </w:rPr>
        <w:t xml:space="preserve">σείς θεωρείτε ότι αυτός ο εκκωφαντικός θόρυβος από την παραχώρηση των </w:t>
      </w:r>
      <w:r>
        <w:rPr>
          <w:rFonts w:eastAsia="Times New Roman"/>
          <w:szCs w:val="24"/>
        </w:rPr>
        <w:t>μνη</w:t>
      </w:r>
      <w:r>
        <w:rPr>
          <w:rFonts w:eastAsia="Times New Roman"/>
          <w:szCs w:val="24"/>
        </w:rPr>
        <w:t>μείων</w:t>
      </w:r>
      <w:r w:rsidRPr="00CF2538">
        <w:rPr>
          <w:rFonts w:eastAsia="Times New Roman"/>
          <w:szCs w:val="24"/>
        </w:rPr>
        <w:t xml:space="preserve"> πολιτιστικού ενδιαφέροντος που α</w:t>
      </w:r>
      <w:r>
        <w:rPr>
          <w:rFonts w:eastAsia="Times New Roman"/>
          <w:szCs w:val="24"/>
        </w:rPr>
        <w:t xml:space="preserve">νήκουν στον ελληνικό λαό στην ΕΤΑΔ, </w:t>
      </w:r>
      <w:r w:rsidRPr="00CF2538">
        <w:rPr>
          <w:rFonts w:eastAsia="Times New Roman"/>
          <w:szCs w:val="24"/>
        </w:rPr>
        <w:t xml:space="preserve">μπορεί να </w:t>
      </w:r>
      <w:r>
        <w:rPr>
          <w:rFonts w:eastAsia="Times New Roman"/>
          <w:szCs w:val="24"/>
        </w:rPr>
        <w:t>κοπάσει</w:t>
      </w:r>
      <w:r w:rsidRPr="00CF2538">
        <w:rPr>
          <w:rFonts w:eastAsia="Times New Roman"/>
          <w:szCs w:val="24"/>
        </w:rPr>
        <w:t xml:space="preserve"> με δελτία </w:t>
      </w:r>
      <w:r>
        <w:rPr>
          <w:rFonts w:eastAsia="Times New Roman"/>
          <w:szCs w:val="24"/>
        </w:rPr>
        <w:t>Τ</w:t>
      </w:r>
      <w:r w:rsidRPr="00CF2538">
        <w:rPr>
          <w:rFonts w:eastAsia="Times New Roman"/>
          <w:szCs w:val="24"/>
        </w:rPr>
        <w:t>ύπου που βγάζει το Υπουργείο Πολιτισμού</w:t>
      </w:r>
      <w:r>
        <w:rPr>
          <w:rFonts w:eastAsia="Times New Roman"/>
          <w:szCs w:val="24"/>
        </w:rPr>
        <w:t>. Λ</w:t>
      </w:r>
      <w:r w:rsidRPr="00CF2538">
        <w:rPr>
          <w:rFonts w:eastAsia="Times New Roman"/>
          <w:szCs w:val="24"/>
        </w:rPr>
        <w:t>οιπόν</w:t>
      </w:r>
      <w:r>
        <w:rPr>
          <w:rFonts w:eastAsia="Times New Roman"/>
          <w:szCs w:val="24"/>
        </w:rPr>
        <w:t>,</w:t>
      </w:r>
      <w:r w:rsidRPr="00CF2538">
        <w:rPr>
          <w:rFonts w:eastAsia="Times New Roman"/>
          <w:szCs w:val="24"/>
        </w:rPr>
        <w:t xml:space="preserve"> σας πληροφορώ ότι ολόκληρος ο ελληνικός λαός ζητά να δημοσιοποιηθεί και ο πλήρης κατάλογος όλων αυτών που ανήκουν στον ελληνικό λαό και παραδόθηκαν </w:t>
      </w:r>
      <w:r>
        <w:rPr>
          <w:rFonts w:eastAsia="Times New Roman"/>
          <w:szCs w:val="24"/>
        </w:rPr>
        <w:lastRenderedPageBreak/>
        <w:t xml:space="preserve">στην ΕΤΑΔ, η οποία σας θυμίζω ότι είναι η θυγατρική του </w:t>
      </w:r>
      <w:proofErr w:type="spellStart"/>
      <w:r>
        <w:rPr>
          <w:rFonts w:eastAsia="Times New Roman"/>
          <w:szCs w:val="24"/>
        </w:rPr>
        <w:t>υ</w:t>
      </w:r>
      <w:r>
        <w:rPr>
          <w:rFonts w:eastAsia="Times New Roman"/>
          <w:szCs w:val="24"/>
        </w:rPr>
        <w:t>περταμείου</w:t>
      </w:r>
      <w:proofErr w:type="spellEnd"/>
      <w:r>
        <w:rPr>
          <w:rFonts w:eastAsia="Times New Roman"/>
          <w:szCs w:val="24"/>
        </w:rPr>
        <w:t xml:space="preserve"> που δημιουργήθηκε για την αποπληρωμή </w:t>
      </w:r>
      <w:r w:rsidRPr="00CF2538">
        <w:rPr>
          <w:rFonts w:eastAsia="Times New Roman"/>
          <w:szCs w:val="24"/>
        </w:rPr>
        <w:t>το</w:t>
      </w:r>
      <w:r w:rsidRPr="00CF2538">
        <w:rPr>
          <w:rFonts w:eastAsia="Times New Roman"/>
          <w:szCs w:val="24"/>
        </w:rPr>
        <w:t>υ δημοσίου χρέους προς τους δανειστές</w:t>
      </w:r>
      <w:r>
        <w:rPr>
          <w:rFonts w:eastAsia="Times New Roman"/>
          <w:szCs w:val="24"/>
        </w:rPr>
        <w:t>.</w:t>
      </w:r>
      <w:r w:rsidRPr="00CF2538">
        <w:rPr>
          <w:rFonts w:eastAsia="Times New Roman"/>
          <w:szCs w:val="24"/>
        </w:rPr>
        <w:t xml:space="preserve"> </w:t>
      </w:r>
      <w:r>
        <w:rPr>
          <w:rFonts w:eastAsia="Times New Roman"/>
          <w:szCs w:val="24"/>
        </w:rPr>
        <w:t>Επίσης, σ</w:t>
      </w:r>
      <w:r w:rsidRPr="00CF2538">
        <w:rPr>
          <w:rFonts w:eastAsia="Times New Roman"/>
          <w:szCs w:val="24"/>
        </w:rPr>
        <w:t xml:space="preserve">ας ζητώ να δημοσιοποιηθούν οι όροι παράδοσης </w:t>
      </w:r>
      <w:r>
        <w:rPr>
          <w:rFonts w:eastAsia="Times New Roman"/>
          <w:szCs w:val="24"/>
        </w:rPr>
        <w:t>σ’ αυτό το ευαγές ίδρυμα,</w:t>
      </w:r>
      <w:r w:rsidRPr="00CF2538">
        <w:rPr>
          <w:rFonts w:eastAsia="Times New Roman"/>
          <w:szCs w:val="24"/>
        </w:rPr>
        <w:t xml:space="preserve"> το </w:t>
      </w:r>
      <w:proofErr w:type="spellStart"/>
      <w:r>
        <w:rPr>
          <w:rFonts w:eastAsia="Times New Roman"/>
          <w:szCs w:val="24"/>
        </w:rPr>
        <w:t>υ</w:t>
      </w:r>
      <w:r w:rsidRPr="00CF2538">
        <w:rPr>
          <w:rFonts w:eastAsia="Times New Roman"/>
          <w:szCs w:val="24"/>
        </w:rPr>
        <w:t>περταμείο</w:t>
      </w:r>
      <w:proofErr w:type="spellEnd"/>
      <w:r>
        <w:rPr>
          <w:rFonts w:eastAsia="Times New Roman"/>
          <w:szCs w:val="24"/>
        </w:rPr>
        <w:t>,</w:t>
      </w:r>
      <w:r w:rsidRPr="00CF2538">
        <w:rPr>
          <w:rFonts w:eastAsia="Times New Roman"/>
          <w:szCs w:val="24"/>
        </w:rPr>
        <w:t xml:space="preserve"> που είναι ντροπή</w:t>
      </w:r>
      <w:r>
        <w:rPr>
          <w:rFonts w:eastAsia="Times New Roman"/>
          <w:szCs w:val="24"/>
        </w:rPr>
        <w:t xml:space="preserve"> για τον τόπο και απόδειξη της ε</w:t>
      </w:r>
      <w:r w:rsidRPr="00CF2538">
        <w:rPr>
          <w:rFonts w:eastAsia="Times New Roman"/>
          <w:szCs w:val="24"/>
        </w:rPr>
        <w:t>θνικής μας αφερεγγυότητας</w:t>
      </w:r>
      <w:r>
        <w:rPr>
          <w:rFonts w:eastAsia="Times New Roman"/>
          <w:szCs w:val="24"/>
        </w:rPr>
        <w:t>.</w:t>
      </w:r>
      <w:r w:rsidRPr="00CF2538">
        <w:rPr>
          <w:rFonts w:eastAsia="Times New Roman"/>
          <w:szCs w:val="24"/>
        </w:rPr>
        <w:t xml:space="preserve"> </w:t>
      </w:r>
    </w:p>
    <w:p w14:paraId="6B14EDBB" w14:textId="77777777" w:rsidR="004965E6" w:rsidRDefault="004D430C">
      <w:pPr>
        <w:spacing w:line="600" w:lineRule="auto"/>
        <w:ind w:firstLine="720"/>
        <w:jc w:val="both"/>
        <w:rPr>
          <w:rFonts w:eastAsia="Times New Roman"/>
          <w:szCs w:val="24"/>
        </w:rPr>
      </w:pPr>
      <w:r>
        <w:rPr>
          <w:rFonts w:eastAsia="Times New Roman"/>
          <w:szCs w:val="24"/>
        </w:rPr>
        <w:t>Σας ζ</w:t>
      </w:r>
      <w:r w:rsidRPr="00CF2538">
        <w:rPr>
          <w:rFonts w:eastAsia="Times New Roman"/>
          <w:szCs w:val="24"/>
        </w:rPr>
        <w:t xml:space="preserve">ητώ να πάρετε πίσω το ΦΕΚ </w:t>
      </w:r>
      <w:r>
        <w:rPr>
          <w:rFonts w:eastAsia="Times New Roman"/>
          <w:szCs w:val="24"/>
        </w:rPr>
        <w:t>ε</w:t>
      </w:r>
      <w:r w:rsidRPr="00CF2538">
        <w:rPr>
          <w:rFonts w:eastAsia="Times New Roman"/>
          <w:szCs w:val="24"/>
        </w:rPr>
        <w:t>δώ και τώρα</w:t>
      </w:r>
      <w:r>
        <w:rPr>
          <w:rFonts w:eastAsia="Times New Roman"/>
          <w:szCs w:val="24"/>
        </w:rPr>
        <w:t>.</w:t>
      </w:r>
      <w:r w:rsidRPr="00CF2538">
        <w:rPr>
          <w:rFonts w:eastAsia="Times New Roman"/>
          <w:szCs w:val="24"/>
        </w:rPr>
        <w:t xml:space="preserve"> </w:t>
      </w:r>
      <w:r>
        <w:rPr>
          <w:rFonts w:eastAsia="Times New Roman"/>
          <w:szCs w:val="24"/>
        </w:rPr>
        <w:t>Α</w:t>
      </w:r>
      <w:r w:rsidRPr="00CF2538">
        <w:rPr>
          <w:rFonts w:eastAsia="Times New Roman"/>
          <w:szCs w:val="24"/>
        </w:rPr>
        <w:t>κυρώσετε τις μεταβιβάσεις</w:t>
      </w:r>
      <w:r>
        <w:rPr>
          <w:rFonts w:eastAsia="Times New Roman"/>
          <w:szCs w:val="24"/>
        </w:rPr>
        <w:t>.</w:t>
      </w:r>
      <w:r w:rsidRPr="00CF2538">
        <w:rPr>
          <w:rFonts w:eastAsia="Times New Roman"/>
          <w:szCs w:val="24"/>
        </w:rPr>
        <w:t xml:space="preserve"> </w:t>
      </w:r>
      <w:r>
        <w:rPr>
          <w:rFonts w:eastAsia="Times New Roman"/>
          <w:szCs w:val="24"/>
        </w:rPr>
        <w:t>Αυτός είναι ο μόνος τρόπος. Αλ</w:t>
      </w:r>
      <w:r w:rsidRPr="00CF2538">
        <w:rPr>
          <w:rFonts w:eastAsia="Times New Roman"/>
          <w:szCs w:val="24"/>
        </w:rPr>
        <w:t>λιώς</w:t>
      </w:r>
      <w:r>
        <w:rPr>
          <w:rFonts w:eastAsia="Times New Roman"/>
          <w:szCs w:val="24"/>
        </w:rPr>
        <w:t>,</w:t>
      </w:r>
      <w:r w:rsidRPr="00CF2538">
        <w:rPr>
          <w:rFonts w:eastAsia="Times New Roman"/>
          <w:szCs w:val="24"/>
        </w:rPr>
        <w:t xml:space="preserve"> θα επιβεβαιώσετε όλους όσους λένε ότι κάνετε </w:t>
      </w:r>
      <w:r>
        <w:rPr>
          <w:rFonts w:eastAsia="Times New Roman"/>
          <w:szCs w:val="24"/>
        </w:rPr>
        <w:t>μπίζνες</w:t>
      </w:r>
      <w:r w:rsidRPr="00CF2538">
        <w:rPr>
          <w:rFonts w:eastAsia="Times New Roman"/>
          <w:szCs w:val="24"/>
        </w:rPr>
        <w:t xml:space="preserve"> κάτω από το τραπέζι</w:t>
      </w:r>
      <w:r>
        <w:rPr>
          <w:rFonts w:eastAsia="Times New Roman"/>
          <w:szCs w:val="24"/>
        </w:rPr>
        <w:t>, που κ</w:t>
      </w:r>
      <w:r w:rsidRPr="00CF2538">
        <w:rPr>
          <w:rFonts w:eastAsia="Times New Roman"/>
          <w:szCs w:val="24"/>
        </w:rPr>
        <w:t xml:space="preserve">αι τις κάνετε και </w:t>
      </w:r>
      <w:r>
        <w:rPr>
          <w:rFonts w:eastAsia="Times New Roman"/>
          <w:szCs w:val="24"/>
        </w:rPr>
        <w:t>δεν κοκκινίζετε</w:t>
      </w:r>
      <w:r w:rsidRPr="00CF2538">
        <w:rPr>
          <w:rFonts w:eastAsia="Times New Roman"/>
          <w:szCs w:val="24"/>
        </w:rPr>
        <w:t xml:space="preserve"> και τολμάτε να μιλάτε για ηθικό πλεονέκτημα</w:t>
      </w:r>
      <w:r>
        <w:rPr>
          <w:rFonts w:eastAsia="Times New Roman"/>
          <w:szCs w:val="24"/>
        </w:rPr>
        <w:t xml:space="preserve">. </w:t>
      </w:r>
    </w:p>
    <w:p w14:paraId="6B14EDBC" w14:textId="77777777" w:rsidR="004965E6" w:rsidRDefault="004D430C">
      <w:pPr>
        <w:spacing w:line="600" w:lineRule="auto"/>
        <w:ind w:firstLine="720"/>
        <w:jc w:val="both"/>
        <w:rPr>
          <w:rFonts w:eastAsia="Times New Roman"/>
          <w:szCs w:val="24"/>
        </w:rPr>
      </w:pPr>
      <w:r>
        <w:rPr>
          <w:rFonts w:eastAsia="Times New Roman"/>
          <w:szCs w:val="24"/>
        </w:rPr>
        <w:t>Γ</w:t>
      </w:r>
      <w:r w:rsidRPr="00CF2538">
        <w:rPr>
          <w:rFonts w:eastAsia="Times New Roman"/>
          <w:szCs w:val="24"/>
        </w:rPr>
        <w:t xml:space="preserve">ια </w:t>
      </w:r>
      <w:r>
        <w:rPr>
          <w:rFonts w:eastAsia="Times New Roman"/>
          <w:szCs w:val="24"/>
        </w:rPr>
        <w:t xml:space="preserve">όλα αυτά κι </w:t>
      </w:r>
      <w:r w:rsidRPr="00CF2538">
        <w:rPr>
          <w:rFonts w:eastAsia="Times New Roman"/>
          <w:szCs w:val="24"/>
        </w:rPr>
        <w:t>επειδή θεωρούμε ότ</w:t>
      </w:r>
      <w:r w:rsidRPr="00CF2538">
        <w:rPr>
          <w:rFonts w:eastAsia="Times New Roman"/>
          <w:szCs w:val="24"/>
        </w:rPr>
        <w:t xml:space="preserve">ι το </w:t>
      </w:r>
      <w:r>
        <w:rPr>
          <w:rFonts w:eastAsia="Times New Roman"/>
          <w:szCs w:val="24"/>
        </w:rPr>
        <w:t>σχέδιο νόμου δ</w:t>
      </w:r>
      <w:r w:rsidRPr="00CF2538">
        <w:rPr>
          <w:rFonts w:eastAsia="Times New Roman"/>
          <w:szCs w:val="24"/>
        </w:rPr>
        <w:t xml:space="preserve">εν </w:t>
      </w:r>
      <w:proofErr w:type="spellStart"/>
      <w:r w:rsidRPr="00CF2538">
        <w:rPr>
          <w:rFonts w:eastAsia="Times New Roman"/>
          <w:szCs w:val="24"/>
        </w:rPr>
        <w:t>εξορθολογίζει</w:t>
      </w:r>
      <w:proofErr w:type="spellEnd"/>
      <w:r>
        <w:rPr>
          <w:rFonts w:eastAsia="Times New Roman"/>
          <w:szCs w:val="24"/>
        </w:rPr>
        <w:t>,</w:t>
      </w:r>
      <w:r w:rsidRPr="00CF2538">
        <w:rPr>
          <w:rFonts w:eastAsia="Times New Roman"/>
          <w:szCs w:val="24"/>
        </w:rPr>
        <w:t xml:space="preserve"> δεν προάγει</w:t>
      </w:r>
      <w:r>
        <w:rPr>
          <w:rFonts w:eastAsia="Times New Roman"/>
          <w:szCs w:val="24"/>
        </w:rPr>
        <w:t>, δεν αναβαθμίζει την ποιότητα των σπουδών, δ</w:t>
      </w:r>
      <w:r w:rsidRPr="00CF2538">
        <w:rPr>
          <w:rFonts w:eastAsia="Times New Roman"/>
          <w:szCs w:val="24"/>
        </w:rPr>
        <w:t>εν είναι αυτό που χρειάζεται η ανώτατη τεχνολογική εκπαίδευση</w:t>
      </w:r>
      <w:r>
        <w:rPr>
          <w:rFonts w:eastAsia="Times New Roman"/>
          <w:szCs w:val="24"/>
        </w:rPr>
        <w:t>,</w:t>
      </w:r>
      <w:r w:rsidRPr="00CF2538">
        <w:rPr>
          <w:rFonts w:eastAsia="Times New Roman"/>
          <w:szCs w:val="24"/>
        </w:rPr>
        <w:t xml:space="preserve"> το καταψηφίζουμε</w:t>
      </w:r>
      <w:r>
        <w:rPr>
          <w:rFonts w:eastAsia="Times New Roman"/>
          <w:szCs w:val="24"/>
        </w:rPr>
        <w:t>,</w:t>
      </w:r>
      <w:r w:rsidRPr="00CF2538">
        <w:rPr>
          <w:rFonts w:eastAsia="Times New Roman"/>
          <w:szCs w:val="24"/>
        </w:rPr>
        <w:t xml:space="preserve"> κύριοι συνάδελφοι</w:t>
      </w:r>
      <w:r>
        <w:rPr>
          <w:rFonts w:eastAsia="Times New Roman"/>
          <w:szCs w:val="24"/>
        </w:rPr>
        <w:t>.</w:t>
      </w:r>
    </w:p>
    <w:p w14:paraId="6B14EDBD" w14:textId="77777777" w:rsidR="004965E6" w:rsidRDefault="004D430C">
      <w:pPr>
        <w:spacing w:line="600" w:lineRule="auto"/>
        <w:ind w:firstLine="720"/>
        <w:jc w:val="both"/>
        <w:rPr>
          <w:rFonts w:eastAsia="Times New Roman"/>
          <w:szCs w:val="24"/>
        </w:rPr>
      </w:pPr>
      <w:r>
        <w:rPr>
          <w:rFonts w:eastAsia="Times New Roman"/>
          <w:szCs w:val="24"/>
        </w:rPr>
        <w:t>Ευχαριστώ.</w:t>
      </w:r>
    </w:p>
    <w:p w14:paraId="6B14EDBE" w14:textId="77777777" w:rsidR="004965E6" w:rsidRDefault="004D430C">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w:t>
      </w:r>
      <w:r>
        <w:rPr>
          <w:rFonts w:eastAsia="Times New Roman"/>
          <w:szCs w:val="24"/>
        </w:rPr>
        <w:t>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6B14EDBF" w14:textId="77777777" w:rsidR="004965E6" w:rsidRDefault="004D430C">
      <w:pPr>
        <w:spacing w:line="600" w:lineRule="auto"/>
        <w:ind w:firstLine="540"/>
        <w:jc w:val="both"/>
        <w:rPr>
          <w:rFonts w:eastAsia="Times New Roman"/>
          <w:szCs w:val="24"/>
        </w:rPr>
      </w:pPr>
      <w:r w:rsidRPr="00C453AA">
        <w:rPr>
          <w:rFonts w:eastAsia="Times New Roman"/>
          <w:szCs w:val="24"/>
        </w:rPr>
        <w:lastRenderedPageBreak/>
        <w:t xml:space="preserve">(Στο σημείο αυτό </w:t>
      </w:r>
      <w:r>
        <w:rPr>
          <w:rFonts w:eastAsia="Times New Roman"/>
          <w:szCs w:val="24"/>
        </w:rPr>
        <w:t>η</w:t>
      </w:r>
      <w:r w:rsidRPr="00C453AA">
        <w:rPr>
          <w:rFonts w:eastAsia="Times New Roman"/>
          <w:szCs w:val="24"/>
        </w:rPr>
        <w:t xml:space="preserve"> Βουλευτής κ.</w:t>
      </w:r>
      <w:r>
        <w:rPr>
          <w:rFonts w:eastAsia="Times New Roman"/>
          <w:szCs w:val="24"/>
        </w:rPr>
        <w:t xml:space="preserve"> Χαρούλα</w:t>
      </w:r>
      <w:r>
        <w:rPr>
          <w:rFonts w:eastAsia="Times New Roman"/>
          <w:szCs w:val="24"/>
        </w:rPr>
        <w:t xml:space="preserve"> (Χαρά)</w:t>
      </w:r>
      <w:r>
        <w:rPr>
          <w:rFonts w:eastAsia="Times New Roman"/>
          <w:szCs w:val="24"/>
        </w:rPr>
        <w:t xml:space="preserve"> </w:t>
      </w:r>
      <w:proofErr w:type="spellStart"/>
      <w:r>
        <w:rPr>
          <w:rFonts w:eastAsia="Times New Roman"/>
          <w:szCs w:val="24"/>
        </w:rPr>
        <w:t>Κεφαλίδου</w:t>
      </w:r>
      <w:proofErr w:type="spellEnd"/>
      <w:r>
        <w:rPr>
          <w:rFonts w:eastAsia="Times New Roman"/>
          <w:szCs w:val="24"/>
        </w:rPr>
        <w:t xml:space="preserve"> </w:t>
      </w:r>
      <w:r w:rsidRPr="00C453AA">
        <w:rPr>
          <w:rFonts w:eastAsia="Times New Roman"/>
          <w:szCs w:val="24"/>
        </w:rPr>
        <w:t>καταθέτει για τα Πρα</w:t>
      </w:r>
      <w:r>
        <w:rPr>
          <w:rFonts w:eastAsia="Times New Roman"/>
          <w:szCs w:val="24"/>
        </w:rPr>
        <w:t>κτικά τα προαναφερθέντα έγγραφα</w:t>
      </w:r>
      <w:r w:rsidRPr="00C453AA">
        <w:rPr>
          <w:rFonts w:eastAsia="Times New Roman"/>
          <w:szCs w:val="24"/>
        </w:rPr>
        <w:t>, τα οποία βρίσκονται στο αρχείο του Τμήματος Γραμματείας της Διεύθυνσης Στενογραφίας και Πρακτικών της Βουλής)</w:t>
      </w:r>
    </w:p>
    <w:p w14:paraId="6B14EDC0" w14:textId="77777777" w:rsidR="004965E6" w:rsidRDefault="004D430C">
      <w:pPr>
        <w:spacing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 xml:space="preserve">(Αναστάσιος Κουράκης): </w:t>
      </w:r>
      <w:r>
        <w:rPr>
          <w:rFonts w:eastAsia="Times New Roman"/>
          <w:szCs w:val="24"/>
        </w:rPr>
        <w:t>Ευχαριστούμε την κ</w:t>
      </w:r>
      <w:r>
        <w:rPr>
          <w:rFonts w:eastAsia="Times New Roman"/>
          <w:szCs w:val="24"/>
        </w:rPr>
        <w:t>.</w:t>
      </w:r>
      <w:r>
        <w:rPr>
          <w:rFonts w:eastAsia="Times New Roman"/>
          <w:szCs w:val="24"/>
        </w:rPr>
        <w:t xml:space="preserve"> Χαρά </w:t>
      </w:r>
      <w:proofErr w:type="spellStart"/>
      <w:r>
        <w:rPr>
          <w:rFonts w:eastAsia="Times New Roman"/>
          <w:szCs w:val="24"/>
        </w:rPr>
        <w:t>Κεφαλίδου</w:t>
      </w:r>
      <w:proofErr w:type="spellEnd"/>
      <w:r>
        <w:rPr>
          <w:rFonts w:eastAsia="Times New Roman"/>
          <w:szCs w:val="24"/>
        </w:rPr>
        <w:t xml:space="preserve">, Βουλευτή Δράμας της Δημοκρατικής Συμπαράταξης. </w:t>
      </w:r>
    </w:p>
    <w:p w14:paraId="6B14EDC1" w14:textId="77777777" w:rsidR="004965E6" w:rsidRDefault="004D430C">
      <w:pPr>
        <w:spacing w:line="600" w:lineRule="auto"/>
        <w:ind w:firstLine="720"/>
        <w:jc w:val="both"/>
        <w:rPr>
          <w:rFonts w:eastAsia="Times New Roman"/>
          <w:szCs w:val="24"/>
        </w:rPr>
      </w:pPr>
      <w:r>
        <w:rPr>
          <w:rFonts w:eastAsia="Times New Roman"/>
          <w:szCs w:val="24"/>
        </w:rPr>
        <w:t>Τον λόγο έχει ο κ. Σταύρος Κοντονής, Βουλευτής Ζακύνθου του ΣΥΡΙΖΑ, για επτά λεπτά.</w:t>
      </w:r>
    </w:p>
    <w:p w14:paraId="6B14EDC2" w14:textId="77777777" w:rsidR="004965E6" w:rsidRDefault="004D430C">
      <w:pPr>
        <w:spacing w:line="600" w:lineRule="auto"/>
        <w:ind w:firstLine="720"/>
        <w:jc w:val="both"/>
        <w:rPr>
          <w:rFonts w:eastAsia="Times New Roman"/>
          <w:szCs w:val="24"/>
        </w:rPr>
      </w:pPr>
      <w:r>
        <w:rPr>
          <w:rFonts w:eastAsia="Times New Roman"/>
          <w:b/>
          <w:szCs w:val="24"/>
        </w:rPr>
        <w:t xml:space="preserve">ΣΤΑΥΡΟΣ ΚΟΝΤΟΝΗΣ: </w:t>
      </w:r>
      <w:r>
        <w:rPr>
          <w:rFonts w:eastAsia="Times New Roman"/>
          <w:szCs w:val="24"/>
        </w:rPr>
        <w:t xml:space="preserve">Κυρίες και κύριοι συνάδελφοι, </w:t>
      </w:r>
      <w:r w:rsidRPr="00CF2538">
        <w:rPr>
          <w:rFonts w:eastAsia="Times New Roman"/>
          <w:szCs w:val="24"/>
        </w:rPr>
        <w:t xml:space="preserve">φαίνεται ότι </w:t>
      </w:r>
      <w:r w:rsidRPr="00CF2538">
        <w:rPr>
          <w:rFonts w:eastAsia="Times New Roman"/>
          <w:szCs w:val="24"/>
        </w:rPr>
        <w:t>διάγουμε την εβδομάδα των αναπάντητων προσκλήσεων</w:t>
      </w:r>
      <w:r>
        <w:rPr>
          <w:rFonts w:eastAsia="Times New Roman"/>
          <w:szCs w:val="24"/>
        </w:rPr>
        <w:t>.</w:t>
      </w:r>
      <w:r w:rsidRPr="00CF2538">
        <w:rPr>
          <w:rFonts w:eastAsia="Times New Roman"/>
          <w:szCs w:val="24"/>
        </w:rPr>
        <w:t xml:space="preserve"> </w:t>
      </w:r>
      <w:r>
        <w:rPr>
          <w:rFonts w:eastAsia="Times New Roman"/>
          <w:szCs w:val="24"/>
        </w:rPr>
        <w:t>Χ</w:t>
      </w:r>
      <w:r w:rsidRPr="00CF2538">
        <w:rPr>
          <w:rFonts w:eastAsia="Times New Roman"/>
          <w:szCs w:val="24"/>
        </w:rPr>
        <w:t>θες</w:t>
      </w:r>
      <w:r>
        <w:rPr>
          <w:rFonts w:eastAsia="Times New Roman"/>
          <w:szCs w:val="24"/>
        </w:rPr>
        <w:t xml:space="preserve"> προσκάλεσε ο Πρωθυπουργός τον Α</w:t>
      </w:r>
      <w:r w:rsidRPr="00CF2538">
        <w:rPr>
          <w:rFonts w:eastAsia="Times New Roman"/>
          <w:szCs w:val="24"/>
        </w:rPr>
        <w:t xml:space="preserve">ρχηγό της </w:t>
      </w:r>
      <w:r>
        <w:rPr>
          <w:rFonts w:eastAsia="Times New Roman"/>
          <w:szCs w:val="24"/>
        </w:rPr>
        <w:t>Α</w:t>
      </w:r>
      <w:r w:rsidRPr="00CF2538">
        <w:rPr>
          <w:rFonts w:eastAsia="Times New Roman"/>
          <w:szCs w:val="24"/>
        </w:rPr>
        <w:t xml:space="preserve">ξιωματικής </w:t>
      </w:r>
      <w:r>
        <w:rPr>
          <w:rFonts w:eastAsia="Times New Roman"/>
          <w:szCs w:val="24"/>
        </w:rPr>
        <w:t>Α</w:t>
      </w:r>
      <w:r w:rsidRPr="00CF2538">
        <w:rPr>
          <w:rFonts w:eastAsia="Times New Roman"/>
          <w:szCs w:val="24"/>
        </w:rPr>
        <w:t xml:space="preserve">ντιπολίτευσης σε μία δημόσια αντιπαράθεση επιχειρημάτων και απόψεων για το </w:t>
      </w:r>
      <w:r>
        <w:rPr>
          <w:rFonts w:eastAsia="Times New Roman"/>
          <w:szCs w:val="24"/>
        </w:rPr>
        <w:t>θέμα της Συμφωνίας των Πρεσπών και σ</w:t>
      </w:r>
      <w:r w:rsidRPr="00CF2538">
        <w:rPr>
          <w:rFonts w:eastAsia="Times New Roman"/>
          <w:szCs w:val="24"/>
        </w:rPr>
        <w:t xml:space="preserve">ήμερα </w:t>
      </w:r>
      <w:r>
        <w:rPr>
          <w:rFonts w:eastAsia="Times New Roman"/>
          <w:szCs w:val="24"/>
        </w:rPr>
        <w:t>-απ’ ό,τι</w:t>
      </w:r>
      <w:r w:rsidRPr="00CF2538">
        <w:rPr>
          <w:rFonts w:eastAsia="Times New Roman"/>
          <w:szCs w:val="24"/>
        </w:rPr>
        <w:t xml:space="preserve"> κατάλαβα</w:t>
      </w:r>
      <w:r>
        <w:rPr>
          <w:rFonts w:eastAsia="Times New Roman"/>
          <w:szCs w:val="24"/>
        </w:rPr>
        <w:t>- πήρε</w:t>
      </w:r>
      <w:r w:rsidRPr="00CF2538">
        <w:rPr>
          <w:rFonts w:eastAsia="Times New Roman"/>
          <w:szCs w:val="24"/>
        </w:rPr>
        <w:t xml:space="preserve"> αρνη</w:t>
      </w:r>
      <w:r w:rsidRPr="00CF2538">
        <w:rPr>
          <w:rFonts w:eastAsia="Times New Roman"/>
          <w:szCs w:val="24"/>
        </w:rPr>
        <w:t>τική απάντηση</w:t>
      </w:r>
      <w:r>
        <w:rPr>
          <w:rFonts w:eastAsia="Times New Roman"/>
          <w:szCs w:val="24"/>
        </w:rPr>
        <w:t>,</w:t>
      </w:r>
      <w:r w:rsidRPr="00CF2538">
        <w:rPr>
          <w:rFonts w:eastAsia="Times New Roman"/>
          <w:szCs w:val="24"/>
        </w:rPr>
        <w:t xml:space="preserve"> ότι δεν πρόκειται να </w:t>
      </w:r>
      <w:r>
        <w:rPr>
          <w:rFonts w:eastAsia="Times New Roman"/>
          <w:szCs w:val="24"/>
        </w:rPr>
        <w:t>στέρξει</w:t>
      </w:r>
      <w:r w:rsidRPr="00CF2538">
        <w:rPr>
          <w:rFonts w:eastAsia="Times New Roman"/>
          <w:szCs w:val="24"/>
        </w:rPr>
        <w:t xml:space="preserve"> στην πρόσκληση αυτή</w:t>
      </w:r>
      <w:r>
        <w:rPr>
          <w:rFonts w:eastAsia="Times New Roman"/>
          <w:szCs w:val="24"/>
        </w:rPr>
        <w:t>.</w:t>
      </w:r>
      <w:r w:rsidRPr="00CF2538">
        <w:rPr>
          <w:rFonts w:eastAsia="Times New Roman"/>
          <w:szCs w:val="24"/>
        </w:rPr>
        <w:t xml:space="preserve"> </w:t>
      </w:r>
    </w:p>
    <w:p w14:paraId="6B14EDC3" w14:textId="77777777" w:rsidR="004965E6" w:rsidRDefault="004D430C">
      <w:pPr>
        <w:spacing w:line="600" w:lineRule="auto"/>
        <w:ind w:firstLine="720"/>
        <w:jc w:val="both"/>
        <w:rPr>
          <w:rFonts w:eastAsia="Times New Roman"/>
          <w:szCs w:val="24"/>
        </w:rPr>
      </w:pPr>
      <w:r>
        <w:rPr>
          <w:rFonts w:eastAsia="Times New Roman"/>
          <w:szCs w:val="24"/>
        </w:rPr>
        <w:t>Σ</w:t>
      </w:r>
      <w:r w:rsidRPr="00CF2538">
        <w:rPr>
          <w:rFonts w:eastAsia="Times New Roman"/>
          <w:szCs w:val="24"/>
        </w:rPr>
        <w:t xml:space="preserve">ήμερα ο </w:t>
      </w:r>
      <w:r>
        <w:rPr>
          <w:rFonts w:eastAsia="Times New Roman"/>
          <w:szCs w:val="24"/>
        </w:rPr>
        <w:t>Υ</w:t>
      </w:r>
      <w:r w:rsidRPr="00CF2538">
        <w:rPr>
          <w:rFonts w:eastAsia="Times New Roman"/>
          <w:szCs w:val="24"/>
        </w:rPr>
        <w:t xml:space="preserve">πουργός </w:t>
      </w:r>
      <w:r>
        <w:rPr>
          <w:rFonts w:eastAsia="Times New Roman"/>
          <w:szCs w:val="24"/>
        </w:rPr>
        <w:t>Π</w:t>
      </w:r>
      <w:r w:rsidRPr="00CF2538">
        <w:rPr>
          <w:rFonts w:eastAsia="Times New Roman"/>
          <w:szCs w:val="24"/>
        </w:rPr>
        <w:t xml:space="preserve">αιδείας πήρε και αυτός μία αρνητική απάντηση όταν παρακάλεσε τον </w:t>
      </w:r>
      <w:r>
        <w:rPr>
          <w:rFonts w:eastAsia="Times New Roman"/>
          <w:szCs w:val="24"/>
        </w:rPr>
        <w:t>Γ</w:t>
      </w:r>
      <w:r w:rsidRPr="00CF2538">
        <w:rPr>
          <w:rFonts w:eastAsia="Times New Roman"/>
          <w:szCs w:val="24"/>
        </w:rPr>
        <w:t xml:space="preserve">ενικό </w:t>
      </w:r>
      <w:r>
        <w:rPr>
          <w:rFonts w:eastAsia="Times New Roman"/>
          <w:szCs w:val="24"/>
        </w:rPr>
        <w:t>Γ</w:t>
      </w:r>
      <w:r w:rsidRPr="00CF2538">
        <w:rPr>
          <w:rFonts w:eastAsia="Times New Roman"/>
          <w:szCs w:val="24"/>
        </w:rPr>
        <w:t xml:space="preserve">ραμματέα του </w:t>
      </w:r>
      <w:r>
        <w:rPr>
          <w:rFonts w:eastAsia="Times New Roman"/>
          <w:szCs w:val="24"/>
        </w:rPr>
        <w:t>ΚΚΕ</w:t>
      </w:r>
      <w:r w:rsidRPr="00CF2538">
        <w:rPr>
          <w:rFonts w:eastAsia="Times New Roman"/>
          <w:szCs w:val="24"/>
        </w:rPr>
        <w:t xml:space="preserve"> </w:t>
      </w:r>
      <w:r w:rsidRPr="00CF2538">
        <w:rPr>
          <w:rFonts w:eastAsia="Times New Roman"/>
          <w:szCs w:val="24"/>
        </w:rPr>
        <w:lastRenderedPageBreak/>
        <w:t xml:space="preserve">να του πει </w:t>
      </w:r>
      <w:r>
        <w:rPr>
          <w:rFonts w:eastAsia="Times New Roman"/>
          <w:szCs w:val="24"/>
        </w:rPr>
        <w:t xml:space="preserve">ένα σύστημα το οποίο προτείνει το ΚΚΕ </w:t>
      </w:r>
      <w:r w:rsidRPr="00CF2538">
        <w:rPr>
          <w:rFonts w:eastAsia="Times New Roman"/>
          <w:szCs w:val="24"/>
        </w:rPr>
        <w:t>για να γίνονται διορισμοί</w:t>
      </w:r>
      <w:r>
        <w:rPr>
          <w:rFonts w:eastAsia="Times New Roman"/>
          <w:szCs w:val="24"/>
        </w:rPr>
        <w:t>».</w:t>
      </w:r>
      <w:r w:rsidRPr="00CF2538">
        <w:rPr>
          <w:rFonts w:eastAsia="Times New Roman"/>
          <w:szCs w:val="24"/>
        </w:rPr>
        <w:t xml:space="preserve"> </w:t>
      </w:r>
    </w:p>
    <w:p w14:paraId="6B14EDC4"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Δ</w:t>
      </w:r>
      <w:r w:rsidRPr="004638F9">
        <w:rPr>
          <w:rFonts w:eastAsia="Times New Roman" w:cs="Times New Roman"/>
          <w:szCs w:val="24"/>
        </w:rPr>
        <w:t>εν</w:t>
      </w:r>
      <w:r w:rsidRPr="004638F9">
        <w:rPr>
          <w:rFonts w:eastAsia="Times New Roman" w:cs="Times New Roman"/>
          <w:szCs w:val="24"/>
        </w:rPr>
        <w:t xml:space="preserve"> ακούσαμε κα</w:t>
      </w:r>
      <w:r>
        <w:rPr>
          <w:rFonts w:eastAsia="Times New Roman" w:cs="Times New Roman"/>
          <w:szCs w:val="24"/>
        </w:rPr>
        <w:t>μ</w:t>
      </w:r>
      <w:r w:rsidRPr="004638F9">
        <w:rPr>
          <w:rFonts w:eastAsia="Times New Roman" w:cs="Times New Roman"/>
          <w:szCs w:val="24"/>
        </w:rPr>
        <w:t>μία πρόταση ή μάλλον</w:t>
      </w:r>
      <w:r>
        <w:rPr>
          <w:rFonts w:eastAsia="Times New Roman" w:cs="Times New Roman"/>
          <w:szCs w:val="24"/>
        </w:rPr>
        <w:t>,</w:t>
      </w:r>
      <w:r w:rsidRPr="004638F9">
        <w:rPr>
          <w:rFonts w:eastAsia="Times New Roman" w:cs="Times New Roman"/>
          <w:szCs w:val="24"/>
        </w:rPr>
        <w:t xml:space="preserve"> για να είμαι δίκαιος</w:t>
      </w:r>
      <w:r>
        <w:rPr>
          <w:rFonts w:eastAsia="Times New Roman" w:cs="Times New Roman"/>
          <w:szCs w:val="24"/>
        </w:rPr>
        <w:t>,</w:t>
      </w:r>
      <w:r w:rsidRPr="004638F9">
        <w:rPr>
          <w:rFonts w:eastAsia="Times New Roman" w:cs="Times New Roman"/>
          <w:szCs w:val="24"/>
        </w:rPr>
        <w:t xml:space="preserve"> θέλω να σας πω </w:t>
      </w:r>
      <w:r>
        <w:rPr>
          <w:rFonts w:eastAsia="Times New Roman" w:cs="Times New Roman"/>
          <w:szCs w:val="24"/>
        </w:rPr>
        <w:t>κ</w:t>
      </w:r>
      <w:r w:rsidRPr="004638F9">
        <w:rPr>
          <w:rFonts w:eastAsia="Times New Roman" w:cs="Times New Roman"/>
          <w:szCs w:val="24"/>
        </w:rPr>
        <w:t xml:space="preserve">ύριε Υπουργέ ότι υποκρύπτεται μία απάντηση σε όσα είπαν </w:t>
      </w:r>
      <w:r>
        <w:rPr>
          <w:rFonts w:eastAsia="Times New Roman" w:cs="Times New Roman"/>
          <w:szCs w:val="24"/>
        </w:rPr>
        <w:t>τόσο</w:t>
      </w:r>
      <w:r w:rsidRPr="004638F9">
        <w:rPr>
          <w:rFonts w:eastAsia="Times New Roman" w:cs="Times New Roman"/>
          <w:szCs w:val="24"/>
        </w:rPr>
        <w:t xml:space="preserve"> ο εισηγητής</w:t>
      </w:r>
      <w:r>
        <w:rPr>
          <w:rFonts w:eastAsia="Times New Roman" w:cs="Times New Roman"/>
          <w:szCs w:val="24"/>
        </w:rPr>
        <w:t>, όσο</w:t>
      </w:r>
      <w:r w:rsidRPr="004638F9">
        <w:rPr>
          <w:rFonts w:eastAsia="Times New Roman" w:cs="Times New Roman"/>
          <w:szCs w:val="24"/>
        </w:rPr>
        <w:t xml:space="preserve"> και ο γενικός γραμματέας του </w:t>
      </w:r>
      <w:r>
        <w:rPr>
          <w:rFonts w:eastAsia="Times New Roman" w:cs="Times New Roman"/>
          <w:szCs w:val="24"/>
        </w:rPr>
        <w:t xml:space="preserve">ΚΚΕ. </w:t>
      </w:r>
      <w:r>
        <w:rPr>
          <w:rFonts w:eastAsia="Times New Roman" w:cs="Times New Roman"/>
          <w:szCs w:val="24"/>
        </w:rPr>
        <w:t>Αρχικά</w:t>
      </w:r>
      <w:r w:rsidRPr="004638F9">
        <w:rPr>
          <w:rFonts w:eastAsia="Times New Roman" w:cs="Times New Roman"/>
          <w:szCs w:val="24"/>
        </w:rPr>
        <w:t xml:space="preserve"> κατηγορήθηκε ο ΣΥΡΙΖΑ </w:t>
      </w:r>
      <w:r>
        <w:rPr>
          <w:rFonts w:eastAsia="Times New Roman" w:cs="Times New Roman"/>
          <w:szCs w:val="24"/>
        </w:rPr>
        <w:t xml:space="preserve">πως έστερξε </w:t>
      </w:r>
      <w:r w:rsidRPr="004638F9">
        <w:rPr>
          <w:rFonts w:eastAsia="Times New Roman" w:cs="Times New Roman"/>
          <w:szCs w:val="24"/>
        </w:rPr>
        <w:t>στην κατάργηση της επετηρίδας</w:t>
      </w:r>
      <w:r>
        <w:rPr>
          <w:rFonts w:eastAsia="Times New Roman" w:cs="Times New Roman"/>
          <w:szCs w:val="24"/>
        </w:rPr>
        <w:t>.</w:t>
      </w:r>
      <w:r w:rsidRPr="004638F9">
        <w:rPr>
          <w:rFonts w:eastAsia="Times New Roman" w:cs="Times New Roman"/>
          <w:szCs w:val="24"/>
        </w:rPr>
        <w:t xml:space="preserve"> Δηλαδή μας λένε</w:t>
      </w:r>
      <w:r>
        <w:rPr>
          <w:rFonts w:eastAsia="Times New Roman" w:cs="Times New Roman"/>
          <w:szCs w:val="24"/>
        </w:rPr>
        <w:t xml:space="preserve"> πως</w:t>
      </w:r>
      <w:r w:rsidRPr="004638F9">
        <w:rPr>
          <w:rFonts w:eastAsia="Times New Roman" w:cs="Times New Roman"/>
          <w:szCs w:val="24"/>
        </w:rPr>
        <w:t xml:space="preserve"> η επετηρίδα είναι το μέσο για να γίνονται οι διορισμοί και το άλλο είναι ότι επειδή σε κάθε οικογένεια υπάρχει και ένας αναπληρωτής</w:t>
      </w:r>
      <w:r>
        <w:rPr>
          <w:rFonts w:eastAsia="Times New Roman" w:cs="Times New Roman"/>
          <w:szCs w:val="24"/>
        </w:rPr>
        <w:t>, θ</w:t>
      </w:r>
      <w:r w:rsidRPr="004638F9">
        <w:rPr>
          <w:rFonts w:eastAsia="Times New Roman" w:cs="Times New Roman"/>
          <w:szCs w:val="24"/>
        </w:rPr>
        <w:t xml:space="preserve">α έπρεπε η κυβέρνηση να διορίσει αποκλειστικά </w:t>
      </w:r>
      <w:r>
        <w:rPr>
          <w:rFonts w:eastAsia="Times New Roman" w:cs="Times New Roman"/>
          <w:szCs w:val="24"/>
        </w:rPr>
        <w:t>αναπληρωτές. Κ</w:t>
      </w:r>
      <w:r w:rsidRPr="004638F9">
        <w:rPr>
          <w:rFonts w:eastAsia="Times New Roman" w:cs="Times New Roman"/>
          <w:szCs w:val="24"/>
        </w:rPr>
        <w:t xml:space="preserve">άτι τέτοιο </w:t>
      </w:r>
      <w:r>
        <w:rPr>
          <w:rFonts w:eastAsia="Times New Roman" w:cs="Times New Roman"/>
          <w:szCs w:val="24"/>
        </w:rPr>
        <w:t xml:space="preserve">κατάλαβα, </w:t>
      </w:r>
      <w:r w:rsidRPr="004638F9">
        <w:rPr>
          <w:rFonts w:eastAsia="Times New Roman" w:cs="Times New Roman"/>
          <w:szCs w:val="24"/>
        </w:rPr>
        <w:t xml:space="preserve">το οποίο είναι </w:t>
      </w:r>
      <w:r>
        <w:rPr>
          <w:rFonts w:eastAsia="Times New Roman" w:cs="Times New Roman"/>
          <w:szCs w:val="24"/>
        </w:rPr>
        <w:t>παράν</w:t>
      </w:r>
      <w:r>
        <w:rPr>
          <w:rFonts w:eastAsia="Times New Roman" w:cs="Times New Roman"/>
          <w:szCs w:val="24"/>
        </w:rPr>
        <w:t xml:space="preserve">ομο, διότι αν </w:t>
      </w:r>
      <w:r w:rsidRPr="004638F9">
        <w:rPr>
          <w:rFonts w:eastAsia="Times New Roman" w:cs="Times New Roman"/>
          <w:szCs w:val="24"/>
        </w:rPr>
        <w:t>το νομ</w:t>
      </w:r>
      <w:r>
        <w:rPr>
          <w:rFonts w:eastAsia="Times New Roman" w:cs="Times New Roman"/>
          <w:szCs w:val="24"/>
        </w:rPr>
        <w:t xml:space="preserve">οθετήσετε, </w:t>
      </w:r>
      <w:r w:rsidRPr="004638F9">
        <w:rPr>
          <w:rFonts w:eastAsia="Times New Roman" w:cs="Times New Roman"/>
          <w:szCs w:val="24"/>
        </w:rPr>
        <w:t>θα π</w:t>
      </w:r>
      <w:r>
        <w:rPr>
          <w:rFonts w:eastAsia="Times New Roman" w:cs="Times New Roman"/>
          <w:szCs w:val="24"/>
        </w:rPr>
        <w:t>ά</w:t>
      </w:r>
      <w:r w:rsidRPr="004638F9">
        <w:rPr>
          <w:rFonts w:eastAsia="Times New Roman" w:cs="Times New Roman"/>
          <w:szCs w:val="24"/>
        </w:rPr>
        <w:t xml:space="preserve">ει στο Συμβούλιο Επικρατείας </w:t>
      </w:r>
      <w:r>
        <w:rPr>
          <w:rFonts w:eastAsia="Times New Roman" w:cs="Times New Roman"/>
          <w:szCs w:val="24"/>
        </w:rPr>
        <w:t>ως αντισυνταγματικό.</w:t>
      </w:r>
    </w:p>
    <w:p w14:paraId="6B14EDC5"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Και ερωτώ, κ</w:t>
      </w:r>
      <w:r w:rsidRPr="004638F9">
        <w:rPr>
          <w:rFonts w:eastAsia="Times New Roman" w:cs="Times New Roman"/>
          <w:szCs w:val="24"/>
        </w:rPr>
        <w:t>υρίες και κύριοι συνάδελφοι</w:t>
      </w:r>
      <w:r>
        <w:rPr>
          <w:rFonts w:eastAsia="Times New Roman" w:cs="Times New Roman"/>
          <w:szCs w:val="24"/>
        </w:rPr>
        <w:t xml:space="preserve">, εάν η </w:t>
      </w:r>
      <w:r>
        <w:rPr>
          <w:rFonts w:eastAsia="Times New Roman" w:cs="Times New Roman"/>
          <w:szCs w:val="24"/>
        </w:rPr>
        <w:t>Κ</w:t>
      </w:r>
      <w:r>
        <w:rPr>
          <w:rFonts w:eastAsia="Times New Roman" w:cs="Times New Roman"/>
          <w:szCs w:val="24"/>
        </w:rPr>
        <w:t>υβέρνηση</w:t>
      </w:r>
      <w:r w:rsidRPr="004638F9">
        <w:rPr>
          <w:rFonts w:eastAsia="Times New Roman" w:cs="Times New Roman"/>
          <w:szCs w:val="24"/>
        </w:rPr>
        <w:t xml:space="preserve"> το έκανε αυτό </w:t>
      </w:r>
      <w:r>
        <w:rPr>
          <w:rFonts w:eastAsia="Times New Roman" w:cs="Times New Roman"/>
          <w:szCs w:val="24"/>
        </w:rPr>
        <w:t xml:space="preserve">και </w:t>
      </w:r>
      <w:r w:rsidRPr="004638F9">
        <w:rPr>
          <w:rFonts w:eastAsia="Times New Roman" w:cs="Times New Roman"/>
          <w:szCs w:val="24"/>
        </w:rPr>
        <w:t>στο</w:t>
      </w:r>
      <w:r>
        <w:rPr>
          <w:rFonts w:eastAsia="Times New Roman" w:cs="Times New Roman"/>
          <w:szCs w:val="24"/>
        </w:rPr>
        <w:t>ν</w:t>
      </w:r>
      <w:r w:rsidRPr="004638F9">
        <w:rPr>
          <w:rFonts w:eastAsia="Times New Roman" w:cs="Times New Roman"/>
          <w:szCs w:val="24"/>
        </w:rPr>
        <w:t xml:space="preserve"> δρόμο δεν ήταν οι αναπληρωτές</w:t>
      </w:r>
      <w:r>
        <w:rPr>
          <w:rFonts w:eastAsia="Times New Roman" w:cs="Times New Roman"/>
          <w:szCs w:val="24"/>
        </w:rPr>
        <w:t>, αλλά ήταν όλοι οι άλλοι συνάδελφοι</w:t>
      </w:r>
      <w:r w:rsidRPr="004638F9">
        <w:rPr>
          <w:rFonts w:eastAsia="Times New Roman" w:cs="Times New Roman"/>
          <w:szCs w:val="24"/>
        </w:rPr>
        <w:t xml:space="preserve"> </w:t>
      </w:r>
      <w:r>
        <w:rPr>
          <w:rFonts w:eastAsia="Times New Roman" w:cs="Times New Roman"/>
          <w:szCs w:val="24"/>
        </w:rPr>
        <w:t>τους, οι οποίοι αντικειμ</w:t>
      </w:r>
      <w:r>
        <w:rPr>
          <w:rFonts w:eastAsia="Times New Roman" w:cs="Times New Roman"/>
          <w:szCs w:val="24"/>
        </w:rPr>
        <w:t>ενικά αποκλείονται από τον διορισμό</w:t>
      </w:r>
      <w:r>
        <w:rPr>
          <w:rFonts w:eastAsia="Times New Roman" w:cs="Times New Roman"/>
          <w:szCs w:val="24"/>
        </w:rPr>
        <w:t>,</w:t>
      </w:r>
      <w:r>
        <w:rPr>
          <w:rFonts w:eastAsia="Times New Roman" w:cs="Times New Roman"/>
          <w:szCs w:val="24"/>
        </w:rPr>
        <w:t xml:space="preserve"> ο Γενικός Γραμματέας του ΚΚΕ</w:t>
      </w:r>
      <w:r w:rsidRPr="004638F9">
        <w:rPr>
          <w:rFonts w:eastAsia="Times New Roman" w:cs="Times New Roman"/>
          <w:szCs w:val="24"/>
        </w:rPr>
        <w:t xml:space="preserve"> τι θα έλεγε</w:t>
      </w:r>
      <w:r>
        <w:rPr>
          <w:rFonts w:eastAsia="Times New Roman" w:cs="Times New Roman"/>
          <w:szCs w:val="24"/>
        </w:rPr>
        <w:t>;</w:t>
      </w:r>
      <w:r w:rsidRPr="004638F9">
        <w:rPr>
          <w:rFonts w:eastAsia="Times New Roman" w:cs="Times New Roman"/>
          <w:szCs w:val="24"/>
        </w:rPr>
        <w:t xml:space="preserve"> </w:t>
      </w:r>
      <w:r>
        <w:rPr>
          <w:rFonts w:eastAsia="Times New Roman" w:cs="Times New Roman"/>
          <w:szCs w:val="24"/>
        </w:rPr>
        <w:t>Ν</w:t>
      </w:r>
      <w:r w:rsidRPr="004638F9">
        <w:rPr>
          <w:rFonts w:eastAsia="Times New Roman" w:cs="Times New Roman"/>
          <w:szCs w:val="24"/>
        </w:rPr>
        <w:t>α τους προ</w:t>
      </w:r>
      <w:r>
        <w:rPr>
          <w:rFonts w:eastAsia="Times New Roman" w:cs="Times New Roman"/>
          <w:szCs w:val="24"/>
        </w:rPr>
        <w:t>σ</w:t>
      </w:r>
      <w:r w:rsidRPr="004638F9">
        <w:rPr>
          <w:rFonts w:eastAsia="Times New Roman" w:cs="Times New Roman"/>
          <w:szCs w:val="24"/>
        </w:rPr>
        <w:t xml:space="preserve">λάβετε και </w:t>
      </w:r>
      <w:r>
        <w:rPr>
          <w:rFonts w:eastAsia="Times New Roman" w:cs="Times New Roman"/>
          <w:szCs w:val="24"/>
        </w:rPr>
        <w:t>αυτούς. Ε</w:t>
      </w:r>
      <w:r w:rsidRPr="004638F9">
        <w:rPr>
          <w:rFonts w:eastAsia="Times New Roman" w:cs="Times New Roman"/>
          <w:szCs w:val="24"/>
        </w:rPr>
        <w:t>ίμαι σίγουρος</w:t>
      </w:r>
      <w:r>
        <w:rPr>
          <w:rFonts w:eastAsia="Times New Roman" w:cs="Times New Roman"/>
          <w:szCs w:val="24"/>
        </w:rPr>
        <w:t>,</w:t>
      </w:r>
      <w:r w:rsidRPr="004638F9">
        <w:rPr>
          <w:rFonts w:eastAsia="Times New Roman" w:cs="Times New Roman"/>
          <w:szCs w:val="24"/>
        </w:rPr>
        <w:t xml:space="preserve"> μην </w:t>
      </w:r>
      <w:r>
        <w:rPr>
          <w:rFonts w:eastAsia="Times New Roman" w:cs="Times New Roman"/>
          <w:szCs w:val="24"/>
        </w:rPr>
        <w:t>έ</w:t>
      </w:r>
      <w:r w:rsidRPr="004638F9">
        <w:rPr>
          <w:rFonts w:eastAsia="Times New Roman" w:cs="Times New Roman"/>
          <w:szCs w:val="24"/>
        </w:rPr>
        <w:t>χετε κα</w:t>
      </w:r>
      <w:r>
        <w:rPr>
          <w:rFonts w:eastAsia="Times New Roman" w:cs="Times New Roman"/>
          <w:szCs w:val="24"/>
        </w:rPr>
        <w:t>μ</w:t>
      </w:r>
      <w:r w:rsidRPr="004638F9">
        <w:rPr>
          <w:rFonts w:eastAsia="Times New Roman" w:cs="Times New Roman"/>
          <w:szCs w:val="24"/>
        </w:rPr>
        <w:t>μία αμφιβολία</w:t>
      </w:r>
      <w:r>
        <w:rPr>
          <w:rFonts w:eastAsia="Times New Roman" w:cs="Times New Roman"/>
          <w:szCs w:val="24"/>
        </w:rPr>
        <w:t>, κ</w:t>
      </w:r>
      <w:r w:rsidRPr="004638F9">
        <w:rPr>
          <w:rFonts w:eastAsia="Times New Roman" w:cs="Times New Roman"/>
          <w:szCs w:val="24"/>
        </w:rPr>
        <w:t>ύριε Υπουργέ</w:t>
      </w:r>
      <w:r>
        <w:rPr>
          <w:rFonts w:eastAsia="Times New Roman" w:cs="Times New Roman"/>
          <w:szCs w:val="24"/>
        </w:rPr>
        <w:t>. Κ</w:t>
      </w:r>
      <w:r w:rsidRPr="004638F9">
        <w:rPr>
          <w:rFonts w:eastAsia="Times New Roman" w:cs="Times New Roman"/>
          <w:szCs w:val="24"/>
        </w:rPr>
        <w:t xml:space="preserve">αι τα δικά μας δικά μας </w:t>
      </w:r>
      <w:r w:rsidRPr="004638F9">
        <w:rPr>
          <w:rFonts w:eastAsia="Times New Roman" w:cs="Times New Roman"/>
          <w:szCs w:val="24"/>
        </w:rPr>
        <w:lastRenderedPageBreak/>
        <w:t xml:space="preserve">και τα δικά σας δικά </w:t>
      </w:r>
      <w:r>
        <w:rPr>
          <w:rFonts w:eastAsia="Times New Roman" w:cs="Times New Roman"/>
          <w:szCs w:val="24"/>
        </w:rPr>
        <w:t>μας,</w:t>
      </w:r>
      <w:r w:rsidRPr="004638F9">
        <w:rPr>
          <w:rFonts w:eastAsia="Times New Roman" w:cs="Times New Roman"/>
          <w:szCs w:val="24"/>
        </w:rPr>
        <w:t xml:space="preserve"> αυτή είναι η λογική</w:t>
      </w:r>
      <w:r>
        <w:rPr>
          <w:rFonts w:eastAsia="Times New Roman" w:cs="Times New Roman"/>
          <w:szCs w:val="24"/>
        </w:rPr>
        <w:t>. Κ</w:t>
      </w:r>
      <w:r w:rsidRPr="004638F9">
        <w:rPr>
          <w:rFonts w:eastAsia="Times New Roman" w:cs="Times New Roman"/>
          <w:szCs w:val="24"/>
        </w:rPr>
        <w:t>ι επειδή ακριβ</w:t>
      </w:r>
      <w:r w:rsidRPr="004638F9">
        <w:rPr>
          <w:rFonts w:eastAsia="Times New Roman" w:cs="Times New Roman"/>
          <w:szCs w:val="24"/>
        </w:rPr>
        <w:t>ώς αυτή η λογική είναι αδιέξοδη</w:t>
      </w:r>
      <w:r>
        <w:rPr>
          <w:rFonts w:eastAsia="Times New Roman" w:cs="Times New Roman"/>
          <w:szCs w:val="24"/>
        </w:rPr>
        <w:t>,</w:t>
      </w:r>
      <w:r w:rsidRPr="004638F9">
        <w:rPr>
          <w:rFonts w:eastAsia="Times New Roman" w:cs="Times New Roman"/>
          <w:szCs w:val="24"/>
        </w:rPr>
        <w:t xml:space="preserve"> πο</w:t>
      </w:r>
      <w:r>
        <w:rPr>
          <w:rFonts w:eastAsia="Times New Roman" w:cs="Times New Roman"/>
          <w:szCs w:val="24"/>
        </w:rPr>
        <w:t>ύ</w:t>
      </w:r>
      <w:r w:rsidRPr="004638F9">
        <w:rPr>
          <w:rFonts w:eastAsia="Times New Roman" w:cs="Times New Roman"/>
          <w:szCs w:val="24"/>
        </w:rPr>
        <w:t xml:space="preserve"> καταλήγει ως επιχείρημα</w:t>
      </w:r>
      <w:r>
        <w:rPr>
          <w:rFonts w:eastAsia="Times New Roman" w:cs="Times New Roman"/>
          <w:szCs w:val="24"/>
        </w:rPr>
        <w:t>; Ν</w:t>
      </w:r>
      <w:r w:rsidRPr="004638F9">
        <w:rPr>
          <w:rFonts w:eastAsia="Times New Roman" w:cs="Times New Roman"/>
          <w:szCs w:val="24"/>
        </w:rPr>
        <w:t>α τους διορί</w:t>
      </w:r>
      <w:r>
        <w:rPr>
          <w:rFonts w:eastAsia="Times New Roman" w:cs="Times New Roman"/>
          <w:szCs w:val="24"/>
        </w:rPr>
        <w:t>σε</w:t>
      </w:r>
      <w:r w:rsidRPr="004638F9">
        <w:rPr>
          <w:rFonts w:eastAsia="Times New Roman" w:cs="Times New Roman"/>
          <w:szCs w:val="24"/>
        </w:rPr>
        <w:t>τ</w:t>
      </w:r>
      <w:r>
        <w:rPr>
          <w:rFonts w:eastAsia="Times New Roman" w:cs="Times New Roman"/>
          <w:szCs w:val="24"/>
        </w:rPr>
        <w:t>ε</w:t>
      </w:r>
      <w:r w:rsidRPr="004638F9">
        <w:rPr>
          <w:rFonts w:eastAsia="Times New Roman" w:cs="Times New Roman"/>
          <w:szCs w:val="24"/>
        </w:rPr>
        <w:t xml:space="preserve"> όλους</w:t>
      </w:r>
      <w:r>
        <w:rPr>
          <w:rFonts w:eastAsia="Times New Roman" w:cs="Times New Roman"/>
          <w:szCs w:val="24"/>
        </w:rPr>
        <w:t>. Δηλαδή ό</w:t>
      </w:r>
      <w:r w:rsidRPr="004638F9">
        <w:rPr>
          <w:rFonts w:eastAsia="Times New Roman" w:cs="Times New Roman"/>
          <w:szCs w:val="24"/>
        </w:rPr>
        <w:t>σους δεν διορίστηκαν</w:t>
      </w:r>
      <w:r>
        <w:rPr>
          <w:rFonts w:eastAsia="Times New Roman" w:cs="Times New Roman"/>
          <w:szCs w:val="24"/>
        </w:rPr>
        <w:t xml:space="preserve"> δέκα χρόνια και όσους έχουν μ</w:t>
      </w:r>
      <w:r w:rsidRPr="004638F9">
        <w:rPr>
          <w:rFonts w:eastAsia="Times New Roman" w:cs="Times New Roman"/>
          <w:szCs w:val="24"/>
        </w:rPr>
        <w:t>είνει αυτή τη</w:t>
      </w:r>
      <w:r>
        <w:rPr>
          <w:rFonts w:eastAsia="Times New Roman" w:cs="Times New Roman"/>
          <w:szCs w:val="24"/>
        </w:rPr>
        <w:t>ν</w:t>
      </w:r>
      <w:r w:rsidRPr="004638F9">
        <w:rPr>
          <w:rFonts w:eastAsia="Times New Roman" w:cs="Times New Roman"/>
          <w:szCs w:val="24"/>
        </w:rPr>
        <w:t xml:space="preserve"> περίοδο</w:t>
      </w:r>
      <w:r>
        <w:rPr>
          <w:rFonts w:eastAsia="Times New Roman" w:cs="Times New Roman"/>
          <w:szCs w:val="24"/>
        </w:rPr>
        <w:t xml:space="preserve"> εκτός διορισμού,</w:t>
      </w:r>
      <w:r w:rsidRPr="004638F9">
        <w:rPr>
          <w:rFonts w:eastAsia="Times New Roman" w:cs="Times New Roman"/>
          <w:szCs w:val="24"/>
        </w:rPr>
        <w:t xml:space="preserve"> θα πρέπει </w:t>
      </w:r>
      <w:r>
        <w:rPr>
          <w:rFonts w:eastAsia="Times New Roman" w:cs="Times New Roman"/>
          <w:szCs w:val="24"/>
        </w:rPr>
        <w:t>εσείς,</w:t>
      </w:r>
      <w:r w:rsidRPr="004638F9">
        <w:rPr>
          <w:rFonts w:eastAsia="Times New Roman" w:cs="Times New Roman"/>
          <w:szCs w:val="24"/>
        </w:rPr>
        <w:t xml:space="preserve"> χωρίς να υπολογίσετε τις δημοσιονομικές δυνατότητες</w:t>
      </w:r>
      <w:r>
        <w:rPr>
          <w:rFonts w:eastAsia="Times New Roman" w:cs="Times New Roman"/>
          <w:szCs w:val="24"/>
        </w:rPr>
        <w:t>,</w:t>
      </w:r>
      <w:r w:rsidRPr="004638F9">
        <w:rPr>
          <w:rFonts w:eastAsia="Times New Roman" w:cs="Times New Roman"/>
          <w:szCs w:val="24"/>
        </w:rPr>
        <w:t xml:space="preserve"> χωρίς η </w:t>
      </w:r>
      <w:r>
        <w:rPr>
          <w:rFonts w:eastAsia="Times New Roman" w:cs="Times New Roman"/>
          <w:szCs w:val="24"/>
        </w:rPr>
        <w:t>Κ</w:t>
      </w:r>
      <w:r w:rsidRPr="004638F9">
        <w:rPr>
          <w:rFonts w:eastAsia="Times New Roman" w:cs="Times New Roman"/>
          <w:szCs w:val="24"/>
        </w:rPr>
        <w:t>υβέρνηση να λάβει υπ</w:t>
      </w:r>
      <w:r>
        <w:rPr>
          <w:rFonts w:eastAsia="Times New Roman" w:cs="Times New Roman"/>
          <w:szCs w:val="24"/>
        </w:rPr>
        <w:t>’</w:t>
      </w:r>
      <w:r>
        <w:rPr>
          <w:rFonts w:eastAsia="Times New Roman" w:cs="Times New Roman"/>
          <w:szCs w:val="24"/>
        </w:rPr>
        <w:t xml:space="preserve"> </w:t>
      </w:r>
      <w:proofErr w:type="spellStart"/>
      <w:r w:rsidRPr="004638F9">
        <w:rPr>
          <w:rFonts w:eastAsia="Times New Roman" w:cs="Times New Roman"/>
          <w:szCs w:val="24"/>
        </w:rPr>
        <w:t>όψ</w:t>
      </w:r>
      <w:r>
        <w:rPr>
          <w:rFonts w:eastAsia="Times New Roman" w:cs="Times New Roman"/>
          <w:szCs w:val="24"/>
        </w:rPr>
        <w:t>ιν</w:t>
      </w:r>
      <w:proofErr w:type="spellEnd"/>
      <w:r w:rsidRPr="004638F9">
        <w:rPr>
          <w:rFonts w:eastAsia="Times New Roman" w:cs="Times New Roman"/>
          <w:szCs w:val="24"/>
        </w:rPr>
        <w:t xml:space="preserve"> πο</w:t>
      </w:r>
      <w:r>
        <w:rPr>
          <w:rFonts w:eastAsia="Times New Roman" w:cs="Times New Roman"/>
          <w:szCs w:val="24"/>
        </w:rPr>
        <w:t>ύ</w:t>
      </w:r>
      <w:r w:rsidRPr="004638F9">
        <w:rPr>
          <w:rFonts w:eastAsia="Times New Roman" w:cs="Times New Roman"/>
          <w:szCs w:val="24"/>
        </w:rPr>
        <w:t xml:space="preserve"> θα διοριστούν όλοι αυτοί οι άνθρωποι και π</w:t>
      </w:r>
      <w:r>
        <w:rPr>
          <w:rFonts w:eastAsia="Times New Roman" w:cs="Times New Roman"/>
          <w:szCs w:val="24"/>
        </w:rPr>
        <w:t>ώ</w:t>
      </w:r>
      <w:r w:rsidRPr="004638F9">
        <w:rPr>
          <w:rFonts w:eastAsia="Times New Roman" w:cs="Times New Roman"/>
          <w:szCs w:val="24"/>
        </w:rPr>
        <w:t xml:space="preserve">ς θα πληρωθούν για την εργασία </w:t>
      </w:r>
      <w:r>
        <w:rPr>
          <w:rFonts w:eastAsia="Times New Roman" w:cs="Times New Roman"/>
          <w:szCs w:val="24"/>
        </w:rPr>
        <w:t xml:space="preserve">τους, να διοριστούν. Αυτή </w:t>
      </w:r>
      <w:r w:rsidRPr="004638F9">
        <w:rPr>
          <w:rFonts w:eastAsia="Times New Roman" w:cs="Times New Roman"/>
          <w:szCs w:val="24"/>
        </w:rPr>
        <w:t>είναι η κατάσταση</w:t>
      </w:r>
      <w:r>
        <w:rPr>
          <w:rFonts w:eastAsia="Times New Roman" w:cs="Times New Roman"/>
          <w:szCs w:val="24"/>
        </w:rPr>
        <w:t xml:space="preserve">. </w:t>
      </w:r>
      <w:r>
        <w:rPr>
          <w:rFonts w:eastAsia="Times New Roman" w:cs="Times New Roman"/>
          <w:szCs w:val="24"/>
        </w:rPr>
        <w:t>Αυτό είναι το επίπεδο</w:t>
      </w:r>
      <w:r w:rsidRPr="004638F9">
        <w:rPr>
          <w:rFonts w:eastAsia="Times New Roman" w:cs="Times New Roman"/>
          <w:szCs w:val="24"/>
        </w:rPr>
        <w:t xml:space="preserve"> </w:t>
      </w:r>
      <w:r>
        <w:rPr>
          <w:rFonts w:eastAsia="Times New Roman" w:cs="Times New Roman"/>
          <w:szCs w:val="24"/>
        </w:rPr>
        <w:t>συ</w:t>
      </w:r>
      <w:r w:rsidRPr="004638F9">
        <w:rPr>
          <w:rFonts w:eastAsia="Times New Roman" w:cs="Times New Roman"/>
          <w:szCs w:val="24"/>
        </w:rPr>
        <w:t xml:space="preserve">ζήτησης στην Εθνική </w:t>
      </w:r>
      <w:r>
        <w:rPr>
          <w:rFonts w:eastAsia="Times New Roman" w:cs="Times New Roman"/>
          <w:szCs w:val="24"/>
        </w:rPr>
        <w:t>Α</w:t>
      </w:r>
      <w:r w:rsidRPr="004638F9">
        <w:rPr>
          <w:rFonts w:eastAsia="Times New Roman" w:cs="Times New Roman"/>
          <w:szCs w:val="24"/>
        </w:rPr>
        <w:t>ντιπροσωπεία</w:t>
      </w:r>
      <w:r>
        <w:rPr>
          <w:rFonts w:eastAsia="Times New Roman" w:cs="Times New Roman"/>
          <w:szCs w:val="24"/>
        </w:rPr>
        <w:t>. Α</w:t>
      </w:r>
      <w:r w:rsidRPr="004638F9">
        <w:rPr>
          <w:rFonts w:eastAsia="Times New Roman" w:cs="Times New Roman"/>
          <w:szCs w:val="24"/>
        </w:rPr>
        <w:t>λλά</w:t>
      </w:r>
      <w:r>
        <w:rPr>
          <w:rFonts w:eastAsia="Times New Roman" w:cs="Times New Roman"/>
          <w:szCs w:val="24"/>
        </w:rPr>
        <w:t>, κ</w:t>
      </w:r>
      <w:r w:rsidRPr="004638F9">
        <w:rPr>
          <w:rFonts w:eastAsia="Times New Roman" w:cs="Times New Roman"/>
          <w:szCs w:val="24"/>
        </w:rPr>
        <w:t xml:space="preserve">ύριε Υπουργέ </w:t>
      </w:r>
      <w:r>
        <w:rPr>
          <w:rFonts w:eastAsia="Times New Roman" w:cs="Times New Roman"/>
          <w:szCs w:val="24"/>
        </w:rPr>
        <w:t>και</w:t>
      </w:r>
      <w:r w:rsidRPr="004638F9">
        <w:rPr>
          <w:rFonts w:eastAsia="Times New Roman" w:cs="Times New Roman"/>
          <w:szCs w:val="24"/>
        </w:rPr>
        <w:t xml:space="preserve"> κύριοι </w:t>
      </w:r>
      <w:r>
        <w:rPr>
          <w:rFonts w:eastAsia="Times New Roman" w:cs="Times New Roman"/>
          <w:szCs w:val="24"/>
        </w:rPr>
        <w:t>Β</w:t>
      </w:r>
      <w:r w:rsidRPr="004638F9">
        <w:rPr>
          <w:rFonts w:eastAsia="Times New Roman" w:cs="Times New Roman"/>
          <w:szCs w:val="24"/>
        </w:rPr>
        <w:t>ουλευ</w:t>
      </w:r>
      <w:r w:rsidRPr="004638F9">
        <w:rPr>
          <w:rFonts w:eastAsia="Times New Roman" w:cs="Times New Roman"/>
          <w:szCs w:val="24"/>
        </w:rPr>
        <w:t>τές</w:t>
      </w:r>
      <w:r>
        <w:rPr>
          <w:rFonts w:eastAsia="Times New Roman" w:cs="Times New Roman"/>
          <w:szCs w:val="24"/>
        </w:rPr>
        <w:t>, ό</w:t>
      </w:r>
      <w:r w:rsidRPr="004638F9">
        <w:rPr>
          <w:rFonts w:eastAsia="Times New Roman" w:cs="Times New Roman"/>
          <w:szCs w:val="24"/>
        </w:rPr>
        <w:t>τ</w:t>
      </w:r>
      <w:r>
        <w:rPr>
          <w:rFonts w:eastAsia="Times New Roman" w:cs="Times New Roman"/>
          <w:szCs w:val="24"/>
        </w:rPr>
        <w:t>αν προχθές -διότι</w:t>
      </w:r>
      <w:r w:rsidRPr="004638F9">
        <w:rPr>
          <w:rFonts w:eastAsia="Times New Roman" w:cs="Times New Roman"/>
          <w:szCs w:val="24"/>
        </w:rPr>
        <w:t xml:space="preserve"> πέρασα από τη συγκέντρωση τη Δευτέρα</w:t>
      </w:r>
      <w:r>
        <w:rPr>
          <w:rFonts w:eastAsia="Times New Roman" w:cs="Times New Roman"/>
          <w:szCs w:val="24"/>
        </w:rPr>
        <w:t>- άκουγα</w:t>
      </w:r>
      <w:r w:rsidRPr="004638F9">
        <w:rPr>
          <w:rFonts w:eastAsia="Times New Roman" w:cs="Times New Roman"/>
          <w:szCs w:val="24"/>
        </w:rPr>
        <w:t xml:space="preserve"> από τα μεγάφωνα κάποιον εργατοπατέρα</w:t>
      </w:r>
      <w:r>
        <w:rPr>
          <w:rFonts w:eastAsia="Times New Roman" w:cs="Times New Roman"/>
          <w:szCs w:val="24"/>
        </w:rPr>
        <w:t>,</w:t>
      </w:r>
      <w:r w:rsidRPr="004638F9">
        <w:rPr>
          <w:rFonts w:eastAsia="Times New Roman" w:cs="Times New Roman"/>
          <w:szCs w:val="24"/>
        </w:rPr>
        <w:t xml:space="preserve"> </w:t>
      </w:r>
      <w:r>
        <w:rPr>
          <w:rFonts w:eastAsia="Times New Roman" w:cs="Times New Roman"/>
          <w:szCs w:val="24"/>
        </w:rPr>
        <w:t>να λέει</w:t>
      </w:r>
      <w:r w:rsidRPr="004638F9">
        <w:rPr>
          <w:rFonts w:eastAsia="Times New Roman" w:cs="Times New Roman"/>
          <w:szCs w:val="24"/>
        </w:rPr>
        <w:t xml:space="preserve"> ότι </w:t>
      </w:r>
      <w:r>
        <w:rPr>
          <w:rFonts w:eastAsia="Times New Roman" w:cs="Times New Roman"/>
          <w:szCs w:val="24"/>
        </w:rPr>
        <w:t>αναβλήθ</w:t>
      </w:r>
      <w:r w:rsidRPr="004638F9">
        <w:rPr>
          <w:rFonts w:eastAsia="Times New Roman" w:cs="Times New Roman"/>
          <w:szCs w:val="24"/>
        </w:rPr>
        <w:t>η</w:t>
      </w:r>
      <w:r>
        <w:rPr>
          <w:rFonts w:eastAsia="Times New Roman" w:cs="Times New Roman"/>
          <w:szCs w:val="24"/>
        </w:rPr>
        <w:t>κε η</w:t>
      </w:r>
      <w:r w:rsidRPr="004638F9">
        <w:rPr>
          <w:rFonts w:eastAsia="Times New Roman" w:cs="Times New Roman"/>
          <w:szCs w:val="24"/>
        </w:rPr>
        <w:t xml:space="preserve"> συζήτηση στη Βουλή </w:t>
      </w:r>
      <w:r>
        <w:rPr>
          <w:rFonts w:eastAsia="Times New Roman" w:cs="Times New Roman"/>
          <w:szCs w:val="24"/>
        </w:rPr>
        <w:t>–</w:t>
      </w:r>
      <w:r w:rsidRPr="004638F9">
        <w:rPr>
          <w:rFonts w:eastAsia="Times New Roman" w:cs="Times New Roman"/>
          <w:szCs w:val="24"/>
        </w:rPr>
        <w:t>μ</w:t>
      </w:r>
      <w:r>
        <w:rPr>
          <w:rFonts w:eastAsia="Times New Roman" w:cs="Times New Roman"/>
          <w:szCs w:val="24"/>
        </w:rPr>
        <w:t xml:space="preserve">ε τ’ αυτιά μου το </w:t>
      </w:r>
      <w:r w:rsidRPr="004638F9">
        <w:rPr>
          <w:rFonts w:eastAsia="Times New Roman" w:cs="Times New Roman"/>
          <w:szCs w:val="24"/>
        </w:rPr>
        <w:t>άκουσα</w:t>
      </w:r>
      <w:r>
        <w:rPr>
          <w:rFonts w:eastAsia="Times New Roman" w:cs="Times New Roman"/>
          <w:szCs w:val="24"/>
        </w:rPr>
        <w:t>-</w:t>
      </w:r>
      <w:r w:rsidRPr="004638F9">
        <w:rPr>
          <w:rFonts w:eastAsia="Times New Roman" w:cs="Times New Roman"/>
          <w:szCs w:val="24"/>
        </w:rPr>
        <w:t xml:space="preserve"> </w:t>
      </w:r>
      <w:r>
        <w:rPr>
          <w:rFonts w:eastAsia="Times New Roman" w:cs="Times New Roman"/>
          <w:szCs w:val="24"/>
        </w:rPr>
        <w:t>δι</w:t>
      </w:r>
      <w:r w:rsidRPr="004638F9">
        <w:rPr>
          <w:rFonts w:eastAsia="Times New Roman" w:cs="Times New Roman"/>
          <w:szCs w:val="24"/>
        </w:rPr>
        <w:t>ότι είναι σχέδιο της κυβέρνησης</w:t>
      </w:r>
      <w:r>
        <w:rPr>
          <w:rFonts w:eastAsia="Times New Roman" w:cs="Times New Roman"/>
          <w:szCs w:val="24"/>
        </w:rPr>
        <w:t>, να φυλλορροήσουν οι κινητοποιήσεις τη στι</w:t>
      </w:r>
      <w:r>
        <w:rPr>
          <w:rFonts w:eastAsia="Times New Roman" w:cs="Times New Roman"/>
          <w:szCs w:val="24"/>
        </w:rPr>
        <w:t>γμή που</w:t>
      </w:r>
      <w:r w:rsidRPr="004638F9">
        <w:rPr>
          <w:rFonts w:eastAsia="Times New Roman" w:cs="Times New Roman"/>
          <w:szCs w:val="24"/>
        </w:rPr>
        <w:t xml:space="preserve"> </w:t>
      </w:r>
      <w:r>
        <w:rPr>
          <w:rFonts w:eastAsia="Times New Roman" w:cs="Times New Roman"/>
          <w:szCs w:val="24"/>
        </w:rPr>
        <w:t>υπήρχε διαδικασία ψήφου εμπιστοσύνης ε, τι άλλο να πούμε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w:t>
      </w:r>
      <w:r w:rsidRPr="004638F9">
        <w:rPr>
          <w:rFonts w:eastAsia="Times New Roman" w:cs="Times New Roman"/>
          <w:szCs w:val="24"/>
        </w:rPr>
        <w:t xml:space="preserve">ταλαβαίνω πολύ καλά </w:t>
      </w:r>
      <w:r>
        <w:rPr>
          <w:rFonts w:eastAsia="Times New Roman" w:cs="Times New Roman"/>
          <w:szCs w:val="24"/>
        </w:rPr>
        <w:t xml:space="preserve">τον Γολγοθά </w:t>
      </w:r>
      <w:r w:rsidRPr="004638F9">
        <w:rPr>
          <w:rFonts w:eastAsia="Times New Roman" w:cs="Times New Roman"/>
          <w:szCs w:val="24"/>
        </w:rPr>
        <w:t>π</w:t>
      </w:r>
      <w:r>
        <w:rPr>
          <w:rFonts w:eastAsia="Times New Roman" w:cs="Times New Roman"/>
          <w:szCs w:val="24"/>
        </w:rPr>
        <w:t>ου</w:t>
      </w:r>
      <w:r w:rsidRPr="004638F9">
        <w:rPr>
          <w:rFonts w:eastAsia="Times New Roman" w:cs="Times New Roman"/>
          <w:szCs w:val="24"/>
        </w:rPr>
        <w:t xml:space="preserve"> ανεβαίνει η ηγεσία του Υπουργείου Παιδείας</w:t>
      </w:r>
      <w:r>
        <w:rPr>
          <w:rFonts w:eastAsia="Times New Roman" w:cs="Times New Roman"/>
          <w:szCs w:val="24"/>
        </w:rPr>
        <w:t>, όταν καλεί</w:t>
      </w:r>
      <w:r w:rsidRPr="004638F9">
        <w:rPr>
          <w:rFonts w:eastAsia="Times New Roman" w:cs="Times New Roman"/>
          <w:szCs w:val="24"/>
        </w:rPr>
        <w:t xml:space="preserve"> σε διάλογο και </w:t>
      </w:r>
      <w:r>
        <w:rPr>
          <w:rFonts w:eastAsia="Times New Roman" w:cs="Times New Roman"/>
          <w:szCs w:val="24"/>
        </w:rPr>
        <w:t xml:space="preserve">ακούει </w:t>
      </w:r>
      <w:r w:rsidRPr="004638F9">
        <w:rPr>
          <w:rFonts w:eastAsia="Times New Roman" w:cs="Times New Roman"/>
          <w:szCs w:val="24"/>
        </w:rPr>
        <w:t xml:space="preserve">τέτοιες </w:t>
      </w:r>
      <w:r>
        <w:rPr>
          <w:rFonts w:eastAsia="Times New Roman" w:cs="Times New Roman"/>
          <w:szCs w:val="24"/>
        </w:rPr>
        <w:t>ευήθειες,</w:t>
      </w:r>
      <w:r w:rsidRPr="004638F9">
        <w:rPr>
          <w:rFonts w:eastAsia="Times New Roman" w:cs="Times New Roman"/>
          <w:szCs w:val="24"/>
        </w:rPr>
        <w:t xml:space="preserve"> οι οποίες μετασχηματίζονται σε συνδικαλιστικό λόγο</w:t>
      </w:r>
      <w:r>
        <w:rPr>
          <w:rFonts w:eastAsia="Times New Roman" w:cs="Times New Roman"/>
          <w:szCs w:val="24"/>
        </w:rPr>
        <w:t xml:space="preserve">. Αυτή </w:t>
      </w:r>
      <w:r>
        <w:rPr>
          <w:rFonts w:eastAsia="Times New Roman" w:cs="Times New Roman"/>
          <w:szCs w:val="24"/>
        </w:rPr>
        <w:t>είναι η κατάσταση.</w:t>
      </w:r>
    </w:p>
    <w:p w14:paraId="6B14EDC6"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sidRPr="004638F9">
        <w:rPr>
          <w:rFonts w:eastAsia="Times New Roman" w:cs="Times New Roman"/>
          <w:szCs w:val="24"/>
        </w:rPr>
        <w:t>ελικά</w:t>
      </w:r>
      <w:r>
        <w:rPr>
          <w:rFonts w:eastAsia="Times New Roman" w:cs="Times New Roman"/>
          <w:szCs w:val="24"/>
        </w:rPr>
        <w:t>,</w:t>
      </w:r>
      <w:r w:rsidRPr="004638F9">
        <w:rPr>
          <w:rFonts w:eastAsia="Times New Roman" w:cs="Times New Roman"/>
          <w:szCs w:val="24"/>
        </w:rPr>
        <w:t xml:space="preserve"> αυτές οι κινητοποιήσεις</w:t>
      </w:r>
      <w:r>
        <w:rPr>
          <w:rFonts w:eastAsia="Times New Roman" w:cs="Times New Roman"/>
          <w:szCs w:val="24"/>
        </w:rPr>
        <w:t>,</w:t>
      </w:r>
      <w:r w:rsidRPr="004638F9">
        <w:rPr>
          <w:rFonts w:eastAsia="Times New Roman" w:cs="Times New Roman"/>
          <w:szCs w:val="24"/>
        </w:rPr>
        <w:t xml:space="preserve"> τις οποίες κάποιοι έρχονται πολύ εύκολα να τις αγκαλιάσουν</w:t>
      </w:r>
      <w:r>
        <w:rPr>
          <w:rFonts w:eastAsia="Times New Roman" w:cs="Times New Roman"/>
          <w:szCs w:val="24"/>
        </w:rPr>
        <w:t>,</w:t>
      </w:r>
      <w:r w:rsidRPr="004638F9">
        <w:rPr>
          <w:rFonts w:eastAsia="Times New Roman" w:cs="Times New Roman"/>
          <w:szCs w:val="24"/>
        </w:rPr>
        <w:t xml:space="preserve"> κατά ποι</w:t>
      </w:r>
      <w:r>
        <w:rPr>
          <w:rFonts w:eastAsia="Times New Roman" w:cs="Times New Roman"/>
          <w:szCs w:val="24"/>
        </w:rPr>
        <w:t>ων</w:t>
      </w:r>
      <w:r w:rsidRPr="004638F9">
        <w:rPr>
          <w:rFonts w:eastAsia="Times New Roman" w:cs="Times New Roman"/>
          <w:szCs w:val="24"/>
        </w:rPr>
        <w:t xml:space="preserve"> στρέφονται</w:t>
      </w:r>
      <w:r>
        <w:rPr>
          <w:rFonts w:eastAsia="Times New Roman" w:cs="Times New Roman"/>
          <w:szCs w:val="24"/>
        </w:rPr>
        <w:t>; Στ</w:t>
      </w:r>
      <w:r w:rsidRPr="004638F9">
        <w:rPr>
          <w:rFonts w:eastAsia="Times New Roman" w:cs="Times New Roman"/>
          <w:szCs w:val="24"/>
        </w:rPr>
        <w:t xml:space="preserve">ρέφονται κατά της </w:t>
      </w:r>
      <w:r>
        <w:rPr>
          <w:rFonts w:eastAsia="Times New Roman" w:cs="Times New Roman"/>
          <w:szCs w:val="24"/>
        </w:rPr>
        <w:t>Κ</w:t>
      </w:r>
      <w:r w:rsidRPr="004638F9">
        <w:rPr>
          <w:rFonts w:eastAsia="Times New Roman" w:cs="Times New Roman"/>
          <w:szCs w:val="24"/>
        </w:rPr>
        <w:t>υβέρνησης</w:t>
      </w:r>
      <w:r>
        <w:rPr>
          <w:rFonts w:eastAsia="Times New Roman" w:cs="Times New Roman"/>
          <w:szCs w:val="24"/>
        </w:rPr>
        <w:t>; Δ</w:t>
      </w:r>
      <w:r w:rsidRPr="004638F9">
        <w:rPr>
          <w:rFonts w:eastAsia="Times New Roman" w:cs="Times New Roman"/>
          <w:szCs w:val="24"/>
        </w:rPr>
        <w:t xml:space="preserve">ιότι </w:t>
      </w:r>
      <w:r>
        <w:rPr>
          <w:rFonts w:eastAsia="Times New Roman" w:cs="Times New Roman"/>
          <w:szCs w:val="24"/>
        </w:rPr>
        <w:t>ε</w:t>
      </w:r>
      <w:r w:rsidRPr="004638F9">
        <w:rPr>
          <w:rFonts w:eastAsia="Times New Roman" w:cs="Times New Roman"/>
          <w:szCs w:val="24"/>
        </w:rPr>
        <w:t xml:space="preserve">άν η </w:t>
      </w:r>
      <w:r>
        <w:rPr>
          <w:rFonts w:eastAsia="Times New Roman" w:cs="Times New Roman"/>
          <w:szCs w:val="24"/>
        </w:rPr>
        <w:t>Κ</w:t>
      </w:r>
      <w:r w:rsidRPr="004638F9">
        <w:rPr>
          <w:rFonts w:eastAsia="Times New Roman" w:cs="Times New Roman"/>
          <w:szCs w:val="24"/>
        </w:rPr>
        <w:t>υβέρνηση ικανοποιήσει</w:t>
      </w:r>
      <w:r>
        <w:rPr>
          <w:rFonts w:eastAsia="Times New Roman" w:cs="Times New Roman"/>
          <w:szCs w:val="24"/>
        </w:rPr>
        <w:t>, ό</w:t>
      </w:r>
      <w:r w:rsidRPr="004638F9">
        <w:rPr>
          <w:rFonts w:eastAsia="Times New Roman" w:cs="Times New Roman"/>
          <w:szCs w:val="24"/>
        </w:rPr>
        <w:t>πως σας είπα προηγουμένως</w:t>
      </w:r>
      <w:r>
        <w:rPr>
          <w:rFonts w:eastAsia="Times New Roman" w:cs="Times New Roman"/>
          <w:szCs w:val="24"/>
        </w:rPr>
        <w:t>, το αίτημα να διοριστούν</w:t>
      </w:r>
      <w:r w:rsidRPr="004638F9">
        <w:rPr>
          <w:rFonts w:eastAsia="Times New Roman" w:cs="Times New Roman"/>
          <w:szCs w:val="24"/>
        </w:rPr>
        <w:t xml:space="preserve"> αποκλειστικά αναπληρωτές</w:t>
      </w:r>
      <w:r>
        <w:rPr>
          <w:rFonts w:eastAsia="Times New Roman" w:cs="Times New Roman"/>
          <w:szCs w:val="24"/>
        </w:rPr>
        <w:t>,</w:t>
      </w:r>
      <w:r w:rsidRPr="004638F9">
        <w:rPr>
          <w:rFonts w:eastAsia="Times New Roman" w:cs="Times New Roman"/>
          <w:szCs w:val="24"/>
        </w:rPr>
        <w:t xml:space="preserve"> τότε καταλαβαίνετε ότι θα εξεγερθούν όλοι οι υπόλοιποι</w:t>
      </w:r>
      <w:r>
        <w:rPr>
          <w:rFonts w:eastAsia="Times New Roman" w:cs="Times New Roman"/>
          <w:szCs w:val="24"/>
        </w:rPr>
        <w:t>,</w:t>
      </w:r>
      <w:r w:rsidRPr="004638F9">
        <w:rPr>
          <w:rFonts w:eastAsia="Times New Roman" w:cs="Times New Roman"/>
          <w:szCs w:val="24"/>
        </w:rPr>
        <w:t xml:space="preserve"> οι οποίοι και αυτοί κάποια προσόντα έχουν και </w:t>
      </w:r>
      <w:r>
        <w:rPr>
          <w:rFonts w:eastAsia="Times New Roman" w:cs="Times New Roman"/>
          <w:szCs w:val="24"/>
        </w:rPr>
        <w:t xml:space="preserve">κάτι </w:t>
      </w:r>
      <w:r w:rsidRPr="004638F9">
        <w:rPr>
          <w:rFonts w:eastAsia="Times New Roman" w:cs="Times New Roman"/>
          <w:szCs w:val="24"/>
        </w:rPr>
        <w:t xml:space="preserve">διεκδικούν στη ζωή </w:t>
      </w:r>
      <w:r>
        <w:rPr>
          <w:rFonts w:eastAsia="Times New Roman" w:cs="Times New Roman"/>
          <w:szCs w:val="24"/>
        </w:rPr>
        <w:t>τους. Δεν</w:t>
      </w:r>
      <w:r w:rsidRPr="004638F9">
        <w:rPr>
          <w:rFonts w:eastAsia="Times New Roman" w:cs="Times New Roman"/>
          <w:szCs w:val="24"/>
        </w:rPr>
        <w:t xml:space="preserve"> στρέφεται κατά της </w:t>
      </w:r>
      <w:r>
        <w:rPr>
          <w:rFonts w:eastAsia="Times New Roman" w:cs="Times New Roman"/>
          <w:szCs w:val="24"/>
        </w:rPr>
        <w:t>Κ</w:t>
      </w:r>
      <w:r w:rsidRPr="004638F9">
        <w:rPr>
          <w:rFonts w:eastAsia="Times New Roman" w:cs="Times New Roman"/>
          <w:szCs w:val="24"/>
        </w:rPr>
        <w:t xml:space="preserve">υβέρνησης αυτή </w:t>
      </w:r>
      <w:r>
        <w:rPr>
          <w:rFonts w:eastAsia="Times New Roman" w:cs="Times New Roman"/>
          <w:szCs w:val="24"/>
        </w:rPr>
        <w:t xml:space="preserve">η </w:t>
      </w:r>
      <w:r w:rsidRPr="004638F9">
        <w:rPr>
          <w:rFonts w:eastAsia="Times New Roman" w:cs="Times New Roman"/>
          <w:szCs w:val="24"/>
        </w:rPr>
        <w:t>κινητοποίηση</w:t>
      </w:r>
      <w:r>
        <w:rPr>
          <w:rFonts w:eastAsia="Times New Roman" w:cs="Times New Roman"/>
          <w:szCs w:val="24"/>
        </w:rPr>
        <w:t>,</w:t>
      </w:r>
      <w:r w:rsidRPr="004638F9">
        <w:rPr>
          <w:rFonts w:eastAsia="Times New Roman" w:cs="Times New Roman"/>
          <w:szCs w:val="24"/>
        </w:rPr>
        <w:t xml:space="preserve"> κυρίες και κύριοι συνάδελφοι</w:t>
      </w:r>
      <w:r>
        <w:rPr>
          <w:rFonts w:eastAsia="Times New Roman" w:cs="Times New Roman"/>
          <w:szCs w:val="24"/>
        </w:rPr>
        <w:t>. Σ</w:t>
      </w:r>
      <w:r w:rsidRPr="004638F9">
        <w:rPr>
          <w:rFonts w:eastAsia="Times New Roman" w:cs="Times New Roman"/>
          <w:szCs w:val="24"/>
        </w:rPr>
        <w:t>τρέφεται κα</w:t>
      </w:r>
      <w:r w:rsidRPr="004638F9">
        <w:rPr>
          <w:rFonts w:eastAsia="Times New Roman" w:cs="Times New Roman"/>
          <w:szCs w:val="24"/>
        </w:rPr>
        <w:t>τά συναδέλφων τους και αυτό είναι το χειρότερο αυτή τη στιγμή</w:t>
      </w:r>
      <w:r>
        <w:rPr>
          <w:rFonts w:eastAsia="Times New Roman" w:cs="Times New Roman"/>
          <w:szCs w:val="24"/>
        </w:rPr>
        <w:t xml:space="preserve">. Διότι </w:t>
      </w:r>
      <w:r w:rsidRPr="004638F9">
        <w:rPr>
          <w:rFonts w:eastAsia="Times New Roman" w:cs="Times New Roman"/>
          <w:szCs w:val="24"/>
        </w:rPr>
        <w:t xml:space="preserve">ορισμένοι </w:t>
      </w:r>
      <w:r>
        <w:rPr>
          <w:rFonts w:eastAsia="Times New Roman" w:cs="Times New Roman"/>
          <w:szCs w:val="24"/>
        </w:rPr>
        <w:t xml:space="preserve">που </w:t>
      </w:r>
      <w:r w:rsidRPr="004638F9">
        <w:rPr>
          <w:rFonts w:eastAsia="Times New Roman" w:cs="Times New Roman"/>
          <w:szCs w:val="24"/>
        </w:rPr>
        <w:t>έρχονται εδώ και λέ</w:t>
      </w:r>
      <w:r>
        <w:rPr>
          <w:rFonts w:eastAsia="Times New Roman" w:cs="Times New Roman"/>
          <w:szCs w:val="24"/>
        </w:rPr>
        <w:t>ν</w:t>
      </w:r>
      <w:r w:rsidRPr="004638F9">
        <w:rPr>
          <w:rFonts w:eastAsia="Times New Roman" w:cs="Times New Roman"/>
          <w:szCs w:val="24"/>
        </w:rPr>
        <w:t>ε μεγάλα λόγια</w:t>
      </w:r>
      <w:r>
        <w:rPr>
          <w:rFonts w:eastAsia="Times New Roman" w:cs="Times New Roman"/>
          <w:szCs w:val="24"/>
        </w:rPr>
        <w:t>,</w:t>
      </w:r>
      <w:r w:rsidRPr="004638F9">
        <w:rPr>
          <w:rFonts w:eastAsia="Times New Roman" w:cs="Times New Roman"/>
          <w:szCs w:val="24"/>
        </w:rPr>
        <w:t xml:space="preserve"> δεν καταλαβαίνουν ότι η </w:t>
      </w:r>
      <w:r>
        <w:rPr>
          <w:rFonts w:eastAsia="Times New Roman" w:cs="Times New Roman"/>
          <w:szCs w:val="24"/>
        </w:rPr>
        <w:t>Κ</w:t>
      </w:r>
      <w:r w:rsidRPr="004638F9">
        <w:rPr>
          <w:rFonts w:eastAsia="Times New Roman" w:cs="Times New Roman"/>
          <w:szCs w:val="24"/>
        </w:rPr>
        <w:t>υβέρνηση σήμερα</w:t>
      </w:r>
      <w:r>
        <w:rPr>
          <w:rFonts w:eastAsia="Times New Roman" w:cs="Times New Roman"/>
          <w:szCs w:val="24"/>
        </w:rPr>
        <w:t>, κάνει ένα μεγάλο</w:t>
      </w:r>
      <w:r>
        <w:rPr>
          <w:rFonts w:eastAsia="Times New Roman" w:cs="Times New Roman"/>
          <w:szCs w:val="24"/>
        </w:rPr>
        <w:t xml:space="preserve"> βήμα</w:t>
      </w:r>
      <w:r>
        <w:rPr>
          <w:rFonts w:eastAsia="Times New Roman" w:cs="Times New Roman"/>
          <w:szCs w:val="24"/>
        </w:rPr>
        <w:t>,</w:t>
      </w:r>
      <w:r w:rsidRPr="004638F9">
        <w:rPr>
          <w:rFonts w:eastAsia="Times New Roman" w:cs="Times New Roman"/>
          <w:szCs w:val="24"/>
        </w:rPr>
        <w:t xml:space="preserve"> για να φύγουμε από αυτό το φαύλο κύκλο στον οποίο είχαμε περιπέσει τα τε</w:t>
      </w:r>
      <w:r w:rsidRPr="004638F9">
        <w:rPr>
          <w:rFonts w:eastAsia="Times New Roman" w:cs="Times New Roman"/>
          <w:szCs w:val="24"/>
        </w:rPr>
        <w:t xml:space="preserve">λευταία </w:t>
      </w:r>
      <w:r>
        <w:rPr>
          <w:rFonts w:eastAsia="Times New Roman" w:cs="Times New Roman"/>
          <w:szCs w:val="24"/>
        </w:rPr>
        <w:t>δέκα</w:t>
      </w:r>
      <w:r w:rsidRPr="004638F9">
        <w:rPr>
          <w:rFonts w:eastAsia="Times New Roman" w:cs="Times New Roman"/>
          <w:szCs w:val="24"/>
        </w:rPr>
        <w:t xml:space="preserve"> χρόνια</w:t>
      </w:r>
      <w:r>
        <w:rPr>
          <w:rFonts w:eastAsia="Times New Roman" w:cs="Times New Roman"/>
          <w:szCs w:val="24"/>
        </w:rPr>
        <w:t xml:space="preserve">. Κι </w:t>
      </w:r>
      <w:r w:rsidRPr="004638F9">
        <w:rPr>
          <w:rFonts w:eastAsia="Times New Roman" w:cs="Times New Roman"/>
          <w:szCs w:val="24"/>
        </w:rPr>
        <w:t xml:space="preserve">άκουσα κι ένα άλλο σύνθημα </w:t>
      </w:r>
      <w:r>
        <w:rPr>
          <w:rFonts w:eastAsia="Times New Roman" w:cs="Times New Roman"/>
          <w:szCs w:val="24"/>
        </w:rPr>
        <w:t>«</w:t>
      </w:r>
      <w:r w:rsidRPr="004638F9">
        <w:rPr>
          <w:rFonts w:eastAsia="Times New Roman" w:cs="Times New Roman"/>
          <w:szCs w:val="24"/>
        </w:rPr>
        <w:t>αυτή η πολιτική</w:t>
      </w:r>
      <w:r>
        <w:rPr>
          <w:rFonts w:eastAsia="Times New Roman" w:cs="Times New Roman"/>
          <w:szCs w:val="24"/>
        </w:rPr>
        <w:t xml:space="preserve"> θα καταργηθεί». Α</w:t>
      </w:r>
      <w:r w:rsidRPr="004638F9">
        <w:rPr>
          <w:rFonts w:eastAsia="Times New Roman" w:cs="Times New Roman"/>
          <w:szCs w:val="24"/>
        </w:rPr>
        <w:t xml:space="preserve">υτό </w:t>
      </w:r>
      <w:r>
        <w:rPr>
          <w:rFonts w:eastAsia="Times New Roman" w:cs="Times New Roman"/>
          <w:szCs w:val="24"/>
        </w:rPr>
        <w:t xml:space="preserve">φώναζαν τη Δευτέρα </w:t>
      </w:r>
      <w:r w:rsidRPr="004638F9">
        <w:rPr>
          <w:rFonts w:eastAsia="Times New Roman" w:cs="Times New Roman"/>
          <w:szCs w:val="24"/>
        </w:rPr>
        <w:t>που είχα κατέβει και</w:t>
      </w:r>
      <w:r>
        <w:rPr>
          <w:rFonts w:eastAsia="Times New Roman" w:cs="Times New Roman"/>
          <w:szCs w:val="24"/>
        </w:rPr>
        <w:t xml:space="preserve"> στη </w:t>
      </w:r>
      <w:r w:rsidRPr="004638F9">
        <w:rPr>
          <w:rFonts w:eastAsia="Times New Roman" w:cs="Times New Roman"/>
          <w:szCs w:val="24"/>
        </w:rPr>
        <w:t>συγκέντρωση</w:t>
      </w:r>
      <w:r>
        <w:rPr>
          <w:rFonts w:eastAsia="Times New Roman" w:cs="Times New Roman"/>
          <w:szCs w:val="24"/>
        </w:rPr>
        <w:t>,</w:t>
      </w:r>
      <w:r w:rsidRPr="004638F9">
        <w:rPr>
          <w:rFonts w:eastAsia="Times New Roman" w:cs="Times New Roman"/>
          <w:szCs w:val="24"/>
        </w:rPr>
        <w:t xml:space="preserve"> για να καταλάβω ακριβώς τι θέλουν</w:t>
      </w:r>
      <w:r>
        <w:rPr>
          <w:rFonts w:eastAsia="Times New Roman" w:cs="Times New Roman"/>
          <w:szCs w:val="24"/>
        </w:rPr>
        <w:t xml:space="preserve">. </w:t>
      </w:r>
    </w:p>
    <w:p w14:paraId="6B14EDC7"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Αν μια πολιτική, λοιπόν, καταργείται –καταργείται, όχι θα καταργηθεί- είνα</w:t>
      </w:r>
      <w:r>
        <w:rPr>
          <w:rFonts w:eastAsia="Times New Roman" w:cs="Times New Roman"/>
          <w:szCs w:val="24"/>
        </w:rPr>
        <w:t>ι η πολιτική</w:t>
      </w:r>
      <w:r w:rsidRPr="004638F9">
        <w:rPr>
          <w:rFonts w:eastAsia="Times New Roman" w:cs="Times New Roman"/>
          <w:szCs w:val="24"/>
        </w:rPr>
        <w:t xml:space="preserve"> </w:t>
      </w:r>
      <w:r>
        <w:rPr>
          <w:rFonts w:eastAsia="Times New Roman" w:cs="Times New Roman"/>
          <w:szCs w:val="24"/>
        </w:rPr>
        <w:t>τ</w:t>
      </w:r>
      <w:r w:rsidRPr="004638F9">
        <w:rPr>
          <w:rFonts w:eastAsia="Times New Roman" w:cs="Times New Roman"/>
          <w:szCs w:val="24"/>
        </w:rPr>
        <w:t>ων εξετάσεων</w:t>
      </w:r>
      <w:r>
        <w:rPr>
          <w:rFonts w:eastAsia="Times New Roman" w:cs="Times New Roman"/>
          <w:szCs w:val="24"/>
        </w:rPr>
        <w:t>,</w:t>
      </w:r>
      <w:r w:rsidRPr="004638F9">
        <w:rPr>
          <w:rFonts w:eastAsia="Times New Roman" w:cs="Times New Roman"/>
          <w:szCs w:val="24"/>
        </w:rPr>
        <w:t xml:space="preserve"> είναι η πολιτική των ωρομισθίων</w:t>
      </w:r>
      <w:r>
        <w:rPr>
          <w:rFonts w:eastAsia="Times New Roman" w:cs="Times New Roman"/>
          <w:szCs w:val="24"/>
        </w:rPr>
        <w:t>,</w:t>
      </w:r>
      <w:r w:rsidRPr="004638F9">
        <w:rPr>
          <w:rFonts w:eastAsia="Times New Roman" w:cs="Times New Roman"/>
          <w:szCs w:val="24"/>
        </w:rPr>
        <w:t xml:space="preserve"> είναι η πολιτική του </w:t>
      </w:r>
      <w:r>
        <w:rPr>
          <w:rFonts w:eastAsia="Times New Roman" w:cs="Times New Roman"/>
          <w:szCs w:val="24"/>
        </w:rPr>
        <w:t xml:space="preserve">μη μόνιμου </w:t>
      </w:r>
      <w:r w:rsidRPr="004638F9">
        <w:rPr>
          <w:rFonts w:eastAsia="Times New Roman" w:cs="Times New Roman"/>
          <w:szCs w:val="24"/>
        </w:rPr>
        <w:t>προσωπικού</w:t>
      </w:r>
      <w:r>
        <w:rPr>
          <w:rFonts w:eastAsia="Times New Roman" w:cs="Times New Roman"/>
          <w:szCs w:val="24"/>
        </w:rPr>
        <w:t xml:space="preserve">. Αυτή </w:t>
      </w:r>
      <w:r>
        <w:rPr>
          <w:rFonts w:eastAsia="Times New Roman" w:cs="Times New Roman"/>
          <w:szCs w:val="24"/>
        </w:rPr>
        <w:lastRenderedPageBreak/>
        <w:t xml:space="preserve">η </w:t>
      </w:r>
      <w:r w:rsidRPr="004638F9">
        <w:rPr>
          <w:rFonts w:eastAsia="Times New Roman" w:cs="Times New Roman"/>
          <w:szCs w:val="24"/>
        </w:rPr>
        <w:t>πολιτική καταργείται</w:t>
      </w:r>
      <w:r>
        <w:rPr>
          <w:rFonts w:eastAsia="Times New Roman" w:cs="Times New Roman"/>
          <w:szCs w:val="24"/>
        </w:rPr>
        <w:t>. Μ</w:t>
      </w:r>
      <w:r w:rsidRPr="004638F9">
        <w:rPr>
          <w:rFonts w:eastAsia="Times New Roman" w:cs="Times New Roman"/>
          <w:szCs w:val="24"/>
        </w:rPr>
        <w:t>ήπως δεν θέλουν να καταργηθεί αυτή η πολιτική</w:t>
      </w:r>
      <w:r>
        <w:rPr>
          <w:rFonts w:eastAsia="Times New Roman" w:cs="Times New Roman"/>
          <w:szCs w:val="24"/>
        </w:rPr>
        <w:t>; Μ</w:t>
      </w:r>
      <w:r w:rsidRPr="004638F9">
        <w:rPr>
          <w:rFonts w:eastAsia="Times New Roman" w:cs="Times New Roman"/>
          <w:szCs w:val="24"/>
        </w:rPr>
        <w:t>ήπως δεν θέλουν</w:t>
      </w:r>
      <w:r>
        <w:rPr>
          <w:rFonts w:eastAsia="Times New Roman" w:cs="Times New Roman"/>
          <w:szCs w:val="24"/>
        </w:rPr>
        <w:t xml:space="preserve">; Διότι αυτό ήταν το πάγιο αίτημα του συνδικαλιστικού </w:t>
      </w:r>
      <w:r w:rsidRPr="004638F9">
        <w:rPr>
          <w:rFonts w:eastAsia="Times New Roman" w:cs="Times New Roman"/>
          <w:szCs w:val="24"/>
        </w:rPr>
        <w:t>κινήματος για μόνιμο</w:t>
      </w:r>
      <w:r>
        <w:rPr>
          <w:rFonts w:eastAsia="Times New Roman" w:cs="Times New Roman"/>
          <w:szCs w:val="24"/>
        </w:rPr>
        <w:t>υ</w:t>
      </w:r>
      <w:r w:rsidRPr="004638F9">
        <w:rPr>
          <w:rFonts w:eastAsia="Times New Roman" w:cs="Times New Roman"/>
          <w:szCs w:val="24"/>
        </w:rPr>
        <w:t>ς διορισμ</w:t>
      </w:r>
      <w:r>
        <w:rPr>
          <w:rFonts w:eastAsia="Times New Roman" w:cs="Times New Roman"/>
          <w:szCs w:val="24"/>
        </w:rPr>
        <w:t>ού</w:t>
      </w:r>
      <w:r w:rsidRPr="004638F9">
        <w:rPr>
          <w:rFonts w:eastAsia="Times New Roman" w:cs="Times New Roman"/>
          <w:szCs w:val="24"/>
        </w:rPr>
        <w:t>ς</w:t>
      </w:r>
      <w:r>
        <w:rPr>
          <w:rFonts w:eastAsia="Times New Roman" w:cs="Times New Roman"/>
          <w:szCs w:val="24"/>
        </w:rPr>
        <w:t xml:space="preserve">. Και τώρα που η </w:t>
      </w:r>
      <w:r>
        <w:rPr>
          <w:rFonts w:eastAsia="Times New Roman" w:cs="Times New Roman"/>
          <w:szCs w:val="24"/>
        </w:rPr>
        <w:t>Κ</w:t>
      </w:r>
      <w:r>
        <w:rPr>
          <w:rFonts w:eastAsia="Times New Roman" w:cs="Times New Roman"/>
          <w:szCs w:val="24"/>
        </w:rPr>
        <w:t xml:space="preserve">υβέρνηση κάνει μόνιμους διορισμούς, λένε αυτή </w:t>
      </w:r>
      <w:r>
        <w:rPr>
          <w:rFonts w:eastAsia="Times New Roman" w:cs="Times New Roman"/>
          <w:szCs w:val="24"/>
        </w:rPr>
        <w:t>«</w:t>
      </w:r>
      <w:r>
        <w:rPr>
          <w:rFonts w:eastAsia="Times New Roman" w:cs="Times New Roman"/>
          <w:szCs w:val="24"/>
        </w:rPr>
        <w:t>η πολιτική θα καταργηθεί</w:t>
      </w:r>
      <w:r>
        <w:rPr>
          <w:rFonts w:eastAsia="Times New Roman" w:cs="Times New Roman"/>
          <w:szCs w:val="24"/>
        </w:rPr>
        <w:t>»</w:t>
      </w:r>
      <w:r>
        <w:rPr>
          <w:rFonts w:eastAsia="Times New Roman" w:cs="Times New Roman"/>
          <w:szCs w:val="24"/>
        </w:rPr>
        <w:t xml:space="preserve">. Έ, δεν θα καταργηθεί </w:t>
      </w:r>
      <w:r>
        <w:rPr>
          <w:rFonts w:eastAsia="Times New Roman" w:cs="Times New Roman"/>
          <w:szCs w:val="24"/>
        </w:rPr>
        <w:t xml:space="preserve">αυτή </w:t>
      </w:r>
      <w:r>
        <w:rPr>
          <w:rFonts w:eastAsia="Times New Roman" w:cs="Times New Roman"/>
          <w:szCs w:val="24"/>
        </w:rPr>
        <w:t>η πολιτική.</w:t>
      </w:r>
      <w:r w:rsidRPr="004638F9">
        <w:rPr>
          <w:rFonts w:eastAsia="Times New Roman" w:cs="Times New Roman"/>
          <w:szCs w:val="24"/>
        </w:rPr>
        <w:t xml:space="preserve"> </w:t>
      </w:r>
      <w:r>
        <w:rPr>
          <w:rFonts w:eastAsia="Times New Roman" w:cs="Times New Roman"/>
          <w:szCs w:val="24"/>
        </w:rPr>
        <w:t xml:space="preserve"> </w:t>
      </w:r>
    </w:p>
    <w:p w14:paraId="6B14EDC8"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Α</w:t>
      </w:r>
      <w:r w:rsidRPr="004638F9">
        <w:rPr>
          <w:rFonts w:eastAsia="Times New Roman" w:cs="Times New Roman"/>
          <w:szCs w:val="24"/>
        </w:rPr>
        <w:t>υτή η ρητορ</w:t>
      </w:r>
      <w:r>
        <w:rPr>
          <w:rFonts w:eastAsia="Times New Roman" w:cs="Times New Roman"/>
          <w:szCs w:val="24"/>
        </w:rPr>
        <w:t xml:space="preserve">εία, </w:t>
      </w:r>
      <w:r w:rsidRPr="004638F9">
        <w:rPr>
          <w:rFonts w:eastAsia="Times New Roman" w:cs="Times New Roman"/>
          <w:szCs w:val="24"/>
        </w:rPr>
        <w:t xml:space="preserve">περί </w:t>
      </w:r>
      <w:r>
        <w:rPr>
          <w:rFonts w:eastAsia="Times New Roman" w:cs="Times New Roman"/>
          <w:szCs w:val="24"/>
        </w:rPr>
        <w:t xml:space="preserve">του </w:t>
      </w:r>
      <w:r w:rsidRPr="004638F9">
        <w:rPr>
          <w:rFonts w:eastAsia="Times New Roman" w:cs="Times New Roman"/>
          <w:szCs w:val="24"/>
        </w:rPr>
        <w:t xml:space="preserve">να </w:t>
      </w:r>
      <w:r>
        <w:rPr>
          <w:rFonts w:eastAsia="Times New Roman" w:cs="Times New Roman"/>
          <w:szCs w:val="24"/>
        </w:rPr>
        <w:t>προσληφθ</w:t>
      </w:r>
      <w:r w:rsidRPr="004638F9">
        <w:rPr>
          <w:rFonts w:eastAsia="Times New Roman" w:cs="Times New Roman"/>
          <w:szCs w:val="24"/>
        </w:rPr>
        <w:t>ούμε όλοι</w:t>
      </w:r>
      <w:r>
        <w:rPr>
          <w:rFonts w:eastAsia="Times New Roman" w:cs="Times New Roman"/>
          <w:szCs w:val="24"/>
        </w:rPr>
        <w:t>,</w:t>
      </w:r>
      <w:r w:rsidRPr="004638F9">
        <w:rPr>
          <w:rFonts w:eastAsia="Times New Roman" w:cs="Times New Roman"/>
          <w:szCs w:val="24"/>
        </w:rPr>
        <w:t xml:space="preserve"> δεν έχει κα</w:t>
      </w:r>
      <w:r>
        <w:rPr>
          <w:rFonts w:eastAsia="Times New Roman" w:cs="Times New Roman"/>
          <w:szCs w:val="24"/>
        </w:rPr>
        <w:t>μ</w:t>
      </w:r>
      <w:r w:rsidRPr="004638F9">
        <w:rPr>
          <w:rFonts w:eastAsia="Times New Roman" w:cs="Times New Roman"/>
          <w:szCs w:val="24"/>
        </w:rPr>
        <w:t>μία βάση και κα</w:t>
      </w:r>
      <w:r>
        <w:rPr>
          <w:rFonts w:eastAsia="Times New Roman" w:cs="Times New Roman"/>
          <w:szCs w:val="24"/>
        </w:rPr>
        <w:t>μ</w:t>
      </w:r>
      <w:r w:rsidRPr="004638F9">
        <w:rPr>
          <w:rFonts w:eastAsia="Times New Roman" w:cs="Times New Roman"/>
          <w:szCs w:val="24"/>
        </w:rPr>
        <w:t>μία π</w:t>
      </w:r>
      <w:r>
        <w:rPr>
          <w:rFonts w:eastAsia="Times New Roman" w:cs="Times New Roman"/>
          <w:szCs w:val="24"/>
        </w:rPr>
        <w:t>ιθανότητα</w:t>
      </w:r>
      <w:r w:rsidRPr="004638F9">
        <w:rPr>
          <w:rFonts w:eastAsia="Times New Roman" w:cs="Times New Roman"/>
          <w:szCs w:val="24"/>
        </w:rPr>
        <w:t xml:space="preserve"> </w:t>
      </w:r>
      <w:r w:rsidRPr="004638F9">
        <w:rPr>
          <w:rFonts w:eastAsia="Times New Roman" w:cs="Times New Roman"/>
          <w:szCs w:val="24"/>
        </w:rPr>
        <w:t>εφαρμογής</w:t>
      </w:r>
      <w:r>
        <w:rPr>
          <w:rFonts w:eastAsia="Times New Roman" w:cs="Times New Roman"/>
          <w:szCs w:val="24"/>
        </w:rPr>
        <w:t xml:space="preserve">. Επομένως, η </w:t>
      </w:r>
      <w:r>
        <w:rPr>
          <w:rFonts w:eastAsia="Times New Roman" w:cs="Times New Roman"/>
          <w:szCs w:val="24"/>
        </w:rPr>
        <w:t>Κ</w:t>
      </w:r>
      <w:r>
        <w:rPr>
          <w:rFonts w:eastAsia="Times New Roman" w:cs="Times New Roman"/>
          <w:szCs w:val="24"/>
        </w:rPr>
        <w:t>υβέρνηση αλλάζει</w:t>
      </w:r>
      <w:r w:rsidRPr="004638F9">
        <w:rPr>
          <w:rFonts w:eastAsia="Times New Roman" w:cs="Times New Roman"/>
          <w:szCs w:val="24"/>
        </w:rPr>
        <w:t xml:space="preserve"> την πολιτική που γνωρίζαμε τα προηγούμενα χρόνια</w:t>
      </w:r>
      <w:r>
        <w:rPr>
          <w:rFonts w:eastAsia="Times New Roman" w:cs="Times New Roman"/>
          <w:szCs w:val="24"/>
        </w:rPr>
        <w:t>,</w:t>
      </w:r>
      <w:r w:rsidRPr="004638F9">
        <w:rPr>
          <w:rFonts w:eastAsia="Times New Roman" w:cs="Times New Roman"/>
          <w:szCs w:val="24"/>
        </w:rPr>
        <w:t xml:space="preserve"> με το σύστημα των μόνιμων διορισμών και σε τελευταία ανάλυση είναι κάτι για το οποίο πρέπει να την επαινέσουμε</w:t>
      </w:r>
      <w:r>
        <w:rPr>
          <w:rFonts w:eastAsia="Times New Roman" w:cs="Times New Roman"/>
          <w:szCs w:val="24"/>
        </w:rPr>
        <w:t>.</w:t>
      </w:r>
    </w:p>
    <w:p w14:paraId="6B14EDC9"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Κ</w:t>
      </w:r>
      <w:r w:rsidRPr="004638F9">
        <w:rPr>
          <w:rFonts w:eastAsia="Times New Roman" w:cs="Times New Roman"/>
          <w:szCs w:val="24"/>
        </w:rPr>
        <w:t>υρίες και κύριοι συνάδελφοι</w:t>
      </w:r>
      <w:r>
        <w:rPr>
          <w:rFonts w:eastAsia="Times New Roman" w:cs="Times New Roman"/>
          <w:szCs w:val="24"/>
        </w:rPr>
        <w:t>,</w:t>
      </w:r>
      <w:r w:rsidRPr="004638F9">
        <w:rPr>
          <w:rFonts w:eastAsia="Times New Roman" w:cs="Times New Roman"/>
          <w:szCs w:val="24"/>
        </w:rPr>
        <w:t xml:space="preserve"> πρέπει να υπάρξουν βελτ</w:t>
      </w:r>
      <w:r w:rsidRPr="004638F9">
        <w:rPr>
          <w:rFonts w:eastAsia="Times New Roman" w:cs="Times New Roman"/>
          <w:szCs w:val="24"/>
        </w:rPr>
        <w:t xml:space="preserve">ιώσεις </w:t>
      </w:r>
      <w:r>
        <w:rPr>
          <w:rFonts w:eastAsia="Times New Roman" w:cs="Times New Roman"/>
          <w:szCs w:val="24"/>
        </w:rPr>
        <w:t xml:space="preserve">ή κάποια </w:t>
      </w:r>
      <w:r w:rsidRPr="004638F9">
        <w:rPr>
          <w:rFonts w:eastAsia="Times New Roman" w:cs="Times New Roman"/>
          <w:szCs w:val="24"/>
        </w:rPr>
        <w:t>τροπολογία σχετικά με τα ζητήματα των διορισμών</w:t>
      </w:r>
      <w:r>
        <w:rPr>
          <w:rFonts w:eastAsia="Times New Roman" w:cs="Times New Roman"/>
          <w:szCs w:val="24"/>
        </w:rPr>
        <w:t>; Κ</w:t>
      </w:r>
      <w:r w:rsidRPr="004638F9">
        <w:rPr>
          <w:rFonts w:eastAsia="Times New Roman" w:cs="Times New Roman"/>
          <w:szCs w:val="24"/>
        </w:rPr>
        <w:t>ατά τη γνώμη μου</w:t>
      </w:r>
      <w:r>
        <w:rPr>
          <w:rFonts w:eastAsia="Times New Roman" w:cs="Times New Roman"/>
          <w:szCs w:val="24"/>
        </w:rPr>
        <w:t>,</w:t>
      </w:r>
      <w:r w:rsidRPr="004638F9">
        <w:rPr>
          <w:rFonts w:eastAsia="Times New Roman" w:cs="Times New Roman"/>
          <w:szCs w:val="24"/>
        </w:rPr>
        <w:t xml:space="preserve"> πρέπει να δει το Υπουργείο Παιδείας ορισμένα ζητήματα</w:t>
      </w:r>
      <w:r>
        <w:rPr>
          <w:rFonts w:eastAsia="Times New Roman" w:cs="Times New Roman"/>
          <w:szCs w:val="24"/>
        </w:rPr>
        <w:t xml:space="preserve">. </w:t>
      </w:r>
    </w:p>
    <w:p w14:paraId="6B14EDCA"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Α</w:t>
      </w:r>
      <w:r w:rsidRPr="004638F9">
        <w:rPr>
          <w:rFonts w:eastAsia="Times New Roman" w:cs="Times New Roman"/>
          <w:szCs w:val="24"/>
        </w:rPr>
        <w:t>φήνω στο τέλος το σπουδαιότερο</w:t>
      </w:r>
      <w:r>
        <w:rPr>
          <w:rFonts w:eastAsia="Times New Roman" w:cs="Times New Roman"/>
          <w:szCs w:val="24"/>
        </w:rPr>
        <w:t>. Κ</w:t>
      </w:r>
      <w:r w:rsidRPr="004638F9">
        <w:rPr>
          <w:rFonts w:eastAsia="Times New Roman" w:cs="Times New Roman"/>
          <w:szCs w:val="24"/>
        </w:rPr>
        <w:t>ατά κύριο λόγο</w:t>
      </w:r>
      <w:r>
        <w:rPr>
          <w:rFonts w:eastAsia="Times New Roman" w:cs="Times New Roman"/>
          <w:szCs w:val="24"/>
        </w:rPr>
        <w:t>, π</w:t>
      </w:r>
      <w:r w:rsidRPr="004638F9">
        <w:rPr>
          <w:rFonts w:eastAsia="Times New Roman" w:cs="Times New Roman"/>
          <w:szCs w:val="24"/>
        </w:rPr>
        <w:t xml:space="preserve">ρέπει στο θέμα της αναγνώρισης των μεταπτυχιακών τίτλων να </w:t>
      </w:r>
      <w:r w:rsidRPr="004638F9">
        <w:rPr>
          <w:rFonts w:eastAsia="Times New Roman" w:cs="Times New Roman"/>
          <w:szCs w:val="24"/>
        </w:rPr>
        <w:lastRenderedPageBreak/>
        <w:t xml:space="preserve">μπει </w:t>
      </w:r>
      <w:r w:rsidRPr="004638F9">
        <w:rPr>
          <w:rFonts w:eastAsia="Times New Roman" w:cs="Times New Roman"/>
          <w:szCs w:val="24"/>
        </w:rPr>
        <w:t>καθαρά ότι μιλάμε για μεταπτυχιακούς</w:t>
      </w:r>
      <w:r>
        <w:rPr>
          <w:rFonts w:eastAsia="Times New Roman" w:cs="Times New Roman"/>
          <w:szCs w:val="24"/>
        </w:rPr>
        <w:t xml:space="preserve"> σπουδαστές</w:t>
      </w:r>
      <w:r>
        <w:rPr>
          <w:rFonts w:eastAsia="Times New Roman" w:cs="Times New Roman"/>
          <w:szCs w:val="24"/>
        </w:rPr>
        <w:t>,</w:t>
      </w:r>
      <w:r w:rsidRPr="004638F9">
        <w:rPr>
          <w:rFonts w:eastAsia="Times New Roman" w:cs="Times New Roman"/>
          <w:szCs w:val="24"/>
        </w:rPr>
        <w:t xml:space="preserve"> οι οποίοι έχουν κάνει διετείς σπουδές</w:t>
      </w:r>
      <w:r>
        <w:rPr>
          <w:rFonts w:eastAsia="Times New Roman" w:cs="Times New Roman"/>
          <w:szCs w:val="24"/>
        </w:rPr>
        <w:t>. Δ</w:t>
      </w:r>
      <w:r w:rsidRPr="004638F9">
        <w:rPr>
          <w:rFonts w:eastAsia="Times New Roman" w:cs="Times New Roman"/>
          <w:szCs w:val="24"/>
        </w:rPr>
        <w:t>ιότι υφέρπ</w:t>
      </w:r>
      <w:r>
        <w:rPr>
          <w:rFonts w:eastAsia="Times New Roman" w:cs="Times New Roman"/>
          <w:szCs w:val="24"/>
        </w:rPr>
        <w:t>ει</w:t>
      </w:r>
      <w:r w:rsidRPr="004638F9">
        <w:rPr>
          <w:rFonts w:eastAsia="Times New Roman" w:cs="Times New Roman"/>
          <w:szCs w:val="24"/>
        </w:rPr>
        <w:t xml:space="preserve"> μία </w:t>
      </w:r>
      <w:r>
        <w:rPr>
          <w:rFonts w:eastAsia="Times New Roman" w:cs="Times New Roman"/>
          <w:szCs w:val="24"/>
        </w:rPr>
        <w:t>φ</w:t>
      </w:r>
      <w:r w:rsidRPr="004638F9">
        <w:rPr>
          <w:rFonts w:eastAsia="Times New Roman" w:cs="Times New Roman"/>
          <w:szCs w:val="24"/>
        </w:rPr>
        <w:t>ιλολογία και πρέπει να την έχετε ακούσει</w:t>
      </w:r>
      <w:r>
        <w:rPr>
          <w:rFonts w:eastAsia="Times New Roman" w:cs="Times New Roman"/>
          <w:szCs w:val="24"/>
        </w:rPr>
        <w:t>,</w:t>
      </w:r>
      <w:r w:rsidRPr="004638F9">
        <w:rPr>
          <w:rFonts w:eastAsia="Times New Roman" w:cs="Times New Roman"/>
          <w:szCs w:val="24"/>
        </w:rPr>
        <w:t xml:space="preserve"> κ</w:t>
      </w:r>
      <w:r>
        <w:rPr>
          <w:rFonts w:eastAsia="Times New Roman" w:cs="Times New Roman"/>
          <w:szCs w:val="24"/>
        </w:rPr>
        <w:t>ύριε</w:t>
      </w:r>
      <w:r w:rsidRPr="004638F9">
        <w:rPr>
          <w:rFonts w:eastAsia="Times New Roman" w:cs="Times New Roman"/>
          <w:szCs w:val="24"/>
        </w:rPr>
        <w:t xml:space="preserve"> Υπουργέ</w:t>
      </w:r>
      <w:r>
        <w:rPr>
          <w:rFonts w:eastAsia="Times New Roman" w:cs="Times New Roman"/>
          <w:szCs w:val="24"/>
        </w:rPr>
        <w:t>,</w:t>
      </w:r>
      <w:r w:rsidRPr="004638F9">
        <w:rPr>
          <w:rFonts w:eastAsia="Times New Roman" w:cs="Times New Roman"/>
          <w:szCs w:val="24"/>
        </w:rPr>
        <w:t xml:space="preserve"> ότι υπάρχουν και μεταπτυχιακά άλλου τύπου</w:t>
      </w:r>
      <w:r>
        <w:rPr>
          <w:rFonts w:eastAsia="Times New Roman" w:cs="Times New Roman"/>
          <w:szCs w:val="24"/>
        </w:rPr>
        <w:t>. Δεν μπορούμε να ελέγξουμε</w:t>
      </w:r>
      <w:r w:rsidRPr="004638F9">
        <w:rPr>
          <w:rFonts w:eastAsia="Times New Roman" w:cs="Times New Roman"/>
          <w:szCs w:val="24"/>
        </w:rPr>
        <w:t xml:space="preserve"> κάτι περισσότερο</w:t>
      </w:r>
      <w:r>
        <w:rPr>
          <w:rFonts w:eastAsia="Times New Roman" w:cs="Times New Roman"/>
          <w:szCs w:val="24"/>
        </w:rPr>
        <w:t>,</w:t>
      </w:r>
      <w:r w:rsidRPr="004638F9">
        <w:rPr>
          <w:rFonts w:eastAsia="Times New Roman" w:cs="Times New Roman"/>
          <w:szCs w:val="24"/>
        </w:rPr>
        <w:t xml:space="preserve"> αλλά να έχουμε ένα κριτήριο </w:t>
      </w:r>
      <w:r>
        <w:rPr>
          <w:rFonts w:eastAsia="Times New Roman" w:cs="Times New Roman"/>
          <w:szCs w:val="24"/>
        </w:rPr>
        <w:t>ό</w:t>
      </w:r>
      <w:r w:rsidRPr="004638F9">
        <w:rPr>
          <w:rFonts w:eastAsia="Times New Roman" w:cs="Times New Roman"/>
          <w:szCs w:val="24"/>
        </w:rPr>
        <w:t>σον αφορά το</w:t>
      </w:r>
      <w:r>
        <w:rPr>
          <w:rFonts w:eastAsia="Times New Roman" w:cs="Times New Roman"/>
          <w:szCs w:val="24"/>
        </w:rPr>
        <w:t>ν</w:t>
      </w:r>
      <w:r w:rsidRPr="004638F9">
        <w:rPr>
          <w:rFonts w:eastAsia="Times New Roman" w:cs="Times New Roman"/>
          <w:szCs w:val="24"/>
        </w:rPr>
        <w:t xml:space="preserve"> χρόνο σπουδών</w:t>
      </w:r>
      <w:r>
        <w:rPr>
          <w:rFonts w:eastAsia="Times New Roman" w:cs="Times New Roman"/>
          <w:szCs w:val="24"/>
        </w:rPr>
        <w:t>.</w:t>
      </w:r>
    </w:p>
    <w:p w14:paraId="6B14EDCB"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Τ</w:t>
      </w:r>
      <w:r w:rsidRPr="004638F9">
        <w:rPr>
          <w:rFonts w:eastAsia="Times New Roman" w:cs="Times New Roman"/>
          <w:szCs w:val="24"/>
        </w:rPr>
        <w:t>ο δεύτερο</w:t>
      </w:r>
      <w:r>
        <w:rPr>
          <w:rFonts w:eastAsia="Times New Roman" w:cs="Times New Roman"/>
          <w:szCs w:val="24"/>
        </w:rPr>
        <w:t>.</w:t>
      </w:r>
      <w:r w:rsidRPr="004638F9">
        <w:rPr>
          <w:rFonts w:eastAsia="Times New Roman" w:cs="Times New Roman"/>
          <w:szCs w:val="24"/>
        </w:rPr>
        <w:t xml:space="preserve"> </w:t>
      </w:r>
      <w:r>
        <w:rPr>
          <w:rFonts w:eastAsia="Times New Roman" w:cs="Times New Roman"/>
          <w:szCs w:val="24"/>
        </w:rPr>
        <w:t>Θ</w:t>
      </w:r>
      <w:r w:rsidRPr="004638F9">
        <w:rPr>
          <w:rFonts w:eastAsia="Times New Roman" w:cs="Times New Roman"/>
          <w:szCs w:val="24"/>
        </w:rPr>
        <w:t>α πρέπει να καλυφθούν παρ</w:t>
      </w:r>
      <w:r>
        <w:rPr>
          <w:rFonts w:eastAsia="Times New Roman" w:cs="Times New Roman"/>
          <w:szCs w:val="24"/>
        </w:rPr>
        <w:t>α</w:t>
      </w:r>
      <w:r w:rsidRPr="004638F9">
        <w:rPr>
          <w:rFonts w:eastAsia="Times New Roman" w:cs="Times New Roman"/>
          <w:szCs w:val="24"/>
        </w:rPr>
        <w:t>λλ</w:t>
      </w:r>
      <w:r>
        <w:rPr>
          <w:rFonts w:eastAsia="Times New Roman" w:cs="Times New Roman"/>
          <w:szCs w:val="24"/>
        </w:rPr>
        <w:t>ή</w:t>
      </w:r>
      <w:r w:rsidRPr="004638F9">
        <w:rPr>
          <w:rFonts w:eastAsia="Times New Roman" w:cs="Times New Roman"/>
          <w:szCs w:val="24"/>
        </w:rPr>
        <w:t>λ</w:t>
      </w:r>
      <w:r>
        <w:rPr>
          <w:rFonts w:eastAsia="Times New Roman" w:cs="Times New Roman"/>
          <w:szCs w:val="24"/>
        </w:rPr>
        <w:t>ω</w:t>
      </w:r>
      <w:r w:rsidRPr="004638F9">
        <w:rPr>
          <w:rFonts w:eastAsia="Times New Roman" w:cs="Times New Roman"/>
          <w:szCs w:val="24"/>
        </w:rPr>
        <w:t>ς και συγχρόνως</w:t>
      </w:r>
      <w:r>
        <w:rPr>
          <w:rFonts w:eastAsia="Times New Roman" w:cs="Times New Roman"/>
          <w:szCs w:val="24"/>
        </w:rPr>
        <w:t>,</w:t>
      </w:r>
      <w:r w:rsidRPr="004638F9">
        <w:rPr>
          <w:rFonts w:eastAsia="Times New Roman" w:cs="Times New Roman"/>
          <w:szCs w:val="24"/>
        </w:rPr>
        <w:t xml:space="preserve"> οι θέσεις της </w:t>
      </w:r>
      <w:r>
        <w:rPr>
          <w:rFonts w:eastAsia="Times New Roman" w:cs="Times New Roman"/>
          <w:szCs w:val="24"/>
        </w:rPr>
        <w:t>γενική</w:t>
      </w:r>
      <w:r>
        <w:rPr>
          <w:rFonts w:eastAsia="Times New Roman" w:cs="Times New Roman"/>
          <w:szCs w:val="24"/>
        </w:rPr>
        <w:t>ς</w:t>
      </w:r>
      <w:r>
        <w:rPr>
          <w:rFonts w:eastAsia="Times New Roman" w:cs="Times New Roman"/>
          <w:szCs w:val="24"/>
        </w:rPr>
        <w:t xml:space="preserve"> </w:t>
      </w:r>
      <w:r w:rsidRPr="004638F9">
        <w:rPr>
          <w:rFonts w:eastAsia="Times New Roman" w:cs="Times New Roman"/>
          <w:szCs w:val="24"/>
        </w:rPr>
        <w:t>αγωγής και της ειδικής αγωγής</w:t>
      </w:r>
      <w:r>
        <w:rPr>
          <w:rFonts w:eastAsia="Times New Roman" w:cs="Times New Roman"/>
          <w:szCs w:val="24"/>
        </w:rPr>
        <w:t>, γ</w:t>
      </w:r>
      <w:r w:rsidRPr="004638F9">
        <w:rPr>
          <w:rFonts w:eastAsia="Times New Roman" w:cs="Times New Roman"/>
          <w:szCs w:val="24"/>
        </w:rPr>
        <w:t xml:space="preserve">ια να μην υπάρξει εδώ κανένα ζήτημα </w:t>
      </w:r>
      <w:r>
        <w:rPr>
          <w:rFonts w:eastAsia="Times New Roman" w:cs="Times New Roman"/>
          <w:szCs w:val="24"/>
        </w:rPr>
        <w:t xml:space="preserve">και να μην έχουμε </w:t>
      </w:r>
      <w:r w:rsidRPr="004638F9">
        <w:rPr>
          <w:rFonts w:eastAsia="Times New Roman" w:cs="Times New Roman"/>
          <w:szCs w:val="24"/>
        </w:rPr>
        <w:t>έριδες</w:t>
      </w:r>
      <w:r>
        <w:rPr>
          <w:rFonts w:eastAsia="Times New Roman" w:cs="Times New Roman"/>
          <w:szCs w:val="24"/>
        </w:rPr>
        <w:t>,</w:t>
      </w:r>
      <w:r w:rsidRPr="004638F9">
        <w:rPr>
          <w:rFonts w:eastAsia="Times New Roman" w:cs="Times New Roman"/>
          <w:szCs w:val="24"/>
        </w:rPr>
        <w:t xml:space="preserve"> μεταξύ των καθηγητών</w:t>
      </w:r>
      <w:r w:rsidRPr="004638F9">
        <w:rPr>
          <w:rFonts w:eastAsia="Times New Roman" w:cs="Times New Roman"/>
          <w:szCs w:val="24"/>
        </w:rPr>
        <w:t xml:space="preserve"> οι οποίοι δικαιούνται το</w:t>
      </w:r>
      <w:r>
        <w:rPr>
          <w:rFonts w:eastAsia="Times New Roman" w:cs="Times New Roman"/>
          <w:szCs w:val="24"/>
        </w:rPr>
        <w:t>ν</w:t>
      </w:r>
      <w:r w:rsidRPr="004638F9">
        <w:rPr>
          <w:rFonts w:eastAsia="Times New Roman" w:cs="Times New Roman"/>
          <w:szCs w:val="24"/>
        </w:rPr>
        <w:t xml:space="preserve"> διορισμό</w:t>
      </w:r>
      <w:r>
        <w:rPr>
          <w:rFonts w:eastAsia="Times New Roman" w:cs="Times New Roman"/>
          <w:szCs w:val="24"/>
        </w:rPr>
        <w:t>.</w:t>
      </w:r>
    </w:p>
    <w:p w14:paraId="6B14EDCC"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Τ</w:t>
      </w:r>
      <w:r w:rsidRPr="004638F9">
        <w:rPr>
          <w:rFonts w:eastAsia="Times New Roman" w:cs="Times New Roman"/>
          <w:szCs w:val="24"/>
        </w:rPr>
        <w:t>ο τρίτο</w:t>
      </w:r>
      <w:r>
        <w:rPr>
          <w:rFonts w:eastAsia="Times New Roman" w:cs="Times New Roman"/>
          <w:szCs w:val="24"/>
        </w:rPr>
        <w:t>. Θα πρέπει να</w:t>
      </w:r>
      <w:r w:rsidRPr="004638F9">
        <w:rPr>
          <w:rFonts w:eastAsia="Times New Roman" w:cs="Times New Roman"/>
          <w:szCs w:val="24"/>
        </w:rPr>
        <w:t xml:space="preserve"> δείτε</w:t>
      </w:r>
      <w:r>
        <w:rPr>
          <w:rFonts w:eastAsia="Times New Roman" w:cs="Times New Roman"/>
          <w:szCs w:val="24"/>
        </w:rPr>
        <w:t>, κ</w:t>
      </w:r>
      <w:r w:rsidRPr="004638F9">
        <w:rPr>
          <w:rFonts w:eastAsia="Times New Roman" w:cs="Times New Roman"/>
          <w:szCs w:val="24"/>
        </w:rPr>
        <w:t xml:space="preserve">ύριε Υπουργέ τη </w:t>
      </w:r>
      <w:proofErr w:type="spellStart"/>
      <w:r w:rsidRPr="004638F9">
        <w:rPr>
          <w:rFonts w:eastAsia="Times New Roman" w:cs="Times New Roman"/>
          <w:szCs w:val="24"/>
        </w:rPr>
        <w:t>μοριοδότηση</w:t>
      </w:r>
      <w:proofErr w:type="spellEnd"/>
      <w:r w:rsidRPr="004638F9">
        <w:rPr>
          <w:rFonts w:eastAsia="Times New Roman" w:cs="Times New Roman"/>
          <w:szCs w:val="24"/>
        </w:rPr>
        <w:t xml:space="preserve"> των </w:t>
      </w:r>
      <w:proofErr w:type="spellStart"/>
      <w:r w:rsidRPr="004638F9">
        <w:rPr>
          <w:rFonts w:eastAsia="Times New Roman" w:cs="Times New Roman"/>
          <w:szCs w:val="24"/>
        </w:rPr>
        <w:t>τριτέκνων</w:t>
      </w:r>
      <w:proofErr w:type="spellEnd"/>
      <w:r w:rsidRPr="004638F9">
        <w:rPr>
          <w:rFonts w:eastAsia="Times New Roman" w:cs="Times New Roman"/>
          <w:szCs w:val="24"/>
        </w:rPr>
        <w:t xml:space="preserve"> και των πολυτέκνων</w:t>
      </w:r>
      <w:r>
        <w:rPr>
          <w:rFonts w:eastAsia="Times New Roman" w:cs="Times New Roman"/>
          <w:szCs w:val="24"/>
        </w:rPr>
        <w:t>, Σ</w:t>
      </w:r>
      <w:r w:rsidRPr="004638F9">
        <w:rPr>
          <w:rFonts w:eastAsia="Times New Roman" w:cs="Times New Roman"/>
          <w:szCs w:val="24"/>
        </w:rPr>
        <w:t>ας λέω ότι αυτό το πράγμα είναι σημαντικό</w:t>
      </w:r>
      <w:r>
        <w:rPr>
          <w:rFonts w:eastAsia="Times New Roman" w:cs="Times New Roman"/>
          <w:szCs w:val="24"/>
        </w:rPr>
        <w:t>. Α</w:t>
      </w:r>
      <w:r w:rsidRPr="004638F9">
        <w:rPr>
          <w:rFonts w:eastAsia="Times New Roman" w:cs="Times New Roman"/>
          <w:szCs w:val="24"/>
        </w:rPr>
        <w:t>υτές οι οικογένειες δοκιμάστηκαν όλα αυτά τα χρόνια με τους αναπληρωτές από δω κα</w:t>
      </w:r>
      <w:r w:rsidRPr="004638F9">
        <w:rPr>
          <w:rFonts w:eastAsia="Times New Roman" w:cs="Times New Roman"/>
          <w:szCs w:val="24"/>
        </w:rPr>
        <w:t>ι από κει</w:t>
      </w:r>
      <w:r>
        <w:rPr>
          <w:rFonts w:eastAsia="Times New Roman" w:cs="Times New Roman"/>
          <w:szCs w:val="24"/>
        </w:rPr>
        <w:t>. Θ</w:t>
      </w:r>
      <w:r w:rsidRPr="004638F9">
        <w:rPr>
          <w:rFonts w:eastAsia="Times New Roman" w:cs="Times New Roman"/>
          <w:szCs w:val="24"/>
        </w:rPr>
        <w:t>α πρέπει</w:t>
      </w:r>
      <w:r>
        <w:rPr>
          <w:rFonts w:eastAsia="Times New Roman" w:cs="Times New Roman"/>
          <w:szCs w:val="24"/>
        </w:rPr>
        <w:t>, λ</w:t>
      </w:r>
      <w:r w:rsidRPr="004638F9">
        <w:rPr>
          <w:rFonts w:eastAsia="Times New Roman" w:cs="Times New Roman"/>
          <w:szCs w:val="24"/>
        </w:rPr>
        <w:t>οιπόν</w:t>
      </w:r>
      <w:r>
        <w:rPr>
          <w:rFonts w:eastAsia="Times New Roman" w:cs="Times New Roman"/>
          <w:szCs w:val="24"/>
        </w:rPr>
        <w:t>,</w:t>
      </w:r>
      <w:r w:rsidRPr="004638F9">
        <w:rPr>
          <w:rFonts w:eastAsia="Times New Roman" w:cs="Times New Roman"/>
          <w:szCs w:val="24"/>
        </w:rPr>
        <w:t xml:space="preserve"> σήμερα κάπως περισσότερο να στέ</w:t>
      </w:r>
      <w:r>
        <w:rPr>
          <w:rFonts w:eastAsia="Times New Roman" w:cs="Times New Roman"/>
          <w:szCs w:val="24"/>
        </w:rPr>
        <w:t>ρξ</w:t>
      </w:r>
      <w:r w:rsidRPr="004638F9">
        <w:rPr>
          <w:rFonts w:eastAsia="Times New Roman" w:cs="Times New Roman"/>
          <w:szCs w:val="24"/>
        </w:rPr>
        <w:t xml:space="preserve">ουμε στο αίτημά </w:t>
      </w:r>
      <w:r>
        <w:rPr>
          <w:rFonts w:eastAsia="Times New Roman" w:cs="Times New Roman"/>
          <w:szCs w:val="24"/>
        </w:rPr>
        <w:t xml:space="preserve">τους. </w:t>
      </w:r>
    </w:p>
    <w:p w14:paraId="6B14EDCD"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sidRPr="004638F9">
        <w:rPr>
          <w:rFonts w:eastAsia="Times New Roman" w:cs="Times New Roman"/>
          <w:szCs w:val="24"/>
        </w:rPr>
        <w:t>ο τέταρτο</w:t>
      </w:r>
      <w:r>
        <w:rPr>
          <w:rFonts w:eastAsia="Times New Roman" w:cs="Times New Roman"/>
          <w:szCs w:val="24"/>
        </w:rPr>
        <w:t>.</w:t>
      </w:r>
      <w:r w:rsidRPr="004638F9">
        <w:rPr>
          <w:rFonts w:eastAsia="Times New Roman" w:cs="Times New Roman"/>
          <w:szCs w:val="24"/>
        </w:rPr>
        <w:t xml:space="preserve"> </w:t>
      </w:r>
      <w:r>
        <w:rPr>
          <w:rFonts w:eastAsia="Times New Roman" w:cs="Times New Roman"/>
          <w:szCs w:val="24"/>
        </w:rPr>
        <w:t>Ε</w:t>
      </w:r>
      <w:r w:rsidRPr="004638F9">
        <w:rPr>
          <w:rFonts w:eastAsia="Times New Roman" w:cs="Times New Roman"/>
          <w:szCs w:val="24"/>
        </w:rPr>
        <w:t>ίναι κάτι το οποίο</w:t>
      </w:r>
      <w:r>
        <w:rPr>
          <w:rFonts w:eastAsia="Times New Roman" w:cs="Times New Roman"/>
          <w:szCs w:val="24"/>
        </w:rPr>
        <w:t>, κ</w:t>
      </w:r>
      <w:r w:rsidRPr="004638F9">
        <w:rPr>
          <w:rFonts w:eastAsia="Times New Roman" w:cs="Times New Roman"/>
          <w:szCs w:val="24"/>
        </w:rPr>
        <w:t>ύριε Υπουργέ</w:t>
      </w:r>
      <w:r>
        <w:rPr>
          <w:rFonts w:eastAsia="Times New Roman" w:cs="Times New Roman"/>
          <w:szCs w:val="24"/>
        </w:rPr>
        <w:t>,</w:t>
      </w:r>
      <w:r w:rsidRPr="004638F9">
        <w:rPr>
          <w:rFonts w:eastAsia="Times New Roman" w:cs="Times New Roman"/>
          <w:szCs w:val="24"/>
        </w:rPr>
        <w:t xml:space="preserve"> σας το λέω μετά λόγου γνώσεως</w:t>
      </w:r>
      <w:r>
        <w:rPr>
          <w:rFonts w:eastAsia="Times New Roman" w:cs="Times New Roman"/>
          <w:szCs w:val="24"/>
        </w:rPr>
        <w:t>. Υπ</w:t>
      </w:r>
      <w:r w:rsidRPr="004638F9">
        <w:rPr>
          <w:rFonts w:eastAsia="Times New Roman" w:cs="Times New Roman"/>
          <w:szCs w:val="24"/>
        </w:rPr>
        <w:t xml:space="preserve">άρχουν κάποιοι </w:t>
      </w:r>
      <w:r>
        <w:rPr>
          <w:rFonts w:eastAsia="Times New Roman" w:cs="Times New Roman"/>
          <w:szCs w:val="24"/>
        </w:rPr>
        <w:t xml:space="preserve">καθηγητές οι οποίοι </w:t>
      </w:r>
      <w:r w:rsidRPr="004638F9">
        <w:rPr>
          <w:rFonts w:eastAsia="Times New Roman" w:cs="Times New Roman"/>
          <w:szCs w:val="24"/>
        </w:rPr>
        <w:t>έχουν δικαιωθεί από τη δικαιοσύνη</w:t>
      </w:r>
      <w:r>
        <w:rPr>
          <w:rFonts w:eastAsia="Times New Roman" w:cs="Times New Roman"/>
          <w:szCs w:val="24"/>
        </w:rPr>
        <w:t>. Έ</w:t>
      </w:r>
      <w:r w:rsidRPr="004638F9">
        <w:rPr>
          <w:rFonts w:eastAsia="Times New Roman" w:cs="Times New Roman"/>
          <w:szCs w:val="24"/>
        </w:rPr>
        <w:t>χουν προσφύγει και</w:t>
      </w:r>
      <w:r w:rsidRPr="004638F9">
        <w:rPr>
          <w:rFonts w:eastAsia="Times New Roman" w:cs="Times New Roman"/>
          <w:szCs w:val="24"/>
        </w:rPr>
        <w:t xml:space="preserve"> έχουν δικαιωθεί</w:t>
      </w:r>
      <w:r>
        <w:rPr>
          <w:rFonts w:eastAsia="Times New Roman" w:cs="Times New Roman"/>
          <w:szCs w:val="24"/>
        </w:rPr>
        <w:t>. Ε</w:t>
      </w:r>
      <w:r w:rsidRPr="004638F9">
        <w:rPr>
          <w:rFonts w:eastAsia="Times New Roman" w:cs="Times New Roman"/>
          <w:szCs w:val="24"/>
        </w:rPr>
        <w:t>ίναι θεμέλιο του κράτους δικαίου</w:t>
      </w:r>
      <w:r>
        <w:rPr>
          <w:rFonts w:eastAsia="Times New Roman" w:cs="Times New Roman"/>
          <w:szCs w:val="24"/>
        </w:rPr>
        <w:t>, ότι από τη</w:t>
      </w:r>
      <w:r w:rsidRPr="004638F9">
        <w:rPr>
          <w:rFonts w:eastAsia="Times New Roman" w:cs="Times New Roman"/>
          <w:szCs w:val="24"/>
        </w:rPr>
        <w:t xml:space="preserve"> στιγμή που έχουμε και άλλους καθηγητές</w:t>
      </w:r>
      <w:r>
        <w:rPr>
          <w:rFonts w:eastAsia="Times New Roman" w:cs="Times New Roman"/>
          <w:szCs w:val="24"/>
        </w:rPr>
        <w:t>,</w:t>
      </w:r>
      <w:r w:rsidRPr="004638F9">
        <w:rPr>
          <w:rFonts w:eastAsia="Times New Roman" w:cs="Times New Roman"/>
          <w:szCs w:val="24"/>
        </w:rPr>
        <w:t xml:space="preserve"> στην ίδια αυτή κατηγορία </w:t>
      </w:r>
      <w:r>
        <w:rPr>
          <w:rFonts w:eastAsia="Times New Roman" w:cs="Times New Roman"/>
          <w:szCs w:val="24"/>
        </w:rPr>
        <w:t xml:space="preserve">οι </w:t>
      </w:r>
      <w:r w:rsidRPr="004638F9">
        <w:rPr>
          <w:rFonts w:eastAsia="Times New Roman" w:cs="Times New Roman"/>
          <w:szCs w:val="24"/>
        </w:rPr>
        <w:t xml:space="preserve"> οποί</w:t>
      </w:r>
      <w:r>
        <w:rPr>
          <w:rFonts w:eastAsia="Times New Roman" w:cs="Times New Roman"/>
          <w:szCs w:val="24"/>
        </w:rPr>
        <w:t>οι</w:t>
      </w:r>
      <w:r w:rsidRPr="004638F9">
        <w:rPr>
          <w:rFonts w:eastAsia="Times New Roman" w:cs="Times New Roman"/>
          <w:szCs w:val="24"/>
        </w:rPr>
        <w:t xml:space="preserve"> </w:t>
      </w:r>
      <w:r>
        <w:rPr>
          <w:rFonts w:eastAsia="Times New Roman" w:cs="Times New Roman"/>
          <w:szCs w:val="24"/>
        </w:rPr>
        <w:t xml:space="preserve">αν </w:t>
      </w:r>
      <w:r w:rsidRPr="004638F9">
        <w:rPr>
          <w:rFonts w:eastAsia="Times New Roman" w:cs="Times New Roman"/>
          <w:szCs w:val="24"/>
        </w:rPr>
        <w:t xml:space="preserve">είχαν προσφύγει </w:t>
      </w:r>
      <w:r>
        <w:rPr>
          <w:rFonts w:eastAsia="Times New Roman" w:cs="Times New Roman"/>
          <w:szCs w:val="24"/>
        </w:rPr>
        <w:t>-</w:t>
      </w:r>
      <w:r w:rsidRPr="004638F9">
        <w:rPr>
          <w:rFonts w:eastAsia="Times New Roman" w:cs="Times New Roman"/>
          <w:szCs w:val="24"/>
        </w:rPr>
        <w:t>μπορεί να μην είχ</w:t>
      </w:r>
      <w:r>
        <w:rPr>
          <w:rFonts w:eastAsia="Times New Roman" w:cs="Times New Roman"/>
          <w:szCs w:val="24"/>
        </w:rPr>
        <w:t>αν</w:t>
      </w:r>
      <w:r w:rsidRPr="004638F9">
        <w:rPr>
          <w:rFonts w:eastAsia="Times New Roman" w:cs="Times New Roman"/>
          <w:szCs w:val="24"/>
        </w:rPr>
        <w:t xml:space="preserve"> </w:t>
      </w:r>
      <w:r>
        <w:rPr>
          <w:rFonts w:eastAsia="Times New Roman" w:cs="Times New Roman"/>
          <w:szCs w:val="24"/>
        </w:rPr>
        <w:t>και τα</w:t>
      </w:r>
      <w:r w:rsidRPr="004638F9">
        <w:rPr>
          <w:rFonts w:eastAsia="Times New Roman" w:cs="Times New Roman"/>
          <w:szCs w:val="24"/>
        </w:rPr>
        <w:t xml:space="preserve"> οικονομικά μέσα να προσφύγουν </w:t>
      </w:r>
      <w:r>
        <w:rPr>
          <w:rFonts w:eastAsia="Times New Roman" w:cs="Times New Roman"/>
          <w:szCs w:val="24"/>
        </w:rPr>
        <w:t>ή μπορεί κάποι</w:t>
      </w:r>
      <w:r w:rsidRPr="004638F9">
        <w:rPr>
          <w:rFonts w:eastAsia="Times New Roman" w:cs="Times New Roman"/>
          <w:szCs w:val="24"/>
        </w:rPr>
        <w:t xml:space="preserve">ες προθεσμίες </w:t>
      </w:r>
      <w:r>
        <w:rPr>
          <w:rFonts w:eastAsia="Times New Roman" w:cs="Times New Roman"/>
          <w:szCs w:val="24"/>
        </w:rPr>
        <w:t>να τ</w:t>
      </w:r>
      <w:r w:rsidRPr="004638F9">
        <w:rPr>
          <w:rFonts w:eastAsia="Times New Roman" w:cs="Times New Roman"/>
          <w:szCs w:val="24"/>
        </w:rPr>
        <w:t xml:space="preserve">ις </w:t>
      </w:r>
      <w:r w:rsidRPr="004638F9">
        <w:rPr>
          <w:rFonts w:eastAsia="Times New Roman" w:cs="Times New Roman"/>
          <w:szCs w:val="24"/>
        </w:rPr>
        <w:t>απώλε</w:t>
      </w:r>
      <w:r>
        <w:rPr>
          <w:rFonts w:eastAsia="Times New Roman" w:cs="Times New Roman"/>
          <w:szCs w:val="24"/>
        </w:rPr>
        <w:t>σαν, γιατί δεν τις γνώριζαν- κ</w:t>
      </w:r>
      <w:r w:rsidRPr="004638F9">
        <w:rPr>
          <w:rFonts w:eastAsia="Times New Roman" w:cs="Times New Roman"/>
          <w:szCs w:val="24"/>
        </w:rPr>
        <w:t>αι αυτοί να μπουν στην ίδια ρύθμιση</w:t>
      </w:r>
      <w:r>
        <w:rPr>
          <w:rFonts w:eastAsia="Times New Roman" w:cs="Times New Roman"/>
          <w:szCs w:val="24"/>
        </w:rPr>
        <w:t>. Δ</w:t>
      </w:r>
      <w:r w:rsidRPr="004638F9">
        <w:rPr>
          <w:rFonts w:eastAsia="Times New Roman" w:cs="Times New Roman"/>
          <w:szCs w:val="24"/>
        </w:rPr>
        <w:t>εν μπορ</w:t>
      </w:r>
      <w:r>
        <w:rPr>
          <w:rFonts w:eastAsia="Times New Roman" w:cs="Times New Roman"/>
          <w:szCs w:val="24"/>
        </w:rPr>
        <w:t>εί</w:t>
      </w:r>
      <w:r w:rsidRPr="004638F9">
        <w:rPr>
          <w:rFonts w:eastAsia="Times New Roman" w:cs="Times New Roman"/>
          <w:szCs w:val="24"/>
        </w:rPr>
        <w:t xml:space="preserve"> εδώ να γίνει </w:t>
      </w:r>
      <w:proofErr w:type="spellStart"/>
      <w:r w:rsidRPr="004638F9">
        <w:rPr>
          <w:rFonts w:eastAsia="Times New Roman" w:cs="Times New Roman"/>
          <w:szCs w:val="24"/>
        </w:rPr>
        <w:t>μεριδοπο</w:t>
      </w:r>
      <w:r>
        <w:rPr>
          <w:rFonts w:eastAsia="Times New Roman" w:cs="Times New Roman"/>
          <w:szCs w:val="24"/>
        </w:rPr>
        <w:t>ί</w:t>
      </w:r>
      <w:r w:rsidRPr="004638F9">
        <w:rPr>
          <w:rFonts w:eastAsia="Times New Roman" w:cs="Times New Roman"/>
          <w:szCs w:val="24"/>
        </w:rPr>
        <w:t>ηση</w:t>
      </w:r>
      <w:proofErr w:type="spellEnd"/>
      <w:r>
        <w:rPr>
          <w:rFonts w:eastAsia="Times New Roman" w:cs="Times New Roman"/>
          <w:szCs w:val="24"/>
        </w:rPr>
        <w:t>. Α</w:t>
      </w:r>
      <w:r w:rsidRPr="004638F9">
        <w:rPr>
          <w:rFonts w:eastAsia="Times New Roman" w:cs="Times New Roman"/>
          <w:szCs w:val="24"/>
        </w:rPr>
        <w:t xml:space="preserve">πό τη στιγμή που </w:t>
      </w:r>
      <w:r>
        <w:rPr>
          <w:rFonts w:eastAsia="Times New Roman" w:cs="Times New Roman"/>
          <w:szCs w:val="24"/>
        </w:rPr>
        <w:t>για τα</w:t>
      </w:r>
      <w:r w:rsidRPr="004638F9">
        <w:rPr>
          <w:rFonts w:eastAsia="Times New Roman" w:cs="Times New Roman"/>
          <w:szCs w:val="24"/>
        </w:rPr>
        <w:t xml:space="preserve"> ίδια ζητήματα έχ</w:t>
      </w:r>
      <w:r>
        <w:rPr>
          <w:rFonts w:eastAsia="Times New Roman" w:cs="Times New Roman"/>
          <w:szCs w:val="24"/>
        </w:rPr>
        <w:t>ουν</w:t>
      </w:r>
      <w:r w:rsidRPr="004638F9">
        <w:rPr>
          <w:rFonts w:eastAsia="Times New Roman" w:cs="Times New Roman"/>
          <w:szCs w:val="24"/>
        </w:rPr>
        <w:t xml:space="preserve"> κάποι</w:t>
      </w:r>
      <w:r>
        <w:rPr>
          <w:rFonts w:eastAsia="Times New Roman" w:cs="Times New Roman"/>
          <w:szCs w:val="24"/>
        </w:rPr>
        <w:t>οι</w:t>
      </w:r>
      <w:r w:rsidRPr="004638F9">
        <w:rPr>
          <w:rFonts w:eastAsia="Times New Roman" w:cs="Times New Roman"/>
          <w:szCs w:val="24"/>
        </w:rPr>
        <w:t xml:space="preserve"> δικαιωθεί</w:t>
      </w:r>
      <w:r>
        <w:rPr>
          <w:rFonts w:eastAsia="Times New Roman" w:cs="Times New Roman"/>
          <w:szCs w:val="24"/>
        </w:rPr>
        <w:t>,</w:t>
      </w:r>
      <w:r w:rsidRPr="004638F9">
        <w:rPr>
          <w:rFonts w:eastAsia="Times New Roman" w:cs="Times New Roman"/>
          <w:szCs w:val="24"/>
        </w:rPr>
        <w:t xml:space="preserve"> θα πρέπει και οι υπόλοιποι που είναι στην ίδια κατηγορία</w:t>
      </w:r>
      <w:r>
        <w:rPr>
          <w:rFonts w:eastAsia="Times New Roman" w:cs="Times New Roman"/>
          <w:szCs w:val="24"/>
        </w:rPr>
        <w:t>,</w:t>
      </w:r>
      <w:r w:rsidRPr="004638F9">
        <w:rPr>
          <w:rFonts w:eastAsia="Times New Roman" w:cs="Times New Roman"/>
          <w:szCs w:val="24"/>
        </w:rPr>
        <w:t xml:space="preserve"> </w:t>
      </w:r>
      <w:r>
        <w:rPr>
          <w:rFonts w:eastAsia="Times New Roman" w:cs="Times New Roman"/>
          <w:szCs w:val="24"/>
        </w:rPr>
        <w:t>ν</w:t>
      </w:r>
      <w:r w:rsidRPr="004638F9">
        <w:rPr>
          <w:rFonts w:eastAsia="Times New Roman" w:cs="Times New Roman"/>
          <w:szCs w:val="24"/>
        </w:rPr>
        <w:t>α δικαιωθούν</w:t>
      </w:r>
      <w:r>
        <w:rPr>
          <w:rFonts w:eastAsia="Times New Roman" w:cs="Times New Roman"/>
          <w:szCs w:val="24"/>
        </w:rPr>
        <w:t>.</w:t>
      </w:r>
    </w:p>
    <w:p w14:paraId="6B14EDCE"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Κ</w:t>
      </w:r>
      <w:r w:rsidRPr="004638F9">
        <w:rPr>
          <w:rFonts w:eastAsia="Times New Roman" w:cs="Times New Roman"/>
          <w:szCs w:val="24"/>
        </w:rPr>
        <w:t>αι το τε</w:t>
      </w:r>
      <w:r w:rsidRPr="004638F9">
        <w:rPr>
          <w:rFonts w:eastAsia="Times New Roman" w:cs="Times New Roman"/>
          <w:szCs w:val="24"/>
        </w:rPr>
        <w:t>λευταίο</w:t>
      </w:r>
      <w:r>
        <w:rPr>
          <w:rFonts w:eastAsia="Times New Roman" w:cs="Times New Roman"/>
          <w:szCs w:val="24"/>
        </w:rPr>
        <w:t>, κ</w:t>
      </w:r>
      <w:r w:rsidRPr="004638F9">
        <w:rPr>
          <w:rFonts w:eastAsia="Times New Roman" w:cs="Times New Roman"/>
          <w:szCs w:val="24"/>
        </w:rPr>
        <w:t>ύριε Υπουργέ</w:t>
      </w:r>
      <w:r>
        <w:rPr>
          <w:rFonts w:eastAsia="Times New Roman" w:cs="Times New Roman"/>
          <w:szCs w:val="24"/>
        </w:rPr>
        <w:t>,</w:t>
      </w:r>
      <w:r w:rsidRPr="004638F9">
        <w:rPr>
          <w:rFonts w:eastAsia="Times New Roman" w:cs="Times New Roman"/>
          <w:szCs w:val="24"/>
        </w:rPr>
        <w:t xml:space="preserve"> στο οποίο σας κάνω προσωπικά έκ</w:t>
      </w:r>
      <w:r>
        <w:rPr>
          <w:rFonts w:eastAsia="Times New Roman" w:cs="Times New Roman"/>
          <w:szCs w:val="24"/>
        </w:rPr>
        <w:t>κλ</w:t>
      </w:r>
      <w:r w:rsidRPr="004638F9">
        <w:rPr>
          <w:rFonts w:eastAsia="Times New Roman" w:cs="Times New Roman"/>
          <w:szCs w:val="24"/>
        </w:rPr>
        <w:t>η</w:t>
      </w:r>
      <w:r>
        <w:rPr>
          <w:rFonts w:eastAsia="Times New Roman" w:cs="Times New Roman"/>
          <w:szCs w:val="24"/>
        </w:rPr>
        <w:t>ση</w:t>
      </w:r>
      <w:r w:rsidRPr="004638F9">
        <w:rPr>
          <w:rFonts w:eastAsia="Times New Roman" w:cs="Times New Roman"/>
          <w:szCs w:val="24"/>
        </w:rPr>
        <w:t xml:space="preserve"> να το δείτε και να διορθωθεί</w:t>
      </w:r>
      <w:r>
        <w:rPr>
          <w:rFonts w:eastAsia="Times New Roman" w:cs="Times New Roman"/>
          <w:szCs w:val="24"/>
        </w:rPr>
        <w:t>,</w:t>
      </w:r>
      <w:r w:rsidRPr="004638F9">
        <w:rPr>
          <w:rFonts w:eastAsia="Times New Roman" w:cs="Times New Roman"/>
          <w:szCs w:val="24"/>
        </w:rPr>
        <w:t xml:space="preserve"> είναι το θέμα της </w:t>
      </w:r>
      <w:proofErr w:type="spellStart"/>
      <w:r w:rsidRPr="004638F9">
        <w:rPr>
          <w:rFonts w:eastAsia="Times New Roman" w:cs="Times New Roman"/>
          <w:szCs w:val="24"/>
        </w:rPr>
        <w:t>μοριοδότησης</w:t>
      </w:r>
      <w:proofErr w:type="spellEnd"/>
      <w:r w:rsidRPr="004638F9">
        <w:rPr>
          <w:rFonts w:eastAsia="Times New Roman" w:cs="Times New Roman"/>
          <w:szCs w:val="24"/>
        </w:rPr>
        <w:t xml:space="preserve"> των αναπληρωτών καθηγητών των δυσπρόσιτων σχολείων</w:t>
      </w:r>
      <w:r>
        <w:rPr>
          <w:rFonts w:eastAsia="Times New Roman" w:cs="Times New Roman"/>
          <w:szCs w:val="24"/>
        </w:rPr>
        <w:t>. Τ</w:t>
      </w:r>
      <w:r w:rsidRPr="004638F9">
        <w:rPr>
          <w:rFonts w:eastAsia="Times New Roman" w:cs="Times New Roman"/>
          <w:szCs w:val="24"/>
        </w:rPr>
        <w:t xml:space="preserve">ους </w:t>
      </w:r>
      <w:r>
        <w:rPr>
          <w:rFonts w:eastAsia="Times New Roman" w:cs="Times New Roman"/>
          <w:szCs w:val="24"/>
        </w:rPr>
        <w:t xml:space="preserve">οφείλει </w:t>
      </w:r>
      <w:r w:rsidRPr="004638F9">
        <w:rPr>
          <w:rFonts w:eastAsia="Times New Roman" w:cs="Times New Roman"/>
          <w:szCs w:val="24"/>
        </w:rPr>
        <w:t>η κοινωνία</w:t>
      </w:r>
      <w:r>
        <w:rPr>
          <w:rFonts w:eastAsia="Times New Roman" w:cs="Times New Roman"/>
          <w:szCs w:val="24"/>
        </w:rPr>
        <w:t>. Τ</w:t>
      </w:r>
      <w:r w:rsidRPr="004638F9">
        <w:rPr>
          <w:rFonts w:eastAsia="Times New Roman" w:cs="Times New Roman"/>
          <w:szCs w:val="24"/>
        </w:rPr>
        <w:t xml:space="preserve">ους </w:t>
      </w:r>
      <w:r>
        <w:rPr>
          <w:rFonts w:eastAsia="Times New Roman" w:cs="Times New Roman"/>
          <w:szCs w:val="24"/>
        </w:rPr>
        <w:t>οφείλει</w:t>
      </w:r>
      <w:r w:rsidRPr="004638F9">
        <w:rPr>
          <w:rFonts w:eastAsia="Times New Roman" w:cs="Times New Roman"/>
          <w:szCs w:val="24"/>
        </w:rPr>
        <w:t xml:space="preserve"> το πολιτικό σύστημα και </w:t>
      </w:r>
      <w:r>
        <w:rPr>
          <w:rFonts w:eastAsia="Times New Roman" w:cs="Times New Roman"/>
          <w:szCs w:val="24"/>
        </w:rPr>
        <w:t xml:space="preserve">οι </w:t>
      </w:r>
      <w:r w:rsidRPr="004638F9">
        <w:rPr>
          <w:rFonts w:eastAsia="Times New Roman" w:cs="Times New Roman"/>
          <w:szCs w:val="24"/>
        </w:rPr>
        <w:t>κυβερνήσεις διαχρ</w:t>
      </w:r>
      <w:r w:rsidRPr="004638F9">
        <w:rPr>
          <w:rFonts w:eastAsia="Times New Roman" w:cs="Times New Roman"/>
          <w:szCs w:val="24"/>
        </w:rPr>
        <w:t xml:space="preserve">ονικά </w:t>
      </w:r>
      <w:r>
        <w:rPr>
          <w:rFonts w:eastAsia="Times New Roman" w:cs="Times New Roman"/>
          <w:szCs w:val="24"/>
        </w:rPr>
        <w:t xml:space="preserve">το γεγονός </w:t>
      </w:r>
      <w:r w:rsidRPr="004638F9">
        <w:rPr>
          <w:rFonts w:eastAsia="Times New Roman" w:cs="Times New Roman"/>
          <w:szCs w:val="24"/>
        </w:rPr>
        <w:t>ότι αυτ</w:t>
      </w:r>
      <w:r>
        <w:rPr>
          <w:rFonts w:eastAsia="Times New Roman" w:cs="Times New Roman"/>
          <w:szCs w:val="24"/>
        </w:rPr>
        <w:t>οί</w:t>
      </w:r>
      <w:r w:rsidRPr="004638F9">
        <w:rPr>
          <w:rFonts w:eastAsia="Times New Roman" w:cs="Times New Roman"/>
          <w:szCs w:val="24"/>
        </w:rPr>
        <w:t xml:space="preserve"> προσέτρεξαν </w:t>
      </w:r>
      <w:r>
        <w:rPr>
          <w:rFonts w:eastAsia="Times New Roman" w:cs="Times New Roman"/>
          <w:szCs w:val="24"/>
        </w:rPr>
        <w:t xml:space="preserve">και λειτούργησαν </w:t>
      </w:r>
      <w:r w:rsidRPr="004638F9">
        <w:rPr>
          <w:rFonts w:eastAsia="Times New Roman" w:cs="Times New Roman"/>
          <w:szCs w:val="24"/>
        </w:rPr>
        <w:t>δυσπρόσιτα σχολεία</w:t>
      </w:r>
      <w:r>
        <w:rPr>
          <w:rFonts w:eastAsia="Times New Roman" w:cs="Times New Roman"/>
          <w:szCs w:val="24"/>
        </w:rPr>
        <w:t>,</w:t>
      </w:r>
      <w:r w:rsidRPr="004638F9">
        <w:rPr>
          <w:rFonts w:eastAsia="Times New Roman" w:cs="Times New Roman"/>
          <w:szCs w:val="24"/>
        </w:rPr>
        <w:t xml:space="preserve"> τα οποία </w:t>
      </w:r>
      <w:r>
        <w:rPr>
          <w:rFonts w:eastAsia="Times New Roman" w:cs="Times New Roman"/>
          <w:szCs w:val="24"/>
        </w:rPr>
        <w:t>δ</w:t>
      </w:r>
      <w:r w:rsidRPr="004638F9">
        <w:rPr>
          <w:rFonts w:eastAsia="Times New Roman" w:cs="Times New Roman"/>
          <w:szCs w:val="24"/>
        </w:rPr>
        <w:t>ιαφορετικά θα είχα</w:t>
      </w:r>
      <w:r>
        <w:rPr>
          <w:rFonts w:eastAsia="Times New Roman" w:cs="Times New Roman"/>
          <w:szCs w:val="24"/>
        </w:rPr>
        <w:t>ν κλείσει. Κ</w:t>
      </w:r>
      <w:r w:rsidRPr="004638F9">
        <w:rPr>
          <w:rFonts w:eastAsia="Times New Roman" w:cs="Times New Roman"/>
          <w:szCs w:val="24"/>
        </w:rPr>
        <w:t>αι</w:t>
      </w:r>
      <w:r>
        <w:rPr>
          <w:rFonts w:eastAsia="Times New Roman" w:cs="Times New Roman"/>
          <w:szCs w:val="24"/>
        </w:rPr>
        <w:t xml:space="preserve"> </w:t>
      </w:r>
      <w:r w:rsidRPr="004638F9">
        <w:rPr>
          <w:rFonts w:eastAsia="Times New Roman" w:cs="Times New Roman"/>
          <w:szCs w:val="24"/>
        </w:rPr>
        <w:t xml:space="preserve">πρέπει </w:t>
      </w:r>
      <w:r>
        <w:rPr>
          <w:rFonts w:eastAsia="Times New Roman" w:cs="Times New Roman"/>
          <w:szCs w:val="24"/>
        </w:rPr>
        <w:t>ε</w:t>
      </w:r>
      <w:r w:rsidRPr="004638F9">
        <w:rPr>
          <w:rFonts w:eastAsia="Times New Roman" w:cs="Times New Roman"/>
          <w:szCs w:val="24"/>
        </w:rPr>
        <w:t>δ</w:t>
      </w:r>
      <w:r>
        <w:rPr>
          <w:rFonts w:eastAsia="Times New Roman" w:cs="Times New Roman"/>
          <w:szCs w:val="24"/>
        </w:rPr>
        <w:t>ώ</w:t>
      </w:r>
      <w:r w:rsidRPr="004638F9">
        <w:rPr>
          <w:rFonts w:eastAsia="Times New Roman" w:cs="Times New Roman"/>
          <w:szCs w:val="24"/>
        </w:rPr>
        <w:t xml:space="preserve"> τη </w:t>
      </w:r>
      <w:proofErr w:type="spellStart"/>
      <w:r w:rsidRPr="004638F9">
        <w:rPr>
          <w:rFonts w:eastAsia="Times New Roman" w:cs="Times New Roman"/>
          <w:szCs w:val="24"/>
        </w:rPr>
        <w:t>μοριοδότηση</w:t>
      </w:r>
      <w:proofErr w:type="spellEnd"/>
      <w:r>
        <w:rPr>
          <w:rFonts w:eastAsia="Times New Roman" w:cs="Times New Roman"/>
          <w:szCs w:val="24"/>
        </w:rPr>
        <w:t>,</w:t>
      </w:r>
      <w:r w:rsidRPr="004638F9">
        <w:rPr>
          <w:rFonts w:eastAsia="Times New Roman" w:cs="Times New Roman"/>
          <w:szCs w:val="24"/>
        </w:rPr>
        <w:t xml:space="preserve"> </w:t>
      </w:r>
      <w:r w:rsidRPr="004638F9">
        <w:rPr>
          <w:rFonts w:eastAsia="Times New Roman" w:cs="Times New Roman"/>
          <w:szCs w:val="24"/>
        </w:rPr>
        <w:lastRenderedPageBreak/>
        <w:t>την οποία θα έπαιρνα</w:t>
      </w:r>
      <w:r>
        <w:rPr>
          <w:rFonts w:eastAsia="Times New Roman" w:cs="Times New Roman"/>
          <w:szCs w:val="24"/>
        </w:rPr>
        <w:t>ν</w:t>
      </w:r>
      <w:r w:rsidRPr="004638F9">
        <w:rPr>
          <w:rFonts w:eastAsia="Times New Roman" w:cs="Times New Roman"/>
          <w:szCs w:val="24"/>
        </w:rPr>
        <w:t xml:space="preserve"> για την κατάταξή τους στον πίνακα των αναπληρωτών</w:t>
      </w:r>
      <w:r>
        <w:rPr>
          <w:rFonts w:eastAsia="Times New Roman" w:cs="Times New Roman"/>
          <w:szCs w:val="24"/>
        </w:rPr>
        <w:t>, να τη δώσει η κυβέρνηση</w:t>
      </w:r>
      <w:r w:rsidRPr="004638F9">
        <w:rPr>
          <w:rFonts w:eastAsia="Times New Roman" w:cs="Times New Roman"/>
          <w:szCs w:val="24"/>
        </w:rPr>
        <w:t xml:space="preserve"> σήμερα </w:t>
      </w:r>
      <w:r>
        <w:rPr>
          <w:rFonts w:eastAsia="Times New Roman" w:cs="Times New Roman"/>
          <w:szCs w:val="24"/>
        </w:rPr>
        <w:t>για το</w:t>
      </w:r>
      <w:r>
        <w:rPr>
          <w:rFonts w:eastAsia="Times New Roman" w:cs="Times New Roman"/>
          <w:szCs w:val="24"/>
        </w:rPr>
        <w:t>ν διορισμό τους. Ε</w:t>
      </w:r>
      <w:r w:rsidRPr="004638F9">
        <w:rPr>
          <w:rFonts w:eastAsia="Times New Roman" w:cs="Times New Roman"/>
          <w:szCs w:val="24"/>
        </w:rPr>
        <w:t xml:space="preserve">ίναι </w:t>
      </w:r>
      <w:r>
        <w:rPr>
          <w:rFonts w:eastAsia="Times New Roman" w:cs="Times New Roman"/>
          <w:szCs w:val="24"/>
        </w:rPr>
        <w:t xml:space="preserve"> απολύτως δίκαιο, είναι απολύτως συνταγματικό </w:t>
      </w:r>
      <w:r w:rsidRPr="004638F9">
        <w:rPr>
          <w:rFonts w:eastAsia="Times New Roman" w:cs="Times New Roman"/>
          <w:szCs w:val="24"/>
        </w:rPr>
        <w:t xml:space="preserve">και </w:t>
      </w:r>
      <w:r>
        <w:rPr>
          <w:rFonts w:eastAsia="Times New Roman" w:cs="Times New Roman"/>
          <w:szCs w:val="24"/>
        </w:rPr>
        <w:t xml:space="preserve">απολύτως τίμιο </w:t>
      </w:r>
      <w:r w:rsidRPr="004638F9">
        <w:rPr>
          <w:rFonts w:eastAsia="Times New Roman" w:cs="Times New Roman"/>
          <w:szCs w:val="24"/>
        </w:rPr>
        <w:t>απέναντι σε αυτούς τους ανθρώπους</w:t>
      </w:r>
      <w:r>
        <w:rPr>
          <w:rFonts w:eastAsia="Times New Roman" w:cs="Times New Roman"/>
          <w:szCs w:val="24"/>
        </w:rPr>
        <w:t xml:space="preserve">. </w:t>
      </w:r>
    </w:p>
    <w:p w14:paraId="6B14EDCF"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Π</w:t>
      </w:r>
      <w:r w:rsidRPr="004638F9">
        <w:rPr>
          <w:rFonts w:eastAsia="Times New Roman" w:cs="Times New Roman"/>
          <w:szCs w:val="24"/>
        </w:rPr>
        <w:t>ρέπει</w:t>
      </w:r>
      <w:r>
        <w:rPr>
          <w:rFonts w:eastAsia="Times New Roman" w:cs="Times New Roman"/>
          <w:szCs w:val="24"/>
        </w:rPr>
        <w:t>, κ</w:t>
      </w:r>
      <w:r w:rsidRPr="004638F9">
        <w:rPr>
          <w:rFonts w:eastAsia="Times New Roman" w:cs="Times New Roman"/>
          <w:szCs w:val="24"/>
        </w:rPr>
        <w:t>ύριε Υπουργέ</w:t>
      </w:r>
      <w:r>
        <w:rPr>
          <w:rFonts w:eastAsia="Times New Roman" w:cs="Times New Roman"/>
          <w:szCs w:val="24"/>
        </w:rPr>
        <w:t>, να ολοκληρώσετε</w:t>
      </w:r>
      <w:r w:rsidRPr="004638F9">
        <w:rPr>
          <w:rFonts w:eastAsia="Times New Roman" w:cs="Times New Roman"/>
          <w:szCs w:val="24"/>
        </w:rPr>
        <w:t xml:space="preserve"> αυτή τη σπουδαία προσπάθεια την οποία έχετε ξεκινήσει</w:t>
      </w:r>
      <w:r>
        <w:rPr>
          <w:rFonts w:eastAsia="Times New Roman" w:cs="Times New Roman"/>
          <w:szCs w:val="24"/>
        </w:rPr>
        <w:t>,</w:t>
      </w:r>
      <w:r w:rsidRPr="004638F9">
        <w:rPr>
          <w:rFonts w:eastAsia="Times New Roman" w:cs="Times New Roman"/>
          <w:szCs w:val="24"/>
        </w:rPr>
        <w:t xml:space="preserve"> βλέποντας αυτά τα ζητήματα που σας έθεσα</w:t>
      </w:r>
      <w:r>
        <w:rPr>
          <w:rFonts w:eastAsia="Times New Roman" w:cs="Times New Roman"/>
          <w:szCs w:val="24"/>
        </w:rPr>
        <w:t xml:space="preserve">. Τα </w:t>
      </w:r>
      <w:r w:rsidRPr="004638F9">
        <w:rPr>
          <w:rFonts w:eastAsia="Times New Roman" w:cs="Times New Roman"/>
          <w:szCs w:val="24"/>
        </w:rPr>
        <w:t>έχουν νομίζω αναφέρει και άλλοι συνάδελφοι</w:t>
      </w:r>
      <w:r>
        <w:rPr>
          <w:rFonts w:eastAsia="Times New Roman" w:cs="Times New Roman"/>
          <w:szCs w:val="24"/>
        </w:rPr>
        <w:t>. Ι</w:t>
      </w:r>
      <w:r w:rsidRPr="004638F9">
        <w:rPr>
          <w:rFonts w:eastAsia="Times New Roman" w:cs="Times New Roman"/>
          <w:szCs w:val="24"/>
        </w:rPr>
        <w:t>δίως</w:t>
      </w:r>
      <w:r>
        <w:rPr>
          <w:rFonts w:eastAsia="Times New Roman" w:cs="Times New Roman"/>
          <w:szCs w:val="24"/>
        </w:rPr>
        <w:t>,</w:t>
      </w:r>
      <w:r w:rsidRPr="004638F9">
        <w:rPr>
          <w:rFonts w:eastAsia="Times New Roman" w:cs="Times New Roman"/>
          <w:szCs w:val="24"/>
        </w:rPr>
        <w:t xml:space="preserve"> υπερτονίζω</w:t>
      </w:r>
      <w:r>
        <w:rPr>
          <w:rFonts w:eastAsia="Times New Roman" w:cs="Times New Roman"/>
          <w:szCs w:val="24"/>
        </w:rPr>
        <w:t>,</w:t>
      </w:r>
      <w:r w:rsidRPr="004638F9">
        <w:rPr>
          <w:rFonts w:eastAsia="Times New Roman" w:cs="Times New Roman"/>
          <w:szCs w:val="24"/>
        </w:rPr>
        <w:t xml:space="preserve"> το θέμα των αναπληρωτών καθηγητών των δυσπρόσιτων σχολείων</w:t>
      </w:r>
      <w:r>
        <w:rPr>
          <w:rFonts w:eastAsia="Times New Roman" w:cs="Times New Roman"/>
          <w:szCs w:val="24"/>
        </w:rPr>
        <w:t>.</w:t>
      </w:r>
    </w:p>
    <w:p w14:paraId="6B14EDD0"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Κ</w:t>
      </w:r>
      <w:r w:rsidRPr="004638F9">
        <w:rPr>
          <w:rFonts w:eastAsia="Times New Roman" w:cs="Times New Roman"/>
          <w:szCs w:val="24"/>
        </w:rPr>
        <w:t>υρίες και κύριοι συνάδελφοι</w:t>
      </w:r>
      <w:r>
        <w:rPr>
          <w:rFonts w:eastAsia="Times New Roman" w:cs="Times New Roman"/>
          <w:szCs w:val="24"/>
        </w:rPr>
        <w:t>,</w:t>
      </w:r>
      <w:r w:rsidRPr="004638F9">
        <w:rPr>
          <w:rFonts w:eastAsia="Times New Roman" w:cs="Times New Roman"/>
          <w:szCs w:val="24"/>
        </w:rPr>
        <w:t xml:space="preserve"> η </w:t>
      </w:r>
      <w:r>
        <w:rPr>
          <w:rFonts w:eastAsia="Times New Roman" w:cs="Times New Roman"/>
          <w:szCs w:val="24"/>
        </w:rPr>
        <w:t>Κ</w:t>
      </w:r>
      <w:r w:rsidRPr="004638F9">
        <w:rPr>
          <w:rFonts w:eastAsia="Times New Roman" w:cs="Times New Roman"/>
          <w:szCs w:val="24"/>
        </w:rPr>
        <w:t>υβέρνηση κάνει σήμερα ένα μεγάλο βήμα στα ζητήματα της</w:t>
      </w:r>
      <w:r w:rsidRPr="004638F9">
        <w:rPr>
          <w:rFonts w:eastAsia="Times New Roman" w:cs="Times New Roman"/>
          <w:szCs w:val="24"/>
        </w:rPr>
        <w:t xml:space="preserve"> παιδείας και υλοποιεί αυτό που έχει πει κ</w:t>
      </w:r>
      <w:r>
        <w:rPr>
          <w:rFonts w:eastAsia="Times New Roman" w:cs="Times New Roman"/>
          <w:szCs w:val="24"/>
        </w:rPr>
        <w:t>α</w:t>
      </w:r>
      <w:r w:rsidRPr="004638F9">
        <w:rPr>
          <w:rFonts w:eastAsia="Times New Roman" w:cs="Times New Roman"/>
          <w:szCs w:val="24"/>
        </w:rPr>
        <w:t>τ</w:t>
      </w:r>
      <w:r>
        <w:rPr>
          <w:rFonts w:eastAsia="Times New Roman" w:cs="Times New Roman"/>
          <w:szCs w:val="24"/>
        </w:rPr>
        <w:t>’</w:t>
      </w:r>
      <w:r w:rsidRPr="004638F9">
        <w:rPr>
          <w:rFonts w:eastAsia="Times New Roman" w:cs="Times New Roman"/>
          <w:szCs w:val="24"/>
        </w:rPr>
        <w:t xml:space="preserve"> επανάληψη ο </w:t>
      </w:r>
      <w:r>
        <w:rPr>
          <w:rFonts w:eastAsia="Times New Roman" w:cs="Times New Roman"/>
          <w:szCs w:val="24"/>
        </w:rPr>
        <w:t>Π</w:t>
      </w:r>
      <w:r w:rsidRPr="004638F9">
        <w:rPr>
          <w:rFonts w:eastAsia="Times New Roman" w:cs="Times New Roman"/>
          <w:szCs w:val="24"/>
        </w:rPr>
        <w:t>ρωθυπουργός ότι η κοινωνία μπαίνει σε μία κανονικότητα</w:t>
      </w:r>
      <w:r>
        <w:rPr>
          <w:rFonts w:eastAsia="Times New Roman" w:cs="Times New Roman"/>
          <w:szCs w:val="24"/>
        </w:rPr>
        <w:t>. Διότι</w:t>
      </w:r>
      <w:r w:rsidRPr="004638F9">
        <w:rPr>
          <w:rFonts w:eastAsia="Times New Roman" w:cs="Times New Roman"/>
          <w:szCs w:val="24"/>
        </w:rPr>
        <w:t xml:space="preserve"> </w:t>
      </w:r>
      <w:r>
        <w:rPr>
          <w:rFonts w:eastAsia="Times New Roman" w:cs="Times New Roman"/>
          <w:szCs w:val="24"/>
        </w:rPr>
        <w:t xml:space="preserve">είναι κανονικότητα να </w:t>
      </w:r>
      <w:r w:rsidRPr="004638F9">
        <w:rPr>
          <w:rFonts w:eastAsia="Times New Roman" w:cs="Times New Roman"/>
          <w:szCs w:val="24"/>
        </w:rPr>
        <w:t xml:space="preserve">λειτουργούν </w:t>
      </w:r>
      <w:r>
        <w:rPr>
          <w:rFonts w:eastAsia="Times New Roman" w:cs="Times New Roman"/>
          <w:szCs w:val="24"/>
        </w:rPr>
        <w:t xml:space="preserve">τα σχολεία </w:t>
      </w:r>
      <w:r w:rsidRPr="004638F9">
        <w:rPr>
          <w:rFonts w:eastAsia="Times New Roman" w:cs="Times New Roman"/>
          <w:szCs w:val="24"/>
        </w:rPr>
        <w:t xml:space="preserve">με </w:t>
      </w:r>
      <w:r>
        <w:rPr>
          <w:rFonts w:eastAsia="Times New Roman" w:cs="Times New Roman"/>
          <w:szCs w:val="24"/>
        </w:rPr>
        <w:t xml:space="preserve">μόνιμο </w:t>
      </w:r>
      <w:r w:rsidRPr="004638F9">
        <w:rPr>
          <w:rFonts w:eastAsia="Times New Roman" w:cs="Times New Roman"/>
          <w:szCs w:val="24"/>
        </w:rPr>
        <w:t>προσωπικό</w:t>
      </w:r>
      <w:r>
        <w:rPr>
          <w:rFonts w:eastAsia="Times New Roman" w:cs="Times New Roman"/>
          <w:szCs w:val="24"/>
        </w:rPr>
        <w:t xml:space="preserve"> στα πλαίσια βεβαίως </w:t>
      </w:r>
      <w:r w:rsidRPr="004638F9">
        <w:rPr>
          <w:rFonts w:eastAsia="Times New Roman" w:cs="Times New Roman"/>
          <w:szCs w:val="24"/>
        </w:rPr>
        <w:t>των δημοσιονομικών δυνατοτήτων της κυβέρνησ</w:t>
      </w:r>
      <w:r>
        <w:rPr>
          <w:rFonts w:eastAsia="Times New Roman" w:cs="Times New Roman"/>
          <w:szCs w:val="24"/>
        </w:rPr>
        <w:t>ή</w:t>
      </w:r>
      <w:r w:rsidRPr="004638F9">
        <w:rPr>
          <w:rFonts w:eastAsia="Times New Roman" w:cs="Times New Roman"/>
          <w:szCs w:val="24"/>
        </w:rPr>
        <w:t xml:space="preserve">ς </w:t>
      </w:r>
      <w:r>
        <w:rPr>
          <w:rFonts w:eastAsia="Times New Roman" w:cs="Times New Roman"/>
          <w:szCs w:val="24"/>
        </w:rPr>
        <w:t>μας.</w:t>
      </w:r>
    </w:p>
    <w:p w14:paraId="6B14EDD1" w14:textId="77777777" w:rsidR="004965E6" w:rsidRDefault="004D430C">
      <w:pPr>
        <w:spacing w:line="600" w:lineRule="auto"/>
        <w:ind w:firstLine="720"/>
        <w:contextualSpacing/>
        <w:jc w:val="both"/>
        <w:rPr>
          <w:rFonts w:eastAsia="Times New Roman" w:cs="Times New Roman"/>
          <w:szCs w:val="24"/>
        </w:rPr>
      </w:pPr>
      <w:r w:rsidRPr="004638F9">
        <w:rPr>
          <w:rFonts w:eastAsia="Times New Roman" w:cs="Times New Roman"/>
          <w:szCs w:val="24"/>
        </w:rPr>
        <w:t>Σας ευχαριστώ πολύ</w:t>
      </w:r>
      <w:r>
        <w:rPr>
          <w:rFonts w:eastAsia="Times New Roman" w:cs="Times New Roman"/>
          <w:szCs w:val="24"/>
        </w:rPr>
        <w:t>.</w:t>
      </w:r>
      <w:r w:rsidRPr="004638F9">
        <w:rPr>
          <w:rFonts w:eastAsia="Times New Roman" w:cs="Times New Roman"/>
          <w:szCs w:val="24"/>
        </w:rPr>
        <w:t xml:space="preserve"> </w:t>
      </w:r>
    </w:p>
    <w:p w14:paraId="6B14EDD2" w14:textId="77777777" w:rsidR="004965E6" w:rsidRDefault="004D430C">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6B14EDD3"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 xml:space="preserve"> </w:t>
      </w:r>
      <w:r w:rsidRPr="008A27A5">
        <w:rPr>
          <w:rFonts w:eastAsia="Times New Roman"/>
          <w:b/>
          <w:bCs/>
        </w:rPr>
        <w:t>ΠΡΟΕΔΡΕΥΩΝ (Αναστάσιος Κουράκης):</w:t>
      </w:r>
      <w:r>
        <w:rPr>
          <w:rFonts w:eastAsia="Times New Roman" w:cs="Times New Roman"/>
          <w:szCs w:val="24"/>
        </w:rPr>
        <w:t xml:space="preserve"> Ευχαριστούμε τον κ. Κ</w:t>
      </w:r>
      <w:r w:rsidRPr="004638F9">
        <w:rPr>
          <w:rFonts w:eastAsia="Times New Roman" w:cs="Times New Roman"/>
          <w:szCs w:val="24"/>
        </w:rPr>
        <w:t>οντονή</w:t>
      </w:r>
      <w:r>
        <w:rPr>
          <w:rFonts w:eastAsia="Times New Roman" w:cs="Times New Roman"/>
          <w:szCs w:val="24"/>
        </w:rPr>
        <w:t>,</w:t>
      </w:r>
      <w:r w:rsidRPr="004638F9">
        <w:rPr>
          <w:rFonts w:eastAsia="Times New Roman" w:cs="Times New Roman"/>
          <w:szCs w:val="24"/>
        </w:rPr>
        <w:t xml:space="preserve"> </w:t>
      </w:r>
      <w:r>
        <w:rPr>
          <w:rFonts w:eastAsia="Times New Roman" w:cs="Times New Roman"/>
          <w:szCs w:val="24"/>
        </w:rPr>
        <w:t>Β</w:t>
      </w:r>
      <w:r w:rsidRPr="004638F9">
        <w:rPr>
          <w:rFonts w:eastAsia="Times New Roman" w:cs="Times New Roman"/>
          <w:szCs w:val="24"/>
        </w:rPr>
        <w:t>ουλευτή Ζακύνθου του ΣΥΡΙΖΑ</w:t>
      </w:r>
      <w:r>
        <w:rPr>
          <w:rFonts w:eastAsia="Times New Roman" w:cs="Times New Roman"/>
          <w:szCs w:val="24"/>
        </w:rPr>
        <w:t>.</w:t>
      </w:r>
    </w:p>
    <w:p w14:paraId="6B14EDD4"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ο κ. Α</w:t>
      </w:r>
      <w:r w:rsidRPr="004638F9">
        <w:rPr>
          <w:rFonts w:eastAsia="Times New Roman" w:cs="Times New Roman"/>
          <w:szCs w:val="24"/>
        </w:rPr>
        <w:t>θανάσιος Θεοχαρόπουλος</w:t>
      </w:r>
      <w:r>
        <w:rPr>
          <w:rFonts w:eastAsia="Times New Roman" w:cs="Times New Roman"/>
          <w:szCs w:val="24"/>
        </w:rPr>
        <w:t>,</w:t>
      </w:r>
      <w:r w:rsidRPr="004638F9">
        <w:rPr>
          <w:rFonts w:eastAsia="Times New Roman" w:cs="Times New Roman"/>
          <w:szCs w:val="24"/>
        </w:rPr>
        <w:t xml:space="preserve"> </w:t>
      </w:r>
      <w:r>
        <w:rPr>
          <w:rFonts w:eastAsia="Times New Roman" w:cs="Times New Roman"/>
          <w:szCs w:val="24"/>
        </w:rPr>
        <w:t>Κ</w:t>
      </w:r>
      <w:r w:rsidRPr="004638F9">
        <w:rPr>
          <w:rFonts w:eastAsia="Times New Roman" w:cs="Times New Roman"/>
          <w:szCs w:val="24"/>
        </w:rPr>
        <w:t xml:space="preserve">οινοβουλευτικός </w:t>
      </w:r>
      <w:r>
        <w:rPr>
          <w:rFonts w:eastAsia="Times New Roman" w:cs="Times New Roman"/>
          <w:szCs w:val="24"/>
        </w:rPr>
        <w:t>Ε</w:t>
      </w:r>
      <w:r w:rsidRPr="004638F9">
        <w:rPr>
          <w:rFonts w:eastAsia="Times New Roman" w:cs="Times New Roman"/>
          <w:szCs w:val="24"/>
        </w:rPr>
        <w:t xml:space="preserve">κπρόσωπος της </w:t>
      </w:r>
      <w:r>
        <w:rPr>
          <w:rFonts w:eastAsia="Times New Roman" w:cs="Times New Roman"/>
          <w:szCs w:val="24"/>
        </w:rPr>
        <w:t>Δ</w:t>
      </w:r>
      <w:r w:rsidRPr="004638F9">
        <w:rPr>
          <w:rFonts w:eastAsia="Times New Roman" w:cs="Times New Roman"/>
          <w:szCs w:val="24"/>
        </w:rPr>
        <w:t xml:space="preserve">ημοκρατικής </w:t>
      </w:r>
      <w:r>
        <w:rPr>
          <w:rFonts w:eastAsia="Times New Roman" w:cs="Times New Roman"/>
          <w:szCs w:val="24"/>
        </w:rPr>
        <w:t>Σ</w:t>
      </w:r>
      <w:r w:rsidRPr="004638F9">
        <w:rPr>
          <w:rFonts w:eastAsia="Times New Roman" w:cs="Times New Roman"/>
          <w:szCs w:val="24"/>
        </w:rPr>
        <w:t>υμπαράταξης</w:t>
      </w:r>
      <w:r>
        <w:rPr>
          <w:rFonts w:eastAsia="Times New Roman" w:cs="Times New Roman"/>
          <w:szCs w:val="24"/>
        </w:rPr>
        <w:t>,</w:t>
      </w:r>
      <w:r w:rsidRPr="004638F9">
        <w:rPr>
          <w:rFonts w:eastAsia="Times New Roman" w:cs="Times New Roman"/>
          <w:szCs w:val="24"/>
        </w:rPr>
        <w:t xml:space="preserve"> για </w:t>
      </w:r>
      <w:r>
        <w:rPr>
          <w:rFonts w:eastAsia="Times New Roman" w:cs="Times New Roman"/>
          <w:szCs w:val="24"/>
        </w:rPr>
        <w:t>δώδεκα</w:t>
      </w:r>
      <w:r w:rsidRPr="004638F9">
        <w:rPr>
          <w:rFonts w:eastAsia="Times New Roman" w:cs="Times New Roman"/>
          <w:szCs w:val="24"/>
        </w:rPr>
        <w:t xml:space="preserve"> λεπτά</w:t>
      </w:r>
      <w:r>
        <w:rPr>
          <w:rFonts w:eastAsia="Times New Roman" w:cs="Times New Roman"/>
          <w:szCs w:val="24"/>
        </w:rPr>
        <w:t>.</w:t>
      </w:r>
    </w:p>
    <w:p w14:paraId="6B14EDD5"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Ε</w:t>
      </w:r>
      <w:r w:rsidRPr="004638F9">
        <w:rPr>
          <w:rFonts w:eastAsia="Times New Roman" w:cs="Times New Roman"/>
          <w:szCs w:val="24"/>
        </w:rPr>
        <w:t>υχαριστώ</w:t>
      </w:r>
      <w:r>
        <w:rPr>
          <w:rFonts w:eastAsia="Times New Roman" w:cs="Times New Roman"/>
          <w:szCs w:val="24"/>
        </w:rPr>
        <w:t>,</w:t>
      </w:r>
      <w:r w:rsidRPr="004638F9">
        <w:rPr>
          <w:rFonts w:eastAsia="Times New Roman" w:cs="Times New Roman"/>
          <w:szCs w:val="24"/>
        </w:rPr>
        <w:t xml:space="preserve"> κύριε πρόεδρε</w:t>
      </w:r>
      <w:r>
        <w:rPr>
          <w:rFonts w:eastAsia="Times New Roman" w:cs="Times New Roman"/>
          <w:szCs w:val="24"/>
        </w:rPr>
        <w:t>.</w:t>
      </w:r>
    </w:p>
    <w:p w14:paraId="6B14EDD6"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Κ</w:t>
      </w:r>
      <w:r w:rsidRPr="004638F9">
        <w:rPr>
          <w:rFonts w:eastAsia="Times New Roman" w:cs="Times New Roman"/>
          <w:szCs w:val="24"/>
        </w:rPr>
        <w:t xml:space="preserve">υρίες και κύριοι </w:t>
      </w:r>
      <w:r>
        <w:rPr>
          <w:rFonts w:eastAsia="Times New Roman" w:cs="Times New Roman"/>
          <w:szCs w:val="24"/>
        </w:rPr>
        <w:t>Β</w:t>
      </w:r>
      <w:r w:rsidRPr="004638F9">
        <w:rPr>
          <w:rFonts w:eastAsia="Times New Roman" w:cs="Times New Roman"/>
          <w:szCs w:val="24"/>
        </w:rPr>
        <w:t>ουλευτές</w:t>
      </w:r>
      <w:r>
        <w:rPr>
          <w:rFonts w:eastAsia="Times New Roman" w:cs="Times New Roman"/>
          <w:szCs w:val="24"/>
        </w:rPr>
        <w:t xml:space="preserve">, δυστυχώς είναι μεγάλη </w:t>
      </w:r>
      <w:r w:rsidRPr="004638F9">
        <w:rPr>
          <w:rFonts w:eastAsia="Times New Roman" w:cs="Times New Roman"/>
          <w:szCs w:val="24"/>
        </w:rPr>
        <w:t xml:space="preserve">η απόσταση που πρέπει να καλύψουμε και </w:t>
      </w:r>
      <w:r>
        <w:rPr>
          <w:rFonts w:eastAsia="Times New Roman" w:cs="Times New Roman"/>
          <w:szCs w:val="24"/>
        </w:rPr>
        <w:t xml:space="preserve">επείγει ένας </w:t>
      </w:r>
      <w:r w:rsidRPr="004638F9">
        <w:rPr>
          <w:rFonts w:eastAsia="Times New Roman" w:cs="Times New Roman"/>
          <w:szCs w:val="24"/>
        </w:rPr>
        <w:t xml:space="preserve">συνολικός μακροπρόθεσμος και </w:t>
      </w:r>
      <w:r>
        <w:rPr>
          <w:rFonts w:eastAsia="Times New Roman" w:cs="Times New Roman"/>
          <w:szCs w:val="24"/>
        </w:rPr>
        <w:t>οραματικό</w:t>
      </w:r>
      <w:r w:rsidRPr="004638F9">
        <w:rPr>
          <w:rFonts w:eastAsia="Times New Roman" w:cs="Times New Roman"/>
          <w:szCs w:val="24"/>
        </w:rPr>
        <w:t>ς σχεδιασμός που θα συγχρονίσει τ</w:t>
      </w:r>
      <w:r w:rsidRPr="004638F9">
        <w:rPr>
          <w:rFonts w:eastAsia="Times New Roman" w:cs="Times New Roman"/>
          <w:szCs w:val="24"/>
        </w:rPr>
        <w:t>ο εκπαιδευτικό μας σύστημα με τον αν</w:t>
      </w:r>
      <w:r>
        <w:rPr>
          <w:rFonts w:eastAsia="Times New Roman" w:cs="Times New Roman"/>
          <w:szCs w:val="24"/>
        </w:rPr>
        <w:t>α</w:t>
      </w:r>
      <w:r w:rsidRPr="004638F9">
        <w:rPr>
          <w:rFonts w:eastAsia="Times New Roman" w:cs="Times New Roman"/>
          <w:szCs w:val="24"/>
        </w:rPr>
        <w:t>πτυγμένο κόσμο και θα δώσει ώθηση στην ανάπτυξη</w:t>
      </w:r>
      <w:r>
        <w:rPr>
          <w:rFonts w:eastAsia="Times New Roman" w:cs="Times New Roman"/>
          <w:szCs w:val="24"/>
        </w:rPr>
        <w:t xml:space="preserve">. </w:t>
      </w:r>
    </w:p>
    <w:p w14:paraId="6B14EDD7"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Γ</w:t>
      </w:r>
      <w:r w:rsidRPr="004638F9">
        <w:rPr>
          <w:rFonts w:eastAsia="Times New Roman" w:cs="Times New Roman"/>
          <w:szCs w:val="24"/>
        </w:rPr>
        <w:t xml:space="preserve">ια </w:t>
      </w:r>
      <w:r>
        <w:rPr>
          <w:rFonts w:eastAsia="Times New Roman" w:cs="Times New Roman"/>
          <w:szCs w:val="24"/>
        </w:rPr>
        <w:t>μ</w:t>
      </w:r>
      <w:r w:rsidRPr="004638F9">
        <w:rPr>
          <w:rFonts w:eastAsia="Times New Roman" w:cs="Times New Roman"/>
          <w:szCs w:val="24"/>
        </w:rPr>
        <w:t>ία σύγχρονη ποιοτική δημόσια τριτοβάθμια εκπαίδευση</w:t>
      </w:r>
      <w:r>
        <w:rPr>
          <w:rFonts w:eastAsia="Times New Roman" w:cs="Times New Roman"/>
          <w:szCs w:val="24"/>
        </w:rPr>
        <w:t>, π</w:t>
      </w:r>
      <w:r w:rsidRPr="004638F9">
        <w:rPr>
          <w:rFonts w:eastAsia="Times New Roman" w:cs="Times New Roman"/>
          <w:szCs w:val="24"/>
        </w:rPr>
        <w:t>ροφανώς και οι συνέργειες είναι απαραίτητες</w:t>
      </w:r>
      <w:r>
        <w:rPr>
          <w:rFonts w:eastAsia="Times New Roman" w:cs="Times New Roman"/>
          <w:szCs w:val="24"/>
        </w:rPr>
        <w:t>.</w:t>
      </w:r>
      <w:r>
        <w:rPr>
          <w:rFonts w:eastAsia="Times New Roman" w:cs="Times New Roman"/>
          <w:szCs w:val="24"/>
        </w:rPr>
        <w:t xml:space="preserve"> </w:t>
      </w:r>
    </w:p>
    <w:p w14:paraId="6B14EDD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Εμείς στηρίζουμε τον </w:t>
      </w:r>
      <w:r>
        <w:rPr>
          <w:rFonts w:eastAsia="Times New Roman" w:cs="Times New Roman"/>
          <w:szCs w:val="24"/>
        </w:rPr>
        <w:t>Ε</w:t>
      </w:r>
      <w:r>
        <w:rPr>
          <w:rFonts w:eastAsia="Times New Roman" w:cs="Times New Roman"/>
          <w:szCs w:val="24"/>
        </w:rPr>
        <w:t xml:space="preserve">νιαίο </w:t>
      </w:r>
      <w:r>
        <w:rPr>
          <w:rFonts w:eastAsia="Times New Roman" w:cs="Times New Roman"/>
          <w:szCs w:val="24"/>
        </w:rPr>
        <w:t>Χ</w:t>
      </w:r>
      <w:r>
        <w:rPr>
          <w:rFonts w:eastAsia="Times New Roman" w:cs="Times New Roman"/>
          <w:szCs w:val="24"/>
        </w:rPr>
        <w:t xml:space="preserve">ώρο </w:t>
      </w:r>
      <w:r>
        <w:rPr>
          <w:rFonts w:eastAsia="Times New Roman" w:cs="Times New Roman"/>
          <w:szCs w:val="24"/>
        </w:rPr>
        <w:t>Α</w:t>
      </w:r>
      <w:r>
        <w:rPr>
          <w:rFonts w:eastAsia="Times New Roman" w:cs="Times New Roman"/>
          <w:szCs w:val="24"/>
        </w:rPr>
        <w:t xml:space="preserve">νώτατης </w:t>
      </w:r>
      <w:r>
        <w:rPr>
          <w:rFonts w:eastAsia="Times New Roman" w:cs="Times New Roman"/>
          <w:szCs w:val="24"/>
        </w:rPr>
        <w:t>Ε</w:t>
      </w:r>
      <w:r>
        <w:rPr>
          <w:rFonts w:eastAsia="Times New Roman" w:cs="Times New Roman"/>
          <w:szCs w:val="24"/>
        </w:rPr>
        <w:t xml:space="preserve">κπαίδευσης και </w:t>
      </w:r>
      <w:r>
        <w:rPr>
          <w:rFonts w:eastAsia="Times New Roman" w:cs="Times New Roman"/>
          <w:szCs w:val="24"/>
        </w:rPr>
        <w:t>Έ</w:t>
      </w:r>
      <w:r>
        <w:rPr>
          <w:rFonts w:eastAsia="Times New Roman" w:cs="Times New Roman"/>
          <w:szCs w:val="24"/>
        </w:rPr>
        <w:t>ρευνα</w:t>
      </w:r>
      <w:r>
        <w:rPr>
          <w:rFonts w:eastAsia="Times New Roman" w:cs="Times New Roman"/>
          <w:szCs w:val="24"/>
        </w:rPr>
        <w:t>ς, με δημιουργία εκπαιδευτικών πόλων σε κάθε περιφέρεια, έτσι ώστε να επιτευχθούν οικονομίες κλίμακος. Η όλη, όμως, διαδικασία πρέπει να αποτελεί αντικείμενο σοβαρού διαλόγου και ενός σαφούς στρατηγικού σχεδιασμού.</w:t>
      </w:r>
      <w:r>
        <w:rPr>
          <w:rFonts w:eastAsia="Times New Roman" w:cs="Times New Roman"/>
          <w:szCs w:val="24"/>
        </w:rPr>
        <w:t xml:space="preserve"> </w:t>
      </w:r>
      <w:r>
        <w:rPr>
          <w:rFonts w:eastAsia="Times New Roman" w:cs="Times New Roman"/>
          <w:szCs w:val="24"/>
        </w:rPr>
        <w:t>Με ποιο σχέδιο διενεργούνται κι αυτή τη φ</w:t>
      </w:r>
      <w:r>
        <w:rPr>
          <w:rFonts w:eastAsia="Times New Roman" w:cs="Times New Roman"/>
          <w:szCs w:val="24"/>
        </w:rPr>
        <w:t>ορά οι συγχωνεύσεις; Δεν υπάρχει σχέδιο.</w:t>
      </w:r>
    </w:p>
    <w:p w14:paraId="6B14EDD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Ισχυρίζεται το Υπουργείο ότι σκοπός του νομοσχεδίου είναι ο συνολικός ανασχεδιασμός και μια νέα αρχιτεκτονική της τριτοβάθμιας εκπαίδευσης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 xml:space="preserve">ια να αυτοδιαψευστεί αμέσως από το περιεχόμενο του νομοσχεδίου που αφορά, </w:t>
      </w:r>
      <w:r>
        <w:rPr>
          <w:rFonts w:eastAsia="Times New Roman" w:cs="Times New Roman"/>
          <w:szCs w:val="24"/>
        </w:rPr>
        <w:t>συγκεκριμένα μόνο ΑΕI και ΤΕΙ και όχι το σύνολ</w:t>
      </w:r>
      <w:r>
        <w:rPr>
          <w:rFonts w:eastAsia="Times New Roman" w:cs="Times New Roman"/>
          <w:szCs w:val="24"/>
        </w:rPr>
        <w:t xml:space="preserve">ό </w:t>
      </w:r>
      <w:r>
        <w:rPr>
          <w:rFonts w:eastAsia="Times New Roman" w:cs="Times New Roman"/>
          <w:szCs w:val="24"/>
        </w:rPr>
        <w:t>τους.</w:t>
      </w:r>
      <w:r>
        <w:rPr>
          <w:rFonts w:eastAsia="Times New Roman" w:cs="Times New Roman"/>
          <w:szCs w:val="24"/>
        </w:rPr>
        <w:t xml:space="preserve"> Ούτε ενιαίες αρχές</w:t>
      </w:r>
      <w:r>
        <w:rPr>
          <w:rFonts w:eastAsia="Times New Roman" w:cs="Times New Roman"/>
          <w:szCs w:val="24"/>
        </w:rPr>
        <w:t>,</w:t>
      </w:r>
      <w:r>
        <w:rPr>
          <w:rFonts w:eastAsia="Times New Roman" w:cs="Times New Roman"/>
          <w:szCs w:val="24"/>
        </w:rPr>
        <w:t xml:space="preserve"> ούτε ενιαίο πλαίσιο</w:t>
      </w:r>
      <w:r>
        <w:rPr>
          <w:rFonts w:eastAsia="Times New Roman" w:cs="Times New Roman"/>
          <w:szCs w:val="24"/>
        </w:rPr>
        <w:t>,</w:t>
      </w:r>
      <w:r>
        <w:rPr>
          <w:rFonts w:eastAsia="Times New Roman" w:cs="Times New Roman"/>
          <w:szCs w:val="24"/>
        </w:rPr>
        <w:t xml:space="preserve"> ούτε ενιαία κριτήρια.</w:t>
      </w:r>
    </w:p>
    <w:p w14:paraId="6B14EDD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Το Υπουργείο λέει </w:t>
      </w:r>
      <w:r>
        <w:rPr>
          <w:rFonts w:eastAsia="Times New Roman" w:cs="Times New Roman"/>
          <w:szCs w:val="24"/>
        </w:rPr>
        <w:t xml:space="preserve">μάλιστα </w:t>
      </w:r>
      <w:r>
        <w:rPr>
          <w:rFonts w:eastAsia="Times New Roman" w:cs="Times New Roman"/>
          <w:szCs w:val="24"/>
        </w:rPr>
        <w:t>ότι για την κατάρτιση του νομοσχεδίου προηγήθηκε διαβούλευση ενός χρόνου</w:t>
      </w:r>
      <w:r>
        <w:rPr>
          <w:rFonts w:eastAsia="Times New Roman" w:cs="Times New Roman"/>
          <w:szCs w:val="24"/>
        </w:rPr>
        <w:t>,</w:t>
      </w:r>
      <w:r>
        <w:rPr>
          <w:rFonts w:eastAsia="Times New Roman" w:cs="Times New Roman"/>
          <w:szCs w:val="24"/>
        </w:rPr>
        <w:t xml:space="preserve"> από το 2017. Και ερωτώ: Προηγήθηκε συζήτηση στο πλαίσιο του πολυδιαφημισμένου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Δ</w:t>
      </w:r>
      <w:r>
        <w:rPr>
          <w:rFonts w:eastAsia="Times New Roman" w:cs="Times New Roman"/>
          <w:szCs w:val="24"/>
        </w:rPr>
        <w:t xml:space="preserve">ιαλόγου για την </w:t>
      </w:r>
      <w:r>
        <w:rPr>
          <w:rFonts w:eastAsia="Times New Roman" w:cs="Times New Roman"/>
          <w:szCs w:val="24"/>
        </w:rPr>
        <w:t>Π</w:t>
      </w:r>
      <w:r>
        <w:rPr>
          <w:rFonts w:eastAsia="Times New Roman" w:cs="Times New Roman"/>
          <w:szCs w:val="24"/>
        </w:rPr>
        <w:t>αιδεία</w:t>
      </w:r>
      <w:r>
        <w:rPr>
          <w:rFonts w:eastAsia="Times New Roman" w:cs="Times New Roman"/>
          <w:szCs w:val="24"/>
        </w:rPr>
        <w:t>»</w:t>
      </w:r>
      <w:r>
        <w:rPr>
          <w:rFonts w:eastAsia="Times New Roman" w:cs="Times New Roman"/>
          <w:szCs w:val="24"/>
        </w:rPr>
        <w:t xml:space="preserve"> που διεξήχθη και ολοκληρώθηκε μόλις πριν ενάμιση χρόνο; Σε ποια σοβαρή χώρα για ένα τόσο σοβαρό θέμα, όπως η </w:t>
      </w:r>
      <w:r>
        <w:rPr>
          <w:rFonts w:eastAsia="Times New Roman" w:cs="Times New Roman"/>
          <w:szCs w:val="24"/>
        </w:rPr>
        <w:t>π</w:t>
      </w:r>
      <w:r>
        <w:rPr>
          <w:rFonts w:eastAsia="Times New Roman" w:cs="Times New Roman"/>
          <w:szCs w:val="24"/>
        </w:rPr>
        <w:t>αιδεία</w:t>
      </w:r>
      <w:r>
        <w:rPr>
          <w:rFonts w:eastAsia="Times New Roman" w:cs="Times New Roman"/>
          <w:szCs w:val="24"/>
        </w:rPr>
        <w:t>,</w:t>
      </w:r>
      <w:r>
        <w:rPr>
          <w:rFonts w:eastAsia="Times New Roman" w:cs="Times New Roman"/>
          <w:szCs w:val="24"/>
        </w:rPr>
        <w:t xml:space="preserve"> που είναι εθνικό, αρκεί </w:t>
      </w:r>
      <w:r>
        <w:rPr>
          <w:rFonts w:eastAsia="Times New Roman" w:cs="Times New Roman"/>
          <w:szCs w:val="24"/>
        </w:rPr>
        <w:t xml:space="preserve">μια τέτοιου είδους διαβούλευση, όταν πρέπει να διαμορφωθούν συναινέσεις και να υπάρξει μακροπρόθεσμη στρατηγική και σχεδιασμός; Τα σοβαρά εθνικά θέματα απαιτούν σοβαρό εθνικό διάλογο. Δεν επιδέχονται αυτοσχεδιασμούς. </w:t>
      </w:r>
    </w:p>
    <w:p w14:paraId="6B14EDD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Βεβαίως, υ</w:t>
      </w:r>
      <w:r>
        <w:rPr>
          <w:rFonts w:eastAsia="Times New Roman" w:cs="Times New Roman"/>
          <w:szCs w:val="24"/>
        </w:rPr>
        <w:t>πήρξαν</w:t>
      </w:r>
      <w:r>
        <w:rPr>
          <w:rFonts w:eastAsia="Times New Roman" w:cs="Times New Roman"/>
          <w:szCs w:val="24"/>
        </w:rPr>
        <w:t xml:space="preserve"> συνομιλίες με τους πρ</w:t>
      </w:r>
      <w:r>
        <w:rPr>
          <w:rFonts w:eastAsia="Times New Roman" w:cs="Times New Roman"/>
          <w:szCs w:val="24"/>
        </w:rPr>
        <w:t>υτάνεις</w:t>
      </w:r>
      <w:r>
        <w:rPr>
          <w:rFonts w:eastAsia="Times New Roman" w:cs="Times New Roman"/>
          <w:szCs w:val="24"/>
        </w:rPr>
        <w:t xml:space="preserve"> και</w:t>
      </w:r>
      <w:r>
        <w:rPr>
          <w:rFonts w:eastAsia="Times New Roman" w:cs="Times New Roman"/>
          <w:szCs w:val="24"/>
        </w:rPr>
        <w:t xml:space="preserve"> τους αντιπρυτάνεις </w:t>
      </w:r>
      <w:r>
        <w:rPr>
          <w:rFonts w:eastAsia="Times New Roman" w:cs="Times New Roman"/>
          <w:szCs w:val="24"/>
        </w:rPr>
        <w:t>των ιδρυμάτων</w:t>
      </w:r>
      <w:r>
        <w:rPr>
          <w:rFonts w:eastAsia="Times New Roman" w:cs="Times New Roman"/>
          <w:szCs w:val="24"/>
        </w:rPr>
        <w:t>.</w:t>
      </w:r>
      <w:r>
        <w:rPr>
          <w:rFonts w:eastAsia="Times New Roman" w:cs="Times New Roman"/>
          <w:szCs w:val="24"/>
        </w:rPr>
        <w:t xml:space="preserve"> Μιλάω</w:t>
      </w:r>
      <w:r>
        <w:rPr>
          <w:rFonts w:eastAsia="Times New Roman" w:cs="Times New Roman"/>
          <w:szCs w:val="24"/>
        </w:rPr>
        <w:t>, όμως, για ένα</w:t>
      </w:r>
      <w:r>
        <w:rPr>
          <w:rFonts w:eastAsia="Times New Roman" w:cs="Times New Roman"/>
          <w:szCs w:val="24"/>
        </w:rPr>
        <w:t>ν</w:t>
      </w:r>
      <w:r>
        <w:rPr>
          <w:rFonts w:eastAsia="Times New Roman" w:cs="Times New Roman"/>
          <w:szCs w:val="24"/>
        </w:rPr>
        <w:t xml:space="preserve"> θεσμοθετημένο και όχι για κατ’ ιδίαν, με την κάθε περίπτωση,</w:t>
      </w:r>
      <w:r>
        <w:rPr>
          <w:rFonts w:eastAsia="Times New Roman" w:cs="Times New Roman"/>
          <w:szCs w:val="24"/>
        </w:rPr>
        <w:t xml:space="preserve"> </w:t>
      </w:r>
      <w:r>
        <w:rPr>
          <w:rFonts w:eastAsia="Times New Roman" w:cs="Times New Roman"/>
          <w:szCs w:val="24"/>
        </w:rPr>
        <w:t>διάλογο.</w:t>
      </w:r>
      <w:r>
        <w:rPr>
          <w:rFonts w:eastAsia="Times New Roman" w:cs="Times New Roman"/>
          <w:szCs w:val="24"/>
        </w:rPr>
        <w:t xml:space="preserve"> </w:t>
      </w:r>
      <w:r>
        <w:rPr>
          <w:rFonts w:eastAsia="Times New Roman" w:cs="Times New Roman"/>
          <w:szCs w:val="24"/>
        </w:rPr>
        <w:lastRenderedPageBreak/>
        <w:t>Γ</w:t>
      </w:r>
      <w:r>
        <w:rPr>
          <w:rFonts w:eastAsia="Times New Roman" w:cs="Times New Roman"/>
          <w:szCs w:val="24"/>
        </w:rPr>
        <w:t xml:space="preserve">ιατί αυτό δεν αφορά το κοινωνικό σύνολο. </w:t>
      </w:r>
      <w:r>
        <w:rPr>
          <w:rFonts w:eastAsia="Times New Roman" w:cs="Times New Roman"/>
          <w:szCs w:val="24"/>
        </w:rPr>
        <w:t xml:space="preserve">Και </w:t>
      </w:r>
      <w:r>
        <w:rPr>
          <w:rFonts w:eastAsia="Times New Roman" w:cs="Times New Roman"/>
          <w:szCs w:val="24"/>
        </w:rPr>
        <w:t>θα πρέπει να διακρίνουμε σήμερα</w:t>
      </w:r>
      <w:r>
        <w:rPr>
          <w:rFonts w:eastAsia="Times New Roman" w:cs="Times New Roman"/>
          <w:szCs w:val="24"/>
        </w:rPr>
        <w:t xml:space="preserve"> καθαρά</w:t>
      </w:r>
      <w:r>
        <w:rPr>
          <w:rFonts w:eastAsia="Times New Roman" w:cs="Times New Roman"/>
          <w:szCs w:val="24"/>
        </w:rPr>
        <w:t xml:space="preserve"> τι αφορά το κοινωνικό σύνολο και </w:t>
      </w:r>
      <w:r>
        <w:rPr>
          <w:rFonts w:eastAsia="Times New Roman" w:cs="Times New Roman"/>
          <w:szCs w:val="24"/>
        </w:rPr>
        <w:t>τι αφορά συγκεκριμένες ομάδες συμφερόντων. Θα αναφερθώ στη συνέχεια -γιατί άκουσα προηγουμένως και έχει ενδιαφέρον αυτή η συζήτηση- σε συγκεκριμένες ομάδες συμφερόντων.</w:t>
      </w:r>
    </w:p>
    <w:p w14:paraId="6B14EDD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Ο ανασχεδιασμός, όπως προκύπτει από την αιτιολογική έκθεση, ξεκίνησε </w:t>
      </w:r>
      <w:r>
        <w:rPr>
          <w:rFonts w:eastAsia="Times New Roman" w:cs="Times New Roman"/>
          <w:szCs w:val="24"/>
        </w:rPr>
        <w:t>«</w:t>
      </w:r>
      <w:r>
        <w:rPr>
          <w:rFonts w:eastAsia="Times New Roman" w:cs="Times New Roman"/>
          <w:szCs w:val="24"/>
        </w:rPr>
        <w:t>από τα κάτω</w:t>
      </w:r>
      <w:r>
        <w:rPr>
          <w:rFonts w:eastAsia="Times New Roman" w:cs="Times New Roman"/>
          <w:szCs w:val="24"/>
        </w:rPr>
        <w:t>¨»</w:t>
      </w:r>
      <w:r>
        <w:rPr>
          <w:rFonts w:eastAsia="Times New Roman" w:cs="Times New Roman"/>
          <w:szCs w:val="24"/>
        </w:rPr>
        <w:t xml:space="preserve"> για</w:t>
      </w:r>
      <w:r>
        <w:rPr>
          <w:rFonts w:eastAsia="Times New Roman" w:cs="Times New Roman"/>
          <w:szCs w:val="24"/>
        </w:rPr>
        <w:t xml:space="preserve"> να αντιμετωπίσει την αλληλοεπικάλυψη γνωστικών αντικειμένων και τη χωρική διασπορά. Με ένα ρεσιτάλ ανορθολογισμού, οι καταργήσεις και οι συγχωνεύσεις </w:t>
      </w:r>
      <w:r>
        <w:rPr>
          <w:rFonts w:eastAsia="Times New Roman" w:cs="Times New Roman"/>
          <w:szCs w:val="24"/>
        </w:rPr>
        <w:t xml:space="preserve">καταλήγουν </w:t>
      </w:r>
      <w:r>
        <w:rPr>
          <w:rFonts w:eastAsia="Times New Roman" w:cs="Times New Roman"/>
          <w:szCs w:val="24"/>
        </w:rPr>
        <w:t>σε πολλαπλασιασμό, με αποτέλεσμα να χειροτερεύουν και τα δύο, δηλαδή και η αλληλοεπικάλυψη και</w:t>
      </w:r>
      <w:r>
        <w:rPr>
          <w:rFonts w:eastAsia="Times New Roman" w:cs="Times New Roman"/>
          <w:szCs w:val="24"/>
        </w:rPr>
        <w:t xml:space="preserve"> η διασπορά.</w:t>
      </w:r>
    </w:p>
    <w:p w14:paraId="6B14EDD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Πρώτο </w:t>
      </w:r>
      <w:r>
        <w:rPr>
          <w:rFonts w:eastAsia="Times New Roman" w:cs="Times New Roman"/>
          <w:szCs w:val="24"/>
        </w:rPr>
        <w:t>«</w:t>
      </w:r>
      <w:r>
        <w:rPr>
          <w:rFonts w:eastAsia="Times New Roman" w:cs="Times New Roman"/>
          <w:szCs w:val="24"/>
        </w:rPr>
        <w:t>θύμα</w:t>
      </w:r>
      <w:r>
        <w:rPr>
          <w:rFonts w:eastAsia="Times New Roman" w:cs="Times New Roman"/>
          <w:szCs w:val="24"/>
        </w:rPr>
        <w:t>»</w:t>
      </w:r>
      <w:r>
        <w:rPr>
          <w:rFonts w:eastAsia="Times New Roman" w:cs="Times New Roman"/>
          <w:szCs w:val="24"/>
        </w:rPr>
        <w:t xml:space="preserve"> του νομοσχεδίου η πολύπαθη τεχνολογική και τεχνική εκπαίδευση. Δεν μιλάω για ένα ΤΕΙ. Μιλάω για την τεχνολογική και τεχνική εκπαίδευση. Διατηρείται μόνο η διετής τεχνική εκπαίδευση στα δημόσια και ιδιωτικά ΙΕΚ. Αυτό είναι υποβάθμι</w:t>
      </w:r>
      <w:r>
        <w:rPr>
          <w:rFonts w:eastAsia="Times New Roman" w:cs="Times New Roman"/>
          <w:szCs w:val="24"/>
        </w:rPr>
        <w:t xml:space="preserve">ση. Υπήρξε κάποια μελέτη που διαπίστωσε ότι η χώρα δεν έχει ανάγκη την τεχνολογική εκπαίδευση; Το συμφωνήσαμε; Έγινε </w:t>
      </w:r>
      <w:r>
        <w:rPr>
          <w:rFonts w:eastAsia="Times New Roman" w:cs="Times New Roman"/>
          <w:szCs w:val="24"/>
        </w:rPr>
        <w:t>κάποιος</w:t>
      </w:r>
      <w:r>
        <w:rPr>
          <w:rFonts w:eastAsia="Times New Roman" w:cs="Times New Roman"/>
          <w:szCs w:val="24"/>
        </w:rPr>
        <w:t xml:space="preserve"> διάλογος, </w:t>
      </w:r>
      <w:r>
        <w:rPr>
          <w:rFonts w:eastAsia="Times New Roman" w:cs="Times New Roman"/>
          <w:szCs w:val="24"/>
        </w:rPr>
        <w:t xml:space="preserve">ώστε </w:t>
      </w:r>
      <w:r>
        <w:rPr>
          <w:rFonts w:eastAsia="Times New Roman" w:cs="Times New Roman"/>
          <w:szCs w:val="24"/>
        </w:rPr>
        <w:t>να προχωρήσουμε</w:t>
      </w:r>
      <w:r>
        <w:rPr>
          <w:rFonts w:eastAsia="Times New Roman" w:cs="Times New Roman"/>
          <w:szCs w:val="24"/>
        </w:rPr>
        <w:t xml:space="preserve"> με αυτό τον </w:t>
      </w:r>
      <w:r>
        <w:rPr>
          <w:rFonts w:eastAsia="Times New Roman" w:cs="Times New Roman"/>
          <w:szCs w:val="24"/>
        </w:rPr>
        <w:lastRenderedPageBreak/>
        <w:t>τρόπο</w:t>
      </w:r>
      <w:r>
        <w:rPr>
          <w:rFonts w:eastAsia="Times New Roman" w:cs="Times New Roman"/>
          <w:szCs w:val="24"/>
        </w:rPr>
        <w:t>; Φαντάζομαι πως όχι. Υπήρξε κάποια προσπάθεια της Κυβέρνησης για ποιοτική αναβάθμι</w:t>
      </w:r>
      <w:r>
        <w:rPr>
          <w:rFonts w:eastAsia="Times New Roman" w:cs="Times New Roman"/>
          <w:szCs w:val="24"/>
        </w:rPr>
        <w:t>ση της τεχνολογικής εκπαίδευσης, που θα συμβάλει εμπράκτως και στην ενίσχυση της ελληνικής οικονομίας; Εν τέλει, ποια στρατηγική προτείνετε; Επιλέγετε απλά να την αναβαθμίσετε διά της «</w:t>
      </w:r>
      <w:proofErr w:type="spellStart"/>
      <w:r>
        <w:rPr>
          <w:rFonts w:eastAsia="Times New Roman" w:cs="Times New Roman"/>
          <w:szCs w:val="24"/>
        </w:rPr>
        <w:t>πανεπιστημιοποίησης</w:t>
      </w:r>
      <w:proofErr w:type="spellEnd"/>
      <w:r>
        <w:rPr>
          <w:rFonts w:eastAsia="Times New Roman" w:cs="Times New Roman"/>
          <w:szCs w:val="24"/>
        </w:rPr>
        <w:t>». Να γίνει και αυτό. Όμως, τι θα κάνουμε με την τεχ</w:t>
      </w:r>
      <w:r>
        <w:rPr>
          <w:rFonts w:eastAsia="Times New Roman" w:cs="Times New Roman"/>
          <w:szCs w:val="24"/>
        </w:rPr>
        <w:t>νολογική και τεχνική εκπαίδευση πρακτικά; Το ερώτημα είναι αν υπάρχει ένα σχέδιο.</w:t>
      </w:r>
    </w:p>
    <w:p w14:paraId="6B14EDD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Ιδρύονται, ταυτόχρονα, εντός των ΑΕΙ, αναρίθμητες νέες σχολές και τμήματα σε ποικίλα γνωστικά αντικείμενα, πανεπιστημιακά ερευνητικά κέντρα και ινστιτούτα, ενώ, βέβαια, σε άλ</w:t>
      </w:r>
      <w:r>
        <w:rPr>
          <w:rFonts w:eastAsia="Times New Roman" w:cs="Times New Roman"/>
          <w:szCs w:val="24"/>
        </w:rPr>
        <w:t xml:space="preserve">λα πανεπιστήμια το Υπουργείο, χωρίς μια επαρκή αιτιολόγηση, έχει απορρίψει την </w:t>
      </w:r>
      <w:r>
        <w:rPr>
          <w:rFonts w:eastAsia="Times New Roman" w:cs="Times New Roman"/>
          <w:szCs w:val="24"/>
        </w:rPr>
        <w:t xml:space="preserve">πρόταση </w:t>
      </w:r>
      <w:r>
        <w:rPr>
          <w:rFonts w:eastAsia="Times New Roman" w:cs="Times New Roman"/>
          <w:szCs w:val="24"/>
        </w:rPr>
        <w:t>ίδρυση</w:t>
      </w:r>
      <w:r>
        <w:rPr>
          <w:rFonts w:eastAsia="Times New Roman" w:cs="Times New Roman"/>
          <w:szCs w:val="24"/>
        </w:rPr>
        <w:t>ς</w:t>
      </w:r>
      <w:r>
        <w:rPr>
          <w:rFonts w:eastAsia="Times New Roman" w:cs="Times New Roman"/>
          <w:szCs w:val="24"/>
        </w:rPr>
        <w:t xml:space="preserve"> ακαδημαϊκών μονάδων. </w:t>
      </w:r>
      <w:r>
        <w:rPr>
          <w:rFonts w:eastAsia="Times New Roman" w:cs="Times New Roman"/>
          <w:szCs w:val="24"/>
        </w:rPr>
        <w:t>Χαρακτηριστικό το παράδειγμα του Γεωπονικού Παν</w:t>
      </w:r>
      <w:r>
        <w:rPr>
          <w:rFonts w:eastAsia="Times New Roman" w:cs="Times New Roman"/>
          <w:szCs w:val="24"/>
        </w:rPr>
        <w:t>επιστημίου Αθηνώ</w:t>
      </w:r>
      <w:r>
        <w:rPr>
          <w:rFonts w:eastAsia="Times New Roman" w:cs="Times New Roman"/>
          <w:szCs w:val="24"/>
        </w:rPr>
        <w:t xml:space="preserve">ν και η ίδρυση Κτηνιατρικής Σχολής. </w:t>
      </w:r>
      <w:r>
        <w:rPr>
          <w:rFonts w:eastAsia="Times New Roman" w:cs="Times New Roman"/>
          <w:szCs w:val="24"/>
        </w:rPr>
        <w:t>Χ</w:t>
      </w:r>
      <w:r>
        <w:rPr>
          <w:rFonts w:eastAsia="Times New Roman" w:cs="Times New Roman"/>
          <w:szCs w:val="24"/>
        </w:rPr>
        <w:t>ωρίς κα</w:t>
      </w:r>
      <w:r>
        <w:rPr>
          <w:rFonts w:eastAsia="Times New Roman" w:cs="Times New Roman"/>
          <w:szCs w:val="24"/>
        </w:rPr>
        <w:t>μ</w:t>
      </w:r>
      <w:r>
        <w:rPr>
          <w:rFonts w:eastAsia="Times New Roman" w:cs="Times New Roman"/>
          <w:szCs w:val="24"/>
        </w:rPr>
        <w:t>μιά μελέτη, χωρίς κανένα ακαδημα</w:t>
      </w:r>
      <w:r>
        <w:rPr>
          <w:rFonts w:eastAsia="Times New Roman" w:cs="Times New Roman"/>
          <w:szCs w:val="24"/>
        </w:rPr>
        <w:t>ϊκό κριτήριο, πολλαπλασιάζοντας και τη διασπορά και τις αλληλοεπικαλύψεις. Για παράδειγμα, στο ΕΚΠΑ ιδρύονται δέκα νέα τμήματα, μεταξύ των οποίων Αγροτικής Ανάπτυξης</w:t>
      </w:r>
      <w:r>
        <w:rPr>
          <w:rFonts w:eastAsia="Times New Roman" w:cs="Times New Roman"/>
          <w:szCs w:val="24"/>
        </w:rPr>
        <w:t xml:space="preserve">, </w:t>
      </w:r>
      <w:proofErr w:type="spellStart"/>
      <w:r>
        <w:rPr>
          <w:rFonts w:eastAsia="Times New Roman" w:cs="Times New Roman"/>
          <w:szCs w:val="24"/>
        </w:rPr>
        <w:t>Αγροδιατροφής</w:t>
      </w:r>
      <w:proofErr w:type="spellEnd"/>
      <w:r>
        <w:rPr>
          <w:rFonts w:eastAsia="Times New Roman" w:cs="Times New Roman"/>
          <w:szCs w:val="24"/>
        </w:rPr>
        <w:t xml:space="preserve"> και Φυσικών Πόρων. Ειλικρινά</w:t>
      </w:r>
      <w:r>
        <w:rPr>
          <w:rFonts w:eastAsia="Times New Roman" w:cs="Times New Roman"/>
          <w:szCs w:val="24"/>
        </w:rPr>
        <w:t xml:space="preserve">, </w:t>
      </w:r>
      <w:r>
        <w:rPr>
          <w:rFonts w:eastAsia="Times New Roman" w:cs="Times New Roman"/>
          <w:szCs w:val="24"/>
        </w:rPr>
        <w:lastRenderedPageBreak/>
        <w:t>δεν κατάλαβα -επειδή είναι το αντικείμενό μου</w:t>
      </w:r>
      <w:r>
        <w:rPr>
          <w:rFonts w:eastAsia="Times New Roman" w:cs="Times New Roman"/>
          <w:szCs w:val="24"/>
        </w:rPr>
        <w:t xml:space="preserve">- γιατί </w:t>
      </w:r>
      <w:r>
        <w:rPr>
          <w:rFonts w:eastAsia="Times New Roman" w:cs="Times New Roman"/>
          <w:szCs w:val="24"/>
        </w:rPr>
        <w:t>τέτοιο τμήμα</w:t>
      </w:r>
      <w:r>
        <w:rPr>
          <w:rFonts w:eastAsia="Times New Roman" w:cs="Times New Roman"/>
          <w:szCs w:val="24"/>
        </w:rPr>
        <w:t xml:space="preserve"> στο ΕΚΠΑ και όχι στο Γεωπονικό Πανεπιστήμιο; Δεν έχω πειστεί. Στο Πανεπιστήμιο Θεσσαλίας </w:t>
      </w:r>
      <w:r>
        <w:rPr>
          <w:rFonts w:eastAsia="Times New Roman" w:cs="Times New Roman"/>
          <w:szCs w:val="24"/>
        </w:rPr>
        <w:t xml:space="preserve">ιδρύονται </w:t>
      </w:r>
      <w:r>
        <w:rPr>
          <w:rFonts w:eastAsia="Times New Roman" w:cs="Times New Roman"/>
          <w:szCs w:val="24"/>
        </w:rPr>
        <w:t xml:space="preserve">δύο επιπλέον σχολές και είκοσι δύο νέα τμήματα. </w:t>
      </w:r>
    </w:p>
    <w:p w14:paraId="6B14EDD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αλλάξουμε τις παθογένειες και τα κακώς κείμενα αυτής της χώρας ή θα τα διευρύνουμε και θα τα αναπαράγουμε; </w:t>
      </w:r>
      <w:r>
        <w:rPr>
          <w:rFonts w:eastAsia="Times New Roman" w:cs="Times New Roman"/>
          <w:szCs w:val="24"/>
        </w:rPr>
        <w:t>Διότι ε</w:t>
      </w:r>
      <w:r>
        <w:rPr>
          <w:rFonts w:eastAsia="Times New Roman" w:cs="Times New Roman"/>
          <w:szCs w:val="24"/>
        </w:rPr>
        <w:t xml:space="preserve">ίναι μία από τις παθογένειες </w:t>
      </w:r>
      <w:r>
        <w:rPr>
          <w:rFonts w:eastAsia="Times New Roman" w:cs="Times New Roman"/>
          <w:szCs w:val="24"/>
        </w:rPr>
        <w:t>η προσπάθεια για</w:t>
      </w:r>
      <w:r>
        <w:rPr>
          <w:rFonts w:eastAsia="Times New Roman" w:cs="Times New Roman"/>
          <w:szCs w:val="24"/>
        </w:rPr>
        <w:t xml:space="preserve"> άναρχη ανάπτυξη</w:t>
      </w:r>
      <w:r>
        <w:rPr>
          <w:rFonts w:eastAsia="Times New Roman" w:cs="Times New Roman"/>
          <w:szCs w:val="24"/>
        </w:rPr>
        <w:t>,</w:t>
      </w:r>
      <w:r>
        <w:rPr>
          <w:rFonts w:eastAsia="Times New Roman" w:cs="Times New Roman"/>
          <w:szCs w:val="24"/>
        </w:rPr>
        <w:t xml:space="preserve"> </w:t>
      </w:r>
      <w:r>
        <w:rPr>
          <w:rFonts w:eastAsia="Times New Roman" w:cs="Times New Roman"/>
          <w:szCs w:val="24"/>
        </w:rPr>
        <w:t>ιδρύοντας τμήμα</w:t>
      </w:r>
      <w:r>
        <w:rPr>
          <w:rFonts w:eastAsia="Times New Roman" w:cs="Times New Roman"/>
          <w:szCs w:val="24"/>
        </w:rPr>
        <w:t xml:space="preserve"> σε κάθε πόλη και χωριό</w:t>
      </w:r>
      <w:r>
        <w:rPr>
          <w:rFonts w:eastAsia="Times New Roman" w:cs="Times New Roman"/>
          <w:szCs w:val="24"/>
        </w:rPr>
        <w:t>.</w:t>
      </w:r>
      <w:r>
        <w:rPr>
          <w:rFonts w:eastAsia="Times New Roman" w:cs="Times New Roman"/>
          <w:szCs w:val="24"/>
        </w:rPr>
        <w:t xml:space="preserve">  Και λέγαμε ότι μ’ αυτόν τον τρόπο ού</w:t>
      </w:r>
      <w:r>
        <w:rPr>
          <w:rFonts w:eastAsia="Times New Roman" w:cs="Times New Roman"/>
          <w:szCs w:val="24"/>
        </w:rPr>
        <w:t>τε η ανάπτυξη επιτυγχάνεται ούτε βιώσιμες γίνονται οι πόλεις. Και, βέβαια, ούτε το πανεπιστήμιο μπορεί να λειτουργεί ακαδημαϊκά, ούτε μεγάλες βιβλιοθήκες υπάρχουν για να λειτουργήσει -όπως λένε όλες οι μελέτες- ένα τμήμα. Και το ακαδημαϊκό, αλλά και το φοι</w:t>
      </w:r>
      <w:r>
        <w:rPr>
          <w:rFonts w:eastAsia="Times New Roman" w:cs="Times New Roman"/>
          <w:szCs w:val="24"/>
        </w:rPr>
        <w:t>τητικό προσωπικό</w:t>
      </w:r>
      <w:r>
        <w:rPr>
          <w:rFonts w:eastAsia="Times New Roman" w:cs="Times New Roman"/>
          <w:szCs w:val="24"/>
        </w:rPr>
        <w:t>,</w:t>
      </w:r>
      <w:r>
        <w:rPr>
          <w:rFonts w:eastAsia="Times New Roman" w:cs="Times New Roman"/>
          <w:szCs w:val="24"/>
        </w:rPr>
        <w:t xml:space="preserve"> αυτά δεν έλεγαν; Αυτή δεν είναι η πραγματικότητα; Τι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 xml:space="preserve">πάλι </w:t>
      </w:r>
      <w:r>
        <w:rPr>
          <w:rFonts w:eastAsia="Times New Roman" w:cs="Times New Roman"/>
          <w:szCs w:val="24"/>
        </w:rPr>
        <w:t>σήμερα; Ξανά τα ίδια. Λίγο πριν τις εκλογές, νέα τμήματα, νέες σχολές σε όλη την Ελλάδα, χωρίς μάλιστα κανένα σχέδιο. Γιατί εδώ και όχι εκεί</w:t>
      </w:r>
      <w:r>
        <w:rPr>
          <w:rFonts w:eastAsia="Times New Roman" w:cs="Times New Roman"/>
          <w:szCs w:val="24"/>
        </w:rPr>
        <w:t>;</w:t>
      </w:r>
    </w:p>
    <w:p w14:paraId="6B14EDE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Στο δε </w:t>
      </w:r>
      <w:r>
        <w:rPr>
          <w:rFonts w:eastAsia="Times New Roman" w:cs="Times New Roman"/>
          <w:szCs w:val="24"/>
        </w:rPr>
        <w:t>π</w:t>
      </w:r>
      <w:r>
        <w:rPr>
          <w:rFonts w:eastAsia="Times New Roman" w:cs="Times New Roman"/>
          <w:szCs w:val="24"/>
        </w:rPr>
        <w:t xml:space="preserve">ανεπιστημιακό </w:t>
      </w:r>
      <w:r>
        <w:rPr>
          <w:rFonts w:eastAsia="Times New Roman" w:cs="Times New Roman"/>
          <w:szCs w:val="24"/>
        </w:rPr>
        <w:t>ε</w:t>
      </w:r>
      <w:r>
        <w:rPr>
          <w:rFonts w:eastAsia="Times New Roman" w:cs="Times New Roman"/>
          <w:szCs w:val="24"/>
        </w:rPr>
        <w:t>ρευνητικ</w:t>
      </w:r>
      <w:r>
        <w:rPr>
          <w:rFonts w:eastAsia="Times New Roman" w:cs="Times New Roman"/>
          <w:szCs w:val="24"/>
        </w:rPr>
        <w:t xml:space="preserve">ό </w:t>
      </w:r>
      <w:r>
        <w:rPr>
          <w:rFonts w:eastAsia="Times New Roman" w:cs="Times New Roman"/>
          <w:szCs w:val="24"/>
        </w:rPr>
        <w:t>κ</w:t>
      </w:r>
      <w:r>
        <w:rPr>
          <w:rFonts w:eastAsia="Times New Roman" w:cs="Times New Roman"/>
          <w:szCs w:val="24"/>
        </w:rPr>
        <w:t xml:space="preserve">έντρο που ιδρύεται στο ΕΚΠΑ θα περιλαμβάνονται δεκαεπτά ινστιτούτα, με ατάκτως </w:t>
      </w:r>
      <w:proofErr w:type="spellStart"/>
      <w:r>
        <w:rPr>
          <w:rFonts w:eastAsia="Times New Roman" w:cs="Times New Roman"/>
          <w:szCs w:val="24"/>
        </w:rPr>
        <w:lastRenderedPageBreak/>
        <w:t>ερριμμένα</w:t>
      </w:r>
      <w:proofErr w:type="spellEnd"/>
      <w:r>
        <w:rPr>
          <w:rFonts w:eastAsia="Times New Roman" w:cs="Times New Roman"/>
          <w:szCs w:val="24"/>
        </w:rPr>
        <w:t xml:space="preserve"> αντικείμενα, από τη </w:t>
      </w:r>
      <w:proofErr w:type="spellStart"/>
      <w:r>
        <w:rPr>
          <w:rFonts w:eastAsia="Times New Roman" w:cs="Times New Roman"/>
          <w:szCs w:val="24"/>
        </w:rPr>
        <w:t>νανοτεχνολογία</w:t>
      </w:r>
      <w:proofErr w:type="spellEnd"/>
      <w:r>
        <w:rPr>
          <w:rFonts w:eastAsia="Times New Roman" w:cs="Times New Roman"/>
          <w:szCs w:val="24"/>
        </w:rPr>
        <w:t xml:space="preserve"> και τη </w:t>
      </w:r>
      <w:proofErr w:type="spellStart"/>
      <w:r>
        <w:rPr>
          <w:rFonts w:eastAsia="Times New Roman" w:cs="Times New Roman"/>
          <w:szCs w:val="24"/>
        </w:rPr>
        <w:t>φωτονική</w:t>
      </w:r>
      <w:proofErr w:type="spellEnd"/>
      <w:r>
        <w:rPr>
          <w:rFonts w:eastAsia="Times New Roman" w:cs="Times New Roman"/>
          <w:szCs w:val="24"/>
        </w:rPr>
        <w:t xml:space="preserve"> μέχρι τη μετάφραση, τη διερμηνεία και την </w:t>
      </w:r>
      <w:proofErr w:type="spellStart"/>
      <w:r>
        <w:rPr>
          <w:rFonts w:eastAsia="Times New Roman" w:cs="Times New Roman"/>
          <w:szCs w:val="24"/>
        </w:rPr>
        <w:t>αγροδιατροφή</w:t>
      </w:r>
      <w:proofErr w:type="spellEnd"/>
      <w:r>
        <w:rPr>
          <w:rFonts w:eastAsia="Times New Roman" w:cs="Times New Roman"/>
          <w:szCs w:val="24"/>
        </w:rPr>
        <w:t>. Αντίστοιχα πανεπιστημιακά ερευνητικά κέντρα και πληθώρα ι</w:t>
      </w:r>
      <w:r>
        <w:rPr>
          <w:rFonts w:eastAsia="Times New Roman" w:cs="Times New Roman"/>
          <w:szCs w:val="24"/>
        </w:rPr>
        <w:t xml:space="preserve">νστιτούτων εννοείται ότι ιδρύονται και στα άλλα πανεπιστήμια, βρίθοντας αλληλοεπικαλύψεων. </w:t>
      </w:r>
    </w:p>
    <w:p w14:paraId="6B14EDE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Και, φυσικά, όπως έχουμε δηλώσει επανειλημμένα, διαφωνούμε με τη διάσπαση του ερευνητικού ιστού της χώρας, με τη δημιουργία ερευνητικών κέντρων στα πανεπιστήμια που</w:t>
      </w:r>
      <w:r>
        <w:rPr>
          <w:rFonts w:eastAsia="Times New Roman" w:cs="Times New Roman"/>
          <w:szCs w:val="24"/>
        </w:rPr>
        <w:t xml:space="preserve"> θα διασπούν περαιτέρω τον </w:t>
      </w:r>
      <w:r>
        <w:rPr>
          <w:rFonts w:eastAsia="Times New Roman" w:cs="Times New Roman"/>
          <w:szCs w:val="24"/>
        </w:rPr>
        <w:t>Ε</w:t>
      </w:r>
      <w:r>
        <w:rPr>
          <w:rFonts w:eastAsia="Times New Roman" w:cs="Times New Roman"/>
          <w:szCs w:val="24"/>
        </w:rPr>
        <w:t xml:space="preserve">νιαίο </w:t>
      </w:r>
      <w:r>
        <w:rPr>
          <w:rFonts w:eastAsia="Times New Roman" w:cs="Times New Roman"/>
          <w:szCs w:val="24"/>
        </w:rPr>
        <w:t>Χ</w:t>
      </w:r>
      <w:r>
        <w:rPr>
          <w:rFonts w:eastAsia="Times New Roman" w:cs="Times New Roman"/>
          <w:szCs w:val="24"/>
        </w:rPr>
        <w:t xml:space="preserve">ώρο </w:t>
      </w:r>
      <w:r>
        <w:rPr>
          <w:rFonts w:eastAsia="Times New Roman" w:cs="Times New Roman"/>
          <w:szCs w:val="24"/>
        </w:rPr>
        <w:t>Τ</w:t>
      </w:r>
      <w:r>
        <w:rPr>
          <w:rFonts w:eastAsia="Times New Roman" w:cs="Times New Roman"/>
          <w:szCs w:val="24"/>
        </w:rPr>
        <w:t xml:space="preserve">ριτοβάθμιας </w:t>
      </w:r>
      <w:r>
        <w:rPr>
          <w:rFonts w:eastAsia="Times New Roman" w:cs="Times New Roman"/>
          <w:szCs w:val="24"/>
        </w:rPr>
        <w:t>Ε</w:t>
      </w:r>
      <w:r>
        <w:rPr>
          <w:rFonts w:eastAsia="Times New Roman" w:cs="Times New Roman"/>
          <w:szCs w:val="24"/>
        </w:rPr>
        <w:t xml:space="preserve">κπαίδευσης και </w:t>
      </w:r>
      <w:r>
        <w:rPr>
          <w:rFonts w:eastAsia="Times New Roman" w:cs="Times New Roman"/>
          <w:szCs w:val="24"/>
        </w:rPr>
        <w:t>Έ</w:t>
      </w:r>
      <w:r>
        <w:rPr>
          <w:rFonts w:eastAsia="Times New Roman" w:cs="Times New Roman"/>
          <w:szCs w:val="24"/>
        </w:rPr>
        <w:t>ρευνας, αφού δεν θα έχουν το θεσμικό πλαίσιο κάτω από το οποίο λειτουργούν όλα τα ερευνητικά κέντρα της Γενικής Γραμματείας Έρευνας</w:t>
      </w:r>
      <w:r>
        <w:rPr>
          <w:rFonts w:eastAsia="Times New Roman" w:cs="Times New Roman"/>
          <w:szCs w:val="24"/>
        </w:rPr>
        <w:t xml:space="preserve"> και </w:t>
      </w:r>
      <w:r>
        <w:rPr>
          <w:rFonts w:eastAsia="Times New Roman" w:cs="Times New Roman"/>
          <w:szCs w:val="24"/>
        </w:rPr>
        <w:t>Τεχνολογίας.</w:t>
      </w:r>
    </w:p>
    <w:p w14:paraId="6B14EDE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Με ποιες μελέτες σκοπιμότητας ιδρύοντα</w:t>
      </w:r>
      <w:r>
        <w:rPr>
          <w:rFonts w:eastAsia="Times New Roman" w:cs="Times New Roman"/>
          <w:szCs w:val="24"/>
        </w:rPr>
        <w:t xml:space="preserve">ι σχολές και τμήματα; Όπου χρειάζονται, να ιδρυθούν, με δύο </w:t>
      </w:r>
      <w:r>
        <w:rPr>
          <w:rFonts w:eastAsia="Times New Roman" w:cs="Times New Roman"/>
          <w:szCs w:val="24"/>
        </w:rPr>
        <w:t xml:space="preserve">ωστόσο </w:t>
      </w:r>
      <w:r>
        <w:rPr>
          <w:rFonts w:eastAsia="Times New Roman" w:cs="Times New Roman"/>
          <w:szCs w:val="24"/>
        </w:rPr>
        <w:t xml:space="preserve">κατευθύνσεις: Και με τρόπο που να συνδεθούν με την ανάπτυξη και με την αγορά, αλλά και όπου χρειάζονται πραγματικά σε σχέση με το μορφωτικό επίπεδο. </w:t>
      </w:r>
      <w:r>
        <w:rPr>
          <w:rFonts w:eastAsia="Times New Roman" w:cs="Times New Roman"/>
          <w:szCs w:val="24"/>
        </w:rPr>
        <w:t>Διότι π</w:t>
      </w:r>
      <w:r>
        <w:rPr>
          <w:rFonts w:eastAsia="Times New Roman" w:cs="Times New Roman"/>
          <w:szCs w:val="24"/>
        </w:rPr>
        <w:t>ολλές φορές, μάλιστα, δεν έχ</w:t>
      </w:r>
      <w:r>
        <w:rPr>
          <w:rFonts w:eastAsia="Times New Roman" w:cs="Times New Roman"/>
          <w:szCs w:val="24"/>
        </w:rPr>
        <w:t>ουν</w:t>
      </w:r>
      <w:r>
        <w:rPr>
          <w:rFonts w:eastAsia="Times New Roman" w:cs="Times New Roman"/>
          <w:szCs w:val="24"/>
        </w:rPr>
        <w:t xml:space="preserve"> σ</w:t>
      </w:r>
      <w:r>
        <w:rPr>
          <w:rFonts w:eastAsia="Times New Roman" w:cs="Times New Roman"/>
          <w:szCs w:val="24"/>
        </w:rPr>
        <w:t xml:space="preserve">χέση και με την αγορά. Όμως, με ποια έρευνα; Τι χρειάζεται, </w:t>
      </w:r>
      <w:r>
        <w:rPr>
          <w:rFonts w:eastAsia="Times New Roman" w:cs="Times New Roman"/>
          <w:szCs w:val="24"/>
        </w:rPr>
        <w:lastRenderedPageBreak/>
        <w:t>για παράδειγμα, -μπορεί να χρειάζεται, αλλά πώς τεκμηριώνεται;- η ίδρυση νέου Τμήματος Διαχείρισης Λιμένων και Αλιείας στα Ψαχνά, όπου δεν υπάρχει λιμάνι,</w:t>
      </w:r>
      <w:r>
        <w:rPr>
          <w:rFonts w:eastAsia="Times New Roman" w:cs="Times New Roman"/>
          <w:szCs w:val="24"/>
        </w:rPr>
        <w:t xml:space="preserve"> και νέου τμήματος</w:t>
      </w:r>
      <w:r>
        <w:rPr>
          <w:rFonts w:eastAsia="Times New Roman" w:cs="Times New Roman"/>
          <w:szCs w:val="24"/>
        </w:rPr>
        <w:t xml:space="preserve"> </w:t>
      </w:r>
      <w:proofErr w:type="spellStart"/>
      <w:r>
        <w:rPr>
          <w:rFonts w:eastAsia="Times New Roman" w:cs="Times New Roman"/>
          <w:szCs w:val="24"/>
        </w:rPr>
        <w:t>Διαιτολ</w:t>
      </w:r>
      <w:r>
        <w:rPr>
          <w:rFonts w:eastAsia="Times New Roman" w:cs="Times New Roman"/>
          <w:szCs w:val="24"/>
        </w:rPr>
        <w:t>ο</w:t>
      </w:r>
      <w:r>
        <w:rPr>
          <w:rFonts w:eastAsia="Times New Roman" w:cs="Times New Roman"/>
          <w:szCs w:val="24"/>
        </w:rPr>
        <w:t>γ</w:t>
      </w:r>
      <w:r>
        <w:rPr>
          <w:rFonts w:eastAsia="Times New Roman" w:cs="Times New Roman"/>
          <w:szCs w:val="24"/>
        </w:rPr>
        <w:t>ί</w:t>
      </w:r>
      <w:r>
        <w:rPr>
          <w:rFonts w:eastAsia="Times New Roman" w:cs="Times New Roman"/>
          <w:szCs w:val="24"/>
        </w:rPr>
        <w:t>α</w:t>
      </w:r>
      <w:r>
        <w:rPr>
          <w:rFonts w:eastAsia="Times New Roman" w:cs="Times New Roman"/>
          <w:szCs w:val="24"/>
        </w:rPr>
        <w:t>ς</w:t>
      </w:r>
      <w:proofErr w:type="spellEnd"/>
      <w:r>
        <w:rPr>
          <w:rFonts w:eastAsia="Times New Roman" w:cs="Times New Roman"/>
          <w:szCs w:val="24"/>
        </w:rPr>
        <w:t xml:space="preserve"> και η </w:t>
      </w:r>
      <w:proofErr w:type="spellStart"/>
      <w:r>
        <w:rPr>
          <w:rFonts w:eastAsia="Times New Roman" w:cs="Times New Roman"/>
          <w:szCs w:val="24"/>
        </w:rPr>
        <w:t>Διατ</w:t>
      </w:r>
      <w:r>
        <w:rPr>
          <w:rFonts w:eastAsia="Times New Roman" w:cs="Times New Roman"/>
          <w:szCs w:val="24"/>
        </w:rPr>
        <w:t>ροφολογία</w:t>
      </w:r>
      <w:r>
        <w:rPr>
          <w:rFonts w:eastAsia="Times New Roman" w:cs="Times New Roman"/>
          <w:szCs w:val="24"/>
        </w:rPr>
        <w:t>ς</w:t>
      </w:r>
      <w:proofErr w:type="spellEnd"/>
      <w:r>
        <w:rPr>
          <w:rFonts w:eastAsia="Times New Roman" w:cs="Times New Roman"/>
          <w:szCs w:val="24"/>
        </w:rPr>
        <w:t xml:space="preserve"> στα Τρίκαλα, που ήταν στην Καρδίτσα; Προς τι όλες αυτές οι αλλαγές; Προσπαθώ να καταλάβω. Υπάρχει κα</w:t>
      </w:r>
      <w:r>
        <w:rPr>
          <w:rFonts w:eastAsia="Times New Roman" w:cs="Times New Roman"/>
          <w:szCs w:val="24"/>
        </w:rPr>
        <w:t>μ</w:t>
      </w:r>
      <w:r>
        <w:rPr>
          <w:rFonts w:eastAsia="Times New Roman" w:cs="Times New Roman"/>
          <w:szCs w:val="24"/>
        </w:rPr>
        <w:t>μιά σοβαρότητα σε όλα αυτά; Καταιγισμός νέων σχολών, τμημάτων, ερευνητικών κέντρων και ινστιτούτων! Εδώ θα έπρεπε να γίνει ένας συνολικός σχεδια</w:t>
      </w:r>
      <w:r>
        <w:rPr>
          <w:rFonts w:eastAsia="Times New Roman" w:cs="Times New Roman"/>
          <w:szCs w:val="24"/>
        </w:rPr>
        <w:t xml:space="preserve">σμός πού χρειαζόμαστε, </w:t>
      </w:r>
      <w:r>
        <w:rPr>
          <w:rFonts w:eastAsia="Times New Roman" w:cs="Times New Roman"/>
          <w:szCs w:val="24"/>
        </w:rPr>
        <w:t>τι και με ποιον τρόπο</w:t>
      </w:r>
      <w:r>
        <w:rPr>
          <w:rFonts w:eastAsia="Times New Roman" w:cs="Times New Roman"/>
          <w:szCs w:val="24"/>
        </w:rPr>
        <w:t xml:space="preserve">, τι θα γίνει με την ανώτατη εκπαίδευση, με την τεχνολογική </w:t>
      </w:r>
      <w:r>
        <w:rPr>
          <w:rFonts w:eastAsia="Times New Roman" w:cs="Times New Roman"/>
          <w:szCs w:val="24"/>
        </w:rPr>
        <w:t xml:space="preserve">εκπαίδευση </w:t>
      </w:r>
      <w:r>
        <w:rPr>
          <w:rFonts w:eastAsia="Times New Roman" w:cs="Times New Roman"/>
          <w:szCs w:val="24"/>
        </w:rPr>
        <w:t>και πού θα κατανείμουμε τους πόρους.</w:t>
      </w:r>
    </w:p>
    <w:p w14:paraId="6B14EDE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Πώς να παραλείψει κ</w:t>
      </w:r>
      <w:r>
        <w:rPr>
          <w:rFonts w:eastAsia="Times New Roman" w:cs="Times New Roman"/>
          <w:szCs w:val="24"/>
        </w:rPr>
        <w:t>α</w:t>
      </w:r>
      <w:r>
        <w:rPr>
          <w:rFonts w:eastAsia="Times New Roman" w:cs="Times New Roman"/>
          <w:szCs w:val="24"/>
        </w:rPr>
        <w:t>νε</w:t>
      </w:r>
      <w:r>
        <w:rPr>
          <w:rFonts w:eastAsia="Times New Roman" w:cs="Times New Roman"/>
          <w:szCs w:val="24"/>
        </w:rPr>
        <w:t>ί</w:t>
      </w:r>
      <w:r>
        <w:rPr>
          <w:rFonts w:eastAsia="Times New Roman" w:cs="Times New Roman"/>
          <w:szCs w:val="24"/>
        </w:rPr>
        <w:t>ς τη θεσμοθέτηση γενικών τμημάτων, ανεξάρτητα από σχολές κ</w:t>
      </w:r>
      <w:r>
        <w:rPr>
          <w:rFonts w:eastAsia="Times New Roman" w:cs="Times New Roman"/>
          <w:szCs w:val="24"/>
        </w:rPr>
        <w:t>αι</w:t>
      </w:r>
      <w:r>
        <w:rPr>
          <w:rFonts w:eastAsia="Times New Roman" w:cs="Times New Roman"/>
          <w:szCs w:val="24"/>
        </w:rPr>
        <w:t xml:space="preserve"> άλλα τμήματα, με αντικείμεν</w:t>
      </w:r>
      <w:r>
        <w:rPr>
          <w:rFonts w:eastAsia="Times New Roman" w:cs="Times New Roman"/>
          <w:szCs w:val="24"/>
        </w:rPr>
        <w:t>ο</w:t>
      </w:r>
      <w:r>
        <w:rPr>
          <w:rFonts w:eastAsia="Times New Roman" w:cs="Times New Roman"/>
          <w:szCs w:val="24"/>
        </w:rPr>
        <w:t xml:space="preserve"> την εκπόνηση προγραμμάτων και την απονομή μεταπτυχιακών και διδακτορικών τίτλων; Αλήθεια, σε ποια επιστήμη; Σε ό,τι να’ ναι και σε ό,τι φανεί καλό, βέβαια, στη διοικούσα </w:t>
      </w:r>
      <w:r>
        <w:rPr>
          <w:rFonts w:eastAsia="Times New Roman" w:cs="Times New Roman"/>
          <w:szCs w:val="24"/>
        </w:rPr>
        <w:t>ε</w:t>
      </w:r>
      <w:r>
        <w:rPr>
          <w:rFonts w:eastAsia="Times New Roman" w:cs="Times New Roman"/>
          <w:szCs w:val="24"/>
        </w:rPr>
        <w:t>πιτροπή του</w:t>
      </w:r>
      <w:r>
        <w:rPr>
          <w:rFonts w:eastAsia="Times New Roman" w:cs="Times New Roman"/>
          <w:szCs w:val="24"/>
        </w:rPr>
        <w:t>;</w:t>
      </w:r>
      <w:r>
        <w:rPr>
          <w:rFonts w:eastAsia="Times New Roman" w:cs="Times New Roman"/>
          <w:szCs w:val="24"/>
        </w:rPr>
        <w:t xml:space="preserve"> </w:t>
      </w:r>
    </w:p>
    <w:p w14:paraId="6B14EDE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Δηλαδή, ενώ τα πανεπιστήμια υποφέρουν από</w:t>
      </w:r>
      <w:r>
        <w:rPr>
          <w:rFonts w:eastAsia="Times New Roman" w:cs="Times New Roman"/>
          <w:szCs w:val="24"/>
        </w:rPr>
        <w:t xml:space="preserve"> τη γενικευμένη βεβαίως ανομία -αυτό είναι μία άλλη συζήτηση, για άλλη φορά- και τα υπάρχοντα πανεπιστημιακά τμήματα καταρρέουν </w:t>
      </w:r>
      <w:r>
        <w:rPr>
          <w:rFonts w:eastAsia="Times New Roman" w:cs="Times New Roman"/>
          <w:szCs w:val="24"/>
        </w:rPr>
        <w:lastRenderedPageBreak/>
        <w:t>από έλλειψη προσωπικού σήμερα -αυτή είναι η κατάσταση, είναι πολύ δύσκολη για όποιον τη γνωρίζει- και προσπαθούν να καλύψουν τις</w:t>
      </w:r>
      <w:r>
        <w:rPr>
          <w:rFonts w:eastAsia="Times New Roman" w:cs="Times New Roman"/>
          <w:szCs w:val="24"/>
        </w:rPr>
        <w:t xml:space="preserve"> διδακτικές ανάγκες με νέους επιστήμονες, με τριετείς συμβάσεις από το ΕΣΠΑ ή με υποψήφιους διδάκτορες -μιλώ για την πραγματικότητα- η Κυβέρνηση ιδρύει νέες σχολές, τμήματα, ερευνητικά </w:t>
      </w:r>
      <w:r>
        <w:rPr>
          <w:rFonts w:eastAsia="Times New Roman" w:cs="Times New Roman"/>
          <w:szCs w:val="24"/>
        </w:rPr>
        <w:t xml:space="preserve">κέντρα </w:t>
      </w:r>
      <w:r>
        <w:rPr>
          <w:rFonts w:eastAsia="Times New Roman" w:cs="Times New Roman"/>
          <w:szCs w:val="24"/>
        </w:rPr>
        <w:t>και ινστιτούτα με τοπικά και συντεχνιακά κριτήρια.</w:t>
      </w:r>
    </w:p>
    <w:p w14:paraId="6B14EDE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Βεβαίως, να γ</w:t>
      </w:r>
      <w:r>
        <w:rPr>
          <w:rFonts w:eastAsia="Times New Roman" w:cs="Times New Roman"/>
          <w:szCs w:val="24"/>
        </w:rPr>
        <w:t xml:space="preserve">ίνει αναδιοργάνωση. Βεβαίως, να ιδρυθούν </w:t>
      </w:r>
      <w:r>
        <w:rPr>
          <w:rFonts w:eastAsia="Times New Roman" w:cs="Times New Roman"/>
          <w:szCs w:val="24"/>
        </w:rPr>
        <w:t xml:space="preserve">τμήματα </w:t>
      </w:r>
      <w:r>
        <w:rPr>
          <w:rFonts w:eastAsia="Times New Roman" w:cs="Times New Roman"/>
          <w:szCs w:val="24"/>
        </w:rPr>
        <w:t>εκεί που πρέπει,</w:t>
      </w:r>
      <w:r>
        <w:rPr>
          <w:rFonts w:eastAsia="Times New Roman" w:cs="Times New Roman"/>
          <w:szCs w:val="24"/>
        </w:rPr>
        <w:t xml:space="preserve"> όμως</w:t>
      </w:r>
      <w:r>
        <w:rPr>
          <w:rFonts w:eastAsia="Times New Roman" w:cs="Times New Roman"/>
          <w:szCs w:val="24"/>
        </w:rPr>
        <w:t xml:space="preserve"> με σχέδιο, προς όφελος του γενικού κοινωνικού συνόλου και όχι για τα συμφέροντα συγκεκριμένων ομάδων.</w:t>
      </w:r>
    </w:p>
    <w:p w14:paraId="6B14EDE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Για το Κίνημα Αλλαγής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νιαίος </w:t>
      </w:r>
      <w:r>
        <w:rPr>
          <w:rFonts w:eastAsia="Times New Roman" w:cs="Times New Roman"/>
          <w:szCs w:val="24"/>
        </w:rPr>
        <w:t>Χ</w:t>
      </w:r>
      <w:r>
        <w:rPr>
          <w:rFonts w:eastAsia="Times New Roman" w:cs="Times New Roman"/>
          <w:szCs w:val="24"/>
        </w:rPr>
        <w:t xml:space="preserve">ώρος </w:t>
      </w:r>
      <w:r>
        <w:rPr>
          <w:rFonts w:eastAsia="Times New Roman" w:cs="Times New Roman"/>
          <w:szCs w:val="24"/>
        </w:rPr>
        <w:t>Τ</w:t>
      </w:r>
      <w:r>
        <w:rPr>
          <w:rFonts w:eastAsia="Times New Roman" w:cs="Times New Roman"/>
          <w:szCs w:val="24"/>
        </w:rPr>
        <w:t xml:space="preserve">ριτοβάθμιας </w:t>
      </w:r>
      <w:r>
        <w:rPr>
          <w:rFonts w:eastAsia="Times New Roman" w:cs="Times New Roman"/>
          <w:szCs w:val="24"/>
        </w:rPr>
        <w:t>Ε</w:t>
      </w:r>
      <w:r>
        <w:rPr>
          <w:rFonts w:eastAsia="Times New Roman" w:cs="Times New Roman"/>
          <w:szCs w:val="24"/>
        </w:rPr>
        <w:t xml:space="preserve">κπαίδευσης και </w:t>
      </w:r>
      <w:r>
        <w:rPr>
          <w:rFonts w:eastAsia="Times New Roman" w:cs="Times New Roman"/>
          <w:szCs w:val="24"/>
        </w:rPr>
        <w:t>Έ</w:t>
      </w:r>
      <w:r>
        <w:rPr>
          <w:rFonts w:eastAsia="Times New Roman" w:cs="Times New Roman"/>
          <w:szCs w:val="24"/>
        </w:rPr>
        <w:t xml:space="preserve">ρευνας σημαίνει </w:t>
      </w:r>
      <w:r>
        <w:rPr>
          <w:rFonts w:eastAsia="Times New Roman" w:cs="Times New Roman"/>
          <w:szCs w:val="24"/>
        </w:rPr>
        <w:t xml:space="preserve">ουσιαστικές συνέργειες, αποτελεσματική δικτύωση μεταξύ πανεπιστημίων και ερευνητικών κέντρων. Αυτό απαιτεί όλα τα ερευνητικά κέντρα να εποπτεύονται από μία </w:t>
      </w:r>
      <w:r>
        <w:rPr>
          <w:rFonts w:eastAsia="Times New Roman" w:cs="Times New Roman"/>
          <w:szCs w:val="24"/>
        </w:rPr>
        <w:t>α</w:t>
      </w:r>
      <w:r>
        <w:rPr>
          <w:rFonts w:eastAsia="Times New Roman" w:cs="Times New Roman"/>
          <w:szCs w:val="24"/>
        </w:rPr>
        <w:t xml:space="preserve">ρχή και να </w:t>
      </w:r>
      <w:proofErr w:type="spellStart"/>
      <w:r>
        <w:rPr>
          <w:rFonts w:eastAsia="Times New Roman" w:cs="Times New Roman"/>
          <w:szCs w:val="24"/>
        </w:rPr>
        <w:t>διέπονται</w:t>
      </w:r>
      <w:proofErr w:type="spellEnd"/>
      <w:r>
        <w:rPr>
          <w:rFonts w:eastAsia="Times New Roman" w:cs="Times New Roman"/>
          <w:szCs w:val="24"/>
        </w:rPr>
        <w:t xml:space="preserve"> από το ίδιο θεσμικό πλαίσιο. </w:t>
      </w:r>
      <w:r>
        <w:rPr>
          <w:rFonts w:eastAsia="Times New Roman" w:cs="Times New Roman"/>
          <w:szCs w:val="24"/>
        </w:rPr>
        <w:t>Σημαίνει α</w:t>
      </w:r>
      <w:r>
        <w:rPr>
          <w:rFonts w:eastAsia="Times New Roman" w:cs="Times New Roman"/>
          <w:szCs w:val="24"/>
        </w:rPr>
        <w:t>ναβαθμισμένη τεχνολογική εκπαίδευση</w:t>
      </w:r>
      <w:r>
        <w:rPr>
          <w:rFonts w:eastAsia="Times New Roman" w:cs="Times New Roman"/>
          <w:szCs w:val="24"/>
        </w:rPr>
        <w:t>,</w:t>
      </w:r>
      <w:r>
        <w:rPr>
          <w:rFonts w:eastAsia="Times New Roman" w:cs="Times New Roman"/>
          <w:szCs w:val="24"/>
        </w:rPr>
        <w:t xml:space="preserve"> ση</w:t>
      </w:r>
      <w:r>
        <w:rPr>
          <w:rFonts w:eastAsia="Times New Roman" w:cs="Times New Roman"/>
          <w:szCs w:val="24"/>
        </w:rPr>
        <w:t>μαίνει ουσιαστική διαβούλευση και χάραξη μακροπρόθεσμης στρατηγικής.</w:t>
      </w:r>
    </w:p>
    <w:p w14:paraId="6B14EDE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Από αυτή την πολιτική, βέβαια, δεν ξέφυγε ούτε η δευτεροβάθμια εκπαίδευση. Ποιος ασχολείται με δομές και προγράμματα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Ζ</w:t>
      </w:r>
      <w:r>
        <w:rPr>
          <w:rFonts w:eastAsia="Times New Roman" w:cs="Times New Roman"/>
          <w:szCs w:val="24"/>
        </w:rPr>
        <w:t>ητήματα πολυτελείας</w:t>
      </w:r>
      <w:r>
        <w:rPr>
          <w:rFonts w:eastAsia="Times New Roman" w:cs="Times New Roman"/>
          <w:szCs w:val="24"/>
        </w:rPr>
        <w:t>.</w:t>
      </w:r>
      <w:r>
        <w:rPr>
          <w:rFonts w:eastAsia="Times New Roman" w:cs="Times New Roman"/>
          <w:szCs w:val="24"/>
        </w:rPr>
        <w:t xml:space="preserve"> Άλλες είναι οι προτεραιότητες. Αφού πρώτα ζαλίσ</w:t>
      </w:r>
      <w:r>
        <w:rPr>
          <w:rFonts w:eastAsia="Times New Roman" w:cs="Times New Roman"/>
          <w:szCs w:val="24"/>
        </w:rPr>
        <w:t xml:space="preserve">τηκε η ελληνική κοινωνία </w:t>
      </w:r>
      <w:r>
        <w:rPr>
          <w:rFonts w:eastAsia="Times New Roman" w:cs="Times New Roman"/>
          <w:szCs w:val="24"/>
        </w:rPr>
        <w:t xml:space="preserve">με τις </w:t>
      </w:r>
      <w:r>
        <w:rPr>
          <w:rFonts w:eastAsia="Times New Roman" w:cs="Times New Roman"/>
          <w:szCs w:val="24"/>
        </w:rPr>
        <w:t>υποσχ</w:t>
      </w:r>
      <w:r>
        <w:rPr>
          <w:rFonts w:eastAsia="Times New Roman" w:cs="Times New Roman"/>
          <w:szCs w:val="24"/>
        </w:rPr>
        <w:t>έσεις</w:t>
      </w:r>
      <w:r>
        <w:rPr>
          <w:rFonts w:eastAsia="Times New Roman" w:cs="Times New Roman"/>
          <w:szCs w:val="24"/>
        </w:rPr>
        <w:t xml:space="preserve"> σε γονείς και μαθητές </w:t>
      </w:r>
      <w:r>
        <w:rPr>
          <w:rFonts w:eastAsia="Times New Roman" w:cs="Times New Roman"/>
          <w:szCs w:val="24"/>
        </w:rPr>
        <w:t xml:space="preserve">για </w:t>
      </w:r>
      <w:r>
        <w:rPr>
          <w:rFonts w:eastAsia="Times New Roman" w:cs="Times New Roman"/>
          <w:szCs w:val="24"/>
        </w:rPr>
        <w:t xml:space="preserve">εύκολο ως ελεύθερο σύστημα πρόσβασης στα ΑΕΙ ανά εξάμηνο, χωρίς, κατά την άποψή μου, να έχετε καταλήξει ακόμα σε κάτι αξιόπιστο, έρχεστε τώρα </w:t>
      </w:r>
      <w:r>
        <w:rPr>
          <w:rFonts w:eastAsia="Times New Roman" w:cs="Times New Roman"/>
          <w:szCs w:val="24"/>
        </w:rPr>
        <w:t xml:space="preserve">με την τροπολογία σας </w:t>
      </w:r>
      <w:r>
        <w:rPr>
          <w:rFonts w:eastAsia="Times New Roman" w:cs="Times New Roman"/>
          <w:szCs w:val="24"/>
        </w:rPr>
        <w:t>και σε ένα άλλο ζήτημα.</w:t>
      </w:r>
    </w:p>
    <w:p w14:paraId="6B14EDE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Επιτρέψτε μου εδώ μία επισήμανση</w:t>
      </w:r>
      <w:r>
        <w:rPr>
          <w:rFonts w:eastAsia="Times New Roman" w:cs="Times New Roman"/>
          <w:szCs w:val="24"/>
        </w:rPr>
        <w:t xml:space="preserve">, για τις πανελλαδικές. </w:t>
      </w:r>
      <w:r>
        <w:rPr>
          <w:rFonts w:eastAsia="Times New Roman" w:cs="Times New Roman"/>
          <w:szCs w:val="24"/>
        </w:rPr>
        <w:t>Ο</w:t>
      </w:r>
      <w:r>
        <w:rPr>
          <w:rFonts w:eastAsia="Times New Roman" w:cs="Times New Roman"/>
          <w:szCs w:val="24"/>
        </w:rPr>
        <w:t>ι πανελλαδικές είχαν εξασφαλίσει το αδιάβλητο. Είχαν όμως -και έχουν- πολλά προβλήματα. Γι' αυτό θα έπρεπε να δούμε ένα σύστημα, το οποίο είναι πιο αξιόπιστο, αλλά να μη χάσουμε το αδιάβλητο. Δεν νο</w:t>
      </w:r>
      <w:r>
        <w:rPr>
          <w:rFonts w:eastAsia="Times New Roman" w:cs="Times New Roman"/>
          <w:szCs w:val="24"/>
        </w:rPr>
        <w:t xml:space="preserve">μίζω ότι αυτό το οποίο προτείνετε λύνει το θέμα. Δηλαδή, πάμε να λύσουμε ένα πρόβλημα και θα δημιουργήσουμε ένα μεγαλύτερο. </w:t>
      </w: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αυτό θα πρέπει να καθίσουμε, με εθνική συνεννόηση, να βρούμε το νέο τρόπο εισαγωγής στ</w:t>
      </w:r>
      <w:r>
        <w:rPr>
          <w:rFonts w:eastAsia="Times New Roman" w:cs="Times New Roman"/>
          <w:szCs w:val="24"/>
        </w:rPr>
        <w:t>ο</w:t>
      </w:r>
      <w:r>
        <w:rPr>
          <w:rFonts w:eastAsia="Times New Roman" w:cs="Times New Roman"/>
          <w:szCs w:val="24"/>
        </w:rPr>
        <w:t xml:space="preserve"> πανεπιστήμιο.</w:t>
      </w:r>
    </w:p>
    <w:p w14:paraId="6B14EDE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Επανέ</w:t>
      </w:r>
      <w:r>
        <w:rPr>
          <w:rFonts w:eastAsia="Times New Roman" w:cs="Times New Roman"/>
          <w:szCs w:val="24"/>
        </w:rPr>
        <w:t xml:space="preserve">ρχομαι </w:t>
      </w:r>
      <w:r>
        <w:rPr>
          <w:rFonts w:eastAsia="Times New Roman" w:cs="Times New Roman"/>
          <w:szCs w:val="24"/>
        </w:rPr>
        <w:t>στ</w:t>
      </w:r>
      <w:r>
        <w:rPr>
          <w:rFonts w:eastAsia="Times New Roman" w:cs="Times New Roman"/>
          <w:szCs w:val="24"/>
        </w:rPr>
        <w:t>η τροπολογία</w:t>
      </w:r>
      <w:r>
        <w:rPr>
          <w:rFonts w:eastAsia="Times New Roman" w:cs="Times New Roman"/>
          <w:szCs w:val="24"/>
        </w:rPr>
        <w:t xml:space="preserve"> σας και θα σας πω γιατί διαφωνώ. Και εδώ η διαφωνία δεν είναι για κάποια ρύθμιση, </w:t>
      </w:r>
      <w:r>
        <w:rPr>
          <w:rFonts w:eastAsia="Times New Roman" w:cs="Times New Roman"/>
          <w:szCs w:val="24"/>
        </w:rPr>
        <w:lastRenderedPageBreak/>
        <w:t>αλλά είναι ουσιαστική. Καταργείτε τον διαγωνισμό του ΑΣΕΠ και επαναφέρετε, ουσιαστικά, τα κριτήρια μόνο της προϋπηρεσίας και τα λεγόμενα «κοινωνικά κριτήρια».</w:t>
      </w:r>
    </w:p>
    <w:p w14:paraId="6B14EDEA" w14:textId="77777777" w:rsidR="004965E6" w:rsidRDefault="004D430C">
      <w:pPr>
        <w:spacing w:line="600" w:lineRule="auto"/>
        <w:ind w:firstLine="720"/>
        <w:jc w:val="both"/>
        <w:rPr>
          <w:rFonts w:eastAsia="Times New Roman" w:cs="Times New Roman"/>
          <w:szCs w:val="24"/>
        </w:rPr>
      </w:pPr>
      <w:r w:rsidRPr="00B02663">
        <w:rPr>
          <w:rFonts w:eastAsia="Times New Roman" w:cs="Times New Roman"/>
          <w:b/>
          <w:szCs w:val="24"/>
        </w:rPr>
        <w:t>ΚΩΝΣΤΑΝΤΙΝΟΣ Γ</w:t>
      </w:r>
      <w:r w:rsidRPr="00B02663">
        <w:rPr>
          <w:rFonts w:eastAsia="Times New Roman" w:cs="Times New Roman"/>
          <w:b/>
          <w:szCs w:val="24"/>
        </w:rPr>
        <w:t>ΑΒΡΟΓΛΟΥ (Υπουργός Παιδείας, Έρευνας και Θρησκευμάτων):</w:t>
      </w:r>
      <w:r>
        <w:rPr>
          <w:rFonts w:eastAsia="Times New Roman" w:cs="Times New Roman"/>
          <w:szCs w:val="24"/>
        </w:rPr>
        <w:t xml:space="preserve"> Και ακαδημαϊκά.</w:t>
      </w:r>
    </w:p>
    <w:p w14:paraId="6B14EDEB"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Και ακαδημαϊκά. Βεβαίως.</w:t>
      </w:r>
    </w:p>
    <w:p w14:paraId="6B14EDE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Η διαφωνία μου είναι στην κατάργηση του διαγωνισμού του ΑΣΕΠ ως ένα από τα κριτήρια -όχι το μοναδικό- της επιλογής. </w:t>
      </w:r>
    </w:p>
    <w:p w14:paraId="6B14EDE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Οι διορισμοί και </w:t>
      </w:r>
      <w:r>
        <w:rPr>
          <w:rFonts w:eastAsia="Times New Roman" w:cs="Times New Roman"/>
          <w:szCs w:val="24"/>
        </w:rPr>
        <w:t>οι προσλήψεις πρέπει να γίνονται από ενιαίους πίνακες με βάση τα αντικειμενικά κριτήρια, με πρώτο το διαγωνισμό του ΑΣΕΠ και με συνυπολογισμό της προϋπηρεσίας, των ακαδημαϊκών τίτλων και των κοινωνικών κριτηρίων. Βεβαίως σεβόμαστε τις δεκάδες χιλιάδες αναπ</w:t>
      </w:r>
      <w:r>
        <w:rPr>
          <w:rFonts w:eastAsia="Times New Roman" w:cs="Times New Roman"/>
          <w:szCs w:val="24"/>
        </w:rPr>
        <w:t>ληρωτές που δίνουν τη μάχη, υπηρετώντας την εκπαίδευση, αλλά και τις εκατό χιλιάδες και πλέον εκπαιδευτικούς που έχουν μικρή ή καθόλου προϋπηρεσία.</w:t>
      </w:r>
    </w:p>
    <w:p w14:paraId="6B14EDE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Σας διάβασα τι </w:t>
      </w:r>
      <w:r>
        <w:rPr>
          <w:rFonts w:eastAsia="Times New Roman" w:cs="Times New Roman"/>
          <w:szCs w:val="24"/>
        </w:rPr>
        <w:t xml:space="preserve">υποστηρίξατε </w:t>
      </w:r>
      <w:r>
        <w:rPr>
          <w:rFonts w:eastAsia="Times New Roman" w:cs="Times New Roman"/>
          <w:szCs w:val="24"/>
        </w:rPr>
        <w:t xml:space="preserve">στις επιτροπές. Το είπατε και σήμερα, κύριε Υπουργέ. </w:t>
      </w:r>
      <w:r>
        <w:rPr>
          <w:rFonts w:eastAsia="Times New Roman" w:cs="Times New Roman"/>
          <w:szCs w:val="24"/>
        </w:rPr>
        <w:t>Δ</w:t>
      </w:r>
      <w:r>
        <w:rPr>
          <w:rFonts w:eastAsia="Times New Roman" w:cs="Times New Roman"/>
          <w:szCs w:val="24"/>
        </w:rPr>
        <w:t xml:space="preserve">ιαβάζω από τα </w:t>
      </w:r>
      <w:r>
        <w:rPr>
          <w:rFonts w:eastAsia="Times New Roman" w:cs="Times New Roman"/>
          <w:szCs w:val="24"/>
        </w:rPr>
        <w:t>Π</w:t>
      </w:r>
      <w:r>
        <w:rPr>
          <w:rFonts w:eastAsia="Times New Roman" w:cs="Times New Roman"/>
          <w:szCs w:val="24"/>
        </w:rPr>
        <w:t>ρακτικά. Λέ</w:t>
      </w:r>
      <w:r>
        <w:rPr>
          <w:rFonts w:eastAsia="Times New Roman" w:cs="Times New Roman"/>
          <w:szCs w:val="24"/>
        </w:rPr>
        <w:t xml:space="preserve">τε ότι </w:t>
      </w:r>
      <w:r>
        <w:rPr>
          <w:rFonts w:eastAsia="Times New Roman" w:cs="Times New Roman"/>
          <w:szCs w:val="24"/>
        </w:rPr>
        <w:t>«</w:t>
      </w:r>
      <w:r>
        <w:rPr>
          <w:rFonts w:eastAsia="Times New Roman" w:cs="Times New Roman"/>
          <w:szCs w:val="24"/>
        </w:rPr>
        <w:t>ο γραπτ</w:t>
      </w:r>
      <w:r>
        <w:rPr>
          <w:rFonts w:eastAsia="Times New Roman" w:cs="Times New Roman"/>
          <w:szCs w:val="24"/>
        </w:rPr>
        <w:t>ό</w:t>
      </w:r>
      <w:r>
        <w:rPr>
          <w:rFonts w:eastAsia="Times New Roman" w:cs="Times New Roman"/>
          <w:szCs w:val="24"/>
        </w:rPr>
        <w:t>ς διαγωνισμός επιστημονικά και επιστημολογικά δεν έχει ούτε την επιστημονική εγκυρότητα ούτε και την παιδαγωγική εγκυρότητα που πρέπει να έχει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α τα βελτιώσουμε ορισμένα πράγματα. Δεν συμφωνώ ότι ο γραπτός διαγωνισμός είναι για πέταμα. </w:t>
      </w:r>
      <w:r>
        <w:rPr>
          <w:rFonts w:eastAsia="Times New Roman" w:cs="Times New Roman"/>
          <w:szCs w:val="24"/>
        </w:rPr>
        <w:t>«</w:t>
      </w:r>
      <w:r>
        <w:rPr>
          <w:rFonts w:eastAsia="Times New Roman" w:cs="Times New Roman"/>
          <w:szCs w:val="24"/>
        </w:rPr>
        <w:t>Γ</w:t>
      </w:r>
      <w:r>
        <w:rPr>
          <w:rFonts w:eastAsia="Times New Roman" w:cs="Times New Roman"/>
          <w:szCs w:val="24"/>
        </w:rPr>
        <w:t>ι' αυτό τον καταργούμε και όχι για να καλοπιάσουμε κάποιους</w:t>
      </w:r>
      <w:r>
        <w:rPr>
          <w:rFonts w:eastAsia="Times New Roman" w:cs="Times New Roman"/>
          <w:szCs w:val="24"/>
        </w:rPr>
        <w:t>»</w:t>
      </w:r>
      <w:r>
        <w:rPr>
          <w:rFonts w:eastAsia="Times New Roman" w:cs="Times New Roman"/>
          <w:szCs w:val="24"/>
        </w:rPr>
        <w:t xml:space="preserve"> λέτε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προϋπηρεσία στην οποία δίνουμε τόσο μεγάλη βάση για μας, έχει και επιστημονικό χαρακτήρα, δεν έχει </w:t>
      </w:r>
      <w:r>
        <w:rPr>
          <w:rFonts w:eastAsia="Times New Roman" w:cs="Times New Roman"/>
          <w:szCs w:val="24"/>
        </w:rPr>
        <w:t xml:space="preserve">έναν </w:t>
      </w:r>
      <w:r>
        <w:rPr>
          <w:rFonts w:eastAsia="Times New Roman" w:cs="Times New Roman"/>
          <w:szCs w:val="24"/>
        </w:rPr>
        <w:t>μόνο εργασιακό</w:t>
      </w:r>
      <w:r>
        <w:rPr>
          <w:rFonts w:eastAsia="Times New Roman" w:cs="Times New Roman"/>
          <w:szCs w:val="24"/>
        </w:rPr>
        <w:t xml:space="preserve"> χαρακτήρα</w:t>
      </w:r>
      <w:r>
        <w:rPr>
          <w:rFonts w:eastAsia="Times New Roman" w:cs="Times New Roman"/>
          <w:szCs w:val="24"/>
        </w:rPr>
        <w:t xml:space="preserve">, διότι ο άνθρωπος που είναι στην τάξη περισσότερο καιρό, </w:t>
      </w:r>
      <w:r>
        <w:rPr>
          <w:rFonts w:eastAsia="Times New Roman" w:cs="Times New Roman"/>
          <w:szCs w:val="24"/>
        </w:rPr>
        <w:t xml:space="preserve">είναι καλύτερος δάσκαλος </w:t>
      </w:r>
      <w:r>
        <w:rPr>
          <w:rFonts w:eastAsia="Times New Roman" w:cs="Times New Roman"/>
          <w:szCs w:val="24"/>
        </w:rPr>
        <w:t>κ</w:t>
      </w:r>
      <w:r>
        <w:rPr>
          <w:rFonts w:eastAsia="Times New Roman" w:cs="Times New Roman"/>
          <w:szCs w:val="24"/>
        </w:rPr>
        <w:t>αι ξέρουμε όλοι ότι βελτιωνόμαστε με τη μεγαλύτερη τριβή</w:t>
      </w:r>
      <w:r>
        <w:rPr>
          <w:rFonts w:eastAsia="Times New Roman" w:cs="Times New Roman"/>
          <w:szCs w:val="24"/>
        </w:rPr>
        <w:t>»</w:t>
      </w:r>
      <w:r>
        <w:rPr>
          <w:rFonts w:eastAsia="Times New Roman" w:cs="Times New Roman"/>
          <w:szCs w:val="24"/>
        </w:rPr>
        <w:t xml:space="preserve">. </w:t>
      </w:r>
    </w:p>
    <w:p w14:paraId="6B14EDEF" w14:textId="77777777" w:rsidR="004965E6" w:rsidRDefault="004D430C">
      <w:pPr>
        <w:tabs>
          <w:tab w:val="center" w:pos="4753"/>
          <w:tab w:val="left" w:pos="6156"/>
        </w:tabs>
        <w:spacing w:line="600" w:lineRule="auto"/>
        <w:ind w:firstLine="720"/>
        <w:jc w:val="both"/>
        <w:rPr>
          <w:rFonts w:eastAsia="Times New Roman"/>
          <w:szCs w:val="24"/>
        </w:rPr>
      </w:pPr>
      <w:r>
        <w:rPr>
          <w:rFonts w:eastAsia="Times New Roman"/>
          <w:szCs w:val="24"/>
        </w:rPr>
        <w:t>Πράγματι</w:t>
      </w:r>
      <w:r w:rsidRPr="00DB6B78">
        <w:rPr>
          <w:rFonts w:eastAsia="Times New Roman"/>
          <w:szCs w:val="24"/>
        </w:rPr>
        <w:t xml:space="preserve">, </w:t>
      </w:r>
      <w:r>
        <w:rPr>
          <w:rFonts w:eastAsia="Times New Roman"/>
          <w:szCs w:val="24"/>
        </w:rPr>
        <w:t xml:space="preserve">βελτιωνόμαστε με τη μεγαλύτερη τριβή, γι’ αυτό μπαίνουν και τα μόρια της προϋπηρεσίας. Γι’ αυτό λέμε να </w:t>
      </w:r>
      <w:r>
        <w:rPr>
          <w:rFonts w:eastAsia="Times New Roman"/>
          <w:szCs w:val="24"/>
        </w:rPr>
        <w:t xml:space="preserve">υπάρχουν </w:t>
      </w:r>
      <w:r>
        <w:rPr>
          <w:rFonts w:eastAsia="Times New Roman"/>
          <w:szCs w:val="24"/>
        </w:rPr>
        <w:t>μόρια προϋπηρεσίας ταυτόχρονα με τον γραπτό δια</w:t>
      </w:r>
      <w:r>
        <w:rPr>
          <w:rFonts w:eastAsia="Times New Roman"/>
          <w:szCs w:val="24"/>
        </w:rPr>
        <w:t xml:space="preserve">γωνισμό. </w:t>
      </w:r>
      <w:r>
        <w:rPr>
          <w:rFonts w:eastAsia="Times New Roman"/>
          <w:szCs w:val="24"/>
        </w:rPr>
        <w:t xml:space="preserve">Αυτό δεν σημαίνει </w:t>
      </w:r>
      <w:r>
        <w:rPr>
          <w:rFonts w:eastAsia="Times New Roman"/>
          <w:szCs w:val="24"/>
        </w:rPr>
        <w:t xml:space="preserve">απαραίτητα ότι είναι καλύτερος δάσκαλος όποιος έχει την προϋπηρεσία. Μπορεί </w:t>
      </w:r>
      <w:r>
        <w:rPr>
          <w:rFonts w:eastAsia="Times New Roman"/>
          <w:szCs w:val="24"/>
        </w:rPr>
        <w:t xml:space="preserve">και ένας νέος </w:t>
      </w:r>
      <w:r>
        <w:rPr>
          <w:rFonts w:eastAsia="Times New Roman"/>
          <w:szCs w:val="24"/>
        </w:rPr>
        <w:t xml:space="preserve">να είναι ένας πολύ καλός δάσκαλος. </w:t>
      </w:r>
    </w:p>
    <w:p w14:paraId="6B14EDF0" w14:textId="77777777" w:rsidR="004965E6" w:rsidRDefault="004D430C">
      <w:pPr>
        <w:tabs>
          <w:tab w:val="center" w:pos="4753"/>
          <w:tab w:val="left" w:pos="6156"/>
        </w:tabs>
        <w:spacing w:line="600" w:lineRule="auto"/>
        <w:ind w:firstLine="720"/>
        <w:jc w:val="both"/>
        <w:rPr>
          <w:rFonts w:eastAsia="Times New Roman"/>
          <w:szCs w:val="24"/>
        </w:rPr>
      </w:pPr>
      <w:r>
        <w:rPr>
          <w:rFonts w:eastAsia="Times New Roman"/>
          <w:szCs w:val="24"/>
        </w:rPr>
        <w:lastRenderedPageBreak/>
        <w:t xml:space="preserve">Θέλω να σας πω ότι </w:t>
      </w:r>
      <w:r>
        <w:rPr>
          <w:rFonts w:eastAsia="Times New Roman"/>
          <w:szCs w:val="24"/>
        </w:rPr>
        <w:t xml:space="preserve">όλα </w:t>
      </w:r>
      <w:r>
        <w:rPr>
          <w:rFonts w:eastAsia="Times New Roman"/>
          <w:szCs w:val="24"/>
        </w:rPr>
        <w:t>αυτά δεν έχουν μια ανάγνωση. Γι’ αυτό σας λέμε ότι θα έπρεπε να είναι συνδυαστικ</w:t>
      </w:r>
      <w:r>
        <w:rPr>
          <w:rFonts w:eastAsia="Times New Roman"/>
          <w:szCs w:val="24"/>
        </w:rPr>
        <w:t>ό το μοντέλο</w:t>
      </w:r>
      <w:r>
        <w:rPr>
          <w:rFonts w:eastAsia="Times New Roman"/>
          <w:szCs w:val="24"/>
        </w:rPr>
        <w:t>,</w:t>
      </w:r>
      <w:r>
        <w:rPr>
          <w:rFonts w:eastAsia="Times New Roman"/>
          <w:szCs w:val="24"/>
        </w:rPr>
        <w:t xml:space="preserve"> και με τον γραπτό διαγωνισμό και με τα κριτήρια. Και βεβαίως να είναι και η προϋπηρεσία και τα εκπαιδευτικά και τα κοινωνικά κριτήρια. Είδα ότι το καταθέσατε πριν από λίγο στα Πρακτικά. Αλλά καταλαβαίνετε ότι η διαφωνία μας είναι σε αυτό το θ</w:t>
      </w:r>
      <w:r>
        <w:rPr>
          <w:rFonts w:eastAsia="Times New Roman"/>
          <w:szCs w:val="24"/>
        </w:rPr>
        <w:t xml:space="preserve">έμα ριζική, διότι με αυτόν τον τρόπο ουσιαστικά δεν υπηρετούμε, κατά την άποψή μας, το κοινωνικό σύνολο. </w:t>
      </w:r>
    </w:p>
    <w:p w14:paraId="6B14EDF1" w14:textId="77777777" w:rsidR="004965E6" w:rsidRDefault="004D430C">
      <w:pPr>
        <w:tabs>
          <w:tab w:val="center" w:pos="4753"/>
          <w:tab w:val="left" w:pos="6156"/>
        </w:tabs>
        <w:spacing w:line="600" w:lineRule="auto"/>
        <w:ind w:firstLine="720"/>
        <w:jc w:val="both"/>
        <w:rPr>
          <w:rFonts w:eastAsia="Times New Roman"/>
          <w:szCs w:val="24"/>
        </w:rPr>
      </w:pPr>
      <w:r>
        <w:rPr>
          <w:rFonts w:eastAsia="Times New Roman"/>
          <w:szCs w:val="24"/>
        </w:rPr>
        <w:t>Κλείνοντας</w:t>
      </w:r>
      <w:r>
        <w:rPr>
          <w:rFonts w:eastAsia="Times New Roman"/>
          <w:szCs w:val="24"/>
        </w:rPr>
        <w:t>:</w:t>
      </w:r>
      <w:r>
        <w:rPr>
          <w:rFonts w:eastAsia="Times New Roman"/>
          <w:szCs w:val="24"/>
        </w:rPr>
        <w:t xml:space="preserve"> </w:t>
      </w:r>
      <w:r>
        <w:rPr>
          <w:rFonts w:eastAsia="Times New Roman"/>
          <w:szCs w:val="24"/>
        </w:rPr>
        <w:t>Δ</w:t>
      </w:r>
      <w:r>
        <w:rPr>
          <w:rFonts w:eastAsia="Times New Roman"/>
          <w:szCs w:val="24"/>
        </w:rPr>
        <w:t>εν ανασχεδιάζετε τον ακαδημαϊκό</w:t>
      </w:r>
      <w:r w:rsidRPr="00960941">
        <w:rPr>
          <w:rFonts w:eastAsia="Times New Roman"/>
          <w:szCs w:val="24"/>
        </w:rPr>
        <w:t xml:space="preserve"> χάρτη της χώρας</w:t>
      </w:r>
      <w:r>
        <w:rPr>
          <w:rFonts w:eastAsia="Times New Roman"/>
          <w:szCs w:val="24"/>
        </w:rPr>
        <w:t>,</w:t>
      </w:r>
      <w:r w:rsidRPr="00960941">
        <w:rPr>
          <w:rFonts w:eastAsia="Times New Roman"/>
          <w:szCs w:val="24"/>
        </w:rPr>
        <w:t xml:space="preserve"> δεν αντιμετωπίζετ</w:t>
      </w:r>
      <w:r>
        <w:rPr>
          <w:rFonts w:eastAsia="Times New Roman"/>
          <w:szCs w:val="24"/>
        </w:rPr>
        <w:t>ε</w:t>
      </w:r>
      <w:r w:rsidRPr="00960941">
        <w:rPr>
          <w:rFonts w:eastAsia="Times New Roman"/>
          <w:szCs w:val="24"/>
        </w:rPr>
        <w:t xml:space="preserve"> τ</w:t>
      </w:r>
      <w:r>
        <w:rPr>
          <w:rFonts w:eastAsia="Times New Roman"/>
          <w:szCs w:val="24"/>
        </w:rPr>
        <w:t>ι</w:t>
      </w:r>
      <w:r w:rsidRPr="00960941">
        <w:rPr>
          <w:rFonts w:eastAsia="Times New Roman"/>
          <w:szCs w:val="24"/>
        </w:rPr>
        <w:t>ς λειτουργί</w:t>
      </w:r>
      <w:r>
        <w:rPr>
          <w:rFonts w:eastAsia="Times New Roman"/>
          <w:szCs w:val="24"/>
        </w:rPr>
        <w:t>ε</w:t>
      </w:r>
      <w:r w:rsidRPr="00960941">
        <w:rPr>
          <w:rFonts w:eastAsia="Times New Roman"/>
          <w:szCs w:val="24"/>
        </w:rPr>
        <w:t>ς των ιδρυμάτων</w:t>
      </w:r>
      <w:r>
        <w:rPr>
          <w:rFonts w:eastAsia="Times New Roman"/>
          <w:szCs w:val="24"/>
        </w:rPr>
        <w:t>, δεν συνδέετε –κατά την άποψή μου-</w:t>
      </w:r>
      <w:r w:rsidRPr="00960941">
        <w:rPr>
          <w:rFonts w:eastAsia="Times New Roman"/>
          <w:szCs w:val="24"/>
        </w:rPr>
        <w:t xml:space="preserve"> όπως θα έπρεπε τις όποιες αλλαγές </w:t>
      </w:r>
      <w:r>
        <w:rPr>
          <w:rFonts w:eastAsia="Times New Roman"/>
          <w:szCs w:val="24"/>
        </w:rPr>
        <w:t xml:space="preserve">με </w:t>
      </w:r>
      <w:r w:rsidRPr="00960941">
        <w:rPr>
          <w:rFonts w:eastAsia="Times New Roman"/>
          <w:szCs w:val="24"/>
        </w:rPr>
        <w:t xml:space="preserve">τις πραγματικές ανάγκες </w:t>
      </w:r>
      <w:r>
        <w:rPr>
          <w:rFonts w:eastAsia="Times New Roman"/>
          <w:szCs w:val="24"/>
        </w:rPr>
        <w:t xml:space="preserve">της </w:t>
      </w:r>
      <w:r w:rsidRPr="00960941">
        <w:rPr>
          <w:rFonts w:eastAsia="Times New Roman"/>
          <w:szCs w:val="24"/>
        </w:rPr>
        <w:t>εκπαίδευσης και της οικονομίας</w:t>
      </w:r>
      <w:r>
        <w:rPr>
          <w:rFonts w:eastAsia="Times New Roman"/>
          <w:szCs w:val="24"/>
        </w:rPr>
        <w:t>.</w:t>
      </w:r>
    </w:p>
    <w:p w14:paraId="6B14EDF2" w14:textId="77777777" w:rsidR="004965E6" w:rsidRDefault="004D430C">
      <w:pPr>
        <w:tabs>
          <w:tab w:val="center" w:pos="4753"/>
          <w:tab w:val="left" w:pos="6156"/>
        </w:tabs>
        <w:spacing w:line="600" w:lineRule="auto"/>
        <w:ind w:firstLine="720"/>
        <w:jc w:val="both"/>
        <w:rPr>
          <w:rFonts w:eastAsia="Times New Roman"/>
          <w:szCs w:val="24"/>
        </w:rPr>
      </w:pPr>
      <w:r>
        <w:rPr>
          <w:rFonts w:eastAsia="Times New Roman"/>
          <w:szCs w:val="24"/>
        </w:rPr>
        <w:t>Υ</w:t>
      </w:r>
      <w:r w:rsidRPr="00960941">
        <w:rPr>
          <w:rFonts w:eastAsia="Times New Roman"/>
          <w:szCs w:val="24"/>
        </w:rPr>
        <w:t>πάρχουν και θετικές διατάξεις</w:t>
      </w:r>
      <w:r>
        <w:rPr>
          <w:rFonts w:eastAsia="Times New Roman"/>
          <w:szCs w:val="24"/>
        </w:rPr>
        <w:t xml:space="preserve"> στο νομοσχέδιο; Υπάρχουν. Είναι εντελώς, όμως,</w:t>
      </w:r>
      <w:r w:rsidRPr="00960941">
        <w:rPr>
          <w:rFonts w:eastAsia="Times New Roman"/>
          <w:szCs w:val="24"/>
        </w:rPr>
        <w:t xml:space="preserve"> δευτερεύουσες</w:t>
      </w:r>
      <w:r>
        <w:rPr>
          <w:rFonts w:eastAsia="Times New Roman"/>
          <w:szCs w:val="24"/>
        </w:rPr>
        <w:t>,</w:t>
      </w:r>
      <w:r w:rsidRPr="00960941">
        <w:rPr>
          <w:rFonts w:eastAsia="Times New Roman"/>
          <w:szCs w:val="24"/>
        </w:rPr>
        <w:t xml:space="preserve"> </w:t>
      </w:r>
      <w:r>
        <w:rPr>
          <w:rFonts w:eastAsia="Times New Roman"/>
          <w:szCs w:val="24"/>
        </w:rPr>
        <w:t>κατά την άποψή μου</w:t>
      </w:r>
      <w:r w:rsidRPr="00960941">
        <w:rPr>
          <w:rFonts w:eastAsia="Times New Roman"/>
          <w:szCs w:val="24"/>
        </w:rPr>
        <w:t xml:space="preserve"> χαμέν</w:t>
      </w:r>
      <w:r>
        <w:rPr>
          <w:rFonts w:eastAsia="Times New Roman"/>
          <w:szCs w:val="24"/>
        </w:rPr>
        <w:t>ες μέσα σε ένα αν</w:t>
      </w:r>
      <w:r w:rsidRPr="00960941">
        <w:rPr>
          <w:rFonts w:eastAsia="Times New Roman"/>
          <w:szCs w:val="24"/>
        </w:rPr>
        <w:t xml:space="preserve">ορθολογικό </w:t>
      </w:r>
      <w:r>
        <w:rPr>
          <w:rFonts w:eastAsia="Times New Roman"/>
          <w:szCs w:val="24"/>
        </w:rPr>
        <w:t>π</w:t>
      </w:r>
      <w:r w:rsidRPr="00960941">
        <w:rPr>
          <w:rFonts w:eastAsia="Times New Roman"/>
          <w:szCs w:val="24"/>
        </w:rPr>
        <w:t>λαίσιο</w:t>
      </w:r>
      <w:r>
        <w:rPr>
          <w:rFonts w:eastAsia="Times New Roman"/>
          <w:szCs w:val="24"/>
        </w:rPr>
        <w:t>. Ό</w:t>
      </w:r>
      <w:r w:rsidRPr="00960941">
        <w:rPr>
          <w:rFonts w:eastAsia="Times New Roman"/>
          <w:szCs w:val="24"/>
        </w:rPr>
        <w:t>πως</w:t>
      </w:r>
      <w:r w:rsidRPr="00960941">
        <w:rPr>
          <w:rFonts w:eastAsia="Times New Roman"/>
          <w:szCs w:val="24"/>
        </w:rPr>
        <w:t xml:space="preserve"> </w:t>
      </w:r>
      <w:r>
        <w:rPr>
          <w:rFonts w:eastAsia="Times New Roman"/>
          <w:szCs w:val="24"/>
        </w:rPr>
        <w:t xml:space="preserve">η </w:t>
      </w:r>
      <w:r w:rsidRPr="00960941">
        <w:rPr>
          <w:rFonts w:eastAsia="Times New Roman"/>
          <w:szCs w:val="24"/>
        </w:rPr>
        <w:t xml:space="preserve">συγκρότηση επταμελούς επιτροπής </w:t>
      </w:r>
      <w:r>
        <w:rPr>
          <w:rFonts w:eastAsia="Times New Roman"/>
          <w:szCs w:val="24"/>
        </w:rPr>
        <w:t xml:space="preserve">για τις </w:t>
      </w:r>
      <w:r w:rsidRPr="00960941">
        <w:rPr>
          <w:rFonts w:eastAsia="Times New Roman"/>
          <w:szCs w:val="24"/>
        </w:rPr>
        <w:t>κρίσ</w:t>
      </w:r>
      <w:r>
        <w:rPr>
          <w:rFonts w:eastAsia="Times New Roman"/>
          <w:szCs w:val="24"/>
        </w:rPr>
        <w:t>ει</w:t>
      </w:r>
      <w:r w:rsidRPr="00960941">
        <w:rPr>
          <w:rFonts w:eastAsia="Times New Roman"/>
          <w:szCs w:val="24"/>
        </w:rPr>
        <w:t xml:space="preserve">ς για </w:t>
      </w:r>
      <w:r>
        <w:rPr>
          <w:rFonts w:eastAsia="Times New Roman"/>
          <w:szCs w:val="24"/>
        </w:rPr>
        <w:t xml:space="preserve">τους </w:t>
      </w:r>
      <w:r w:rsidRPr="00960941">
        <w:rPr>
          <w:rFonts w:eastAsia="Times New Roman"/>
          <w:szCs w:val="24"/>
        </w:rPr>
        <w:t>διδάκτορες</w:t>
      </w:r>
      <w:r>
        <w:rPr>
          <w:rFonts w:eastAsia="Times New Roman"/>
          <w:szCs w:val="24"/>
        </w:rPr>
        <w:t>,</w:t>
      </w:r>
      <w:r>
        <w:rPr>
          <w:rFonts w:eastAsia="Times New Roman"/>
          <w:szCs w:val="24"/>
        </w:rPr>
        <w:t xml:space="preserve"> ή</w:t>
      </w:r>
      <w:r w:rsidRPr="00960941">
        <w:rPr>
          <w:rFonts w:eastAsia="Times New Roman"/>
          <w:szCs w:val="24"/>
        </w:rPr>
        <w:t xml:space="preserve"> η συγκρότηση επιτροπής ισότητας των φύλων</w:t>
      </w:r>
      <w:r>
        <w:rPr>
          <w:rFonts w:eastAsia="Times New Roman"/>
          <w:szCs w:val="24"/>
        </w:rPr>
        <w:t>.</w:t>
      </w:r>
      <w:r w:rsidRPr="00960941">
        <w:rPr>
          <w:rFonts w:eastAsia="Times New Roman"/>
          <w:szCs w:val="24"/>
        </w:rPr>
        <w:t xml:space="preserve"> </w:t>
      </w:r>
    </w:p>
    <w:p w14:paraId="6B14EDF3" w14:textId="77777777" w:rsidR="004965E6" w:rsidRDefault="004D430C">
      <w:pPr>
        <w:tabs>
          <w:tab w:val="center" w:pos="4753"/>
          <w:tab w:val="left" w:pos="6156"/>
        </w:tabs>
        <w:spacing w:line="600" w:lineRule="auto"/>
        <w:ind w:firstLine="720"/>
        <w:jc w:val="both"/>
        <w:rPr>
          <w:rFonts w:eastAsia="Times New Roman"/>
          <w:szCs w:val="24"/>
        </w:rPr>
      </w:pPr>
      <w:r>
        <w:rPr>
          <w:rFonts w:eastAsia="Times New Roman"/>
          <w:szCs w:val="24"/>
        </w:rPr>
        <w:lastRenderedPageBreak/>
        <w:t>Κ</w:t>
      </w:r>
      <w:r w:rsidRPr="00960941">
        <w:rPr>
          <w:rFonts w:eastAsia="Times New Roman"/>
          <w:szCs w:val="24"/>
        </w:rPr>
        <w:t>υρίες και κύριοι Βουλευτές</w:t>
      </w:r>
      <w:r>
        <w:rPr>
          <w:rFonts w:eastAsia="Times New Roman"/>
          <w:szCs w:val="24"/>
        </w:rPr>
        <w:t>,</w:t>
      </w:r>
      <w:r w:rsidRPr="00960941">
        <w:rPr>
          <w:rFonts w:eastAsia="Times New Roman"/>
          <w:szCs w:val="24"/>
        </w:rPr>
        <w:t xml:space="preserve"> </w:t>
      </w:r>
      <w:r>
        <w:rPr>
          <w:rFonts w:eastAsia="Times New Roman"/>
          <w:szCs w:val="24"/>
        </w:rPr>
        <w:t>η</w:t>
      </w:r>
      <w:r w:rsidRPr="00960941">
        <w:rPr>
          <w:rFonts w:eastAsia="Times New Roman"/>
          <w:szCs w:val="24"/>
        </w:rPr>
        <w:t xml:space="preserve"> παιδεία είναι ένα ζήτημα </w:t>
      </w:r>
      <w:r>
        <w:rPr>
          <w:rFonts w:eastAsia="Times New Roman"/>
          <w:szCs w:val="24"/>
        </w:rPr>
        <w:t>ε</w:t>
      </w:r>
      <w:r w:rsidRPr="00960941">
        <w:rPr>
          <w:rFonts w:eastAsia="Times New Roman"/>
          <w:szCs w:val="24"/>
        </w:rPr>
        <w:t>θνικό και δεν θα μπορέσουμε να ξεφύγουμε από την κρίση</w:t>
      </w:r>
      <w:r>
        <w:rPr>
          <w:rFonts w:eastAsia="Times New Roman"/>
          <w:szCs w:val="24"/>
        </w:rPr>
        <w:t>,</w:t>
      </w:r>
      <w:r w:rsidRPr="00960941">
        <w:rPr>
          <w:rFonts w:eastAsia="Times New Roman"/>
          <w:szCs w:val="24"/>
        </w:rPr>
        <w:t xml:space="preserve"> αν </w:t>
      </w:r>
      <w:r>
        <w:rPr>
          <w:rFonts w:eastAsia="Times New Roman"/>
          <w:szCs w:val="24"/>
        </w:rPr>
        <w:t>τ</w:t>
      </w:r>
      <w:r w:rsidRPr="00960941">
        <w:rPr>
          <w:rFonts w:eastAsia="Times New Roman"/>
          <w:szCs w:val="24"/>
        </w:rPr>
        <w:t>ουλάχιστον σε αυτό το</w:t>
      </w:r>
      <w:r w:rsidRPr="00960941">
        <w:rPr>
          <w:rFonts w:eastAsia="Times New Roman"/>
          <w:szCs w:val="24"/>
        </w:rPr>
        <w:t xml:space="preserve"> ζήτημα δεν μπορέσουμε να συνεννοηθούμε</w:t>
      </w:r>
      <w:r>
        <w:rPr>
          <w:rFonts w:eastAsia="Times New Roman"/>
          <w:szCs w:val="24"/>
        </w:rPr>
        <w:t>.</w:t>
      </w:r>
      <w:r w:rsidRPr="00960941">
        <w:rPr>
          <w:rFonts w:eastAsia="Times New Roman"/>
          <w:szCs w:val="24"/>
        </w:rPr>
        <w:t xml:space="preserve"> </w:t>
      </w:r>
      <w:r>
        <w:rPr>
          <w:rFonts w:eastAsia="Times New Roman"/>
          <w:szCs w:val="24"/>
        </w:rPr>
        <w:t>Χ</w:t>
      </w:r>
      <w:r w:rsidRPr="00960941">
        <w:rPr>
          <w:rFonts w:eastAsia="Times New Roman"/>
          <w:szCs w:val="24"/>
        </w:rPr>
        <w:t xml:space="preserve">ρειάζεται </w:t>
      </w:r>
      <w:r>
        <w:rPr>
          <w:rFonts w:eastAsia="Times New Roman"/>
          <w:szCs w:val="24"/>
        </w:rPr>
        <w:t>ε</w:t>
      </w:r>
      <w:r w:rsidRPr="00960941">
        <w:rPr>
          <w:rFonts w:eastAsia="Times New Roman"/>
          <w:szCs w:val="24"/>
        </w:rPr>
        <w:t>θνική συνεννόηση</w:t>
      </w:r>
      <w:r>
        <w:rPr>
          <w:rFonts w:eastAsia="Times New Roman"/>
          <w:szCs w:val="24"/>
        </w:rPr>
        <w:t>.</w:t>
      </w:r>
      <w:r w:rsidRPr="00960941">
        <w:rPr>
          <w:rFonts w:eastAsia="Times New Roman"/>
          <w:szCs w:val="24"/>
        </w:rPr>
        <w:t xml:space="preserve"> </w:t>
      </w:r>
      <w:r>
        <w:rPr>
          <w:rFonts w:eastAsia="Times New Roman"/>
          <w:szCs w:val="24"/>
        </w:rPr>
        <w:t>Α</w:t>
      </w:r>
      <w:r w:rsidRPr="00960941">
        <w:rPr>
          <w:rFonts w:eastAsia="Times New Roman"/>
          <w:szCs w:val="24"/>
        </w:rPr>
        <w:t xml:space="preserve">παιτούνται προοδευτικές </w:t>
      </w:r>
      <w:r>
        <w:rPr>
          <w:rFonts w:eastAsia="Times New Roman"/>
          <w:szCs w:val="24"/>
        </w:rPr>
        <w:t>τομές</w:t>
      </w:r>
      <w:r w:rsidRPr="00960941">
        <w:rPr>
          <w:rFonts w:eastAsia="Times New Roman"/>
          <w:szCs w:val="24"/>
        </w:rPr>
        <w:t xml:space="preserve"> απέναντι σε κάθε συντήρηση που κρατάει τη χώρα δέσμια παθογενειών</w:t>
      </w:r>
      <w:r>
        <w:rPr>
          <w:rFonts w:eastAsia="Times New Roman"/>
          <w:szCs w:val="24"/>
        </w:rPr>
        <w:t>,</w:t>
      </w:r>
      <w:r>
        <w:rPr>
          <w:rFonts w:eastAsia="Times New Roman"/>
          <w:szCs w:val="24"/>
        </w:rPr>
        <w:t xml:space="preserve"> κ</w:t>
      </w:r>
      <w:r w:rsidRPr="00960941">
        <w:rPr>
          <w:rFonts w:eastAsia="Times New Roman"/>
          <w:szCs w:val="24"/>
        </w:rPr>
        <w:t xml:space="preserve">αι </w:t>
      </w:r>
      <w:r>
        <w:rPr>
          <w:rFonts w:eastAsia="Times New Roman"/>
          <w:szCs w:val="24"/>
        </w:rPr>
        <w:t>μία</w:t>
      </w:r>
      <w:r w:rsidRPr="00960941">
        <w:rPr>
          <w:rFonts w:eastAsia="Times New Roman"/>
          <w:szCs w:val="24"/>
        </w:rPr>
        <w:t xml:space="preserve"> από τις παθογένειες οι οποίες είναι διαχρονικές και επεκτείν</w:t>
      </w:r>
      <w:r>
        <w:rPr>
          <w:rFonts w:eastAsia="Times New Roman"/>
          <w:szCs w:val="24"/>
        </w:rPr>
        <w:t>εται</w:t>
      </w:r>
      <w:r w:rsidRPr="00960941">
        <w:rPr>
          <w:rFonts w:eastAsia="Times New Roman"/>
          <w:szCs w:val="24"/>
        </w:rPr>
        <w:t xml:space="preserve"> </w:t>
      </w:r>
      <w:r>
        <w:rPr>
          <w:rFonts w:eastAsia="Times New Roman"/>
          <w:szCs w:val="24"/>
        </w:rPr>
        <w:t>σ</w:t>
      </w:r>
      <w:r w:rsidRPr="00960941">
        <w:rPr>
          <w:rFonts w:eastAsia="Times New Roman"/>
          <w:szCs w:val="24"/>
        </w:rPr>
        <w:t>ήμερα</w:t>
      </w:r>
      <w:r>
        <w:rPr>
          <w:rFonts w:eastAsia="Times New Roman"/>
          <w:szCs w:val="24"/>
        </w:rPr>
        <w:t xml:space="preserve">, </w:t>
      </w:r>
      <w:r w:rsidRPr="00960941">
        <w:rPr>
          <w:rFonts w:eastAsia="Times New Roman"/>
          <w:szCs w:val="24"/>
        </w:rPr>
        <w:t xml:space="preserve">είναι </w:t>
      </w:r>
      <w:r w:rsidRPr="00960941">
        <w:rPr>
          <w:rFonts w:eastAsia="Times New Roman"/>
          <w:szCs w:val="24"/>
        </w:rPr>
        <w:t>αυτή της ίδρυσης τμημάτων χωρίς κανένα σχέδιο σε όλη τη χώρα</w:t>
      </w:r>
      <w:r>
        <w:rPr>
          <w:rFonts w:eastAsia="Times New Roman"/>
          <w:szCs w:val="24"/>
        </w:rPr>
        <w:t>.</w:t>
      </w:r>
    </w:p>
    <w:p w14:paraId="6B14EDF4" w14:textId="77777777" w:rsidR="004965E6" w:rsidRDefault="004D430C">
      <w:pPr>
        <w:tabs>
          <w:tab w:val="center" w:pos="4753"/>
          <w:tab w:val="left" w:pos="6156"/>
        </w:tabs>
        <w:spacing w:line="600" w:lineRule="auto"/>
        <w:ind w:firstLine="720"/>
        <w:jc w:val="both"/>
        <w:rPr>
          <w:rFonts w:eastAsia="Times New Roman"/>
          <w:szCs w:val="24"/>
        </w:rPr>
      </w:pPr>
      <w:r>
        <w:rPr>
          <w:rFonts w:eastAsia="Times New Roman"/>
          <w:szCs w:val="24"/>
        </w:rPr>
        <w:t>Α</w:t>
      </w:r>
      <w:r w:rsidRPr="00960941">
        <w:rPr>
          <w:rFonts w:eastAsia="Times New Roman"/>
          <w:szCs w:val="24"/>
        </w:rPr>
        <w:t>υτό</w:t>
      </w:r>
      <w:r>
        <w:rPr>
          <w:rFonts w:eastAsia="Times New Roman"/>
          <w:szCs w:val="24"/>
        </w:rPr>
        <w:t>ν</w:t>
      </w:r>
      <w:r w:rsidRPr="00960941">
        <w:rPr>
          <w:rFonts w:eastAsia="Times New Roman"/>
          <w:szCs w:val="24"/>
        </w:rPr>
        <w:t xml:space="preserve"> το στόχο οφείλουμε να υπηρετήσουμε</w:t>
      </w:r>
      <w:r>
        <w:rPr>
          <w:rFonts w:eastAsia="Times New Roman"/>
          <w:szCs w:val="24"/>
        </w:rPr>
        <w:t>,</w:t>
      </w:r>
      <w:r w:rsidRPr="00960941">
        <w:rPr>
          <w:rFonts w:eastAsia="Times New Roman"/>
          <w:szCs w:val="24"/>
        </w:rPr>
        <w:t xml:space="preserve"> γιατί το</w:t>
      </w:r>
      <w:r>
        <w:rPr>
          <w:rFonts w:eastAsia="Times New Roman"/>
          <w:szCs w:val="24"/>
        </w:rPr>
        <w:t>ν</w:t>
      </w:r>
      <w:r w:rsidRPr="00960941">
        <w:rPr>
          <w:rFonts w:eastAsia="Times New Roman"/>
          <w:szCs w:val="24"/>
        </w:rPr>
        <w:t xml:space="preserve"> χρωστούμε πρωτίστως στη νέα γενιά</w:t>
      </w:r>
      <w:r>
        <w:rPr>
          <w:rFonts w:eastAsia="Times New Roman"/>
          <w:szCs w:val="24"/>
        </w:rPr>
        <w:t>.</w:t>
      </w:r>
      <w:r w:rsidRPr="00960941">
        <w:rPr>
          <w:rFonts w:eastAsia="Times New Roman"/>
          <w:szCs w:val="24"/>
        </w:rPr>
        <w:t xml:space="preserve"> </w:t>
      </w:r>
      <w:r>
        <w:rPr>
          <w:rFonts w:eastAsia="Times New Roman"/>
          <w:szCs w:val="24"/>
        </w:rPr>
        <w:t>Τ</w:t>
      </w:r>
      <w:r w:rsidRPr="00960941">
        <w:rPr>
          <w:rFonts w:eastAsia="Times New Roman"/>
          <w:szCs w:val="24"/>
        </w:rPr>
        <w:t>ης χρωστάμε το δικαίωμα στο όνειρο</w:t>
      </w:r>
      <w:r>
        <w:rPr>
          <w:rFonts w:eastAsia="Times New Roman"/>
          <w:szCs w:val="24"/>
        </w:rPr>
        <w:t>,</w:t>
      </w:r>
      <w:r w:rsidRPr="00960941">
        <w:rPr>
          <w:rFonts w:eastAsia="Times New Roman"/>
          <w:szCs w:val="24"/>
        </w:rPr>
        <w:t xml:space="preserve"> με αξιοκρατία αντικειμενικότητα και δικαιοσύνη</w:t>
      </w:r>
      <w:r>
        <w:rPr>
          <w:rFonts w:eastAsia="Times New Roman"/>
          <w:szCs w:val="24"/>
        </w:rPr>
        <w:t>,</w:t>
      </w:r>
      <w:r w:rsidRPr="00960941">
        <w:rPr>
          <w:rFonts w:eastAsia="Times New Roman"/>
          <w:szCs w:val="24"/>
        </w:rPr>
        <w:t xml:space="preserve"> που</w:t>
      </w:r>
      <w:r>
        <w:rPr>
          <w:rFonts w:eastAsia="Times New Roman"/>
          <w:szCs w:val="24"/>
        </w:rPr>
        <w:t>,</w:t>
      </w:r>
      <w:r w:rsidRPr="00960941">
        <w:rPr>
          <w:rFonts w:eastAsia="Times New Roman"/>
          <w:szCs w:val="24"/>
        </w:rPr>
        <w:t xml:space="preserve"> </w:t>
      </w:r>
      <w:r>
        <w:rPr>
          <w:rFonts w:eastAsia="Times New Roman"/>
          <w:szCs w:val="24"/>
        </w:rPr>
        <w:t>δ</w:t>
      </w:r>
      <w:r w:rsidRPr="00960941">
        <w:rPr>
          <w:rFonts w:eastAsia="Times New Roman"/>
          <w:szCs w:val="24"/>
        </w:rPr>
        <w:t>υστυχώς</w:t>
      </w:r>
      <w:r>
        <w:rPr>
          <w:rFonts w:eastAsia="Times New Roman"/>
          <w:szCs w:val="24"/>
        </w:rPr>
        <w:t>,</w:t>
      </w:r>
      <w:r w:rsidRPr="00960941">
        <w:rPr>
          <w:rFonts w:eastAsia="Times New Roman"/>
          <w:szCs w:val="24"/>
        </w:rPr>
        <w:t xml:space="preserve"> για άλλ</w:t>
      </w:r>
      <w:r w:rsidRPr="00960941">
        <w:rPr>
          <w:rFonts w:eastAsia="Times New Roman"/>
          <w:szCs w:val="24"/>
        </w:rPr>
        <w:t xml:space="preserve">η </w:t>
      </w:r>
      <w:r>
        <w:rPr>
          <w:rFonts w:eastAsia="Times New Roman"/>
          <w:szCs w:val="24"/>
        </w:rPr>
        <w:t>μια</w:t>
      </w:r>
      <w:r w:rsidRPr="00960941">
        <w:rPr>
          <w:rFonts w:eastAsia="Times New Roman"/>
          <w:szCs w:val="24"/>
        </w:rPr>
        <w:t xml:space="preserve"> φορά δεν τα βρίσκου</w:t>
      </w:r>
      <w:r>
        <w:rPr>
          <w:rFonts w:eastAsia="Times New Roman"/>
          <w:szCs w:val="24"/>
        </w:rPr>
        <w:t>με.</w:t>
      </w:r>
    </w:p>
    <w:p w14:paraId="6B14EDF5" w14:textId="77777777" w:rsidR="004965E6" w:rsidRDefault="004D430C">
      <w:pPr>
        <w:tabs>
          <w:tab w:val="center" w:pos="4753"/>
          <w:tab w:val="left" w:pos="6156"/>
        </w:tabs>
        <w:spacing w:line="600" w:lineRule="auto"/>
        <w:ind w:firstLine="720"/>
        <w:jc w:val="both"/>
        <w:rPr>
          <w:rFonts w:eastAsia="Times New Roman"/>
          <w:szCs w:val="24"/>
        </w:rPr>
      </w:pPr>
      <w:r>
        <w:rPr>
          <w:rFonts w:eastAsia="Times New Roman"/>
          <w:szCs w:val="24"/>
        </w:rPr>
        <w:t>Ε</w:t>
      </w:r>
      <w:r w:rsidRPr="00960941">
        <w:rPr>
          <w:rFonts w:eastAsia="Times New Roman"/>
          <w:szCs w:val="24"/>
        </w:rPr>
        <w:t>υχαριστώ πολύ</w:t>
      </w:r>
      <w:r>
        <w:rPr>
          <w:rFonts w:eastAsia="Times New Roman"/>
          <w:szCs w:val="24"/>
        </w:rPr>
        <w:t>.</w:t>
      </w:r>
    </w:p>
    <w:p w14:paraId="6B14EDF6" w14:textId="77777777" w:rsidR="004965E6" w:rsidRDefault="004D430C">
      <w:pPr>
        <w:spacing w:line="600" w:lineRule="auto"/>
        <w:ind w:firstLine="720"/>
        <w:jc w:val="both"/>
        <w:rPr>
          <w:rFonts w:eastAsia="Times New Roman" w:cs="Times New Roman"/>
          <w:szCs w:val="24"/>
        </w:rPr>
      </w:pPr>
      <w:r w:rsidRPr="005204DF">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sidRPr="005204DF">
        <w:rPr>
          <w:rFonts w:eastAsia="Times New Roman" w:cs="Times New Roman"/>
          <w:szCs w:val="24"/>
        </w:rPr>
        <w:t>-</w:t>
      </w:r>
      <w:r>
        <w:rPr>
          <w:rFonts w:eastAsia="Times New Roman" w:cs="Times New Roman"/>
          <w:szCs w:val="24"/>
        </w:rPr>
        <w:t xml:space="preserve"> </w:t>
      </w:r>
      <w:r w:rsidRPr="005204DF">
        <w:rPr>
          <w:rFonts w:eastAsia="Times New Roman" w:cs="Times New Roman"/>
          <w:szCs w:val="24"/>
        </w:rPr>
        <w:t>ΔΗΜΑΡ)</w:t>
      </w:r>
    </w:p>
    <w:p w14:paraId="6B14EDF7" w14:textId="77777777" w:rsidR="004965E6" w:rsidRDefault="004D430C">
      <w:pPr>
        <w:tabs>
          <w:tab w:val="left" w:pos="3189"/>
          <w:tab w:val="center" w:pos="4513"/>
        </w:tabs>
        <w:spacing w:line="600" w:lineRule="auto"/>
        <w:ind w:firstLine="720"/>
        <w:jc w:val="both"/>
        <w:rPr>
          <w:rFonts w:eastAsia="Times New Roman" w:cs="Times New Roman"/>
          <w:szCs w:val="24"/>
        </w:rPr>
      </w:pPr>
      <w:r w:rsidRPr="009F62CB">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Θανάση Θεοχαρόπουλο, Βουλευτή Επικρατείας της Δημοκρατικής Συμπαράταξης. </w:t>
      </w:r>
    </w:p>
    <w:p w14:paraId="6B14EDF8" w14:textId="77777777" w:rsidR="004965E6" w:rsidRDefault="004D430C">
      <w:pPr>
        <w:tabs>
          <w:tab w:val="left" w:pos="3189"/>
          <w:tab w:val="center" w:pos="4513"/>
        </w:tabs>
        <w:spacing w:line="600" w:lineRule="auto"/>
        <w:ind w:firstLine="720"/>
        <w:jc w:val="both"/>
        <w:rPr>
          <w:rFonts w:eastAsia="Times New Roman"/>
          <w:szCs w:val="24"/>
        </w:rPr>
      </w:pPr>
      <w:r>
        <w:rPr>
          <w:rFonts w:eastAsia="Times New Roman" w:cs="Times New Roman"/>
          <w:szCs w:val="24"/>
        </w:rPr>
        <w:lastRenderedPageBreak/>
        <w:t>Στο Βή</w:t>
      </w:r>
      <w:r>
        <w:rPr>
          <w:rFonts w:eastAsia="Times New Roman" w:cs="Times New Roman"/>
          <w:szCs w:val="24"/>
        </w:rPr>
        <w:t>μα ακολουθεί η κ</w:t>
      </w:r>
      <w:r>
        <w:rPr>
          <w:rFonts w:eastAsia="Times New Roman" w:cs="Times New Roman"/>
          <w:szCs w:val="24"/>
        </w:rPr>
        <w:t>.</w:t>
      </w:r>
      <w:r>
        <w:rPr>
          <w:rFonts w:eastAsia="Times New Roman" w:cs="Times New Roman"/>
          <w:szCs w:val="24"/>
        </w:rPr>
        <w:t xml:space="preserve"> Άννα Καραμανλή, Β</w:t>
      </w:r>
      <w:r w:rsidRPr="00960941">
        <w:rPr>
          <w:rFonts w:eastAsia="Times New Roman"/>
          <w:szCs w:val="24"/>
        </w:rPr>
        <w:t>ουλευτίνα Β</w:t>
      </w:r>
      <w:r>
        <w:rPr>
          <w:rFonts w:eastAsia="Times New Roman"/>
          <w:szCs w:val="24"/>
        </w:rPr>
        <w:t>΄</w:t>
      </w:r>
      <w:r w:rsidRPr="00960941">
        <w:rPr>
          <w:rFonts w:eastAsia="Times New Roman"/>
          <w:szCs w:val="24"/>
        </w:rPr>
        <w:t xml:space="preserve"> </w:t>
      </w:r>
      <w:r>
        <w:rPr>
          <w:rFonts w:eastAsia="Times New Roman"/>
          <w:szCs w:val="24"/>
        </w:rPr>
        <w:t>Α</w:t>
      </w:r>
      <w:r w:rsidRPr="00960941">
        <w:rPr>
          <w:rFonts w:eastAsia="Times New Roman"/>
          <w:szCs w:val="24"/>
        </w:rPr>
        <w:t>θήνας της Νέας Δημοκρατίας</w:t>
      </w:r>
      <w:r>
        <w:rPr>
          <w:rFonts w:eastAsia="Times New Roman"/>
          <w:szCs w:val="24"/>
        </w:rPr>
        <w:t>.</w:t>
      </w:r>
    </w:p>
    <w:p w14:paraId="6B14EDF9" w14:textId="77777777" w:rsidR="004965E6" w:rsidRDefault="004D430C">
      <w:pPr>
        <w:tabs>
          <w:tab w:val="left" w:pos="3189"/>
          <w:tab w:val="center" w:pos="4513"/>
        </w:tabs>
        <w:spacing w:line="600" w:lineRule="auto"/>
        <w:ind w:firstLine="720"/>
        <w:jc w:val="both"/>
        <w:rPr>
          <w:rFonts w:eastAsia="Times New Roman"/>
          <w:szCs w:val="24"/>
        </w:rPr>
      </w:pPr>
      <w:r w:rsidRPr="00391059">
        <w:rPr>
          <w:rFonts w:eastAsia="Times New Roman"/>
          <w:b/>
          <w:szCs w:val="24"/>
        </w:rPr>
        <w:t>ΑΝΝΑ ΚΑΡΑΜΑΝΛΗ:</w:t>
      </w:r>
      <w:r>
        <w:rPr>
          <w:rFonts w:eastAsia="Times New Roman"/>
          <w:szCs w:val="24"/>
        </w:rPr>
        <w:t xml:space="preserve"> </w:t>
      </w:r>
      <w:r w:rsidRPr="00960941">
        <w:rPr>
          <w:rFonts w:eastAsia="Times New Roman"/>
          <w:szCs w:val="24"/>
        </w:rPr>
        <w:t>Ευχαριστώ</w:t>
      </w:r>
      <w:r>
        <w:rPr>
          <w:rFonts w:eastAsia="Times New Roman"/>
          <w:szCs w:val="24"/>
        </w:rPr>
        <w:t>,</w:t>
      </w:r>
      <w:r w:rsidRPr="00960941">
        <w:rPr>
          <w:rFonts w:eastAsia="Times New Roman"/>
          <w:szCs w:val="24"/>
        </w:rPr>
        <w:t xml:space="preserve"> κύριε Πρόεδρε</w:t>
      </w:r>
      <w:r>
        <w:rPr>
          <w:rFonts w:eastAsia="Times New Roman"/>
          <w:szCs w:val="24"/>
        </w:rPr>
        <w:t>.</w:t>
      </w:r>
    </w:p>
    <w:p w14:paraId="6B14EDFA" w14:textId="77777777" w:rsidR="004965E6" w:rsidRDefault="004D430C">
      <w:pPr>
        <w:tabs>
          <w:tab w:val="left" w:pos="3189"/>
          <w:tab w:val="center" w:pos="4513"/>
        </w:tabs>
        <w:spacing w:line="600" w:lineRule="auto"/>
        <w:ind w:firstLine="720"/>
        <w:jc w:val="both"/>
        <w:rPr>
          <w:rFonts w:eastAsia="Times New Roman"/>
          <w:szCs w:val="24"/>
        </w:rPr>
      </w:pPr>
      <w:r w:rsidRPr="00960941">
        <w:rPr>
          <w:rFonts w:eastAsia="Times New Roman"/>
          <w:szCs w:val="24"/>
        </w:rPr>
        <w:t>Ευχαριστώ</w:t>
      </w:r>
      <w:r>
        <w:rPr>
          <w:rFonts w:eastAsia="Times New Roman"/>
          <w:szCs w:val="24"/>
        </w:rPr>
        <w:t>,</w:t>
      </w:r>
      <w:r w:rsidRPr="00960941">
        <w:rPr>
          <w:rFonts w:eastAsia="Times New Roman"/>
          <w:szCs w:val="24"/>
        </w:rPr>
        <w:t xml:space="preserve"> </w:t>
      </w:r>
      <w:r>
        <w:rPr>
          <w:rFonts w:eastAsia="Times New Roman"/>
          <w:szCs w:val="24"/>
        </w:rPr>
        <w:t>κ</w:t>
      </w:r>
      <w:r w:rsidRPr="00960941">
        <w:rPr>
          <w:rFonts w:eastAsia="Times New Roman"/>
          <w:szCs w:val="24"/>
        </w:rPr>
        <w:t>ύριε Υπουργέ</w:t>
      </w:r>
      <w:r>
        <w:rPr>
          <w:rFonts w:eastAsia="Times New Roman"/>
          <w:szCs w:val="24"/>
        </w:rPr>
        <w:t>,</w:t>
      </w:r>
      <w:r w:rsidRPr="00960941">
        <w:rPr>
          <w:rFonts w:eastAsia="Times New Roman"/>
          <w:szCs w:val="24"/>
        </w:rPr>
        <w:t xml:space="preserve"> κύριε </w:t>
      </w:r>
      <w:proofErr w:type="spellStart"/>
      <w:r w:rsidRPr="00960941">
        <w:rPr>
          <w:rFonts w:eastAsia="Times New Roman"/>
          <w:szCs w:val="24"/>
        </w:rPr>
        <w:t>Φωτάκη</w:t>
      </w:r>
      <w:proofErr w:type="spellEnd"/>
      <w:r>
        <w:rPr>
          <w:rFonts w:eastAsia="Times New Roman"/>
          <w:szCs w:val="24"/>
        </w:rPr>
        <w:t>,</w:t>
      </w:r>
      <w:r w:rsidRPr="00960941">
        <w:rPr>
          <w:rFonts w:eastAsia="Times New Roman"/>
          <w:szCs w:val="24"/>
        </w:rPr>
        <w:t xml:space="preserve"> που </w:t>
      </w:r>
      <w:r>
        <w:rPr>
          <w:rFonts w:eastAsia="Times New Roman"/>
          <w:szCs w:val="24"/>
        </w:rPr>
        <w:t xml:space="preserve">μου </w:t>
      </w:r>
      <w:r w:rsidRPr="00960941">
        <w:rPr>
          <w:rFonts w:eastAsia="Times New Roman"/>
          <w:szCs w:val="24"/>
        </w:rPr>
        <w:t>παραχωρείτ</w:t>
      </w:r>
      <w:r>
        <w:rPr>
          <w:rFonts w:eastAsia="Times New Roman"/>
          <w:szCs w:val="24"/>
        </w:rPr>
        <w:t>ε</w:t>
      </w:r>
      <w:r w:rsidRPr="00960941">
        <w:rPr>
          <w:rFonts w:eastAsia="Times New Roman"/>
          <w:szCs w:val="24"/>
        </w:rPr>
        <w:t xml:space="preserve"> τη θέση </w:t>
      </w:r>
      <w:r>
        <w:rPr>
          <w:rFonts w:eastAsia="Times New Roman"/>
          <w:szCs w:val="24"/>
        </w:rPr>
        <w:t>σας.</w:t>
      </w:r>
    </w:p>
    <w:p w14:paraId="6B14EDFB" w14:textId="77777777" w:rsidR="004965E6" w:rsidRDefault="004D430C">
      <w:pPr>
        <w:tabs>
          <w:tab w:val="left" w:pos="3189"/>
          <w:tab w:val="center" w:pos="4513"/>
        </w:tabs>
        <w:spacing w:line="600" w:lineRule="auto"/>
        <w:ind w:firstLine="720"/>
        <w:jc w:val="both"/>
        <w:rPr>
          <w:rFonts w:eastAsia="Times New Roman"/>
          <w:szCs w:val="24"/>
        </w:rPr>
      </w:pPr>
      <w:r>
        <w:rPr>
          <w:rFonts w:eastAsia="Times New Roman"/>
          <w:szCs w:val="24"/>
        </w:rPr>
        <w:t>Κ</w:t>
      </w:r>
      <w:r w:rsidRPr="00960941">
        <w:rPr>
          <w:rFonts w:eastAsia="Times New Roman"/>
          <w:szCs w:val="24"/>
        </w:rPr>
        <w:t>υρίες και κύριοι συνάδελφοι</w:t>
      </w:r>
      <w:r>
        <w:rPr>
          <w:rFonts w:eastAsia="Times New Roman"/>
          <w:szCs w:val="24"/>
        </w:rPr>
        <w:t>,</w:t>
      </w:r>
      <w:r w:rsidRPr="00960941">
        <w:rPr>
          <w:rFonts w:eastAsia="Times New Roman"/>
          <w:szCs w:val="24"/>
        </w:rPr>
        <w:t xml:space="preserve"> παρακολουθήσαμε τις τελευταίες ημέρες ένα κυβερνητικό θέατρο του παραλόγου</w:t>
      </w:r>
      <w:r>
        <w:rPr>
          <w:rFonts w:eastAsia="Times New Roman"/>
          <w:szCs w:val="24"/>
        </w:rPr>
        <w:t>,</w:t>
      </w:r>
      <w:r w:rsidRPr="00960941">
        <w:rPr>
          <w:rFonts w:eastAsia="Times New Roman"/>
          <w:szCs w:val="24"/>
        </w:rPr>
        <w:t xml:space="preserve"> με πρωτόγνωρα παζάρια μεταξύ των δύο εταίρων της Κυβέρνησης</w:t>
      </w:r>
      <w:r>
        <w:rPr>
          <w:rFonts w:eastAsia="Times New Roman"/>
          <w:szCs w:val="24"/>
        </w:rPr>
        <w:t>.</w:t>
      </w:r>
      <w:r w:rsidRPr="00960941">
        <w:rPr>
          <w:rFonts w:eastAsia="Times New Roman"/>
          <w:szCs w:val="24"/>
        </w:rPr>
        <w:t xml:space="preserve"> </w:t>
      </w:r>
      <w:r>
        <w:rPr>
          <w:rFonts w:eastAsia="Times New Roman"/>
          <w:szCs w:val="24"/>
        </w:rPr>
        <w:t>Γ</w:t>
      </w:r>
      <w:r w:rsidRPr="00960941">
        <w:rPr>
          <w:rFonts w:eastAsia="Times New Roman"/>
          <w:szCs w:val="24"/>
        </w:rPr>
        <w:t xml:space="preserve">ίναμε θεατές </w:t>
      </w:r>
      <w:r>
        <w:rPr>
          <w:rFonts w:eastAsia="Times New Roman"/>
          <w:szCs w:val="24"/>
        </w:rPr>
        <w:t>μ</w:t>
      </w:r>
      <w:r w:rsidRPr="00960941">
        <w:rPr>
          <w:rFonts w:eastAsia="Times New Roman"/>
          <w:szCs w:val="24"/>
        </w:rPr>
        <w:t>ιας διαδικασίας που δείχνει ότι κάποιοι έχουν απωλέσει και το τελευταίο ίχνος αξιοπρέπειας και σεβασμού</w:t>
      </w:r>
      <w:r>
        <w:rPr>
          <w:rFonts w:eastAsia="Times New Roman"/>
          <w:szCs w:val="24"/>
        </w:rPr>
        <w:t>.</w:t>
      </w:r>
    </w:p>
    <w:p w14:paraId="6B14EDFC" w14:textId="77777777" w:rsidR="004965E6" w:rsidRDefault="004D430C">
      <w:pPr>
        <w:tabs>
          <w:tab w:val="left" w:pos="3189"/>
          <w:tab w:val="center" w:pos="4513"/>
        </w:tabs>
        <w:spacing w:line="600" w:lineRule="auto"/>
        <w:ind w:firstLine="720"/>
        <w:jc w:val="both"/>
        <w:rPr>
          <w:rFonts w:eastAsia="Times New Roman"/>
          <w:szCs w:val="24"/>
        </w:rPr>
      </w:pPr>
      <w:r>
        <w:rPr>
          <w:rFonts w:eastAsia="Times New Roman"/>
          <w:szCs w:val="24"/>
        </w:rPr>
        <w:t>Β</w:t>
      </w:r>
      <w:r w:rsidRPr="00960941">
        <w:rPr>
          <w:rFonts w:eastAsia="Times New Roman"/>
          <w:szCs w:val="24"/>
        </w:rPr>
        <w:t>ρεθήκαμε να μετράμε αλλεπάλληλες κυ</w:t>
      </w:r>
      <w:r>
        <w:rPr>
          <w:rFonts w:eastAsia="Times New Roman"/>
          <w:szCs w:val="24"/>
        </w:rPr>
        <w:t>βιστήσεις</w:t>
      </w:r>
      <w:r w:rsidRPr="00960941">
        <w:rPr>
          <w:rFonts w:eastAsia="Times New Roman"/>
          <w:szCs w:val="24"/>
        </w:rPr>
        <w:t xml:space="preserve"> ανθρώπων ερωτευμένων με την καρέκλα</w:t>
      </w:r>
      <w:r>
        <w:rPr>
          <w:rFonts w:eastAsia="Times New Roman"/>
          <w:szCs w:val="24"/>
        </w:rPr>
        <w:t>,</w:t>
      </w:r>
      <w:r w:rsidRPr="00960941">
        <w:rPr>
          <w:rFonts w:eastAsia="Times New Roman"/>
          <w:szCs w:val="24"/>
        </w:rPr>
        <w:t xml:space="preserve"> να </w:t>
      </w:r>
      <w:r>
        <w:rPr>
          <w:rFonts w:eastAsia="Times New Roman"/>
          <w:szCs w:val="24"/>
        </w:rPr>
        <w:t xml:space="preserve">παρακολουθούμε εικονικά </w:t>
      </w:r>
      <w:r w:rsidRPr="00960941">
        <w:rPr>
          <w:rFonts w:eastAsia="Times New Roman"/>
          <w:szCs w:val="24"/>
        </w:rPr>
        <w:t xml:space="preserve">διαζύγια και </w:t>
      </w:r>
      <w:r>
        <w:rPr>
          <w:rFonts w:eastAsia="Times New Roman"/>
          <w:szCs w:val="24"/>
        </w:rPr>
        <w:t>«</w:t>
      </w:r>
      <w:r w:rsidRPr="00960941">
        <w:rPr>
          <w:rFonts w:eastAsia="Times New Roman"/>
          <w:szCs w:val="24"/>
        </w:rPr>
        <w:t>μαϊ</w:t>
      </w:r>
      <w:r>
        <w:rPr>
          <w:rFonts w:eastAsia="Times New Roman"/>
          <w:szCs w:val="24"/>
        </w:rPr>
        <w:t xml:space="preserve">μού» </w:t>
      </w:r>
      <w:r w:rsidRPr="00960941">
        <w:rPr>
          <w:rFonts w:eastAsia="Times New Roman"/>
          <w:szCs w:val="24"/>
        </w:rPr>
        <w:t>μακεδονομάχους</w:t>
      </w:r>
      <w:r>
        <w:rPr>
          <w:rFonts w:eastAsia="Times New Roman"/>
          <w:szCs w:val="24"/>
        </w:rPr>
        <w:t>,</w:t>
      </w:r>
      <w:r w:rsidRPr="00960941">
        <w:rPr>
          <w:rFonts w:eastAsia="Times New Roman"/>
          <w:szCs w:val="24"/>
        </w:rPr>
        <w:t xml:space="preserve"> </w:t>
      </w:r>
      <w:r>
        <w:rPr>
          <w:rFonts w:eastAsia="Times New Roman"/>
          <w:szCs w:val="24"/>
        </w:rPr>
        <w:t>γ</w:t>
      </w:r>
      <w:r w:rsidRPr="00960941">
        <w:rPr>
          <w:rFonts w:eastAsia="Times New Roman"/>
          <w:szCs w:val="24"/>
        </w:rPr>
        <w:t>ια να φτάσουμε στο χθεσινό τελευταίο επεισόδιο της φαρσοκωμωδίας με τον κ</w:t>
      </w:r>
      <w:r>
        <w:rPr>
          <w:rFonts w:eastAsia="Times New Roman"/>
          <w:szCs w:val="24"/>
        </w:rPr>
        <w:t>.</w:t>
      </w:r>
      <w:r w:rsidRPr="00960941">
        <w:rPr>
          <w:rFonts w:eastAsia="Times New Roman"/>
          <w:szCs w:val="24"/>
        </w:rPr>
        <w:t xml:space="preserve"> Καμμένο να παριστάνει ότι φεύγ</w:t>
      </w:r>
      <w:r w:rsidRPr="00960941">
        <w:rPr>
          <w:rFonts w:eastAsia="Times New Roman"/>
          <w:szCs w:val="24"/>
        </w:rPr>
        <w:t>ει και δεν στηρίζει</w:t>
      </w:r>
      <w:r>
        <w:rPr>
          <w:rFonts w:eastAsia="Times New Roman"/>
          <w:szCs w:val="24"/>
        </w:rPr>
        <w:t>,</w:t>
      </w:r>
      <w:r w:rsidRPr="00960941">
        <w:rPr>
          <w:rFonts w:eastAsia="Times New Roman"/>
          <w:szCs w:val="24"/>
        </w:rPr>
        <w:t xml:space="preserve"> αφού</w:t>
      </w:r>
      <w:r>
        <w:rPr>
          <w:rFonts w:eastAsia="Times New Roman"/>
          <w:szCs w:val="24"/>
        </w:rPr>
        <w:t xml:space="preserve"> βέβαια </w:t>
      </w:r>
      <w:r w:rsidRPr="00960941">
        <w:rPr>
          <w:rFonts w:eastAsia="Times New Roman"/>
          <w:szCs w:val="24"/>
        </w:rPr>
        <w:t xml:space="preserve">πρώτα διασφαλίστηκε ότι βρέθηκαν </w:t>
      </w:r>
      <w:r>
        <w:rPr>
          <w:rFonts w:eastAsia="Times New Roman"/>
          <w:szCs w:val="24"/>
        </w:rPr>
        <w:t>-</w:t>
      </w:r>
      <w:r w:rsidRPr="00960941">
        <w:rPr>
          <w:rFonts w:eastAsia="Times New Roman"/>
          <w:szCs w:val="24"/>
        </w:rPr>
        <w:t xml:space="preserve">με ποια κίνητρα </w:t>
      </w:r>
      <w:r>
        <w:rPr>
          <w:rFonts w:eastAsia="Times New Roman"/>
          <w:szCs w:val="24"/>
        </w:rPr>
        <w:t>ά</w:t>
      </w:r>
      <w:r w:rsidRPr="00960941">
        <w:rPr>
          <w:rFonts w:eastAsia="Times New Roman"/>
          <w:szCs w:val="24"/>
        </w:rPr>
        <w:t>λλωστε</w:t>
      </w:r>
      <w:r>
        <w:rPr>
          <w:rFonts w:eastAsia="Times New Roman"/>
          <w:szCs w:val="24"/>
        </w:rPr>
        <w:t>-</w:t>
      </w:r>
      <w:r w:rsidRPr="00960941">
        <w:rPr>
          <w:rFonts w:eastAsia="Times New Roman"/>
          <w:szCs w:val="24"/>
        </w:rPr>
        <w:t xml:space="preserve"> οι πρόθυμοι Βουλευτές που μένουν και τον στηρίζουν</w:t>
      </w:r>
      <w:r>
        <w:rPr>
          <w:rFonts w:eastAsia="Times New Roman"/>
          <w:szCs w:val="24"/>
        </w:rPr>
        <w:t>, που ξ</w:t>
      </w:r>
      <w:r w:rsidRPr="00960941">
        <w:rPr>
          <w:rFonts w:eastAsia="Times New Roman"/>
          <w:szCs w:val="24"/>
        </w:rPr>
        <w:t>αφ</w:t>
      </w:r>
      <w:r w:rsidRPr="00960941">
        <w:rPr>
          <w:rFonts w:eastAsia="Times New Roman"/>
          <w:szCs w:val="24"/>
        </w:rPr>
        <w:lastRenderedPageBreak/>
        <w:t xml:space="preserve">νικά υπερβαίνουν τις ιδεολογικές τους αναφορές και μετατρέπονται σε καιροσκοπικά </w:t>
      </w:r>
      <w:r>
        <w:rPr>
          <w:rFonts w:eastAsia="Times New Roman"/>
          <w:szCs w:val="24"/>
        </w:rPr>
        <w:t>δεκανίκια</w:t>
      </w:r>
      <w:r w:rsidRPr="00960941">
        <w:rPr>
          <w:rFonts w:eastAsia="Times New Roman"/>
          <w:szCs w:val="24"/>
        </w:rPr>
        <w:t xml:space="preserve"> της ετοιμόρροπ</w:t>
      </w:r>
      <w:r>
        <w:rPr>
          <w:rFonts w:eastAsia="Times New Roman"/>
          <w:szCs w:val="24"/>
        </w:rPr>
        <w:t>η</w:t>
      </w:r>
      <w:r w:rsidRPr="00960941">
        <w:rPr>
          <w:rFonts w:eastAsia="Times New Roman"/>
          <w:szCs w:val="24"/>
        </w:rPr>
        <w:t>ς Κυβέρνησης του κ</w:t>
      </w:r>
      <w:r>
        <w:rPr>
          <w:rFonts w:eastAsia="Times New Roman"/>
          <w:szCs w:val="24"/>
        </w:rPr>
        <w:t>.</w:t>
      </w:r>
      <w:r w:rsidRPr="00960941">
        <w:rPr>
          <w:rFonts w:eastAsia="Times New Roman"/>
          <w:szCs w:val="24"/>
        </w:rPr>
        <w:t xml:space="preserve"> Τσίπρα</w:t>
      </w:r>
      <w:r>
        <w:rPr>
          <w:rFonts w:eastAsia="Times New Roman"/>
          <w:szCs w:val="24"/>
        </w:rPr>
        <w:t>,</w:t>
      </w:r>
      <w:r w:rsidRPr="00960941">
        <w:rPr>
          <w:rFonts w:eastAsia="Times New Roman"/>
          <w:szCs w:val="24"/>
        </w:rPr>
        <w:t xml:space="preserve"> ο οποίος επιλέγει να πορευτεί με </w:t>
      </w:r>
      <w:r>
        <w:rPr>
          <w:rFonts w:eastAsia="Times New Roman"/>
          <w:szCs w:val="24"/>
        </w:rPr>
        <w:t>μια</w:t>
      </w:r>
      <w:r w:rsidRPr="00960941">
        <w:rPr>
          <w:rFonts w:eastAsia="Times New Roman"/>
          <w:szCs w:val="24"/>
        </w:rPr>
        <w:t xml:space="preserve"> κουρελιασμένη κοινοβουλευτική πλειοψηφία</w:t>
      </w:r>
      <w:r>
        <w:rPr>
          <w:rFonts w:eastAsia="Times New Roman"/>
          <w:szCs w:val="24"/>
        </w:rPr>
        <w:t>, χ</w:t>
      </w:r>
      <w:r w:rsidRPr="00960941">
        <w:rPr>
          <w:rFonts w:eastAsia="Times New Roman"/>
          <w:szCs w:val="24"/>
        </w:rPr>
        <w:t>ωρίς καμ</w:t>
      </w:r>
      <w:r>
        <w:rPr>
          <w:rFonts w:eastAsia="Times New Roman"/>
          <w:szCs w:val="24"/>
        </w:rPr>
        <w:t>μ</w:t>
      </w:r>
      <w:r w:rsidRPr="00960941">
        <w:rPr>
          <w:rFonts w:eastAsia="Times New Roman"/>
          <w:szCs w:val="24"/>
        </w:rPr>
        <w:t>ία συνισταμένη και χωρίς κανένα πολιτικό δια ταύτα</w:t>
      </w:r>
      <w:r>
        <w:rPr>
          <w:rFonts w:eastAsia="Times New Roman"/>
          <w:szCs w:val="24"/>
        </w:rPr>
        <w:t>,</w:t>
      </w:r>
      <w:r w:rsidRPr="00960941">
        <w:rPr>
          <w:rFonts w:eastAsia="Times New Roman"/>
          <w:szCs w:val="24"/>
        </w:rPr>
        <w:t xml:space="preserve"> με μόνο κοινό τόπο το πάθος για την καρέκλα</w:t>
      </w:r>
      <w:r>
        <w:rPr>
          <w:rFonts w:eastAsia="Times New Roman"/>
          <w:szCs w:val="24"/>
        </w:rPr>
        <w:t>,</w:t>
      </w:r>
      <w:r w:rsidRPr="00960941">
        <w:rPr>
          <w:rFonts w:eastAsia="Times New Roman"/>
          <w:szCs w:val="24"/>
        </w:rPr>
        <w:t xml:space="preserve"> το οποίο τους κάνει να ξεχνούν και μνημόν</w:t>
      </w:r>
      <w:r w:rsidRPr="00960941">
        <w:rPr>
          <w:rFonts w:eastAsia="Times New Roman"/>
          <w:szCs w:val="24"/>
        </w:rPr>
        <w:t>ια και Μακεδονία</w:t>
      </w:r>
      <w:r>
        <w:rPr>
          <w:rFonts w:eastAsia="Times New Roman"/>
          <w:szCs w:val="24"/>
        </w:rPr>
        <w:t>.</w:t>
      </w:r>
    </w:p>
    <w:p w14:paraId="6B14EDFD" w14:textId="77777777" w:rsidR="004965E6" w:rsidRDefault="004D430C">
      <w:pPr>
        <w:tabs>
          <w:tab w:val="left" w:pos="3189"/>
          <w:tab w:val="center" w:pos="4513"/>
        </w:tabs>
        <w:spacing w:line="600" w:lineRule="auto"/>
        <w:ind w:firstLine="720"/>
        <w:jc w:val="both"/>
        <w:rPr>
          <w:rFonts w:eastAsia="Times New Roman"/>
          <w:szCs w:val="24"/>
        </w:rPr>
      </w:pPr>
      <w:r>
        <w:rPr>
          <w:rFonts w:eastAsia="Times New Roman"/>
          <w:szCs w:val="24"/>
        </w:rPr>
        <w:t>Μ</w:t>
      </w:r>
      <w:r w:rsidRPr="00960941">
        <w:rPr>
          <w:rFonts w:eastAsia="Times New Roman"/>
          <w:szCs w:val="24"/>
        </w:rPr>
        <w:t>έσα</w:t>
      </w:r>
      <w:r>
        <w:rPr>
          <w:rFonts w:eastAsia="Times New Roman"/>
          <w:szCs w:val="24"/>
        </w:rPr>
        <w:t>,</w:t>
      </w:r>
      <w:r w:rsidRPr="00960941">
        <w:rPr>
          <w:rFonts w:eastAsia="Times New Roman"/>
          <w:szCs w:val="24"/>
        </w:rPr>
        <w:t xml:space="preserve"> </w:t>
      </w:r>
      <w:r>
        <w:rPr>
          <w:rFonts w:eastAsia="Times New Roman"/>
          <w:szCs w:val="24"/>
        </w:rPr>
        <w:t>λ</w:t>
      </w:r>
      <w:r w:rsidRPr="00960941">
        <w:rPr>
          <w:rFonts w:eastAsia="Times New Roman"/>
          <w:szCs w:val="24"/>
        </w:rPr>
        <w:t>οιπόν</w:t>
      </w:r>
      <w:r>
        <w:rPr>
          <w:rFonts w:eastAsia="Times New Roman"/>
          <w:szCs w:val="24"/>
        </w:rPr>
        <w:t>,</w:t>
      </w:r>
      <w:r w:rsidRPr="00960941">
        <w:rPr>
          <w:rFonts w:eastAsia="Times New Roman"/>
          <w:szCs w:val="24"/>
        </w:rPr>
        <w:t xml:space="preserve"> σε αυτό το κλίμα αστάθειας και αβεβαιότητας </w:t>
      </w:r>
      <w:r>
        <w:rPr>
          <w:rFonts w:eastAsia="Times New Roman"/>
          <w:szCs w:val="24"/>
        </w:rPr>
        <w:t>φέρνετε</w:t>
      </w:r>
      <w:r w:rsidRPr="00960941">
        <w:rPr>
          <w:rFonts w:eastAsia="Times New Roman"/>
          <w:szCs w:val="24"/>
        </w:rPr>
        <w:t xml:space="preserve"> προς ψήφιση ένα νομοσχέδιο που στον πυρήνα του προβλέπει την απορρόφηση του ΤΕΙ Θεσσαλίας από το Πανεπιστήμιο Θεσσαλίας και την απορρόφηση του ΤΕΙ Στερεάς Ελλάδας από το ΕΚ</w:t>
      </w:r>
      <w:r w:rsidRPr="00960941">
        <w:rPr>
          <w:rFonts w:eastAsia="Times New Roman"/>
          <w:szCs w:val="24"/>
        </w:rPr>
        <w:t>ΠΑ</w:t>
      </w:r>
      <w:r>
        <w:rPr>
          <w:rFonts w:eastAsia="Times New Roman"/>
          <w:szCs w:val="24"/>
        </w:rPr>
        <w:t xml:space="preserve">, το </w:t>
      </w:r>
      <w:r w:rsidRPr="00063EFF">
        <w:rPr>
          <w:rFonts w:eastAsia="Times New Roman"/>
          <w:szCs w:val="24"/>
        </w:rPr>
        <w:t xml:space="preserve">Γεωπονικό </w:t>
      </w:r>
      <w:r>
        <w:rPr>
          <w:rFonts w:eastAsia="Times New Roman"/>
          <w:szCs w:val="24"/>
        </w:rPr>
        <w:t xml:space="preserve">Πανεπιστήμιο </w:t>
      </w:r>
      <w:r w:rsidRPr="00960941">
        <w:rPr>
          <w:rFonts w:eastAsia="Times New Roman"/>
          <w:szCs w:val="24"/>
        </w:rPr>
        <w:t>και το Πανεπιστήμιο Θεσσαλίας</w:t>
      </w:r>
      <w:r>
        <w:rPr>
          <w:rFonts w:eastAsia="Times New Roman"/>
          <w:szCs w:val="24"/>
        </w:rPr>
        <w:t>.</w:t>
      </w:r>
    </w:p>
    <w:p w14:paraId="6B14EDFE" w14:textId="77777777" w:rsidR="004965E6" w:rsidRDefault="004D430C">
      <w:pPr>
        <w:tabs>
          <w:tab w:val="left" w:pos="3189"/>
          <w:tab w:val="center" w:pos="4513"/>
        </w:tabs>
        <w:spacing w:line="600" w:lineRule="auto"/>
        <w:ind w:firstLine="720"/>
        <w:jc w:val="both"/>
        <w:rPr>
          <w:rFonts w:eastAsia="Times New Roman"/>
          <w:szCs w:val="24"/>
        </w:rPr>
      </w:pPr>
      <w:r>
        <w:rPr>
          <w:rFonts w:eastAsia="Times New Roman"/>
          <w:szCs w:val="24"/>
        </w:rPr>
        <w:t>Ε</w:t>
      </w:r>
      <w:r w:rsidRPr="00960941">
        <w:rPr>
          <w:rFonts w:eastAsia="Times New Roman"/>
          <w:szCs w:val="24"/>
        </w:rPr>
        <w:t>πικαλείστε στην αιτιολογική έκθεση ότι στόχος σας είναι η ουσιαστική αναβάθμιση των ΤΕΙ</w:t>
      </w:r>
      <w:r>
        <w:rPr>
          <w:rFonts w:eastAsia="Times New Roman"/>
          <w:szCs w:val="24"/>
        </w:rPr>
        <w:t>.</w:t>
      </w:r>
      <w:r w:rsidRPr="00960941">
        <w:rPr>
          <w:rFonts w:eastAsia="Times New Roman"/>
          <w:szCs w:val="24"/>
        </w:rPr>
        <w:t xml:space="preserve"> </w:t>
      </w:r>
    </w:p>
    <w:p w14:paraId="6B14EDFF" w14:textId="77777777" w:rsidR="004965E6" w:rsidRDefault="004D430C">
      <w:pPr>
        <w:tabs>
          <w:tab w:val="left" w:pos="3189"/>
          <w:tab w:val="center" w:pos="4513"/>
        </w:tabs>
        <w:spacing w:line="600" w:lineRule="auto"/>
        <w:ind w:firstLine="720"/>
        <w:jc w:val="both"/>
        <w:rPr>
          <w:rFonts w:eastAsia="Times New Roman"/>
          <w:szCs w:val="24"/>
        </w:rPr>
      </w:pPr>
      <w:r>
        <w:rPr>
          <w:rFonts w:eastAsia="Times New Roman"/>
          <w:szCs w:val="24"/>
        </w:rPr>
        <w:t>Η</w:t>
      </w:r>
      <w:r w:rsidRPr="00960941">
        <w:rPr>
          <w:rFonts w:eastAsia="Times New Roman"/>
          <w:szCs w:val="24"/>
        </w:rPr>
        <w:t xml:space="preserve"> Νέα Δημοκρατία πιστεύει στην αξία και τη δύναμη της τεχνολογικής εκπαίδευσης</w:t>
      </w:r>
      <w:r>
        <w:rPr>
          <w:rFonts w:eastAsia="Times New Roman"/>
          <w:szCs w:val="24"/>
        </w:rPr>
        <w:t>,</w:t>
      </w:r>
      <w:r w:rsidRPr="00960941">
        <w:rPr>
          <w:rFonts w:eastAsia="Times New Roman"/>
          <w:szCs w:val="24"/>
        </w:rPr>
        <w:t xml:space="preserve"> γι</w:t>
      </w:r>
      <w:r>
        <w:rPr>
          <w:rFonts w:eastAsia="Times New Roman"/>
          <w:szCs w:val="24"/>
        </w:rPr>
        <w:t>’</w:t>
      </w:r>
      <w:r w:rsidRPr="00960941">
        <w:rPr>
          <w:rFonts w:eastAsia="Times New Roman"/>
          <w:szCs w:val="24"/>
        </w:rPr>
        <w:t xml:space="preserve"> αυτό και </w:t>
      </w:r>
      <w:r>
        <w:rPr>
          <w:rFonts w:eastAsia="Times New Roman"/>
          <w:szCs w:val="24"/>
        </w:rPr>
        <w:t xml:space="preserve">η </w:t>
      </w:r>
      <w:r w:rsidRPr="00960941">
        <w:rPr>
          <w:rFonts w:eastAsia="Times New Roman"/>
          <w:szCs w:val="24"/>
        </w:rPr>
        <w:t>ενίσχυσ</w:t>
      </w:r>
      <w:r>
        <w:rPr>
          <w:rFonts w:eastAsia="Times New Roman"/>
          <w:szCs w:val="24"/>
        </w:rPr>
        <w:t>ή</w:t>
      </w:r>
      <w:r w:rsidRPr="00960941">
        <w:rPr>
          <w:rFonts w:eastAsia="Times New Roman"/>
          <w:szCs w:val="24"/>
        </w:rPr>
        <w:t xml:space="preserve"> της αποτελεί </w:t>
      </w:r>
      <w:r w:rsidRPr="00960941">
        <w:rPr>
          <w:rFonts w:eastAsia="Times New Roman"/>
          <w:szCs w:val="24"/>
        </w:rPr>
        <w:lastRenderedPageBreak/>
        <w:t>βασική μας προτεραιότητα</w:t>
      </w:r>
      <w:r>
        <w:rPr>
          <w:rFonts w:eastAsia="Times New Roman"/>
          <w:szCs w:val="24"/>
        </w:rPr>
        <w:t>.</w:t>
      </w:r>
      <w:r w:rsidRPr="00960941">
        <w:rPr>
          <w:rFonts w:eastAsia="Times New Roman"/>
          <w:szCs w:val="24"/>
        </w:rPr>
        <w:t xml:space="preserve"> </w:t>
      </w:r>
      <w:r>
        <w:rPr>
          <w:rFonts w:eastAsia="Times New Roman"/>
          <w:szCs w:val="24"/>
        </w:rPr>
        <w:t>Ό</w:t>
      </w:r>
      <w:r w:rsidRPr="00960941">
        <w:rPr>
          <w:rFonts w:eastAsia="Times New Roman"/>
          <w:szCs w:val="24"/>
        </w:rPr>
        <w:t>ταν η ανεργία στους νέους καλπάζει</w:t>
      </w:r>
      <w:r>
        <w:rPr>
          <w:rFonts w:eastAsia="Times New Roman"/>
          <w:szCs w:val="24"/>
        </w:rPr>
        <w:t>,</w:t>
      </w:r>
      <w:r w:rsidRPr="00960941">
        <w:rPr>
          <w:rFonts w:eastAsia="Times New Roman"/>
          <w:szCs w:val="24"/>
        </w:rPr>
        <w:t xml:space="preserve"> όταν η χώρα εξακολουθεί να χάνει έμψυχο δυναμικό </w:t>
      </w:r>
      <w:r>
        <w:rPr>
          <w:rFonts w:eastAsia="Times New Roman"/>
          <w:szCs w:val="24"/>
        </w:rPr>
        <w:t>–</w:t>
      </w:r>
      <w:r w:rsidRPr="00960941">
        <w:rPr>
          <w:rFonts w:eastAsia="Times New Roman"/>
          <w:szCs w:val="24"/>
        </w:rPr>
        <w:t>που βρίσκετ</w:t>
      </w:r>
      <w:r>
        <w:rPr>
          <w:rFonts w:eastAsia="Times New Roman"/>
          <w:szCs w:val="24"/>
        </w:rPr>
        <w:t xml:space="preserve">αι στην πιο παραγωγική του φάση- </w:t>
      </w:r>
      <w:r w:rsidRPr="00960941">
        <w:rPr>
          <w:rFonts w:eastAsia="Times New Roman"/>
          <w:szCs w:val="24"/>
        </w:rPr>
        <w:t>προς το εξωτερικό</w:t>
      </w:r>
      <w:r>
        <w:rPr>
          <w:rFonts w:eastAsia="Times New Roman"/>
          <w:szCs w:val="24"/>
        </w:rPr>
        <w:t>,</w:t>
      </w:r>
      <w:r w:rsidRPr="00960941">
        <w:rPr>
          <w:rFonts w:eastAsia="Times New Roman"/>
          <w:szCs w:val="24"/>
        </w:rPr>
        <w:t xml:space="preserve"> η τεχνολογική εκπαίδευση </w:t>
      </w:r>
      <w:r>
        <w:rPr>
          <w:rFonts w:eastAsia="Times New Roman"/>
          <w:szCs w:val="24"/>
        </w:rPr>
        <w:t>ε</w:t>
      </w:r>
      <w:r w:rsidRPr="00960941">
        <w:rPr>
          <w:rFonts w:eastAsia="Times New Roman"/>
          <w:szCs w:val="24"/>
        </w:rPr>
        <w:t>πιβάλλεται να αποτελεί συνειδητή επιλογή</w:t>
      </w:r>
      <w:r w:rsidRPr="00960941">
        <w:rPr>
          <w:rFonts w:eastAsia="Times New Roman"/>
          <w:szCs w:val="24"/>
        </w:rPr>
        <w:t xml:space="preserve"> για τα νέα παιδιά και όχι την έσχατη λύση</w:t>
      </w:r>
      <w:r>
        <w:rPr>
          <w:rFonts w:eastAsia="Times New Roman"/>
          <w:szCs w:val="24"/>
        </w:rPr>
        <w:t>.</w:t>
      </w:r>
      <w:r w:rsidRPr="00960941">
        <w:rPr>
          <w:rFonts w:eastAsia="Times New Roman"/>
          <w:szCs w:val="24"/>
        </w:rPr>
        <w:t xml:space="preserve"> </w:t>
      </w:r>
      <w:r>
        <w:rPr>
          <w:rFonts w:eastAsia="Times New Roman"/>
          <w:szCs w:val="24"/>
        </w:rPr>
        <w:t>Τ</w:t>
      </w:r>
      <w:r w:rsidRPr="00960941">
        <w:rPr>
          <w:rFonts w:eastAsia="Times New Roman"/>
          <w:szCs w:val="24"/>
        </w:rPr>
        <w:t xml:space="preserve">ην ώρα που η </w:t>
      </w:r>
      <w:r>
        <w:rPr>
          <w:rFonts w:eastAsia="Times New Roman"/>
          <w:szCs w:val="24"/>
        </w:rPr>
        <w:t>δ</w:t>
      </w:r>
      <w:r w:rsidRPr="00960941">
        <w:rPr>
          <w:rFonts w:eastAsia="Times New Roman"/>
          <w:szCs w:val="24"/>
        </w:rPr>
        <w:t>ιεθνής τάση είναι να ενισχύεται η τεχνολογική εκπαίδευση</w:t>
      </w:r>
      <w:r>
        <w:rPr>
          <w:rFonts w:eastAsia="Times New Roman"/>
          <w:szCs w:val="24"/>
        </w:rPr>
        <w:t>,</w:t>
      </w:r>
      <w:r w:rsidRPr="00960941">
        <w:rPr>
          <w:rFonts w:eastAsia="Times New Roman"/>
          <w:szCs w:val="24"/>
        </w:rPr>
        <w:t xml:space="preserve"> εμείς καινοτομούμε και </w:t>
      </w:r>
      <w:r>
        <w:rPr>
          <w:rFonts w:eastAsia="Times New Roman"/>
          <w:szCs w:val="24"/>
        </w:rPr>
        <w:t>κ</w:t>
      </w:r>
      <w:r w:rsidRPr="00960941">
        <w:rPr>
          <w:rFonts w:eastAsia="Times New Roman"/>
          <w:szCs w:val="24"/>
        </w:rPr>
        <w:t>ινούμαστε σε αντίθετη κατεύθυνση</w:t>
      </w:r>
      <w:r>
        <w:rPr>
          <w:rFonts w:eastAsia="Times New Roman"/>
          <w:szCs w:val="24"/>
        </w:rPr>
        <w:t>.</w:t>
      </w:r>
      <w:r w:rsidRPr="00960941">
        <w:rPr>
          <w:rFonts w:eastAsia="Times New Roman"/>
          <w:szCs w:val="24"/>
        </w:rPr>
        <w:t xml:space="preserve"> </w:t>
      </w:r>
      <w:r>
        <w:rPr>
          <w:rFonts w:eastAsia="Times New Roman"/>
          <w:szCs w:val="24"/>
        </w:rPr>
        <w:t>Βήμα-</w:t>
      </w:r>
      <w:r w:rsidRPr="00960941">
        <w:rPr>
          <w:rFonts w:eastAsia="Times New Roman"/>
          <w:szCs w:val="24"/>
        </w:rPr>
        <w:t>βήμα την καταργείτ</w:t>
      </w:r>
      <w:r>
        <w:rPr>
          <w:rFonts w:eastAsia="Times New Roman"/>
          <w:szCs w:val="24"/>
        </w:rPr>
        <w:t>ε</w:t>
      </w:r>
      <w:r w:rsidRPr="00960941">
        <w:rPr>
          <w:rFonts w:eastAsia="Times New Roman"/>
          <w:szCs w:val="24"/>
        </w:rPr>
        <w:t xml:space="preserve"> και την εξαφανίζετ</w:t>
      </w:r>
      <w:r>
        <w:rPr>
          <w:rFonts w:eastAsia="Times New Roman"/>
          <w:szCs w:val="24"/>
        </w:rPr>
        <w:t>ε από όλη τη</w:t>
      </w:r>
      <w:r w:rsidRPr="00960941">
        <w:rPr>
          <w:rFonts w:eastAsia="Times New Roman"/>
          <w:szCs w:val="24"/>
        </w:rPr>
        <w:t xml:space="preserve"> χώρα</w:t>
      </w:r>
      <w:r>
        <w:rPr>
          <w:rFonts w:eastAsia="Times New Roman"/>
          <w:szCs w:val="24"/>
        </w:rPr>
        <w:t>.</w:t>
      </w:r>
    </w:p>
    <w:p w14:paraId="6B14EE00" w14:textId="77777777" w:rsidR="004965E6" w:rsidRDefault="004D430C">
      <w:pPr>
        <w:tabs>
          <w:tab w:val="left" w:pos="3189"/>
          <w:tab w:val="center" w:pos="4513"/>
        </w:tabs>
        <w:spacing w:line="600" w:lineRule="auto"/>
        <w:ind w:firstLine="720"/>
        <w:jc w:val="both"/>
        <w:rPr>
          <w:rFonts w:eastAsia="Times New Roman"/>
          <w:szCs w:val="24"/>
        </w:rPr>
      </w:pPr>
      <w:r>
        <w:rPr>
          <w:rFonts w:eastAsia="Times New Roman"/>
          <w:szCs w:val="24"/>
        </w:rPr>
        <w:t>Και τι</w:t>
      </w:r>
      <w:r w:rsidRPr="00960941">
        <w:rPr>
          <w:rFonts w:eastAsia="Times New Roman"/>
          <w:szCs w:val="24"/>
        </w:rPr>
        <w:t xml:space="preserve"> βαφτίζετ</w:t>
      </w:r>
      <w:r>
        <w:rPr>
          <w:rFonts w:eastAsia="Times New Roman"/>
          <w:szCs w:val="24"/>
        </w:rPr>
        <w:t>ε</w:t>
      </w:r>
      <w:r w:rsidRPr="00960941">
        <w:rPr>
          <w:rFonts w:eastAsia="Times New Roman"/>
          <w:szCs w:val="24"/>
        </w:rPr>
        <w:t xml:space="preserve"> </w:t>
      </w:r>
      <w:r>
        <w:rPr>
          <w:rFonts w:eastAsia="Times New Roman"/>
          <w:szCs w:val="24"/>
        </w:rPr>
        <w:t>«</w:t>
      </w:r>
      <w:r w:rsidRPr="00960941">
        <w:rPr>
          <w:rFonts w:eastAsia="Times New Roman"/>
          <w:szCs w:val="24"/>
        </w:rPr>
        <w:t>α</w:t>
      </w:r>
      <w:r w:rsidRPr="00960941">
        <w:rPr>
          <w:rFonts w:eastAsia="Times New Roman"/>
          <w:szCs w:val="24"/>
        </w:rPr>
        <w:t>ναβάθμιση των ΤΕΙ</w:t>
      </w:r>
      <w:r>
        <w:rPr>
          <w:rFonts w:eastAsia="Times New Roman"/>
          <w:szCs w:val="24"/>
        </w:rPr>
        <w:t>»;</w:t>
      </w:r>
      <w:r w:rsidRPr="00960941">
        <w:rPr>
          <w:rFonts w:eastAsia="Times New Roman"/>
          <w:szCs w:val="24"/>
        </w:rPr>
        <w:t xml:space="preserve"> </w:t>
      </w:r>
      <w:r>
        <w:rPr>
          <w:rFonts w:eastAsia="Times New Roman"/>
          <w:szCs w:val="24"/>
        </w:rPr>
        <w:t xml:space="preserve">Τη συλλήβδην </w:t>
      </w:r>
      <w:r w:rsidRPr="00960941">
        <w:rPr>
          <w:rFonts w:eastAsia="Times New Roman"/>
          <w:szCs w:val="24"/>
        </w:rPr>
        <w:t>μετατροπή του</w:t>
      </w:r>
      <w:r>
        <w:rPr>
          <w:rFonts w:eastAsia="Times New Roman"/>
          <w:szCs w:val="24"/>
        </w:rPr>
        <w:t>ς</w:t>
      </w:r>
      <w:r w:rsidRPr="00960941">
        <w:rPr>
          <w:rFonts w:eastAsia="Times New Roman"/>
          <w:szCs w:val="24"/>
        </w:rPr>
        <w:t xml:space="preserve"> σε πανεπιστήμια</w:t>
      </w:r>
      <w:r>
        <w:rPr>
          <w:rFonts w:eastAsia="Times New Roman"/>
          <w:szCs w:val="24"/>
        </w:rPr>
        <w:t>,</w:t>
      </w:r>
      <w:r w:rsidRPr="00960941">
        <w:rPr>
          <w:rFonts w:eastAsia="Times New Roman"/>
          <w:szCs w:val="24"/>
        </w:rPr>
        <w:t xml:space="preserve"> με τα ίδια γνωστικά </w:t>
      </w:r>
      <w:r>
        <w:rPr>
          <w:rFonts w:eastAsia="Times New Roman"/>
          <w:szCs w:val="24"/>
        </w:rPr>
        <w:t>α</w:t>
      </w:r>
      <w:r w:rsidRPr="00960941">
        <w:rPr>
          <w:rFonts w:eastAsia="Times New Roman"/>
          <w:szCs w:val="24"/>
        </w:rPr>
        <w:t>ντικείμενα και το ίδιο προσωπικό</w:t>
      </w:r>
      <w:r>
        <w:rPr>
          <w:rFonts w:eastAsia="Times New Roman"/>
          <w:szCs w:val="24"/>
        </w:rPr>
        <w:t>,</w:t>
      </w:r>
      <w:r w:rsidRPr="00960941">
        <w:rPr>
          <w:rFonts w:eastAsia="Times New Roman"/>
          <w:szCs w:val="24"/>
        </w:rPr>
        <w:t xml:space="preserve"> χωρίς αξιολόγηση</w:t>
      </w:r>
      <w:r>
        <w:rPr>
          <w:rFonts w:eastAsia="Times New Roman"/>
          <w:szCs w:val="24"/>
        </w:rPr>
        <w:t>,</w:t>
      </w:r>
      <w:r w:rsidRPr="00960941">
        <w:rPr>
          <w:rFonts w:eastAsia="Times New Roman"/>
          <w:szCs w:val="24"/>
        </w:rPr>
        <w:t xml:space="preserve"> χωρίς </w:t>
      </w:r>
      <w:r>
        <w:rPr>
          <w:rFonts w:eastAsia="Times New Roman"/>
          <w:szCs w:val="24"/>
        </w:rPr>
        <w:t xml:space="preserve">συγκροτημένο σχέδιο, </w:t>
      </w:r>
      <w:r w:rsidRPr="00960941">
        <w:rPr>
          <w:rFonts w:eastAsia="Times New Roman"/>
          <w:szCs w:val="24"/>
        </w:rPr>
        <w:t>χωρίς μελέτες σκοπιμότητας</w:t>
      </w:r>
      <w:r>
        <w:rPr>
          <w:rFonts w:eastAsia="Times New Roman"/>
          <w:szCs w:val="24"/>
        </w:rPr>
        <w:t>,</w:t>
      </w:r>
      <w:r w:rsidRPr="00960941">
        <w:rPr>
          <w:rFonts w:eastAsia="Times New Roman"/>
          <w:szCs w:val="24"/>
        </w:rPr>
        <w:t xml:space="preserve"> χωρίς αυστηρά προκαθορισμένα ακαδημαϊκά κριτήρια</w:t>
      </w:r>
      <w:r>
        <w:rPr>
          <w:rFonts w:eastAsia="Times New Roman"/>
          <w:szCs w:val="24"/>
        </w:rPr>
        <w:t>.</w:t>
      </w:r>
      <w:r w:rsidRPr="00960941">
        <w:rPr>
          <w:rFonts w:eastAsia="Times New Roman"/>
          <w:szCs w:val="24"/>
        </w:rPr>
        <w:t xml:space="preserve"> Ο καλός ο </w:t>
      </w:r>
      <w:r>
        <w:rPr>
          <w:rFonts w:eastAsia="Times New Roman"/>
          <w:szCs w:val="24"/>
        </w:rPr>
        <w:t>μύλ</w:t>
      </w:r>
      <w:r>
        <w:rPr>
          <w:rFonts w:eastAsia="Times New Roman"/>
          <w:szCs w:val="24"/>
        </w:rPr>
        <w:t>ος όλα τα αλέθει. Π</w:t>
      </w:r>
      <w:r w:rsidRPr="00960941">
        <w:rPr>
          <w:rFonts w:eastAsia="Times New Roman"/>
          <w:szCs w:val="24"/>
        </w:rPr>
        <w:t xml:space="preserve">ρόκειται για δική σας πατέντα που συγχωνεύει ιδρύματα </w:t>
      </w:r>
      <w:proofErr w:type="spellStart"/>
      <w:r w:rsidRPr="00960941">
        <w:rPr>
          <w:rFonts w:eastAsia="Times New Roman"/>
          <w:szCs w:val="24"/>
        </w:rPr>
        <w:t>αλά</w:t>
      </w:r>
      <w:proofErr w:type="spellEnd"/>
      <w:r w:rsidRPr="00960941">
        <w:rPr>
          <w:rFonts w:eastAsia="Times New Roman"/>
          <w:szCs w:val="24"/>
        </w:rPr>
        <w:t xml:space="preserve"> καρτ</w:t>
      </w:r>
      <w:r>
        <w:rPr>
          <w:rFonts w:eastAsia="Times New Roman"/>
          <w:szCs w:val="24"/>
        </w:rPr>
        <w:t>,</w:t>
      </w:r>
      <w:r w:rsidRPr="00960941">
        <w:rPr>
          <w:rFonts w:eastAsia="Times New Roman"/>
          <w:szCs w:val="24"/>
        </w:rPr>
        <w:t xml:space="preserve"> χωρίς να λαμβάνετ</w:t>
      </w:r>
      <w:r>
        <w:rPr>
          <w:rFonts w:eastAsia="Times New Roman"/>
          <w:szCs w:val="24"/>
        </w:rPr>
        <w:t>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την </w:t>
      </w:r>
      <w:proofErr w:type="spellStart"/>
      <w:r>
        <w:rPr>
          <w:rFonts w:eastAsia="Times New Roman"/>
          <w:szCs w:val="24"/>
        </w:rPr>
        <w:t>πολυ</w:t>
      </w:r>
      <w:r w:rsidRPr="00960941">
        <w:rPr>
          <w:rFonts w:eastAsia="Times New Roman"/>
          <w:szCs w:val="24"/>
        </w:rPr>
        <w:t>ταλαιπωρημένη</w:t>
      </w:r>
      <w:proofErr w:type="spellEnd"/>
      <w:r w:rsidRPr="00960941">
        <w:rPr>
          <w:rFonts w:eastAsia="Times New Roman"/>
          <w:szCs w:val="24"/>
        </w:rPr>
        <w:t xml:space="preserve"> ΑΔΙΠ που για </w:t>
      </w:r>
      <w:r>
        <w:rPr>
          <w:rFonts w:eastAsia="Times New Roman"/>
          <w:szCs w:val="24"/>
        </w:rPr>
        <w:t>μια</w:t>
      </w:r>
      <w:r w:rsidRPr="00960941">
        <w:rPr>
          <w:rFonts w:eastAsia="Times New Roman"/>
          <w:szCs w:val="24"/>
        </w:rPr>
        <w:t xml:space="preserve"> ακόμη φορά διαφωνεί με τους χειρισμούς σας και κρίνει τη μέθοδο σας ακατάλληλη</w:t>
      </w:r>
      <w:r>
        <w:rPr>
          <w:rFonts w:eastAsia="Times New Roman"/>
          <w:szCs w:val="24"/>
        </w:rPr>
        <w:t>.</w:t>
      </w:r>
    </w:p>
    <w:p w14:paraId="6B14EE01" w14:textId="77777777" w:rsidR="004965E6" w:rsidRDefault="004D430C">
      <w:pPr>
        <w:tabs>
          <w:tab w:val="left" w:pos="3189"/>
          <w:tab w:val="center" w:pos="4513"/>
        </w:tabs>
        <w:spacing w:line="600" w:lineRule="auto"/>
        <w:ind w:firstLine="720"/>
        <w:jc w:val="both"/>
        <w:rPr>
          <w:rFonts w:eastAsia="Times New Roman"/>
          <w:szCs w:val="24"/>
        </w:rPr>
      </w:pPr>
      <w:r>
        <w:rPr>
          <w:rFonts w:eastAsia="Times New Roman"/>
          <w:szCs w:val="24"/>
        </w:rPr>
        <w:lastRenderedPageBreak/>
        <w:t>Έ</w:t>
      </w:r>
      <w:r w:rsidRPr="00960941">
        <w:rPr>
          <w:rFonts w:eastAsia="Times New Roman"/>
          <w:szCs w:val="24"/>
        </w:rPr>
        <w:t xml:space="preserve">χουμε καταλάβει όλοι </w:t>
      </w:r>
      <w:r>
        <w:rPr>
          <w:rFonts w:eastAsia="Times New Roman"/>
          <w:szCs w:val="24"/>
        </w:rPr>
        <w:t>ότι</w:t>
      </w:r>
      <w:r w:rsidRPr="00960941">
        <w:rPr>
          <w:rFonts w:eastAsia="Times New Roman"/>
          <w:szCs w:val="24"/>
        </w:rPr>
        <w:t xml:space="preserve"> δεν τρέφετ</w:t>
      </w:r>
      <w:r>
        <w:rPr>
          <w:rFonts w:eastAsia="Times New Roman"/>
          <w:szCs w:val="24"/>
        </w:rPr>
        <w:t>ε</w:t>
      </w:r>
      <w:r w:rsidRPr="00960941">
        <w:rPr>
          <w:rFonts w:eastAsia="Times New Roman"/>
          <w:szCs w:val="24"/>
        </w:rPr>
        <w:t xml:space="preserve"> ιδιαίτερο σεβασμό για την </w:t>
      </w:r>
      <w:r>
        <w:rPr>
          <w:rFonts w:eastAsia="Times New Roman"/>
          <w:szCs w:val="24"/>
        </w:rPr>
        <w:t>α</w:t>
      </w:r>
      <w:r w:rsidRPr="00960941">
        <w:rPr>
          <w:rFonts w:eastAsia="Times New Roman"/>
          <w:szCs w:val="24"/>
        </w:rPr>
        <w:t>ρχή και της επιφυλάσσε</w:t>
      </w:r>
      <w:r>
        <w:rPr>
          <w:rFonts w:eastAsia="Times New Roman"/>
          <w:szCs w:val="24"/>
        </w:rPr>
        <w:t>τε</w:t>
      </w:r>
      <w:r w:rsidRPr="00960941">
        <w:rPr>
          <w:rFonts w:eastAsia="Times New Roman"/>
          <w:szCs w:val="24"/>
        </w:rPr>
        <w:t xml:space="preserve"> ρόλο </w:t>
      </w:r>
      <w:proofErr w:type="spellStart"/>
      <w:r w:rsidRPr="00960941">
        <w:rPr>
          <w:rFonts w:eastAsia="Times New Roman"/>
          <w:szCs w:val="24"/>
        </w:rPr>
        <w:t>απαξιωμένου</w:t>
      </w:r>
      <w:proofErr w:type="spellEnd"/>
      <w:r w:rsidRPr="00960941">
        <w:rPr>
          <w:rFonts w:eastAsia="Times New Roman"/>
          <w:szCs w:val="24"/>
        </w:rPr>
        <w:t xml:space="preserve"> κομπάρσου</w:t>
      </w:r>
      <w:r>
        <w:rPr>
          <w:rFonts w:eastAsia="Times New Roman"/>
          <w:szCs w:val="24"/>
        </w:rPr>
        <w:t>. Σ</w:t>
      </w:r>
      <w:r w:rsidRPr="00960941">
        <w:rPr>
          <w:rFonts w:eastAsia="Times New Roman"/>
          <w:szCs w:val="24"/>
        </w:rPr>
        <w:t>ας θυμίζω</w:t>
      </w:r>
      <w:r>
        <w:rPr>
          <w:rFonts w:eastAsia="Times New Roman"/>
          <w:szCs w:val="24"/>
        </w:rPr>
        <w:t>,</w:t>
      </w:r>
      <w:r w:rsidRPr="00960941">
        <w:rPr>
          <w:rFonts w:eastAsia="Times New Roman"/>
          <w:szCs w:val="24"/>
        </w:rPr>
        <w:t xml:space="preserve"> </w:t>
      </w:r>
      <w:r>
        <w:rPr>
          <w:rFonts w:eastAsia="Times New Roman"/>
          <w:szCs w:val="24"/>
        </w:rPr>
        <w:t>όμως,</w:t>
      </w:r>
      <w:r w:rsidRPr="00960941">
        <w:rPr>
          <w:rFonts w:eastAsia="Times New Roman"/>
          <w:szCs w:val="24"/>
        </w:rPr>
        <w:t xml:space="preserve"> </w:t>
      </w:r>
      <w:r>
        <w:rPr>
          <w:rFonts w:eastAsia="Times New Roman"/>
          <w:szCs w:val="24"/>
        </w:rPr>
        <w:t>πως</w:t>
      </w:r>
      <w:r w:rsidRPr="00960941">
        <w:rPr>
          <w:rFonts w:eastAsia="Times New Roman"/>
          <w:szCs w:val="24"/>
        </w:rPr>
        <w:t xml:space="preserve"> εσείς νομοθ</w:t>
      </w:r>
      <w:r>
        <w:rPr>
          <w:rFonts w:eastAsia="Times New Roman"/>
          <w:szCs w:val="24"/>
        </w:rPr>
        <w:t xml:space="preserve">ετήσατε </w:t>
      </w:r>
      <w:r w:rsidRPr="00960941">
        <w:rPr>
          <w:rFonts w:eastAsia="Times New Roman"/>
          <w:szCs w:val="24"/>
        </w:rPr>
        <w:t xml:space="preserve">να κατατίθεται η άποψή της για την κατάργηση ανώτατου εκπαιδευτικού </w:t>
      </w:r>
      <w:r>
        <w:rPr>
          <w:rFonts w:eastAsia="Times New Roman"/>
          <w:szCs w:val="24"/>
        </w:rPr>
        <w:t>ι</w:t>
      </w:r>
      <w:r w:rsidRPr="00960941">
        <w:rPr>
          <w:rFonts w:eastAsia="Times New Roman"/>
          <w:szCs w:val="24"/>
        </w:rPr>
        <w:t>δρύματος</w:t>
      </w:r>
      <w:r>
        <w:rPr>
          <w:rFonts w:eastAsia="Times New Roman"/>
          <w:szCs w:val="24"/>
        </w:rPr>
        <w:t>.</w:t>
      </w:r>
      <w:r w:rsidRPr="00960941">
        <w:rPr>
          <w:rFonts w:eastAsia="Times New Roman"/>
          <w:szCs w:val="24"/>
        </w:rPr>
        <w:t xml:space="preserve"> Άρα</w:t>
      </w:r>
      <w:r>
        <w:rPr>
          <w:rFonts w:eastAsia="Times New Roman"/>
          <w:szCs w:val="24"/>
        </w:rPr>
        <w:t>,</w:t>
      </w:r>
      <w:r w:rsidRPr="00960941">
        <w:rPr>
          <w:rFonts w:eastAsia="Times New Roman"/>
          <w:szCs w:val="24"/>
        </w:rPr>
        <w:t xml:space="preserve"> υποθέτουμε ότι θεωρείτ</w:t>
      </w:r>
      <w:r>
        <w:rPr>
          <w:rFonts w:eastAsia="Times New Roman"/>
          <w:szCs w:val="24"/>
        </w:rPr>
        <w:t>ε</w:t>
      </w:r>
      <w:r w:rsidRPr="00960941">
        <w:rPr>
          <w:rFonts w:eastAsia="Times New Roman"/>
          <w:szCs w:val="24"/>
        </w:rPr>
        <w:t xml:space="preserve"> </w:t>
      </w:r>
      <w:r>
        <w:rPr>
          <w:rFonts w:eastAsia="Times New Roman"/>
          <w:szCs w:val="24"/>
        </w:rPr>
        <w:t>πως</w:t>
      </w:r>
      <w:r w:rsidRPr="00960941">
        <w:rPr>
          <w:rFonts w:eastAsia="Times New Roman"/>
          <w:szCs w:val="24"/>
        </w:rPr>
        <w:t xml:space="preserve"> έχει ιδ</w:t>
      </w:r>
      <w:r w:rsidRPr="00960941">
        <w:rPr>
          <w:rFonts w:eastAsia="Times New Roman"/>
          <w:szCs w:val="24"/>
        </w:rPr>
        <w:t>ιαίτερη βαρύτητα η άποψ</w:t>
      </w:r>
      <w:r>
        <w:rPr>
          <w:rFonts w:eastAsia="Times New Roman"/>
          <w:szCs w:val="24"/>
        </w:rPr>
        <w:t>ή</w:t>
      </w:r>
      <w:r w:rsidRPr="00960941">
        <w:rPr>
          <w:rFonts w:eastAsia="Times New Roman"/>
          <w:szCs w:val="24"/>
        </w:rPr>
        <w:t xml:space="preserve"> </w:t>
      </w:r>
      <w:r>
        <w:rPr>
          <w:rFonts w:eastAsia="Times New Roman"/>
          <w:szCs w:val="24"/>
        </w:rPr>
        <w:t>της,</w:t>
      </w:r>
      <w:r w:rsidRPr="00960941">
        <w:rPr>
          <w:rFonts w:eastAsia="Times New Roman"/>
          <w:szCs w:val="24"/>
        </w:rPr>
        <w:t xml:space="preserve"> μόνο </w:t>
      </w:r>
      <w:r>
        <w:rPr>
          <w:rFonts w:eastAsia="Times New Roman"/>
          <w:szCs w:val="24"/>
        </w:rPr>
        <w:t xml:space="preserve">όμως </w:t>
      </w:r>
      <w:r w:rsidRPr="00960941">
        <w:rPr>
          <w:rFonts w:eastAsia="Times New Roman"/>
          <w:szCs w:val="24"/>
        </w:rPr>
        <w:t>όταν δεν σας χαλάει τη σούπα</w:t>
      </w:r>
      <w:r>
        <w:rPr>
          <w:rFonts w:eastAsia="Times New Roman"/>
          <w:szCs w:val="24"/>
        </w:rPr>
        <w:t>.</w:t>
      </w:r>
      <w:r w:rsidRPr="00960941">
        <w:rPr>
          <w:rFonts w:eastAsia="Times New Roman"/>
          <w:szCs w:val="24"/>
        </w:rPr>
        <w:t xml:space="preserve"> </w:t>
      </w:r>
      <w:r>
        <w:rPr>
          <w:rFonts w:eastAsia="Times New Roman"/>
          <w:szCs w:val="24"/>
        </w:rPr>
        <w:t>Κ</w:t>
      </w:r>
      <w:r w:rsidRPr="00960941">
        <w:rPr>
          <w:rFonts w:eastAsia="Times New Roman"/>
          <w:szCs w:val="24"/>
        </w:rPr>
        <w:t>αι γι</w:t>
      </w:r>
      <w:r>
        <w:rPr>
          <w:rFonts w:eastAsia="Times New Roman"/>
          <w:szCs w:val="24"/>
        </w:rPr>
        <w:t>’</w:t>
      </w:r>
      <w:r w:rsidRPr="00960941">
        <w:rPr>
          <w:rFonts w:eastAsia="Times New Roman"/>
          <w:szCs w:val="24"/>
        </w:rPr>
        <w:t xml:space="preserve"> αυτό </w:t>
      </w:r>
      <w:r>
        <w:rPr>
          <w:rFonts w:eastAsia="Times New Roman"/>
          <w:szCs w:val="24"/>
        </w:rPr>
        <w:t>–</w:t>
      </w:r>
      <w:r w:rsidRPr="00960941">
        <w:rPr>
          <w:rFonts w:eastAsia="Times New Roman"/>
          <w:szCs w:val="24"/>
        </w:rPr>
        <w:t>προφανώς</w:t>
      </w:r>
      <w:r>
        <w:rPr>
          <w:rFonts w:eastAsia="Times New Roman"/>
          <w:szCs w:val="24"/>
        </w:rPr>
        <w:t>- προσπαθείτε να τη</w:t>
      </w:r>
      <w:r w:rsidRPr="00960941">
        <w:rPr>
          <w:rFonts w:eastAsia="Times New Roman"/>
          <w:szCs w:val="24"/>
        </w:rPr>
        <w:t xml:space="preserve"> </w:t>
      </w:r>
      <w:r>
        <w:rPr>
          <w:rFonts w:eastAsia="Times New Roman"/>
          <w:szCs w:val="24"/>
        </w:rPr>
        <w:t>χειραγωγήσετε,</w:t>
      </w:r>
      <w:r w:rsidRPr="00960941">
        <w:rPr>
          <w:rFonts w:eastAsia="Times New Roman"/>
          <w:szCs w:val="24"/>
        </w:rPr>
        <w:t xml:space="preserve"> προαναγγέλλοντας ως νέο </w:t>
      </w:r>
      <w:r>
        <w:rPr>
          <w:rFonts w:eastAsia="Times New Roman"/>
          <w:szCs w:val="24"/>
        </w:rPr>
        <w:t>π</w:t>
      </w:r>
      <w:r w:rsidRPr="00960941">
        <w:rPr>
          <w:rFonts w:eastAsia="Times New Roman"/>
          <w:szCs w:val="24"/>
        </w:rPr>
        <w:t xml:space="preserve">ρόεδρο στην </w:t>
      </w:r>
      <w:r>
        <w:rPr>
          <w:rFonts w:eastAsia="Times New Roman"/>
          <w:szCs w:val="24"/>
        </w:rPr>
        <w:t>α</w:t>
      </w:r>
      <w:r w:rsidRPr="00960941">
        <w:rPr>
          <w:rFonts w:eastAsia="Times New Roman"/>
          <w:szCs w:val="24"/>
        </w:rPr>
        <w:t xml:space="preserve">νεξάρτητη </w:t>
      </w:r>
      <w:r>
        <w:rPr>
          <w:rFonts w:eastAsia="Times New Roman"/>
          <w:szCs w:val="24"/>
        </w:rPr>
        <w:t>α</w:t>
      </w:r>
      <w:r w:rsidRPr="00960941">
        <w:rPr>
          <w:rFonts w:eastAsia="Times New Roman"/>
          <w:szCs w:val="24"/>
        </w:rPr>
        <w:t>ρχή στενό συνεργάτη του Υπουργού</w:t>
      </w:r>
      <w:r>
        <w:rPr>
          <w:rFonts w:eastAsia="Times New Roman"/>
          <w:szCs w:val="24"/>
        </w:rPr>
        <w:t>.</w:t>
      </w:r>
    </w:p>
    <w:p w14:paraId="6B14EE02" w14:textId="77777777" w:rsidR="004965E6" w:rsidRDefault="004D430C">
      <w:pPr>
        <w:tabs>
          <w:tab w:val="left" w:pos="3189"/>
          <w:tab w:val="center" w:pos="4513"/>
        </w:tabs>
        <w:spacing w:line="600" w:lineRule="auto"/>
        <w:ind w:firstLine="720"/>
        <w:jc w:val="both"/>
        <w:rPr>
          <w:rFonts w:eastAsia="Times New Roman"/>
          <w:szCs w:val="24"/>
        </w:rPr>
      </w:pPr>
      <w:r>
        <w:rPr>
          <w:rFonts w:eastAsia="Times New Roman"/>
          <w:szCs w:val="24"/>
        </w:rPr>
        <w:t>Π</w:t>
      </w:r>
      <w:r w:rsidRPr="00960941">
        <w:rPr>
          <w:rFonts w:eastAsia="Times New Roman"/>
          <w:szCs w:val="24"/>
        </w:rPr>
        <w:t>ροχωράτε</w:t>
      </w:r>
      <w:r>
        <w:rPr>
          <w:rFonts w:eastAsia="Times New Roman"/>
          <w:szCs w:val="24"/>
        </w:rPr>
        <w:t>,</w:t>
      </w:r>
      <w:r w:rsidRPr="00960941">
        <w:rPr>
          <w:rFonts w:eastAsia="Times New Roman"/>
          <w:szCs w:val="24"/>
        </w:rPr>
        <w:t xml:space="preserve"> </w:t>
      </w:r>
      <w:r>
        <w:rPr>
          <w:rFonts w:eastAsia="Times New Roman"/>
          <w:szCs w:val="24"/>
        </w:rPr>
        <w:t>λ</w:t>
      </w:r>
      <w:r w:rsidRPr="00960941">
        <w:rPr>
          <w:rFonts w:eastAsia="Times New Roman"/>
          <w:szCs w:val="24"/>
        </w:rPr>
        <w:t>οιπόν</w:t>
      </w:r>
      <w:r>
        <w:rPr>
          <w:rFonts w:eastAsia="Times New Roman"/>
          <w:szCs w:val="24"/>
        </w:rPr>
        <w:t>,</w:t>
      </w:r>
      <w:r w:rsidRPr="00960941">
        <w:rPr>
          <w:rFonts w:eastAsia="Times New Roman"/>
          <w:szCs w:val="24"/>
        </w:rPr>
        <w:t xml:space="preserve"> σε αυτές </w:t>
      </w:r>
      <w:r>
        <w:rPr>
          <w:rFonts w:eastAsia="Times New Roman"/>
          <w:szCs w:val="24"/>
        </w:rPr>
        <w:t>τις</w:t>
      </w:r>
      <w:r w:rsidRPr="00960941">
        <w:rPr>
          <w:rFonts w:eastAsia="Times New Roman"/>
          <w:szCs w:val="24"/>
        </w:rPr>
        <w:t xml:space="preserve"> συνέργειες </w:t>
      </w:r>
      <w:r>
        <w:rPr>
          <w:rFonts w:eastAsia="Times New Roman"/>
          <w:szCs w:val="24"/>
        </w:rPr>
        <w:t>διδ</w:t>
      </w:r>
      <w:r>
        <w:rPr>
          <w:rFonts w:eastAsia="Times New Roman"/>
          <w:szCs w:val="24"/>
        </w:rPr>
        <w:t>άσκοντας</w:t>
      </w:r>
      <w:r w:rsidRPr="00960941">
        <w:rPr>
          <w:rFonts w:eastAsia="Times New Roman"/>
          <w:szCs w:val="24"/>
        </w:rPr>
        <w:t xml:space="preserve"> λαϊκισμό και παίζοντας το γνωστό κομματικό παιχνίδι προώθησης πελατειακών συμφερόντων στο οποίο ομολογουμένως </w:t>
      </w:r>
      <w:r>
        <w:rPr>
          <w:rFonts w:eastAsia="Times New Roman"/>
          <w:szCs w:val="24"/>
        </w:rPr>
        <w:t>διαπρέπετε. Το κάνετε άρον-άρον και στο άψε-</w:t>
      </w:r>
      <w:r w:rsidRPr="00960941">
        <w:rPr>
          <w:rFonts w:eastAsia="Times New Roman"/>
          <w:szCs w:val="24"/>
        </w:rPr>
        <w:t>σβήσε για να προλάβετε να βάλετε στο μηχανογραφικό των παιδιών όσο το δυνατόν περισσότερα τμή</w:t>
      </w:r>
      <w:r w:rsidRPr="00960941">
        <w:rPr>
          <w:rFonts w:eastAsia="Times New Roman"/>
          <w:szCs w:val="24"/>
        </w:rPr>
        <w:t>ματα</w:t>
      </w:r>
      <w:r>
        <w:rPr>
          <w:rFonts w:eastAsia="Times New Roman"/>
          <w:szCs w:val="24"/>
        </w:rPr>
        <w:t>,</w:t>
      </w:r>
      <w:r w:rsidRPr="00960941">
        <w:rPr>
          <w:rFonts w:eastAsia="Times New Roman"/>
          <w:szCs w:val="24"/>
        </w:rPr>
        <w:t xml:space="preserve"> αδιαφορώντας για το τι θα κάνουν αυτ</w:t>
      </w:r>
      <w:r>
        <w:rPr>
          <w:rFonts w:eastAsia="Times New Roman"/>
          <w:szCs w:val="24"/>
        </w:rPr>
        <w:t>ά τα παιδιά όταν βρεθούν με ένα</w:t>
      </w:r>
      <w:r w:rsidRPr="00960941">
        <w:rPr>
          <w:rFonts w:eastAsia="Times New Roman"/>
          <w:szCs w:val="24"/>
        </w:rPr>
        <w:t xml:space="preserve"> </w:t>
      </w:r>
      <w:r>
        <w:rPr>
          <w:rFonts w:eastAsia="Times New Roman"/>
          <w:szCs w:val="24"/>
        </w:rPr>
        <w:t>αν</w:t>
      </w:r>
      <w:r w:rsidRPr="00960941">
        <w:rPr>
          <w:rFonts w:eastAsia="Times New Roman"/>
          <w:szCs w:val="24"/>
        </w:rPr>
        <w:t>ίσχυρο πτυχίο στα χέρια τους και χωρίς προοπτική</w:t>
      </w:r>
      <w:r>
        <w:rPr>
          <w:rFonts w:eastAsia="Times New Roman"/>
          <w:szCs w:val="24"/>
        </w:rPr>
        <w:t>.</w:t>
      </w:r>
      <w:r w:rsidRPr="00960941">
        <w:rPr>
          <w:rFonts w:eastAsia="Times New Roman"/>
          <w:szCs w:val="24"/>
        </w:rPr>
        <w:t xml:space="preserve"> </w:t>
      </w:r>
    </w:p>
    <w:p w14:paraId="6B14EE03" w14:textId="77777777" w:rsidR="004965E6" w:rsidRDefault="004D430C">
      <w:pPr>
        <w:tabs>
          <w:tab w:val="left" w:pos="3189"/>
          <w:tab w:val="center" w:pos="4513"/>
        </w:tabs>
        <w:spacing w:line="600" w:lineRule="auto"/>
        <w:ind w:firstLine="720"/>
        <w:jc w:val="both"/>
        <w:rPr>
          <w:rFonts w:eastAsia="Times New Roman"/>
          <w:szCs w:val="24"/>
        </w:rPr>
      </w:pPr>
      <w:r>
        <w:rPr>
          <w:rFonts w:eastAsia="Times New Roman"/>
          <w:szCs w:val="24"/>
        </w:rPr>
        <w:lastRenderedPageBreak/>
        <w:t>Έ</w:t>
      </w:r>
      <w:r w:rsidRPr="00960941">
        <w:rPr>
          <w:rFonts w:eastAsia="Times New Roman"/>
          <w:szCs w:val="24"/>
        </w:rPr>
        <w:t>χετε εξετάσει αν τα νέα τμήματα έχουν κάποιο αντίκρισμα στην αγορά εργασίας ή αν θα εξελιχθούν σε μονάδες παραγωγής ανέργων</w:t>
      </w:r>
      <w:r>
        <w:rPr>
          <w:rFonts w:eastAsia="Times New Roman"/>
          <w:szCs w:val="24"/>
        </w:rPr>
        <w:t>;</w:t>
      </w:r>
      <w:r w:rsidRPr="00960941">
        <w:rPr>
          <w:rFonts w:eastAsia="Times New Roman"/>
          <w:szCs w:val="24"/>
        </w:rPr>
        <w:t xml:space="preserve"> </w:t>
      </w:r>
      <w:r>
        <w:rPr>
          <w:rFonts w:eastAsia="Times New Roman"/>
          <w:szCs w:val="24"/>
        </w:rPr>
        <w:t>Έ</w:t>
      </w:r>
      <w:r w:rsidRPr="00960941">
        <w:rPr>
          <w:rFonts w:eastAsia="Times New Roman"/>
          <w:szCs w:val="24"/>
        </w:rPr>
        <w:t>χε</w:t>
      </w:r>
      <w:r w:rsidRPr="00960941">
        <w:rPr>
          <w:rFonts w:eastAsia="Times New Roman"/>
          <w:szCs w:val="24"/>
        </w:rPr>
        <w:t>τε διασφαλίσει ή προνοήσει για τα επαγγελματικά τους δικαιώματα</w:t>
      </w:r>
      <w:r>
        <w:rPr>
          <w:rFonts w:eastAsia="Times New Roman"/>
          <w:szCs w:val="24"/>
        </w:rPr>
        <w:t>;</w:t>
      </w:r>
      <w:r w:rsidRPr="00960941">
        <w:rPr>
          <w:rFonts w:eastAsia="Times New Roman"/>
          <w:szCs w:val="24"/>
        </w:rPr>
        <w:t xml:space="preserve"> </w:t>
      </w:r>
      <w:r>
        <w:rPr>
          <w:rFonts w:eastAsia="Times New Roman"/>
          <w:szCs w:val="24"/>
        </w:rPr>
        <w:t>Τ</w:t>
      </w:r>
      <w:r w:rsidRPr="00960941">
        <w:rPr>
          <w:rFonts w:eastAsia="Times New Roman"/>
          <w:szCs w:val="24"/>
        </w:rPr>
        <w:t>ο</w:t>
      </w:r>
      <w:r>
        <w:rPr>
          <w:rFonts w:eastAsia="Times New Roman"/>
          <w:szCs w:val="24"/>
        </w:rPr>
        <w:t xml:space="preserve"> ό</w:t>
      </w:r>
      <w:r w:rsidRPr="00960941">
        <w:rPr>
          <w:rFonts w:eastAsia="Times New Roman"/>
          <w:szCs w:val="24"/>
        </w:rPr>
        <w:t xml:space="preserve">λο εγχείρημα δεν </w:t>
      </w:r>
      <w:proofErr w:type="spellStart"/>
      <w:r w:rsidRPr="00960941">
        <w:rPr>
          <w:rFonts w:eastAsia="Times New Roman"/>
          <w:szCs w:val="24"/>
        </w:rPr>
        <w:t>διέπεται</w:t>
      </w:r>
      <w:proofErr w:type="spellEnd"/>
      <w:r w:rsidRPr="00960941">
        <w:rPr>
          <w:rFonts w:eastAsia="Times New Roman"/>
          <w:szCs w:val="24"/>
        </w:rPr>
        <w:t xml:space="preserve"> από καμ</w:t>
      </w:r>
      <w:r>
        <w:rPr>
          <w:rFonts w:eastAsia="Times New Roman"/>
          <w:szCs w:val="24"/>
        </w:rPr>
        <w:t>μ</w:t>
      </w:r>
      <w:r w:rsidRPr="00960941">
        <w:rPr>
          <w:rFonts w:eastAsia="Times New Roman"/>
          <w:szCs w:val="24"/>
        </w:rPr>
        <w:t xml:space="preserve">ία ξεκάθαρη και </w:t>
      </w:r>
      <w:r>
        <w:rPr>
          <w:rFonts w:eastAsia="Times New Roman"/>
          <w:szCs w:val="24"/>
        </w:rPr>
        <w:t>διάφανη</w:t>
      </w:r>
      <w:r w:rsidRPr="00960941">
        <w:rPr>
          <w:rFonts w:eastAsia="Times New Roman"/>
          <w:szCs w:val="24"/>
        </w:rPr>
        <w:t xml:space="preserve"> λογική</w:t>
      </w:r>
      <w:r>
        <w:rPr>
          <w:rFonts w:eastAsia="Times New Roman"/>
          <w:szCs w:val="24"/>
        </w:rPr>
        <w:t>. Α</w:t>
      </w:r>
      <w:r w:rsidRPr="00960941">
        <w:rPr>
          <w:rFonts w:eastAsia="Times New Roman"/>
          <w:szCs w:val="24"/>
        </w:rPr>
        <w:t xml:space="preserve">πό τη </w:t>
      </w:r>
      <w:r>
        <w:rPr>
          <w:rFonts w:eastAsia="Times New Roman"/>
          <w:szCs w:val="24"/>
        </w:rPr>
        <w:t>μία</w:t>
      </w:r>
      <w:r w:rsidRPr="00960941">
        <w:rPr>
          <w:rFonts w:eastAsia="Times New Roman"/>
          <w:szCs w:val="24"/>
        </w:rPr>
        <w:t xml:space="preserve"> καταργείτ</w:t>
      </w:r>
      <w:r>
        <w:rPr>
          <w:rFonts w:eastAsia="Times New Roman"/>
          <w:szCs w:val="24"/>
        </w:rPr>
        <w:t>ε</w:t>
      </w:r>
      <w:r w:rsidRPr="00960941">
        <w:rPr>
          <w:rFonts w:eastAsia="Times New Roman"/>
          <w:szCs w:val="24"/>
        </w:rPr>
        <w:t xml:space="preserve"> το ΤΕΙ Στερεάς Ελλάδας και το </w:t>
      </w:r>
      <w:r>
        <w:rPr>
          <w:rFonts w:eastAsia="Times New Roman"/>
          <w:szCs w:val="24"/>
        </w:rPr>
        <w:t>απορροφάτε</w:t>
      </w:r>
      <w:r w:rsidRPr="00960941">
        <w:rPr>
          <w:rFonts w:eastAsia="Times New Roman"/>
          <w:szCs w:val="24"/>
        </w:rPr>
        <w:t xml:space="preserve"> από </w:t>
      </w:r>
      <w:r>
        <w:rPr>
          <w:rFonts w:eastAsia="Times New Roman"/>
          <w:szCs w:val="24"/>
        </w:rPr>
        <w:t>τρία</w:t>
      </w:r>
      <w:r w:rsidRPr="00960941">
        <w:rPr>
          <w:rFonts w:eastAsia="Times New Roman"/>
          <w:szCs w:val="24"/>
        </w:rPr>
        <w:t xml:space="preserve"> διαφορετικά </w:t>
      </w:r>
      <w:r>
        <w:rPr>
          <w:rFonts w:eastAsia="Times New Roman"/>
          <w:szCs w:val="24"/>
        </w:rPr>
        <w:t>π</w:t>
      </w:r>
      <w:r w:rsidRPr="00960941">
        <w:rPr>
          <w:rFonts w:eastAsia="Times New Roman"/>
          <w:szCs w:val="24"/>
        </w:rPr>
        <w:t>ανεπιστήμια και από την άλλη</w:t>
      </w:r>
      <w:r>
        <w:rPr>
          <w:rFonts w:eastAsia="Times New Roman"/>
          <w:szCs w:val="24"/>
        </w:rPr>
        <w:t>,</w:t>
      </w:r>
      <w:r w:rsidRPr="00960941">
        <w:rPr>
          <w:rFonts w:eastAsia="Times New Roman"/>
          <w:szCs w:val="24"/>
        </w:rPr>
        <w:t xml:space="preserve"> στο ίδιο νομοσχέδιο</w:t>
      </w:r>
      <w:r>
        <w:rPr>
          <w:rFonts w:eastAsia="Times New Roman"/>
          <w:szCs w:val="24"/>
        </w:rPr>
        <w:t>,</w:t>
      </w:r>
      <w:r w:rsidRPr="00960941">
        <w:rPr>
          <w:rFonts w:eastAsia="Times New Roman"/>
          <w:szCs w:val="24"/>
        </w:rPr>
        <w:t xml:space="preserve"> θεσμοθετείτ</w:t>
      </w:r>
      <w:r>
        <w:rPr>
          <w:rFonts w:eastAsia="Times New Roman"/>
          <w:szCs w:val="24"/>
        </w:rPr>
        <w:t>ε</w:t>
      </w:r>
      <w:r w:rsidRPr="00960941">
        <w:rPr>
          <w:rFonts w:eastAsia="Times New Roman"/>
          <w:szCs w:val="24"/>
        </w:rPr>
        <w:t xml:space="preserve"> όργανο που θα εξετάσει την προοπτική νέου </w:t>
      </w:r>
      <w:r>
        <w:rPr>
          <w:rFonts w:eastAsia="Times New Roman"/>
          <w:szCs w:val="24"/>
        </w:rPr>
        <w:t>π</w:t>
      </w:r>
      <w:r w:rsidRPr="00960941">
        <w:rPr>
          <w:rFonts w:eastAsia="Times New Roman"/>
          <w:szCs w:val="24"/>
        </w:rPr>
        <w:t xml:space="preserve">ανεπιστημίου </w:t>
      </w:r>
      <w:r>
        <w:rPr>
          <w:rFonts w:eastAsia="Times New Roman"/>
          <w:szCs w:val="24"/>
        </w:rPr>
        <w:t xml:space="preserve">στη </w:t>
      </w:r>
      <w:r w:rsidRPr="00960941">
        <w:rPr>
          <w:rFonts w:eastAsia="Times New Roman"/>
          <w:szCs w:val="24"/>
        </w:rPr>
        <w:t>Στερεά Ελλάδα</w:t>
      </w:r>
      <w:r>
        <w:rPr>
          <w:rFonts w:eastAsia="Times New Roman"/>
          <w:szCs w:val="24"/>
        </w:rPr>
        <w:t>.</w:t>
      </w:r>
      <w:r w:rsidRPr="00960941">
        <w:rPr>
          <w:rFonts w:eastAsia="Times New Roman"/>
          <w:szCs w:val="24"/>
        </w:rPr>
        <w:t xml:space="preserve"> </w:t>
      </w:r>
    </w:p>
    <w:p w14:paraId="6B14EE04" w14:textId="77777777" w:rsidR="004965E6" w:rsidRDefault="004D430C">
      <w:pPr>
        <w:tabs>
          <w:tab w:val="left" w:pos="3189"/>
          <w:tab w:val="center" w:pos="4513"/>
        </w:tabs>
        <w:spacing w:line="600" w:lineRule="auto"/>
        <w:ind w:firstLine="720"/>
        <w:jc w:val="both"/>
        <w:rPr>
          <w:rFonts w:eastAsia="Times New Roman"/>
          <w:szCs w:val="24"/>
        </w:rPr>
      </w:pPr>
      <w:r>
        <w:rPr>
          <w:rFonts w:eastAsia="Times New Roman"/>
          <w:szCs w:val="24"/>
        </w:rPr>
        <w:t>Δ</w:t>
      </w:r>
      <w:r w:rsidRPr="00960941">
        <w:rPr>
          <w:rFonts w:eastAsia="Times New Roman"/>
          <w:szCs w:val="24"/>
        </w:rPr>
        <w:t>ημιουργούν</w:t>
      </w:r>
      <w:r>
        <w:rPr>
          <w:rFonts w:eastAsia="Times New Roman"/>
          <w:szCs w:val="24"/>
        </w:rPr>
        <w:t>ται μια</w:t>
      </w:r>
      <w:r w:rsidRPr="00960941">
        <w:rPr>
          <w:rFonts w:eastAsia="Times New Roman"/>
          <w:szCs w:val="24"/>
        </w:rPr>
        <w:t xml:space="preserve"> σειρά από γεωπονικές σχολές</w:t>
      </w:r>
      <w:r>
        <w:rPr>
          <w:rFonts w:eastAsia="Times New Roman"/>
          <w:szCs w:val="24"/>
        </w:rPr>
        <w:t>.</w:t>
      </w:r>
      <w:r w:rsidRPr="00960941">
        <w:rPr>
          <w:rFonts w:eastAsia="Times New Roman"/>
          <w:szCs w:val="24"/>
        </w:rPr>
        <w:t xml:space="preserve"> </w:t>
      </w:r>
      <w:r>
        <w:rPr>
          <w:rFonts w:eastAsia="Times New Roman"/>
          <w:szCs w:val="24"/>
        </w:rPr>
        <w:t xml:space="preserve">Κύριε Υπουργέ, υπάρχει </w:t>
      </w:r>
      <w:r w:rsidRPr="00960941">
        <w:rPr>
          <w:rFonts w:eastAsia="Times New Roman"/>
          <w:szCs w:val="24"/>
        </w:rPr>
        <w:t>κάποια μελέτη για το π</w:t>
      </w:r>
      <w:r>
        <w:rPr>
          <w:rFonts w:eastAsia="Times New Roman"/>
          <w:szCs w:val="24"/>
        </w:rPr>
        <w:t>όσους</w:t>
      </w:r>
      <w:r w:rsidRPr="00960941">
        <w:rPr>
          <w:rFonts w:eastAsia="Times New Roman"/>
          <w:szCs w:val="24"/>
        </w:rPr>
        <w:t xml:space="preserve"> γεωπόνους χρειαζόμαστε ως οικονομία και ως κοι</w:t>
      </w:r>
      <w:r w:rsidRPr="00960941">
        <w:rPr>
          <w:rFonts w:eastAsia="Times New Roman"/>
          <w:szCs w:val="24"/>
        </w:rPr>
        <w:t>νωνία</w:t>
      </w:r>
      <w:r>
        <w:rPr>
          <w:rFonts w:eastAsia="Times New Roman"/>
          <w:szCs w:val="24"/>
        </w:rPr>
        <w:t>;</w:t>
      </w:r>
      <w:r w:rsidRPr="00960941">
        <w:rPr>
          <w:rFonts w:eastAsia="Times New Roman"/>
          <w:szCs w:val="24"/>
        </w:rPr>
        <w:t xml:space="preserve"> </w:t>
      </w:r>
      <w:r>
        <w:rPr>
          <w:rFonts w:eastAsia="Times New Roman"/>
          <w:szCs w:val="24"/>
        </w:rPr>
        <w:t>Π</w:t>
      </w:r>
      <w:r w:rsidRPr="00960941">
        <w:rPr>
          <w:rFonts w:eastAsia="Times New Roman"/>
          <w:szCs w:val="24"/>
        </w:rPr>
        <w:t xml:space="preserve">οιο θα είναι το </w:t>
      </w:r>
      <w:r>
        <w:rPr>
          <w:rFonts w:eastAsia="Times New Roman"/>
          <w:szCs w:val="24"/>
        </w:rPr>
        <w:t>αντικείμενό τους,</w:t>
      </w:r>
      <w:r w:rsidRPr="00960941">
        <w:rPr>
          <w:rFonts w:eastAsia="Times New Roman"/>
          <w:szCs w:val="24"/>
        </w:rPr>
        <w:t xml:space="preserve"> για παράδειγμα</w:t>
      </w:r>
      <w:r>
        <w:rPr>
          <w:rFonts w:eastAsia="Times New Roman"/>
          <w:szCs w:val="24"/>
        </w:rPr>
        <w:t xml:space="preserve"> και ποια τα</w:t>
      </w:r>
      <w:r w:rsidRPr="00960941">
        <w:rPr>
          <w:rFonts w:eastAsia="Times New Roman"/>
          <w:szCs w:val="24"/>
        </w:rPr>
        <w:t xml:space="preserve"> επαγγελματικά δικαιώματα των αποφοίτων του</w:t>
      </w:r>
      <w:r>
        <w:rPr>
          <w:rFonts w:eastAsia="Times New Roman"/>
          <w:szCs w:val="24"/>
        </w:rPr>
        <w:t>;</w:t>
      </w:r>
    </w:p>
    <w:p w14:paraId="6B14EE05" w14:textId="77777777" w:rsidR="004965E6" w:rsidRDefault="004D430C">
      <w:pPr>
        <w:tabs>
          <w:tab w:val="left" w:pos="3189"/>
          <w:tab w:val="center" w:pos="4513"/>
        </w:tabs>
        <w:spacing w:line="600" w:lineRule="auto"/>
        <w:ind w:firstLine="720"/>
        <w:jc w:val="both"/>
        <w:rPr>
          <w:rFonts w:eastAsia="Times New Roman"/>
          <w:szCs w:val="24"/>
        </w:rPr>
      </w:pPr>
      <w:r>
        <w:rPr>
          <w:rFonts w:eastAsia="Times New Roman"/>
          <w:szCs w:val="24"/>
        </w:rPr>
        <w:t>Γ</w:t>
      </w:r>
      <w:r w:rsidRPr="00960941">
        <w:rPr>
          <w:rFonts w:eastAsia="Times New Roman"/>
          <w:szCs w:val="24"/>
        </w:rPr>
        <w:t xml:space="preserve">ια τα τρία </w:t>
      </w:r>
      <w:r>
        <w:rPr>
          <w:rFonts w:eastAsia="Times New Roman"/>
          <w:szCs w:val="24"/>
        </w:rPr>
        <w:t>Τ</w:t>
      </w:r>
      <w:r w:rsidRPr="00960941">
        <w:rPr>
          <w:rFonts w:eastAsia="Times New Roman"/>
          <w:szCs w:val="24"/>
        </w:rPr>
        <w:t xml:space="preserve">μήματα </w:t>
      </w:r>
      <w:proofErr w:type="spellStart"/>
      <w:r>
        <w:rPr>
          <w:rFonts w:eastAsia="Times New Roman"/>
          <w:szCs w:val="24"/>
        </w:rPr>
        <w:t>Δ</w:t>
      </w:r>
      <w:r w:rsidRPr="00960941">
        <w:rPr>
          <w:rFonts w:eastAsia="Times New Roman"/>
          <w:szCs w:val="24"/>
        </w:rPr>
        <w:t>ιαιτολογίας</w:t>
      </w:r>
      <w:proofErr w:type="spellEnd"/>
      <w:r>
        <w:rPr>
          <w:rFonts w:eastAsia="Times New Roman"/>
          <w:szCs w:val="24"/>
        </w:rPr>
        <w:t xml:space="preserve"> υ</w:t>
      </w:r>
      <w:r w:rsidRPr="00960941">
        <w:rPr>
          <w:rFonts w:eastAsia="Times New Roman"/>
          <w:szCs w:val="24"/>
        </w:rPr>
        <w:t>πάρχει κάποιο ακαδημαϊκό σκεπτικό</w:t>
      </w:r>
      <w:r>
        <w:rPr>
          <w:rFonts w:eastAsia="Times New Roman"/>
          <w:szCs w:val="24"/>
        </w:rPr>
        <w:t>,</w:t>
      </w:r>
      <w:r w:rsidRPr="00960941">
        <w:rPr>
          <w:rFonts w:eastAsia="Times New Roman"/>
          <w:szCs w:val="24"/>
        </w:rPr>
        <w:t xml:space="preserve"> </w:t>
      </w:r>
      <w:r>
        <w:rPr>
          <w:rFonts w:eastAsia="Times New Roman"/>
          <w:szCs w:val="24"/>
        </w:rPr>
        <w:t>ε</w:t>
      </w:r>
      <w:r w:rsidRPr="00960941">
        <w:rPr>
          <w:rFonts w:eastAsia="Times New Roman"/>
          <w:szCs w:val="24"/>
        </w:rPr>
        <w:t>κτός από το ατράνταχτο επιχείρημα που ακούστηκε από την κυβερνητική πλευρ</w:t>
      </w:r>
      <w:r w:rsidRPr="00960941">
        <w:rPr>
          <w:rFonts w:eastAsia="Times New Roman"/>
          <w:szCs w:val="24"/>
        </w:rPr>
        <w:t xml:space="preserve">ά ότι αυξάνεται </w:t>
      </w:r>
      <w:r>
        <w:rPr>
          <w:rFonts w:eastAsia="Times New Roman"/>
          <w:szCs w:val="24"/>
        </w:rPr>
        <w:t>–</w:t>
      </w:r>
      <w:r w:rsidRPr="00960941">
        <w:rPr>
          <w:rFonts w:eastAsia="Times New Roman"/>
          <w:szCs w:val="24"/>
        </w:rPr>
        <w:t>λέει</w:t>
      </w:r>
      <w:r>
        <w:rPr>
          <w:rFonts w:eastAsia="Times New Roman"/>
          <w:szCs w:val="24"/>
        </w:rPr>
        <w:t>-</w:t>
      </w:r>
      <w:r w:rsidRPr="00960941">
        <w:rPr>
          <w:rFonts w:eastAsia="Times New Roman"/>
          <w:szCs w:val="24"/>
        </w:rPr>
        <w:t xml:space="preserve"> η παχυσαρκία</w:t>
      </w:r>
      <w:r>
        <w:rPr>
          <w:rFonts w:eastAsia="Times New Roman"/>
          <w:szCs w:val="24"/>
        </w:rPr>
        <w:t>;</w:t>
      </w:r>
      <w:r w:rsidRPr="00960941">
        <w:rPr>
          <w:rFonts w:eastAsia="Times New Roman"/>
          <w:szCs w:val="24"/>
        </w:rPr>
        <w:t xml:space="preserve"> </w:t>
      </w:r>
      <w:r>
        <w:rPr>
          <w:rFonts w:eastAsia="Times New Roman"/>
          <w:szCs w:val="24"/>
        </w:rPr>
        <w:t>Λ</w:t>
      </w:r>
      <w:r w:rsidRPr="00960941">
        <w:rPr>
          <w:rFonts w:eastAsia="Times New Roman"/>
          <w:szCs w:val="24"/>
        </w:rPr>
        <w:t>όγω έλλειψης διαιτολόγων αυξάνεται</w:t>
      </w:r>
      <w:r>
        <w:rPr>
          <w:rFonts w:eastAsia="Times New Roman"/>
          <w:szCs w:val="24"/>
        </w:rPr>
        <w:t>,</w:t>
      </w:r>
      <w:r w:rsidRPr="00960941">
        <w:rPr>
          <w:rFonts w:eastAsia="Times New Roman"/>
          <w:szCs w:val="24"/>
        </w:rPr>
        <w:t xml:space="preserve"> κυρίες και κύριοι συνάδελφοι του ΣΥΡΙΖΑ και των ΑΝΕΛ</w:t>
      </w:r>
      <w:r>
        <w:rPr>
          <w:rFonts w:eastAsia="Times New Roman"/>
          <w:szCs w:val="24"/>
        </w:rPr>
        <w:t>;</w:t>
      </w:r>
      <w:r w:rsidRPr="00960941">
        <w:rPr>
          <w:rFonts w:eastAsia="Times New Roman"/>
          <w:szCs w:val="24"/>
        </w:rPr>
        <w:t xml:space="preserve"> </w:t>
      </w:r>
      <w:r>
        <w:rPr>
          <w:rFonts w:eastAsia="Times New Roman"/>
          <w:szCs w:val="24"/>
        </w:rPr>
        <w:t>Κ</w:t>
      </w:r>
      <w:r w:rsidRPr="00960941">
        <w:rPr>
          <w:rFonts w:eastAsia="Times New Roman"/>
          <w:szCs w:val="24"/>
        </w:rPr>
        <w:t xml:space="preserve">αι το υποστηρίζει αυτό </w:t>
      </w:r>
      <w:r>
        <w:rPr>
          <w:rFonts w:eastAsia="Times New Roman"/>
          <w:szCs w:val="24"/>
        </w:rPr>
        <w:lastRenderedPageBreak/>
        <w:t>μια</w:t>
      </w:r>
      <w:r w:rsidRPr="00960941">
        <w:rPr>
          <w:rFonts w:eastAsia="Times New Roman"/>
          <w:szCs w:val="24"/>
        </w:rPr>
        <w:t xml:space="preserve"> Κυβέρνηση που άφησε τα παιδιά στα σχολεία χωρίς γυμναστές και το μάθημα της γυμναστικής το κάνουν οι</w:t>
      </w:r>
      <w:r w:rsidRPr="00960941">
        <w:rPr>
          <w:rFonts w:eastAsia="Times New Roman"/>
          <w:szCs w:val="24"/>
        </w:rPr>
        <w:t xml:space="preserve"> δάσκαλοι</w:t>
      </w:r>
      <w:r>
        <w:rPr>
          <w:rFonts w:eastAsia="Times New Roman"/>
          <w:szCs w:val="24"/>
        </w:rPr>
        <w:t>!</w:t>
      </w:r>
    </w:p>
    <w:p w14:paraId="6B14EE06" w14:textId="77777777" w:rsidR="004965E6" w:rsidRDefault="004D430C">
      <w:pPr>
        <w:tabs>
          <w:tab w:val="left" w:pos="3189"/>
          <w:tab w:val="center" w:pos="4513"/>
        </w:tabs>
        <w:spacing w:line="600" w:lineRule="auto"/>
        <w:ind w:firstLine="720"/>
        <w:jc w:val="both"/>
        <w:rPr>
          <w:rFonts w:eastAsia="Times New Roman"/>
          <w:szCs w:val="24"/>
        </w:rPr>
      </w:pPr>
      <w:r>
        <w:rPr>
          <w:rFonts w:eastAsia="Times New Roman"/>
          <w:szCs w:val="24"/>
        </w:rPr>
        <w:t>Δ</w:t>
      </w:r>
      <w:r w:rsidRPr="00960941">
        <w:rPr>
          <w:rFonts w:eastAsia="Times New Roman"/>
          <w:szCs w:val="24"/>
        </w:rPr>
        <w:t>ημιουργείτ</w:t>
      </w:r>
      <w:r>
        <w:rPr>
          <w:rFonts w:eastAsia="Times New Roman"/>
          <w:szCs w:val="24"/>
        </w:rPr>
        <w:t>ε</w:t>
      </w:r>
      <w:r w:rsidRPr="00960941">
        <w:rPr>
          <w:rFonts w:eastAsia="Times New Roman"/>
          <w:szCs w:val="24"/>
        </w:rPr>
        <w:t xml:space="preserve"> Τμήμα Αεροδιαστημικής στα Ψαχνά της Εύβοιας </w:t>
      </w:r>
      <w:r>
        <w:rPr>
          <w:rFonts w:eastAsia="Times New Roman"/>
          <w:szCs w:val="24"/>
        </w:rPr>
        <w:t>σ</w:t>
      </w:r>
      <w:r w:rsidRPr="00960941">
        <w:rPr>
          <w:rFonts w:eastAsia="Times New Roman"/>
          <w:szCs w:val="24"/>
        </w:rPr>
        <w:t>τη θέση ενός ΤΕΙ Τεχνολογίας Αεροσκαφών</w:t>
      </w:r>
      <w:r>
        <w:rPr>
          <w:rFonts w:eastAsia="Times New Roman"/>
          <w:szCs w:val="24"/>
        </w:rPr>
        <w:t xml:space="preserve"> και π</w:t>
      </w:r>
      <w:r w:rsidRPr="00960941">
        <w:rPr>
          <w:rFonts w:eastAsia="Times New Roman"/>
          <w:szCs w:val="24"/>
        </w:rPr>
        <w:t xml:space="preserve">εριμένετε να λειτουργήσει το τμήμα σε </w:t>
      </w:r>
      <w:r>
        <w:rPr>
          <w:rFonts w:eastAsia="Times New Roman"/>
          <w:szCs w:val="24"/>
        </w:rPr>
        <w:t>εννιά</w:t>
      </w:r>
      <w:r w:rsidRPr="00960941">
        <w:rPr>
          <w:rFonts w:eastAsia="Times New Roman"/>
          <w:szCs w:val="24"/>
        </w:rPr>
        <w:t xml:space="preserve"> </w:t>
      </w:r>
      <w:r>
        <w:rPr>
          <w:rFonts w:eastAsia="Times New Roman"/>
          <w:szCs w:val="24"/>
        </w:rPr>
        <w:t>μ</w:t>
      </w:r>
      <w:r w:rsidRPr="00960941">
        <w:rPr>
          <w:rFonts w:eastAsia="Times New Roman"/>
          <w:szCs w:val="24"/>
        </w:rPr>
        <w:t>ήνες</w:t>
      </w:r>
      <w:r>
        <w:rPr>
          <w:rFonts w:eastAsia="Times New Roman"/>
          <w:szCs w:val="24"/>
        </w:rPr>
        <w:t>.</w:t>
      </w:r>
      <w:r w:rsidRPr="00960941">
        <w:rPr>
          <w:rFonts w:eastAsia="Times New Roman"/>
          <w:szCs w:val="24"/>
        </w:rPr>
        <w:t xml:space="preserve"> </w:t>
      </w:r>
      <w:r>
        <w:rPr>
          <w:rFonts w:eastAsia="Times New Roman"/>
          <w:szCs w:val="24"/>
        </w:rPr>
        <w:t>Μ</w:t>
      </w:r>
      <w:r w:rsidRPr="00960941">
        <w:rPr>
          <w:rFonts w:eastAsia="Times New Roman"/>
          <w:szCs w:val="24"/>
        </w:rPr>
        <w:t>ε τι πρόγραμμα σπουδών και τι στόχο</w:t>
      </w:r>
      <w:r>
        <w:rPr>
          <w:rFonts w:eastAsia="Times New Roman"/>
          <w:szCs w:val="24"/>
        </w:rPr>
        <w:t>;</w:t>
      </w:r>
      <w:r w:rsidRPr="00960941">
        <w:rPr>
          <w:rFonts w:eastAsia="Times New Roman"/>
          <w:szCs w:val="24"/>
        </w:rPr>
        <w:t xml:space="preserve"> Προφανώς</w:t>
      </w:r>
      <w:r>
        <w:rPr>
          <w:rFonts w:eastAsia="Times New Roman"/>
          <w:szCs w:val="24"/>
        </w:rPr>
        <w:t>,</w:t>
      </w:r>
      <w:r w:rsidRPr="00960941">
        <w:rPr>
          <w:rFonts w:eastAsia="Times New Roman"/>
          <w:szCs w:val="24"/>
        </w:rPr>
        <w:t xml:space="preserve"> </w:t>
      </w:r>
      <w:r>
        <w:rPr>
          <w:rFonts w:eastAsia="Times New Roman"/>
          <w:szCs w:val="24"/>
        </w:rPr>
        <w:t>«β</w:t>
      </w:r>
      <w:r w:rsidRPr="00960941">
        <w:rPr>
          <w:rFonts w:eastAsia="Times New Roman"/>
          <w:szCs w:val="24"/>
        </w:rPr>
        <w:t>λέποντας και κάνοντας</w:t>
      </w:r>
      <w:r>
        <w:rPr>
          <w:rFonts w:eastAsia="Times New Roman"/>
          <w:szCs w:val="24"/>
        </w:rPr>
        <w:t>». Π</w:t>
      </w:r>
      <w:r w:rsidRPr="00960941">
        <w:rPr>
          <w:rFonts w:eastAsia="Times New Roman"/>
          <w:szCs w:val="24"/>
        </w:rPr>
        <w:t xml:space="preserve">ρώτα θα ανοίξει το </w:t>
      </w:r>
      <w:r>
        <w:rPr>
          <w:rFonts w:eastAsia="Times New Roman"/>
          <w:szCs w:val="24"/>
        </w:rPr>
        <w:t>τ</w:t>
      </w:r>
      <w:r w:rsidRPr="00960941">
        <w:rPr>
          <w:rFonts w:eastAsia="Times New Roman"/>
          <w:szCs w:val="24"/>
        </w:rPr>
        <w:t xml:space="preserve">μήμα τις πόρτες </w:t>
      </w:r>
      <w:r>
        <w:rPr>
          <w:rFonts w:eastAsia="Times New Roman"/>
          <w:szCs w:val="24"/>
        </w:rPr>
        <w:t xml:space="preserve">στους </w:t>
      </w:r>
      <w:r w:rsidRPr="00960941">
        <w:rPr>
          <w:rFonts w:eastAsia="Times New Roman"/>
          <w:szCs w:val="24"/>
        </w:rPr>
        <w:t>φοιτητές και μετά θα αποφασίσει τι θα του</w:t>
      </w:r>
      <w:r>
        <w:rPr>
          <w:rFonts w:eastAsia="Times New Roman"/>
          <w:szCs w:val="24"/>
        </w:rPr>
        <w:t>ς</w:t>
      </w:r>
      <w:r w:rsidRPr="00960941">
        <w:rPr>
          <w:rFonts w:eastAsia="Times New Roman"/>
          <w:szCs w:val="24"/>
        </w:rPr>
        <w:t xml:space="preserve"> διδάξει</w:t>
      </w:r>
      <w:r>
        <w:rPr>
          <w:rFonts w:eastAsia="Times New Roman"/>
          <w:szCs w:val="24"/>
        </w:rPr>
        <w:t>!</w:t>
      </w:r>
    </w:p>
    <w:p w14:paraId="6B14EE07" w14:textId="77777777" w:rsidR="004965E6" w:rsidRDefault="004D430C">
      <w:pPr>
        <w:tabs>
          <w:tab w:val="left" w:pos="3189"/>
          <w:tab w:val="center" w:pos="4513"/>
        </w:tabs>
        <w:spacing w:line="600" w:lineRule="auto"/>
        <w:ind w:firstLine="720"/>
        <w:jc w:val="both"/>
        <w:rPr>
          <w:rFonts w:eastAsia="Times New Roman"/>
          <w:szCs w:val="24"/>
        </w:rPr>
      </w:pPr>
      <w:r>
        <w:rPr>
          <w:rFonts w:eastAsia="Times New Roman"/>
          <w:szCs w:val="24"/>
        </w:rPr>
        <w:t>Δημιουργείτε</w:t>
      </w:r>
      <w:r w:rsidRPr="00960941">
        <w:rPr>
          <w:rFonts w:eastAsia="Times New Roman"/>
          <w:szCs w:val="24"/>
        </w:rPr>
        <w:t xml:space="preserve"> Τμήμα Πολιτισμού και Δημιουργικών Μέσων στο</w:t>
      </w:r>
      <w:r>
        <w:rPr>
          <w:rFonts w:eastAsia="Times New Roman"/>
          <w:szCs w:val="24"/>
        </w:rPr>
        <w:t>ν</w:t>
      </w:r>
      <w:r w:rsidRPr="00960941">
        <w:rPr>
          <w:rFonts w:eastAsia="Times New Roman"/>
          <w:szCs w:val="24"/>
        </w:rPr>
        <w:t xml:space="preserve"> Βόλο και Τμήμα </w:t>
      </w:r>
      <w:r>
        <w:rPr>
          <w:rFonts w:eastAsia="Times New Roman"/>
          <w:szCs w:val="24"/>
        </w:rPr>
        <w:t>Διαπολιτισμικών Σπουδών</w:t>
      </w:r>
      <w:r w:rsidRPr="00960941">
        <w:rPr>
          <w:rFonts w:eastAsia="Times New Roman"/>
          <w:szCs w:val="24"/>
        </w:rPr>
        <w:t xml:space="preserve"> </w:t>
      </w:r>
      <w:r>
        <w:rPr>
          <w:rFonts w:eastAsia="Times New Roman"/>
          <w:szCs w:val="24"/>
        </w:rPr>
        <w:t xml:space="preserve">πάλι στον Βόλο. Δύο </w:t>
      </w:r>
      <w:r>
        <w:rPr>
          <w:rFonts w:eastAsia="Times New Roman"/>
          <w:szCs w:val="24"/>
        </w:rPr>
        <w:t>τ</w:t>
      </w:r>
      <w:r>
        <w:rPr>
          <w:rFonts w:eastAsia="Times New Roman"/>
          <w:szCs w:val="24"/>
        </w:rPr>
        <w:t>μήματα με προφανή αλληλο</w:t>
      </w:r>
      <w:r w:rsidRPr="00960941">
        <w:rPr>
          <w:rFonts w:eastAsia="Times New Roman"/>
          <w:szCs w:val="24"/>
        </w:rPr>
        <w:t>επικάλυψη στο γνωστι</w:t>
      </w:r>
      <w:r w:rsidRPr="00960941">
        <w:rPr>
          <w:rFonts w:eastAsia="Times New Roman"/>
          <w:szCs w:val="24"/>
        </w:rPr>
        <w:t>κό αντικεί</w:t>
      </w:r>
      <w:r>
        <w:rPr>
          <w:rFonts w:eastAsia="Times New Roman"/>
          <w:szCs w:val="24"/>
        </w:rPr>
        <w:t xml:space="preserve">μενο θα λειτουργούν δίπλα-δίπλα. Ταυτόχρονα, </w:t>
      </w:r>
      <w:r w:rsidRPr="00960941">
        <w:rPr>
          <w:rFonts w:eastAsia="Times New Roman"/>
          <w:szCs w:val="24"/>
        </w:rPr>
        <w:t>καταργείτ</w:t>
      </w:r>
      <w:r>
        <w:rPr>
          <w:rFonts w:eastAsia="Times New Roman"/>
          <w:szCs w:val="24"/>
        </w:rPr>
        <w:t xml:space="preserve">ε </w:t>
      </w:r>
      <w:r w:rsidRPr="00960941">
        <w:rPr>
          <w:rFonts w:eastAsia="Times New Roman"/>
          <w:szCs w:val="24"/>
        </w:rPr>
        <w:t>το Τμήμα Ιατρικών Εργαστηρίων της Λάρισας</w:t>
      </w:r>
      <w:r>
        <w:rPr>
          <w:rFonts w:eastAsia="Times New Roman"/>
          <w:szCs w:val="24"/>
        </w:rPr>
        <w:t>,</w:t>
      </w:r>
      <w:r w:rsidRPr="00960941">
        <w:rPr>
          <w:rFonts w:eastAsia="Times New Roman"/>
          <w:szCs w:val="24"/>
        </w:rPr>
        <w:t xml:space="preserve"> ένα τμήμα καταξιωμένο</w:t>
      </w:r>
      <w:r>
        <w:rPr>
          <w:rFonts w:eastAsia="Times New Roman"/>
          <w:szCs w:val="24"/>
        </w:rPr>
        <w:t>,</w:t>
      </w:r>
      <w:r w:rsidRPr="00960941">
        <w:rPr>
          <w:rFonts w:eastAsia="Times New Roman"/>
          <w:szCs w:val="24"/>
        </w:rPr>
        <w:t xml:space="preserve"> με μεγάλη απήχηση στις προτιμήσεις των υποψηφίων εισακτέων και υψηλή απορροφητικότητα στην αγορά εργασίας</w:t>
      </w:r>
      <w:r>
        <w:rPr>
          <w:rFonts w:eastAsia="Times New Roman"/>
          <w:szCs w:val="24"/>
        </w:rPr>
        <w:t>.</w:t>
      </w:r>
      <w:r w:rsidRPr="00960941">
        <w:rPr>
          <w:rFonts w:eastAsia="Times New Roman"/>
          <w:szCs w:val="24"/>
        </w:rPr>
        <w:t xml:space="preserve"> </w:t>
      </w:r>
      <w:r>
        <w:rPr>
          <w:rFonts w:eastAsia="Times New Roman"/>
          <w:szCs w:val="24"/>
        </w:rPr>
        <w:t>Έ</w:t>
      </w:r>
      <w:r w:rsidRPr="00960941">
        <w:rPr>
          <w:rFonts w:eastAsia="Times New Roman"/>
          <w:szCs w:val="24"/>
        </w:rPr>
        <w:t xml:space="preserve">να τέτοιο </w:t>
      </w:r>
      <w:r>
        <w:rPr>
          <w:rFonts w:eastAsia="Times New Roman"/>
          <w:szCs w:val="24"/>
        </w:rPr>
        <w:t>τ</w:t>
      </w:r>
      <w:r w:rsidRPr="00960941">
        <w:rPr>
          <w:rFonts w:eastAsia="Times New Roman"/>
          <w:szCs w:val="24"/>
        </w:rPr>
        <w:t xml:space="preserve">μήμα </w:t>
      </w:r>
      <w:r w:rsidRPr="00960941">
        <w:rPr>
          <w:rFonts w:eastAsia="Times New Roman"/>
          <w:szCs w:val="24"/>
        </w:rPr>
        <w:t>κρίθηκε ότι δεν θα μπορούσε να διατηρήσει την αυτοτέλειά του</w:t>
      </w:r>
      <w:r>
        <w:rPr>
          <w:rFonts w:eastAsia="Times New Roman"/>
          <w:szCs w:val="24"/>
        </w:rPr>
        <w:t>.</w:t>
      </w:r>
    </w:p>
    <w:p w14:paraId="6B14EE08" w14:textId="77777777" w:rsidR="004965E6" w:rsidRDefault="004D430C">
      <w:pPr>
        <w:tabs>
          <w:tab w:val="left" w:pos="3189"/>
          <w:tab w:val="center" w:pos="4513"/>
        </w:tabs>
        <w:spacing w:line="600" w:lineRule="auto"/>
        <w:ind w:firstLine="720"/>
        <w:jc w:val="both"/>
        <w:rPr>
          <w:rFonts w:eastAsia="Times New Roman"/>
          <w:szCs w:val="24"/>
        </w:rPr>
      </w:pPr>
      <w:r w:rsidRPr="00960941">
        <w:rPr>
          <w:rFonts w:eastAsia="Times New Roman"/>
          <w:szCs w:val="24"/>
        </w:rPr>
        <w:lastRenderedPageBreak/>
        <w:t xml:space="preserve">Μέσα από όλα αυτά </w:t>
      </w:r>
      <w:r>
        <w:rPr>
          <w:rFonts w:eastAsia="Times New Roman"/>
          <w:szCs w:val="24"/>
        </w:rPr>
        <w:t>δ</w:t>
      </w:r>
      <w:r w:rsidRPr="00960941">
        <w:rPr>
          <w:rFonts w:eastAsia="Times New Roman"/>
          <w:szCs w:val="24"/>
        </w:rPr>
        <w:t>ιαφαίνεται κάποια συγκεκριμένη στόχευση</w:t>
      </w:r>
      <w:r>
        <w:rPr>
          <w:rFonts w:eastAsia="Times New Roman"/>
          <w:szCs w:val="24"/>
        </w:rPr>
        <w:t>;</w:t>
      </w:r>
      <w:r w:rsidRPr="00960941">
        <w:rPr>
          <w:rFonts w:eastAsia="Times New Roman"/>
          <w:szCs w:val="24"/>
        </w:rPr>
        <w:t xml:space="preserve"> </w:t>
      </w:r>
      <w:r>
        <w:rPr>
          <w:rFonts w:eastAsia="Times New Roman"/>
          <w:szCs w:val="24"/>
        </w:rPr>
        <w:t>Π</w:t>
      </w:r>
      <w:r w:rsidRPr="00960941">
        <w:rPr>
          <w:rFonts w:eastAsia="Times New Roman"/>
          <w:szCs w:val="24"/>
        </w:rPr>
        <w:t>ροκύπτει κάποιο ξεκάθαρο στίγμα</w:t>
      </w:r>
      <w:r>
        <w:rPr>
          <w:rFonts w:eastAsia="Times New Roman"/>
          <w:szCs w:val="24"/>
        </w:rPr>
        <w:t>;</w:t>
      </w:r>
      <w:r w:rsidRPr="00960941">
        <w:rPr>
          <w:rFonts w:eastAsia="Times New Roman"/>
          <w:szCs w:val="24"/>
        </w:rPr>
        <w:t xml:space="preserve"> Διακρίνεται κάποια μεταρρυθμιστική </w:t>
      </w:r>
      <w:r>
        <w:rPr>
          <w:rFonts w:eastAsia="Times New Roman"/>
          <w:szCs w:val="24"/>
        </w:rPr>
        <w:t>π</w:t>
      </w:r>
      <w:r w:rsidRPr="00960941">
        <w:rPr>
          <w:rFonts w:eastAsia="Times New Roman"/>
          <w:szCs w:val="24"/>
        </w:rPr>
        <w:t>νοή</w:t>
      </w:r>
      <w:r>
        <w:rPr>
          <w:rFonts w:eastAsia="Times New Roman"/>
          <w:szCs w:val="24"/>
        </w:rPr>
        <w:t>;</w:t>
      </w:r>
      <w:r w:rsidRPr="00960941">
        <w:rPr>
          <w:rFonts w:eastAsia="Times New Roman"/>
          <w:szCs w:val="24"/>
        </w:rPr>
        <w:t xml:space="preserve"> Το μόνο που βλέπουμε είναι ότι η αναδιάταξη του ακαδημαϊκού</w:t>
      </w:r>
      <w:r w:rsidRPr="00960941">
        <w:rPr>
          <w:rFonts w:eastAsia="Times New Roman"/>
          <w:szCs w:val="24"/>
        </w:rPr>
        <w:t xml:space="preserve"> χάρτη υπακούει στην πελατειακή εξυπηρέτηση και την κυνική ψηφοθηρία</w:t>
      </w:r>
      <w:r>
        <w:rPr>
          <w:rFonts w:eastAsia="Times New Roman"/>
          <w:szCs w:val="24"/>
        </w:rPr>
        <w:t>.</w:t>
      </w:r>
    </w:p>
    <w:p w14:paraId="6B14EE09" w14:textId="77777777" w:rsidR="004965E6" w:rsidRDefault="004D430C">
      <w:pPr>
        <w:tabs>
          <w:tab w:val="left" w:pos="3189"/>
          <w:tab w:val="center" w:pos="4513"/>
        </w:tabs>
        <w:spacing w:line="600" w:lineRule="auto"/>
        <w:ind w:firstLine="720"/>
        <w:jc w:val="both"/>
        <w:rPr>
          <w:rFonts w:eastAsia="Times New Roman"/>
          <w:szCs w:val="24"/>
        </w:rPr>
      </w:pPr>
      <w:r>
        <w:rPr>
          <w:rFonts w:eastAsia="Times New Roman"/>
          <w:szCs w:val="24"/>
        </w:rPr>
        <w:t>Ε</w:t>
      </w:r>
      <w:r w:rsidRPr="00960941">
        <w:rPr>
          <w:rFonts w:eastAsia="Times New Roman"/>
          <w:szCs w:val="24"/>
        </w:rPr>
        <w:t>ρωτηματικά προκαλεί</w:t>
      </w:r>
      <w:r>
        <w:rPr>
          <w:rFonts w:eastAsia="Times New Roman"/>
          <w:szCs w:val="24"/>
        </w:rPr>
        <w:t>,</w:t>
      </w:r>
      <w:r w:rsidRPr="00960941">
        <w:rPr>
          <w:rFonts w:eastAsia="Times New Roman"/>
          <w:szCs w:val="24"/>
        </w:rPr>
        <w:t xml:space="preserve"> </w:t>
      </w:r>
      <w:r>
        <w:rPr>
          <w:rFonts w:eastAsia="Times New Roman"/>
          <w:szCs w:val="24"/>
        </w:rPr>
        <w:t>επίσης,</w:t>
      </w:r>
      <w:r w:rsidRPr="00960941">
        <w:rPr>
          <w:rFonts w:eastAsia="Times New Roman"/>
          <w:szCs w:val="24"/>
        </w:rPr>
        <w:t xml:space="preserve"> η πρόβλεψη της μεταφοράς του Εργαστηρίου Αντιντόπινγκ το</w:t>
      </w:r>
      <w:r>
        <w:rPr>
          <w:rFonts w:eastAsia="Times New Roman"/>
          <w:szCs w:val="24"/>
        </w:rPr>
        <w:t>υ</w:t>
      </w:r>
      <w:r w:rsidRPr="00960941">
        <w:rPr>
          <w:rFonts w:eastAsia="Times New Roman"/>
          <w:szCs w:val="24"/>
        </w:rPr>
        <w:t xml:space="preserve"> Εθνικ</w:t>
      </w:r>
      <w:r>
        <w:rPr>
          <w:rFonts w:eastAsia="Times New Roman"/>
          <w:szCs w:val="24"/>
        </w:rPr>
        <w:t>ού</w:t>
      </w:r>
      <w:r w:rsidRPr="00960941">
        <w:rPr>
          <w:rFonts w:eastAsia="Times New Roman"/>
          <w:szCs w:val="24"/>
        </w:rPr>
        <w:t xml:space="preserve"> Κέντρο</w:t>
      </w:r>
      <w:r>
        <w:rPr>
          <w:rFonts w:eastAsia="Times New Roman"/>
          <w:szCs w:val="24"/>
        </w:rPr>
        <w:t>υ</w:t>
      </w:r>
      <w:r w:rsidRPr="00960941">
        <w:rPr>
          <w:rFonts w:eastAsia="Times New Roman"/>
          <w:szCs w:val="24"/>
        </w:rPr>
        <w:t xml:space="preserve"> Αθλητικών Ερευνών από το ΟΑΚΑ στο</w:t>
      </w:r>
      <w:r>
        <w:rPr>
          <w:rFonts w:eastAsia="Times New Roman"/>
          <w:szCs w:val="24"/>
        </w:rPr>
        <w:t>ν</w:t>
      </w:r>
      <w:r w:rsidRPr="00960941">
        <w:rPr>
          <w:rFonts w:eastAsia="Times New Roman"/>
          <w:szCs w:val="24"/>
        </w:rPr>
        <w:t xml:space="preserve"> </w:t>
      </w:r>
      <w:r>
        <w:rPr>
          <w:rFonts w:eastAsia="Times New Roman"/>
          <w:szCs w:val="24"/>
        </w:rPr>
        <w:t>«</w:t>
      </w:r>
      <w:r w:rsidRPr="00960941">
        <w:rPr>
          <w:rFonts w:eastAsia="Times New Roman"/>
          <w:szCs w:val="24"/>
        </w:rPr>
        <w:t>Δημόκριτο</w:t>
      </w:r>
      <w:r>
        <w:rPr>
          <w:rFonts w:eastAsia="Times New Roman"/>
          <w:szCs w:val="24"/>
        </w:rPr>
        <w:t>».</w:t>
      </w:r>
      <w:r w:rsidRPr="00960941">
        <w:rPr>
          <w:rFonts w:eastAsia="Times New Roman"/>
          <w:szCs w:val="24"/>
        </w:rPr>
        <w:t xml:space="preserve"> Το εργαστήριο λειτουργούσε απρόσκο</w:t>
      </w:r>
      <w:r w:rsidRPr="00960941">
        <w:rPr>
          <w:rFonts w:eastAsia="Times New Roman"/>
          <w:szCs w:val="24"/>
        </w:rPr>
        <w:t>πτα και είχε την πιστοποίηση της WADA</w:t>
      </w:r>
      <w:r>
        <w:rPr>
          <w:rFonts w:eastAsia="Times New Roman"/>
          <w:szCs w:val="24"/>
        </w:rPr>
        <w:t>.</w:t>
      </w:r>
      <w:r w:rsidRPr="00960941">
        <w:rPr>
          <w:rFonts w:eastAsia="Times New Roman"/>
          <w:szCs w:val="24"/>
        </w:rPr>
        <w:t xml:space="preserve"> </w:t>
      </w:r>
      <w:r>
        <w:rPr>
          <w:rFonts w:eastAsia="Times New Roman"/>
          <w:szCs w:val="24"/>
        </w:rPr>
        <w:t>Ε</w:t>
      </w:r>
      <w:r w:rsidRPr="00960941">
        <w:rPr>
          <w:rFonts w:eastAsia="Times New Roman"/>
          <w:szCs w:val="24"/>
        </w:rPr>
        <w:t>λπίζουμε να μη συνδέεται με πιθανή πώληση του ΟΑΚΑ</w:t>
      </w:r>
      <w:r>
        <w:rPr>
          <w:rFonts w:eastAsia="Times New Roman"/>
          <w:szCs w:val="24"/>
        </w:rPr>
        <w:t>,</w:t>
      </w:r>
      <w:r w:rsidRPr="00960941">
        <w:rPr>
          <w:rFonts w:eastAsia="Times New Roman"/>
          <w:szCs w:val="24"/>
        </w:rPr>
        <w:t xml:space="preserve"> </w:t>
      </w:r>
      <w:r>
        <w:rPr>
          <w:rFonts w:eastAsia="Times New Roman"/>
          <w:szCs w:val="24"/>
        </w:rPr>
        <w:t>α</w:t>
      </w:r>
      <w:r w:rsidRPr="00960941">
        <w:rPr>
          <w:rFonts w:eastAsia="Times New Roman"/>
          <w:szCs w:val="24"/>
        </w:rPr>
        <w:t xml:space="preserve">ν και πειστικές απαντήσεις δεν υπήρξαν στην </w:t>
      </w:r>
      <w:r>
        <w:rPr>
          <w:rFonts w:eastAsia="Times New Roman"/>
          <w:szCs w:val="24"/>
        </w:rPr>
        <w:t>ε</w:t>
      </w:r>
      <w:r w:rsidRPr="00960941">
        <w:rPr>
          <w:rFonts w:eastAsia="Times New Roman"/>
          <w:szCs w:val="24"/>
        </w:rPr>
        <w:t>πιτροπή</w:t>
      </w:r>
      <w:r>
        <w:rPr>
          <w:rFonts w:eastAsia="Times New Roman"/>
          <w:szCs w:val="24"/>
        </w:rPr>
        <w:t>.</w:t>
      </w:r>
    </w:p>
    <w:p w14:paraId="6B14EE0A" w14:textId="77777777" w:rsidR="004965E6" w:rsidRDefault="004D430C">
      <w:pPr>
        <w:tabs>
          <w:tab w:val="left" w:pos="3189"/>
          <w:tab w:val="center" w:pos="4513"/>
        </w:tabs>
        <w:spacing w:line="600" w:lineRule="auto"/>
        <w:ind w:firstLine="720"/>
        <w:jc w:val="both"/>
        <w:rPr>
          <w:rFonts w:eastAsia="Times New Roman"/>
          <w:szCs w:val="24"/>
        </w:rPr>
      </w:pPr>
      <w:r>
        <w:rPr>
          <w:rFonts w:eastAsia="Times New Roman"/>
          <w:szCs w:val="24"/>
        </w:rPr>
        <w:t>Σ</w:t>
      </w:r>
      <w:r w:rsidRPr="00960941">
        <w:rPr>
          <w:rFonts w:eastAsia="Times New Roman"/>
          <w:szCs w:val="24"/>
        </w:rPr>
        <w:t>ε ό</w:t>
      </w:r>
      <w:r>
        <w:rPr>
          <w:rFonts w:eastAsia="Times New Roman"/>
          <w:szCs w:val="24"/>
        </w:rPr>
        <w:t>,</w:t>
      </w:r>
      <w:r w:rsidRPr="00960941">
        <w:rPr>
          <w:rFonts w:eastAsia="Times New Roman"/>
          <w:szCs w:val="24"/>
        </w:rPr>
        <w:t xml:space="preserve">τι αφορά το σύστημα πρόσληψης και διορισμού των εκπαιδευτικών στην </w:t>
      </w:r>
      <w:r>
        <w:rPr>
          <w:rFonts w:eastAsia="Times New Roman"/>
          <w:szCs w:val="24"/>
        </w:rPr>
        <w:t>π</w:t>
      </w:r>
      <w:r w:rsidRPr="00960941">
        <w:rPr>
          <w:rFonts w:eastAsia="Times New Roman"/>
          <w:szCs w:val="24"/>
        </w:rPr>
        <w:t>ρωτοβάθμια και δευτεροβάθμια</w:t>
      </w:r>
      <w:r>
        <w:rPr>
          <w:rFonts w:eastAsia="Times New Roman"/>
          <w:szCs w:val="24"/>
        </w:rPr>
        <w:t xml:space="preserve">, ένα </w:t>
      </w:r>
      <w:r w:rsidRPr="00960941">
        <w:rPr>
          <w:rFonts w:eastAsia="Times New Roman"/>
          <w:szCs w:val="24"/>
        </w:rPr>
        <w:t>ζήτημα που αγγίζει δεκάδες χιλιάδες οικογένειες</w:t>
      </w:r>
      <w:r>
        <w:rPr>
          <w:rFonts w:eastAsia="Times New Roman"/>
          <w:szCs w:val="24"/>
        </w:rPr>
        <w:t xml:space="preserve">, η </w:t>
      </w:r>
      <w:r w:rsidRPr="00960941">
        <w:rPr>
          <w:rFonts w:eastAsia="Times New Roman"/>
          <w:szCs w:val="24"/>
        </w:rPr>
        <w:t>ανάγκη για πρόσληψη σε αυτό</w:t>
      </w:r>
      <w:r>
        <w:rPr>
          <w:rFonts w:eastAsia="Times New Roman"/>
          <w:szCs w:val="24"/>
        </w:rPr>
        <w:t>ν</w:t>
      </w:r>
      <w:r w:rsidRPr="00960941">
        <w:rPr>
          <w:rFonts w:eastAsia="Times New Roman"/>
          <w:szCs w:val="24"/>
        </w:rPr>
        <w:t xml:space="preserve"> τον τομέα είναι αναντίρρητη και </w:t>
      </w:r>
      <w:r>
        <w:rPr>
          <w:rFonts w:eastAsia="Times New Roman"/>
          <w:szCs w:val="24"/>
        </w:rPr>
        <w:t>ευρύτατα</w:t>
      </w:r>
      <w:r w:rsidRPr="00960941">
        <w:rPr>
          <w:rFonts w:eastAsia="Times New Roman"/>
          <w:szCs w:val="24"/>
        </w:rPr>
        <w:t xml:space="preserve"> αποδεκτή</w:t>
      </w:r>
      <w:r>
        <w:rPr>
          <w:rFonts w:eastAsia="Times New Roman"/>
          <w:szCs w:val="24"/>
        </w:rPr>
        <w:t>.</w:t>
      </w:r>
      <w:r w:rsidRPr="00960941">
        <w:rPr>
          <w:rFonts w:eastAsia="Times New Roman"/>
          <w:szCs w:val="24"/>
        </w:rPr>
        <w:t xml:space="preserve"> </w:t>
      </w:r>
      <w:r>
        <w:rPr>
          <w:rFonts w:eastAsia="Times New Roman"/>
          <w:szCs w:val="24"/>
        </w:rPr>
        <w:t>Τ</w:t>
      </w:r>
      <w:r w:rsidRPr="00960941">
        <w:rPr>
          <w:rFonts w:eastAsia="Times New Roman"/>
          <w:szCs w:val="24"/>
        </w:rPr>
        <w:t xml:space="preserve">α κενά </w:t>
      </w:r>
      <w:r>
        <w:rPr>
          <w:rFonts w:eastAsia="Times New Roman"/>
          <w:szCs w:val="24"/>
        </w:rPr>
        <w:t>ε</w:t>
      </w:r>
      <w:r w:rsidRPr="00960941">
        <w:rPr>
          <w:rFonts w:eastAsia="Times New Roman"/>
          <w:szCs w:val="24"/>
        </w:rPr>
        <w:t>ίναι μεγάλα και υπάρχουν και επιμέρους τομείς</w:t>
      </w:r>
      <w:r>
        <w:rPr>
          <w:rFonts w:eastAsia="Times New Roman"/>
          <w:szCs w:val="24"/>
        </w:rPr>
        <w:t>,</w:t>
      </w:r>
      <w:r w:rsidRPr="00960941">
        <w:rPr>
          <w:rFonts w:eastAsia="Times New Roman"/>
          <w:szCs w:val="24"/>
        </w:rPr>
        <w:t xml:space="preserve"> όπως αυτός </w:t>
      </w:r>
      <w:r>
        <w:rPr>
          <w:rFonts w:eastAsia="Times New Roman"/>
          <w:szCs w:val="24"/>
        </w:rPr>
        <w:t xml:space="preserve">της </w:t>
      </w:r>
      <w:r w:rsidRPr="00960941">
        <w:rPr>
          <w:rFonts w:eastAsia="Times New Roman"/>
          <w:szCs w:val="24"/>
        </w:rPr>
        <w:t>ειδικής αγωγής που χρειάζεται ενίσχυση</w:t>
      </w:r>
      <w:r>
        <w:rPr>
          <w:rFonts w:eastAsia="Times New Roman"/>
          <w:szCs w:val="24"/>
        </w:rPr>
        <w:t>.</w:t>
      </w:r>
      <w:r w:rsidRPr="00960941">
        <w:rPr>
          <w:rFonts w:eastAsia="Times New Roman"/>
          <w:szCs w:val="24"/>
        </w:rPr>
        <w:t xml:space="preserve"> </w:t>
      </w:r>
      <w:r>
        <w:rPr>
          <w:rFonts w:eastAsia="Times New Roman"/>
          <w:szCs w:val="24"/>
        </w:rPr>
        <w:t>Θ</w:t>
      </w:r>
      <w:r w:rsidRPr="00960941">
        <w:rPr>
          <w:rFonts w:eastAsia="Times New Roman"/>
          <w:szCs w:val="24"/>
        </w:rPr>
        <w:t>α μπορούσε</w:t>
      </w:r>
      <w:r>
        <w:rPr>
          <w:rFonts w:eastAsia="Times New Roman"/>
          <w:szCs w:val="24"/>
        </w:rPr>
        <w:t>,</w:t>
      </w:r>
      <w:r w:rsidRPr="00960941">
        <w:rPr>
          <w:rFonts w:eastAsia="Times New Roman"/>
          <w:szCs w:val="24"/>
        </w:rPr>
        <w:t xml:space="preserve"> </w:t>
      </w:r>
      <w:r>
        <w:rPr>
          <w:rFonts w:eastAsia="Times New Roman"/>
          <w:szCs w:val="24"/>
        </w:rPr>
        <w:t>λ</w:t>
      </w:r>
      <w:r w:rsidRPr="00960941">
        <w:rPr>
          <w:rFonts w:eastAsia="Times New Roman"/>
          <w:szCs w:val="24"/>
        </w:rPr>
        <w:t>οιπόν</w:t>
      </w:r>
      <w:r>
        <w:rPr>
          <w:rFonts w:eastAsia="Times New Roman"/>
          <w:szCs w:val="24"/>
        </w:rPr>
        <w:t>,</w:t>
      </w:r>
      <w:r w:rsidRPr="00960941">
        <w:rPr>
          <w:rFonts w:eastAsia="Times New Roman"/>
          <w:szCs w:val="24"/>
        </w:rPr>
        <w:t xml:space="preserve"> ο τρόπος διορισμού να αποτελέσει σημείο σύγκλισης και να βρεθεί κοινός τόπος</w:t>
      </w:r>
      <w:r>
        <w:rPr>
          <w:rFonts w:eastAsia="Times New Roman"/>
          <w:szCs w:val="24"/>
        </w:rPr>
        <w:t>.</w:t>
      </w:r>
      <w:r w:rsidRPr="00960941">
        <w:rPr>
          <w:rFonts w:eastAsia="Times New Roman"/>
          <w:szCs w:val="24"/>
        </w:rPr>
        <w:t xml:space="preserve"> </w:t>
      </w:r>
    </w:p>
    <w:p w14:paraId="6B14EE0B" w14:textId="77777777" w:rsidR="004965E6" w:rsidRDefault="004D430C">
      <w:pPr>
        <w:tabs>
          <w:tab w:val="left" w:pos="3189"/>
          <w:tab w:val="center" w:pos="4513"/>
        </w:tabs>
        <w:spacing w:line="600" w:lineRule="auto"/>
        <w:ind w:firstLine="720"/>
        <w:jc w:val="both"/>
        <w:rPr>
          <w:rFonts w:eastAsia="Times New Roman"/>
          <w:szCs w:val="24"/>
        </w:rPr>
      </w:pPr>
      <w:r w:rsidRPr="00960941">
        <w:rPr>
          <w:rFonts w:eastAsia="Times New Roman"/>
          <w:szCs w:val="24"/>
        </w:rPr>
        <w:lastRenderedPageBreak/>
        <w:t>Δυστυχώς</w:t>
      </w:r>
      <w:r>
        <w:rPr>
          <w:rFonts w:eastAsia="Times New Roman"/>
          <w:szCs w:val="24"/>
        </w:rPr>
        <w:t>,</w:t>
      </w:r>
      <w:r w:rsidRPr="00960941">
        <w:rPr>
          <w:rFonts w:eastAsia="Times New Roman"/>
          <w:szCs w:val="24"/>
        </w:rPr>
        <w:t xml:space="preserve"> </w:t>
      </w:r>
      <w:r>
        <w:rPr>
          <w:rFonts w:eastAsia="Times New Roman"/>
          <w:szCs w:val="24"/>
        </w:rPr>
        <w:t>όμως,</w:t>
      </w:r>
      <w:r w:rsidRPr="00960941">
        <w:rPr>
          <w:rFonts w:eastAsia="Times New Roman"/>
          <w:szCs w:val="24"/>
        </w:rPr>
        <w:t xml:space="preserve"> </w:t>
      </w:r>
      <w:r>
        <w:rPr>
          <w:rFonts w:eastAsia="Times New Roman"/>
          <w:szCs w:val="24"/>
        </w:rPr>
        <w:t xml:space="preserve">η </w:t>
      </w:r>
      <w:r w:rsidRPr="00960941">
        <w:rPr>
          <w:rFonts w:eastAsia="Times New Roman"/>
          <w:szCs w:val="24"/>
        </w:rPr>
        <w:t xml:space="preserve">συγκεκριμένη διάταξη </w:t>
      </w:r>
      <w:r>
        <w:rPr>
          <w:rFonts w:eastAsia="Times New Roman"/>
          <w:szCs w:val="24"/>
        </w:rPr>
        <w:t>ε</w:t>
      </w:r>
      <w:r w:rsidRPr="00960941">
        <w:rPr>
          <w:rFonts w:eastAsia="Times New Roman"/>
          <w:szCs w:val="24"/>
        </w:rPr>
        <w:t>ίναι άκρως προβληματική</w:t>
      </w:r>
      <w:r>
        <w:rPr>
          <w:rFonts w:eastAsia="Times New Roman"/>
          <w:szCs w:val="24"/>
        </w:rPr>
        <w:t xml:space="preserve">. Φέρνετε </w:t>
      </w:r>
      <w:r w:rsidRPr="00960941">
        <w:rPr>
          <w:rFonts w:eastAsia="Times New Roman"/>
          <w:szCs w:val="24"/>
        </w:rPr>
        <w:t>ένα σύστημα υποκατάστατο της παλιάς επετηρίδας</w:t>
      </w:r>
      <w:r>
        <w:rPr>
          <w:rFonts w:eastAsia="Times New Roman"/>
          <w:szCs w:val="24"/>
        </w:rPr>
        <w:t>.</w:t>
      </w:r>
      <w:r w:rsidRPr="00960941">
        <w:rPr>
          <w:rFonts w:eastAsia="Times New Roman"/>
          <w:szCs w:val="24"/>
        </w:rPr>
        <w:t xml:space="preserve"> </w:t>
      </w:r>
      <w:r>
        <w:rPr>
          <w:rFonts w:eastAsia="Times New Roman"/>
          <w:szCs w:val="24"/>
        </w:rPr>
        <w:t>Π</w:t>
      </w:r>
      <w:r w:rsidRPr="00960941">
        <w:rPr>
          <w:rFonts w:eastAsia="Times New Roman"/>
          <w:szCs w:val="24"/>
        </w:rPr>
        <w:t>ροτάσσετ</w:t>
      </w:r>
      <w:r>
        <w:rPr>
          <w:rFonts w:eastAsia="Times New Roman"/>
          <w:szCs w:val="24"/>
        </w:rPr>
        <w:t xml:space="preserve">ε την προϋπηρεσία, </w:t>
      </w:r>
      <w:r w:rsidRPr="00960941">
        <w:rPr>
          <w:rFonts w:eastAsia="Times New Roman"/>
          <w:szCs w:val="24"/>
        </w:rPr>
        <w:t xml:space="preserve">η οποία </w:t>
      </w:r>
      <w:r>
        <w:rPr>
          <w:rFonts w:eastAsia="Times New Roman"/>
          <w:szCs w:val="24"/>
        </w:rPr>
        <w:t>σ</w:t>
      </w:r>
      <w:r w:rsidRPr="00960941">
        <w:rPr>
          <w:rFonts w:eastAsia="Times New Roman"/>
          <w:szCs w:val="24"/>
        </w:rPr>
        <w:t>αφώς έχει ξε</w:t>
      </w:r>
      <w:r w:rsidRPr="00960941">
        <w:rPr>
          <w:rFonts w:eastAsia="Times New Roman"/>
          <w:szCs w:val="24"/>
        </w:rPr>
        <w:t>χωριστή αξία</w:t>
      </w:r>
      <w:r>
        <w:rPr>
          <w:rFonts w:eastAsia="Times New Roman"/>
          <w:szCs w:val="24"/>
        </w:rPr>
        <w:t>,</w:t>
      </w:r>
      <w:r w:rsidRPr="00960941">
        <w:rPr>
          <w:rFonts w:eastAsia="Times New Roman"/>
          <w:szCs w:val="24"/>
        </w:rPr>
        <w:t xml:space="preserve"> αλλά καταργείτ</w:t>
      </w:r>
      <w:r>
        <w:rPr>
          <w:rFonts w:eastAsia="Times New Roman"/>
          <w:szCs w:val="24"/>
        </w:rPr>
        <w:t>ε</w:t>
      </w:r>
      <w:r w:rsidRPr="00960941">
        <w:rPr>
          <w:rFonts w:eastAsia="Times New Roman"/>
          <w:szCs w:val="24"/>
        </w:rPr>
        <w:t xml:space="preserve"> το</w:t>
      </w:r>
      <w:r>
        <w:rPr>
          <w:rFonts w:eastAsia="Times New Roman"/>
          <w:szCs w:val="24"/>
        </w:rPr>
        <w:t>ν</w:t>
      </w:r>
      <w:r w:rsidRPr="00960941">
        <w:rPr>
          <w:rFonts w:eastAsia="Times New Roman"/>
          <w:szCs w:val="24"/>
        </w:rPr>
        <w:t xml:space="preserve"> γραπτό διαγωνισμό μέσω ΑΣΕΠ</w:t>
      </w:r>
      <w:r>
        <w:rPr>
          <w:rFonts w:eastAsia="Times New Roman"/>
          <w:szCs w:val="24"/>
        </w:rPr>
        <w:t xml:space="preserve"> </w:t>
      </w:r>
      <w:r w:rsidRPr="00960941">
        <w:rPr>
          <w:rFonts w:eastAsia="Times New Roman"/>
          <w:szCs w:val="24"/>
        </w:rPr>
        <w:t>με την αόριστη επίκληση επιστημονικών και παιδαγωγικών λόγων</w:t>
      </w:r>
      <w:r>
        <w:rPr>
          <w:rFonts w:eastAsia="Times New Roman"/>
          <w:szCs w:val="24"/>
        </w:rPr>
        <w:t xml:space="preserve">. </w:t>
      </w:r>
      <w:r w:rsidRPr="00960941">
        <w:rPr>
          <w:rFonts w:eastAsia="Times New Roman"/>
          <w:szCs w:val="24"/>
        </w:rPr>
        <w:t>Μα</w:t>
      </w:r>
      <w:r>
        <w:rPr>
          <w:rFonts w:eastAsia="Times New Roman"/>
          <w:szCs w:val="24"/>
        </w:rPr>
        <w:t>,</w:t>
      </w:r>
      <w:r w:rsidRPr="00960941">
        <w:rPr>
          <w:rFonts w:eastAsia="Times New Roman"/>
          <w:szCs w:val="24"/>
        </w:rPr>
        <w:t xml:space="preserve"> αν κρίνετε τους όρους του διαγωνισμού ανεπαρκ</w:t>
      </w:r>
      <w:r>
        <w:rPr>
          <w:rFonts w:eastAsia="Times New Roman"/>
          <w:szCs w:val="24"/>
        </w:rPr>
        <w:t>εί</w:t>
      </w:r>
      <w:r w:rsidRPr="00960941">
        <w:rPr>
          <w:rFonts w:eastAsia="Times New Roman"/>
          <w:szCs w:val="24"/>
        </w:rPr>
        <w:t>ς</w:t>
      </w:r>
      <w:r>
        <w:rPr>
          <w:rFonts w:eastAsia="Times New Roman"/>
          <w:szCs w:val="24"/>
        </w:rPr>
        <w:t>,</w:t>
      </w:r>
      <w:r w:rsidRPr="00960941">
        <w:rPr>
          <w:rFonts w:eastAsia="Times New Roman"/>
          <w:szCs w:val="24"/>
        </w:rPr>
        <w:t xml:space="preserve"> βελτιώστε τους και </w:t>
      </w:r>
      <w:r>
        <w:rPr>
          <w:rFonts w:eastAsia="Times New Roman"/>
          <w:szCs w:val="24"/>
        </w:rPr>
        <w:t>διατηρήστε</w:t>
      </w:r>
      <w:r w:rsidRPr="00960941">
        <w:rPr>
          <w:rFonts w:eastAsia="Times New Roman"/>
          <w:szCs w:val="24"/>
        </w:rPr>
        <w:t xml:space="preserve"> το</w:t>
      </w:r>
      <w:r>
        <w:rPr>
          <w:rFonts w:eastAsia="Times New Roman"/>
          <w:szCs w:val="24"/>
        </w:rPr>
        <w:t>ν</w:t>
      </w:r>
      <w:r w:rsidRPr="00960941">
        <w:rPr>
          <w:rFonts w:eastAsia="Times New Roman"/>
          <w:szCs w:val="24"/>
        </w:rPr>
        <w:t xml:space="preserve"> διαγωνισμό ως ένα</w:t>
      </w:r>
      <w:r>
        <w:rPr>
          <w:rFonts w:eastAsia="Times New Roman"/>
          <w:szCs w:val="24"/>
        </w:rPr>
        <w:t>ν</w:t>
      </w:r>
      <w:r w:rsidRPr="00960941">
        <w:rPr>
          <w:rFonts w:eastAsia="Times New Roman"/>
          <w:szCs w:val="24"/>
        </w:rPr>
        <w:t xml:space="preserve"> πυλώνα της διαδικασίας πρ</w:t>
      </w:r>
      <w:r w:rsidRPr="00960941">
        <w:rPr>
          <w:rFonts w:eastAsia="Times New Roman"/>
          <w:szCs w:val="24"/>
        </w:rPr>
        <w:t>όσληψης</w:t>
      </w:r>
      <w:r>
        <w:rPr>
          <w:rFonts w:eastAsia="Times New Roman"/>
          <w:szCs w:val="24"/>
        </w:rPr>
        <w:t>.</w:t>
      </w:r>
      <w:r w:rsidRPr="00960941">
        <w:rPr>
          <w:rFonts w:eastAsia="Times New Roman"/>
          <w:szCs w:val="24"/>
        </w:rPr>
        <w:t xml:space="preserve"> </w:t>
      </w:r>
      <w:r>
        <w:rPr>
          <w:rFonts w:eastAsia="Times New Roman"/>
          <w:szCs w:val="24"/>
        </w:rPr>
        <w:t xml:space="preserve">Διότι </w:t>
      </w:r>
      <w:r w:rsidRPr="00960941">
        <w:rPr>
          <w:rFonts w:eastAsia="Times New Roman"/>
          <w:szCs w:val="24"/>
        </w:rPr>
        <w:t>ο διαγωνισμός</w:t>
      </w:r>
      <w:r>
        <w:rPr>
          <w:rFonts w:eastAsia="Times New Roman"/>
          <w:szCs w:val="24"/>
        </w:rPr>
        <w:t>, πέρα από το</w:t>
      </w:r>
      <w:r w:rsidRPr="00960941">
        <w:rPr>
          <w:rFonts w:eastAsia="Times New Roman"/>
          <w:szCs w:val="24"/>
        </w:rPr>
        <w:t xml:space="preserve"> </w:t>
      </w:r>
      <w:r>
        <w:rPr>
          <w:rFonts w:eastAsia="Times New Roman"/>
          <w:szCs w:val="24"/>
        </w:rPr>
        <w:t>αδιάβλητο</w:t>
      </w:r>
      <w:r w:rsidRPr="00960941">
        <w:rPr>
          <w:rFonts w:eastAsia="Times New Roman"/>
          <w:szCs w:val="24"/>
        </w:rPr>
        <w:t xml:space="preserve"> της διαδικασίας</w:t>
      </w:r>
      <w:r>
        <w:rPr>
          <w:rFonts w:eastAsia="Times New Roman"/>
          <w:szCs w:val="24"/>
        </w:rPr>
        <w:t>,</w:t>
      </w:r>
      <w:r w:rsidRPr="00960941">
        <w:rPr>
          <w:rFonts w:eastAsia="Times New Roman"/>
          <w:szCs w:val="24"/>
        </w:rPr>
        <w:t xml:space="preserve"> σηματοδοτεί και την ισότητα των ευκαιριών</w:t>
      </w:r>
      <w:r>
        <w:rPr>
          <w:rFonts w:eastAsia="Times New Roman"/>
          <w:szCs w:val="24"/>
        </w:rPr>
        <w:t>,</w:t>
      </w:r>
      <w:r w:rsidRPr="00960941">
        <w:rPr>
          <w:rFonts w:eastAsia="Times New Roman"/>
          <w:szCs w:val="24"/>
        </w:rPr>
        <w:t xml:space="preserve"> γιατί επιτρέπει στον κάθε εκπαιδευτικό να διεκδικήσει </w:t>
      </w:r>
      <w:r>
        <w:rPr>
          <w:rFonts w:eastAsia="Times New Roman"/>
          <w:szCs w:val="24"/>
        </w:rPr>
        <w:t>μια</w:t>
      </w:r>
      <w:r w:rsidRPr="00960941">
        <w:rPr>
          <w:rFonts w:eastAsia="Times New Roman"/>
          <w:szCs w:val="24"/>
        </w:rPr>
        <w:t xml:space="preserve"> θέση στη δημόσια εκπαίδευση</w:t>
      </w:r>
      <w:r>
        <w:rPr>
          <w:rFonts w:eastAsia="Times New Roman"/>
          <w:szCs w:val="24"/>
        </w:rPr>
        <w:t>.</w:t>
      </w:r>
      <w:r w:rsidRPr="00960941">
        <w:rPr>
          <w:rFonts w:eastAsia="Times New Roman"/>
          <w:szCs w:val="24"/>
        </w:rPr>
        <w:t xml:space="preserve"> </w:t>
      </w:r>
    </w:p>
    <w:p w14:paraId="6B14EE0C" w14:textId="77777777" w:rsidR="004965E6" w:rsidRDefault="004D430C">
      <w:pPr>
        <w:spacing w:line="600" w:lineRule="auto"/>
        <w:ind w:firstLine="720"/>
        <w:jc w:val="both"/>
        <w:rPr>
          <w:rFonts w:eastAsia="Times New Roman"/>
          <w:bCs/>
          <w:szCs w:val="24"/>
        </w:rPr>
      </w:pPr>
      <w:r>
        <w:rPr>
          <w:rFonts w:eastAsia="Times New Roman"/>
          <w:bCs/>
          <w:szCs w:val="24"/>
        </w:rPr>
        <w:t>Μ</w:t>
      </w:r>
      <w:r w:rsidRPr="002D091E">
        <w:rPr>
          <w:rFonts w:eastAsia="Times New Roman"/>
          <w:bCs/>
          <w:szCs w:val="24"/>
        </w:rPr>
        <w:t xml:space="preserve">ε το νέο σύστημα τα νέα παιδιά που δεν έχουν </w:t>
      </w:r>
      <w:r w:rsidRPr="002D091E">
        <w:rPr>
          <w:rFonts w:eastAsia="Times New Roman"/>
          <w:bCs/>
          <w:szCs w:val="24"/>
        </w:rPr>
        <w:t>προϋπηρεσία στο δημόσιο σχολείο δεν έχουν ελπίδες διορισμού και δεν μπορούν να αποκτήσουν και προϋπηρεσία</w:t>
      </w:r>
      <w:r>
        <w:rPr>
          <w:rFonts w:eastAsia="Times New Roman"/>
          <w:bCs/>
          <w:szCs w:val="24"/>
        </w:rPr>
        <w:t>. Τ</w:t>
      </w:r>
      <w:r w:rsidRPr="002D091E">
        <w:rPr>
          <w:rFonts w:eastAsia="Times New Roman"/>
          <w:bCs/>
          <w:szCs w:val="24"/>
        </w:rPr>
        <w:t>ου</w:t>
      </w:r>
      <w:r>
        <w:rPr>
          <w:rFonts w:eastAsia="Times New Roman"/>
          <w:bCs/>
          <w:szCs w:val="24"/>
        </w:rPr>
        <w:t>ς</w:t>
      </w:r>
      <w:r w:rsidRPr="002D091E">
        <w:rPr>
          <w:rFonts w:eastAsia="Times New Roman"/>
          <w:bCs/>
          <w:szCs w:val="24"/>
        </w:rPr>
        <w:t xml:space="preserve"> στερείτ</w:t>
      </w:r>
      <w:r>
        <w:rPr>
          <w:rFonts w:eastAsia="Times New Roman"/>
          <w:bCs/>
          <w:szCs w:val="24"/>
        </w:rPr>
        <w:t>ε, λ</w:t>
      </w:r>
      <w:r w:rsidRPr="002D091E">
        <w:rPr>
          <w:rFonts w:eastAsia="Times New Roman"/>
          <w:bCs/>
          <w:szCs w:val="24"/>
        </w:rPr>
        <w:t>οιπόν</w:t>
      </w:r>
      <w:r>
        <w:rPr>
          <w:rFonts w:eastAsia="Times New Roman"/>
          <w:bCs/>
          <w:szCs w:val="24"/>
        </w:rPr>
        <w:t>,</w:t>
      </w:r>
      <w:r w:rsidRPr="002D091E">
        <w:rPr>
          <w:rFonts w:eastAsia="Times New Roman"/>
          <w:bCs/>
          <w:szCs w:val="24"/>
        </w:rPr>
        <w:t xml:space="preserve"> την ευκαιρία να διεκδικήσουν τις όποιες πιθανότητες θα είχαν σε ένα μ</w:t>
      </w:r>
      <w:r>
        <w:rPr>
          <w:rFonts w:eastAsia="Times New Roman"/>
          <w:bCs/>
          <w:szCs w:val="24"/>
        </w:rPr>
        <w:t>ε</w:t>
      </w:r>
      <w:r w:rsidRPr="002D091E">
        <w:rPr>
          <w:rFonts w:eastAsia="Times New Roman"/>
          <w:bCs/>
          <w:szCs w:val="24"/>
        </w:rPr>
        <w:t>ικτό σύστημα</w:t>
      </w:r>
      <w:r>
        <w:rPr>
          <w:rFonts w:eastAsia="Times New Roman"/>
          <w:bCs/>
          <w:szCs w:val="24"/>
        </w:rPr>
        <w:t xml:space="preserve">. </w:t>
      </w:r>
    </w:p>
    <w:p w14:paraId="6B14EE0D" w14:textId="77777777" w:rsidR="004965E6" w:rsidRDefault="004D430C">
      <w:pPr>
        <w:spacing w:line="600" w:lineRule="auto"/>
        <w:ind w:firstLine="720"/>
        <w:jc w:val="both"/>
        <w:rPr>
          <w:rFonts w:eastAsia="Times New Roman"/>
          <w:bCs/>
          <w:szCs w:val="24"/>
        </w:rPr>
      </w:pPr>
      <w:r>
        <w:rPr>
          <w:rFonts w:eastAsia="Times New Roman"/>
          <w:bCs/>
          <w:szCs w:val="24"/>
        </w:rPr>
        <w:t>Ε</w:t>
      </w:r>
      <w:r w:rsidRPr="002D091E">
        <w:rPr>
          <w:rFonts w:eastAsia="Times New Roman"/>
          <w:bCs/>
          <w:szCs w:val="24"/>
        </w:rPr>
        <w:t>πιπλέον</w:t>
      </w:r>
      <w:r>
        <w:rPr>
          <w:rFonts w:eastAsia="Times New Roman"/>
          <w:bCs/>
          <w:szCs w:val="24"/>
        </w:rPr>
        <w:t>,</w:t>
      </w:r>
      <w:r w:rsidRPr="002D091E">
        <w:rPr>
          <w:rFonts w:eastAsia="Times New Roman"/>
          <w:bCs/>
          <w:szCs w:val="24"/>
        </w:rPr>
        <w:t xml:space="preserve"> υποβαθμίζετ</w:t>
      </w:r>
      <w:r>
        <w:rPr>
          <w:rFonts w:eastAsia="Times New Roman"/>
          <w:bCs/>
          <w:szCs w:val="24"/>
        </w:rPr>
        <w:t>ε</w:t>
      </w:r>
      <w:r w:rsidRPr="002D091E">
        <w:rPr>
          <w:rFonts w:eastAsia="Times New Roman"/>
          <w:bCs/>
          <w:szCs w:val="24"/>
        </w:rPr>
        <w:t xml:space="preserve"> δραματικά τα κοινω</w:t>
      </w:r>
      <w:r w:rsidRPr="002D091E">
        <w:rPr>
          <w:rFonts w:eastAsia="Times New Roman"/>
          <w:bCs/>
          <w:szCs w:val="24"/>
        </w:rPr>
        <w:t>νικά κριτήρια</w:t>
      </w:r>
      <w:r>
        <w:rPr>
          <w:rFonts w:eastAsia="Times New Roman"/>
          <w:bCs/>
          <w:szCs w:val="24"/>
        </w:rPr>
        <w:t>. Έ</w:t>
      </w:r>
      <w:r w:rsidRPr="002D091E">
        <w:rPr>
          <w:rFonts w:eastAsia="Times New Roman"/>
          <w:bCs/>
          <w:szCs w:val="24"/>
        </w:rPr>
        <w:t>χουμε γίν</w:t>
      </w:r>
      <w:r>
        <w:rPr>
          <w:rFonts w:eastAsia="Times New Roman"/>
          <w:bCs/>
          <w:szCs w:val="24"/>
        </w:rPr>
        <w:t xml:space="preserve">ει όλοι </w:t>
      </w:r>
      <w:r w:rsidRPr="002D091E">
        <w:rPr>
          <w:rFonts w:eastAsia="Times New Roman"/>
          <w:bCs/>
          <w:szCs w:val="24"/>
        </w:rPr>
        <w:t>δ</w:t>
      </w:r>
      <w:r>
        <w:rPr>
          <w:rFonts w:eastAsia="Times New Roman"/>
          <w:bCs/>
          <w:szCs w:val="24"/>
        </w:rPr>
        <w:t>έκτες</w:t>
      </w:r>
      <w:r w:rsidRPr="002D091E">
        <w:rPr>
          <w:rFonts w:eastAsia="Times New Roman"/>
          <w:bCs/>
          <w:szCs w:val="24"/>
        </w:rPr>
        <w:t xml:space="preserve"> </w:t>
      </w:r>
      <w:r>
        <w:rPr>
          <w:rFonts w:eastAsia="Times New Roman"/>
          <w:bCs/>
          <w:szCs w:val="24"/>
        </w:rPr>
        <w:t xml:space="preserve">της </w:t>
      </w:r>
      <w:r w:rsidRPr="002D091E">
        <w:rPr>
          <w:rFonts w:eastAsia="Times New Roman"/>
          <w:bCs/>
          <w:szCs w:val="24"/>
        </w:rPr>
        <w:t>αγανάκτησης ειδικών κατηγο</w:t>
      </w:r>
      <w:r w:rsidRPr="002D091E">
        <w:rPr>
          <w:rFonts w:eastAsia="Times New Roman"/>
          <w:bCs/>
          <w:szCs w:val="24"/>
        </w:rPr>
        <w:lastRenderedPageBreak/>
        <w:t>ριών</w:t>
      </w:r>
      <w:r>
        <w:rPr>
          <w:rFonts w:eastAsia="Times New Roman"/>
          <w:bCs/>
          <w:szCs w:val="24"/>
        </w:rPr>
        <w:t>,</w:t>
      </w:r>
      <w:r w:rsidRPr="002D091E">
        <w:rPr>
          <w:rFonts w:eastAsia="Times New Roman"/>
          <w:bCs/>
          <w:szCs w:val="24"/>
        </w:rPr>
        <w:t xml:space="preserve"> όπως οι πολύτεκνοι εκπαιδευτικοί </w:t>
      </w:r>
      <w:r>
        <w:rPr>
          <w:rFonts w:eastAsia="Times New Roman"/>
          <w:bCs/>
          <w:szCs w:val="24"/>
        </w:rPr>
        <w:t xml:space="preserve">ή οι ΑΜΕΑ εκπαιδευτικοί, οι οποίοι βλέπουν </w:t>
      </w:r>
      <w:r w:rsidRPr="002D091E">
        <w:rPr>
          <w:rFonts w:eastAsia="Times New Roman"/>
          <w:bCs/>
          <w:szCs w:val="24"/>
        </w:rPr>
        <w:t xml:space="preserve">τη συνταγματικά κατοχυρωμένη προνομιακή μεταχείριση που πρέπει να απολαμβάνουν </w:t>
      </w:r>
      <w:r>
        <w:rPr>
          <w:rFonts w:eastAsia="Times New Roman"/>
          <w:bCs/>
          <w:szCs w:val="24"/>
        </w:rPr>
        <w:t>να</w:t>
      </w:r>
      <w:r w:rsidRPr="002D091E">
        <w:rPr>
          <w:rFonts w:eastAsia="Times New Roman"/>
          <w:bCs/>
          <w:szCs w:val="24"/>
        </w:rPr>
        <w:t xml:space="preserve"> εξανεμίζεται στην προκ</w:t>
      </w:r>
      <w:r w:rsidRPr="002D091E">
        <w:rPr>
          <w:rFonts w:eastAsia="Times New Roman"/>
          <w:bCs/>
          <w:szCs w:val="24"/>
        </w:rPr>
        <w:t xml:space="preserve">ειμένη περίπτωση και να μετριέται σε ελάχιστη </w:t>
      </w:r>
      <w:proofErr w:type="spellStart"/>
      <w:r w:rsidRPr="002D091E">
        <w:rPr>
          <w:rFonts w:eastAsia="Times New Roman"/>
          <w:bCs/>
          <w:szCs w:val="24"/>
        </w:rPr>
        <w:t>μοριοδότηση</w:t>
      </w:r>
      <w:proofErr w:type="spellEnd"/>
      <w:r>
        <w:rPr>
          <w:rFonts w:eastAsia="Times New Roman"/>
          <w:bCs/>
          <w:szCs w:val="24"/>
        </w:rPr>
        <w:t xml:space="preserve">. </w:t>
      </w:r>
    </w:p>
    <w:p w14:paraId="6B14EE0E" w14:textId="77777777" w:rsidR="004965E6" w:rsidRDefault="004D430C">
      <w:pPr>
        <w:spacing w:line="600" w:lineRule="auto"/>
        <w:ind w:firstLine="720"/>
        <w:jc w:val="both"/>
        <w:rPr>
          <w:rFonts w:eastAsia="Times New Roman"/>
          <w:bCs/>
          <w:szCs w:val="24"/>
        </w:rPr>
      </w:pPr>
      <w:r>
        <w:rPr>
          <w:rFonts w:eastAsia="Times New Roman"/>
          <w:bCs/>
          <w:szCs w:val="24"/>
        </w:rPr>
        <w:t>Ο</w:t>
      </w:r>
      <w:r w:rsidRPr="002D091E">
        <w:rPr>
          <w:rFonts w:eastAsia="Times New Roman"/>
          <w:bCs/>
          <w:szCs w:val="24"/>
        </w:rPr>
        <w:t>ι εκπαιδευτικοί με πολύτεκνες οικογένειες</w:t>
      </w:r>
      <w:r>
        <w:rPr>
          <w:rFonts w:eastAsia="Times New Roman"/>
          <w:bCs/>
          <w:szCs w:val="24"/>
        </w:rPr>
        <w:t xml:space="preserve"> ή</w:t>
      </w:r>
      <w:r w:rsidRPr="002D091E">
        <w:rPr>
          <w:rFonts w:eastAsia="Times New Roman"/>
          <w:bCs/>
          <w:szCs w:val="24"/>
        </w:rPr>
        <w:t xml:space="preserve"> οι εκπαιδευτικοί με σκλήρυνση κατά πλάκας χάνουν την πρόταξη π</w:t>
      </w:r>
      <w:r>
        <w:rPr>
          <w:rFonts w:eastAsia="Times New Roman"/>
          <w:bCs/>
          <w:szCs w:val="24"/>
        </w:rPr>
        <w:t>ου απο</w:t>
      </w:r>
      <w:r w:rsidRPr="002D091E">
        <w:rPr>
          <w:rFonts w:eastAsia="Times New Roman"/>
          <w:bCs/>
          <w:szCs w:val="24"/>
        </w:rPr>
        <w:t>λαμβάνουν και μαζί με αυτό</w:t>
      </w:r>
      <w:r>
        <w:rPr>
          <w:rFonts w:eastAsia="Times New Roman"/>
          <w:bCs/>
          <w:szCs w:val="24"/>
        </w:rPr>
        <w:t xml:space="preserve"> π</w:t>
      </w:r>
      <w:r w:rsidRPr="002D091E">
        <w:rPr>
          <w:rFonts w:eastAsia="Times New Roman"/>
          <w:bCs/>
          <w:szCs w:val="24"/>
        </w:rPr>
        <w:t>ιθανότατα εξο</w:t>
      </w:r>
      <w:r>
        <w:rPr>
          <w:rFonts w:eastAsia="Times New Roman"/>
          <w:bCs/>
          <w:szCs w:val="24"/>
        </w:rPr>
        <w:t>βελ</w:t>
      </w:r>
      <w:r w:rsidRPr="002D091E">
        <w:rPr>
          <w:rFonts w:eastAsia="Times New Roman"/>
          <w:bCs/>
          <w:szCs w:val="24"/>
        </w:rPr>
        <w:t>ίζονται από τη δημόσια εκπαίδευση με ό</w:t>
      </w:r>
      <w:r>
        <w:rPr>
          <w:rFonts w:eastAsia="Times New Roman"/>
          <w:bCs/>
          <w:szCs w:val="24"/>
        </w:rPr>
        <w:t>,</w:t>
      </w:r>
      <w:r w:rsidRPr="002D091E">
        <w:rPr>
          <w:rFonts w:eastAsia="Times New Roman"/>
          <w:bCs/>
          <w:szCs w:val="24"/>
        </w:rPr>
        <w:t>τι αυτό συνεπάγεται</w:t>
      </w:r>
      <w:r>
        <w:rPr>
          <w:rFonts w:eastAsia="Times New Roman"/>
          <w:bCs/>
          <w:szCs w:val="24"/>
        </w:rPr>
        <w:t>. Η</w:t>
      </w:r>
      <w:r w:rsidRPr="002D091E">
        <w:rPr>
          <w:rFonts w:eastAsia="Times New Roman"/>
          <w:bCs/>
          <w:szCs w:val="24"/>
        </w:rPr>
        <w:t xml:space="preserve"> ποσόστωση για</w:t>
      </w:r>
      <w:r>
        <w:rPr>
          <w:rFonts w:eastAsia="Times New Roman"/>
          <w:bCs/>
          <w:szCs w:val="24"/>
        </w:rPr>
        <w:t xml:space="preserve"> αυτές </w:t>
      </w:r>
      <w:r w:rsidRPr="002D091E">
        <w:rPr>
          <w:rFonts w:eastAsia="Times New Roman"/>
          <w:bCs/>
          <w:szCs w:val="24"/>
        </w:rPr>
        <w:t>τις ειδικές κατηγορίες</w:t>
      </w:r>
      <w:r>
        <w:rPr>
          <w:rFonts w:eastAsia="Times New Roman"/>
          <w:bCs/>
          <w:szCs w:val="24"/>
        </w:rPr>
        <w:t>, ό</w:t>
      </w:r>
      <w:r w:rsidRPr="002D091E">
        <w:rPr>
          <w:rFonts w:eastAsia="Times New Roman"/>
          <w:bCs/>
          <w:szCs w:val="24"/>
        </w:rPr>
        <w:t>πως συμβαίνει σ</w:t>
      </w:r>
      <w:r>
        <w:rPr>
          <w:rFonts w:eastAsia="Times New Roman"/>
          <w:bCs/>
          <w:szCs w:val="24"/>
        </w:rPr>
        <w:t>τις</w:t>
      </w:r>
      <w:r w:rsidRPr="002D091E">
        <w:rPr>
          <w:rFonts w:eastAsia="Times New Roman"/>
          <w:bCs/>
          <w:szCs w:val="24"/>
        </w:rPr>
        <w:t xml:space="preserve"> προκηρύξεις ΑΣΕΠ</w:t>
      </w:r>
      <w:r>
        <w:rPr>
          <w:rFonts w:eastAsia="Times New Roman"/>
          <w:bCs/>
          <w:szCs w:val="24"/>
        </w:rPr>
        <w:t>,</w:t>
      </w:r>
      <w:r w:rsidRPr="002D091E">
        <w:rPr>
          <w:rFonts w:eastAsia="Times New Roman"/>
          <w:bCs/>
          <w:szCs w:val="24"/>
        </w:rPr>
        <w:t xml:space="preserve"> θα έπρεπε να είναι αυτονόητη</w:t>
      </w:r>
      <w:r>
        <w:rPr>
          <w:rFonts w:eastAsia="Times New Roman"/>
          <w:bCs/>
          <w:szCs w:val="24"/>
        </w:rPr>
        <w:t>.</w:t>
      </w:r>
    </w:p>
    <w:p w14:paraId="6B14EE0F" w14:textId="77777777" w:rsidR="004965E6" w:rsidRDefault="004D430C">
      <w:pPr>
        <w:spacing w:line="600" w:lineRule="auto"/>
        <w:ind w:firstLine="720"/>
        <w:jc w:val="both"/>
        <w:rPr>
          <w:rFonts w:eastAsia="Times New Roman"/>
          <w:bCs/>
          <w:szCs w:val="24"/>
        </w:rPr>
      </w:pPr>
      <w:r>
        <w:rPr>
          <w:rFonts w:eastAsia="Times New Roman"/>
          <w:bCs/>
          <w:szCs w:val="24"/>
        </w:rPr>
        <w:t>Κλείνοντας, κυρίες και κύριοι συνάδελφοι,</w:t>
      </w:r>
      <w:r w:rsidRPr="00B9158D">
        <w:rPr>
          <w:rFonts w:eastAsia="Times New Roman"/>
          <w:bCs/>
          <w:szCs w:val="24"/>
        </w:rPr>
        <w:t xml:space="preserve"> </w:t>
      </w:r>
      <w:r>
        <w:rPr>
          <w:rFonts w:eastAsia="Times New Roman"/>
          <w:bCs/>
          <w:szCs w:val="24"/>
        </w:rPr>
        <w:t>θα ήθελα να πω ότι η Κυβέρνηση</w:t>
      </w:r>
      <w:r w:rsidRPr="002D091E">
        <w:rPr>
          <w:rFonts w:eastAsia="Times New Roman"/>
          <w:bCs/>
          <w:szCs w:val="24"/>
        </w:rPr>
        <w:t xml:space="preserve"> με ένα </w:t>
      </w:r>
      <w:r>
        <w:rPr>
          <w:rFonts w:eastAsia="Times New Roman"/>
          <w:bCs/>
          <w:szCs w:val="24"/>
        </w:rPr>
        <w:t xml:space="preserve">ακόμη </w:t>
      </w:r>
      <w:r w:rsidRPr="002D091E">
        <w:rPr>
          <w:rFonts w:eastAsia="Times New Roman"/>
          <w:bCs/>
          <w:szCs w:val="24"/>
        </w:rPr>
        <w:t xml:space="preserve">νομοσχέδιο </w:t>
      </w:r>
      <w:r>
        <w:rPr>
          <w:rFonts w:eastAsia="Times New Roman"/>
          <w:bCs/>
          <w:szCs w:val="24"/>
        </w:rPr>
        <w:t xml:space="preserve">δημιουργεί πανεπιστήμια </w:t>
      </w:r>
      <w:r>
        <w:rPr>
          <w:rFonts w:eastAsia="Times New Roman"/>
          <w:bCs/>
          <w:szCs w:val="24"/>
        </w:rPr>
        <w:t>λίγο απ’</w:t>
      </w:r>
      <w:r w:rsidRPr="002D091E">
        <w:rPr>
          <w:rFonts w:eastAsia="Times New Roman"/>
          <w:bCs/>
          <w:szCs w:val="24"/>
        </w:rPr>
        <w:t xml:space="preserve"> όλα</w:t>
      </w:r>
      <w:r>
        <w:rPr>
          <w:rFonts w:eastAsia="Times New Roman"/>
          <w:bCs/>
          <w:szCs w:val="24"/>
        </w:rPr>
        <w:t>,</w:t>
      </w:r>
      <w:r w:rsidRPr="002D091E">
        <w:rPr>
          <w:rFonts w:eastAsia="Times New Roman"/>
          <w:bCs/>
          <w:szCs w:val="24"/>
        </w:rPr>
        <w:t xml:space="preserve"> χωρίς κα</w:t>
      </w:r>
      <w:r>
        <w:rPr>
          <w:rFonts w:eastAsia="Times New Roman"/>
          <w:bCs/>
          <w:szCs w:val="24"/>
        </w:rPr>
        <w:t>μ</w:t>
      </w:r>
      <w:r w:rsidRPr="002D091E">
        <w:rPr>
          <w:rFonts w:eastAsia="Times New Roman"/>
          <w:bCs/>
          <w:szCs w:val="24"/>
        </w:rPr>
        <w:t>μία συνοχή και ομοιογένεια</w:t>
      </w:r>
      <w:r>
        <w:rPr>
          <w:rFonts w:eastAsia="Times New Roman"/>
          <w:bCs/>
          <w:szCs w:val="24"/>
        </w:rPr>
        <w:t>,</w:t>
      </w:r>
      <w:r w:rsidRPr="002D091E">
        <w:rPr>
          <w:rFonts w:eastAsia="Times New Roman"/>
          <w:bCs/>
          <w:szCs w:val="24"/>
        </w:rPr>
        <w:t xml:space="preserve"> προϊόντα συντεχνιακών πιέσεων και μικροπολιτικών τακτοποιήσεων</w:t>
      </w:r>
      <w:r>
        <w:rPr>
          <w:rFonts w:eastAsia="Times New Roman"/>
          <w:bCs/>
          <w:szCs w:val="24"/>
        </w:rPr>
        <w:t>,</w:t>
      </w:r>
      <w:r w:rsidRPr="002D091E">
        <w:rPr>
          <w:rFonts w:eastAsia="Times New Roman"/>
          <w:bCs/>
          <w:szCs w:val="24"/>
        </w:rPr>
        <w:t xml:space="preserve"> αδικώντας πρώτα απ</w:t>
      </w:r>
      <w:r>
        <w:rPr>
          <w:rFonts w:eastAsia="Times New Roman"/>
          <w:bCs/>
          <w:szCs w:val="24"/>
        </w:rPr>
        <w:t xml:space="preserve">’ </w:t>
      </w:r>
      <w:r w:rsidRPr="002D091E">
        <w:rPr>
          <w:rFonts w:eastAsia="Times New Roman"/>
          <w:bCs/>
          <w:szCs w:val="24"/>
        </w:rPr>
        <w:t>όλ</w:t>
      </w:r>
      <w:r>
        <w:rPr>
          <w:rFonts w:eastAsia="Times New Roman"/>
          <w:bCs/>
          <w:szCs w:val="24"/>
        </w:rPr>
        <w:t xml:space="preserve">ους </w:t>
      </w:r>
      <w:r w:rsidRPr="002D091E">
        <w:rPr>
          <w:rFonts w:eastAsia="Times New Roman"/>
          <w:bCs/>
          <w:szCs w:val="24"/>
        </w:rPr>
        <w:t>τους ίδιους τους φοιτητές που μπορεί να βρεθού</w:t>
      </w:r>
      <w:r>
        <w:rPr>
          <w:rFonts w:eastAsia="Times New Roman"/>
          <w:bCs/>
          <w:szCs w:val="24"/>
        </w:rPr>
        <w:t xml:space="preserve">ν </w:t>
      </w:r>
      <w:r w:rsidRPr="002D091E">
        <w:rPr>
          <w:rFonts w:eastAsia="Times New Roman"/>
          <w:bCs/>
          <w:szCs w:val="24"/>
        </w:rPr>
        <w:t xml:space="preserve">με πτυχία που </w:t>
      </w:r>
      <w:r>
        <w:rPr>
          <w:rFonts w:eastAsia="Times New Roman"/>
          <w:bCs/>
          <w:szCs w:val="24"/>
        </w:rPr>
        <w:t>θα αποδειχθούν «πουκάμισα αδειανά».</w:t>
      </w:r>
    </w:p>
    <w:p w14:paraId="6B14EE10" w14:textId="77777777" w:rsidR="004965E6" w:rsidRDefault="004D430C">
      <w:pPr>
        <w:spacing w:line="600" w:lineRule="auto"/>
        <w:ind w:firstLine="720"/>
        <w:jc w:val="both"/>
        <w:rPr>
          <w:rFonts w:eastAsia="Times New Roman"/>
          <w:bCs/>
          <w:szCs w:val="24"/>
        </w:rPr>
      </w:pPr>
      <w:r>
        <w:rPr>
          <w:rFonts w:eastAsia="Times New Roman"/>
          <w:bCs/>
          <w:szCs w:val="24"/>
        </w:rPr>
        <w:lastRenderedPageBreak/>
        <w:t>Έ</w:t>
      </w:r>
      <w:r w:rsidRPr="002D091E">
        <w:rPr>
          <w:rFonts w:eastAsia="Times New Roman"/>
          <w:bCs/>
          <w:szCs w:val="24"/>
        </w:rPr>
        <w:t xml:space="preserve">χετε το βλέμμα </w:t>
      </w:r>
      <w:r>
        <w:rPr>
          <w:rFonts w:eastAsia="Times New Roman"/>
          <w:bCs/>
          <w:szCs w:val="24"/>
        </w:rPr>
        <w:t xml:space="preserve">σας </w:t>
      </w:r>
      <w:r w:rsidRPr="002D091E">
        <w:rPr>
          <w:rFonts w:eastAsia="Times New Roman"/>
          <w:bCs/>
          <w:szCs w:val="24"/>
        </w:rPr>
        <w:t>στραμμένο στην κάλπη πρ</w:t>
      </w:r>
      <w:r>
        <w:rPr>
          <w:rFonts w:eastAsia="Times New Roman"/>
          <w:bCs/>
          <w:szCs w:val="24"/>
        </w:rPr>
        <w:t>οσπαθώντας να σώσετε οτιδήποτε, α</w:t>
      </w:r>
      <w:r w:rsidRPr="002D091E">
        <w:rPr>
          <w:rFonts w:eastAsia="Times New Roman"/>
          <w:bCs/>
          <w:szCs w:val="24"/>
        </w:rPr>
        <w:t>ν σώζεται</w:t>
      </w:r>
      <w:r>
        <w:rPr>
          <w:rFonts w:eastAsia="Times New Roman"/>
          <w:bCs/>
          <w:szCs w:val="24"/>
        </w:rPr>
        <w:t>,</w:t>
      </w:r>
      <w:r w:rsidRPr="002D091E">
        <w:rPr>
          <w:rFonts w:eastAsia="Times New Roman"/>
          <w:bCs/>
          <w:szCs w:val="24"/>
        </w:rPr>
        <w:t xml:space="preserve"> και συμπαρασύρετ</w:t>
      </w:r>
      <w:r>
        <w:rPr>
          <w:rFonts w:eastAsia="Times New Roman"/>
          <w:bCs/>
          <w:szCs w:val="24"/>
        </w:rPr>
        <w:t>ε</w:t>
      </w:r>
      <w:r w:rsidRPr="002D091E">
        <w:rPr>
          <w:rFonts w:eastAsia="Times New Roman"/>
          <w:bCs/>
          <w:szCs w:val="24"/>
        </w:rPr>
        <w:t xml:space="preserve"> στο</w:t>
      </w:r>
      <w:r>
        <w:rPr>
          <w:rFonts w:eastAsia="Times New Roman"/>
          <w:bCs/>
          <w:szCs w:val="24"/>
        </w:rPr>
        <w:t>ν</w:t>
      </w:r>
      <w:r w:rsidRPr="002D091E">
        <w:rPr>
          <w:rFonts w:eastAsia="Times New Roman"/>
          <w:bCs/>
          <w:szCs w:val="24"/>
        </w:rPr>
        <w:t xml:space="preserve"> πολιτικό σας κατήφορο και το</w:t>
      </w:r>
      <w:r>
        <w:rPr>
          <w:rFonts w:eastAsia="Times New Roman"/>
          <w:bCs/>
          <w:szCs w:val="24"/>
        </w:rPr>
        <w:t>ν</w:t>
      </w:r>
      <w:r w:rsidRPr="002D091E">
        <w:rPr>
          <w:rFonts w:eastAsia="Times New Roman"/>
          <w:bCs/>
          <w:szCs w:val="24"/>
        </w:rPr>
        <w:t xml:space="preserve"> χώρο της παιδείας</w:t>
      </w:r>
      <w:r>
        <w:rPr>
          <w:rFonts w:eastAsia="Times New Roman"/>
          <w:bCs/>
          <w:szCs w:val="24"/>
        </w:rPr>
        <w:t>. Ε</w:t>
      </w:r>
      <w:r w:rsidRPr="002D091E">
        <w:rPr>
          <w:rFonts w:eastAsia="Times New Roman"/>
          <w:bCs/>
          <w:szCs w:val="24"/>
        </w:rPr>
        <w:t>υτυχώ</w:t>
      </w:r>
      <w:r>
        <w:rPr>
          <w:rFonts w:eastAsia="Times New Roman"/>
          <w:bCs/>
          <w:szCs w:val="24"/>
        </w:rPr>
        <w:t>ς για τη χώρα κοντοζυγώνει η</w:t>
      </w:r>
      <w:r w:rsidRPr="002D091E">
        <w:rPr>
          <w:rFonts w:eastAsia="Times New Roman"/>
          <w:bCs/>
          <w:szCs w:val="24"/>
        </w:rPr>
        <w:t xml:space="preserve"> ώρα της κρίσης</w:t>
      </w:r>
      <w:r>
        <w:rPr>
          <w:rFonts w:eastAsia="Times New Roman"/>
          <w:bCs/>
          <w:szCs w:val="24"/>
        </w:rPr>
        <w:t>,</w:t>
      </w:r>
      <w:r w:rsidRPr="002D091E">
        <w:rPr>
          <w:rFonts w:eastAsia="Times New Roman"/>
          <w:bCs/>
          <w:szCs w:val="24"/>
        </w:rPr>
        <w:t xml:space="preserve"> η ώρα που θα απαλλαγεί από μ</w:t>
      </w:r>
      <w:r>
        <w:rPr>
          <w:rFonts w:eastAsia="Times New Roman"/>
          <w:bCs/>
          <w:szCs w:val="24"/>
        </w:rPr>
        <w:t>ια Κ</w:t>
      </w:r>
      <w:r w:rsidRPr="002D091E">
        <w:rPr>
          <w:rFonts w:eastAsia="Times New Roman"/>
          <w:bCs/>
          <w:szCs w:val="24"/>
        </w:rPr>
        <w:t>υβέρνηση που τη β</w:t>
      </w:r>
      <w:r>
        <w:rPr>
          <w:rFonts w:eastAsia="Times New Roman"/>
          <w:bCs/>
          <w:szCs w:val="24"/>
        </w:rPr>
        <w:t xml:space="preserve">υθίζει </w:t>
      </w:r>
      <w:r w:rsidRPr="002D091E">
        <w:rPr>
          <w:rFonts w:eastAsia="Times New Roman"/>
          <w:bCs/>
          <w:szCs w:val="24"/>
        </w:rPr>
        <w:t>σε μ</w:t>
      </w:r>
      <w:r>
        <w:rPr>
          <w:rFonts w:eastAsia="Times New Roman"/>
          <w:bCs/>
          <w:szCs w:val="24"/>
        </w:rPr>
        <w:t>ι</w:t>
      </w:r>
      <w:r w:rsidRPr="002D091E">
        <w:rPr>
          <w:rFonts w:eastAsia="Times New Roman"/>
          <w:bCs/>
          <w:szCs w:val="24"/>
        </w:rPr>
        <w:t>α</w:t>
      </w:r>
      <w:r w:rsidRPr="002D091E">
        <w:rPr>
          <w:rFonts w:eastAsia="Times New Roman"/>
          <w:bCs/>
          <w:szCs w:val="24"/>
        </w:rPr>
        <w:t xml:space="preserve"> εκφυλιστική παρακμή</w:t>
      </w:r>
      <w:r>
        <w:rPr>
          <w:rFonts w:eastAsia="Times New Roman"/>
          <w:bCs/>
          <w:szCs w:val="24"/>
        </w:rPr>
        <w:t>.</w:t>
      </w:r>
      <w:r w:rsidRPr="002D091E">
        <w:rPr>
          <w:rFonts w:eastAsia="Times New Roman"/>
          <w:bCs/>
          <w:szCs w:val="24"/>
        </w:rPr>
        <w:t xml:space="preserve"> Αυτό είναι το δίκαιο και να είστε</w:t>
      </w:r>
      <w:r>
        <w:rPr>
          <w:rFonts w:eastAsia="Times New Roman"/>
          <w:bCs/>
          <w:szCs w:val="24"/>
        </w:rPr>
        <w:t xml:space="preserve"> βέβαιοι ότι θα γίνει και πράξη.</w:t>
      </w:r>
    </w:p>
    <w:p w14:paraId="6B14EE11" w14:textId="77777777" w:rsidR="004965E6" w:rsidRDefault="004D430C">
      <w:pPr>
        <w:spacing w:line="600" w:lineRule="auto"/>
        <w:ind w:firstLine="720"/>
        <w:jc w:val="both"/>
        <w:rPr>
          <w:rFonts w:eastAsia="Times New Roman"/>
          <w:bCs/>
          <w:szCs w:val="24"/>
        </w:rPr>
      </w:pPr>
      <w:r>
        <w:rPr>
          <w:rFonts w:eastAsia="Times New Roman"/>
          <w:bCs/>
          <w:szCs w:val="24"/>
        </w:rPr>
        <w:t>Ε</w:t>
      </w:r>
      <w:r w:rsidRPr="002D091E">
        <w:rPr>
          <w:rFonts w:eastAsia="Times New Roman"/>
          <w:bCs/>
          <w:szCs w:val="24"/>
        </w:rPr>
        <w:t>υχαριστώ</w:t>
      </w:r>
      <w:r>
        <w:rPr>
          <w:rFonts w:eastAsia="Times New Roman"/>
          <w:bCs/>
          <w:szCs w:val="24"/>
        </w:rPr>
        <w:t>.</w:t>
      </w:r>
    </w:p>
    <w:p w14:paraId="6B14EE12" w14:textId="77777777" w:rsidR="004965E6" w:rsidRDefault="004D430C">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6B14EE13" w14:textId="77777777" w:rsidR="004965E6" w:rsidRDefault="004D430C">
      <w:pPr>
        <w:spacing w:line="600" w:lineRule="auto"/>
        <w:ind w:firstLine="720"/>
        <w:jc w:val="both"/>
        <w:rPr>
          <w:rFonts w:eastAsia="Times New Roman"/>
          <w:bCs/>
          <w:szCs w:val="24"/>
        </w:rPr>
      </w:pPr>
      <w:r w:rsidRPr="00366F3E">
        <w:rPr>
          <w:rFonts w:eastAsia="Times New Roman"/>
          <w:b/>
          <w:bCs/>
          <w:szCs w:val="24"/>
        </w:rPr>
        <w:t>ΠΡΟΕΔΡΕΥΩΝ (Αναστάσιος Κουράκης):</w:t>
      </w:r>
      <w:r>
        <w:rPr>
          <w:rFonts w:eastAsia="Times New Roman"/>
          <w:bCs/>
          <w:szCs w:val="24"/>
        </w:rPr>
        <w:t xml:space="preserve"> Ευχαριστούμε την </w:t>
      </w:r>
      <w:r>
        <w:rPr>
          <w:rFonts w:eastAsia="Times New Roman"/>
          <w:bCs/>
          <w:szCs w:val="24"/>
        </w:rPr>
        <w:t>κ.</w:t>
      </w:r>
      <w:r>
        <w:rPr>
          <w:rFonts w:eastAsia="Times New Roman"/>
          <w:bCs/>
          <w:szCs w:val="24"/>
        </w:rPr>
        <w:t xml:space="preserve"> Άννα Καραμανλή, Βουλευτή Β΄</w:t>
      </w:r>
      <w:r w:rsidRPr="002D091E">
        <w:rPr>
          <w:rFonts w:eastAsia="Times New Roman"/>
          <w:bCs/>
          <w:szCs w:val="24"/>
        </w:rPr>
        <w:t xml:space="preserve"> Αθήνας της Νέας Δημοκρατίας</w:t>
      </w:r>
      <w:r>
        <w:rPr>
          <w:rFonts w:eastAsia="Times New Roman"/>
          <w:bCs/>
          <w:szCs w:val="24"/>
        </w:rPr>
        <w:t>.</w:t>
      </w:r>
    </w:p>
    <w:p w14:paraId="6B14EE14" w14:textId="77777777" w:rsidR="004965E6" w:rsidRDefault="004D430C">
      <w:pPr>
        <w:spacing w:line="600" w:lineRule="auto"/>
        <w:ind w:firstLine="720"/>
        <w:jc w:val="both"/>
        <w:rPr>
          <w:rFonts w:eastAsia="Times New Roman"/>
          <w:bCs/>
          <w:szCs w:val="24"/>
        </w:rPr>
      </w:pPr>
      <w:r>
        <w:rPr>
          <w:rFonts w:eastAsia="Times New Roman"/>
          <w:bCs/>
          <w:szCs w:val="24"/>
        </w:rPr>
        <w:t>Τ</w:t>
      </w:r>
      <w:r w:rsidRPr="002D091E">
        <w:rPr>
          <w:rFonts w:eastAsia="Times New Roman"/>
          <w:bCs/>
          <w:szCs w:val="24"/>
        </w:rPr>
        <w:t>ο</w:t>
      </w:r>
      <w:r>
        <w:rPr>
          <w:rFonts w:eastAsia="Times New Roman"/>
          <w:bCs/>
          <w:szCs w:val="24"/>
        </w:rPr>
        <w:t>ν</w:t>
      </w:r>
      <w:r w:rsidRPr="002D091E">
        <w:rPr>
          <w:rFonts w:eastAsia="Times New Roman"/>
          <w:bCs/>
          <w:szCs w:val="24"/>
        </w:rPr>
        <w:t xml:space="preserve"> λόγο έχει ο Αναπληρωτής Υπουργός Παιδείας</w:t>
      </w:r>
      <w:r>
        <w:rPr>
          <w:rFonts w:eastAsia="Times New Roman"/>
          <w:bCs/>
          <w:szCs w:val="24"/>
        </w:rPr>
        <w:t>,</w:t>
      </w:r>
      <w:r w:rsidRPr="002D091E">
        <w:rPr>
          <w:rFonts w:eastAsia="Times New Roman"/>
          <w:bCs/>
          <w:szCs w:val="24"/>
        </w:rPr>
        <w:t xml:space="preserve"> Έρευνας και Θρησκευμάτων κ</w:t>
      </w:r>
      <w:r>
        <w:rPr>
          <w:rFonts w:eastAsia="Times New Roman"/>
          <w:bCs/>
          <w:szCs w:val="24"/>
        </w:rPr>
        <w:t>.</w:t>
      </w:r>
      <w:r w:rsidRPr="002D091E">
        <w:rPr>
          <w:rFonts w:eastAsia="Times New Roman"/>
          <w:bCs/>
          <w:szCs w:val="24"/>
        </w:rPr>
        <w:t xml:space="preserve"> </w:t>
      </w:r>
      <w:proofErr w:type="spellStart"/>
      <w:r w:rsidRPr="002D091E">
        <w:rPr>
          <w:rFonts w:eastAsia="Times New Roman"/>
          <w:bCs/>
          <w:szCs w:val="24"/>
        </w:rPr>
        <w:t>Φωτάκης</w:t>
      </w:r>
      <w:proofErr w:type="spellEnd"/>
      <w:r w:rsidRPr="002D091E">
        <w:rPr>
          <w:rFonts w:eastAsia="Times New Roman"/>
          <w:bCs/>
          <w:szCs w:val="24"/>
        </w:rPr>
        <w:t xml:space="preserve"> για </w:t>
      </w:r>
      <w:r>
        <w:rPr>
          <w:rFonts w:eastAsia="Times New Roman"/>
          <w:bCs/>
          <w:szCs w:val="24"/>
        </w:rPr>
        <w:t>δέκα</w:t>
      </w:r>
      <w:r w:rsidRPr="002D091E">
        <w:rPr>
          <w:rFonts w:eastAsia="Times New Roman"/>
          <w:bCs/>
          <w:szCs w:val="24"/>
        </w:rPr>
        <w:t xml:space="preserve"> λεπτά</w:t>
      </w:r>
      <w:r>
        <w:rPr>
          <w:rFonts w:eastAsia="Times New Roman"/>
          <w:bCs/>
          <w:szCs w:val="24"/>
        </w:rPr>
        <w:t>.</w:t>
      </w:r>
    </w:p>
    <w:p w14:paraId="6B14EE15" w14:textId="77777777" w:rsidR="004965E6" w:rsidRDefault="004D430C">
      <w:pPr>
        <w:spacing w:line="600" w:lineRule="auto"/>
        <w:ind w:firstLine="720"/>
        <w:jc w:val="both"/>
        <w:rPr>
          <w:rFonts w:eastAsia="Times New Roman"/>
          <w:bCs/>
          <w:szCs w:val="24"/>
        </w:rPr>
      </w:pPr>
      <w:r w:rsidRPr="00366F3E">
        <w:rPr>
          <w:rFonts w:eastAsia="Times New Roman"/>
          <w:b/>
          <w:bCs/>
          <w:szCs w:val="24"/>
        </w:rPr>
        <w:t xml:space="preserve">ΚΩΝΣΤΑΝΤΙΝΟΣ ΦΩΤΑΚΗΣ (Αναπληρωτής Υπουργός Παιδείας, Έρευνας και Θρησκευμάτων): </w:t>
      </w:r>
      <w:r>
        <w:rPr>
          <w:rFonts w:eastAsia="Times New Roman"/>
          <w:bCs/>
          <w:szCs w:val="24"/>
        </w:rPr>
        <w:t xml:space="preserve">Ευχαριστώ, κύριε Πρόεδρε. </w:t>
      </w:r>
    </w:p>
    <w:p w14:paraId="6B14EE16" w14:textId="77777777" w:rsidR="004965E6" w:rsidRDefault="004D430C">
      <w:pPr>
        <w:spacing w:line="600" w:lineRule="auto"/>
        <w:ind w:firstLine="720"/>
        <w:jc w:val="both"/>
        <w:rPr>
          <w:rFonts w:eastAsia="Times New Roman"/>
          <w:bCs/>
          <w:szCs w:val="24"/>
        </w:rPr>
      </w:pPr>
      <w:r>
        <w:rPr>
          <w:rFonts w:eastAsia="Times New Roman"/>
          <w:bCs/>
          <w:szCs w:val="24"/>
        </w:rPr>
        <w:lastRenderedPageBreak/>
        <w:t>Μια διευκρίνιση θέλω</w:t>
      </w:r>
      <w:r>
        <w:rPr>
          <w:rFonts w:eastAsia="Times New Roman"/>
          <w:bCs/>
          <w:szCs w:val="24"/>
        </w:rPr>
        <w:t xml:space="preserve"> να κάνω για την κ</w:t>
      </w:r>
      <w:r>
        <w:rPr>
          <w:rFonts w:eastAsia="Times New Roman"/>
          <w:bCs/>
          <w:szCs w:val="24"/>
        </w:rPr>
        <w:t>.</w:t>
      </w:r>
      <w:r>
        <w:rPr>
          <w:rFonts w:eastAsia="Times New Roman"/>
          <w:bCs/>
          <w:szCs w:val="24"/>
        </w:rPr>
        <w:t xml:space="preserve"> </w:t>
      </w:r>
      <w:r w:rsidRPr="002D091E">
        <w:rPr>
          <w:rFonts w:eastAsia="Times New Roman"/>
          <w:bCs/>
          <w:szCs w:val="24"/>
        </w:rPr>
        <w:t>Καραμανλή</w:t>
      </w:r>
      <w:r>
        <w:rPr>
          <w:rFonts w:eastAsia="Times New Roman"/>
          <w:bCs/>
          <w:szCs w:val="24"/>
        </w:rPr>
        <w:t xml:space="preserve">, ότι </w:t>
      </w:r>
      <w:r w:rsidRPr="002D091E">
        <w:rPr>
          <w:rFonts w:eastAsia="Times New Roman"/>
          <w:bCs/>
          <w:szCs w:val="24"/>
        </w:rPr>
        <w:t xml:space="preserve">η μεταφορά του κέντρου </w:t>
      </w:r>
      <w:r>
        <w:rPr>
          <w:rFonts w:eastAsia="Times New Roman"/>
          <w:bCs/>
          <w:szCs w:val="24"/>
          <w:lang w:val="en-US"/>
        </w:rPr>
        <w:t>anti</w:t>
      </w:r>
      <w:r w:rsidRPr="002D091E">
        <w:rPr>
          <w:rFonts w:eastAsia="Times New Roman"/>
          <w:bCs/>
          <w:szCs w:val="24"/>
        </w:rPr>
        <w:t>-</w:t>
      </w:r>
      <w:r>
        <w:rPr>
          <w:rFonts w:eastAsia="Times New Roman"/>
          <w:bCs/>
          <w:szCs w:val="24"/>
          <w:lang w:val="en-US"/>
        </w:rPr>
        <w:t>doping</w:t>
      </w:r>
      <w:r w:rsidRPr="002D091E">
        <w:rPr>
          <w:rFonts w:eastAsia="Times New Roman"/>
          <w:bCs/>
          <w:szCs w:val="24"/>
        </w:rPr>
        <w:t xml:space="preserve"> </w:t>
      </w:r>
      <w:r>
        <w:rPr>
          <w:rFonts w:eastAsia="Times New Roman"/>
          <w:bCs/>
          <w:szCs w:val="24"/>
        </w:rPr>
        <w:t>στον «Δ</w:t>
      </w:r>
      <w:r w:rsidRPr="002D091E">
        <w:rPr>
          <w:rFonts w:eastAsia="Times New Roman"/>
          <w:bCs/>
          <w:szCs w:val="24"/>
        </w:rPr>
        <w:t>ημόκριτο</w:t>
      </w:r>
      <w:r>
        <w:rPr>
          <w:rFonts w:eastAsia="Times New Roman"/>
          <w:bCs/>
          <w:szCs w:val="24"/>
        </w:rPr>
        <w:t>»</w:t>
      </w:r>
      <w:r w:rsidRPr="002D091E">
        <w:rPr>
          <w:rFonts w:eastAsia="Times New Roman"/>
          <w:bCs/>
          <w:szCs w:val="24"/>
        </w:rPr>
        <w:t xml:space="preserve"> ισχ</w:t>
      </w:r>
      <w:r>
        <w:rPr>
          <w:rFonts w:eastAsia="Times New Roman"/>
          <w:bCs/>
          <w:szCs w:val="24"/>
        </w:rPr>
        <w:t>υροποιεί τ</w:t>
      </w:r>
      <w:r w:rsidRPr="002D091E">
        <w:rPr>
          <w:rFonts w:eastAsia="Times New Roman"/>
          <w:bCs/>
          <w:szCs w:val="24"/>
        </w:rPr>
        <w:t>η θέση του σαν διαπιστευμένο κέντρο</w:t>
      </w:r>
      <w:r>
        <w:rPr>
          <w:rFonts w:eastAsia="Times New Roman"/>
          <w:bCs/>
          <w:szCs w:val="24"/>
        </w:rPr>
        <w:t>.</w:t>
      </w:r>
    </w:p>
    <w:p w14:paraId="6B14EE17" w14:textId="77777777" w:rsidR="004965E6" w:rsidRDefault="004D430C">
      <w:pPr>
        <w:spacing w:line="600" w:lineRule="auto"/>
        <w:ind w:firstLine="720"/>
        <w:jc w:val="both"/>
        <w:rPr>
          <w:rFonts w:eastAsia="Times New Roman"/>
          <w:bCs/>
          <w:szCs w:val="24"/>
        </w:rPr>
      </w:pPr>
      <w:r w:rsidRPr="00366F3E">
        <w:rPr>
          <w:rFonts w:eastAsia="Times New Roman"/>
          <w:b/>
          <w:bCs/>
          <w:szCs w:val="24"/>
        </w:rPr>
        <w:t>ΑΝΝΑ ΚΑΡΑΜΑΝΛΗ:</w:t>
      </w:r>
      <w:r>
        <w:rPr>
          <w:rFonts w:eastAsia="Times New Roman"/>
          <w:bCs/>
          <w:szCs w:val="24"/>
        </w:rPr>
        <w:t xml:space="preserve"> Περιμένουμε απαντήσεις.</w:t>
      </w:r>
    </w:p>
    <w:p w14:paraId="6B14EE18" w14:textId="77777777" w:rsidR="004965E6" w:rsidRDefault="004D430C">
      <w:pPr>
        <w:spacing w:line="600" w:lineRule="auto"/>
        <w:ind w:firstLine="720"/>
        <w:jc w:val="both"/>
        <w:rPr>
          <w:rFonts w:eastAsia="Times New Roman"/>
          <w:bCs/>
          <w:szCs w:val="24"/>
        </w:rPr>
      </w:pPr>
      <w:r w:rsidRPr="002D091E">
        <w:rPr>
          <w:rFonts w:eastAsia="Times New Roman"/>
          <w:b/>
          <w:bCs/>
          <w:szCs w:val="24"/>
        </w:rPr>
        <w:t>ΚΩΝΣΤΑΝΤΙΝΟΣ ΦΩΤΑΚΗΣ (Αναπληρωτής Υπουργός Παιδείας, Έρευνας και Θρησκευμάτων):</w:t>
      </w:r>
      <w:r>
        <w:rPr>
          <w:rFonts w:eastAsia="Times New Roman"/>
          <w:bCs/>
          <w:szCs w:val="24"/>
        </w:rPr>
        <w:t xml:space="preserve"> Ναι, ναι.</w:t>
      </w:r>
    </w:p>
    <w:p w14:paraId="6B14EE19" w14:textId="77777777" w:rsidR="004965E6" w:rsidRDefault="004D430C">
      <w:pPr>
        <w:spacing w:line="600" w:lineRule="auto"/>
        <w:ind w:firstLine="720"/>
        <w:jc w:val="both"/>
        <w:rPr>
          <w:rFonts w:eastAsia="Times New Roman"/>
          <w:bCs/>
          <w:szCs w:val="24"/>
        </w:rPr>
      </w:pPr>
      <w:r>
        <w:rPr>
          <w:rFonts w:eastAsia="Times New Roman"/>
          <w:bCs/>
          <w:szCs w:val="24"/>
        </w:rPr>
        <w:t xml:space="preserve">Ισχυροποιεί τη θέση του σαν διαπιστευμένο </w:t>
      </w:r>
      <w:r w:rsidRPr="002D091E">
        <w:rPr>
          <w:rFonts w:eastAsia="Times New Roman"/>
          <w:bCs/>
          <w:szCs w:val="24"/>
        </w:rPr>
        <w:t>κέντρο της W</w:t>
      </w:r>
      <w:r>
        <w:rPr>
          <w:rFonts w:eastAsia="Times New Roman"/>
          <w:bCs/>
          <w:szCs w:val="24"/>
          <w:lang w:val="en-US"/>
        </w:rPr>
        <w:t>a</w:t>
      </w:r>
      <w:proofErr w:type="spellStart"/>
      <w:r w:rsidRPr="002D091E">
        <w:rPr>
          <w:rFonts w:eastAsia="Times New Roman"/>
          <w:bCs/>
          <w:szCs w:val="24"/>
        </w:rPr>
        <w:t>nd</w:t>
      </w:r>
      <w:proofErr w:type="spellEnd"/>
      <w:r>
        <w:rPr>
          <w:rFonts w:eastAsia="Times New Roman"/>
          <w:bCs/>
          <w:szCs w:val="24"/>
          <w:lang w:val="en-US"/>
        </w:rPr>
        <w:t>a</w:t>
      </w:r>
      <w:r w:rsidRPr="002D091E">
        <w:rPr>
          <w:rFonts w:eastAsia="Times New Roman"/>
          <w:bCs/>
          <w:szCs w:val="24"/>
        </w:rPr>
        <w:t xml:space="preserve">, διότι ο </w:t>
      </w:r>
      <w:r>
        <w:rPr>
          <w:rFonts w:eastAsia="Times New Roman"/>
          <w:bCs/>
          <w:szCs w:val="24"/>
        </w:rPr>
        <w:t xml:space="preserve">«Δημόκριτος» </w:t>
      </w:r>
      <w:r w:rsidRPr="002D091E">
        <w:rPr>
          <w:rFonts w:eastAsia="Times New Roman"/>
          <w:bCs/>
          <w:szCs w:val="24"/>
        </w:rPr>
        <w:t>διαθέτει αντίστοιχες εργαστηριακές υποδομές που πραγματικά αναβαθμίζουν την ποιότητα των αναλύσεων που γίν</w:t>
      </w:r>
      <w:r>
        <w:rPr>
          <w:rFonts w:eastAsia="Times New Roman"/>
          <w:bCs/>
          <w:szCs w:val="24"/>
        </w:rPr>
        <w:t>ον</w:t>
      </w:r>
      <w:r w:rsidRPr="002D091E">
        <w:rPr>
          <w:rFonts w:eastAsia="Times New Roman"/>
          <w:bCs/>
          <w:szCs w:val="24"/>
        </w:rPr>
        <w:t>ται</w:t>
      </w:r>
      <w:r>
        <w:rPr>
          <w:rFonts w:eastAsia="Times New Roman"/>
          <w:bCs/>
          <w:szCs w:val="24"/>
        </w:rPr>
        <w:t>.</w:t>
      </w:r>
    </w:p>
    <w:p w14:paraId="6B14EE1A" w14:textId="77777777" w:rsidR="004965E6" w:rsidRDefault="004D430C">
      <w:pPr>
        <w:spacing w:line="600" w:lineRule="auto"/>
        <w:ind w:firstLine="720"/>
        <w:jc w:val="both"/>
        <w:rPr>
          <w:rFonts w:eastAsia="Times New Roman"/>
          <w:bCs/>
          <w:szCs w:val="24"/>
        </w:rPr>
      </w:pPr>
      <w:r>
        <w:rPr>
          <w:rFonts w:eastAsia="Times New Roman"/>
          <w:bCs/>
          <w:szCs w:val="24"/>
        </w:rPr>
        <w:t>Κυρίες και κύριοι Β</w:t>
      </w:r>
      <w:r w:rsidRPr="002D091E">
        <w:rPr>
          <w:rFonts w:eastAsia="Times New Roman"/>
          <w:bCs/>
          <w:szCs w:val="24"/>
        </w:rPr>
        <w:t>ουλευτές</w:t>
      </w:r>
      <w:r>
        <w:rPr>
          <w:rFonts w:eastAsia="Times New Roman"/>
          <w:bCs/>
          <w:szCs w:val="24"/>
        </w:rPr>
        <w:t xml:space="preserve">, </w:t>
      </w:r>
      <w:r w:rsidRPr="002D091E">
        <w:rPr>
          <w:rFonts w:eastAsia="Times New Roman"/>
          <w:bCs/>
          <w:szCs w:val="24"/>
        </w:rPr>
        <w:t>δύο καίρια ερωτήματα β</w:t>
      </w:r>
      <w:r w:rsidRPr="002D091E">
        <w:rPr>
          <w:rFonts w:eastAsia="Times New Roman"/>
          <w:bCs/>
          <w:szCs w:val="24"/>
        </w:rPr>
        <w:t>ρίσκονται στην καρδιά της σημερινής συζήτησης</w:t>
      </w:r>
      <w:r>
        <w:rPr>
          <w:rFonts w:eastAsia="Times New Roman"/>
          <w:bCs/>
          <w:szCs w:val="24"/>
        </w:rPr>
        <w:t>:</w:t>
      </w:r>
      <w:r w:rsidRPr="002D091E">
        <w:rPr>
          <w:rFonts w:eastAsia="Times New Roman"/>
          <w:bCs/>
          <w:szCs w:val="24"/>
        </w:rPr>
        <w:t xml:space="preserve"> Ποιος είναι ο ρόλος της πανεπιστημιακής εκπαίδευσης σήμερα</w:t>
      </w:r>
      <w:r>
        <w:rPr>
          <w:rFonts w:eastAsia="Times New Roman"/>
          <w:bCs/>
          <w:szCs w:val="24"/>
        </w:rPr>
        <w:t>,</w:t>
      </w:r>
      <w:r w:rsidRPr="002D091E">
        <w:rPr>
          <w:rFonts w:eastAsia="Times New Roman"/>
          <w:bCs/>
          <w:szCs w:val="24"/>
        </w:rPr>
        <w:t xml:space="preserve"> ιδιαίτερα μέσα στο περιβάλλον της </w:t>
      </w:r>
      <w:proofErr w:type="spellStart"/>
      <w:r w:rsidRPr="002D091E">
        <w:rPr>
          <w:rFonts w:eastAsia="Times New Roman"/>
          <w:bCs/>
          <w:szCs w:val="24"/>
        </w:rPr>
        <w:t>μεταμνημονιακής</w:t>
      </w:r>
      <w:proofErr w:type="spellEnd"/>
      <w:r w:rsidRPr="002D091E">
        <w:rPr>
          <w:rFonts w:eastAsia="Times New Roman"/>
          <w:bCs/>
          <w:szCs w:val="24"/>
        </w:rPr>
        <w:t xml:space="preserve"> εποχής και των ραγδαί</w:t>
      </w:r>
      <w:r>
        <w:rPr>
          <w:rFonts w:eastAsia="Times New Roman"/>
          <w:bCs/>
          <w:szCs w:val="24"/>
        </w:rPr>
        <w:t>ων εξελίξεων στην επιστήμη και τ</w:t>
      </w:r>
      <w:r w:rsidRPr="002D091E">
        <w:rPr>
          <w:rFonts w:eastAsia="Times New Roman"/>
          <w:bCs/>
          <w:szCs w:val="24"/>
        </w:rPr>
        <w:t>εχνολογία</w:t>
      </w:r>
      <w:r>
        <w:rPr>
          <w:rFonts w:eastAsia="Times New Roman"/>
          <w:bCs/>
          <w:szCs w:val="24"/>
        </w:rPr>
        <w:t>; Τ</w:t>
      </w:r>
      <w:r w:rsidRPr="002D091E">
        <w:rPr>
          <w:rFonts w:eastAsia="Times New Roman"/>
          <w:bCs/>
          <w:szCs w:val="24"/>
        </w:rPr>
        <w:t>ο ερώτημα είναι πώς θα πρέπει να δ</w:t>
      </w:r>
      <w:r w:rsidRPr="002D091E">
        <w:rPr>
          <w:rFonts w:eastAsia="Times New Roman"/>
          <w:bCs/>
          <w:szCs w:val="24"/>
        </w:rPr>
        <w:t>ιαμορφωθεί το τοπίο στην ανώτατη εκπαίδευση</w:t>
      </w:r>
      <w:r>
        <w:rPr>
          <w:rFonts w:eastAsia="Times New Roman"/>
          <w:bCs/>
          <w:szCs w:val="24"/>
        </w:rPr>
        <w:t>,</w:t>
      </w:r>
      <w:r w:rsidRPr="002D091E">
        <w:rPr>
          <w:rFonts w:eastAsia="Times New Roman"/>
          <w:bCs/>
          <w:szCs w:val="24"/>
        </w:rPr>
        <w:t xml:space="preserve"> ποιες κα</w:t>
      </w:r>
      <w:r>
        <w:rPr>
          <w:rFonts w:eastAsia="Times New Roman"/>
          <w:bCs/>
          <w:szCs w:val="24"/>
        </w:rPr>
        <w:t xml:space="preserve">τευθύνσεις θα πρέπει να πάρουν η </w:t>
      </w:r>
      <w:r w:rsidRPr="002D091E">
        <w:rPr>
          <w:rFonts w:eastAsia="Times New Roman"/>
          <w:bCs/>
          <w:szCs w:val="24"/>
        </w:rPr>
        <w:t xml:space="preserve">επιστημονική έρευνα και </w:t>
      </w:r>
      <w:r>
        <w:rPr>
          <w:rFonts w:eastAsia="Times New Roman"/>
          <w:bCs/>
          <w:szCs w:val="24"/>
        </w:rPr>
        <w:t xml:space="preserve">η </w:t>
      </w:r>
      <w:r w:rsidRPr="002D091E">
        <w:rPr>
          <w:rFonts w:eastAsia="Times New Roman"/>
          <w:bCs/>
          <w:szCs w:val="24"/>
        </w:rPr>
        <w:t>καινοτομία</w:t>
      </w:r>
      <w:r>
        <w:rPr>
          <w:rFonts w:eastAsia="Times New Roman"/>
          <w:bCs/>
          <w:szCs w:val="24"/>
        </w:rPr>
        <w:t>.</w:t>
      </w:r>
    </w:p>
    <w:p w14:paraId="6B14EE1B" w14:textId="77777777" w:rsidR="004965E6" w:rsidRDefault="004D430C">
      <w:pPr>
        <w:spacing w:line="600" w:lineRule="auto"/>
        <w:ind w:firstLine="720"/>
        <w:jc w:val="both"/>
        <w:rPr>
          <w:rFonts w:eastAsia="Times New Roman"/>
          <w:bCs/>
          <w:szCs w:val="24"/>
        </w:rPr>
      </w:pPr>
      <w:r>
        <w:rPr>
          <w:rFonts w:eastAsia="Times New Roman"/>
          <w:bCs/>
          <w:szCs w:val="24"/>
        </w:rPr>
        <w:lastRenderedPageBreak/>
        <w:t>Η</w:t>
      </w:r>
      <w:r w:rsidRPr="002D091E">
        <w:rPr>
          <w:rFonts w:eastAsia="Times New Roman"/>
          <w:bCs/>
          <w:szCs w:val="24"/>
        </w:rPr>
        <w:t xml:space="preserve"> απάντηση στα ερωτήματα αυτά αναδεικνύ</w:t>
      </w:r>
      <w:r>
        <w:rPr>
          <w:rFonts w:eastAsia="Times New Roman"/>
          <w:bCs/>
          <w:szCs w:val="24"/>
        </w:rPr>
        <w:t xml:space="preserve">ει γλαφυρά </w:t>
      </w:r>
      <w:r w:rsidRPr="002D091E">
        <w:rPr>
          <w:rFonts w:eastAsia="Times New Roman"/>
          <w:bCs/>
          <w:szCs w:val="24"/>
        </w:rPr>
        <w:t xml:space="preserve">βασικές ιδεολογικές διαφοροποιήσεις που υπάρχουν ως προς τα </w:t>
      </w:r>
      <w:proofErr w:type="spellStart"/>
      <w:r w:rsidRPr="002D091E">
        <w:rPr>
          <w:rFonts w:eastAsia="Times New Roman"/>
          <w:bCs/>
          <w:szCs w:val="24"/>
        </w:rPr>
        <w:t>προ</w:t>
      </w:r>
      <w:r>
        <w:rPr>
          <w:rFonts w:eastAsia="Times New Roman"/>
          <w:bCs/>
          <w:szCs w:val="24"/>
        </w:rPr>
        <w:t>τάγματα</w:t>
      </w:r>
      <w:proofErr w:type="spellEnd"/>
      <w:r>
        <w:rPr>
          <w:rFonts w:eastAsia="Times New Roman"/>
          <w:bCs/>
          <w:szCs w:val="24"/>
        </w:rPr>
        <w:t xml:space="preserve"> π</w:t>
      </w:r>
      <w:r w:rsidRPr="002D091E">
        <w:rPr>
          <w:rFonts w:eastAsia="Times New Roman"/>
          <w:bCs/>
          <w:szCs w:val="24"/>
        </w:rPr>
        <w:t>ου εξυπηρε</w:t>
      </w:r>
      <w:r w:rsidRPr="002D091E">
        <w:rPr>
          <w:rFonts w:eastAsia="Times New Roman"/>
          <w:bCs/>
          <w:szCs w:val="24"/>
        </w:rPr>
        <w:t xml:space="preserve">τούν η μάθηση και </w:t>
      </w:r>
      <w:r>
        <w:rPr>
          <w:rFonts w:eastAsia="Times New Roman"/>
          <w:bCs/>
          <w:szCs w:val="24"/>
        </w:rPr>
        <w:t>η γνώση α</w:t>
      </w:r>
      <w:r w:rsidRPr="002D091E">
        <w:rPr>
          <w:rFonts w:eastAsia="Times New Roman"/>
          <w:bCs/>
          <w:szCs w:val="24"/>
        </w:rPr>
        <w:t xml:space="preserve">πέναντι στην κοινωνία και την </w:t>
      </w:r>
      <w:r>
        <w:rPr>
          <w:rFonts w:eastAsia="Times New Roman"/>
          <w:bCs/>
          <w:szCs w:val="24"/>
        </w:rPr>
        <w:t>αναπτυξιακή</w:t>
      </w:r>
      <w:r w:rsidRPr="002D091E">
        <w:rPr>
          <w:rFonts w:eastAsia="Times New Roman"/>
          <w:bCs/>
          <w:szCs w:val="24"/>
        </w:rPr>
        <w:t xml:space="preserve"> προσπάθεια της χώρας</w:t>
      </w:r>
      <w:r w:rsidRPr="000F1B4C">
        <w:rPr>
          <w:rFonts w:eastAsia="Times New Roman"/>
          <w:bCs/>
          <w:szCs w:val="24"/>
        </w:rPr>
        <w:t xml:space="preserve">. </w:t>
      </w:r>
    </w:p>
    <w:p w14:paraId="6B14EE1C" w14:textId="77777777" w:rsidR="004965E6" w:rsidRDefault="004D430C">
      <w:pPr>
        <w:spacing w:line="600" w:lineRule="auto"/>
        <w:ind w:firstLine="720"/>
        <w:jc w:val="both"/>
        <w:rPr>
          <w:rFonts w:eastAsia="Times New Roman"/>
          <w:bCs/>
          <w:szCs w:val="24"/>
        </w:rPr>
      </w:pPr>
      <w:r w:rsidRPr="000F1B4C">
        <w:rPr>
          <w:rFonts w:eastAsia="Times New Roman"/>
          <w:bCs/>
          <w:szCs w:val="24"/>
        </w:rPr>
        <w:t>Μ</w:t>
      </w:r>
      <w:r>
        <w:rPr>
          <w:rFonts w:eastAsia="Times New Roman"/>
          <w:bCs/>
          <w:szCs w:val="24"/>
        </w:rPr>
        <w:t xml:space="preserve">ια </w:t>
      </w:r>
      <w:r w:rsidRPr="002D091E">
        <w:rPr>
          <w:rFonts w:eastAsia="Times New Roman"/>
          <w:bCs/>
          <w:szCs w:val="24"/>
        </w:rPr>
        <w:t>άποψη</w:t>
      </w:r>
      <w:r w:rsidRPr="000F1B4C">
        <w:rPr>
          <w:rFonts w:eastAsia="Times New Roman"/>
          <w:bCs/>
          <w:szCs w:val="24"/>
        </w:rPr>
        <w:t>,</w:t>
      </w:r>
      <w:r w:rsidRPr="002D091E">
        <w:rPr>
          <w:rFonts w:eastAsia="Times New Roman"/>
          <w:bCs/>
          <w:szCs w:val="24"/>
        </w:rPr>
        <w:t xml:space="preserve"> που έχει εκφραστεί και θα εκφραστεί</w:t>
      </w:r>
      <w:r>
        <w:rPr>
          <w:rFonts w:eastAsia="Times New Roman"/>
          <w:bCs/>
          <w:szCs w:val="24"/>
        </w:rPr>
        <w:t xml:space="preserve"> -α</w:t>
      </w:r>
      <w:r w:rsidRPr="002D091E">
        <w:rPr>
          <w:rFonts w:eastAsia="Times New Roman"/>
          <w:bCs/>
          <w:szCs w:val="24"/>
        </w:rPr>
        <w:t>π</w:t>
      </w:r>
      <w:r>
        <w:rPr>
          <w:rFonts w:eastAsia="Times New Roman"/>
          <w:bCs/>
          <w:szCs w:val="24"/>
        </w:rPr>
        <w:t xml:space="preserve">’ </w:t>
      </w:r>
      <w:r w:rsidRPr="002D091E">
        <w:rPr>
          <w:rFonts w:eastAsia="Times New Roman"/>
          <w:bCs/>
          <w:szCs w:val="24"/>
        </w:rPr>
        <w:t>ό</w:t>
      </w:r>
      <w:r>
        <w:rPr>
          <w:rFonts w:eastAsia="Times New Roman"/>
          <w:bCs/>
          <w:szCs w:val="24"/>
        </w:rPr>
        <w:t>,</w:t>
      </w:r>
      <w:r w:rsidRPr="002D091E">
        <w:rPr>
          <w:rFonts w:eastAsia="Times New Roman"/>
          <w:bCs/>
          <w:szCs w:val="24"/>
        </w:rPr>
        <w:t>τι καταλαβαίνω</w:t>
      </w:r>
      <w:r>
        <w:rPr>
          <w:rFonts w:eastAsia="Times New Roman"/>
          <w:bCs/>
          <w:szCs w:val="24"/>
        </w:rPr>
        <w:t>-</w:t>
      </w:r>
      <w:r w:rsidRPr="002D091E">
        <w:rPr>
          <w:rFonts w:eastAsia="Times New Roman"/>
          <w:bCs/>
          <w:szCs w:val="24"/>
        </w:rPr>
        <w:t xml:space="preserve"> εκτεταμένα από ένα μεγάλο μέρος της </w:t>
      </w:r>
      <w:r>
        <w:rPr>
          <w:rFonts w:eastAsia="Times New Roman"/>
          <w:bCs/>
          <w:szCs w:val="24"/>
        </w:rPr>
        <w:t>Α</w:t>
      </w:r>
      <w:r w:rsidRPr="002D091E">
        <w:rPr>
          <w:rFonts w:eastAsia="Times New Roman"/>
          <w:bCs/>
          <w:szCs w:val="24"/>
        </w:rPr>
        <w:t>ντιπολίτευσης συνδέει στενά</w:t>
      </w:r>
      <w:r w:rsidRPr="000F1B4C">
        <w:rPr>
          <w:rFonts w:eastAsia="Times New Roman"/>
          <w:bCs/>
          <w:szCs w:val="24"/>
        </w:rPr>
        <w:t xml:space="preserve">, </w:t>
      </w:r>
      <w:r>
        <w:rPr>
          <w:rFonts w:eastAsia="Times New Roman"/>
          <w:bCs/>
          <w:szCs w:val="24"/>
        </w:rPr>
        <w:t xml:space="preserve">πολλές φορές </w:t>
      </w:r>
      <w:r w:rsidRPr="002D091E">
        <w:rPr>
          <w:rFonts w:eastAsia="Times New Roman"/>
          <w:bCs/>
          <w:szCs w:val="24"/>
        </w:rPr>
        <w:t>και αποκλειστικ</w:t>
      </w:r>
      <w:r w:rsidRPr="002D091E">
        <w:rPr>
          <w:rFonts w:eastAsia="Times New Roman"/>
          <w:bCs/>
          <w:szCs w:val="24"/>
        </w:rPr>
        <w:t>ά</w:t>
      </w:r>
      <w:r>
        <w:rPr>
          <w:rFonts w:eastAsia="Times New Roman"/>
          <w:bCs/>
          <w:szCs w:val="24"/>
        </w:rPr>
        <w:t>,</w:t>
      </w:r>
      <w:r w:rsidRPr="002D091E">
        <w:rPr>
          <w:rFonts w:eastAsia="Times New Roman"/>
          <w:bCs/>
          <w:szCs w:val="24"/>
        </w:rPr>
        <w:t xml:space="preserve"> την</w:t>
      </w:r>
      <w:r>
        <w:rPr>
          <w:rFonts w:eastAsia="Times New Roman"/>
          <w:bCs/>
          <w:szCs w:val="24"/>
        </w:rPr>
        <w:t xml:space="preserve"> πανεπιστημιακή εκπαίδευση με μι</w:t>
      </w:r>
      <w:r w:rsidRPr="002D091E">
        <w:rPr>
          <w:rFonts w:eastAsia="Times New Roman"/>
          <w:bCs/>
          <w:szCs w:val="24"/>
        </w:rPr>
        <w:t>α διαδικασία κατάρτισης με στόχο την επαγγελματική αποκατάσταση</w:t>
      </w:r>
      <w:r>
        <w:rPr>
          <w:rFonts w:eastAsia="Times New Roman"/>
          <w:bCs/>
          <w:szCs w:val="24"/>
        </w:rPr>
        <w:t>. Π</w:t>
      </w:r>
      <w:r w:rsidRPr="002D091E">
        <w:rPr>
          <w:rFonts w:eastAsia="Times New Roman"/>
          <w:bCs/>
          <w:szCs w:val="24"/>
        </w:rPr>
        <w:t xml:space="preserve">ολύ σοβαρό </w:t>
      </w:r>
      <w:r>
        <w:rPr>
          <w:rFonts w:eastAsia="Times New Roman"/>
          <w:bCs/>
          <w:szCs w:val="24"/>
        </w:rPr>
        <w:t xml:space="preserve">είναι </w:t>
      </w:r>
      <w:r w:rsidRPr="002D091E">
        <w:rPr>
          <w:rFonts w:eastAsia="Times New Roman"/>
          <w:bCs/>
          <w:szCs w:val="24"/>
        </w:rPr>
        <w:t>αυτό</w:t>
      </w:r>
      <w:r>
        <w:rPr>
          <w:rFonts w:eastAsia="Times New Roman"/>
          <w:bCs/>
          <w:szCs w:val="24"/>
        </w:rPr>
        <w:t xml:space="preserve">. </w:t>
      </w:r>
    </w:p>
    <w:p w14:paraId="6B14EE1D" w14:textId="77777777" w:rsidR="004965E6" w:rsidRDefault="004D430C">
      <w:pPr>
        <w:spacing w:line="600" w:lineRule="auto"/>
        <w:ind w:firstLine="720"/>
        <w:jc w:val="both"/>
        <w:rPr>
          <w:rFonts w:eastAsia="Times New Roman"/>
          <w:bCs/>
          <w:szCs w:val="24"/>
        </w:rPr>
      </w:pPr>
      <w:r>
        <w:rPr>
          <w:rFonts w:eastAsia="Times New Roman"/>
          <w:bCs/>
          <w:szCs w:val="24"/>
        </w:rPr>
        <w:t>Ε</w:t>
      </w:r>
      <w:r w:rsidRPr="002D091E">
        <w:rPr>
          <w:rFonts w:eastAsia="Times New Roman"/>
          <w:bCs/>
          <w:szCs w:val="24"/>
        </w:rPr>
        <w:t>δώ κυρίαρχο ρόλο παίζει η ζήτηση</w:t>
      </w:r>
      <w:r>
        <w:rPr>
          <w:rFonts w:eastAsia="Times New Roman"/>
          <w:bCs/>
          <w:szCs w:val="24"/>
        </w:rPr>
        <w:t>,</w:t>
      </w:r>
      <w:r w:rsidRPr="002D091E">
        <w:rPr>
          <w:rFonts w:eastAsia="Times New Roman"/>
          <w:bCs/>
          <w:szCs w:val="24"/>
        </w:rPr>
        <w:t xml:space="preserve"> δηλαδή </w:t>
      </w:r>
      <w:r>
        <w:rPr>
          <w:rFonts w:eastAsia="Times New Roman"/>
          <w:bCs/>
          <w:szCs w:val="24"/>
        </w:rPr>
        <w:t xml:space="preserve">οι </w:t>
      </w:r>
      <w:r w:rsidRPr="002D091E">
        <w:rPr>
          <w:rFonts w:eastAsia="Times New Roman"/>
          <w:bCs/>
          <w:szCs w:val="24"/>
        </w:rPr>
        <w:t>επιταγές που καθορίζουν οι ανάγκες της αγοράς εργασίας</w:t>
      </w:r>
      <w:r>
        <w:rPr>
          <w:rFonts w:eastAsia="Times New Roman"/>
          <w:bCs/>
          <w:szCs w:val="24"/>
        </w:rPr>
        <w:t>,</w:t>
      </w:r>
      <w:r w:rsidRPr="002D091E">
        <w:rPr>
          <w:rFonts w:eastAsia="Times New Roman"/>
          <w:bCs/>
          <w:szCs w:val="24"/>
        </w:rPr>
        <w:t xml:space="preserve"> ανάγκες που συχνά έχουν ένα</w:t>
      </w:r>
      <w:r>
        <w:rPr>
          <w:rFonts w:eastAsia="Times New Roman"/>
          <w:bCs/>
          <w:szCs w:val="24"/>
        </w:rPr>
        <w:t>ν</w:t>
      </w:r>
      <w:r w:rsidRPr="002D091E">
        <w:rPr>
          <w:rFonts w:eastAsia="Times New Roman"/>
          <w:bCs/>
          <w:szCs w:val="24"/>
        </w:rPr>
        <w:t xml:space="preserve"> πρόσκαιρο και ρευστό χαρακτήρα και πιθανές παρενέργειες</w:t>
      </w:r>
      <w:r>
        <w:rPr>
          <w:rFonts w:eastAsia="Times New Roman"/>
          <w:bCs/>
          <w:szCs w:val="24"/>
        </w:rPr>
        <w:t>. Τα</w:t>
      </w:r>
      <w:r w:rsidRPr="002D091E">
        <w:rPr>
          <w:rFonts w:eastAsia="Times New Roman"/>
          <w:bCs/>
          <w:szCs w:val="24"/>
        </w:rPr>
        <w:t>υτόχρονα</w:t>
      </w:r>
      <w:r>
        <w:rPr>
          <w:rFonts w:eastAsia="Times New Roman"/>
          <w:bCs/>
          <w:szCs w:val="24"/>
        </w:rPr>
        <w:t>,</w:t>
      </w:r>
      <w:r w:rsidRPr="002D091E">
        <w:rPr>
          <w:rFonts w:eastAsia="Times New Roman"/>
          <w:bCs/>
          <w:szCs w:val="24"/>
        </w:rPr>
        <w:t xml:space="preserve"> η εκπαίδευση </w:t>
      </w:r>
      <w:r>
        <w:rPr>
          <w:rFonts w:eastAsia="Times New Roman"/>
          <w:bCs/>
          <w:szCs w:val="24"/>
        </w:rPr>
        <w:t xml:space="preserve">αυτή </w:t>
      </w:r>
      <w:r w:rsidRPr="002D091E">
        <w:rPr>
          <w:rFonts w:eastAsia="Times New Roman"/>
          <w:bCs/>
          <w:szCs w:val="24"/>
        </w:rPr>
        <w:t>καθαυτή γίνεται περισσότερο μηχανιστική και φροντιστηριακού τύπου σε αντιδιαστο</w:t>
      </w:r>
      <w:r>
        <w:rPr>
          <w:rFonts w:eastAsia="Times New Roman"/>
          <w:bCs/>
          <w:szCs w:val="24"/>
        </w:rPr>
        <w:t>λή με τη σύγχρονη απαίτηση για α</w:t>
      </w:r>
      <w:r w:rsidRPr="002D091E">
        <w:rPr>
          <w:rFonts w:eastAsia="Times New Roman"/>
          <w:bCs/>
          <w:szCs w:val="24"/>
        </w:rPr>
        <w:t>νάπτυξη κουλτούρας κριτικής σκέψης</w:t>
      </w:r>
      <w:r>
        <w:rPr>
          <w:rFonts w:eastAsia="Times New Roman"/>
          <w:bCs/>
          <w:szCs w:val="24"/>
        </w:rPr>
        <w:t>. Θ</w:t>
      </w:r>
      <w:r w:rsidRPr="002D091E">
        <w:rPr>
          <w:rFonts w:eastAsia="Times New Roman"/>
          <w:bCs/>
          <w:szCs w:val="24"/>
        </w:rPr>
        <w:t xml:space="preserve">α ήθελα να τονίσω </w:t>
      </w:r>
      <w:r>
        <w:rPr>
          <w:rFonts w:eastAsia="Times New Roman"/>
          <w:bCs/>
          <w:szCs w:val="24"/>
        </w:rPr>
        <w:t>ό</w:t>
      </w:r>
      <w:r>
        <w:rPr>
          <w:rFonts w:eastAsia="Times New Roman"/>
          <w:bCs/>
          <w:szCs w:val="24"/>
        </w:rPr>
        <w:t xml:space="preserve">τι </w:t>
      </w:r>
      <w:r w:rsidRPr="002D091E">
        <w:rPr>
          <w:rFonts w:eastAsia="Times New Roman"/>
          <w:bCs/>
          <w:szCs w:val="24"/>
        </w:rPr>
        <w:t>τη</w:t>
      </w:r>
      <w:r>
        <w:rPr>
          <w:rFonts w:eastAsia="Times New Roman"/>
          <w:bCs/>
          <w:szCs w:val="24"/>
        </w:rPr>
        <w:t>ν κριτική σκέψη αναζητά σήμερα α</w:t>
      </w:r>
      <w:r w:rsidRPr="002D091E">
        <w:rPr>
          <w:rFonts w:eastAsia="Times New Roman"/>
          <w:bCs/>
          <w:szCs w:val="24"/>
        </w:rPr>
        <w:t>κόμη και η αγορά</w:t>
      </w:r>
      <w:r>
        <w:rPr>
          <w:rFonts w:eastAsia="Times New Roman"/>
          <w:bCs/>
          <w:szCs w:val="24"/>
        </w:rPr>
        <w:t>.</w:t>
      </w:r>
    </w:p>
    <w:p w14:paraId="6B14EE1E" w14:textId="77777777" w:rsidR="004965E6" w:rsidRDefault="004D430C">
      <w:pPr>
        <w:spacing w:line="600" w:lineRule="auto"/>
        <w:ind w:firstLine="720"/>
        <w:jc w:val="both"/>
        <w:rPr>
          <w:rFonts w:eastAsia="Times New Roman"/>
          <w:bCs/>
          <w:szCs w:val="24"/>
        </w:rPr>
      </w:pPr>
      <w:r>
        <w:rPr>
          <w:rFonts w:eastAsia="Times New Roman"/>
          <w:bCs/>
          <w:szCs w:val="24"/>
        </w:rPr>
        <w:lastRenderedPageBreak/>
        <w:t>Σ</w:t>
      </w:r>
      <w:r w:rsidRPr="002D091E">
        <w:rPr>
          <w:rFonts w:eastAsia="Times New Roman"/>
          <w:bCs/>
          <w:szCs w:val="24"/>
        </w:rPr>
        <w:t xml:space="preserve">ύμφωνα με </w:t>
      </w:r>
      <w:r>
        <w:rPr>
          <w:rFonts w:eastAsia="Times New Roman"/>
          <w:bCs/>
          <w:szCs w:val="24"/>
        </w:rPr>
        <w:t xml:space="preserve">μια </w:t>
      </w:r>
      <w:r w:rsidRPr="002D091E">
        <w:rPr>
          <w:rFonts w:eastAsia="Times New Roman"/>
          <w:bCs/>
          <w:szCs w:val="24"/>
        </w:rPr>
        <w:t>δεύτερη άποψη</w:t>
      </w:r>
      <w:r>
        <w:rPr>
          <w:rFonts w:eastAsia="Times New Roman"/>
          <w:bCs/>
          <w:szCs w:val="24"/>
        </w:rPr>
        <w:t>, η</w:t>
      </w:r>
      <w:r w:rsidRPr="002D091E">
        <w:rPr>
          <w:rFonts w:eastAsia="Times New Roman"/>
          <w:bCs/>
          <w:szCs w:val="24"/>
        </w:rPr>
        <w:t xml:space="preserve"> πανεπιστημιακή παιδεία πρέπει να </w:t>
      </w:r>
      <w:r>
        <w:rPr>
          <w:rFonts w:eastAsia="Times New Roman"/>
          <w:bCs/>
          <w:szCs w:val="24"/>
        </w:rPr>
        <w:t xml:space="preserve">έχει έναν ευρύτερο χαρακτήρα, πρέπει να </w:t>
      </w:r>
      <w:r w:rsidRPr="002D091E">
        <w:rPr>
          <w:rFonts w:eastAsia="Times New Roman"/>
          <w:bCs/>
          <w:szCs w:val="24"/>
        </w:rPr>
        <w:t>ξεπερνά τα όρια της απλής επαγγελματικής κατάρτισης</w:t>
      </w:r>
      <w:r>
        <w:rPr>
          <w:rFonts w:eastAsia="Times New Roman"/>
          <w:bCs/>
          <w:szCs w:val="24"/>
        </w:rPr>
        <w:t>,</w:t>
      </w:r>
      <w:r w:rsidRPr="002D091E">
        <w:rPr>
          <w:rFonts w:eastAsia="Times New Roman"/>
          <w:bCs/>
          <w:szCs w:val="24"/>
        </w:rPr>
        <w:t xml:space="preserve"> ώστε αυτή η ίδια η επαγγελματική κατάρτιση </w:t>
      </w:r>
      <w:r w:rsidRPr="002D091E">
        <w:rPr>
          <w:rFonts w:eastAsia="Times New Roman"/>
          <w:bCs/>
          <w:szCs w:val="24"/>
        </w:rPr>
        <w:t>να αναβαθμίζεται ποιοτικά</w:t>
      </w:r>
      <w:r>
        <w:rPr>
          <w:rFonts w:eastAsia="Times New Roman"/>
          <w:bCs/>
          <w:szCs w:val="24"/>
        </w:rPr>
        <w:t>. Η</w:t>
      </w:r>
      <w:r w:rsidRPr="002D091E">
        <w:rPr>
          <w:rFonts w:eastAsia="Times New Roman"/>
          <w:bCs/>
          <w:szCs w:val="24"/>
        </w:rPr>
        <w:t xml:space="preserve"> πανεπιστημιακή παιδεία πρέπει</w:t>
      </w:r>
      <w:r>
        <w:rPr>
          <w:rFonts w:eastAsia="Times New Roman"/>
          <w:bCs/>
          <w:szCs w:val="24"/>
        </w:rPr>
        <w:t>,</w:t>
      </w:r>
      <w:r w:rsidRPr="002D091E">
        <w:rPr>
          <w:rFonts w:eastAsia="Times New Roman"/>
          <w:bCs/>
          <w:szCs w:val="24"/>
        </w:rPr>
        <w:t xml:space="preserve"> </w:t>
      </w:r>
      <w:r>
        <w:rPr>
          <w:rFonts w:eastAsia="Times New Roman"/>
          <w:bCs/>
          <w:szCs w:val="24"/>
        </w:rPr>
        <w:t>επίσης,</w:t>
      </w:r>
      <w:r w:rsidRPr="002D091E">
        <w:rPr>
          <w:rFonts w:eastAsia="Times New Roman"/>
          <w:bCs/>
          <w:szCs w:val="24"/>
        </w:rPr>
        <w:t xml:space="preserve"> να συνδέεται με τη μόρφωση και τη μάθηση</w:t>
      </w:r>
      <w:r>
        <w:rPr>
          <w:rFonts w:eastAsia="Times New Roman"/>
          <w:bCs/>
          <w:szCs w:val="24"/>
        </w:rPr>
        <w:t xml:space="preserve">, που ισχυροποιούν </w:t>
      </w:r>
      <w:r w:rsidRPr="002D091E">
        <w:rPr>
          <w:rFonts w:eastAsia="Times New Roman"/>
          <w:bCs/>
          <w:szCs w:val="24"/>
        </w:rPr>
        <w:t xml:space="preserve">την κοινωνία και </w:t>
      </w:r>
      <w:r>
        <w:rPr>
          <w:rFonts w:eastAsia="Times New Roman"/>
          <w:bCs/>
          <w:szCs w:val="24"/>
        </w:rPr>
        <w:t>διαπλατύνουν</w:t>
      </w:r>
      <w:r w:rsidRPr="002D091E">
        <w:rPr>
          <w:rFonts w:eastAsia="Times New Roman"/>
          <w:bCs/>
          <w:szCs w:val="24"/>
        </w:rPr>
        <w:t xml:space="preserve"> τους πνευματικούς τ</w:t>
      </w:r>
      <w:r>
        <w:rPr>
          <w:rFonts w:eastAsia="Times New Roman"/>
          <w:bCs/>
          <w:szCs w:val="24"/>
        </w:rPr>
        <w:t>ης ο</w:t>
      </w:r>
      <w:r w:rsidRPr="002D091E">
        <w:rPr>
          <w:rFonts w:eastAsia="Times New Roman"/>
          <w:bCs/>
          <w:szCs w:val="24"/>
        </w:rPr>
        <w:t>ρίζοντες</w:t>
      </w:r>
      <w:r>
        <w:rPr>
          <w:rFonts w:eastAsia="Times New Roman"/>
          <w:bCs/>
          <w:szCs w:val="24"/>
        </w:rPr>
        <w:t>.</w:t>
      </w:r>
    </w:p>
    <w:p w14:paraId="6B14EE1F" w14:textId="77777777" w:rsidR="004965E6" w:rsidRDefault="004D430C">
      <w:pPr>
        <w:spacing w:line="600" w:lineRule="auto"/>
        <w:ind w:firstLine="720"/>
        <w:jc w:val="both"/>
        <w:rPr>
          <w:rFonts w:eastAsia="Times New Roman"/>
          <w:bCs/>
          <w:szCs w:val="24"/>
        </w:rPr>
      </w:pPr>
      <w:r>
        <w:rPr>
          <w:rFonts w:eastAsia="Times New Roman"/>
          <w:bCs/>
          <w:szCs w:val="24"/>
        </w:rPr>
        <w:t>Η</w:t>
      </w:r>
      <w:r w:rsidRPr="002D091E">
        <w:rPr>
          <w:rFonts w:eastAsia="Times New Roman"/>
          <w:bCs/>
          <w:szCs w:val="24"/>
        </w:rPr>
        <w:t xml:space="preserve"> λέξη </w:t>
      </w:r>
      <w:r>
        <w:rPr>
          <w:rFonts w:eastAsia="Times New Roman"/>
          <w:bCs/>
          <w:szCs w:val="24"/>
        </w:rPr>
        <w:t>«</w:t>
      </w:r>
      <w:r w:rsidRPr="002D091E">
        <w:rPr>
          <w:rFonts w:eastAsia="Times New Roman"/>
          <w:bCs/>
          <w:szCs w:val="24"/>
        </w:rPr>
        <w:t>ακαδημαϊκό</w:t>
      </w:r>
      <w:r>
        <w:rPr>
          <w:rFonts w:eastAsia="Times New Roman"/>
          <w:bCs/>
          <w:szCs w:val="24"/>
        </w:rPr>
        <w:t>τητα», που εμπεριέχεται μέσα σ’ αυτή τη διεργασί</w:t>
      </w:r>
      <w:r>
        <w:rPr>
          <w:rFonts w:eastAsia="Times New Roman"/>
          <w:bCs/>
          <w:szCs w:val="24"/>
        </w:rPr>
        <w:t>α, έχει μεγάλη βαρύτητα και ατυχώ</w:t>
      </w:r>
      <w:r w:rsidRPr="002D091E">
        <w:rPr>
          <w:rFonts w:eastAsia="Times New Roman"/>
          <w:bCs/>
          <w:szCs w:val="24"/>
        </w:rPr>
        <w:t>ς</w:t>
      </w:r>
      <w:r>
        <w:rPr>
          <w:rFonts w:eastAsia="Times New Roman"/>
          <w:bCs/>
          <w:szCs w:val="24"/>
        </w:rPr>
        <w:t>, δ</w:t>
      </w:r>
      <w:r w:rsidRPr="002D091E">
        <w:rPr>
          <w:rFonts w:eastAsia="Times New Roman"/>
          <w:bCs/>
          <w:szCs w:val="24"/>
        </w:rPr>
        <w:t>υστυχώς</w:t>
      </w:r>
      <w:r>
        <w:rPr>
          <w:rFonts w:eastAsia="Times New Roman"/>
          <w:bCs/>
          <w:szCs w:val="24"/>
        </w:rPr>
        <w:t>,</w:t>
      </w:r>
      <w:r w:rsidRPr="002D091E">
        <w:rPr>
          <w:rFonts w:eastAsia="Times New Roman"/>
          <w:bCs/>
          <w:szCs w:val="24"/>
        </w:rPr>
        <w:t xml:space="preserve"> συχνά αγνοείται</w:t>
      </w:r>
      <w:r>
        <w:rPr>
          <w:rFonts w:eastAsia="Times New Roman"/>
          <w:bCs/>
          <w:szCs w:val="24"/>
        </w:rPr>
        <w:t>. Ως προς το σημείο αυτό, μι</w:t>
      </w:r>
      <w:r w:rsidRPr="002D091E">
        <w:rPr>
          <w:rFonts w:eastAsia="Times New Roman"/>
          <w:bCs/>
          <w:szCs w:val="24"/>
        </w:rPr>
        <w:t xml:space="preserve">α μονοδιάστατη προσέγγιση που θα </w:t>
      </w:r>
      <w:r>
        <w:rPr>
          <w:rFonts w:eastAsia="Times New Roman"/>
          <w:bCs/>
          <w:szCs w:val="24"/>
        </w:rPr>
        <w:t>βασιζόταν</w:t>
      </w:r>
      <w:r w:rsidRPr="002D091E">
        <w:rPr>
          <w:rFonts w:eastAsia="Times New Roman"/>
          <w:bCs/>
          <w:szCs w:val="24"/>
        </w:rPr>
        <w:t xml:space="preserve"> </w:t>
      </w:r>
      <w:r>
        <w:rPr>
          <w:rFonts w:eastAsia="Times New Roman"/>
          <w:bCs/>
          <w:szCs w:val="24"/>
        </w:rPr>
        <w:t>μονάχα στη ζήτηση, σ</w:t>
      </w:r>
      <w:r w:rsidRPr="002D091E">
        <w:rPr>
          <w:rFonts w:eastAsia="Times New Roman"/>
          <w:bCs/>
          <w:szCs w:val="24"/>
        </w:rPr>
        <w:t>ύμφωνα με τις πρόσκαιρες ανάγκες της αγοράς</w:t>
      </w:r>
      <w:r>
        <w:rPr>
          <w:rFonts w:eastAsia="Times New Roman"/>
          <w:bCs/>
          <w:szCs w:val="24"/>
        </w:rPr>
        <w:t>,</w:t>
      </w:r>
      <w:r w:rsidRPr="002D091E">
        <w:rPr>
          <w:rFonts w:eastAsia="Times New Roman"/>
          <w:bCs/>
          <w:szCs w:val="24"/>
        </w:rPr>
        <w:t xml:space="preserve"> θα μας απ</w:t>
      </w:r>
      <w:r>
        <w:rPr>
          <w:rFonts w:eastAsia="Times New Roman"/>
          <w:bCs/>
          <w:szCs w:val="24"/>
        </w:rPr>
        <w:t>ο</w:t>
      </w:r>
      <w:r w:rsidRPr="002D091E">
        <w:rPr>
          <w:rFonts w:eastAsia="Times New Roman"/>
          <w:bCs/>
          <w:szCs w:val="24"/>
        </w:rPr>
        <w:t>στερούσε από σημαντικές</w:t>
      </w:r>
      <w:r>
        <w:rPr>
          <w:rFonts w:eastAsia="Times New Roman"/>
          <w:bCs/>
          <w:szCs w:val="24"/>
        </w:rPr>
        <w:t>,</w:t>
      </w:r>
      <w:r w:rsidRPr="002D091E">
        <w:rPr>
          <w:rFonts w:eastAsia="Times New Roman"/>
          <w:bCs/>
          <w:szCs w:val="24"/>
        </w:rPr>
        <w:t xml:space="preserve"> εθνικές παρακαταθήκες</w:t>
      </w:r>
      <w:r>
        <w:rPr>
          <w:rFonts w:eastAsia="Times New Roman"/>
          <w:bCs/>
          <w:szCs w:val="24"/>
        </w:rPr>
        <w:t>. Τ</w:t>
      </w:r>
      <w:r w:rsidRPr="002D091E">
        <w:rPr>
          <w:rFonts w:eastAsia="Times New Roman"/>
          <w:bCs/>
          <w:szCs w:val="24"/>
        </w:rPr>
        <w:t>ο έχουμε σκεφτεί αυτό</w:t>
      </w:r>
      <w:r>
        <w:rPr>
          <w:rFonts w:eastAsia="Times New Roman"/>
          <w:bCs/>
          <w:szCs w:val="24"/>
        </w:rPr>
        <w:t>;</w:t>
      </w:r>
    </w:p>
    <w:p w14:paraId="6B14EE20" w14:textId="77777777" w:rsidR="004965E6" w:rsidRDefault="004D430C">
      <w:pPr>
        <w:spacing w:line="600" w:lineRule="auto"/>
        <w:ind w:firstLine="720"/>
        <w:jc w:val="both"/>
        <w:rPr>
          <w:rFonts w:eastAsia="Times New Roman"/>
          <w:bCs/>
          <w:szCs w:val="24"/>
        </w:rPr>
      </w:pPr>
      <w:r>
        <w:rPr>
          <w:rFonts w:eastAsia="Times New Roman"/>
          <w:bCs/>
          <w:szCs w:val="24"/>
        </w:rPr>
        <w:t>Π</w:t>
      </w:r>
      <w:r w:rsidRPr="002D091E">
        <w:rPr>
          <w:rFonts w:eastAsia="Times New Roman"/>
          <w:bCs/>
          <w:szCs w:val="24"/>
        </w:rPr>
        <w:t>αράδειγμα αποτελούν ο</w:t>
      </w:r>
      <w:r>
        <w:rPr>
          <w:rFonts w:eastAsia="Times New Roman"/>
          <w:bCs/>
          <w:szCs w:val="24"/>
        </w:rPr>
        <w:t>ι ανθρωπιστικές και κοινωνικές ε</w:t>
      </w:r>
      <w:r w:rsidRPr="002D091E">
        <w:rPr>
          <w:rFonts w:eastAsia="Times New Roman"/>
          <w:bCs/>
          <w:szCs w:val="24"/>
        </w:rPr>
        <w:t>πιστήμες</w:t>
      </w:r>
      <w:r>
        <w:rPr>
          <w:rFonts w:eastAsia="Times New Roman"/>
          <w:bCs/>
          <w:szCs w:val="24"/>
        </w:rPr>
        <w:t>,</w:t>
      </w:r>
      <w:r w:rsidRPr="002D091E">
        <w:rPr>
          <w:rFonts w:eastAsia="Times New Roman"/>
          <w:bCs/>
          <w:szCs w:val="24"/>
        </w:rPr>
        <w:t xml:space="preserve"> που είναι συγκριτικό πλεονέκτημα για τη χώρα </w:t>
      </w:r>
      <w:r>
        <w:rPr>
          <w:rFonts w:eastAsia="Times New Roman"/>
          <w:bCs/>
          <w:szCs w:val="24"/>
        </w:rPr>
        <w:t xml:space="preserve">και σήμερα στηρίζονται ισότιμα από το ΕΛΙΔΕΚ. Μήπως </w:t>
      </w:r>
      <w:r w:rsidRPr="002D091E">
        <w:rPr>
          <w:rFonts w:eastAsia="Times New Roman"/>
          <w:bCs/>
          <w:szCs w:val="24"/>
        </w:rPr>
        <w:t xml:space="preserve">θα πρέπει να ακολουθήσουμε τον δρόμο των βρετανικών πανεπιστημίων που </w:t>
      </w:r>
      <w:r w:rsidRPr="002D091E">
        <w:rPr>
          <w:rFonts w:eastAsia="Times New Roman"/>
          <w:bCs/>
          <w:szCs w:val="24"/>
        </w:rPr>
        <w:t>κλείνουν σχολές φιλοσοφίας</w:t>
      </w:r>
      <w:r>
        <w:rPr>
          <w:rFonts w:eastAsia="Times New Roman"/>
          <w:bCs/>
          <w:szCs w:val="24"/>
        </w:rPr>
        <w:t xml:space="preserve"> και ελληνικών σπουδών, γ</w:t>
      </w:r>
      <w:r w:rsidRPr="002D091E">
        <w:rPr>
          <w:rFonts w:eastAsia="Times New Roman"/>
          <w:bCs/>
          <w:szCs w:val="24"/>
        </w:rPr>
        <w:t xml:space="preserve">ιατί </w:t>
      </w:r>
      <w:r w:rsidRPr="002D091E">
        <w:rPr>
          <w:rFonts w:eastAsia="Times New Roman"/>
          <w:bCs/>
          <w:szCs w:val="24"/>
        </w:rPr>
        <w:lastRenderedPageBreak/>
        <w:t xml:space="preserve">δεν τις θέλει </w:t>
      </w:r>
      <w:r>
        <w:rPr>
          <w:rFonts w:eastAsia="Times New Roman"/>
          <w:bCs/>
          <w:szCs w:val="24"/>
        </w:rPr>
        <w:t xml:space="preserve">η </w:t>
      </w:r>
      <w:r w:rsidRPr="002D091E">
        <w:rPr>
          <w:rFonts w:eastAsia="Times New Roman"/>
          <w:bCs/>
          <w:szCs w:val="24"/>
        </w:rPr>
        <w:t>αγορά</w:t>
      </w:r>
      <w:r>
        <w:rPr>
          <w:rFonts w:eastAsia="Times New Roman"/>
          <w:bCs/>
          <w:szCs w:val="24"/>
        </w:rPr>
        <w:t>; Θ</w:t>
      </w:r>
      <w:r w:rsidRPr="002D091E">
        <w:rPr>
          <w:rFonts w:eastAsia="Times New Roman"/>
          <w:bCs/>
          <w:szCs w:val="24"/>
        </w:rPr>
        <w:t xml:space="preserve">α ήθελα εδώ να </w:t>
      </w:r>
      <w:r>
        <w:rPr>
          <w:rFonts w:eastAsia="Times New Roman"/>
          <w:bCs/>
          <w:szCs w:val="24"/>
        </w:rPr>
        <w:t xml:space="preserve">καταθέσω στα Πρακτικά </w:t>
      </w:r>
      <w:r w:rsidRPr="002D091E">
        <w:rPr>
          <w:rFonts w:eastAsia="Times New Roman"/>
          <w:bCs/>
          <w:szCs w:val="24"/>
        </w:rPr>
        <w:t xml:space="preserve">ένα σχετικό </w:t>
      </w:r>
      <w:r>
        <w:rPr>
          <w:rFonts w:eastAsia="Times New Roman"/>
          <w:bCs/>
          <w:szCs w:val="24"/>
        </w:rPr>
        <w:t xml:space="preserve">πρόσφατο </w:t>
      </w:r>
      <w:r w:rsidRPr="002D091E">
        <w:rPr>
          <w:rFonts w:eastAsia="Times New Roman"/>
          <w:bCs/>
          <w:szCs w:val="24"/>
        </w:rPr>
        <w:t xml:space="preserve">άρθρο από </w:t>
      </w:r>
      <w:r>
        <w:rPr>
          <w:rFonts w:eastAsia="Times New Roman"/>
          <w:bCs/>
          <w:szCs w:val="24"/>
        </w:rPr>
        <w:t>τον «</w:t>
      </w:r>
      <w:r>
        <w:rPr>
          <w:rFonts w:eastAsia="Times New Roman"/>
          <w:bCs/>
          <w:szCs w:val="24"/>
          <w:lang w:val="en-US"/>
        </w:rPr>
        <w:t>GUARDIAN</w:t>
      </w:r>
      <w:r>
        <w:rPr>
          <w:rFonts w:eastAsia="Times New Roman"/>
          <w:bCs/>
          <w:szCs w:val="24"/>
        </w:rPr>
        <w:t>».</w:t>
      </w:r>
    </w:p>
    <w:p w14:paraId="6B14EE21" w14:textId="77777777" w:rsidR="004965E6" w:rsidRDefault="004D430C">
      <w:pPr>
        <w:spacing w:line="600" w:lineRule="auto"/>
        <w:ind w:firstLine="720"/>
        <w:jc w:val="both"/>
        <w:rPr>
          <w:rFonts w:eastAsia="Times New Roman"/>
          <w:bCs/>
          <w:szCs w:val="24"/>
        </w:rPr>
      </w:pPr>
      <w:r>
        <w:rPr>
          <w:rFonts w:eastAsia="Times New Roman"/>
          <w:bCs/>
          <w:szCs w:val="24"/>
        </w:rPr>
        <w:t xml:space="preserve">(Στο σημείο αυτό ο Αναπληρωτής Υπουργός κ. Κωνσταντίνος </w:t>
      </w:r>
      <w:proofErr w:type="spellStart"/>
      <w:r>
        <w:rPr>
          <w:rFonts w:eastAsia="Times New Roman"/>
          <w:bCs/>
          <w:szCs w:val="24"/>
        </w:rPr>
        <w:t>Φωτάκης</w:t>
      </w:r>
      <w:proofErr w:type="spellEnd"/>
      <w:r>
        <w:rPr>
          <w:rFonts w:eastAsia="Times New Roman"/>
          <w:bCs/>
          <w:szCs w:val="24"/>
        </w:rPr>
        <w:t xml:space="preserve"> καταθέτει για τα Πρακτικά το</w:t>
      </w:r>
      <w:r>
        <w:rPr>
          <w:rFonts w:eastAsia="Times New Roman"/>
          <w:bCs/>
          <w:szCs w:val="24"/>
        </w:rPr>
        <w:t xml:space="preserve"> προαναφερθέν άρθρο, το οποίο βρίσκεται στο </w:t>
      </w:r>
      <w:r>
        <w:rPr>
          <w:rFonts w:eastAsia="Times New Roman"/>
          <w:bCs/>
          <w:szCs w:val="24"/>
        </w:rPr>
        <w:t>α</w:t>
      </w:r>
      <w:r>
        <w:rPr>
          <w:rFonts w:eastAsia="Times New Roman"/>
          <w:bCs/>
          <w:szCs w:val="24"/>
        </w:rPr>
        <w:t>ρχείο του Τμήματος Γραμματείας της Διεύθυνσης Στενογραφίας και Πρακτικών της Βουλής)</w:t>
      </w:r>
    </w:p>
    <w:p w14:paraId="6B14EE22" w14:textId="77777777" w:rsidR="004965E6" w:rsidRDefault="004D430C">
      <w:pPr>
        <w:spacing w:line="600" w:lineRule="auto"/>
        <w:ind w:firstLine="720"/>
        <w:jc w:val="both"/>
        <w:rPr>
          <w:rFonts w:eastAsia="Times New Roman"/>
          <w:bCs/>
          <w:szCs w:val="24"/>
        </w:rPr>
      </w:pPr>
      <w:r>
        <w:rPr>
          <w:rFonts w:eastAsia="Times New Roman"/>
          <w:bCs/>
          <w:szCs w:val="24"/>
        </w:rPr>
        <w:t xml:space="preserve">Η </w:t>
      </w:r>
      <w:r w:rsidRPr="002D091E">
        <w:rPr>
          <w:rFonts w:eastAsia="Times New Roman"/>
          <w:bCs/>
          <w:szCs w:val="24"/>
        </w:rPr>
        <w:t xml:space="preserve">πανεπιστημιακή παιδεία </w:t>
      </w:r>
      <w:r>
        <w:rPr>
          <w:rFonts w:eastAsia="Times New Roman"/>
          <w:bCs/>
          <w:szCs w:val="24"/>
        </w:rPr>
        <w:t>είναι συνυφασμένη</w:t>
      </w:r>
      <w:r w:rsidRPr="002D091E">
        <w:rPr>
          <w:rFonts w:eastAsia="Times New Roman"/>
          <w:bCs/>
          <w:szCs w:val="24"/>
        </w:rPr>
        <w:t xml:space="preserve"> με τη</w:t>
      </w:r>
      <w:r>
        <w:rPr>
          <w:rFonts w:eastAsia="Times New Roman"/>
          <w:bCs/>
          <w:szCs w:val="24"/>
        </w:rPr>
        <w:t>ν παραγωγή γνώσης μέσα από την ε</w:t>
      </w:r>
      <w:r w:rsidRPr="002D091E">
        <w:rPr>
          <w:rFonts w:eastAsia="Times New Roman"/>
          <w:bCs/>
          <w:szCs w:val="24"/>
        </w:rPr>
        <w:t>λεύθερη έρευνα</w:t>
      </w:r>
      <w:r>
        <w:rPr>
          <w:rFonts w:eastAsia="Times New Roman"/>
          <w:bCs/>
          <w:szCs w:val="24"/>
        </w:rPr>
        <w:t xml:space="preserve">, που </w:t>
      </w:r>
      <w:r w:rsidRPr="002D091E">
        <w:rPr>
          <w:rFonts w:eastAsia="Times New Roman"/>
          <w:bCs/>
          <w:szCs w:val="24"/>
        </w:rPr>
        <w:t xml:space="preserve">μαζί με τη </w:t>
      </w:r>
      <w:proofErr w:type="spellStart"/>
      <w:r w:rsidRPr="002D091E">
        <w:rPr>
          <w:rFonts w:eastAsia="Times New Roman"/>
          <w:bCs/>
          <w:szCs w:val="24"/>
        </w:rPr>
        <w:t>στοχευμένη</w:t>
      </w:r>
      <w:proofErr w:type="spellEnd"/>
      <w:r w:rsidRPr="002D091E">
        <w:rPr>
          <w:rFonts w:eastAsia="Times New Roman"/>
          <w:bCs/>
          <w:szCs w:val="24"/>
        </w:rPr>
        <w:t xml:space="preserve"> έρευ</w:t>
      </w:r>
      <w:r w:rsidRPr="002D091E">
        <w:rPr>
          <w:rFonts w:eastAsia="Times New Roman"/>
          <w:bCs/>
          <w:szCs w:val="24"/>
        </w:rPr>
        <w:t xml:space="preserve">να που διεξάγεται στους ερευνητικούς φορείς της χώρας οδηγούν στη διαμόρφωση αυτού που λέμε </w:t>
      </w:r>
      <w:r>
        <w:rPr>
          <w:rFonts w:eastAsia="Times New Roman"/>
          <w:bCs/>
          <w:szCs w:val="24"/>
        </w:rPr>
        <w:t>«</w:t>
      </w:r>
      <w:r w:rsidRPr="002D091E">
        <w:rPr>
          <w:rFonts w:eastAsia="Times New Roman"/>
          <w:bCs/>
          <w:szCs w:val="24"/>
        </w:rPr>
        <w:t>οικονομία της γνώσης</w:t>
      </w:r>
      <w:r>
        <w:rPr>
          <w:rFonts w:eastAsia="Times New Roman"/>
          <w:bCs/>
          <w:szCs w:val="24"/>
        </w:rPr>
        <w:t>»,</w:t>
      </w:r>
      <w:r w:rsidRPr="002D091E">
        <w:rPr>
          <w:rFonts w:eastAsia="Times New Roman"/>
          <w:bCs/>
          <w:szCs w:val="24"/>
        </w:rPr>
        <w:t xml:space="preserve"> απελευθερώνουν </w:t>
      </w:r>
      <w:r>
        <w:rPr>
          <w:rFonts w:eastAsia="Times New Roman"/>
          <w:bCs/>
          <w:szCs w:val="24"/>
        </w:rPr>
        <w:t>και αξιοποιούν το ε</w:t>
      </w:r>
      <w:r w:rsidRPr="002D091E">
        <w:rPr>
          <w:rFonts w:eastAsia="Times New Roman"/>
          <w:bCs/>
          <w:szCs w:val="24"/>
        </w:rPr>
        <w:t>ξαιρετικό επιστημονικό δυναμικό που διαθέτει η χώρα</w:t>
      </w:r>
      <w:r>
        <w:rPr>
          <w:rFonts w:eastAsia="Times New Roman"/>
          <w:bCs/>
          <w:szCs w:val="24"/>
        </w:rPr>
        <w:t>,</w:t>
      </w:r>
      <w:r w:rsidRPr="002D091E">
        <w:rPr>
          <w:rFonts w:eastAsia="Times New Roman"/>
          <w:bCs/>
          <w:szCs w:val="24"/>
        </w:rPr>
        <w:t xml:space="preserve"> κυρίως τους νέους επιστήμονες και ερευνητές</w:t>
      </w:r>
      <w:r>
        <w:rPr>
          <w:rFonts w:eastAsia="Times New Roman"/>
          <w:bCs/>
          <w:szCs w:val="24"/>
        </w:rPr>
        <w:t>,</w:t>
      </w:r>
      <w:r w:rsidRPr="002D091E">
        <w:rPr>
          <w:rFonts w:eastAsia="Times New Roman"/>
          <w:bCs/>
          <w:szCs w:val="24"/>
        </w:rPr>
        <w:t xml:space="preserve"> την οικο</w:t>
      </w:r>
      <w:r w:rsidRPr="002D091E">
        <w:rPr>
          <w:rFonts w:eastAsia="Times New Roman"/>
          <w:bCs/>
          <w:szCs w:val="24"/>
        </w:rPr>
        <w:t>νομία της γνώσης που παρέχει ένα νέο αναπτυξιακό πρότυπο</w:t>
      </w:r>
      <w:r>
        <w:rPr>
          <w:rFonts w:eastAsia="Times New Roman"/>
          <w:bCs/>
          <w:szCs w:val="24"/>
        </w:rPr>
        <w:t>,</w:t>
      </w:r>
      <w:r w:rsidRPr="002D091E">
        <w:rPr>
          <w:rFonts w:eastAsia="Times New Roman"/>
          <w:bCs/>
          <w:szCs w:val="24"/>
        </w:rPr>
        <w:t xml:space="preserve"> δημιουργώντας προοπτικές και έμπνευση</w:t>
      </w:r>
      <w:r>
        <w:rPr>
          <w:rFonts w:eastAsia="Times New Roman"/>
          <w:bCs/>
          <w:szCs w:val="24"/>
        </w:rPr>
        <w:t>.</w:t>
      </w:r>
    </w:p>
    <w:p w14:paraId="6B14EE23" w14:textId="77777777" w:rsidR="004965E6" w:rsidRDefault="004D430C">
      <w:pPr>
        <w:spacing w:line="600" w:lineRule="auto"/>
        <w:ind w:firstLine="720"/>
        <w:jc w:val="both"/>
        <w:rPr>
          <w:rFonts w:eastAsia="Times New Roman"/>
          <w:bCs/>
          <w:szCs w:val="24"/>
        </w:rPr>
      </w:pPr>
      <w:r>
        <w:rPr>
          <w:rFonts w:eastAsia="Times New Roman"/>
          <w:bCs/>
          <w:szCs w:val="24"/>
        </w:rPr>
        <w:lastRenderedPageBreak/>
        <w:t>Α</w:t>
      </w:r>
      <w:r w:rsidRPr="002D091E">
        <w:rPr>
          <w:rFonts w:eastAsia="Times New Roman"/>
          <w:bCs/>
          <w:szCs w:val="24"/>
        </w:rPr>
        <w:t>υτή την πανεπιστημιακή παιδεία επιδιώκουμε</w:t>
      </w:r>
      <w:r>
        <w:rPr>
          <w:rFonts w:eastAsia="Times New Roman"/>
          <w:bCs/>
          <w:szCs w:val="24"/>
        </w:rPr>
        <w:t>. Έ</w:t>
      </w:r>
      <w:r w:rsidRPr="002D091E">
        <w:rPr>
          <w:rFonts w:eastAsia="Times New Roman"/>
          <w:bCs/>
          <w:szCs w:val="24"/>
        </w:rPr>
        <w:t xml:space="preserve">τσι οραματιζόμαστε το νέο τοπίο που ανατέλλει για τη χώρα </w:t>
      </w:r>
      <w:r>
        <w:rPr>
          <w:rFonts w:eastAsia="Times New Roman"/>
          <w:bCs/>
          <w:szCs w:val="24"/>
        </w:rPr>
        <w:t>σ</w:t>
      </w:r>
      <w:r w:rsidRPr="002D091E">
        <w:rPr>
          <w:rFonts w:eastAsia="Times New Roman"/>
          <w:bCs/>
          <w:szCs w:val="24"/>
        </w:rPr>
        <w:t xml:space="preserve">τη </w:t>
      </w:r>
      <w:proofErr w:type="spellStart"/>
      <w:r w:rsidRPr="002D091E">
        <w:rPr>
          <w:rFonts w:eastAsia="Times New Roman"/>
          <w:bCs/>
          <w:szCs w:val="24"/>
        </w:rPr>
        <w:t>μεταμνημονιακή</w:t>
      </w:r>
      <w:proofErr w:type="spellEnd"/>
      <w:r w:rsidRPr="002D091E">
        <w:rPr>
          <w:rFonts w:eastAsia="Times New Roman"/>
          <w:bCs/>
          <w:szCs w:val="24"/>
        </w:rPr>
        <w:t xml:space="preserve"> εποχή</w:t>
      </w:r>
      <w:r>
        <w:rPr>
          <w:rFonts w:eastAsia="Times New Roman"/>
          <w:bCs/>
          <w:szCs w:val="24"/>
        </w:rPr>
        <w:t>. Α</w:t>
      </w:r>
      <w:r w:rsidRPr="002D091E">
        <w:rPr>
          <w:rFonts w:eastAsia="Times New Roman"/>
          <w:bCs/>
          <w:szCs w:val="24"/>
        </w:rPr>
        <w:t>υτούς τους στ</w:t>
      </w:r>
      <w:r>
        <w:rPr>
          <w:rFonts w:eastAsia="Times New Roman"/>
          <w:bCs/>
          <w:szCs w:val="24"/>
        </w:rPr>
        <w:t>ό</w:t>
      </w:r>
      <w:r w:rsidRPr="002D091E">
        <w:rPr>
          <w:rFonts w:eastAsia="Times New Roman"/>
          <w:bCs/>
          <w:szCs w:val="24"/>
        </w:rPr>
        <w:t>χους υπηρετούν</w:t>
      </w:r>
      <w:r w:rsidRPr="002D091E">
        <w:rPr>
          <w:rFonts w:eastAsia="Times New Roman"/>
          <w:bCs/>
          <w:szCs w:val="24"/>
        </w:rPr>
        <w:t xml:space="preserve"> και </w:t>
      </w:r>
      <w:r>
        <w:rPr>
          <w:rFonts w:eastAsia="Times New Roman"/>
          <w:bCs/>
          <w:szCs w:val="24"/>
        </w:rPr>
        <w:t xml:space="preserve">οι </w:t>
      </w:r>
      <w:r w:rsidRPr="002D091E">
        <w:rPr>
          <w:rFonts w:eastAsia="Times New Roman"/>
          <w:bCs/>
          <w:szCs w:val="24"/>
        </w:rPr>
        <w:t>νομοθετικές παρεμβάσεις του Υπουργείου Παιδείας</w:t>
      </w:r>
      <w:r>
        <w:rPr>
          <w:rFonts w:eastAsia="Times New Roman"/>
          <w:bCs/>
          <w:szCs w:val="24"/>
        </w:rPr>
        <w:t>.</w:t>
      </w:r>
    </w:p>
    <w:p w14:paraId="6B14EE24" w14:textId="77777777" w:rsidR="004965E6" w:rsidRDefault="004D430C">
      <w:pPr>
        <w:spacing w:line="600" w:lineRule="auto"/>
        <w:ind w:firstLine="720"/>
        <w:jc w:val="both"/>
        <w:rPr>
          <w:rFonts w:eastAsia="Times New Roman"/>
          <w:bCs/>
          <w:szCs w:val="24"/>
        </w:rPr>
      </w:pPr>
      <w:r>
        <w:rPr>
          <w:rFonts w:eastAsia="Times New Roman"/>
          <w:bCs/>
          <w:szCs w:val="24"/>
        </w:rPr>
        <w:t xml:space="preserve">Εδώ οι αναδιατάξεις </w:t>
      </w:r>
      <w:r w:rsidRPr="002D091E">
        <w:rPr>
          <w:rFonts w:eastAsia="Times New Roman"/>
          <w:bCs/>
          <w:szCs w:val="24"/>
        </w:rPr>
        <w:t>που γίνονται στο</w:t>
      </w:r>
      <w:r>
        <w:rPr>
          <w:rFonts w:eastAsia="Times New Roman"/>
          <w:bCs/>
          <w:szCs w:val="24"/>
        </w:rPr>
        <w:t>ν</w:t>
      </w:r>
      <w:r w:rsidRPr="002D091E">
        <w:rPr>
          <w:rFonts w:eastAsia="Times New Roman"/>
          <w:bCs/>
          <w:szCs w:val="24"/>
        </w:rPr>
        <w:t xml:space="preserve"> χάρτη</w:t>
      </w:r>
      <w:r>
        <w:rPr>
          <w:rFonts w:eastAsia="Times New Roman"/>
          <w:bCs/>
          <w:szCs w:val="24"/>
        </w:rPr>
        <w:t xml:space="preserve"> της ανώτατης </w:t>
      </w:r>
      <w:r w:rsidRPr="002D091E">
        <w:rPr>
          <w:rFonts w:eastAsia="Times New Roman"/>
          <w:bCs/>
          <w:szCs w:val="24"/>
        </w:rPr>
        <w:t xml:space="preserve">παιδείας και της επιστημονικής έρευνας </w:t>
      </w:r>
      <w:proofErr w:type="spellStart"/>
      <w:r w:rsidRPr="002D091E">
        <w:rPr>
          <w:rFonts w:eastAsia="Times New Roman"/>
          <w:bCs/>
          <w:szCs w:val="24"/>
        </w:rPr>
        <w:t>διέπονται</w:t>
      </w:r>
      <w:proofErr w:type="spellEnd"/>
      <w:r w:rsidRPr="002D091E">
        <w:rPr>
          <w:rFonts w:eastAsia="Times New Roman"/>
          <w:bCs/>
          <w:szCs w:val="24"/>
        </w:rPr>
        <w:t xml:space="preserve"> από ένα βασικό κριτήριο</w:t>
      </w:r>
      <w:r>
        <w:rPr>
          <w:rFonts w:eastAsia="Times New Roman"/>
          <w:bCs/>
          <w:szCs w:val="24"/>
        </w:rPr>
        <w:t>. Οδηγούν οι π</w:t>
      </w:r>
      <w:r w:rsidRPr="002D091E">
        <w:rPr>
          <w:rFonts w:eastAsia="Times New Roman"/>
          <w:bCs/>
          <w:szCs w:val="24"/>
        </w:rPr>
        <w:t xml:space="preserve">ροτεινόμενες συγχωνεύσεις </w:t>
      </w:r>
      <w:r>
        <w:rPr>
          <w:rFonts w:eastAsia="Times New Roman"/>
          <w:bCs/>
          <w:szCs w:val="24"/>
        </w:rPr>
        <w:t xml:space="preserve">ή </w:t>
      </w:r>
      <w:r w:rsidRPr="002D091E">
        <w:rPr>
          <w:rFonts w:eastAsia="Times New Roman"/>
          <w:bCs/>
          <w:szCs w:val="24"/>
        </w:rPr>
        <w:t>δια</w:t>
      </w:r>
      <w:r>
        <w:rPr>
          <w:rFonts w:eastAsia="Times New Roman"/>
          <w:bCs/>
          <w:szCs w:val="24"/>
        </w:rPr>
        <w:t>χωρ</w:t>
      </w:r>
      <w:r w:rsidRPr="002D091E">
        <w:rPr>
          <w:rFonts w:eastAsia="Times New Roman"/>
          <w:bCs/>
          <w:szCs w:val="24"/>
        </w:rPr>
        <w:t xml:space="preserve">ισμοί σε προστιθέμενη </w:t>
      </w:r>
      <w:r w:rsidRPr="002D091E">
        <w:rPr>
          <w:rFonts w:eastAsia="Times New Roman"/>
          <w:bCs/>
          <w:szCs w:val="24"/>
        </w:rPr>
        <w:t>επιστημονική</w:t>
      </w:r>
      <w:r>
        <w:rPr>
          <w:rFonts w:eastAsia="Times New Roman"/>
          <w:bCs/>
          <w:szCs w:val="24"/>
        </w:rPr>
        <w:t>,</w:t>
      </w:r>
      <w:r w:rsidRPr="002D091E">
        <w:rPr>
          <w:rFonts w:eastAsia="Times New Roman"/>
          <w:bCs/>
          <w:szCs w:val="24"/>
        </w:rPr>
        <w:t xml:space="preserve"> κοινωνική και οικονομική αξία</w:t>
      </w:r>
      <w:r>
        <w:rPr>
          <w:rFonts w:eastAsia="Times New Roman"/>
          <w:bCs/>
          <w:szCs w:val="24"/>
        </w:rPr>
        <w:t>; Κ</w:t>
      </w:r>
      <w:r w:rsidRPr="002D091E">
        <w:rPr>
          <w:rFonts w:eastAsia="Times New Roman"/>
          <w:bCs/>
          <w:szCs w:val="24"/>
        </w:rPr>
        <w:t>αι τα τρία έχουν σημασία</w:t>
      </w:r>
      <w:r>
        <w:rPr>
          <w:rFonts w:eastAsia="Times New Roman"/>
          <w:bCs/>
          <w:szCs w:val="24"/>
        </w:rPr>
        <w:t xml:space="preserve">. Προάγεται η επιστημονική </w:t>
      </w:r>
      <w:r w:rsidRPr="002D091E">
        <w:rPr>
          <w:rFonts w:eastAsia="Times New Roman"/>
          <w:bCs/>
          <w:szCs w:val="24"/>
        </w:rPr>
        <w:t>ποιότητα και η επιδίωξη της αριστείας</w:t>
      </w:r>
      <w:r>
        <w:rPr>
          <w:rFonts w:eastAsia="Times New Roman"/>
          <w:bCs/>
          <w:szCs w:val="24"/>
        </w:rPr>
        <w:t>; Α</w:t>
      </w:r>
      <w:r w:rsidRPr="002D091E">
        <w:rPr>
          <w:rFonts w:eastAsia="Times New Roman"/>
          <w:bCs/>
          <w:szCs w:val="24"/>
        </w:rPr>
        <w:t xml:space="preserve">ναβαθμίζονται οι αναπτυξιακές προοπτικές της χώρας </w:t>
      </w:r>
      <w:r>
        <w:rPr>
          <w:rFonts w:eastAsia="Times New Roman"/>
          <w:bCs/>
          <w:szCs w:val="24"/>
        </w:rPr>
        <w:t xml:space="preserve">και </w:t>
      </w:r>
      <w:r w:rsidRPr="002D091E">
        <w:rPr>
          <w:rFonts w:eastAsia="Times New Roman"/>
          <w:bCs/>
          <w:szCs w:val="24"/>
        </w:rPr>
        <w:t xml:space="preserve">των περιφερειών </w:t>
      </w:r>
      <w:r>
        <w:rPr>
          <w:rFonts w:eastAsia="Times New Roman"/>
          <w:bCs/>
          <w:szCs w:val="24"/>
        </w:rPr>
        <w:t xml:space="preserve">της; </w:t>
      </w:r>
      <w:r w:rsidRPr="002D091E">
        <w:rPr>
          <w:rFonts w:eastAsia="Times New Roman"/>
          <w:bCs/>
          <w:szCs w:val="24"/>
        </w:rPr>
        <w:t>Σε αυτά πρέπει να απαντήσουμε και σε αυτό ν</w:t>
      </w:r>
      <w:r w:rsidRPr="002D091E">
        <w:rPr>
          <w:rFonts w:eastAsia="Times New Roman"/>
          <w:bCs/>
          <w:szCs w:val="24"/>
        </w:rPr>
        <w:t xml:space="preserve">ομίζω </w:t>
      </w:r>
      <w:r>
        <w:rPr>
          <w:rFonts w:eastAsia="Times New Roman"/>
          <w:bCs/>
          <w:szCs w:val="24"/>
        </w:rPr>
        <w:t>ότι α</w:t>
      </w:r>
      <w:r w:rsidRPr="002D091E">
        <w:rPr>
          <w:rFonts w:eastAsia="Times New Roman"/>
          <w:bCs/>
          <w:szCs w:val="24"/>
        </w:rPr>
        <w:t>π</w:t>
      </w:r>
      <w:r>
        <w:rPr>
          <w:rFonts w:eastAsia="Times New Roman"/>
          <w:bCs/>
          <w:szCs w:val="24"/>
        </w:rPr>
        <w:t>αντά</w:t>
      </w:r>
      <w:r w:rsidRPr="002D091E">
        <w:rPr>
          <w:rFonts w:eastAsia="Times New Roman"/>
          <w:bCs/>
          <w:szCs w:val="24"/>
        </w:rPr>
        <w:t xml:space="preserve"> αυτή η αρχιτεκτονική</w:t>
      </w:r>
      <w:r>
        <w:rPr>
          <w:rFonts w:eastAsia="Times New Roman"/>
          <w:bCs/>
          <w:szCs w:val="24"/>
        </w:rPr>
        <w:t>.</w:t>
      </w:r>
    </w:p>
    <w:p w14:paraId="6B14EE25" w14:textId="77777777" w:rsidR="004965E6" w:rsidRDefault="004D430C">
      <w:pPr>
        <w:spacing w:line="600" w:lineRule="auto"/>
        <w:ind w:firstLine="720"/>
        <w:jc w:val="both"/>
        <w:rPr>
          <w:rFonts w:eastAsia="Times New Roman"/>
          <w:bCs/>
          <w:szCs w:val="24"/>
        </w:rPr>
      </w:pPr>
      <w:r>
        <w:rPr>
          <w:rFonts w:eastAsia="Times New Roman"/>
          <w:bCs/>
          <w:szCs w:val="24"/>
        </w:rPr>
        <w:t>Από την άποψη α</w:t>
      </w:r>
      <w:r w:rsidRPr="002D091E">
        <w:rPr>
          <w:rFonts w:eastAsia="Times New Roman"/>
          <w:bCs/>
          <w:szCs w:val="24"/>
        </w:rPr>
        <w:t>υτή</w:t>
      </w:r>
      <w:r>
        <w:rPr>
          <w:rFonts w:eastAsia="Times New Roman"/>
          <w:bCs/>
          <w:szCs w:val="24"/>
        </w:rPr>
        <w:t>,</w:t>
      </w:r>
      <w:r w:rsidRPr="002D091E">
        <w:rPr>
          <w:rFonts w:eastAsia="Times New Roman"/>
          <w:bCs/>
          <w:szCs w:val="24"/>
        </w:rPr>
        <w:t xml:space="preserve"> λοιπόν</w:t>
      </w:r>
      <w:r>
        <w:rPr>
          <w:rFonts w:eastAsia="Times New Roman"/>
          <w:bCs/>
          <w:szCs w:val="24"/>
        </w:rPr>
        <w:t xml:space="preserve">, θεωρώ ότι η </w:t>
      </w:r>
      <w:proofErr w:type="spellStart"/>
      <w:r>
        <w:rPr>
          <w:rFonts w:eastAsia="Times New Roman"/>
          <w:bCs/>
          <w:szCs w:val="24"/>
        </w:rPr>
        <w:t>μόχλευση</w:t>
      </w:r>
      <w:proofErr w:type="spellEnd"/>
      <w:r>
        <w:rPr>
          <w:rFonts w:eastAsia="Times New Roman"/>
          <w:bCs/>
          <w:szCs w:val="24"/>
        </w:rPr>
        <w:t xml:space="preserve"> </w:t>
      </w:r>
      <w:r w:rsidRPr="002D091E">
        <w:rPr>
          <w:rFonts w:eastAsia="Times New Roman"/>
          <w:bCs/>
          <w:szCs w:val="24"/>
        </w:rPr>
        <w:t>που επιτυγχάνεται με το νομοσχέδιο έχει ένα θετικό πρόσημο</w:t>
      </w:r>
      <w:r>
        <w:rPr>
          <w:rFonts w:eastAsia="Times New Roman"/>
          <w:bCs/>
          <w:szCs w:val="24"/>
        </w:rPr>
        <w:t>,</w:t>
      </w:r>
      <w:r w:rsidRPr="002D091E">
        <w:rPr>
          <w:rFonts w:eastAsia="Times New Roman"/>
          <w:bCs/>
          <w:szCs w:val="24"/>
        </w:rPr>
        <w:t xml:space="preserve"> σύμφωνα με τα σημερινά δεδομένα</w:t>
      </w:r>
      <w:r>
        <w:rPr>
          <w:rFonts w:eastAsia="Times New Roman"/>
          <w:bCs/>
          <w:szCs w:val="24"/>
        </w:rPr>
        <w:t xml:space="preserve">, </w:t>
      </w:r>
      <w:r w:rsidRPr="002D091E">
        <w:rPr>
          <w:rFonts w:eastAsia="Times New Roman"/>
          <w:bCs/>
          <w:szCs w:val="24"/>
        </w:rPr>
        <w:t>για τα πανεπιστήμια και τα ΤΕΙ που εμπλέκονται</w:t>
      </w:r>
      <w:r>
        <w:rPr>
          <w:rFonts w:eastAsia="Times New Roman"/>
          <w:bCs/>
          <w:szCs w:val="24"/>
        </w:rPr>
        <w:t xml:space="preserve">. </w:t>
      </w:r>
    </w:p>
    <w:p w14:paraId="6B14EE26" w14:textId="77777777" w:rsidR="004965E6" w:rsidRDefault="004D430C">
      <w:pPr>
        <w:spacing w:line="600" w:lineRule="auto"/>
        <w:ind w:firstLine="720"/>
        <w:jc w:val="both"/>
        <w:rPr>
          <w:rFonts w:eastAsia="Times New Roman"/>
          <w:bCs/>
          <w:szCs w:val="24"/>
        </w:rPr>
      </w:pPr>
      <w:r>
        <w:rPr>
          <w:rFonts w:eastAsia="Times New Roman"/>
          <w:bCs/>
          <w:szCs w:val="24"/>
        </w:rPr>
        <w:lastRenderedPageBreak/>
        <w:t xml:space="preserve">Θα </w:t>
      </w:r>
      <w:r w:rsidRPr="002D091E">
        <w:rPr>
          <w:rFonts w:eastAsia="Times New Roman"/>
          <w:bCs/>
          <w:szCs w:val="24"/>
        </w:rPr>
        <w:t xml:space="preserve">ήθελα να εστιάσω τώρα </w:t>
      </w:r>
      <w:r w:rsidRPr="002D091E">
        <w:rPr>
          <w:rFonts w:eastAsia="Times New Roman"/>
          <w:bCs/>
          <w:szCs w:val="24"/>
        </w:rPr>
        <w:t>σε ορισμένα θέματα που αφορούν την έρευνα και περιλαμβάνονται στο νομοσχέδιο</w:t>
      </w:r>
      <w:r>
        <w:rPr>
          <w:rFonts w:eastAsia="Times New Roman"/>
          <w:bCs/>
          <w:szCs w:val="24"/>
        </w:rPr>
        <w:t>. Δ</w:t>
      </w:r>
      <w:r w:rsidRPr="002D091E">
        <w:rPr>
          <w:rFonts w:eastAsia="Times New Roman"/>
          <w:bCs/>
          <w:szCs w:val="24"/>
        </w:rPr>
        <w:t xml:space="preserve">ύο είναι οι άξονες της ερευνητικής πολιτικής που </w:t>
      </w:r>
      <w:r>
        <w:rPr>
          <w:rFonts w:eastAsia="Times New Roman"/>
          <w:bCs/>
          <w:szCs w:val="24"/>
        </w:rPr>
        <w:t xml:space="preserve">έχουμε διαμορφώσει και υλοποιούμε. </w:t>
      </w:r>
    </w:p>
    <w:p w14:paraId="6B14EE27" w14:textId="77777777" w:rsidR="004965E6" w:rsidRDefault="004D430C">
      <w:pPr>
        <w:spacing w:line="600" w:lineRule="auto"/>
        <w:ind w:firstLine="720"/>
        <w:jc w:val="both"/>
        <w:rPr>
          <w:rFonts w:eastAsia="Times New Roman"/>
          <w:bCs/>
          <w:szCs w:val="24"/>
        </w:rPr>
      </w:pPr>
      <w:r>
        <w:rPr>
          <w:rFonts w:eastAsia="Times New Roman"/>
          <w:bCs/>
          <w:szCs w:val="24"/>
        </w:rPr>
        <w:t>Ο</w:t>
      </w:r>
      <w:r w:rsidRPr="002D091E">
        <w:rPr>
          <w:rFonts w:eastAsia="Times New Roman"/>
          <w:bCs/>
          <w:szCs w:val="24"/>
        </w:rPr>
        <w:t xml:space="preserve"> πρώτος αφορά την ενίσχυση της έρευνας που εξυπηρετεί τις ανάγκες της υγιούς </w:t>
      </w:r>
      <w:r>
        <w:rPr>
          <w:rFonts w:eastAsia="Times New Roman"/>
          <w:bCs/>
          <w:szCs w:val="24"/>
        </w:rPr>
        <w:t>–τονίζω τη λέξ</w:t>
      </w:r>
      <w:r>
        <w:rPr>
          <w:rFonts w:eastAsia="Times New Roman"/>
          <w:bCs/>
          <w:szCs w:val="24"/>
        </w:rPr>
        <w:t xml:space="preserve">η </w:t>
      </w:r>
      <w:r w:rsidRPr="002D091E">
        <w:rPr>
          <w:rFonts w:eastAsia="Times New Roman"/>
          <w:bCs/>
          <w:szCs w:val="24"/>
        </w:rPr>
        <w:t>υγιούς</w:t>
      </w:r>
      <w:r>
        <w:rPr>
          <w:rFonts w:eastAsia="Times New Roman"/>
          <w:bCs/>
          <w:szCs w:val="24"/>
        </w:rPr>
        <w:t>-</w:t>
      </w:r>
      <w:r w:rsidRPr="002D091E">
        <w:rPr>
          <w:rFonts w:eastAsia="Times New Roman"/>
          <w:bCs/>
          <w:szCs w:val="24"/>
        </w:rPr>
        <w:t xml:space="preserve"> καινοτόμου επιχειρηματικότ</w:t>
      </w:r>
      <w:r>
        <w:rPr>
          <w:rFonts w:eastAsia="Times New Roman"/>
          <w:bCs/>
          <w:szCs w:val="24"/>
        </w:rPr>
        <w:t>ητας και της κοινωνίας ευρύτερα. Ε</w:t>
      </w:r>
      <w:r w:rsidRPr="002D091E">
        <w:rPr>
          <w:rFonts w:eastAsia="Times New Roman"/>
          <w:bCs/>
          <w:szCs w:val="24"/>
        </w:rPr>
        <w:t xml:space="preserve">ίναι η </w:t>
      </w:r>
      <w:r>
        <w:rPr>
          <w:rFonts w:eastAsia="Times New Roman"/>
          <w:bCs/>
          <w:szCs w:val="24"/>
        </w:rPr>
        <w:t xml:space="preserve">έρευνα </w:t>
      </w:r>
      <w:r w:rsidRPr="002D091E">
        <w:rPr>
          <w:rFonts w:eastAsia="Times New Roman"/>
          <w:bCs/>
          <w:szCs w:val="24"/>
        </w:rPr>
        <w:t xml:space="preserve">που </w:t>
      </w:r>
      <w:r>
        <w:rPr>
          <w:rFonts w:eastAsia="Times New Roman"/>
          <w:bCs/>
          <w:szCs w:val="24"/>
        </w:rPr>
        <w:t>εμπερι</w:t>
      </w:r>
      <w:r w:rsidRPr="002D091E">
        <w:rPr>
          <w:rFonts w:eastAsia="Times New Roman"/>
          <w:bCs/>
          <w:szCs w:val="24"/>
        </w:rPr>
        <w:t>έχει την έ</w:t>
      </w:r>
      <w:r>
        <w:rPr>
          <w:rFonts w:eastAsia="Times New Roman"/>
          <w:bCs/>
          <w:szCs w:val="24"/>
        </w:rPr>
        <w:t>ννοια της άμεσης χρηστικότητας κ</w:t>
      </w:r>
      <w:r w:rsidRPr="002D091E">
        <w:rPr>
          <w:rFonts w:eastAsia="Times New Roman"/>
          <w:bCs/>
          <w:szCs w:val="24"/>
        </w:rPr>
        <w:t>αι απο</w:t>
      </w:r>
      <w:r>
        <w:rPr>
          <w:rFonts w:eastAsia="Times New Roman"/>
          <w:bCs/>
          <w:szCs w:val="24"/>
        </w:rPr>
        <w:t xml:space="preserve">φέρει </w:t>
      </w:r>
      <w:r w:rsidRPr="002D091E">
        <w:rPr>
          <w:rFonts w:eastAsia="Times New Roman"/>
          <w:bCs/>
          <w:szCs w:val="24"/>
        </w:rPr>
        <w:t>αποτελέσματα σχετικά σύντομα</w:t>
      </w:r>
      <w:r>
        <w:rPr>
          <w:rFonts w:eastAsia="Times New Roman"/>
          <w:bCs/>
          <w:szCs w:val="24"/>
        </w:rPr>
        <w:t>,</w:t>
      </w:r>
      <w:r w:rsidRPr="002D091E">
        <w:rPr>
          <w:rFonts w:eastAsia="Times New Roman"/>
          <w:bCs/>
          <w:szCs w:val="24"/>
        </w:rPr>
        <w:t xml:space="preserve"> στηρίζοντας την υπάρχουσα οικονομία</w:t>
      </w:r>
      <w:r>
        <w:rPr>
          <w:rFonts w:eastAsia="Times New Roman"/>
          <w:bCs/>
          <w:szCs w:val="24"/>
        </w:rPr>
        <w:t>.</w:t>
      </w:r>
    </w:p>
    <w:p w14:paraId="6B14EE28" w14:textId="77777777" w:rsidR="004965E6" w:rsidRDefault="004D430C">
      <w:pPr>
        <w:spacing w:line="600" w:lineRule="auto"/>
        <w:ind w:firstLine="720"/>
        <w:jc w:val="both"/>
        <w:rPr>
          <w:rFonts w:eastAsia="Times New Roman"/>
          <w:bCs/>
          <w:szCs w:val="24"/>
        </w:rPr>
      </w:pPr>
      <w:r>
        <w:rPr>
          <w:rFonts w:eastAsia="Times New Roman"/>
          <w:bCs/>
          <w:szCs w:val="24"/>
        </w:rPr>
        <w:t>Σ</w:t>
      </w:r>
      <w:r w:rsidRPr="002D091E">
        <w:rPr>
          <w:rFonts w:eastAsia="Times New Roman"/>
          <w:bCs/>
          <w:szCs w:val="24"/>
        </w:rPr>
        <w:t>το</w:t>
      </w:r>
      <w:r>
        <w:rPr>
          <w:rFonts w:eastAsia="Times New Roman"/>
          <w:bCs/>
          <w:szCs w:val="24"/>
        </w:rPr>
        <w:t>ν</w:t>
      </w:r>
      <w:r w:rsidRPr="002D091E">
        <w:rPr>
          <w:rFonts w:eastAsia="Times New Roman"/>
          <w:bCs/>
          <w:szCs w:val="24"/>
        </w:rPr>
        <w:t xml:space="preserve"> δεύτερο άξονα</w:t>
      </w:r>
      <w:r>
        <w:rPr>
          <w:rFonts w:eastAsia="Times New Roman"/>
          <w:bCs/>
          <w:szCs w:val="24"/>
        </w:rPr>
        <w:t>,</w:t>
      </w:r>
      <w:r w:rsidRPr="002D091E">
        <w:rPr>
          <w:rFonts w:eastAsia="Times New Roman"/>
          <w:bCs/>
          <w:szCs w:val="24"/>
        </w:rPr>
        <w:t xml:space="preserve"> που συχνά </w:t>
      </w:r>
      <w:r>
        <w:rPr>
          <w:rFonts w:eastAsia="Times New Roman"/>
          <w:bCs/>
          <w:szCs w:val="24"/>
        </w:rPr>
        <w:t xml:space="preserve">αγνοείται, </w:t>
      </w:r>
      <w:r>
        <w:rPr>
          <w:rFonts w:eastAsia="Times New Roman"/>
          <w:bCs/>
          <w:szCs w:val="24"/>
        </w:rPr>
        <w:t>εντάσσεται η</w:t>
      </w:r>
      <w:r w:rsidRPr="002D091E">
        <w:rPr>
          <w:rFonts w:eastAsia="Times New Roman"/>
          <w:bCs/>
          <w:szCs w:val="24"/>
        </w:rPr>
        <w:t xml:space="preserve"> έρευνα </w:t>
      </w:r>
      <w:r>
        <w:rPr>
          <w:rFonts w:eastAsia="Times New Roman"/>
          <w:bCs/>
          <w:szCs w:val="24"/>
        </w:rPr>
        <w:t xml:space="preserve">που </w:t>
      </w:r>
      <w:r w:rsidRPr="002D091E">
        <w:rPr>
          <w:rFonts w:eastAsia="Times New Roman"/>
          <w:bCs/>
          <w:szCs w:val="24"/>
        </w:rPr>
        <w:t xml:space="preserve">προκύπτει </w:t>
      </w:r>
      <w:r>
        <w:rPr>
          <w:rFonts w:eastAsia="Times New Roman"/>
          <w:bCs/>
          <w:szCs w:val="24"/>
        </w:rPr>
        <w:t xml:space="preserve">από την </w:t>
      </w:r>
      <w:r w:rsidRPr="002D091E">
        <w:rPr>
          <w:rFonts w:eastAsia="Times New Roman"/>
          <w:bCs/>
          <w:szCs w:val="24"/>
        </w:rPr>
        <w:t>επιστημονική περιέργεια</w:t>
      </w:r>
      <w:r>
        <w:rPr>
          <w:rFonts w:eastAsia="Times New Roman"/>
          <w:bCs/>
          <w:szCs w:val="24"/>
        </w:rPr>
        <w:t>,</w:t>
      </w:r>
      <w:r w:rsidRPr="002D091E">
        <w:rPr>
          <w:rFonts w:eastAsia="Times New Roman"/>
          <w:bCs/>
          <w:szCs w:val="24"/>
        </w:rPr>
        <w:t xml:space="preserve"> η οποία </w:t>
      </w:r>
      <w:r>
        <w:rPr>
          <w:rFonts w:eastAsia="Times New Roman"/>
          <w:bCs/>
          <w:szCs w:val="24"/>
        </w:rPr>
        <w:t>επίσης</w:t>
      </w:r>
      <w:r w:rsidRPr="002D091E">
        <w:rPr>
          <w:rFonts w:eastAsia="Times New Roman"/>
          <w:bCs/>
          <w:szCs w:val="24"/>
        </w:rPr>
        <w:t xml:space="preserve"> πολύ συχνά μπορεί</w:t>
      </w:r>
      <w:r>
        <w:rPr>
          <w:rFonts w:eastAsia="Times New Roman"/>
          <w:bCs/>
          <w:szCs w:val="24"/>
        </w:rPr>
        <w:t>, όπως έχει αποδείξει η ιστορία,</w:t>
      </w:r>
      <w:r w:rsidRPr="002D091E">
        <w:rPr>
          <w:rFonts w:eastAsia="Times New Roman"/>
          <w:bCs/>
          <w:szCs w:val="24"/>
        </w:rPr>
        <w:t xml:space="preserve"> να οδηγ</w:t>
      </w:r>
      <w:r>
        <w:rPr>
          <w:rFonts w:eastAsia="Times New Roman"/>
          <w:bCs/>
          <w:szCs w:val="24"/>
        </w:rPr>
        <w:t>ήσει σε θεαματικά αποτελέσματα ό</w:t>
      </w:r>
      <w:r w:rsidRPr="002D091E">
        <w:rPr>
          <w:rFonts w:eastAsia="Times New Roman"/>
          <w:bCs/>
          <w:szCs w:val="24"/>
        </w:rPr>
        <w:t>σον αφορά τον μετασχηματισμό της κοινωνίας</w:t>
      </w:r>
      <w:r>
        <w:rPr>
          <w:rFonts w:eastAsia="Times New Roman"/>
          <w:bCs/>
          <w:szCs w:val="24"/>
        </w:rPr>
        <w:t>.</w:t>
      </w:r>
    </w:p>
    <w:p w14:paraId="6B14EE29" w14:textId="77777777" w:rsidR="004965E6" w:rsidRDefault="004D430C">
      <w:pPr>
        <w:spacing w:line="600" w:lineRule="auto"/>
        <w:ind w:firstLine="720"/>
        <w:jc w:val="both"/>
        <w:rPr>
          <w:rFonts w:eastAsia="Times New Roman"/>
          <w:bCs/>
          <w:szCs w:val="24"/>
        </w:rPr>
      </w:pPr>
      <w:r>
        <w:rPr>
          <w:rFonts w:eastAsia="Times New Roman"/>
          <w:bCs/>
          <w:szCs w:val="24"/>
        </w:rPr>
        <w:t xml:space="preserve">Οι δράσεις που υλοποιούμε απευθύνονται </w:t>
      </w:r>
      <w:r w:rsidRPr="002D091E">
        <w:rPr>
          <w:rFonts w:eastAsia="Times New Roman"/>
          <w:bCs/>
          <w:szCs w:val="24"/>
        </w:rPr>
        <w:t>κα</w:t>
      </w:r>
      <w:r w:rsidRPr="002D091E">
        <w:rPr>
          <w:rFonts w:eastAsia="Times New Roman"/>
          <w:bCs/>
          <w:szCs w:val="24"/>
        </w:rPr>
        <w:t xml:space="preserve">ι στους δύο αυτούς </w:t>
      </w:r>
      <w:r>
        <w:rPr>
          <w:rFonts w:eastAsia="Times New Roman"/>
          <w:bCs/>
          <w:szCs w:val="24"/>
        </w:rPr>
        <w:t xml:space="preserve">άξονες και θα ήθελα να τονίσω ότι τα παραπάνω δεν είναι απλά σχήματα λόγου, αλλά υποστηρίζονται έμπρακτα και </w:t>
      </w:r>
      <w:r>
        <w:rPr>
          <w:rFonts w:eastAsia="Times New Roman"/>
          <w:bCs/>
          <w:szCs w:val="24"/>
        </w:rPr>
        <w:lastRenderedPageBreak/>
        <w:t>αυτό γιατί για την Κ</w:t>
      </w:r>
      <w:r w:rsidRPr="002D091E">
        <w:rPr>
          <w:rFonts w:eastAsia="Times New Roman"/>
          <w:bCs/>
          <w:szCs w:val="24"/>
        </w:rPr>
        <w:t>υβέρνηση οι δαπάνες για την έρευνα δεν αποτελούν κόστος</w:t>
      </w:r>
      <w:r>
        <w:rPr>
          <w:rFonts w:eastAsia="Times New Roman"/>
          <w:bCs/>
          <w:szCs w:val="24"/>
        </w:rPr>
        <w:t>,</w:t>
      </w:r>
      <w:r w:rsidRPr="002D091E">
        <w:rPr>
          <w:rFonts w:eastAsia="Times New Roman"/>
          <w:bCs/>
          <w:szCs w:val="24"/>
        </w:rPr>
        <w:t xml:space="preserve"> αποτελούν επένδυση</w:t>
      </w:r>
      <w:r>
        <w:rPr>
          <w:rFonts w:eastAsia="Times New Roman"/>
          <w:bCs/>
          <w:szCs w:val="24"/>
        </w:rPr>
        <w:t>. Δ</w:t>
      </w:r>
      <w:r w:rsidRPr="002D091E">
        <w:rPr>
          <w:rFonts w:eastAsia="Times New Roman"/>
          <w:bCs/>
          <w:szCs w:val="24"/>
        </w:rPr>
        <w:t>εν είναι</w:t>
      </w:r>
      <w:r>
        <w:rPr>
          <w:rFonts w:eastAsia="Times New Roman"/>
          <w:bCs/>
          <w:szCs w:val="24"/>
        </w:rPr>
        <w:t>, λ</w:t>
      </w:r>
      <w:r w:rsidRPr="002D091E">
        <w:rPr>
          <w:rFonts w:eastAsia="Times New Roman"/>
          <w:bCs/>
          <w:szCs w:val="24"/>
        </w:rPr>
        <w:t>οιπόν</w:t>
      </w:r>
      <w:r>
        <w:rPr>
          <w:rFonts w:eastAsia="Times New Roman"/>
          <w:bCs/>
          <w:szCs w:val="24"/>
        </w:rPr>
        <w:t>,</w:t>
      </w:r>
      <w:r w:rsidRPr="002D091E">
        <w:rPr>
          <w:rFonts w:eastAsia="Times New Roman"/>
          <w:bCs/>
          <w:szCs w:val="24"/>
        </w:rPr>
        <w:t xml:space="preserve"> τυχαίο ότι ο</w:t>
      </w:r>
      <w:r w:rsidRPr="002D091E">
        <w:rPr>
          <w:rFonts w:eastAsia="Times New Roman"/>
          <w:bCs/>
          <w:szCs w:val="24"/>
        </w:rPr>
        <w:t>ι δαπάνες αυτές αυξάνο</w:t>
      </w:r>
      <w:r>
        <w:rPr>
          <w:rFonts w:eastAsia="Times New Roman"/>
          <w:bCs/>
          <w:szCs w:val="24"/>
        </w:rPr>
        <w:t>νται</w:t>
      </w:r>
      <w:r w:rsidRPr="002D091E">
        <w:rPr>
          <w:rFonts w:eastAsia="Times New Roman"/>
          <w:bCs/>
          <w:szCs w:val="24"/>
        </w:rPr>
        <w:t xml:space="preserve"> συστηματ</w:t>
      </w:r>
      <w:r>
        <w:rPr>
          <w:rFonts w:eastAsia="Times New Roman"/>
          <w:bCs/>
          <w:szCs w:val="24"/>
        </w:rPr>
        <w:t>ικ</w:t>
      </w:r>
      <w:r w:rsidRPr="002D091E">
        <w:rPr>
          <w:rFonts w:eastAsia="Times New Roman"/>
          <w:bCs/>
          <w:szCs w:val="24"/>
        </w:rPr>
        <w:t xml:space="preserve">ά </w:t>
      </w:r>
      <w:r>
        <w:rPr>
          <w:rFonts w:eastAsia="Times New Roman"/>
          <w:bCs/>
          <w:szCs w:val="24"/>
        </w:rPr>
        <w:t>κατά</w:t>
      </w:r>
      <w:r w:rsidRPr="002D091E">
        <w:rPr>
          <w:rFonts w:eastAsia="Times New Roman"/>
          <w:bCs/>
          <w:szCs w:val="24"/>
        </w:rPr>
        <w:t xml:space="preserve"> τα χρόνια </w:t>
      </w:r>
      <w:r>
        <w:rPr>
          <w:rFonts w:eastAsia="Times New Roman"/>
          <w:bCs/>
          <w:szCs w:val="24"/>
        </w:rPr>
        <w:t xml:space="preserve">αυτής </w:t>
      </w:r>
      <w:r w:rsidRPr="002D091E">
        <w:rPr>
          <w:rFonts w:eastAsia="Times New Roman"/>
          <w:bCs/>
          <w:szCs w:val="24"/>
        </w:rPr>
        <w:t>της διακυβέρνησης και παρά την κρίση</w:t>
      </w:r>
      <w:r>
        <w:rPr>
          <w:rFonts w:eastAsia="Times New Roman"/>
          <w:bCs/>
          <w:szCs w:val="24"/>
        </w:rPr>
        <w:t>.</w:t>
      </w:r>
    </w:p>
    <w:p w14:paraId="6B14EE2A" w14:textId="77777777" w:rsidR="004965E6" w:rsidRDefault="004D430C">
      <w:pPr>
        <w:spacing w:line="600" w:lineRule="auto"/>
        <w:ind w:firstLine="720"/>
        <w:jc w:val="both"/>
        <w:rPr>
          <w:rFonts w:eastAsia="Times New Roman"/>
          <w:bCs/>
          <w:szCs w:val="24"/>
        </w:rPr>
      </w:pPr>
      <w:r>
        <w:rPr>
          <w:rFonts w:eastAsia="Times New Roman"/>
          <w:bCs/>
          <w:szCs w:val="24"/>
        </w:rPr>
        <w:t>Σ</w:t>
      </w:r>
      <w:r w:rsidRPr="002D091E">
        <w:rPr>
          <w:rFonts w:eastAsia="Times New Roman"/>
          <w:bCs/>
          <w:szCs w:val="24"/>
        </w:rPr>
        <w:t>ύμφωνα με πρ</w:t>
      </w:r>
      <w:r>
        <w:rPr>
          <w:rFonts w:eastAsia="Times New Roman"/>
          <w:bCs/>
          <w:szCs w:val="24"/>
        </w:rPr>
        <w:t xml:space="preserve">όσφατα στοιχεία της </w:t>
      </w:r>
      <w:r>
        <w:rPr>
          <w:rFonts w:eastAsia="Times New Roman"/>
          <w:bCs/>
          <w:szCs w:val="24"/>
          <w:lang w:val="en-US"/>
        </w:rPr>
        <w:t>E</w:t>
      </w:r>
      <w:r w:rsidRPr="002D091E">
        <w:rPr>
          <w:rFonts w:eastAsia="Times New Roman"/>
          <w:bCs/>
          <w:szCs w:val="24"/>
        </w:rPr>
        <w:t>UROSTAT</w:t>
      </w:r>
      <w:r w:rsidRPr="000308C3">
        <w:rPr>
          <w:rFonts w:eastAsia="Times New Roman"/>
          <w:bCs/>
          <w:szCs w:val="24"/>
        </w:rPr>
        <w:t>,</w:t>
      </w:r>
      <w:r>
        <w:rPr>
          <w:rFonts w:eastAsia="Times New Roman"/>
          <w:bCs/>
          <w:szCs w:val="24"/>
        </w:rPr>
        <w:t xml:space="preserve"> το</w:t>
      </w:r>
      <w:r w:rsidRPr="002D091E">
        <w:rPr>
          <w:rFonts w:eastAsia="Times New Roman"/>
          <w:bCs/>
          <w:szCs w:val="24"/>
        </w:rPr>
        <w:t xml:space="preserve"> 2017 </w:t>
      </w:r>
      <w:r>
        <w:rPr>
          <w:rFonts w:eastAsia="Times New Roman"/>
          <w:bCs/>
          <w:szCs w:val="24"/>
        </w:rPr>
        <w:t xml:space="preserve">οι δαπάνες για την έρευνα ξεπέρασαν τα 2 δισεκατομμύρια ευρώ ή το </w:t>
      </w:r>
      <w:r w:rsidRPr="002D091E">
        <w:rPr>
          <w:rFonts w:eastAsia="Times New Roman"/>
          <w:bCs/>
          <w:szCs w:val="24"/>
        </w:rPr>
        <w:t>1,13% του ΑΕΠ</w:t>
      </w:r>
      <w:r>
        <w:rPr>
          <w:rFonts w:eastAsia="Times New Roman"/>
          <w:bCs/>
          <w:szCs w:val="24"/>
        </w:rPr>
        <w:t>, ε</w:t>
      </w:r>
      <w:r w:rsidRPr="002D091E">
        <w:rPr>
          <w:rFonts w:eastAsia="Times New Roman"/>
          <w:bCs/>
          <w:szCs w:val="24"/>
        </w:rPr>
        <w:t xml:space="preserve">νώ </w:t>
      </w:r>
      <w:r>
        <w:rPr>
          <w:rFonts w:eastAsia="Times New Roman"/>
          <w:bCs/>
          <w:szCs w:val="24"/>
        </w:rPr>
        <w:t xml:space="preserve">πάλι </w:t>
      </w:r>
      <w:r w:rsidRPr="002D091E">
        <w:rPr>
          <w:rFonts w:eastAsia="Times New Roman"/>
          <w:bCs/>
          <w:szCs w:val="24"/>
        </w:rPr>
        <w:t xml:space="preserve">σύμφωνα με </w:t>
      </w:r>
      <w:r>
        <w:rPr>
          <w:rFonts w:eastAsia="Times New Roman"/>
          <w:bCs/>
          <w:szCs w:val="24"/>
        </w:rPr>
        <w:t xml:space="preserve">τη </w:t>
      </w:r>
      <w:r>
        <w:rPr>
          <w:rFonts w:eastAsia="Times New Roman"/>
          <w:bCs/>
          <w:szCs w:val="24"/>
          <w:lang w:val="en-US"/>
        </w:rPr>
        <w:t>E</w:t>
      </w:r>
      <w:r>
        <w:rPr>
          <w:rFonts w:eastAsia="Times New Roman"/>
          <w:bCs/>
          <w:szCs w:val="24"/>
        </w:rPr>
        <w:t>UROSTAT</w:t>
      </w:r>
      <w:r w:rsidRPr="002D091E">
        <w:rPr>
          <w:rFonts w:eastAsia="Times New Roman"/>
          <w:bCs/>
          <w:szCs w:val="24"/>
        </w:rPr>
        <w:t xml:space="preserve"> </w:t>
      </w:r>
      <w:r>
        <w:rPr>
          <w:rFonts w:eastAsia="Times New Roman"/>
          <w:bCs/>
          <w:szCs w:val="24"/>
        </w:rPr>
        <w:t>-και θα ήθελα να το καταθέσω και αυτό στα Πρακτικά, είναι πρόσφατα</w:t>
      </w:r>
      <w:r w:rsidRPr="002D091E">
        <w:rPr>
          <w:rFonts w:eastAsia="Times New Roman"/>
          <w:bCs/>
          <w:szCs w:val="24"/>
        </w:rPr>
        <w:t xml:space="preserve"> στοιχεία</w:t>
      </w:r>
      <w:r>
        <w:rPr>
          <w:rFonts w:eastAsia="Times New Roman"/>
          <w:bCs/>
          <w:szCs w:val="24"/>
        </w:rPr>
        <w:t>-</w:t>
      </w:r>
      <w:r w:rsidRPr="002D091E">
        <w:rPr>
          <w:rFonts w:eastAsia="Times New Roman"/>
          <w:bCs/>
          <w:szCs w:val="24"/>
        </w:rPr>
        <w:t xml:space="preserve"> τα χρόνια της επίπλαστης ευμάρειας πριν την κρίση</w:t>
      </w:r>
      <w:r>
        <w:rPr>
          <w:rFonts w:eastAsia="Times New Roman"/>
          <w:bCs/>
          <w:szCs w:val="24"/>
        </w:rPr>
        <w:t>, καθώς</w:t>
      </w:r>
      <w:r w:rsidRPr="002D091E">
        <w:rPr>
          <w:rFonts w:eastAsia="Times New Roman"/>
          <w:bCs/>
          <w:szCs w:val="24"/>
        </w:rPr>
        <w:t xml:space="preserve"> δίνει στοιχεία </w:t>
      </w:r>
      <w:r>
        <w:rPr>
          <w:rFonts w:eastAsia="Times New Roman"/>
          <w:bCs/>
          <w:szCs w:val="24"/>
        </w:rPr>
        <w:t xml:space="preserve">για </w:t>
      </w:r>
      <w:r w:rsidRPr="002D091E">
        <w:rPr>
          <w:rFonts w:eastAsia="Times New Roman"/>
          <w:bCs/>
          <w:szCs w:val="24"/>
        </w:rPr>
        <w:t>τ</w:t>
      </w:r>
      <w:r>
        <w:rPr>
          <w:rFonts w:eastAsia="Times New Roman"/>
          <w:bCs/>
          <w:szCs w:val="24"/>
        </w:rPr>
        <w:t>ο</w:t>
      </w:r>
      <w:r w:rsidRPr="002D091E">
        <w:rPr>
          <w:rFonts w:eastAsia="Times New Roman"/>
          <w:bCs/>
          <w:szCs w:val="24"/>
        </w:rPr>
        <w:t xml:space="preserve"> 2007</w:t>
      </w:r>
      <w:r>
        <w:rPr>
          <w:rFonts w:eastAsia="Times New Roman"/>
          <w:bCs/>
          <w:szCs w:val="24"/>
        </w:rPr>
        <w:t>,</w:t>
      </w:r>
      <w:r w:rsidRPr="002D091E">
        <w:rPr>
          <w:rFonts w:eastAsia="Times New Roman"/>
          <w:bCs/>
          <w:szCs w:val="24"/>
        </w:rPr>
        <w:t xml:space="preserve"> οι δαπάνες για την έρευνα ήταν ύψους 1,3 </w:t>
      </w:r>
      <w:r>
        <w:rPr>
          <w:rFonts w:eastAsia="Times New Roman"/>
          <w:bCs/>
          <w:szCs w:val="24"/>
        </w:rPr>
        <w:t xml:space="preserve">δισεκατομμύρια, </w:t>
      </w:r>
      <w:r w:rsidRPr="002D091E">
        <w:rPr>
          <w:rFonts w:eastAsia="Times New Roman"/>
          <w:bCs/>
          <w:szCs w:val="24"/>
        </w:rPr>
        <w:t xml:space="preserve">αγγίζοντας το </w:t>
      </w:r>
      <w:r>
        <w:rPr>
          <w:rFonts w:eastAsia="Times New Roman"/>
          <w:bCs/>
          <w:szCs w:val="24"/>
        </w:rPr>
        <w:t xml:space="preserve">0,58% </w:t>
      </w:r>
      <w:r w:rsidRPr="002D091E">
        <w:rPr>
          <w:rFonts w:eastAsia="Times New Roman"/>
          <w:bCs/>
          <w:szCs w:val="24"/>
        </w:rPr>
        <w:t>του ΑΕ</w:t>
      </w:r>
      <w:r>
        <w:rPr>
          <w:rFonts w:eastAsia="Times New Roman"/>
          <w:bCs/>
          <w:szCs w:val="24"/>
        </w:rPr>
        <w:t xml:space="preserve">Π. </w:t>
      </w:r>
      <w:r>
        <w:rPr>
          <w:rFonts w:eastAsia="Times New Roman"/>
          <w:bCs/>
          <w:szCs w:val="24"/>
        </w:rPr>
        <w:t>Η σύγκριση είναι α</w:t>
      </w:r>
      <w:r w:rsidRPr="002D091E">
        <w:rPr>
          <w:rFonts w:eastAsia="Times New Roman"/>
          <w:bCs/>
          <w:szCs w:val="24"/>
        </w:rPr>
        <w:t>μείλικτη για τα πρότυπα ανάπτυξης τότε και τώρα</w:t>
      </w:r>
      <w:r>
        <w:rPr>
          <w:rFonts w:eastAsia="Times New Roman"/>
          <w:bCs/>
          <w:szCs w:val="24"/>
        </w:rPr>
        <w:t>.</w:t>
      </w:r>
    </w:p>
    <w:p w14:paraId="6B14EE2B" w14:textId="77777777" w:rsidR="004965E6" w:rsidRDefault="004D430C">
      <w:pPr>
        <w:spacing w:line="600" w:lineRule="auto"/>
        <w:ind w:firstLine="720"/>
        <w:jc w:val="both"/>
        <w:rPr>
          <w:rFonts w:eastAsia="Times New Roman"/>
          <w:bCs/>
          <w:szCs w:val="24"/>
        </w:rPr>
      </w:pPr>
      <w:r>
        <w:rPr>
          <w:rFonts w:eastAsia="Times New Roman"/>
          <w:bCs/>
          <w:szCs w:val="24"/>
        </w:rPr>
        <w:t xml:space="preserve">(Στο σημείο αυτό ο Αναπληρωτής Υπουργός Παιδείας, Έρευνας και Θρησκευμάτων κ. Κωνσταντίνος </w:t>
      </w:r>
      <w:proofErr w:type="spellStart"/>
      <w:r>
        <w:rPr>
          <w:rFonts w:eastAsia="Times New Roman"/>
          <w:bCs/>
          <w:szCs w:val="24"/>
        </w:rPr>
        <w:t>Φωτάκης</w:t>
      </w:r>
      <w:proofErr w:type="spellEnd"/>
      <w:r>
        <w:rPr>
          <w:rFonts w:eastAsia="Times New Roman"/>
          <w:bCs/>
          <w:szCs w:val="24"/>
        </w:rPr>
        <w:t xml:space="preserve"> καταθέτει για τα Πρακτικά το προαναφερθέν έγγραφο, το οποίο βρίσκεται στο </w:t>
      </w:r>
      <w:r>
        <w:rPr>
          <w:rFonts w:eastAsia="Times New Roman"/>
          <w:bCs/>
          <w:szCs w:val="24"/>
        </w:rPr>
        <w:t>α</w:t>
      </w:r>
      <w:r>
        <w:rPr>
          <w:rFonts w:eastAsia="Times New Roman"/>
          <w:bCs/>
          <w:szCs w:val="24"/>
        </w:rPr>
        <w:t>ρχείο του Τμήμα</w:t>
      </w:r>
      <w:r>
        <w:rPr>
          <w:rFonts w:eastAsia="Times New Roman"/>
          <w:bCs/>
          <w:szCs w:val="24"/>
        </w:rPr>
        <w:t>τος Γραμματείας της Διεύθυνσης Στενογραφίας και Πρακτικών της Βουλής)</w:t>
      </w:r>
    </w:p>
    <w:p w14:paraId="6B14EE2C" w14:textId="77777777" w:rsidR="004965E6" w:rsidRDefault="004D430C">
      <w:pPr>
        <w:spacing w:line="600" w:lineRule="auto"/>
        <w:ind w:firstLine="720"/>
        <w:jc w:val="both"/>
        <w:rPr>
          <w:rFonts w:eastAsia="Times New Roman"/>
          <w:bCs/>
          <w:szCs w:val="24"/>
        </w:rPr>
      </w:pPr>
      <w:r>
        <w:rPr>
          <w:rFonts w:eastAsia="Times New Roman"/>
          <w:bCs/>
          <w:szCs w:val="24"/>
        </w:rPr>
        <w:lastRenderedPageBreak/>
        <w:t>Δ</w:t>
      </w:r>
      <w:r w:rsidRPr="002D091E">
        <w:rPr>
          <w:rFonts w:eastAsia="Times New Roman"/>
          <w:bCs/>
          <w:szCs w:val="24"/>
        </w:rPr>
        <w:t xml:space="preserve">εν </w:t>
      </w:r>
      <w:r>
        <w:rPr>
          <w:rFonts w:eastAsia="Times New Roman"/>
          <w:bCs/>
          <w:szCs w:val="24"/>
        </w:rPr>
        <w:t xml:space="preserve">είναι, λοιπόν, </w:t>
      </w:r>
      <w:r w:rsidRPr="002D091E">
        <w:rPr>
          <w:rFonts w:eastAsia="Times New Roman"/>
          <w:bCs/>
          <w:szCs w:val="24"/>
        </w:rPr>
        <w:t>τυχαίο</w:t>
      </w:r>
      <w:r>
        <w:rPr>
          <w:rFonts w:eastAsia="Times New Roman"/>
          <w:bCs/>
          <w:szCs w:val="24"/>
        </w:rPr>
        <w:t xml:space="preserve"> ακόμη </w:t>
      </w:r>
      <w:r w:rsidRPr="002D091E">
        <w:rPr>
          <w:rFonts w:eastAsia="Times New Roman"/>
          <w:bCs/>
          <w:szCs w:val="24"/>
        </w:rPr>
        <w:t xml:space="preserve">ότι τα δύο τελευταία χρόνια δημιουργήθηκαν </w:t>
      </w:r>
      <w:r>
        <w:rPr>
          <w:rFonts w:eastAsia="Times New Roman"/>
          <w:bCs/>
          <w:szCs w:val="24"/>
        </w:rPr>
        <w:t xml:space="preserve">διακόσιες πενήντα πέντε </w:t>
      </w:r>
      <w:r w:rsidRPr="002D091E">
        <w:rPr>
          <w:rFonts w:eastAsia="Times New Roman"/>
          <w:bCs/>
          <w:szCs w:val="24"/>
        </w:rPr>
        <w:t xml:space="preserve">νέες θέσεις εργασίας </w:t>
      </w:r>
      <w:r>
        <w:rPr>
          <w:rFonts w:eastAsia="Times New Roman"/>
          <w:bCs/>
          <w:szCs w:val="24"/>
        </w:rPr>
        <w:t xml:space="preserve">ερευνητικού </w:t>
      </w:r>
      <w:r w:rsidRPr="002D091E">
        <w:rPr>
          <w:rFonts w:eastAsia="Times New Roman"/>
          <w:bCs/>
          <w:szCs w:val="24"/>
        </w:rPr>
        <w:t>προσωπικού στα ε</w:t>
      </w:r>
      <w:r>
        <w:rPr>
          <w:rFonts w:eastAsia="Times New Roman"/>
          <w:bCs/>
          <w:szCs w:val="24"/>
        </w:rPr>
        <w:t xml:space="preserve">ρευνητικά </w:t>
      </w:r>
      <w:r w:rsidRPr="002D091E">
        <w:rPr>
          <w:rFonts w:eastAsia="Times New Roman"/>
          <w:bCs/>
          <w:szCs w:val="24"/>
        </w:rPr>
        <w:t xml:space="preserve">κέντρα μετά από </w:t>
      </w:r>
      <w:r>
        <w:rPr>
          <w:rFonts w:eastAsia="Times New Roman"/>
          <w:bCs/>
          <w:szCs w:val="24"/>
        </w:rPr>
        <w:t xml:space="preserve">δέκα </w:t>
      </w:r>
      <w:r w:rsidRPr="002D091E">
        <w:rPr>
          <w:rFonts w:eastAsia="Times New Roman"/>
          <w:bCs/>
          <w:szCs w:val="24"/>
        </w:rPr>
        <w:t xml:space="preserve">χρόνια </w:t>
      </w:r>
      <w:r w:rsidRPr="002D091E">
        <w:rPr>
          <w:rFonts w:eastAsia="Times New Roman"/>
          <w:bCs/>
          <w:szCs w:val="24"/>
        </w:rPr>
        <w:t>ξηρασίας</w:t>
      </w:r>
      <w:r>
        <w:rPr>
          <w:rFonts w:eastAsia="Times New Roman"/>
          <w:bCs/>
          <w:szCs w:val="24"/>
        </w:rPr>
        <w:t xml:space="preserve">, εκατό </w:t>
      </w:r>
      <w:r w:rsidRPr="002D091E">
        <w:rPr>
          <w:rFonts w:eastAsia="Times New Roman"/>
          <w:bCs/>
          <w:szCs w:val="24"/>
        </w:rPr>
        <w:t xml:space="preserve">θέσεις για ερευνητές και </w:t>
      </w:r>
      <w:proofErr w:type="spellStart"/>
      <w:r>
        <w:rPr>
          <w:rFonts w:eastAsia="Times New Roman"/>
          <w:bCs/>
          <w:szCs w:val="24"/>
        </w:rPr>
        <w:t>εκατόν</w:t>
      </w:r>
      <w:proofErr w:type="spellEnd"/>
      <w:r>
        <w:rPr>
          <w:rFonts w:eastAsia="Times New Roman"/>
          <w:bCs/>
          <w:szCs w:val="24"/>
        </w:rPr>
        <w:t xml:space="preserve"> πενήντα </w:t>
      </w:r>
      <w:r w:rsidRPr="002D091E">
        <w:rPr>
          <w:rFonts w:eastAsia="Times New Roman"/>
          <w:bCs/>
          <w:szCs w:val="24"/>
        </w:rPr>
        <w:t>θέσεις για επιστημονικό προσωπικό</w:t>
      </w:r>
      <w:r>
        <w:rPr>
          <w:rFonts w:eastAsia="Times New Roman"/>
          <w:bCs/>
          <w:szCs w:val="24"/>
        </w:rPr>
        <w:t>.</w:t>
      </w:r>
    </w:p>
    <w:p w14:paraId="6B14EE2D" w14:textId="77777777" w:rsidR="004965E6" w:rsidRDefault="004D430C">
      <w:pPr>
        <w:spacing w:line="600" w:lineRule="auto"/>
        <w:ind w:firstLine="720"/>
        <w:jc w:val="both"/>
        <w:rPr>
          <w:rFonts w:eastAsia="Times New Roman"/>
          <w:bCs/>
          <w:szCs w:val="24"/>
        </w:rPr>
      </w:pPr>
      <w:r>
        <w:rPr>
          <w:rFonts w:eastAsia="Times New Roman"/>
          <w:bCs/>
          <w:szCs w:val="24"/>
        </w:rPr>
        <w:t>Δ</w:t>
      </w:r>
      <w:r w:rsidRPr="002D091E">
        <w:rPr>
          <w:rFonts w:eastAsia="Times New Roman"/>
          <w:bCs/>
          <w:szCs w:val="24"/>
        </w:rPr>
        <w:t xml:space="preserve">εν είναι τυχαίο </w:t>
      </w:r>
      <w:r>
        <w:rPr>
          <w:rFonts w:eastAsia="Times New Roman"/>
          <w:bCs/>
          <w:szCs w:val="24"/>
        </w:rPr>
        <w:t>γ</w:t>
      </w:r>
      <w:r w:rsidRPr="002D091E">
        <w:rPr>
          <w:rFonts w:eastAsia="Times New Roman"/>
          <w:bCs/>
          <w:szCs w:val="24"/>
        </w:rPr>
        <w:t xml:space="preserve">ια όσους </w:t>
      </w:r>
      <w:r>
        <w:rPr>
          <w:rFonts w:eastAsia="Times New Roman"/>
          <w:bCs/>
          <w:szCs w:val="24"/>
        </w:rPr>
        <w:t xml:space="preserve">μιλούν </w:t>
      </w:r>
      <w:r w:rsidRPr="002D091E">
        <w:rPr>
          <w:rFonts w:eastAsia="Times New Roman"/>
          <w:bCs/>
          <w:szCs w:val="24"/>
        </w:rPr>
        <w:t>για επενδύσεις ότι</w:t>
      </w:r>
      <w:r>
        <w:rPr>
          <w:rFonts w:eastAsia="Times New Roman"/>
          <w:bCs/>
          <w:szCs w:val="24"/>
        </w:rPr>
        <w:t>,</w:t>
      </w:r>
      <w:r w:rsidRPr="002D091E">
        <w:rPr>
          <w:rFonts w:eastAsia="Times New Roman"/>
          <w:bCs/>
          <w:szCs w:val="24"/>
        </w:rPr>
        <w:t xml:space="preserve"> για πρώτη φορά στα χρονικά</w:t>
      </w:r>
      <w:r>
        <w:rPr>
          <w:rFonts w:eastAsia="Times New Roman"/>
          <w:bCs/>
          <w:szCs w:val="24"/>
        </w:rPr>
        <w:t>,</w:t>
      </w:r>
      <w:r w:rsidRPr="002D091E">
        <w:rPr>
          <w:rFonts w:eastAsia="Times New Roman"/>
          <w:bCs/>
          <w:szCs w:val="24"/>
        </w:rPr>
        <w:t xml:space="preserve"> οι ετήσιες δαπάνες του ιδιωτικού τομέα για την έρευνα παρουσιάζ</w:t>
      </w:r>
      <w:r>
        <w:rPr>
          <w:rFonts w:eastAsia="Times New Roman"/>
          <w:bCs/>
          <w:szCs w:val="24"/>
        </w:rPr>
        <w:t>ουν για δεύτερη συνε</w:t>
      </w:r>
      <w:r>
        <w:rPr>
          <w:rFonts w:eastAsia="Times New Roman"/>
          <w:bCs/>
          <w:szCs w:val="24"/>
        </w:rPr>
        <w:t>χή χρονιά μια</w:t>
      </w:r>
      <w:r w:rsidRPr="002D091E">
        <w:rPr>
          <w:rFonts w:eastAsia="Times New Roman"/>
          <w:bCs/>
          <w:szCs w:val="24"/>
        </w:rPr>
        <w:t xml:space="preserve"> θεαματική αύξηση της τάξης του 30% και εξισών</w:t>
      </w:r>
      <w:r>
        <w:rPr>
          <w:rFonts w:eastAsia="Times New Roman"/>
          <w:bCs/>
          <w:szCs w:val="24"/>
        </w:rPr>
        <w:t xml:space="preserve">ονται </w:t>
      </w:r>
      <w:r w:rsidRPr="002D091E">
        <w:rPr>
          <w:rFonts w:eastAsia="Times New Roman"/>
          <w:bCs/>
          <w:szCs w:val="24"/>
        </w:rPr>
        <w:t>το 2017 με αυτ</w:t>
      </w:r>
      <w:r>
        <w:rPr>
          <w:rFonts w:eastAsia="Times New Roman"/>
          <w:bCs/>
          <w:szCs w:val="24"/>
        </w:rPr>
        <w:t>ές</w:t>
      </w:r>
      <w:r w:rsidRPr="002D091E">
        <w:rPr>
          <w:rFonts w:eastAsia="Times New Roman"/>
          <w:bCs/>
          <w:szCs w:val="24"/>
        </w:rPr>
        <w:t xml:space="preserve"> του δημόσιου τομέα</w:t>
      </w:r>
      <w:r>
        <w:rPr>
          <w:rFonts w:eastAsia="Times New Roman"/>
          <w:bCs/>
          <w:szCs w:val="24"/>
        </w:rPr>
        <w:t xml:space="preserve">. Μάλιστα, η αύξηση αυτή προήλθε από ίδια έσοδα των </w:t>
      </w:r>
      <w:r w:rsidRPr="002D091E">
        <w:rPr>
          <w:rFonts w:eastAsia="Times New Roman"/>
          <w:bCs/>
          <w:szCs w:val="24"/>
        </w:rPr>
        <w:t>επιχειρήσεων</w:t>
      </w:r>
      <w:r>
        <w:rPr>
          <w:rFonts w:eastAsia="Times New Roman"/>
          <w:bCs/>
          <w:szCs w:val="24"/>
        </w:rPr>
        <w:t>,</w:t>
      </w:r>
      <w:r w:rsidRPr="002D091E">
        <w:rPr>
          <w:rFonts w:eastAsia="Times New Roman"/>
          <w:bCs/>
          <w:szCs w:val="24"/>
        </w:rPr>
        <w:t xml:space="preserve"> κάτι που δείχνει ότι αυτές οι επιχειρήσεις επενδύουν στην έρευνα προσβλέποντας </w:t>
      </w:r>
      <w:r>
        <w:rPr>
          <w:rFonts w:eastAsia="Times New Roman"/>
          <w:bCs/>
          <w:szCs w:val="24"/>
        </w:rPr>
        <w:t>σ</w:t>
      </w:r>
      <w:r w:rsidRPr="002D091E">
        <w:rPr>
          <w:rFonts w:eastAsia="Times New Roman"/>
          <w:bCs/>
          <w:szCs w:val="24"/>
        </w:rPr>
        <w:t>τις θετικέ</w:t>
      </w:r>
      <w:r w:rsidRPr="002D091E">
        <w:rPr>
          <w:rFonts w:eastAsia="Times New Roman"/>
          <w:bCs/>
          <w:szCs w:val="24"/>
        </w:rPr>
        <w:t>ς προοπ</w:t>
      </w:r>
      <w:r>
        <w:rPr>
          <w:rFonts w:eastAsia="Times New Roman"/>
          <w:bCs/>
          <w:szCs w:val="24"/>
        </w:rPr>
        <w:t>τικές που διαγράφονται για την ε</w:t>
      </w:r>
      <w:r w:rsidRPr="002D091E">
        <w:rPr>
          <w:rFonts w:eastAsia="Times New Roman"/>
          <w:bCs/>
          <w:szCs w:val="24"/>
        </w:rPr>
        <w:t>λληνική οικονομία</w:t>
      </w:r>
      <w:r>
        <w:rPr>
          <w:rFonts w:eastAsia="Times New Roman"/>
          <w:bCs/>
          <w:szCs w:val="24"/>
        </w:rPr>
        <w:t>.</w:t>
      </w:r>
    </w:p>
    <w:p w14:paraId="6B14EE2E" w14:textId="77777777" w:rsidR="004965E6" w:rsidRDefault="004D430C">
      <w:pPr>
        <w:spacing w:line="600" w:lineRule="auto"/>
        <w:ind w:firstLine="720"/>
        <w:jc w:val="both"/>
        <w:rPr>
          <w:rFonts w:eastAsia="Times New Roman" w:cs="Times New Roman"/>
          <w:szCs w:val="24"/>
        </w:rPr>
      </w:pPr>
      <w:r>
        <w:rPr>
          <w:rFonts w:eastAsia="Times New Roman"/>
          <w:bCs/>
          <w:szCs w:val="24"/>
        </w:rPr>
        <w:t>Τ</w:t>
      </w:r>
      <w:r w:rsidRPr="002D091E">
        <w:rPr>
          <w:rFonts w:eastAsia="Times New Roman"/>
          <w:bCs/>
          <w:szCs w:val="24"/>
        </w:rPr>
        <w:t>ο</w:t>
      </w:r>
      <w:r>
        <w:rPr>
          <w:rFonts w:eastAsia="Times New Roman"/>
          <w:bCs/>
          <w:szCs w:val="24"/>
        </w:rPr>
        <w:t>ν</w:t>
      </w:r>
      <w:r w:rsidRPr="002D091E">
        <w:rPr>
          <w:rFonts w:eastAsia="Times New Roman"/>
          <w:bCs/>
          <w:szCs w:val="24"/>
        </w:rPr>
        <w:t xml:space="preserve"> δεύτερο άξονα της </w:t>
      </w:r>
      <w:r>
        <w:rPr>
          <w:rFonts w:eastAsia="Times New Roman"/>
          <w:bCs/>
          <w:szCs w:val="24"/>
        </w:rPr>
        <w:t>ερευνητ</w:t>
      </w:r>
      <w:r w:rsidRPr="002D091E">
        <w:rPr>
          <w:rFonts w:eastAsia="Times New Roman"/>
          <w:bCs/>
          <w:szCs w:val="24"/>
        </w:rPr>
        <w:t>ικής</w:t>
      </w:r>
      <w:r>
        <w:rPr>
          <w:rFonts w:eastAsia="Times New Roman"/>
          <w:bCs/>
          <w:szCs w:val="24"/>
        </w:rPr>
        <w:t xml:space="preserve"> πολιτικής,</w:t>
      </w:r>
      <w:r w:rsidRPr="002D091E">
        <w:rPr>
          <w:rFonts w:eastAsia="Times New Roman"/>
          <w:bCs/>
          <w:szCs w:val="24"/>
        </w:rPr>
        <w:t xml:space="preserve"> την ελεύθ</w:t>
      </w:r>
      <w:r>
        <w:rPr>
          <w:rFonts w:eastAsia="Times New Roman"/>
          <w:bCs/>
          <w:szCs w:val="24"/>
        </w:rPr>
        <w:t>ερη έ</w:t>
      </w:r>
      <w:r w:rsidRPr="002D091E">
        <w:rPr>
          <w:rFonts w:eastAsia="Times New Roman"/>
          <w:bCs/>
          <w:szCs w:val="24"/>
        </w:rPr>
        <w:t>ρ</w:t>
      </w:r>
      <w:r>
        <w:rPr>
          <w:rFonts w:eastAsia="Times New Roman"/>
          <w:bCs/>
          <w:szCs w:val="24"/>
        </w:rPr>
        <w:t xml:space="preserve">ευνα, </w:t>
      </w:r>
      <w:r w:rsidRPr="002D091E">
        <w:rPr>
          <w:rFonts w:eastAsia="Times New Roman"/>
          <w:bCs/>
          <w:szCs w:val="24"/>
        </w:rPr>
        <w:t xml:space="preserve">προάγει το </w:t>
      </w:r>
      <w:r>
        <w:rPr>
          <w:rFonts w:eastAsia="Times New Roman"/>
          <w:bCs/>
          <w:szCs w:val="24"/>
        </w:rPr>
        <w:t xml:space="preserve">ΕΛΙΔΕΚ. Το ΕΛΙΔΕΚ </w:t>
      </w:r>
      <w:r w:rsidRPr="002D091E">
        <w:rPr>
          <w:rFonts w:eastAsia="Times New Roman"/>
          <w:bCs/>
          <w:szCs w:val="24"/>
        </w:rPr>
        <w:t>είναι ένας θεσμός</w:t>
      </w:r>
      <w:r>
        <w:rPr>
          <w:rFonts w:eastAsia="Times New Roman"/>
          <w:bCs/>
          <w:szCs w:val="24"/>
        </w:rPr>
        <w:t>,</w:t>
      </w:r>
      <w:r w:rsidRPr="002D091E">
        <w:rPr>
          <w:rFonts w:eastAsia="Times New Roman"/>
          <w:bCs/>
          <w:szCs w:val="24"/>
        </w:rPr>
        <w:t xml:space="preserve"> ένα είδος ανεξάρτητης αρχής για την έρευνα</w:t>
      </w:r>
      <w:r>
        <w:rPr>
          <w:rFonts w:eastAsia="Times New Roman"/>
          <w:bCs/>
          <w:szCs w:val="24"/>
        </w:rPr>
        <w:t>,</w:t>
      </w:r>
      <w:r w:rsidRPr="002D091E">
        <w:rPr>
          <w:rFonts w:eastAsia="Times New Roman"/>
          <w:bCs/>
          <w:szCs w:val="24"/>
        </w:rPr>
        <w:t xml:space="preserve"> που δημιουργήθηκε εκ του μηδενό</w:t>
      </w:r>
      <w:r>
        <w:rPr>
          <w:rFonts w:eastAsia="Times New Roman"/>
          <w:bCs/>
          <w:szCs w:val="24"/>
        </w:rPr>
        <w:t xml:space="preserve">ς. </w:t>
      </w:r>
      <w:r>
        <w:rPr>
          <w:rFonts w:eastAsia="Times New Roman" w:cs="Times New Roman"/>
          <w:szCs w:val="24"/>
        </w:rPr>
        <w:t xml:space="preserve">Είναι έργο αυτής της Κυβέρνησης που ουδείς αποτόλμησε στο παρελθόν. Αποσκοπεί στη στήριξη της ελεύθερης έρευνας στα ΑΕΙ και στα </w:t>
      </w:r>
      <w:r>
        <w:rPr>
          <w:rFonts w:eastAsia="Times New Roman" w:cs="Times New Roman"/>
          <w:szCs w:val="24"/>
        </w:rPr>
        <w:t>ε</w:t>
      </w:r>
      <w:r>
        <w:rPr>
          <w:rFonts w:eastAsia="Times New Roman" w:cs="Times New Roman"/>
          <w:szCs w:val="24"/>
        </w:rPr>
        <w:t xml:space="preserve">ρευνητικά </w:t>
      </w:r>
      <w:r>
        <w:rPr>
          <w:rFonts w:eastAsia="Times New Roman" w:cs="Times New Roman"/>
          <w:szCs w:val="24"/>
        </w:rPr>
        <w:t>κ</w:t>
      </w:r>
      <w:r>
        <w:rPr>
          <w:rFonts w:eastAsia="Times New Roman" w:cs="Times New Roman"/>
          <w:szCs w:val="24"/>
        </w:rPr>
        <w:t xml:space="preserve">έντρα και μέσω </w:t>
      </w:r>
      <w:r>
        <w:rPr>
          <w:rFonts w:eastAsia="Times New Roman" w:cs="Times New Roman"/>
          <w:szCs w:val="24"/>
        </w:rPr>
        <w:lastRenderedPageBreak/>
        <w:t xml:space="preserve">αυτής στην ενίσχυση κυρίως νέων επιστημόνων, νέων ερευνητών. </w:t>
      </w:r>
    </w:p>
    <w:p w14:paraId="6B14EE2F"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 xml:space="preserve">Η αποφασιστικότητα της Κυβέρνησης για την επιτυχία και τη βιωσιμότητα του εγχειρήματος εκφράστηκε στο τέλος της περασμένης χρονιάς με μία πρόσθετη ενίσχυση ύψους 60 εκατομμυρίων ευρώ από το Πρόγραμμα Δημοσίων Επενδύσεων προς το ΕΛΙΔΕΚ. </w:t>
      </w:r>
    </w:p>
    <w:p w14:paraId="6B14EE30"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 xml:space="preserve">Η σύνοψη του έργου </w:t>
      </w:r>
      <w:r>
        <w:rPr>
          <w:rFonts w:eastAsia="Times New Roman" w:cs="Times New Roman"/>
          <w:szCs w:val="24"/>
        </w:rPr>
        <w:t>που έχει επιτελεστεί στο ΕΛΙΔΕΚ στα δύο πρώτα χρόνια της λειτουργίας του είναι χαρακτηριστική. Με την πολύτιμη αρωγή από τη Γενική Γραμματεία Έρευνας και Τεχνολογίας έγινε διαχείριση περισσότερων από επτά χιλιάδων ερευνητικών προτάσεων και διατέθηκαν, μετά</w:t>
      </w:r>
      <w:r>
        <w:rPr>
          <w:rFonts w:eastAsia="Times New Roman" w:cs="Times New Roman"/>
          <w:szCs w:val="24"/>
        </w:rPr>
        <w:t xml:space="preserve"> από αξιολόγηση, 111 εκατομμύρια σε περισσότερους από χίλιους επιστήμονες για έρευνα στα ελληνικά ΑΕΙ και </w:t>
      </w:r>
      <w:r>
        <w:rPr>
          <w:rFonts w:eastAsia="Times New Roman" w:cs="Times New Roman"/>
          <w:szCs w:val="24"/>
        </w:rPr>
        <w:t>ε</w:t>
      </w:r>
      <w:r>
        <w:rPr>
          <w:rFonts w:eastAsia="Times New Roman" w:cs="Times New Roman"/>
          <w:szCs w:val="24"/>
        </w:rPr>
        <w:t xml:space="preserve">ρευνητικά </w:t>
      </w:r>
      <w:r>
        <w:rPr>
          <w:rFonts w:eastAsia="Times New Roman" w:cs="Times New Roman"/>
          <w:szCs w:val="24"/>
        </w:rPr>
        <w:t>κ</w:t>
      </w:r>
      <w:r>
        <w:rPr>
          <w:rFonts w:eastAsia="Times New Roman" w:cs="Times New Roman"/>
          <w:szCs w:val="24"/>
        </w:rPr>
        <w:t xml:space="preserve">έντρα. Τα στοιχεία αυτά είναι μοναδικά στα χρονικά της έρευνας στη χώρα και ανακλώνται στα πρώτα δείγματα αναστροφής του brain drain, που </w:t>
      </w:r>
      <w:r>
        <w:rPr>
          <w:rFonts w:eastAsia="Times New Roman" w:cs="Times New Roman"/>
          <w:szCs w:val="24"/>
        </w:rPr>
        <w:t xml:space="preserve">ήδη καταγράφονται. Σαφώς το ΕΛΙΔΕΚ γεννά προκλήσεις και σαφώς υπάρχουν προβλήματα που δεν τα περιμέναμε. Είναι προβλήματα που οφείλονται στην καχυποψία που συνήθως υπάρχει για </w:t>
      </w:r>
      <w:r>
        <w:rPr>
          <w:rFonts w:eastAsia="Times New Roman" w:cs="Times New Roman"/>
          <w:szCs w:val="24"/>
        </w:rPr>
        <w:lastRenderedPageBreak/>
        <w:t>τον δημόσιο τομέα, είτε στα νεωτερικά στοιχεία που περιέχει το ΕΛΙΔΕΚ, είτε ακόμ</w:t>
      </w:r>
      <w:r>
        <w:rPr>
          <w:rFonts w:eastAsia="Times New Roman" w:cs="Times New Roman"/>
          <w:szCs w:val="24"/>
        </w:rPr>
        <w:t xml:space="preserve">η στις προσωπικές φιλοδοξίες και </w:t>
      </w:r>
      <w:proofErr w:type="spellStart"/>
      <w:r>
        <w:rPr>
          <w:rFonts w:eastAsia="Times New Roman" w:cs="Times New Roman"/>
          <w:szCs w:val="24"/>
        </w:rPr>
        <w:t>τακτικισμούς</w:t>
      </w:r>
      <w:proofErr w:type="spellEnd"/>
      <w:r>
        <w:rPr>
          <w:rFonts w:eastAsia="Times New Roman" w:cs="Times New Roman"/>
          <w:szCs w:val="24"/>
        </w:rPr>
        <w:t xml:space="preserve"> που αφθονούν στον ακαδημαϊκό χώρο.</w:t>
      </w:r>
    </w:p>
    <w:p w14:paraId="6B14EE31"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αυτό γίνονται βελτιωτικές παρεμβάσεις ως προς τις διαδικασίες που ακολουθούνται, προκειμένου να ισχυροποιηθεί το κύρος του </w:t>
      </w:r>
      <w:r>
        <w:rPr>
          <w:rFonts w:eastAsia="Times New Roman" w:cs="Times New Roman"/>
          <w:szCs w:val="24"/>
        </w:rPr>
        <w:t>ι</w:t>
      </w:r>
      <w:r>
        <w:rPr>
          <w:rFonts w:eastAsia="Times New Roman" w:cs="Times New Roman"/>
          <w:szCs w:val="24"/>
        </w:rPr>
        <w:t>δρύματος. Συγκεκριμένα στο άρθρο 35 του</w:t>
      </w:r>
      <w:r>
        <w:rPr>
          <w:rFonts w:eastAsia="Times New Roman" w:cs="Times New Roman"/>
          <w:szCs w:val="24"/>
        </w:rPr>
        <w:t xml:space="preserve"> νομοσχεδίου καθορίζονται θέματα που αφορούν τη διαδικασία αξιολόγησης και θεσπίζονται οι θεματικές, συμβουλευτικές επιτροπές, με στόχο την υποστήριξη του έργου των μελών του </w:t>
      </w:r>
      <w:r>
        <w:rPr>
          <w:rFonts w:eastAsia="Times New Roman" w:cs="Times New Roman"/>
          <w:szCs w:val="24"/>
        </w:rPr>
        <w:t>ε</w:t>
      </w:r>
      <w:r>
        <w:rPr>
          <w:rFonts w:eastAsia="Times New Roman" w:cs="Times New Roman"/>
          <w:szCs w:val="24"/>
        </w:rPr>
        <w:t xml:space="preserve">πιστημονικού </w:t>
      </w:r>
      <w:r>
        <w:rPr>
          <w:rFonts w:eastAsia="Times New Roman" w:cs="Times New Roman"/>
          <w:szCs w:val="24"/>
        </w:rPr>
        <w:t>σ</w:t>
      </w:r>
      <w:r>
        <w:rPr>
          <w:rFonts w:eastAsia="Times New Roman" w:cs="Times New Roman"/>
          <w:szCs w:val="24"/>
        </w:rPr>
        <w:t>υμβουλίου του ΕΛΙΔΕΚ και την οικοδόμηση όρων εμπιστοσύνης κατά την</w:t>
      </w:r>
      <w:r>
        <w:rPr>
          <w:rFonts w:eastAsia="Times New Roman" w:cs="Times New Roman"/>
          <w:szCs w:val="24"/>
        </w:rPr>
        <w:t xml:space="preserve"> αξιολόγηση ερευνητικών προτάσεων.</w:t>
      </w:r>
    </w:p>
    <w:p w14:paraId="6B14EE32"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του κουδούνι λήξεως του χρόνου ομιλίας του κυρίου Αναπληρωτή Υπουργού)</w:t>
      </w:r>
    </w:p>
    <w:p w14:paraId="6B14EE33"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Κύριε Πρόεδρε, τελειώνω σε ένα λεπτό.</w:t>
      </w:r>
    </w:p>
    <w:p w14:paraId="6B14EE34"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Ακολουθούν στο άρθρο 36 ρυθμίσεις για τους ερευνητικούς φορείς της χώρας. Εκεί ιδιαίτερ</w:t>
      </w:r>
      <w:r>
        <w:rPr>
          <w:rFonts w:eastAsia="Times New Roman" w:cs="Times New Roman"/>
          <w:szCs w:val="24"/>
        </w:rPr>
        <w:t xml:space="preserve">α σημαντική είναι η ίδρυση, στο πλαίσιο του Ιδρύματος Τεχνολογίας και Έρευνας στην Κρήτη, του Ινστιτούτου Πετρελαϊκής Έρευνας που θα λειτουργεί </w:t>
      </w:r>
      <w:r>
        <w:rPr>
          <w:rFonts w:eastAsia="Times New Roman" w:cs="Times New Roman"/>
          <w:szCs w:val="24"/>
        </w:rPr>
        <w:lastRenderedPageBreak/>
        <w:t xml:space="preserve">στα Χανιά. Πρόκειται για ένα νέο </w:t>
      </w:r>
      <w:r>
        <w:rPr>
          <w:rFonts w:eastAsia="Times New Roman" w:cs="Times New Roman"/>
          <w:szCs w:val="24"/>
        </w:rPr>
        <w:t>ι</w:t>
      </w:r>
      <w:r>
        <w:rPr>
          <w:rFonts w:eastAsia="Times New Roman" w:cs="Times New Roman"/>
          <w:szCs w:val="24"/>
        </w:rPr>
        <w:t xml:space="preserve">νστιτούτο εθνικής εμβέλειας για τη διεξαγωγή </w:t>
      </w:r>
      <w:proofErr w:type="spellStart"/>
      <w:r>
        <w:rPr>
          <w:rFonts w:eastAsia="Times New Roman" w:cs="Times New Roman"/>
          <w:szCs w:val="24"/>
        </w:rPr>
        <w:t>στοχευμένης</w:t>
      </w:r>
      <w:proofErr w:type="spellEnd"/>
      <w:r>
        <w:rPr>
          <w:rFonts w:eastAsia="Times New Roman" w:cs="Times New Roman"/>
          <w:szCs w:val="24"/>
        </w:rPr>
        <w:t xml:space="preserve"> έρευνας σε έναν τομέα</w:t>
      </w:r>
      <w:r>
        <w:rPr>
          <w:rFonts w:eastAsia="Times New Roman" w:cs="Times New Roman"/>
          <w:szCs w:val="24"/>
        </w:rPr>
        <w:t xml:space="preserve"> κομβικό για την ενεργειακή πολιτική της χώρας. </w:t>
      </w:r>
    </w:p>
    <w:p w14:paraId="6B14EE35"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 xml:space="preserve">Το Πολυτεχνείο Χανίων συνεργεί για τον σκοπό αυτό με το ΙΤΕ παρέχοντας χώρους για τη στέγαση του </w:t>
      </w:r>
      <w:r>
        <w:rPr>
          <w:rFonts w:eastAsia="Times New Roman" w:cs="Times New Roman"/>
          <w:szCs w:val="24"/>
        </w:rPr>
        <w:t>ι</w:t>
      </w:r>
      <w:r>
        <w:rPr>
          <w:rFonts w:eastAsia="Times New Roman" w:cs="Times New Roman"/>
          <w:szCs w:val="24"/>
        </w:rPr>
        <w:t>νστιτούτου και αρχικές υποδομές προσθέτοντας αξία στο εγχείρημα και αποτελώντας λαμπρό παράδειγμα του ενιαίου</w:t>
      </w:r>
      <w:r>
        <w:rPr>
          <w:rFonts w:eastAsia="Times New Roman" w:cs="Times New Roman"/>
          <w:szCs w:val="24"/>
        </w:rPr>
        <w:t xml:space="preserve"> χώρου έρευνας παιδείας. Πρέπει να σημειωθεί ότι το </w:t>
      </w:r>
      <w:r>
        <w:rPr>
          <w:rFonts w:eastAsia="Times New Roman" w:cs="Times New Roman"/>
          <w:szCs w:val="24"/>
        </w:rPr>
        <w:t>ι</w:t>
      </w:r>
      <w:r>
        <w:rPr>
          <w:rFonts w:eastAsia="Times New Roman" w:cs="Times New Roman"/>
          <w:szCs w:val="24"/>
        </w:rPr>
        <w:t>νστιτούτο αυτό θα εστιάσει σε τρεις κύριους άξονες: Στην επιστημονική έρευνα σε τεχνικές εντοπισμού κοιτασμάτων υδρογονανθράκων και παραγωγής πετρελαίου και στη μελέτη των αποκαλούμενων περιβαλλοντικών ε</w:t>
      </w:r>
      <w:r>
        <w:rPr>
          <w:rFonts w:eastAsia="Times New Roman" w:cs="Times New Roman"/>
          <w:szCs w:val="24"/>
        </w:rPr>
        <w:t xml:space="preserve">πιπτώσεων. </w:t>
      </w:r>
    </w:p>
    <w:p w14:paraId="6B14EE36"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 xml:space="preserve">Άλλες διατάξεις του άρθρου 36 αποσκοπούν στην καλύτερη λειτουργία των </w:t>
      </w:r>
      <w:r>
        <w:rPr>
          <w:rFonts w:eastAsia="Times New Roman" w:cs="Times New Roman"/>
          <w:szCs w:val="24"/>
        </w:rPr>
        <w:t>ε</w:t>
      </w:r>
      <w:r>
        <w:rPr>
          <w:rFonts w:eastAsia="Times New Roman" w:cs="Times New Roman"/>
          <w:szCs w:val="24"/>
        </w:rPr>
        <w:t xml:space="preserve">ρευνητικών </w:t>
      </w:r>
      <w:r>
        <w:rPr>
          <w:rFonts w:eastAsia="Times New Roman" w:cs="Times New Roman"/>
          <w:szCs w:val="24"/>
        </w:rPr>
        <w:t>κ</w:t>
      </w:r>
      <w:r>
        <w:rPr>
          <w:rFonts w:eastAsia="Times New Roman" w:cs="Times New Roman"/>
          <w:szCs w:val="24"/>
        </w:rPr>
        <w:t xml:space="preserve">έντρων, όπως για παράδειγμα η θέσπιση της ολομέλειας των </w:t>
      </w:r>
      <w:r>
        <w:rPr>
          <w:rFonts w:eastAsia="Times New Roman" w:cs="Times New Roman"/>
          <w:szCs w:val="24"/>
        </w:rPr>
        <w:t>ι</w:t>
      </w:r>
      <w:r>
        <w:rPr>
          <w:rFonts w:eastAsia="Times New Roman" w:cs="Times New Roman"/>
          <w:szCs w:val="24"/>
        </w:rPr>
        <w:t>νστιτούτων. Για πρώτη φορά συμμετέχει το σύνολο του προσωπικού. Όλοι οι εργαζόμενοι σε μία διαδικασία έ</w:t>
      </w:r>
      <w:r>
        <w:rPr>
          <w:rFonts w:eastAsia="Times New Roman" w:cs="Times New Roman"/>
          <w:szCs w:val="24"/>
        </w:rPr>
        <w:t>γκυρης ενημέρωσης και ζύμωσης.</w:t>
      </w:r>
    </w:p>
    <w:p w14:paraId="6B14EE37"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θα ήθελα να κλείσω επισημαίνοντας ότι το προς ψήφιση νομοσχέδιο αποτελεί ένα ακόμη </w:t>
      </w:r>
      <w:r>
        <w:rPr>
          <w:rFonts w:eastAsia="Times New Roman" w:cs="Times New Roman"/>
          <w:szCs w:val="24"/>
        </w:rPr>
        <w:lastRenderedPageBreak/>
        <w:t>σοβαρό βήμα στη διαμόρφωση του νέου ακαδημαϊκού τοπίου της χώρας, ενός τοπίου που μας φέρνει πιο κοντά στις σύγχρ</w:t>
      </w:r>
      <w:r>
        <w:rPr>
          <w:rFonts w:eastAsia="Times New Roman" w:cs="Times New Roman"/>
          <w:szCs w:val="24"/>
        </w:rPr>
        <w:t xml:space="preserve">ονες απαιτήσεις, δημιουργεί προοπτικές και ευκαιρίες σε υγιείς δυνάμεις που υπάρχουν και επιτρέπει να προσβλέπουμε στις μέρες που έρχονται με αισιοδοξία. </w:t>
      </w:r>
    </w:p>
    <w:p w14:paraId="6B14EE38" w14:textId="77777777" w:rsidR="004965E6" w:rsidRDefault="004D430C">
      <w:pPr>
        <w:spacing w:line="600" w:lineRule="auto"/>
        <w:ind w:firstLine="720"/>
        <w:jc w:val="center"/>
        <w:rPr>
          <w:rFonts w:eastAsia="Times New Roman" w:cs="Times New Roman"/>
          <w:szCs w:val="24"/>
        </w:rPr>
      </w:pPr>
      <w:r w:rsidRPr="0034607E">
        <w:rPr>
          <w:rFonts w:eastAsia="Times New Roman" w:cs="Times New Roman"/>
          <w:szCs w:val="24"/>
        </w:rPr>
        <w:t>(Χειροκροτήματα από την πτέρυγα του Σ</w:t>
      </w:r>
      <w:r>
        <w:rPr>
          <w:rFonts w:eastAsia="Times New Roman" w:cs="Times New Roman"/>
          <w:szCs w:val="24"/>
        </w:rPr>
        <w:t>ΥΡΙΖΑ)</w:t>
      </w:r>
    </w:p>
    <w:p w14:paraId="6B14EE39" w14:textId="77777777" w:rsidR="004965E6" w:rsidRDefault="004D430C">
      <w:pPr>
        <w:spacing w:line="600" w:lineRule="auto"/>
        <w:ind w:firstLine="720"/>
        <w:contextualSpacing/>
        <w:jc w:val="both"/>
        <w:rPr>
          <w:rFonts w:eastAsia="Times New Roman" w:cs="Times New Roman"/>
          <w:szCs w:val="24"/>
        </w:rPr>
      </w:pPr>
      <w:r w:rsidRPr="0034607E">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Ευχαριστούμε τον κ. Κώστα </w:t>
      </w:r>
      <w:proofErr w:type="spellStart"/>
      <w:r>
        <w:rPr>
          <w:rFonts w:eastAsia="Times New Roman" w:cs="Times New Roman"/>
          <w:szCs w:val="24"/>
        </w:rPr>
        <w:t>Φωτάκη</w:t>
      </w:r>
      <w:proofErr w:type="spellEnd"/>
      <w:r>
        <w:rPr>
          <w:rFonts w:eastAsia="Times New Roman" w:cs="Times New Roman"/>
          <w:szCs w:val="24"/>
        </w:rPr>
        <w:t>, Αναπληρωτή Υπουργό Παιδείας Έρευνας και Θρησκευμάτων.</w:t>
      </w:r>
    </w:p>
    <w:p w14:paraId="6B14EE3A"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 xml:space="preserve">Ο Βουλευτής Λάρισας της Νέας Δημοκρατίας κ. Γεώργιος </w:t>
      </w:r>
      <w:proofErr w:type="spellStart"/>
      <w:r>
        <w:rPr>
          <w:rFonts w:eastAsia="Times New Roman" w:cs="Times New Roman"/>
          <w:szCs w:val="24"/>
        </w:rPr>
        <w:t>Κατσιαντώνης</w:t>
      </w:r>
      <w:proofErr w:type="spellEnd"/>
      <w:r>
        <w:rPr>
          <w:rFonts w:eastAsia="Times New Roman" w:cs="Times New Roman"/>
          <w:szCs w:val="24"/>
        </w:rPr>
        <w:t xml:space="preserve"> έχει τον λόγο για επτά λεπτά. </w:t>
      </w:r>
    </w:p>
    <w:p w14:paraId="6B14EE3B"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Σας ευχαριστώ, κύριε Πρόεδρε.</w:t>
      </w:r>
    </w:p>
    <w:p w14:paraId="6B14EE3C"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 xml:space="preserve">συνάδελφοι, είμαστε εδώ σήμερα για να συζητήσουμε για το μέλλον της τριτοβάθμιας εκπαίδευσης. Εντούτοις τα </w:t>
      </w:r>
      <w:proofErr w:type="spellStart"/>
      <w:r>
        <w:rPr>
          <w:rFonts w:eastAsia="Times New Roman" w:cs="Times New Roman"/>
          <w:szCs w:val="24"/>
        </w:rPr>
        <w:t>τεκταινόμενα</w:t>
      </w:r>
      <w:proofErr w:type="spellEnd"/>
      <w:r>
        <w:rPr>
          <w:rFonts w:eastAsia="Times New Roman" w:cs="Times New Roman"/>
          <w:szCs w:val="24"/>
        </w:rPr>
        <w:t xml:space="preserve"> των τελευταίων ημερών προσιδιάζουν με φαινόμενα προσβολής της έννοιας της </w:t>
      </w:r>
      <w:r>
        <w:rPr>
          <w:rFonts w:eastAsia="Times New Roman" w:cs="Times New Roman"/>
          <w:szCs w:val="24"/>
        </w:rPr>
        <w:t>δ</w:t>
      </w:r>
      <w:r>
        <w:rPr>
          <w:rFonts w:eastAsia="Times New Roman" w:cs="Times New Roman"/>
          <w:szCs w:val="24"/>
        </w:rPr>
        <w:t>ημοκρατίας και του κοινοβουλευτισμού. Όλα όσα ακούσαμε δια στ</w:t>
      </w:r>
      <w:r>
        <w:rPr>
          <w:rFonts w:eastAsia="Times New Roman" w:cs="Times New Roman"/>
          <w:szCs w:val="24"/>
        </w:rPr>
        <w:t>όματος Πρωθυ</w:t>
      </w:r>
      <w:r>
        <w:rPr>
          <w:rFonts w:eastAsia="Times New Roman" w:cs="Times New Roman"/>
          <w:szCs w:val="24"/>
        </w:rPr>
        <w:lastRenderedPageBreak/>
        <w:t>πουργού και μελών της Κυβέρνησης αποτελούν κακόγουστα αστεία ειπωμένα με προσποιούμενη αληθοφάνεια, η οποία όμως δεν μπορεί να πείσει κανέναν μας. Όλα όσα ακούσαμε για τάχα σημαντική και μοναδική ευκαιρία για τη χώρα μας δεν είναι τίποτα άλλο π</w:t>
      </w:r>
      <w:r>
        <w:rPr>
          <w:rFonts w:eastAsia="Times New Roman" w:cs="Times New Roman"/>
          <w:szCs w:val="24"/>
        </w:rPr>
        <w:t xml:space="preserve">αρά μια διαρκής απόπειρα της Κυβέρνησης να μας πείσει για το αδιανόητο. </w:t>
      </w:r>
    </w:p>
    <w:p w14:paraId="6B14EE3D"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της μειοψηφικής πλέον Κυβέρνησης, η Νέα Δημοκρατία δεν διαπραγματεύεται αξίες και ηθική, δεν παραχωρεί την ιστορία, δεν θυσιάζει το παρελθόν για ένα αβέβαιο μέλλον, </w:t>
      </w:r>
      <w:r>
        <w:rPr>
          <w:rFonts w:eastAsia="Times New Roman" w:cs="Times New Roman"/>
          <w:szCs w:val="24"/>
        </w:rPr>
        <w:t>δεν πρόκειται να συμβάλει στο μοτίβο του παζλ των τραγικών αναμνήσεων, που θα αναπαριστά τις πληγές της Ελλάδας από την περίοδο της διακυβέρνησης σας. Και πλέον της πληγής στα θεμέλια της ιστορίας -για την οποία θα επανέλθω, εφόσον έχετε αποφασίσει να φέρε</w:t>
      </w:r>
      <w:r>
        <w:rPr>
          <w:rFonts w:eastAsia="Times New Roman" w:cs="Times New Roman"/>
          <w:szCs w:val="24"/>
        </w:rPr>
        <w:t xml:space="preserve">τε την </w:t>
      </w:r>
      <w:r>
        <w:rPr>
          <w:rFonts w:eastAsia="Times New Roman" w:cs="Times New Roman"/>
          <w:szCs w:val="24"/>
        </w:rPr>
        <w:t>κ</w:t>
      </w:r>
      <w:r>
        <w:rPr>
          <w:rFonts w:eastAsia="Times New Roman" w:cs="Times New Roman"/>
          <w:szCs w:val="24"/>
        </w:rPr>
        <w:t xml:space="preserve">ύρωση </w:t>
      </w:r>
      <w:r>
        <w:rPr>
          <w:rFonts w:eastAsia="Times New Roman" w:cs="Times New Roman"/>
          <w:szCs w:val="24"/>
        </w:rPr>
        <w:t>σ</w:t>
      </w:r>
      <w:r>
        <w:rPr>
          <w:rFonts w:eastAsia="Times New Roman" w:cs="Times New Roman"/>
          <w:szCs w:val="24"/>
        </w:rPr>
        <w:t xml:space="preserve">υμφωνίας για το </w:t>
      </w:r>
      <w:r>
        <w:rPr>
          <w:rFonts w:eastAsia="Times New Roman" w:cs="Times New Roman"/>
          <w:szCs w:val="24"/>
        </w:rPr>
        <w:t>σ</w:t>
      </w:r>
      <w:r>
        <w:rPr>
          <w:rFonts w:eastAsia="Times New Roman" w:cs="Times New Roman"/>
          <w:szCs w:val="24"/>
        </w:rPr>
        <w:t xml:space="preserve">κοπιανό- έχετε ανοίξει και μία άλλη τεράστια πληγή στην παιδεία με το υπό συζήτηση νομοσχέδιο για τα ΤΕΙ το οποίο, όπως είπε και ο συνάδελφος και εισηγητής της Νέας Δημοκρατίας κ. </w:t>
      </w:r>
      <w:proofErr w:type="spellStart"/>
      <w:r>
        <w:rPr>
          <w:rFonts w:eastAsia="Times New Roman" w:cs="Times New Roman"/>
          <w:szCs w:val="24"/>
        </w:rPr>
        <w:t>Κέλλας</w:t>
      </w:r>
      <w:proofErr w:type="spellEnd"/>
      <w:r>
        <w:rPr>
          <w:rFonts w:eastAsia="Times New Roman" w:cs="Times New Roman"/>
          <w:szCs w:val="24"/>
        </w:rPr>
        <w:t>, είναι ένα νομοσχέδιο αντιεκπαιδευτικ</w:t>
      </w:r>
      <w:r>
        <w:rPr>
          <w:rFonts w:eastAsia="Times New Roman" w:cs="Times New Roman"/>
          <w:szCs w:val="24"/>
        </w:rPr>
        <w:t>ό, αντιπαραγωγικό, αντιαναπτυξιακό, αντικοινωνικό και χωρίς ίχνος κινήτρων.</w:t>
      </w:r>
    </w:p>
    <w:p w14:paraId="6B14EE3E"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μια και αναφέρομαι σε κίνητρα, θα ήθελα να ξεκινήσω από το ότι η Δανία ως χώρα πληρώνει 1.000 ευρώ για κάθε φοιτητή, για να σπουδάζει. Ενώ εσείς αντί να τους ενισχύσετε με οποι</w:t>
      </w:r>
      <w:r>
        <w:rPr>
          <w:rFonts w:eastAsia="Times New Roman" w:cs="Times New Roman"/>
          <w:szCs w:val="24"/>
        </w:rPr>
        <w:t xml:space="preserve">ονδήποτε ουσιαστικό τρόπο για να μείνουν στον τόπο τους και να σπουδάσουν, τους οδηγείτε να βρουν τον τρόπο να πάνε οπουδήποτε αλλού -θα έλεγα- μήπως και βρουν καλύτερη τύχη. Έτσι βρισκόμαστε εδώ για να συζητήσουμε για τη διάλυση των ΤΕΙ της χώρας. Βασικά </w:t>
      </w:r>
      <w:r>
        <w:rPr>
          <w:rFonts w:eastAsia="Times New Roman" w:cs="Times New Roman"/>
          <w:szCs w:val="24"/>
        </w:rPr>
        <w:t xml:space="preserve">όλη η κοινωνία βοά για το ότι έχετε βάλει στόχο να καταστρέψετε την τριτοβάθμια εκπαίδευση.  </w:t>
      </w:r>
    </w:p>
    <w:p w14:paraId="6B14EE3F"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 xml:space="preserve">Ακούστηκαν και συζητήθηκαν πολλά κατά τις συνεδριάσεις στις επιτροπές τις προηγούμενες μέρες σε σημείο που στρεβλώσατε μέχρι και τα λόγια και γραπτά των αρμόδιων </w:t>
      </w:r>
      <w:r>
        <w:rPr>
          <w:rFonts w:eastAsia="Times New Roman" w:cs="Times New Roman"/>
          <w:szCs w:val="24"/>
        </w:rPr>
        <w:t xml:space="preserve">αρχών, όπως χαρακτηριστικά έγινε με την παραποίηση της γνώμης της πρυτανικής </w:t>
      </w:r>
      <w:r>
        <w:rPr>
          <w:rFonts w:eastAsia="Times New Roman" w:cs="Times New Roman"/>
          <w:szCs w:val="24"/>
        </w:rPr>
        <w:t>α</w:t>
      </w:r>
      <w:r>
        <w:rPr>
          <w:rFonts w:eastAsia="Times New Roman" w:cs="Times New Roman"/>
          <w:szCs w:val="24"/>
        </w:rPr>
        <w:t>ρχής του ΤΕΙ Θεσσαλίας, για την οποία είπατε ότι συμφωνεί σε όλα. Όμως, ξεχάσατε βέβαια να συμπληρώσετε υπό ποιες προϋποθέσεις συμφωνεί, αγνοώντας βέβαια επιδεικτικά τις ενστάσει</w:t>
      </w:r>
      <w:r>
        <w:rPr>
          <w:rFonts w:eastAsia="Times New Roman" w:cs="Times New Roman"/>
          <w:szCs w:val="24"/>
        </w:rPr>
        <w:t xml:space="preserve">ς και διαφωνίες του. Αγνοήσατε επίσης και την πρυτανική </w:t>
      </w:r>
      <w:r>
        <w:rPr>
          <w:rFonts w:eastAsia="Times New Roman" w:cs="Times New Roman"/>
          <w:szCs w:val="24"/>
        </w:rPr>
        <w:t>α</w:t>
      </w:r>
      <w:r>
        <w:rPr>
          <w:rFonts w:eastAsia="Times New Roman" w:cs="Times New Roman"/>
          <w:szCs w:val="24"/>
        </w:rPr>
        <w:t xml:space="preserve">ρχή του ΤΕΙ Στερεάς Ελλάδας, η οποία διά του </w:t>
      </w:r>
      <w:r>
        <w:rPr>
          <w:rFonts w:eastAsia="Times New Roman" w:cs="Times New Roman"/>
          <w:szCs w:val="24"/>
        </w:rPr>
        <w:t>π</w:t>
      </w:r>
      <w:r>
        <w:rPr>
          <w:rFonts w:eastAsia="Times New Roman" w:cs="Times New Roman"/>
          <w:szCs w:val="24"/>
        </w:rPr>
        <w:t xml:space="preserve">ρυτάνεως της εξέφρασε σφοδρώς τη διαφωνία της με τις αλλαγές </w:t>
      </w:r>
      <w:r>
        <w:rPr>
          <w:rFonts w:eastAsia="Times New Roman" w:cs="Times New Roman"/>
          <w:szCs w:val="24"/>
        </w:rPr>
        <w:lastRenderedPageBreak/>
        <w:t>που επιχειρείτε, σε σημείο μάλιστα να καταγγείλει απαξία των ΤΕΙ. Με κερασάκι βέβαια στην το</w:t>
      </w:r>
      <w:r>
        <w:rPr>
          <w:rFonts w:eastAsia="Times New Roman" w:cs="Times New Roman"/>
          <w:szCs w:val="24"/>
        </w:rPr>
        <w:t>ύρτα τη ζοφερή διαπίστωσή του ότι δεν προηγήθηκε κα</w:t>
      </w:r>
      <w:r>
        <w:rPr>
          <w:rFonts w:eastAsia="Times New Roman" w:cs="Times New Roman"/>
          <w:szCs w:val="24"/>
        </w:rPr>
        <w:t>μ</w:t>
      </w:r>
      <w:r>
        <w:rPr>
          <w:rFonts w:eastAsia="Times New Roman" w:cs="Times New Roman"/>
          <w:szCs w:val="24"/>
        </w:rPr>
        <w:t>μία αξιολόγηση ούτε λήφθηκαν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οι καλές αξιολογήσεις εξωτερικών </w:t>
      </w:r>
      <w:proofErr w:type="spellStart"/>
      <w:r>
        <w:rPr>
          <w:rFonts w:eastAsia="Times New Roman" w:cs="Times New Roman"/>
          <w:szCs w:val="24"/>
        </w:rPr>
        <w:t>αξιολογητών</w:t>
      </w:r>
      <w:proofErr w:type="spellEnd"/>
      <w:r>
        <w:rPr>
          <w:rFonts w:eastAsia="Times New Roman" w:cs="Times New Roman"/>
          <w:szCs w:val="24"/>
        </w:rPr>
        <w:t xml:space="preserve">. Το δε </w:t>
      </w:r>
      <w:r>
        <w:rPr>
          <w:rFonts w:eastAsia="Times New Roman" w:cs="Times New Roman"/>
          <w:szCs w:val="24"/>
        </w:rPr>
        <w:t>δ</w:t>
      </w:r>
      <w:r>
        <w:rPr>
          <w:rFonts w:eastAsia="Times New Roman" w:cs="Times New Roman"/>
          <w:szCs w:val="24"/>
        </w:rPr>
        <w:t xml:space="preserve">ημοτικό </w:t>
      </w:r>
      <w:r>
        <w:rPr>
          <w:rFonts w:eastAsia="Times New Roman" w:cs="Times New Roman"/>
          <w:szCs w:val="24"/>
        </w:rPr>
        <w:t>σ</w:t>
      </w:r>
      <w:r>
        <w:rPr>
          <w:rFonts w:eastAsia="Times New Roman" w:cs="Times New Roman"/>
          <w:szCs w:val="24"/>
        </w:rPr>
        <w:t>υμβούλιο της Λάρισας έφτασε σε σημείο να παγώσει το όλο εγχείρημα.</w:t>
      </w:r>
    </w:p>
    <w:p w14:paraId="6B14EE40"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Με τούτα και με τα άλλα, προσπαθώ πάν</w:t>
      </w:r>
      <w:r>
        <w:rPr>
          <w:rFonts w:eastAsia="Times New Roman" w:cs="Times New Roman"/>
          <w:szCs w:val="24"/>
        </w:rPr>
        <w:t xml:space="preserve">τως να φανταστώ το παρασκήνιο που υπάρχει σε κάθε σχέδιο νόμου που φέρνετε, αφού οι εκπλήξεις ποτέ δεν σταματούν. Και είναι αλήθεια ότι είστε τόσο αψυχολόγητοι και βιαστικοί που δεν κρατάτε ούτε τα προσχήματα και τους τύπους. </w:t>
      </w:r>
    </w:p>
    <w:p w14:paraId="6B14EE41"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 xml:space="preserve">Αυτό μας αποδεικνύετε, κύριε </w:t>
      </w:r>
      <w:r>
        <w:rPr>
          <w:rFonts w:eastAsia="Times New Roman" w:cs="Times New Roman"/>
          <w:szCs w:val="24"/>
        </w:rPr>
        <w:t xml:space="preserve">Υπουργέ, με την περίπτωση του </w:t>
      </w:r>
      <w:r>
        <w:rPr>
          <w:rFonts w:eastAsia="Times New Roman" w:cs="Times New Roman"/>
          <w:szCs w:val="24"/>
        </w:rPr>
        <w:t>σ</w:t>
      </w:r>
      <w:r>
        <w:rPr>
          <w:rFonts w:eastAsia="Times New Roman" w:cs="Times New Roman"/>
          <w:szCs w:val="24"/>
        </w:rPr>
        <w:t xml:space="preserve">υμβούλου σας κ. Κυπριανού, αυτού δηλαδή που επιμελήθηκε το όλο νομοσχέδιο, ο οποίος παραιτήθηκε εν μία </w:t>
      </w:r>
      <w:proofErr w:type="spellStart"/>
      <w:r>
        <w:rPr>
          <w:rFonts w:eastAsia="Times New Roman" w:cs="Times New Roman"/>
          <w:szCs w:val="24"/>
        </w:rPr>
        <w:t>νυκτί</w:t>
      </w:r>
      <w:proofErr w:type="spellEnd"/>
      <w:r>
        <w:rPr>
          <w:rFonts w:eastAsia="Times New Roman" w:cs="Times New Roman"/>
          <w:szCs w:val="24"/>
        </w:rPr>
        <w:t>, με δική σας συμφωνία βέβαια από ό,τι φαίνεται. Και την επόμενη μέρα, εσείς που κάνετε τα αδύνατα δυνατά να πατάξετε</w:t>
      </w:r>
      <w:r>
        <w:rPr>
          <w:rFonts w:eastAsia="Times New Roman" w:cs="Times New Roman"/>
          <w:szCs w:val="24"/>
        </w:rPr>
        <w:t xml:space="preserve"> τη διαφθορά, τη διαπλοκή και πρεσβεύετε το κράτος δικαίου και την ανεξαρτησία των </w:t>
      </w:r>
      <w:r>
        <w:rPr>
          <w:rFonts w:eastAsia="Times New Roman" w:cs="Times New Roman"/>
          <w:szCs w:val="24"/>
        </w:rPr>
        <w:t>α</w:t>
      </w:r>
      <w:r>
        <w:rPr>
          <w:rFonts w:eastAsia="Times New Roman" w:cs="Times New Roman"/>
          <w:szCs w:val="24"/>
        </w:rPr>
        <w:t xml:space="preserve">ρχών, τον φυτεύετε στην Αρχή Διασφάλισης και Πιστοποίησης Ποιότητας στην Ανώτατη Εκπαίδευση. Με </w:t>
      </w:r>
      <w:r>
        <w:rPr>
          <w:rFonts w:eastAsia="Times New Roman" w:cs="Times New Roman"/>
          <w:szCs w:val="24"/>
        </w:rPr>
        <w:lastRenderedPageBreak/>
        <w:t>απλά λόγια, δηλαδή, από τη μία μέρα στην άλλη μας δείχνετε ξεκάθαρα και προκ</w:t>
      </w:r>
      <w:r>
        <w:rPr>
          <w:rFonts w:eastAsia="Times New Roman" w:cs="Times New Roman"/>
          <w:szCs w:val="24"/>
        </w:rPr>
        <w:t xml:space="preserve">λητικά πόσο απροκάλυπτα επιχειρείτε να ελέγξετε μια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τοποθετώντας επικεφαλής της ΑΔΙΠ </w:t>
      </w:r>
      <w:r>
        <w:rPr>
          <w:rFonts w:eastAsia="Times New Roman" w:cs="Times New Roman"/>
          <w:szCs w:val="24"/>
        </w:rPr>
        <w:t>σ</w:t>
      </w:r>
      <w:r>
        <w:rPr>
          <w:rFonts w:eastAsia="Times New Roman" w:cs="Times New Roman"/>
          <w:szCs w:val="24"/>
        </w:rPr>
        <w:t xml:space="preserve">ύμβουλο του Υπουργού. Και δεν πρέπει βέβαια να ξεχνάμε ότι την εν λόγω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 την έχετε κατ’ επανάληψη «στολίσει» και απαξιώσει αποψιλώνοντας τις</w:t>
      </w:r>
      <w:r>
        <w:rPr>
          <w:rFonts w:eastAsia="Times New Roman" w:cs="Times New Roman"/>
          <w:szCs w:val="24"/>
        </w:rPr>
        <w:t xml:space="preserve"> αρμοδιότητες και υποβαθμίζοντας το έργο της. Όμως πώς τα φέρνει ο καιρός και αλλάζουν τα πράγματα!</w:t>
      </w:r>
    </w:p>
    <w:p w14:paraId="6B14EE42" w14:textId="77777777" w:rsidR="004965E6" w:rsidRDefault="004D430C">
      <w:pPr>
        <w:spacing w:line="600" w:lineRule="auto"/>
        <w:ind w:firstLine="720"/>
        <w:contextualSpacing/>
        <w:jc w:val="both"/>
        <w:rPr>
          <w:rFonts w:eastAsia="Times New Roman" w:cs="Times New Roman"/>
          <w:szCs w:val="24"/>
        </w:rPr>
      </w:pPr>
      <w:r>
        <w:rPr>
          <w:rFonts w:eastAsia="Times New Roman" w:cs="Times New Roman"/>
          <w:szCs w:val="24"/>
        </w:rPr>
        <w:t xml:space="preserve">Καταλήγοντας για το υπό συζήτηση νομοσχέδιο και το μέλλον της </w:t>
      </w:r>
      <w:r>
        <w:rPr>
          <w:rFonts w:eastAsia="Times New Roman" w:cs="Times New Roman"/>
          <w:szCs w:val="24"/>
        </w:rPr>
        <w:t>τ</w:t>
      </w:r>
      <w:r>
        <w:rPr>
          <w:rFonts w:eastAsia="Times New Roman" w:cs="Times New Roman"/>
          <w:szCs w:val="24"/>
        </w:rPr>
        <w:t xml:space="preserve">ριτοβάθμιας </w:t>
      </w:r>
      <w:r>
        <w:rPr>
          <w:rFonts w:eastAsia="Times New Roman" w:cs="Times New Roman"/>
          <w:szCs w:val="24"/>
        </w:rPr>
        <w:t>ε</w:t>
      </w:r>
      <w:r>
        <w:rPr>
          <w:rFonts w:eastAsia="Times New Roman" w:cs="Times New Roman"/>
          <w:szCs w:val="24"/>
        </w:rPr>
        <w:t>κπαίδευσης της χώρας μας, θα σταθώ σε κάτι που διάβασα πρόσφατα και μου δημιούργ</w:t>
      </w:r>
      <w:r>
        <w:rPr>
          <w:rFonts w:eastAsia="Times New Roman" w:cs="Times New Roman"/>
          <w:szCs w:val="24"/>
        </w:rPr>
        <w:t xml:space="preserve">ησε ιδιαίτερα αρνητικά συναισθήματα. Αναφέρομαι στην εμπεριστατωμένη μελέτη του Ιδρύματος Οικονομικών και Βιομηχανικών Ερευνών, το οποίο ούτε λίγο ούτε πολύ καταλήγει στη θλιβερή διαπίστωση ότι σε τούτη τη χώρα τα </w:t>
      </w:r>
      <w:proofErr w:type="spellStart"/>
      <w:r>
        <w:rPr>
          <w:rFonts w:eastAsia="Times New Roman" w:cs="Times New Roman"/>
          <w:szCs w:val="24"/>
        </w:rPr>
        <w:t>υπεριδρύματα</w:t>
      </w:r>
      <w:proofErr w:type="spellEnd"/>
      <w:r>
        <w:rPr>
          <w:rFonts w:eastAsia="Times New Roman" w:cs="Times New Roman"/>
          <w:szCs w:val="24"/>
        </w:rPr>
        <w:t xml:space="preserve"> που φτιάχνετε θα είναι άδεια </w:t>
      </w:r>
      <w:r>
        <w:rPr>
          <w:rFonts w:eastAsia="Times New Roman" w:cs="Times New Roman"/>
          <w:szCs w:val="24"/>
        </w:rPr>
        <w:t>και έρημα, αφού σε λίγο η Ελλάδα απλά δεν θα έχει φοιτητές.</w:t>
      </w:r>
    </w:p>
    <w:p w14:paraId="6B14EE43" w14:textId="77777777" w:rsidR="004965E6" w:rsidRDefault="004D430C">
      <w:pPr>
        <w:spacing w:line="600" w:lineRule="auto"/>
        <w:ind w:firstLine="720"/>
        <w:jc w:val="both"/>
        <w:rPr>
          <w:rFonts w:eastAsia="Times New Roman" w:cs="Times New Roman"/>
          <w:szCs w:val="24"/>
        </w:rPr>
      </w:pPr>
      <w:r w:rsidRPr="00470E8B">
        <w:rPr>
          <w:rFonts w:eastAsia="Times New Roman" w:cs="Times New Roman"/>
          <w:szCs w:val="24"/>
        </w:rPr>
        <w:t>Μήπως τελικά εκεί στοχεύετε</w:t>
      </w:r>
      <w:r>
        <w:rPr>
          <w:rFonts w:eastAsia="Times New Roman" w:cs="Times New Roman"/>
          <w:szCs w:val="24"/>
        </w:rPr>
        <w:t>, ώστε να επιτύχετε τον στόχο σας αυτόν της ε</w:t>
      </w:r>
      <w:r w:rsidRPr="00470E8B">
        <w:rPr>
          <w:rFonts w:eastAsia="Times New Roman" w:cs="Times New Roman"/>
          <w:szCs w:val="24"/>
        </w:rPr>
        <w:t xml:space="preserve">λεύθερης πρόσβασης στα πανεπιστήμια </w:t>
      </w:r>
      <w:r w:rsidRPr="00470E8B">
        <w:rPr>
          <w:rFonts w:eastAsia="Times New Roman" w:cs="Times New Roman"/>
          <w:szCs w:val="24"/>
        </w:rPr>
        <w:lastRenderedPageBreak/>
        <w:t xml:space="preserve">και </w:t>
      </w:r>
      <w:r>
        <w:rPr>
          <w:rFonts w:eastAsia="Times New Roman" w:cs="Times New Roman"/>
          <w:szCs w:val="24"/>
        </w:rPr>
        <w:t>όμως,</w:t>
      </w:r>
      <w:r w:rsidRPr="00470E8B">
        <w:rPr>
          <w:rFonts w:eastAsia="Times New Roman" w:cs="Times New Roman"/>
          <w:szCs w:val="24"/>
        </w:rPr>
        <w:t xml:space="preserve"> θα προκύψει λόγω της δημογραφικής κατάρρευσης που απειλεί τη χώρα</w:t>
      </w:r>
      <w:r>
        <w:rPr>
          <w:rFonts w:eastAsia="Times New Roman" w:cs="Times New Roman"/>
          <w:szCs w:val="24"/>
        </w:rPr>
        <w:t>.</w:t>
      </w:r>
      <w:r w:rsidRPr="00470E8B">
        <w:rPr>
          <w:rFonts w:eastAsia="Times New Roman" w:cs="Times New Roman"/>
          <w:szCs w:val="24"/>
        </w:rPr>
        <w:t xml:space="preserve"> Ειδικότερα</w:t>
      </w:r>
      <w:r>
        <w:rPr>
          <w:rFonts w:eastAsia="Times New Roman" w:cs="Times New Roman"/>
          <w:szCs w:val="24"/>
        </w:rPr>
        <w:t>,</w:t>
      </w:r>
      <w:r w:rsidRPr="00470E8B">
        <w:rPr>
          <w:rFonts w:eastAsia="Times New Roman" w:cs="Times New Roman"/>
          <w:szCs w:val="24"/>
        </w:rPr>
        <w:t xml:space="preserve"> </w:t>
      </w:r>
      <w:r>
        <w:rPr>
          <w:rFonts w:eastAsia="Times New Roman" w:cs="Times New Roman"/>
          <w:szCs w:val="24"/>
        </w:rPr>
        <w:t>η συγκεκριμένη μ</w:t>
      </w:r>
      <w:r w:rsidRPr="00470E8B">
        <w:rPr>
          <w:rFonts w:eastAsia="Times New Roman" w:cs="Times New Roman"/>
          <w:szCs w:val="24"/>
        </w:rPr>
        <w:t>ελέτη καταλήγει ότι σε βάθος δεκαετίας θα δούμε τον αριθμό αποφοίτων των ανώτατων ιδρυμάτων της χώρας να μειώνεται κατά 30% λόγω του δημογραφικού προβλήματος</w:t>
      </w:r>
      <w:r>
        <w:rPr>
          <w:rFonts w:eastAsia="Times New Roman" w:cs="Times New Roman"/>
          <w:szCs w:val="24"/>
        </w:rPr>
        <w:t>.</w:t>
      </w:r>
      <w:r w:rsidRPr="00470E8B">
        <w:rPr>
          <w:rFonts w:eastAsia="Times New Roman" w:cs="Times New Roman"/>
          <w:szCs w:val="24"/>
        </w:rPr>
        <w:t xml:space="preserve"> </w:t>
      </w:r>
    </w:p>
    <w:p w14:paraId="6B14EE4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Αντί, λοιπόν, </w:t>
      </w:r>
      <w:r w:rsidRPr="00470E8B">
        <w:rPr>
          <w:rFonts w:eastAsia="Times New Roman" w:cs="Times New Roman"/>
          <w:szCs w:val="24"/>
        </w:rPr>
        <w:t xml:space="preserve">να σχεδιάσετε με </w:t>
      </w:r>
      <w:r>
        <w:rPr>
          <w:rFonts w:eastAsia="Times New Roman" w:cs="Times New Roman"/>
          <w:szCs w:val="24"/>
        </w:rPr>
        <w:t xml:space="preserve">μακροπρόθεσμο πλάνο εκπαιδευτικής </w:t>
      </w:r>
      <w:r w:rsidRPr="00470E8B">
        <w:rPr>
          <w:rFonts w:eastAsia="Times New Roman" w:cs="Times New Roman"/>
          <w:szCs w:val="24"/>
        </w:rPr>
        <w:t>πολιτικής το μ</w:t>
      </w:r>
      <w:r w:rsidRPr="00470E8B">
        <w:rPr>
          <w:rFonts w:eastAsia="Times New Roman" w:cs="Times New Roman"/>
          <w:szCs w:val="24"/>
        </w:rPr>
        <w:t>έλλον της τριτοβάθμιας εκπαίδευσης</w:t>
      </w:r>
      <w:r>
        <w:rPr>
          <w:rFonts w:eastAsia="Times New Roman" w:cs="Times New Roman"/>
          <w:szCs w:val="24"/>
        </w:rPr>
        <w:t>,</w:t>
      </w:r>
      <w:r w:rsidRPr="00470E8B">
        <w:rPr>
          <w:rFonts w:eastAsia="Times New Roman" w:cs="Times New Roman"/>
          <w:szCs w:val="24"/>
        </w:rPr>
        <w:t xml:space="preserve"> εσ</w:t>
      </w:r>
      <w:r>
        <w:rPr>
          <w:rFonts w:eastAsia="Times New Roman" w:cs="Times New Roman"/>
          <w:szCs w:val="24"/>
        </w:rPr>
        <w:t>είς βάζετε κάτω τα κουκιά για του</w:t>
      </w:r>
      <w:r w:rsidRPr="00470E8B">
        <w:rPr>
          <w:rFonts w:eastAsia="Times New Roman" w:cs="Times New Roman"/>
          <w:szCs w:val="24"/>
        </w:rPr>
        <w:t>ς επόμεν</w:t>
      </w:r>
      <w:r>
        <w:rPr>
          <w:rFonts w:eastAsia="Times New Roman" w:cs="Times New Roman"/>
          <w:szCs w:val="24"/>
        </w:rPr>
        <w:t>ου</w:t>
      </w:r>
      <w:r w:rsidRPr="00470E8B">
        <w:rPr>
          <w:rFonts w:eastAsia="Times New Roman" w:cs="Times New Roman"/>
          <w:szCs w:val="24"/>
        </w:rPr>
        <w:t xml:space="preserve">ς μόνο </w:t>
      </w:r>
      <w:r>
        <w:rPr>
          <w:rFonts w:eastAsia="Times New Roman" w:cs="Times New Roman"/>
          <w:szCs w:val="24"/>
        </w:rPr>
        <w:t xml:space="preserve">δώδεκα </w:t>
      </w:r>
      <w:r w:rsidRPr="00470E8B">
        <w:rPr>
          <w:rFonts w:eastAsia="Times New Roman" w:cs="Times New Roman"/>
          <w:szCs w:val="24"/>
        </w:rPr>
        <w:t>μήνες χωρί</w:t>
      </w:r>
      <w:r>
        <w:rPr>
          <w:rFonts w:eastAsia="Times New Roman" w:cs="Times New Roman"/>
          <w:szCs w:val="24"/>
        </w:rPr>
        <w:t>ς να</w:t>
      </w:r>
      <w:r w:rsidRPr="00470E8B">
        <w:rPr>
          <w:rFonts w:eastAsia="Times New Roman" w:cs="Times New Roman"/>
          <w:szCs w:val="24"/>
        </w:rPr>
        <w:t xml:space="preserve"> σας ενδιαφέρει τι θα γίνει στο μέλλον</w:t>
      </w:r>
      <w:r>
        <w:rPr>
          <w:rFonts w:eastAsia="Times New Roman" w:cs="Times New Roman"/>
          <w:szCs w:val="24"/>
        </w:rPr>
        <w:t>,</w:t>
      </w:r>
      <w:r w:rsidRPr="00470E8B">
        <w:rPr>
          <w:rFonts w:eastAsia="Times New Roman" w:cs="Times New Roman"/>
          <w:szCs w:val="24"/>
        </w:rPr>
        <w:t xml:space="preserve"> ώστε να αντιμετωπίσετε τα προβλήματα αυτά πριν δημιουργηθούν</w:t>
      </w:r>
      <w:r>
        <w:rPr>
          <w:rFonts w:eastAsia="Times New Roman" w:cs="Times New Roman"/>
          <w:szCs w:val="24"/>
        </w:rPr>
        <w:t>.</w:t>
      </w:r>
      <w:r w:rsidRPr="00470E8B">
        <w:rPr>
          <w:rFonts w:eastAsia="Times New Roman" w:cs="Times New Roman"/>
          <w:szCs w:val="24"/>
        </w:rPr>
        <w:t xml:space="preserve"> </w:t>
      </w:r>
    </w:p>
    <w:p w14:paraId="6B14EE4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Μάλιστα, τ</w:t>
      </w:r>
      <w:r w:rsidRPr="00470E8B">
        <w:rPr>
          <w:rFonts w:eastAsia="Times New Roman" w:cs="Times New Roman"/>
          <w:szCs w:val="24"/>
        </w:rPr>
        <w:t>α συμπε</w:t>
      </w:r>
      <w:r>
        <w:rPr>
          <w:rFonts w:eastAsia="Times New Roman" w:cs="Times New Roman"/>
          <w:szCs w:val="24"/>
        </w:rPr>
        <w:t>ράσματα της πανελλαδικής αυ</w:t>
      </w:r>
      <w:r>
        <w:rPr>
          <w:rFonts w:eastAsia="Times New Roman" w:cs="Times New Roman"/>
          <w:szCs w:val="24"/>
        </w:rPr>
        <w:t>τής μ</w:t>
      </w:r>
      <w:r w:rsidRPr="00470E8B">
        <w:rPr>
          <w:rFonts w:eastAsia="Times New Roman" w:cs="Times New Roman"/>
          <w:szCs w:val="24"/>
        </w:rPr>
        <w:t>ελέτης είναι τόσο απογοητευτικά</w:t>
      </w:r>
      <w:r>
        <w:rPr>
          <w:rFonts w:eastAsia="Times New Roman" w:cs="Times New Roman"/>
          <w:szCs w:val="24"/>
        </w:rPr>
        <w:t>, αφού αναφέρεται ότι σύντομα δ</w:t>
      </w:r>
      <w:r w:rsidRPr="00470E8B">
        <w:rPr>
          <w:rFonts w:eastAsia="Times New Roman" w:cs="Times New Roman"/>
          <w:szCs w:val="24"/>
        </w:rPr>
        <w:t>εν θα υπάρχει αντίστοιχος πληθυσμός υποψηφίων φοιτητών για να διεκδικήσουν τις θέσεις που προσφέρονται στην ανώτατη εκπαίδευση της χώρας</w:t>
      </w:r>
      <w:r>
        <w:rPr>
          <w:rFonts w:eastAsia="Times New Roman" w:cs="Times New Roman"/>
          <w:szCs w:val="24"/>
        </w:rPr>
        <w:t>,</w:t>
      </w:r>
      <w:r w:rsidRPr="00470E8B">
        <w:rPr>
          <w:rFonts w:eastAsia="Times New Roman" w:cs="Times New Roman"/>
          <w:szCs w:val="24"/>
        </w:rPr>
        <w:t xml:space="preserve"> οπότε πρέπει από τώρα να σχεδιαστούν στρατηγικές μέ</w:t>
      </w:r>
      <w:r w:rsidRPr="00470E8B">
        <w:rPr>
          <w:rFonts w:eastAsia="Times New Roman" w:cs="Times New Roman"/>
          <w:szCs w:val="24"/>
        </w:rPr>
        <w:t>σω προπτυχιακών προγραμμάτων στα αγγλικά</w:t>
      </w:r>
      <w:r>
        <w:rPr>
          <w:rFonts w:eastAsia="Times New Roman" w:cs="Times New Roman"/>
          <w:szCs w:val="24"/>
        </w:rPr>
        <w:t>,</w:t>
      </w:r>
      <w:r w:rsidRPr="00470E8B">
        <w:rPr>
          <w:rFonts w:eastAsia="Times New Roman" w:cs="Times New Roman"/>
          <w:szCs w:val="24"/>
        </w:rPr>
        <w:t xml:space="preserve"> οι οποίες θα προσελκύσουν στα ελληνικά </w:t>
      </w:r>
      <w:r>
        <w:rPr>
          <w:rFonts w:eastAsia="Times New Roman" w:cs="Times New Roman"/>
          <w:szCs w:val="24"/>
        </w:rPr>
        <w:t xml:space="preserve">ΑΕΙ </w:t>
      </w:r>
      <w:r w:rsidRPr="00470E8B">
        <w:rPr>
          <w:rFonts w:eastAsia="Times New Roman" w:cs="Times New Roman"/>
          <w:szCs w:val="24"/>
        </w:rPr>
        <w:t>από το εξωτερι</w:t>
      </w:r>
      <w:r>
        <w:rPr>
          <w:rFonts w:eastAsia="Times New Roman" w:cs="Times New Roman"/>
          <w:szCs w:val="24"/>
        </w:rPr>
        <w:t xml:space="preserve">κό που θα τους δώσουν επιπλέον πόρους. </w:t>
      </w:r>
    </w:p>
    <w:p w14:paraId="6B14EE4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6B14EE47" w14:textId="77777777" w:rsidR="004965E6" w:rsidRDefault="004D430C">
      <w:pPr>
        <w:spacing w:line="600" w:lineRule="auto"/>
        <w:ind w:firstLine="720"/>
        <w:jc w:val="both"/>
        <w:rPr>
          <w:rFonts w:eastAsia="Times New Roman" w:cs="Times New Roman"/>
          <w:szCs w:val="24"/>
        </w:rPr>
      </w:pPr>
      <w:r w:rsidRPr="00470E8B">
        <w:rPr>
          <w:rFonts w:eastAsia="Times New Roman" w:cs="Times New Roman"/>
          <w:szCs w:val="24"/>
        </w:rPr>
        <w:t>Σε ένα λεπτ</w:t>
      </w:r>
      <w:r>
        <w:rPr>
          <w:rFonts w:eastAsia="Times New Roman" w:cs="Times New Roman"/>
          <w:szCs w:val="24"/>
        </w:rPr>
        <w:t>ό</w:t>
      </w:r>
      <w:r w:rsidRPr="00470E8B">
        <w:rPr>
          <w:rFonts w:eastAsia="Times New Roman" w:cs="Times New Roman"/>
          <w:szCs w:val="24"/>
        </w:rPr>
        <w:t xml:space="preserve"> </w:t>
      </w:r>
      <w:r>
        <w:rPr>
          <w:rFonts w:eastAsia="Times New Roman" w:cs="Times New Roman"/>
          <w:szCs w:val="24"/>
        </w:rPr>
        <w:t xml:space="preserve">θα </w:t>
      </w:r>
      <w:r w:rsidRPr="00470E8B">
        <w:rPr>
          <w:rFonts w:eastAsia="Times New Roman" w:cs="Times New Roman"/>
          <w:szCs w:val="24"/>
        </w:rPr>
        <w:t>έχω τελειώσει</w:t>
      </w:r>
      <w:r>
        <w:rPr>
          <w:rFonts w:eastAsia="Times New Roman" w:cs="Times New Roman"/>
          <w:szCs w:val="24"/>
        </w:rPr>
        <w:t>, κύ</w:t>
      </w:r>
      <w:r>
        <w:rPr>
          <w:rFonts w:eastAsia="Times New Roman" w:cs="Times New Roman"/>
          <w:szCs w:val="24"/>
        </w:rPr>
        <w:t>ριε Πρόεδρε.</w:t>
      </w:r>
    </w:p>
    <w:p w14:paraId="6B14EE48" w14:textId="77777777" w:rsidR="004965E6" w:rsidRDefault="004D430C">
      <w:pPr>
        <w:spacing w:line="600" w:lineRule="auto"/>
        <w:ind w:firstLine="720"/>
        <w:jc w:val="both"/>
        <w:rPr>
          <w:rFonts w:eastAsia="Times New Roman" w:cs="Times New Roman"/>
          <w:szCs w:val="24"/>
        </w:rPr>
      </w:pPr>
      <w:r w:rsidRPr="00470E8B">
        <w:rPr>
          <w:rFonts w:eastAsia="Times New Roman" w:cs="Times New Roman"/>
          <w:szCs w:val="24"/>
        </w:rPr>
        <w:t>Η ανώτατη εκπαίδευση της χώρας εξακολουθεί να μορφώνει κατά κύριο λόγο υποψηφίους που διεκδικούν θέσεις στο</w:t>
      </w:r>
      <w:r>
        <w:rPr>
          <w:rFonts w:eastAsia="Times New Roman" w:cs="Times New Roman"/>
          <w:szCs w:val="24"/>
        </w:rPr>
        <w:t>ν</w:t>
      </w:r>
      <w:r w:rsidRPr="00470E8B">
        <w:rPr>
          <w:rFonts w:eastAsia="Times New Roman" w:cs="Times New Roman"/>
          <w:szCs w:val="24"/>
        </w:rPr>
        <w:t xml:space="preserve"> δημόσιο τομέα </w:t>
      </w:r>
      <w:r>
        <w:rPr>
          <w:rFonts w:eastAsia="Times New Roman" w:cs="Times New Roman"/>
          <w:szCs w:val="24"/>
        </w:rPr>
        <w:t xml:space="preserve">ή στην εκπαίδευση, οι οποίες </w:t>
      </w:r>
      <w:r w:rsidRPr="00470E8B">
        <w:rPr>
          <w:rFonts w:eastAsia="Times New Roman" w:cs="Times New Roman"/>
          <w:szCs w:val="24"/>
        </w:rPr>
        <w:t>τα επόμενα χρόνια αναμένεται να συρρικνωθούν</w:t>
      </w:r>
      <w:r>
        <w:rPr>
          <w:rFonts w:eastAsia="Times New Roman" w:cs="Times New Roman"/>
          <w:szCs w:val="24"/>
        </w:rPr>
        <w:t>.</w:t>
      </w:r>
      <w:r w:rsidRPr="00470E8B">
        <w:rPr>
          <w:rFonts w:eastAsia="Times New Roman" w:cs="Times New Roman"/>
          <w:szCs w:val="24"/>
        </w:rPr>
        <w:t xml:space="preserve"> Τα ΤΕΙ της χώρας καταργούνται</w:t>
      </w:r>
      <w:r>
        <w:rPr>
          <w:rFonts w:eastAsia="Times New Roman" w:cs="Times New Roman"/>
          <w:szCs w:val="24"/>
        </w:rPr>
        <w:t>,</w:t>
      </w:r>
      <w:r w:rsidRPr="00470E8B">
        <w:rPr>
          <w:rFonts w:eastAsia="Times New Roman" w:cs="Times New Roman"/>
          <w:szCs w:val="24"/>
        </w:rPr>
        <w:t xml:space="preserve"> ενώ ήταν τα τελευταία χρόνια </w:t>
      </w:r>
      <w:r>
        <w:rPr>
          <w:rFonts w:eastAsia="Times New Roman" w:cs="Times New Roman"/>
          <w:szCs w:val="24"/>
        </w:rPr>
        <w:t>τα ιδρύματα εκείνα που λ</w:t>
      </w:r>
      <w:r w:rsidRPr="00470E8B">
        <w:rPr>
          <w:rFonts w:eastAsia="Times New Roman" w:cs="Times New Roman"/>
          <w:szCs w:val="24"/>
        </w:rPr>
        <w:t>όγω του εφαρμοσμένου χαρακτήρα του σπουδών έ</w:t>
      </w:r>
      <w:r>
        <w:rPr>
          <w:rFonts w:eastAsia="Times New Roman" w:cs="Times New Roman"/>
          <w:szCs w:val="24"/>
        </w:rPr>
        <w:t>δ</w:t>
      </w:r>
      <w:r w:rsidRPr="00470E8B">
        <w:rPr>
          <w:rFonts w:eastAsia="Times New Roman" w:cs="Times New Roman"/>
          <w:szCs w:val="24"/>
        </w:rPr>
        <w:t>ιναν πτυχία με άμεση επαγγελματική αποκατάσταση</w:t>
      </w:r>
      <w:r>
        <w:rPr>
          <w:rFonts w:eastAsia="Times New Roman" w:cs="Times New Roman"/>
          <w:szCs w:val="24"/>
        </w:rPr>
        <w:t>.</w:t>
      </w:r>
      <w:r w:rsidRPr="00470E8B">
        <w:rPr>
          <w:rFonts w:eastAsia="Times New Roman" w:cs="Times New Roman"/>
          <w:szCs w:val="24"/>
        </w:rPr>
        <w:t xml:space="preserve"> </w:t>
      </w:r>
    </w:p>
    <w:p w14:paraId="6B14EE49" w14:textId="77777777" w:rsidR="004965E6" w:rsidRDefault="004D430C">
      <w:pPr>
        <w:spacing w:line="600" w:lineRule="auto"/>
        <w:ind w:firstLine="720"/>
        <w:jc w:val="both"/>
        <w:rPr>
          <w:rFonts w:eastAsia="Times New Roman" w:cs="Times New Roman"/>
          <w:szCs w:val="24"/>
        </w:rPr>
      </w:pPr>
      <w:r w:rsidRPr="00470E8B">
        <w:rPr>
          <w:rFonts w:eastAsia="Times New Roman" w:cs="Times New Roman"/>
          <w:szCs w:val="24"/>
        </w:rPr>
        <w:t>Και όλα αυτά</w:t>
      </w:r>
      <w:r>
        <w:rPr>
          <w:rFonts w:eastAsia="Times New Roman" w:cs="Times New Roman"/>
          <w:szCs w:val="24"/>
        </w:rPr>
        <w:t>,</w:t>
      </w:r>
      <w:r w:rsidRPr="00470E8B">
        <w:rPr>
          <w:rFonts w:eastAsia="Times New Roman" w:cs="Times New Roman"/>
          <w:szCs w:val="24"/>
        </w:rPr>
        <w:t xml:space="preserve"> την ώρα που ο μαθητικός </w:t>
      </w:r>
      <w:r>
        <w:rPr>
          <w:rFonts w:eastAsia="Times New Roman" w:cs="Times New Roman"/>
          <w:szCs w:val="24"/>
        </w:rPr>
        <w:t>πληθυσμός</w:t>
      </w:r>
      <w:r w:rsidRPr="00470E8B">
        <w:rPr>
          <w:rFonts w:eastAsia="Times New Roman" w:cs="Times New Roman"/>
          <w:szCs w:val="24"/>
        </w:rPr>
        <w:t xml:space="preserve"> παρουσιάζει σημαντική μείωση </w:t>
      </w:r>
      <w:r>
        <w:rPr>
          <w:rFonts w:eastAsia="Times New Roman" w:cs="Times New Roman"/>
          <w:szCs w:val="24"/>
        </w:rPr>
        <w:t>αφού τα</w:t>
      </w:r>
      <w:r w:rsidRPr="00470E8B">
        <w:rPr>
          <w:rFonts w:eastAsia="Times New Roman" w:cs="Times New Roman"/>
          <w:szCs w:val="24"/>
        </w:rPr>
        <w:t xml:space="preserve"> τελευταία χρόνια</w:t>
      </w:r>
      <w:r>
        <w:rPr>
          <w:rFonts w:eastAsia="Times New Roman" w:cs="Times New Roman"/>
          <w:szCs w:val="24"/>
        </w:rPr>
        <w:t>,</w:t>
      </w:r>
      <w:r w:rsidRPr="00470E8B">
        <w:rPr>
          <w:rFonts w:eastAsia="Times New Roman" w:cs="Times New Roman"/>
          <w:szCs w:val="24"/>
        </w:rPr>
        <w:t xml:space="preserve"> λόγω</w:t>
      </w:r>
      <w:r w:rsidRPr="00470E8B">
        <w:rPr>
          <w:rFonts w:eastAsia="Times New Roman" w:cs="Times New Roman"/>
          <w:szCs w:val="24"/>
        </w:rPr>
        <w:t xml:space="preserve"> της βαθιάς κρίσης</w:t>
      </w:r>
      <w:r>
        <w:rPr>
          <w:rFonts w:eastAsia="Times New Roman" w:cs="Times New Roman"/>
          <w:szCs w:val="24"/>
        </w:rPr>
        <w:t>, έφυγαν από τη χώρα μας π</w:t>
      </w:r>
      <w:r w:rsidRPr="00470E8B">
        <w:rPr>
          <w:rFonts w:eastAsia="Times New Roman" w:cs="Times New Roman"/>
          <w:szCs w:val="24"/>
        </w:rPr>
        <w:t xml:space="preserve">ερίπου </w:t>
      </w:r>
      <w:r>
        <w:rPr>
          <w:rFonts w:eastAsia="Times New Roman" w:cs="Times New Roman"/>
          <w:szCs w:val="24"/>
        </w:rPr>
        <w:t>ενενήντα χιλιάδες φοιτητές.</w:t>
      </w:r>
      <w:r w:rsidRPr="00470E8B">
        <w:rPr>
          <w:rFonts w:eastAsia="Times New Roman" w:cs="Times New Roman"/>
          <w:szCs w:val="24"/>
        </w:rPr>
        <w:t xml:space="preserve"> Αυτό σε συνδυασμό με το γεγονός του </w:t>
      </w:r>
      <w:r>
        <w:rPr>
          <w:rFonts w:eastAsia="Times New Roman" w:cs="Times New Roman"/>
          <w:szCs w:val="24"/>
        </w:rPr>
        <w:t>δημογραφικού</w:t>
      </w:r>
      <w:r w:rsidRPr="00470E8B">
        <w:rPr>
          <w:rFonts w:eastAsia="Times New Roman" w:cs="Times New Roman"/>
          <w:szCs w:val="24"/>
        </w:rPr>
        <w:t xml:space="preserve"> προβλήματος και της μείωσης των γεννήσεων περίπου </w:t>
      </w:r>
      <w:r>
        <w:rPr>
          <w:rFonts w:eastAsia="Times New Roman" w:cs="Times New Roman"/>
          <w:szCs w:val="24"/>
        </w:rPr>
        <w:t xml:space="preserve">κατά </w:t>
      </w:r>
      <w:r w:rsidRPr="00470E8B">
        <w:rPr>
          <w:rFonts w:eastAsia="Times New Roman" w:cs="Times New Roman"/>
          <w:szCs w:val="24"/>
        </w:rPr>
        <w:t xml:space="preserve">30% </w:t>
      </w:r>
      <w:r>
        <w:rPr>
          <w:rFonts w:eastAsia="Times New Roman" w:cs="Times New Roman"/>
          <w:szCs w:val="24"/>
        </w:rPr>
        <w:t>ενέτεινε το πρόβλημα, οι συνέπειες του οποίου θα φανούν</w:t>
      </w:r>
      <w:r w:rsidRPr="00470E8B">
        <w:rPr>
          <w:rFonts w:eastAsia="Times New Roman" w:cs="Times New Roman"/>
          <w:szCs w:val="24"/>
        </w:rPr>
        <w:t xml:space="preserve"> </w:t>
      </w:r>
      <w:r>
        <w:rPr>
          <w:rFonts w:eastAsia="Times New Roman" w:cs="Times New Roman"/>
          <w:szCs w:val="24"/>
        </w:rPr>
        <w:t>ά</w:t>
      </w:r>
      <w:r w:rsidRPr="00470E8B">
        <w:rPr>
          <w:rFonts w:eastAsia="Times New Roman" w:cs="Times New Roman"/>
          <w:szCs w:val="24"/>
        </w:rPr>
        <w:t xml:space="preserve">μεσα τα </w:t>
      </w:r>
      <w:r w:rsidRPr="00470E8B">
        <w:rPr>
          <w:rFonts w:eastAsia="Times New Roman" w:cs="Times New Roman"/>
          <w:szCs w:val="24"/>
        </w:rPr>
        <w:t>επόμενα χρόνια</w:t>
      </w:r>
      <w:r>
        <w:rPr>
          <w:rFonts w:eastAsia="Times New Roman" w:cs="Times New Roman"/>
          <w:szCs w:val="24"/>
        </w:rPr>
        <w:t>,</w:t>
      </w:r>
      <w:r w:rsidRPr="00470E8B">
        <w:rPr>
          <w:rFonts w:eastAsia="Times New Roman" w:cs="Times New Roman"/>
          <w:szCs w:val="24"/>
        </w:rPr>
        <w:t xml:space="preserve"> αφού κάθε νέα χρονιά θα </w:t>
      </w:r>
      <w:r w:rsidRPr="00470E8B">
        <w:rPr>
          <w:rFonts w:eastAsia="Times New Roman" w:cs="Times New Roman"/>
          <w:szCs w:val="24"/>
        </w:rPr>
        <w:lastRenderedPageBreak/>
        <w:t>εισάγονται στην εκπαίδευση λιγότεροι μαθητές σε σχέση με όσους ολοκληρώνουν και αποχωρούν</w:t>
      </w:r>
      <w:r>
        <w:rPr>
          <w:rFonts w:eastAsia="Times New Roman" w:cs="Times New Roman"/>
          <w:szCs w:val="24"/>
        </w:rPr>
        <w:t>.</w:t>
      </w:r>
      <w:r w:rsidRPr="00470E8B">
        <w:rPr>
          <w:rFonts w:eastAsia="Times New Roman" w:cs="Times New Roman"/>
          <w:szCs w:val="24"/>
        </w:rPr>
        <w:t xml:space="preserve"> </w:t>
      </w:r>
    </w:p>
    <w:p w14:paraId="6B14EE4A" w14:textId="77777777" w:rsidR="004965E6" w:rsidRDefault="004D430C">
      <w:pPr>
        <w:spacing w:line="600" w:lineRule="auto"/>
        <w:ind w:firstLine="720"/>
        <w:jc w:val="both"/>
        <w:rPr>
          <w:rFonts w:eastAsia="Times New Roman" w:cs="Times New Roman"/>
          <w:szCs w:val="24"/>
        </w:rPr>
      </w:pPr>
      <w:r w:rsidRPr="00470E8B">
        <w:rPr>
          <w:rFonts w:eastAsia="Times New Roman" w:cs="Times New Roman"/>
          <w:szCs w:val="24"/>
        </w:rPr>
        <w:t xml:space="preserve">Αξίζει </w:t>
      </w:r>
      <w:r>
        <w:rPr>
          <w:rFonts w:eastAsia="Times New Roman" w:cs="Times New Roman"/>
          <w:szCs w:val="24"/>
        </w:rPr>
        <w:t>να τονιστεί το συμπέρασμα της μ</w:t>
      </w:r>
      <w:r w:rsidRPr="00470E8B">
        <w:rPr>
          <w:rFonts w:eastAsia="Times New Roman" w:cs="Times New Roman"/>
          <w:szCs w:val="24"/>
        </w:rPr>
        <w:t xml:space="preserve">ελέτης που αφορά </w:t>
      </w:r>
      <w:r>
        <w:rPr>
          <w:rFonts w:eastAsia="Times New Roman" w:cs="Times New Roman"/>
          <w:szCs w:val="24"/>
        </w:rPr>
        <w:t>σ</w:t>
      </w:r>
      <w:r w:rsidRPr="00470E8B">
        <w:rPr>
          <w:rFonts w:eastAsia="Times New Roman" w:cs="Times New Roman"/>
          <w:szCs w:val="24"/>
        </w:rPr>
        <w:t>το κλείσιμο των ιδρυμάτων ανώτατης εκπαίδευσης</w:t>
      </w:r>
      <w:r>
        <w:rPr>
          <w:rFonts w:eastAsia="Times New Roman" w:cs="Times New Roman"/>
          <w:szCs w:val="24"/>
        </w:rPr>
        <w:t>.</w:t>
      </w:r>
      <w:r w:rsidRPr="00470E8B">
        <w:rPr>
          <w:rFonts w:eastAsia="Times New Roman" w:cs="Times New Roman"/>
          <w:szCs w:val="24"/>
        </w:rPr>
        <w:t xml:space="preserve"> Αναφέρει χαρακτηριστ</w:t>
      </w:r>
      <w:r w:rsidRPr="00470E8B">
        <w:rPr>
          <w:rFonts w:eastAsia="Times New Roman" w:cs="Times New Roman"/>
          <w:szCs w:val="24"/>
        </w:rPr>
        <w:t>ικά ότι αντί να κλείσουμε τα εκπαιδευτικά ιδρύματα</w:t>
      </w:r>
      <w:r>
        <w:rPr>
          <w:rFonts w:eastAsia="Times New Roman" w:cs="Times New Roman"/>
          <w:szCs w:val="24"/>
        </w:rPr>
        <w:t>,</w:t>
      </w:r>
      <w:r w:rsidRPr="00470E8B">
        <w:rPr>
          <w:rFonts w:eastAsia="Times New Roman" w:cs="Times New Roman"/>
          <w:szCs w:val="24"/>
        </w:rPr>
        <w:t xml:space="preserve"> όπως εσείς κάνετε με το παρόν νομοσχέδιο</w:t>
      </w:r>
      <w:r>
        <w:rPr>
          <w:rFonts w:eastAsia="Times New Roman" w:cs="Times New Roman"/>
          <w:szCs w:val="24"/>
        </w:rPr>
        <w:t>,</w:t>
      </w:r>
      <w:r w:rsidRPr="00470E8B">
        <w:rPr>
          <w:rFonts w:eastAsia="Times New Roman" w:cs="Times New Roman"/>
          <w:szCs w:val="24"/>
        </w:rPr>
        <w:t xml:space="preserve"> οφεί</w:t>
      </w:r>
      <w:r>
        <w:rPr>
          <w:rFonts w:eastAsia="Times New Roman" w:cs="Times New Roman"/>
          <w:szCs w:val="24"/>
        </w:rPr>
        <w:t xml:space="preserve">λουμε να επενδύσουμε άμεσα στη </w:t>
      </w:r>
      <w:r w:rsidRPr="00470E8B">
        <w:rPr>
          <w:rFonts w:eastAsia="Times New Roman" w:cs="Times New Roman"/>
          <w:szCs w:val="24"/>
        </w:rPr>
        <w:t>διεθνοποίηση τους και στην προσέλκυση αλλ</w:t>
      </w:r>
      <w:r>
        <w:rPr>
          <w:rFonts w:eastAsia="Times New Roman" w:cs="Times New Roman"/>
          <w:szCs w:val="24"/>
        </w:rPr>
        <w:t>οδαπών φοιτητών. Και αυτό γιατί κ</w:t>
      </w:r>
      <w:r w:rsidRPr="00470E8B">
        <w:rPr>
          <w:rFonts w:eastAsia="Times New Roman" w:cs="Times New Roman"/>
          <w:szCs w:val="24"/>
        </w:rPr>
        <w:t>ατά αυτόν τον τρόπο θα τονωθούν οι τ</w:t>
      </w:r>
      <w:r>
        <w:rPr>
          <w:rFonts w:eastAsia="Times New Roman" w:cs="Times New Roman"/>
          <w:szCs w:val="24"/>
        </w:rPr>
        <w:t xml:space="preserve">οπικές κοινωνίες </w:t>
      </w:r>
      <w:r>
        <w:rPr>
          <w:rFonts w:eastAsia="Times New Roman" w:cs="Times New Roman"/>
          <w:szCs w:val="24"/>
        </w:rPr>
        <w:t>και αγορές κι έτσι θα ενισχυθεί</w:t>
      </w:r>
      <w:r w:rsidRPr="00470E8B">
        <w:rPr>
          <w:rFonts w:eastAsia="Times New Roman" w:cs="Times New Roman"/>
          <w:szCs w:val="24"/>
        </w:rPr>
        <w:t xml:space="preserve"> ουσιαστικά η εθνική οικονομία</w:t>
      </w:r>
      <w:r>
        <w:rPr>
          <w:rFonts w:eastAsia="Times New Roman" w:cs="Times New Roman"/>
          <w:szCs w:val="24"/>
        </w:rPr>
        <w:t>, α</w:t>
      </w:r>
      <w:r w:rsidRPr="00470E8B">
        <w:rPr>
          <w:rFonts w:eastAsia="Times New Roman" w:cs="Times New Roman"/>
          <w:szCs w:val="24"/>
        </w:rPr>
        <w:t xml:space="preserve">φού και οι θέσεις εργασίας για τους νέους επιστήμονες </w:t>
      </w:r>
      <w:r>
        <w:rPr>
          <w:rFonts w:eastAsia="Times New Roman" w:cs="Times New Roman"/>
          <w:szCs w:val="24"/>
        </w:rPr>
        <w:t xml:space="preserve">θα </w:t>
      </w:r>
      <w:r w:rsidRPr="00470E8B">
        <w:rPr>
          <w:rFonts w:eastAsia="Times New Roman" w:cs="Times New Roman"/>
          <w:szCs w:val="24"/>
        </w:rPr>
        <w:t xml:space="preserve">αυξηθούν και θα αντισταθεί </w:t>
      </w:r>
      <w:r>
        <w:rPr>
          <w:rFonts w:eastAsia="Times New Roman" w:cs="Times New Roman"/>
          <w:szCs w:val="24"/>
        </w:rPr>
        <w:t xml:space="preserve">η </w:t>
      </w:r>
      <w:r w:rsidRPr="00470E8B">
        <w:rPr>
          <w:rFonts w:eastAsia="Times New Roman" w:cs="Times New Roman"/>
          <w:szCs w:val="24"/>
        </w:rPr>
        <w:t>τάση φυγής προς το εξωτερικό</w:t>
      </w:r>
      <w:r>
        <w:rPr>
          <w:rFonts w:eastAsia="Times New Roman" w:cs="Times New Roman"/>
          <w:szCs w:val="24"/>
        </w:rPr>
        <w:t>.</w:t>
      </w:r>
    </w:p>
    <w:p w14:paraId="6B14EE4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Όμως</w:t>
      </w:r>
      <w:r w:rsidRPr="00470E8B">
        <w:rPr>
          <w:rFonts w:eastAsia="Times New Roman" w:cs="Times New Roman"/>
          <w:szCs w:val="24"/>
        </w:rPr>
        <w:t xml:space="preserve"> εσείς επιλέγετε τελικά να ενεργήσετε ψηφοθ</w:t>
      </w:r>
      <w:r>
        <w:rPr>
          <w:rFonts w:eastAsia="Times New Roman" w:cs="Times New Roman"/>
          <w:szCs w:val="24"/>
        </w:rPr>
        <w:t>ηρικά και με κομματικά κριτήρ</w:t>
      </w:r>
      <w:r>
        <w:rPr>
          <w:rFonts w:eastAsia="Times New Roman" w:cs="Times New Roman"/>
          <w:szCs w:val="24"/>
        </w:rPr>
        <w:t xml:space="preserve">ια. Κοιτάτε </w:t>
      </w:r>
      <w:r w:rsidRPr="00470E8B">
        <w:rPr>
          <w:rFonts w:eastAsia="Times New Roman" w:cs="Times New Roman"/>
          <w:szCs w:val="24"/>
        </w:rPr>
        <w:t xml:space="preserve">να </w:t>
      </w:r>
      <w:r>
        <w:rPr>
          <w:rFonts w:eastAsia="Times New Roman" w:cs="Times New Roman"/>
          <w:szCs w:val="24"/>
        </w:rPr>
        <w:t xml:space="preserve">βολέψετε </w:t>
      </w:r>
      <w:r w:rsidRPr="00470E8B">
        <w:rPr>
          <w:rFonts w:eastAsia="Times New Roman" w:cs="Times New Roman"/>
          <w:szCs w:val="24"/>
        </w:rPr>
        <w:t>κόσμο και να δημιουργήσετε νέες οικονομικές υποχρεώσεις σε βάρος του ελληνικού προϋπολογισμού</w:t>
      </w:r>
      <w:r>
        <w:rPr>
          <w:rFonts w:eastAsia="Times New Roman" w:cs="Times New Roman"/>
          <w:szCs w:val="24"/>
        </w:rPr>
        <w:t>,</w:t>
      </w:r>
      <w:r w:rsidRPr="00470E8B">
        <w:rPr>
          <w:rFonts w:eastAsia="Times New Roman" w:cs="Times New Roman"/>
          <w:szCs w:val="24"/>
        </w:rPr>
        <w:t xml:space="preserve"> που τελικά θα καταλήξει να επιβαρύνει τους Έλληνες φορολογούμενους</w:t>
      </w:r>
      <w:r>
        <w:rPr>
          <w:rFonts w:eastAsia="Times New Roman" w:cs="Times New Roman"/>
          <w:szCs w:val="24"/>
        </w:rPr>
        <w:t>.</w:t>
      </w:r>
      <w:r w:rsidRPr="00470E8B">
        <w:rPr>
          <w:rFonts w:eastAsia="Times New Roman" w:cs="Times New Roman"/>
          <w:szCs w:val="24"/>
        </w:rPr>
        <w:t xml:space="preserve"> </w:t>
      </w:r>
    </w:p>
    <w:p w14:paraId="6B14EE4C" w14:textId="77777777" w:rsidR="004965E6" w:rsidRDefault="004D430C">
      <w:pPr>
        <w:spacing w:line="600" w:lineRule="auto"/>
        <w:ind w:firstLine="720"/>
        <w:jc w:val="both"/>
        <w:rPr>
          <w:rFonts w:eastAsia="Times New Roman" w:cs="Times New Roman"/>
          <w:szCs w:val="24"/>
        </w:rPr>
      </w:pPr>
      <w:r w:rsidRPr="00470E8B">
        <w:rPr>
          <w:rFonts w:eastAsia="Times New Roman" w:cs="Times New Roman"/>
          <w:szCs w:val="24"/>
        </w:rPr>
        <w:lastRenderedPageBreak/>
        <w:t>Και όλα αυτά χωρίς κανένα αντίκρισμα</w:t>
      </w:r>
      <w:r>
        <w:rPr>
          <w:rFonts w:eastAsia="Times New Roman" w:cs="Times New Roman"/>
          <w:szCs w:val="24"/>
        </w:rPr>
        <w:t>,</w:t>
      </w:r>
      <w:r w:rsidRPr="00470E8B">
        <w:rPr>
          <w:rFonts w:eastAsia="Times New Roman" w:cs="Times New Roman"/>
          <w:szCs w:val="24"/>
        </w:rPr>
        <w:t xml:space="preserve"> χωρίς σχέδιο</w:t>
      </w:r>
      <w:r>
        <w:rPr>
          <w:rFonts w:eastAsia="Times New Roman" w:cs="Times New Roman"/>
          <w:szCs w:val="24"/>
        </w:rPr>
        <w:t>,</w:t>
      </w:r>
      <w:r w:rsidRPr="00470E8B">
        <w:rPr>
          <w:rFonts w:eastAsia="Times New Roman" w:cs="Times New Roman"/>
          <w:szCs w:val="24"/>
        </w:rPr>
        <w:t xml:space="preserve"> χωρίς προοπτική</w:t>
      </w:r>
      <w:r>
        <w:rPr>
          <w:rFonts w:eastAsia="Times New Roman" w:cs="Times New Roman"/>
          <w:szCs w:val="24"/>
        </w:rPr>
        <w:t>,</w:t>
      </w:r>
      <w:r w:rsidRPr="00470E8B">
        <w:rPr>
          <w:rFonts w:eastAsia="Times New Roman" w:cs="Times New Roman"/>
          <w:szCs w:val="24"/>
        </w:rPr>
        <w:t xml:space="preserve"> χωρίς κανένα μέλλον για την Ελλάδα</w:t>
      </w:r>
      <w:r>
        <w:rPr>
          <w:rFonts w:eastAsia="Times New Roman" w:cs="Times New Roman"/>
          <w:szCs w:val="24"/>
        </w:rPr>
        <w:t>. Αυτοί είστε. Αντί να δείτε την</w:t>
      </w:r>
      <w:r w:rsidRPr="00470E8B">
        <w:rPr>
          <w:rFonts w:eastAsia="Times New Roman" w:cs="Times New Roman"/>
          <w:szCs w:val="24"/>
        </w:rPr>
        <w:t xml:space="preserve"> τριτοβάθμια εκπαίδευση ως μοχλό ανάπτ</w:t>
      </w:r>
      <w:r>
        <w:rPr>
          <w:rFonts w:eastAsia="Times New Roman" w:cs="Times New Roman"/>
          <w:szCs w:val="24"/>
        </w:rPr>
        <w:t>υξης της χώρας, την καταδικάζετε</w:t>
      </w:r>
      <w:r w:rsidRPr="00470E8B">
        <w:rPr>
          <w:rFonts w:eastAsia="Times New Roman" w:cs="Times New Roman"/>
          <w:szCs w:val="24"/>
        </w:rPr>
        <w:t xml:space="preserve"> οδηγώντας</w:t>
      </w:r>
      <w:r>
        <w:rPr>
          <w:rFonts w:eastAsia="Times New Roman" w:cs="Times New Roman"/>
          <w:szCs w:val="24"/>
        </w:rPr>
        <w:t xml:space="preserve"> την</w:t>
      </w:r>
      <w:r w:rsidRPr="00470E8B">
        <w:rPr>
          <w:rFonts w:eastAsia="Times New Roman" w:cs="Times New Roman"/>
          <w:szCs w:val="24"/>
        </w:rPr>
        <w:t xml:space="preserve"> </w:t>
      </w:r>
      <w:r>
        <w:rPr>
          <w:rFonts w:eastAsia="Times New Roman" w:cs="Times New Roman"/>
          <w:szCs w:val="24"/>
        </w:rPr>
        <w:t>να καταλήξει τελευταίος τ</w:t>
      </w:r>
      <w:r w:rsidRPr="00470E8B">
        <w:rPr>
          <w:rFonts w:eastAsia="Times New Roman" w:cs="Times New Roman"/>
          <w:szCs w:val="24"/>
        </w:rPr>
        <w:t>ροχός της άμαξας</w:t>
      </w:r>
      <w:r>
        <w:rPr>
          <w:rFonts w:eastAsia="Times New Roman" w:cs="Times New Roman"/>
          <w:szCs w:val="24"/>
        </w:rPr>
        <w:t>.</w:t>
      </w:r>
    </w:p>
    <w:p w14:paraId="6B14EE4D" w14:textId="77777777" w:rsidR="004965E6" w:rsidRDefault="004D430C">
      <w:pPr>
        <w:spacing w:line="600" w:lineRule="auto"/>
        <w:ind w:firstLine="720"/>
        <w:jc w:val="both"/>
        <w:rPr>
          <w:rFonts w:eastAsia="Times New Roman" w:cs="Times New Roman"/>
          <w:szCs w:val="24"/>
        </w:rPr>
      </w:pPr>
      <w:r w:rsidRPr="00470E8B">
        <w:rPr>
          <w:rFonts w:eastAsia="Times New Roman" w:cs="Times New Roman"/>
          <w:szCs w:val="24"/>
        </w:rPr>
        <w:t>Και πιστέψτε με</w:t>
      </w:r>
      <w:r>
        <w:rPr>
          <w:rFonts w:eastAsia="Times New Roman" w:cs="Times New Roman"/>
          <w:szCs w:val="24"/>
        </w:rPr>
        <w:t>,</w:t>
      </w:r>
      <w:r w:rsidRPr="00470E8B">
        <w:rPr>
          <w:rFonts w:eastAsia="Times New Roman" w:cs="Times New Roman"/>
          <w:szCs w:val="24"/>
        </w:rPr>
        <w:t xml:space="preserve"> κύριοι της μειοψηφικής </w:t>
      </w:r>
      <w:r>
        <w:rPr>
          <w:rFonts w:eastAsia="Times New Roman" w:cs="Times New Roman"/>
          <w:szCs w:val="24"/>
        </w:rPr>
        <w:t>πλέον</w:t>
      </w:r>
      <w:r w:rsidRPr="00470E8B">
        <w:rPr>
          <w:rFonts w:eastAsia="Times New Roman" w:cs="Times New Roman"/>
          <w:szCs w:val="24"/>
        </w:rPr>
        <w:t xml:space="preserve"> Κυβέρνησης</w:t>
      </w:r>
      <w:r>
        <w:rPr>
          <w:rFonts w:eastAsia="Times New Roman" w:cs="Times New Roman"/>
          <w:szCs w:val="24"/>
        </w:rPr>
        <w:t>,</w:t>
      </w:r>
      <w:r w:rsidRPr="00470E8B">
        <w:rPr>
          <w:rFonts w:eastAsia="Times New Roman" w:cs="Times New Roman"/>
          <w:szCs w:val="24"/>
        </w:rPr>
        <w:t xml:space="preserve"> φοβ</w:t>
      </w:r>
      <w:r w:rsidRPr="00470E8B">
        <w:rPr>
          <w:rFonts w:eastAsia="Times New Roman" w:cs="Times New Roman"/>
          <w:szCs w:val="24"/>
        </w:rPr>
        <w:t>άμαι πάρα πολύ ότι σε αυτή</w:t>
      </w:r>
      <w:r>
        <w:rPr>
          <w:rFonts w:eastAsia="Times New Roman" w:cs="Times New Roman"/>
          <w:szCs w:val="24"/>
        </w:rPr>
        <w:t>ν</w:t>
      </w:r>
      <w:r w:rsidRPr="00470E8B">
        <w:rPr>
          <w:rFonts w:eastAsia="Times New Roman" w:cs="Times New Roman"/>
          <w:szCs w:val="24"/>
        </w:rPr>
        <w:t xml:space="preserve"> την άμαξα ο ελληνικός </w:t>
      </w:r>
      <w:r>
        <w:rPr>
          <w:rFonts w:eastAsia="Times New Roman" w:cs="Times New Roman"/>
          <w:szCs w:val="24"/>
        </w:rPr>
        <w:t xml:space="preserve">λαός </w:t>
      </w:r>
      <w:r w:rsidRPr="00470E8B">
        <w:rPr>
          <w:rFonts w:eastAsia="Times New Roman" w:cs="Times New Roman"/>
          <w:szCs w:val="24"/>
        </w:rPr>
        <w:t>θα σας στείλει πάρα πολύ σύντομα</w:t>
      </w:r>
      <w:r>
        <w:rPr>
          <w:rFonts w:eastAsia="Times New Roman" w:cs="Times New Roman"/>
          <w:szCs w:val="24"/>
        </w:rPr>
        <w:t>.</w:t>
      </w:r>
    </w:p>
    <w:p w14:paraId="6B14EE4E" w14:textId="77777777" w:rsidR="004965E6" w:rsidRDefault="004D430C">
      <w:pPr>
        <w:spacing w:line="600" w:lineRule="auto"/>
        <w:ind w:firstLine="720"/>
        <w:jc w:val="both"/>
        <w:rPr>
          <w:rFonts w:eastAsia="Times New Roman" w:cs="Times New Roman"/>
          <w:szCs w:val="24"/>
        </w:rPr>
      </w:pPr>
      <w:r w:rsidRPr="00470E8B">
        <w:rPr>
          <w:rFonts w:eastAsia="Times New Roman" w:cs="Times New Roman"/>
          <w:szCs w:val="24"/>
        </w:rPr>
        <w:t>Ευχαριστώ πολύ</w:t>
      </w:r>
      <w:r>
        <w:rPr>
          <w:rFonts w:eastAsia="Times New Roman" w:cs="Times New Roman"/>
          <w:szCs w:val="24"/>
        </w:rPr>
        <w:t>.</w:t>
      </w:r>
    </w:p>
    <w:p w14:paraId="6B14EE4F" w14:textId="77777777" w:rsidR="004965E6" w:rsidRDefault="004D430C">
      <w:pPr>
        <w:spacing w:line="600" w:lineRule="auto"/>
        <w:ind w:firstLine="720"/>
        <w:jc w:val="center"/>
        <w:rPr>
          <w:rFonts w:eastAsia="Times New Roman" w:cs="Times New Roman"/>
          <w:szCs w:val="24"/>
        </w:rPr>
      </w:pPr>
      <w:r w:rsidRPr="00517DAE">
        <w:rPr>
          <w:rFonts w:eastAsia="Times New Roman" w:cs="Times New Roman"/>
          <w:szCs w:val="24"/>
        </w:rPr>
        <w:t xml:space="preserve">(Χειροκροτήματα από την πτέρυγα </w:t>
      </w:r>
      <w:r>
        <w:rPr>
          <w:rFonts w:eastAsia="Times New Roman" w:cs="Times New Roman"/>
          <w:szCs w:val="24"/>
        </w:rPr>
        <w:t>της Νέας Δημοκρατίας)</w:t>
      </w:r>
    </w:p>
    <w:p w14:paraId="6B14EE50"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sidRPr="00470E8B">
        <w:rPr>
          <w:rFonts w:eastAsia="Times New Roman" w:cs="Times New Roman"/>
          <w:szCs w:val="24"/>
        </w:rPr>
        <w:t xml:space="preserve">Ευχαριστούμε </w:t>
      </w:r>
      <w:r>
        <w:rPr>
          <w:rFonts w:eastAsia="Times New Roman" w:cs="Times New Roman"/>
          <w:szCs w:val="24"/>
        </w:rPr>
        <w:t xml:space="preserve">τον κ. Γεώργιο </w:t>
      </w:r>
      <w:proofErr w:type="spellStart"/>
      <w:r>
        <w:rPr>
          <w:rFonts w:eastAsia="Times New Roman" w:cs="Times New Roman"/>
          <w:szCs w:val="24"/>
        </w:rPr>
        <w:t>Κατσιαντώνη</w:t>
      </w:r>
      <w:proofErr w:type="spellEnd"/>
      <w:r>
        <w:rPr>
          <w:rFonts w:eastAsia="Times New Roman" w:cs="Times New Roman"/>
          <w:szCs w:val="24"/>
        </w:rPr>
        <w:t xml:space="preserve">, </w:t>
      </w:r>
      <w:r w:rsidRPr="00470E8B">
        <w:rPr>
          <w:rFonts w:eastAsia="Times New Roman" w:cs="Times New Roman"/>
          <w:szCs w:val="24"/>
        </w:rPr>
        <w:t xml:space="preserve">Βουλευτή Λάρισας </w:t>
      </w:r>
      <w:r>
        <w:rPr>
          <w:rFonts w:eastAsia="Times New Roman" w:cs="Times New Roman"/>
          <w:szCs w:val="24"/>
        </w:rPr>
        <w:t xml:space="preserve">της </w:t>
      </w:r>
      <w:r>
        <w:rPr>
          <w:rFonts w:eastAsia="Times New Roman" w:cs="Times New Roman"/>
          <w:szCs w:val="24"/>
        </w:rPr>
        <w:t>Νέας Δημοκρατίας.</w:t>
      </w:r>
    </w:p>
    <w:p w14:paraId="6B14EE51" w14:textId="77777777" w:rsidR="004965E6" w:rsidRDefault="004D430C">
      <w:pPr>
        <w:spacing w:line="600" w:lineRule="auto"/>
        <w:ind w:firstLine="720"/>
        <w:jc w:val="both"/>
        <w:rPr>
          <w:rFonts w:eastAsia="Times New Roman" w:cs="Times New Roman"/>
          <w:szCs w:val="24"/>
        </w:rPr>
      </w:pPr>
      <w:r w:rsidRPr="00470E8B">
        <w:rPr>
          <w:rFonts w:eastAsia="Times New Roman" w:cs="Times New Roman"/>
          <w:szCs w:val="24"/>
        </w:rPr>
        <w:t xml:space="preserve">Ακολουθεί ο </w:t>
      </w:r>
      <w:r>
        <w:rPr>
          <w:rFonts w:eastAsia="Times New Roman" w:cs="Times New Roman"/>
          <w:szCs w:val="24"/>
        </w:rPr>
        <w:t>κ.</w:t>
      </w:r>
      <w:r w:rsidRPr="00470E8B">
        <w:rPr>
          <w:rFonts w:eastAsia="Times New Roman" w:cs="Times New Roman"/>
          <w:szCs w:val="24"/>
        </w:rPr>
        <w:t xml:space="preserve"> Ανδρέας </w:t>
      </w:r>
      <w:proofErr w:type="spellStart"/>
      <w:r w:rsidRPr="00470E8B">
        <w:rPr>
          <w:rFonts w:eastAsia="Times New Roman" w:cs="Times New Roman"/>
          <w:szCs w:val="24"/>
        </w:rPr>
        <w:t>Κουτσούμπας</w:t>
      </w:r>
      <w:proofErr w:type="spellEnd"/>
      <w:r>
        <w:rPr>
          <w:rFonts w:eastAsia="Times New Roman" w:cs="Times New Roman"/>
          <w:szCs w:val="24"/>
        </w:rPr>
        <w:t>,</w:t>
      </w:r>
      <w:r w:rsidRPr="00470E8B">
        <w:rPr>
          <w:rFonts w:eastAsia="Times New Roman" w:cs="Times New Roman"/>
          <w:szCs w:val="24"/>
        </w:rPr>
        <w:t xml:space="preserve"> </w:t>
      </w:r>
      <w:r>
        <w:rPr>
          <w:rFonts w:eastAsia="Times New Roman" w:cs="Times New Roman"/>
          <w:szCs w:val="24"/>
        </w:rPr>
        <w:t>Βουλευτής</w:t>
      </w:r>
      <w:r w:rsidRPr="00470E8B">
        <w:rPr>
          <w:rFonts w:eastAsia="Times New Roman" w:cs="Times New Roman"/>
          <w:szCs w:val="24"/>
        </w:rPr>
        <w:t xml:space="preserve"> Βοιωτίας </w:t>
      </w:r>
      <w:r>
        <w:rPr>
          <w:rFonts w:eastAsia="Times New Roman" w:cs="Times New Roman"/>
          <w:szCs w:val="24"/>
        </w:rPr>
        <w:t>τ</w:t>
      </w:r>
      <w:r w:rsidRPr="00470E8B">
        <w:rPr>
          <w:rFonts w:eastAsia="Times New Roman" w:cs="Times New Roman"/>
          <w:szCs w:val="24"/>
        </w:rPr>
        <w:t>ης Νέας Δημοκρατίας</w:t>
      </w:r>
      <w:r>
        <w:rPr>
          <w:rFonts w:eastAsia="Times New Roman" w:cs="Times New Roman"/>
          <w:szCs w:val="24"/>
        </w:rPr>
        <w:t>,</w:t>
      </w:r>
      <w:r w:rsidRPr="00470E8B">
        <w:rPr>
          <w:rFonts w:eastAsia="Times New Roman" w:cs="Times New Roman"/>
          <w:szCs w:val="24"/>
        </w:rPr>
        <w:t xml:space="preserve"> </w:t>
      </w:r>
      <w:r>
        <w:rPr>
          <w:rFonts w:eastAsia="Times New Roman" w:cs="Times New Roman"/>
          <w:szCs w:val="24"/>
        </w:rPr>
        <w:t>για επτά</w:t>
      </w:r>
      <w:r w:rsidRPr="00470E8B">
        <w:rPr>
          <w:rFonts w:eastAsia="Times New Roman" w:cs="Times New Roman"/>
          <w:szCs w:val="24"/>
        </w:rPr>
        <w:t xml:space="preserve"> λεπτά</w:t>
      </w:r>
      <w:r>
        <w:rPr>
          <w:rFonts w:eastAsia="Times New Roman" w:cs="Times New Roman"/>
          <w:szCs w:val="24"/>
        </w:rPr>
        <w:t>.</w:t>
      </w:r>
      <w:r w:rsidRPr="00470E8B">
        <w:rPr>
          <w:rFonts w:eastAsia="Times New Roman" w:cs="Times New Roman"/>
          <w:szCs w:val="24"/>
        </w:rPr>
        <w:t xml:space="preserve"> </w:t>
      </w:r>
    </w:p>
    <w:p w14:paraId="6B14EE52"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ΑΝΔΡΕΑΣ ΚΟΥΤΣΟΥΜΠΑΣ: </w:t>
      </w:r>
      <w:r w:rsidRPr="00470E8B">
        <w:rPr>
          <w:rFonts w:eastAsia="Times New Roman" w:cs="Times New Roman"/>
          <w:szCs w:val="24"/>
        </w:rPr>
        <w:t>Ευχαριστώ</w:t>
      </w:r>
      <w:r>
        <w:rPr>
          <w:rFonts w:eastAsia="Times New Roman" w:cs="Times New Roman"/>
          <w:szCs w:val="24"/>
        </w:rPr>
        <w:t>,</w:t>
      </w:r>
      <w:r w:rsidRPr="00470E8B">
        <w:rPr>
          <w:rFonts w:eastAsia="Times New Roman" w:cs="Times New Roman"/>
          <w:szCs w:val="24"/>
        </w:rPr>
        <w:t xml:space="preserve"> κύριε Πρόεδρε</w:t>
      </w:r>
      <w:r>
        <w:rPr>
          <w:rFonts w:eastAsia="Times New Roman" w:cs="Times New Roman"/>
          <w:szCs w:val="24"/>
        </w:rPr>
        <w:t>.</w:t>
      </w:r>
    </w:p>
    <w:p w14:paraId="6B14EE53" w14:textId="77777777" w:rsidR="004965E6" w:rsidRDefault="004D430C">
      <w:pPr>
        <w:spacing w:line="600" w:lineRule="auto"/>
        <w:ind w:firstLine="720"/>
        <w:jc w:val="both"/>
        <w:rPr>
          <w:rFonts w:eastAsia="Times New Roman" w:cs="Times New Roman"/>
          <w:szCs w:val="24"/>
        </w:rPr>
      </w:pPr>
      <w:r w:rsidRPr="00470E8B">
        <w:rPr>
          <w:rFonts w:eastAsia="Times New Roman" w:cs="Times New Roman"/>
          <w:szCs w:val="24"/>
        </w:rPr>
        <w:lastRenderedPageBreak/>
        <w:t xml:space="preserve">Κυρίες </w:t>
      </w:r>
      <w:r>
        <w:rPr>
          <w:rFonts w:eastAsia="Times New Roman" w:cs="Times New Roman"/>
          <w:szCs w:val="24"/>
        </w:rPr>
        <w:t xml:space="preserve">και </w:t>
      </w:r>
      <w:r w:rsidRPr="00470E8B">
        <w:rPr>
          <w:rFonts w:eastAsia="Times New Roman" w:cs="Times New Roman"/>
          <w:szCs w:val="24"/>
        </w:rPr>
        <w:t>κύριοι συνάδελφοι</w:t>
      </w:r>
      <w:r>
        <w:rPr>
          <w:rFonts w:eastAsia="Times New Roman" w:cs="Times New Roman"/>
          <w:szCs w:val="24"/>
        </w:rPr>
        <w:t>,</w:t>
      </w:r>
      <w:r w:rsidRPr="00470E8B">
        <w:rPr>
          <w:rFonts w:eastAsia="Times New Roman" w:cs="Times New Roman"/>
          <w:szCs w:val="24"/>
        </w:rPr>
        <w:t xml:space="preserve"> η σημερινή συνεδρίαση εί</w:t>
      </w:r>
      <w:r>
        <w:rPr>
          <w:rFonts w:eastAsia="Times New Roman" w:cs="Times New Roman"/>
          <w:szCs w:val="24"/>
        </w:rPr>
        <w:t xml:space="preserve">ναι η πρώτη συνεδρίαση μετά τη νωπή </w:t>
      </w:r>
      <w:r w:rsidRPr="00470E8B">
        <w:rPr>
          <w:rFonts w:eastAsia="Times New Roman" w:cs="Times New Roman"/>
          <w:szCs w:val="24"/>
        </w:rPr>
        <w:t>τεχνητή</w:t>
      </w:r>
      <w:r w:rsidRPr="00470E8B">
        <w:rPr>
          <w:rFonts w:eastAsia="Times New Roman" w:cs="Times New Roman"/>
          <w:szCs w:val="24"/>
        </w:rPr>
        <w:t xml:space="preserve"> ψήφο εμπιστοσύνης που έλαβε η Κυβέρνηση χθες</w:t>
      </w:r>
      <w:r>
        <w:rPr>
          <w:rFonts w:eastAsia="Times New Roman" w:cs="Times New Roman"/>
          <w:szCs w:val="24"/>
        </w:rPr>
        <w:t>,</w:t>
      </w:r>
      <w:r w:rsidRPr="00470E8B">
        <w:rPr>
          <w:rFonts w:eastAsia="Times New Roman" w:cs="Times New Roman"/>
          <w:szCs w:val="24"/>
        </w:rPr>
        <w:t xml:space="preserve"> βέβαια </w:t>
      </w:r>
      <w:r>
        <w:rPr>
          <w:rFonts w:eastAsia="Times New Roman" w:cs="Times New Roman"/>
          <w:szCs w:val="24"/>
        </w:rPr>
        <w:t>χωρίς</w:t>
      </w:r>
      <w:r w:rsidRPr="00470E8B">
        <w:rPr>
          <w:rFonts w:eastAsia="Times New Roman" w:cs="Times New Roman"/>
          <w:szCs w:val="24"/>
        </w:rPr>
        <w:t xml:space="preserve"> να έχει τη λαϊκή εμπιστοσύνη</w:t>
      </w:r>
      <w:r>
        <w:rPr>
          <w:rFonts w:eastAsia="Times New Roman" w:cs="Times New Roman"/>
          <w:szCs w:val="24"/>
        </w:rPr>
        <w:t>.</w:t>
      </w:r>
      <w:r w:rsidRPr="00470E8B">
        <w:rPr>
          <w:rFonts w:eastAsia="Times New Roman" w:cs="Times New Roman"/>
          <w:szCs w:val="24"/>
        </w:rPr>
        <w:t xml:space="preserve"> </w:t>
      </w:r>
    </w:p>
    <w:p w14:paraId="6B14EE54" w14:textId="77777777" w:rsidR="004965E6" w:rsidRDefault="004D430C">
      <w:pPr>
        <w:spacing w:line="600" w:lineRule="auto"/>
        <w:ind w:firstLine="720"/>
        <w:jc w:val="both"/>
        <w:rPr>
          <w:rFonts w:eastAsia="Times New Roman" w:cs="Times New Roman"/>
          <w:szCs w:val="24"/>
        </w:rPr>
      </w:pPr>
      <w:r w:rsidRPr="00470E8B">
        <w:rPr>
          <w:rFonts w:eastAsia="Times New Roman" w:cs="Times New Roman"/>
          <w:szCs w:val="24"/>
        </w:rPr>
        <w:t>Πριν προχωρήσω</w:t>
      </w:r>
      <w:r>
        <w:rPr>
          <w:rFonts w:eastAsia="Times New Roman" w:cs="Times New Roman"/>
          <w:szCs w:val="24"/>
        </w:rPr>
        <w:t>,</w:t>
      </w:r>
      <w:r w:rsidRPr="00470E8B">
        <w:rPr>
          <w:rFonts w:eastAsia="Times New Roman" w:cs="Times New Roman"/>
          <w:szCs w:val="24"/>
        </w:rPr>
        <w:t xml:space="preserve"> επειδή η προβλεπόμενη διαδικασία </w:t>
      </w:r>
      <w:r>
        <w:rPr>
          <w:rFonts w:eastAsia="Times New Roman" w:cs="Times New Roman"/>
          <w:szCs w:val="24"/>
        </w:rPr>
        <w:t xml:space="preserve">στην ψήφο εμπιστοσύνης </w:t>
      </w:r>
      <w:r w:rsidRPr="00470E8B">
        <w:rPr>
          <w:rFonts w:eastAsia="Times New Roman" w:cs="Times New Roman"/>
          <w:szCs w:val="24"/>
        </w:rPr>
        <w:t xml:space="preserve">δεν </w:t>
      </w:r>
      <w:r>
        <w:rPr>
          <w:rFonts w:eastAsia="Times New Roman" w:cs="Times New Roman"/>
          <w:szCs w:val="24"/>
        </w:rPr>
        <w:t xml:space="preserve">έδινε </w:t>
      </w:r>
      <w:r w:rsidRPr="00470E8B">
        <w:rPr>
          <w:rFonts w:eastAsia="Times New Roman" w:cs="Times New Roman"/>
          <w:szCs w:val="24"/>
        </w:rPr>
        <w:t>το δικαίωμα σε όλους τους Βουλευτές να τοποθετηθούν</w:t>
      </w:r>
      <w:r>
        <w:rPr>
          <w:rFonts w:eastAsia="Times New Roman" w:cs="Times New Roman"/>
          <w:szCs w:val="24"/>
        </w:rPr>
        <w:t>,</w:t>
      </w:r>
      <w:r w:rsidRPr="00470E8B">
        <w:rPr>
          <w:rFonts w:eastAsia="Times New Roman" w:cs="Times New Roman"/>
          <w:szCs w:val="24"/>
        </w:rPr>
        <w:t xml:space="preserve"> θα ήθελα να σας πω από αυτό το</w:t>
      </w:r>
      <w:r w:rsidRPr="00470E8B">
        <w:rPr>
          <w:rFonts w:eastAsia="Times New Roman" w:cs="Times New Roman"/>
          <w:szCs w:val="24"/>
        </w:rPr>
        <w:t xml:space="preserve"> Βήμα απευθυνόμενος περισσότερο </w:t>
      </w:r>
      <w:r>
        <w:rPr>
          <w:rFonts w:eastAsia="Times New Roman" w:cs="Times New Roman"/>
          <w:szCs w:val="24"/>
        </w:rPr>
        <w:t>-δ</w:t>
      </w:r>
      <w:r w:rsidRPr="00470E8B">
        <w:rPr>
          <w:rFonts w:eastAsia="Times New Roman" w:cs="Times New Roman"/>
          <w:szCs w:val="24"/>
        </w:rPr>
        <w:t xml:space="preserve">εν ξέρω αν εσείς νιώθετε </w:t>
      </w:r>
      <w:r>
        <w:rPr>
          <w:rFonts w:eastAsia="Times New Roman" w:cs="Times New Roman"/>
          <w:szCs w:val="24"/>
        </w:rPr>
        <w:t xml:space="preserve">αυτή </w:t>
      </w:r>
      <w:r w:rsidRPr="00470E8B">
        <w:rPr>
          <w:rFonts w:eastAsia="Times New Roman" w:cs="Times New Roman"/>
          <w:szCs w:val="24"/>
        </w:rPr>
        <w:t>την ανάγκη</w:t>
      </w:r>
      <w:r>
        <w:rPr>
          <w:rFonts w:eastAsia="Times New Roman" w:cs="Times New Roman"/>
          <w:szCs w:val="24"/>
        </w:rPr>
        <w:t>-</w:t>
      </w:r>
      <w:r w:rsidRPr="00470E8B">
        <w:rPr>
          <w:rFonts w:eastAsia="Times New Roman" w:cs="Times New Roman"/>
          <w:szCs w:val="24"/>
        </w:rPr>
        <w:t xml:space="preserve"> στη νεολαία και </w:t>
      </w:r>
      <w:r>
        <w:rPr>
          <w:rFonts w:eastAsia="Times New Roman" w:cs="Times New Roman"/>
          <w:szCs w:val="24"/>
        </w:rPr>
        <w:t xml:space="preserve">στη νεότερη γενιά, </w:t>
      </w:r>
      <w:r w:rsidRPr="00470E8B">
        <w:rPr>
          <w:rFonts w:eastAsia="Times New Roman" w:cs="Times New Roman"/>
          <w:szCs w:val="24"/>
        </w:rPr>
        <w:t xml:space="preserve">στα παιδιά </w:t>
      </w:r>
      <w:r>
        <w:rPr>
          <w:rFonts w:eastAsia="Times New Roman" w:cs="Times New Roman"/>
          <w:szCs w:val="24"/>
        </w:rPr>
        <w:t xml:space="preserve">μας -εμείς </w:t>
      </w:r>
      <w:r w:rsidRPr="00470E8B">
        <w:rPr>
          <w:rFonts w:eastAsia="Times New Roman" w:cs="Times New Roman"/>
          <w:szCs w:val="24"/>
        </w:rPr>
        <w:t>έχουμε και μεγάλα παιδιά</w:t>
      </w:r>
      <w:r>
        <w:rPr>
          <w:rFonts w:eastAsia="Times New Roman" w:cs="Times New Roman"/>
          <w:szCs w:val="24"/>
        </w:rPr>
        <w:t>,</w:t>
      </w:r>
      <w:r w:rsidRPr="00470E8B">
        <w:rPr>
          <w:rFonts w:eastAsia="Times New Roman" w:cs="Times New Roman"/>
          <w:szCs w:val="24"/>
        </w:rPr>
        <w:t xml:space="preserve"> φοιτητές</w:t>
      </w:r>
      <w:r>
        <w:rPr>
          <w:rFonts w:eastAsia="Times New Roman" w:cs="Times New Roman"/>
          <w:szCs w:val="24"/>
        </w:rPr>
        <w:t xml:space="preserve">- </w:t>
      </w:r>
      <w:r w:rsidRPr="00470E8B">
        <w:rPr>
          <w:rFonts w:eastAsia="Times New Roman" w:cs="Times New Roman"/>
          <w:szCs w:val="24"/>
        </w:rPr>
        <w:t xml:space="preserve">ότι πραγματικά θλίβομαι για αυτά τα οποία διαδραματίστηκαν το </w:t>
      </w:r>
      <w:r>
        <w:rPr>
          <w:rFonts w:eastAsia="Times New Roman" w:cs="Times New Roman"/>
          <w:szCs w:val="24"/>
        </w:rPr>
        <w:t xml:space="preserve">τελευταίο </w:t>
      </w:r>
      <w:r w:rsidRPr="00470E8B">
        <w:rPr>
          <w:rFonts w:eastAsia="Times New Roman" w:cs="Times New Roman"/>
          <w:szCs w:val="24"/>
        </w:rPr>
        <w:t xml:space="preserve">τριήμερο </w:t>
      </w:r>
      <w:r>
        <w:rPr>
          <w:rFonts w:eastAsia="Times New Roman" w:cs="Times New Roman"/>
          <w:szCs w:val="24"/>
        </w:rPr>
        <w:t>στο ελ</w:t>
      </w:r>
      <w:r>
        <w:rPr>
          <w:rFonts w:eastAsia="Times New Roman" w:cs="Times New Roman"/>
          <w:szCs w:val="24"/>
        </w:rPr>
        <w:t xml:space="preserve">ληνικό </w:t>
      </w:r>
      <w:r w:rsidRPr="00470E8B">
        <w:rPr>
          <w:rFonts w:eastAsia="Times New Roman" w:cs="Times New Roman"/>
          <w:szCs w:val="24"/>
        </w:rPr>
        <w:t>πολιτικό σκηνικό</w:t>
      </w:r>
      <w:r>
        <w:rPr>
          <w:rFonts w:eastAsia="Times New Roman" w:cs="Times New Roman"/>
          <w:szCs w:val="24"/>
        </w:rPr>
        <w:t>,</w:t>
      </w:r>
      <w:r w:rsidRPr="00470E8B">
        <w:rPr>
          <w:rFonts w:eastAsia="Times New Roman" w:cs="Times New Roman"/>
          <w:szCs w:val="24"/>
        </w:rPr>
        <w:t xml:space="preserve"> στη Βουλή και να ζητήσω δημόσι</w:t>
      </w:r>
      <w:r>
        <w:rPr>
          <w:rFonts w:eastAsia="Times New Roman" w:cs="Times New Roman"/>
          <w:szCs w:val="24"/>
        </w:rPr>
        <w:t>α συγνώμη και να τους μεταφέρω</w:t>
      </w:r>
      <w:r w:rsidRPr="00470E8B">
        <w:rPr>
          <w:rFonts w:eastAsia="Times New Roman" w:cs="Times New Roman"/>
          <w:szCs w:val="24"/>
        </w:rPr>
        <w:t xml:space="preserve"> το μήνυμα ότι δεν είμαστε όλοι ίδιοι</w:t>
      </w:r>
      <w:r>
        <w:rPr>
          <w:rFonts w:eastAsia="Times New Roman" w:cs="Times New Roman"/>
          <w:szCs w:val="24"/>
        </w:rPr>
        <w:t>,</w:t>
      </w:r>
      <w:r w:rsidRPr="00470E8B">
        <w:rPr>
          <w:rFonts w:eastAsia="Times New Roman" w:cs="Times New Roman"/>
          <w:szCs w:val="24"/>
        </w:rPr>
        <w:t xml:space="preserve"> διότι αυτό το πο</w:t>
      </w:r>
      <w:r>
        <w:rPr>
          <w:rFonts w:eastAsia="Times New Roman" w:cs="Times New Roman"/>
          <w:szCs w:val="24"/>
        </w:rPr>
        <w:t>λιτικό παζάρι που είδαμε</w:t>
      </w:r>
      <w:r w:rsidRPr="00470E8B">
        <w:rPr>
          <w:rFonts w:eastAsia="Times New Roman" w:cs="Times New Roman"/>
          <w:szCs w:val="24"/>
        </w:rPr>
        <w:t xml:space="preserve"> αυτές τις μέρες</w:t>
      </w:r>
      <w:r>
        <w:rPr>
          <w:rFonts w:eastAsia="Times New Roman" w:cs="Times New Roman"/>
          <w:szCs w:val="24"/>
        </w:rPr>
        <w:t>,</w:t>
      </w:r>
      <w:r w:rsidRPr="00470E8B">
        <w:rPr>
          <w:rFonts w:eastAsia="Times New Roman" w:cs="Times New Roman"/>
          <w:szCs w:val="24"/>
        </w:rPr>
        <w:t xml:space="preserve"> δεν μας εκφράζει</w:t>
      </w:r>
      <w:r>
        <w:rPr>
          <w:rFonts w:eastAsia="Times New Roman" w:cs="Times New Roman"/>
          <w:szCs w:val="24"/>
        </w:rPr>
        <w:t>.</w:t>
      </w:r>
      <w:r w:rsidRPr="00470E8B">
        <w:rPr>
          <w:rFonts w:eastAsia="Times New Roman" w:cs="Times New Roman"/>
          <w:szCs w:val="24"/>
        </w:rPr>
        <w:t xml:space="preserve"> </w:t>
      </w:r>
      <w:r>
        <w:rPr>
          <w:rFonts w:eastAsia="Times New Roman" w:cs="Times New Roman"/>
          <w:szCs w:val="24"/>
        </w:rPr>
        <w:t>Παρά την</w:t>
      </w:r>
      <w:r w:rsidRPr="00470E8B">
        <w:rPr>
          <w:rFonts w:eastAsia="Times New Roman" w:cs="Times New Roman"/>
          <w:szCs w:val="24"/>
        </w:rPr>
        <w:t xml:space="preserve"> απαξίωση της πολιτικής</w:t>
      </w:r>
      <w:r>
        <w:rPr>
          <w:rFonts w:eastAsia="Times New Roman" w:cs="Times New Roman"/>
          <w:szCs w:val="24"/>
        </w:rPr>
        <w:t>, παρά την</w:t>
      </w:r>
      <w:r w:rsidRPr="00470E8B">
        <w:rPr>
          <w:rFonts w:eastAsia="Times New Roman" w:cs="Times New Roman"/>
          <w:szCs w:val="24"/>
        </w:rPr>
        <w:t xml:space="preserve"> απαξίωση του π</w:t>
      </w:r>
      <w:r w:rsidRPr="00470E8B">
        <w:rPr>
          <w:rFonts w:eastAsia="Times New Roman" w:cs="Times New Roman"/>
          <w:szCs w:val="24"/>
        </w:rPr>
        <w:t>ο</w:t>
      </w:r>
      <w:r>
        <w:rPr>
          <w:rFonts w:eastAsia="Times New Roman" w:cs="Times New Roman"/>
          <w:szCs w:val="24"/>
        </w:rPr>
        <w:t>λιτικού συστήματος στο οποίο όλοι θέλα</w:t>
      </w:r>
      <w:r w:rsidRPr="00470E8B">
        <w:rPr>
          <w:rFonts w:eastAsia="Times New Roman" w:cs="Times New Roman"/>
          <w:szCs w:val="24"/>
        </w:rPr>
        <w:t xml:space="preserve">με να </w:t>
      </w:r>
      <w:r>
        <w:rPr>
          <w:rFonts w:eastAsia="Times New Roman" w:cs="Times New Roman"/>
          <w:szCs w:val="24"/>
        </w:rPr>
        <w:t>συνεισφέρουμε</w:t>
      </w:r>
      <w:r w:rsidRPr="00470E8B">
        <w:rPr>
          <w:rFonts w:eastAsia="Times New Roman" w:cs="Times New Roman"/>
          <w:szCs w:val="24"/>
        </w:rPr>
        <w:t xml:space="preserve"> για κάτι καλύτερο</w:t>
      </w:r>
      <w:r>
        <w:rPr>
          <w:rFonts w:eastAsia="Times New Roman" w:cs="Times New Roman"/>
          <w:szCs w:val="24"/>
        </w:rPr>
        <w:t>,</w:t>
      </w:r>
      <w:r w:rsidRPr="00470E8B">
        <w:rPr>
          <w:rFonts w:eastAsia="Times New Roman" w:cs="Times New Roman"/>
          <w:szCs w:val="24"/>
        </w:rPr>
        <w:t xml:space="preserve"> υπάρχουν Βουλευτές</w:t>
      </w:r>
      <w:r>
        <w:rPr>
          <w:rFonts w:eastAsia="Times New Roman" w:cs="Times New Roman"/>
          <w:szCs w:val="24"/>
        </w:rPr>
        <w:t>,</w:t>
      </w:r>
      <w:r w:rsidRPr="00470E8B">
        <w:rPr>
          <w:rFonts w:eastAsia="Times New Roman" w:cs="Times New Roman"/>
          <w:szCs w:val="24"/>
        </w:rPr>
        <w:t xml:space="preserve"> η πλειοψηφία</w:t>
      </w:r>
      <w:r>
        <w:rPr>
          <w:rFonts w:eastAsia="Times New Roman" w:cs="Times New Roman"/>
          <w:szCs w:val="24"/>
        </w:rPr>
        <w:t xml:space="preserve">, που θα προσπαθήσουμε, θα δυναμώσουμε </w:t>
      </w:r>
      <w:r>
        <w:rPr>
          <w:rFonts w:eastAsia="Times New Roman" w:cs="Times New Roman"/>
          <w:szCs w:val="24"/>
        </w:rPr>
        <w:lastRenderedPageBreak/>
        <w:t>τη φωνή μας για ν</w:t>
      </w:r>
      <w:r w:rsidRPr="00470E8B">
        <w:rPr>
          <w:rFonts w:eastAsia="Times New Roman" w:cs="Times New Roman"/>
          <w:szCs w:val="24"/>
        </w:rPr>
        <w:t>α α</w:t>
      </w:r>
      <w:r>
        <w:rPr>
          <w:rFonts w:eastAsia="Times New Roman" w:cs="Times New Roman"/>
          <w:szCs w:val="24"/>
        </w:rPr>
        <w:t>ναβαθμίσουμε και το κύρος του Κ</w:t>
      </w:r>
      <w:r w:rsidRPr="00470E8B">
        <w:rPr>
          <w:rFonts w:eastAsia="Times New Roman" w:cs="Times New Roman"/>
          <w:szCs w:val="24"/>
        </w:rPr>
        <w:t>οινοβουλίου</w:t>
      </w:r>
      <w:r>
        <w:rPr>
          <w:rFonts w:eastAsia="Times New Roman" w:cs="Times New Roman"/>
          <w:szCs w:val="24"/>
        </w:rPr>
        <w:t>,</w:t>
      </w:r>
      <w:r w:rsidRPr="00470E8B">
        <w:rPr>
          <w:rFonts w:eastAsia="Times New Roman" w:cs="Times New Roman"/>
          <w:szCs w:val="24"/>
        </w:rPr>
        <w:t xml:space="preserve"> αλλά και το </w:t>
      </w:r>
      <w:r>
        <w:rPr>
          <w:rFonts w:eastAsia="Times New Roman" w:cs="Times New Roman"/>
          <w:szCs w:val="24"/>
        </w:rPr>
        <w:t>κύρος</w:t>
      </w:r>
      <w:r w:rsidRPr="00470E8B">
        <w:rPr>
          <w:rFonts w:eastAsia="Times New Roman" w:cs="Times New Roman"/>
          <w:szCs w:val="24"/>
        </w:rPr>
        <w:t xml:space="preserve"> του πολιτικού συστήματος</w:t>
      </w:r>
      <w:r>
        <w:rPr>
          <w:rFonts w:eastAsia="Times New Roman" w:cs="Times New Roman"/>
          <w:szCs w:val="24"/>
        </w:rPr>
        <w:t>.</w:t>
      </w:r>
      <w:r>
        <w:rPr>
          <w:rFonts w:eastAsia="Times New Roman" w:cs="Times New Roman"/>
          <w:szCs w:val="24"/>
        </w:rPr>
        <w:t xml:space="preserve"> Και β</w:t>
      </w:r>
      <w:r w:rsidRPr="00470E8B">
        <w:rPr>
          <w:rFonts w:eastAsia="Times New Roman" w:cs="Times New Roman"/>
          <w:szCs w:val="24"/>
        </w:rPr>
        <w:t>εβαίως</w:t>
      </w:r>
      <w:r>
        <w:rPr>
          <w:rFonts w:eastAsia="Times New Roman" w:cs="Times New Roman"/>
          <w:szCs w:val="24"/>
        </w:rPr>
        <w:t>,</w:t>
      </w:r>
      <w:r w:rsidRPr="00470E8B">
        <w:rPr>
          <w:rFonts w:eastAsia="Times New Roman" w:cs="Times New Roman"/>
          <w:szCs w:val="24"/>
        </w:rPr>
        <w:t xml:space="preserve"> η κοινωνία που ήταν </w:t>
      </w:r>
      <w:r>
        <w:rPr>
          <w:rFonts w:eastAsia="Times New Roman" w:cs="Times New Roman"/>
          <w:szCs w:val="24"/>
        </w:rPr>
        <w:t>καχύποπτη σε</w:t>
      </w:r>
      <w:r w:rsidRPr="00470E8B">
        <w:rPr>
          <w:rFonts w:eastAsia="Times New Roman" w:cs="Times New Roman"/>
          <w:szCs w:val="24"/>
        </w:rPr>
        <w:t xml:space="preserve"> όλα αυτά</w:t>
      </w:r>
      <w:r>
        <w:rPr>
          <w:rFonts w:eastAsia="Times New Roman" w:cs="Times New Roman"/>
          <w:szCs w:val="24"/>
        </w:rPr>
        <w:t>,</w:t>
      </w:r>
      <w:r w:rsidRPr="00470E8B">
        <w:rPr>
          <w:rFonts w:eastAsia="Times New Roman" w:cs="Times New Roman"/>
          <w:szCs w:val="24"/>
        </w:rPr>
        <w:t xml:space="preserve"> επιβεβαιώθηκε μετά </w:t>
      </w:r>
      <w:r>
        <w:rPr>
          <w:rFonts w:eastAsia="Times New Roman" w:cs="Times New Roman"/>
          <w:szCs w:val="24"/>
        </w:rPr>
        <w:t xml:space="preserve">από αυτούς τους </w:t>
      </w:r>
      <w:proofErr w:type="spellStart"/>
      <w:r>
        <w:rPr>
          <w:rFonts w:eastAsia="Times New Roman" w:cs="Times New Roman"/>
          <w:szCs w:val="24"/>
        </w:rPr>
        <w:t>τακ</w:t>
      </w:r>
      <w:r w:rsidRPr="00470E8B">
        <w:rPr>
          <w:rFonts w:eastAsia="Times New Roman" w:cs="Times New Roman"/>
          <w:szCs w:val="24"/>
        </w:rPr>
        <w:t>τ</w:t>
      </w:r>
      <w:r>
        <w:rPr>
          <w:rFonts w:eastAsia="Times New Roman" w:cs="Times New Roman"/>
          <w:szCs w:val="24"/>
        </w:rPr>
        <w:t>ικισμού</w:t>
      </w:r>
      <w:r w:rsidRPr="00470E8B">
        <w:rPr>
          <w:rFonts w:eastAsia="Times New Roman" w:cs="Times New Roman"/>
          <w:szCs w:val="24"/>
        </w:rPr>
        <w:t>ς</w:t>
      </w:r>
      <w:proofErr w:type="spellEnd"/>
      <w:r>
        <w:rPr>
          <w:rFonts w:eastAsia="Times New Roman" w:cs="Times New Roman"/>
          <w:szCs w:val="24"/>
        </w:rPr>
        <w:t>.</w:t>
      </w:r>
    </w:p>
    <w:p w14:paraId="6B14EE55" w14:textId="77777777" w:rsidR="004965E6" w:rsidRDefault="004D430C">
      <w:pPr>
        <w:spacing w:line="600" w:lineRule="auto"/>
        <w:ind w:firstLine="720"/>
        <w:jc w:val="both"/>
        <w:rPr>
          <w:rFonts w:eastAsia="Times New Roman" w:cs="Times New Roman"/>
          <w:szCs w:val="24"/>
        </w:rPr>
      </w:pPr>
      <w:r w:rsidRPr="00470E8B">
        <w:rPr>
          <w:rFonts w:eastAsia="Times New Roman" w:cs="Times New Roman"/>
          <w:szCs w:val="24"/>
        </w:rPr>
        <w:t>Και θα ήθελα</w:t>
      </w:r>
      <w:r>
        <w:rPr>
          <w:rFonts w:eastAsia="Times New Roman" w:cs="Times New Roman"/>
          <w:szCs w:val="24"/>
        </w:rPr>
        <w:t xml:space="preserve"> να είμαι</w:t>
      </w:r>
      <w:r w:rsidRPr="00470E8B">
        <w:rPr>
          <w:rFonts w:eastAsia="Times New Roman" w:cs="Times New Roman"/>
          <w:szCs w:val="24"/>
        </w:rPr>
        <w:t xml:space="preserve"> ξεκάθαρος</w:t>
      </w:r>
      <w:r>
        <w:rPr>
          <w:rFonts w:eastAsia="Times New Roman" w:cs="Times New Roman"/>
          <w:szCs w:val="24"/>
        </w:rPr>
        <w:t>.</w:t>
      </w:r>
      <w:r w:rsidRPr="00470E8B">
        <w:rPr>
          <w:rFonts w:eastAsia="Times New Roman" w:cs="Times New Roman"/>
          <w:szCs w:val="24"/>
        </w:rPr>
        <w:t xml:space="preserve"> Δεν είμαι από </w:t>
      </w:r>
      <w:r>
        <w:rPr>
          <w:rFonts w:eastAsia="Times New Roman" w:cs="Times New Roman"/>
          <w:szCs w:val="24"/>
        </w:rPr>
        <w:t>ε</w:t>
      </w:r>
      <w:r w:rsidRPr="00470E8B">
        <w:rPr>
          <w:rFonts w:eastAsia="Times New Roman" w:cs="Times New Roman"/>
          <w:szCs w:val="24"/>
        </w:rPr>
        <w:t xml:space="preserve">κείνους που θα κατηγορήσουν </w:t>
      </w:r>
      <w:r>
        <w:rPr>
          <w:rFonts w:eastAsia="Times New Roman" w:cs="Times New Roman"/>
          <w:szCs w:val="24"/>
        </w:rPr>
        <w:t>γ</w:t>
      </w:r>
      <w:r w:rsidRPr="00470E8B">
        <w:rPr>
          <w:rFonts w:eastAsia="Times New Roman" w:cs="Times New Roman"/>
          <w:szCs w:val="24"/>
        </w:rPr>
        <w:t>ιατί έγιν</w:t>
      </w:r>
      <w:r>
        <w:rPr>
          <w:rFonts w:eastAsia="Times New Roman" w:cs="Times New Roman"/>
          <w:szCs w:val="24"/>
        </w:rPr>
        <w:t>αν</w:t>
      </w:r>
      <w:r w:rsidRPr="00470E8B">
        <w:rPr>
          <w:rFonts w:eastAsia="Times New Roman" w:cs="Times New Roman"/>
          <w:szCs w:val="24"/>
        </w:rPr>
        <w:t xml:space="preserve"> αυτές οι μετακινήσεις </w:t>
      </w:r>
      <w:r>
        <w:rPr>
          <w:rFonts w:eastAsia="Times New Roman" w:cs="Times New Roman"/>
          <w:szCs w:val="24"/>
        </w:rPr>
        <w:t>ή γιατί πήρε</w:t>
      </w:r>
      <w:r w:rsidRPr="00470E8B">
        <w:rPr>
          <w:rFonts w:eastAsia="Times New Roman" w:cs="Times New Roman"/>
          <w:szCs w:val="24"/>
        </w:rPr>
        <w:t xml:space="preserve"> ψήφο εμπιστοσύνης η Κυβέρν</w:t>
      </w:r>
      <w:r w:rsidRPr="00470E8B">
        <w:rPr>
          <w:rFonts w:eastAsia="Times New Roman" w:cs="Times New Roman"/>
          <w:szCs w:val="24"/>
        </w:rPr>
        <w:t>ηση</w:t>
      </w:r>
      <w:r>
        <w:rPr>
          <w:rFonts w:eastAsia="Times New Roman" w:cs="Times New Roman"/>
          <w:szCs w:val="24"/>
        </w:rPr>
        <w:t>.</w:t>
      </w:r>
      <w:r w:rsidRPr="00470E8B">
        <w:rPr>
          <w:rFonts w:eastAsia="Times New Roman" w:cs="Times New Roman"/>
          <w:szCs w:val="24"/>
        </w:rPr>
        <w:t xml:space="preserve"> Πάντα </w:t>
      </w:r>
      <w:r>
        <w:rPr>
          <w:rFonts w:eastAsia="Times New Roman" w:cs="Times New Roman"/>
          <w:szCs w:val="24"/>
        </w:rPr>
        <w:t xml:space="preserve">γίνονταν </w:t>
      </w:r>
      <w:r w:rsidRPr="00470E8B">
        <w:rPr>
          <w:rFonts w:eastAsia="Times New Roman" w:cs="Times New Roman"/>
          <w:szCs w:val="24"/>
        </w:rPr>
        <w:t xml:space="preserve">στο πολιτικό σκηνικό μετακινήσεις </w:t>
      </w:r>
      <w:r>
        <w:rPr>
          <w:rFonts w:eastAsia="Times New Roman" w:cs="Times New Roman"/>
          <w:szCs w:val="24"/>
        </w:rPr>
        <w:t>-</w:t>
      </w:r>
      <w:r w:rsidRPr="00470E8B">
        <w:rPr>
          <w:rFonts w:eastAsia="Times New Roman" w:cs="Times New Roman"/>
          <w:szCs w:val="24"/>
        </w:rPr>
        <w:t>πάντα</w:t>
      </w:r>
      <w:r>
        <w:rPr>
          <w:rFonts w:eastAsia="Times New Roman" w:cs="Times New Roman"/>
          <w:szCs w:val="24"/>
        </w:rPr>
        <w:t>,</w:t>
      </w:r>
      <w:r w:rsidRPr="00470E8B">
        <w:rPr>
          <w:rFonts w:eastAsia="Times New Roman" w:cs="Times New Roman"/>
          <w:szCs w:val="24"/>
        </w:rPr>
        <w:t xml:space="preserve"> </w:t>
      </w:r>
      <w:r>
        <w:rPr>
          <w:rFonts w:eastAsia="Times New Roman" w:cs="Times New Roman"/>
          <w:szCs w:val="24"/>
        </w:rPr>
        <w:t xml:space="preserve">σε </w:t>
      </w:r>
      <w:r w:rsidRPr="00470E8B">
        <w:rPr>
          <w:rFonts w:eastAsia="Times New Roman" w:cs="Times New Roman"/>
          <w:szCs w:val="24"/>
        </w:rPr>
        <w:t xml:space="preserve">κάθε </w:t>
      </w:r>
      <w:r>
        <w:rPr>
          <w:rFonts w:eastAsia="Times New Roman" w:cs="Times New Roman"/>
          <w:szCs w:val="24"/>
        </w:rPr>
        <w:t xml:space="preserve">κυβέρνηση ή σε κάθε κόμμα, </w:t>
      </w:r>
      <w:r w:rsidRPr="00470E8B">
        <w:rPr>
          <w:rFonts w:eastAsia="Times New Roman" w:cs="Times New Roman"/>
          <w:szCs w:val="24"/>
        </w:rPr>
        <w:t>ανάλογα</w:t>
      </w:r>
      <w:r>
        <w:rPr>
          <w:rFonts w:eastAsia="Times New Roman" w:cs="Times New Roman"/>
          <w:szCs w:val="24"/>
        </w:rPr>
        <w:t>- α</w:t>
      </w:r>
      <w:r w:rsidRPr="00470E8B">
        <w:rPr>
          <w:rFonts w:eastAsia="Times New Roman" w:cs="Times New Roman"/>
          <w:szCs w:val="24"/>
        </w:rPr>
        <w:t xml:space="preserve">ρκεί να είχαν ιδεολογικό προσανατολισμό </w:t>
      </w:r>
      <w:r>
        <w:rPr>
          <w:rFonts w:eastAsia="Times New Roman" w:cs="Times New Roman"/>
          <w:szCs w:val="24"/>
        </w:rPr>
        <w:t>ή προγραμματικό.</w:t>
      </w:r>
      <w:r w:rsidRPr="00470E8B">
        <w:rPr>
          <w:rFonts w:eastAsia="Times New Roman" w:cs="Times New Roman"/>
          <w:szCs w:val="24"/>
        </w:rPr>
        <w:t xml:space="preserve"> </w:t>
      </w:r>
    </w:p>
    <w:p w14:paraId="6B14EE56" w14:textId="77777777" w:rsidR="004965E6" w:rsidRDefault="004D430C">
      <w:pPr>
        <w:spacing w:line="600" w:lineRule="auto"/>
        <w:ind w:firstLine="720"/>
        <w:jc w:val="both"/>
        <w:rPr>
          <w:rFonts w:eastAsia="Times New Roman" w:cs="Times New Roman"/>
          <w:szCs w:val="24"/>
        </w:rPr>
      </w:pPr>
      <w:r w:rsidRPr="00470E8B">
        <w:rPr>
          <w:rFonts w:eastAsia="Times New Roman" w:cs="Times New Roman"/>
          <w:szCs w:val="24"/>
        </w:rPr>
        <w:t xml:space="preserve">Στη </w:t>
      </w:r>
      <w:r>
        <w:rPr>
          <w:rFonts w:eastAsia="Times New Roman" w:cs="Times New Roman"/>
          <w:szCs w:val="24"/>
        </w:rPr>
        <w:t>συγκεκριμένη περίπτωση, λ</w:t>
      </w:r>
      <w:r w:rsidRPr="00470E8B">
        <w:rPr>
          <w:rFonts w:eastAsia="Times New Roman" w:cs="Times New Roman"/>
          <w:szCs w:val="24"/>
        </w:rPr>
        <w:t>οιπόν</w:t>
      </w:r>
      <w:r>
        <w:rPr>
          <w:rFonts w:eastAsia="Times New Roman" w:cs="Times New Roman"/>
          <w:szCs w:val="24"/>
        </w:rPr>
        <w:t>,</w:t>
      </w:r>
      <w:r w:rsidRPr="00470E8B">
        <w:rPr>
          <w:rFonts w:eastAsia="Times New Roman" w:cs="Times New Roman"/>
          <w:szCs w:val="24"/>
        </w:rPr>
        <w:t xml:space="preserve"> νομίζω </w:t>
      </w:r>
      <w:r>
        <w:rPr>
          <w:rFonts w:eastAsia="Times New Roman" w:cs="Times New Roman"/>
          <w:szCs w:val="24"/>
        </w:rPr>
        <w:t xml:space="preserve">ότι </w:t>
      </w:r>
      <w:r w:rsidRPr="00470E8B">
        <w:rPr>
          <w:rFonts w:eastAsia="Times New Roman" w:cs="Times New Roman"/>
          <w:szCs w:val="24"/>
        </w:rPr>
        <w:t xml:space="preserve">επιβεβαιώθηκε η θέση της </w:t>
      </w:r>
      <w:r>
        <w:rPr>
          <w:rFonts w:eastAsia="Times New Roman" w:cs="Times New Roman"/>
          <w:szCs w:val="24"/>
        </w:rPr>
        <w:t>Νέας Δημοκρατίας</w:t>
      </w:r>
      <w:r w:rsidRPr="00470E8B">
        <w:rPr>
          <w:rFonts w:eastAsia="Times New Roman" w:cs="Times New Roman"/>
          <w:szCs w:val="24"/>
        </w:rPr>
        <w:t xml:space="preserve"> ότ</w:t>
      </w:r>
      <w:r w:rsidRPr="00470E8B">
        <w:rPr>
          <w:rFonts w:eastAsia="Times New Roman" w:cs="Times New Roman"/>
          <w:szCs w:val="24"/>
        </w:rPr>
        <w:t xml:space="preserve">ι όλα αυτά ήταν </w:t>
      </w:r>
      <w:r>
        <w:rPr>
          <w:rFonts w:eastAsia="Times New Roman" w:cs="Times New Roman"/>
          <w:szCs w:val="24"/>
        </w:rPr>
        <w:t>ένα πολιτικό παζάρι και γι’</w:t>
      </w:r>
      <w:r w:rsidRPr="00470E8B">
        <w:rPr>
          <w:rFonts w:eastAsia="Times New Roman" w:cs="Times New Roman"/>
          <w:szCs w:val="24"/>
        </w:rPr>
        <w:t xml:space="preserve"> αυτό </w:t>
      </w:r>
      <w:r>
        <w:rPr>
          <w:rFonts w:eastAsia="Times New Roman" w:cs="Times New Roman"/>
          <w:szCs w:val="24"/>
        </w:rPr>
        <w:t xml:space="preserve">η νεολαία </w:t>
      </w:r>
      <w:r w:rsidRPr="00470E8B">
        <w:rPr>
          <w:rFonts w:eastAsia="Times New Roman" w:cs="Times New Roman"/>
          <w:szCs w:val="24"/>
        </w:rPr>
        <w:t>μας λοιδορεί</w:t>
      </w:r>
      <w:r>
        <w:rPr>
          <w:rFonts w:eastAsia="Times New Roman" w:cs="Times New Roman"/>
          <w:szCs w:val="24"/>
        </w:rPr>
        <w:t>, μας κατηγορεί. Εμείς έ</w:t>
      </w:r>
      <w:r w:rsidRPr="00470E8B">
        <w:rPr>
          <w:rFonts w:eastAsia="Times New Roman" w:cs="Times New Roman"/>
          <w:szCs w:val="24"/>
        </w:rPr>
        <w:t>χουμε μία υποχρέωση</w:t>
      </w:r>
      <w:r>
        <w:rPr>
          <w:rFonts w:eastAsia="Times New Roman" w:cs="Times New Roman"/>
          <w:szCs w:val="24"/>
        </w:rPr>
        <w:t>,</w:t>
      </w:r>
      <w:r w:rsidRPr="00470E8B">
        <w:rPr>
          <w:rFonts w:eastAsia="Times New Roman" w:cs="Times New Roman"/>
          <w:szCs w:val="24"/>
        </w:rPr>
        <w:t xml:space="preserve"> να διαφυλάξουμε το </w:t>
      </w:r>
      <w:r>
        <w:rPr>
          <w:rFonts w:eastAsia="Times New Roman" w:cs="Times New Roman"/>
          <w:szCs w:val="24"/>
        </w:rPr>
        <w:t>κύρος του Κ</w:t>
      </w:r>
      <w:r w:rsidRPr="00470E8B">
        <w:rPr>
          <w:rFonts w:eastAsia="Times New Roman" w:cs="Times New Roman"/>
          <w:szCs w:val="24"/>
        </w:rPr>
        <w:t>οινοβουλίου για το καλό του κοινοβουλευτι</w:t>
      </w:r>
      <w:r>
        <w:rPr>
          <w:rFonts w:eastAsia="Times New Roman" w:cs="Times New Roman"/>
          <w:szCs w:val="24"/>
        </w:rPr>
        <w:t>σμ</w:t>
      </w:r>
      <w:r w:rsidRPr="00470E8B">
        <w:rPr>
          <w:rFonts w:eastAsia="Times New Roman" w:cs="Times New Roman"/>
          <w:szCs w:val="24"/>
        </w:rPr>
        <w:t>ού</w:t>
      </w:r>
      <w:r>
        <w:rPr>
          <w:rFonts w:eastAsia="Times New Roman" w:cs="Times New Roman"/>
          <w:szCs w:val="24"/>
        </w:rPr>
        <w:t xml:space="preserve">, για το καλό της </w:t>
      </w:r>
      <w:r>
        <w:rPr>
          <w:rFonts w:eastAsia="Times New Roman" w:cs="Times New Roman"/>
          <w:szCs w:val="24"/>
        </w:rPr>
        <w:t>δ</w:t>
      </w:r>
      <w:r w:rsidRPr="00470E8B">
        <w:rPr>
          <w:rFonts w:eastAsia="Times New Roman" w:cs="Times New Roman"/>
          <w:szCs w:val="24"/>
        </w:rPr>
        <w:t>ημοκρατίας</w:t>
      </w:r>
      <w:r>
        <w:rPr>
          <w:rFonts w:eastAsia="Times New Roman" w:cs="Times New Roman"/>
          <w:szCs w:val="24"/>
        </w:rPr>
        <w:t>.</w:t>
      </w:r>
      <w:r w:rsidRPr="00470E8B">
        <w:rPr>
          <w:rFonts w:eastAsia="Times New Roman" w:cs="Times New Roman"/>
          <w:szCs w:val="24"/>
        </w:rPr>
        <w:t xml:space="preserve"> </w:t>
      </w:r>
    </w:p>
    <w:p w14:paraId="6B14EE57" w14:textId="77777777" w:rsidR="004965E6" w:rsidRDefault="004D430C">
      <w:pPr>
        <w:spacing w:line="600" w:lineRule="auto"/>
        <w:ind w:firstLine="720"/>
        <w:jc w:val="both"/>
        <w:rPr>
          <w:rFonts w:eastAsia="Times New Roman" w:cs="Times New Roman"/>
          <w:szCs w:val="24"/>
        </w:rPr>
      </w:pPr>
      <w:r w:rsidRPr="00470E8B">
        <w:rPr>
          <w:rFonts w:eastAsia="Times New Roman" w:cs="Times New Roman"/>
          <w:szCs w:val="24"/>
        </w:rPr>
        <w:t xml:space="preserve">Έρχομαι τώρα στο υπό συζήτηση </w:t>
      </w:r>
      <w:r w:rsidRPr="00470E8B">
        <w:rPr>
          <w:rFonts w:eastAsia="Times New Roman" w:cs="Times New Roman"/>
          <w:szCs w:val="24"/>
        </w:rPr>
        <w:t>νομοσχέδιο</w:t>
      </w:r>
      <w:r>
        <w:rPr>
          <w:rFonts w:eastAsia="Times New Roman" w:cs="Times New Roman"/>
          <w:szCs w:val="24"/>
        </w:rPr>
        <w:t>.</w:t>
      </w:r>
    </w:p>
    <w:p w14:paraId="6B14EE5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w:t>
      </w:r>
      <w:r w:rsidRPr="00470E8B">
        <w:rPr>
          <w:rFonts w:eastAsia="Times New Roman" w:cs="Times New Roman"/>
          <w:szCs w:val="24"/>
        </w:rPr>
        <w:t>ύριε Υπουργέ</w:t>
      </w:r>
      <w:r>
        <w:rPr>
          <w:rFonts w:eastAsia="Times New Roman" w:cs="Times New Roman"/>
          <w:szCs w:val="24"/>
        </w:rPr>
        <w:t>,</w:t>
      </w:r>
      <w:r w:rsidRPr="00470E8B">
        <w:rPr>
          <w:rFonts w:eastAsia="Times New Roman" w:cs="Times New Roman"/>
          <w:szCs w:val="24"/>
        </w:rPr>
        <w:t xml:space="preserve"> θα μπορούσα να πω ότι το νομοσχέδιο αυτό</w:t>
      </w:r>
      <w:r>
        <w:rPr>
          <w:rFonts w:eastAsia="Times New Roman" w:cs="Times New Roman"/>
          <w:szCs w:val="24"/>
        </w:rPr>
        <w:t>,</w:t>
      </w:r>
      <w:r w:rsidRPr="00470E8B">
        <w:rPr>
          <w:rFonts w:eastAsia="Times New Roman" w:cs="Times New Roman"/>
          <w:szCs w:val="24"/>
        </w:rPr>
        <w:t xml:space="preserve"> από μία πρώτη ματιά</w:t>
      </w:r>
      <w:r>
        <w:rPr>
          <w:rFonts w:eastAsia="Times New Roman" w:cs="Times New Roman"/>
          <w:szCs w:val="24"/>
        </w:rPr>
        <w:t>,</w:t>
      </w:r>
      <w:r w:rsidRPr="00470E8B">
        <w:rPr>
          <w:rFonts w:eastAsia="Times New Roman" w:cs="Times New Roman"/>
          <w:szCs w:val="24"/>
        </w:rPr>
        <w:t xml:space="preserve"> κινείται προς τη σωστή κατεύθυνση</w:t>
      </w:r>
      <w:r>
        <w:rPr>
          <w:rFonts w:eastAsia="Times New Roman" w:cs="Times New Roman"/>
          <w:szCs w:val="24"/>
        </w:rPr>
        <w:t xml:space="preserve">, έχει έναν στόχο. </w:t>
      </w:r>
      <w:r w:rsidRPr="00470E8B">
        <w:rPr>
          <w:rFonts w:eastAsia="Times New Roman" w:cs="Times New Roman"/>
          <w:szCs w:val="24"/>
        </w:rPr>
        <w:t>Αλλά επιτρέψτε μου να πω</w:t>
      </w:r>
      <w:r>
        <w:rPr>
          <w:rFonts w:eastAsia="Times New Roman" w:cs="Times New Roman"/>
          <w:szCs w:val="24"/>
        </w:rPr>
        <w:t>,</w:t>
      </w:r>
      <w:r w:rsidRPr="00470E8B">
        <w:rPr>
          <w:rFonts w:eastAsia="Times New Roman" w:cs="Times New Roman"/>
          <w:szCs w:val="24"/>
        </w:rPr>
        <w:t xml:space="preserve"> μετά </w:t>
      </w:r>
      <w:r>
        <w:rPr>
          <w:rFonts w:eastAsia="Times New Roman" w:cs="Times New Roman"/>
          <w:szCs w:val="24"/>
        </w:rPr>
        <w:t>από όλα όσα ακούσαμε</w:t>
      </w:r>
      <w:r w:rsidRPr="00470E8B">
        <w:rPr>
          <w:rFonts w:eastAsia="Times New Roman" w:cs="Times New Roman"/>
          <w:szCs w:val="24"/>
        </w:rPr>
        <w:t xml:space="preserve"> στις </w:t>
      </w:r>
      <w:r>
        <w:rPr>
          <w:rFonts w:eastAsia="Times New Roman" w:cs="Times New Roman"/>
          <w:szCs w:val="24"/>
        </w:rPr>
        <w:t>ε</w:t>
      </w:r>
      <w:r w:rsidRPr="00470E8B">
        <w:rPr>
          <w:rFonts w:eastAsia="Times New Roman" w:cs="Times New Roman"/>
          <w:szCs w:val="24"/>
        </w:rPr>
        <w:t>πιτροπές από τους φορείς</w:t>
      </w:r>
      <w:r>
        <w:rPr>
          <w:rFonts w:eastAsia="Times New Roman" w:cs="Times New Roman"/>
          <w:szCs w:val="24"/>
        </w:rPr>
        <w:t>,</w:t>
      </w:r>
      <w:r w:rsidRPr="00470E8B">
        <w:rPr>
          <w:rFonts w:eastAsia="Times New Roman" w:cs="Times New Roman"/>
          <w:szCs w:val="24"/>
        </w:rPr>
        <w:t xml:space="preserve"> </w:t>
      </w:r>
      <w:r w:rsidRPr="00470E8B">
        <w:rPr>
          <w:rFonts w:eastAsia="Times New Roman" w:cs="Times New Roman"/>
          <w:szCs w:val="24"/>
        </w:rPr>
        <w:t xml:space="preserve">μετά </w:t>
      </w:r>
      <w:r>
        <w:rPr>
          <w:rFonts w:eastAsia="Times New Roman" w:cs="Times New Roman"/>
          <w:szCs w:val="24"/>
        </w:rPr>
        <w:t xml:space="preserve">τις τοποθετήσεις των συναδέλφων </w:t>
      </w:r>
      <w:r w:rsidRPr="00470E8B">
        <w:rPr>
          <w:rFonts w:eastAsia="Times New Roman" w:cs="Times New Roman"/>
          <w:szCs w:val="24"/>
        </w:rPr>
        <w:t xml:space="preserve">και από την πλευρά της </w:t>
      </w:r>
      <w:r>
        <w:rPr>
          <w:rFonts w:eastAsia="Times New Roman" w:cs="Times New Roman"/>
          <w:szCs w:val="24"/>
        </w:rPr>
        <w:t>Σ</w:t>
      </w:r>
      <w:r w:rsidRPr="00470E8B">
        <w:rPr>
          <w:rFonts w:eastAsia="Times New Roman" w:cs="Times New Roman"/>
          <w:szCs w:val="24"/>
        </w:rPr>
        <w:t>υμπολίτευσης</w:t>
      </w:r>
      <w:r>
        <w:rPr>
          <w:rFonts w:eastAsia="Times New Roman" w:cs="Times New Roman"/>
          <w:szCs w:val="24"/>
        </w:rPr>
        <w:t xml:space="preserve"> ότι η ενέργειά σας αυ</w:t>
      </w:r>
      <w:r w:rsidRPr="00470E8B">
        <w:rPr>
          <w:rFonts w:eastAsia="Times New Roman" w:cs="Times New Roman"/>
          <w:szCs w:val="24"/>
        </w:rPr>
        <w:t xml:space="preserve">τή ήταν μία ενέργεια </w:t>
      </w:r>
      <w:r>
        <w:rPr>
          <w:rFonts w:eastAsia="Times New Roman" w:cs="Times New Roman"/>
          <w:szCs w:val="24"/>
        </w:rPr>
        <w:t xml:space="preserve">πρόχειρη, δεν ήταν </w:t>
      </w:r>
      <w:r w:rsidRPr="00470E8B">
        <w:rPr>
          <w:rFonts w:eastAsia="Times New Roman" w:cs="Times New Roman"/>
          <w:szCs w:val="24"/>
        </w:rPr>
        <w:t xml:space="preserve">καλά προγραμματισμένη και προχωράτε σε κάποιες </w:t>
      </w:r>
      <w:r>
        <w:rPr>
          <w:rFonts w:eastAsia="Times New Roman" w:cs="Times New Roman"/>
          <w:szCs w:val="24"/>
        </w:rPr>
        <w:t>μεθοδεύσεις</w:t>
      </w:r>
      <w:r w:rsidRPr="00470E8B">
        <w:rPr>
          <w:rFonts w:eastAsia="Times New Roman" w:cs="Times New Roman"/>
          <w:szCs w:val="24"/>
        </w:rPr>
        <w:t xml:space="preserve"> για την ανώτατη παιδεία</w:t>
      </w:r>
      <w:r>
        <w:rPr>
          <w:rFonts w:eastAsia="Times New Roman" w:cs="Times New Roman"/>
          <w:szCs w:val="24"/>
        </w:rPr>
        <w:t>,</w:t>
      </w:r>
      <w:r w:rsidRPr="00470E8B">
        <w:rPr>
          <w:rFonts w:eastAsia="Times New Roman" w:cs="Times New Roman"/>
          <w:szCs w:val="24"/>
        </w:rPr>
        <w:t xml:space="preserve"> χωρίς να έχετε ένα στρατηγικό σχεδιασ</w:t>
      </w:r>
      <w:r w:rsidRPr="00470E8B">
        <w:rPr>
          <w:rFonts w:eastAsia="Times New Roman" w:cs="Times New Roman"/>
          <w:szCs w:val="24"/>
        </w:rPr>
        <w:t xml:space="preserve">μό </w:t>
      </w:r>
      <w:r>
        <w:rPr>
          <w:rFonts w:eastAsia="Times New Roman" w:cs="Times New Roman"/>
          <w:szCs w:val="24"/>
        </w:rPr>
        <w:t>ή</w:t>
      </w:r>
      <w:r w:rsidRPr="00470E8B">
        <w:rPr>
          <w:rFonts w:eastAsia="Times New Roman" w:cs="Times New Roman"/>
          <w:szCs w:val="24"/>
        </w:rPr>
        <w:t xml:space="preserve"> μέσα από αυτό το νομοσχέδιο </w:t>
      </w:r>
      <w:r>
        <w:rPr>
          <w:rFonts w:eastAsia="Times New Roman" w:cs="Times New Roman"/>
          <w:szCs w:val="24"/>
        </w:rPr>
        <w:t>αντιφάσκετε</w:t>
      </w:r>
      <w:r w:rsidRPr="00470E8B">
        <w:rPr>
          <w:rFonts w:eastAsia="Times New Roman" w:cs="Times New Roman"/>
          <w:szCs w:val="24"/>
        </w:rPr>
        <w:t xml:space="preserve"> στο</w:t>
      </w:r>
      <w:r>
        <w:rPr>
          <w:rFonts w:eastAsia="Times New Roman" w:cs="Times New Roman"/>
          <w:szCs w:val="24"/>
        </w:rPr>
        <w:t>ν υποτιθέμενο στρατηγικό σχεδιασμό που μπορεί να έχετε.</w:t>
      </w:r>
    </w:p>
    <w:p w14:paraId="6B14EE5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Τι κάνετε μ</w:t>
      </w:r>
      <w:r w:rsidRPr="00470E8B">
        <w:rPr>
          <w:rFonts w:eastAsia="Times New Roman" w:cs="Times New Roman"/>
          <w:szCs w:val="24"/>
        </w:rPr>
        <w:t>ε αυτό το νομοσχέδιο</w:t>
      </w:r>
      <w:r>
        <w:rPr>
          <w:rFonts w:eastAsia="Times New Roman" w:cs="Times New Roman"/>
          <w:szCs w:val="24"/>
        </w:rPr>
        <w:t>;</w:t>
      </w:r>
      <w:r w:rsidRPr="00470E8B">
        <w:rPr>
          <w:rFonts w:eastAsia="Times New Roman" w:cs="Times New Roman"/>
          <w:szCs w:val="24"/>
        </w:rPr>
        <w:t xml:space="preserve"> Συνεχίζεται η πελατειακή πολιτική της </w:t>
      </w:r>
      <w:r>
        <w:rPr>
          <w:rFonts w:eastAsia="Times New Roman" w:cs="Times New Roman"/>
          <w:szCs w:val="24"/>
        </w:rPr>
        <w:t xml:space="preserve">κατά συρροή συγχώνευσης ΑΕΙ με ΤΕΙ </w:t>
      </w:r>
      <w:r w:rsidRPr="00470E8B">
        <w:rPr>
          <w:rFonts w:eastAsia="Times New Roman" w:cs="Times New Roman"/>
          <w:szCs w:val="24"/>
        </w:rPr>
        <w:t>με συνοπτικές διαδικασίες</w:t>
      </w:r>
      <w:r>
        <w:rPr>
          <w:rFonts w:eastAsia="Times New Roman" w:cs="Times New Roman"/>
          <w:szCs w:val="24"/>
        </w:rPr>
        <w:t>,</w:t>
      </w:r>
      <w:r w:rsidRPr="00470E8B">
        <w:rPr>
          <w:rFonts w:eastAsia="Times New Roman" w:cs="Times New Roman"/>
          <w:szCs w:val="24"/>
        </w:rPr>
        <w:t xml:space="preserve"> χωρίς να έχει τεκμη</w:t>
      </w:r>
      <w:r w:rsidRPr="00470E8B">
        <w:rPr>
          <w:rFonts w:eastAsia="Times New Roman" w:cs="Times New Roman"/>
          <w:szCs w:val="24"/>
        </w:rPr>
        <w:t xml:space="preserve">ριωθεί με </w:t>
      </w:r>
      <w:r>
        <w:rPr>
          <w:rFonts w:eastAsia="Times New Roman" w:cs="Times New Roman"/>
          <w:szCs w:val="24"/>
        </w:rPr>
        <w:t>πειστικό</w:t>
      </w:r>
      <w:r w:rsidRPr="00470E8B">
        <w:rPr>
          <w:rFonts w:eastAsia="Times New Roman" w:cs="Times New Roman"/>
          <w:szCs w:val="24"/>
        </w:rPr>
        <w:t xml:space="preserve"> τρόπο η αναγκαιότητα </w:t>
      </w:r>
      <w:r>
        <w:rPr>
          <w:rFonts w:eastAsia="Times New Roman" w:cs="Times New Roman"/>
          <w:szCs w:val="24"/>
        </w:rPr>
        <w:t xml:space="preserve">αυτής της τακτικής και κυρίως της διαφαινόμενης κατάργησης </w:t>
      </w:r>
      <w:r w:rsidRPr="00470E8B">
        <w:rPr>
          <w:rFonts w:eastAsia="Times New Roman" w:cs="Times New Roman"/>
          <w:szCs w:val="24"/>
        </w:rPr>
        <w:t>του τεχνολογικού τομέα ανώτατης εκπαίδευσης</w:t>
      </w:r>
      <w:r>
        <w:rPr>
          <w:rFonts w:eastAsia="Times New Roman" w:cs="Times New Roman"/>
          <w:szCs w:val="24"/>
        </w:rPr>
        <w:t>,</w:t>
      </w:r>
      <w:r w:rsidRPr="00470E8B">
        <w:rPr>
          <w:rFonts w:eastAsia="Times New Roman" w:cs="Times New Roman"/>
          <w:szCs w:val="24"/>
        </w:rPr>
        <w:t xml:space="preserve"> αντί της αναβάθμισης του</w:t>
      </w:r>
      <w:r>
        <w:rPr>
          <w:rFonts w:eastAsia="Times New Roman" w:cs="Times New Roman"/>
          <w:szCs w:val="24"/>
        </w:rPr>
        <w:t>,</w:t>
      </w:r>
      <w:r w:rsidRPr="00470E8B">
        <w:rPr>
          <w:rFonts w:eastAsia="Times New Roman" w:cs="Times New Roman"/>
          <w:szCs w:val="24"/>
        </w:rPr>
        <w:t xml:space="preserve"> λόγω της ιδιαίτερης φυσιογνωμίας </w:t>
      </w:r>
      <w:r>
        <w:rPr>
          <w:rFonts w:eastAsia="Times New Roman" w:cs="Times New Roman"/>
          <w:szCs w:val="24"/>
        </w:rPr>
        <w:t xml:space="preserve">και αποστολής του. </w:t>
      </w:r>
    </w:p>
    <w:p w14:paraId="6B14EE5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Ιδρύονται </w:t>
      </w:r>
      <w:r w:rsidRPr="00470E8B">
        <w:rPr>
          <w:rFonts w:eastAsia="Times New Roman" w:cs="Times New Roman"/>
          <w:szCs w:val="24"/>
        </w:rPr>
        <w:t>σχολές και τμήματα με π</w:t>
      </w:r>
      <w:r w:rsidRPr="00470E8B">
        <w:rPr>
          <w:rFonts w:eastAsia="Times New Roman" w:cs="Times New Roman"/>
          <w:szCs w:val="24"/>
        </w:rPr>
        <w:t>ολλά γνωστικά αντικείμενα</w:t>
      </w:r>
      <w:r>
        <w:rPr>
          <w:rFonts w:eastAsia="Times New Roman" w:cs="Times New Roman"/>
          <w:szCs w:val="24"/>
        </w:rPr>
        <w:t>,</w:t>
      </w:r>
      <w:r w:rsidRPr="00470E8B">
        <w:rPr>
          <w:rFonts w:eastAsia="Times New Roman" w:cs="Times New Roman"/>
          <w:szCs w:val="24"/>
        </w:rPr>
        <w:t xml:space="preserve"> χωρίς να </w:t>
      </w:r>
      <w:r>
        <w:rPr>
          <w:rFonts w:eastAsia="Times New Roman" w:cs="Times New Roman"/>
          <w:szCs w:val="24"/>
        </w:rPr>
        <w:t>εντάσσονται</w:t>
      </w:r>
      <w:r w:rsidRPr="00470E8B">
        <w:rPr>
          <w:rFonts w:eastAsia="Times New Roman" w:cs="Times New Roman"/>
          <w:szCs w:val="24"/>
        </w:rPr>
        <w:t xml:space="preserve"> σε ένα</w:t>
      </w:r>
      <w:r>
        <w:rPr>
          <w:rFonts w:eastAsia="Times New Roman" w:cs="Times New Roman"/>
          <w:szCs w:val="24"/>
        </w:rPr>
        <w:t>ν</w:t>
      </w:r>
      <w:r w:rsidRPr="00470E8B">
        <w:rPr>
          <w:rFonts w:eastAsia="Times New Roman" w:cs="Times New Roman"/>
          <w:szCs w:val="24"/>
        </w:rPr>
        <w:t xml:space="preserve"> στρατηγικό σχεδιασμό</w:t>
      </w:r>
      <w:r>
        <w:rPr>
          <w:rFonts w:eastAsia="Times New Roman" w:cs="Times New Roman"/>
          <w:szCs w:val="24"/>
        </w:rPr>
        <w:t>. Συνεχίζεται</w:t>
      </w:r>
      <w:r w:rsidRPr="00470E8B">
        <w:rPr>
          <w:rFonts w:eastAsia="Times New Roman" w:cs="Times New Roman"/>
          <w:szCs w:val="24"/>
        </w:rPr>
        <w:t xml:space="preserve"> η τακτι</w:t>
      </w:r>
      <w:r>
        <w:rPr>
          <w:rFonts w:eastAsia="Times New Roman" w:cs="Times New Roman"/>
          <w:szCs w:val="24"/>
        </w:rPr>
        <w:t xml:space="preserve">κή της δημιουργίας απομονωμένων γεωγραφικών </w:t>
      </w:r>
      <w:r w:rsidRPr="00470E8B">
        <w:rPr>
          <w:rFonts w:eastAsia="Times New Roman" w:cs="Times New Roman"/>
          <w:szCs w:val="24"/>
        </w:rPr>
        <w:t>τμημάτων και σχολών</w:t>
      </w:r>
      <w:r>
        <w:rPr>
          <w:rFonts w:eastAsia="Times New Roman" w:cs="Times New Roman"/>
          <w:szCs w:val="24"/>
        </w:rPr>
        <w:t>, χωρίς να</w:t>
      </w:r>
      <w:r w:rsidRPr="00470E8B">
        <w:rPr>
          <w:rFonts w:eastAsia="Times New Roman" w:cs="Times New Roman"/>
          <w:szCs w:val="24"/>
        </w:rPr>
        <w:t xml:space="preserve"> δημιουργείται ένα </w:t>
      </w:r>
      <w:r>
        <w:rPr>
          <w:rFonts w:eastAsia="Times New Roman" w:cs="Times New Roman"/>
          <w:szCs w:val="24"/>
        </w:rPr>
        <w:t xml:space="preserve">καλύτερο </w:t>
      </w:r>
      <w:r w:rsidRPr="00470E8B">
        <w:rPr>
          <w:rFonts w:eastAsia="Times New Roman" w:cs="Times New Roman"/>
          <w:szCs w:val="24"/>
        </w:rPr>
        <w:t>ακαδημαϊκό περιβάλλον</w:t>
      </w:r>
      <w:r>
        <w:rPr>
          <w:rFonts w:eastAsia="Times New Roman" w:cs="Times New Roman"/>
          <w:szCs w:val="24"/>
        </w:rPr>
        <w:t>. Δεν διευκρινίζεται πώς θα εξευρεθού</w:t>
      </w:r>
      <w:r>
        <w:rPr>
          <w:rFonts w:eastAsia="Times New Roman" w:cs="Times New Roman"/>
          <w:szCs w:val="24"/>
        </w:rPr>
        <w:t xml:space="preserve">ν </w:t>
      </w:r>
      <w:r w:rsidRPr="00470E8B">
        <w:rPr>
          <w:rFonts w:eastAsia="Times New Roman" w:cs="Times New Roman"/>
          <w:szCs w:val="24"/>
        </w:rPr>
        <w:t xml:space="preserve">και </w:t>
      </w:r>
      <w:r>
        <w:rPr>
          <w:rFonts w:eastAsia="Times New Roman" w:cs="Times New Roman"/>
          <w:szCs w:val="24"/>
        </w:rPr>
        <w:t xml:space="preserve">θα ενισχυθούν με ανθρώπινους </w:t>
      </w:r>
      <w:r w:rsidRPr="00470E8B">
        <w:rPr>
          <w:rFonts w:eastAsia="Times New Roman" w:cs="Times New Roman"/>
          <w:szCs w:val="24"/>
        </w:rPr>
        <w:t>και οικονομικού</w:t>
      </w:r>
      <w:r>
        <w:rPr>
          <w:rFonts w:eastAsia="Times New Roman" w:cs="Times New Roman"/>
          <w:szCs w:val="24"/>
        </w:rPr>
        <w:t xml:space="preserve">ς πόρους. </w:t>
      </w:r>
      <w:r w:rsidRPr="00470E8B">
        <w:rPr>
          <w:rFonts w:eastAsia="Times New Roman" w:cs="Times New Roman"/>
          <w:szCs w:val="24"/>
        </w:rPr>
        <w:t xml:space="preserve">Και </w:t>
      </w:r>
      <w:r>
        <w:rPr>
          <w:rFonts w:eastAsia="Times New Roman" w:cs="Times New Roman"/>
          <w:szCs w:val="24"/>
        </w:rPr>
        <w:t>β</w:t>
      </w:r>
      <w:r w:rsidRPr="00470E8B">
        <w:rPr>
          <w:rFonts w:eastAsia="Times New Roman" w:cs="Times New Roman"/>
          <w:szCs w:val="24"/>
        </w:rPr>
        <w:t xml:space="preserve">εβαίως το κυριότερο </w:t>
      </w:r>
      <w:r>
        <w:rPr>
          <w:rFonts w:eastAsia="Times New Roman" w:cs="Times New Roman"/>
          <w:szCs w:val="24"/>
        </w:rPr>
        <w:t>που όλοι το</w:t>
      </w:r>
      <w:r w:rsidRPr="00470E8B">
        <w:rPr>
          <w:rFonts w:eastAsia="Times New Roman" w:cs="Times New Roman"/>
          <w:szCs w:val="24"/>
        </w:rPr>
        <w:t xml:space="preserve"> είπαν </w:t>
      </w:r>
      <w:r>
        <w:rPr>
          <w:rFonts w:eastAsia="Times New Roman" w:cs="Times New Roman"/>
          <w:szCs w:val="24"/>
        </w:rPr>
        <w:t>-</w:t>
      </w:r>
      <w:r w:rsidRPr="00470E8B">
        <w:rPr>
          <w:rFonts w:eastAsia="Times New Roman" w:cs="Times New Roman"/>
          <w:szCs w:val="24"/>
        </w:rPr>
        <w:t xml:space="preserve">και από την πλευρά της </w:t>
      </w:r>
      <w:r>
        <w:rPr>
          <w:rFonts w:eastAsia="Times New Roman" w:cs="Times New Roman"/>
          <w:szCs w:val="24"/>
        </w:rPr>
        <w:t>Συμπολίτευσης νομίζω- είναι ότι δημιουργείται μια σύγχυση</w:t>
      </w:r>
      <w:r w:rsidRPr="00470E8B">
        <w:rPr>
          <w:rFonts w:eastAsia="Times New Roman" w:cs="Times New Roman"/>
          <w:szCs w:val="24"/>
        </w:rPr>
        <w:t xml:space="preserve"> με τα προγράμματα σπουδών των συναφών σχολών</w:t>
      </w:r>
      <w:r>
        <w:rPr>
          <w:rFonts w:eastAsia="Times New Roman" w:cs="Times New Roman"/>
          <w:szCs w:val="24"/>
        </w:rPr>
        <w:t>.</w:t>
      </w:r>
      <w:r w:rsidRPr="00470E8B">
        <w:rPr>
          <w:rFonts w:eastAsia="Times New Roman" w:cs="Times New Roman"/>
          <w:szCs w:val="24"/>
        </w:rPr>
        <w:t xml:space="preserve"> </w:t>
      </w:r>
    </w:p>
    <w:p w14:paraId="6B14EE5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Το ερώτημα που μας διακατέχει και πρέπει </w:t>
      </w:r>
      <w:r w:rsidRPr="00470E8B">
        <w:rPr>
          <w:rFonts w:eastAsia="Times New Roman" w:cs="Times New Roman"/>
          <w:szCs w:val="24"/>
        </w:rPr>
        <w:t>να δι</w:t>
      </w:r>
      <w:r>
        <w:rPr>
          <w:rFonts w:eastAsia="Times New Roman" w:cs="Times New Roman"/>
          <w:szCs w:val="24"/>
        </w:rPr>
        <w:t xml:space="preserve">ακατέχει όλους σε αυτή στην Αίθουσα, μιας και νομίζω ότι η Νέα </w:t>
      </w:r>
      <w:r w:rsidRPr="00470E8B">
        <w:rPr>
          <w:rFonts w:eastAsia="Times New Roman" w:cs="Times New Roman"/>
          <w:szCs w:val="24"/>
        </w:rPr>
        <w:t>Δημοκρατία έχει αποδείξει με τη στάση της όλο</w:t>
      </w:r>
      <w:r>
        <w:rPr>
          <w:rFonts w:eastAsia="Times New Roman" w:cs="Times New Roman"/>
          <w:szCs w:val="24"/>
        </w:rPr>
        <w:t>ν</w:t>
      </w:r>
      <w:r w:rsidRPr="00470E8B">
        <w:rPr>
          <w:rFonts w:eastAsia="Times New Roman" w:cs="Times New Roman"/>
          <w:szCs w:val="24"/>
        </w:rPr>
        <w:t xml:space="preserve"> α</w:t>
      </w:r>
      <w:r>
        <w:rPr>
          <w:rFonts w:eastAsia="Times New Roman" w:cs="Times New Roman"/>
          <w:szCs w:val="24"/>
        </w:rPr>
        <w:t>υτό τον καιρό, διαχρονικά όταν ήταν</w:t>
      </w:r>
      <w:r w:rsidRPr="00470E8B">
        <w:rPr>
          <w:rFonts w:eastAsia="Times New Roman" w:cs="Times New Roman"/>
          <w:szCs w:val="24"/>
        </w:rPr>
        <w:t xml:space="preserve"> αντιπολίτευση</w:t>
      </w:r>
      <w:r>
        <w:rPr>
          <w:rFonts w:eastAsia="Times New Roman" w:cs="Times New Roman"/>
          <w:szCs w:val="24"/>
        </w:rPr>
        <w:t>,</w:t>
      </w:r>
      <w:r w:rsidRPr="00470E8B">
        <w:rPr>
          <w:rFonts w:eastAsia="Times New Roman" w:cs="Times New Roman"/>
          <w:szCs w:val="24"/>
        </w:rPr>
        <w:t xml:space="preserve"> ότι </w:t>
      </w:r>
      <w:r>
        <w:rPr>
          <w:rFonts w:eastAsia="Times New Roman" w:cs="Times New Roman"/>
          <w:szCs w:val="24"/>
        </w:rPr>
        <w:t>όταν ήταν για την</w:t>
      </w:r>
      <w:r w:rsidRPr="00470E8B">
        <w:rPr>
          <w:rFonts w:eastAsia="Times New Roman" w:cs="Times New Roman"/>
          <w:szCs w:val="24"/>
        </w:rPr>
        <w:t xml:space="preserve"> παιδεία</w:t>
      </w:r>
      <w:r>
        <w:rPr>
          <w:rFonts w:eastAsia="Times New Roman" w:cs="Times New Roman"/>
          <w:szCs w:val="24"/>
        </w:rPr>
        <w:t xml:space="preserve">, όποιο </w:t>
      </w:r>
      <w:r w:rsidRPr="00470E8B">
        <w:rPr>
          <w:rFonts w:eastAsia="Times New Roman" w:cs="Times New Roman"/>
          <w:szCs w:val="24"/>
        </w:rPr>
        <w:t xml:space="preserve">νομοσχέδιο </w:t>
      </w:r>
      <w:r w:rsidRPr="00470E8B">
        <w:rPr>
          <w:rFonts w:eastAsia="Times New Roman" w:cs="Times New Roman"/>
          <w:szCs w:val="24"/>
        </w:rPr>
        <w:t xml:space="preserve">κι αν </w:t>
      </w:r>
      <w:r>
        <w:rPr>
          <w:rFonts w:eastAsia="Times New Roman" w:cs="Times New Roman"/>
          <w:szCs w:val="24"/>
        </w:rPr>
        <w:t>ήταν και το</w:t>
      </w:r>
      <w:r w:rsidRPr="00470E8B">
        <w:rPr>
          <w:rFonts w:eastAsia="Times New Roman" w:cs="Times New Roman"/>
          <w:szCs w:val="24"/>
        </w:rPr>
        <w:t xml:space="preserve"> έχει ψηφίσει και </w:t>
      </w:r>
      <w:r>
        <w:rPr>
          <w:rFonts w:eastAsia="Times New Roman" w:cs="Times New Roman"/>
          <w:szCs w:val="24"/>
        </w:rPr>
        <w:t>σ</w:t>
      </w:r>
      <w:r w:rsidRPr="00470E8B">
        <w:rPr>
          <w:rFonts w:eastAsia="Times New Roman" w:cs="Times New Roman"/>
          <w:szCs w:val="24"/>
        </w:rPr>
        <w:t xml:space="preserve">τις διατάξεις που </w:t>
      </w:r>
      <w:r>
        <w:rPr>
          <w:rFonts w:eastAsia="Times New Roman" w:cs="Times New Roman"/>
          <w:szCs w:val="24"/>
        </w:rPr>
        <w:t>ή</w:t>
      </w:r>
      <w:r w:rsidRPr="00470E8B">
        <w:rPr>
          <w:rFonts w:eastAsia="Times New Roman" w:cs="Times New Roman"/>
          <w:szCs w:val="24"/>
        </w:rPr>
        <w:t>τα</w:t>
      </w:r>
      <w:r>
        <w:rPr>
          <w:rFonts w:eastAsia="Times New Roman" w:cs="Times New Roman"/>
          <w:szCs w:val="24"/>
        </w:rPr>
        <w:t>ν</w:t>
      </w:r>
      <w:r w:rsidRPr="00470E8B">
        <w:rPr>
          <w:rFonts w:eastAsia="Times New Roman" w:cs="Times New Roman"/>
          <w:szCs w:val="24"/>
        </w:rPr>
        <w:t xml:space="preserve"> προς τη σωστή κατεύθυνση πάντα έλεγε </w:t>
      </w:r>
      <w:r>
        <w:rPr>
          <w:rFonts w:eastAsia="Times New Roman" w:cs="Times New Roman"/>
          <w:szCs w:val="24"/>
        </w:rPr>
        <w:t>«ναι» -</w:t>
      </w:r>
      <w:r w:rsidRPr="00470E8B">
        <w:rPr>
          <w:rFonts w:eastAsia="Times New Roman" w:cs="Times New Roman"/>
          <w:szCs w:val="24"/>
        </w:rPr>
        <w:t xml:space="preserve">νομίζω και σε αυτή την </w:t>
      </w:r>
      <w:r>
        <w:rPr>
          <w:rFonts w:eastAsia="Times New Roman" w:cs="Times New Roman"/>
          <w:szCs w:val="24"/>
        </w:rPr>
        <w:t>περίπτωση σήμερα θα πούμε «ν</w:t>
      </w:r>
      <w:r w:rsidRPr="00470E8B">
        <w:rPr>
          <w:rFonts w:eastAsia="Times New Roman" w:cs="Times New Roman"/>
          <w:szCs w:val="24"/>
        </w:rPr>
        <w:t>αι</w:t>
      </w:r>
      <w:r>
        <w:rPr>
          <w:rFonts w:eastAsia="Times New Roman" w:cs="Times New Roman"/>
          <w:szCs w:val="24"/>
        </w:rPr>
        <w:t>»</w:t>
      </w:r>
      <w:r w:rsidRPr="00470E8B">
        <w:rPr>
          <w:rFonts w:eastAsia="Times New Roman" w:cs="Times New Roman"/>
          <w:szCs w:val="24"/>
        </w:rPr>
        <w:t xml:space="preserve"> σε αυτές τις διατάξεις</w:t>
      </w:r>
      <w:r>
        <w:rPr>
          <w:rFonts w:eastAsia="Times New Roman" w:cs="Times New Roman"/>
          <w:szCs w:val="24"/>
        </w:rPr>
        <w:t>, ανεξάρτητα αν διαφωνούμε επί της αρχής ως προς τον τρόπο</w:t>
      </w:r>
      <w:r w:rsidRPr="00470E8B">
        <w:rPr>
          <w:rFonts w:eastAsia="Times New Roman" w:cs="Times New Roman"/>
          <w:szCs w:val="24"/>
        </w:rPr>
        <w:t xml:space="preserve"> σχεδιασμού της αν</w:t>
      </w:r>
      <w:r w:rsidRPr="00470E8B">
        <w:rPr>
          <w:rFonts w:eastAsia="Times New Roman" w:cs="Times New Roman"/>
          <w:szCs w:val="24"/>
        </w:rPr>
        <w:t>αδιανομής του ακαδημαϊκού χάρτη</w:t>
      </w:r>
      <w:r>
        <w:rPr>
          <w:rFonts w:eastAsia="Times New Roman" w:cs="Times New Roman"/>
          <w:szCs w:val="24"/>
        </w:rPr>
        <w:t xml:space="preserve">- και μας </w:t>
      </w:r>
      <w:r w:rsidRPr="00470E8B">
        <w:rPr>
          <w:rFonts w:eastAsia="Times New Roman" w:cs="Times New Roman"/>
          <w:szCs w:val="24"/>
        </w:rPr>
        <w:t xml:space="preserve">ρωτάει η νεολαία </w:t>
      </w:r>
      <w:r>
        <w:rPr>
          <w:rFonts w:eastAsia="Times New Roman" w:cs="Times New Roman"/>
          <w:szCs w:val="24"/>
        </w:rPr>
        <w:t xml:space="preserve">είναι: Τι </w:t>
      </w:r>
      <w:r w:rsidRPr="00470E8B">
        <w:rPr>
          <w:rFonts w:eastAsia="Times New Roman" w:cs="Times New Roman"/>
          <w:szCs w:val="24"/>
        </w:rPr>
        <w:t xml:space="preserve">πανεπιστήμια </w:t>
      </w:r>
      <w:r>
        <w:rPr>
          <w:rFonts w:eastAsia="Times New Roman" w:cs="Times New Roman"/>
          <w:szCs w:val="24"/>
        </w:rPr>
        <w:t xml:space="preserve">θέλουμε; Θέλουμε </w:t>
      </w:r>
      <w:r>
        <w:rPr>
          <w:rFonts w:eastAsia="Times New Roman" w:cs="Times New Roman"/>
          <w:szCs w:val="24"/>
        </w:rPr>
        <w:lastRenderedPageBreak/>
        <w:t xml:space="preserve">περισσότερα πανεπιστήμια </w:t>
      </w:r>
      <w:r w:rsidRPr="00470E8B">
        <w:rPr>
          <w:rFonts w:eastAsia="Times New Roman" w:cs="Times New Roman"/>
          <w:szCs w:val="24"/>
        </w:rPr>
        <w:t>ή καλύτερα πανεπιστήμια</w:t>
      </w:r>
      <w:r>
        <w:rPr>
          <w:rFonts w:eastAsia="Times New Roman" w:cs="Times New Roman"/>
          <w:szCs w:val="24"/>
        </w:rPr>
        <w:t>;</w:t>
      </w:r>
      <w:r w:rsidRPr="00470E8B">
        <w:rPr>
          <w:rFonts w:eastAsia="Times New Roman" w:cs="Times New Roman"/>
          <w:szCs w:val="24"/>
        </w:rPr>
        <w:t xml:space="preserve"> Έχουμε ανάγκη </w:t>
      </w:r>
      <w:r>
        <w:rPr>
          <w:rFonts w:eastAsia="Times New Roman" w:cs="Times New Roman"/>
          <w:szCs w:val="24"/>
        </w:rPr>
        <w:t>και από άλλα</w:t>
      </w:r>
      <w:r w:rsidRPr="00470E8B">
        <w:rPr>
          <w:rFonts w:eastAsia="Times New Roman" w:cs="Times New Roman"/>
          <w:szCs w:val="24"/>
        </w:rPr>
        <w:t xml:space="preserve"> πανεπιστήμια</w:t>
      </w:r>
      <w:r>
        <w:rPr>
          <w:rFonts w:eastAsia="Times New Roman" w:cs="Times New Roman"/>
          <w:szCs w:val="24"/>
        </w:rPr>
        <w:t>;</w:t>
      </w:r>
      <w:r w:rsidRPr="00470E8B">
        <w:rPr>
          <w:rFonts w:eastAsia="Times New Roman" w:cs="Times New Roman"/>
          <w:szCs w:val="24"/>
        </w:rPr>
        <w:t xml:space="preserve"> Ως προς αυτή</w:t>
      </w:r>
      <w:r>
        <w:rPr>
          <w:rFonts w:eastAsia="Times New Roman" w:cs="Times New Roman"/>
          <w:szCs w:val="24"/>
        </w:rPr>
        <w:t>ν</w:t>
      </w:r>
      <w:r w:rsidRPr="00470E8B">
        <w:rPr>
          <w:rFonts w:eastAsia="Times New Roman" w:cs="Times New Roman"/>
          <w:szCs w:val="24"/>
        </w:rPr>
        <w:t xml:space="preserve"> την κατεύθυνση </w:t>
      </w:r>
      <w:r>
        <w:rPr>
          <w:rFonts w:eastAsia="Times New Roman" w:cs="Times New Roman"/>
          <w:szCs w:val="24"/>
        </w:rPr>
        <w:t>το νομοσχέδιο θα μπορούσαμε να πούμε ό</w:t>
      </w:r>
      <w:r>
        <w:rPr>
          <w:rFonts w:eastAsia="Times New Roman" w:cs="Times New Roman"/>
          <w:szCs w:val="24"/>
        </w:rPr>
        <w:t xml:space="preserve">τι έχει μία </w:t>
      </w:r>
      <w:r w:rsidRPr="00470E8B">
        <w:rPr>
          <w:rFonts w:eastAsia="Times New Roman" w:cs="Times New Roman"/>
          <w:szCs w:val="24"/>
        </w:rPr>
        <w:t>κατεύθυνση</w:t>
      </w:r>
      <w:r>
        <w:rPr>
          <w:rFonts w:eastAsia="Times New Roman" w:cs="Times New Roman"/>
          <w:szCs w:val="24"/>
        </w:rPr>
        <w:t>,</w:t>
      </w:r>
      <w:r w:rsidRPr="00470E8B">
        <w:rPr>
          <w:rFonts w:eastAsia="Times New Roman" w:cs="Times New Roman"/>
          <w:szCs w:val="24"/>
        </w:rPr>
        <w:t xml:space="preserve"> ένα</w:t>
      </w:r>
      <w:r>
        <w:rPr>
          <w:rFonts w:eastAsia="Times New Roman" w:cs="Times New Roman"/>
          <w:szCs w:val="24"/>
        </w:rPr>
        <w:t>ν</w:t>
      </w:r>
      <w:r w:rsidRPr="00470E8B">
        <w:rPr>
          <w:rFonts w:eastAsia="Times New Roman" w:cs="Times New Roman"/>
          <w:szCs w:val="24"/>
        </w:rPr>
        <w:t xml:space="preserve"> στόχο καλύτερο</w:t>
      </w:r>
      <w:r>
        <w:rPr>
          <w:rFonts w:eastAsia="Times New Roman" w:cs="Times New Roman"/>
          <w:szCs w:val="24"/>
        </w:rPr>
        <w:t>.</w:t>
      </w:r>
      <w:r w:rsidRPr="00470E8B">
        <w:rPr>
          <w:rFonts w:eastAsia="Times New Roman" w:cs="Times New Roman"/>
          <w:szCs w:val="24"/>
        </w:rPr>
        <w:t xml:space="preserve"> Αλλά </w:t>
      </w:r>
      <w:r>
        <w:rPr>
          <w:rFonts w:eastAsia="Times New Roman" w:cs="Times New Roman"/>
          <w:szCs w:val="24"/>
        </w:rPr>
        <w:t xml:space="preserve">είπα ότι αντιφάσκει </w:t>
      </w:r>
      <w:r w:rsidRPr="00470E8B">
        <w:rPr>
          <w:rFonts w:eastAsia="Times New Roman" w:cs="Times New Roman"/>
          <w:szCs w:val="24"/>
        </w:rPr>
        <w:t xml:space="preserve">το </w:t>
      </w:r>
      <w:r>
        <w:rPr>
          <w:rFonts w:eastAsia="Times New Roman" w:cs="Times New Roman"/>
          <w:szCs w:val="24"/>
        </w:rPr>
        <w:t xml:space="preserve">ίδιο το </w:t>
      </w:r>
      <w:r w:rsidRPr="00470E8B">
        <w:rPr>
          <w:rFonts w:eastAsia="Times New Roman" w:cs="Times New Roman"/>
          <w:szCs w:val="24"/>
        </w:rPr>
        <w:t>νομοσχέδιο</w:t>
      </w:r>
      <w:r>
        <w:rPr>
          <w:rFonts w:eastAsia="Times New Roman" w:cs="Times New Roman"/>
          <w:szCs w:val="24"/>
        </w:rPr>
        <w:t>.</w:t>
      </w:r>
      <w:r w:rsidRPr="00470E8B">
        <w:rPr>
          <w:rFonts w:eastAsia="Times New Roman" w:cs="Times New Roman"/>
          <w:szCs w:val="24"/>
        </w:rPr>
        <w:t xml:space="preserve"> </w:t>
      </w:r>
    </w:p>
    <w:p w14:paraId="6B14EE5C" w14:textId="77777777" w:rsidR="004965E6" w:rsidRDefault="004D430C">
      <w:pPr>
        <w:spacing w:line="600" w:lineRule="auto"/>
        <w:ind w:firstLine="720"/>
        <w:jc w:val="both"/>
        <w:rPr>
          <w:rFonts w:eastAsia="Times New Roman" w:cs="Times New Roman"/>
          <w:szCs w:val="24"/>
        </w:rPr>
      </w:pPr>
      <w:r w:rsidRPr="00470E8B">
        <w:rPr>
          <w:rFonts w:eastAsia="Times New Roman" w:cs="Times New Roman"/>
          <w:szCs w:val="24"/>
        </w:rPr>
        <w:t>Το ζήτημα που μπαίνει</w:t>
      </w:r>
      <w:r>
        <w:rPr>
          <w:rFonts w:eastAsia="Times New Roman" w:cs="Times New Roman"/>
          <w:szCs w:val="24"/>
        </w:rPr>
        <w:t>,</w:t>
      </w:r>
      <w:r w:rsidRPr="00470E8B">
        <w:rPr>
          <w:rFonts w:eastAsia="Times New Roman" w:cs="Times New Roman"/>
          <w:szCs w:val="24"/>
        </w:rPr>
        <w:t xml:space="preserve"> </w:t>
      </w:r>
      <w:r>
        <w:rPr>
          <w:rFonts w:eastAsia="Times New Roman" w:cs="Times New Roman"/>
          <w:szCs w:val="24"/>
        </w:rPr>
        <w:t xml:space="preserve">όμως, είναι ότι αν </w:t>
      </w:r>
      <w:r w:rsidRPr="00470E8B">
        <w:rPr>
          <w:rFonts w:eastAsia="Times New Roman" w:cs="Times New Roman"/>
          <w:szCs w:val="24"/>
        </w:rPr>
        <w:t xml:space="preserve">έχουμε σαν βασική αρχή </w:t>
      </w:r>
      <w:r>
        <w:rPr>
          <w:rFonts w:eastAsia="Times New Roman" w:cs="Times New Roman"/>
          <w:szCs w:val="24"/>
        </w:rPr>
        <w:t>-το</w:t>
      </w:r>
      <w:r w:rsidRPr="00470E8B">
        <w:rPr>
          <w:rFonts w:eastAsia="Times New Roman" w:cs="Times New Roman"/>
          <w:szCs w:val="24"/>
        </w:rPr>
        <w:t xml:space="preserve"> έχετε πει και εσύ</w:t>
      </w:r>
      <w:r>
        <w:rPr>
          <w:rFonts w:eastAsia="Times New Roman" w:cs="Times New Roman"/>
          <w:szCs w:val="24"/>
        </w:rPr>
        <w:t xml:space="preserve"> όχι</w:t>
      </w:r>
      <w:r w:rsidRPr="00470E8B">
        <w:rPr>
          <w:rFonts w:eastAsia="Times New Roman" w:cs="Times New Roman"/>
          <w:szCs w:val="24"/>
        </w:rPr>
        <w:t xml:space="preserve"> στο</w:t>
      </w:r>
      <w:r>
        <w:rPr>
          <w:rFonts w:eastAsia="Times New Roman" w:cs="Times New Roman"/>
          <w:szCs w:val="24"/>
        </w:rPr>
        <w:t>ν</w:t>
      </w:r>
      <w:r w:rsidRPr="00470E8B">
        <w:rPr>
          <w:rFonts w:eastAsia="Times New Roman" w:cs="Times New Roman"/>
          <w:szCs w:val="24"/>
        </w:rPr>
        <w:t xml:space="preserve"> προγραμματικό σας λόγ</w:t>
      </w:r>
      <w:r>
        <w:rPr>
          <w:rFonts w:eastAsia="Times New Roman" w:cs="Times New Roman"/>
          <w:szCs w:val="24"/>
        </w:rPr>
        <w:t xml:space="preserve">ο, το έχει πει ο </w:t>
      </w:r>
      <w:r w:rsidRPr="00470E8B">
        <w:rPr>
          <w:rFonts w:eastAsia="Times New Roman" w:cs="Times New Roman"/>
          <w:szCs w:val="24"/>
        </w:rPr>
        <w:t>Πρωθυπουργός</w:t>
      </w:r>
      <w:r>
        <w:rPr>
          <w:rFonts w:eastAsia="Times New Roman" w:cs="Times New Roman"/>
          <w:szCs w:val="24"/>
        </w:rPr>
        <w:t>,</w:t>
      </w:r>
      <w:r w:rsidRPr="00470E8B">
        <w:rPr>
          <w:rFonts w:eastAsia="Times New Roman" w:cs="Times New Roman"/>
          <w:szCs w:val="24"/>
        </w:rPr>
        <w:t xml:space="preserve"> το έχουν πει ο</w:t>
      </w:r>
      <w:r w:rsidRPr="00470E8B">
        <w:rPr>
          <w:rFonts w:eastAsia="Times New Roman" w:cs="Times New Roman"/>
          <w:szCs w:val="24"/>
        </w:rPr>
        <w:t>ι αρμόδιοι Υπ</w:t>
      </w:r>
      <w:r>
        <w:rPr>
          <w:rFonts w:eastAsia="Times New Roman" w:cs="Times New Roman"/>
          <w:szCs w:val="24"/>
        </w:rPr>
        <w:t>ο</w:t>
      </w:r>
      <w:r w:rsidRPr="00470E8B">
        <w:rPr>
          <w:rFonts w:eastAsia="Times New Roman" w:cs="Times New Roman"/>
          <w:szCs w:val="24"/>
        </w:rPr>
        <w:t>υργοί Οικονομίας</w:t>
      </w:r>
      <w:r>
        <w:rPr>
          <w:rFonts w:eastAsia="Times New Roman" w:cs="Times New Roman"/>
          <w:szCs w:val="24"/>
        </w:rPr>
        <w:t>-</w:t>
      </w:r>
      <w:r w:rsidRPr="00470E8B">
        <w:rPr>
          <w:rFonts w:eastAsia="Times New Roman" w:cs="Times New Roman"/>
          <w:szCs w:val="24"/>
        </w:rPr>
        <w:t xml:space="preserve"> ότι πρέπε</w:t>
      </w:r>
      <w:r>
        <w:rPr>
          <w:rFonts w:eastAsia="Times New Roman" w:cs="Times New Roman"/>
          <w:szCs w:val="24"/>
        </w:rPr>
        <w:t xml:space="preserve">ι να συνδέσουμε την παιδεία με </w:t>
      </w:r>
      <w:r w:rsidRPr="00470E8B">
        <w:rPr>
          <w:rFonts w:eastAsia="Times New Roman" w:cs="Times New Roman"/>
          <w:szCs w:val="24"/>
        </w:rPr>
        <w:t>την παραγωγή και την οικονομία</w:t>
      </w:r>
      <w:r>
        <w:rPr>
          <w:rFonts w:eastAsia="Times New Roman" w:cs="Times New Roman"/>
          <w:szCs w:val="24"/>
        </w:rPr>
        <w:t>.</w:t>
      </w:r>
      <w:r w:rsidRPr="00470E8B">
        <w:rPr>
          <w:rFonts w:eastAsia="Times New Roman" w:cs="Times New Roman"/>
          <w:szCs w:val="24"/>
        </w:rPr>
        <w:t xml:space="preserve"> Βλέπετε να γίνε</w:t>
      </w:r>
      <w:r>
        <w:rPr>
          <w:rFonts w:eastAsia="Times New Roman" w:cs="Times New Roman"/>
          <w:szCs w:val="24"/>
        </w:rPr>
        <w:t>τα</w:t>
      </w:r>
      <w:r w:rsidRPr="00470E8B">
        <w:rPr>
          <w:rFonts w:eastAsia="Times New Roman" w:cs="Times New Roman"/>
          <w:szCs w:val="24"/>
        </w:rPr>
        <w:t xml:space="preserve">ι </w:t>
      </w:r>
      <w:r>
        <w:rPr>
          <w:rFonts w:eastAsia="Times New Roman" w:cs="Times New Roman"/>
          <w:szCs w:val="24"/>
        </w:rPr>
        <w:t xml:space="preserve">κάποια τέτοια σύνδεση; </w:t>
      </w:r>
      <w:r w:rsidRPr="00470E8B">
        <w:rPr>
          <w:rFonts w:eastAsia="Times New Roman" w:cs="Times New Roman"/>
          <w:szCs w:val="24"/>
        </w:rPr>
        <w:t xml:space="preserve">Εγώ δεν θα </w:t>
      </w:r>
      <w:r>
        <w:rPr>
          <w:rFonts w:eastAsia="Times New Roman" w:cs="Times New Roman"/>
          <w:szCs w:val="24"/>
        </w:rPr>
        <w:t>κινηθώ</w:t>
      </w:r>
      <w:r w:rsidRPr="00470E8B">
        <w:rPr>
          <w:rFonts w:eastAsia="Times New Roman" w:cs="Times New Roman"/>
          <w:szCs w:val="24"/>
        </w:rPr>
        <w:t xml:space="preserve"> μέσα από </w:t>
      </w:r>
      <w:r>
        <w:rPr>
          <w:rFonts w:eastAsia="Times New Roman" w:cs="Times New Roman"/>
          <w:szCs w:val="24"/>
        </w:rPr>
        <w:t>τοπικιστικές</w:t>
      </w:r>
      <w:r w:rsidRPr="00470E8B">
        <w:rPr>
          <w:rFonts w:eastAsia="Times New Roman" w:cs="Times New Roman"/>
          <w:szCs w:val="24"/>
        </w:rPr>
        <w:t xml:space="preserve"> αντιλήψεις</w:t>
      </w:r>
      <w:r>
        <w:rPr>
          <w:rFonts w:eastAsia="Times New Roman" w:cs="Times New Roman"/>
          <w:szCs w:val="24"/>
        </w:rPr>
        <w:t>,</w:t>
      </w:r>
      <w:r w:rsidRPr="00470E8B">
        <w:rPr>
          <w:rFonts w:eastAsia="Times New Roman" w:cs="Times New Roman"/>
          <w:szCs w:val="24"/>
        </w:rPr>
        <w:t xml:space="preserve"> δεν θα πω γιατί στη Βοιωτία</w:t>
      </w:r>
      <w:r>
        <w:rPr>
          <w:rFonts w:eastAsia="Times New Roman" w:cs="Times New Roman"/>
          <w:szCs w:val="24"/>
        </w:rPr>
        <w:t xml:space="preserve"> ή στη Θήβα ή </w:t>
      </w:r>
      <w:r w:rsidRPr="00470E8B">
        <w:rPr>
          <w:rFonts w:eastAsia="Times New Roman" w:cs="Times New Roman"/>
          <w:szCs w:val="24"/>
        </w:rPr>
        <w:t xml:space="preserve">στη Λιβαδειά </w:t>
      </w:r>
      <w:r>
        <w:rPr>
          <w:rFonts w:eastAsia="Times New Roman" w:cs="Times New Roman"/>
          <w:szCs w:val="24"/>
        </w:rPr>
        <w:t xml:space="preserve">δεν </w:t>
      </w:r>
      <w:r>
        <w:rPr>
          <w:rFonts w:eastAsia="Times New Roman" w:cs="Times New Roman"/>
          <w:szCs w:val="24"/>
        </w:rPr>
        <w:t>κάνετε</w:t>
      </w:r>
      <w:r w:rsidRPr="00470E8B">
        <w:rPr>
          <w:rFonts w:eastAsia="Times New Roman" w:cs="Times New Roman"/>
          <w:szCs w:val="24"/>
        </w:rPr>
        <w:t xml:space="preserve"> </w:t>
      </w:r>
      <w:r>
        <w:rPr>
          <w:rFonts w:eastAsia="Times New Roman" w:cs="Times New Roman"/>
          <w:szCs w:val="24"/>
        </w:rPr>
        <w:t xml:space="preserve">κάποια </w:t>
      </w:r>
      <w:r w:rsidRPr="00470E8B">
        <w:rPr>
          <w:rFonts w:eastAsia="Times New Roman" w:cs="Times New Roman"/>
          <w:szCs w:val="24"/>
        </w:rPr>
        <w:t>άλλη σχολή</w:t>
      </w:r>
      <w:r>
        <w:rPr>
          <w:rFonts w:eastAsia="Times New Roman" w:cs="Times New Roman"/>
          <w:szCs w:val="24"/>
        </w:rPr>
        <w:t>.</w:t>
      </w:r>
      <w:r w:rsidRPr="00470E8B">
        <w:rPr>
          <w:rFonts w:eastAsia="Times New Roman" w:cs="Times New Roman"/>
          <w:szCs w:val="24"/>
        </w:rPr>
        <w:t xml:space="preserve"> Δεν είμαι από </w:t>
      </w:r>
      <w:r>
        <w:rPr>
          <w:rFonts w:eastAsia="Times New Roman" w:cs="Times New Roman"/>
          <w:szCs w:val="24"/>
        </w:rPr>
        <w:t>ε</w:t>
      </w:r>
      <w:r w:rsidRPr="00470E8B">
        <w:rPr>
          <w:rFonts w:eastAsia="Times New Roman" w:cs="Times New Roman"/>
          <w:szCs w:val="24"/>
        </w:rPr>
        <w:t>κείνους πο</w:t>
      </w:r>
      <w:r>
        <w:rPr>
          <w:rFonts w:eastAsia="Times New Roman" w:cs="Times New Roman"/>
          <w:szCs w:val="24"/>
        </w:rPr>
        <w:t>υ ασπάζονται το δόγμα «κάθε πόλη και στάδιο,</w:t>
      </w:r>
      <w:r w:rsidRPr="00470E8B">
        <w:rPr>
          <w:rFonts w:eastAsia="Times New Roman" w:cs="Times New Roman"/>
          <w:szCs w:val="24"/>
        </w:rPr>
        <w:t xml:space="preserve"> κάθε χωριό και γυμναστήριο</w:t>
      </w:r>
      <w:r>
        <w:rPr>
          <w:rFonts w:eastAsia="Times New Roman" w:cs="Times New Roman"/>
          <w:szCs w:val="24"/>
        </w:rPr>
        <w:t xml:space="preserve">». Όχι. </w:t>
      </w:r>
      <w:r w:rsidRPr="00470E8B">
        <w:rPr>
          <w:rFonts w:eastAsia="Times New Roman" w:cs="Times New Roman"/>
          <w:szCs w:val="24"/>
        </w:rPr>
        <w:t>Αυτό είναι σε βάρος του ελληνικού λαού</w:t>
      </w:r>
      <w:r>
        <w:rPr>
          <w:rFonts w:eastAsia="Times New Roman" w:cs="Times New Roman"/>
          <w:szCs w:val="24"/>
        </w:rPr>
        <w:t>,</w:t>
      </w:r>
      <w:r w:rsidRPr="00470E8B">
        <w:rPr>
          <w:rFonts w:eastAsia="Times New Roman" w:cs="Times New Roman"/>
          <w:szCs w:val="24"/>
        </w:rPr>
        <w:t xml:space="preserve"> σε </w:t>
      </w:r>
      <w:r>
        <w:rPr>
          <w:rFonts w:eastAsia="Times New Roman" w:cs="Times New Roman"/>
          <w:szCs w:val="24"/>
        </w:rPr>
        <w:t xml:space="preserve">βάρος της  ελληνικής κοινωνίας, σε βάρος της ελληνικής </w:t>
      </w:r>
      <w:r w:rsidRPr="00470E8B">
        <w:rPr>
          <w:rFonts w:eastAsia="Times New Roman" w:cs="Times New Roman"/>
          <w:szCs w:val="24"/>
        </w:rPr>
        <w:t>οικονομίας</w:t>
      </w:r>
      <w:r>
        <w:rPr>
          <w:rFonts w:eastAsia="Times New Roman" w:cs="Times New Roman"/>
          <w:szCs w:val="24"/>
        </w:rPr>
        <w:t>.</w:t>
      </w:r>
      <w:r w:rsidRPr="00470E8B">
        <w:rPr>
          <w:rFonts w:eastAsia="Times New Roman" w:cs="Times New Roman"/>
          <w:szCs w:val="24"/>
        </w:rPr>
        <w:t xml:space="preserve"> </w:t>
      </w:r>
    </w:p>
    <w:p w14:paraId="6B14EE5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Θέλουμε</w:t>
      </w:r>
      <w:r w:rsidRPr="00470E8B">
        <w:rPr>
          <w:rFonts w:eastAsia="Times New Roman" w:cs="Times New Roman"/>
          <w:szCs w:val="24"/>
        </w:rPr>
        <w:t xml:space="preserve"> καλύτερ</w:t>
      </w:r>
      <w:r w:rsidRPr="00470E8B">
        <w:rPr>
          <w:rFonts w:eastAsia="Times New Roman" w:cs="Times New Roman"/>
          <w:szCs w:val="24"/>
        </w:rPr>
        <w:t>α πανεπιστήμια</w:t>
      </w:r>
      <w:r>
        <w:rPr>
          <w:rFonts w:eastAsia="Times New Roman" w:cs="Times New Roman"/>
          <w:szCs w:val="24"/>
        </w:rPr>
        <w:t>.</w:t>
      </w:r>
      <w:r w:rsidRPr="00470E8B">
        <w:rPr>
          <w:rFonts w:eastAsia="Times New Roman" w:cs="Times New Roman"/>
          <w:szCs w:val="24"/>
        </w:rPr>
        <w:t xml:space="preserve"> Αν μπορεί να γίνει Πανεπιστήμιο </w:t>
      </w:r>
      <w:r>
        <w:rPr>
          <w:rFonts w:eastAsia="Times New Roman" w:cs="Times New Roman"/>
          <w:szCs w:val="24"/>
        </w:rPr>
        <w:t>Στερεάς Ελλάδ</w:t>
      </w:r>
      <w:r>
        <w:rPr>
          <w:rFonts w:eastAsia="Times New Roman" w:cs="Times New Roman"/>
          <w:szCs w:val="24"/>
        </w:rPr>
        <w:t>α</w:t>
      </w:r>
      <w:r>
        <w:rPr>
          <w:rFonts w:eastAsia="Times New Roman" w:cs="Times New Roman"/>
          <w:szCs w:val="24"/>
        </w:rPr>
        <w:t>ς, ό</w:t>
      </w:r>
      <w:r w:rsidRPr="00470E8B">
        <w:rPr>
          <w:rFonts w:eastAsia="Times New Roman" w:cs="Times New Roman"/>
          <w:szCs w:val="24"/>
        </w:rPr>
        <w:t xml:space="preserve">ταν </w:t>
      </w:r>
      <w:r>
        <w:rPr>
          <w:rFonts w:eastAsia="Times New Roman" w:cs="Times New Roman"/>
          <w:szCs w:val="24"/>
        </w:rPr>
        <w:t>κριθεί μέσα</w:t>
      </w:r>
      <w:r w:rsidRPr="00470E8B">
        <w:rPr>
          <w:rFonts w:eastAsia="Times New Roman" w:cs="Times New Roman"/>
          <w:szCs w:val="24"/>
        </w:rPr>
        <w:t xml:space="preserve"> από αναγκαιότητα και </w:t>
      </w:r>
      <w:r>
        <w:rPr>
          <w:rFonts w:eastAsia="Times New Roman" w:cs="Times New Roman"/>
          <w:szCs w:val="24"/>
        </w:rPr>
        <w:t>βιωσιμότητα,</w:t>
      </w:r>
      <w:r w:rsidRPr="00470E8B">
        <w:rPr>
          <w:rFonts w:eastAsia="Times New Roman" w:cs="Times New Roman"/>
          <w:szCs w:val="24"/>
        </w:rPr>
        <w:t xml:space="preserve"> να το κάνουμε</w:t>
      </w:r>
      <w:r>
        <w:rPr>
          <w:rFonts w:eastAsia="Times New Roman" w:cs="Times New Roman"/>
          <w:szCs w:val="24"/>
        </w:rPr>
        <w:t>.</w:t>
      </w:r>
      <w:r w:rsidRPr="00470E8B">
        <w:rPr>
          <w:rFonts w:eastAsia="Times New Roman" w:cs="Times New Roman"/>
          <w:szCs w:val="24"/>
        </w:rPr>
        <w:t xml:space="preserve"> Δεν το </w:t>
      </w:r>
      <w:r>
        <w:rPr>
          <w:rFonts w:eastAsia="Times New Roman" w:cs="Times New Roman"/>
          <w:szCs w:val="24"/>
        </w:rPr>
        <w:t>ζητώ με την έννοια ότι δεν είναι έτοιμες</w:t>
      </w:r>
      <w:r w:rsidRPr="00470E8B">
        <w:rPr>
          <w:rFonts w:eastAsia="Times New Roman" w:cs="Times New Roman"/>
          <w:szCs w:val="24"/>
        </w:rPr>
        <w:t xml:space="preserve"> ακόμα </w:t>
      </w:r>
      <w:r>
        <w:rPr>
          <w:rFonts w:eastAsia="Times New Roman" w:cs="Times New Roman"/>
          <w:szCs w:val="24"/>
        </w:rPr>
        <w:t xml:space="preserve">οι υπηρεσίες να μας </w:t>
      </w:r>
      <w:r w:rsidRPr="00470E8B">
        <w:rPr>
          <w:rFonts w:eastAsia="Times New Roman" w:cs="Times New Roman"/>
          <w:szCs w:val="24"/>
        </w:rPr>
        <w:t>πουν κάτι τέτοιο</w:t>
      </w:r>
      <w:r>
        <w:rPr>
          <w:rFonts w:eastAsia="Times New Roman" w:cs="Times New Roman"/>
          <w:szCs w:val="24"/>
        </w:rPr>
        <w:t>,</w:t>
      </w:r>
      <w:r w:rsidRPr="00470E8B">
        <w:rPr>
          <w:rFonts w:eastAsia="Times New Roman" w:cs="Times New Roman"/>
          <w:szCs w:val="24"/>
        </w:rPr>
        <w:t xml:space="preserve"> αλλά θεωρώ</w:t>
      </w:r>
      <w:r>
        <w:rPr>
          <w:rFonts w:eastAsia="Times New Roman" w:cs="Times New Roman"/>
          <w:szCs w:val="24"/>
        </w:rPr>
        <w:t xml:space="preserve"> ότι όταν έχω αυτά τα Τ</w:t>
      </w:r>
      <w:r>
        <w:rPr>
          <w:rFonts w:eastAsia="Times New Roman" w:cs="Times New Roman"/>
          <w:szCs w:val="24"/>
        </w:rPr>
        <w:t xml:space="preserve">ΕΙ </w:t>
      </w:r>
      <w:r w:rsidRPr="00470E8B">
        <w:rPr>
          <w:rFonts w:eastAsia="Times New Roman" w:cs="Times New Roman"/>
          <w:szCs w:val="24"/>
        </w:rPr>
        <w:t>που ήταν και το Πανεπιστήμιο Στερεάς Ελλάδας με έδρα τη Λαμία</w:t>
      </w:r>
      <w:r>
        <w:rPr>
          <w:rFonts w:eastAsia="Times New Roman" w:cs="Times New Roman"/>
          <w:szCs w:val="24"/>
        </w:rPr>
        <w:t>,</w:t>
      </w:r>
      <w:r w:rsidRPr="00470E8B">
        <w:rPr>
          <w:rFonts w:eastAsia="Times New Roman" w:cs="Times New Roman"/>
          <w:szCs w:val="24"/>
        </w:rPr>
        <w:t xml:space="preserve"> </w:t>
      </w:r>
      <w:r>
        <w:rPr>
          <w:rFonts w:eastAsia="Times New Roman" w:cs="Times New Roman"/>
          <w:szCs w:val="24"/>
        </w:rPr>
        <w:t xml:space="preserve">και </w:t>
      </w:r>
      <w:r w:rsidRPr="00470E8B">
        <w:rPr>
          <w:rFonts w:eastAsia="Times New Roman" w:cs="Times New Roman"/>
          <w:szCs w:val="24"/>
        </w:rPr>
        <w:t xml:space="preserve">τα τρία </w:t>
      </w:r>
      <w:r>
        <w:rPr>
          <w:rFonts w:eastAsia="Times New Roman" w:cs="Times New Roman"/>
          <w:szCs w:val="24"/>
        </w:rPr>
        <w:t>τμήματα τα μοιράζετε</w:t>
      </w:r>
      <w:r w:rsidRPr="00470E8B">
        <w:rPr>
          <w:rFonts w:eastAsia="Times New Roman" w:cs="Times New Roman"/>
          <w:szCs w:val="24"/>
        </w:rPr>
        <w:t xml:space="preserve"> </w:t>
      </w:r>
      <w:r>
        <w:rPr>
          <w:rFonts w:eastAsia="Times New Roman" w:cs="Times New Roman"/>
          <w:szCs w:val="24"/>
        </w:rPr>
        <w:t xml:space="preserve">στο Γεωπονικό, στο ΕΚΠΑ και στο Θεσσαλίας </w:t>
      </w:r>
      <w:r w:rsidRPr="00470E8B">
        <w:rPr>
          <w:rFonts w:eastAsia="Times New Roman" w:cs="Times New Roman"/>
          <w:szCs w:val="24"/>
        </w:rPr>
        <w:t xml:space="preserve">και θέλετε </w:t>
      </w:r>
      <w:r>
        <w:rPr>
          <w:rFonts w:eastAsia="Times New Roman" w:cs="Times New Roman"/>
          <w:szCs w:val="24"/>
        </w:rPr>
        <w:t xml:space="preserve">δήθεν το Γεωπονικό να το </w:t>
      </w:r>
      <w:r w:rsidRPr="00470E8B">
        <w:rPr>
          <w:rFonts w:eastAsia="Times New Roman" w:cs="Times New Roman"/>
          <w:szCs w:val="24"/>
        </w:rPr>
        <w:t>αναβαθμίσετε</w:t>
      </w:r>
      <w:r>
        <w:rPr>
          <w:rFonts w:eastAsia="Times New Roman" w:cs="Times New Roman"/>
          <w:szCs w:val="24"/>
        </w:rPr>
        <w:t xml:space="preserve">, χωρίς να κινηθώ από τοπικιστική </w:t>
      </w:r>
      <w:r w:rsidRPr="00470E8B">
        <w:rPr>
          <w:rFonts w:eastAsia="Times New Roman" w:cs="Times New Roman"/>
          <w:szCs w:val="24"/>
        </w:rPr>
        <w:t>αντίληψη</w:t>
      </w:r>
      <w:r>
        <w:rPr>
          <w:rFonts w:eastAsia="Times New Roman" w:cs="Times New Roman"/>
          <w:szCs w:val="24"/>
        </w:rPr>
        <w:t>,</w:t>
      </w:r>
      <w:r w:rsidRPr="00470E8B">
        <w:rPr>
          <w:rFonts w:eastAsia="Times New Roman" w:cs="Times New Roman"/>
          <w:szCs w:val="24"/>
        </w:rPr>
        <w:t xml:space="preserve"> αν θέλετε πράγματι να σ</w:t>
      </w:r>
      <w:r w:rsidRPr="00470E8B">
        <w:rPr>
          <w:rFonts w:eastAsia="Times New Roman" w:cs="Times New Roman"/>
          <w:szCs w:val="24"/>
        </w:rPr>
        <w:t>υνδέσουμε την παραγωγή με την οικονομία</w:t>
      </w:r>
      <w:r>
        <w:rPr>
          <w:rFonts w:eastAsia="Times New Roman" w:cs="Times New Roman"/>
          <w:szCs w:val="24"/>
        </w:rPr>
        <w:t>, να κάνουμε</w:t>
      </w:r>
      <w:r w:rsidRPr="00470E8B">
        <w:rPr>
          <w:rFonts w:eastAsia="Times New Roman" w:cs="Times New Roman"/>
          <w:szCs w:val="24"/>
        </w:rPr>
        <w:t xml:space="preserve"> καλύτερους αγρότες</w:t>
      </w:r>
      <w:r>
        <w:rPr>
          <w:rFonts w:eastAsia="Times New Roman" w:cs="Times New Roman"/>
          <w:szCs w:val="24"/>
        </w:rPr>
        <w:t>,</w:t>
      </w:r>
      <w:r w:rsidRPr="00470E8B">
        <w:rPr>
          <w:rFonts w:eastAsia="Times New Roman" w:cs="Times New Roman"/>
          <w:szCs w:val="24"/>
        </w:rPr>
        <w:t xml:space="preserve"> να κάνουμε καλύτερους φοιτητές και στη συνέχεια επιχειρηματίες</w:t>
      </w:r>
      <w:r>
        <w:rPr>
          <w:rFonts w:eastAsia="Times New Roman" w:cs="Times New Roman"/>
          <w:szCs w:val="24"/>
        </w:rPr>
        <w:t>, να αναβαθμίσουμε την</w:t>
      </w:r>
      <w:r w:rsidRPr="00470E8B">
        <w:rPr>
          <w:rFonts w:eastAsia="Times New Roman" w:cs="Times New Roman"/>
          <w:szCs w:val="24"/>
        </w:rPr>
        <w:t xml:space="preserve"> τοπική και εθνική οικονομία</w:t>
      </w:r>
      <w:r>
        <w:rPr>
          <w:rFonts w:eastAsia="Times New Roman" w:cs="Times New Roman"/>
          <w:szCs w:val="24"/>
        </w:rPr>
        <w:t>,</w:t>
      </w:r>
      <w:r w:rsidRPr="00470E8B">
        <w:rPr>
          <w:rFonts w:eastAsia="Times New Roman" w:cs="Times New Roman"/>
          <w:szCs w:val="24"/>
        </w:rPr>
        <w:t xml:space="preserve"> γιατί το Γεωπονικό Πανεπιστήμιο</w:t>
      </w:r>
      <w:r>
        <w:rPr>
          <w:rFonts w:eastAsia="Times New Roman" w:cs="Times New Roman"/>
          <w:szCs w:val="24"/>
        </w:rPr>
        <w:t xml:space="preserve"> -το λέω και για την Κυβέρνησή μου και </w:t>
      </w:r>
      <w:r>
        <w:rPr>
          <w:rFonts w:eastAsia="Times New Roman" w:cs="Times New Roman"/>
          <w:szCs w:val="24"/>
        </w:rPr>
        <w:t xml:space="preserve">για αυτόν που θα έρθει μεθαύριο- δεν το πάμε κοντά στην επαρχία, στους αγρότες, στην </w:t>
      </w:r>
      <w:proofErr w:type="spellStart"/>
      <w:r>
        <w:rPr>
          <w:rFonts w:eastAsia="Times New Roman" w:cs="Times New Roman"/>
          <w:szCs w:val="24"/>
        </w:rPr>
        <w:t>Κωπαΐδα</w:t>
      </w:r>
      <w:proofErr w:type="spellEnd"/>
      <w:r>
        <w:rPr>
          <w:rFonts w:eastAsia="Times New Roman" w:cs="Times New Roman"/>
          <w:szCs w:val="24"/>
        </w:rPr>
        <w:t xml:space="preserve">, στη Λαμία, στη Λάρισα, όπου θέλετε. </w:t>
      </w:r>
    </w:p>
    <w:p w14:paraId="6B14EE5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Και λέω περισσότερο και το τονίζω εδώ και χρόνια -το έλεγα από το 1994 όταν για πρώτη φορά κατέβηκα στον πολιτικό </w:t>
      </w:r>
      <w:r>
        <w:rPr>
          <w:rFonts w:eastAsia="Times New Roman" w:cs="Times New Roman"/>
          <w:szCs w:val="24"/>
        </w:rPr>
        <w:lastRenderedPageBreak/>
        <w:t>στίβο σαν υ</w:t>
      </w:r>
      <w:r>
        <w:rPr>
          <w:rFonts w:eastAsia="Times New Roman" w:cs="Times New Roman"/>
          <w:szCs w:val="24"/>
        </w:rPr>
        <w:t xml:space="preserve">ποψήφιος νομάρχης- ότι το Γεωπονικό Πανεπιστήμιο πρέπει να πάει στην </w:t>
      </w:r>
      <w:proofErr w:type="spellStart"/>
      <w:r>
        <w:rPr>
          <w:rFonts w:eastAsia="Times New Roman" w:cs="Times New Roman"/>
          <w:szCs w:val="24"/>
        </w:rPr>
        <w:t>Κωπαΐδα</w:t>
      </w:r>
      <w:proofErr w:type="spellEnd"/>
      <w:r>
        <w:rPr>
          <w:rFonts w:eastAsia="Times New Roman" w:cs="Times New Roman"/>
          <w:szCs w:val="24"/>
        </w:rPr>
        <w:t>, εκεί που έχει ιδιόκτητες εκτάσεις, έχει κτήρια, έχει ιδιοκτησία το Γεωπονικό Πανεπιστήμιο</w:t>
      </w:r>
      <w:r w:rsidRPr="00D04C9E">
        <w:rPr>
          <w:rFonts w:eastAsia="Times New Roman" w:cs="Times New Roman"/>
          <w:szCs w:val="24"/>
        </w:rPr>
        <w:t xml:space="preserve">, </w:t>
      </w:r>
      <w:r>
        <w:rPr>
          <w:rFonts w:eastAsia="Times New Roman" w:cs="Times New Roman"/>
          <w:szCs w:val="24"/>
        </w:rPr>
        <w:t xml:space="preserve"> στην Αλίαρτο, αν πραγματικά θέλετε να κάνετε μία αναβάθμιση του ακαδημαϊκού χάρτη και </w:t>
      </w:r>
      <w:r>
        <w:rPr>
          <w:rFonts w:eastAsia="Times New Roman" w:cs="Times New Roman"/>
          <w:szCs w:val="24"/>
        </w:rPr>
        <w:t>να προσφέρετε κάτι περισσότερο στην παιδεία και γενικότερα στον τόπο.</w:t>
      </w:r>
    </w:p>
    <w:p w14:paraId="6B14EE5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Κλείνοντας, το νομοσχέδιο ακαδημαϊκά είναι ισοπεδωτικό, διοικητικά θα αποδειχθεί μη λειτουργικό. Εγώ το απεύχομαι ειλικρινά. Και σαν πολίτης και σαν πολιτικός θέλω να πετύχει, γιατί πάνω</w:t>
      </w:r>
      <w:r>
        <w:rPr>
          <w:rFonts w:eastAsia="Times New Roman" w:cs="Times New Roman"/>
          <w:szCs w:val="24"/>
        </w:rPr>
        <w:t xml:space="preserve"> απ’ όλα είμαι Έλληνας, είμαι Βουλευτής του </w:t>
      </w:r>
      <w:r>
        <w:rPr>
          <w:rFonts w:eastAsia="Times New Roman" w:cs="Times New Roman"/>
          <w:szCs w:val="24"/>
        </w:rPr>
        <w:t>ε</w:t>
      </w:r>
      <w:r>
        <w:rPr>
          <w:rFonts w:eastAsia="Times New Roman" w:cs="Times New Roman"/>
          <w:szCs w:val="24"/>
        </w:rPr>
        <w:t>λληνικού Κοινοβουλίου και θέλω η χώρα μου να πηγαίνει προς το καλύτερο. Αλλά θεωρώ ότι δεν επιλύει προβλήματα, αλλά δημιουργεί και άλλα πρόσθετα. Υπό αυτήν την έννοια, το καταψηφίζουμε επί της αρχής.</w:t>
      </w:r>
    </w:p>
    <w:p w14:paraId="6B14EE6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Σας ευχαρισ</w:t>
      </w:r>
      <w:r>
        <w:rPr>
          <w:rFonts w:eastAsia="Times New Roman" w:cs="Times New Roman"/>
          <w:szCs w:val="24"/>
        </w:rPr>
        <w:t>τώ.</w:t>
      </w:r>
    </w:p>
    <w:p w14:paraId="6B14EE61" w14:textId="77777777" w:rsidR="004965E6" w:rsidRDefault="004D430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B14EE62" w14:textId="77777777" w:rsidR="004965E6" w:rsidRDefault="004D430C">
      <w:pPr>
        <w:spacing w:line="600" w:lineRule="auto"/>
        <w:ind w:firstLine="720"/>
        <w:jc w:val="both"/>
        <w:rPr>
          <w:rFonts w:eastAsia="Times New Roman" w:cs="Times New Roman"/>
          <w:szCs w:val="24"/>
        </w:rPr>
      </w:pPr>
      <w:r w:rsidRPr="0076693C">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Ευχαριστούμε τον κ. Ανδρέα </w:t>
      </w:r>
      <w:proofErr w:type="spellStart"/>
      <w:r>
        <w:rPr>
          <w:rFonts w:eastAsia="Times New Roman" w:cs="Times New Roman"/>
          <w:szCs w:val="24"/>
        </w:rPr>
        <w:t>Κουτσούμπα</w:t>
      </w:r>
      <w:proofErr w:type="spellEnd"/>
      <w:r>
        <w:rPr>
          <w:rFonts w:eastAsia="Times New Roman" w:cs="Times New Roman"/>
          <w:szCs w:val="24"/>
        </w:rPr>
        <w:t>, Βουλευτή Βοιωτίας της Νέας Δημοκρατίας.</w:t>
      </w:r>
    </w:p>
    <w:p w14:paraId="6B14EE6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w:t>
      </w:r>
      <w:r>
        <w:rPr>
          <w:rFonts w:eastAsia="Times New Roman" w:cs="Times New Roman"/>
          <w:szCs w:val="24"/>
        </w:rPr>
        <w:t>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τέσσερις μαθητές και μαθήτριε</w:t>
      </w:r>
      <w:r>
        <w:rPr>
          <w:rFonts w:eastAsia="Times New Roman" w:cs="Times New Roman"/>
          <w:szCs w:val="24"/>
        </w:rPr>
        <w:t>ς και δύο εκπαιδευτικοί συνοδοί τους από το 3</w:t>
      </w:r>
      <w:r w:rsidRPr="0076693C">
        <w:rPr>
          <w:rFonts w:eastAsia="Times New Roman" w:cs="Times New Roman"/>
          <w:szCs w:val="24"/>
          <w:vertAlign w:val="superscript"/>
        </w:rPr>
        <w:t>ο</w:t>
      </w:r>
      <w:r>
        <w:rPr>
          <w:rFonts w:eastAsia="Times New Roman" w:cs="Times New Roman"/>
          <w:szCs w:val="24"/>
        </w:rPr>
        <w:t xml:space="preserve"> Γυμνάσιο Τρικάλων (</w:t>
      </w:r>
      <w:r>
        <w:rPr>
          <w:rFonts w:eastAsia="Times New Roman" w:cs="Times New Roman"/>
          <w:szCs w:val="24"/>
        </w:rPr>
        <w:t>δεύτερο</w:t>
      </w:r>
      <w:r>
        <w:rPr>
          <w:rFonts w:eastAsia="Times New Roman" w:cs="Times New Roman"/>
          <w:szCs w:val="24"/>
        </w:rPr>
        <w:t xml:space="preserve"> </w:t>
      </w:r>
      <w:r>
        <w:rPr>
          <w:rFonts w:eastAsia="Times New Roman" w:cs="Times New Roman"/>
          <w:szCs w:val="24"/>
        </w:rPr>
        <w:t>τ</w:t>
      </w:r>
      <w:r>
        <w:rPr>
          <w:rFonts w:eastAsia="Times New Roman" w:cs="Times New Roman"/>
          <w:szCs w:val="24"/>
        </w:rPr>
        <w:t>μήμα).</w:t>
      </w:r>
    </w:p>
    <w:p w14:paraId="6B14EE6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σάς</w:t>
      </w:r>
      <w:r>
        <w:rPr>
          <w:rFonts w:eastAsia="Times New Roman" w:cs="Times New Roman"/>
          <w:szCs w:val="24"/>
        </w:rPr>
        <w:t xml:space="preserve"> καλωσορίζει.</w:t>
      </w:r>
    </w:p>
    <w:p w14:paraId="6B14EE65" w14:textId="77777777" w:rsidR="004965E6" w:rsidRDefault="004D430C">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6B14EE6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Ενημερώνουμε τους μαθητές ότι παρακολουθούν μία συνεδρίαση νομοθετικού έργου της Βουλής. Συζητούμε </w:t>
      </w:r>
      <w:r>
        <w:rPr>
          <w:rFonts w:eastAsia="Times New Roman" w:cs="Times New Roman"/>
          <w:szCs w:val="24"/>
        </w:rPr>
        <w:t xml:space="preserve">ένα νομοσχέδιο του Υπουργείου Παιδείας. Το βράδυ αναμένεται να γίνει η ψήφισή του και να γίνει νόμος του κράτους. Εναλλάσσονται Βουλευτές της Συμπολίτευσης και της Αντιπολίτευσης στο Βήμα </w:t>
      </w:r>
      <w:r>
        <w:rPr>
          <w:rFonts w:eastAsia="Times New Roman" w:cs="Times New Roman"/>
          <w:szCs w:val="24"/>
        </w:rPr>
        <w:lastRenderedPageBreak/>
        <w:t>και μιλούν για επτά λεπτά. Τώρα θα μιλήσει ο κ. Κυριαζίδης Βουλευτής</w:t>
      </w:r>
      <w:r>
        <w:rPr>
          <w:rFonts w:eastAsia="Times New Roman" w:cs="Times New Roman"/>
          <w:szCs w:val="24"/>
        </w:rPr>
        <w:t xml:space="preserve"> Δράμας της Νέας Δημοκρατίας.</w:t>
      </w:r>
    </w:p>
    <w:p w14:paraId="6B14EE6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Ορίστε, κύριε Κυριαζίδη.</w:t>
      </w:r>
    </w:p>
    <w:p w14:paraId="6B14EE68" w14:textId="77777777" w:rsidR="004965E6" w:rsidRDefault="004D430C">
      <w:pPr>
        <w:spacing w:line="600" w:lineRule="auto"/>
        <w:ind w:firstLine="720"/>
        <w:jc w:val="both"/>
        <w:rPr>
          <w:rFonts w:eastAsia="Times New Roman" w:cs="Times New Roman"/>
          <w:szCs w:val="24"/>
        </w:rPr>
      </w:pPr>
      <w:r w:rsidRPr="00812D39">
        <w:rPr>
          <w:rFonts w:eastAsia="Times New Roman" w:cs="Times New Roman"/>
          <w:b/>
          <w:szCs w:val="24"/>
        </w:rPr>
        <w:t>ΔΗΜΗΤΡΙΟΣ ΚΥΡΙΑΖΙΔΗΣ:</w:t>
      </w:r>
      <w:r>
        <w:rPr>
          <w:rFonts w:eastAsia="Times New Roman" w:cs="Times New Roman"/>
          <w:szCs w:val="24"/>
        </w:rPr>
        <w:t xml:space="preserve"> Ευχαριστώ, κύριε Πρόεδρε.</w:t>
      </w:r>
    </w:p>
    <w:p w14:paraId="6B14EE6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Χθες έζησα μοναδικές στιγμές που δεν ήθελα, ως κοινοβουλευτικός εκπρόσωπος ενός τόπου που υπέστη τα πάνδεινα, προερχόμενος από τη μαρτυρική Δράμα. Όμως, </w:t>
      </w:r>
      <w:r>
        <w:rPr>
          <w:rFonts w:eastAsia="Times New Roman" w:cs="Times New Roman"/>
          <w:szCs w:val="24"/>
        </w:rPr>
        <w:t>δυστυχώς αισθάνθηκα πολύ άσχημα και ντρέπομαι ειλικρινά, ως Έλληνας και Μακεδόνας, έχοντας την ψευδαίσθηση ότι όλα αυτά τα χρόνια της κρίσης θα μπορούσαμε να καταλήξουμε από κοινού σε σημαντικά ζητήματα που αφορούν την πατρίδα, να υπάρξει μία κοινή κατεύθυ</w:t>
      </w:r>
      <w:r>
        <w:rPr>
          <w:rFonts w:eastAsia="Times New Roman" w:cs="Times New Roman"/>
          <w:szCs w:val="24"/>
        </w:rPr>
        <w:t>νση και συνεννόηση. Δυστυχώς δεν υπάρχει και διαψεύστηκα.</w:t>
      </w:r>
    </w:p>
    <w:p w14:paraId="6B14EE6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Όπως και σήμερα για ένα νομοσχέδιο που αφορά ένα εθνικό ζήτημα, την παιδεία, επικρατεί μία σύγχυση, κομφούζιο, τρικυμία, προσπάθεια δημιουργίας ενός συστήματος ως ένα σύστημα πλίνθοι και κέραμοι ατά</w:t>
      </w:r>
      <w:r>
        <w:rPr>
          <w:rFonts w:eastAsia="Times New Roman" w:cs="Times New Roman"/>
          <w:szCs w:val="24"/>
        </w:rPr>
        <w:t xml:space="preserve">κτως </w:t>
      </w:r>
      <w:proofErr w:type="spellStart"/>
      <w:r>
        <w:rPr>
          <w:rFonts w:eastAsia="Times New Roman" w:cs="Times New Roman"/>
          <w:szCs w:val="24"/>
        </w:rPr>
        <w:t>ερριμμένοι</w:t>
      </w:r>
      <w:proofErr w:type="spellEnd"/>
      <w:r>
        <w:rPr>
          <w:rFonts w:eastAsia="Times New Roman" w:cs="Times New Roman"/>
          <w:szCs w:val="24"/>
        </w:rPr>
        <w:t xml:space="preserve">. </w:t>
      </w:r>
    </w:p>
    <w:p w14:paraId="6B14EE6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Παρακολούθησα τις εργασίες των επιτροπών, αλλά και στην Ολομέλεια αυτών των διαδικασιών συγχώνευσης των ΤΕΙ Ηπείρου, τώρα Θεσσαλίας, έχοντας, όμως, την αίσθηση ότι ο </w:t>
      </w:r>
      <w:proofErr w:type="spellStart"/>
      <w:r>
        <w:rPr>
          <w:rFonts w:eastAsia="Times New Roman" w:cs="Times New Roman"/>
          <w:szCs w:val="24"/>
        </w:rPr>
        <w:t>ενεστώς</w:t>
      </w:r>
      <w:proofErr w:type="spellEnd"/>
      <w:r>
        <w:rPr>
          <w:rFonts w:eastAsia="Times New Roman" w:cs="Times New Roman"/>
          <w:szCs w:val="24"/>
        </w:rPr>
        <w:t xml:space="preserve"> Υπουργός, ο ακαδημαϊκός καθηγητής που έχει σπουδάσει και έξω θα </w:t>
      </w:r>
      <w:r>
        <w:rPr>
          <w:rFonts w:eastAsia="Times New Roman" w:cs="Times New Roman"/>
          <w:szCs w:val="24"/>
        </w:rPr>
        <w:t>είχε την πρόθεση τουλάχιστον να υπάρξει μια σταθερή στα ζητήματα παιδείας. Γιατί μια χώρα χωρίς ένα σταθερό σύστημα παιδείας, υγείας, οικονομίας, ασφάλειας δεν έχει μέλλον.</w:t>
      </w:r>
    </w:p>
    <w:p w14:paraId="6B14EE6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Παρακολούθησα, λοιπόν, όλες αυτές τις διαδικασίες, προκειμένου να αντιμετωπίσω το τ</w:t>
      </w:r>
      <w:r>
        <w:rPr>
          <w:rFonts w:eastAsia="Times New Roman" w:cs="Times New Roman"/>
          <w:szCs w:val="24"/>
        </w:rPr>
        <w:t xml:space="preserve">ρίτο κύμα συγχώνευσης που έρχεται στην </w:t>
      </w:r>
      <w:r>
        <w:rPr>
          <w:rFonts w:eastAsia="Times New Roman" w:cs="Times New Roman"/>
          <w:szCs w:val="24"/>
        </w:rPr>
        <w:t>α</w:t>
      </w:r>
      <w:r>
        <w:rPr>
          <w:rFonts w:eastAsia="Times New Roman" w:cs="Times New Roman"/>
          <w:szCs w:val="24"/>
        </w:rPr>
        <w:t xml:space="preserve">νατολική Μακεδονία και Θράκη. Πράγματι είναι μια άλλη έκδοση, κυρίες και κύριοι συνάδελφοι, και θα σας πω στη συνέχεια. Κάθε νέο νομοσχέδιο αυτού του περιεχομένου είναι μια άλλη έκδοση. </w:t>
      </w:r>
    </w:p>
    <w:p w14:paraId="6B14EE6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Το σχέδιο που προωθείται για </w:t>
      </w:r>
      <w:r>
        <w:rPr>
          <w:rFonts w:eastAsia="Times New Roman" w:cs="Times New Roman"/>
          <w:szCs w:val="24"/>
        </w:rPr>
        <w:t xml:space="preserve">την </w:t>
      </w:r>
      <w:r>
        <w:rPr>
          <w:rFonts w:eastAsia="Times New Roman" w:cs="Times New Roman"/>
          <w:szCs w:val="24"/>
        </w:rPr>
        <w:t>α</w:t>
      </w:r>
      <w:r>
        <w:rPr>
          <w:rFonts w:eastAsia="Times New Roman" w:cs="Times New Roman"/>
          <w:szCs w:val="24"/>
        </w:rPr>
        <w:t xml:space="preserve">νατολική Μακεδονία και Θράκη, η συγχώνευση, ως καταφανώς αποδεικνύεται από πλευράς του Υπουργείου Παιδείας, αποκλείει το Δημοκρίτειο Πανεπιστήμιο και εντάσσει τα ΤΕΙ Ανατολικής Μακεδονίας στο Διεθνές Πανεπιστήμιο. </w:t>
      </w:r>
    </w:p>
    <w:p w14:paraId="6B14EE6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Συγκροτήθηκε, όπως είπε και ο Υπουργ</w:t>
      </w:r>
      <w:r>
        <w:rPr>
          <w:rFonts w:eastAsia="Times New Roman" w:cs="Times New Roman"/>
          <w:szCs w:val="24"/>
        </w:rPr>
        <w:t xml:space="preserve">ός, μία επιτροπή και σε ανάλογη ερώτησή μου είχε δεσμευθεί ότι το έργο αυτών των επιτροπών αφορά την ακαδημαϊκή κοινότητα και είναι μία δουλειά δική της. Πλην, όμως, η επιτροπή που συστάθηκε ήταν δικής του αποκλειστικά επιλογής εξαιρώντας όποιον εκπρόσωπο </w:t>
      </w:r>
      <w:r>
        <w:rPr>
          <w:rFonts w:eastAsia="Times New Roman" w:cs="Times New Roman"/>
          <w:szCs w:val="24"/>
        </w:rPr>
        <w:t xml:space="preserve">από το Δημοκρίτειο Πανεπιστήμιο όπου ανήκουν τα ΤΕΙ, διορίζοντας δικούς του αποκλειστικά και μόνο μέλη της επιτροπής. </w:t>
      </w:r>
    </w:p>
    <w:p w14:paraId="6B14EE6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Και βεβαίως γιατί έγινε όλο αυτό; Έγινε όλο αυτό, προκειμένου να καταλήξει σε ένα δικό του πόρισμα χωρίς οποιαδήποτε διαδικασία. </w:t>
      </w:r>
    </w:p>
    <w:p w14:paraId="6B14EE7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Περατώθ</w:t>
      </w:r>
      <w:r>
        <w:rPr>
          <w:rFonts w:eastAsia="Times New Roman" w:cs="Times New Roman"/>
          <w:szCs w:val="24"/>
        </w:rPr>
        <w:t>ηκε αυτό το έργο της επιτροπής και, όπως δυστυχώς ανέμενα ότι θα συμβεί, αντί να υπάρξουν οι κατάλληλες κοινοβουλευτικές δεσμεύσεις, ως είχε ο ίδιος δεσμευτεί -και θα καταθέσω στα Πρακτικά αυτή τη δέσμευση- ότι θα υπήρχε συζήτηση μεταξύ των εμπλεκομένων φο</w:t>
      </w:r>
      <w:r>
        <w:rPr>
          <w:rFonts w:eastAsia="Times New Roman" w:cs="Times New Roman"/>
          <w:szCs w:val="24"/>
        </w:rPr>
        <w:t xml:space="preserve">ρέων και του Δημοκριτείου Πανεπιστημίου, για ακατανόητους λόγους για εμένα δεν υπήρξε οποιοσδήποτε διάλογος. </w:t>
      </w:r>
    </w:p>
    <w:p w14:paraId="6B14EE7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Τουναντίον, είδαμε εξαγγελίες του Πρωθυπουργού. Οι αποφάσεις λήφθηκαν ερήμην όλων. Χωρίς έναν σαφή σχεδιασμό και στρατηγική επιλέγεται δυστυχώς πα</w:t>
      </w:r>
      <w:r>
        <w:rPr>
          <w:rFonts w:eastAsia="Times New Roman" w:cs="Times New Roman"/>
          <w:szCs w:val="24"/>
        </w:rPr>
        <w:t xml:space="preserve">ντελώς αυθαίρετα και </w:t>
      </w:r>
      <w:proofErr w:type="spellStart"/>
      <w:r>
        <w:rPr>
          <w:rFonts w:eastAsia="Times New Roman" w:cs="Times New Roman"/>
          <w:szCs w:val="24"/>
        </w:rPr>
        <w:t>όλως</w:t>
      </w:r>
      <w:proofErr w:type="spellEnd"/>
      <w:r>
        <w:rPr>
          <w:rFonts w:eastAsia="Times New Roman" w:cs="Times New Roman"/>
          <w:szCs w:val="24"/>
        </w:rPr>
        <w:t xml:space="preserve"> προκλητικά η υλοποίηση ενός εξαμβλωματικού σχεδίου για τη σύμπραξη των ΤΕΙ </w:t>
      </w:r>
      <w:r>
        <w:rPr>
          <w:rFonts w:eastAsia="Times New Roman" w:cs="Times New Roman"/>
          <w:szCs w:val="24"/>
        </w:rPr>
        <w:t>α</w:t>
      </w:r>
      <w:r>
        <w:rPr>
          <w:rFonts w:eastAsia="Times New Roman" w:cs="Times New Roman"/>
          <w:szCs w:val="24"/>
        </w:rPr>
        <w:t xml:space="preserve">νατολικής Μακεδονίας και Θράκης με το Διεθνές Πανεπιστήμιο. </w:t>
      </w:r>
    </w:p>
    <w:p w14:paraId="6B14EE7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Ενώ, δηλαδή, κάθε λογικός άνθρωπος θα ανάμενε, μη ορθώς βεβαίως για εμάς γιατί δεν υιοθετούμε</w:t>
      </w:r>
      <w:r>
        <w:rPr>
          <w:rFonts w:eastAsia="Times New Roman" w:cs="Times New Roman"/>
          <w:szCs w:val="24"/>
        </w:rPr>
        <w:t xml:space="preserve"> αυτή τη θέση, η τελική πρόταση να περιλαμβάνει τη σύμπραξη, τη συνένωση των ΤΕΙ με το Δημοκρίτειο Πανεπιστήμιο, αυτό δεν συνέβη. Άλλωστε, γι’ αυτό και η παραίτηση του </w:t>
      </w:r>
      <w:r>
        <w:rPr>
          <w:rFonts w:eastAsia="Times New Roman" w:cs="Times New Roman"/>
          <w:szCs w:val="24"/>
        </w:rPr>
        <w:t>π</w:t>
      </w:r>
      <w:r>
        <w:rPr>
          <w:rFonts w:eastAsia="Times New Roman" w:cs="Times New Roman"/>
          <w:szCs w:val="24"/>
        </w:rPr>
        <w:t>ροέδρου της διοικούσης επιτροπής του Διεθνούς Πανεπιστημίου, δηλαδή του αγγλόφωνου Κώστ</w:t>
      </w:r>
      <w:r>
        <w:rPr>
          <w:rFonts w:eastAsia="Times New Roman" w:cs="Times New Roman"/>
          <w:szCs w:val="24"/>
        </w:rPr>
        <w:t xml:space="preserve">α Γραμμένου. Αυτή δυστυχώς είναι η κατάσταση. </w:t>
      </w:r>
    </w:p>
    <w:p w14:paraId="6B14EE7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Και πληροφορηθήκαμε εξώδικα, ύστερα από συνεννόηση του Υπουργού με τους Βουλευτές του ΣΥΡΙΖΑ της περιοχής, αποκλείοντας τους λοιπούς Βουλευτές και φορείς, τη δημιουργία τριάντα δύο τμημάτων σε έξι πόλεις χωρίς</w:t>
      </w:r>
      <w:r>
        <w:rPr>
          <w:rFonts w:eastAsia="Times New Roman" w:cs="Times New Roman"/>
          <w:szCs w:val="24"/>
        </w:rPr>
        <w:t xml:space="preserve"> εμπειρία υποστήριξης και επαρκή στελέχωση ενός τέτοιου δύσκολου πραγματικά πολυεδρικού μοντέλου.</w:t>
      </w:r>
    </w:p>
    <w:p w14:paraId="6B14EE7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Σημειωτέων ότι το Διεθνές αγγλόφωνο Πανεπιστήμιο διαθέτει, ως πληροφορούμαι, ελάχιστο αριθμό μελών ΔΕΠ και μεταπτυχιακά μόνο προγράμματα σπουδών, γεγονός που </w:t>
      </w:r>
      <w:r>
        <w:rPr>
          <w:rFonts w:eastAsia="Times New Roman" w:cs="Times New Roman"/>
          <w:szCs w:val="24"/>
        </w:rPr>
        <w:t xml:space="preserve">αποδεικνύει το θνησιγενές, αλλά και την προχειρότητα του όλου εγχειρήματος, το οποίο στηρίζεται σε μια ψευδεπίγραφη, χωρίς ουσιαστική αξιολόγηση αναβάθμιση των συμπραττόντων ιδρυμάτων. </w:t>
      </w:r>
    </w:p>
    <w:p w14:paraId="6B14EE7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Σε σχέση με το προωθούμενο νομοσχέδιο ελλείψει ικανού αριθμού μελών ΔΕ</w:t>
      </w:r>
      <w:r>
        <w:rPr>
          <w:rFonts w:eastAsia="Times New Roman" w:cs="Times New Roman"/>
          <w:szCs w:val="24"/>
        </w:rPr>
        <w:t xml:space="preserve">Π, πώς άραγε θα μπορέσουν να λειτουργήσουν πάνω από δέκα τμήματα σε Καβάλα και Δράμα με λιγότερα από εβδομήντα μέλη ΔΕΠ; </w:t>
      </w:r>
    </w:p>
    <w:p w14:paraId="6B14EE7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Σε ό,τι ειδικά αφορά τη Δράμα είναι δεκαπέντε όλα και όλα τα μέλη ΔΕΠ για έξι, όπως λένε και προγραμματίζουν, τμήματα χωρίς την παραμι</w:t>
      </w:r>
      <w:r>
        <w:rPr>
          <w:rFonts w:eastAsia="Times New Roman" w:cs="Times New Roman"/>
          <w:szCs w:val="24"/>
        </w:rPr>
        <w:t>κρή μελέτη, διασφάλιση υποδομών, χρηματοδότηση και όλα αυτά.</w:t>
      </w:r>
    </w:p>
    <w:p w14:paraId="6B14EE7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Όλα αυτά γιατί; Στο άρθρο 34 του νομοσχεδίου γίνεται αναφορά για τη δημιουργία ενός Ακαδημαϊκού Συμβουλίου Εκπαί</w:t>
      </w:r>
      <w:r>
        <w:rPr>
          <w:rFonts w:eastAsia="Times New Roman" w:cs="Times New Roman"/>
          <w:szCs w:val="24"/>
        </w:rPr>
        <w:lastRenderedPageBreak/>
        <w:t>δευσης και Έρευνας στην Περιφέρεια Στερεάς Ελλάδας, προκειμένου να προχωρήσει στη δ</w:t>
      </w:r>
      <w:r>
        <w:rPr>
          <w:rFonts w:eastAsia="Times New Roman" w:cs="Times New Roman"/>
          <w:szCs w:val="24"/>
        </w:rPr>
        <w:t>ημιουργία ενός αυτόνομου ανώτατου ιδρύματος τεχνολογικής εκπαίδευσης. Η έκθεση και οι μελέτες σε ό,τι αφορά τη βιωσιμότητα όλων αυτών θα περατωθούν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2020. </w:t>
      </w:r>
    </w:p>
    <w:p w14:paraId="6B14EE7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Άραγε γιατί αυτό δεν συνέβη στην Ήπειρο; Γιατί δεν συμβαίνει και στην Περιφέρεια </w:t>
      </w:r>
      <w:r>
        <w:rPr>
          <w:rFonts w:eastAsia="Times New Roman" w:cs="Times New Roman"/>
          <w:szCs w:val="24"/>
        </w:rPr>
        <w:t>Μακεδονίας και Θράκης έτσι ώστε, κύριε Πρόεδρε, πράγματι να υπάρχει ένα βιώσιμο αυτόνομο τριτοβάθμιο ίδρυμα τεχνολογικής κατεύθυνσης, προκειμένου να αποφευχθεί αυτό που επιχειρείται για ψηφοθηρικούς λόγους, μία βιομηχανία εκδόσεως πτυχίων, αλλά πτυχίων δυσ</w:t>
      </w:r>
      <w:r>
        <w:rPr>
          <w:rFonts w:eastAsia="Times New Roman" w:cs="Times New Roman"/>
          <w:szCs w:val="24"/>
        </w:rPr>
        <w:t>τυχώς για λαδόκολλα.</w:t>
      </w:r>
    </w:p>
    <w:p w14:paraId="6B14EE79" w14:textId="77777777" w:rsidR="004965E6" w:rsidRDefault="004D430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B14EE7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Δημήτριος Κυριαζίδης καταθέτει για τα Πρακτικά το προαναφερθέν έγγραφο, το οποίο βρίσκεται στο αρχείο του Τμήματος Γραμματείας της Διεύθυνσης Στενογρ</w:t>
      </w:r>
      <w:r>
        <w:rPr>
          <w:rFonts w:eastAsia="Times New Roman" w:cs="Times New Roman"/>
          <w:szCs w:val="24"/>
        </w:rPr>
        <w:t>αφίας και Πρακτικών της Βουλής</w:t>
      </w:r>
      <w:r>
        <w:rPr>
          <w:rFonts w:eastAsia="Times New Roman" w:cs="Times New Roman"/>
          <w:szCs w:val="24"/>
        </w:rPr>
        <w:t>.</w:t>
      </w:r>
    </w:p>
    <w:p w14:paraId="6B14EE7B" w14:textId="77777777" w:rsidR="004965E6" w:rsidRDefault="004D430C">
      <w:pPr>
        <w:spacing w:line="600" w:lineRule="auto"/>
        <w:ind w:firstLine="720"/>
        <w:jc w:val="both"/>
        <w:rPr>
          <w:rFonts w:eastAsia="Times New Roman" w:cs="Times New Roman"/>
          <w:szCs w:val="24"/>
        </w:rPr>
      </w:pPr>
      <w:r w:rsidRPr="00DD7C90">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Ευχαριστούμε τον κ. Κυριαζίδη, Βουλευτή Δράμας της Νέας Δημοκρατίας.</w:t>
      </w:r>
    </w:p>
    <w:p w14:paraId="6B14EE7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Νέας Δημοκρατίας κ. Κωνσταντίνος Τζαβάρας για δώδεκα λεπτά.</w:t>
      </w:r>
    </w:p>
    <w:p w14:paraId="6B14EE7D" w14:textId="77777777" w:rsidR="004965E6" w:rsidRDefault="004D430C">
      <w:pPr>
        <w:spacing w:line="600" w:lineRule="auto"/>
        <w:ind w:firstLine="720"/>
        <w:jc w:val="both"/>
        <w:rPr>
          <w:rFonts w:eastAsia="Times New Roman" w:cs="Times New Roman"/>
          <w:szCs w:val="24"/>
        </w:rPr>
      </w:pPr>
      <w:r w:rsidRPr="003733B4">
        <w:rPr>
          <w:rFonts w:eastAsia="Times New Roman" w:cs="Times New Roman"/>
          <w:b/>
          <w:szCs w:val="24"/>
        </w:rPr>
        <w:t xml:space="preserve">ΚΩΝΣΤΑΝΤΙΝΟΣ </w:t>
      </w:r>
      <w:r w:rsidRPr="003733B4">
        <w:rPr>
          <w:rFonts w:eastAsia="Times New Roman" w:cs="Times New Roman"/>
          <w:b/>
          <w:szCs w:val="24"/>
        </w:rPr>
        <w:t>ΤΖΑΒΑΡΑΣ:</w:t>
      </w:r>
      <w:r>
        <w:rPr>
          <w:rFonts w:eastAsia="Times New Roman" w:cs="Times New Roman"/>
          <w:szCs w:val="24"/>
        </w:rPr>
        <w:t xml:space="preserve"> Ευχαριστώ πολύ, κύριε Πρόεδρε.</w:t>
      </w:r>
    </w:p>
    <w:p w14:paraId="6B14EE7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Κύριε Υπουργέ, πράγματι σήμερα ακόμη μια φορά μας καταπλήξατε, όχι τόσο με τις διευκρινήσεις και τις αναφορές που, δυστυχώς, δεν κάνατε για τις ρυθμίσεις που φέρνετε να συζητήσει και να ψηφίσει η Βουλή, αλλά με τον </w:t>
      </w:r>
      <w:r>
        <w:rPr>
          <w:rFonts w:eastAsia="Times New Roman" w:cs="Times New Roman"/>
          <w:szCs w:val="24"/>
        </w:rPr>
        <w:t>αποκλεισμό στον οποίο καταδικάσατε τη Νέα Δημοκρατία και τους Βουλευτές της από αυτό το νέο πνεύμα που εισάγεται, της συνεννόησης. Μάλιστα, έχω κρατήσει και τις λέξεις που χρησιμοποιήσατε, «εσείς της Νέας Δημοκρατίας έχετε μια δομική αδυναμία κατανόησης τη</w:t>
      </w:r>
      <w:r>
        <w:rPr>
          <w:rFonts w:eastAsia="Times New Roman" w:cs="Times New Roman"/>
          <w:szCs w:val="24"/>
        </w:rPr>
        <w:t>ς νέας πολιτικής κουλτούρας».</w:t>
      </w:r>
    </w:p>
    <w:p w14:paraId="6B14EE7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Αλήθεια, αυτή η νέα πολιτική κουλτούρα είναι φρέσκο προϊόν για τα πολιτικά πράγματα αυτού του τόπου ή είναι η παραδοσιακή συνεχώς </w:t>
      </w:r>
      <w:proofErr w:type="spellStart"/>
      <w:r>
        <w:rPr>
          <w:rFonts w:eastAsia="Times New Roman" w:cs="Times New Roman"/>
          <w:szCs w:val="24"/>
        </w:rPr>
        <w:t>ανανεούμενη</w:t>
      </w:r>
      <w:proofErr w:type="spellEnd"/>
      <w:r>
        <w:rPr>
          <w:rFonts w:eastAsia="Times New Roman" w:cs="Times New Roman"/>
          <w:szCs w:val="24"/>
        </w:rPr>
        <w:t xml:space="preserve"> εδώ και δύο αιώνες πολιτική κουλτούρα μιας Αριστεράς που προσπαθεί απεγνωσμένα και α</w:t>
      </w:r>
      <w:r>
        <w:rPr>
          <w:rFonts w:eastAsia="Times New Roman" w:cs="Times New Roman"/>
          <w:szCs w:val="24"/>
        </w:rPr>
        <w:t xml:space="preserve">πελπισμένα να βρει μια βιώσιμη διέξοδο προς το μέλλον; </w:t>
      </w:r>
    </w:p>
    <w:p w14:paraId="6B14EE8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Είναι, δηλαδή, θέλω να πω, η αδυναμία του μυαλού εκάστου εξ ημών να κατανοήσει το επίπεδο του λόγου που εκφέρεται στη Βουλή ή είναι μια συνολική ελαττωματικότητα της ικανότητας ή της ανικανότητας που </w:t>
      </w:r>
      <w:r>
        <w:rPr>
          <w:rFonts w:eastAsia="Times New Roman" w:cs="Times New Roman"/>
          <w:szCs w:val="24"/>
        </w:rPr>
        <w:t xml:space="preserve">έχει ένα πολιτικό κόμμα, που αυτή τη στιγμή είναι φορέας του φιλελευθερισμού στην Ελλάδα και έχει τον ρόλο της Αξιωματικής Αντιπολίτευσης στην Εθνική Αντιπροσωπεία. </w:t>
      </w:r>
    </w:p>
    <w:p w14:paraId="6B14EE8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Επειδή εγώ θεωρώ ότι είστε ένας καθ’ όλα εξαιρετικός επιστήμονας, ένας άνθρωπος της γνώσης</w:t>
      </w:r>
      <w:r>
        <w:rPr>
          <w:rFonts w:eastAsia="Times New Roman" w:cs="Times New Roman"/>
          <w:szCs w:val="24"/>
        </w:rPr>
        <w:t xml:space="preserve"> και ένας άνθρωπος που έχετε επί σειρά ετών υπηρετήσει την ακαδημαϊκή ελευθερία, δεν θα επιτρέψω στον εαυτό μου να ασχοληθεί με τόσο ταπεινή προσέγγιση για το περιεχόμενο και το νόημα των λόγων που έφυγαν από τα χείλη σας. </w:t>
      </w:r>
    </w:p>
    <w:p w14:paraId="6B14EE8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Ενδεχομένως και οι λέξεις που χρ</w:t>
      </w:r>
      <w:r>
        <w:rPr>
          <w:rFonts w:eastAsia="Times New Roman" w:cs="Times New Roman"/>
          <w:szCs w:val="24"/>
        </w:rPr>
        <w:t>ησιμοποιήσατε να έχουν φοβηθεί τα χείλη σας, αλλά εγώ, δυστυχώς, δεν πτοούμαι από αυτά και θα σας πω γιατί. Γιατί αυτό που είπατε, δεν είναι τίποτε άλλο παρά με άλλα λόγια η επανάληψη των λόγων που απηύθυνε στον Αρχηγό της Αξιωματικής Αντιπολίτευσης χθες ο</w:t>
      </w:r>
      <w:r>
        <w:rPr>
          <w:rFonts w:eastAsia="Times New Roman" w:cs="Times New Roman"/>
          <w:szCs w:val="24"/>
        </w:rPr>
        <w:t xml:space="preserve"> Πρωθυπουργός, όταν του έλεγε, «μα, επιτέλους, κύριε Μητσοτάκη, εσείς δεν μιλάτε με επιχειρήματα». Και περιμέναμε να ακούσουμε εδώ από αυτόν τον σχοινοτενή μονόλογο χωρίς όρια του Πρωθυπουργού ποια είναι τα επιχειρήματα, να διδαχθούμε και εμείς, να κατανοή</w:t>
      </w:r>
      <w:r>
        <w:rPr>
          <w:rFonts w:eastAsia="Times New Roman" w:cs="Times New Roman"/>
          <w:szCs w:val="24"/>
        </w:rPr>
        <w:t xml:space="preserve">σουμε. </w:t>
      </w:r>
    </w:p>
    <w:p w14:paraId="6B14EE8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Κάναμε προσπάθεια να κατανοήσουμε ποια είναι άραγε τα επιχειρήματα που οδηγούν τον ΣΥΡΙΖΑ στο να κάνει όλες αυτές τις πρωτοφανείς παραχωρήσεις, όχι μόνο σε εθνικά θέματα, αλλά και σε θέματα που έχουν να κάνουν με τους θεσμούς και σε θέματα που έχου</w:t>
      </w:r>
      <w:r>
        <w:rPr>
          <w:rFonts w:eastAsia="Times New Roman" w:cs="Times New Roman"/>
          <w:szCs w:val="24"/>
        </w:rPr>
        <w:t xml:space="preserve">ν να κάνουν με τη </w:t>
      </w:r>
      <w:r>
        <w:rPr>
          <w:rFonts w:eastAsia="Times New Roman" w:cs="Times New Roman"/>
          <w:szCs w:val="24"/>
        </w:rPr>
        <w:t>δ</w:t>
      </w:r>
      <w:r>
        <w:rPr>
          <w:rFonts w:eastAsia="Times New Roman" w:cs="Times New Roman"/>
          <w:szCs w:val="24"/>
        </w:rPr>
        <w:t xml:space="preserve">ημοκρατία και σήμερα σε θέματα που έχουν να κάνουν με το πανεπιστήμιο το οποίο τουλάχιστον εσείς πρέπει να το γνωρίζετε καλύτερα από τον καθένα. </w:t>
      </w:r>
    </w:p>
    <w:p w14:paraId="6B14EE8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Και σας ερωτώ: Ποια είναι άραγε η αντίληψη που έχει η Αριστερά και εσείς προσωπικά για το π</w:t>
      </w:r>
      <w:r>
        <w:rPr>
          <w:rFonts w:eastAsia="Times New Roman" w:cs="Times New Roman"/>
          <w:szCs w:val="24"/>
        </w:rPr>
        <w:t>ανεπιστήμιο του μέλλοντος; Πείτε μου -και εσείς αλλά και ο κ. Φωτάκος που σας ακολούθησε- ποια διάταξη αυτού του νομοσχεδίου είναι εκείνη που λέει ότι αυτό το πανεπιστήμιο που οραματιζόμαστε θα πρέπει, τουλάχιστον, να ικανοποιεί κάποιες συνθήκες, να συγκεν</w:t>
      </w:r>
      <w:r>
        <w:rPr>
          <w:rFonts w:eastAsia="Times New Roman" w:cs="Times New Roman"/>
          <w:szCs w:val="24"/>
        </w:rPr>
        <w:t xml:space="preserve">τρώνει κάποιους όρους, γιατί, κύριε Υπουργέ, από το 1998 -το έχω πει και άλλη φορά- από τότε που ακούστηκε στο Γαλλικό Ινστιτούτο αυτή η περιώνυμη διάλεξη του Ζακ </w:t>
      </w:r>
      <w:proofErr w:type="spellStart"/>
      <w:r>
        <w:rPr>
          <w:rFonts w:eastAsia="Times New Roman" w:cs="Times New Roman"/>
          <w:szCs w:val="24"/>
        </w:rPr>
        <w:t>Ντεριντά</w:t>
      </w:r>
      <w:proofErr w:type="spellEnd"/>
      <w:r>
        <w:rPr>
          <w:rFonts w:eastAsia="Times New Roman" w:cs="Times New Roman"/>
          <w:szCs w:val="24"/>
        </w:rPr>
        <w:t xml:space="preserve"> για το </w:t>
      </w:r>
      <w:proofErr w:type="spellStart"/>
      <w:r>
        <w:rPr>
          <w:rFonts w:eastAsia="Times New Roman" w:cs="Times New Roman"/>
          <w:szCs w:val="24"/>
        </w:rPr>
        <w:t>απροϋπόθετο</w:t>
      </w:r>
      <w:proofErr w:type="spellEnd"/>
      <w:r>
        <w:rPr>
          <w:rFonts w:eastAsia="Times New Roman" w:cs="Times New Roman"/>
          <w:szCs w:val="24"/>
        </w:rPr>
        <w:t xml:space="preserve"> πανεπιστήμιο, από τότε μέχρι σήμερα όλη η Ευρώπη αγωνίζεται για ν</w:t>
      </w:r>
      <w:r>
        <w:rPr>
          <w:rFonts w:eastAsia="Times New Roman" w:cs="Times New Roman"/>
          <w:szCs w:val="24"/>
        </w:rPr>
        <w:t xml:space="preserve">α δει ποιοι είναι οι όροι της οργάνωσης ενός πανεπιστημίου στο οποίο θα πρέπει η οργάνωσή του να γίνει κατά τέτοιον τρόπο που να σέβεται τις οικονομικές, </w:t>
      </w:r>
      <w:proofErr w:type="spellStart"/>
      <w:r>
        <w:rPr>
          <w:rFonts w:eastAsia="Times New Roman" w:cs="Times New Roman"/>
          <w:szCs w:val="24"/>
        </w:rPr>
        <w:t>δικαιϊκές</w:t>
      </w:r>
      <w:proofErr w:type="spellEnd"/>
      <w:r>
        <w:rPr>
          <w:rFonts w:eastAsia="Times New Roman" w:cs="Times New Roman"/>
          <w:szCs w:val="24"/>
        </w:rPr>
        <w:t xml:space="preserve"> και </w:t>
      </w:r>
      <w:proofErr w:type="spellStart"/>
      <w:r>
        <w:rPr>
          <w:rFonts w:eastAsia="Times New Roman" w:cs="Times New Roman"/>
          <w:szCs w:val="24"/>
        </w:rPr>
        <w:t>ηθικοπολιτικές</w:t>
      </w:r>
      <w:proofErr w:type="spellEnd"/>
      <w:r>
        <w:rPr>
          <w:rFonts w:eastAsia="Times New Roman" w:cs="Times New Roman"/>
          <w:szCs w:val="24"/>
        </w:rPr>
        <w:t xml:space="preserve"> συνθήκες που καθορίζουν και διέπουν την ακαδημαϊκή διδασκαλία στον χώρο ό</w:t>
      </w:r>
      <w:r>
        <w:rPr>
          <w:rFonts w:eastAsia="Times New Roman" w:cs="Times New Roman"/>
          <w:szCs w:val="24"/>
        </w:rPr>
        <w:t>που ασκείται η πανεπιστημιακή έρευνα και διακονείται η επιστημονική γνώση.</w:t>
      </w:r>
    </w:p>
    <w:p w14:paraId="6B14EE85" w14:textId="77777777" w:rsidR="004965E6" w:rsidRDefault="004D430C">
      <w:pPr>
        <w:spacing w:line="600" w:lineRule="auto"/>
        <w:ind w:firstLine="720"/>
        <w:jc w:val="both"/>
        <w:rPr>
          <w:rFonts w:eastAsia="Times New Roman"/>
          <w:szCs w:val="24"/>
        </w:rPr>
      </w:pPr>
      <w:r>
        <w:rPr>
          <w:rFonts w:eastAsia="Times New Roman"/>
          <w:szCs w:val="24"/>
        </w:rPr>
        <w:t>Εσείς,</w:t>
      </w:r>
      <w:r w:rsidRPr="006841AC">
        <w:rPr>
          <w:rFonts w:eastAsia="Times New Roman"/>
          <w:szCs w:val="24"/>
        </w:rPr>
        <w:t xml:space="preserve"> αντί για όλα αυτά</w:t>
      </w:r>
      <w:r>
        <w:rPr>
          <w:rFonts w:eastAsia="Times New Roman"/>
          <w:szCs w:val="24"/>
        </w:rPr>
        <w:t>,</w:t>
      </w:r>
      <w:r w:rsidRPr="006841AC">
        <w:rPr>
          <w:rFonts w:eastAsia="Times New Roman"/>
          <w:szCs w:val="24"/>
        </w:rPr>
        <w:t xml:space="preserve"> </w:t>
      </w:r>
      <w:r>
        <w:rPr>
          <w:rFonts w:eastAsia="Times New Roman"/>
          <w:szCs w:val="24"/>
        </w:rPr>
        <w:t>μ</w:t>
      </w:r>
      <w:r w:rsidRPr="006841AC">
        <w:rPr>
          <w:rFonts w:eastAsia="Times New Roman"/>
          <w:szCs w:val="24"/>
        </w:rPr>
        <w:t xml:space="preserve">ας </w:t>
      </w:r>
      <w:r>
        <w:rPr>
          <w:rFonts w:eastAsia="Times New Roman"/>
          <w:szCs w:val="24"/>
        </w:rPr>
        <w:t>φ</w:t>
      </w:r>
      <w:r w:rsidRPr="006841AC">
        <w:rPr>
          <w:rFonts w:eastAsia="Times New Roman"/>
          <w:szCs w:val="24"/>
        </w:rPr>
        <w:t>έρνετε μία</w:t>
      </w:r>
      <w:r>
        <w:rPr>
          <w:rFonts w:eastAsia="Times New Roman"/>
          <w:szCs w:val="24"/>
        </w:rPr>
        <w:t>,</w:t>
      </w:r>
      <w:r w:rsidRPr="006841AC">
        <w:rPr>
          <w:rFonts w:eastAsia="Times New Roman"/>
          <w:szCs w:val="24"/>
        </w:rPr>
        <w:t xml:space="preserve"> όπως λέτε</w:t>
      </w:r>
      <w:r>
        <w:rPr>
          <w:rFonts w:eastAsia="Times New Roman"/>
          <w:szCs w:val="24"/>
        </w:rPr>
        <w:t>, «μεταρρύθμιση»</w:t>
      </w:r>
      <w:r w:rsidRPr="006841AC">
        <w:rPr>
          <w:rFonts w:eastAsia="Times New Roman"/>
          <w:szCs w:val="24"/>
        </w:rPr>
        <w:t xml:space="preserve"> </w:t>
      </w:r>
      <w:r>
        <w:rPr>
          <w:rFonts w:eastAsia="Times New Roman"/>
          <w:szCs w:val="24"/>
        </w:rPr>
        <w:t xml:space="preserve">της </w:t>
      </w:r>
      <w:r w:rsidRPr="006841AC">
        <w:rPr>
          <w:rFonts w:eastAsia="Times New Roman"/>
          <w:szCs w:val="24"/>
        </w:rPr>
        <w:t xml:space="preserve">αρχιτεκτονικής του </w:t>
      </w:r>
      <w:r>
        <w:rPr>
          <w:rFonts w:eastAsia="Times New Roman"/>
          <w:szCs w:val="24"/>
        </w:rPr>
        <w:t>π</w:t>
      </w:r>
      <w:r w:rsidRPr="006841AC">
        <w:rPr>
          <w:rFonts w:eastAsia="Times New Roman"/>
          <w:szCs w:val="24"/>
        </w:rPr>
        <w:t xml:space="preserve">ανεπιστημιακού πεδίου ή γενικώς του </w:t>
      </w:r>
      <w:r>
        <w:rPr>
          <w:rFonts w:eastAsia="Times New Roman"/>
          <w:szCs w:val="24"/>
        </w:rPr>
        <w:t>π</w:t>
      </w:r>
      <w:r w:rsidRPr="006841AC">
        <w:rPr>
          <w:rFonts w:eastAsia="Times New Roman"/>
          <w:szCs w:val="24"/>
        </w:rPr>
        <w:t xml:space="preserve">ανεπιστημιακού τομέα της </w:t>
      </w:r>
      <w:r>
        <w:rPr>
          <w:rFonts w:eastAsia="Times New Roman"/>
          <w:szCs w:val="24"/>
        </w:rPr>
        <w:t>α</w:t>
      </w:r>
      <w:r w:rsidRPr="006841AC">
        <w:rPr>
          <w:rFonts w:eastAsia="Times New Roman"/>
          <w:szCs w:val="24"/>
        </w:rPr>
        <w:t xml:space="preserve">νώτατης </w:t>
      </w:r>
      <w:r>
        <w:rPr>
          <w:rFonts w:eastAsia="Times New Roman"/>
          <w:szCs w:val="24"/>
        </w:rPr>
        <w:t>ε</w:t>
      </w:r>
      <w:r w:rsidRPr="006841AC">
        <w:rPr>
          <w:rFonts w:eastAsia="Times New Roman"/>
          <w:szCs w:val="24"/>
        </w:rPr>
        <w:t>κπαίδευσης</w:t>
      </w:r>
      <w:r>
        <w:rPr>
          <w:rFonts w:eastAsia="Times New Roman"/>
          <w:szCs w:val="24"/>
        </w:rPr>
        <w:t>.</w:t>
      </w:r>
      <w:r w:rsidRPr="006841AC">
        <w:rPr>
          <w:rFonts w:eastAsia="Times New Roman"/>
          <w:szCs w:val="24"/>
        </w:rPr>
        <w:t xml:space="preserve"> </w:t>
      </w:r>
      <w:r>
        <w:rPr>
          <w:rFonts w:eastAsia="Times New Roman"/>
          <w:szCs w:val="24"/>
        </w:rPr>
        <w:lastRenderedPageBreak/>
        <w:t>Α</w:t>
      </w:r>
      <w:r w:rsidRPr="006841AC">
        <w:rPr>
          <w:rFonts w:eastAsia="Times New Roman"/>
          <w:szCs w:val="24"/>
        </w:rPr>
        <w:t>λήθ</w:t>
      </w:r>
      <w:r w:rsidRPr="006841AC">
        <w:rPr>
          <w:rFonts w:eastAsia="Times New Roman"/>
          <w:szCs w:val="24"/>
        </w:rPr>
        <w:t>εια</w:t>
      </w:r>
      <w:r>
        <w:rPr>
          <w:rFonts w:eastAsia="Times New Roman"/>
          <w:szCs w:val="24"/>
        </w:rPr>
        <w:t>, αρχιτεκτονική</w:t>
      </w:r>
      <w:r w:rsidRPr="006841AC">
        <w:rPr>
          <w:rFonts w:eastAsia="Times New Roman"/>
          <w:szCs w:val="24"/>
        </w:rPr>
        <w:t xml:space="preserve"> </w:t>
      </w:r>
      <w:r>
        <w:rPr>
          <w:rFonts w:eastAsia="Times New Roman"/>
          <w:szCs w:val="24"/>
        </w:rPr>
        <w:t>ψ</w:t>
      </w:r>
      <w:r w:rsidRPr="006841AC">
        <w:rPr>
          <w:rFonts w:eastAsia="Times New Roman"/>
          <w:szCs w:val="24"/>
        </w:rPr>
        <w:t xml:space="preserve">άχνουμε να βρούμε για το καινούργιο πανεπιστήμιο </w:t>
      </w:r>
      <w:r>
        <w:rPr>
          <w:rFonts w:eastAsia="Times New Roman"/>
          <w:szCs w:val="24"/>
        </w:rPr>
        <w:t>ή</w:t>
      </w:r>
      <w:r w:rsidRPr="006841AC">
        <w:rPr>
          <w:rFonts w:eastAsia="Times New Roman"/>
          <w:szCs w:val="24"/>
        </w:rPr>
        <w:t xml:space="preserve"> νέες λειτουργίες </w:t>
      </w:r>
      <w:r>
        <w:rPr>
          <w:rFonts w:eastAsia="Times New Roman"/>
          <w:szCs w:val="24"/>
        </w:rPr>
        <w:t>ή νέες δραστηριότητες ή νέους τρόπους μέσα από τους οποίους θα περάσει</w:t>
      </w:r>
      <w:r w:rsidRPr="006841AC">
        <w:rPr>
          <w:rFonts w:eastAsia="Times New Roman"/>
          <w:szCs w:val="24"/>
        </w:rPr>
        <w:t xml:space="preserve"> η διδασκαλία και η έρευνα</w:t>
      </w:r>
      <w:r>
        <w:rPr>
          <w:rFonts w:eastAsia="Times New Roman"/>
          <w:szCs w:val="24"/>
        </w:rPr>
        <w:t>;</w:t>
      </w:r>
    </w:p>
    <w:p w14:paraId="6B14EE86" w14:textId="77777777" w:rsidR="004965E6" w:rsidRDefault="004D430C">
      <w:pPr>
        <w:spacing w:line="600" w:lineRule="auto"/>
        <w:ind w:firstLine="720"/>
        <w:jc w:val="both"/>
        <w:rPr>
          <w:rFonts w:eastAsia="Times New Roman"/>
          <w:szCs w:val="24"/>
        </w:rPr>
      </w:pPr>
      <w:r>
        <w:rPr>
          <w:rFonts w:eastAsia="Times New Roman"/>
          <w:szCs w:val="24"/>
        </w:rPr>
        <w:t>Α</w:t>
      </w:r>
      <w:r w:rsidRPr="006841AC">
        <w:rPr>
          <w:rFonts w:eastAsia="Times New Roman"/>
          <w:szCs w:val="24"/>
        </w:rPr>
        <w:t xml:space="preserve">υτό </w:t>
      </w:r>
      <w:r>
        <w:rPr>
          <w:rFonts w:eastAsia="Times New Roman"/>
          <w:szCs w:val="24"/>
        </w:rPr>
        <w:t>το οποίο,</w:t>
      </w:r>
      <w:r w:rsidRPr="006841AC">
        <w:rPr>
          <w:rFonts w:eastAsia="Times New Roman"/>
          <w:szCs w:val="24"/>
        </w:rPr>
        <w:t xml:space="preserve"> προφανώς</w:t>
      </w:r>
      <w:r>
        <w:rPr>
          <w:rFonts w:eastAsia="Times New Roman"/>
          <w:szCs w:val="24"/>
        </w:rPr>
        <w:t>,</w:t>
      </w:r>
      <w:r w:rsidRPr="006841AC">
        <w:rPr>
          <w:rFonts w:eastAsia="Times New Roman"/>
          <w:szCs w:val="24"/>
        </w:rPr>
        <w:t xml:space="preserve"> </w:t>
      </w:r>
      <w:r>
        <w:rPr>
          <w:rFonts w:eastAsia="Times New Roman"/>
          <w:szCs w:val="24"/>
        </w:rPr>
        <w:t>-</w:t>
      </w:r>
      <w:r w:rsidRPr="006841AC">
        <w:rPr>
          <w:rFonts w:eastAsia="Times New Roman"/>
          <w:szCs w:val="24"/>
        </w:rPr>
        <w:t xml:space="preserve">και στο σημείο αυτό υποτιμάτε τη Νέα </w:t>
      </w:r>
      <w:r w:rsidRPr="006841AC">
        <w:rPr>
          <w:rFonts w:eastAsia="Times New Roman"/>
          <w:szCs w:val="24"/>
        </w:rPr>
        <w:t>Δημοκρατία</w:t>
      </w:r>
      <w:r>
        <w:rPr>
          <w:rFonts w:eastAsia="Times New Roman"/>
          <w:szCs w:val="24"/>
        </w:rPr>
        <w:t>-</w:t>
      </w:r>
      <w:r w:rsidRPr="006841AC">
        <w:rPr>
          <w:rFonts w:eastAsia="Times New Roman"/>
          <w:szCs w:val="24"/>
        </w:rPr>
        <w:t xml:space="preserve"> δεν έχετε αντιληφθεί είναι ότι από σας ειδικά η Ελλάδα περιμένει </w:t>
      </w:r>
      <w:r>
        <w:rPr>
          <w:rFonts w:eastAsia="Times New Roman"/>
          <w:szCs w:val="24"/>
        </w:rPr>
        <w:t>ν</w:t>
      </w:r>
      <w:r w:rsidRPr="006841AC">
        <w:rPr>
          <w:rFonts w:eastAsia="Times New Roman"/>
          <w:szCs w:val="24"/>
        </w:rPr>
        <w:t>α της πείτε με ποιο</w:t>
      </w:r>
      <w:r>
        <w:rPr>
          <w:rFonts w:eastAsia="Times New Roman"/>
          <w:szCs w:val="24"/>
        </w:rPr>
        <w:t>ν</w:t>
      </w:r>
      <w:r w:rsidRPr="006841AC">
        <w:rPr>
          <w:rFonts w:eastAsia="Times New Roman"/>
          <w:szCs w:val="24"/>
        </w:rPr>
        <w:t xml:space="preserve"> τρόπο το πανεπιστήμιο θα γίνει χώρος </w:t>
      </w:r>
      <w:r>
        <w:rPr>
          <w:rFonts w:eastAsia="Times New Roman"/>
          <w:szCs w:val="24"/>
        </w:rPr>
        <w:t>ε</w:t>
      </w:r>
      <w:r w:rsidRPr="006841AC">
        <w:rPr>
          <w:rFonts w:eastAsia="Times New Roman"/>
          <w:szCs w:val="24"/>
        </w:rPr>
        <w:t>λευθερίας</w:t>
      </w:r>
      <w:r>
        <w:rPr>
          <w:rFonts w:eastAsia="Times New Roman"/>
          <w:szCs w:val="24"/>
        </w:rPr>
        <w:t>,</w:t>
      </w:r>
      <w:r w:rsidRPr="006841AC">
        <w:rPr>
          <w:rFonts w:eastAsia="Times New Roman"/>
          <w:szCs w:val="24"/>
        </w:rPr>
        <w:t xml:space="preserve"> υπό την έννοια της απόλυτης άσκησης της κριτικής και υπό την έννοια της προαγωγής και της μετάδοσης της πανε</w:t>
      </w:r>
      <w:r w:rsidRPr="006841AC">
        <w:rPr>
          <w:rFonts w:eastAsia="Times New Roman"/>
          <w:szCs w:val="24"/>
        </w:rPr>
        <w:t>πιστημιακής γνώσης</w:t>
      </w:r>
      <w:r>
        <w:rPr>
          <w:rFonts w:eastAsia="Times New Roman"/>
          <w:szCs w:val="24"/>
        </w:rPr>
        <w:t>,</w:t>
      </w:r>
      <w:r w:rsidRPr="006841AC">
        <w:rPr>
          <w:rFonts w:eastAsia="Times New Roman"/>
          <w:szCs w:val="24"/>
        </w:rPr>
        <w:t xml:space="preserve"> μέσα από την ακαδημαϊκή διδασκαλία και την επιστημονική έρευνα</w:t>
      </w:r>
      <w:r>
        <w:rPr>
          <w:rFonts w:eastAsia="Times New Roman"/>
          <w:szCs w:val="24"/>
        </w:rPr>
        <w:t>.</w:t>
      </w:r>
      <w:r w:rsidRPr="006841AC">
        <w:rPr>
          <w:rFonts w:eastAsia="Times New Roman"/>
          <w:szCs w:val="24"/>
        </w:rPr>
        <w:t xml:space="preserve"> </w:t>
      </w:r>
      <w:r>
        <w:rPr>
          <w:rFonts w:eastAsia="Times New Roman"/>
          <w:szCs w:val="24"/>
        </w:rPr>
        <w:t>Γι’</w:t>
      </w:r>
      <w:r w:rsidRPr="006841AC">
        <w:rPr>
          <w:rFonts w:eastAsia="Times New Roman"/>
          <w:szCs w:val="24"/>
        </w:rPr>
        <w:t xml:space="preserve"> αυτό δεν μας λέτε τίποτα</w:t>
      </w:r>
      <w:r>
        <w:rPr>
          <w:rFonts w:eastAsia="Times New Roman"/>
          <w:szCs w:val="24"/>
        </w:rPr>
        <w:t xml:space="preserve"> και λυπάμαι. </w:t>
      </w:r>
    </w:p>
    <w:p w14:paraId="6B14EE87" w14:textId="77777777" w:rsidR="004965E6" w:rsidRDefault="004D430C">
      <w:pPr>
        <w:spacing w:line="600" w:lineRule="auto"/>
        <w:ind w:firstLine="720"/>
        <w:jc w:val="both"/>
        <w:rPr>
          <w:rFonts w:eastAsia="Times New Roman"/>
          <w:szCs w:val="24"/>
        </w:rPr>
      </w:pPr>
      <w:r>
        <w:rPr>
          <w:rFonts w:eastAsia="Times New Roman"/>
          <w:szCs w:val="24"/>
        </w:rPr>
        <w:t>Κι εδώ θα μου επιτρέψετε,</w:t>
      </w:r>
      <w:r w:rsidRPr="006841AC">
        <w:rPr>
          <w:rFonts w:eastAsia="Times New Roman"/>
          <w:szCs w:val="24"/>
        </w:rPr>
        <w:t xml:space="preserve"> μιας και το </w:t>
      </w:r>
      <w:r>
        <w:rPr>
          <w:rFonts w:eastAsia="Times New Roman"/>
          <w:szCs w:val="24"/>
        </w:rPr>
        <w:t>έ</w:t>
      </w:r>
      <w:r w:rsidRPr="006841AC">
        <w:rPr>
          <w:rFonts w:eastAsia="Times New Roman"/>
          <w:szCs w:val="24"/>
        </w:rPr>
        <w:t>φερε ο λόγος</w:t>
      </w:r>
      <w:r>
        <w:rPr>
          <w:rFonts w:eastAsia="Times New Roman"/>
          <w:szCs w:val="24"/>
        </w:rPr>
        <w:t>,</w:t>
      </w:r>
      <w:r w:rsidRPr="006841AC">
        <w:rPr>
          <w:rFonts w:eastAsia="Times New Roman"/>
          <w:szCs w:val="24"/>
        </w:rPr>
        <w:t xml:space="preserve"> να σας πω ότι για τη δικιά μου</w:t>
      </w:r>
      <w:r>
        <w:rPr>
          <w:rFonts w:eastAsia="Times New Roman"/>
          <w:szCs w:val="24"/>
        </w:rPr>
        <w:t>,</w:t>
      </w:r>
      <w:r w:rsidRPr="006841AC">
        <w:rPr>
          <w:rFonts w:eastAsia="Times New Roman"/>
          <w:szCs w:val="24"/>
        </w:rPr>
        <w:t xml:space="preserve"> την περιορισμένη </w:t>
      </w:r>
      <w:r>
        <w:rPr>
          <w:rFonts w:eastAsia="Times New Roman"/>
          <w:szCs w:val="24"/>
        </w:rPr>
        <w:t>π</w:t>
      </w:r>
      <w:r w:rsidRPr="006841AC">
        <w:rPr>
          <w:rFonts w:eastAsia="Times New Roman"/>
          <w:szCs w:val="24"/>
        </w:rPr>
        <w:t>ράγματι</w:t>
      </w:r>
      <w:r>
        <w:rPr>
          <w:rFonts w:eastAsia="Times New Roman"/>
          <w:szCs w:val="24"/>
        </w:rPr>
        <w:t>,</w:t>
      </w:r>
      <w:r w:rsidRPr="006841AC">
        <w:rPr>
          <w:rFonts w:eastAsia="Times New Roman"/>
          <w:szCs w:val="24"/>
        </w:rPr>
        <w:t xml:space="preserve"> ικανότητα να κατα</w:t>
      </w:r>
      <w:r w:rsidRPr="006841AC">
        <w:rPr>
          <w:rFonts w:eastAsia="Times New Roman"/>
          <w:szCs w:val="24"/>
        </w:rPr>
        <w:t>νο</w:t>
      </w:r>
      <w:r>
        <w:rPr>
          <w:rFonts w:eastAsia="Times New Roman"/>
          <w:szCs w:val="24"/>
        </w:rPr>
        <w:t>ώ</w:t>
      </w:r>
      <w:r w:rsidRPr="006841AC">
        <w:rPr>
          <w:rFonts w:eastAsia="Times New Roman"/>
          <w:szCs w:val="24"/>
        </w:rPr>
        <w:t xml:space="preserve"> την κουλτούρα σας την πανεπιστημιακή</w:t>
      </w:r>
      <w:r>
        <w:rPr>
          <w:rFonts w:eastAsia="Times New Roman"/>
          <w:szCs w:val="24"/>
        </w:rPr>
        <w:t>,</w:t>
      </w:r>
      <w:r w:rsidRPr="006841AC">
        <w:rPr>
          <w:rFonts w:eastAsia="Times New Roman"/>
          <w:szCs w:val="24"/>
        </w:rPr>
        <w:t xml:space="preserve"> την πολιτική</w:t>
      </w:r>
      <w:r>
        <w:rPr>
          <w:rFonts w:eastAsia="Times New Roman"/>
          <w:szCs w:val="24"/>
        </w:rPr>
        <w:t>,</w:t>
      </w:r>
      <w:r w:rsidRPr="006841AC">
        <w:rPr>
          <w:rFonts w:eastAsia="Times New Roman"/>
          <w:szCs w:val="24"/>
        </w:rPr>
        <w:t xml:space="preserve"> την ηθική</w:t>
      </w:r>
      <w:r>
        <w:rPr>
          <w:rFonts w:eastAsia="Times New Roman"/>
          <w:szCs w:val="24"/>
        </w:rPr>
        <w:t>,</w:t>
      </w:r>
      <w:r w:rsidRPr="006841AC">
        <w:rPr>
          <w:rFonts w:eastAsia="Times New Roman"/>
          <w:szCs w:val="24"/>
        </w:rPr>
        <w:t xml:space="preserve"> αυτό που με εντυπωσιάζει είναι ότι ενώ </w:t>
      </w:r>
      <w:r>
        <w:rPr>
          <w:rFonts w:eastAsia="Times New Roman"/>
          <w:szCs w:val="24"/>
        </w:rPr>
        <w:t xml:space="preserve">είστε </w:t>
      </w:r>
      <w:r w:rsidRPr="006841AC">
        <w:rPr>
          <w:rFonts w:eastAsia="Times New Roman"/>
          <w:szCs w:val="24"/>
        </w:rPr>
        <w:t>δάσκαλος</w:t>
      </w:r>
      <w:r>
        <w:rPr>
          <w:rFonts w:eastAsia="Times New Roman"/>
          <w:szCs w:val="24"/>
        </w:rPr>
        <w:t>,</w:t>
      </w:r>
      <w:r w:rsidRPr="006841AC">
        <w:rPr>
          <w:rFonts w:eastAsia="Times New Roman"/>
          <w:szCs w:val="24"/>
        </w:rPr>
        <w:t xml:space="preserve"> από ό</w:t>
      </w:r>
      <w:r>
        <w:rPr>
          <w:rFonts w:eastAsia="Times New Roman"/>
          <w:szCs w:val="24"/>
        </w:rPr>
        <w:t>,</w:t>
      </w:r>
      <w:r w:rsidRPr="006841AC">
        <w:rPr>
          <w:rFonts w:eastAsia="Times New Roman"/>
          <w:szCs w:val="24"/>
        </w:rPr>
        <w:t xml:space="preserve">τι έχω δει στο βιογραφικό </w:t>
      </w:r>
      <w:r>
        <w:rPr>
          <w:rFonts w:eastAsia="Times New Roman"/>
          <w:szCs w:val="24"/>
        </w:rPr>
        <w:t>σας,</w:t>
      </w:r>
      <w:r w:rsidRPr="006841AC">
        <w:rPr>
          <w:rFonts w:eastAsia="Times New Roman"/>
          <w:szCs w:val="24"/>
        </w:rPr>
        <w:t xml:space="preserve"> της μεθοδολογίας των επιστημών</w:t>
      </w:r>
      <w:r>
        <w:rPr>
          <w:rFonts w:eastAsia="Times New Roman"/>
          <w:szCs w:val="24"/>
        </w:rPr>
        <w:t>,</w:t>
      </w:r>
      <w:r w:rsidRPr="006841AC">
        <w:rPr>
          <w:rFonts w:eastAsia="Times New Roman"/>
          <w:szCs w:val="24"/>
        </w:rPr>
        <w:t xml:space="preserve"> της επιστημολογίας</w:t>
      </w:r>
      <w:r>
        <w:rPr>
          <w:rFonts w:eastAsia="Times New Roman"/>
          <w:szCs w:val="24"/>
        </w:rPr>
        <w:t>,</w:t>
      </w:r>
      <w:r w:rsidRPr="006841AC">
        <w:rPr>
          <w:rFonts w:eastAsia="Times New Roman"/>
          <w:szCs w:val="24"/>
        </w:rPr>
        <w:t xml:space="preserve"> της ιστορίας της επιστήμης και των ιδεών </w:t>
      </w:r>
      <w:r>
        <w:rPr>
          <w:rFonts w:eastAsia="Times New Roman"/>
          <w:szCs w:val="24"/>
        </w:rPr>
        <w:t>της,</w:t>
      </w:r>
      <w:r w:rsidRPr="006841AC">
        <w:rPr>
          <w:rFonts w:eastAsia="Times New Roman"/>
          <w:szCs w:val="24"/>
        </w:rPr>
        <w:t xml:space="preserve"> </w:t>
      </w:r>
      <w:r>
        <w:rPr>
          <w:rFonts w:eastAsia="Times New Roman"/>
          <w:szCs w:val="24"/>
        </w:rPr>
        <w:t>παρα</w:t>
      </w:r>
      <w:r w:rsidRPr="006841AC">
        <w:rPr>
          <w:rFonts w:eastAsia="Times New Roman"/>
          <w:szCs w:val="24"/>
        </w:rPr>
        <w:t xml:space="preserve">γνωρίζετε τη διδασκαλία ενός </w:t>
      </w:r>
      <w:r w:rsidRPr="006841AC">
        <w:rPr>
          <w:rFonts w:eastAsia="Times New Roman"/>
          <w:szCs w:val="24"/>
        </w:rPr>
        <w:lastRenderedPageBreak/>
        <w:t xml:space="preserve">πολύ μεγάλου </w:t>
      </w:r>
      <w:r>
        <w:rPr>
          <w:rFonts w:eastAsia="Times New Roman"/>
          <w:szCs w:val="24"/>
        </w:rPr>
        <w:t>σ</w:t>
      </w:r>
      <w:r w:rsidRPr="006841AC">
        <w:rPr>
          <w:rFonts w:eastAsia="Times New Roman"/>
          <w:szCs w:val="24"/>
        </w:rPr>
        <w:t>οφού</w:t>
      </w:r>
      <w:r>
        <w:rPr>
          <w:rFonts w:eastAsia="Times New Roman"/>
          <w:szCs w:val="24"/>
        </w:rPr>
        <w:t>,</w:t>
      </w:r>
      <w:r w:rsidRPr="006841AC">
        <w:rPr>
          <w:rFonts w:eastAsia="Times New Roman"/>
          <w:szCs w:val="24"/>
        </w:rPr>
        <w:t xml:space="preserve"> του </w:t>
      </w:r>
      <w:proofErr w:type="spellStart"/>
      <w:r w:rsidRPr="006841AC">
        <w:rPr>
          <w:rFonts w:eastAsia="Times New Roman"/>
          <w:szCs w:val="24"/>
        </w:rPr>
        <w:t>Γκαστόν</w:t>
      </w:r>
      <w:proofErr w:type="spellEnd"/>
      <w:r w:rsidRPr="006841AC">
        <w:rPr>
          <w:rFonts w:eastAsia="Times New Roman"/>
          <w:szCs w:val="24"/>
        </w:rPr>
        <w:t xml:space="preserve"> </w:t>
      </w:r>
      <w:proofErr w:type="spellStart"/>
      <w:r>
        <w:rPr>
          <w:rFonts w:eastAsia="Times New Roman"/>
          <w:szCs w:val="24"/>
        </w:rPr>
        <w:t>Μπασ</w:t>
      </w:r>
      <w:r w:rsidRPr="006841AC">
        <w:rPr>
          <w:rFonts w:eastAsia="Times New Roman"/>
          <w:szCs w:val="24"/>
        </w:rPr>
        <w:t>λάρ</w:t>
      </w:r>
      <w:proofErr w:type="spellEnd"/>
      <w:r>
        <w:rPr>
          <w:rFonts w:eastAsia="Times New Roman"/>
          <w:szCs w:val="24"/>
        </w:rPr>
        <w:t>,</w:t>
      </w:r>
      <w:r w:rsidRPr="006841AC">
        <w:rPr>
          <w:rFonts w:eastAsia="Times New Roman"/>
          <w:szCs w:val="24"/>
        </w:rPr>
        <w:t xml:space="preserve"> ο οποίος αυτό που έδωσε στην ανθρωπότητα</w:t>
      </w:r>
      <w:r>
        <w:rPr>
          <w:rFonts w:eastAsia="Times New Roman"/>
          <w:szCs w:val="24"/>
        </w:rPr>
        <w:t>,</w:t>
      </w:r>
      <w:r w:rsidRPr="006841AC">
        <w:rPr>
          <w:rFonts w:eastAsia="Times New Roman"/>
          <w:szCs w:val="24"/>
        </w:rPr>
        <w:t xml:space="preserve"> χωρίς να δηλώνει αριστερός</w:t>
      </w:r>
      <w:r>
        <w:rPr>
          <w:rFonts w:eastAsia="Times New Roman"/>
          <w:szCs w:val="24"/>
        </w:rPr>
        <w:t>,</w:t>
      </w:r>
      <w:r w:rsidRPr="006841AC">
        <w:rPr>
          <w:rFonts w:eastAsia="Times New Roman"/>
          <w:szCs w:val="24"/>
        </w:rPr>
        <w:t xml:space="preserve"> </w:t>
      </w:r>
      <w:r>
        <w:rPr>
          <w:rFonts w:eastAsia="Times New Roman"/>
          <w:szCs w:val="24"/>
        </w:rPr>
        <w:t>παρ’ όλο που, όπως γνωρίζετε, ξεκίνησε από υπάλληλος στα</w:t>
      </w:r>
      <w:r w:rsidRPr="006841AC">
        <w:rPr>
          <w:rFonts w:eastAsia="Times New Roman"/>
          <w:szCs w:val="24"/>
        </w:rPr>
        <w:t xml:space="preserve"> </w:t>
      </w:r>
      <w:r>
        <w:rPr>
          <w:rFonts w:eastAsia="Times New Roman"/>
          <w:szCs w:val="24"/>
        </w:rPr>
        <w:t>γ</w:t>
      </w:r>
      <w:r w:rsidRPr="006841AC">
        <w:rPr>
          <w:rFonts w:eastAsia="Times New Roman"/>
          <w:szCs w:val="24"/>
        </w:rPr>
        <w:t xml:space="preserve">αλλικά </w:t>
      </w:r>
      <w:r>
        <w:rPr>
          <w:rFonts w:eastAsia="Times New Roman"/>
          <w:szCs w:val="24"/>
        </w:rPr>
        <w:t>τ</w:t>
      </w:r>
      <w:r w:rsidRPr="006841AC">
        <w:rPr>
          <w:rFonts w:eastAsia="Times New Roman"/>
          <w:szCs w:val="24"/>
        </w:rPr>
        <w:t>αχυδρομεία</w:t>
      </w:r>
      <w:r>
        <w:rPr>
          <w:rFonts w:eastAsia="Times New Roman"/>
          <w:szCs w:val="24"/>
        </w:rPr>
        <w:t>, είναι ότι μας είπε πως υπάρχει μι</w:t>
      </w:r>
      <w:r>
        <w:rPr>
          <w:rFonts w:eastAsia="Times New Roman"/>
          <w:szCs w:val="24"/>
        </w:rPr>
        <w:t xml:space="preserve">α τεράστια αντίθεση μεταξύ του κοινού νου και του πανεπιστημιακού </w:t>
      </w:r>
      <w:r w:rsidRPr="006841AC">
        <w:rPr>
          <w:rFonts w:eastAsia="Times New Roman"/>
          <w:szCs w:val="24"/>
        </w:rPr>
        <w:t xml:space="preserve"> πνεύματος</w:t>
      </w:r>
      <w:r>
        <w:rPr>
          <w:rFonts w:eastAsia="Times New Roman"/>
          <w:szCs w:val="24"/>
        </w:rPr>
        <w:t>.</w:t>
      </w:r>
    </w:p>
    <w:p w14:paraId="6B14EE88" w14:textId="77777777" w:rsidR="004965E6" w:rsidRDefault="004D430C">
      <w:pPr>
        <w:spacing w:line="600" w:lineRule="auto"/>
        <w:ind w:firstLine="720"/>
        <w:jc w:val="both"/>
        <w:rPr>
          <w:rFonts w:eastAsia="Times New Roman"/>
          <w:szCs w:val="24"/>
        </w:rPr>
      </w:pPr>
      <w:r>
        <w:rPr>
          <w:rFonts w:eastAsia="Times New Roman"/>
          <w:szCs w:val="24"/>
        </w:rPr>
        <w:t>Το πανεπιστημιακό πνεύμα οφείλει να</w:t>
      </w:r>
      <w:r w:rsidRPr="006841AC">
        <w:rPr>
          <w:rFonts w:eastAsia="Times New Roman"/>
          <w:szCs w:val="24"/>
        </w:rPr>
        <w:t xml:space="preserve"> υπερβεί το</w:t>
      </w:r>
      <w:r>
        <w:rPr>
          <w:rFonts w:eastAsia="Times New Roman"/>
          <w:szCs w:val="24"/>
        </w:rPr>
        <w:t>ν κοινό νου, να κάνει τις αφαιρέσεις</w:t>
      </w:r>
      <w:r w:rsidRPr="006841AC">
        <w:rPr>
          <w:rFonts w:eastAsia="Times New Roman"/>
          <w:szCs w:val="24"/>
        </w:rPr>
        <w:t xml:space="preserve"> που επιβάλλεται</w:t>
      </w:r>
      <w:r>
        <w:rPr>
          <w:rFonts w:eastAsia="Times New Roman"/>
          <w:szCs w:val="24"/>
        </w:rPr>
        <w:t>,</w:t>
      </w:r>
      <w:r w:rsidRPr="006841AC">
        <w:rPr>
          <w:rFonts w:eastAsia="Times New Roman"/>
          <w:szCs w:val="24"/>
        </w:rPr>
        <w:t xml:space="preserve"> να μένει </w:t>
      </w:r>
      <w:r>
        <w:rPr>
          <w:rFonts w:eastAsia="Times New Roman"/>
          <w:szCs w:val="24"/>
        </w:rPr>
        <w:t xml:space="preserve">απαθές </w:t>
      </w:r>
      <w:r w:rsidRPr="006841AC">
        <w:rPr>
          <w:rFonts w:eastAsia="Times New Roman"/>
          <w:szCs w:val="24"/>
        </w:rPr>
        <w:t xml:space="preserve">στη διεκδίκηση των συντεχνιακών συμφερόντων και στις </w:t>
      </w:r>
      <w:r w:rsidRPr="006841AC">
        <w:rPr>
          <w:rFonts w:eastAsia="Times New Roman"/>
          <w:szCs w:val="24"/>
        </w:rPr>
        <w:t>απαιτήσεις της αυτοδιοίκησης</w:t>
      </w:r>
      <w:r>
        <w:rPr>
          <w:rFonts w:eastAsia="Times New Roman"/>
          <w:szCs w:val="24"/>
        </w:rPr>
        <w:t>,</w:t>
      </w:r>
      <w:r w:rsidRPr="006841AC">
        <w:rPr>
          <w:rFonts w:eastAsia="Times New Roman"/>
          <w:szCs w:val="24"/>
        </w:rPr>
        <w:t xml:space="preserve"> υπό την έννοια</w:t>
      </w:r>
      <w:r>
        <w:rPr>
          <w:rFonts w:eastAsia="Times New Roman"/>
          <w:szCs w:val="24"/>
        </w:rPr>
        <w:t>,</w:t>
      </w:r>
      <w:r w:rsidRPr="006841AC">
        <w:rPr>
          <w:rFonts w:eastAsia="Times New Roman"/>
          <w:szCs w:val="24"/>
        </w:rPr>
        <w:t xml:space="preserve"> βέβαια</w:t>
      </w:r>
      <w:r>
        <w:rPr>
          <w:rFonts w:eastAsia="Times New Roman"/>
          <w:szCs w:val="24"/>
        </w:rPr>
        <w:t>,</w:t>
      </w:r>
      <w:r w:rsidRPr="006841AC">
        <w:rPr>
          <w:rFonts w:eastAsia="Times New Roman"/>
          <w:szCs w:val="24"/>
        </w:rPr>
        <w:t xml:space="preserve"> της εξυπηρέτησης κάποιων συγκεκριμένων απαιτήσεων που έχουν σχέση με τη λειτουργία επιχειρήσεων εστίασης ή οτιδήποτε άλλο</w:t>
      </w:r>
      <w:r>
        <w:rPr>
          <w:rFonts w:eastAsia="Times New Roman"/>
          <w:szCs w:val="24"/>
        </w:rPr>
        <w:t>.</w:t>
      </w:r>
      <w:r w:rsidRPr="006841AC">
        <w:rPr>
          <w:rFonts w:eastAsia="Times New Roman"/>
          <w:szCs w:val="24"/>
        </w:rPr>
        <w:t xml:space="preserve"> </w:t>
      </w:r>
      <w:r>
        <w:rPr>
          <w:rFonts w:eastAsia="Times New Roman"/>
          <w:szCs w:val="24"/>
        </w:rPr>
        <w:t>Α</w:t>
      </w:r>
      <w:r w:rsidRPr="006841AC">
        <w:rPr>
          <w:rFonts w:eastAsia="Times New Roman"/>
          <w:szCs w:val="24"/>
        </w:rPr>
        <w:t>υτό</w:t>
      </w:r>
      <w:r>
        <w:rPr>
          <w:rFonts w:eastAsia="Times New Roman"/>
          <w:szCs w:val="24"/>
        </w:rPr>
        <w:t>,</w:t>
      </w:r>
      <w:r w:rsidRPr="006841AC">
        <w:rPr>
          <w:rFonts w:eastAsia="Times New Roman"/>
          <w:szCs w:val="24"/>
        </w:rPr>
        <w:t xml:space="preserve"> λοιπόν</w:t>
      </w:r>
      <w:r>
        <w:rPr>
          <w:rFonts w:eastAsia="Times New Roman"/>
          <w:szCs w:val="24"/>
        </w:rPr>
        <w:t>,</w:t>
      </w:r>
      <w:r w:rsidRPr="006841AC">
        <w:rPr>
          <w:rFonts w:eastAsia="Times New Roman"/>
          <w:szCs w:val="24"/>
        </w:rPr>
        <w:t xml:space="preserve"> το επιστημονικό πνεύμα είναι που πρέπει να έχει την επικράτει</w:t>
      </w:r>
      <w:r>
        <w:rPr>
          <w:rFonts w:eastAsia="Times New Roman"/>
          <w:szCs w:val="24"/>
        </w:rPr>
        <w:t xml:space="preserve">ά </w:t>
      </w:r>
      <w:r w:rsidRPr="006841AC">
        <w:rPr>
          <w:rFonts w:eastAsia="Times New Roman"/>
          <w:szCs w:val="24"/>
        </w:rPr>
        <w:t>το</w:t>
      </w:r>
      <w:r w:rsidRPr="006841AC">
        <w:rPr>
          <w:rFonts w:eastAsia="Times New Roman"/>
          <w:szCs w:val="24"/>
        </w:rPr>
        <w:t>υ στο πανεπιστήμιο του μέλλοντος και όχι ο κοινός νους</w:t>
      </w:r>
      <w:r>
        <w:rPr>
          <w:rFonts w:eastAsia="Times New Roman"/>
          <w:szCs w:val="24"/>
        </w:rPr>
        <w:t>,</w:t>
      </w:r>
      <w:r w:rsidRPr="006841AC">
        <w:rPr>
          <w:rFonts w:eastAsia="Times New Roman"/>
          <w:szCs w:val="24"/>
        </w:rPr>
        <w:t xml:space="preserve"> τ</w:t>
      </w:r>
      <w:r>
        <w:rPr>
          <w:rFonts w:eastAsia="Times New Roman"/>
          <w:szCs w:val="24"/>
        </w:rPr>
        <w:t>ο</w:t>
      </w:r>
      <w:r w:rsidRPr="006841AC">
        <w:rPr>
          <w:rFonts w:eastAsia="Times New Roman"/>
          <w:szCs w:val="24"/>
        </w:rPr>
        <w:t>ν οποί</w:t>
      </w:r>
      <w:r>
        <w:rPr>
          <w:rFonts w:eastAsia="Times New Roman"/>
          <w:szCs w:val="24"/>
        </w:rPr>
        <w:t>ο</w:t>
      </w:r>
      <w:r w:rsidRPr="006841AC">
        <w:rPr>
          <w:rFonts w:eastAsia="Times New Roman"/>
          <w:szCs w:val="24"/>
        </w:rPr>
        <w:t xml:space="preserve">ν </w:t>
      </w:r>
      <w:r>
        <w:rPr>
          <w:rFonts w:eastAsia="Times New Roman"/>
          <w:szCs w:val="24"/>
        </w:rPr>
        <w:t>ε</w:t>
      </w:r>
      <w:r w:rsidRPr="006841AC">
        <w:rPr>
          <w:rFonts w:eastAsia="Times New Roman"/>
          <w:szCs w:val="24"/>
        </w:rPr>
        <w:t>σείς υπηρετείτ</w:t>
      </w:r>
      <w:r>
        <w:rPr>
          <w:rFonts w:eastAsia="Times New Roman"/>
          <w:szCs w:val="24"/>
        </w:rPr>
        <w:t>ε</w:t>
      </w:r>
      <w:r w:rsidRPr="006841AC">
        <w:rPr>
          <w:rFonts w:eastAsia="Times New Roman"/>
          <w:szCs w:val="24"/>
        </w:rPr>
        <w:t xml:space="preserve"> με την πιο αριστερή εκδοχή του</w:t>
      </w:r>
      <w:r>
        <w:rPr>
          <w:rFonts w:eastAsia="Times New Roman"/>
          <w:szCs w:val="24"/>
        </w:rPr>
        <w:t>.</w:t>
      </w:r>
    </w:p>
    <w:p w14:paraId="6B14EE89" w14:textId="77777777" w:rsidR="004965E6" w:rsidRDefault="004D430C">
      <w:pPr>
        <w:spacing w:line="600" w:lineRule="auto"/>
        <w:ind w:firstLine="720"/>
        <w:jc w:val="both"/>
        <w:rPr>
          <w:rFonts w:eastAsia="Times New Roman"/>
          <w:szCs w:val="24"/>
        </w:rPr>
      </w:pPr>
      <w:r w:rsidRPr="006841AC">
        <w:rPr>
          <w:rFonts w:eastAsia="Times New Roman"/>
          <w:szCs w:val="24"/>
        </w:rPr>
        <w:t>Γι</w:t>
      </w:r>
      <w:r>
        <w:rPr>
          <w:rFonts w:eastAsia="Times New Roman"/>
          <w:szCs w:val="24"/>
        </w:rPr>
        <w:t xml:space="preserve">’ </w:t>
      </w:r>
      <w:r w:rsidRPr="006841AC">
        <w:rPr>
          <w:rFonts w:eastAsia="Times New Roman"/>
          <w:szCs w:val="24"/>
        </w:rPr>
        <w:t>αυτό</w:t>
      </w:r>
      <w:r>
        <w:rPr>
          <w:rFonts w:eastAsia="Times New Roman"/>
          <w:szCs w:val="24"/>
        </w:rPr>
        <w:t>,</w:t>
      </w:r>
      <w:r w:rsidRPr="006841AC">
        <w:rPr>
          <w:rFonts w:eastAsia="Times New Roman"/>
          <w:szCs w:val="24"/>
        </w:rPr>
        <w:t xml:space="preserve"> λοιπόν</w:t>
      </w:r>
      <w:r>
        <w:rPr>
          <w:rFonts w:eastAsia="Times New Roman"/>
          <w:szCs w:val="24"/>
        </w:rPr>
        <w:t>,</w:t>
      </w:r>
      <w:r w:rsidRPr="006841AC">
        <w:rPr>
          <w:rFonts w:eastAsia="Times New Roman"/>
          <w:szCs w:val="24"/>
        </w:rPr>
        <w:t xml:space="preserve"> </w:t>
      </w:r>
      <w:r>
        <w:rPr>
          <w:rFonts w:eastAsia="Times New Roman"/>
          <w:szCs w:val="24"/>
        </w:rPr>
        <w:t>θ</w:t>
      </w:r>
      <w:r w:rsidRPr="006841AC">
        <w:rPr>
          <w:rFonts w:eastAsia="Times New Roman"/>
          <w:szCs w:val="24"/>
        </w:rPr>
        <w:t xml:space="preserve">α μου επιτρέψετε εδώ να σας πω </w:t>
      </w:r>
      <w:r>
        <w:rPr>
          <w:rFonts w:eastAsia="Times New Roman"/>
          <w:szCs w:val="24"/>
        </w:rPr>
        <w:t>ότι αυτό το νομοσχέδιο,</w:t>
      </w:r>
      <w:r w:rsidRPr="006841AC">
        <w:rPr>
          <w:rFonts w:eastAsia="Times New Roman"/>
          <w:szCs w:val="24"/>
        </w:rPr>
        <w:t xml:space="preserve"> αν </w:t>
      </w:r>
      <w:r>
        <w:rPr>
          <w:rFonts w:eastAsia="Times New Roman"/>
          <w:szCs w:val="24"/>
        </w:rPr>
        <w:t>πράγματι τιμάτε την</w:t>
      </w:r>
      <w:r w:rsidRPr="006841AC">
        <w:rPr>
          <w:rFonts w:eastAsia="Times New Roman"/>
          <w:szCs w:val="24"/>
        </w:rPr>
        <w:t xml:space="preserve"> αποστολή </w:t>
      </w:r>
      <w:r>
        <w:rPr>
          <w:rFonts w:eastAsia="Times New Roman"/>
          <w:szCs w:val="24"/>
        </w:rPr>
        <w:t>σας,</w:t>
      </w:r>
      <w:r w:rsidRPr="006841AC">
        <w:rPr>
          <w:rFonts w:eastAsia="Times New Roman"/>
          <w:szCs w:val="24"/>
        </w:rPr>
        <w:t xml:space="preserve"> </w:t>
      </w:r>
      <w:r>
        <w:rPr>
          <w:rFonts w:eastAsia="Times New Roman"/>
          <w:szCs w:val="24"/>
        </w:rPr>
        <w:t>ω</w:t>
      </w:r>
      <w:r w:rsidRPr="006841AC">
        <w:rPr>
          <w:rFonts w:eastAsia="Times New Roman"/>
          <w:szCs w:val="24"/>
        </w:rPr>
        <w:t>ς επιστήμον</w:t>
      </w:r>
      <w:r>
        <w:rPr>
          <w:rFonts w:eastAsia="Times New Roman"/>
          <w:szCs w:val="24"/>
        </w:rPr>
        <w:t>ο</w:t>
      </w:r>
      <w:r w:rsidRPr="006841AC">
        <w:rPr>
          <w:rFonts w:eastAsia="Times New Roman"/>
          <w:szCs w:val="24"/>
        </w:rPr>
        <w:t>ς</w:t>
      </w:r>
      <w:r>
        <w:rPr>
          <w:rFonts w:eastAsia="Times New Roman"/>
          <w:szCs w:val="24"/>
        </w:rPr>
        <w:t>,</w:t>
      </w:r>
      <w:r w:rsidRPr="006841AC">
        <w:rPr>
          <w:rFonts w:eastAsia="Times New Roman"/>
          <w:szCs w:val="24"/>
        </w:rPr>
        <w:t xml:space="preserve"> ως </w:t>
      </w:r>
      <w:r>
        <w:rPr>
          <w:rFonts w:eastAsia="Times New Roman"/>
          <w:szCs w:val="24"/>
        </w:rPr>
        <w:t>π</w:t>
      </w:r>
      <w:r w:rsidRPr="006841AC">
        <w:rPr>
          <w:rFonts w:eastAsia="Times New Roman"/>
          <w:szCs w:val="24"/>
        </w:rPr>
        <w:t>ανεπιστημ</w:t>
      </w:r>
      <w:r w:rsidRPr="006841AC">
        <w:rPr>
          <w:rFonts w:eastAsia="Times New Roman"/>
          <w:szCs w:val="24"/>
        </w:rPr>
        <w:t>ιακού δασκάλου και ως πολιτικ</w:t>
      </w:r>
      <w:r>
        <w:rPr>
          <w:rFonts w:eastAsia="Times New Roman"/>
          <w:szCs w:val="24"/>
        </w:rPr>
        <w:t>ού</w:t>
      </w:r>
      <w:r w:rsidRPr="006841AC">
        <w:rPr>
          <w:rFonts w:eastAsia="Times New Roman"/>
          <w:szCs w:val="24"/>
        </w:rPr>
        <w:t xml:space="preserve"> </w:t>
      </w:r>
      <w:r>
        <w:rPr>
          <w:rFonts w:eastAsia="Times New Roman"/>
          <w:szCs w:val="24"/>
        </w:rPr>
        <w:lastRenderedPageBreak/>
        <w:t xml:space="preserve">που έχει την απαίτηση </w:t>
      </w:r>
      <w:r w:rsidRPr="006841AC">
        <w:rPr>
          <w:rFonts w:eastAsia="Times New Roman"/>
          <w:szCs w:val="24"/>
        </w:rPr>
        <w:t>η Νέ</w:t>
      </w:r>
      <w:r>
        <w:rPr>
          <w:rFonts w:eastAsia="Times New Roman"/>
          <w:szCs w:val="24"/>
        </w:rPr>
        <w:t xml:space="preserve">α Δημοκρατία να παρακολουθήσει τη νέα κουλτούρα της πολιτικής </w:t>
      </w:r>
      <w:r w:rsidRPr="006841AC">
        <w:rPr>
          <w:rFonts w:eastAsia="Times New Roman"/>
          <w:szCs w:val="24"/>
        </w:rPr>
        <w:t xml:space="preserve">που </w:t>
      </w:r>
      <w:r>
        <w:rPr>
          <w:rFonts w:eastAsia="Times New Roman"/>
          <w:szCs w:val="24"/>
        </w:rPr>
        <w:t>φέρνετε σε αυτή την Αίθουσα,</w:t>
      </w:r>
      <w:r w:rsidRPr="006841AC">
        <w:rPr>
          <w:rFonts w:eastAsia="Times New Roman"/>
          <w:szCs w:val="24"/>
        </w:rPr>
        <w:t xml:space="preserve"> </w:t>
      </w:r>
      <w:r>
        <w:rPr>
          <w:rFonts w:eastAsia="Times New Roman"/>
          <w:szCs w:val="24"/>
        </w:rPr>
        <w:t xml:space="preserve">πρέπει να το πάρετε πίσω. </w:t>
      </w:r>
    </w:p>
    <w:p w14:paraId="6B14EE8A" w14:textId="77777777" w:rsidR="004965E6" w:rsidRDefault="004D430C">
      <w:pPr>
        <w:spacing w:line="600" w:lineRule="auto"/>
        <w:ind w:firstLine="720"/>
        <w:jc w:val="both"/>
        <w:rPr>
          <w:rFonts w:eastAsia="Times New Roman"/>
          <w:szCs w:val="24"/>
        </w:rPr>
      </w:pPr>
      <w:r>
        <w:rPr>
          <w:rFonts w:eastAsia="Times New Roman"/>
          <w:szCs w:val="24"/>
        </w:rPr>
        <w:t>Θα σας πω ακόμα δύο-</w:t>
      </w:r>
      <w:r w:rsidRPr="006841AC">
        <w:rPr>
          <w:rFonts w:eastAsia="Times New Roman"/>
          <w:szCs w:val="24"/>
        </w:rPr>
        <w:t xml:space="preserve">τρία σημεία στα οποία </w:t>
      </w:r>
      <w:r>
        <w:rPr>
          <w:rFonts w:eastAsia="Times New Roman"/>
          <w:szCs w:val="24"/>
        </w:rPr>
        <w:t xml:space="preserve">πλέον </w:t>
      </w:r>
      <w:r w:rsidRPr="006841AC">
        <w:rPr>
          <w:rFonts w:eastAsia="Times New Roman"/>
          <w:szCs w:val="24"/>
        </w:rPr>
        <w:t>και ο πιο απλός πολίτης αυτή</w:t>
      </w:r>
      <w:r w:rsidRPr="006841AC">
        <w:rPr>
          <w:rFonts w:eastAsia="Times New Roman"/>
          <w:szCs w:val="24"/>
        </w:rPr>
        <w:t>ς της χώρας αντιδρά κι εξεγείρεται</w:t>
      </w:r>
      <w:r>
        <w:rPr>
          <w:rFonts w:eastAsia="Times New Roman"/>
          <w:szCs w:val="24"/>
        </w:rPr>
        <w:t>.</w:t>
      </w:r>
      <w:r w:rsidRPr="006841AC">
        <w:rPr>
          <w:rFonts w:eastAsia="Times New Roman"/>
          <w:szCs w:val="24"/>
        </w:rPr>
        <w:t xml:space="preserve"> </w:t>
      </w:r>
      <w:r>
        <w:rPr>
          <w:rFonts w:eastAsia="Times New Roman"/>
          <w:szCs w:val="24"/>
        </w:rPr>
        <w:t xml:space="preserve">Κάνετε </w:t>
      </w:r>
      <w:r w:rsidRPr="006841AC">
        <w:rPr>
          <w:rFonts w:eastAsia="Times New Roman"/>
          <w:szCs w:val="24"/>
        </w:rPr>
        <w:t xml:space="preserve">κάτι το οποίο είναι ανεπίτρεπτο και από τη νομολογία του Συμβουλίου </w:t>
      </w:r>
      <w:r>
        <w:rPr>
          <w:rFonts w:eastAsia="Times New Roman"/>
          <w:szCs w:val="24"/>
        </w:rPr>
        <w:t xml:space="preserve">της </w:t>
      </w:r>
      <w:r w:rsidRPr="006841AC">
        <w:rPr>
          <w:rFonts w:eastAsia="Times New Roman"/>
          <w:szCs w:val="24"/>
        </w:rPr>
        <w:t>Επικρατείας και από το άρθρο 16 του Συντάγματος</w:t>
      </w:r>
      <w:r>
        <w:rPr>
          <w:rFonts w:eastAsia="Times New Roman"/>
          <w:szCs w:val="24"/>
        </w:rPr>
        <w:t>. Καταργείτε</w:t>
      </w:r>
      <w:r w:rsidRPr="006841AC">
        <w:rPr>
          <w:rFonts w:eastAsia="Times New Roman"/>
          <w:szCs w:val="24"/>
        </w:rPr>
        <w:t xml:space="preserve"> ιδρύματα της </w:t>
      </w:r>
      <w:r>
        <w:rPr>
          <w:rFonts w:eastAsia="Times New Roman"/>
          <w:szCs w:val="24"/>
        </w:rPr>
        <w:t>α</w:t>
      </w:r>
      <w:r w:rsidRPr="006841AC">
        <w:rPr>
          <w:rFonts w:eastAsia="Times New Roman"/>
          <w:szCs w:val="24"/>
        </w:rPr>
        <w:t xml:space="preserve">νώτατης </w:t>
      </w:r>
      <w:r>
        <w:rPr>
          <w:rFonts w:eastAsia="Times New Roman"/>
          <w:szCs w:val="24"/>
        </w:rPr>
        <w:t>ε</w:t>
      </w:r>
      <w:r w:rsidRPr="006841AC">
        <w:rPr>
          <w:rFonts w:eastAsia="Times New Roman"/>
          <w:szCs w:val="24"/>
        </w:rPr>
        <w:t xml:space="preserve">κπαίδευσης </w:t>
      </w:r>
      <w:r>
        <w:rPr>
          <w:rFonts w:eastAsia="Times New Roman"/>
          <w:szCs w:val="24"/>
        </w:rPr>
        <w:t>του</w:t>
      </w:r>
      <w:r w:rsidRPr="006841AC">
        <w:rPr>
          <w:rFonts w:eastAsia="Times New Roman"/>
          <w:szCs w:val="24"/>
        </w:rPr>
        <w:t xml:space="preserve"> τεχνολογικού τομέα και αυτό που απομένει λέ</w:t>
      </w:r>
      <w:r w:rsidRPr="006841AC">
        <w:rPr>
          <w:rFonts w:eastAsia="Times New Roman"/>
          <w:szCs w:val="24"/>
        </w:rPr>
        <w:t xml:space="preserve">τε </w:t>
      </w:r>
      <w:r>
        <w:rPr>
          <w:rFonts w:eastAsia="Times New Roman"/>
          <w:szCs w:val="24"/>
        </w:rPr>
        <w:t xml:space="preserve">ότι </w:t>
      </w:r>
      <w:r w:rsidRPr="006841AC">
        <w:rPr>
          <w:rFonts w:eastAsia="Times New Roman"/>
          <w:szCs w:val="24"/>
        </w:rPr>
        <w:t>το εντάσσετ</w:t>
      </w:r>
      <w:r>
        <w:rPr>
          <w:rFonts w:eastAsia="Times New Roman"/>
          <w:szCs w:val="24"/>
        </w:rPr>
        <w:t xml:space="preserve">ε </w:t>
      </w:r>
      <w:r w:rsidRPr="006841AC">
        <w:rPr>
          <w:rFonts w:eastAsia="Times New Roman"/>
          <w:szCs w:val="24"/>
        </w:rPr>
        <w:t>στα</w:t>
      </w:r>
      <w:r>
        <w:rPr>
          <w:rFonts w:eastAsia="Times New Roman"/>
          <w:szCs w:val="24"/>
        </w:rPr>
        <w:t xml:space="preserve"> πανεπιστημιακά </w:t>
      </w:r>
      <w:r w:rsidRPr="006841AC">
        <w:rPr>
          <w:rFonts w:eastAsia="Times New Roman"/>
          <w:szCs w:val="24"/>
        </w:rPr>
        <w:t>ιδρύματα της Αθήνας</w:t>
      </w:r>
      <w:r>
        <w:rPr>
          <w:rFonts w:eastAsia="Times New Roman"/>
          <w:szCs w:val="24"/>
        </w:rPr>
        <w:t>,</w:t>
      </w:r>
      <w:r w:rsidRPr="006841AC">
        <w:rPr>
          <w:rFonts w:eastAsia="Times New Roman"/>
          <w:szCs w:val="24"/>
        </w:rPr>
        <w:t xml:space="preserve"> της Θεσσαλίας και του Γεωπονικού Πανεπιστημίου</w:t>
      </w:r>
      <w:r>
        <w:rPr>
          <w:rFonts w:eastAsia="Times New Roman"/>
          <w:szCs w:val="24"/>
        </w:rPr>
        <w:t>.</w:t>
      </w:r>
    </w:p>
    <w:p w14:paraId="6B14EE8B" w14:textId="77777777" w:rsidR="004965E6" w:rsidRDefault="004D430C">
      <w:pPr>
        <w:spacing w:line="600" w:lineRule="auto"/>
        <w:ind w:firstLine="720"/>
        <w:jc w:val="both"/>
        <w:rPr>
          <w:rFonts w:eastAsia="Times New Roman"/>
          <w:szCs w:val="24"/>
        </w:rPr>
      </w:pPr>
      <w:r>
        <w:rPr>
          <w:rFonts w:eastAsia="Times New Roman"/>
          <w:szCs w:val="24"/>
        </w:rPr>
        <w:t>Α</w:t>
      </w:r>
      <w:r w:rsidRPr="006841AC">
        <w:rPr>
          <w:rFonts w:eastAsia="Times New Roman"/>
          <w:szCs w:val="24"/>
        </w:rPr>
        <w:t>λήθεια</w:t>
      </w:r>
      <w:r>
        <w:rPr>
          <w:rFonts w:eastAsia="Times New Roman"/>
          <w:szCs w:val="24"/>
        </w:rPr>
        <w:t>,</w:t>
      </w:r>
      <w:r w:rsidRPr="006841AC">
        <w:rPr>
          <w:rFonts w:eastAsia="Times New Roman"/>
          <w:szCs w:val="24"/>
        </w:rPr>
        <w:t xml:space="preserve"> αυτό που εντάσσετ</w:t>
      </w:r>
      <w:r>
        <w:rPr>
          <w:rFonts w:eastAsia="Times New Roman"/>
          <w:szCs w:val="24"/>
        </w:rPr>
        <w:t>ε</w:t>
      </w:r>
      <w:r w:rsidRPr="006841AC">
        <w:rPr>
          <w:rFonts w:eastAsia="Times New Roman"/>
          <w:szCs w:val="24"/>
        </w:rPr>
        <w:t xml:space="preserve"> τι είναι</w:t>
      </w:r>
      <w:r>
        <w:rPr>
          <w:rFonts w:eastAsia="Times New Roman"/>
          <w:szCs w:val="24"/>
        </w:rPr>
        <w:t>,</w:t>
      </w:r>
      <w:r w:rsidRPr="006841AC">
        <w:rPr>
          <w:rFonts w:eastAsia="Times New Roman"/>
          <w:szCs w:val="24"/>
        </w:rPr>
        <w:t xml:space="preserve"> τα ερείπια του</w:t>
      </w:r>
      <w:r>
        <w:rPr>
          <w:rFonts w:eastAsia="Times New Roman"/>
          <w:szCs w:val="24"/>
        </w:rPr>
        <w:t>ς</w:t>
      </w:r>
      <w:r w:rsidRPr="006841AC">
        <w:rPr>
          <w:rFonts w:eastAsia="Times New Roman"/>
          <w:szCs w:val="24"/>
        </w:rPr>
        <w:t xml:space="preserve"> τα θεσμικά</w:t>
      </w:r>
      <w:r>
        <w:rPr>
          <w:rFonts w:eastAsia="Times New Roman"/>
          <w:szCs w:val="24"/>
        </w:rPr>
        <w:t>;</w:t>
      </w:r>
      <w:r w:rsidRPr="006841AC">
        <w:rPr>
          <w:rFonts w:eastAsia="Times New Roman"/>
          <w:szCs w:val="24"/>
        </w:rPr>
        <w:t xml:space="preserve"> </w:t>
      </w:r>
      <w:r>
        <w:rPr>
          <w:rFonts w:eastAsia="Times New Roman"/>
          <w:szCs w:val="24"/>
        </w:rPr>
        <w:t>Πώς τελικά εξηγείτε τ</w:t>
      </w:r>
      <w:r w:rsidRPr="006841AC">
        <w:rPr>
          <w:rFonts w:eastAsia="Times New Roman"/>
          <w:szCs w:val="24"/>
        </w:rPr>
        <w:t xml:space="preserve">ο γεγονός ότι εκεί που καταργούνται αυτά τα τεχνολογικά </w:t>
      </w:r>
      <w:r w:rsidRPr="006841AC">
        <w:rPr>
          <w:rFonts w:eastAsia="Times New Roman"/>
          <w:szCs w:val="24"/>
        </w:rPr>
        <w:t>ιδρύματα πηγαίνει και γίνεται κατάληψη από τρία πανεπιστημιακά ιδρύματα</w:t>
      </w:r>
      <w:r>
        <w:rPr>
          <w:rFonts w:eastAsia="Times New Roman"/>
          <w:szCs w:val="24"/>
        </w:rPr>
        <w:t>,</w:t>
      </w:r>
      <w:r w:rsidRPr="006841AC">
        <w:rPr>
          <w:rFonts w:eastAsia="Times New Roman"/>
          <w:szCs w:val="24"/>
        </w:rPr>
        <w:t xml:space="preserve"> το Γεωπονικό και το ΕΚΠΑ</w:t>
      </w:r>
      <w:r>
        <w:rPr>
          <w:rFonts w:eastAsia="Times New Roman"/>
          <w:szCs w:val="24"/>
        </w:rPr>
        <w:t>,</w:t>
      </w:r>
      <w:r w:rsidRPr="006841AC">
        <w:rPr>
          <w:rFonts w:eastAsia="Times New Roman"/>
          <w:szCs w:val="24"/>
        </w:rPr>
        <w:t xml:space="preserve"> παραδείγματος χάρ</w:t>
      </w:r>
      <w:r>
        <w:rPr>
          <w:rFonts w:eastAsia="Times New Roman"/>
          <w:szCs w:val="24"/>
        </w:rPr>
        <w:t>ιν</w:t>
      </w:r>
      <w:r>
        <w:rPr>
          <w:rFonts w:eastAsia="Times New Roman"/>
          <w:szCs w:val="24"/>
        </w:rPr>
        <w:t>,</w:t>
      </w:r>
      <w:r w:rsidRPr="006841AC">
        <w:rPr>
          <w:rFonts w:eastAsia="Times New Roman"/>
          <w:szCs w:val="24"/>
        </w:rPr>
        <w:t xml:space="preserve"> στα Ψαχνά της Εύβοιας</w:t>
      </w:r>
      <w:r>
        <w:rPr>
          <w:rFonts w:eastAsia="Times New Roman"/>
          <w:szCs w:val="24"/>
        </w:rPr>
        <w:t>;</w:t>
      </w:r>
      <w:r w:rsidRPr="006841AC">
        <w:rPr>
          <w:rFonts w:eastAsia="Times New Roman"/>
          <w:szCs w:val="24"/>
        </w:rPr>
        <w:t xml:space="preserve"> </w:t>
      </w:r>
      <w:r>
        <w:rPr>
          <w:rFonts w:eastAsia="Times New Roman"/>
          <w:szCs w:val="24"/>
        </w:rPr>
        <w:t>Α</w:t>
      </w:r>
      <w:r w:rsidRPr="006841AC">
        <w:rPr>
          <w:rFonts w:eastAsia="Times New Roman"/>
          <w:szCs w:val="24"/>
        </w:rPr>
        <w:t xml:space="preserve">υτό </w:t>
      </w:r>
      <w:r>
        <w:rPr>
          <w:rFonts w:eastAsia="Times New Roman"/>
          <w:szCs w:val="24"/>
        </w:rPr>
        <w:t>π</w:t>
      </w:r>
      <w:r w:rsidRPr="006841AC">
        <w:rPr>
          <w:rFonts w:eastAsia="Times New Roman"/>
          <w:szCs w:val="24"/>
        </w:rPr>
        <w:t>ώς</w:t>
      </w:r>
      <w:r>
        <w:rPr>
          <w:rFonts w:eastAsia="Times New Roman"/>
          <w:szCs w:val="24"/>
        </w:rPr>
        <w:t xml:space="preserve"> το</w:t>
      </w:r>
      <w:r w:rsidRPr="006841AC">
        <w:rPr>
          <w:rFonts w:eastAsia="Times New Roman"/>
          <w:szCs w:val="24"/>
        </w:rPr>
        <w:t xml:space="preserve"> αιτιολογείτ</w:t>
      </w:r>
      <w:r>
        <w:rPr>
          <w:rFonts w:eastAsia="Times New Roman"/>
          <w:szCs w:val="24"/>
        </w:rPr>
        <w:t xml:space="preserve">ε </w:t>
      </w:r>
      <w:r w:rsidRPr="006841AC">
        <w:rPr>
          <w:rFonts w:eastAsia="Times New Roman"/>
          <w:szCs w:val="24"/>
        </w:rPr>
        <w:t>και π</w:t>
      </w:r>
      <w:r>
        <w:rPr>
          <w:rFonts w:eastAsia="Times New Roman"/>
          <w:szCs w:val="24"/>
        </w:rPr>
        <w:t>ώ</w:t>
      </w:r>
      <w:r w:rsidRPr="006841AC">
        <w:rPr>
          <w:rFonts w:eastAsia="Times New Roman"/>
          <w:szCs w:val="24"/>
        </w:rPr>
        <w:t>ς το τεκμηριώνετ</w:t>
      </w:r>
      <w:r>
        <w:rPr>
          <w:rFonts w:eastAsia="Times New Roman"/>
          <w:szCs w:val="24"/>
        </w:rPr>
        <w:t>ε;</w:t>
      </w:r>
      <w:r w:rsidRPr="006841AC">
        <w:rPr>
          <w:rFonts w:eastAsia="Times New Roman"/>
          <w:szCs w:val="24"/>
        </w:rPr>
        <w:t xml:space="preserve"> </w:t>
      </w:r>
    </w:p>
    <w:p w14:paraId="6B14EE8C" w14:textId="77777777" w:rsidR="004965E6" w:rsidRDefault="004D430C">
      <w:pPr>
        <w:spacing w:line="600" w:lineRule="auto"/>
        <w:ind w:firstLine="720"/>
        <w:jc w:val="both"/>
        <w:rPr>
          <w:rFonts w:eastAsia="Times New Roman"/>
          <w:szCs w:val="24"/>
        </w:rPr>
      </w:pPr>
      <w:r>
        <w:rPr>
          <w:rFonts w:eastAsia="Times New Roman"/>
          <w:szCs w:val="24"/>
        </w:rPr>
        <w:lastRenderedPageBreak/>
        <w:t>Γ</w:t>
      </w:r>
      <w:r w:rsidRPr="006841AC">
        <w:rPr>
          <w:rFonts w:eastAsia="Times New Roman"/>
          <w:szCs w:val="24"/>
        </w:rPr>
        <w:t xml:space="preserve">ιατί αύριο που θα πάει κάποιος στο </w:t>
      </w:r>
      <w:r>
        <w:rPr>
          <w:rFonts w:eastAsia="Times New Roman"/>
          <w:szCs w:val="24"/>
        </w:rPr>
        <w:t>Σ</w:t>
      </w:r>
      <w:r w:rsidRPr="006841AC">
        <w:rPr>
          <w:rFonts w:eastAsia="Times New Roman"/>
          <w:szCs w:val="24"/>
        </w:rPr>
        <w:t xml:space="preserve">υμβούλιο της </w:t>
      </w:r>
      <w:r>
        <w:rPr>
          <w:rFonts w:eastAsia="Times New Roman"/>
          <w:szCs w:val="24"/>
        </w:rPr>
        <w:t>Ε</w:t>
      </w:r>
      <w:r w:rsidRPr="006841AC">
        <w:rPr>
          <w:rFonts w:eastAsia="Times New Roman"/>
          <w:szCs w:val="24"/>
        </w:rPr>
        <w:t>πικρατείας</w:t>
      </w:r>
      <w:r>
        <w:rPr>
          <w:rFonts w:eastAsia="Times New Roman"/>
          <w:szCs w:val="24"/>
        </w:rPr>
        <w:t>,</w:t>
      </w:r>
      <w:r w:rsidRPr="006841AC">
        <w:rPr>
          <w:rFonts w:eastAsia="Times New Roman"/>
          <w:szCs w:val="24"/>
        </w:rPr>
        <w:t xml:space="preserve"> ειδικά γι</w:t>
      </w:r>
      <w:r>
        <w:rPr>
          <w:rFonts w:eastAsia="Times New Roman"/>
          <w:szCs w:val="24"/>
        </w:rPr>
        <w:t>’</w:t>
      </w:r>
      <w:r w:rsidRPr="006841AC">
        <w:rPr>
          <w:rFonts w:eastAsia="Times New Roman"/>
          <w:szCs w:val="24"/>
        </w:rPr>
        <w:t xml:space="preserve"> αυτό σας το λέει η Επιστημονική Επιτροπή</w:t>
      </w:r>
      <w:r>
        <w:rPr>
          <w:rFonts w:eastAsia="Times New Roman"/>
          <w:szCs w:val="24"/>
        </w:rPr>
        <w:t>,</w:t>
      </w:r>
      <w:r w:rsidRPr="006841AC">
        <w:rPr>
          <w:rFonts w:eastAsia="Times New Roman"/>
          <w:szCs w:val="24"/>
        </w:rPr>
        <w:t xml:space="preserve"> χρειάζεται ειδική τεκμηρίωση</w:t>
      </w:r>
      <w:r>
        <w:rPr>
          <w:rFonts w:eastAsia="Times New Roman"/>
          <w:szCs w:val="24"/>
        </w:rPr>
        <w:t>.</w:t>
      </w:r>
      <w:r w:rsidRPr="006841AC">
        <w:rPr>
          <w:rFonts w:eastAsia="Times New Roman"/>
          <w:szCs w:val="24"/>
        </w:rPr>
        <w:t xml:space="preserve"> </w:t>
      </w:r>
      <w:r>
        <w:rPr>
          <w:rFonts w:eastAsia="Times New Roman"/>
          <w:szCs w:val="24"/>
        </w:rPr>
        <w:t>Α</w:t>
      </w:r>
      <w:r w:rsidRPr="006841AC">
        <w:rPr>
          <w:rFonts w:eastAsia="Times New Roman"/>
          <w:szCs w:val="24"/>
        </w:rPr>
        <w:t>υτή την τεκμηρίωση δεν φροντίσατε να την πάρετε</w:t>
      </w:r>
      <w:r>
        <w:rPr>
          <w:rFonts w:eastAsia="Times New Roman"/>
          <w:szCs w:val="24"/>
        </w:rPr>
        <w:t>,</w:t>
      </w:r>
      <w:r w:rsidRPr="006841AC">
        <w:rPr>
          <w:rFonts w:eastAsia="Times New Roman"/>
          <w:szCs w:val="24"/>
        </w:rPr>
        <w:t xml:space="preserve"> από τις εκθέσεις τουλάχιστον της Ανεξάρτητης Αρχής </w:t>
      </w:r>
      <w:r>
        <w:rPr>
          <w:rFonts w:eastAsia="Times New Roman"/>
          <w:szCs w:val="24"/>
        </w:rPr>
        <w:t>Δ</w:t>
      </w:r>
      <w:r w:rsidRPr="006841AC">
        <w:rPr>
          <w:rFonts w:eastAsia="Times New Roman"/>
          <w:szCs w:val="24"/>
        </w:rPr>
        <w:t xml:space="preserve">ιασφάλισης της </w:t>
      </w:r>
      <w:r>
        <w:rPr>
          <w:rFonts w:eastAsia="Times New Roman"/>
          <w:szCs w:val="24"/>
        </w:rPr>
        <w:t>Π</w:t>
      </w:r>
      <w:r w:rsidRPr="006841AC">
        <w:rPr>
          <w:rFonts w:eastAsia="Times New Roman"/>
          <w:szCs w:val="24"/>
        </w:rPr>
        <w:t xml:space="preserve">οιότητας των </w:t>
      </w:r>
      <w:r>
        <w:rPr>
          <w:rFonts w:eastAsia="Times New Roman"/>
          <w:szCs w:val="24"/>
        </w:rPr>
        <w:t>Π</w:t>
      </w:r>
      <w:r w:rsidRPr="006841AC">
        <w:rPr>
          <w:rFonts w:eastAsia="Times New Roman"/>
          <w:szCs w:val="24"/>
        </w:rPr>
        <w:t>ανεπιστημίων</w:t>
      </w:r>
      <w:r>
        <w:rPr>
          <w:rFonts w:eastAsia="Times New Roman"/>
          <w:szCs w:val="24"/>
        </w:rPr>
        <w:t>,</w:t>
      </w:r>
      <w:r w:rsidRPr="006841AC">
        <w:rPr>
          <w:rFonts w:eastAsia="Times New Roman"/>
          <w:szCs w:val="24"/>
        </w:rPr>
        <w:t xml:space="preserve"> που είσ</w:t>
      </w:r>
      <w:r>
        <w:rPr>
          <w:rFonts w:eastAsia="Times New Roman"/>
          <w:szCs w:val="24"/>
        </w:rPr>
        <w:t>τε</w:t>
      </w:r>
      <w:r w:rsidRPr="006841AC">
        <w:rPr>
          <w:rFonts w:eastAsia="Times New Roman"/>
          <w:szCs w:val="24"/>
        </w:rPr>
        <w:t xml:space="preserve"> υποχρεωμένο</w:t>
      </w:r>
      <w:r>
        <w:rPr>
          <w:rFonts w:eastAsia="Times New Roman"/>
          <w:szCs w:val="24"/>
        </w:rPr>
        <w:t xml:space="preserve">ι ως </w:t>
      </w:r>
      <w:r w:rsidRPr="006841AC">
        <w:rPr>
          <w:rFonts w:eastAsia="Times New Roman"/>
          <w:szCs w:val="24"/>
        </w:rPr>
        <w:t>πολιτεία να συμβουλεύε</w:t>
      </w:r>
      <w:r>
        <w:rPr>
          <w:rFonts w:eastAsia="Times New Roman"/>
          <w:szCs w:val="24"/>
        </w:rPr>
        <w:t>στε.</w:t>
      </w:r>
      <w:r w:rsidRPr="006841AC">
        <w:rPr>
          <w:rFonts w:eastAsia="Times New Roman"/>
          <w:szCs w:val="24"/>
        </w:rPr>
        <w:t xml:space="preserve"> </w:t>
      </w:r>
      <w:r>
        <w:rPr>
          <w:rFonts w:eastAsia="Times New Roman"/>
          <w:szCs w:val="24"/>
        </w:rPr>
        <w:t>Α</w:t>
      </w:r>
      <w:r w:rsidRPr="006841AC">
        <w:rPr>
          <w:rFonts w:eastAsia="Times New Roman"/>
          <w:szCs w:val="24"/>
        </w:rPr>
        <w:t>υτό</w:t>
      </w:r>
      <w:r>
        <w:rPr>
          <w:rFonts w:eastAsia="Times New Roman"/>
          <w:szCs w:val="24"/>
        </w:rPr>
        <w:t>,</w:t>
      </w:r>
      <w:r w:rsidRPr="006841AC">
        <w:rPr>
          <w:rFonts w:eastAsia="Times New Roman"/>
          <w:szCs w:val="24"/>
        </w:rPr>
        <w:t xml:space="preserve"> </w:t>
      </w:r>
      <w:r>
        <w:rPr>
          <w:rFonts w:eastAsia="Times New Roman"/>
          <w:szCs w:val="24"/>
        </w:rPr>
        <w:t>λ</w:t>
      </w:r>
      <w:r w:rsidRPr="006841AC">
        <w:rPr>
          <w:rFonts w:eastAsia="Times New Roman"/>
          <w:szCs w:val="24"/>
        </w:rPr>
        <w:t>οιπόν</w:t>
      </w:r>
      <w:r>
        <w:rPr>
          <w:rFonts w:eastAsia="Times New Roman"/>
          <w:szCs w:val="24"/>
        </w:rPr>
        <w:t>,</w:t>
      </w:r>
      <w:r w:rsidRPr="006841AC">
        <w:rPr>
          <w:rFonts w:eastAsia="Times New Roman"/>
          <w:szCs w:val="24"/>
        </w:rPr>
        <w:t xml:space="preserve"> αύριο θα είναι η μεγάλη </w:t>
      </w:r>
      <w:r>
        <w:rPr>
          <w:rFonts w:eastAsia="Times New Roman"/>
          <w:szCs w:val="24"/>
        </w:rPr>
        <w:t xml:space="preserve">δομική </w:t>
      </w:r>
      <w:r w:rsidRPr="006841AC">
        <w:rPr>
          <w:rFonts w:eastAsia="Times New Roman"/>
          <w:szCs w:val="24"/>
        </w:rPr>
        <w:t xml:space="preserve">αδυναμία </w:t>
      </w:r>
      <w:r>
        <w:rPr>
          <w:rFonts w:eastAsia="Times New Roman"/>
          <w:szCs w:val="24"/>
        </w:rPr>
        <w:t>σας,</w:t>
      </w:r>
      <w:r w:rsidRPr="006841AC">
        <w:rPr>
          <w:rFonts w:eastAsia="Times New Roman"/>
          <w:szCs w:val="24"/>
        </w:rPr>
        <w:t xml:space="preserve"> </w:t>
      </w:r>
      <w:r>
        <w:rPr>
          <w:rFonts w:eastAsia="Times New Roman"/>
          <w:szCs w:val="24"/>
        </w:rPr>
        <w:t>ν</w:t>
      </w:r>
      <w:r w:rsidRPr="006841AC">
        <w:rPr>
          <w:rFonts w:eastAsia="Times New Roman"/>
          <w:szCs w:val="24"/>
        </w:rPr>
        <w:t>α υπερασπιστείτε</w:t>
      </w:r>
      <w:r>
        <w:rPr>
          <w:rFonts w:eastAsia="Times New Roman"/>
          <w:szCs w:val="24"/>
        </w:rPr>
        <w:t xml:space="preserve"> αυτό</w:t>
      </w:r>
      <w:r w:rsidRPr="006841AC">
        <w:rPr>
          <w:rFonts w:eastAsia="Times New Roman"/>
          <w:szCs w:val="24"/>
        </w:rPr>
        <w:t xml:space="preserve"> το νομοθετικό τεχνούργημα που φ</w:t>
      </w:r>
      <w:r>
        <w:rPr>
          <w:rFonts w:eastAsia="Times New Roman"/>
          <w:szCs w:val="24"/>
        </w:rPr>
        <w:t>έρνετε</w:t>
      </w:r>
      <w:r w:rsidRPr="006841AC">
        <w:rPr>
          <w:rFonts w:eastAsia="Times New Roman"/>
          <w:szCs w:val="24"/>
        </w:rPr>
        <w:t xml:space="preserve"> σήμερα</w:t>
      </w:r>
      <w:r>
        <w:rPr>
          <w:rFonts w:eastAsia="Times New Roman"/>
          <w:szCs w:val="24"/>
        </w:rPr>
        <w:t>.</w:t>
      </w:r>
    </w:p>
    <w:p w14:paraId="6B14EE8D" w14:textId="77777777" w:rsidR="004965E6" w:rsidRDefault="004D430C">
      <w:pPr>
        <w:spacing w:line="600" w:lineRule="auto"/>
        <w:ind w:firstLine="720"/>
        <w:jc w:val="both"/>
        <w:rPr>
          <w:rFonts w:eastAsia="Times New Roman"/>
          <w:szCs w:val="24"/>
        </w:rPr>
      </w:pPr>
      <w:r>
        <w:rPr>
          <w:rFonts w:eastAsia="Times New Roman"/>
          <w:szCs w:val="24"/>
        </w:rPr>
        <w:t>Κ</w:t>
      </w:r>
      <w:r w:rsidRPr="006841AC">
        <w:rPr>
          <w:rFonts w:eastAsia="Times New Roman"/>
          <w:szCs w:val="24"/>
        </w:rPr>
        <w:t>αι κάτι άλλο</w:t>
      </w:r>
      <w:r>
        <w:rPr>
          <w:rFonts w:eastAsia="Times New Roman"/>
          <w:szCs w:val="24"/>
        </w:rPr>
        <w:t>.</w:t>
      </w:r>
      <w:r w:rsidRPr="006841AC">
        <w:rPr>
          <w:rFonts w:eastAsia="Times New Roman"/>
          <w:szCs w:val="24"/>
        </w:rPr>
        <w:t xml:space="preserve"> </w:t>
      </w:r>
      <w:r>
        <w:rPr>
          <w:rFonts w:eastAsia="Times New Roman"/>
          <w:szCs w:val="24"/>
        </w:rPr>
        <w:t>Θ</w:t>
      </w:r>
      <w:r w:rsidRPr="006841AC">
        <w:rPr>
          <w:rFonts w:eastAsia="Times New Roman"/>
          <w:szCs w:val="24"/>
        </w:rPr>
        <w:t xml:space="preserve">έλω να μου εξηγήσετε </w:t>
      </w:r>
      <w:r>
        <w:rPr>
          <w:rFonts w:eastAsia="Times New Roman"/>
          <w:szCs w:val="24"/>
        </w:rPr>
        <w:t xml:space="preserve">πώς είναι δυνατόν </w:t>
      </w:r>
      <w:r w:rsidRPr="006841AC">
        <w:rPr>
          <w:rFonts w:eastAsia="Times New Roman"/>
          <w:szCs w:val="24"/>
        </w:rPr>
        <w:t>στα Ψαχνά της Εύβοιας</w:t>
      </w:r>
      <w:r>
        <w:rPr>
          <w:rFonts w:eastAsia="Times New Roman"/>
          <w:szCs w:val="24"/>
        </w:rPr>
        <w:t>,</w:t>
      </w:r>
      <w:r w:rsidRPr="006841AC">
        <w:rPr>
          <w:rFonts w:eastAsia="Times New Roman"/>
          <w:szCs w:val="24"/>
        </w:rPr>
        <w:t xml:space="preserve"> όπου λειτουργεί </w:t>
      </w:r>
      <w:r>
        <w:rPr>
          <w:rFonts w:eastAsia="Times New Roman"/>
          <w:szCs w:val="24"/>
        </w:rPr>
        <w:t xml:space="preserve">ένα ΤΕΙ που πράγματι έχει </w:t>
      </w:r>
      <w:r>
        <w:rPr>
          <w:rFonts w:eastAsia="Times New Roman"/>
          <w:szCs w:val="24"/>
          <w:lang w:val="en-US"/>
        </w:rPr>
        <w:t>campus</w:t>
      </w:r>
      <w:r>
        <w:rPr>
          <w:rFonts w:eastAsia="Times New Roman"/>
          <w:szCs w:val="24"/>
        </w:rPr>
        <w:t xml:space="preserve"> ζηλευτό, </w:t>
      </w:r>
      <w:r w:rsidRPr="006841AC">
        <w:rPr>
          <w:rFonts w:eastAsia="Times New Roman"/>
          <w:szCs w:val="24"/>
        </w:rPr>
        <w:t xml:space="preserve">όπου </w:t>
      </w:r>
      <w:r>
        <w:rPr>
          <w:rFonts w:eastAsia="Times New Roman"/>
          <w:szCs w:val="24"/>
        </w:rPr>
        <w:t>υ</w:t>
      </w:r>
      <w:r w:rsidRPr="006841AC">
        <w:rPr>
          <w:rFonts w:eastAsia="Times New Roman"/>
          <w:szCs w:val="24"/>
        </w:rPr>
        <w:t>πάρχουν χιλιάδες φοιτητές και όπου μέχρι τώρα</w:t>
      </w:r>
      <w:r>
        <w:rPr>
          <w:rFonts w:eastAsia="Times New Roman"/>
          <w:szCs w:val="24"/>
        </w:rPr>
        <w:t>,</w:t>
      </w:r>
      <w:r w:rsidRPr="006841AC">
        <w:rPr>
          <w:rFonts w:eastAsia="Times New Roman"/>
          <w:szCs w:val="24"/>
        </w:rPr>
        <w:t xml:space="preserve"> στη διάρκεια των δεκαετιών της επιστημονικής διδασκαλίας που γίνεται εκεί</w:t>
      </w:r>
      <w:r>
        <w:rPr>
          <w:rFonts w:eastAsia="Times New Roman"/>
          <w:szCs w:val="24"/>
        </w:rPr>
        <w:t>,</w:t>
      </w:r>
      <w:r w:rsidRPr="006841AC">
        <w:rPr>
          <w:rFonts w:eastAsia="Times New Roman"/>
          <w:szCs w:val="24"/>
        </w:rPr>
        <w:t xml:space="preserve"> έχουν βγει επιστήμονες </w:t>
      </w:r>
      <w:r>
        <w:rPr>
          <w:rFonts w:eastAsia="Times New Roman"/>
          <w:szCs w:val="24"/>
        </w:rPr>
        <w:t xml:space="preserve">τεχνολογικής </w:t>
      </w:r>
      <w:r w:rsidRPr="006841AC">
        <w:rPr>
          <w:rFonts w:eastAsia="Times New Roman"/>
          <w:szCs w:val="24"/>
        </w:rPr>
        <w:t>μόρφωσης σε συ</w:t>
      </w:r>
      <w:r>
        <w:rPr>
          <w:rFonts w:eastAsia="Times New Roman"/>
          <w:szCs w:val="24"/>
        </w:rPr>
        <w:t xml:space="preserve">γκεκριμένα γνωστικά αντικείμενα, </w:t>
      </w:r>
      <w:r w:rsidRPr="006841AC">
        <w:rPr>
          <w:rFonts w:eastAsia="Times New Roman"/>
          <w:szCs w:val="24"/>
        </w:rPr>
        <w:t>εσε</w:t>
      </w:r>
      <w:r w:rsidRPr="006841AC">
        <w:rPr>
          <w:rFonts w:eastAsia="Times New Roman"/>
          <w:szCs w:val="24"/>
        </w:rPr>
        <w:t xml:space="preserve">ίς εκεί </w:t>
      </w:r>
      <w:r>
        <w:rPr>
          <w:rFonts w:eastAsia="Times New Roman"/>
          <w:szCs w:val="24"/>
        </w:rPr>
        <w:t>π</w:t>
      </w:r>
      <w:r w:rsidRPr="006841AC">
        <w:rPr>
          <w:rFonts w:eastAsia="Times New Roman"/>
          <w:szCs w:val="24"/>
        </w:rPr>
        <w:t>ηγαίνετε και ιδρύετ</w:t>
      </w:r>
      <w:r>
        <w:rPr>
          <w:rFonts w:eastAsia="Times New Roman"/>
          <w:szCs w:val="24"/>
        </w:rPr>
        <w:t xml:space="preserve">ε </w:t>
      </w:r>
      <w:proofErr w:type="spellStart"/>
      <w:r>
        <w:rPr>
          <w:rFonts w:eastAsia="Times New Roman"/>
          <w:szCs w:val="24"/>
        </w:rPr>
        <w:t>μi</w:t>
      </w:r>
      <w:r w:rsidRPr="006841AC">
        <w:rPr>
          <w:rFonts w:eastAsia="Times New Roman"/>
          <w:szCs w:val="24"/>
        </w:rPr>
        <w:t>α</w:t>
      </w:r>
      <w:proofErr w:type="spellEnd"/>
      <w:r w:rsidRPr="006841AC">
        <w:rPr>
          <w:rFonts w:eastAsia="Times New Roman"/>
          <w:szCs w:val="24"/>
        </w:rPr>
        <w:t xml:space="preserve"> σχολή που τη</w:t>
      </w:r>
      <w:r>
        <w:rPr>
          <w:rFonts w:eastAsia="Times New Roman"/>
          <w:szCs w:val="24"/>
        </w:rPr>
        <w:t>ν</w:t>
      </w:r>
      <w:r w:rsidRPr="006841AC">
        <w:rPr>
          <w:rFonts w:eastAsia="Times New Roman"/>
          <w:szCs w:val="24"/>
        </w:rPr>
        <w:t xml:space="preserve"> λέτε </w:t>
      </w:r>
      <w:r>
        <w:rPr>
          <w:rFonts w:eastAsia="Times New Roman"/>
          <w:szCs w:val="24"/>
        </w:rPr>
        <w:t>«</w:t>
      </w:r>
      <w:r w:rsidRPr="006841AC">
        <w:rPr>
          <w:rFonts w:eastAsia="Times New Roman"/>
          <w:szCs w:val="24"/>
        </w:rPr>
        <w:t>Αγροτικής Ανάπτυξης</w:t>
      </w:r>
      <w:r>
        <w:rPr>
          <w:rFonts w:eastAsia="Times New Roman"/>
          <w:szCs w:val="24"/>
        </w:rPr>
        <w:t>,</w:t>
      </w:r>
      <w:r w:rsidRPr="006841AC">
        <w:rPr>
          <w:rFonts w:eastAsia="Times New Roman"/>
          <w:szCs w:val="24"/>
        </w:rPr>
        <w:t xml:space="preserve"> </w:t>
      </w:r>
      <w:r>
        <w:rPr>
          <w:rFonts w:eastAsia="Times New Roman"/>
          <w:szCs w:val="24"/>
        </w:rPr>
        <w:t>Β</w:t>
      </w:r>
      <w:r w:rsidRPr="006841AC">
        <w:rPr>
          <w:rFonts w:eastAsia="Times New Roman"/>
          <w:szCs w:val="24"/>
        </w:rPr>
        <w:t xml:space="preserve">ιώσιμης </w:t>
      </w:r>
      <w:proofErr w:type="spellStart"/>
      <w:r w:rsidRPr="006841AC">
        <w:rPr>
          <w:rFonts w:eastAsia="Times New Roman"/>
          <w:szCs w:val="24"/>
        </w:rPr>
        <w:t>Αειφ</w:t>
      </w:r>
      <w:r>
        <w:rPr>
          <w:rFonts w:eastAsia="Times New Roman"/>
          <w:szCs w:val="24"/>
        </w:rPr>
        <w:t>ορίας</w:t>
      </w:r>
      <w:proofErr w:type="spellEnd"/>
      <w:r w:rsidRPr="006841AC">
        <w:rPr>
          <w:rFonts w:eastAsia="Times New Roman"/>
          <w:szCs w:val="24"/>
        </w:rPr>
        <w:t xml:space="preserve"> </w:t>
      </w:r>
      <w:r>
        <w:rPr>
          <w:rFonts w:eastAsia="Times New Roman"/>
          <w:szCs w:val="24"/>
        </w:rPr>
        <w:t>και Διατροφής»; Από πού</w:t>
      </w:r>
      <w:r w:rsidRPr="006841AC">
        <w:rPr>
          <w:rFonts w:eastAsia="Times New Roman"/>
          <w:szCs w:val="24"/>
        </w:rPr>
        <w:t xml:space="preserve"> </w:t>
      </w:r>
      <w:r>
        <w:rPr>
          <w:rFonts w:eastAsia="Times New Roman"/>
          <w:szCs w:val="24"/>
        </w:rPr>
        <w:t>ξ</w:t>
      </w:r>
      <w:r w:rsidRPr="006841AC">
        <w:rPr>
          <w:rFonts w:eastAsia="Times New Roman"/>
          <w:szCs w:val="24"/>
        </w:rPr>
        <w:t>εκινήσατε για να το κάνετε αυτό</w:t>
      </w:r>
      <w:r>
        <w:rPr>
          <w:rFonts w:eastAsia="Times New Roman"/>
          <w:szCs w:val="24"/>
        </w:rPr>
        <w:t>;</w:t>
      </w:r>
      <w:r w:rsidRPr="006841AC">
        <w:rPr>
          <w:rFonts w:eastAsia="Times New Roman"/>
          <w:szCs w:val="24"/>
        </w:rPr>
        <w:t xml:space="preserve"> Μήπως από το γεγονός ότι από </w:t>
      </w:r>
      <w:r>
        <w:rPr>
          <w:rFonts w:eastAsia="Times New Roman"/>
          <w:szCs w:val="24"/>
        </w:rPr>
        <w:t>ε</w:t>
      </w:r>
      <w:r w:rsidRPr="006841AC">
        <w:rPr>
          <w:rFonts w:eastAsia="Times New Roman"/>
          <w:szCs w:val="24"/>
        </w:rPr>
        <w:t xml:space="preserve">κεί </w:t>
      </w:r>
      <w:r w:rsidRPr="006841AC">
        <w:rPr>
          <w:rFonts w:eastAsia="Times New Roman"/>
          <w:szCs w:val="24"/>
        </w:rPr>
        <w:lastRenderedPageBreak/>
        <w:t>κατάγεται και πολιτεύετ</w:t>
      </w:r>
      <w:r>
        <w:rPr>
          <w:rFonts w:eastAsia="Times New Roman"/>
          <w:szCs w:val="24"/>
        </w:rPr>
        <w:t>αι</w:t>
      </w:r>
      <w:r w:rsidRPr="006841AC">
        <w:rPr>
          <w:rFonts w:eastAsia="Times New Roman"/>
          <w:szCs w:val="24"/>
        </w:rPr>
        <w:t xml:space="preserve"> ο πρώην Υπουργός Αγροτικής Ανάπτυξης</w:t>
      </w:r>
      <w:r>
        <w:rPr>
          <w:rFonts w:eastAsia="Times New Roman"/>
          <w:szCs w:val="24"/>
        </w:rPr>
        <w:t>;</w:t>
      </w:r>
      <w:r w:rsidRPr="006841AC">
        <w:rPr>
          <w:rFonts w:eastAsia="Times New Roman"/>
          <w:szCs w:val="24"/>
        </w:rPr>
        <w:t xml:space="preserve"> </w:t>
      </w:r>
      <w:r>
        <w:rPr>
          <w:rFonts w:eastAsia="Times New Roman"/>
          <w:szCs w:val="24"/>
        </w:rPr>
        <w:t>Γ</w:t>
      </w:r>
      <w:r w:rsidRPr="006841AC">
        <w:rPr>
          <w:rFonts w:eastAsia="Times New Roman"/>
          <w:szCs w:val="24"/>
        </w:rPr>
        <w:t xml:space="preserve">ιατί </w:t>
      </w:r>
      <w:r w:rsidRPr="006841AC">
        <w:rPr>
          <w:rFonts w:eastAsia="Times New Roman"/>
          <w:szCs w:val="24"/>
        </w:rPr>
        <w:t>δεν έχω άλλο</w:t>
      </w:r>
      <w:r>
        <w:rPr>
          <w:rFonts w:eastAsia="Times New Roman"/>
          <w:szCs w:val="24"/>
        </w:rPr>
        <w:t>ν</w:t>
      </w:r>
      <w:r w:rsidRPr="006841AC">
        <w:rPr>
          <w:rFonts w:eastAsia="Times New Roman"/>
          <w:szCs w:val="24"/>
        </w:rPr>
        <w:t xml:space="preserve"> λόγο </w:t>
      </w:r>
      <w:r>
        <w:rPr>
          <w:rFonts w:eastAsia="Times New Roman"/>
          <w:szCs w:val="24"/>
        </w:rPr>
        <w:t>γ</w:t>
      </w:r>
      <w:r w:rsidRPr="006841AC">
        <w:rPr>
          <w:rFonts w:eastAsia="Times New Roman"/>
          <w:szCs w:val="24"/>
        </w:rPr>
        <w:t>ια να προσχωρήσ</w:t>
      </w:r>
      <w:r>
        <w:rPr>
          <w:rFonts w:eastAsia="Times New Roman"/>
          <w:szCs w:val="24"/>
        </w:rPr>
        <w:t xml:space="preserve">ω </w:t>
      </w:r>
      <w:r w:rsidRPr="006841AC">
        <w:rPr>
          <w:rFonts w:eastAsia="Times New Roman"/>
          <w:szCs w:val="24"/>
        </w:rPr>
        <w:t>στο</w:t>
      </w:r>
      <w:r>
        <w:rPr>
          <w:rFonts w:eastAsia="Times New Roman"/>
          <w:szCs w:val="24"/>
        </w:rPr>
        <w:t>ν</w:t>
      </w:r>
      <w:r w:rsidRPr="006841AC">
        <w:rPr>
          <w:rFonts w:eastAsia="Times New Roman"/>
          <w:szCs w:val="24"/>
        </w:rPr>
        <w:t xml:space="preserve"> δικό σας τρόπο που κατανοείτε τα πράγματα</w:t>
      </w:r>
      <w:r>
        <w:rPr>
          <w:rFonts w:eastAsia="Times New Roman"/>
          <w:szCs w:val="24"/>
        </w:rPr>
        <w:t>.</w:t>
      </w:r>
    </w:p>
    <w:p w14:paraId="6B14EE8E" w14:textId="77777777" w:rsidR="004965E6" w:rsidRDefault="004D430C">
      <w:pPr>
        <w:spacing w:line="600" w:lineRule="auto"/>
        <w:ind w:firstLine="720"/>
        <w:jc w:val="both"/>
        <w:rPr>
          <w:rFonts w:eastAsia="Times New Roman"/>
          <w:szCs w:val="24"/>
        </w:rPr>
      </w:pPr>
      <w:r>
        <w:rPr>
          <w:rFonts w:eastAsia="Times New Roman"/>
          <w:szCs w:val="24"/>
        </w:rPr>
        <w:t>Και θα σας ρωτήσω και κάτι άλλο.</w:t>
      </w:r>
      <w:r w:rsidRPr="006841AC">
        <w:rPr>
          <w:rFonts w:eastAsia="Times New Roman"/>
          <w:szCs w:val="24"/>
        </w:rPr>
        <w:t xml:space="preserve"> </w:t>
      </w:r>
      <w:r>
        <w:rPr>
          <w:rFonts w:eastAsia="Times New Roman"/>
          <w:szCs w:val="24"/>
        </w:rPr>
        <w:t>Πώς</w:t>
      </w:r>
      <w:r w:rsidRPr="006841AC">
        <w:rPr>
          <w:rFonts w:eastAsia="Times New Roman"/>
          <w:szCs w:val="24"/>
        </w:rPr>
        <w:t xml:space="preserve"> είναι δυνατόν να ιδρύετ</w:t>
      </w:r>
      <w:r>
        <w:rPr>
          <w:rFonts w:eastAsia="Times New Roman"/>
          <w:szCs w:val="24"/>
        </w:rPr>
        <w:t>ε μι</w:t>
      </w:r>
      <w:r w:rsidRPr="006841AC">
        <w:rPr>
          <w:rFonts w:eastAsia="Times New Roman"/>
          <w:szCs w:val="24"/>
        </w:rPr>
        <w:t>α πανεπιστημιακή σχολή που τη</w:t>
      </w:r>
      <w:r>
        <w:rPr>
          <w:rFonts w:eastAsia="Times New Roman"/>
          <w:szCs w:val="24"/>
        </w:rPr>
        <w:t>ν</w:t>
      </w:r>
      <w:r w:rsidRPr="006841AC">
        <w:rPr>
          <w:rFonts w:eastAsia="Times New Roman"/>
          <w:szCs w:val="24"/>
        </w:rPr>
        <w:t xml:space="preserve"> λέτε </w:t>
      </w:r>
      <w:r>
        <w:rPr>
          <w:rFonts w:eastAsia="Times New Roman"/>
          <w:szCs w:val="24"/>
        </w:rPr>
        <w:t>«</w:t>
      </w:r>
      <w:r w:rsidRPr="006841AC">
        <w:rPr>
          <w:rFonts w:eastAsia="Times New Roman"/>
          <w:szCs w:val="24"/>
        </w:rPr>
        <w:t>Αγροτικής Ανάπτυξης</w:t>
      </w:r>
      <w:r>
        <w:rPr>
          <w:rFonts w:eastAsia="Times New Roman"/>
          <w:szCs w:val="24"/>
        </w:rPr>
        <w:t>»</w:t>
      </w:r>
      <w:r w:rsidRPr="006841AC">
        <w:rPr>
          <w:rFonts w:eastAsia="Times New Roman"/>
          <w:szCs w:val="24"/>
        </w:rPr>
        <w:t xml:space="preserve"> και </w:t>
      </w:r>
      <w:r>
        <w:rPr>
          <w:rFonts w:eastAsia="Times New Roman"/>
          <w:szCs w:val="24"/>
        </w:rPr>
        <w:t>να μην την</w:t>
      </w:r>
      <w:r w:rsidRPr="006841AC">
        <w:rPr>
          <w:rFonts w:eastAsia="Times New Roman"/>
          <w:szCs w:val="24"/>
        </w:rPr>
        <w:t xml:space="preserve"> συνδέετ</w:t>
      </w:r>
      <w:r>
        <w:rPr>
          <w:rFonts w:eastAsia="Times New Roman"/>
          <w:szCs w:val="24"/>
        </w:rPr>
        <w:t>ε</w:t>
      </w:r>
      <w:r w:rsidRPr="006841AC">
        <w:rPr>
          <w:rFonts w:eastAsia="Times New Roman"/>
          <w:szCs w:val="24"/>
        </w:rPr>
        <w:t xml:space="preserve"> με το Γεωπονικό Πανεπιστή</w:t>
      </w:r>
      <w:r w:rsidRPr="006841AC">
        <w:rPr>
          <w:rFonts w:eastAsia="Times New Roman"/>
          <w:szCs w:val="24"/>
        </w:rPr>
        <w:t>μιο</w:t>
      </w:r>
      <w:r>
        <w:rPr>
          <w:rFonts w:eastAsia="Times New Roman"/>
          <w:szCs w:val="24"/>
        </w:rPr>
        <w:t>,</w:t>
      </w:r>
      <w:r w:rsidRPr="006841AC">
        <w:rPr>
          <w:rFonts w:eastAsia="Times New Roman"/>
          <w:szCs w:val="24"/>
        </w:rPr>
        <w:t xml:space="preserve"> αλλά </w:t>
      </w:r>
      <w:r>
        <w:rPr>
          <w:rFonts w:eastAsia="Times New Roman"/>
          <w:szCs w:val="24"/>
        </w:rPr>
        <w:t xml:space="preserve">να την </w:t>
      </w:r>
      <w:r w:rsidRPr="006841AC">
        <w:rPr>
          <w:rFonts w:eastAsia="Times New Roman"/>
          <w:szCs w:val="24"/>
        </w:rPr>
        <w:t>συνδέετ</w:t>
      </w:r>
      <w:r>
        <w:rPr>
          <w:rFonts w:eastAsia="Times New Roman"/>
          <w:szCs w:val="24"/>
        </w:rPr>
        <w:t>ε</w:t>
      </w:r>
      <w:r w:rsidRPr="006841AC">
        <w:rPr>
          <w:rFonts w:eastAsia="Times New Roman"/>
          <w:szCs w:val="24"/>
        </w:rPr>
        <w:t xml:space="preserve"> με το </w:t>
      </w:r>
      <w:r>
        <w:rPr>
          <w:rFonts w:eastAsia="Times New Roman"/>
          <w:szCs w:val="24"/>
        </w:rPr>
        <w:t>ΕΚΠΑ, το Εθνικό Καποδιστριακό Πανεπιστήμιο Αθηνών; Έ</w:t>
      </w:r>
      <w:r w:rsidRPr="006841AC">
        <w:rPr>
          <w:rFonts w:eastAsia="Times New Roman"/>
          <w:szCs w:val="24"/>
        </w:rPr>
        <w:t xml:space="preserve">χει άραγε προηγούμενο στην επιστημονική έρευνα και στην ακαδημαϊκή διαδικασία στην </w:t>
      </w:r>
      <w:r>
        <w:rPr>
          <w:rFonts w:eastAsia="Times New Roman"/>
          <w:szCs w:val="24"/>
        </w:rPr>
        <w:t>α</w:t>
      </w:r>
      <w:r w:rsidRPr="006841AC">
        <w:rPr>
          <w:rFonts w:eastAsia="Times New Roman"/>
          <w:szCs w:val="24"/>
        </w:rPr>
        <w:t xml:space="preserve">γροτική </w:t>
      </w:r>
      <w:r>
        <w:rPr>
          <w:rFonts w:eastAsia="Times New Roman"/>
          <w:szCs w:val="24"/>
        </w:rPr>
        <w:t>α</w:t>
      </w:r>
      <w:r w:rsidRPr="006841AC">
        <w:rPr>
          <w:rFonts w:eastAsia="Times New Roman"/>
          <w:szCs w:val="24"/>
        </w:rPr>
        <w:t>νάπτυξη το Ίδρυμα αυτό</w:t>
      </w:r>
      <w:r>
        <w:rPr>
          <w:rFonts w:eastAsia="Times New Roman"/>
          <w:szCs w:val="24"/>
        </w:rPr>
        <w:t>;</w:t>
      </w:r>
    </w:p>
    <w:p w14:paraId="6B14EE8F" w14:textId="77777777" w:rsidR="004965E6" w:rsidRDefault="004D430C">
      <w:pPr>
        <w:spacing w:line="600" w:lineRule="auto"/>
        <w:ind w:firstLine="720"/>
        <w:jc w:val="both"/>
        <w:rPr>
          <w:rFonts w:eastAsia="Times New Roman"/>
          <w:szCs w:val="24"/>
        </w:rPr>
      </w:pPr>
      <w:r>
        <w:rPr>
          <w:rFonts w:eastAsia="Times New Roman"/>
          <w:szCs w:val="24"/>
        </w:rPr>
        <w:t>Και κάτι άλλο, επίσης.</w:t>
      </w:r>
      <w:r w:rsidRPr="006841AC">
        <w:rPr>
          <w:rFonts w:eastAsia="Times New Roman"/>
          <w:szCs w:val="24"/>
        </w:rPr>
        <w:t xml:space="preserve"> </w:t>
      </w:r>
      <w:r>
        <w:rPr>
          <w:rFonts w:eastAsia="Times New Roman"/>
          <w:szCs w:val="24"/>
        </w:rPr>
        <w:t xml:space="preserve">Εδώ στην Ελλάδα, δόξα τω </w:t>
      </w:r>
      <w:r>
        <w:rPr>
          <w:rFonts w:eastAsia="Times New Roman"/>
          <w:szCs w:val="24"/>
        </w:rPr>
        <w:t>θ</w:t>
      </w:r>
      <w:r>
        <w:rPr>
          <w:rFonts w:eastAsia="Times New Roman"/>
          <w:szCs w:val="24"/>
        </w:rPr>
        <w:t xml:space="preserve">εώ, </w:t>
      </w:r>
      <w:r w:rsidRPr="006841AC">
        <w:rPr>
          <w:rFonts w:eastAsia="Times New Roman"/>
          <w:szCs w:val="24"/>
        </w:rPr>
        <w:t>έχουμε κάμπους</w:t>
      </w:r>
      <w:r>
        <w:rPr>
          <w:rFonts w:eastAsia="Times New Roman"/>
          <w:szCs w:val="24"/>
        </w:rPr>
        <w:t>.</w:t>
      </w:r>
      <w:r w:rsidRPr="006841AC">
        <w:rPr>
          <w:rFonts w:eastAsia="Times New Roman"/>
          <w:szCs w:val="24"/>
        </w:rPr>
        <w:t xml:space="preserve"> </w:t>
      </w:r>
      <w:r>
        <w:rPr>
          <w:rFonts w:eastAsia="Times New Roman"/>
          <w:szCs w:val="24"/>
        </w:rPr>
        <w:t>Έ</w:t>
      </w:r>
      <w:r w:rsidRPr="006841AC">
        <w:rPr>
          <w:rFonts w:eastAsia="Times New Roman"/>
          <w:szCs w:val="24"/>
        </w:rPr>
        <w:t>χουμε στη Θεσσαλία</w:t>
      </w:r>
      <w:r>
        <w:rPr>
          <w:rFonts w:eastAsia="Times New Roman"/>
          <w:szCs w:val="24"/>
        </w:rPr>
        <w:t>,</w:t>
      </w:r>
      <w:r w:rsidRPr="006841AC">
        <w:rPr>
          <w:rFonts w:eastAsia="Times New Roman"/>
          <w:szCs w:val="24"/>
        </w:rPr>
        <w:t xml:space="preserve"> έχουμε στην Ηλεία</w:t>
      </w:r>
      <w:r>
        <w:rPr>
          <w:rFonts w:eastAsia="Times New Roman"/>
          <w:szCs w:val="24"/>
        </w:rPr>
        <w:t>.</w:t>
      </w:r>
      <w:r w:rsidRPr="006841AC">
        <w:rPr>
          <w:rFonts w:eastAsia="Times New Roman"/>
          <w:szCs w:val="24"/>
        </w:rPr>
        <w:t xml:space="preserve"> </w:t>
      </w:r>
      <w:r>
        <w:rPr>
          <w:rFonts w:eastAsia="Times New Roman"/>
          <w:szCs w:val="24"/>
        </w:rPr>
        <w:t>Σ</w:t>
      </w:r>
      <w:r w:rsidRPr="006841AC">
        <w:rPr>
          <w:rFonts w:eastAsia="Times New Roman"/>
          <w:szCs w:val="24"/>
        </w:rPr>
        <w:t xml:space="preserve">την </w:t>
      </w:r>
      <w:r>
        <w:rPr>
          <w:rFonts w:eastAsia="Times New Roman"/>
          <w:szCs w:val="24"/>
        </w:rPr>
        <w:t>Ηλεία,</w:t>
      </w:r>
      <w:r w:rsidRPr="006841AC">
        <w:rPr>
          <w:rFonts w:eastAsia="Times New Roman"/>
          <w:szCs w:val="24"/>
        </w:rPr>
        <w:t xml:space="preserve"> </w:t>
      </w:r>
      <w:r>
        <w:rPr>
          <w:rFonts w:eastAsia="Times New Roman"/>
          <w:szCs w:val="24"/>
        </w:rPr>
        <w:t>τ</w:t>
      </w:r>
      <w:r w:rsidRPr="006841AC">
        <w:rPr>
          <w:rFonts w:eastAsia="Times New Roman"/>
          <w:szCs w:val="24"/>
        </w:rPr>
        <w:t>ουλάχιστον</w:t>
      </w:r>
      <w:r>
        <w:rPr>
          <w:rFonts w:eastAsia="Times New Roman"/>
          <w:szCs w:val="24"/>
        </w:rPr>
        <w:t>,</w:t>
      </w:r>
      <w:r w:rsidRPr="006841AC">
        <w:rPr>
          <w:rFonts w:eastAsia="Times New Roman"/>
          <w:szCs w:val="24"/>
        </w:rPr>
        <w:t xml:space="preserve"> από </w:t>
      </w:r>
      <w:r>
        <w:rPr>
          <w:rFonts w:eastAsia="Times New Roman"/>
          <w:szCs w:val="24"/>
        </w:rPr>
        <w:t>την οποία</w:t>
      </w:r>
      <w:r w:rsidRPr="006841AC">
        <w:rPr>
          <w:rFonts w:eastAsia="Times New Roman"/>
          <w:szCs w:val="24"/>
        </w:rPr>
        <w:t xml:space="preserve"> εγώ κατάγομαι</w:t>
      </w:r>
      <w:r>
        <w:rPr>
          <w:rFonts w:eastAsia="Times New Roman"/>
          <w:szCs w:val="24"/>
        </w:rPr>
        <w:t>,</w:t>
      </w:r>
      <w:r w:rsidRPr="006841AC">
        <w:rPr>
          <w:rFonts w:eastAsia="Times New Roman"/>
          <w:szCs w:val="24"/>
        </w:rPr>
        <w:t xml:space="preserve"> έχουμε 800 χιλιάδες στρέμματα αρδευόμενη γη</w:t>
      </w:r>
      <w:r w:rsidRPr="003E4747">
        <w:rPr>
          <w:rFonts w:eastAsia="Times New Roman"/>
          <w:szCs w:val="24"/>
        </w:rPr>
        <w:t>,</w:t>
      </w:r>
      <w:r w:rsidRPr="006841AC">
        <w:rPr>
          <w:rFonts w:eastAsia="Times New Roman"/>
          <w:szCs w:val="24"/>
        </w:rPr>
        <w:t xml:space="preserve"> </w:t>
      </w:r>
      <w:r>
        <w:rPr>
          <w:rFonts w:eastAsia="Times New Roman"/>
          <w:szCs w:val="24"/>
        </w:rPr>
        <w:t>την οποία κανένας</w:t>
      </w:r>
      <w:r w:rsidRPr="006841AC">
        <w:rPr>
          <w:rFonts w:eastAsia="Times New Roman"/>
          <w:szCs w:val="24"/>
        </w:rPr>
        <w:t xml:space="preserve"> μέχρι σήμερα από την πολιτεία </w:t>
      </w:r>
      <w:r>
        <w:rPr>
          <w:rFonts w:eastAsia="Times New Roman"/>
          <w:szCs w:val="24"/>
        </w:rPr>
        <w:t>δ</w:t>
      </w:r>
      <w:r w:rsidRPr="006841AC">
        <w:rPr>
          <w:rFonts w:eastAsia="Times New Roman"/>
          <w:szCs w:val="24"/>
        </w:rPr>
        <w:t>εν την είδ</w:t>
      </w:r>
      <w:r>
        <w:rPr>
          <w:rFonts w:eastAsia="Times New Roman"/>
          <w:szCs w:val="24"/>
        </w:rPr>
        <w:t>ε</w:t>
      </w:r>
      <w:r w:rsidRPr="006841AC">
        <w:rPr>
          <w:rFonts w:eastAsia="Times New Roman"/>
          <w:szCs w:val="24"/>
        </w:rPr>
        <w:t xml:space="preserve"> κάτω από το πρίσμα της έρευνας της επιστ</w:t>
      </w:r>
      <w:r w:rsidRPr="006841AC">
        <w:rPr>
          <w:rFonts w:eastAsia="Times New Roman"/>
          <w:szCs w:val="24"/>
        </w:rPr>
        <w:t>ημονικής και της τεχνολογικής</w:t>
      </w:r>
      <w:r>
        <w:rPr>
          <w:rFonts w:eastAsia="Times New Roman"/>
          <w:szCs w:val="24"/>
        </w:rPr>
        <w:t>.</w:t>
      </w:r>
      <w:r w:rsidRPr="006841AC">
        <w:rPr>
          <w:rFonts w:eastAsia="Times New Roman"/>
          <w:szCs w:val="24"/>
        </w:rPr>
        <w:t xml:space="preserve"> </w:t>
      </w:r>
      <w:r>
        <w:rPr>
          <w:rFonts w:eastAsia="Times New Roman"/>
          <w:szCs w:val="24"/>
        </w:rPr>
        <w:t>Κ</w:t>
      </w:r>
      <w:r w:rsidRPr="006841AC">
        <w:rPr>
          <w:rFonts w:eastAsia="Times New Roman"/>
          <w:szCs w:val="24"/>
        </w:rPr>
        <w:t xml:space="preserve">αι πάτε και κάνετε </w:t>
      </w:r>
      <w:r>
        <w:rPr>
          <w:rFonts w:eastAsia="Times New Roman"/>
          <w:szCs w:val="24"/>
        </w:rPr>
        <w:t>ένα</w:t>
      </w:r>
      <w:r w:rsidRPr="006841AC">
        <w:rPr>
          <w:rFonts w:eastAsia="Times New Roman"/>
          <w:szCs w:val="24"/>
        </w:rPr>
        <w:t xml:space="preserve"> Γεωπονικό Πανεπιστήμιο στη μέση του πουθενά</w:t>
      </w:r>
      <w:r>
        <w:rPr>
          <w:rFonts w:eastAsia="Times New Roman"/>
          <w:szCs w:val="24"/>
        </w:rPr>
        <w:t>;</w:t>
      </w:r>
      <w:r w:rsidRPr="006841AC">
        <w:rPr>
          <w:rFonts w:eastAsia="Times New Roman"/>
          <w:szCs w:val="24"/>
        </w:rPr>
        <w:t xml:space="preserve"> </w:t>
      </w:r>
      <w:r>
        <w:rPr>
          <w:rFonts w:eastAsia="Times New Roman"/>
          <w:szCs w:val="24"/>
        </w:rPr>
        <w:t xml:space="preserve">Επίσης, πάτε </w:t>
      </w:r>
      <w:r w:rsidRPr="006841AC">
        <w:rPr>
          <w:rFonts w:eastAsia="Times New Roman"/>
          <w:szCs w:val="24"/>
        </w:rPr>
        <w:t>και δημιουργείτ</w:t>
      </w:r>
      <w:r>
        <w:rPr>
          <w:rFonts w:eastAsia="Times New Roman"/>
          <w:szCs w:val="24"/>
        </w:rPr>
        <w:t>ε μι</w:t>
      </w:r>
      <w:r w:rsidRPr="006841AC">
        <w:rPr>
          <w:rFonts w:eastAsia="Times New Roman"/>
          <w:szCs w:val="24"/>
        </w:rPr>
        <w:t>α σχολή που θα ασχολείται με τη διαχείριση των λιμένων</w:t>
      </w:r>
      <w:r>
        <w:rPr>
          <w:rFonts w:eastAsia="Times New Roman"/>
          <w:szCs w:val="24"/>
        </w:rPr>
        <w:t>,</w:t>
      </w:r>
      <w:r w:rsidRPr="006841AC">
        <w:rPr>
          <w:rFonts w:eastAsia="Times New Roman"/>
          <w:szCs w:val="24"/>
        </w:rPr>
        <w:t xml:space="preserve"> </w:t>
      </w:r>
      <w:r>
        <w:rPr>
          <w:rFonts w:eastAsia="Times New Roman"/>
          <w:szCs w:val="24"/>
        </w:rPr>
        <w:t>ό</w:t>
      </w:r>
      <w:r w:rsidRPr="006841AC">
        <w:rPr>
          <w:rFonts w:eastAsia="Times New Roman"/>
          <w:szCs w:val="24"/>
        </w:rPr>
        <w:t xml:space="preserve">ταν δεν υπάρχει τίποτα </w:t>
      </w:r>
      <w:r>
        <w:rPr>
          <w:rFonts w:eastAsia="Times New Roman"/>
          <w:szCs w:val="24"/>
        </w:rPr>
        <w:t xml:space="preserve">σε αυτό τον </w:t>
      </w:r>
      <w:r>
        <w:rPr>
          <w:rFonts w:eastAsia="Times New Roman"/>
          <w:szCs w:val="24"/>
        </w:rPr>
        <w:lastRenderedPageBreak/>
        <w:t>τ</w:t>
      </w:r>
      <w:r w:rsidRPr="006841AC">
        <w:rPr>
          <w:rFonts w:eastAsia="Times New Roman"/>
          <w:szCs w:val="24"/>
        </w:rPr>
        <w:t>όπο που να συνδέει την τοπική κ</w:t>
      </w:r>
      <w:r w:rsidRPr="006841AC">
        <w:rPr>
          <w:rFonts w:eastAsia="Times New Roman"/>
          <w:szCs w:val="24"/>
        </w:rPr>
        <w:t>οινωνία</w:t>
      </w:r>
      <w:r>
        <w:rPr>
          <w:rFonts w:eastAsia="Times New Roman"/>
          <w:szCs w:val="24"/>
        </w:rPr>
        <w:t>,</w:t>
      </w:r>
      <w:r w:rsidRPr="006841AC">
        <w:rPr>
          <w:rFonts w:eastAsia="Times New Roman"/>
          <w:szCs w:val="24"/>
        </w:rPr>
        <w:t xml:space="preserve"> τη</w:t>
      </w:r>
      <w:r w:rsidRPr="003E4747">
        <w:rPr>
          <w:rFonts w:eastAsia="Times New Roman"/>
          <w:szCs w:val="24"/>
        </w:rPr>
        <w:t>ν</w:t>
      </w:r>
      <w:r w:rsidRPr="006841AC">
        <w:rPr>
          <w:rFonts w:eastAsia="Times New Roman"/>
          <w:szCs w:val="24"/>
        </w:rPr>
        <w:t xml:space="preserve"> τοπική οικονομία</w:t>
      </w:r>
      <w:r>
        <w:rPr>
          <w:rFonts w:eastAsia="Times New Roman"/>
          <w:szCs w:val="24"/>
        </w:rPr>
        <w:t>,</w:t>
      </w:r>
      <w:r w:rsidRPr="006841AC">
        <w:rPr>
          <w:rFonts w:eastAsia="Times New Roman"/>
          <w:szCs w:val="24"/>
        </w:rPr>
        <w:t xml:space="preserve"> με αυτό το αντικείμενο</w:t>
      </w:r>
      <w:r>
        <w:rPr>
          <w:rFonts w:eastAsia="Times New Roman"/>
          <w:szCs w:val="24"/>
        </w:rPr>
        <w:t>; Και θ</w:t>
      </w:r>
      <w:r w:rsidRPr="006841AC">
        <w:rPr>
          <w:rFonts w:eastAsia="Times New Roman"/>
          <w:szCs w:val="24"/>
        </w:rPr>
        <w:t>έλ</w:t>
      </w:r>
      <w:r>
        <w:rPr>
          <w:rFonts w:eastAsia="Times New Roman"/>
          <w:szCs w:val="24"/>
        </w:rPr>
        <w:t xml:space="preserve">ετε </w:t>
      </w:r>
      <w:r w:rsidRPr="006841AC">
        <w:rPr>
          <w:rFonts w:eastAsia="Times New Roman"/>
          <w:szCs w:val="24"/>
        </w:rPr>
        <w:t xml:space="preserve">να σας πούμε τώρα </w:t>
      </w:r>
      <w:r>
        <w:rPr>
          <w:rFonts w:eastAsia="Times New Roman"/>
          <w:szCs w:val="24"/>
        </w:rPr>
        <w:t>«μ</w:t>
      </w:r>
      <w:r w:rsidRPr="006841AC">
        <w:rPr>
          <w:rFonts w:eastAsia="Times New Roman"/>
          <w:szCs w:val="24"/>
        </w:rPr>
        <w:t xml:space="preserve">πράβο </w:t>
      </w:r>
      <w:r>
        <w:rPr>
          <w:rFonts w:eastAsia="Times New Roman"/>
          <w:szCs w:val="24"/>
        </w:rPr>
        <w:t>σας,</w:t>
      </w:r>
      <w:r w:rsidRPr="006841AC">
        <w:rPr>
          <w:rFonts w:eastAsia="Times New Roman"/>
          <w:szCs w:val="24"/>
        </w:rPr>
        <w:t xml:space="preserve"> συγχαρητήρια</w:t>
      </w:r>
      <w:r>
        <w:rPr>
          <w:rFonts w:eastAsia="Times New Roman"/>
          <w:szCs w:val="24"/>
        </w:rPr>
        <w:t>,</w:t>
      </w:r>
      <w:r w:rsidRPr="006841AC">
        <w:rPr>
          <w:rFonts w:eastAsia="Times New Roman"/>
          <w:szCs w:val="24"/>
        </w:rPr>
        <w:t xml:space="preserve"> πετύχατε</w:t>
      </w:r>
      <w:r>
        <w:rPr>
          <w:rFonts w:eastAsia="Times New Roman"/>
          <w:szCs w:val="24"/>
        </w:rPr>
        <w:t>»;</w:t>
      </w:r>
      <w:r w:rsidRPr="006841AC">
        <w:rPr>
          <w:rFonts w:eastAsia="Times New Roman"/>
          <w:szCs w:val="24"/>
        </w:rPr>
        <w:t xml:space="preserve"> </w:t>
      </w:r>
    </w:p>
    <w:p w14:paraId="6B14EE90" w14:textId="77777777" w:rsidR="004965E6" w:rsidRDefault="004D430C">
      <w:pPr>
        <w:spacing w:line="600" w:lineRule="auto"/>
        <w:ind w:firstLine="720"/>
        <w:jc w:val="both"/>
        <w:rPr>
          <w:rFonts w:eastAsia="Times New Roman"/>
          <w:szCs w:val="24"/>
        </w:rPr>
      </w:pPr>
      <w:r>
        <w:rPr>
          <w:rFonts w:eastAsia="Times New Roman"/>
          <w:szCs w:val="24"/>
        </w:rPr>
        <w:t>Ν</w:t>
      </w:r>
      <w:r w:rsidRPr="006841AC">
        <w:rPr>
          <w:rFonts w:eastAsia="Times New Roman"/>
          <w:szCs w:val="24"/>
        </w:rPr>
        <w:t>ομίζω</w:t>
      </w:r>
      <w:r>
        <w:rPr>
          <w:rFonts w:eastAsia="Times New Roman"/>
          <w:szCs w:val="24"/>
        </w:rPr>
        <w:t>,</w:t>
      </w:r>
      <w:r w:rsidRPr="006841AC">
        <w:rPr>
          <w:rFonts w:eastAsia="Times New Roman"/>
          <w:szCs w:val="24"/>
        </w:rPr>
        <w:t xml:space="preserve"> </w:t>
      </w:r>
      <w:r>
        <w:rPr>
          <w:rFonts w:eastAsia="Times New Roman"/>
          <w:szCs w:val="24"/>
        </w:rPr>
        <w:t>ε</w:t>
      </w:r>
      <w:r w:rsidRPr="006841AC">
        <w:rPr>
          <w:rFonts w:eastAsia="Times New Roman"/>
          <w:szCs w:val="24"/>
        </w:rPr>
        <w:t>υτυχώς βέβαια</w:t>
      </w:r>
      <w:r>
        <w:rPr>
          <w:rFonts w:eastAsia="Times New Roman"/>
          <w:szCs w:val="24"/>
        </w:rPr>
        <w:t xml:space="preserve">, που έρχεται με τη δύση, </w:t>
      </w:r>
      <w:r w:rsidRPr="006841AC">
        <w:rPr>
          <w:rFonts w:eastAsia="Times New Roman"/>
          <w:szCs w:val="24"/>
        </w:rPr>
        <w:t xml:space="preserve">στο </w:t>
      </w:r>
      <w:r>
        <w:rPr>
          <w:rFonts w:eastAsia="Times New Roman"/>
          <w:szCs w:val="24"/>
        </w:rPr>
        <w:t>λ</w:t>
      </w:r>
      <w:r w:rsidRPr="006841AC">
        <w:rPr>
          <w:rFonts w:eastAsia="Times New Roman"/>
          <w:szCs w:val="24"/>
        </w:rPr>
        <w:t xml:space="preserve">υκόφως </w:t>
      </w:r>
      <w:r>
        <w:rPr>
          <w:rFonts w:eastAsia="Times New Roman"/>
          <w:szCs w:val="24"/>
        </w:rPr>
        <w:t>α</w:t>
      </w:r>
      <w:r w:rsidRPr="006841AC">
        <w:rPr>
          <w:rFonts w:eastAsia="Times New Roman"/>
          <w:szCs w:val="24"/>
        </w:rPr>
        <w:t>υτής εδώ της Κυβέρνησης</w:t>
      </w:r>
      <w:r>
        <w:rPr>
          <w:rFonts w:eastAsia="Times New Roman"/>
          <w:szCs w:val="24"/>
        </w:rPr>
        <w:t>,</w:t>
      </w:r>
      <w:r w:rsidRPr="006841AC">
        <w:rPr>
          <w:rFonts w:eastAsia="Times New Roman"/>
          <w:szCs w:val="24"/>
        </w:rPr>
        <w:t xml:space="preserve"> η οποία </w:t>
      </w:r>
      <w:r>
        <w:rPr>
          <w:rFonts w:eastAsia="Times New Roman"/>
          <w:szCs w:val="24"/>
        </w:rPr>
        <w:t>από εχθές,</w:t>
      </w:r>
      <w:r w:rsidRPr="006841AC">
        <w:rPr>
          <w:rFonts w:eastAsia="Times New Roman"/>
          <w:szCs w:val="24"/>
        </w:rPr>
        <w:t xml:space="preserve"> όπως </w:t>
      </w:r>
      <w:proofErr w:type="spellStart"/>
      <w:r w:rsidRPr="006841AC">
        <w:rPr>
          <w:rFonts w:eastAsia="Times New Roman"/>
          <w:szCs w:val="24"/>
        </w:rPr>
        <w:t>ελέχθη</w:t>
      </w:r>
      <w:proofErr w:type="spellEnd"/>
      <w:r>
        <w:rPr>
          <w:rFonts w:eastAsia="Times New Roman"/>
          <w:szCs w:val="24"/>
        </w:rPr>
        <w:t>,</w:t>
      </w:r>
      <w:r w:rsidRPr="006841AC">
        <w:rPr>
          <w:rFonts w:eastAsia="Times New Roman"/>
          <w:szCs w:val="24"/>
        </w:rPr>
        <w:t xml:space="preserve"> είναι μειοψηφία</w:t>
      </w:r>
      <w:r>
        <w:rPr>
          <w:rFonts w:eastAsia="Times New Roman"/>
          <w:szCs w:val="24"/>
        </w:rPr>
        <w:t>.</w:t>
      </w:r>
      <w:r w:rsidRPr="006841AC">
        <w:rPr>
          <w:rFonts w:eastAsia="Times New Roman"/>
          <w:szCs w:val="24"/>
        </w:rPr>
        <w:t xml:space="preserve"> Τουλάχιστον</w:t>
      </w:r>
      <w:r>
        <w:rPr>
          <w:rFonts w:eastAsia="Times New Roman"/>
          <w:szCs w:val="24"/>
        </w:rPr>
        <w:t>,</w:t>
      </w:r>
      <w:r w:rsidRPr="006841AC">
        <w:rPr>
          <w:rFonts w:eastAsia="Times New Roman"/>
          <w:szCs w:val="24"/>
        </w:rPr>
        <w:t xml:space="preserve"> θα έπρεπε</w:t>
      </w:r>
      <w:r>
        <w:rPr>
          <w:rFonts w:eastAsia="Times New Roman"/>
          <w:szCs w:val="24"/>
        </w:rPr>
        <w:t>,</w:t>
      </w:r>
      <w:r w:rsidRPr="006841AC">
        <w:rPr>
          <w:rFonts w:eastAsia="Times New Roman"/>
          <w:szCs w:val="24"/>
        </w:rPr>
        <w:t xml:space="preserve"> ακούγοντας</w:t>
      </w:r>
      <w:r>
        <w:rPr>
          <w:rFonts w:eastAsia="Times New Roman"/>
          <w:szCs w:val="24"/>
        </w:rPr>
        <w:t xml:space="preserve"> και τον Κοινοβουλευτικό Εκπρόσωπο </w:t>
      </w:r>
      <w:r w:rsidRPr="006841AC">
        <w:rPr>
          <w:rFonts w:eastAsia="Times New Roman"/>
          <w:szCs w:val="24"/>
        </w:rPr>
        <w:t>της Αξιωματικής Αντιπολίτευσης</w:t>
      </w:r>
      <w:r>
        <w:rPr>
          <w:rFonts w:eastAsia="Times New Roman"/>
          <w:szCs w:val="24"/>
        </w:rPr>
        <w:t>,</w:t>
      </w:r>
      <w:r w:rsidRPr="006841AC">
        <w:rPr>
          <w:rFonts w:eastAsia="Times New Roman"/>
          <w:szCs w:val="24"/>
        </w:rPr>
        <w:t xml:space="preserve"> να είστε </w:t>
      </w:r>
      <w:r>
        <w:rPr>
          <w:rFonts w:eastAsia="Times New Roman"/>
          <w:szCs w:val="24"/>
        </w:rPr>
        <w:t>π</w:t>
      </w:r>
      <w:r w:rsidRPr="006841AC">
        <w:rPr>
          <w:rFonts w:eastAsia="Times New Roman"/>
          <w:szCs w:val="24"/>
        </w:rPr>
        <w:t xml:space="preserve">ράγματι </w:t>
      </w:r>
      <w:r>
        <w:rPr>
          <w:rFonts w:eastAsia="Times New Roman"/>
          <w:szCs w:val="24"/>
        </w:rPr>
        <w:t xml:space="preserve">πιο σύννους, πιο </w:t>
      </w:r>
      <w:r w:rsidRPr="006841AC">
        <w:rPr>
          <w:rFonts w:eastAsia="Times New Roman"/>
          <w:szCs w:val="24"/>
        </w:rPr>
        <w:t>περίφροντις για αυτό που πάτε να κάνετε</w:t>
      </w:r>
      <w:r>
        <w:rPr>
          <w:rFonts w:eastAsia="Times New Roman"/>
          <w:szCs w:val="24"/>
        </w:rPr>
        <w:t>,</w:t>
      </w:r>
      <w:r w:rsidRPr="006841AC">
        <w:rPr>
          <w:rFonts w:eastAsia="Times New Roman"/>
          <w:szCs w:val="24"/>
        </w:rPr>
        <w:t xml:space="preserve"> για το οποίο θα </w:t>
      </w:r>
      <w:r>
        <w:rPr>
          <w:rFonts w:eastAsia="Times New Roman"/>
          <w:szCs w:val="24"/>
        </w:rPr>
        <w:t>αισθάνεστε περηφάνια. Ε, όχι, λοιπόν. Δεν είναι δυνατόν.</w:t>
      </w:r>
      <w:r w:rsidRPr="006841AC">
        <w:rPr>
          <w:rFonts w:eastAsia="Times New Roman"/>
          <w:szCs w:val="24"/>
        </w:rPr>
        <w:t xml:space="preserve"> </w:t>
      </w:r>
    </w:p>
    <w:p w14:paraId="6B14EE91" w14:textId="77777777" w:rsidR="004965E6" w:rsidRDefault="004D430C">
      <w:pPr>
        <w:spacing w:line="600" w:lineRule="auto"/>
        <w:ind w:firstLine="720"/>
        <w:jc w:val="both"/>
        <w:rPr>
          <w:rFonts w:eastAsia="Times New Roman"/>
          <w:szCs w:val="24"/>
        </w:rPr>
      </w:pPr>
      <w:r>
        <w:rPr>
          <w:rFonts w:eastAsia="Times New Roman"/>
          <w:szCs w:val="24"/>
        </w:rPr>
        <w:t>Κ</w:t>
      </w:r>
      <w:r w:rsidRPr="006841AC">
        <w:rPr>
          <w:rFonts w:eastAsia="Times New Roman"/>
          <w:szCs w:val="24"/>
        </w:rPr>
        <w:t>αι</w:t>
      </w:r>
      <w:r w:rsidRPr="006841AC">
        <w:rPr>
          <w:rFonts w:eastAsia="Times New Roman"/>
          <w:szCs w:val="24"/>
        </w:rPr>
        <w:t xml:space="preserve"> θα σας πω ακόμα κάτι και τελειώνω</w:t>
      </w:r>
      <w:r>
        <w:rPr>
          <w:rFonts w:eastAsia="Times New Roman"/>
          <w:szCs w:val="24"/>
        </w:rPr>
        <w:t>,</w:t>
      </w:r>
      <w:r w:rsidRPr="006841AC">
        <w:rPr>
          <w:rFonts w:eastAsia="Times New Roman"/>
          <w:szCs w:val="24"/>
        </w:rPr>
        <w:t xml:space="preserve"> κύριε </w:t>
      </w:r>
      <w:r>
        <w:rPr>
          <w:rFonts w:eastAsia="Times New Roman"/>
          <w:szCs w:val="24"/>
        </w:rPr>
        <w:t>Π</w:t>
      </w:r>
      <w:r w:rsidRPr="006841AC">
        <w:rPr>
          <w:rFonts w:eastAsia="Times New Roman"/>
          <w:szCs w:val="24"/>
        </w:rPr>
        <w:t>ρόεδρε</w:t>
      </w:r>
      <w:r>
        <w:rPr>
          <w:rFonts w:eastAsia="Times New Roman"/>
          <w:szCs w:val="24"/>
        </w:rPr>
        <w:t>.</w:t>
      </w:r>
      <w:r w:rsidRPr="006841AC">
        <w:rPr>
          <w:rFonts w:eastAsia="Times New Roman"/>
          <w:szCs w:val="24"/>
        </w:rPr>
        <w:t xml:space="preserve"> </w:t>
      </w:r>
      <w:r>
        <w:rPr>
          <w:rFonts w:eastAsia="Times New Roman"/>
          <w:szCs w:val="24"/>
        </w:rPr>
        <w:t>Μ</w:t>
      </w:r>
      <w:r w:rsidRPr="006841AC">
        <w:rPr>
          <w:rFonts w:eastAsia="Times New Roman"/>
          <w:szCs w:val="24"/>
        </w:rPr>
        <w:t>ου έχει τύχει</w:t>
      </w:r>
      <w:r>
        <w:rPr>
          <w:rFonts w:eastAsia="Times New Roman"/>
          <w:szCs w:val="24"/>
        </w:rPr>
        <w:t>,</w:t>
      </w:r>
      <w:r w:rsidRPr="006841AC">
        <w:rPr>
          <w:rFonts w:eastAsia="Times New Roman"/>
          <w:szCs w:val="24"/>
        </w:rPr>
        <w:t xml:space="preserve"> ως </w:t>
      </w:r>
      <w:r>
        <w:rPr>
          <w:rFonts w:eastAsia="Times New Roman"/>
          <w:szCs w:val="24"/>
        </w:rPr>
        <w:t>Β</w:t>
      </w:r>
      <w:r w:rsidRPr="006841AC">
        <w:rPr>
          <w:rFonts w:eastAsia="Times New Roman"/>
          <w:szCs w:val="24"/>
        </w:rPr>
        <w:t>ουλευτής</w:t>
      </w:r>
      <w:r>
        <w:rPr>
          <w:rFonts w:eastAsia="Times New Roman"/>
          <w:szCs w:val="24"/>
        </w:rPr>
        <w:t>,</w:t>
      </w:r>
      <w:r w:rsidRPr="006841AC">
        <w:rPr>
          <w:rFonts w:eastAsia="Times New Roman"/>
          <w:szCs w:val="24"/>
        </w:rPr>
        <w:t xml:space="preserve"> να επισκεφτώ αίθουσες διδασκαλίας παιδιών που χρήζουν ειδικής αγωγής</w:t>
      </w:r>
      <w:r>
        <w:rPr>
          <w:rFonts w:eastAsia="Times New Roman"/>
          <w:szCs w:val="24"/>
        </w:rPr>
        <w:t>.</w:t>
      </w:r>
      <w:r w:rsidRPr="006841AC">
        <w:rPr>
          <w:rFonts w:eastAsia="Times New Roman"/>
          <w:szCs w:val="24"/>
        </w:rPr>
        <w:t xml:space="preserve"> </w:t>
      </w:r>
      <w:r>
        <w:rPr>
          <w:rFonts w:eastAsia="Times New Roman"/>
          <w:szCs w:val="24"/>
        </w:rPr>
        <w:t>Εκεί,</w:t>
      </w:r>
      <w:r w:rsidRPr="006841AC">
        <w:rPr>
          <w:rFonts w:eastAsia="Times New Roman"/>
          <w:szCs w:val="24"/>
        </w:rPr>
        <w:t xml:space="preserve"> πραγματικά</w:t>
      </w:r>
      <w:r>
        <w:rPr>
          <w:rFonts w:eastAsia="Times New Roman"/>
          <w:szCs w:val="24"/>
        </w:rPr>
        <w:t>,</w:t>
      </w:r>
      <w:r w:rsidRPr="006841AC">
        <w:rPr>
          <w:rFonts w:eastAsia="Times New Roman"/>
          <w:szCs w:val="24"/>
        </w:rPr>
        <w:t xml:space="preserve"> έχω αισθανθεί δέος</w:t>
      </w:r>
      <w:r>
        <w:rPr>
          <w:rFonts w:eastAsia="Times New Roman"/>
          <w:szCs w:val="24"/>
        </w:rPr>
        <w:t>,</w:t>
      </w:r>
      <w:r w:rsidRPr="006841AC">
        <w:rPr>
          <w:rFonts w:eastAsia="Times New Roman"/>
          <w:szCs w:val="24"/>
        </w:rPr>
        <w:t xml:space="preserve"> θαυμασμό</w:t>
      </w:r>
      <w:r>
        <w:rPr>
          <w:rFonts w:eastAsia="Times New Roman"/>
          <w:szCs w:val="24"/>
        </w:rPr>
        <w:t xml:space="preserve"> απεριόριστο γι’ αυτούς τους δασκάλους</w:t>
      </w:r>
      <w:r w:rsidRPr="006841AC">
        <w:rPr>
          <w:rFonts w:eastAsia="Times New Roman"/>
          <w:szCs w:val="24"/>
        </w:rPr>
        <w:t xml:space="preserve"> </w:t>
      </w:r>
      <w:r>
        <w:rPr>
          <w:rFonts w:eastAsia="Times New Roman"/>
          <w:szCs w:val="24"/>
        </w:rPr>
        <w:t>που έχουν αναλάβει τ</w:t>
      </w:r>
      <w:r>
        <w:rPr>
          <w:rFonts w:eastAsia="Times New Roman"/>
          <w:szCs w:val="24"/>
        </w:rPr>
        <w:t>ο βάρος</w:t>
      </w:r>
      <w:r w:rsidRPr="006841AC">
        <w:rPr>
          <w:rFonts w:eastAsia="Times New Roman"/>
          <w:szCs w:val="24"/>
        </w:rPr>
        <w:t xml:space="preserve"> της ειδικής αγωγής των παιδιών με αναπηρία</w:t>
      </w:r>
      <w:r>
        <w:rPr>
          <w:rFonts w:eastAsia="Times New Roman"/>
          <w:szCs w:val="24"/>
        </w:rPr>
        <w:t>.</w:t>
      </w:r>
    </w:p>
    <w:p w14:paraId="6B14EE92" w14:textId="77777777" w:rsidR="004965E6" w:rsidRDefault="004D430C">
      <w:pPr>
        <w:spacing w:line="600" w:lineRule="auto"/>
        <w:ind w:firstLine="720"/>
        <w:jc w:val="both"/>
        <w:rPr>
          <w:rFonts w:eastAsia="Times New Roman"/>
          <w:szCs w:val="24"/>
        </w:rPr>
      </w:pPr>
      <w:r>
        <w:rPr>
          <w:rFonts w:eastAsia="Times New Roman"/>
          <w:szCs w:val="24"/>
        </w:rPr>
        <w:t>Κι εσείς σήμερα,</w:t>
      </w:r>
      <w:r w:rsidRPr="006841AC">
        <w:rPr>
          <w:rFonts w:eastAsia="Times New Roman"/>
          <w:szCs w:val="24"/>
        </w:rPr>
        <w:t xml:space="preserve"> με αυτό το νομοσχέδιο</w:t>
      </w:r>
      <w:r>
        <w:rPr>
          <w:rFonts w:eastAsia="Times New Roman"/>
          <w:szCs w:val="24"/>
        </w:rPr>
        <w:t>,</w:t>
      </w:r>
      <w:r w:rsidRPr="006841AC">
        <w:rPr>
          <w:rFonts w:eastAsia="Times New Roman"/>
          <w:szCs w:val="24"/>
        </w:rPr>
        <w:t xml:space="preserve"> </w:t>
      </w:r>
      <w:r>
        <w:rPr>
          <w:rFonts w:eastAsia="Times New Roman"/>
          <w:szCs w:val="24"/>
        </w:rPr>
        <w:t>αντί να λέτε σε αυτούς ειδικά που έχουν μι</w:t>
      </w:r>
      <w:r w:rsidRPr="006841AC">
        <w:rPr>
          <w:rFonts w:eastAsia="Times New Roman"/>
          <w:szCs w:val="24"/>
        </w:rPr>
        <w:t xml:space="preserve">α προϋπηρεσία </w:t>
      </w:r>
      <w:r>
        <w:rPr>
          <w:rFonts w:eastAsia="Times New Roman"/>
          <w:szCs w:val="24"/>
        </w:rPr>
        <w:t xml:space="preserve">ότι </w:t>
      </w:r>
      <w:r w:rsidRPr="006841AC">
        <w:rPr>
          <w:rFonts w:eastAsia="Times New Roman"/>
          <w:szCs w:val="24"/>
        </w:rPr>
        <w:t xml:space="preserve">ο ένας χρόνος </w:t>
      </w:r>
      <w:r w:rsidRPr="006841AC">
        <w:rPr>
          <w:rFonts w:eastAsia="Times New Roman"/>
          <w:szCs w:val="24"/>
        </w:rPr>
        <w:lastRenderedPageBreak/>
        <w:t xml:space="preserve">πρέπει να μετράει για </w:t>
      </w:r>
      <w:r>
        <w:rPr>
          <w:rFonts w:eastAsia="Times New Roman"/>
          <w:szCs w:val="24"/>
        </w:rPr>
        <w:t xml:space="preserve">δύο, φέρνετε </w:t>
      </w:r>
      <w:r w:rsidRPr="006841AC">
        <w:rPr>
          <w:rFonts w:eastAsia="Times New Roman"/>
          <w:szCs w:val="24"/>
        </w:rPr>
        <w:t>ρύθμιση και λέτε ότι μεταφέρετ</w:t>
      </w:r>
      <w:r>
        <w:rPr>
          <w:rFonts w:eastAsia="Times New Roman"/>
          <w:szCs w:val="24"/>
        </w:rPr>
        <w:t>ε</w:t>
      </w:r>
      <w:r w:rsidRPr="006841AC">
        <w:rPr>
          <w:rFonts w:eastAsia="Times New Roman"/>
          <w:szCs w:val="24"/>
        </w:rPr>
        <w:t xml:space="preserve"> προϋπηρεσία γενικής </w:t>
      </w:r>
      <w:r>
        <w:rPr>
          <w:rFonts w:eastAsia="Times New Roman"/>
          <w:szCs w:val="24"/>
        </w:rPr>
        <w:t>ε</w:t>
      </w:r>
      <w:r w:rsidRPr="006841AC">
        <w:rPr>
          <w:rFonts w:eastAsia="Times New Roman"/>
          <w:szCs w:val="24"/>
        </w:rPr>
        <w:t>κπ</w:t>
      </w:r>
      <w:r w:rsidRPr="006841AC">
        <w:rPr>
          <w:rFonts w:eastAsia="Times New Roman"/>
          <w:szCs w:val="24"/>
        </w:rPr>
        <w:t>αίδευσης από πτυχιούχους</w:t>
      </w:r>
      <w:r>
        <w:rPr>
          <w:rFonts w:eastAsia="Times New Roman"/>
          <w:szCs w:val="24"/>
        </w:rPr>
        <w:t xml:space="preserve"> που </w:t>
      </w:r>
      <w:r w:rsidRPr="006841AC">
        <w:rPr>
          <w:rFonts w:eastAsia="Times New Roman"/>
          <w:szCs w:val="24"/>
        </w:rPr>
        <w:t xml:space="preserve">ενδεχομένως να </w:t>
      </w:r>
      <w:r>
        <w:rPr>
          <w:rFonts w:eastAsia="Times New Roman"/>
          <w:szCs w:val="24"/>
        </w:rPr>
        <w:t>π</w:t>
      </w:r>
      <w:r w:rsidRPr="006841AC">
        <w:rPr>
          <w:rFonts w:eastAsia="Times New Roman"/>
          <w:szCs w:val="24"/>
        </w:rPr>
        <w:t xml:space="preserve">ήραν από κάποιο πανεπιστήμιο </w:t>
      </w:r>
      <w:r>
        <w:rPr>
          <w:rFonts w:eastAsia="Times New Roman"/>
          <w:szCs w:val="24"/>
        </w:rPr>
        <w:t>ε</w:t>
      </w:r>
      <w:r w:rsidRPr="006841AC">
        <w:rPr>
          <w:rFonts w:eastAsia="Times New Roman"/>
          <w:szCs w:val="24"/>
        </w:rPr>
        <w:t>υκαιρίας ένα χαρτί ειδικής αγωγής και τους δίνετ</w:t>
      </w:r>
      <w:r>
        <w:rPr>
          <w:rFonts w:eastAsia="Times New Roman"/>
          <w:szCs w:val="24"/>
        </w:rPr>
        <w:t>ε</w:t>
      </w:r>
      <w:r w:rsidRPr="006841AC">
        <w:rPr>
          <w:rFonts w:eastAsia="Times New Roman"/>
          <w:szCs w:val="24"/>
        </w:rPr>
        <w:t xml:space="preserve"> το δικαίωμα να έρθουν εδώ και με τα </w:t>
      </w:r>
      <w:r>
        <w:rPr>
          <w:rFonts w:eastAsia="Times New Roman"/>
          <w:szCs w:val="24"/>
        </w:rPr>
        <w:t>«</w:t>
      </w:r>
      <w:r w:rsidRPr="006841AC">
        <w:rPr>
          <w:rFonts w:eastAsia="Times New Roman"/>
          <w:szCs w:val="24"/>
        </w:rPr>
        <w:t>αντικειμενικά</w:t>
      </w:r>
      <w:r>
        <w:rPr>
          <w:rFonts w:eastAsia="Times New Roman"/>
          <w:szCs w:val="24"/>
        </w:rPr>
        <w:t>»</w:t>
      </w:r>
      <w:r w:rsidRPr="006841AC">
        <w:rPr>
          <w:rFonts w:eastAsia="Times New Roman"/>
          <w:szCs w:val="24"/>
        </w:rPr>
        <w:t xml:space="preserve"> </w:t>
      </w:r>
      <w:r>
        <w:rPr>
          <w:rFonts w:eastAsia="Times New Roman"/>
          <w:szCs w:val="24"/>
        </w:rPr>
        <w:t>και τα «δίκαια»</w:t>
      </w:r>
      <w:r w:rsidRPr="006841AC">
        <w:rPr>
          <w:rFonts w:eastAsia="Times New Roman"/>
          <w:szCs w:val="24"/>
        </w:rPr>
        <w:t xml:space="preserve"> κριτήρια που μας λέτε</w:t>
      </w:r>
      <w:r>
        <w:rPr>
          <w:rFonts w:eastAsia="Times New Roman"/>
          <w:szCs w:val="24"/>
        </w:rPr>
        <w:t>,</w:t>
      </w:r>
      <w:r w:rsidRPr="006841AC">
        <w:rPr>
          <w:rFonts w:eastAsia="Times New Roman"/>
          <w:szCs w:val="24"/>
        </w:rPr>
        <w:t xml:space="preserve"> να πά</w:t>
      </w:r>
      <w:r>
        <w:rPr>
          <w:rFonts w:eastAsia="Times New Roman"/>
          <w:szCs w:val="24"/>
        </w:rPr>
        <w:t>ν</w:t>
      </w:r>
      <w:r w:rsidRPr="006841AC">
        <w:rPr>
          <w:rFonts w:eastAsia="Times New Roman"/>
          <w:szCs w:val="24"/>
        </w:rPr>
        <w:t>ε πιο μπροστά από εκείνους που έχο</w:t>
      </w:r>
      <w:r w:rsidRPr="006841AC">
        <w:rPr>
          <w:rFonts w:eastAsia="Times New Roman"/>
          <w:szCs w:val="24"/>
        </w:rPr>
        <w:t>υν δώσει την ψυχή τους και τη ζωή τους στην</w:t>
      </w:r>
      <w:r>
        <w:rPr>
          <w:rFonts w:eastAsia="Times New Roman"/>
          <w:szCs w:val="24"/>
        </w:rPr>
        <w:t xml:space="preserve"> υπηρεσία</w:t>
      </w:r>
      <w:r w:rsidRPr="006841AC">
        <w:rPr>
          <w:rFonts w:eastAsia="Times New Roman"/>
          <w:szCs w:val="24"/>
        </w:rPr>
        <w:t xml:space="preserve"> ενός τόσο σοβαρού έργου</w:t>
      </w:r>
      <w:r>
        <w:rPr>
          <w:rFonts w:eastAsia="Times New Roman"/>
          <w:szCs w:val="24"/>
        </w:rPr>
        <w:t>.</w:t>
      </w:r>
      <w:r w:rsidRPr="006841AC">
        <w:rPr>
          <w:rFonts w:eastAsia="Times New Roman"/>
          <w:szCs w:val="24"/>
        </w:rPr>
        <w:t xml:space="preserve"> </w:t>
      </w:r>
      <w:r>
        <w:rPr>
          <w:rFonts w:eastAsia="Times New Roman"/>
          <w:szCs w:val="24"/>
        </w:rPr>
        <w:t>Ε, όχι!</w:t>
      </w:r>
    </w:p>
    <w:p w14:paraId="6B14EE93" w14:textId="77777777" w:rsidR="004965E6" w:rsidRDefault="004D430C">
      <w:pPr>
        <w:spacing w:line="600" w:lineRule="auto"/>
        <w:ind w:firstLine="720"/>
        <w:jc w:val="both"/>
        <w:rPr>
          <w:rFonts w:eastAsia="Times New Roman"/>
          <w:szCs w:val="24"/>
        </w:rPr>
      </w:pPr>
      <w:r>
        <w:rPr>
          <w:rFonts w:eastAsia="Times New Roman"/>
          <w:szCs w:val="24"/>
        </w:rPr>
        <w:t>Κ</w:t>
      </w:r>
      <w:r w:rsidRPr="006841AC">
        <w:rPr>
          <w:rFonts w:eastAsia="Times New Roman"/>
          <w:szCs w:val="24"/>
        </w:rPr>
        <w:t>αι κάτι άλλο και τελειών</w:t>
      </w:r>
      <w:r>
        <w:rPr>
          <w:rFonts w:eastAsia="Times New Roman"/>
          <w:szCs w:val="24"/>
        </w:rPr>
        <w:t xml:space="preserve">ω. Άκουσα προηγουμένως τον κ. </w:t>
      </w:r>
      <w:proofErr w:type="spellStart"/>
      <w:r>
        <w:rPr>
          <w:rFonts w:eastAsia="Times New Roman"/>
          <w:szCs w:val="24"/>
        </w:rPr>
        <w:t>Φωτάκη</w:t>
      </w:r>
      <w:proofErr w:type="spellEnd"/>
      <w:r>
        <w:rPr>
          <w:rFonts w:eastAsia="Times New Roman"/>
          <w:szCs w:val="24"/>
        </w:rPr>
        <w:t xml:space="preserve"> που έλεγε ότι δεν </w:t>
      </w:r>
      <w:r w:rsidRPr="006841AC">
        <w:rPr>
          <w:rFonts w:eastAsia="Times New Roman"/>
          <w:szCs w:val="24"/>
        </w:rPr>
        <w:t>έχει κα</w:t>
      </w:r>
      <w:r>
        <w:rPr>
          <w:rFonts w:eastAsia="Times New Roman"/>
          <w:szCs w:val="24"/>
        </w:rPr>
        <w:t>μ</w:t>
      </w:r>
      <w:r w:rsidRPr="006841AC">
        <w:rPr>
          <w:rFonts w:eastAsia="Times New Roman"/>
          <w:szCs w:val="24"/>
        </w:rPr>
        <w:t>μία σχέση η διδασκαλία με την αγορά</w:t>
      </w:r>
      <w:r>
        <w:rPr>
          <w:rFonts w:eastAsia="Times New Roman"/>
          <w:szCs w:val="24"/>
        </w:rPr>
        <w:t xml:space="preserve"> και ότι α</w:t>
      </w:r>
      <w:r w:rsidRPr="006841AC">
        <w:rPr>
          <w:rFonts w:eastAsia="Times New Roman"/>
          <w:szCs w:val="24"/>
        </w:rPr>
        <w:t xml:space="preserve">υτά είναι θέματα που αποτελούν </w:t>
      </w:r>
      <w:r w:rsidRPr="006841AC">
        <w:rPr>
          <w:rFonts w:eastAsia="Times New Roman"/>
          <w:szCs w:val="24"/>
        </w:rPr>
        <w:t>ιδεοληψίες της Νέας Δημοκρατίας</w:t>
      </w:r>
      <w:r>
        <w:rPr>
          <w:rFonts w:eastAsia="Times New Roman"/>
          <w:szCs w:val="24"/>
        </w:rPr>
        <w:t>.</w:t>
      </w:r>
    </w:p>
    <w:p w14:paraId="6B14EE94"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szCs w:val="24"/>
        </w:rPr>
        <w:t>Για εξηγήστε μου. Έχετε ρυθμίσεις στο άρθρο 25 και επόμενα σ</w:t>
      </w:r>
      <w:r w:rsidRPr="00A602DD">
        <w:rPr>
          <w:rFonts w:eastAsia="Times New Roman"/>
          <w:szCs w:val="24"/>
        </w:rPr>
        <w:t>’</w:t>
      </w:r>
      <w:r>
        <w:rPr>
          <w:rFonts w:eastAsia="Times New Roman"/>
          <w:szCs w:val="24"/>
        </w:rPr>
        <w:t xml:space="preserve"> αυτό το νομοσχέδιο που μιλούν για το </w:t>
      </w:r>
      <w:proofErr w:type="spellStart"/>
      <w:r>
        <w:rPr>
          <w:rFonts w:eastAsia="Times New Roman"/>
          <w:szCs w:val="24"/>
        </w:rPr>
        <w:t>Παλλημνιακό</w:t>
      </w:r>
      <w:proofErr w:type="spellEnd"/>
      <w:r>
        <w:rPr>
          <w:rFonts w:eastAsia="Times New Roman"/>
          <w:szCs w:val="24"/>
        </w:rPr>
        <w:t xml:space="preserve"> Ταμείο. Αυτό το κάνετε δημόσιο νομικό πρόσωπο. Πράγματι, θα έλεγε κανένας, σε μια ιστορία που ξεκινά από την επο</w:t>
      </w:r>
      <w:r>
        <w:rPr>
          <w:rFonts w:eastAsia="Times New Roman"/>
          <w:szCs w:val="24"/>
        </w:rPr>
        <w:t xml:space="preserve">χή των Παλαιολόγων, του Δημητρίου Παλαιολόγου, ο οποίος το 1363 έδωσε την περιουσία του </w:t>
      </w:r>
      <w:proofErr w:type="spellStart"/>
      <w:r>
        <w:rPr>
          <w:rFonts w:eastAsia="Times New Roman"/>
          <w:szCs w:val="24"/>
        </w:rPr>
        <w:t>μ</w:t>
      </w:r>
      <w:r>
        <w:rPr>
          <w:rFonts w:eastAsia="Times New Roman"/>
          <w:szCs w:val="24"/>
        </w:rPr>
        <w:t>ετοχίου</w:t>
      </w:r>
      <w:proofErr w:type="spellEnd"/>
      <w:r>
        <w:rPr>
          <w:rFonts w:eastAsia="Times New Roman"/>
          <w:szCs w:val="24"/>
        </w:rPr>
        <w:t xml:space="preserve"> της Μονής του Αγίου Παύλου, για να την καλλιεργούν και από εκεί να βγάλουν εισοδήματα οι </w:t>
      </w:r>
      <w:r>
        <w:rPr>
          <w:rFonts w:eastAsia="Times New Roman"/>
          <w:szCs w:val="24"/>
        </w:rPr>
        <w:lastRenderedPageBreak/>
        <w:t xml:space="preserve">κάτοικοι της Λήμνου και με αυτό να χρηματοδοτούν </w:t>
      </w:r>
      <w:r>
        <w:rPr>
          <w:rFonts w:eastAsia="Times New Roman"/>
          <w:color w:val="26282A"/>
          <w:szCs w:val="24"/>
          <w:shd w:val="clear" w:color="auto" w:fill="FFFFFF"/>
        </w:rPr>
        <w:t>εκπαιδευτικές και π</w:t>
      </w:r>
      <w:r w:rsidRPr="009C4D7D">
        <w:rPr>
          <w:rFonts w:eastAsia="Times New Roman"/>
          <w:color w:val="26282A"/>
          <w:szCs w:val="24"/>
          <w:shd w:val="clear" w:color="auto" w:fill="FFFFFF"/>
        </w:rPr>
        <w:t>ολ</w:t>
      </w:r>
      <w:r w:rsidRPr="009C4D7D">
        <w:rPr>
          <w:rFonts w:eastAsia="Times New Roman"/>
          <w:color w:val="26282A"/>
          <w:szCs w:val="24"/>
          <w:shd w:val="clear" w:color="auto" w:fill="FFFFFF"/>
        </w:rPr>
        <w:t>ιτιστικές</w:t>
      </w:r>
      <w:r>
        <w:rPr>
          <w:rFonts w:eastAsia="Times New Roman"/>
          <w:color w:val="26282A"/>
          <w:szCs w:val="24"/>
          <w:shd w:val="clear" w:color="auto" w:fill="FFFFFF"/>
        </w:rPr>
        <w:t xml:space="preserve"> τους</w:t>
      </w:r>
      <w:r w:rsidRPr="009C4D7D">
        <w:rPr>
          <w:rFonts w:eastAsia="Times New Roman"/>
          <w:color w:val="26282A"/>
          <w:szCs w:val="24"/>
          <w:shd w:val="clear" w:color="auto" w:fill="FFFFFF"/>
        </w:rPr>
        <w:t xml:space="preserve"> δραστηριότητες</w:t>
      </w:r>
      <w:r>
        <w:rPr>
          <w:rFonts w:eastAsia="Times New Roman"/>
          <w:color w:val="26282A"/>
          <w:szCs w:val="24"/>
          <w:shd w:val="clear" w:color="auto" w:fill="FFFFFF"/>
        </w:rPr>
        <w:t>, εσείς σήμερα στο άρθρο 28 ή 29 δίνετε</w:t>
      </w:r>
      <w:r w:rsidRPr="009C4D7D">
        <w:rPr>
          <w:rFonts w:eastAsia="Times New Roman"/>
          <w:color w:val="26282A"/>
          <w:szCs w:val="24"/>
          <w:shd w:val="clear" w:color="auto" w:fill="FFFFFF"/>
        </w:rPr>
        <w:t xml:space="preserve"> το δικαίωμα</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σε σ</w:t>
      </w:r>
      <w:r>
        <w:rPr>
          <w:rFonts w:eastAsia="Times New Roman"/>
          <w:color w:val="26282A"/>
          <w:szCs w:val="24"/>
          <w:shd w:val="clear" w:color="auto" w:fill="FFFFFF"/>
        </w:rPr>
        <w:t xml:space="preserve">υνεργασία με άλλους φορείς του </w:t>
      </w:r>
      <w:r>
        <w:rPr>
          <w:rFonts w:eastAsia="Times New Roman"/>
          <w:color w:val="26282A"/>
          <w:szCs w:val="24"/>
          <w:shd w:val="clear" w:color="auto" w:fill="FFFFFF"/>
        </w:rPr>
        <w:t>δ</w:t>
      </w:r>
      <w:r w:rsidRPr="009C4D7D">
        <w:rPr>
          <w:rFonts w:eastAsia="Times New Roman"/>
          <w:color w:val="26282A"/>
          <w:szCs w:val="24"/>
          <w:shd w:val="clear" w:color="auto" w:fill="FFFFFF"/>
        </w:rPr>
        <w:t>ημοσίου ή και ιδιωτικούς</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να δημιουργούνται και να ιδρύονται</w:t>
      </w:r>
      <w:r>
        <w:rPr>
          <w:rFonts w:eastAsia="Times New Roman"/>
          <w:color w:val="26282A"/>
          <w:szCs w:val="24"/>
          <w:shd w:val="clear" w:color="auto" w:fill="FFFFFF"/>
        </w:rPr>
        <w:t xml:space="preserve"> εταιρείες αστικές μη κερδοσκοπικές και μάλιστα παραπέμπετε </w:t>
      </w:r>
      <w:r w:rsidRPr="009C4D7D">
        <w:rPr>
          <w:rFonts w:eastAsia="Times New Roman"/>
          <w:color w:val="26282A"/>
          <w:szCs w:val="24"/>
          <w:shd w:val="clear" w:color="auto" w:fill="FFFFFF"/>
        </w:rPr>
        <w:t xml:space="preserve">και στα άρθρα 741 </w:t>
      </w:r>
      <w:r w:rsidRPr="009C4D7D">
        <w:rPr>
          <w:rFonts w:eastAsia="Times New Roman"/>
          <w:color w:val="26282A"/>
          <w:szCs w:val="24"/>
          <w:shd w:val="clear" w:color="auto" w:fill="FFFFFF"/>
        </w:rPr>
        <w:t>έως 784 του Αστικού Κώδικα</w:t>
      </w:r>
      <w:r>
        <w:rPr>
          <w:rFonts w:eastAsia="Times New Roman"/>
          <w:color w:val="26282A"/>
          <w:szCs w:val="24"/>
          <w:shd w:val="clear" w:color="auto" w:fill="FFFFFF"/>
        </w:rPr>
        <w:t>.</w:t>
      </w:r>
    </w:p>
    <w:p w14:paraId="6B14EE95"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color w:val="26282A"/>
          <w:szCs w:val="24"/>
          <w:shd w:val="clear" w:color="auto" w:fill="FFFFFF"/>
        </w:rPr>
        <w:t>(Στο σημείο αυτό την Προεδρική Έδρα καταλαμβάνει ο Ζ΄ Αντιπρόεδρος της Βουλής κ</w:t>
      </w:r>
      <w:r w:rsidRPr="00D93E52">
        <w:rPr>
          <w:rFonts w:eastAsia="Times New Roman"/>
          <w:b/>
          <w:color w:val="26282A"/>
          <w:szCs w:val="24"/>
          <w:shd w:val="clear" w:color="auto" w:fill="FFFFFF"/>
        </w:rPr>
        <w:t>. ΣΠΥΡΙΔΩΝ ΛΥΚΟΥΔΗΣ</w:t>
      </w:r>
      <w:r>
        <w:rPr>
          <w:rFonts w:eastAsia="Times New Roman"/>
          <w:color w:val="26282A"/>
          <w:szCs w:val="24"/>
          <w:shd w:val="clear" w:color="auto" w:fill="FFFFFF"/>
        </w:rPr>
        <w:t xml:space="preserve">) </w:t>
      </w:r>
    </w:p>
    <w:p w14:paraId="6B14EE96"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color w:val="26282A"/>
          <w:szCs w:val="24"/>
          <w:shd w:val="clear" w:color="auto" w:fill="FFFFFF"/>
        </w:rPr>
        <w:t>Μ</w:t>
      </w:r>
      <w:r w:rsidRPr="009C4D7D">
        <w:rPr>
          <w:rFonts w:eastAsia="Times New Roman"/>
          <w:color w:val="26282A"/>
          <w:szCs w:val="24"/>
          <w:shd w:val="clear" w:color="auto" w:fill="FFFFFF"/>
        </w:rPr>
        <w:t>ήπως έτυχε να διαβάσετε αυτά τα άρθρα</w:t>
      </w:r>
      <w:r>
        <w:rPr>
          <w:rFonts w:eastAsia="Times New Roman"/>
          <w:color w:val="26282A"/>
          <w:szCs w:val="24"/>
          <w:shd w:val="clear" w:color="auto" w:fill="FFFFFF"/>
        </w:rPr>
        <w:t>;</w:t>
      </w:r>
    </w:p>
    <w:p w14:paraId="6B14EE97"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color w:val="26282A"/>
          <w:szCs w:val="24"/>
          <w:shd w:val="clear" w:color="auto" w:fill="FFFFFF"/>
        </w:rPr>
        <w:t xml:space="preserve">(Στο σημείο αυτό </w:t>
      </w:r>
      <w:r>
        <w:rPr>
          <w:rFonts w:eastAsia="Times New Roman"/>
          <w:color w:val="26282A"/>
          <w:szCs w:val="24"/>
          <w:shd w:val="clear" w:color="auto" w:fill="FFFFFF"/>
        </w:rPr>
        <w:t>κ</w:t>
      </w:r>
      <w:r>
        <w:rPr>
          <w:rFonts w:eastAsia="Times New Roman"/>
          <w:color w:val="26282A"/>
          <w:szCs w:val="24"/>
          <w:shd w:val="clear" w:color="auto" w:fill="FFFFFF"/>
        </w:rPr>
        <w:t>τυπάει το κουδούνι λήξεως του χρόνου ομιλίας του κυρίου Βουλευτή)</w:t>
      </w:r>
    </w:p>
    <w:p w14:paraId="6B14EE98" w14:textId="77777777" w:rsidR="004965E6" w:rsidRDefault="004D430C">
      <w:pPr>
        <w:spacing w:line="600" w:lineRule="auto"/>
        <w:ind w:firstLine="720"/>
        <w:jc w:val="both"/>
        <w:rPr>
          <w:rFonts w:eastAsia="Times New Roman"/>
          <w:color w:val="26282A"/>
          <w:szCs w:val="24"/>
          <w:shd w:val="clear" w:color="auto" w:fill="FFFFFF"/>
        </w:rPr>
      </w:pPr>
      <w:r w:rsidRPr="00AE6BAC">
        <w:rPr>
          <w:rFonts w:eastAsia="Times New Roman"/>
          <w:b/>
          <w:color w:val="26282A"/>
          <w:szCs w:val="24"/>
          <w:shd w:val="clear" w:color="auto" w:fill="FFFFFF"/>
        </w:rPr>
        <w:t>ΠΡΟΕΔΡΕΥΩΝ (Σπυρίδων Λυκούδης):</w:t>
      </w:r>
      <w:r w:rsidRPr="009C4D7D">
        <w:rPr>
          <w:rFonts w:eastAsia="Times New Roman"/>
          <w:color w:val="26282A"/>
          <w:szCs w:val="24"/>
          <w:shd w:val="clear" w:color="auto" w:fill="FFFFFF"/>
        </w:rPr>
        <w:t xml:space="preserve"> </w:t>
      </w:r>
      <w:r>
        <w:rPr>
          <w:rFonts w:eastAsia="Times New Roman"/>
          <w:color w:val="26282A"/>
          <w:szCs w:val="24"/>
          <w:shd w:val="clear" w:color="auto" w:fill="FFFFFF"/>
        </w:rPr>
        <w:t xml:space="preserve">Κύριε Τζαβάρα, ολοκληρώστε, παρακαλώ. </w:t>
      </w:r>
    </w:p>
    <w:p w14:paraId="6B14EE99"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t xml:space="preserve">ΚΩΝΣΤΑΝΤΙΝΟΣ ΤΖΑΒΑΡΑΣ: </w:t>
      </w:r>
      <w:r>
        <w:rPr>
          <w:rFonts w:eastAsia="Times New Roman"/>
          <w:color w:val="26282A"/>
          <w:szCs w:val="24"/>
          <w:shd w:val="clear" w:color="auto" w:fill="FFFFFF"/>
        </w:rPr>
        <w:t xml:space="preserve">Τελειώνω, κύριε Πρόεδρε. </w:t>
      </w:r>
    </w:p>
    <w:p w14:paraId="6B14EE9A" w14:textId="77777777" w:rsidR="004965E6" w:rsidRDefault="004D430C">
      <w:pPr>
        <w:spacing w:line="600" w:lineRule="auto"/>
        <w:ind w:firstLine="720"/>
        <w:jc w:val="both"/>
        <w:rPr>
          <w:rFonts w:eastAsia="Times New Roman"/>
          <w:color w:val="26282A"/>
          <w:szCs w:val="24"/>
          <w:shd w:val="clear" w:color="auto" w:fill="FFFFFF"/>
        </w:rPr>
      </w:pPr>
      <w:r w:rsidRPr="00AE6BAC">
        <w:rPr>
          <w:rFonts w:eastAsia="Times New Roman"/>
          <w:b/>
          <w:color w:val="26282A"/>
          <w:szCs w:val="24"/>
          <w:shd w:val="clear" w:color="auto" w:fill="FFFFFF"/>
        </w:rPr>
        <w:t xml:space="preserve">ΠΡΟΕΔΡΕΥΩΝ (Σπυρίδων Λυκούδης): </w:t>
      </w:r>
      <w:r>
        <w:rPr>
          <w:rFonts w:eastAsia="Times New Roman"/>
          <w:color w:val="26282A"/>
          <w:szCs w:val="24"/>
          <w:shd w:val="clear" w:color="auto" w:fill="FFFFFF"/>
        </w:rPr>
        <w:t>Ε</w:t>
      </w:r>
      <w:r w:rsidRPr="009C4D7D">
        <w:rPr>
          <w:rFonts w:eastAsia="Times New Roman"/>
          <w:color w:val="26282A"/>
          <w:szCs w:val="24"/>
          <w:shd w:val="clear" w:color="auto" w:fill="FFFFFF"/>
        </w:rPr>
        <w:t>υχαριστώ πολύ</w:t>
      </w:r>
      <w:r>
        <w:rPr>
          <w:rFonts w:eastAsia="Times New Roman"/>
          <w:color w:val="26282A"/>
          <w:szCs w:val="24"/>
          <w:shd w:val="clear" w:color="auto" w:fill="FFFFFF"/>
        </w:rPr>
        <w:t>.</w:t>
      </w:r>
    </w:p>
    <w:p w14:paraId="6B14EE9B"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lastRenderedPageBreak/>
        <w:t xml:space="preserve">ΚΩΝΣΤΑΝΤΙΝΟΣ ΤΖΑΒΑΡΑΣ: </w:t>
      </w:r>
      <w:r>
        <w:rPr>
          <w:rFonts w:eastAsia="Times New Roman"/>
          <w:color w:val="26282A"/>
          <w:szCs w:val="24"/>
          <w:shd w:val="clear" w:color="auto" w:fill="FFFFFF"/>
        </w:rPr>
        <w:t xml:space="preserve">Ρίξτε μια ματιά στο άρθρο 784 και εκεί θα δείτε ότι όποια </w:t>
      </w:r>
      <w:r>
        <w:rPr>
          <w:rFonts w:eastAsia="Times New Roman"/>
          <w:color w:val="26282A"/>
          <w:szCs w:val="24"/>
          <w:shd w:val="clear" w:color="auto" w:fill="FFFFFF"/>
        </w:rPr>
        <w:t>εταιρεία του Αστικού Δ</w:t>
      </w:r>
      <w:r w:rsidRPr="009C4D7D">
        <w:rPr>
          <w:rFonts w:eastAsia="Times New Roman"/>
          <w:color w:val="26282A"/>
          <w:szCs w:val="24"/>
          <w:shd w:val="clear" w:color="auto" w:fill="FFFFFF"/>
        </w:rPr>
        <w:t xml:space="preserve">ικαίου </w:t>
      </w:r>
      <w:r>
        <w:rPr>
          <w:rFonts w:eastAsia="Times New Roman"/>
          <w:color w:val="26282A"/>
          <w:szCs w:val="24"/>
          <w:shd w:val="clear" w:color="auto" w:fill="FFFFFF"/>
        </w:rPr>
        <w:t xml:space="preserve">διεκδικεί ή </w:t>
      </w:r>
      <w:r w:rsidRPr="009C4D7D">
        <w:rPr>
          <w:rFonts w:eastAsia="Times New Roman"/>
          <w:color w:val="26282A"/>
          <w:szCs w:val="24"/>
          <w:shd w:val="clear" w:color="auto" w:fill="FFFFFF"/>
        </w:rPr>
        <w:t>στοχεύει σε οικονομικό σκοπό</w:t>
      </w:r>
      <w:r>
        <w:rPr>
          <w:rFonts w:eastAsia="Times New Roman"/>
          <w:color w:val="26282A"/>
          <w:szCs w:val="24"/>
          <w:shd w:val="clear" w:color="auto" w:fill="FFFFFF"/>
        </w:rPr>
        <w:t>, όπως είναι αυτή βέβαια, γιατί θα έχει</w:t>
      </w:r>
      <w:r w:rsidRPr="009C4D7D">
        <w:rPr>
          <w:rFonts w:eastAsia="Times New Roman"/>
          <w:color w:val="26282A"/>
          <w:szCs w:val="24"/>
          <w:shd w:val="clear" w:color="auto" w:fill="FFFFFF"/>
        </w:rPr>
        <w:t xml:space="preserve"> αντικείμενο την αξιοποίηση αυτής της περιουσίας</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αποκτά</w:t>
      </w:r>
      <w:r>
        <w:rPr>
          <w:rFonts w:eastAsia="Times New Roman"/>
          <w:color w:val="26282A"/>
          <w:szCs w:val="24"/>
          <w:shd w:val="clear" w:color="auto" w:fill="FFFFFF"/>
        </w:rPr>
        <w:t xml:space="preserve"> νομική προσωπικότητα και ευθύνεται β</w:t>
      </w:r>
      <w:r w:rsidRPr="009C4D7D">
        <w:rPr>
          <w:rFonts w:eastAsia="Times New Roman"/>
          <w:color w:val="26282A"/>
          <w:szCs w:val="24"/>
          <w:shd w:val="clear" w:color="auto" w:fill="FFFFFF"/>
        </w:rPr>
        <w:t>έβαια όπως οι εμπορικές προσωπικές εταιρείες</w:t>
      </w:r>
      <w:r>
        <w:rPr>
          <w:rFonts w:eastAsia="Times New Roman"/>
          <w:color w:val="26282A"/>
          <w:szCs w:val="24"/>
          <w:shd w:val="clear" w:color="auto" w:fill="FFFFFF"/>
        </w:rPr>
        <w:t>.</w:t>
      </w:r>
    </w:p>
    <w:p w14:paraId="6B14EE9C"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color w:val="26282A"/>
          <w:szCs w:val="24"/>
          <w:shd w:val="clear" w:color="auto" w:fill="FFFFFF"/>
        </w:rPr>
        <w:t>Ε, λοιπόν</w:t>
      </w:r>
      <w:r>
        <w:rPr>
          <w:rFonts w:eastAsia="Times New Roman"/>
          <w:color w:val="26282A"/>
          <w:szCs w:val="24"/>
          <w:shd w:val="clear" w:color="auto" w:fill="FFFFFF"/>
        </w:rPr>
        <w:t>, έ</w:t>
      </w:r>
      <w:r w:rsidRPr="009C4D7D">
        <w:rPr>
          <w:rFonts w:eastAsia="Times New Roman"/>
          <w:color w:val="26282A"/>
          <w:szCs w:val="24"/>
          <w:shd w:val="clear" w:color="auto" w:fill="FFFFFF"/>
        </w:rPr>
        <w:t>λεος</w:t>
      </w:r>
      <w:r>
        <w:rPr>
          <w:rFonts w:eastAsia="Times New Roman"/>
          <w:color w:val="26282A"/>
          <w:szCs w:val="24"/>
          <w:shd w:val="clear" w:color="auto" w:fill="FFFFFF"/>
        </w:rPr>
        <w:t xml:space="preserve">! </w:t>
      </w:r>
      <w:r w:rsidRPr="009C4D7D">
        <w:rPr>
          <w:rFonts w:eastAsia="Times New Roman"/>
          <w:color w:val="26282A"/>
          <w:szCs w:val="24"/>
          <w:shd w:val="clear" w:color="auto" w:fill="FFFFFF"/>
        </w:rPr>
        <w:t>Κάποια στιγμή πρέπει να μιλήσετε απλά</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κατανοητά και κυρίως με τη συνήθη σημασία που έχουν οι λέξεις που χ</w:t>
      </w:r>
      <w:r>
        <w:rPr>
          <w:rFonts w:eastAsia="Times New Roman"/>
          <w:color w:val="26282A"/>
          <w:szCs w:val="24"/>
          <w:shd w:val="clear" w:color="auto" w:fill="FFFFFF"/>
        </w:rPr>
        <w:t>ρησιμοποιούμε όλοι οι Έλληνες σ’</w:t>
      </w:r>
      <w:r w:rsidRPr="009C4D7D">
        <w:rPr>
          <w:rFonts w:eastAsia="Times New Roman"/>
          <w:color w:val="26282A"/>
          <w:szCs w:val="24"/>
          <w:shd w:val="clear" w:color="auto" w:fill="FFFFFF"/>
        </w:rPr>
        <w:t xml:space="preserve"> αυτό</w:t>
      </w:r>
      <w:r>
        <w:rPr>
          <w:rFonts w:eastAsia="Times New Roman"/>
          <w:color w:val="26282A"/>
          <w:szCs w:val="24"/>
          <w:shd w:val="clear" w:color="auto" w:fill="FFFFFF"/>
        </w:rPr>
        <w:t>ν</w:t>
      </w:r>
      <w:r w:rsidRPr="009C4D7D">
        <w:rPr>
          <w:rFonts w:eastAsia="Times New Roman"/>
          <w:color w:val="26282A"/>
          <w:szCs w:val="24"/>
          <w:shd w:val="clear" w:color="auto" w:fill="FFFFFF"/>
        </w:rPr>
        <w:t xml:space="preserve"> τον τόπο</w:t>
      </w:r>
      <w:r>
        <w:rPr>
          <w:rFonts w:eastAsia="Times New Roman"/>
          <w:color w:val="26282A"/>
          <w:szCs w:val="24"/>
          <w:shd w:val="clear" w:color="auto" w:fill="FFFFFF"/>
        </w:rPr>
        <w:t>, για να</w:t>
      </w:r>
      <w:r w:rsidRPr="009C4D7D">
        <w:rPr>
          <w:rFonts w:eastAsia="Times New Roman"/>
          <w:color w:val="26282A"/>
          <w:szCs w:val="24"/>
          <w:shd w:val="clear" w:color="auto" w:fill="FFFFFF"/>
        </w:rPr>
        <w:t xml:space="preserve"> </w:t>
      </w:r>
      <w:r>
        <w:rPr>
          <w:rFonts w:eastAsia="Times New Roman"/>
          <w:color w:val="26282A"/>
          <w:szCs w:val="24"/>
          <w:shd w:val="clear" w:color="auto" w:fill="FFFFFF"/>
        </w:rPr>
        <w:t xml:space="preserve">μην </w:t>
      </w:r>
      <w:r w:rsidRPr="009C4D7D">
        <w:rPr>
          <w:rFonts w:eastAsia="Times New Roman"/>
          <w:color w:val="26282A"/>
          <w:szCs w:val="24"/>
          <w:shd w:val="clear" w:color="auto" w:fill="FFFFFF"/>
        </w:rPr>
        <w:t>σας πω</w:t>
      </w:r>
      <w:r>
        <w:rPr>
          <w:rFonts w:eastAsia="Times New Roman"/>
          <w:color w:val="26282A"/>
          <w:szCs w:val="24"/>
          <w:shd w:val="clear" w:color="auto" w:fill="FFFFFF"/>
        </w:rPr>
        <w:t xml:space="preserve"> ότι</w:t>
      </w:r>
      <w:r w:rsidRPr="009C4D7D">
        <w:rPr>
          <w:rFonts w:eastAsia="Times New Roman"/>
          <w:color w:val="26282A"/>
          <w:szCs w:val="24"/>
          <w:shd w:val="clear" w:color="auto" w:fill="FFFFFF"/>
        </w:rPr>
        <w:t xml:space="preserve"> υπάρχουν και κάποιοι από τη Νέα Δημοκρατία και μέσα στη Νέα Δημοκρατία</w:t>
      </w:r>
      <w:r w:rsidRPr="009C4D7D">
        <w:rPr>
          <w:rFonts w:eastAsia="Times New Roman"/>
          <w:color w:val="26282A"/>
          <w:szCs w:val="24"/>
          <w:shd w:val="clear" w:color="auto" w:fill="FFFFFF"/>
        </w:rPr>
        <w:t xml:space="preserve"> που ευτυχώς έχουν γίνει θ</w:t>
      </w:r>
      <w:r>
        <w:rPr>
          <w:rFonts w:eastAsia="Times New Roman"/>
          <w:color w:val="26282A"/>
          <w:szCs w:val="24"/>
          <w:shd w:val="clear" w:color="auto" w:fill="FFFFFF"/>
        </w:rPr>
        <w:t>εματοφύλακες -και αγωνίζονται γι’</w:t>
      </w:r>
      <w:r w:rsidRPr="009C4D7D">
        <w:rPr>
          <w:rFonts w:eastAsia="Times New Roman"/>
          <w:color w:val="26282A"/>
          <w:szCs w:val="24"/>
          <w:shd w:val="clear" w:color="auto" w:fill="FFFFFF"/>
        </w:rPr>
        <w:t xml:space="preserve"> αυτό</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της ορθής σημασίας των λέξεων</w:t>
      </w:r>
      <w:r>
        <w:rPr>
          <w:rFonts w:eastAsia="Times New Roman"/>
          <w:color w:val="26282A"/>
          <w:szCs w:val="24"/>
          <w:shd w:val="clear" w:color="auto" w:fill="FFFFFF"/>
        </w:rPr>
        <w:t>.</w:t>
      </w:r>
    </w:p>
    <w:p w14:paraId="6B14EE9D"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color w:val="26282A"/>
          <w:szCs w:val="24"/>
          <w:shd w:val="clear" w:color="auto" w:fill="FFFFFF"/>
        </w:rPr>
        <w:t>Ευ</w:t>
      </w:r>
      <w:r w:rsidRPr="009C4D7D">
        <w:rPr>
          <w:rFonts w:eastAsia="Times New Roman"/>
          <w:color w:val="26282A"/>
          <w:szCs w:val="24"/>
          <w:shd w:val="clear" w:color="auto" w:fill="FFFFFF"/>
        </w:rPr>
        <w:t>χαριστώ πολύ</w:t>
      </w:r>
      <w:r>
        <w:rPr>
          <w:rFonts w:eastAsia="Times New Roman"/>
          <w:color w:val="26282A"/>
          <w:szCs w:val="24"/>
          <w:shd w:val="clear" w:color="auto" w:fill="FFFFFF"/>
        </w:rPr>
        <w:t>, κύριε Πρόεδρε.</w:t>
      </w:r>
    </w:p>
    <w:p w14:paraId="6B14EE9E" w14:textId="77777777" w:rsidR="004965E6" w:rsidRDefault="004D430C">
      <w:pPr>
        <w:spacing w:line="600" w:lineRule="auto"/>
        <w:ind w:firstLine="720"/>
        <w:jc w:val="center"/>
        <w:rPr>
          <w:rFonts w:eastAsia="Times New Roman"/>
          <w:color w:val="26282A"/>
          <w:szCs w:val="24"/>
          <w:shd w:val="clear" w:color="auto" w:fill="FFFFFF"/>
        </w:rPr>
      </w:pPr>
      <w:r>
        <w:rPr>
          <w:rFonts w:eastAsia="Times New Roman"/>
          <w:color w:val="26282A"/>
          <w:szCs w:val="24"/>
          <w:shd w:val="clear" w:color="auto" w:fill="FFFFFF"/>
        </w:rPr>
        <w:t>(Χειροκροτήματα από την πτέρυγα της Νέας Δημοκρατίας)</w:t>
      </w:r>
    </w:p>
    <w:p w14:paraId="6B14EE9F" w14:textId="77777777" w:rsidR="004965E6" w:rsidRDefault="004D430C">
      <w:pPr>
        <w:spacing w:line="600" w:lineRule="auto"/>
        <w:ind w:firstLine="720"/>
        <w:jc w:val="both"/>
        <w:rPr>
          <w:rFonts w:eastAsia="Times New Roman"/>
          <w:color w:val="26282A"/>
          <w:szCs w:val="24"/>
          <w:shd w:val="clear" w:color="auto" w:fill="FFFFFF"/>
        </w:rPr>
      </w:pPr>
      <w:r w:rsidRPr="00F14A22">
        <w:rPr>
          <w:rFonts w:eastAsia="Times New Roman"/>
          <w:b/>
          <w:color w:val="26282A"/>
          <w:szCs w:val="24"/>
          <w:shd w:val="clear" w:color="auto" w:fill="FFFFFF"/>
        </w:rPr>
        <w:t xml:space="preserve">ΠΡΟΕΔΡΕΥΩΝ (Σπυρίδων Λυκούδης): </w:t>
      </w:r>
      <w:r>
        <w:rPr>
          <w:rFonts w:eastAsia="Times New Roman"/>
          <w:color w:val="26282A"/>
          <w:szCs w:val="24"/>
          <w:shd w:val="clear" w:color="auto" w:fill="FFFFFF"/>
        </w:rPr>
        <w:t xml:space="preserve">Ευχαριστώ, κύριε συνάδελφε. </w:t>
      </w:r>
    </w:p>
    <w:p w14:paraId="6B14EEA0"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color w:val="26282A"/>
          <w:szCs w:val="24"/>
          <w:shd w:val="clear" w:color="auto" w:fill="FFFFFF"/>
        </w:rPr>
        <w:lastRenderedPageBreak/>
        <w:t>Η Υπουργός κ.</w:t>
      </w:r>
      <w:r>
        <w:rPr>
          <w:rFonts w:eastAsia="Times New Roman"/>
          <w:color w:val="26282A"/>
          <w:szCs w:val="24"/>
          <w:shd w:val="clear" w:color="auto" w:fill="FFFFFF"/>
        </w:rPr>
        <w:t xml:space="preserve"> Μερόπη </w:t>
      </w:r>
      <w:proofErr w:type="spellStart"/>
      <w:r>
        <w:rPr>
          <w:rFonts w:eastAsia="Times New Roman"/>
          <w:color w:val="26282A"/>
          <w:szCs w:val="24"/>
          <w:shd w:val="clear" w:color="auto" w:fill="FFFFFF"/>
        </w:rPr>
        <w:t>Τζούφη</w:t>
      </w:r>
      <w:proofErr w:type="spellEnd"/>
      <w:r>
        <w:rPr>
          <w:rFonts w:eastAsia="Times New Roman"/>
          <w:color w:val="26282A"/>
          <w:szCs w:val="24"/>
          <w:shd w:val="clear" w:color="auto" w:fill="FFFFFF"/>
        </w:rPr>
        <w:t xml:space="preserve"> έχει τον λόγο.</w:t>
      </w:r>
    </w:p>
    <w:p w14:paraId="6B14EEA1"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t xml:space="preserve">ΚΩΝΣΤΑΝΤΙΝΟΣ ΓΑΒΡΟΓΛΟΥ (Υπουργός Παιδείας, Έρευνας και Θρησκευμάτων): </w:t>
      </w:r>
      <w:r>
        <w:rPr>
          <w:rFonts w:eastAsia="Times New Roman"/>
          <w:color w:val="26282A"/>
          <w:szCs w:val="24"/>
          <w:shd w:val="clear" w:color="auto" w:fill="FFFFFF"/>
        </w:rPr>
        <w:t xml:space="preserve">Κύριε Πρόεδρε, παρακαλώ τον λόγο. </w:t>
      </w:r>
    </w:p>
    <w:p w14:paraId="6B14EEA2" w14:textId="77777777" w:rsidR="004965E6" w:rsidRDefault="004D430C">
      <w:pPr>
        <w:spacing w:line="600" w:lineRule="auto"/>
        <w:ind w:firstLine="720"/>
        <w:jc w:val="both"/>
        <w:rPr>
          <w:rFonts w:eastAsia="Times New Roman"/>
          <w:color w:val="26282A"/>
          <w:szCs w:val="24"/>
          <w:shd w:val="clear" w:color="auto" w:fill="FFFFFF"/>
        </w:rPr>
      </w:pPr>
      <w:r w:rsidRPr="00F14A22">
        <w:rPr>
          <w:rFonts w:eastAsia="Times New Roman"/>
          <w:b/>
          <w:color w:val="26282A"/>
          <w:szCs w:val="24"/>
          <w:shd w:val="clear" w:color="auto" w:fill="FFFFFF"/>
        </w:rPr>
        <w:t xml:space="preserve">ΠΡΟΕΔΡΕΥΩΝ (Σπυρίδων Λυκούδης): </w:t>
      </w:r>
      <w:r>
        <w:rPr>
          <w:rFonts w:eastAsia="Times New Roman"/>
          <w:color w:val="26282A"/>
          <w:szCs w:val="24"/>
          <w:shd w:val="clear" w:color="auto" w:fill="FFFFFF"/>
        </w:rPr>
        <w:t xml:space="preserve">Κύριε Υπουργέ, έχετε τον λόγο. </w:t>
      </w:r>
    </w:p>
    <w:p w14:paraId="6B14EEA3"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t xml:space="preserve">ΚΩΝΣΤΑΝΤΙΝΟΣ ΓΑΒΡΟΓΛΟΥ (Υπουργός Παιδείας, Έρευνας και Θρησκευμάτων): </w:t>
      </w:r>
      <w:r>
        <w:rPr>
          <w:rFonts w:eastAsia="Times New Roman"/>
          <w:color w:val="26282A"/>
          <w:szCs w:val="24"/>
          <w:shd w:val="clear" w:color="auto" w:fill="FFFFFF"/>
        </w:rPr>
        <w:t>Κατ</w:t>
      </w:r>
      <w:r>
        <w:rPr>
          <w:rFonts w:eastAsia="Times New Roman"/>
          <w:color w:val="26282A"/>
          <w:szCs w:val="24"/>
          <w:shd w:val="clear" w:color="auto" w:fill="FFFFFF"/>
        </w:rPr>
        <w:t>’</w:t>
      </w:r>
      <w:r>
        <w:rPr>
          <w:rFonts w:eastAsia="Times New Roman"/>
          <w:color w:val="26282A"/>
          <w:szCs w:val="24"/>
          <w:shd w:val="clear" w:color="auto" w:fill="FFFFFF"/>
        </w:rPr>
        <w:t xml:space="preserve"> </w:t>
      </w:r>
      <w:r>
        <w:rPr>
          <w:rFonts w:eastAsia="Times New Roman"/>
          <w:color w:val="26282A"/>
          <w:szCs w:val="24"/>
          <w:shd w:val="clear" w:color="auto" w:fill="FFFFFF"/>
        </w:rPr>
        <w:t>αρχ</w:t>
      </w:r>
      <w:r>
        <w:rPr>
          <w:rFonts w:eastAsia="Times New Roman"/>
          <w:color w:val="26282A"/>
          <w:szCs w:val="24"/>
          <w:shd w:val="clear" w:color="auto" w:fill="FFFFFF"/>
        </w:rPr>
        <w:t>άς</w:t>
      </w:r>
      <w:r>
        <w:rPr>
          <w:rFonts w:eastAsia="Times New Roman"/>
          <w:color w:val="26282A"/>
          <w:szCs w:val="24"/>
          <w:shd w:val="clear" w:color="auto" w:fill="FFFFFF"/>
        </w:rPr>
        <w:t xml:space="preserve">, μία παράκληση προς </w:t>
      </w:r>
      <w:r w:rsidRPr="009C4D7D">
        <w:rPr>
          <w:rFonts w:eastAsia="Times New Roman"/>
          <w:color w:val="26282A"/>
          <w:szCs w:val="24"/>
          <w:shd w:val="clear" w:color="auto" w:fill="FFFFFF"/>
        </w:rPr>
        <w:t>τους ομιλητές</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να είναι λίγο ο τόνος πιο χαμηλός</w:t>
      </w:r>
      <w:r>
        <w:rPr>
          <w:rFonts w:eastAsia="Times New Roman"/>
          <w:color w:val="26282A"/>
          <w:szCs w:val="24"/>
          <w:shd w:val="clear" w:color="auto" w:fill="FFFFFF"/>
        </w:rPr>
        <w:t>. Θα ζητήσουμε ανθυγιεινό επίδομα.</w:t>
      </w:r>
    </w:p>
    <w:p w14:paraId="6B14EEA4" w14:textId="77777777" w:rsidR="004965E6" w:rsidRDefault="004D430C">
      <w:pPr>
        <w:spacing w:line="600" w:lineRule="auto"/>
        <w:ind w:firstLine="720"/>
        <w:jc w:val="both"/>
        <w:rPr>
          <w:rFonts w:eastAsia="Times New Roman"/>
          <w:color w:val="26282A"/>
          <w:szCs w:val="24"/>
          <w:shd w:val="clear" w:color="auto" w:fill="FFFFFF"/>
        </w:rPr>
      </w:pPr>
      <w:r w:rsidRPr="00F14A22">
        <w:rPr>
          <w:rFonts w:eastAsia="Times New Roman"/>
          <w:b/>
          <w:color w:val="26282A"/>
          <w:szCs w:val="24"/>
          <w:shd w:val="clear" w:color="auto" w:fill="FFFFFF"/>
        </w:rPr>
        <w:t xml:space="preserve">ΠΡΟΕΔΡΕΥΩΝ (Σπυρίδων Λυκούδης): </w:t>
      </w:r>
      <w:r>
        <w:rPr>
          <w:rFonts w:eastAsia="Times New Roman"/>
          <w:color w:val="26282A"/>
          <w:szCs w:val="24"/>
          <w:shd w:val="clear" w:color="auto" w:fill="FFFFFF"/>
        </w:rPr>
        <w:t>Δεν είναι θέμα ομιλητών. Ν</w:t>
      </w:r>
      <w:r w:rsidRPr="009C4D7D">
        <w:rPr>
          <w:rFonts w:eastAsia="Times New Roman"/>
          <w:color w:val="26282A"/>
          <w:szCs w:val="24"/>
          <w:shd w:val="clear" w:color="auto" w:fill="FFFFFF"/>
        </w:rPr>
        <w:t>ομίζω ότι έχει</w:t>
      </w:r>
      <w:r w:rsidRPr="009C4D7D">
        <w:rPr>
          <w:rFonts w:eastAsia="Times New Roman"/>
          <w:color w:val="26282A"/>
          <w:szCs w:val="24"/>
          <w:shd w:val="clear" w:color="auto" w:fill="FFFFFF"/>
        </w:rPr>
        <w:t xml:space="preserve"> ανέβει η ένταση εδώ και μέρες </w:t>
      </w:r>
      <w:r>
        <w:rPr>
          <w:rFonts w:eastAsia="Times New Roman"/>
          <w:color w:val="26282A"/>
          <w:szCs w:val="24"/>
          <w:shd w:val="clear" w:color="auto" w:fill="FFFFFF"/>
        </w:rPr>
        <w:t>στα μηχανήματα.</w:t>
      </w:r>
    </w:p>
    <w:p w14:paraId="6B14EEA5"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t xml:space="preserve">ΚΩΝΣΤΑΝΤΙΝΟΣ ΓΑΒΡΟΓΛΟΥ (Υπουργός Παιδείας, Έρευνας και Θρησκευμάτων): </w:t>
      </w:r>
      <w:r>
        <w:rPr>
          <w:rFonts w:eastAsia="Times New Roman"/>
          <w:color w:val="26282A"/>
          <w:szCs w:val="24"/>
          <w:shd w:val="clear" w:color="auto" w:fill="FFFFFF"/>
        </w:rPr>
        <w:t xml:space="preserve">Ωραία, τότε μήπως με τα μηχανήματα κάνουμε κάτι; </w:t>
      </w:r>
    </w:p>
    <w:p w14:paraId="6B14EEA6" w14:textId="77777777" w:rsidR="004965E6" w:rsidRDefault="004D430C">
      <w:pPr>
        <w:spacing w:line="600" w:lineRule="auto"/>
        <w:ind w:firstLine="720"/>
        <w:jc w:val="both"/>
        <w:rPr>
          <w:rFonts w:eastAsia="Times New Roman"/>
          <w:color w:val="26282A"/>
          <w:szCs w:val="24"/>
          <w:shd w:val="clear" w:color="auto" w:fill="FFFFFF"/>
        </w:rPr>
      </w:pPr>
      <w:r w:rsidRPr="009C4D7D">
        <w:rPr>
          <w:rFonts w:eastAsia="Times New Roman"/>
          <w:color w:val="26282A"/>
          <w:szCs w:val="24"/>
          <w:shd w:val="clear" w:color="auto" w:fill="FFFFFF"/>
        </w:rPr>
        <w:lastRenderedPageBreak/>
        <w:t xml:space="preserve">Το δεύτερο είναι </w:t>
      </w:r>
      <w:r>
        <w:rPr>
          <w:rFonts w:eastAsia="Times New Roman"/>
          <w:color w:val="26282A"/>
          <w:szCs w:val="24"/>
          <w:shd w:val="clear" w:color="auto" w:fill="FFFFFF"/>
        </w:rPr>
        <w:t xml:space="preserve">ότι </w:t>
      </w:r>
      <w:r w:rsidRPr="009C4D7D">
        <w:rPr>
          <w:rFonts w:eastAsia="Times New Roman"/>
          <w:color w:val="26282A"/>
          <w:szCs w:val="24"/>
          <w:shd w:val="clear" w:color="auto" w:fill="FFFFFF"/>
        </w:rPr>
        <w:t>δεν θα σχολιάσω αυτό που είπε ο κ</w:t>
      </w:r>
      <w:r>
        <w:rPr>
          <w:rFonts w:eastAsia="Times New Roman"/>
          <w:color w:val="26282A"/>
          <w:szCs w:val="24"/>
          <w:shd w:val="clear" w:color="auto" w:fill="FFFFFF"/>
        </w:rPr>
        <w:t xml:space="preserve">. Τζαβάρας, που </w:t>
      </w:r>
      <w:r w:rsidRPr="009C4D7D">
        <w:rPr>
          <w:rFonts w:eastAsia="Times New Roman"/>
          <w:color w:val="26282A"/>
          <w:szCs w:val="24"/>
          <w:shd w:val="clear" w:color="auto" w:fill="FFFFFF"/>
        </w:rPr>
        <w:t>μίλησε για ευτελή π</w:t>
      </w:r>
      <w:r w:rsidRPr="009C4D7D">
        <w:rPr>
          <w:rFonts w:eastAsia="Times New Roman"/>
          <w:color w:val="26282A"/>
          <w:szCs w:val="24"/>
          <w:shd w:val="clear" w:color="auto" w:fill="FFFFFF"/>
        </w:rPr>
        <w:t>ανεπιστήμια</w:t>
      </w:r>
      <w:r>
        <w:rPr>
          <w:rFonts w:eastAsia="Times New Roman"/>
          <w:color w:val="26282A"/>
          <w:szCs w:val="24"/>
          <w:shd w:val="clear" w:color="auto" w:fill="FFFFFF"/>
        </w:rPr>
        <w:t xml:space="preserve"> απ’ όπου παίρνουν </w:t>
      </w:r>
      <w:r w:rsidRPr="009C4D7D">
        <w:rPr>
          <w:rFonts w:eastAsia="Times New Roman"/>
          <w:color w:val="26282A"/>
          <w:szCs w:val="24"/>
          <w:shd w:val="clear" w:color="auto" w:fill="FFFFFF"/>
        </w:rPr>
        <w:t>χαρτάκια</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τα μεταπτυχιακά</w:t>
      </w:r>
      <w:r>
        <w:rPr>
          <w:rFonts w:eastAsia="Times New Roman"/>
          <w:color w:val="26282A"/>
          <w:szCs w:val="24"/>
          <w:shd w:val="clear" w:color="auto" w:fill="FFFFFF"/>
        </w:rPr>
        <w:t>;</w:t>
      </w:r>
    </w:p>
    <w:p w14:paraId="6B14EEA7"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t>ΚΩΝΣΤΑΝΤΙΝΟΣ ΤΖΑΒΑΡΑΣ:</w:t>
      </w:r>
      <w:r w:rsidRPr="009C4D7D">
        <w:rPr>
          <w:rFonts w:eastAsia="Times New Roman"/>
          <w:color w:val="26282A"/>
          <w:szCs w:val="24"/>
          <w:shd w:val="clear" w:color="auto" w:fill="FFFFFF"/>
        </w:rPr>
        <w:t xml:space="preserve"> Όχι </w:t>
      </w:r>
      <w:r>
        <w:rPr>
          <w:rFonts w:eastAsia="Times New Roman"/>
          <w:color w:val="26282A"/>
          <w:szCs w:val="24"/>
          <w:shd w:val="clear" w:color="auto" w:fill="FFFFFF"/>
        </w:rPr>
        <w:t xml:space="preserve">για μεταπτυχιακά. </w:t>
      </w:r>
    </w:p>
    <w:p w14:paraId="6B14EEA8"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t xml:space="preserve">ΚΩΝΣΤΑΝΤΙΝΟΣ ΓΑΒΡΟΓΛΟΥ (Υπουργός Παιδείας, Έρευνας και Θρησκευμάτων): </w:t>
      </w:r>
      <w:r>
        <w:rPr>
          <w:rFonts w:eastAsia="Times New Roman"/>
          <w:color w:val="26282A"/>
          <w:szCs w:val="24"/>
          <w:shd w:val="clear" w:color="auto" w:fill="FFFFFF"/>
        </w:rPr>
        <w:t>Τ</w:t>
      </w:r>
      <w:r w:rsidRPr="009C4D7D">
        <w:rPr>
          <w:rFonts w:eastAsia="Times New Roman"/>
          <w:color w:val="26282A"/>
          <w:szCs w:val="24"/>
          <w:shd w:val="clear" w:color="auto" w:fill="FFFFFF"/>
        </w:rPr>
        <w:t>ι είπατε</w:t>
      </w:r>
      <w:r>
        <w:rPr>
          <w:rFonts w:eastAsia="Times New Roman"/>
          <w:color w:val="26282A"/>
          <w:szCs w:val="24"/>
          <w:shd w:val="clear" w:color="auto" w:fill="FFFFFF"/>
        </w:rPr>
        <w:t>; Ευτελή πανεπιστήμια, αυτό είπατε.</w:t>
      </w:r>
    </w:p>
    <w:p w14:paraId="6B14EEA9"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t xml:space="preserve">ΚΩΝΣΤΑΝΤΙΝΟΣ ΤΖΑΒΑΡΑΣ: </w:t>
      </w:r>
      <w:r>
        <w:rPr>
          <w:rFonts w:eastAsia="Times New Roman"/>
          <w:color w:val="26282A"/>
          <w:szCs w:val="24"/>
          <w:shd w:val="clear" w:color="auto" w:fill="FFFFFF"/>
        </w:rPr>
        <w:t>Είπα για αυτούς</w:t>
      </w:r>
      <w:r>
        <w:rPr>
          <w:rFonts w:eastAsia="Times New Roman"/>
          <w:color w:val="26282A"/>
          <w:szCs w:val="24"/>
          <w:shd w:val="clear" w:color="auto" w:fill="FFFFFF"/>
        </w:rPr>
        <w:t xml:space="preserve"> που σπεύδουν στην αλλοδαπή.</w:t>
      </w:r>
    </w:p>
    <w:p w14:paraId="6B14EEAA"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t xml:space="preserve">ΚΩΝΣΤΑΝΤΙΝΟΣ ΓΑΒΡΟΓΛΟΥ (Υπουργός Παιδείας, Έρευνας και Θρησκευμάτων): </w:t>
      </w:r>
      <w:r>
        <w:rPr>
          <w:rFonts w:eastAsia="Times New Roman"/>
          <w:color w:val="26282A"/>
          <w:szCs w:val="24"/>
          <w:shd w:val="clear" w:color="auto" w:fill="FFFFFF"/>
        </w:rPr>
        <w:t>Όχι, δεν το είπατε. Η λέξη «αλλοδαπή» δεν λέχθηκε.</w:t>
      </w:r>
    </w:p>
    <w:p w14:paraId="6B14EEAB"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t xml:space="preserve">ΜΕΡΟΠΗ ΤΖΟΥΦΗ (Υφυπουργός Παιδείας, Έρευνας και Θρησκευμάτων): </w:t>
      </w:r>
      <w:r>
        <w:rPr>
          <w:rFonts w:eastAsia="Times New Roman"/>
          <w:color w:val="26282A"/>
          <w:szCs w:val="24"/>
          <w:shd w:val="clear" w:color="auto" w:fill="FFFFFF"/>
        </w:rPr>
        <w:t xml:space="preserve">Για τα μεταπτυχιακά. </w:t>
      </w:r>
    </w:p>
    <w:p w14:paraId="6B14EEAC"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t xml:space="preserve">ΚΩΝΣΤΑΝΤΙΝΟΣ ΓΑΒΡΟΓΛΟΥ (Υπουργός Παιδείας, Έρευνας και Θρησκευμάτων): </w:t>
      </w:r>
      <w:r>
        <w:rPr>
          <w:rFonts w:eastAsia="Times New Roman"/>
          <w:color w:val="26282A"/>
          <w:szCs w:val="24"/>
          <w:shd w:val="clear" w:color="auto" w:fill="FFFFFF"/>
        </w:rPr>
        <w:t xml:space="preserve">Για τα μεταπτυχιακά. Δηλαδή, </w:t>
      </w:r>
      <w:r w:rsidRPr="009C4D7D">
        <w:rPr>
          <w:rFonts w:eastAsia="Times New Roman"/>
          <w:color w:val="26282A"/>
          <w:szCs w:val="24"/>
          <w:shd w:val="clear" w:color="auto" w:fill="FFFFFF"/>
        </w:rPr>
        <w:t>τα δημόσια πανεπιστήμια</w:t>
      </w:r>
      <w:r>
        <w:rPr>
          <w:rFonts w:eastAsia="Times New Roman"/>
          <w:color w:val="26282A"/>
          <w:szCs w:val="24"/>
          <w:shd w:val="clear" w:color="auto" w:fill="FFFFFF"/>
        </w:rPr>
        <w:t xml:space="preserve"> είναι ευτελή; </w:t>
      </w:r>
    </w:p>
    <w:p w14:paraId="6B14EEAD"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lastRenderedPageBreak/>
        <w:t xml:space="preserve">ΚΩΝΣΤΑΝΤΙΝΟΣ ΤΖΑΒΑΡΑΣ: </w:t>
      </w:r>
      <w:r>
        <w:rPr>
          <w:rFonts w:eastAsia="Times New Roman"/>
          <w:color w:val="26282A"/>
          <w:szCs w:val="24"/>
          <w:shd w:val="clear" w:color="auto" w:fill="FFFFFF"/>
        </w:rPr>
        <w:t xml:space="preserve">Παρακαλώ, δεν είπα για τα μεταπτυχιακά. Ξέρω τι λέω. Μέχρι στιγμής ξέρω τι λέω. </w:t>
      </w:r>
    </w:p>
    <w:p w14:paraId="6B14EEAE"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t>ΚΩΝΣΤΑΝΤΙΝΟΣ Γ</w:t>
      </w:r>
      <w:r>
        <w:rPr>
          <w:rFonts w:eastAsia="Times New Roman"/>
          <w:b/>
          <w:color w:val="26282A"/>
          <w:szCs w:val="24"/>
          <w:shd w:val="clear" w:color="auto" w:fill="FFFFFF"/>
        </w:rPr>
        <w:t xml:space="preserve">ΑΒΡΟΓΛΟΥ (Υπουργός Παιδείας, Έρευνας και Θρησκευμάτων): </w:t>
      </w:r>
      <w:r>
        <w:rPr>
          <w:rFonts w:eastAsia="Times New Roman"/>
          <w:color w:val="26282A"/>
          <w:szCs w:val="24"/>
          <w:shd w:val="clear" w:color="auto" w:fill="FFFFFF"/>
        </w:rPr>
        <w:t>Δ</w:t>
      </w:r>
      <w:r w:rsidRPr="009C4D7D">
        <w:rPr>
          <w:rFonts w:eastAsia="Times New Roman"/>
          <w:color w:val="26282A"/>
          <w:szCs w:val="24"/>
          <w:shd w:val="clear" w:color="auto" w:fill="FFFFFF"/>
        </w:rPr>
        <w:t>εν είναι</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w:t>
      </w:r>
      <w:r>
        <w:rPr>
          <w:rFonts w:eastAsia="Times New Roman"/>
          <w:color w:val="26282A"/>
          <w:szCs w:val="24"/>
          <w:shd w:val="clear" w:color="auto" w:fill="FFFFFF"/>
        </w:rPr>
        <w:t>όμως,</w:t>
      </w:r>
      <w:r w:rsidRPr="009C4D7D">
        <w:rPr>
          <w:rFonts w:eastAsia="Times New Roman"/>
          <w:color w:val="26282A"/>
          <w:szCs w:val="24"/>
          <w:shd w:val="clear" w:color="auto" w:fill="FFFFFF"/>
        </w:rPr>
        <w:t xml:space="preserve"> αυτό που ήθελα να ρωτήσω</w:t>
      </w:r>
      <w:r>
        <w:rPr>
          <w:rFonts w:eastAsia="Times New Roman"/>
          <w:color w:val="26282A"/>
          <w:szCs w:val="24"/>
          <w:shd w:val="clear" w:color="auto" w:fill="FFFFFF"/>
        </w:rPr>
        <w:t>. Ή</w:t>
      </w:r>
      <w:r w:rsidRPr="009C4D7D">
        <w:rPr>
          <w:rFonts w:eastAsia="Times New Roman"/>
          <w:color w:val="26282A"/>
          <w:szCs w:val="24"/>
          <w:shd w:val="clear" w:color="auto" w:fill="FFFFFF"/>
        </w:rPr>
        <w:t xml:space="preserve">θελα να ρωτήσω το εξής και θέλω μία απάντηση πολύ </w:t>
      </w:r>
      <w:r>
        <w:rPr>
          <w:rFonts w:eastAsia="Times New Roman"/>
          <w:color w:val="26282A"/>
          <w:szCs w:val="24"/>
          <w:shd w:val="clear" w:color="auto" w:fill="FFFFFF"/>
        </w:rPr>
        <w:t>σαφή: Είπατε</w:t>
      </w:r>
      <w:r w:rsidRPr="009C4D7D">
        <w:rPr>
          <w:rFonts w:eastAsia="Times New Roman"/>
          <w:color w:val="26282A"/>
          <w:szCs w:val="24"/>
          <w:shd w:val="clear" w:color="auto" w:fill="FFFFFF"/>
        </w:rPr>
        <w:t xml:space="preserve"> </w:t>
      </w:r>
      <w:r>
        <w:rPr>
          <w:rFonts w:eastAsia="Times New Roman"/>
          <w:color w:val="26282A"/>
          <w:szCs w:val="24"/>
          <w:shd w:val="clear" w:color="auto" w:fill="FFFFFF"/>
        </w:rPr>
        <w:t>«</w:t>
      </w:r>
      <w:r w:rsidRPr="009C4D7D">
        <w:rPr>
          <w:rFonts w:eastAsia="Times New Roman"/>
          <w:color w:val="26282A"/>
          <w:szCs w:val="24"/>
          <w:shd w:val="clear" w:color="auto" w:fill="FFFFFF"/>
        </w:rPr>
        <w:t>απόσυρση του νομοσχεδίου</w:t>
      </w:r>
      <w:r>
        <w:rPr>
          <w:rFonts w:eastAsia="Times New Roman"/>
          <w:color w:val="26282A"/>
          <w:szCs w:val="24"/>
          <w:shd w:val="clear" w:color="auto" w:fill="FFFFFF"/>
        </w:rPr>
        <w:t>»;</w:t>
      </w:r>
    </w:p>
    <w:p w14:paraId="6B14EEAF"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t xml:space="preserve">ΚΩΝΣΤΑΝΤΙΝΟΣ ΤΖΑΒΑΡΑΣ: </w:t>
      </w:r>
      <w:r>
        <w:rPr>
          <w:rFonts w:eastAsia="Times New Roman"/>
          <w:color w:val="26282A"/>
          <w:szCs w:val="24"/>
          <w:shd w:val="clear" w:color="auto" w:fill="FFFFFF"/>
        </w:rPr>
        <w:t>Θα σας πω.</w:t>
      </w:r>
    </w:p>
    <w:p w14:paraId="6B14EEB0"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t>ΚΩΝΣΤΑΝΤΙΝΟΣ ΓΑΒΡΟΓΛΟΥ (Υπουργό</w:t>
      </w:r>
      <w:r>
        <w:rPr>
          <w:rFonts w:eastAsia="Times New Roman"/>
          <w:b/>
          <w:color w:val="26282A"/>
          <w:szCs w:val="24"/>
          <w:shd w:val="clear" w:color="auto" w:fill="FFFFFF"/>
        </w:rPr>
        <w:t xml:space="preserve">ς Παιδείας, Έρευνας και Θρησκευμάτων): </w:t>
      </w:r>
      <w:r>
        <w:rPr>
          <w:rFonts w:eastAsia="Times New Roman"/>
          <w:color w:val="26282A"/>
          <w:szCs w:val="24"/>
          <w:shd w:val="clear" w:color="auto" w:fill="FFFFFF"/>
        </w:rPr>
        <w:t>Έχετε κάθε δικαίωμα να το πείτ</w:t>
      </w:r>
      <w:r w:rsidRPr="009C4D7D">
        <w:rPr>
          <w:rFonts w:eastAsia="Times New Roman"/>
          <w:color w:val="26282A"/>
          <w:szCs w:val="24"/>
          <w:shd w:val="clear" w:color="auto" w:fill="FFFFFF"/>
        </w:rPr>
        <w:t>ε</w:t>
      </w:r>
      <w:r>
        <w:rPr>
          <w:rFonts w:eastAsia="Times New Roman"/>
          <w:color w:val="26282A"/>
          <w:szCs w:val="24"/>
          <w:shd w:val="clear" w:color="auto" w:fill="FFFFFF"/>
        </w:rPr>
        <w:t>. Α</w:t>
      </w:r>
      <w:r w:rsidRPr="009C4D7D">
        <w:rPr>
          <w:rFonts w:eastAsia="Times New Roman"/>
          <w:color w:val="26282A"/>
          <w:szCs w:val="24"/>
          <w:shd w:val="clear" w:color="auto" w:fill="FFFFFF"/>
        </w:rPr>
        <w:t>υτό που θέλω να διευκρινίσω είναι</w:t>
      </w:r>
      <w:r>
        <w:rPr>
          <w:rFonts w:eastAsia="Times New Roman"/>
          <w:color w:val="26282A"/>
          <w:szCs w:val="24"/>
          <w:shd w:val="clear" w:color="auto" w:fill="FFFFFF"/>
        </w:rPr>
        <w:t>, εάν</w:t>
      </w:r>
      <w:r w:rsidRPr="009C4D7D">
        <w:rPr>
          <w:rFonts w:eastAsia="Times New Roman"/>
          <w:color w:val="26282A"/>
          <w:szCs w:val="24"/>
          <w:shd w:val="clear" w:color="auto" w:fill="FFFFFF"/>
        </w:rPr>
        <w:t xml:space="preserve"> είναι η επίσημη θέση της Νέας Δημοκρατίας</w:t>
      </w:r>
      <w:r>
        <w:rPr>
          <w:rFonts w:eastAsia="Times New Roman"/>
          <w:color w:val="26282A"/>
          <w:szCs w:val="24"/>
          <w:shd w:val="clear" w:color="auto" w:fill="FFFFFF"/>
        </w:rPr>
        <w:t>. Α</w:t>
      </w:r>
      <w:r w:rsidRPr="009C4D7D">
        <w:rPr>
          <w:rFonts w:eastAsia="Times New Roman"/>
          <w:color w:val="26282A"/>
          <w:szCs w:val="24"/>
          <w:shd w:val="clear" w:color="auto" w:fill="FFFFFF"/>
        </w:rPr>
        <w:t>υτό θέλω</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είναι τόσο απλό</w:t>
      </w:r>
      <w:r>
        <w:rPr>
          <w:rFonts w:eastAsia="Times New Roman"/>
          <w:color w:val="26282A"/>
          <w:szCs w:val="24"/>
          <w:shd w:val="clear" w:color="auto" w:fill="FFFFFF"/>
        </w:rPr>
        <w:t>. Γ</w:t>
      </w:r>
      <w:r w:rsidRPr="009C4D7D">
        <w:rPr>
          <w:rFonts w:eastAsia="Times New Roman"/>
          <w:color w:val="26282A"/>
          <w:szCs w:val="24"/>
          <w:shd w:val="clear" w:color="auto" w:fill="FFFFFF"/>
        </w:rPr>
        <w:t>ιατί εσείς είπατε να αποσυρθεί το νομοσχέδιο</w:t>
      </w:r>
      <w:r>
        <w:rPr>
          <w:rFonts w:eastAsia="Times New Roman"/>
          <w:color w:val="26282A"/>
          <w:szCs w:val="24"/>
          <w:shd w:val="clear" w:color="auto" w:fill="FFFFFF"/>
        </w:rPr>
        <w:t>.</w:t>
      </w:r>
    </w:p>
    <w:p w14:paraId="6B14EEB1"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t xml:space="preserve">ΚΩΝΣΤΑΝΤΙΝΟΣ ΣΚΡΕΚΑΣ: </w:t>
      </w:r>
      <w:r>
        <w:rPr>
          <w:rFonts w:eastAsia="Times New Roman"/>
          <w:color w:val="26282A"/>
          <w:szCs w:val="24"/>
          <w:shd w:val="clear" w:color="auto" w:fill="FFFFFF"/>
        </w:rPr>
        <w:t>Να α</w:t>
      </w:r>
      <w:r>
        <w:rPr>
          <w:rFonts w:eastAsia="Times New Roman"/>
          <w:color w:val="26282A"/>
          <w:szCs w:val="24"/>
          <w:shd w:val="clear" w:color="auto" w:fill="FFFFFF"/>
        </w:rPr>
        <w:t>λλάξει.</w:t>
      </w:r>
    </w:p>
    <w:p w14:paraId="6B14EEB2"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t>ΚΩΝΣΤΑΝΤΙΝΟΣ ΓΑΒΡΟΓΛΟΥ (Υπουργός Παιδείας, Έρευνας και Θρησκευμάτων):</w:t>
      </w:r>
      <w:r w:rsidRPr="009C4D7D">
        <w:rPr>
          <w:rFonts w:eastAsia="Times New Roman"/>
          <w:color w:val="26282A"/>
          <w:szCs w:val="24"/>
          <w:shd w:val="clear" w:color="auto" w:fill="FFFFFF"/>
        </w:rPr>
        <w:t xml:space="preserve"> Όχι</w:t>
      </w:r>
      <w:r>
        <w:rPr>
          <w:rFonts w:eastAsia="Times New Roman"/>
          <w:color w:val="26282A"/>
          <w:szCs w:val="24"/>
          <w:shd w:val="clear" w:color="auto" w:fill="FFFFFF"/>
        </w:rPr>
        <w:t xml:space="preserve">, οι </w:t>
      </w:r>
      <w:r w:rsidRPr="009C4D7D">
        <w:rPr>
          <w:rFonts w:eastAsia="Times New Roman"/>
          <w:color w:val="26282A"/>
          <w:szCs w:val="24"/>
          <w:shd w:val="clear" w:color="auto" w:fill="FFFFFF"/>
        </w:rPr>
        <w:t>ελληνικές</w:t>
      </w:r>
      <w:r>
        <w:rPr>
          <w:rFonts w:eastAsia="Times New Roman"/>
          <w:color w:val="26282A"/>
          <w:szCs w:val="24"/>
          <w:shd w:val="clear" w:color="auto" w:fill="FFFFFF"/>
        </w:rPr>
        <w:t xml:space="preserve"> λέξεις, όπως είπε και ο κ.</w:t>
      </w:r>
      <w:r w:rsidRPr="009C4D7D">
        <w:rPr>
          <w:rFonts w:eastAsia="Times New Roman"/>
          <w:color w:val="26282A"/>
          <w:szCs w:val="24"/>
          <w:shd w:val="clear" w:color="auto" w:fill="FFFFFF"/>
        </w:rPr>
        <w:t xml:space="preserve"> Τζαβάρας</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η ελλη</w:t>
      </w:r>
      <w:r>
        <w:rPr>
          <w:rFonts w:eastAsia="Times New Roman"/>
          <w:color w:val="26282A"/>
          <w:szCs w:val="24"/>
          <w:shd w:val="clear" w:color="auto" w:fill="FFFFFF"/>
        </w:rPr>
        <w:t>νική γλώσσα είναι μι</w:t>
      </w:r>
      <w:r w:rsidRPr="009C4D7D">
        <w:rPr>
          <w:rFonts w:eastAsia="Times New Roman"/>
          <w:color w:val="26282A"/>
          <w:szCs w:val="24"/>
          <w:shd w:val="clear" w:color="auto" w:fill="FFFFFF"/>
        </w:rPr>
        <w:t>α πλούσια γλώσσα</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w:t>
      </w:r>
      <w:r>
        <w:rPr>
          <w:rFonts w:eastAsia="Times New Roman"/>
          <w:color w:val="26282A"/>
          <w:szCs w:val="24"/>
          <w:shd w:val="clear" w:color="auto" w:fill="FFFFFF"/>
        </w:rPr>
        <w:t>Ε</w:t>
      </w:r>
      <w:r w:rsidRPr="009C4D7D">
        <w:rPr>
          <w:rFonts w:eastAsia="Times New Roman"/>
          <w:color w:val="26282A"/>
          <w:szCs w:val="24"/>
          <w:shd w:val="clear" w:color="auto" w:fill="FFFFFF"/>
        </w:rPr>
        <w:t>ίπε ο κ Τζαβάρας να αποσυρθεί το νομοσχέδιο</w:t>
      </w:r>
      <w:r>
        <w:rPr>
          <w:rFonts w:eastAsia="Times New Roman"/>
          <w:color w:val="26282A"/>
          <w:szCs w:val="24"/>
          <w:shd w:val="clear" w:color="auto" w:fill="FFFFFF"/>
        </w:rPr>
        <w:t>.</w:t>
      </w:r>
    </w:p>
    <w:p w14:paraId="6B14EEB3"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lastRenderedPageBreak/>
        <w:t xml:space="preserve">ΚΩΝΣΤΑΝΤΙΝΟΣ ΣΚΡΕΚΑΣ: </w:t>
      </w:r>
      <w:r>
        <w:rPr>
          <w:rFonts w:eastAsia="Times New Roman"/>
          <w:color w:val="26282A"/>
          <w:szCs w:val="24"/>
          <w:shd w:val="clear" w:color="auto" w:fill="FFFFFF"/>
        </w:rPr>
        <w:t xml:space="preserve">Όταν καταψηφίζουμε, τι εννοούμε; </w:t>
      </w:r>
    </w:p>
    <w:p w14:paraId="6B14EEB4"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t xml:space="preserve">ΚΩΝΣΤΑΝΤΙΝΟΣ ΓΑΒΡΟΓΛΟΥ (Υπουργός Παιδείας, Έρευνας και Θρησκευμάτων): </w:t>
      </w:r>
      <w:r>
        <w:rPr>
          <w:rFonts w:eastAsia="Times New Roman"/>
          <w:color w:val="26282A"/>
          <w:szCs w:val="24"/>
          <w:shd w:val="clear" w:color="auto" w:fill="FFFFFF"/>
        </w:rPr>
        <w:t xml:space="preserve">Όταν καταψηφίζετε, </w:t>
      </w:r>
      <w:r w:rsidRPr="009C4D7D">
        <w:rPr>
          <w:rFonts w:eastAsia="Times New Roman"/>
          <w:color w:val="26282A"/>
          <w:szCs w:val="24"/>
          <w:shd w:val="clear" w:color="auto" w:fill="FFFFFF"/>
        </w:rPr>
        <w:t>είναι άλλο</w:t>
      </w:r>
      <w:r>
        <w:rPr>
          <w:rFonts w:eastAsia="Times New Roman"/>
          <w:color w:val="26282A"/>
          <w:szCs w:val="24"/>
          <w:shd w:val="clear" w:color="auto" w:fill="FFFFFF"/>
        </w:rPr>
        <w:t>. Εγώ ρωτώ: Α</w:t>
      </w:r>
      <w:r w:rsidRPr="009C4D7D">
        <w:rPr>
          <w:rFonts w:eastAsia="Times New Roman"/>
          <w:color w:val="26282A"/>
          <w:szCs w:val="24"/>
          <w:shd w:val="clear" w:color="auto" w:fill="FFFFFF"/>
        </w:rPr>
        <w:t>πόσυρση του νομοσχεδίου</w:t>
      </w:r>
      <w:r>
        <w:rPr>
          <w:rFonts w:eastAsia="Times New Roman"/>
          <w:color w:val="26282A"/>
          <w:szCs w:val="24"/>
          <w:shd w:val="clear" w:color="auto" w:fill="FFFFFF"/>
        </w:rPr>
        <w:t>; Έχει κάθε δικαίωμα ως Β</w:t>
      </w:r>
      <w:r w:rsidRPr="009C4D7D">
        <w:rPr>
          <w:rFonts w:eastAsia="Times New Roman"/>
          <w:color w:val="26282A"/>
          <w:szCs w:val="24"/>
          <w:shd w:val="clear" w:color="auto" w:fill="FFFFFF"/>
        </w:rPr>
        <w:t>ουλευτής να το λέει</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πραγματικά δεν το αμφισβητώ</w:t>
      </w:r>
      <w:r>
        <w:rPr>
          <w:rFonts w:eastAsia="Times New Roman"/>
          <w:color w:val="26282A"/>
          <w:szCs w:val="24"/>
          <w:shd w:val="clear" w:color="auto" w:fill="FFFFFF"/>
        </w:rPr>
        <w:t>, α</w:t>
      </w:r>
      <w:r w:rsidRPr="009C4D7D">
        <w:rPr>
          <w:rFonts w:eastAsia="Times New Roman"/>
          <w:color w:val="26282A"/>
          <w:szCs w:val="24"/>
          <w:shd w:val="clear" w:color="auto" w:fill="FFFFFF"/>
        </w:rPr>
        <w:t xml:space="preserve">υτό </w:t>
      </w:r>
      <w:r>
        <w:rPr>
          <w:rFonts w:eastAsia="Times New Roman"/>
          <w:color w:val="26282A"/>
          <w:szCs w:val="24"/>
          <w:shd w:val="clear" w:color="auto" w:fill="FFFFFF"/>
        </w:rPr>
        <w:t xml:space="preserve">που </w:t>
      </w:r>
      <w:r>
        <w:rPr>
          <w:rFonts w:eastAsia="Times New Roman"/>
          <w:color w:val="26282A"/>
          <w:szCs w:val="24"/>
          <w:shd w:val="clear" w:color="auto" w:fill="FFFFFF"/>
        </w:rPr>
        <w:t>θέλω διευκρινιστικά να ξέρω είναι εά</w:t>
      </w:r>
      <w:r w:rsidRPr="009C4D7D">
        <w:rPr>
          <w:rFonts w:eastAsia="Times New Roman"/>
          <w:color w:val="26282A"/>
          <w:szCs w:val="24"/>
          <w:shd w:val="clear" w:color="auto" w:fill="FFFFFF"/>
        </w:rPr>
        <w:t>ν είναι και θέση της Νέας Δημοκρατίας</w:t>
      </w:r>
      <w:r>
        <w:rPr>
          <w:rFonts w:eastAsia="Times New Roman"/>
          <w:color w:val="26282A"/>
          <w:szCs w:val="24"/>
          <w:shd w:val="clear" w:color="auto" w:fill="FFFFFF"/>
        </w:rPr>
        <w:t>. Τό</w:t>
      </w:r>
      <w:r w:rsidRPr="009C4D7D">
        <w:rPr>
          <w:rFonts w:eastAsia="Times New Roman"/>
          <w:color w:val="26282A"/>
          <w:szCs w:val="24"/>
          <w:shd w:val="clear" w:color="auto" w:fill="FFFFFF"/>
        </w:rPr>
        <w:t>σο απλό</w:t>
      </w:r>
      <w:r>
        <w:rPr>
          <w:rFonts w:eastAsia="Times New Roman"/>
          <w:color w:val="26282A"/>
          <w:szCs w:val="24"/>
          <w:shd w:val="clear" w:color="auto" w:fill="FFFFFF"/>
        </w:rPr>
        <w:t>.</w:t>
      </w:r>
    </w:p>
    <w:p w14:paraId="6B14EEB5" w14:textId="77777777" w:rsidR="004965E6" w:rsidRDefault="004D430C">
      <w:pPr>
        <w:spacing w:line="600" w:lineRule="auto"/>
        <w:ind w:firstLine="720"/>
        <w:jc w:val="both"/>
        <w:rPr>
          <w:rFonts w:eastAsia="Times New Roman"/>
          <w:color w:val="26282A"/>
          <w:szCs w:val="24"/>
          <w:shd w:val="clear" w:color="auto" w:fill="FFFFFF"/>
        </w:rPr>
      </w:pPr>
      <w:r w:rsidRPr="008940B3">
        <w:rPr>
          <w:rFonts w:eastAsia="Times New Roman"/>
          <w:b/>
          <w:color w:val="26282A"/>
          <w:szCs w:val="24"/>
          <w:shd w:val="clear" w:color="auto" w:fill="FFFFFF"/>
        </w:rPr>
        <w:t>ΠΡΟΕΔΡΕΥΩΝ (Σπυρίδων Λυκούδης):</w:t>
      </w:r>
      <w:r>
        <w:rPr>
          <w:rFonts w:eastAsia="Times New Roman"/>
          <w:b/>
          <w:color w:val="26282A"/>
          <w:szCs w:val="24"/>
          <w:shd w:val="clear" w:color="auto" w:fill="FFFFFF"/>
        </w:rPr>
        <w:t xml:space="preserve"> </w:t>
      </w:r>
      <w:r>
        <w:rPr>
          <w:rFonts w:eastAsia="Times New Roman"/>
          <w:color w:val="26282A"/>
          <w:szCs w:val="24"/>
          <w:shd w:val="clear" w:color="auto" w:fill="FFFFFF"/>
        </w:rPr>
        <w:t>Κυρία</w:t>
      </w:r>
      <w:r w:rsidRPr="009C4D7D">
        <w:rPr>
          <w:rFonts w:eastAsia="Times New Roman"/>
          <w:color w:val="26282A"/>
          <w:szCs w:val="24"/>
          <w:shd w:val="clear" w:color="auto" w:fill="FFFFFF"/>
        </w:rPr>
        <w:t xml:space="preserve"> Υπουργέ</w:t>
      </w:r>
      <w:r>
        <w:rPr>
          <w:rFonts w:eastAsia="Times New Roman"/>
          <w:color w:val="26282A"/>
          <w:szCs w:val="24"/>
          <w:shd w:val="clear" w:color="auto" w:fill="FFFFFF"/>
        </w:rPr>
        <w:t>, έχετε τον λόγο.</w:t>
      </w:r>
    </w:p>
    <w:p w14:paraId="6B14EEB6"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t xml:space="preserve">ΚΩΝΣΤΑΝΤΙΝΟΣ ΦΩΤΑΚΗΣ (Αναπληρωτής Υπουργός Παιδείας, Έρευνας και Θρησκευμάτων): </w:t>
      </w:r>
      <w:r>
        <w:rPr>
          <w:rFonts w:eastAsia="Times New Roman"/>
          <w:color w:val="26282A"/>
          <w:szCs w:val="24"/>
          <w:shd w:val="clear" w:color="auto" w:fill="FFFFFF"/>
        </w:rPr>
        <w:t>Κύριε Πρόεδρε, παρακαλώ τον</w:t>
      </w:r>
      <w:r>
        <w:rPr>
          <w:rFonts w:eastAsia="Times New Roman"/>
          <w:color w:val="26282A"/>
          <w:szCs w:val="24"/>
          <w:shd w:val="clear" w:color="auto" w:fill="FFFFFF"/>
        </w:rPr>
        <w:t xml:space="preserve"> λόγο. </w:t>
      </w:r>
    </w:p>
    <w:p w14:paraId="6B14EEB7" w14:textId="77777777" w:rsidR="004965E6" w:rsidRDefault="004D430C">
      <w:pPr>
        <w:spacing w:line="600" w:lineRule="auto"/>
        <w:ind w:firstLine="720"/>
        <w:jc w:val="both"/>
        <w:rPr>
          <w:rFonts w:eastAsia="Times New Roman"/>
          <w:color w:val="26282A"/>
          <w:szCs w:val="24"/>
          <w:shd w:val="clear" w:color="auto" w:fill="FFFFFF"/>
        </w:rPr>
      </w:pPr>
      <w:r w:rsidRPr="008940B3">
        <w:rPr>
          <w:rFonts w:eastAsia="Times New Roman"/>
          <w:b/>
          <w:color w:val="26282A"/>
          <w:szCs w:val="24"/>
          <w:shd w:val="clear" w:color="auto" w:fill="FFFFFF"/>
        </w:rPr>
        <w:t>ΠΡΟΕΔΡΕΥΩΝ (Σπυρίδων Λυκούδης):</w:t>
      </w:r>
      <w:r>
        <w:rPr>
          <w:rFonts w:eastAsia="Times New Roman"/>
          <w:b/>
          <w:color w:val="26282A"/>
          <w:szCs w:val="24"/>
          <w:shd w:val="clear" w:color="auto" w:fill="FFFFFF"/>
        </w:rPr>
        <w:t xml:space="preserve"> </w:t>
      </w:r>
      <w:r>
        <w:rPr>
          <w:rFonts w:eastAsia="Times New Roman"/>
          <w:color w:val="26282A"/>
          <w:szCs w:val="24"/>
          <w:shd w:val="clear" w:color="auto" w:fill="FFFFFF"/>
        </w:rPr>
        <w:t xml:space="preserve">Τι ακριβώς θέλετε να κάνετε, σχόλιο ή ομιλία; </w:t>
      </w:r>
    </w:p>
    <w:p w14:paraId="6B14EEB8"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t xml:space="preserve">ΚΩΝΣΤΑΝΤΙΝΟΣ ΦΩΤΑΚΗΣ (Αναπληρωτής Υπουργός Παιδείας, Έρευνας και Θρησκευμάτων): </w:t>
      </w:r>
      <w:r>
        <w:rPr>
          <w:rFonts w:eastAsia="Times New Roman"/>
          <w:color w:val="26282A"/>
          <w:szCs w:val="24"/>
          <w:shd w:val="clear" w:color="auto" w:fill="FFFFFF"/>
        </w:rPr>
        <w:t xml:space="preserve">Ένα σχόλιο σ’ αυτό που είπε ο κ. Τζαβάρας. Έχει πραγματικά δίκιο. Μίλησα με </w:t>
      </w:r>
      <w:r>
        <w:rPr>
          <w:rFonts w:eastAsia="Times New Roman"/>
          <w:color w:val="26282A"/>
          <w:szCs w:val="24"/>
          <w:shd w:val="clear" w:color="auto" w:fill="FFFFFF"/>
        </w:rPr>
        <w:lastRenderedPageBreak/>
        <w:t>έναν τρόπο πο</w:t>
      </w:r>
      <w:r>
        <w:rPr>
          <w:rFonts w:eastAsia="Times New Roman"/>
          <w:color w:val="26282A"/>
          <w:szCs w:val="24"/>
          <w:shd w:val="clear" w:color="auto" w:fill="FFFFFF"/>
        </w:rPr>
        <w:t>υ ίσως δεν έγινε καθόλου κατανοητός. Π</w:t>
      </w:r>
      <w:r w:rsidRPr="009C4D7D">
        <w:rPr>
          <w:rFonts w:eastAsia="Times New Roman"/>
          <w:color w:val="26282A"/>
          <w:szCs w:val="24"/>
          <w:shd w:val="clear" w:color="auto" w:fill="FFFFFF"/>
        </w:rPr>
        <w:t>λήρως</w:t>
      </w:r>
      <w:r>
        <w:rPr>
          <w:rFonts w:eastAsia="Times New Roman"/>
          <w:color w:val="26282A"/>
          <w:szCs w:val="24"/>
          <w:shd w:val="clear" w:color="auto" w:fill="FFFFFF"/>
        </w:rPr>
        <w:t>, παντελώς παρεξηγήσατε α</w:t>
      </w:r>
      <w:r w:rsidRPr="009C4D7D">
        <w:rPr>
          <w:rFonts w:eastAsia="Times New Roman"/>
          <w:color w:val="26282A"/>
          <w:szCs w:val="24"/>
          <w:shd w:val="clear" w:color="auto" w:fill="FFFFFF"/>
        </w:rPr>
        <w:t>υτό που είπα</w:t>
      </w:r>
      <w:r>
        <w:rPr>
          <w:rFonts w:eastAsia="Times New Roman"/>
          <w:color w:val="26282A"/>
          <w:szCs w:val="24"/>
          <w:shd w:val="clear" w:color="auto" w:fill="FFFFFF"/>
        </w:rPr>
        <w:t>.</w:t>
      </w:r>
    </w:p>
    <w:p w14:paraId="6B14EEB9" w14:textId="77777777" w:rsidR="004965E6" w:rsidRDefault="004D430C">
      <w:pPr>
        <w:spacing w:line="600" w:lineRule="auto"/>
        <w:ind w:firstLine="720"/>
        <w:jc w:val="both"/>
        <w:rPr>
          <w:rFonts w:eastAsia="Times New Roman"/>
          <w:color w:val="26282A"/>
          <w:szCs w:val="24"/>
          <w:shd w:val="clear" w:color="auto" w:fill="FFFFFF"/>
        </w:rPr>
      </w:pPr>
      <w:r w:rsidRPr="008940B3">
        <w:rPr>
          <w:rFonts w:eastAsia="Times New Roman"/>
          <w:b/>
          <w:color w:val="26282A"/>
          <w:szCs w:val="24"/>
          <w:shd w:val="clear" w:color="auto" w:fill="FFFFFF"/>
        </w:rPr>
        <w:t>ΠΡΟΕΔΡΕΥΩΝ (Σπυρίδων Λυκούδης):</w:t>
      </w:r>
      <w:r>
        <w:rPr>
          <w:rFonts w:eastAsia="Times New Roman"/>
          <w:b/>
          <w:color w:val="26282A"/>
          <w:szCs w:val="24"/>
          <w:shd w:val="clear" w:color="auto" w:fill="FFFFFF"/>
        </w:rPr>
        <w:t xml:space="preserve"> </w:t>
      </w:r>
      <w:r>
        <w:rPr>
          <w:rFonts w:eastAsia="Times New Roman"/>
          <w:color w:val="26282A"/>
          <w:szCs w:val="24"/>
          <w:shd w:val="clear" w:color="auto" w:fill="FFFFFF"/>
        </w:rPr>
        <w:t>Κυρία Υπουργέ, μπορείτε να μιλήστε τώρα.</w:t>
      </w:r>
    </w:p>
    <w:p w14:paraId="6B14EEBA"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t xml:space="preserve">ΚΩΝΣΤΑΝΤΙΝΟΣ ΤΖΑΒΑΡΑΣ: </w:t>
      </w:r>
      <w:r>
        <w:rPr>
          <w:rFonts w:eastAsia="Times New Roman"/>
          <w:color w:val="26282A"/>
          <w:szCs w:val="24"/>
          <w:shd w:val="clear" w:color="auto" w:fill="FFFFFF"/>
        </w:rPr>
        <w:t xml:space="preserve">Εγώ μπορώ να μιλήσω τώρα; </w:t>
      </w:r>
    </w:p>
    <w:p w14:paraId="6B14EEBB" w14:textId="77777777" w:rsidR="004965E6" w:rsidRDefault="004D430C">
      <w:pPr>
        <w:spacing w:line="600" w:lineRule="auto"/>
        <w:ind w:firstLine="720"/>
        <w:jc w:val="both"/>
        <w:rPr>
          <w:rFonts w:eastAsia="Times New Roman"/>
          <w:color w:val="26282A"/>
          <w:szCs w:val="24"/>
          <w:shd w:val="clear" w:color="auto" w:fill="FFFFFF"/>
        </w:rPr>
      </w:pPr>
      <w:r w:rsidRPr="008940B3">
        <w:rPr>
          <w:rFonts w:eastAsia="Times New Roman"/>
          <w:b/>
          <w:color w:val="26282A"/>
          <w:szCs w:val="24"/>
          <w:shd w:val="clear" w:color="auto" w:fill="FFFFFF"/>
        </w:rPr>
        <w:t>ΠΡΟΕΔΡΕΥΩΝ (Σπυρίδων Λυκούδης):</w:t>
      </w:r>
      <w:r>
        <w:rPr>
          <w:rFonts w:eastAsia="Times New Roman"/>
          <w:b/>
          <w:color w:val="26282A"/>
          <w:szCs w:val="24"/>
          <w:shd w:val="clear" w:color="auto" w:fill="FFFFFF"/>
        </w:rPr>
        <w:t xml:space="preserve"> </w:t>
      </w:r>
      <w:r>
        <w:rPr>
          <w:rFonts w:eastAsia="Times New Roman"/>
          <w:color w:val="26282A"/>
          <w:szCs w:val="24"/>
          <w:shd w:val="clear" w:color="auto" w:fill="FFFFFF"/>
        </w:rPr>
        <w:t xml:space="preserve">Θέλετε να μιλήσετε </w:t>
      </w:r>
      <w:r>
        <w:rPr>
          <w:rFonts w:eastAsia="Times New Roman"/>
          <w:color w:val="26282A"/>
          <w:szCs w:val="24"/>
          <w:shd w:val="clear" w:color="auto" w:fill="FFFFFF"/>
        </w:rPr>
        <w:t xml:space="preserve">τώρα, κύριε Τζαβάρα; </w:t>
      </w:r>
    </w:p>
    <w:p w14:paraId="6B14EEBC"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t xml:space="preserve">ΚΩΝΣΤΑΝΤΙΝΟΣ ΤΖΑΒΑΡΑΣ: </w:t>
      </w:r>
      <w:r>
        <w:rPr>
          <w:rFonts w:eastAsia="Times New Roman"/>
          <w:color w:val="26282A"/>
          <w:szCs w:val="24"/>
          <w:shd w:val="clear" w:color="auto" w:fill="FFFFFF"/>
        </w:rPr>
        <w:t xml:space="preserve">Μα, αφού με ρωτά ο κύριος Υπουργός. Είναι ασέβεια προς τον Υπουργό. </w:t>
      </w:r>
    </w:p>
    <w:p w14:paraId="6B14EEBD" w14:textId="77777777" w:rsidR="004965E6" w:rsidRDefault="004D430C">
      <w:pPr>
        <w:spacing w:line="600" w:lineRule="auto"/>
        <w:ind w:firstLine="720"/>
        <w:jc w:val="both"/>
        <w:rPr>
          <w:rFonts w:eastAsia="Times New Roman"/>
          <w:color w:val="26282A"/>
          <w:szCs w:val="24"/>
          <w:shd w:val="clear" w:color="auto" w:fill="FFFFFF"/>
        </w:rPr>
      </w:pPr>
      <w:r w:rsidRPr="008940B3">
        <w:rPr>
          <w:rFonts w:eastAsia="Times New Roman"/>
          <w:b/>
          <w:color w:val="26282A"/>
          <w:szCs w:val="24"/>
          <w:shd w:val="clear" w:color="auto" w:fill="FFFFFF"/>
        </w:rPr>
        <w:t xml:space="preserve">ΠΡΟΕΔΡΕΥΩΝ (Σπυρίδων Λυκούδης): </w:t>
      </w:r>
      <w:r>
        <w:rPr>
          <w:rFonts w:eastAsia="Times New Roman"/>
          <w:color w:val="26282A"/>
          <w:szCs w:val="24"/>
          <w:shd w:val="clear" w:color="auto" w:fill="FFFFFF"/>
        </w:rPr>
        <w:t>Δεν έπρεπε να καλέσω την κυρία Υπουργό. Να κ</w:t>
      </w:r>
      <w:r w:rsidRPr="009C4D7D">
        <w:rPr>
          <w:rFonts w:eastAsia="Times New Roman"/>
          <w:color w:val="26282A"/>
          <w:szCs w:val="24"/>
          <w:shd w:val="clear" w:color="auto" w:fill="FFFFFF"/>
        </w:rPr>
        <w:t>άθεται τώρα στο Βήμα</w:t>
      </w:r>
      <w:r>
        <w:rPr>
          <w:rFonts w:eastAsia="Times New Roman"/>
          <w:color w:val="26282A"/>
          <w:szCs w:val="24"/>
          <w:shd w:val="clear" w:color="auto" w:fill="FFFFFF"/>
        </w:rPr>
        <w:t>;</w:t>
      </w:r>
    </w:p>
    <w:p w14:paraId="6B14EEBE"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t xml:space="preserve">ΚΩΝΣΤΑΝΤΙΝΟΣ ΤΖΑΒΑΡΑΣ: </w:t>
      </w:r>
      <w:r>
        <w:rPr>
          <w:rFonts w:eastAsia="Times New Roman"/>
          <w:color w:val="26282A"/>
          <w:szCs w:val="24"/>
          <w:shd w:val="clear" w:color="auto" w:fill="FFFFFF"/>
        </w:rPr>
        <w:t>Συγγνώμη, κυρία Υπουρ</w:t>
      </w:r>
      <w:r>
        <w:rPr>
          <w:rFonts w:eastAsia="Times New Roman"/>
          <w:color w:val="26282A"/>
          <w:szCs w:val="24"/>
          <w:shd w:val="clear" w:color="auto" w:fill="FFFFFF"/>
        </w:rPr>
        <w:t xml:space="preserve">γέ. </w:t>
      </w:r>
    </w:p>
    <w:p w14:paraId="6B14EEBF" w14:textId="77777777" w:rsidR="004965E6" w:rsidRDefault="004D430C">
      <w:pPr>
        <w:spacing w:line="600" w:lineRule="auto"/>
        <w:ind w:firstLine="720"/>
        <w:jc w:val="both"/>
        <w:rPr>
          <w:rFonts w:eastAsia="Times New Roman"/>
          <w:color w:val="26282A"/>
          <w:szCs w:val="24"/>
          <w:shd w:val="clear" w:color="auto" w:fill="FFFFFF"/>
        </w:rPr>
      </w:pPr>
      <w:r w:rsidRPr="00402354">
        <w:rPr>
          <w:rFonts w:eastAsia="Times New Roman"/>
          <w:b/>
          <w:color w:val="26282A"/>
          <w:szCs w:val="24"/>
          <w:shd w:val="clear" w:color="auto" w:fill="FFFFFF"/>
        </w:rPr>
        <w:t xml:space="preserve">ΠΡΟΕΔΡΕΥΩΝ (Σπυρίδων Λυκούδης): </w:t>
      </w:r>
      <w:r>
        <w:rPr>
          <w:rFonts w:eastAsia="Times New Roman"/>
          <w:color w:val="26282A"/>
          <w:szCs w:val="24"/>
          <w:shd w:val="clear" w:color="auto" w:fill="FFFFFF"/>
        </w:rPr>
        <w:t xml:space="preserve">Να τελειώσει και μετά να πείτε αυτό που θέλετε; </w:t>
      </w:r>
    </w:p>
    <w:p w14:paraId="6B14EEC0"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lastRenderedPageBreak/>
        <w:t xml:space="preserve">ΚΩΝΣΤΑΝΤΙΝΟΣ ΤΖΑΒΑΡΑΣ: </w:t>
      </w:r>
      <w:r>
        <w:rPr>
          <w:rFonts w:eastAsia="Times New Roman"/>
          <w:color w:val="26282A"/>
          <w:szCs w:val="24"/>
          <w:shd w:val="clear" w:color="auto" w:fill="FFFFFF"/>
        </w:rPr>
        <w:t xml:space="preserve">Παρακαλώ, με απεριόριστο σεβασμό προς την κυρία Υπουργό. </w:t>
      </w:r>
    </w:p>
    <w:p w14:paraId="6B14EEC1" w14:textId="77777777" w:rsidR="004965E6" w:rsidRDefault="004D430C">
      <w:pPr>
        <w:spacing w:line="600" w:lineRule="auto"/>
        <w:ind w:firstLine="720"/>
        <w:jc w:val="both"/>
        <w:rPr>
          <w:rFonts w:eastAsia="Times New Roman"/>
          <w:color w:val="26282A"/>
          <w:szCs w:val="24"/>
          <w:shd w:val="clear" w:color="auto" w:fill="FFFFFF"/>
        </w:rPr>
      </w:pPr>
      <w:r w:rsidRPr="00402354">
        <w:rPr>
          <w:rFonts w:eastAsia="Times New Roman"/>
          <w:b/>
          <w:color w:val="26282A"/>
          <w:szCs w:val="24"/>
          <w:shd w:val="clear" w:color="auto" w:fill="FFFFFF"/>
        </w:rPr>
        <w:t xml:space="preserve">ΠΡΟΕΔΡΕΥΩΝ (Σπυρίδων Λυκούδης): </w:t>
      </w:r>
      <w:r>
        <w:rPr>
          <w:rFonts w:eastAsia="Times New Roman"/>
          <w:color w:val="26282A"/>
          <w:szCs w:val="24"/>
          <w:shd w:val="clear" w:color="auto" w:fill="FFFFFF"/>
        </w:rPr>
        <w:t xml:space="preserve">Ωραία. </w:t>
      </w:r>
    </w:p>
    <w:p w14:paraId="6B14EEC2"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color w:val="26282A"/>
          <w:szCs w:val="24"/>
          <w:shd w:val="clear" w:color="auto" w:fill="FFFFFF"/>
        </w:rPr>
        <w:t xml:space="preserve">Κυρία Υπουργέ, έχετε τον λόγο. </w:t>
      </w:r>
    </w:p>
    <w:p w14:paraId="6B14EEC3"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t xml:space="preserve">ΜΕΡΟΠΗ ΤΖΟΥΦΗ (Υφυπουργός Παιδείας, Έρευνας και Θρησκευμάτων): </w:t>
      </w:r>
      <w:r>
        <w:rPr>
          <w:rFonts w:eastAsia="Times New Roman"/>
          <w:color w:val="26282A"/>
          <w:szCs w:val="24"/>
          <w:shd w:val="clear" w:color="auto" w:fill="FFFFFF"/>
        </w:rPr>
        <w:t xml:space="preserve">Κύριε Πρόεδρε, θέλω να μου δώσετε λίγο </w:t>
      </w:r>
      <w:r w:rsidRPr="009C4D7D">
        <w:rPr>
          <w:rFonts w:eastAsia="Times New Roman"/>
          <w:color w:val="26282A"/>
          <w:szCs w:val="24"/>
          <w:shd w:val="clear" w:color="auto" w:fill="FFFFFF"/>
        </w:rPr>
        <w:t>περισσότερο χρόνο</w:t>
      </w:r>
      <w:r>
        <w:rPr>
          <w:rFonts w:eastAsia="Times New Roman"/>
          <w:color w:val="26282A"/>
          <w:szCs w:val="24"/>
          <w:shd w:val="clear" w:color="auto" w:fill="FFFFFF"/>
        </w:rPr>
        <w:t>. Δ</w:t>
      </w:r>
      <w:r w:rsidRPr="009C4D7D">
        <w:rPr>
          <w:rFonts w:eastAsia="Times New Roman"/>
          <w:color w:val="26282A"/>
          <w:szCs w:val="24"/>
          <w:shd w:val="clear" w:color="auto" w:fill="FFFFFF"/>
        </w:rPr>
        <w:t xml:space="preserve">εν ξέρω πόσο </w:t>
      </w:r>
      <w:r>
        <w:rPr>
          <w:rFonts w:eastAsia="Times New Roman"/>
          <w:color w:val="26282A"/>
          <w:szCs w:val="24"/>
          <w:shd w:val="clear" w:color="auto" w:fill="FFFFFF"/>
        </w:rPr>
        <w:t>χρόνο θα μου βάλετε.</w:t>
      </w:r>
    </w:p>
    <w:p w14:paraId="6B14EEC4" w14:textId="77777777" w:rsidR="004965E6" w:rsidRDefault="004D430C">
      <w:pPr>
        <w:spacing w:line="600" w:lineRule="auto"/>
        <w:ind w:firstLine="720"/>
        <w:jc w:val="both"/>
        <w:rPr>
          <w:rFonts w:eastAsia="Times New Roman"/>
          <w:color w:val="26282A"/>
          <w:szCs w:val="24"/>
          <w:shd w:val="clear" w:color="auto" w:fill="FFFFFF"/>
        </w:rPr>
      </w:pPr>
      <w:r w:rsidRPr="00402354">
        <w:rPr>
          <w:rFonts w:eastAsia="Times New Roman"/>
          <w:b/>
          <w:color w:val="26282A"/>
          <w:szCs w:val="24"/>
          <w:shd w:val="clear" w:color="auto" w:fill="FFFFFF"/>
        </w:rPr>
        <w:t xml:space="preserve">ΠΡΟΕΔΡΕΥΩΝ (Σπυρίδων Λυκούδης): </w:t>
      </w:r>
      <w:r>
        <w:rPr>
          <w:rFonts w:eastAsia="Times New Roman"/>
          <w:color w:val="26282A"/>
          <w:szCs w:val="24"/>
          <w:shd w:val="clear" w:color="auto" w:fill="FFFFFF"/>
        </w:rPr>
        <w:t xml:space="preserve">Εννέα λεπτά είναι ο χρόνος σας, αλλά θα υπάρχει άνεση. </w:t>
      </w:r>
    </w:p>
    <w:p w14:paraId="6B14EEC5"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t>ΚΩΝΣΤΑΝΤΙΝΟΣ</w:t>
      </w:r>
      <w:r>
        <w:rPr>
          <w:rFonts w:eastAsia="Times New Roman"/>
          <w:b/>
          <w:color w:val="26282A"/>
          <w:szCs w:val="24"/>
          <w:shd w:val="clear" w:color="auto" w:fill="FFFFFF"/>
        </w:rPr>
        <w:t xml:space="preserve"> ΣΚΡΕΚΑΣ: </w:t>
      </w:r>
      <w:r>
        <w:rPr>
          <w:rFonts w:eastAsia="Times New Roman"/>
          <w:color w:val="26282A"/>
          <w:szCs w:val="24"/>
          <w:shd w:val="clear" w:color="auto" w:fill="FFFFFF"/>
        </w:rPr>
        <w:t xml:space="preserve">Κύριε Πρόεδρε, μια ερώτηση επί της διαδικασίας. </w:t>
      </w:r>
    </w:p>
    <w:p w14:paraId="6B14EEC6" w14:textId="77777777" w:rsidR="004965E6" w:rsidRDefault="004D430C">
      <w:pPr>
        <w:spacing w:line="600" w:lineRule="auto"/>
        <w:ind w:firstLine="720"/>
        <w:jc w:val="both"/>
        <w:rPr>
          <w:rFonts w:eastAsia="Times New Roman"/>
          <w:color w:val="26282A"/>
          <w:szCs w:val="24"/>
          <w:shd w:val="clear" w:color="auto" w:fill="FFFFFF"/>
        </w:rPr>
      </w:pPr>
      <w:r w:rsidRPr="00402354">
        <w:rPr>
          <w:rFonts w:eastAsia="Times New Roman"/>
          <w:b/>
          <w:color w:val="26282A"/>
          <w:szCs w:val="24"/>
          <w:shd w:val="clear" w:color="auto" w:fill="FFFFFF"/>
        </w:rPr>
        <w:t>ΠΡΟΕΔΡΕΥΩΝ (Σπυρίδων Λυκούδης):</w:t>
      </w:r>
      <w:r>
        <w:rPr>
          <w:rFonts w:eastAsia="Times New Roman"/>
          <w:b/>
          <w:color w:val="26282A"/>
          <w:szCs w:val="24"/>
          <w:shd w:val="clear" w:color="auto" w:fill="FFFFFF"/>
        </w:rPr>
        <w:t xml:space="preserve"> </w:t>
      </w:r>
      <w:r>
        <w:rPr>
          <w:rFonts w:eastAsia="Times New Roman"/>
          <w:color w:val="26282A"/>
          <w:szCs w:val="24"/>
          <w:shd w:val="clear" w:color="auto" w:fill="FFFFFF"/>
        </w:rPr>
        <w:t xml:space="preserve">Με </w:t>
      </w:r>
      <w:proofErr w:type="spellStart"/>
      <w:r>
        <w:rPr>
          <w:rFonts w:eastAsia="Times New Roman"/>
          <w:color w:val="26282A"/>
          <w:szCs w:val="24"/>
          <w:shd w:val="clear" w:color="auto" w:fill="FFFFFF"/>
        </w:rPr>
        <w:t>συγχωρείτε</w:t>
      </w:r>
      <w:proofErr w:type="spellEnd"/>
      <w:r>
        <w:rPr>
          <w:rFonts w:eastAsia="Times New Roman"/>
          <w:color w:val="26282A"/>
          <w:szCs w:val="24"/>
          <w:shd w:val="clear" w:color="auto" w:fill="FFFFFF"/>
        </w:rPr>
        <w:t xml:space="preserve">, κυρία Υπουργέ. </w:t>
      </w:r>
    </w:p>
    <w:p w14:paraId="6B14EEC7"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color w:val="26282A"/>
          <w:szCs w:val="24"/>
          <w:shd w:val="clear" w:color="auto" w:fill="FFFFFF"/>
        </w:rPr>
        <w:t xml:space="preserve">Εξηγήστε μου τι θέλετε, κύριε Σκρέκα. </w:t>
      </w:r>
    </w:p>
    <w:p w14:paraId="6B14EEC8"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t xml:space="preserve">ΚΩΝΣΤΑΝΤΙΝΟΣ ΣΚΡΕΚΑΣ: </w:t>
      </w:r>
      <w:r>
        <w:rPr>
          <w:rFonts w:eastAsia="Times New Roman"/>
          <w:color w:val="26282A"/>
          <w:szCs w:val="24"/>
          <w:shd w:val="clear" w:color="auto" w:fill="FFFFFF"/>
        </w:rPr>
        <w:t>Μίλησε ο Κοινοβουλευτικός Εκπρόσωπος της Νέας Δημοκρατίας, μετά Υπουργός,</w:t>
      </w:r>
      <w:r>
        <w:rPr>
          <w:rFonts w:eastAsia="Times New Roman"/>
          <w:color w:val="26282A"/>
          <w:szCs w:val="24"/>
          <w:shd w:val="clear" w:color="auto" w:fill="FFFFFF"/>
        </w:rPr>
        <w:t xml:space="preserve"> μετά </w:t>
      </w:r>
      <w:r>
        <w:rPr>
          <w:rFonts w:eastAsia="Times New Roman"/>
          <w:color w:val="26282A"/>
          <w:szCs w:val="24"/>
          <w:shd w:val="clear" w:color="auto" w:fill="FFFFFF"/>
        </w:rPr>
        <w:lastRenderedPageBreak/>
        <w:t xml:space="preserve">ξανά ο άλλος Υπουργός. Τι θα γίνει, οι Βουλευτές δεν θα μιλήσουν; </w:t>
      </w:r>
    </w:p>
    <w:p w14:paraId="6B14EEC9" w14:textId="77777777" w:rsidR="004965E6" w:rsidRDefault="004D430C">
      <w:pPr>
        <w:spacing w:line="600" w:lineRule="auto"/>
        <w:ind w:firstLine="720"/>
        <w:jc w:val="both"/>
        <w:rPr>
          <w:rFonts w:eastAsia="Times New Roman"/>
          <w:color w:val="26282A"/>
          <w:szCs w:val="24"/>
          <w:shd w:val="clear" w:color="auto" w:fill="FFFFFF"/>
        </w:rPr>
      </w:pPr>
      <w:r w:rsidRPr="00402354">
        <w:rPr>
          <w:rFonts w:eastAsia="Times New Roman"/>
          <w:b/>
          <w:color w:val="26282A"/>
          <w:szCs w:val="24"/>
          <w:shd w:val="clear" w:color="auto" w:fill="FFFFFF"/>
        </w:rPr>
        <w:t xml:space="preserve">ΠΡΟΕΔΡΕΥΩΝ (Σπυρίδων Λυκούδης): </w:t>
      </w:r>
      <w:r>
        <w:rPr>
          <w:rFonts w:eastAsia="Times New Roman"/>
          <w:color w:val="26282A"/>
          <w:szCs w:val="24"/>
          <w:shd w:val="clear" w:color="auto" w:fill="FFFFFF"/>
        </w:rPr>
        <w:t xml:space="preserve">Μα, είναι γραμμένος ο κατάλογος. Ο </w:t>
      </w:r>
      <w:r w:rsidRPr="009C4D7D">
        <w:rPr>
          <w:rFonts w:eastAsia="Times New Roman"/>
          <w:color w:val="26282A"/>
          <w:szCs w:val="24"/>
          <w:shd w:val="clear" w:color="auto" w:fill="FFFFFF"/>
        </w:rPr>
        <w:t>κατάλογος</w:t>
      </w:r>
      <w:r>
        <w:rPr>
          <w:rFonts w:eastAsia="Times New Roman"/>
          <w:color w:val="26282A"/>
          <w:szCs w:val="24"/>
          <w:shd w:val="clear" w:color="auto" w:fill="FFFFFF"/>
        </w:rPr>
        <w:t xml:space="preserve"> υπάρχει εδώ…</w:t>
      </w:r>
    </w:p>
    <w:p w14:paraId="6B14EECA"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t xml:space="preserve">ΚΩΝΣΤΑΝΤΙΝΟΣ ΣΚΡΕΚΑΣ: </w:t>
      </w:r>
      <w:r>
        <w:rPr>
          <w:rFonts w:eastAsia="Times New Roman"/>
          <w:color w:val="26282A"/>
          <w:szCs w:val="24"/>
          <w:shd w:val="clear" w:color="auto" w:fill="FFFFFF"/>
        </w:rPr>
        <w:t>Ναι, αλλά να μιλούν ενδιάμεσα και οι Βουλευτές και να αλλάζει. Δεν πάει</w:t>
      </w:r>
      <w:r>
        <w:rPr>
          <w:rFonts w:eastAsia="Times New Roman"/>
          <w:color w:val="26282A"/>
          <w:szCs w:val="24"/>
          <w:shd w:val="clear" w:color="auto" w:fill="FFFFFF"/>
        </w:rPr>
        <w:t xml:space="preserve"> τώρα έτσι. </w:t>
      </w:r>
    </w:p>
    <w:p w14:paraId="6B14EECB"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t xml:space="preserve">ΜΕΡΟΠΗ ΤΖΟΥΦΗ (Υφυπουργός Παιδείας, Έρευνας και Θρησκευμάτων): </w:t>
      </w:r>
      <w:r>
        <w:rPr>
          <w:rFonts w:eastAsia="Times New Roman"/>
          <w:color w:val="26282A"/>
          <w:szCs w:val="24"/>
          <w:shd w:val="clear" w:color="auto" w:fill="FFFFFF"/>
        </w:rPr>
        <w:t xml:space="preserve">Θέλετε να κατέβω, κύριε Σκρέκα; Ευχαρίστως, ελάτε. </w:t>
      </w:r>
    </w:p>
    <w:p w14:paraId="6B14EECC"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t xml:space="preserve">ΚΩΝΣΤΑΝΤΙΝΟΣ ΣΚΡΕΚΑΣ: </w:t>
      </w:r>
      <w:r>
        <w:rPr>
          <w:rFonts w:eastAsia="Times New Roman"/>
          <w:color w:val="26282A"/>
          <w:szCs w:val="24"/>
          <w:shd w:val="clear" w:color="auto" w:fill="FFFFFF"/>
        </w:rPr>
        <w:t xml:space="preserve">Όχι, δεν λέω για εσάς, λέω για τη συνέχεια. </w:t>
      </w:r>
    </w:p>
    <w:p w14:paraId="6B14EECD" w14:textId="77777777" w:rsidR="004965E6" w:rsidRDefault="004D430C">
      <w:pPr>
        <w:spacing w:line="600" w:lineRule="auto"/>
        <w:ind w:firstLine="720"/>
        <w:jc w:val="both"/>
        <w:rPr>
          <w:rFonts w:eastAsia="Times New Roman"/>
          <w:color w:val="26282A"/>
          <w:szCs w:val="24"/>
          <w:shd w:val="clear" w:color="auto" w:fill="FFFFFF"/>
        </w:rPr>
      </w:pPr>
      <w:r w:rsidRPr="00402354">
        <w:rPr>
          <w:rFonts w:eastAsia="Times New Roman"/>
          <w:b/>
          <w:color w:val="26282A"/>
          <w:szCs w:val="24"/>
          <w:shd w:val="clear" w:color="auto" w:fill="FFFFFF"/>
        </w:rPr>
        <w:t xml:space="preserve">ΠΡΟΕΔΡΕΥΩΝ (Σπυρίδων Λυκούδης): </w:t>
      </w:r>
      <w:r w:rsidRPr="009C4D7D">
        <w:rPr>
          <w:rFonts w:eastAsia="Times New Roman"/>
          <w:color w:val="26282A"/>
          <w:szCs w:val="24"/>
          <w:shd w:val="clear" w:color="auto" w:fill="FFFFFF"/>
        </w:rPr>
        <w:t>Έχετε δίκιο</w:t>
      </w:r>
      <w:r>
        <w:rPr>
          <w:rFonts w:eastAsia="Times New Roman"/>
          <w:color w:val="26282A"/>
          <w:szCs w:val="24"/>
          <w:shd w:val="clear" w:color="auto" w:fill="FFFFFF"/>
        </w:rPr>
        <w:t>. Απλώς, βρήκα τον</w:t>
      </w:r>
      <w:r>
        <w:rPr>
          <w:rFonts w:eastAsia="Times New Roman"/>
          <w:color w:val="26282A"/>
          <w:szCs w:val="24"/>
          <w:shd w:val="clear" w:color="auto" w:fill="FFFFFF"/>
        </w:rPr>
        <w:t xml:space="preserve"> </w:t>
      </w:r>
      <w:r w:rsidRPr="009C4D7D">
        <w:rPr>
          <w:rFonts w:eastAsia="Times New Roman"/>
          <w:color w:val="26282A"/>
          <w:szCs w:val="24"/>
          <w:shd w:val="clear" w:color="auto" w:fill="FFFFFF"/>
        </w:rPr>
        <w:t>κατάλογο με το αίτημα της κυρίας Υπο</w:t>
      </w:r>
      <w:r>
        <w:rPr>
          <w:rFonts w:eastAsia="Times New Roman"/>
          <w:color w:val="26282A"/>
          <w:szCs w:val="24"/>
          <w:shd w:val="clear" w:color="auto" w:fill="FFFFFF"/>
        </w:rPr>
        <w:t>υργού να μιλήσει και δεν θεώρησα ότι πρέπει να το</w:t>
      </w:r>
      <w:r w:rsidRPr="009C4D7D">
        <w:rPr>
          <w:rFonts w:eastAsia="Times New Roman"/>
          <w:color w:val="26282A"/>
          <w:szCs w:val="24"/>
          <w:shd w:val="clear" w:color="auto" w:fill="FFFFFF"/>
        </w:rPr>
        <w:t xml:space="preserve"> αλλάξω</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Ευχαριστώ</w:t>
      </w:r>
      <w:r>
        <w:rPr>
          <w:rFonts w:eastAsia="Times New Roman"/>
          <w:color w:val="26282A"/>
          <w:szCs w:val="24"/>
          <w:shd w:val="clear" w:color="auto" w:fill="FFFFFF"/>
        </w:rPr>
        <w:t>.</w:t>
      </w:r>
    </w:p>
    <w:p w14:paraId="6B14EECE"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color w:val="26282A"/>
          <w:szCs w:val="24"/>
          <w:shd w:val="clear" w:color="auto" w:fill="FFFFFF"/>
        </w:rPr>
        <w:t xml:space="preserve">Κυρία Υπουργέ, έχετε τον λόγο. </w:t>
      </w:r>
    </w:p>
    <w:p w14:paraId="6B14EECF"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lastRenderedPageBreak/>
        <w:t xml:space="preserve">ΜΕΡΟΠΗ ΤΖΟΥΦΗ (Υφυπουργός Παιδείας, Έρευνας και Θρησκευμάτων): </w:t>
      </w:r>
      <w:r>
        <w:rPr>
          <w:rFonts w:eastAsia="Times New Roman"/>
          <w:color w:val="26282A"/>
          <w:szCs w:val="24"/>
          <w:shd w:val="clear" w:color="auto" w:fill="FFFFFF"/>
        </w:rPr>
        <w:t xml:space="preserve">Κύριε Πρόεδρε, θέλω την </w:t>
      </w:r>
      <w:r w:rsidRPr="009C4D7D">
        <w:rPr>
          <w:rFonts w:eastAsia="Times New Roman"/>
          <w:color w:val="26282A"/>
          <w:szCs w:val="24"/>
          <w:shd w:val="clear" w:color="auto" w:fill="FFFFFF"/>
        </w:rPr>
        <w:t xml:space="preserve">κατανόηση </w:t>
      </w:r>
      <w:r>
        <w:rPr>
          <w:rFonts w:eastAsia="Times New Roman"/>
          <w:color w:val="26282A"/>
          <w:szCs w:val="24"/>
          <w:shd w:val="clear" w:color="auto" w:fill="FFFFFF"/>
        </w:rPr>
        <w:t xml:space="preserve">σας, </w:t>
      </w:r>
      <w:r w:rsidRPr="009C4D7D">
        <w:rPr>
          <w:rFonts w:eastAsia="Times New Roman"/>
          <w:color w:val="26282A"/>
          <w:szCs w:val="24"/>
          <w:shd w:val="clear" w:color="auto" w:fill="FFFFFF"/>
        </w:rPr>
        <w:t>για</w:t>
      </w:r>
      <w:r>
        <w:rPr>
          <w:rFonts w:eastAsia="Times New Roman"/>
          <w:color w:val="26282A"/>
          <w:szCs w:val="24"/>
          <w:shd w:val="clear" w:color="auto" w:fill="FFFFFF"/>
        </w:rPr>
        <w:t xml:space="preserve">τί θέλω να μιλήσω και για το νομοσχέδιο και για την τροπολογία, </w:t>
      </w:r>
      <w:r w:rsidRPr="009C4D7D">
        <w:rPr>
          <w:rFonts w:eastAsia="Times New Roman"/>
          <w:color w:val="26282A"/>
          <w:szCs w:val="24"/>
          <w:shd w:val="clear" w:color="auto" w:fill="FFFFFF"/>
        </w:rPr>
        <w:t>δηλαδ</w:t>
      </w:r>
      <w:r>
        <w:rPr>
          <w:rFonts w:eastAsia="Times New Roman"/>
          <w:color w:val="26282A"/>
          <w:szCs w:val="24"/>
          <w:shd w:val="clear" w:color="auto" w:fill="FFFFFF"/>
        </w:rPr>
        <w:t>ή για τις προσλήψεις.</w:t>
      </w:r>
    </w:p>
    <w:p w14:paraId="6B14EED0" w14:textId="77777777" w:rsidR="004965E6" w:rsidRDefault="004D430C">
      <w:pPr>
        <w:spacing w:line="600" w:lineRule="auto"/>
        <w:ind w:firstLine="720"/>
        <w:jc w:val="both"/>
        <w:rPr>
          <w:rFonts w:eastAsia="Times New Roman"/>
          <w:color w:val="26282A"/>
          <w:szCs w:val="24"/>
          <w:shd w:val="clear" w:color="auto" w:fill="FFFFFF"/>
        </w:rPr>
      </w:pPr>
      <w:r w:rsidRPr="00402354">
        <w:rPr>
          <w:rFonts w:eastAsia="Times New Roman"/>
          <w:b/>
          <w:color w:val="26282A"/>
          <w:szCs w:val="24"/>
          <w:shd w:val="clear" w:color="auto" w:fill="FFFFFF"/>
        </w:rPr>
        <w:t xml:space="preserve">ΠΡΟΕΔΡΕΥΩΝ (Σπυρίδων Λυκούδης): </w:t>
      </w:r>
      <w:r>
        <w:rPr>
          <w:rFonts w:eastAsia="Times New Roman"/>
          <w:color w:val="26282A"/>
          <w:szCs w:val="24"/>
          <w:shd w:val="clear" w:color="auto" w:fill="FFFFFF"/>
        </w:rPr>
        <w:t>Θα την έχετε, κυρία Υπουργέ.</w:t>
      </w:r>
    </w:p>
    <w:p w14:paraId="6B14EED1"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b/>
          <w:color w:val="26282A"/>
          <w:szCs w:val="24"/>
          <w:shd w:val="clear" w:color="auto" w:fill="FFFFFF"/>
        </w:rPr>
        <w:t xml:space="preserve">ΜΕΡΟΠΗ ΤΖΟΥΦΗ (Υφυπουργός Παιδείας, Έρευνας και Θρησκευμάτων): </w:t>
      </w:r>
      <w:r>
        <w:rPr>
          <w:rFonts w:eastAsia="Times New Roman"/>
          <w:color w:val="26282A"/>
          <w:szCs w:val="24"/>
          <w:shd w:val="clear" w:color="auto" w:fill="FFFFFF"/>
        </w:rPr>
        <w:t>Και θα ήθελα</w:t>
      </w:r>
      <w:r w:rsidRPr="009C4D7D">
        <w:rPr>
          <w:rFonts w:eastAsia="Times New Roman"/>
          <w:color w:val="26282A"/>
          <w:szCs w:val="24"/>
          <w:shd w:val="clear" w:color="auto" w:fill="FFFFFF"/>
        </w:rPr>
        <w:t xml:space="preserve"> να μου δώσετε και λίγο χρόνο να μιλήσω</w:t>
      </w:r>
      <w:r>
        <w:rPr>
          <w:rFonts w:eastAsia="Times New Roman"/>
          <w:color w:val="26282A"/>
          <w:szCs w:val="24"/>
          <w:shd w:val="clear" w:color="auto" w:fill="FFFFFF"/>
        </w:rPr>
        <w:t xml:space="preserve"> και</w:t>
      </w:r>
      <w:r w:rsidRPr="009C4D7D">
        <w:rPr>
          <w:rFonts w:eastAsia="Times New Roman"/>
          <w:color w:val="26282A"/>
          <w:szCs w:val="24"/>
          <w:shd w:val="clear" w:color="auto" w:fill="FFFFFF"/>
        </w:rPr>
        <w:t xml:space="preserve"> για το κομμάτι των κοινωνικών κριτηρίων</w:t>
      </w:r>
      <w:r>
        <w:rPr>
          <w:rFonts w:eastAsia="Times New Roman"/>
          <w:color w:val="26282A"/>
          <w:szCs w:val="24"/>
          <w:shd w:val="clear" w:color="auto" w:fill="FFFFFF"/>
        </w:rPr>
        <w:t>, για να διευκρινίσω κ</w:t>
      </w:r>
      <w:r w:rsidRPr="009C4D7D">
        <w:rPr>
          <w:rFonts w:eastAsia="Times New Roman"/>
          <w:color w:val="26282A"/>
          <w:szCs w:val="24"/>
          <w:shd w:val="clear" w:color="auto" w:fill="FFFFFF"/>
        </w:rPr>
        <w:t>άποια πράγματα</w:t>
      </w:r>
      <w:r>
        <w:rPr>
          <w:rFonts w:eastAsia="Times New Roman"/>
          <w:color w:val="26282A"/>
          <w:szCs w:val="24"/>
          <w:shd w:val="clear" w:color="auto" w:fill="FFFFFF"/>
        </w:rPr>
        <w:t>. Δ</w:t>
      </w:r>
      <w:r w:rsidRPr="009C4D7D">
        <w:rPr>
          <w:rFonts w:eastAsia="Times New Roman"/>
          <w:color w:val="26282A"/>
          <w:szCs w:val="24"/>
          <w:shd w:val="clear" w:color="auto" w:fill="FFFFFF"/>
        </w:rPr>
        <w:t>εν ζήτησα προηγουμένως το</w:t>
      </w:r>
      <w:r>
        <w:rPr>
          <w:rFonts w:eastAsia="Times New Roman"/>
          <w:color w:val="26282A"/>
          <w:szCs w:val="24"/>
          <w:shd w:val="clear" w:color="auto" w:fill="FFFFFF"/>
        </w:rPr>
        <w:t>ν</w:t>
      </w:r>
      <w:r w:rsidRPr="009C4D7D">
        <w:rPr>
          <w:rFonts w:eastAsia="Times New Roman"/>
          <w:color w:val="26282A"/>
          <w:szCs w:val="24"/>
          <w:shd w:val="clear" w:color="auto" w:fill="FFFFFF"/>
        </w:rPr>
        <w:t xml:space="preserve"> λόγο</w:t>
      </w:r>
      <w:r>
        <w:rPr>
          <w:rFonts w:eastAsia="Times New Roman"/>
          <w:color w:val="26282A"/>
          <w:szCs w:val="24"/>
          <w:shd w:val="clear" w:color="auto" w:fill="FFFFFF"/>
        </w:rPr>
        <w:t>.</w:t>
      </w:r>
    </w:p>
    <w:p w14:paraId="6B14EED2"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color w:val="26282A"/>
          <w:szCs w:val="24"/>
          <w:shd w:val="clear" w:color="auto" w:fill="FFFFFF"/>
        </w:rPr>
        <w:t>Ξεκινώ,</w:t>
      </w:r>
      <w:r w:rsidRPr="009C4D7D">
        <w:rPr>
          <w:rFonts w:eastAsia="Times New Roman"/>
          <w:color w:val="26282A"/>
          <w:szCs w:val="24"/>
          <w:shd w:val="clear" w:color="auto" w:fill="FFFFFF"/>
        </w:rPr>
        <w:t xml:space="preserve"> λοιπόν</w:t>
      </w:r>
      <w:r>
        <w:rPr>
          <w:rFonts w:eastAsia="Times New Roman"/>
          <w:color w:val="26282A"/>
          <w:szCs w:val="24"/>
          <w:shd w:val="clear" w:color="auto" w:fill="FFFFFF"/>
        </w:rPr>
        <w:t>, λέγοντας</w:t>
      </w:r>
      <w:r w:rsidRPr="009C4D7D">
        <w:rPr>
          <w:rFonts w:eastAsia="Times New Roman"/>
          <w:color w:val="26282A"/>
          <w:szCs w:val="24"/>
          <w:shd w:val="clear" w:color="auto" w:fill="FFFFFF"/>
        </w:rPr>
        <w:t xml:space="preserve"> ότι σήμερα νομοθετούμε με επιβεβαιωμένη την εμπιστοσύνη της Βουλής </w:t>
      </w:r>
      <w:r>
        <w:rPr>
          <w:rFonts w:eastAsia="Times New Roman"/>
          <w:color w:val="26282A"/>
          <w:szCs w:val="24"/>
          <w:shd w:val="clear" w:color="auto" w:fill="FFFFFF"/>
        </w:rPr>
        <w:t>στην Κ</w:t>
      </w:r>
      <w:r w:rsidRPr="009C4D7D">
        <w:rPr>
          <w:rFonts w:eastAsia="Times New Roman"/>
          <w:color w:val="26282A"/>
          <w:szCs w:val="24"/>
          <w:shd w:val="clear" w:color="auto" w:fill="FFFFFF"/>
        </w:rPr>
        <w:t>υβέ</w:t>
      </w:r>
      <w:r w:rsidRPr="009C4D7D">
        <w:rPr>
          <w:rFonts w:eastAsia="Times New Roman"/>
          <w:color w:val="26282A"/>
          <w:szCs w:val="24"/>
          <w:shd w:val="clear" w:color="auto" w:fill="FFFFFF"/>
        </w:rPr>
        <w:t>ρνησή μας και νομίζω ότι θα περίμενα μεγαλύτερη γενναιότητα για την αποδοχή της χθεσι</w:t>
      </w:r>
      <w:r>
        <w:rPr>
          <w:rFonts w:eastAsia="Times New Roman"/>
          <w:color w:val="26282A"/>
          <w:szCs w:val="24"/>
          <w:shd w:val="clear" w:color="auto" w:fill="FFFFFF"/>
        </w:rPr>
        <w:t>νής κοινοβουλευτικής ήττας της Α</w:t>
      </w:r>
      <w:r w:rsidRPr="009C4D7D">
        <w:rPr>
          <w:rFonts w:eastAsia="Times New Roman"/>
          <w:color w:val="26282A"/>
          <w:szCs w:val="24"/>
          <w:shd w:val="clear" w:color="auto" w:fill="FFFFFF"/>
        </w:rPr>
        <w:t>ντιπολίτευσης</w:t>
      </w:r>
      <w:r>
        <w:rPr>
          <w:rFonts w:eastAsia="Times New Roman"/>
          <w:color w:val="26282A"/>
          <w:szCs w:val="24"/>
          <w:shd w:val="clear" w:color="auto" w:fill="FFFFFF"/>
        </w:rPr>
        <w:t xml:space="preserve">. Επομένως </w:t>
      </w:r>
      <w:r w:rsidRPr="009C4D7D">
        <w:rPr>
          <w:rFonts w:eastAsia="Times New Roman"/>
          <w:color w:val="26282A"/>
          <w:szCs w:val="24"/>
          <w:shd w:val="clear" w:color="auto" w:fill="FFFFFF"/>
        </w:rPr>
        <w:t>συνεχίζουμε στην ολοκλήρωση του κυβερνητικού έργου με παρεμβάσεις υπέρ της κοινωνικής πλειοψηφίας και με προοδευτικ</w:t>
      </w:r>
      <w:r w:rsidRPr="009C4D7D">
        <w:rPr>
          <w:rFonts w:eastAsia="Times New Roman"/>
          <w:color w:val="26282A"/>
          <w:szCs w:val="24"/>
          <w:shd w:val="clear" w:color="auto" w:fill="FFFFFF"/>
        </w:rPr>
        <w:t>ές θεσμικές τομές</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όπως είναι η σημερινή</w:t>
      </w:r>
      <w:r>
        <w:rPr>
          <w:rFonts w:eastAsia="Times New Roman"/>
          <w:color w:val="26282A"/>
          <w:szCs w:val="24"/>
          <w:shd w:val="clear" w:color="auto" w:fill="FFFFFF"/>
        </w:rPr>
        <w:t>.</w:t>
      </w:r>
    </w:p>
    <w:p w14:paraId="6B14EED3"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color w:val="26282A"/>
          <w:szCs w:val="24"/>
          <w:shd w:val="clear" w:color="auto" w:fill="FFFFFF"/>
        </w:rPr>
        <w:lastRenderedPageBreak/>
        <w:t>Ο</w:t>
      </w:r>
      <w:r w:rsidRPr="009C4D7D">
        <w:rPr>
          <w:rFonts w:eastAsia="Times New Roman"/>
          <w:color w:val="26282A"/>
          <w:szCs w:val="24"/>
          <w:shd w:val="clear" w:color="auto" w:fill="FFFFFF"/>
        </w:rPr>
        <w:t xml:space="preserve"> πυρήνας της αντιπαράθεσης</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ανεξάρτητα απ</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αυτά που είπε ο κ Τζαβάρας</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είναι η διαχωριστική γραμμή ανάμεσα στη Νέα Δη</w:t>
      </w:r>
      <w:r>
        <w:rPr>
          <w:rFonts w:eastAsia="Times New Roman"/>
          <w:color w:val="26282A"/>
          <w:szCs w:val="24"/>
          <w:shd w:val="clear" w:color="auto" w:fill="FFFFFF"/>
        </w:rPr>
        <w:t>μοκρατία και τους συμμάχους της,</w:t>
      </w:r>
      <w:r w:rsidRPr="009C4D7D">
        <w:rPr>
          <w:rFonts w:eastAsia="Times New Roman"/>
          <w:color w:val="26282A"/>
          <w:szCs w:val="24"/>
          <w:shd w:val="clear" w:color="auto" w:fill="FFFFFF"/>
        </w:rPr>
        <w:t xml:space="preserve"> που είναι η η</w:t>
      </w:r>
      <w:r>
        <w:rPr>
          <w:rFonts w:eastAsia="Times New Roman"/>
          <w:color w:val="26282A"/>
          <w:szCs w:val="24"/>
          <w:shd w:val="clear" w:color="auto" w:fill="FFFFFF"/>
        </w:rPr>
        <w:t>γεσία του Ποταμιού και του ΚΙΝΑΛ,</w:t>
      </w:r>
      <w:r w:rsidRPr="009C4D7D">
        <w:rPr>
          <w:rFonts w:eastAsia="Times New Roman"/>
          <w:color w:val="26282A"/>
          <w:szCs w:val="24"/>
          <w:shd w:val="clear" w:color="auto" w:fill="FFFFFF"/>
        </w:rPr>
        <w:t xml:space="preserve"> για το</w:t>
      </w:r>
      <w:r>
        <w:rPr>
          <w:rFonts w:eastAsia="Times New Roman"/>
          <w:color w:val="26282A"/>
          <w:szCs w:val="24"/>
          <w:shd w:val="clear" w:color="auto" w:fill="FFFFFF"/>
        </w:rPr>
        <w:t>ν</w:t>
      </w:r>
      <w:r w:rsidRPr="009C4D7D">
        <w:rPr>
          <w:rFonts w:eastAsia="Times New Roman"/>
          <w:color w:val="26282A"/>
          <w:szCs w:val="24"/>
          <w:shd w:val="clear" w:color="auto" w:fill="FFFFFF"/>
        </w:rPr>
        <w:t xml:space="preserve"> ρόλο του</w:t>
      </w:r>
      <w:r w:rsidRPr="009C4D7D">
        <w:rPr>
          <w:rFonts w:eastAsia="Times New Roman"/>
          <w:color w:val="26282A"/>
          <w:szCs w:val="24"/>
          <w:shd w:val="clear" w:color="auto" w:fill="FFFFFF"/>
        </w:rPr>
        <w:t xml:space="preserve"> κοινωνικού κράτους και πιο ειδικά για την εκπαίδευση</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για το</w:t>
      </w:r>
      <w:r>
        <w:rPr>
          <w:rFonts w:eastAsia="Times New Roman"/>
          <w:color w:val="26282A"/>
          <w:szCs w:val="24"/>
          <w:shd w:val="clear" w:color="auto" w:fill="FFFFFF"/>
        </w:rPr>
        <w:t>ν δη</w:t>
      </w:r>
      <w:r w:rsidRPr="009C4D7D">
        <w:rPr>
          <w:rFonts w:eastAsia="Times New Roman"/>
          <w:color w:val="26282A"/>
          <w:szCs w:val="24"/>
          <w:shd w:val="clear" w:color="auto" w:fill="FFFFFF"/>
        </w:rPr>
        <w:t>μόσιο χαρακτήρα και το</w:t>
      </w:r>
      <w:r>
        <w:rPr>
          <w:rFonts w:eastAsia="Times New Roman"/>
          <w:color w:val="26282A"/>
          <w:szCs w:val="24"/>
          <w:shd w:val="clear" w:color="auto" w:fill="FFFFFF"/>
        </w:rPr>
        <w:t>ν</w:t>
      </w:r>
      <w:r w:rsidRPr="009C4D7D">
        <w:rPr>
          <w:rFonts w:eastAsia="Times New Roman"/>
          <w:color w:val="26282A"/>
          <w:szCs w:val="24"/>
          <w:shd w:val="clear" w:color="auto" w:fill="FFFFFF"/>
        </w:rPr>
        <w:t xml:space="preserve"> ρόλο του σχολείου</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αλλά ιδιαίτερα και κυρίως για το μέλλον του δημόσιου </w:t>
      </w:r>
      <w:r>
        <w:rPr>
          <w:rFonts w:eastAsia="Times New Roman"/>
          <w:color w:val="26282A"/>
          <w:szCs w:val="24"/>
          <w:shd w:val="clear" w:color="auto" w:fill="FFFFFF"/>
        </w:rPr>
        <w:t>π</w:t>
      </w:r>
      <w:r w:rsidRPr="009C4D7D">
        <w:rPr>
          <w:rFonts w:eastAsia="Times New Roman"/>
          <w:color w:val="26282A"/>
          <w:szCs w:val="24"/>
          <w:shd w:val="clear" w:color="auto" w:fill="FFFFFF"/>
        </w:rPr>
        <w:t>ανεπιστημίου</w:t>
      </w:r>
      <w:r>
        <w:rPr>
          <w:rFonts w:eastAsia="Times New Roman"/>
          <w:color w:val="26282A"/>
          <w:szCs w:val="24"/>
          <w:shd w:val="clear" w:color="auto" w:fill="FFFFFF"/>
        </w:rPr>
        <w:t>, το οποίο, παρά τη</w:t>
      </w:r>
      <w:r w:rsidRPr="009C4D7D">
        <w:rPr>
          <w:rFonts w:eastAsia="Times New Roman"/>
          <w:color w:val="26282A"/>
          <w:szCs w:val="24"/>
          <w:shd w:val="clear" w:color="auto" w:fill="FFFFFF"/>
        </w:rPr>
        <w:t xml:space="preserve"> συκοφάντηση του και χθες</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καταγράφει λαμπρές επιδόσεις με τους αποφοίτους και τους ερευνητές του</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όπως είναι κατατεθειμένο διεθνώς</w:t>
      </w:r>
      <w:r>
        <w:rPr>
          <w:rFonts w:eastAsia="Times New Roman"/>
          <w:color w:val="26282A"/>
          <w:szCs w:val="24"/>
          <w:shd w:val="clear" w:color="auto" w:fill="FFFFFF"/>
        </w:rPr>
        <w:t>.</w:t>
      </w:r>
    </w:p>
    <w:p w14:paraId="6B14EED4"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color w:val="26282A"/>
          <w:szCs w:val="24"/>
          <w:shd w:val="clear" w:color="auto" w:fill="FFFFFF"/>
        </w:rPr>
        <w:t xml:space="preserve">Αυτό το νομοσχέδιο, </w:t>
      </w:r>
      <w:r w:rsidRPr="009C4D7D">
        <w:rPr>
          <w:rFonts w:eastAsia="Times New Roman"/>
          <w:color w:val="26282A"/>
          <w:szCs w:val="24"/>
          <w:shd w:val="clear" w:color="auto" w:fill="FFFFFF"/>
        </w:rPr>
        <w:t>όπως και τα προηγούμενα</w:t>
      </w:r>
      <w:r>
        <w:rPr>
          <w:rFonts w:eastAsia="Times New Roman"/>
          <w:color w:val="26282A"/>
          <w:szCs w:val="24"/>
          <w:shd w:val="clear" w:color="auto" w:fill="FFFFFF"/>
        </w:rPr>
        <w:t>, δείχνουν τη διαρκή προσπάθεια που κάνει η Κ</w:t>
      </w:r>
      <w:r w:rsidRPr="009C4D7D">
        <w:rPr>
          <w:rFonts w:eastAsia="Times New Roman"/>
          <w:color w:val="26282A"/>
          <w:szCs w:val="24"/>
          <w:shd w:val="clear" w:color="auto" w:fill="FFFFFF"/>
        </w:rPr>
        <w:t>υβέρνησή μας για ουσιαστική υποστήριξη της εκπαίδευσης σε όλε</w:t>
      </w:r>
      <w:r w:rsidRPr="009C4D7D">
        <w:rPr>
          <w:rFonts w:eastAsia="Times New Roman"/>
          <w:color w:val="26282A"/>
          <w:szCs w:val="24"/>
          <w:shd w:val="clear" w:color="auto" w:fill="FFFFFF"/>
        </w:rPr>
        <w:t>ς τις βαθμίδες</w:t>
      </w:r>
      <w:r>
        <w:rPr>
          <w:rFonts w:eastAsia="Times New Roman"/>
          <w:color w:val="26282A"/>
          <w:szCs w:val="24"/>
          <w:shd w:val="clear" w:color="auto" w:fill="FFFFFF"/>
        </w:rPr>
        <w:t xml:space="preserve">. Παρά τα </w:t>
      </w:r>
      <w:proofErr w:type="spellStart"/>
      <w:r>
        <w:rPr>
          <w:rFonts w:eastAsia="Times New Roman"/>
          <w:color w:val="26282A"/>
          <w:szCs w:val="24"/>
          <w:shd w:val="clear" w:color="auto" w:fill="FFFFFF"/>
        </w:rPr>
        <w:t>ειπωθέντα</w:t>
      </w:r>
      <w:proofErr w:type="spellEnd"/>
      <w:r w:rsidRPr="009C4D7D">
        <w:rPr>
          <w:rFonts w:eastAsia="Times New Roman"/>
          <w:color w:val="26282A"/>
          <w:szCs w:val="24"/>
          <w:shd w:val="clear" w:color="auto" w:fill="FFFFFF"/>
        </w:rPr>
        <w:t xml:space="preserve"> ότι βεβιασμένα περνάμε το νομοσχέδιο</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αυτό δεν είναι αλήθεια</w:t>
      </w:r>
      <w:r>
        <w:rPr>
          <w:rFonts w:eastAsia="Times New Roman"/>
          <w:color w:val="26282A"/>
          <w:szCs w:val="24"/>
          <w:shd w:val="clear" w:color="auto" w:fill="FFFFFF"/>
        </w:rPr>
        <w:t>. Υ</w:t>
      </w:r>
      <w:r w:rsidRPr="009C4D7D">
        <w:rPr>
          <w:rFonts w:eastAsia="Times New Roman"/>
          <w:color w:val="26282A"/>
          <w:szCs w:val="24"/>
          <w:shd w:val="clear" w:color="auto" w:fill="FFFFFF"/>
        </w:rPr>
        <w:t>πήρξε εκτεταμένος γόνιμος διάλογος κα</w:t>
      </w:r>
      <w:r>
        <w:rPr>
          <w:rFonts w:eastAsia="Times New Roman"/>
          <w:color w:val="26282A"/>
          <w:szCs w:val="24"/>
          <w:shd w:val="clear" w:color="auto" w:fill="FFFFFF"/>
        </w:rPr>
        <w:t>ι με τα κόμματα, που σήμερα εδώ λ</w:t>
      </w:r>
      <w:r w:rsidRPr="009C4D7D">
        <w:rPr>
          <w:rFonts w:eastAsia="Times New Roman"/>
          <w:color w:val="26282A"/>
          <w:szCs w:val="24"/>
          <w:shd w:val="clear" w:color="auto" w:fill="FFFFFF"/>
        </w:rPr>
        <w:t>ένε ότι καταψηφίζουν και με τους φορείς και με την κοινωνία και λάβαμε μάλιστα πολύ σοβαρ</w:t>
      </w:r>
      <w:r w:rsidRPr="009C4D7D">
        <w:rPr>
          <w:rFonts w:eastAsia="Times New Roman"/>
          <w:color w:val="26282A"/>
          <w:szCs w:val="24"/>
          <w:shd w:val="clear" w:color="auto" w:fill="FFFFFF"/>
        </w:rPr>
        <w:t>ά υπ</w:t>
      </w:r>
      <w:r>
        <w:rPr>
          <w:rFonts w:eastAsia="Times New Roman"/>
          <w:color w:val="26282A"/>
          <w:szCs w:val="24"/>
          <w:shd w:val="clear" w:color="auto" w:fill="FFFFFF"/>
        </w:rPr>
        <w:t xml:space="preserve">’ </w:t>
      </w:r>
      <w:proofErr w:type="spellStart"/>
      <w:r w:rsidRPr="009C4D7D">
        <w:rPr>
          <w:rFonts w:eastAsia="Times New Roman"/>
          <w:color w:val="26282A"/>
          <w:szCs w:val="24"/>
          <w:shd w:val="clear" w:color="auto" w:fill="FFFFFF"/>
        </w:rPr>
        <w:t>όψ</w:t>
      </w:r>
      <w:r>
        <w:rPr>
          <w:rFonts w:eastAsia="Times New Roman"/>
          <w:color w:val="26282A"/>
          <w:szCs w:val="24"/>
          <w:shd w:val="clear" w:color="auto" w:fill="FFFFFF"/>
        </w:rPr>
        <w:t>ιν</w:t>
      </w:r>
      <w:proofErr w:type="spellEnd"/>
      <w:r w:rsidRPr="009C4D7D">
        <w:rPr>
          <w:rFonts w:eastAsia="Times New Roman"/>
          <w:color w:val="26282A"/>
          <w:szCs w:val="24"/>
          <w:shd w:val="clear" w:color="auto" w:fill="FFFFFF"/>
        </w:rPr>
        <w:t xml:space="preserve"> μας και μ</w:t>
      </w:r>
      <w:r>
        <w:rPr>
          <w:rFonts w:eastAsia="Times New Roman"/>
          <w:color w:val="26282A"/>
          <w:szCs w:val="24"/>
          <w:shd w:val="clear" w:color="auto" w:fill="FFFFFF"/>
        </w:rPr>
        <w:t>ι</w:t>
      </w:r>
      <w:r w:rsidRPr="009C4D7D">
        <w:rPr>
          <w:rFonts w:eastAsia="Times New Roman"/>
          <w:color w:val="26282A"/>
          <w:szCs w:val="24"/>
          <w:shd w:val="clear" w:color="auto" w:fill="FFFFFF"/>
        </w:rPr>
        <w:t>α σειρά από θέματα που</w:t>
      </w:r>
      <w:r>
        <w:rPr>
          <w:rFonts w:eastAsia="Times New Roman"/>
          <w:color w:val="26282A"/>
          <w:szCs w:val="24"/>
          <w:shd w:val="clear" w:color="auto" w:fill="FFFFFF"/>
        </w:rPr>
        <w:t xml:space="preserve"> τέθηκαν στη δημόσια διαβούλευση, γ</w:t>
      </w:r>
      <w:r w:rsidRPr="009C4D7D">
        <w:rPr>
          <w:rFonts w:eastAsia="Times New Roman"/>
          <w:color w:val="26282A"/>
          <w:szCs w:val="24"/>
          <w:shd w:val="clear" w:color="auto" w:fill="FFFFFF"/>
        </w:rPr>
        <w:t>ι</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αυτό και σήμερα η τροπολογία που κατατίθεται</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w:t>
      </w:r>
      <w:r w:rsidRPr="009C4D7D">
        <w:rPr>
          <w:rFonts w:eastAsia="Times New Roman"/>
          <w:color w:val="26282A"/>
          <w:szCs w:val="24"/>
          <w:shd w:val="clear" w:color="auto" w:fill="FFFFFF"/>
        </w:rPr>
        <w:lastRenderedPageBreak/>
        <w:t>όπως ξέρετε</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συγκριτικά με την προηγούμενη έχει αλλαγές</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Επομένως</w:t>
      </w:r>
      <w:r>
        <w:rPr>
          <w:rFonts w:eastAsia="Times New Roman"/>
          <w:color w:val="26282A"/>
          <w:szCs w:val="24"/>
          <w:shd w:val="clear" w:color="auto" w:fill="FFFFFF"/>
        </w:rPr>
        <w:t xml:space="preserve"> </w:t>
      </w:r>
      <w:proofErr w:type="spellStart"/>
      <w:r>
        <w:rPr>
          <w:rFonts w:eastAsia="Times New Roman"/>
          <w:color w:val="26282A"/>
          <w:szCs w:val="24"/>
          <w:shd w:val="clear" w:color="auto" w:fill="FFFFFF"/>
        </w:rPr>
        <w:t>συνδιαβουλευόμαστε</w:t>
      </w:r>
      <w:proofErr w:type="spellEnd"/>
      <w:r>
        <w:rPr>
          <w:rFonts w:eastAsia="Times New Roman"/>
          <w:color w:val="26282A"/>
          <w:szCs w:val="24"/>
          <w:shd w:val="clear" w:color="auto" w:fill="FFFFFF"/>
        </w:rPr>
        <w:t xml:space="preserve">, </w:t>
      </w:r>
      <w:r w:rsidRPr="009C4D7D">
        <w:rPr>
          <w:rFonts w:eastAsia="Times New Roman"/>
          <w:color w:val="26282A"/>
          <w:szCs w:val="24"/>
          <w:shd w:val="clear" w:color="auto" w:fill="FFFFFF"/>
        </w:rPr>
        <w:t>ακούμε</w:t>
      </w:r>
      <w:r>
        <w:rPr>
          <w:rFonts w:eastAsia="Times New Roman"/>
          <w:color w:val="26282A"/>
          <w:szCs w:val="24"/>
          <w:shd w:val="clear" w:color="auto" w:fill="FFFFFF"/>
        </w:rPr>
        <w:t>, προτείνουμε και συναποφασίζουμε.</w:t>
      </w:r>
    </w:p>
    <w:p w14:paraId="6B14EED5"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color w:val="26282A"/>
          <w:szCs w:val="24"/>
          <w:shd w:val="clear" w:color="auto" w:fill="FFFFFF"/>
        </w:rPr>
        <w:t>Τ</w:t>
      </w:r>
      <w:r w:rsidRPr="009C4D7D">
        <w:rPr>
          <w:rFonts w:eastAsia="Times New Roman"/>
          <w:color w:val="26282A"/>
          <w:szCs w:val="24"/>
          <w:shd w:val="clear" w:color="auto" w:fill="FFFFFF"/>
        </w:rPr>
        <w:t>ο</w:t>
      </w:r>
      <w:r w:rsidRPr="009C4D7D">
        <w:rPr>
          <w:rFonts w:eastAsia="Times New Roman"/>
          <w:color w:val="26282A"/>
          <w:szCs w:val="24"/>
          <w:shd w:val="clear" w:color="auto" w:fill="FFFFFF"/>
        </w:rPr>
        <w:t xml:space="preserve"> κομμάτι της στήριξης της τριτοβάθμιας εκπαίδευσης και έρευνας είναι πράγματι προτεραιότητα</w:t>
      </w:r>
      <w:r>
        <w:rPr>
          <w:rFonts w:eastAsia="Times New Roman"/>
          <w:color w:val="26282A"/>
          <w:szCs w:val="24"/>
          <w:shd w:val="clear" w:color="auto" w:fill="FFFFFF"/>
        </w:rPr>
        <w:t>, όχι μόνο του Υ</w:t>
      </w:r>
      <w:r w:rsidRPr="009C4D7D">
        <w:rPr>
          <w:rFonts w:eastAsia="Times New Roman"/>
          <w:color w:val="26282A"/>
          <w:szCs w:val="24"/>
          <w:shd w:val="clear" w:color="auto" w:fill="FFFFFF"/>
        </w:rPr>
        <w:t>πουργείου</w:t>
      </w:r>
      <w:r>
        <w:rPr>
          <w:rFonts w:eastAsia="Times New Roman"/>
          <w:color w:val="26282A"/>
          <w:szCs w:val="24"/>
          <w:shd w:val="clear" w:color="auto" w:fill="FFFFFF"/>
        </w:rPr>
        <w:t>, αλλά και της Κ</w:t>
      </w:r>
      <w:r w:rsidRPr="009C4D7D">
        <w:rPr>
          <w:rFonts w:eastAsia="Times New Roman"/>
          <w:color w:val="26282A"/>
          <w:szCs w:val="24"/>
          <w:shd w:val="clear" w:color="auto" w:fill="FFFFFF"/>
        </w:rPr>
        <w:t>υβέρνησης και της χώρας</w:t>
      </w:r>
      <w:r>
        <w:rPr>
          <w:rFonts w:eastAsia="Times New Roman"/>
          <w:color w:val="26282A"/>
          <w:szCs w:val="24"/>
          <w:shd w:val="clear" w:color="auto" w:fill="FFFFFF"/>
        </w:rPr>
        <w:t>. Έτσι μετά από δέκα</w:t>
      </w:r>
      <w:r w:rsidRPr="009C4D7D">
        <w:rPr>
          <w:rFonts w:eastAsia="Times New Roman"/>
          <w:color w:val="26282A"/>
          <w:szCs w:val="24"/>
          <w:shd w:val="clear" w:color="auto" w:fill="FFFFFF"/>
        </w:rPr>
        <w:t xml:space="preserve"> χρόνια </w:t>
      </w:r>
      <w:proofErr w:type="spellStart"/>
      <w:r w:rsidRPr="009C4D7D">
        <w:rPr>
          <w:rFonts w:eastAsia="Times New Roman"/>
          <w:color w:val="26282A"/>
          <w:szCs w:val="24"/>
          <w:shd w:val="clear" w:color="auto" w:fill="FFFFFF"/>
        </w:rPr>
        <w:t>υποστελέχωσης</w:t>
      </w:r>
      <w:proofErr w:type="spellEnd"/>
      <w:r>
        <w:rPr>
          <w:rFonts w:eastAsia="Times New Roman"/>
          <w:color w:val="26282A"/>
          <w:szCs w:val="24"/>
          <w:shd w:val="clear" w:color="auto" w:fill="FFFFFF"/>
        </w:rPr>
        <w:t>,</w:t>
      </w:r>
      <w:r w:rsidRPr="009C4D7D">
        <w:rPr>
          <w:rFonts w:eastAsia="Times New Roman"/>
          <w:color w:val="26282A"/>
          <w:szCs w:val="24"/>
          <w:shd w:val="clear" w:color="auto" w:fill="FFFFFF"/>
        </w:rPr>
        <w:t xml:space="preserve"> </w:t>
      </w:r>
      <w:proofErr w:type="spellStart"/>
      <w:r w:rsidRPr="009C4D7D">
        <w:rPr>
          <w:rFonts w:eastAsia="Times New Roman"/>
          <w:color w:val="26282A"/>
          <w:szCs w:val="24"/>
          <w:shd w:val="clear" w:color="auto" w:fill="FFFFFF"/>
        </w:rPr>
        <w:t>υποχρηματοδότησης</w:t>
      </w:r>
      <w:proofErr w:type="spellEnd"/>
      <w:r>
        <w:rPr>
          <w:rFonts w:eastAsia="Times New Roman"/>
          <w:color w:val="26282A"/>
          <w:szCs w:val="24"/>
          <w:shd w:val="clear" w:color="auto" w:fill="FFFFFF"/>
        </w:rPr>
        <w:t>,</w:t>
      </w:r>
      <w:r w:rsidRPr="009C4D7D">
        <w:rPr>
          <w:rFonts w:eastAsia="Times New Roman"/>
          <w:color w:val="26282A"/>
          <w:szCs w:val="24"/>
          <w:shd w:val="clear" w:color="auto" w:fill="FFFFFF"/>
        </w:rPr>
        <w:t xml:space="preserve"> διοικητικών πειραματισμών</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w:t>
      </w:r>
      <w:r>
        <w:rPr>
          <w:rFonts w:eastAsia="Times New Roman"/>
          <w:color w:val="26282A"/>
          <w:szCs w:val="24"/>
          <w:shd w:val="clear" w:color="auto" w:fill="FFFFFF"/>
        </w:rPr>
        <w:t>καταβάλλουμε</w:t>
      </w:r>
      <w:r>
        <w:rPr>
          <w:rFonts w:eastAsia="Times New Roman"/>
          <w:color w:val="26282A"/>
          <w:szCs w:val="24"/>
          <w:shd w:val="clear" w:color="auto" w:fill="FFFFFF"/>
        </w:rPr>
        <w:t xml:space="preserve"> κάθε προσπάθεια για</w:t>
      </w:r>
      <w:r w:rsidRPr="009C4D7D">
        <w:rPr>
          <w:rFonts w:eastAsia="Times New Roman"/>
          <w:color w:val="26282A"/>
          <w:szCs w:val="24"/>
          <w:shd w:val="clear" w:color="auto" w:fill="FFFFFF"/>
        </w:rPr>
        <w:t xml:space="preserve"> την αντιστροφή αυτής της κατάστασης</w:t>
      </w:r>
      <w:r>
        <w:rPr>
          <w:rFonts w:eastAsia="Times New Roman"/>
          <w:color w:val="26282A"/>
          <w:szCs w:val="24"/>
          <w:shd w:val="clear" w:color="auto" w:fill="FFFFFF"/>
        </w:rPr>
        <w:t>, προφανώς α</w:t>
      </w:r>
      <w:r w:rsidRPr="009C4D7D">
        <w:rPr>
          <w:rFonts w:eastAsia="Times New Roman"/>
          <w:color w:val="26282A"/>
          <w:szCs w:val="24"/>
          <w:shd w:val="clear" w:color="auto" w:fill="FFFFFF"/>
        </w:rPr>
        <w:t>ρχικά για τη σταθεροποίηση και στη συνέχεια για την ενδυνάμωση αυτής της προσπάθειας και κυρίως με στόχο αυτό που φτ</w:t>
      </w:r>
      <w:r>
        <w:rPr>
          <w:rFonts w:eastAsia="Times New Roman"/>
          <w:color w:val="26282A"/>
          <w:szCs w:val="24"/>
          <w:shd w:val="clear" w:color="auto" w:fill="FFFFFF"/>
        </w:rPr>
        <w:t>ιάχνουμε να σταθεί στον ενιαίο ε</w:t>
      </w:r>
      <w:r w:rsidRPr="009C4D7D">
        <w:rPr>
          <w:rFonts w:eastAsia="Times New Roman"/>
          <w:color w:val="26282A"/>
          <w:szCs w:val="24"/>
          <w:shd w:val="clear" w:color="auto" w:fill="FFFFFF"/>
        </w:rPr>
        <w:t>υρωπαϊκό εκπαιδευτικό χώρο</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που αλλάζει </w:t>
      </w:r>
      <w:r w:rsidRPr="009C4D7D">
        <w:rPr>
          <w:rFonts w:eastAsia="Times New Roman"/>
          <w:color w:val="26282A"/>
          <w:szCs w:val="24"/>
          <w:shd w:val="clear" w:color="auto" w:fill="FFFFFF"/>
        </w:rPr>
        <w:t>ραγδαία και με ορμή</w:t>
      </w:r>
      <w:r>
        <w:rPr>
          <w:rFonts w:eastAsia="Times New Roman"/>
          <w:color w:val="26282A"/>
          <w:szCs w:val="24"/>
          <w:shd w:val="clear" w:color="auto" w:fill="FFFFFF"/>
        </w:rPr>
        <w:t>.</w:t>
      </w:r>
    </w:p>
    <w:p w14:paraId="6B14EED6"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color w:val="26282A"/>
          <w:szCs w:val="24"/>
          <w:shd w:val="clear" w:color="auto" w:fill="FFFFFF"/>
        </w:rPr>
        <w:t>Τι</w:t>
      </w:r>
      <w:r w:rsidRPr="009C4D7D">
        <w:rPr>
          <w:rFonts w:eastAsia="Times New Roman"/>
          <w:color w:val="26282A"/>
          <w:szCs w:val="24"/>
          <w:shd w:val="clear" w:color="auto" w:fill="FFFFFF"/>
        </w:rPr>
        <w:t xml:space="preserve"> κάναμε αυτό το χρονικό διάστημα που έχουμε την εξουσία σε οικονομικά αντίξοες συνθήκες</w:t>
      </w:r>
      <w:r>
        <w:rPr>
          <w:rFonts w:eastAsia="Times New Roman"/>
          <w:color w:val="26282A"/>
          <w:szCs w:val="24"/>
          <w:shd w:val="clear" w:color="auto" w:fill="FFFFFF"/>
        </w:rPr>
        <w:t xml:space="preserve">, μέσα σε </w:t>
      </w:r>
      <w:proofErr w:type="spellStart"/>
      <w:r>
        <w:rPr>
          <w:rFonts w:eastAsia="Times New Roman"/>
          <w:color w:val="26282A"/>
          <w:szCs w:val="24"/>
          <w:shd w:val="clear" w:color="auto" w:fill="FFFFFF"/>
        </w:rPr>
        <w:t>μνημονιακό</w:t>
      </w:r>
      <w:proofErr w:type="spellEnd"/>
      <w:r>
        <w:rPr>
          <w:rFonts w:eastAsia="Times New Roman"/>
          <w:color w:val="26282A"/>
          <w:szCs w:val="24"/>
          <w:shd w:val="clear" w:color="auto" w:fill="FFFFFF"/>
        </w:rPr>
        <w:t xml:space="preserve"> π</w:t>
      </w:r>
      <w:r w:rsidRPr="009C4D7D">
        <w:rPr>
          <w:rFonts w:eastAsia="Times New Roman"/>
          <w:color w:val="26282A"/>
          <w:szCs w:val="24"/>
          <w:shd w:val="clear" w:color="auto" w:fill="FFFFFF"/>
        </w:rPr>
        <w:t>λαίσιο</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από το οποίο πρόσφατα βγήκαμε</w:t>
      </w:r>
      <w:r>
        <w:rPr>
          <w:rFonts w:eastAsia="Times New Roman"/>
          <w:color w:val="26282A"/>
          <w:szCs w:val="24"/>
          <w:shd w:val="clear" w:color="auto" w:fill="FFFFFF"/>
        </w:rPr>
        <w:t>; Δ</w:t>
      </w:r>
      <w:r w:rsidRPr="009C4D7D">
        <w:rPr>
          <w:rFonts w:eastAsia="Times New Roman"/>
          <w:color w:val="26282A"/>
          <w:szCs w:val="24"/>
          <w:shd w:val="clear" w:color="auto" w:fill="FFFFFF"/>
        </w:rPr>
        <w:t>είξαμε δείγματα γραφής με την αύξηση της χρηματοδότησης</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η οποία φέτος είναι περίπου στο 3% του ΑΕΠ</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όταν οι προηγούμενες κυβερνήσεις</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που ήθελαν να το υποστηρίξουν</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είχαν μειώσει τα κονδύλια κατά </w:t>
      </w:r>
      <w:r w:rsidRPr="009C4D7D">
        <w:rPr>
          <w:rFonts w:eastAsia="Times New Roman"/>
          <w:color w:val="26282A"/>
          <w:szCs w:val="24"/>
          <w:shd w:val="clear" w:color="auto" w:fill="FFFFFF"/>
        </w:rPr>
        <w:lastRenderedPageBreak/>
        <w:t>34% και στο μεσοπρόθεσμο της Νέας Δημοκρατίας και του ΠΑΣΟΚ η πρόβλεψη για φέτος ήταν στο 1,9% του ΑΕΠ</w:t>
      </w:r>
      <w:r>
        <w:rPr>
          <w:rFonts w:eastAsia="Times New Roman"/>
          <w:color w:val="26282A"/>
          <w:szCs w:val="24"/>
          <w:shd w:val="clear" w:color="auto" w:fill="FFFFFF"/>
        </w:rPr>
        <w:t>. Επιχορηγήσα</w:t>
      </w:r>
      <w:r>
        <w:rPr>
          <w:rFonts w:eastAsia="Times New Roman"/>
          <w:color w:val="26282A"/>
          <w:szCs w:val="24"/>
          <w:shd w:val="clear" w:color="auto" w:fill="FFFFFF"/>
        </w:rPr>
        <w:t>με</w:t>
      </w:r>
      <w:r w:rsidRPr="009C4D7D">
        <w:rPr>
          <w:rFonts w:eastAsia="Times New Roman"/>
          <w:color w:val="26282A"/>
          <w:szCs w:val="24"/>
          <w:shd w:val="clear" w:color="auto" w:fill="FFFFFF"/>
        </w:rPr>
        <w:t xml:space="preserve"> τα πανεπιστήμια με 41 εκατομμύρια και συμπληρωματικά εκείνα τα </w:t>
      </w:r>
      <w:r>
        <w:rPr>
          <w:rFonts w:eastAsia="Times New Roman"/>
          <w:color w:val="26282A"/>
          <w:szCs w:val="24"/>
          <w:shd w:val="clear" w:color="auto" w:fill="FFFFFF"/>
        </w:rPr>
        <w:t>ι</w:t>
      </w:r>
      <w:r w:rsidRPr="009C4D7D">
        <w:rPr>
          <w:rFonts w:eastAsia="Times New Roman"/>
          <w:color w:val="26282A"/>
          <w:szCs w:val="24"/>
          <w:shd w:val="clear" w:color="auto" w:fill="FFFFFF"/>
        </w:rPr>
        <w:t xml:space="preserve">δρύματα που αρχίζουν και υλοποιούν τη συνένωσή </w:t>
      </w:r>
      <w:r>
        <w:rPr>
          <w:rFonts w:eastAsia="Times New Roman"/>
          <w:color w:val="26282A"/>
          <w:szCs w:val="24"/>
          <w:shd w:val="clear" w:color="auto" w:fill="FFFFFF"/>
        </w:rPr>
        <w:t>τους, όπως το Π</w:t>
      </w:r>
      <w:r w:rsidRPr="009C4D7D">
        <w:rPr>
          <w:rFonts w:eastAsia="Times New Roman"/>
          <w:color w:val="26282A"/>
          <w:szCs w:val="24"/>
          <w:shd w:val="clear" w:color="auto" w:fill="FFFFFF"/>
        </w:rPr>
        <w:t>ανεπιστήμιο Ιωαννίνων</w:t>
      </w:r>
      <w:r>
        <w:rPr>
          <w:rFonts w:eastAsia="Times New Roman"/>
          <w:color w:val="26282A"/>
          <w:szCs w:val="24"/>
          <w:shd w:val="clear" w:color="auto" w:fill="FFFFFF"/>
        </w:rPr>
        <w:t>, το Ιόνιο Π</w:t>
      </w:r>
      <w:r w:rsidRPr="009C4D7D">
        <w:rPr>
          <w:rFonts w:eastAsia="Times New Roman"/>
          <w:color w:val="26282A"/>
          <w:szCs w:val="24"/>
          <w:shd w:val="clear" w:color="auto" w:fill="FFFFFF"/>
        </w:rPr>
        <w:t>ανεπιστήμιο</w:t>
      </w:r>
      <w:r>
        <w:rPr>
          <w:rFonts w:eastAsia="Times New Roman"/>
          <w:color w:val="26282A"/>
          <w:szCs w:val="24"/>
          <w:shd w:val="clear" w:color="auto" w:fill="FFFFFF"/>
        </w:rPr>
        <w:t>, το ΠΑΔΑ,</w:t>
      </w:r>
      <w:r w:rsidRPr="009C4D7D">
        <w:rPr>
          <w:rFonts w:eastAsia="Times New Roman"/>
          <w:color w:val="26282A"/>
          <w:szCs w:val="24"/>
          <w:shd w:val="clear" w:color="auto" w:fill="FFFFFF"/>
        </w:rPr>
        <w:t xml:space="preserve"> έτσι που η συνολική δια</w:t>
      </w:r>
      <w:r>
        <w:rPr>
          <w:rFonts w:eastAsia="Times New Roman"/>
          <w:color w:val="26282A"/>
          <w:szCs w:val="24"/>
          <w:shd w:val="clear" w:color="auto" w:fill="FFFFFF"/>
        </w:rPr>
        <w:t>μόρφωση του προϋπολογισμού του Υ</w:t>
      </w:r>
      <w:r w:rsidRPr="009C4D7D">
        <w:rPr>
          <w:rFonts w:eastAsia="Times New Roman"/>
          <w:color w:val="26282A"/>
          <w:szCs w:val="24"/>
          <w:shd w:val="clear" w:color="auto" w:fill="FFFFFF"/>
        </w:rPr>
        <w:t>πουργείου μας για</w:t>
      </w:r>
      <w:r w:rsidRPr="009C4D7D">
        <w:rPr>
          <w:rFonts w:eastAsia="Times New Roman"/>
          <w:color w:val="26282A"/>
          <w:szCs w:val="24"/>
          <w:shd w:val="clear" w:color="auto" w:fill="FFFFFF"/>
        </w:rPr>
        <w:t xml:space="preserve"> το 2019 να είναι η μεγαλύτερη της τελευταίας εξαετίας</w:t>
      </w:r>
      <w:r>
        <w:rPr>
          <w:rFonts w:eastAsia="Times New Roman"/>
          <w:color w:val="26282A"/>
          <w:szCs w:val="24"/>
          <w:shd w:val="clear" w:color="auto" w:fill="FFFFFF"/>
        </w:rPr>
        <w:t>.</w:t>
      </w:r>
    </w:p>
    <w:p w14:paraId="6B14EED7"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color w:val="26282A"/>
          <w:szCs w:val="24"/>
          <w:shd w:val="clear" w:color="auto" w:fill="FFFFFF"/>
        </w:rPr>
        <w:t>Επίσης,</w:t>
      </w:r>
      <w:r w:rsidRPr="009C4D7D">
        <w:rPr>
          <w:rFonts w:eastAsia="Times New Roman"/>
          <w:color w:val="26282A"/>
          <w:szCs w:val="24"/>
          <w:shd w:val="clear" w:color="auto" w:fill="FFFFFF"/>
        </w:rPr>
        <w:t xml:space="preserve"> όπως είπε και ο κ</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w:t>
      </w:r>
      <w:proofErr w:type="spellStart"/>
      <w:r w:rsidRPr="009C4D7D">
        <w:rPr>
          <w:rFonts w:eastAsia="Times New Roman"/>
          <w:color w:val="26282A"/>
          <w:szCs w:val="24"/>
          <w:shd w:val="clear" w:color="auto" w:fill="FFFFFF"/>
        </w:rPr>
        <w:t>Φωτάκης</w:t>
      </w:r>
      <w:proofErr w:type="spellEnd"/>
      <w:r>
        <w:rPr>
          <w:rFonts w:eastAsia="Times New Roman"/>
          <w:color w:val="26282A"/>
          <w:szCs w:val="24"/>
          <w:shd w:val="clear" w:color="auto" w:fill="FFFFFF"/>
        </w:rPr>
        <w:t>,</w:t>
      </w:r>
      <w:r w:rsidRPr="009C4D7D">
        <w:rPr>
          <w:rFonts w:eastAsia="Times New Roman"/>
          <w:color w:val="26282A"/>
          <w:szCs w:val="24"/>
          <w:shd w:val="clear" w:color="auto" w:fill="FFFFFF"/>
        </w:rPr>
        <w:t xml:space="preserve"> διπλασιάστηκαν </w:t>
      </w:r>
      <w:r>
        <w:rPr>
          <w:rFonts w:eastAsia="Times New Roman"/>
          <w:color w:val="26282A"/>
          <w:szCs w:val="24"/>
          <w:shd w:val="clear" w:color="auto" w:fill="FFFFFF"/>
        </w:rPr>
        <w:t xml:space="preserve">-και δεν χωρεί αμφισβήτηση- </w:t>
      </w:r>
      <w:r w:rsidRPr="009C4D7D">
        <w:rPr>
          <w:rFonts w:eastAsia="Times New Roman"/>
          <w:color w:val="26282A"/>
          <w:szCs w:val="24"/>
          <w:shd w:val="clear" w:color="auto" w:fill="FFFFFF"/>
        </w:rPr>
        <w:t>οι δαπάνες για την έρευνα και την καινοτομία και</w:t>
      </w:r>
      <w:r>
        <w:rPr>
          <w:rFonts w:eastAsia="Times New Roman"/>
          <w:color w:val="26282A"/>
          <w:szCs w:val="24"/>
          <w:shd w:val="clear" w:color="auto" w:fill="FFFFFF"/>
        </w:rPr>
        <w:t xml:space="preserve"> μάλιστα πρόσφατα εξαγγέλθηκε μι</w:t>
      </w:r>
      <w:r w:rsidRPr="009C4D7D">
        <w:rPr>
          <w:rFonts w:eastAsia="Times New Roman"/>
          <w:color w:val="26282A"/>
          <w:szCs w:val="24"/>
          <w:shd w:val="clear" w:color="auto" w:fill="FFFFFF"/>
        </w:rPr>
        <w:t>α δράση για 45 επιπλέον εκατο</w:t>
      </w:r>
      <w:r>
        <w:rPr>
          <w:rFonts w:eastAsia="Times New Roman"/>
          <w:color w:val="26282A"/>
          <w:szCs w:val="24"/>
          <w:shd w:val="clear" w:color="auto" w:fill="FFFFFF"/>
        </w:rPr>
        <w:t>μμύρια ευρώ,</w:t>
      </w:r>
      <w:r>
        <w:rPr>
          <w:rFonts w:eastAsia="Times New Roman"/>
          <w:color w:val="26282A"/>
          <w:szCs w:val="24"/>
          <w:shd w:val="clear" w:color="auto" w:fill="FFFFFF"/>
        </w:rPr>
        <w:t xml:space="preserve"> για να ενδυναμωθεί η</w:t>
      </w:r>
      <w:r w:rsidRPr="009C4D7D">
        <w:rPr>
          <w:rFonts w:eastAsia="Times New Roman"/>
          <w:color w:val="26282A"/>
          <w:szCs w:val="24"/>
          <w:shd w:val="clear" w:color="auto" w:fill="FFFFFF"/>
        </w:rPr>
        <w:t xml:space="preserve"> έρευνα στις ακριτικές και νησιωτικές περιοχές της χώρας</w:t>
      </w:r>
      <w:r>
        <w:rPr>
          <w:rFonts w:eastAsia="Times New Roman"/>
          <w:color w:val="26282A"/>
          <w:szCs w:val="24"/>
          <w:shd w:val="clear" w:color="auto" w:fill="FFFFFF"/>
        </w:rPr>
        <w:t xml:space="preserve">. </w:t>
      </w:r>
    </w:p>
    <w:p w14:paraId="6B14EED8"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color w:val="26282A"/>
          <w:szCs w:val="24"/>
          <w:shd w:val="clear" w:color="auto" w:fill="FFFFFF"/>
        </w:rPr>
        <w:t>Προβλέψαμε</w:t>
      </w:r>
      <w:r w:rsidRPr="009C4D7D">
        <w:rPr>
          <w:rFonts w:eastAsia="Times New Roman"/>
          <w:color w:val="26282A"/>
          <w:szCs w:val="24"/>
          <w:shd w:val="clear" w:color="auto" w:fill="FFFFFF"/>
        </w:rPr>
        <w:t xml:space="preserve"> και υλοποιήσαμε</w:t>
      </w:r>
      <w:r>
        <w:rPr>
          <w:rFonts w:eastAsia="Times New Roman"/>
          <w:color w:val="26282A"/>
          <w:szCs w:val="24"/>
          <w:shd w:val="clear" w:color="auto" w:fill="FFFFFF"/>
        </w:rPr>
        <w:t>, παρ</w:t>
      </w:r>
      <w:r>
        <w:rPr>
          <w:rFonts w:eastAsia="Times New Roman"/>
          <w:color w:val="26282A"/>
          <w:szCs w:val="24"/>
          <w:shd w:val="clear" w:color="auto" w:fill="FFFFFF"/>
        </w:rPr>
        <w:t xml:space="preserve">’ </w:t>
      </w:r>
      <w:r>
        <w:rPr>
          <w:rFonts w:eastAsia="Times New Roman"/>
          <w:color w:val="26282A"/>
          <w:szCs w:val="24"/>
          <w:shd w:val="clear" w:color="auto" w:fill="FFFFFF"/>
        </w:rPr>
        <w:t>ότι η ΠΟΣΔΕΠ</w:t>
      </w:r>
      <w:r w:rsidRPr="009C4D7D">
        <w:rPr>
          <w:rFonts w:eastAsia="Times New Roman"/>
          <w:color w:val="26282A"/>
          <w:szCs w:val="24"/>
          <w:shd w:val="clear" w:color="auto" w:fill="FFFFFF"/>
        </w:rPr>
        <w:t xml:space="preserve"> έχει βγάλει μία ανακοίνωση για δημιου</w:t>
      </w:r>
      <w:r>
        <w:rPr>
          <w:rFonts w:eastAsia="Times New Roman"/>
          <w:color w:val="26282A"/>
          <w:szCs w:val="24"/>
          <w:shd w:val="clear" w:color="auto" w:fill="FFFFFF"/>
        </w:rPr>
        <w:t xml:space="preserve">ργία εντυπώσεων, στελέχωση με πεντακόσια μέλη ΔΕΠ, </w:t>
      </w:r>
      <w:r w:rsidRPr="009C4D7D">
        <w:rPr>
          <w:rFonts w:eastAsia="Times New Roman"/>
          <w:color w:val="26282A"/>
          <w:szCs w:val="24"/>
          <w:shd w:val="clear" w:color="auto" w:fill="FFFFFF"/>
        </w:rPr>
        <w:t>ενώ δρομολογούνται κ</w:t>
      </w:r>
      <w:r>
        <w:rPr>
          <w:rFonts w:eastAsia="Times New Roman"/>
          <w:color w:val="26282A"/>
          <w:szCs w:val="24"/>
          <w:shd w:val="clear" w:color="auto" w:fill="FFFFFF"/>
        </w:rPr>
        <w:t>αι άλλες πεντακόσιες</w:t>
      </w:r>
      <w:r w:rsidRPr="009C4D7D">
        <w:rPr>
          <w:rFonts w:eastAsia="Times New Roman"/>
          <w:color w:val="26282A"/>
          <w:szCs w:val="24"/>
          <w:shd w:val="clear" w:color="auto" w:fill="FFFFFF"/>
        </w:rPr>
        <w:t xml:space="preserve"> π</w:t>
      </w:r>
      <w:r w:rsidRPr="009C4D7D">
        <w:rPr>
          <w:rFonts w:eastAsia="Times New Roman"/>
          <w:color w:val="26282A"/>
          <w:szCs w:val="24"/>
          <w:shd w:val="clear" w:color="auto" w:fill="FFFFFF"/>
        </w:rPr>
        <w:t xml:space="preserve">ροσλήψεις και είναι ευθύνη των πανεπιστημίων να προχωρήσουν στη στελέχωσή </w:t>
      </w:r>
      <w:r>
        <w:rPr>
          <w:rFonts w:eastAsia="Times New Roman"/>
          <w:color w:val="26282A"/>
          <w:szCs w:val="24"/>
          <w:shd w:val="clear" w:color="auto" w:fill="FFFFFF"/>
        </w:rPr>
        <w:t xml:space="preserve">τους. </w:t>
      </w:r>
    </w:p>
    <w:p w14:paraId="6B14EED9" w14:textId="77777777" w:rsidR="004965E6" w:rsidRDefault="004D430C">
      <w:pPr>
        <w:spacing w:line="600" w:lineRule="auto"/>
        <w:ind w:firstLine="720"/>
        <w:jc w:val="both"/>
        <w:rPr>
          <w:rFonts w:eastAsia="Times New Roman"/>
          <w:color w:val="26282A"/>
          <w:szCs w:val="24"/>
          <w:shd w:val="clear" w:color="auto" w:fill="FFFFFF"/>
        </w:rPr>
      </w:pPr>
      <w:r>
        <w:rPr>
          <w:rFonts w:eastAsia="Times New Roman"/>
          <w:color w:val="26282A"/>
          <w:szCs w:val="24"/>
          <w:shd w:val="clear" w:color="auto" w:fill="FFFFFF"/>
        </w:rPr>
        <w:lastRenderedPageBreak/>
        <w:t>Δ</w:t>
      </w:r>
      <w:r w:rsidRPr="009C4D7D">
        <w:rPr>
          <w:rFonts w:eastAsia="Times New Roman"/>
          <w:color w:val="26282A"/>
          <w:szCs w:val="24"/>
          <w:shd w:val="clear" w:color="auto" w:fill="FFFFFF"/>
        </w:rPr>
        <w:t xml:space="preserve">ημιουργήσαμε </w:t>
      </w:r>
      <w:r>
        <w:rPr>
          <w:rFonts w:eastAsia="Times New Roman"/>
          <w:color w:val="26282A"/>
          <w:szCs w:val="24"/>
          <w:shd w:val="clear" w:color="auto" w:fill="FFFFFF"/>
        </w:rPr>
        <w:t>τρεις χιλιάδες επτακόσιες</w:t>
      </w:r>
      <w:r w:rsidRPr="009C4D7D">
        <w:rPr>
          <w:rFonts w:eastAsia="Times New Roman"/>
          <w:color w:val="26282A"/>
          <w:szCs w:val="24"/>
          <w:shd w:val="clear" w:color="auto" w:fill="FFFFFF"/>
        </w:rPr>
        <w:t xml:space="preserve"> νέες θέσεις επιστημονικού προσωπικού</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με βελτιω</w:t>
      </w:r>
      <w:r>
        <w:rPr>
          <w:rFonts w:eastAsia="Times New Roman"/>
          <w:color w:val="26282A"/>
          <w:szCs w:val="24"/>
          <w:shd w:val="clear" w:color="auto" w:fill="FFFFFF"/>
        </w:rPr>
        <w:t>μένες συνθήκες εργασίας και με π</w:t>
      </w:r>
      <w:r w:rsidRPr="009C4D7D">
        <w:rPr>
          <w:rFonts w:eastAsia="Times New Roman"/>
          <w:color w:val="26282A"/>
          <w:szCs w:val="24"/>
          <w:shd w:val="clear" w:color="auto" w:fill="FFFFFF"/>
        </w:rPr>
        <w:t>όρους που ξεπερνούν τα 240 εκατομμύρια ευρώ</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στοχεύοντας στην αξιο</w:t>
      </w:r>
      <w:r>
        <w:rPr>
          <w:rFonts w:eastAsia="Times New Roman"/>
          <w:color w:val="26282A"/>
          <w:szCs w:val="24"/>
          <w:shd w:val="clear" w:color="auto" w:fill="FFFFFF"/>
        </w:rPr>
        <w:t>ποίηση των ν</w:t>
      </w:r>
      <w:r w:rsidRPr="009C4D7D">
        <w:rPr>
          <w:rFonts w:eastAsia="Times New Roman"/>
          <w:color w:val="26282A"/>
          <w:szCs w:val="24"/>
          <w:shd w:val="clear" w:color="auto" w:fill="FFFFFF"/>
        </w:rPr>
        <w:t>έων ερευνητών</w:t>
      </w:r>
      <w:r>
        <w:rPr>
          <w:rFonts w:eastAsia="Times New Roman"/>
          <w:color w:val="26282A"/>
          <w:szCs w:val="24"/>
          <w:shd w:val="clear" w:color="auto" w:fill="FFFFFF"/>
        </w:rPr>
        <w:t>. Γ</w:t>
      </w:r>
      <w:r w:rsidRPr="009C4D7D">
        <w:rPr>
          <w:rFonts w:eastAsia="Times New Roman"/>
          <w:color w:val="26282A"/>
          <w:szCs w:val="24"/>
          <w:shd w:val="clear" w:color="auto" w:fill="FFFFFF"/>
        </w:rPr>
        <w:t>ι</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αυτό και ο κ</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w:t>
      </w:r>
      <w:proofErr w:type="spellStart"/>
      <w:r w:rsidRPr="009C4D7D">
        <w:rPr>
          <w:rFonts w:eastAsia="Times New Roman"/>
          <w:color w:val="26282A"/>
          <w:szCs w:val="24"/>
          <w:shd w:val="clear" w:color="auto" w:fill="FFFFFF"/>
        </w:rPr>
        <w:t>Φωτάκης</w:t>
      </w:r>
      <w:proofErr w:type="spellEnd"/>
      <w:r w:rsidRPr="009C4D7D">
        <w:rPr>
          <w:rFonts w:eastAsia="Times New Roman"/>
          <w:color w:val="26282A"/>
          <w:szCs w:val="24"/>
          <w:shd w:val="clear" w:color="auto" w:fill="FFFFFF"/>
        </w:rPr>
        <w:t xml:space="preserve"> μίλησε πριν για </w:t>
      </w:r>
      <w:proofErr w:type="spellStart"/>
      <w:r w:rsidRPr="009C4D7D">
        <w:rPr>
          <w:rFonts w:eastAsia="Times New Roman"/>
          <w:color w:val="26282A"/>
          <w:szCs w:val="24"/>
          <w:shd w:val="clear" w:color="auto" w:fill="FFFFFF"/>
        </w:rPr>
        <w:t>αρχόμενη</w:t>
      </w:r>
      <w:proofErr w:type="spellEnd"/>
      <w:r w:rsidRPr="009C4D7D">
        <w:rPr>
          <w:rFonts w:eastAsia="Times New Roman"/>
          <w:color w:val="26282A"/>
          <w:szCs w:val="24"/>
          <w:shd w:val="clear" w:color="auto" w:fill="FFFFFF"/>
        </w:rPr>
        <w:t xml:space="preserve"> αναστροφή του brain drain</w:t>
      </w:r>
      <w:r>
        <w:rPr>
          <w:rFonts w:eastAsia="Times New Roman"/>
          <w:color w:val="26282A"/>
          <w:szCs w:val="24"/>
          <w:shd w:val="clear" w:color="auto" w:fill="FFFFFF"/>
        </w:rPr>
        <w:t>. Κ</w:t>
      </w:r>
      <w:r w:rsidRPr="009C4D7D">
        <w:rPr>
          <w:rFonts w:eastAsia="Times New Roman"/>
          <w:color w:val="26282A"/>
          <w:szCs w:val="24"/>
          <w:shd w:val="clear" w:color="auto" w:fill="FFFFFF"/>
        </w:rPr>
        <w:t>α</w:t>
      </w:r>
      <w:r>
        <w:rPr>
          <w:rFonts w:eastAsia="Times New Roman"/>
          <w:color w:val="26282A"/>
          <w:szCs w:val="24"/>
          <w:shd w:val="clear" w:color="auto" w:fill="FFFFFF"/>
        </w:rPr>
        <w:t>ι μιλάμε από 1-1-2019</w:t>
      </w:r>
      <w:r w:rsidRPr="009C4D7D">
        <w:rPr>
          <w:rFonts w:eastAsia="Times New Roman"/>
          <w:color w:val="26282A"/>
          <w:szCs w:val="24"/>
          <w:shd w:val="clear" w:color="auto" w:fill="FFFFFF"/>
        </w:rPr>
        <w:t xml:space="preserve"> για την</w:t>
      </w:r>
      <w:r>
        <w:rPr>
          <w:rFonts w:eastAsia="Times New Roman"/>
          <w:color w:val="26282A"/>
          <w:szCs w:val="24"/>
          <w:shd w:val="clear" w:color="auto" w:fill="FFFFFF"/>
        </w:rPr>
        <w:t xml:space="preserve"> κρίσιμη επαναφορά του κανόνα «μία αποχώρηση - </w:t>
      </w:r>
      <w:r w:rsidRPr="009C4D7D">
        <w:rPr>
          <w:rFonts w:eastAsia="Times New Roman"/>
          <w:color w:val="26282A"/>
          <w:szCs w:val="24"/>
          <w:shd w:val="clear" w:color="auto" w:fill="FFFFFF"/>
        </w:rPr>
        <w:t>μία πρόσληψη</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που είναι πάρα πολύ σημαντικ</w:t>
      </w:r>
      <w:r>
        <w:rPr>
          <w:rFonts w:eastAsia="Times New Roman"/>
          <w:color w:val="26282A"/>
          <w:szCs w:val="24"/>
          <w:shd w:val="clear" w:color="auto" w:fill="FFFFFF"/>
        </w:rPr>
        <w:t>ή</w:t>
      </w:r>
      <w:r w:rsidRPr="009C4D7D">
        <w:rPr>
          <w:rFonts w:eastAsia="Times New Roman"/>
          <w:color w:val="26282A"/>
          <w:szCs w:val="24"/>
          <w:shd w:val="clear" w:color="auto" w:fill="FFFFFF"/>
        </w:rPr>
        <w:t xml:space="preserve"> για όλ</w:t>
      </w:r>
      <w:r w:rsidRPr="009C4D7D">
        <w:rPr>
          <w:rFonts w:eastAsia="Times New Roman"/>
          <w:color w:val="26282A"/>
          <w:szCs w:val="24"/>
          <w:shd w:val="clear" w:color="auto" w:fill="FFFFFF"/>
        </w:rPr>
        <w:t>ες τις βαθμίδες της εκπαίδευσης</w:t>
      </w:r>
      <w:r>
        <w:rPr>
          <w:rFonts w:eastAsia="Times New Roman"/>
          <w:color w:val="26282A"/>
          <w:szCs w:val="24"/>
          <w:shd w:val="clear" w:color="auto" w:fill="FFFFFF"/>
        </w:rPr>
        <w:t>.</w:t>
      </w:r>
    </w:p>
    <w:p w14:paraId="6B14EEDA" w14:textId="77777777" w:rsidR="004965E6" w:rsidRDefault="004D430C">
      <w:pPr>
        <w:spacing w:line="600" w:lineRule="auto"/>
        <w:ind w:firstLine="720"/>
        <w:jc w:val="both"/>
        <w:rPr>
          <w:rFonts w:eastAsia="Times New Roman"/>
          <w:szCs w:val="24"/>
        </w:rPr>
      </w:pPr>
      <w:r>
        <w:rPr>
          <w:rFonts w:eastAsia="Times New Roman"/>
          <w:color w:val="26282A"/>
          <w:szCs w:val="24"/>
          <w:shd w:val="clear" w:color="auto" w:fill="FFFFFF"/>
        </w:rPr>
        <w:t>Εξορθολογήσα</w:t>
      </w:r>
      <w:r w:rsidRPr="009C4D7D">
        <w:rPr>
          <w:rFonts w:eastAsia="Times New Roman"/>
          <w:color w:val="26282A"/>
          <w:szCs w:val="24"/>
          <w:shd w:val="clear" w:color="auto" w:fill="FFFFFF"/>
        </w:rPr>
        <w:t>με την οικονομική διαχείριση των ερευνητικών αλλά και των μεταπτυχιακών προγραμμάτων</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επιδοτώντας έξτρα τα πανεπιστήμια εκείνα που έχουν δωρεάν μεταπτυχιακά</w:t>
      </w:r>
      <w:r>
        <w:rPr>
          <w:rFonts w:eastAsia="Times New Roman"/>
          <w:color w:val="26282A"/>
          <w:szCs w:val="24"/>
          <w:shd w:val="clear" w:color="auto" w:fill="FFFFFF"/>
        </w:rPr>
        <w:t>.</w:t>
      </w:r>
      <w:r w:rsidRPr="009C4D7D">
        <w:rPr>
          <w:rFonts w:eastAsia="Times New Roman"/>
          <w:color w:val="26282A"/>
          <w:szCs w:val="24"/>
          <w:shd w:val="clear" w:color="auto" w:fill="FFFFFF"/>
        </w:rPr>
        <w:t xml:space="preserve"> </w:t>
      </w:r>
      <w:r>
        <w:rPr>
          <w:rFonts w:eastAsia="Times New Roman"/>
          <w:color w:val="26282A"/>
          <w:szCs w:val="24"/>
          <w:shd w:val="clear" w:color="auto" w:fill="FFFFFF"/>
        </w:rPr>
        <w:t>Π</w:t>
      </w:r>
      <w:r w:rsidRPr="009C4D7D">
        <w:rPr>
          <w:rFonts w:eastAsia="Times New Roman"/>
          <w:color w:val="26282A"/>
          <w:szCs w:val="24"/>
          <w:shd w:val="clear" w:color="auto" w:fill="FFFFFF"/>
        </w:rPr>
        <w:t>ολλά αξιόπιστα ανώτατα ιδρύματα έχουν δωρεάν μεταπτυ</w:t>
      </w:r>
      <w:r w:rsidRPr="009C4D7D">
        <w:rPr>
          <w:rFonts w:eastAsia="Times New Roman"/>
          <w:color w:val="26282A"/>
          <w:szCs w:val="24"/>
          <w:shd w:val="clear" w:color="auto" w:fill="FFFFFF"/>
        </w:rPr>
        <w:t>χιακ</w:t>
      </w:r>
      <w:r>
        <w:rPr>
          <w:rFonts w:eastAsia="Times New Roman"/>
          <w:color w:val="26282A"/>
          <w:szCs w:val="24"/>
          <w:shd w:val="clear" w:color="auto" w:fill="FFFFFF"/>
        </w:rPr>
        <w:t>ά και εξασφαλίσαμε με σύγκρουση σ’ αυτόν εδώ τον χώρο ότι</w:t>
      </w:r>
      <w:r w:rsidRPr="009C4D7D">
        <w:rPr>
          <w:rFonts w:eastAsia="Times New Roman"/>
          <w:color w:val="26282A"/>
          <w:szCs w:val="24"/>
          <w:shd w:val="clear" w:color="auto" w:fill="FFFFFF"/>
        </w:rPr>
        <w:t xml:space="preserve"> το 30% των παιδιών που θα φοιτούν</w:t>
      </w:r>
      <w:r>
        <w:rPr>
          <w:rFonts w:eastAsia="Times New Roman"/>
          <w:color w:val="26282A"/>
          <w:szCs w:val="24"/>
          <w:shd w:val="clear" w:color="auto" w:fill="FFFFFF"/>
        </w:rPr>
        <w:t xml:space="preserve"> σ’ αυτά τα μεταπτυχιακά, που έχουν δίδακτρα και τα οποία κατεβάσαμε,</w:t>
      </w:r>
      <w:r w:rsidRPr="009C4D7D">
        <w:rPr>
          <w:rFonts w:eastAsia="Times New Roman"/>
          <w:color w:val="26282A"/>
          <w:szCs w:val="24"/>
          <w:shd w:val="clear" w:color="auto" w:fill="FFFFFF"/>
        </w:rPr>
        <w:t xml:space="preserve"> θα εί</w:t>
      </w:r>
      <w:r>
        <w:rPr>
          <w:rFonts w:eastAsia="Times New Roman"/>
          <w:color w:val="26282A"/>
          <w:szCs w:val="24"/>
          <w:shd w:val="clear" w:color="auto" w:fill="FFFFFF"/>
        </w:rPr>
        <w:t>ναι από τους οικονομικά αδυνατούντες,</w:t>
      </w:r>
      <w:r w:rsidRPr="009C4D7D">
        <w:rPr>
          <w:rFonts w:eastAsia="Times New Roman"/>
          <w:color w:val="26282A"/>
          <w:szCs w:val="24"/>
          <w:shd w:val="clear" w:color="auto" w:fill="FFFFFF"/>
        </w:rPr>
        <w:t xml:space="preserve"> εφόσον έχουν τις ακαδημαϊκές επιδόσεις</w:t>
      </w:r>
      <w:r>
        <w:rPr>
          <w:rFonts w:eastAsia="Times New Roman"/>
          <w:color w:val="26282A"/>
          <w:szCs w:val="24"/>
          <w:shd w:val="clear" w:color="auto" w:fill="FFFFFF"/>
        </w:rPr>
        <w:t>.</w:t>
      </w:r>
    </w:p>
    <w:p w14:paraId="6B14EEDB" w14:textId="77777777" w:rsidR="004965E6" w:rsidRDefault="004D430C">
      <w:pPr>
        <w:tabs>
          <w:tab w:val="left" w:pos="6168"/>
        </w:tabs>
        <w:spacing w:line="600" w:lineRule="auto"/>
        <w:ind w:firstLine="720"/>
        <w:jc w:val="both"/>
        <w:rPr>
          <w:rFonts w:eastAsia="Times New Roman" w:cs="Times New Roman"/>
          <w:szCs w:val="24"/>
        </w:rPr>
      </w:pPr>
      <w:r w:rsidRPr="00995C34">
        <w:rPr>
          <w:rFonts w:eastAsia="Times New Roman" w:cs="Times New Roman"/>
          <w:szCs w:val="24"/>
        </w:rPr>
        <w:t>Για το κ</w:t>
      </w:r>
      <w:r w:rsidRPr="00995C34">
        <w:rPr>
          <w:rFonts w:eastAsia="Times New Roman" w:cs="Times New Roman"/>
          <w:szCs w:val="24"/>
        </w:rPr>
        <w:t>ομμάτι της φοιτητικής μέριμνας</w:t>
      </w:r>
      <w:r w:rsidRPr="004F4B2D">
        <w:rPr>
          <w:rFonts w:eastAsia="Times New Roman" w:cs="Times New Roman"/>
          <w:szCs w:val="24"/>
        </w:rPr>
        <w:t>,</w:t>
      </w:r>
      <w:r w:rsidRPr="00995C34">
        <w:rPr>
          <w:rFonts w:eastAsia="Times New Roman" w:cs="Times New Roman"/>
          <w:szCs w:val="24"/>
        </w:rPr>
        <w:t xml:space="preserve"> καλύψαμε </w:t>
      </w:r>
      <w:r w:rsidRPr="004F4B2D">
        <w:rPr>
          <w:rFonts w:eastAsia="Times New Roman" w:cs="Times New Roman"/>
          <w:szCs w:val="24"/>
        </w:rPr>
        <w:t>48</w:t>
      </w:r>
      <w:r w:rsidRPr="00995C34">
        <w:rPr>
          <w:rFonts w:eastAsia="Times New Roman" w:cs="Times New Roman"/>
          <w:szCs w:val="24"/>
        </w:rPr>
        <w:t xml:space="preserve"> εκατομμύρια ευρώ τις στεγαστικές ανάγκες των φοιτητών που το </w:t>
      </w:r>
      <w:r w:rsidRPr="00995C34">
        <w:rPr>
          <w:rFonts w:eastAsia="Times New Roman" w:cs="Times New Roman"/>
          <w:szCs w:val="24"/>
        </w:rPr>
        <w:lastRenderedPageBreak/>
        <w:t>είχαν ανάγκη</w:t>
      </w:r>
      <w:r>
        <w:rPr>
          <w:rFonts w:eastAsia="Times New Roman" w:cs="Times New Roman"/>
          <w:szCs w:val="24"/>
        </w:rPr>
        <w:t>.</w:t>
      </w:r>
      <w:r w:rsidRPr="00995C34">
        <w:rPr>
          <w:rFonts w:eastAsia="Times New Roman" w:cs="Times New Roman"/>
          <w:szCs w:val="24"/>
        </w:rPr>
        <w:t xml:space="preserve"> Είναι το μεγαλύτερο ποσό της τελευταίας τετραετίας</w:t>
      </w:r>
      <w:r>
        <w:rPr>
          <w:rFonts w:eastAsia="Times New Roman" w:cs="Times New Roman"/>
          <w:szCs w:val="24"/>
        </w:rPr>
        <w:t>.</w:t>
      </w:r>
      <w:r w:rsidRPr="00995C34">
        <w:rPr>
          <w:rFonts w:eastAsia="Times New Roman" w:cs="Times New Roman"/>
          <w:szCs w:val="24"/>
        </w:rPr>
        <w:t xml:space="preserve"> </w:t>
      </w:r>
      <w:r>
        <w:rPr>
          <w:rFonts w:eastAsia="Times New Roman" w:cs="Times New Roman"/>
          <w:szCs w:val="24"/>
        </w:rPr>
        <w:t>Βεβαίω</w:t>
      </w:r>
      <w:r w:rsidRPr="00995C34">
        <w:rPr>
          <w:rFonts w:eastAsia="Times New Roman" w:cs="Times New Roman"/>
          <w:szCs w:val="24"/>
        </w:rPr>
        <w:t>ς</w:t>
      </w:r>
      <w:r>
        <w:rPr>
          <w:rFonts w:eastAsia="Times New Roman" w:cs="Times New Roman"/>
          <w:szCs w:val="24"/>
        </w:rPr>
        <w:t>,</w:t>
      </w:r>
      <w:r w:rsidRPr="00995C34">
        <w:rPr>
          <w:rFonts w:eastAsia="Times New Roman" w:cs="Times New Roman"/>
          <w:szCs w:val="24"/>
        </w:rPr>
        <w:t xml:space="preserve"> </w:t>
      </w:r>
      <w:r>
        <w:rPr>
          <w:rFonts w:eastAsia="Times New Roman" w:cs="Times New Roman"/>
          <w:szCs w:val="24"/>
        </w:rPr>
        <w:t>έ</w:t>
      </w:r>
      <w:r w:rsidRPr="00995C34">
        <w:rPr>
          <w:rFonts w:eastAsia="Times New Roman" w:cs="Times New Roman"/>
          <w:szCs w:val="24"/>
        </w:rPr>
        <w:t>χουμε πολλά να κάνουμε ακόμη σε αυτή την κατεύθυνση</w:t>
      </w:r>
      <w:r>
        <w:rPr>
          <w:rFonts w:eastAsia="Times New Roman" w:cs="Times New Roman"/>
          <w:szCs w:val="24"/>
        </w:rPr>
        <w:t>.</w:t>
      </w:r>
      <w:r w:rsidRPr="00995C34">
        <w:rPr>
          <w:rFonts w:eastAsia="Times New Roman" w:cs="Times New Roman"/>
          <w:szCs w:val="24"/>
        </w:rPr>
        <w:t xml:space="preserve"> </w:t>
      </w:r>
      <w:r>
        <w:rPr>
          <w:rFonts w:eastAsia="Times New Roman" w:cs="Times New Roman"/>
          <w:szCs w:val="24"/>
        </w:rPr>
        <w:t xml:space="preserve">Εξοφλήθηκαν </w:t>
      </w:r>
      <w:r w:rsidRPr="00995C34">
        <w:rPr>
          <w:rFonts w:eastAsia="Times New Roman" w:cs="Times New Roman"/>
          <w:szCs w:val="24"/>
        </w:rPr>
        <w:t>58,8 εκατο</w:t>
      </w:r>
      <w:r w:rsidRPr="00995C34">
        <w:rPr>
          <w:rFonts w:eastAsia="Times New Roman" w:cs="Times New Roman"/>
          <w:szCs w:val="24"/>
        </w:rPr>
        <w:t>μμύρια ευρώ για την προμήθεια των πανεπιστημιακών συγγραμμάτων</w:t>
      </w:r>
      <w:r>
        <w:rPr>
          <w:rFonts w:eastAsia="Times New Roman" w:cs="Times New Roman"/>
          <w:szCs w:val="24"/>
        </w:rPr>
        <w:t>, επίσης,</w:t>
      </w:r>
      <w:r w:rsidRPr="00995C34">
        <w:rPr>
          <w:rFonts w:eastAsia="Times New Roman" w:cs="Times New Roman"/>
          <w:szCs w:val="24"/>
        </w:rPr>
        <w:t xml:space="preserve"> το μεγαλύτερο ποσό της τελευταίας τετραετίας</w:t>
      </w:r>
      <w:r>
        <w:rPr>
          <w:rFonts w:eastAsia="Times New Roman" w:cs="Times New Roman"/>
          <w:szCs w:val="24"/>
        </w:rPr>
        <w:t>.</w:t>
      </w:r>
      <w:r w:rsidRPr="00995C34">
        <w:rPr>
          <w:rFonts w:eastAsia="Times New Roman" w:cs="Times New Roman"/>
          <w:szCs w:val="24"/>
        </w:rPr>
        <w:t xml:space="preserve"> Εξασφαλίστηκαν 20 εκατομμύρια ευρώ για το ΙΝΕΔΙΒΙΜ για να καλυφθούν οι δαπάνες σίτισης</w:t>
      </w:r>
      <w:r>
        <w:rPr>
          <w:rFonts w:eastAsia="Times New Roman" w:cs="Times New Roman"/>
          <w:szCs w:val="24"/>
        </w:rPr>
        <w:t>,</w:t>
      </w:r>
      <w:r w:rsidRPr="00995C34">
        <w:rPr>
          <w:rFonts w:eastAsia="Times New Roman" w:cs="Times New Roman"/>
          <w:szCs w:val="24"/>
        </w:rPr>
        <w:t xml:space="preserve"> καθαριότητας και να αντιμετωπιστούν οι ανάγκες των</w:t>
      </w:r>
      <w:r w:rsidRPr="00995C34">
        <w:rPr>
          <w:rFonts w:eastAsia="Times New Roman" w:cs="Times New Roman"/>
          <w:szCs w:val="24"/>
        </w:rPr>
        <w:t xml:space="preserve"> φοιτητικών εστιών σε όλα τα πανεπιστήμια</w:t>
      </w:r>
      <w:r>
        <w:rPr>
          <w:rFonts w:eastAsia="Times New Roman" w:cs="Times New Roman"/>
          <w:szCs w:val="24"/>
        </w:rPr>
        <w:t>,</w:t>
      </w:r>
      <w:r w:rsidRPr="00995C34">
        <w:rPr>
          <w:rFonts w:eastAsia="Times New Roman" w:cs="Times New Roman"/>
          <w:szCs w:val="24"/>
        </w:rPr>
        <w:t xml:space="preserve"> ενώ αυξήθηκαν και οι μεταπτυχιακές και μεταδιδακτορικές υποτροφίες με τη βοήθεια του Ιδρύματος Κρατικών Υποτροφιών</w:t>
      </w:r>
      <w:r>
        <w:rPr>
          <w:rFonts w:eastAsia="Times New Roman" w:cs="Times New Roman"/>
          <w:szCs w:val="24"/>
        </w:rPr>
        <w:t>.</w:t>
      </w:r>
    </w:p>
    <w:p w14:paraId="6B14EEDC" w14:textId="77777777" w:rsidR="004965E6" w:rsidRDefault="004D430C">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Είναι όλα ρόδινα; Φυσικά, όχι. </w:t>
      </w:r>
      <w:r w:rsidRPr="00995C34">
        <w:rPr>
          <w:rFonts w:eastAsia="Times New Roman" w:cs="Times New Roman"/>
          <w:szCs w:val="24"/>
        </w:rPr>
        <w:t>Προφανώς</w:t>
      </w:r>
      <w:r>
        <w:rPr>
          <w:rFonts w:eastAsia="Times New Roman" w:cs="Times New Roman"/>
          <w:szCs w:val="24"/>
        </w:rPr>
        <w:t>,</w:t>
      </w:r>
      <w:r w:rsidRPr="00995C34">
        <w:rPr>
          <w:rFonts w:eastAsia="Times New Roman" w:cs="Times New Roman"/>
          <w:szCs w:val="24"/>
        </w:rPr>
        <w:t xml:space="preserve"> </w:t>
      </w:r>
      <w:r>
        <w:rPr>
          <w:rFonts w:eastAsia="Times New Roman" w:cs="Times New Roman"/>
          <w:szCs w:val="24"/>
        </w:rPr>
        <w:t>υπάρχουν πολλά</w:t>
      </w:r>
      <w:r w:rsidRPr="00995C34">
        <w:rPr>
          <w:rFonts w:eastAsia="Times New Roman" w:cs="Times New Roman"/>
          <w:szCs w:val="24"/>
        </w:rPr>
        <w:t xml:space="preserve"> περισσότερα περιθώρια βελτίωσης και ζητήματα αντιμετώπισης</w:t>
      </w:r>
      <w:r>
        <w:rPr>
          <w:rFonts w:eastAsia="Times New Roman" w:cs="Times New Roman"/>
          <w:szCs w:val="24"/>
        </w:rPr>
        <w:t>.</w:t>
      </w:r>
      <w:r w:rsidRPr="00995C34">
        <w:rPr>
          <w:rFonts w:eastAsia="Times New Roman" w:cs="Times New Roman"/>
          <w:szCs w:val="24"/>
        </w:rPr>
        <w:t xml:space="preserve"> Έχει </w:t>
      </w:r>
      <w:r>
        <w:rPr>
          <w:rFonts w:eastAsia="Times New Roman" w:cs="Times New Roman"/>
          <w:szCs w:val="24"/>
        </w:rPr>
        <w:t>ό</w:t>
      </w:r>
      <w:r w:rsidRPr="00995C34">
        <w:rPr>
          <w:rFonts w:eastAsia="Times New Roman" w:cs="Times New Roman"/>
          <w:szCs w:val="24"/>
        </w:rPr>
        <w:t xml:space="preserve">μως σταματήσει η συνειδητή απόσυρση του </w:t>
      </w:r>
      <w:r>
        <w:rPr>
          <w:rFonts w:eastAsia="Times New Roman" w:cs="Times New Roman"/>
          <w:szCs w:val="24"/>
        </w:rPr>
        <w:t>κ</w:t>
      </w:r>
      <w:r w:rsidRPr="00995C34">
        <w:rPr>
          <w:rFonts w:eastAsia="Times New Roman" w:cs="Times New Roman"/>
          <w:szCs w:val="24"/>
        </w:rPr>
        <w:t xml:space="preserve">ράτους από τη χρηματοδότηση της </w:t>
      </w:r>
      <w:r>
        <w:rPr>
          <w:rFonts w:eastAsia="Times New Roman" w:cs="Times New Roman"/>
          <w:szCs w:val="24"/>
        </w:rPr>
        <w:t xml:space="preserve">τριτοβάθμιας </w:t>
      </w:r>
      <w:r w:rsidRPr="00995C34">
        <w:rPr>
          <w:rFonts w:eastAsia="Times New Roman" w:cs="Times New Roman"/>
          <w:szCs w:val="24"/>
        </w:rPr>
        <w:t>εκπαίδευσης με διαχρονική ευθύνη των προηγούμενων κυβερνήσεων</w:t>
      </w:r>
      <w:r>
        <w:rPr>
          <w:rFonts w:eastAsia="Times New Roman" w:cs="Times New Roman"/>
          <w:szCs w:val="24"/>
        </w:rPr>
        <w:t>,</w:t>
      </w:r>
      <w:r w:rsidRPr="00995C34">
        <w:rPr>
          <w:rFonts w:eastAsia="Times New Roman" w:cs="Times New Roman"/>
          <w:szCs w:val="24"/>
        </w:rPr>
        <w:t xml:space="preserve"> η πολυδιάσπαση</w:t>
      </w:r>
      <w:r>
        <w:rPr>
          <w:rFonts w:eastAsia="Times New Roman" w:cs="Times New Roman"/>
          <w:szCs w:val="24"/>
        </w:rPr>
        <w:t>,</w:t>
      </w:r>
      <w:r w:rsidRPr="00995C34">
        <w:rPr>
          <w:rFonts w:eastAsia="Times New Roman" w:cs="Times New Roman"/>
          <w:szCs w:val="24"/>
        </w:rPr>
        <w:t xml:space="preserve"> οι </w:t>
      </w:r>
      <w:r>
        <w:rPr>
          <w:rFonts w:eastAsia="Times New Roman" w:cs="Times New Roman"/>
          <w:szCs w:val="24"/>
        </w:rPr>
        <w:t xml:space="preserve">αλληλοεπικαλύψεις, </w:t>
      </w:r>
      <w:r w:rsidRPr="00995C34">
        <w:rPr>
          <w:rFonts w:eastAsia="Times New Roman" w:cs="Times New Roman"/>
          <w:szCs w:val="24"/>
        </w:rPr>
        <w:t xml:space="preserve">η </w:t>
      </w:r>
      <w:proofErr w:type="spellStart"/>
      <w:r>
        <w:rPr>
          <w:rFonts w:eastAsia="Times New Roman" w:cs="Times New Roman"/>
          <w:szCs w:val="24"/>
        </w:rPr>
        <w:t>υπερ</w:t>
      </w:r>
      <w:r w:rsidRPr="00995C34">
        <w:rPr>
          <w:rFonts w:eastAsia="Times New Roman" w:cs="Times New Roman"/>
          <w:szCs w:val="24"/>
        </w:rPr>
        <w:t>εξειδίκευση</w:t>
      </w:r>
      <w:proofErr w:type="spellEnd"/>
      <w:r>
        <w:rPr>
          <w:rFonts w:eastAsia="Times New Roman" w:cs="Times New Roman"/>
          <w:szCs w:val="24"/>
        </w:rPr>
        <w:t>,</w:t>
      </w:r>
      <w:r w:rsidRPr="00995C34">
        <w:rPr>
          <w:rFonts w:eastAsia="Times New Roman" w:cs="Times New Roman"/>
          <w:szCs w:val="24"/>
        </w:rPr>
        <w:t xml:space="preserve"> η μειωμένη αξιοποίηση των ερευνητικών αποτελεσμάτων</w:t>
      </w:r>
      <w:r>
        <w:rPr>
          <w:rFonts w:eastAsia="Times New Roman" w:cs="Times New Roman"/>
          <w:szCs w:val="24"/>
        </w:rPr>
        <w:t>,</w:t>
      </w:r>
      <w:r w:rsidRPr="00995C34">
        <w:rPr>
          <w:rFonts w:eastAsia="Times New Roman" w:cs="Times New Roman"/>
          <w:szCs w:val="24"/>
        </w:rPr>
        <w:t xml:space="preserve"> η γεωγραφική απομόνωση των Ιδρυμάτων</w:t>
      </w:r>
      <w:r>
        <w:rPr>
          <w:rFonts w:eastAsia="Times New Roman" w:cs="Times New Roman"/>
          <w:szCs w:val="24"/>
        </w:rPr>
        <w:t>,</w:t>
      </w:r>
      <w:r w:rsidRPr="00995C34">
        <w:rPr>
          <w:rFonts w:eastAsia="Times New Roman" w:cs="Times New Roman"/>
          <w:szCs w:val="24"/>
        </w:rPr>
        <w:t xml:space="preserve"> που είχαν δημιουργήσει </w:t>
      </w:r>
      <w:r>
        <w:rPr>
          <w:rFonts w:eastAsia="Times New Roman" w:cs="Times New Roman"/>
          <w:szCs w:val="24"/>
        </w:rPr>
        <w:t xml:space="preserve">ένα </w:t>
      </w:r>
      <w:r>
        <w:rPr>
          <w:rFonts w:eastAsia="Times New Roman" w:cs="Times New Roman"/>
          <w:szCs w:val="24"/>
        </w:rPr>
        <w:lastRenderedPageBreak/>
        <w:t>στρεβλό και από ρυθμισμένο π</w:t>
      </w:r>
      <w:r w:rsidRPr="00995C34">
        <w:rPr>
          <w:rFonts w:eastAsia="Times New Roman" w:cs="Times New Roman"/>
          <w:szCs w:val="24"/>
        </w:rPr>
        <w:t>λαίσιο λειτουργίας πάνω στο οπ</w:t>
      </w:r>
      <w:r>
        <w:rPr>
          <w:rFonts w:eastAsia="Times New Roman" w:cs="Times New Roman"/>
          <w:szCs w:val="24"/>
        </w:rPr>
        <w:t>οίο, δ</w:t>
      </w:r>
      <w:r w:rsidRPr="00995C34">
        <w:rPr>
          <w:rFonts w:eastAsia="Times New Roman" w:cs="Times New Roman"/>
          <w:szCs w:val="24"/>
        </w:rPr>
        <w:t>υστυχώς</w:t>
      </w:r>
      <w:r>
        <w:rPr>
          <w:rFonts w:eastAsia="Times New Roman" w:cs="Times New Roman"/>
          <w:szCs w:val="24"/>
        </w:rPr>
        <w:t>,</w:t>
      </w:r>
      <w:r w:rsidRPr="00995C34">
        <w:rPr>
          <w:rFonts w:eastAsia="Times New Roman" w:cs="Times New Roman"/>
          <w:szCs w:val="24"/>
        </w:rPr>
        <w:t xml:space="preserve"> καλούμαστε να νομοθετήσουμε</w:t>
      </w:r>
      <w:r>
        <w:rPr>
          <w:rFonts w:eastAsia="Times New Roman" w:cs="Times New Roman"/>
          <w:szCs w:val="24"/>
        </w:rPr>
        <w:t>.</w:t>
      </w:r>
      <w:r w:rsidRPr="00995C34">
        <w:rPr>
          <w:rFonts w:eastAsia="Times New Roman" w:cs="Times New Roman"/>
          <w:szCs w:val="24"/>
        </w:rPr>
        <w:t xml:space="preserve"> </w:t>
      </w:r>
      <w:r>
        <w:rPr>
          <w:rFonts w:eastAsia="Times New Roman" w:cs="Times New Roman"/>
          <w:szCs w:val="24"/>
        </w:rPr>
        <w:t>Γι’</w:t>
      </w:r>
      <w:r w:rsidRPr="00995C34">
        <w:rPr>
          <w:rFonts w:eastAsia="Times New Roman" w:cs="Times New Roman"/>
          <w:szCs w:val="24"/>
        </w:rPr>
        <w:t xml:space="preserve"> αυτό και όλα δε</w:t>
      </w:r>
      <w:r w:rsidRPr="00995C34">
        <w:rPr>
          <w:rFonts w:eastAsia="Times New Roman" w:cs="Times New Roman"/>
          <w:szCs w:val="24"/>
        </w:rPr>
        <w:t>ν είναι άριστα ακαδημαϊκά</w:t>
      </w:r>
      <w:r>
        <w:rPr>
          <w:rFonts w:eastAsia="Times New Roman" w:cs="Times New Roman"/>
          <w:szCs w:val="24"/>
        </w:rPr>
        <w:t>,</w:t>
      </w:r>
      <w:r w:rsidRPr="00995C34">
        <w:rPr>
          <w:rFonts w:eastAsia="Times New Roman" w:cs="Times New Roman"/>
          <w:szCs w:val="24"/>
        </w:rPr>
        <w:t xml:space="preserve"> αλλά είναι με τις συντεταγμένες εισηγήσεις των ακαδημαϊκών οργάνων και μετά από μακρά διαβούλευση</w:t>
      </w:r>
      <w:r>
        <w:rPr>
          <w:rFonts w:eastAsia="Times New Roman" w:cs="Times New Roman"/>
          <w:szCs w:val="24"/>
        </w:rPr>
        <w:t>.</w:t>
      </w:r>
    </w:p>
    <w:p w14:paraId="6B14EEDD" w14:textId="77777777" w:rsidR="004965E6" w:rsidRDefault="004D430C">
      <w:pPr>
        <w:tabs>
          <w:tab w:val="left" w:pos="6168"/>
        </w:tabs>
        <w:spacing w:line="600" w:lineRule="auto"/>
        <w:ind w:firstLine="720"/>
        <w:jc w:val="both"/>
        <w:rPr>
          <w:rFonts w:eastAsia="Times New Roman" w:cs="Times New Roman"/>
          <w:szCs w:val="24"/>
        </w:rPr>
      </w:pPr>
      <w:r w:rsidRPr="00995C34">
        <w:rPr>
          <w:rFonts w:eastAsia="Times New Roman" w:cs="Times New Roman"/>
          <w:szCs w:val="24"/>
        </w:rPr>
        <w:t xml:space="preserve">Σε </w:t>
      </w:r>
      <w:r>
        <w:rPr>
          <w:rFonts w:eastAsia="Times New Roman" w:cs="Times New Roman"/>
          <w:szCs w:val="24"/>
        </w:rPr>
        <w:t>αυτή την κατεύθυνση σκοπεύουμε</w:t>
      </w:r>
      <w:r w:rsidRPr="00995C34">
        <w:rPr>
          <w:rFonts w:eastAsia="Times New Roman" w:cs="Times New Roman"/>
          <w:szCs w:val="24"/>
        </w:rPr>
        <w:t xml:space="preserve"> να κινηθούμε</w:t>
      </w:r>
      <w:r>
        <w:rPr>
          <w:rFonts w:eastAsia="Times New Roman" w:cs="Times New Roman"/>
          <w:szCs w:val="24"/>
        </w:rPr>
        <w:t>.</w:t>
      </w:r>
      <w:r w:rsidRPr="00995C34">
        <w:rPr>
          <w:rFonts w:eastAsia="Times New Roman" w:cs="Times New Roman"/>
          <w:szCs w:val="24"/>
        </w:rPr>
        <w:t xml:space="preserve"> Ο λόγος για αυτό είναι διότι η αρχιτεκτονική</w:t>
      </w:r>
      <w:r>
        <w:rPr>
          <w:rFonts w:eastAsia="Times New Roman" w:cs="Times New Roman"/>
          <w:szCs w:val="24"/>
        </w:rPr>
        <w:t>,</w:t>
      </w:r>
      <w:r w:rsidRPr="00995C34">
        <w:rPr>
          <w:rFonts w:eastAsia="Times New Roman" w:cs="Times New Roman"/>
          <w:szCs w:val="24"/>
        </w:rPr>
        <w:t xml:space="preserve"> η οποία υπάρχει</w:t>
      </w:r>
      <w:r>
        <w:rPr>
          <w:rFonts w:eastAsia="Times New Roman" w:cs="Times New Roman"/>
          <w:szCs w:val="24"/>
        </w:rPr>
        <w:t>,</w:t>
      </w:r>
      <w:r w:rsidRPr="00995C34">
        <w:rPr>
          <w:rFonts w:eastAsia="Times New Roman" w:cs="Times New Roman"/>
          <w:szCs w:val="24"/>
        </w:rPr>
        <w:t xml:space="preserve"> προβλέπει συνέργειε</w:t>
      </w:r>
      <w:r w:rsidRPr="00995C34">
        <w:rPr>
          <w:rFonts w:eastAsia="Times New Roman" w:cs="Times New Roman"/>
          <w:szCs w:val="24"/>
        </w:rPr>
        <w:t>ς σε κεντρικό και περιφερειακό επίπεδο</w:t>
      </w:r>
      <w:r>
        <w:rPr>
          <w:rFonts w:eastAsia="Times New Roman" w:cs="Times New Roman"/>
          <w:szCs w:val="24"/>
        </w:rPr>
        <w:t>,</w:t>
      </w:r>
      <w:r w:rsidRPr="00995C34">
        <w:rPr>
          <w:rFonts w:eastAsia="Times New Roman" w:cs="Times New Roman"/>
          <w:szCs w:val="24"/>
        </w:rPr>
        <w:t xml:space="preserve"> συντονισμό</w:t>
      </w:r>
      <w:r>
        <w:rPr>
          <w:rFonts w:eastAsia="Times New Roman" w:cs="Times New Roman"/>
          <w:szCs w:val="24"/>
        </w:rPr>
        <w:t>,</w:t>
      </w:r>
      <w:r w:rsidRPr="00995C34">
        <w:rPr>
          <w:rFonts w:eastAsia="Times New Roman" w:cs="Times New Roman"/>
          <w:szCs w:val="24"/>
        </w:rPr>
        <w:t xml:space="preserve"> εμπλοκή των τοπικών κοινωνιών</w:t>
      </w:r>
      <w:r>
        <w:rPr>
          <w:rFonts w:eastAsia="Times New Roman" w:cs="Times New Roman"/>
          <w:szCs w:val="24"/>
        </w:rPr>
        <w:t>,</w:t>
      </w:r>
      <w:r w:rsidRPr="00995C34">
        <w:rPr>
          <w:rFonts w:eastAsia="Times New Roman" w:cs="Times New Roman"/>
          <w:szCs w:val="24"/>
        </w:rPr>
        <w:t xml:space="preserve"> δράσεις εξωστρέφειας</w:t>
      </w:r>
      <w:r>
        <w:rPr>
          <w:rFonts w:eastAsia="Times New Roman" w:cs="Times New Roman"/>
          <w:szCs w:val="24"/>
        </w:rPr>
        <w:t>,</w:t>
      </w:r>
      <w:r w:rsidRPr="00995C34">
        <w:rPr>
          <w:rFonts w:eastAsia="Times New Roman" w:cs="Times New Roman"/>
          <w:szCs w:val="24"/>
        </w:rPr>
        <w:t xml:space="preserve"> δημιουργία νέων </w:t>
      </w:r>
      <w:r>
        <w:rPr>
          <w:rFonts w:eastAsia="Times New Roman" w:cs="Times New Roman"/>
          <w:szCs w:val="24"/>
        </w:rPr>
        <w:t xml:space="preserve">τμημάτων, </w:t>
      </w:r>
      <w:r w:rsidRPr="00995C34">
        <w:rPr>
          <w:rFonts w:eastAsia="Times New Roman" w:cs="Times New Roman"/>
          <w:szCs w:val="24"/>
        </w:rPr>
        <w:t>έτσι που να γίνουν πολυδύναμα ιδρύματα που μπορούν να αναπτύξουν κομβικό εκπαιδευτικό και ερευνητικό ρόλο</w:t>
      </w:r>
      <w:r>
        <w:rPr>
          <w:rFonts w:eastAsia="Times New Roman" w:cs="Times New Roman"/>
          <w:szCs w:val="24"/>
        </w:rPr>
        <w:t>.</w:t>
      </w:r>
    </w:p>
    <w:p w14:paraId="6B14EEDE" w14:textId="77777777" w:rsidR="004965E6" w:rsidRDefault="004D430C">
      <w:pPr>
        <w:tabs>
          <w:tab w:val="left" w:pos="6168"/>
        </w:tabs>
        <w:spacing w:line="600" w:lineRule="auto"/>
        <w:ind w:firstLine="720"/>
        <w:jc w:val="both"/>
        <w:rPr>
          <w:rFonts w:eastAsia="Times New Roman" w:cs="Times New Roman"/>
          <w:szCs w:val="24"/>
        </w:rPr>
      </w:pPr>
      <w:r w:rsidRPr="00995C34">
        <w:rPr>
          <w:rFonts w:eastAsia="Times New Roman" w:cs="Times New Roman"/>
          <w:szCs w:val="24"/>
        </w:rPr>
        <w:t>Είμαστε το μοναδικ</w:t>
      </w:r>
      <w:r w:rsidRPr="00995C34">
        <w:rPr>
          <w:rFonts w:eastAsia="Times New Roman" w:cs="Times New Roman"/>
          <w:szCs w:val="24"/>
        </w:rPr>
        <w:t>ό παράδειγμα</w:t>
      </w:r>
      <w:r>
        <w:rPr>
          <w:rFonts w:eastAsia="Times New Roman" w:cs="Times New Roman"/>
          <w:szCs w:val="24"/>
        </w:rPr>
        <w:t>;</w:t>
      </w:r>
      <w:r w:rsidRPr="00995C34">
        <w:rPr>
          <w:rFonts w:eastAsia="Times New Roman" w:cs="Times New Roman"/>
          <w:szCs w:val="24"/>
        </w:rPr>
        <w:t xml:space="preserve"> Η απάντηση είναι όχι</w:t>
      </w:r>
      <w:r>
        <w:rPr>
          <w:rFonts w:eastAsia="Times New Roman" w:cs="Times New Roman"/>
          <w:szCs w:val="24"/>
        </w:rPr>
        <w:t>.</w:t>
      </w:r>
      <w:r w:rsidRPr="00995C34">
        <w:rPr>
          <w:rFonts w:eastAsia="Times New Roman" w:cs="Times New Roman"/>
          <w:szCs w:val="24"/>
        </w:rPr>
        <w:t xml:space="preserve"> Η </w:t>
      </w:r>
      <w:r>
        <w:rPr>
          <w:rFonts w:eastAsia="Times New Roman" w:cs="Times New Roman"/>
          <w:szCs w:val="24"/>
        </w:rPr>
        <w:t>δ</w:t>
      </w:r>
      <w:r w:rsidRPr="00995C34">
        <w:rPr>
          <w:rFonts w:eastAsia="Times New Roman" w:cs="Times New Roman"/>
          <w:szCs w:val="24"/>
        </w:rPr>
        <w:t>ιεθνής εμπειρία επιβεβαιώνει τη συγκεκριμένη θέση</w:t>
      </w:r>
      <w:r>
        <w:rPr>
          <w:rFonts w:eastAsia="Times New Roman" w:cs="Times New Roman"/>
          <w:szCs w:val="24"/>
        </w:rPr>
        <w:t>,</w:t>
      </w:r>
      <w:r w:rsidRPr="00995C34">
        <w:rPr>
          <w:rFonts w:eastAsia="Times New Roman" w:cs="Times New Roman"/>
          <w:szCs w:val="24"/>
        </w:rPr>
        <w:t xml:space="preserve"> καθώς παρόμοιες μεταρρυθ</w:t>
      </w:r>
      <w:r>
        <w:rPr>
          <w:rFonts w:eastAsia="Times New Roman" w:cs="Times New Roman"/>
          <w:szCs w:val="24"/>
        </w:rPr>
        <w:t>μίσεις έγιναν σε μια σειρά από ε</w:t>
      </w:r>
      <w:r w:rsidRPr="00995C34">
        <w:rPr>
          <w:rFonts w:eastAsia="Times New Roman" w:cs="Times New Roman"/>
          <w:szCs w:val="24"/>
        </w:rPr>
        <w:t>υρωπαϊκές χώρες</w:t>
      </w:r>
      <w:r>
        <w:rPr>
          <w:rFonts w:eastAsia="Times New Roman" w:cs="Times New Roman"/>
          <w:szCs w:val="24"/>
        </w:rPr>
        <w:t>,</w:t>
      </w:r>
      <w:r w:rsidRPr="00995C34">
        <w:rPr>
          <w:rFonts w:eastAsia="Times New Roman" w:cs="Times New Roman"/>
          <w:szCs w:val="24"/>
        </w:rPr>
        <w:t xml:space="preserve"> όπως η Αυστρία</w:t>
      </w:r>
      <w:r>
        <w:rPr>
          <w:rFonts w:eastAsia="Times New Roman" w:cs="Times New Roman"/>
          <w:szCs w:val="24"/>
        </w:rPr>
        <w:t>,</w:t>
      </w:r>
      <w:r w:rsidRPr="00995C34">
        <w:rPr>
          <w:rFonts w:eastAsia="Times New Roman" w:cs="Times New Roman"/>
          <w:szCs w:val="24"/>
        </w:rPr>
        <w:t xml:space="preserve"> η Δανία</w:t>
      </w:r>
      <w:r>
        <w:rPr>
          <w:rFonts w:eastAsia="Times New Roman" w:cs="Times New Roman"/>
          <w:szCs w:val="24"/>
        </w:rPr>
        <w:t>, η</w:t>
      </w:r>
      <w:r w:rsidRPr="00995C34">
        <w:rPr>
          <w:rFonts w:eastAsia="Times New Roman" w:cs="Times New Roman"/>
          <w:szCs w:val="24"/>
        </w:rPr>
        <w:t xml:space="preserve"> Νορβηγία και η Αγγλία</w:t>
      </w:r>
      <w:r>
        <w:rPr>
          <w:rFonts w:eastAsia="Times New Roman" w:cs="Times New Roman"/>
          <w:szCs w:val="24"/>
        </w:rPr>
        <w:t>.</w:t>
      </w:r>
      <w:r w:rsidRPr="00995C34">
        <w:rPr>
          <w:rFonts w:eastAsia="Times New Roman" w:cs="Times New Roman"/>
          <w:szCs w:val="24"/>
        </w:rPr>
        <w:t xml:space="preserve"> Και μέχρι στιγμής</w:t>
      </w:r>
      <w:r>
        <w:rPr>
          <w:rFonts w:eastAsia="Times New Roman" w:cs="Times New Roman"/>
          <w:szCs w:val="24"/>
        </w:rPr>
        <w:t>,</w:t>
      </w:r>
      <w:r w:rsidRPr="00995C34">
        <w:rPr>
          <w:rFonts w:eastAsia="Times New Roman" w:cs="Times New Roman"/>
          <w:szCs w:val="24"/>
        </w:rPr>
        <w:t xml:space="preserve"> αυτού του τύπου τα </w:t>
      </w:r>
      <w:r>
        <w:rPr>
          <w:rFonts w:eastAsia="Times New Roman" w:cs="Times New Roman"/>
          <w:szCs w:val="24"/>
        </w:rPr>
        <w:t>εγχει</w:t>
      </w:r>
      <w:r>
        <w:rPr>
          <w:rFonts w:eastAsia="Times New Roman" w:cs="Times New Roman"/>
          <w:szCs w:val="24"/>
        </w:rPr>
        <w:t xml:space="preserve">ρήματα </w:t>
      </w:r>
      <w:r w:rsidRPr="00995C34">
        <w:rPr>
          <w:rFonts w:eastAsia="Times New Roman" w:cs="Times New Roman"/>
          <w:szCs w:val="24"/>
        </w:rPr>
        <w:t>έχουν ολοκληρωθεί με επιτυχία</w:t>
      </w:r>
      <w:r>
        <w:rPr>
          <w:rFonts w:eastAsia="Times New Roman" w:cs="Times New Roman"/>
          <w:szCs w:val="24"/>
        </w:rPr>
        <w:t>.</w:t>
      </w:r>
    </w:p>
    <w:p w14:paraId="6B14EEDF" w14:textId="77777777" w:rsidR="004965E6" w:rsidRDefault="004D430C">
      <w:pPr>
        <w:tabs>
          <w:tab w:val="left" w:pos="6168"/>
        </w:tabs>
        <w:spacing w:line="600" w:lineRule="auto"/>
        <w:ind w:firstLine="720"/>
        <w:jc w:val="both"/>
        <w:rPr>
          <w:rFonts w:eastAsia="Times New Roman" w:cs="Times New Roman"/>
          <w:szCs w:val="24"/>
        </w:rPr>
      </w:pPr>
      <w:r w:rsidRPr="00995C34">
        <w:rPr>
          <w:rFonts w:eastAsia="Times New Roman" w:cs="Times New Roman"/>
          <w:szCs w:val="24"/>
        </w:rPr>
        <w:lastRenderedPageBreak/>
        <w:t xml:space="preserve">Αναφέρθηκα στις επιτροπές στην ανακοίνωση του </w:t>
      </w:r>
      <w:r>
        <w:rPr>
          <w:rFonts w:eastAsia="Times New Roman" w:cs="Times New Roman"/>
          <w:szCs w:val="24"/>
        </w:rPr>
        <w:t>π</w:t>
      </w:r>
      <w:r w:rsidRPr="00995C34">
        <w:rPr>
          <w:rFonts w:eastAsia="Times New Roman" w:cs="Times New Roman"/>
          <w:szCs w:val="24"/>
        </w:rPr>
        <w:t>ρύτανη του Πανεπιστημίου Ιωαννίνων</w:t>
      </w:r>
      <w:r>
        <w:rPr>
          <w:rFonts w:eastAsia="Times New Roman" w:cs="Times New Roman"/>
          <w:szCs w:val="24"/>
        </w:rPr>
        <w:t xml:space="preserve"> και</w:t>
      </w:r>
      <w:r w:rsidRPr="00995C34">
        <w:rPr>
          <w:rFonts w:eastAsia="Times New Roman" w:cs="Times New Roman"/>
          <w:szCs w:val="24"/>
        </w:rPr>
        <w:t xml:space="preserve"> πως συντεταγμένα προχωρούμε σε αυτή την κατεύθυνση</w:t>
      </w:r>
      <w:r>
        <w:rPr>
          <w:rFonts w:eastAsia="Times New Roman" w:cs="Times New Roman"/>
          <w:szCs w:val="24"/>
        </w:rPr>
        <w:t>.</w:t>
      </w:r>
      <w:r w:rsidRPr="00995C34">
        <w:rPr>
          <w:rFonts w:eastAsia="Times New Roman" w:cs="Times New Roman"/>
          <w:szCs w:val="24"/>
        </w:rPr>
        <w:t xml:space="preserve"> </w:t>
      </w:r>
      <w:r>
        <w:rPr>
          <w:rFonts w:eastAsia="Times New Roman" w:cs="Times New Roman"/>
          <w:szCs w:val="24"/>
        </w:rPr>
        <w:t xml:space="preserve">Στην ίδια κατεύθυνση, </w:t>
      </w:r>
      <w:r w:rsidRPr="00995C34">
        <w:rPr>
          <w:rFonts w:eastAsia="Times New Roman" w:cs="Times New Roman"/>
          <w:szCs w:val="24"/>
        </w:rPr>
        <w:t>με τον ίδιο τρόπο θα κινηθούν και οι καινούργιες προτάσεις</w:t>
      </w:r>
      <w:r>
        <w:rPr>
          <w:rFonts w:eastAsia="Times New Roman" w:cs="Times New Roman"/>
          <w:szCs w:val="24"/>
        </w:rPr>
        <w:t>,</w:t>
      </w:r>
      <w:r w:rsidRPr="00995C34">
        <w:rPr>
          <w:rFonts w:eastAsia="Times New Roman" w:cs="Times New Roman"/>
          <w:szCs w:val="24"/>
        </w:rPr>
        <w:t xml:space="preserve"> τις οποίες σήμερα καλούμαστε να νομοθετήσουμε</w:t>
      </w:r>
      <w:r>
        <w:rPr>
          <w:rFonts w:eastAsia="Times New Roman" w:cs="Times New Roman"/>
          <w:szCs w:val="24"/>
        </w:rPr>
        <w:t>,</w:t>
      </w:r>
      <w:r w:rsidRPr="00995C34">
        <w:rPr>
          <w:rFonts w:eastAsia="Times New Roman" w:cs="Times New Roman"/>
          <w:szCs w:val="24"/>
        </w:rPr>
        <w:t xml:space="preserve"> αφού μέσα σε αυτούς τους θεσμούς εμπεριέχονται πανεπιστημιακά ερευνητικά κέντρα</w:t>
      </w:r>
      <w:r>
        <w:rPr>
          <w:rFonts w:eastAsia="Times New Roman" w:cs="Times New Roman"/>
          <w:szCs w:val="24"/>
        </w:rPr>
        <w:t>,</w:t>
      </w:r>
      <w:r w:rsidRPr="00995C34">
        <w:rPr>
          <w:rFonts w:eastAsia="Times New Roman" w:cs="Times New Roman"/>
          <w:szCs w:val="24"/>
        </w:rPr>
        <w:t xml:space="preserve"> τεχνολογικά πάρκα</w:t>
      </w:r>
      <w:r>
        <w:rPr>
          <w:rFonts w:eastAsia="Times New Roman" w:cs="Times New Roman"/>
          <w:szCs w:val="24"/>
        </w:rPr>
        <w:t>,</w:t>
      </w:r>
      <w:r w:rsidRPr="00995C34">
        <w:rPr>
          <w:rFonts w:eastAsia="Times New Roman" w:cs="Times New Roman"/>
          <w:szCs w:val="24"/>
        </w:rPr>
        <w:t xml:space="preserve"> διετή προγράμματα σπουδών πάρα πολύ κρίσιμα για τους αποφοίτους της επαγγελματικής εκπαίδευσης</w:t>
      </w:r>
      <w:r>
        <w:rPr>
          <w:rFonts w:eastAsia="Times New Roman" w:cs="Times New Roman"/>
          <w:szCs w:val="24"/>
        </w:rPr>
        <w:t>,</w:t>
      </w:r>
      <w:r w:rsidRPr="00995C34">
        <w:rPr>
          <w:rFonts w:eastAsia="Times New Roman" w:cs="Times New Roman"/>
          <w:szCs w:val="24"/>
        </w:rPr>
        <w:t xml:space="preserve"> </w:t>
      </w:r>
      <w:r>
        <w:rPr>
          <w:rFonts w:eastAsia="Times New Roman" w:cs="Times New Roman"/>
          <w:szCs w:val="24"/>
        </w:rPr>
        <w:t xml:space="preserve">για </w:t>
      </w:r>
      <w:r w:rsidRPr="00995C34">
        <w:rPr>
          <w:rFonts w:eastAsia="Times New Roman" w:cs="Times New Roman"/>
          <w:szCs w:val="24"/>
        </w:rPr>
        <w:t>τις οπο</w:t>
      </w:r>
      <w:r w:rsidRPr="00995C34">
        <w:rPr>
          <w:rFonts w:eastAsia="Times New Roman" w:cs="Times New Roman"/>
          <w:szCs w:val="24"/>
        </w:rPr>
        <w:t xml:space="preserve">ίες </w:t>
      </w:r>
      <w:r>
        <w:rPr>
          <w:rFonts w:eastAsia="Times New Roman" w:cs="Times New Roman"/>
          <w:szCs w:val="24"/>
        </w:rPr>
        <w:t>-για να απαντήσω και στον κ.</w:t>
      </w:r>
      <w:r w:rsidRPr="00995C34">
        <w:rPr>
          <w:rFonts w:eastAsia="Times New Roman" w:cs="Times New Roman"/>
          <w:szCs w:val="24"/>
        </w:rPr>
        <w:t xml:space="preserve"> Θεοχαρόπουλο</w:t>
      </w:r>
      <w:r>
        <w:rPr>
          <w:rFonts w:eastAsia="Times New Roman" w:cs="Times New Roman"/>
          <w:szCs w:val="24"/>
        </w:rPr>
        <w:t>-</w:t>
      </w:r>
      <w:r w:rsidRPr="00995C34">
        <w:rPr>
          <w:rFonts w:eastAsia="Times New Roman" w:cs="Times New Roman"/>
          <w:szCs w:val="24"/>
        </w:rPr>
        <w:t xml:space="preserve"> υπάρχει το 2016 στρατηγικός σχεδιασμός</w:t>
      </w:r>
      <w:r>
        <w:rPr>
          <w:rFonts w:eastAsia="Times New Roman" w:cs="Times New Roman"/>
          <w:szCs w:val="24"/>
        </w:rPr>
        <w:t>,</w:t>
      </w:r>
      <w:r w:rsidRPr="00995C34">
        <w:rPr>
          <w:rFonts w:eastAsia="Times New Roman" w:cs="Times New Roman"/>
          <w:szCs w:val="24"/>
        </w:rPr>
        <w:t xml:space="preserve"> τι θέλουμε να κάνουμε με την επαγγελματική εκπαίδευση</w:t>
      </w:r>
      <w:r>
        <w:rPr>
          <w:rFonts w:eastAsia="Times New Roman" w:cs="Times New Roman"/>
          <w:szCs w:val="24"/>
        </w:rPr>
        <w:t>.</w:t>
      </w:r>
      <w:r w:rsidRPr="00995C34">
        <w:rPr>
          <w:rFonts w:eastAsia="Times New Roman" w:cs="Times New Roman"/>
          <w:szCs w:val="24"/>
        </w:rPr>
        <w:t xml:space="preserve"> Δίνουμε το δικαίωμα των παιδιών που αποφοιτούν από τα επαγγελματικά λύκεια να μπαίνουν στα </w:t>
      </w:r>
      <w:r>
        <w:rPr>
          <w:rFonts w:eastAsia="Times New Roman" w:cs="Times New Roman"/>
          <w:szCs w:val="24"/>
        </w:rPr>
        <w:t>α</w:t>
      </w:r>
      <w:r w:rsidRPr="00995C34">
        <w:rPr>
          <w:rFonts w:eastAsia="Times New Roman" w:cs="Times New Roman"/>
          <w:szCs w:val="24"/>
        </w:rPr>
        <w:t xml:space="preserve">νώτατα </w:t>
      </w:r>
      <w:r>
        <w:rPr>
          <w:rFonts w:eastAsia="Times New Roman" w:cs="Times New Roman"/>
          <w:szCs w:val="24"/>
        </w:rPr>
        <w:t>ε</w:t>
      </w:r>
      <w:r w:rsidRPr="00995C34">
        <w:rPr>
          <w:rFonts w:eastAsia="Times New Roman" w:cs="Times New Roman"/>
          <w:szCs w:val="24"/>
        </w:rPr>
        <w:t xml:space="preserve">κπαιδευτικά </w:t>
      </w:r>
      <w:r>
        <w:rPr>
          <w:rFonts w:eastAsia="Times New Roman" w:cs="Times New Roman"/>
          <w:szCs w:val="24"/>
        </w:rPr>
        <w:t>ι</w:t>
      </w:r>
      <w:r w:rsidRPr="00995C34">
        <w:rPr>
          <w:rFonts w:eastAsia="Times New Roman" w:cs="Times New Roman"/>
          <w:szCs w:val="24"/>
        </w:rPr>
        <w:t>δ</w:t>
      </w:r>
      <w:r w:rsidRPr="00995C34">
        <w:rPr>
          <w:rFonts w:eastAsia="Times New Roman" w:cs="Times New Roman"/>
          <w:szCs w:val="24"/>
        </w:rPr>
        <w:t>ρύματα με αυξημένο ποσοστό</w:t>
      </w:r>
      <w:r>
        <w:rPr>
          <w:rFonts w:eastAsia="Times New Roman" w:cs="Times New Roman"/>
          <w:szCs w:val="24"/>
        </w:rPr>
        <w:t>,</w:t>
      </w:r>
      <w:r w:rsidRPr="00995C34">
        <w:rPr>
          <w:rFonts w:eastAsia="Times New Roman" w:cs="Times New Roman"/>
          <w:szCs w:val="24"/>
        </w:rPr>
        <w:t xml:space="preserve"> αλλά ταυτόχρονα δωρεάν και σε αυτά τα διετή προγράμματα που</w:t>
      </w:r>
      <w:r>
        <w:rPr>
          <w:rFonts w:eastAsia="Times New Roman" w:cs="Times New Roman"/>
          <w:szCs w:val="24"/>
        </w:rPr>
        <w:t xml:space="preserve"> τα βάζουμε υπό την αιγίδα των ν</w:t>
      </w:r>
      <w:r w:rsidRPr="00995C34">
        <w:rPr>
          <w:rFonts w:eastAsia="Times New Roman" w:cs="Times New Roman"/>
          <w:szCs w:val="24"/>
        </w:rPr>
        <w:t>έων πανεπιστημιακών ιδρυμάτων για να αποκτούν επαγγελματικά διπλώματα επιπέδου 5 σε άμεση διασύνδεση με τις τοπικές κοινωνίες και την τοπ</w:t>
      </w:r>
      <w:r w:rsidRPr="00995C34">
        <w:rPr>
          <w:rFonts w:eastAsia="Times New Roman" w:cs="Times New Roman"/>
          <w:szCs w:val="24"/>
        </w:rPr>
        <w:t>ική επιχειρηματικότητα</w:t>
      </w:r>
      <w:r>
        <w:rPr>
          <w:rFonts w:eastAsia="Times New Roman" w:cs="Times New Roman"/>
          <w:szCs w:val="24"/>
        </w:rPr>
        <w:t>.</w:t>
      </w:r>
    </w:p>
    <w:p w14:paraId="6B14EEE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της κυρίας Υφυπουργού)</w:t>
      </w:r>
    </w:p>
    <w:p w14:paraId="6B14EEE1" w14:textId="77777777" w:rsidR="004965E6" w:rsidRDefault="004D430C">
      <w:pPr>
        <w:tabs>
          <w:tab w:val="left" w:pos="6168"/>
        </w:tabs>
        <w:spacing w:line="600" w:lineRule="auto"/>
        <w:ind w:firstLine="720"/>
        <w:jc w:val="both"/>
        <w:rPr>
          <w:rFonts w:eastAsia="Times New Roman" w:cs="Times New Roman"/>
          <w:szCs w:val="24"/>
        </w:rPr>
      </w:pPr>
      <w:r w:rsidRPr="00995C34">
        <w:rPr>
          <w:rFonts w:eastAsia="Times New Roman" w:cs="Times New Roman"/>
          <w:szCs w:val="24"/>
        </w:rPr>
        <w:t>Κύριε Πρόεδρε</w:t>
      </w:r>
      <w:r>
        <w:rPr>
          <w:rFonts w:eastAsia="Times New Roman" w:cs="Times New Roman"/>
          <w:szCs w:val="24"/>
        </w:rPr>
        <w:t>, θ</w:t>
      </w:r>
      <w:r w:rsidRPr="00995C34">
        <w:rPr>
          <w:rFonts w:eastAsia="Times New Roman" w:cs="Times New Roman"/>
          <w:szCs w:val="24"/>
        </w:rPr>
        <w:t>α χρειαστώ λίγο περισσότερο χρόνο</w:t>
      </w:r>
      <w:r>
        <w:rPr>
          <w:rFonts w:eastAsia="Times New Roman" w:cs="Times New Roman"/>
          <w:szCs w:val="24"/>
        </w:rPr>
        <w:t>.</w:t>
      </w:r>
    </w:p>
    <w:p w14:paraId="6B14EEE2" w14:textId="77777777" w:rsidR="004965E6" w:rsidRDefault="004D430C">
      <w:pPr>
        <w:tabs>
          <w:tab w:val="left" w:pos="6168"/>
        </w:tabs>
        <w:spacing w:line="600" w:lineRule="auto"/>
        <w:ind w:firstLine="720"/>
        <w:jc w:val="both"/>
        <w:rPr>
          <w:rFonts w:eastAsia="Times New Roman" w:cs="Times New Roman"/>
          <w:szCs w:val="24"/>
        </w:rPr>
      </w:pPr>
      <w:r>
        <w:rPr>
          <w:rFonts w:eastAsia="Times New Roman" w:cs="Times New Roman"/>
          <w:szCs w:val="24"/>
        </w:rPr>
        <w:t>Επιτρέψτε μου να αναφερθώ</w:t>
      </w:r>
      <w:r w:rsidRPr="00995C34">
        <w:rPr>
          <w:rFonts w:eastAsia="Times New Roman" w:cs="Times New Roman"/>
          <w:szCs w:val="24"/>
        </w:rPr>
        <w:t xml:space="preserve"> πιο συγκεκριμένα στην πολιτική στάση της Αξιωματικής Αντιπολίτευσης</w:t>
      </w:r>
      <w:r>
        <w:rPr>
          <w:rFonts w:eastAsia="Times New Roman" w:cs="Times New Roman"/>
          <w:szCs w:val="24"/>
        </w:rPr>
        <w:t>.</w:t>
      </w:r>
      <w:r w:rsidRPr="00995C34">
        <w:rPr>
          <w:rFonts w:eastAsia="Times New Roman" w:cs="Times New Roman"/>
          <w:szCs w:val="24"/>
        </w:rPr>
        <w:t xml:space="preserve"> </w:t>
      </w:r>
      <w:r w:rsidRPr="00995C34">
        <w:rPr>
          <w:rFonts w:eastAsia="Times New Roman" w:cs="Times New Roman"/>
          <w:szCs w:val="24"/>
        </w:rPr>
        <w:t>Χθες</w:t>
      </w:r>
      <w:r>
        <w:rPr>
          <w:rFonts w:eastAsia="Times New Roman" w:cs="Times New Roman"/>
          <w:szCs w:val="24"/>
        </w:rPr>
        <w:t>,</w:t>
      </w:r>
      <w:r w:rsidRPr="00995C34">
        <w:rPr>
          <w:rFonts w:eastAsia="Times New Roman" w:cs="Times New Roman"/>
          <w:szCs w:val="24"/>
        </w:rPr>
        <w:t xml:space="preserve"> ο Αρχηγός της Νέας Δημοκρατίας</w:t>
      </w:r>
      <w:r>
        <w:rPr>
          <w:rFonts w:eastAsia="Times New Roman" w:cs="Times New Roman"/>
          <w:szCs w:val="24"/>
        </w:rPr>
        <w:t>,</w:t>
      </w:r>
      <w:r w:rsidRPr="00995C34">
        <w:rPr>
          <w:rFonts w:eastAsia="Times New Roman" w:cs="Times New Roman"/>
          <w:szCs w:val="24"/>
        </w:rPr>
        <w:t xml:space="preserve"> αλλά και ο Αρχηγός του </w:t>
      </w:r>
      <w:r>
        <w:rPr>
          <w:rFonts w:eastAsia="Times New Roman" w:cs="Times New Roman"/>
          <w:szCs w:val="24"/>
        </w:rPr>
        <w:t>«</w:t>
      </w:r>
      <w:r w:rsidRPr="00995C34">
        <w:rPr>
          <w:rFonts w:eastAsia="Times New Roman" w:cs="Times New Roman"/>
          <w:szCs w:val="24"/>
        </w:rPr>
        <w:t>Ποταμιού</w:t>
      </w:r>
      <w:r>
        <w:rPr>
          <w:rFonts w:eastAsia="Times New Roman" w:cs="Times New Roman"/>
          <w:szCs w:val="24"/>
        </w:rPr>
        <w:t>»</w:t>
      </w:r>
      <w:r w:rsidRPr="00995C34">
        <w:rPr>
          <w:rFonts w:eastAsia="Times New Roman" w:cs="Times New Roman"/>
          <w:szCs w:val="24"/>
        </w:rPr>
        <w:t xml:space="preserve"> ουσιαστικά μας είπαν ότι τα ανώτατα εκπαιδευτικά ιδρύματα είτε είναι κέντρο ανομίας και διακίνησης ναρκωτικών</w:t>
      </w:r>
      <w:r>
        <w:rPr>
          <w:rFonts w:eastAsia="Times New Roman" w:cs="Times New Roman"/>
          <w:szCs w:val="24"/>
        </w:rPr>
        <w:t xml:space="preserve"> είτε</w:t>
      </w:r>
      <w:r w:rsidRPr="00995C34">
        <w:rPr>
          <w:rFonts w:eastAsia="Times New Roman" w:cs="Times New Roman"/>
          <w:szCs w:val="24"/>
        </w:rPr>
        <w:t xml:space="preserve"> ουσιαστικά δεν έχουν θέση στον παγκόσμιο χάρτη</w:t>
      </w:r>
      <w:r>
        <w:rPr>
          <w:rFonts w:eastAsia="Times New Roman" w:cs="Times New Roman"/>
          <w:szCs w:val="24"/>
        </w:rPr>
        <w:t>. Επομένως</w:t>
      </w:r>
      <w:r w:rsidRPr="00995C34">
        <w:rPr>
          <w:rFonts w:eastAsia="Times New Roman" w:cs="Times New Roman"/>
          <w:szCs w:val="24"/>
        </w:rPr>
        <w:t xml:space="preserve"> με αυτό τον </w:t>
      </w:r>
      <w:r w:rsidRPr="00995C34">
        <w:rPr>
          <w:rFonts w:eastAsia="Times New Roman" w:cs="Times New Roman"/>
          <w:szCs w:val="24"/>
        </w:rPr>
        <w:t xml:space="preserve">τρόπο και με όλη αυτή την κουβέντα προσπαθούν να </w:t>
      </w:r>
      <w:r>
        <w:rPr>
          <w:rFonts w:eastAsia="Times New Roman" w:cs="Times New Roman"/>
          <w:szCs w:val="24"/>
        </w:rPr>
        <w:t xml:space="preserve">λειάνουν </w:t>
      </w:r>
      <w:r w:rsidRPr="00995C34">
        <w:rPr>
          <w:rFonts w:eastAsia="Times New Roman" w:cs="Times New Roman"/>
          <w:szCs w:val="24"/>
        </w:rPr>
        <w:t>το έδαφος για την έλευση των ιδιωτικών πανεπιστημίων</w:t>
      </w:r>
      <w:r>
        <w:rPr>
          <w:rFonts w:eastAsia="Times New Roman" w:cs="Times New Roman"/>
          <w:szCs w:val="24"/>
        </w:rPr>
        <w:t>.</w:t>
      </w:r>
      <w:r w:rsidRPr="00995C34">
        <w:rPr>
          <w:rFonts w:eastAsia="Times New Roman" w:cs="Times New Roman"/>
          <w:szCs w:val="24"/>
        </w:rPr>
        <w:t xml:space="preserve"> </w:t>
      </w:r>
    </w:p>
    <w:p w14:paraId="6B14EEE3" w14:textId="77777777" w:rsidR="004965E6" w:rsidRDefault="004D430C">
      <w:pPr>
        <w:tabs>
          <w:tab w:val="left" w:pos="6168"/>
        </w:tabs>
        <w:spacing w:line="600" w:lineRule="auto"/>
        <w:ind w:firstLine="720"/>
        <w:jc w:val="both"/>
        <w:rPr>
          <w:rFonts w:eastAsia="Times New Roman" w:cs="Times New Roman"/>
          <w:szCs w:val="24"/>
        </w:rPr>
      </w:pPr>
      <w:r w:rsidRPr="00995C34">
        <w:rPr>
          <w:rFonts w:eastAsia="Times New Roman" w:cs="Times New Roman"/>
          <w:szCs w:val="24"/>
        </w:rPr>
        <w:t xml:space="preserve">Αυτό </w:t>
      </w:r>
      <w:r>
        <w:rPr>
          <w:rFonts w:eastAsia="Times New Roman" w:cs="Times New Roman"/>
          <w:szCs w:val="24"/>
        </w:rPr>
        <w:t>όμως,</w:t>
      </w:r>
      <w:r w:rsidRPr="00995C34">
        <w:rPr>
          <w:rFonts w:eastAsia="Times New Roman" w:cs="Times New Roman"/>
          <w:szCs w:val="24"/>
        </w:rPr>
        <w:t xml:space="preserve"> όπως ξέρει κανείς</w:t>
      </w:r>
      <w:r>
        <w:rPr>
          <w:rFonts w:eastAsia="Times New Roman" w:cs="Times New Roman"/>
          <w:szCs w:val="24"/>
        </w:rPr>
        <w:t>,</w:t>
      </w:r>
      <w:r w:rsidRPr="00995C34">
        <w:rPr>
          <w:rFonts w:eastAsia="Times New Roman" w:cs="Times New Roman"/>
          <w:szCs w:val="24"/>
        </w:rPr>
        <w:t xml:space="preserve"> δεν</w:t>
      </w:r>
      <w:r>
        <w:rPr>
          <w:rFonts w:eastAsia="Times New Roman" w:cs="Times New Roman"/>
          <w:szCs w:val="24"/>
        </w:rPr>
        <w:t xml:space="preserve"> θα γίνει,</w:t>
      </w:r>
      <w:r w:rsidRPr="00995C34">
        <w:rPr>
          <w:rFonts w:eastAsia="Times New Roman" w:cs="Times New Roman"/>
          <w:szCs w:val="24"/>
        </w:rPr>
        <w:t xml:space="preserve"> διότι η δική μας άποψη είναι ότι θα πρέπει να συνεχίσουμε χωρίς περιστροφές στην κατεύθυνση της ενδ</w:t>
      </w:r>
      <w:r w:rsidRPr="00995C34">
        <w:rPr>
          <w:rFonts w:eastAsia="Times New Roman" w:cs="Times New Roman"/>
          <w:szCs w:val="24"/>
        </w:rPr>
        <w:t xml:space="preserve">υνάμωσης </w:t>
      </w:r>
      <w:r>
        <w:rPr>
          <w:rFonts w:eastAsia="Times New Roman" w:cs="Times New Roman"/>
          <w:szCs w:val="24"/>
        </w:rPr>
        <w:t>-</w:t>
      </w:r>
      <w:r w:rsidRPr="00995C34">
        <w:rPr>
          <w:rFonts w:eastAsia="Times New Roman" w:cs="Times New Roman"/>
          <w:szCs w:val="24"/>
        </w:rPr>
        <w:t>και είπα κάποια μέτρα</w:t>
      </w:r>
      <w:r>
        <w:rPr>
          <w:rFonts w:eastAsia="Times New Roman" w:cs="Times New Roman"/>
          <w:szCs w:val="24"/>
        </w:rPr>
        <w:t>, μπορεί να πούμε και πολλά</w:t>
      </w:r>
      <w:r w:rsidRPr="00995C34">
        <w:rPr>
          <w:rFonts w:eastAsia="Times New Roman" w:cs="Times New Roman"/>
          <w:szCs w:val="24"/>
        </w:rPr>
        <w:t xml:space="preserve"> περισσότερα</w:t>
      </w:r>
      <w:r>
        <w:rPr>
          <w:rFonts w:eastAsia="Times New Roman" w:cs="Times New Roman"/>
          <w:szCs w:val="24"/>
        </w:rPr>
        <w:t>-</w:t>
      </w:r>
      <w:r w:rsidRPr="00995C34">
        <w:rPr>
          <w:rFonts w:eastAsia="Times New Roman" w:cs="Times New Roman"/>
          <w:szCs w:val="24"/>
        </w:rPr>
        <w:t xml:space="preserve"> των </w:t>
      </w:r>
      <w:r>
        <w:rPr>
          <w:rFonts w:eastAsia="Times New Roman" w:cs="Times New Roman"/>
          <w:szCs w:val="24"/>
        </w:rPr>
        <w:t>α</w:t>
      </w:r>
      <w:r w:rsidRPr="00995C34">
        <w:rPr>
          <w:rFonts w:eastAsia="Times New Roman" w:cs="Times New Roman"/>
          <w:szCs w:val="24"/>
        </w:rPr>
        <w:t xml:space="preserve">νώτατων </w:t>
      </w:r>
      <w:r>
        <w:rPr>
          <w:rFonts w:eastAsia="Times New Roman" w:cs="Times New Roman"/>
          <w:szCs w:val="24"/>
        </w:rPr>
        <w:t>ε</w:t>
      </w:r>
      <w:r w:rsidRPr="00995C34">
        <w:rPr>
          <w:rFonts w:eastAsia="Times New Roman" w:cs="Times New Roman"/>
          <w:szCs w:val="24"/>
        </w:rPr>
        <w:t xml:space="preserve">κπαιδευτικών </w:t>
      </w:r>
      <w:r>
        <w:rPr>
          <w:rFonts w:eastAsia="Times New Roman" w:cs="Times New Roman"/>
          <w:szCs w:val="24"/>
        </w:rPr>
        <w:t>ι</w:t>
      </w:r>
      <w:r w:rsidRPr="00995C34">
        <w:rPr>
          <w:rFonts w:eastAsia="Times New Roman" w:cs="Times New Roman"/>
          <w:szCs w:val="24"/>
        </w:rPr>
        <w:t>δρυμάτων</w:t>
      </w:r>
      <w:r>
        <w:rPr>
          <w:rFonts w:eastAsia="Times New Roman" w:cs="Times New Roman"/>
          <w:szCs w:val="24"/>
        </w:rPr>
        <w:t>.</w:t>
      </w:r>
      <w:r w:rsidRPr="00995C34">
        <w:rPr>
          <w:rFonts w:eastAsia="Times New Roman" w:cs="Times New Roman"/>
          <w:szCs w:val="24"/>
        </w:rPr>
        <w:t xml:space="preserve"> Η ελληνική κοινωνία είναι μαζί </w:t>
      </w:r>
      <w:r>
        <w:rPr>
          <w:rFonts w:eastAsia="Times New Roman" w:cs="Times New Roman"/>
          <w:szCs w:val="24"/>
        </w:rPr>
        <w:t>μας.</w:t>
      </w:r>
      <w:r w:rsidRPr="00995C34">
        <w:rPr>
          <w:rFonts w:eastAsia="Times New Roman" w:cs="Times New Roman"/>
          <w:szCs w:val="24"/>
        </w:rPr>
        <w:t xml:space="preserve"> Εμπιστεύεται διαχρονικά το δημόσιο και δωρεάν πανεπιστήμιο</w:t>
      </w:r>
      <w:r>
        <w:rPr>
          <w:rFonts w:eastAsia="Times New Roman" w:cs="Times New Roman"/>
          <w:szCs w:val="24"/>
        </w:rPr>
        <w:t xml:space="preserve">. </w:t>
      </w:r>
      <w:r w:rsidRPr="00995C34">
        <w:rPr>
          <w:rFonts w:eastAsia="Times New Roman" w:cs="Times New Roman"/>
          <w:szCs w:val="24"/>
        </w:rPr>
        <w:t xml:space="preserve">Παρά </w:t>
      </w:r>
      <w:r w:rsidRPr="00995C34">
        <w:rPr>
          <w:rFonts w:eastAsia="Times New Roman" w:cs="Times New Roman"/>
          <w:szCs w:val="24"/>
        </w:rPr>
        <w:lastRenderedPageBreak/>
        <w:t>τα προβλήματα του</w:t>
      </w:r>
      <w:r>
        <w:rPr>
          <w:rFonts w:eastAsia="Times New Roman" w:cs="Times New Roman"/>
          <w:szCs w:val="24"/>
        </w:rPr>
        <w:t>,</w:t>
      </w:r>
      <w:r w:rsidRPr="00995C34">
        <w:rPr>
          <w:rFonts w:eastAsia="Times New Roman" w:cs="Times New Roman"/>
          <w:szCs w:val="24"/>
        </w:rPr>
        <w:t xml:space="preserve"> επενδύει</w:t>
      </w:r>
      <w:r>
        <w:rPr>
          <w:rFonts w:eastAsia="Times New Roman" w:cs="Times New Roman"/>
          <w:szCs w:val="24"/>
        </w:rPr>
        <w:t xml:space="preserve"> στην εισαγωγή των παιδιών της σ</w:t>
      </w:r>
      <w:r w:rsidRPr="00995C34">
        <w:rPr>
          <w:rFonts w:eastAsia="Times New Roman" w:cs="Times New Roman"/>
          <w:szCs w:val="24"/>
        </w:rPr>
        <w:t>ε αυτά</w:t>
      </w:r>
      <w:r>
        <w:rPr>
          <w:rFonts w:eastAsia="Times New Roman" w:cs="Times New Roman"/>
          <w:szCs w:val="24"/>
        </w:rPr>
        <w:t>.</w:t>
      </w:r>
      <w:r w:rsidRPr="00995C34">
        <w:rPr>
          <w:rFonts w:eastAsia="Times New Roman" w:cs="Times New Roman"/>
          <w:szCs w:val="24"/>
        </w:rPr>
        <w:t xml:space="preserve"> </w:t>
      </w:r>
    </w:p>
    <w:p w14:paraId="6B14EEE4" w14:textId="77777777" w:rsidR="004965E6" w:rsidRDefault="004D430C">
      <w:pPr>
        <w:tabs>
          <w:tab w:val="left" w:pos="6168"/>
        </w:tabs>
        <w:spacing w:line="600" w:lineRule="auto"/>
        <w:ind w:firstLine="720"/>
        <w:jc w:val="both"/>
        <w:rPr>
          <w:rFonts w:eastAsia="Times New Roman" w:cs="Times New Roman"/>
          <w:szCs w:val="24"/>
        </w:rPr>
      </w:pPr>
      <w:r w:rsidRPr="00995C34">
        <w:rPr>
          <w:rFonts w:eastAsia="Times New Roman" w:cs="Times New Roman"/>
          <w:szCs w:val="24"/>
        </w:rPr>
        <w:t>Η θέση αυτή επιβεβαιώνεται</w:t>
      </w:r>
      <w:r>
        <w:rPr>
          <w:rFonts w:eastAsia="Times New Roman" w:cs="Times New Roman"/>
          <w:szCs w:val="24"/>
        </w:rPr>
        <w:t>.</w:t>
      </w:r>
      <w:r w:rsidRPr="00995C34">
        <w:rPr>
          <w:rFonts w:eastAsia="Times New Roman" w:cs="Times New Roman"/>
          <w:szCs w:val="24"/>
        </w:rPr>
        <w:t xml:space="preserve"> Κατά την περίοδο της κρίσης και παρά το φαινόμενο του </w:t>
      </w:r>
      <w:r w:rsidRPr="00995C34">
        <w:rPr>
          <w:rFonts w:eastAsia="Times New Roman" w:cs="Times New Roman"/>
          <w:szCs w:val="24"/>
          <w:lang w:val="en-US"/>
        </w:rPr>
        <w:t>brain</w:t>
      </w:r>
      <w:r w:rsidRPr="00995C34">
        <w:rPr>
          <w:rFonts w:eastAsia="Times New Roman" w:cs="Times New Roman"/>
          <w:szCs w:val="24"/>
        </w:rPr>
        <w:t xml:space="preserve"> </w:t>
      </w:r>
      <w:r w:rsidRPr="00995C34">
        <w:rPr>
          <w:rFonts w:eastAsia="Times New Roman" w:cs="Times New Roman"/>
          <w:szCs w:val="24"/>
          <w:lang w:val="en-US"/>
        </w:rPr>
        <w:t>drain</w:t>
      </w:r>
      <w:r>
        <w:rPr>
          <w:rFonts w:eastAsia="Times New Roman" w:cs="Times New Roman"/>
          <w:szCs w:val="24"/>
        </w:rPr>
        <w:t>,</w:t>
      </w:r>
      <w:r w:rsidRPr="00995C34">
        <w:rPr>
          <w:rFonts w:eastAsia="Times New Roman" w:cs="Times New Roman"/>
          <w:szCs w:val="24"/>
        </w:rPr>
        <w:t xml:space="preserve"> το οποίο δημιουργήθηκε από τα αδιέξοδα που δημιουργήσατε περίτεχνα </w:t>
      </w:r>
      <w:r>
        <w:rPr>
          <w:rFonts w:eastAsia="Times New Roman" w:cs="Times New Roman"/>
          <w:szCs w:val="24"/>
        </w:rPr>
        <w:t>εσείς,</w:t>
      </w:r>
      <w:r w:rsidRPr="00995C34">
        <w:rPr>
          <w:rFonts w:eastAsia="Times New Roman" w:cs="Times New Roman"/>
          <w:szCs w:val="24"/>
        </w:rPr>
        <w:t xml:space="preserve"> τα ελληνικά πανεπιστήμια ενδυναμώνονται συνεχώ</w:t>
      </w:r>
      <w:r w:rsidRPr="00995C34">
        <w:rPr>
          <w:rFonts w:eastAsia="Times New Roman" w:cs="Times New Roman"/>
          <w:szCs w:val="24"/>
        </w:rPr>
        <w:t>ς σε επίπεδο φοιτητικού δυναμικού</w:t>
      </w:r>
      <w:r>
        <w:rPr>
          <w:rFonts w:eastAsia="Times New Roman" w:cs="Times New Roman"/>
          <w:szCs w:val="24"/>
        </w:rPr>
        <w:t>.</w:t>
      </w:r>
      <w:r w:rsidRPr="00995C34">
        <w:rPr>
          <w:rFonts w:eastAsia="Times New Roman" w:cs="Times New Roman"/>
          <w:szCs w:val="24"/>
        </w:rPr>
        <w:t xml:space="preserve"> </w:t>
      </w:r>
    </w:p>
    <w:p w14:paraId="6B14EEE5" w14:textId="77777777" w:rsidR="004965E6" w:rsidRDefault="004D430C">
      <w:pPr>
        <w:tabs>
          <w:tab w:val="left" w:pos="6168"/>
        </w:tabs>
        <w:spacing w:line="600" w:lineRule="auto"/>
        <w:ind w:firstLine="720"/>
        <w:jc w:val="both"/>
        <w:rPr>
          <w:rFonts w:eastAsia="Times New Roman" w:cs="Times New Roman"/>
          <w:szCs w:val="24"/>
        </w:rPr>
      </w:pPr>
      <w:r w:rsidRPr="00995C34">
        <w:rPr>
          <w:rFonts w:eastAsia="Times New Roman" w:cs="Times New Roman"/>
          <w:szCs w:val="24"/>
        </w:rPr>
        <w:t>Σύμφωνα με τα στοιχεία της ΕΛΣΤΑΤ</w:t>
      </w:r>
      <w:r>
        <w:rPr>
          <w:rFonts w:eastAsia="Times New Roman" w:cs="Times New Roman"/>
          <w:szCs w:val="24"/>
        </w:rPr>
        <w:t>,</w:t>
      </w:r>
      <w:r w:rsidRPr="00995C34">
        <w:rPr>
          <w:rFonts w:eastAsia="Times New Roman" w:cs="Times New Roman"/>
          <w:szCs w:val="24"/>
        </w:rPr>
        <w:t xml:space="preserve"> στην περίοδο 2011</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w:t>
      </w:r>
      <w:r w:rsidRPr="00995C34">
        <w:rPr>
          <w:rFonts w:eastAsia="Times New Roman" w:cs="Times New Roman"/>
          <w:szCs w:val="24"/>
        </w:rPr>
        <w:t>16</w:t>
      </w:r>
      <w:r>
        <w:rPr>
          <w:rFonts w:eastAsia="Times New Roman" w:cs="Times New Roman"/>
          <w:szCs w:val="24"/>
        </w:rPr>
        <w:t>,</w:t>
      </w:r>
      <w:r w:rsidRPr="00995C34">
        <w:rPr>
          <w:rFonts w:eastAsia="Times New Roman" w:cs="Times New Roman"/>
          <w:szCs w:val="24"/>
        </w:rPr>
        <w:t xml:space="preserve"> οι προπτυχιακοί φοιτητές αυξήθηκαν κατά </w:t>
      </w:r>
      <w:r>
        <w:rPr>
          <w:rFonts w:eastAsia="Times New Roman" w:cs="Times New Roman"/>
          <w:szCs w:val="24"/>
        </w:rPr>
        <w:t xml:space="preserve">τριάντα έξι χιλιάδες, </w:t>
      </w:r>
      <w:r w:rsidRPr="00995C34">
        <w:rPr>
          <w:rFonts w:eastAsia="Times New Roman" w:cs="Times New Roman"/>
          <w:szCs w:val="24"/>
        </w:rPr>
        <w:t xml:space="preserve">οι μεταπτυχιακοί φοιτητές κατά </w:t>
      </w:r>
      <w:r>
        <w:rPr>
          <w:rFonts w:eastAsia="Times New Roman" w:cs="Times New Roman"/>
          <w:szCs w:val="24"/>
        </w:rPr>
        <w:t>είκοσι μία χιλιάδες, ενώ ο</w:t>
      </w:r>
      <w:r w:rsidRPr="00995C34">
        <w:rPr>
          <w:rFonts w:eastAsia="Times New Roman" w:cs="Times New Roman"/>
          <w:szCs w:val="24"/>
        </w:rPr>
        <w:t xml:space="preserve">ι υποψήφιοι διδάκτορες κατά </w:t>
      </w:r>
      <w:r>
        <w:rPr>
          <w:rFonts w:eastAsia="Times New Roman" w:cs="Times New Roman"/>
          <w:szCs w:val="24"/>
        </w:rPr>
        <w:t>δέκα χιλιάδε</w:t>
      </w:r>
      <w:r>
        <w:rPr>
          <w:rFonts w:eastAsia="Times New Roman" w:cs="Times New Roman"/>
          <w:szCs w:val="24"/>
        </w:rPr>
        <w:t>ς. Επίσης,</w:t>
      </w:r>
      <w:r w:rsidRPr="00995C34">
        <w:rPr>
          <w:rFonts w:eastAsia="Times New Roman" w:cs="Times New Roman"/>
          <w:szCs w:val="24"/>
        </w:rPr>
        <w:t xml:space="preserve"> βελτιώθηκε σημαντικά το ποσοστό των φοιτητών όλων των κύκλων σπουδών που αποφοιτούν επιτυχώς ανά έτος</w:t>
      </w:r>
      <w:r>
        <w:rPr>
          <w:rFonts w:eastAsia="Times New Roman" w:cs="Times New Roman"/>
          <w:szCs w:val="24"/>
        </w:rPr>
        <w:t>, ενώ ο ε</w:t>
      </w:r>
      <w:r w:rsidRPr="00995C34">
        <w:rPr>
          <w:rFonts w:eastAsia="Times New Roman" w:cs="Times New Roman"/>
          <w:szCs w:val="24"/>
        </w:rPr>
        <w:t>υρωπαϊκό</w:t>
      </w:r>
      <w:r>
        <w:rPr>
          <w:rFonts w:eastAsia="Times New Roman" w:cs="Times New Roman"/>
          <w:szCs w:val="24"/>
        </w:rPr>
        <w:t>ς</w:t>
      </w:r>
      <w:r w:rsidRPr="00995C34">
        <w:rPr>
          <w:rFonts w:eastAsia="Times New Roman" w:cs="Times New Roman"/>
          <w:szCs w:val="24"/>
        </w:rPr>
        <w:t xml:space="preserve"> σχεδιασμός που λέει για επίτευξη υψηλών ποσοστών ολοκλήρωσης της τριτοβάθμιας εκπαίδευσης 40% μέχρι το 2020 είναι ένα ποσοστό</w:t>
      </w:r>
      <w:r w:rsidRPr="00995C34">
        <w:rPr>
          <w:rFonts w:eastAsia="Times New Roman" w:cs="Times New Roman"/>
          <w:szCs w:val="24"/>
        </w:rPr>
        <w:t xml:space="preserve"> που ήδη η χώρα μας έχει πετύχει</w:t>
      </w:r>
      <w:r>
        <w:rPr>
          <w:rFonts w:eastAsia="Times New Roman" w:cs="Times New Roman"/>
          <w:szCs w:val="24"/>
        </w:rPr>
        <w:t>.</w:t>
      </w:r>
    </w:p>
    <w:p w14:paraId="6B14EEE6" w14:textId="77777777" w:rsidR="004965E6" w:rsidRDefault="004D430C">
      <w:pPr>
        <w:tabs>
          <w:tab w:val="left" w:pos="6168"/>
        </w:tabs>
        <w:spacing w:line="600" w:lineRule="auto"/>
        <w:ind w:firstLine="720"/>
        <w:jc w:val="both"/>
        <w:rPr>
          <w:rFonts w:eastAsia="Times New Roman" w:cs="Times New Roman"/>
          <w:szCs w:val="24"/>
        </w:rPr>
      </w:pPr>
      <w:r w:rsidRPr="00995C34">
        <w:rPr>
          <w:rFonts w:eastAsia="Times New Roman" w:cs="Times New Roman"/>
          <w:szCs w:val="24"/>
        </w:rPr>
        <w:t>Επομένως</w:t>
      </w:r>
      <w:r>
        <w:rPr>
          <w:rFonts w:eastAsia="Times New Roman" w:cs="Times New Roman"/>
          <w:szCs w:val="24"/>
        </w:rPr>
        <w:t>, υ</w:t>
      </w:r>
      <w:r w:rsidRPr="00995C34">
        <w:rPr>
          <w:rFonts w:eastAsia="Times New Roman" w:cs="Times New Roman"/>
          <w:szCs w:val="24"/>
        </w:rPr>
        <w:t>πάρ</w:t>
      </w:r>
      <w:r>
        <w:rPr>
          <w:rFonts w:eastAsia="Times New Roman" w:cs="Times New Roman"/>
          <w:szCs w:val="24"/>
        </w:rPr>
        <w:t>χει όλο εκείνο το δυναμικό για ν</w:t>
      </w:r>
      <w:r w:rsidRPr="00995C34">
        <w:rPr>
          <w:rFonts w:eastAsia="Times New Roman" w:cs="Times New Roman"/>
          <w:szCs w:val="24"/>
        </w:rPr>
        <w:t xml:space="preserve">α υπάρξουν σημαντικά οφέλη από τα αποτελέσματα της τριτοβάθμιας </w:t>
      </w:r>
      <w:r w:rsidRPr="00995C34">
        <w:rPr>
          <w:rFonts w:eastAsia="Times New Roman" w:cs="Times New Roman"/>
          <w:szCs w:val="24"/>
        </w:rPr>
        <w:lastRenderedPageBreak/>
        <w:t>εκπαίδευσης</w:t>
      </w:r>
      <w:r>
        <w:rPr>
          <w:rFonts w:eastAsia="Times New Roman" w:cs="Times New Roman"/>
          <w:szCs w:val="24"/>
        </w:rPr>
        <w:t>.</w:t>
      </w:r>
      <w:r w:rsidRPr="00995C34">
        <w:rPr>
          <w:rFonts w:eastAsia="Times New Roman" w:cs="Times New Roman"/>
          <w:szCs w:val="24"/>
        </w:rPr>
        <w:t xml:space="preserve"> Βεβαίως</w:t>
      </w:r>
      <w:r>
        <w:rPr>
          <w:rFonts w:eastAsia="Times New Roman" w:cs="Times New Roman"/>
          <w:szCs w:val="24"/>
        </w:rPr>
        <w:t>,</w:t>
      </w:r>
      <w:r w:rsidRPr="00995C34">
        <w:rPr>
          <w:rFonts w:eastAsia="Times New Roman" w:cs="Times New Roman"/>
          <w:szCs w:val="24"/>
        </w:rPr>
        <w:t xml:space="preserve"> αυτό μπορεί να βοηθήσει στην κοινωνική κινητικότητα</w:t>
      </w:r>
      <w:r>
        <w:rPr>
          <w:rFonts w:eastAsia="Times New Roman" w:cs="Times New Roman"/>
          <w:szCs w:val="24"/>
        </w:rPr>
        <w:t xml:space="preserve">, </w:t>
      </w:r>
      <w:r w:rsidRPr="00995C34">
        <w:rPr>
          <w:rFonts w:eastAsia="Times New Roman" w:cs="Times New Roman"/>
          <w:szCs w:val="24"/>
        </w:rPr>
        <w:t>την οποία η παιδεία μπορεί να επιφέρε</w:t>
      </w:r>
      <w:r w:rsidRPr="00995C34">
        <w:rPr>
          <w:rFonts w:eastAsia="Times New Roman" w:cs="Times New Roman"/>
          <w:szCs w:val="24"/>
        </w:rPr>
        <w:t>ι</w:t>
      </w:r>
      <w:r>
        <w:rPr>
          <w:rFonts w:eastAsia="Times New Roman" w:cs="Times New Roman"/>
          <w:szCs w:val="24"/>
        </w:rPr>
        <w:t>.</w:t>
      </w:r>
      <w:r w:rsidRPr="00995C34">
        <w:rPr>
          <w:rFonts w:eastAsia="Times New Roman" w:cs="Times New Roman"/>
          <w:szCs w:val="24"/>
        </w:rPr>
        <w:t xml:space="preserve"> Επιπλέον</w:t>
      </w:r>
      <w:r>
        <w:rPr>
          <w:rFonts w:eastAsia="Times New Roman" w:cs="Times New Roman"/>
          <w:szCs w:val="24"/>
        </w:rPr>
        <w:t>,</w:t>
      </w:r>
      <w:r w:rsidRPr="00995C34">
        <w:rPr>
          <w:rFonts w:eastAsia="Times New Roman" w:cs="Times New Roman"/>
          <w:szCs w:val="24"/>
        </w:rPr>
        <w:t xml:space="preserve"> είναι και ένα από τα βασικά συστατικά της κουλτούρας του ελληνικού κράτους από τη σύστασή του έως σήμερα</w:t>
      </w:r>
      <w:r>
        <w:rPr>
          <w:rFonts w:eastAsia="Times New Roman" w:cs="Times New Roman"/>
          <w:szCs w:val="24"/>
        </w:rPr>
        <w:t>.</w:t>
      </w:r>
      <w:r w:rsidRPr="00995C34">
        <w:rPr>
          <w:rFonts w:eastAsia="Times New Roman" w:cs="Times New Roman"/>
          <w:szCs w:val="24"/>
        </w:rPr>
        <w:t xml:space="preserve"> Επομένως</w:t>
      </w:r>
      <w:r>
        <w:rPr>
          <w:rFonts w:eastAsia="Times New Roman" w:cs="Times New Roman"/>
          <w:szCs w:val="24"/>
        </w:rPr>
        <w:t>, σε αυτή την κατεύθυνση θ</w:t>
      </w:r>
      <w:r w:rsidRPr="00995C34">
        <w:rPr>
          <w:rFonts w:eastAsia="Times New Roman" w:cs="Times New Roman"/>
          <w:szCs w:val="24"/>
        </w:rPr>
        <w:t>α συνεχίσουμε</w:t>
      </w:r>
      <w:r>
        <w:rPr>
          <w:rFonts w:eastAsia="Times New Roman" w:cs="Times New Roman"/>
          <w:szCs w:val="24"/>
        </w:rPr>
        <w:t>.</w:t>
      </w:r>
    </w:p>
    <w:p w14:paraId="6B14EEE7" w14:textId="77777777" w:rsidR="004965E6" w:rsidRDefault="004D430C">
      <w:pPr>
        <w:tabs>
          <w:tab w:val="left" w:pos="6168"/>
        </w:tabs>
        <w:spacing w:line="600" w:lineRule="auto"/>
        <w:ind w:firstLine="720"/>
        <w:jc w:val="both"/>
        <w:rPr>
          <w:rFonts w:eastAsia="Times New Roman" w:cs="Times New Roman"/>
          <w:szCs w:val="24"/>
        </w:rPr>
      </w:pPr>
      <w:r>
        <w:rPr>
          <w:rFonts w:eastAsia="Times New Roman" w:cs="Times New Roman"/>
          <w:szCs w:val="24"/>
        </w:rPr>
        <w:t>Έρχομαι στο θέμα του</w:t>
      </w:r>
      <w:r w:rsidRPr="00995C34">
        <w:rPr>
          <w:rFonts w:eastAsia="Times New Roman" w:cs="Times New Roman"/>
          <w:szCs w:val="24"/>
        </w:rPr>
        <w:t xml:space="preserve"> συστήματος των προσλήψεων</w:t>
      </w:r>
      <w:r>
        <w:rPr>
          <w:rFonts w:eastAsia="Times New Roman" w:cs="Times New Roman"/>
          <w:szCs w:val="24"/>
        </w:rPr>
        <w:t>.</w:t>
      </w:r>
      <w:r w:rsidRPr="00995C34">
        <w:rPr>
          <w:rFonts w:eastAsia="Times New Roman" w:cs="Times New Roman"/>
          <w:szCs w:val="24"/>
        </w:rPr>
        <w:t xml:space="preserve"> Έγινε πάρα πολύ μεγάλη κουβέντα</w:t>
      </w:r>
      <w:r>
        <w:rPr>
          <w:rFonts w:eastAsia="Times New Roman" w:cs="Times New Roman"/>
          <w:szCs w:val="24"/>
        </w:rPr>
        <w:t>.</w:t>
      </w:r>
      <w:r w:rsidRPr="00995C34">
        <w:rPr>
          <w:rFonts w:eastAsia="Times New Roman" w:cs="Times New Roman"/>
          <w:szCs w:val="24"/>
        </w:rPr>
        <w:t xml:space="preserve"> Θεωρούμε ότι είναι κάτι πολύ σημαντικό</w:t>
      </w:r>
      <w:r>
        <w:rPr>
          <w:rFonts w:eastAsia="Times New Roman" w:cs="Times New Roman"/>
          <w:szCs w:val="24"/>
        </w:rPr>
        <w:t>.</w:t>
      </w:r>
      <w:r w:rsidRPr="00995C34">
        <w:rPr>
          <w:rFonts w:eastAsia="Times New Roman" w:cs="Times New Roman"/>
          <w:szCs w:val="24"/>
        </w:rPr>
        <w:t xml:space="preserve"> Μετά από </w:t>
      </w:r>
      <w:r>
        <w:rPr>
          <w:rFonts w:eastAsia="Times New Roman" w:cs="Times New Roman"/>
          <w:szCs w:val="24"/>
        </w:rPr>
        <w:t>δέκα</w:t>
      </w:r>
      <w:r w:rsidRPr="00995C34">
        <w:rPr>
          <w:rFonts w:eastAsia="Times New Roman" w:cs="Times New Roman"/>
          <w:szCs w:val="24"/>
        </w:rPr>
        <w:t xml:space="preserve"> χρόνια </w:t>
      </w:r>
      <w:r>
        <w:rPr>
          <w:rFonts w:eastAsia="Times New Roman" w:cs="Times New Roman"/>
          <w:szCs w:val="24"/>
        </w:rPr>
        <w:t>αδιοριστίας, π</w:t>
      </w:r>
      <w:r w:rsidRPr="00995C34">
        <w:rPr>
          <w:rFonts w:eastAsia="Times New Roman" w:cs="Times New Roman"/>
          <w:szCs w:val="24"/>
        </w:rPr>
        <w:t>ράγματι</w:t>
      </w:r>
      <w:r>
        <w:rPr>
          <w:rFonts w:eastAsia="Times New Roman" w:cs="Times New Roman"/>
          <w:szCs w:val="24"/>
        </w:rPr>
        <w:t>,</w:t>
      </w:r>
      <w:r w:rsidRPr="00995C34">
        <w:rPr>
          <w:rFonts w:eastAsia="Times New Roman" w:cs="Times New Roman"/>
          <w:szCs w:val="24"/>
        </w:rPr>
        <w:t xml:space="preserve"> το εκπαιδευτικό μας σύστημα δοκιμάστηκε σκληρά στους </w:t>
      </w:r>
      <w:proofErr w:type="spellStart"/>
      <w:r w:rsidRPr="00995C34">
        <w:rPr>
          <w:rFonts w:eastAsia="Times New Roman" w:cs="Times New Roman"/>
          <w:szCs w:val="24"/>
        </w:rPr>
        <w:t>μνημονιακούς</w:t>
      </w:r>
      <w:proofErr w:type="spellEnd"/>
      <w:r w:rsidRPr="00995C34">
        <w:rPr>
          <w:rFonts w:eastAsia="Times New Roman" w:cs="Times New Roman"/>
          <w:szCs w:val="24"/>
        </w:rPr>
        <w:t xml:space="preserve"> χρόνους</w:t>
      </w:r>
      <w:r>
        <w:rPr>
          <w:rFonts w:eastAsia="Times New Roman" w:cs="Times New Roman"/>
          <w:szCs w:val="24"/>
        </w:rPr>
        <w:t>.</w:t>
      </w:r>
      <w:r w:rsidRPr="00995C34">
        <w:rPr>
          <w:rFonts w:eastAsia="Times New Roman" w:cs="Times New Roman"/>
          <w:szCs w:val="24"/>
        </w:rPr>
        <w:t xml:space="preserve"> Δεν είναι μόνο ότι δεν έγιναν διορισμοί</w:t>
      </w:r>
      <w:r>
        <w:rPr>
          <w:rFonts w:eastAsia="Times New Roman" w:cs="Times New Roman"/>
          <w:szCs w:val="24"/>
        </w:rPr>
        <w:t>, δ</w:t>
      </w:r>
      <w:r w:rsidRPr="00995C34">
        <w:rPr>
          <w:rFonts w:eastAsia="Times New Roman" w:cs="Times New Roman"/>
          <w:szCs w:val="24"/>
        </w:rPr>
        <w:t>εν είναι μόνο ότι πάγωσε η αναλογία αποχωρήσεων</w:t>
      </w:r>
      <w:r>
        <w:rPr>
          <w:rFonts w:eastAsia="Times New Roman" w:cs="Times New Roman"/>
          <w:szCs w:val="24"/>
        </w:rPr>
        <w:t>-</w:t>
      </w:r>
      <w:r w:rsidRPr="00995C34">
        <w:rPr>
          <w:rFonts w:eastAsia="Times New Roman" w:cs="Times New Roman"/>
          <w:szCs w:val="24"/>
        </w:rPr>
        <w:t>προσλή</w:t>
      </w:r>
      <w:r w:rsidRPr="00995C34">
        <w:rPr>
          <w:rFonts w:eastAsia="Times New Roman" w:cs="Times New Roman"/>
          <w:szCs w:val="24"/>
        </w:rPr>
        <w:t xml:space="preserve">ψεων </w:t>
      </w:r>
      <w:r>
        <w:rPr>
          <w:rFonts w:eastAsia="Times New Roman" w:cs="Times New Roman"/>
          <w:szCs w:val="24"/>
        </w:rPr>
        <w:t>-ε</w:t>
      </w:r>
      <w:r w:rsidRPr="00995C34">
        <w:rPr>
          <w:rFonts w:eastAsia="Times New Roman" w:cs="Times New Roman"/>
          <w:szCs w:val="24"/>
        </w:rPr>
        <w:t>δώ</w:t>
      </w:r>
      <w:r>
        <w:rPr>
          <w:rFonts w:eastAsia="Times New Roman" w:cs="Times New Roman"/>
          <w:szCs w:val="24"/>
        </w:rPr>
        <w:t>,</w:t>
      </w:r>
      <w:r w:rsidRPr="00995C34">
        <w:rPr>
          <w:rFonts w:eastAsia="Times New Roman" w:cs="Times New Roman"/>
          <w:szCs w:val="24"/>
        </w:rPr>
        <w:t xml:space="preserve"> να θυμίσω ότι η Νέα Δημοκρατία μιλάει</w:t>
      </w:r>
      <w:r>
        <w:rPr>
          <w:rFonts w:eastAsia="Times New Roman" w:cs="Times New Roman"/>
          <w:szCs w:val="24"/>
        </w:rPr>
        <w:t xml:space="preserve"> πάλι για επαναφορά του κανόνα «ένα προς πέντε»-</w:t>
      </w:r>
      <w:r w:rsidRPr="00995C34">
        <w:rPr>
          <w:rFonts w:eastAsia="Times New Roman" w:cs="Times New Roman"/>
          <w:szCs w:val="24"/>
        </w:rPr>
        <w:t xml:space="preserve"> είναι ότι ο αριθμός των </w:t>
      </w:r>
      <w:r>
        <w:rPr>
          <w:rFonts w:eastAsia="Times New Roman" w:cs="Times New Roman"/>
          <w:szCs w:val="24"/>
        </w:rPr>
        <w:t>εκπαιδευτικών πρωτοβάθμιας και δευτεροβάθμιας ε</w:t>
      </w:r>
      <w:r w:rsidRPr="00995C34">
        <w:rPr>
          <w:rFonts w:eastAsia="Times New Roman" w:cs="Times New Roman"/>
          <w:szCs w:val="24"/>
        </w:rPr>
        <w:t xml:space="preserve">κπαίδευσης μειώθηκε κατά </w:t>
      </w:r>
      <w:r>
        <w:rPr>
          <w:rFonts w:eastAsia="Times New Roman" w:cs="Times New Roman"/>
          <w:szCs w:val="24"/>
        </w:rPr>
        <w:t xml:space="preserve">εξήντα χιλιάδες </w:t>
      </w:r>
      <w:r w:rsidRPr="00995C34">
        <w:rPr>
          <w:rFonts w:eastAsia="Times New Roman" w:cs="Times New Roman"/>
          <w:szCs w:val="24"/>
        </w:rPr>
        <w:t xml:space="preserve">με τους </w:t>
      </w:r>
      <w:r>
        <w:rPr>
          <w:rFonts w:eastAsia="Times New Roman" w:cs="Times New Roman"/>
          <w:szCs w:val="24"/>
        </w:rPr>
        <w:t xml:space="preserve">τριάντα χιλιάδες να </w:t>
      </w:r>
      <w:r w:rsidRPr="00995C34">
        <w:rPr>
          <w:rFonts w:eastAsia="Times New Roman" w:cs="Times New Roman"/>
          <w:szCs w:val="24"/>
        </w:rPr>
        <w:t>συνταξιοδοτούνται</w:t>
      </w:r>
      <w:r>
        <w:rPr>
          <w:rFonts w:eastAsia="Times New Roman" w:cs="Times New Roman"/>
          <w:szCs w:val="24"/>
        </w:rPr>
        <w:t>.</w:t>
      </w:r>
    </w:p>
    <w:p w14:paraId="6B14EEE8" w14:textId="77777777" w:rsidR="004965E6" w:rsidRDefault="004D430C">
      <w:pPr>
        <w:tabs>
          <w:tab w:val="left" w:pos="6168"/>
        </w:tabs>
        <w:spacing w:line="600" w:lineRule="auto"/>
        <w:ind w:firstLine="720"/>
        <w:jc w:val="both"/>
        <w:rPr>
          <w:rFonts w:eastAsia="Times New Roman" w:cs="Times New Roman"/>
          <w:szCs w:val="24"/>
        </w:rPr>
      </w:pPr>
      <w:r w:rsidRPr="00995C34">
        <w:rPr>
          <w:rFonts w:eastAsia="Times New Roman" w:cs="Times New Roman"/>
          <w:szCs w:val="24"/>
        </w:rPr>
        <w:t xml:space="preserve">Σε </w:t>
      </w:r>
      <w:r>
        <w:rPr>
          <w:rFonts w:eastAsia="Times New Roman" w:cs="Times New Roman"/>
          <w:szCs w:val="24"/>
        </w:rPr>
        <w:t>αυτό το συγκεκριμένο π</w:t>
      </w:r>
      <w:r w:rsidRPr="00995C34">
        <w:rPr>
          <w:rFonts w:eastAsia="Times New Roman" w:cs="Times New Roman"/>
          <w:szCs w:val="24"/>
        </w:rPr>
        <w:t>λαίσιο</w:t>
      </w:r>
      <w:r>
        <w:rPr>
          <w:rFonts w:eastAsia="Times New Roman" w:cs="Times New Roman"/>
          <w:szCs w:val="24"/>
        </w:rPr>
        <w:t>,</w:t>
      </w:r>
      <w:r w:rsidRPr="00995C34">
        <w:rPr>
          <w:rFonts w:eastAsia="Times New Roman" w:cs="Times New Roman"/>
          <w:szCs w:val="24"/>
        </w:rPr>
        <w:t xml:space="preserve"> η ανάγκη να κρατήσουμε αυτό το σύστημα όρθιο ήρθε με τη βοήθεια των αναπληρωτών εκπαιδευτικών για να καλύψουμε αυτές τις πολύ μεγάλες </w:t>
      </w:r>
      <w:r w:rsidRPr="00995C34">
        <w:rPr>
          <w:rFonts w:eastAsia="Times New Roman" w:cs="Times New Roman"/>
          <w:szCs w:val="24"/>
        </w:rPr>
        <w:lastRenderedPageBreak/>
        <w:t>ανάγκες</w:t>
      </w:r>
      <w:r>
        <w:rPr>
          <w:rFonts w:eastAsia="Times New Roman" w:cs="Times New Roman"/>
          <w:szCs w:val="24"/>
        </w:rPr>
        <w:t>.</w:t>
      </w:r>
      <w:r w:rsidRPr="00995C34">
        <w:rPr>
          <w:rFonts w:eastAsia="Times New Roman" w:cs="Times New Roman"/>
          <w:szCs w:val="24"/>
        </w:rPr>
        <w:t xml:space="preserve"> Η μόνη εξαίρεση από το 2015 και έπειτα ήταν η πρόσληψη </w:t>
      </w:r>
      <w:r>
        <w:rPr>
          <w:rFonts w:eastAsia="Times New Roman" w:cs="Times New Roman"/>
          <w:szCs w:val="24"/>
        </w:rPr>
        <w:t>τετρακοσίων πενήντα</w:t>
      </w:r>
      <w:r w:rsidRPr="00995C34">
        <w:rPr>
          <w:rFonts w:eastAsia="Times New Roman" w:cs="Times New Roman"/>
          <w:szCs w:val="24"/>
        </w:rPr>
        <w:t xml:space="preserve"> </w:t>
      </w:r>
      <w:proofErr w:type="spellStart"/>
      <w:r w:rsidRPr="00995C34">
        <w:rPr>
          <w:rFonts w:eastAsia="Times New Roman" w:cs="Times New Roman"/>
          <w:szCs w:val="24"/>
        </w:rPr>
        <w:t>διορι</w:t>
      </w:r>
      <w:r w:rsidRPr="00995C34">
        <w:rPr>
          <w:rFonts w:eastAsia="Times New Roman" w:cs="Times New Roman"/>
          <w:szCs w:val="24"/>
        </w:rPr>
        <w:t>στέων</w:t>
      </w:r>
      <w:proofErr w:type="spellEnd"/>
      <w:r w:rsidRPr="00995C34">
        <w:rPr>
          <w:rFonts w:eastAsia="Times New Roman" w:cs="Times New Roman"/>
          <w:szCs w:val="24"/>
        </w:rPr>
        <w:t xml:space="preserve"> εκπαιδευτικών </w:t>
      </w:r>
      <w:r>
        <w:rPr>
          <w:rFonts w:eastAsia="Times New Roman" w:cs="Times New Roman"/>
          <w:szCs w:val="24"/>
        </w:rPr>
        <w:t xml:space="preserve">από </w:t>
      </w:r>
      <w:r w:rsidRPr="00995C34">
        <w:rPr>
          <w:rFonts w:eastAsia="Times New Roman" w:cs="Times New Roman"/>
          <w:szCs w:val="24"/>
        </w:rPr>
        <w:t>το</w:t>
      </w:r>
      <w:r>
        <w:rPr>
          <w:rFonts w:eastAsia="Times New Roman" w:cs="Times New Roman"/>
          <w:szCs w:val="24"/>
        </w:rPr>
        <w:t>ν</w:t>
      </w:r>
      <w:r w:rsidRPr="00995C34">
        <w:rPr>
          <w:rFonts w:eastAsia="Times New Roman" w:cs="Times New Roman"/>
          <w:szCs w:val="24"/>
        </w:rPr>
        <w:t xml:space="preserve"> διαγωνισμό του 2008 και </w:t>
      </w:r>
      <w:proofErr w:type="spellStart"/>
      <w:r>
        <w:rPr>
          <w:rFonts w:eastAsia="Times New Roman" w:cs="Times New Roman"/>
          <w:szCs w:val="24"/>
        </w:rPr>
        <w:t>εκατόν</w:t>
      </w:r>
      <w:proofErr w:type="spellEnd"/>
      <w:r>
        <w:rPr>
          <w:rFonts w:eastAsia="Times New Roman" w:cs="Times New Roman"/>
          <w:szCs w:val="24"/>
        </w:rPr>
        <w:t xml:space="preserve"> πενήντα</w:t>
      </w:r>
      <w:r w:rsidRPr="00995C34">
        <w:rPr>
          <w:rFonts w:eastAsia="Times New Roman" w:cs="Times New Roman"/>
          <w:szCs w:val="24"/>
        </w:rPr>
        <w:t xml:space="preserve"> ακόμη λόγω δικαστικών αποφάσεων</w:t>
      </w:r>
      <w:r>
        <w:rPr>
          <w:rFonts w:eastAsia="Times New Roman" w:cs="Times New Roman"/>
          <w:szCs w:val="24"/>
        </w:rPr>
        <w:t>.</w:t>
      </w:r>
      <w:r w:rsidRPr="00995C34">
        <w:rPr>
          <w:rFonts w:eastAsia="Times New Roman" w:cs="Times New Roman"/>
          <w:szCs w:val="24"/>
        </w:rPr>
        <w:t xml:space="preserve"> </w:t>
      </w:r>
    </w:p>
    <w:p w14:paraId="6B14EEE9" w14:textId="77777777" w:rsidR="004965E6" w:rsidRDefault="004D430C">
      <w:pPr>
        <w:tabs>
          <w:tab w:val="left" w:pos="6168"/>
        </w:tabs>
        <w:spacing w:line="600" w:lineRule="auto"/>
        <w:ind w:firstLine="720"/>
        <w:jc w:val="both"/>
        <w:rPr>
          <w:rFonts w:eastAsia="Times New Roman" w:cs="Times New Roman"/>
          <w:szCs w:val="24"/>
        </w:rPr>
      </w:pPr>
      <w:r>
        <w:rPr>
          <w:rFonts w:eastAsia="Times New Roman" w:cs="Times New Roman"/>
          <w:szCs w:val="24"/>
        </w:rPr>
        <w:t>Επομένως,</w:t>
      </w:r>
      <w:r w:rsidRPr="00995C34">
        <w:rPr>
          <w:rFonts w:eastAsia="Times New Roman" w:cs="Times New Roman"/>
          <w:szCs w:val="24"/>
        </w:rPr>
        <w:t xml:space="preserve"> </w:t>
      </w:r>
      <w:r>
        <w:rPr>
          <w:rFonts w:eastAsia="Times New Roman" w:cs="Times New Roman"/>
          <w:szCs w:val="24"/>
        </w:rPr>
        <w:t xml:space="preserve">θεωρούμε ότι η στιγμή </w:t>
      </w:r>
      <w:r w:rsidRPr="00995C34">
        <w:rPr>
          <w:rFonts w:eastAsia="Times New Roman" w:cs="Times New Roman"/>
          <w:szCs w:val="24"/>
        </w:rPr>
        <w:t>αυτή είναι ιδιαίτερα κρίσιμη</w:t>
      </w:r>
      <w:r>
        <w:rPr>
          <w:rFonts w:eastAsia="Times New Roman" w:cs="Times New Roman"/>
          <w:szCs w:val="24"/>
        </w:rPr>
        <w:t>,</w:t>
      </w:r>
      <w:r w:rsidRPr="00995C34">
        <w:rPr>
          <w:rFonts w:eastAsia="Times New Roman" w:cs="Times New Roman"/>
          <w:szCs w:val="24"/>
        </w:rPr>
        <w:t xml:space="preserve"> γιατί μιλάει για ένα τριετές σχέδιο διορισμού </w:t>
      </w:r>
      <w:r>
        <w:rPr>
          <w:rFonts w:eastAsia="Times New Roman" w:cs="Times New Roman"/>
          <w:szCs w:val="24"/>
        </w:rPr>
        <w:t xml:space="preserve">δεκαπέντε χιλιάδων </w:t>
      </w:r>
      <w:r w:rsidRPr="00995C34">
        <w:rPr>
          <w:rFonts w:eastAsia="Times New Roman" w:cs="Times New Roman"/>
          <w:szCs w:val="24"/>
        </w:rPr>
        <w:t>μόνιμων εκπαιδευτικών με στό</w:t>
      </w:r>
      <w:r w:rsidRPr="00995C34">
        <w:rPr>
          <w:rFonts w:eastAsia="Times New Roman" w:cs="Times New Roman"/>
          <w:szCs w:val="24"/>
        </w:rPr>
        <w:t>χο τη σταθεροποίηση του εκπαιδευτικού συστήματος</w:t>
      </w:r>
      <w:r>
        <w:rPr>
          <w:rFonts w:eastAsia="Times New Roman" w:cs="Times New Roman"/>
          <w:szCs w:val="24"/>
        </w:rPr>
        <w:t>,</w:t>
      </w:r>
      <w:r w:rsidRPr="00995C34">
        <w:rPr>
          <w:rFonts w:eastAsia="Times New Roman" w:cs="Times New Roman"/>
          <w:szCs w:val="24"/>
        </w:rPr>
        <w:t xml:space="preserve"> αλλά ακόμη και </w:t>
      </w:r>
      <w:r>
        <w:rPr>
          <w:rFonts w:eastAsia="Times New Roman" w:cs="Times New Roman"/>
          <w:szCs w:val="24"/>
        </w:rPr>
        <w:t xml:space="preserve">εξακοσίων </w:t>
      </w:r>
      <w:r w:rsidRPr="00995C34">
        <w:rPr>
          <w:rFonts w:eastAsia="Times New Roman" w:cs="Times New Roman"/>
          <w:szCs w:val="24"/>
        </w:rPr>
        <w:t>εκπαιδευτικών που είναι οι επιτυχόντες και μη διορισθέντες από τον ΑΣΕΠ του 2008</w:t>
      </w:r>
      <w:r>
        <w:rPr>
          <w:rFonts w:eastAsia="Times New Roman" w:cs="Times New Roman"/>
          <w:szCs w:val="24"/>
        </w:rPr>
        <w:t>.</w:t>
      </w:r>
      <w:r w:rsidRPr="00995C34">
        <w:rPr>
          <w:rFonts w:eastAsia="Times New Roman" w:cs="Times New Roman"/>
          <w:szCs w:val="24"/>
        </w:rPr>
        <w:t xml:space="preserve"> </w:t>
      </w:r>
    </w:p>
    <w:p w14:paraId="6B14EEEA" w14:textId="77777777" w:rsidR="004965E6" w:rsidRDefault="004D430C">
      <w:pPr>
        <w:tabs>
          <w:tab w:val="left" w:pos="6168"/>
        </w:tabs>
        <w:spacing w:line="600" w:lineRule="auto"/>
        <w:ind w:firstLine="720"/>
        <w:jc w:val="both"/>
        <w:rPr>
          <w:rFonts w:eastAsia="Times New Roman" w:cs="Times New Roman"/>
          <w:szCs w:val="24"/>
        </w:rPr>
      </w:pPr>
      <w:r w:rsidRPr="00995C34">
        <w:rPr>
          <w:rFonts w:eastAsia="Times New Roman" w:cs="Times New Roman"/>
          <w:szCs w:val="24"/>
        </w:rPr>
        <w:t>Και ξεκινάμε από έναν τομέα πάρα πολύ ευαίσθητο</w:t>
      </w:r>
      <w:r>
        <w:rPr>
          <w:rFonts w:eastAsia="Times New Roman" w:cs="Times New Roman"/>
          <w:szCs w:val="24"/>
        </w:rPr>
        <w:t>,</w:t>
      </w:r>
      <w:r w:rsidRPr="00995C34">
        <w:rPr>
          <w:rFonts w:eastAsia="Times New Roman" w:cs="Times New Roman"/>
          <w:szCs w:val="24"/>
        </w:rPr>
        <w:t xml:space="preserve"> της ειδικής αγωγής και εκπαίδευσης</w:t>
      </w:r>
      <w:r>
        <w:rPr>
          <w:rFonts w:eastAsia="Times New Roman" w:cs="Times New Roman"/>
          <w:szCs w:val="24"/>
        </w:rPr>
        <w:t>,</w:t>
      </w:r>
      <w:r w:rsidRPr="00995C34">
        <w:rPr>
          <w:rFonts w:eastAsia="Times New Roman" w:cs="Times New Roman"/>
          <w:szCs w:val="24"/>
        </w:rPr>
        <w:t xml:space="preserve"> </w:t>
      </w:r>
      <w:r>
        <w:rPr>
          <w:rFonts w:eastAsia="Times New Roman" w:cs="Times New Roman"/>
          <w:szCs w:val="24"/>
        </w:rPr>
        <w:t xml:space="preserve">ο </w:t>
      </w:r>
      <w:r w:rsidRPr="00995C34">
        <w:rPr>
          <w:rFonts w:eastAsia="Times New Roman" w:cs="Times New Roman"/>
          <w:szCs w:val="24"/>
        </w:rPr>
        <w:t xml:space="preserve">οποίος </w:t>
      </w:r>
      <w:r>
        <w:rPr>
          <w:rFonts w:eastAsia="Times New Roman" w:cs="Times New Roman"/>
          <w:szCs w:val="24"/>
        </w:rPr>
        <w:t>όμως</w:t>
      </w:r>
      <w:r>
        <w:rPr>
          <w:rFonts w:eastAsia="Times New Roman" w:cs="Times New Roman"/>
          <w:szCs w:val="24"/>
        </w:rPr>
        <w:t>,</w:t>
      </w:r>
      <w:r w:rsidRPr="00995C34">
        <w:rPr>
          <w:rFonts w:eastAsia="Times New Roman" w:cs="Times New Roman"/>
          <w:szCs w:val="24"/>
        </w:rPr>
        <w:t xml:space="preserve"> κυρίες και κύριοι συνάδελφοι</w:t>
      </w:r>
      <w:r>
        <w:rPr>
          <w:rFonts w:eastAsia="Times New Roman" w:cs="Times New Roman"/>
          <w:szCs w:val="24"/>
        </w:rPr>
        <w:t>,</w:t>
      </w:r>
      <w:r w:rsidRPr="00995C34">
        <w:rPr>
          <w:rFonts w:eastAsia="Times New Roman" w:cs="Times New Roman"/>
          <w:szCs w:val="24"/>
        </w:rPr>
        <w:t xml:space="preserve"> είχε </w:t>
      </w:r>
      <w:proofErr w:type="spellStart"/>
      <w:r w:rsidRPr="00995C34">
        <w:rPr>
          <w:rFonts w:eastAsia="Times New Roman" w:cs="Times New Roman"/>
          <w:szCs w:val="24"/>
        </w:rPr>
        <w:t>παραμεληθεί</w:t>
      </w:r>
      <w:proofErr w:type="spellEnd"/>
      <w:r w:rsidRPr="00995C34">
        <w:rPr>
          <w:rFonts w:eastAsia="Times New Roman" w:cs="Times New Roman"/>
          <w:szCs w:val="24"/>
        </w:rPr>
        <w:t xml:space="preserve"> διαχρονικά από τις πολιτικές των προηγούμενων κυβερνήσεων</w:t>
      </w:r>
      <w:r>
        <w:rPr>
          <w:rFonts w:eastAsia="Times New Roman" w:cs="Times New Roman"/>
          <w:szCs w:val="24"/>
        </w:rPr>
        <w:t>.</w:t>
      </w:r>
      <w:r w:rsidRPr="00995C34">
        <w:rPr>
          <w:rFonts w:eastAsia="Times New Roman" w:cs="Times New Roman"/>
          <w:szCs w:val="24"/>
        </w:rPr>
        <w:t xml:space="preserve"> </w:t>
      </w:r>
    </w:p>
    <w:p w14:paraId="6B14EEEB" w14:textId="77777777" w:rsidR="004965E6" w:rsidRDefault="004D430C">
      <w:pPr>
        <w:tabs>
          <w:tab w:val="left" w:pos="6168"/>
        </w:tabs>
        <w:spacing w:line="600" w:lineRule="auto"/>
        <w:ind w:firstLine="720"/>
        <w:jc w:val="both"/>
        <w:rPr>
          <w:rFonts w:eastAsia="Times New Roman" w:cs="Times New Roman"/>
          <w:szCs w:val="24"/>
        </w:rPr>
      </w:pPr>
      <w:r w:rsidRPr="00995C34">
        <w:rPr>
          <w:rFonts w:eastAsia="Times New Roman" w:cs="Times New Roman"/>
          <w:szCs w:val="24"/>
        </w:rPr>
        <w:t>Δεν είχε διενεργηθεί ποτέ όλα αυτά τα χρόνια ΑΣΕΠ για την ειδική αγωγή</w:t>
      </w:r>
      <w:r>
        <w:rPr>
          <w:rFonts w:eastAsia="Times New Roman" w:cs="Times New Roman"/>
          <w:szCs w:val="24"/>
        </w:rPr>
        <w:t>.</w:t>
      </w:r>
      <w:r w:rsidRPr="00995C34">
        <w:rPr>
          <w:rFonts w:eastAsia="Times New Roman" w:cs="Times New Roman"/>
          <w:szCs w:val="24"/>
        </w:rPr>
        <w:t xml:space="preserve"> Έχει </w:t>
      </w:r>
      <w:r>
        <w:rPr>
          <w:rFonts w:eastAsia="Times New Roman" w:cs="Times New Roman"/>
          <w:szCs w:val="24"/>
        </w:rPr>
        <w:t xml:space="preserve">μόνο τρεις χιλιάδες πεντακόσιους σαράντα έξι </w:t>
      </w:r>
      <w:r w:rsidRPr="00995C34">
        <w:rPr>
          <w:rFonts w:eastAsia="Times New Roman" w:cs="Times New Roman"/>
          <w:szCs w:val="24"/>
        </w:rPr>
        <w:t>μόνιμους επιστήμονες να τ</w:t>
      </w:r>
      <w:r w:rsidRPr="00995C34">
        <w:rPr>
          <w:rFonts w:eastAsia="Times New Roman" w:cs="Times New Roman"/>
          <w:szCs w:val="24"/>
        </w:rPr>
        <w:t>ην υπηρετούν</w:t>
      </w:r>
      <w:r>
        <w:rPr>
          <w:rFonts w:eastAsia="Times New Roman" w:cs="Times New Roman"/>
          <w:szCs w:val="24"/>
        </w:rPr>
        <w:t>.</w:t>
      </w:r>
      <w:r w:rsidRPr="00995C34">
        <w:rPr>
          <w:rFonts w:eastAsia="Times New Roman" w:cs="Times New Roman"/>
          <w:szCs w:val="24"/>
        </w:rPr>
        <w:t xml:space="preserve"> Το 20% των </w:t>
      </w:r>
      <w:r w:rsidRPr="00995C34">
        <w:rPr>
          <w:rFonts w:eastAsia="Times New Roman" w:cs="Times New Roman"/>
          <w:szCs w:val="24"/>
        </w:rPr>
        <w:lastRenderedPageBreak/>
        <w:t>εκπαιδευτικών μόνο είναι μόνιμοι</w:t>
      </w:r>
      <w:r>
        <w:rPr>
          <w:rFonts w:eastAsia="Times New Roman" w:cs="Times New Roman"/>
          <w:szCs w:val="24"/>
        </w:rPr>
        <w:t>.</w:t>
      </w:r>
      <w:r w:rsidRPr="00995C34">
        <w:rPr>
          <w:rFonts w:eastAsia="Times New Roman" w:cs="Times New Roman"/>
          <w:szCs w:val="24"/>
        </w:rPr>
        <w:t xml:space="preserve"> Το υπόλοιπο 80% είναι αναπληρωτές και ωρομίσθιοι</w:t>
      </w:r>
      <w:r>
        <w:rPr>
          <w:rFonts w:eastAsia="Times New Roman" w:cs="Times New Roman"/>
          <w:szCs w:val="24"/>
        </w:rPr>
        <w:t>.</w:t>
      </w:r>
      <w:r w:rsidRPr="00995C34">
        <w:rPr>
          <w:rFonts w:eastAsia="Times New Roman" w:cs="Times New Roman"/>
          <w:szCs w:val="24"/>
        </w:rPr>
        <w:t xml:space="preserve"> Καταλαβαίνει κανείς ποιες μεγάλες δυσκολίες υπάρχουν</w:t>
      </w:r>
      <w:r>
        <w:rPr>
          <w:rFonts w:eastAsia="Times New Roman" w:cs="Times New Roman"/>
          <w:szCs w:val="24"/>
        </w:rPr>
        <w:t>,</w:t>
      </w:r>
      <w:r w:rsidRPr="00995C34">
        <w:rPr>
          <w:rFonts w:eastAsia="Times New Roman" w:cs="Times New Roman"/>
          <w:szCs w:val="24"/>
        </w:rPr>
        <w:t xml:space="preserve"> όταν ταυτόχρονα έχουμε πολύ μεγάλη αύξηση των αναγκών στην ειδική αγωγή</w:t>
      </w:r>
      <w:r>
        <w:rPr>
          <w:rFonts w:eastAsia="Times New Roman" w:cs="Times New Roman"/>
          <w:szCs w:val="24"/>
        </w:rPr>
        <w:t>,</w:t>
      </w:r>
      <w:r w:rsidRPr="00995C34">
        <w:rPr>
          <w:rFonts w:eastAsia="Times New Roman" w:cs="Times New Roman"/>
          <w:szCs w:val="24"/>
        </w:rPr>
        <w:t xml:space="preserve"> όπου έχουμε εκθετική αύξηση των παιδιών που αναζητούν αυτές τις υπηρεσίες</w:t>
      </w:r>
      <w:r>
        <w:rPr>
          <w:rFonts w:eastAsia="Times New Roman" w:cs="Times New Roman"/>
          <w:szCs w:val="24"/>
        </w:rPr>
        <w:t>,</w:t>
      </w:r>
      <w:r w:rsidRPr="00995C34">
        <w:rPr>
          <w:rFonts w:eastAsia="Times New Roman" w:cs="Times New Roman"/>
          <w:szCs w:val="24"/>
        </w:rPr>
        <w:t xml:space="preserve"> κατεξοχήν μέσα στο δημόσιο σχολείο</w:t>
      </w:r>
      <w:r>
        <w:rPr>
          <w:rFonts w:eastAsia="Times New Roman" w:cs="Times New Roman"/>
          <w:szCs w:val="24"/>
        </w:rPr>
        <w:t>.</w:t>
      </w:r>
      <w:r w:rsidRPr="00995C34">
        <w:rPr>
          <w:rFonts w:eastAsia="Times New Roman" w:cs="Times New Roman"/>
          <w:szCs w:val="24"/>
        </w:rPr>
        <w:t xml:space="preserve"> </w:t>
      </w:r>
    </w:p>
    <w:p w14:paraId="6B14EEEC" w14:textId="77777777" w:rsidR="004965E6" w:rsidRDefault="004D430C">
      <w:pPr>
        <w:tabs>
          <w:tab w:val="left" w:pos="6168"/>
        </w:tabs>
        <w:spacing w:line="600" w:lineRule="auto"/>
        <w:ind w:firstLine="720"/>
        <w:jc w:val="both"/>
        <w:rPr>
          <w:rFonts w:eastAsia="Times New Roman" w:cs="Times New Roman"/>
          <w:szCs w:val="24"/>
        </w:rPr>
      </w:pPr>
      <w:r w:rsidRPr="00995C34">
        <w:rPr>
          <w:rFonts w:eastAsia="Times New Roman" w:cs="Times New Roman"/>
          <w:szCs w:val="24"/>
        </w:rPr>
        <w:t xml:space="preserve">Έτσι το 2015 είχαμε </w:t>
      </w:r>
      <w:r>
        <w:rPr>
          <w:rFonts w:eastAsia="Times New Roman" w:cs="Times New Roman"/>
          <w:szCs w:val="24"/>
        </w:rPr>
        <w:t xml:space="preserve">εξήντα χιλιάδες </w:t>
      </w:r>
      <w:r w:rsidRPr="00995C34">
        <w:rPr>
          <w:rFonts w:eastAsia="Times New Roman" w:cs="Times New Roman"/>
          <w:szCs w:val="24"/>
        </w:rPr>
        <w:t>παιδιά</w:t>
      </w:r>
      <w:r>
        <w:rPr>
          <w:rFonts w:eastAsia="Times New Roman" w:cs="Times New Roman"/>
          <w:szCs w:val="24"/>
        </w:rPr>
        <w:t>.</w:t>
      </w:r>
      <w:r w:rsidRPr="00995C34">
        <w:rPr>
          <w:rFonts w:eastAsia="Times New Roman" w:cs="Times New Roman"/>
          <w:szCs w:val="24"/>
        </w:rPr>
        <w:t xml:space="preserve"> Τώρα</w:t>
      </w:r>
      <w:r>
        <w:rPr>
          <w:rFonts w:eastAsia="Times New Roman" w:cs="Times New Roman"/>
          <w:szCs w:val="24"/>
        </w:rPr>
        <w:t>,</w:t>
      </w:r>
      <w:r w:rsidRPr="00995C34">
        <w:rPr>
          <w:rFonts w:eastAsia="Times New Roman" w:cs="Times New Roman"/>
          <w:szCs w:val="24"/>
        </w:rPr>
        <w:t xml:space="preserve"> έχουμε πάνω από </w:t>
      </w:r>
      <w:r>
        <w:rPr>
          <w:rFonts w:eastAsia="Times New Roman" w:cs="Times New Roman"/>
          <w:szCs w:val="24"/>
        </w:rPr>
        <w:t xml:space="preserve">ενενήντα χιλιάδες </w:t>
      </w:r>
      <w:r w:rsidRPr="00995C34">
        <w:rPr>
          <w:rFonts w:eastAsia="Times New Roman" w:cs="Times New Roman"/>
          <w:szCs w:val="24"/>
        </w:rPr>
        <w:t>παιδιά</w:t>
      </w:r>
      <w:r>
        <w:rPr>
          <w:rFonts w:eastAsia="Times New Roman" w:cs="Times New Roman"/>
          <w:szCs w:val="24"/>
        </w:rPr>
        <w:t xml:space="preserve">. </w:t>
      </w:r>
      <w:r w:rsidRPr="00995C34">
        <w:rPr>
          <w:rFonts w:eastAsia="Times New Roman" w:cs="Times New Roman"/>
          <w:szCs w:val="24"/>
        </w:rPr>
        <w:t xml:space="preserve">Κάναμε </w:t>
      </w:r>
      <w:r>
        <w:rPr>
          <w:rFonts w:eastAsia="Times New Roman" w:cs="Times New Roman"/>
          <w:szCs w:val="24"/>
        </w:rPr>
        <w:t>μι</w:t>
      </w:r>
      <w:r w:rsidRPr="00995C34">
        <w:rPr>
          <w:rFonts w:eastAsia="Times New Roman" w:cs="Times New Roman"/>
          <w:szCs w:val="24"/>
        </w:rPr>
        <w:t>α πολύ μεγάλη και αγωνιώδη προσπάθεια με ό</w:t>
      </w:r>
      <w:r w:rsidRPr="00995C34">
        <w:rPr>
          <w:rFonts w:eastAsia="Times New Roman" w:cs="Times New Roman"/>
          <w:szCs w:val="24"/>
        </w:rPr>
        <w:t xml:space="preserve">λα τα χρηματοδοτικά εργαλεία να μπορέσουμε να έχουμε </w:t>
      </w:r>
      <w:r>
        <w:rPr>
          <w:rFonts w:eastAsia="Times New Roman" w:cs="Times New Roman"/>
          <w:szCs w:val="24"/>
        </w:rPr>
        <w:t xml:space="preserve">εκείνο </w:t>
      </w:r>
      <w:r w:rsidRPr="00995C34">
        <w:rPr>
          <w:rFonts w:eastAsia="Times New Roman" w:cs="Times New Roman"/>
          <w:szCs w:val="24"/>
        </w:rPr>
        <w:t>το επιστημονικό δ</w:t>
      </w:r>
      <w:r>
        <w:rPr>
          <w:rFonts w:eastAsia="Times New Roman" w:cs="Times New Roman"/>
          <w:szCs w:val="24"/>
        </w:rPr>
        <w:t xml:space="preserve">υναμικό για να τα υποστηρίξουμε. </w:t>
      </w:r>
    </w:p>
    <w:p w14:paraId="6B14EEED"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Κυρία Υπουργέ, πρέπει να ολοκληρώσετε. Είμαστε στα δεκατέσσερα λεπτά. </w:t>
      </w:r>
    </w:p>
    <w:p w14:paraId="6B14EEEE"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ΜΕΡΟΠΗ ΤΖΟΥΦΗ (Υφυπουργός Παιδείας, Έρευνα</w:t>
      </w:r>
      <w:r>
        <w:rPr>
          <w:rFonts w:eastAsia="Times New Roman" w:cs="Times New Roman"/>
          <w:b/>
          <w:szCs w:val="24"/>
        </w:rPr>
        <w:t xml:space="preserve">ς και Θρησκευμάτων): </w:t>
      </w:r>
      <w:r>
        <w:rPr>
          <w:rFonts w:eastAsia="Times New Roman" w:cs="Times New Roman"/>
          <w:szCs w:val="24"/>
        </w:rPr>
        <w:t xml:space="preserve">Βεβαίως. Εντάξει. </w:t>
      </w:r>
    </w:p>
    <w:p w14:paraId="6B14EEEF" w14:textId="77777777" w:rsidR="004965E6" w:rsidRDefault="004D430C">
      <w:pPr>
        <w:tabs>
          <w:tab w:val="left" w:pos="6168"/>
        </w:tabs>
        <w:spacing w:line="600" w:lineRule="auto"/>
        <w:ind w:firstLine="720"/>
        <w:jc w:val="both"/>
        <w:rPr>
          <w:rFonts w:eastAsia="Times New Roman" w:cs="Times New Roman"/>
          <w:szCs w:val="24"/>
        </w:rPr>
      </w:pPr>
      <w:r w:rsidRPr="00995C34">
        <w:rPr>
          <w:rFonts w:eastAsia="Times New Roman" w:cs="Times New Roman"/>
          <w:szCs w:val="24"/>
        </w:rPr>
        <w:t>Θα τελειώσω</w:t>
      </w:r>
      <w:r>
        <w:rPr>
          <w:rFonts w:eastAsia="Times New Roman" w:cs="Times New Roman"/>
          <w:szCs w:val="24"/>
        </w:rPr>
        <w:t>, παρ</w:t>
      </w:r>
      <w:r>
        <w:rPr>
          <w:rFonts w:eastAsia="Times New Roman" w:cs="Times New Roman"/>
          <w:szCs w:val="24"/>
        </w:rPr>
        <w:t xml:space="preserve">’ </w:t>
      </w:r>
      <w:r>
        <w:rPr>
          <w:rFonts w:eastAsia="Times New Roman" w:cs="Times New Roman"/>
          <w:szCs w:val="24"/>
        </w:rPr>
        <w:t>ότι</w:t>
      </w:r>
      <w:r w:rsidRPr="00995C34">
        <w:rPr>
          <w:rFonts w:eastAsia="Times New Roman" w:cs="Times New Roman"/>
          <w:szCs w:val="24"/>
        </w:rPr>
        <w:t xml:space="preserve"> θα</w:t>
      </w:r>
      <w:r>
        <w:rPr>
          <w:rFonts w:eastAsia="Times New Roman" w:cs="Times New Roman"/>
          <w:szCs w:val="24"/>
        </w:rPr>
        <w:t xml:space="preserve"> μπορούσα να πω πολύ περισσότερα,</w:t>
      </w:r>
      <w:r w:rsidRPr="00995C34">
        <w:rPr>
          <w:rFonts w:eastAsia="Times New Roman" w:cs="Times New Roman"/>
          <w:szCs w:val="24"/>
        </w:rPr>
        <w:t xml:space="preserve"> με το κομμάτι των κοινωνικών κριτηρίων</w:t>
      </w:r>
      <w:r>
        <w:rPr>
          <w:rFonts w:eastAsia="Times New Roman" w:cs="Times New Roman"/>
          <w:szCs w:val="24"/>
        </w:rPr>
        <w:t>.</w:t>
      </w:r>
    </w:p>
    <w:p w14:paraId="6B14EEF0" w14:textId="77777777" w:rsidR="004965E6" w:rsidRDefault="004D430C">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Κατηγορήθηκε η </w:t>
      </w:r>
      <w:r w:rsidRPr="00995C34">
        <w:rPr>
          <w:rFonts w:eastAsia="Times New Roman" w:cs="Times New Roman"/>
          <w:szCs w:val="24"/>
        </w:rPr>
        <w:t>Κυβέρνηση ότι κλείνει το μάτι σε διάφορες ομάδες</w:t>
      </w:r>
      <w:r>
        <w:rPr>
          <w:rFonts w:eastAsia="Times New Roman" w:cs="Times New Roman"/>
          <w:szCs w:val="24"/>
        </w:rPr>
        <w:t>.</w:t>
      </w:r>
      <w:r w:rsidRPr="00995C34">
        <w:rPr>
          <w:rFonts w:eastAsia="Times New Roman" w:cs="Times New Roman"/>
          <w:szCs w:val="24"/>
        </w:rPr>
        <w:t xml:space="preserve"> Η </w:t>
      </w:r>
      <w:proofErr w:type="spellStart"/>
      <w:r w:rsidRPr="00995C34">
        <w:rPr>
          <w:rFonts w:eastAsia="Times New Roman" w:cs="Times New Roman"/>
          <w:szCs w:val="24"/>
        </w:rPr>
        <w:t>μοριοδότηση</w:t>
      </w:r>
      <w:proofErr w:type="spellEnd"/>
      <w:r>
        <w:rPr>
          <w:rFonts w:eastAsia="Times New Roman" w:cs="Times New Roman"/>
          <w:szCs w:val="24"/>
        </w:rPr>
        <w:t>,</w:t>
      </w:r>
      <w:r w:rsidRPr="00995C34">
        <w:rPr>
          <w:rFonts w:eastAsia="Times New Roman" w:cs="Times New Roman"/>
          <w:szCs w:val="24"/>
        </w:rPr>
        <w:t xml:space="preserve"> η οποία προβλέπεται μέσα στο σύστημα π</w:t>
      </w:r>
      <w:r w:rsidRPr="00995C34">
        <w:rPr>
          <w:rFonts w:eastAsia="Times New Roman" w:cs="Times New Roman"/>
          <w:szCs w:val="24"/>
        </w:rPr>
        <w:t>ου προτείνουμε</w:t>
      </w:r>
      <w:r>
        <w:rPr>
          <w:rFonts w:eastAsia="Times New Roman" w:cs="Times New Roman"/>
          <w:szCs w:val="24"/>
        </w:rPr>
        <w:t>, α</w:t>
      </w:r>
      <w:r w:rsidRPr="00995C34">
        <w:rPr>
          <w:rFonts w:eastAsia="Times New Roman" w:cs="Times New Roman"/>
          <w:szCs w:val="24"/>
        </w:rPr>
        <w:t>κριβώς αυτό δεν κάνει</w:t>
      </w:r>
      <w:r>
        <w:rPr>
          <w:rFonts w:eastAsia="Times New Roman" w:cs="Times New Roman"/>
          <w:szCs w:val="24"/>
        </w:rPr>
        <w:t>.</w:t>
      </w:r>
      <w:r w:rsidRPr="00995C34">
        <w:rPr>
          <w:rFonts w:eastAsia="Times New Roman" w:cs="Times New Roman"/>
          <w:szCs w:val="24"/>
        </w:rPr>
        <w:t xml:space="preserve"> Δεν κλείνει το μάτι σε κα</w:t>
      </w:r>
      <w:r>
        <w:rPr>
          <w:rFonts w:eastAsia="Times New Roman" w:cs="Times New Roman"/>
          <w:szCs w:val="24"/>
        </w:rPr>
        <w:t>μ</w:t>
      </w:r>
      <w:r w:rsidRPr="00995C34">
        <w:rPr>
          <w:rFonts w:eastAsia="Times New Roman" w:cs="Times New Roman"/>
          <w:szCs w:val="24"/>
        </w:rPr>
        <w:t>μία κοινωνική ομάδα</w:t>
      </w:r>
      <w:r>
        <w:rPr>
          <w:rFonts w:eastAsia="Times New Roman" w:cs="Times New Roman"/>
          <w:szCs w:val="24"/>
        </w:rPr>
        <w:t>.</w:t>
      </w:r>
      <w:r w:rsidRPr="00995C34">
        <w:rPr>
          <w:rFonts w:eastAsia="Times New Roman" w:cs="Times New Roman"/>
          <w:szCs w:val="24"/>
        </w:rPr>
        <w:t xml:space="preserve"> </w:t>
      </w:r>
      <w:r>
        <w:rPr>
          <w:rFonts w:eastAsia="Times New Roman" w:cs="Times New Roman"/>
          <w:szCs w:val="24"/>
        </w:rPr>
        <w:t xml:space="preserve">Δεν προτάσσει κοινωνικές </w:t>
      </w:r>
      <w:r w:rsidRPr="00995C34">
        <w:rPr>
          <w:rFonts w:eastAsia="Times New Roman" w:cs="Times New Roman"/>
          <w:szCs w:val="24"/>
        </w:rPr>
        <w:t>ομάδες</w:t>
      </w:r>
      <w:r>
        <w:rPr>
          <w:rFonts w:eastAsia="Times New Roman" w:cs="Times New Roman"/>
          <w:szCs w:val="24"/>
        </w:rPr>
        <w:t>.</w:t>
      </w:r>
      <w:r w:rsidRPr="00995C34">
        <w:rPr>
          <w:rFonts w:eastAsia="Times New Roman" w:cs="Times New Roman"/>
          <w:szCs w:val="24"/>
        </w:rPr>
        <w:t xml:space="preserve"> </w:t>
      </w:r>
      <w:proofErr w:type="spellStart"/>
      <w:r w:rsidRPr="00995C34">
        <w:rPr>
          <w:rFonts w:eastAsia="Times New Roman" w:cs="Times New Roman"/>
          <w:szCs w:val="24"/>
        </w:rPr>
        <w:t>Μοριοδοτεί</w:t>
      </w:r>
      <w:proofErr w:type="spellEnd"/>
      <w:r w:rsidRPr="00995C34">
        <w:rPr>
          <w:rFonts w:eastAsia="Times New Roman" w:cs="Times New Roman"/>
          <w:szCs w:val="24"/>
        </w:rPr>
        <w:t xml:space="preserve"> ανάλογα με τις ανάγκες</w:t>
      </w:r>
      <w:r>
        <w:rPr>
          <w:rFonts w:eastAsia="Times New Roman" w:cs="Times New Roman"/>
          <w:szCs w:val="24"/>
        </w:rPr>
        <w:t>.</w:t>
      </w:r>
    </w:p>
    <w:p w14:paraId="6B14EEF1" w14:textId="77777777" w:rsidR="004965E6" w:rsidRDefault="004D430C">
      <w:pPr>
        <w:tabs>
          <w:tab w:val="left" w:pos="6168"/>
        </w:tabs>
        <w:spacing w:line="600" w:lineRule="auto"/>
        <w:ind w:firstLine="720"/>
        <w:jc w:val="both"/>
        <w:rPr>
          <w:rFonts w:eastAsia="Times New Roman" w:cs="Times New Roman"/>
          <w:szCs w:val="24"/>
        </w:rPr>
      </w:pPr>
      <w:r w:rsidRPr="00995C34">
        <w:rPr>
          <w:rFonts w:eastAsia="Times New Roman" w:cs="Times New Roman"/>
          <w:szCs w:val="24"/>
        </w:rPr>
        <w:t>Στο κομμάτι των ευάλωτων κοινωνικών ομάδων</w:t>
      </w:r>
      <w:r>
        <w:rPr>
          <w:rFonts w:eastAsia="Times New Roman" w:cs="Times New Roman"/>
          <w:szCs w:val="24"/>
        </w:rPr>
        <w:t>,</w:t>
      </w:r>
      <w:r w:rsidRPr="00995C34">
        <w:rPr>
          <w:rFonts w:eastAsia="Times New Roman" w:cs="Times New Roman"/>
          <w:szCs w:val="24"/>
        </w:rPr>
        <w:t xml:space="preserve"> εκτός από τους ανθρώπους που έχουν περισσότερα παιδιά</w:t>
      </w:r>
      <w:r>
        <w:rPr>
          <w:rFonts w:eastAsia="Times New Roman" w:cs="Times New Roman"/>
          <w:szCs w:val="24"/>
        </w:rPr>
        <w:t>,</w:t>
      </w:r>
      <w:r w:rsidRPr="00995C34">
        <w:rPr>
          <w:rFonts w:eastAsia="Times New Roman" w:cs="Times New Roman"/>
          <w:szCs w:val="24"/>
        </w:rPr>
        <w:t xml:space="preserve"> υπ</w:t>
      </w:r>
      <w:r w:rsidRPr="00995C34">
        <w:rPr>
          <w:rFonts w:eastAsia="Times New Roman" w:cs="Times New Roman"/>
          <w:szCs w:val="24"/>
        </w:rPr>
        <w:t>άρχουν και άλλες κατηγορίες</w:t>
      </w:r>
      <w:r>
        <w:rPr>
          <w:rFonts w:eastAsia="Times New Roman" w:cs="Times New Roman"/>
          <w:szCs w:val="24"/>
        </w:rPr>
        <w:t>.</w:t>
      </w:r>
      <w:r w:rsidRPr="00995C34">
        <w:rPr>
          <w:rFonts w:eastAsia="Times New Roman" w:cs="Times New Roman"/>
          <w:szCs w:val="24"/>
        </w:rPr>
        <w:t xml:space="preserve"> Έχουμε το κομμάτι της αναπηρίας</w:t>
      </w:r>
      <w:r>
        <w:rPr>
          <w:rFonts w:eastAsia="Times New Roman" w:cs="Times New Roman"/>
          <w:szCs w:val="24"/>
        </w:rPr>
        <w:t>.</w:t>
      </w:r>
      <w:r w:rsidRPr="00995C34">
        <w:rPr>
          <w:rFonts w:eastAsia="Times New Roman" w:cs="Times New Roman"/>
          <w:szCs w:val="24"/>
        </w:rPr>
        <w:t xml:space="preserve"> Τι κάναμε</w:t>
      </w:r>
      <w:r>
        <w:rPr>
          <w:rFonts w:eastAsia="Times New Roman" w:cs="Times New Roman"/>
          <w:szCs w:val="24"/>
        </w:rPr>
        <w:t>;</w:t>
      </w:r>
      <w:r w:rsidRPr="00995C34">
        <w:rPr>
          <w:rFonts w:eastAsia="Times New Roman" w:cs="Times New Roman"/>
          <w:szCs w:val="24"/>
        </w:rPr>
        <w:t xml:space="preserve"> Αντιλαμβανόμενοι </w:t>
      </w:r>
      <w:r>
        <w:rPr>
          <w:rFonts w:eastAsia="Times New Roman" w:cs="Times New Roman"/>
          <w:szCs w:val="24"/>
        </w:rPr>
        <w:t xml:space="preserve">το ζήτημα που υπάρχει με το θέμα </w:t>
      </w:r>
      <w:r w:rsidRPr="00995C34">
        <w:rPr>
          <w:rFonts w:eastAsia="Times New Roman" w:cs="Times New Roman"/>
          <w:szCs w:val="24"/>
        </w:rPr>
        <w:t xml:space="preserve">της </w:t>
      </w:r>
      <w:proofErr w:type="spellStart"/>
      <w:r w:rsidRPr="00995C34">
        <w:rPr>
          <w:rFonts w:eastAsia="Times New Roman" w:cs="Times New Roman"/>
          <w:szCs w:val="24"/>
        </w:rPr>
        <w:t>μοριοδότησης</w:t>
      </w:r>
      <w:proofErr w:type="spellEnd"/>
      <w:r w:rsidRPr="00995C34">
        <w:rPr>
          <w:rFonts w:eastAsia="Times New Roman" w:cs="Times New Roman"/>
          <w:szCs w:val="24"/>
        </w:rPr>
        <w:t xml:space="preserve"> των τέκνων</w:t>
      </w:r>
      <w:r>
        <w:rPr>
          <w:rFonts w:eastAsia="Times New Roman" w:cs="Times New Roman"/>
          <w:szCs w:val="24"/>
        </w:rPr>
        <w:t>, την ανεβάσαμε</w:t>
      </w:r>
      <w:r w:rsidRPr="00995C34">
        <w:rPr>
          <w:rFonts w:eastAsia="Times New Roman" w:cs="Times New Roman"/>
          <w:szCs w:val="24"/>
        </w:rPr>
        <w:t xml:space="preserve"> από την προτεινόμενη </w:t>
      </w:r>
      <w:proofErr w:type="spellStart"/>
      <w:r w:rsidRPr="00995C34">
        <w:rPr>
          <w:rFonts w:eastAsia="Times New Roman" w:cs="Times New Roman"/>
          <w:szCs w:val="24"/>
        </w:rPr>
        <w:t>μοριοδότηση</w:t>
      </w:r>
      <w:proofErr w:type="spellEnd"/>
      <w:r>
        <w:rPr>
          <w:rFonts w:eastAsia="Times New Roman" w:cs="Times New Roman"/>
          <w:szCs w:val="24"/>
        </w:rPr>
        <w:t>.</w:t>
      </w:r>
      <w:r w:rsidRPr="00995C34">
        <w:rPr>
          <w:rFonts w:eastAsia="Times New Roman" w:cs="Times New Roman"/>
          <w:szCs w:val="24"/>
        </w:rPr>
        <w:t xml:space="preserve"> Βεβαίως</w:t>
      </w:r>
      <w:r>
        <w:rPr>
          <w:rFonts w:eastAsia="Times New Roman" w:cs="Times New Roman"/>
          <w:szCs w:val="24"/>
        </w:rPr>
        <w:t>,</w:t>
      </w:r>
      <w:r w:rsidRPr="00995C34">
        <w:rPr>
          <w:rFonts w:eastAsia="Times New Roman" w:cs="Times New Roman"/>
          <w:szCs w:val="24"/>
        </w:rPr>
        <w:t xml:space="preserve"> ξέρουμε ότι αυτός δεν είναι ο τρόπος για να λυθ</w:t>
      </w:r>
      <w:r w:rsidRPr="00995C34">
        <w:rPr>
          <w:rFonts w:eastAsia="Times New Roman" w:cs="Times New Roman"/>
          <w:szCs w:val="24"/>
        </w:rPr>
        <w:t>εί το δημογραφικό πρόβλημα της χώρας</w:t>
      </w:r>
      <w:r>
        <w:rPr>
          <w:rFonts w:eastAsia="Times New Roman" w:cs="Times New Roman"/>
          <w:szCs w:val="24"/>
        </w:rPr>
        <w:t>.</w:t>
      </w:r>
      <w:r w:rsidRPr="00995C34">
        <w:rPr>
          <w:rFonts w:eastAsia="Times New Roman" w:cs="Times New Roman"/>
          <w:szCs w:val="24"/>
        </w:rPr>
        <w:t xml:space="preserve"> Ξέρουμε </w:t>
      </w:r>
      <w:r>
        <w:rPr>
          <w:rFonts w:eastAsia="Times New Roman" w:cs="Times New Roman"/>
          <w:szCs w:val="24"/>
        </w:rPr>
        <w:t>πολύ καλά ότι ουσιαστικά εκείνη</w:t>
      </w:r>
      <w:r w:rsidRPr="00995C34">
        <w:rPr>
          <w:rFonts w:eastAsia="Times New Roman" w:cs="Times New Roman"/>
          <w:szCs w:val="24"/>
        </w:rPr>
        <w:t xml:space="preserve"> που πρέπει να επιδοτηθεί</w:t>
      </w:r>
      <w:r>
        <w:rPr>
          <w:rFonts w:eastAsia="Times New Roman" w:cs="Times New Roman"/>
          <w:szCs w:val="24"/>
        </w:rPr>
        <w:t>,</w:t>
      </w:r>
      <w:r w:rsidRPr="00995C34">
        <w:rPr>
          <w:rFonts w:eastAsia="Times New Roman" w:cs="Times New Roman"/>
          <w:szCs w:val="24"/>
        </w:rPr>
        <w:t xml:space="preserve"> να βοηθηθεί με βρεφονηπιακούς σταθμούς</w:t>
      </w:r>
      <w:r>
        <w:rPr>
          <w:rFonts w:eastAsia="Times New Roman" w:cs="Times New Roman"/>
          <w:szCs w:val="24"/>
        </w:rPr>
        <w:t>,</w:t>
      </w:r>
      <w:r w:rsidRPr="00995C34">
        <w:rPr>
          <w:rFonts w:eastAsia="Times New Roman" w:cs="Times New Roman"/>
          <w:szCs w:val="24"/>
        </w:rPr>
        <w:t xml:space="preserve"> με άδειες</w:t>
      </w:r>
      <w:r>
        <w:rPr>
          <w:rFonts w:eastAsia="Times New Roman" w:cs="Times New Roman"/>
          <w:szCs w:val="24"/>
        </w:rPr>
        <w:t>,</w:t>
      </w:r>
      <w:r w:rsidRPr="00995C34">
        <w:rPr>
          <w:rFonts w:eastAsia="Times New Roman" w:cs="Times New Roman"/>
          <w:szCs w:val="24"/>
        </w:rPr>
        <w:t xml:space="preserve"> με προσβασιμότητα άμεση στην προσχολική αγωγή</w:t>
      </w:r>
      <w:r>
        <w:rPr>
          <w:rFonts w:eastAsia="Times New Roman" w:cs="Times New Roman"/>
          <w:szCs w:val="24"/>
        </w:rPr>
        <w:t>, με προσβασιμότητα στις υπηρεσίες υγείας…</w:t>
      </w:r>
    </w:p>
    <w:p w14:paraId="6B14EEF2"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Κυρία Υπουργέ, σας παρακαλώ.</w:t>
      </w:r>
    </w:p>
    <w:p w14:paraId="6B14EEF3"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lastRenderedPageBreak/>
        <w:t xml:space="preserve">ΜΕΡΟΠΗ ΤΖΟΥΦΗ (Υφυπουργός Παιδείας, Έρευνας και Θρησκευμάτων): </w:t>
      </w:r>
      <w:r>
        <w:rPr>
          <w:rFonts w:eastAsia="Times New Roman" w:cs="Times New Roman"/>
          <w:szCs w:val="24"/>
        </w:rPr>
        <w:t xml:space="preserve">Βεβαίως, θα τελειώσω. </w:t>
      </w:r>
    </w:p>
    <w:p w14:paraId="6B14EEF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…είναι η οικογένεια με ένα ή δύο παιδιά. </w:t>
      </w:r>
    </w:p>
    <w:p w14:paraId="6B14EEF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w:t>
      </w:r>
      <w:r w:rsidRPr="009B1D6D">
        <w:rPr>
          <w:rFonts w:eastAsia="Times New Roman" w:cs="Times New Roman"/>
          <w:szCs w:val="24"/>
        </w:rPr>
        <w:t>πομέν</w:t>
      </w:r>
      <w:r>
        <w:rPr>
          <w:rFonts w:eastAsia="Times New Roman" w:cs="Times New Roman"/>
          <w:szCs w:val="24"/>
        </w:rPr>
        <w:t xml:space="preserve">ως </w:t>
      </w:r>
      <w:proofErr w:type="spellStart"/>
      <w:r>
        <w:rPr>
          <w:rFonts w:eastAsia="Times New Roman" w:cs="Times New Roman"/>
          <w:szCs w:val="24"/>
        </w:rPr>
        <w:t>μοριοδοτούμε</w:t>
      </w:r>
      <w:proofErr w:type="spellEnd"/>
      <w:r>
        <w:rPr>
          <w:rFonts w:eastAsia="Times New Roman" w:cs="Times New Roman"/>
          <w:szCs w:val="24"/>
        </w:rPr>
        <w:t xml:space="preserve"> </w:t>
      </w:r>
      <w:r w:rsidRPr="009B1D6D">
        <w:rPr>
          <w:rFonts w:eastAsia="Times New Roman" w:cs="Times New Roman"/>
          <w:szCs w:val="24"/>
        </w:rPr>
        <w:t>κάθε παιδί το οποίο έχει η οικογένεια</w:t>
      </w:r>
      <w:r>
        <w:rPr>
          <w:rFonts w:eastAsia="Times New Roman" w:cs="Times New Roman"/>
          <w:szCs w:val="24"/>
        </w:rPr>
        <w:t>. Κ</w:t>
      </w:r>
      <w:r w:rsidRPr="009B1D6D">
        <w:rPr>
          <w:rFonts w:eastAsia="Times New Roman" w:cs="Times New Roman"/>
          <w:szCs w:val="24"/>
        </w:rPr>
        <w:t>αι στ</w:t>
      </w:r>
      <w:r w:rsidRPr="009B1D6D">
        <w:rPr>
          <w:rFonts w:eastAsia="Times New Roman" w:cs="Times New Roman"/>
          <w:szCs w:val="24"/>
        </w:rPr>
        <w:t xml:space="preserve">ο κομμάτι της αναπηρίας </w:t>
      </w:r>
      <w:r>
        <w:rPr>
          <w:rFonts w:eastAsia="Times New Roman" w:cs="Times New Roman"/>
          <w:szCs w:val="24"/>
        </w:rPr>
        <w:t>-</w:t>
      </w:r>
      <w:r w:rsidRPr="009B1D6D">
        <w:rPr>
          <w:rFonts w:eastAsia="Times New Roman" w:cs="Times New Roman"/>
          <w:szCs w:val="24"/>
        </w:rPr>
        <w:t>επειδή ειπώθηκε προηγουμένως εδώ και θέλω να απαντήσω</w:t>
      </w:r>
      <w:r>
        <w:rPr>
          <w:rFonts w:eastAsia="Times New Roman" w:cs="Times New Roman"/>
          <w:szCs w:val="24"/>
        </w:rPr>
        <w:t>-</w:t>
      </w:r>
      <w:r w:rsidRPr="009B1D6D">
        <w:rPr>
          <w:rFonts w:eastAsia="Times New Roman" w:cs="Times New Roman"/>
          <w:szCs w:val="24"/>
        </w:rPr>
        <w:t xml:space="preserve"> αυτό που κάνουμε</w:t>
      </w:r>
      <w:r>
        <w:rPr>
          <w:rFonts w:eastAsia="Times New Roman" w:cs="Times New Roman"/>
          <w:szCs w:val="24"/>
        </w:rPr>
        <w:t xml:space="preserve"> είναι…</w:t>
      </w:r>
    </w:p>
    <w:p w14:paraId="6B14EEF6" w14:textId="77777777" w:rsidR="004965E6" w:rsidRDefault="004D430C">
      <w:pPr>
        <w:spacing w:line="600" w:lineRule="auto"/>
        <w:ind w:firstLine="720"/>
        <w:jc w:val="both"/>
        <w:rPr>
          <w:rFonts w:eastAsia="Times New Roman" w:cs="Times New Roman"/>
          <w:szCs w:val="24"/>
        </w:rPr>
      </w:pPr>
      <w:r>
        <w:rPr>
          <w:rFonts w:eastAsia="Times New Roman"/>
          <w:b/>
          <w:bCs/>
          <w:szCs w:val="24"/>
        </w:rPr>
        <w:t xml:space="preserve">ΠΡΟΕΔΡΕΥΩΝ (Σπυρίδων Λυκούδης): </w:t>
      </w:r>
      <w:r>
        <w:rPr>
          <w:rFonts w:eastAsia="Times New Roman"/>
          <w:bCs/>
          <w:szCs w:val="24"/>
        </w:rPr>
        <w:t>Κυρία Υπουργέ, αφήστε. Θα ξαναπάρετε τον λόγο αργότερα.</w:t>
      </w:r>
    </w:p>
    <w:p w14:paraId="6B14EEF7" w14:textId="77777777" w:rsidR="004965E6" w:rsidRDefault="004D430C">
      <w:pPr>
        <w:spacing w:line="600" w:lineRule="auto"/>
        <w:ind w:firstLine="720"/>
        <w:jc w:val="both"/>
        <w:rPr>
          <w:rFonts w:eastAsia="Times New Roman" w:cs="Times New Roman"/>
          <w:szCs w:val="24"/>
        </w:rPr>
      </w:pPr>
      <w:r w:rsidRPr="00B50EE5">
        <w:rPr>
          <w:rFonts w:eastAsia="Times New Roman" w:cs="Times New Roman"/>
          <w:b/>
          <w:szCs w:val="24"/>
        </w:rPr>
        <w:t>ΜΕΡΟΠΗ ΤΖΟΥΦΗ (Υφυπουργός Παιδείας, Έρευνας και Θρησκευμάτων):</w:t>
      </w:r>
      <w:r w:rsidRPr="009B1D6D">
        <w:rPr>
          <w:rFonts w:eastAsia="Times New Roman" w:cs="Times New Roman"/>
          <w:szCs w:val="24"/>
        </w:rPr>
        <w:t xml:space="preserve"> </w:t>
      </w:r>
      <w:r>
        <w:rPr>
          <w:rFonts w:eastAsia="Times New Roman" w:cs="Times New Roman"/>
          <w:szCs w:val="24"/>
        </w:rPr>
        <w:t>Ω</w:t>
      </w:r>
      <w:r>
        <w:rPr>
          <w:rFonts w:eastAsia="Times New Roman" w:cs="Times New Roman"/>
          <w:szCs w:val="24"/>
        </w:rPr>
        <w:t>ραία, θα τελειώσω με αυτό. Τελειώνω, κύριε Πρόεδρε. Δεν πήρα τον λόγο προηγουμένως, ενώ τέθηκαν διάφορα θέματα. Επιτρέψτε μου να τελειώσω.</w:t>
      </w:r>
    </w:p>
    <w:p w14:paraId="6B14EEF8" w14:textId="77777777" w:rsidR="004965E6" w:rsidRDefault="004D430C">
      <w:pPr>
        <w:spacing w:line="600" w:lineRule="auto"/>
        <w:ind w:firstLine="720"/>
        <w:jc w:val="both"/>
        <w:rPr>
          <w:rFonts w:eastAsia="Times New Roman" w:cs="Times New Roman"/>
          <w:szCs w:val="24"/>
        </w:rPr>
      </w:pPr>
      <w:r>
        <w:rPr>
          <w:rFonts w:eastAsia="Times New Roman"/>
          <w:b/>
          <w:bCs/>
          <w:szCs w:val="24"/>
        </w:rPr>
        <w:t xml:space="preserve">ΠΡΟΕΔΡΕΥΩΝ (Σπυρίδων Λυκούδης): </w:t>
      </w:r>
      <w:r>
        <w:rPr>
          <w:rFonts w:eastAsia="Times New Roman"/>
          <w:bCs/>
          <w:szCs w:val="24"/>
        </w:rPr>
        <w:t>Μα, έχει πάρει ο Υπουργός τον λόγο και έχει μιλήσει μισή ώρα!</w:t>
      </w:r>
    </w:p>
    <w:p w14:paraId="6B14EEF9" w14:textId="77777777" w:rsidR="004965E6" w:rsidRDefault="004D430C">
      <w:pPr>
        <w:spacing w:line="600" w:lineRule="auto"/>
        <w:ind w:firstLine="720"/>
        <w:jc w:val="both"/>
        <w:rPr>
          <w:rFonts w:eastAsia="Times New Roman" w:cs="Times New Roman"/>
          <w:szCs w:val="24"/>
        </w:rPr>
      </w:pPr>
      <w:r w:rsidRPr="00B50EE5">
        <w:rPr>
          <w:rFonts w:eastAsia="Times New Roman" w:cs="Times New Roman"/>
          <w:b/>
          <w:szCs w:val="24"/>
        </w:rPr>
        <w:t>ΜΕΡΟΠΗ ΤΖΟΥΦΗ (Υφυπουργ</w:t>
      </w:r>
      <w:r w:rsidRPr="00B50EE5">
        <w:rPr>
          <w:rFonts w:eastAsia="Times New Roman" w:cs="Times New Roman"/>
          <w:b/>
          <w:szCs w:val="24"/>
        </w:rPr>
        <w:t>ός Παιδείας, Έρευνας και Θρησκευμάτων):</w:t>
      </w:r>
      <w:r>
        <w:rPr>
          <w:rFonts w:eastAsia="Times New Roman" w:cs="Times New Roman"/>
          <w:b/>
          <w:szCs w:val="24"/>
        </w:rPr>
        <w:t xml:space="preserve"> </w:t>
      </w:r>
      <w:r>
        <w:rPr>
          <w:rFonts w:eastAsia="Times New Roman" w:cs="Times New Roman"/>
          <w:szCs w:val="24"/>
        </w:rPr>
        <w:t>Τελειώνω, κύριε Πρόεδρε, αφού είστε τόσο πολύ επίμονος.</w:t>
      </w:r>
    </w:p>
    <w:p w14:paraId="6B14EEF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Θα </w:t>
      </w:r>
      <w:r w:rsidRPr="009B1D6D">
        <w:rPr>
          <w:rFonts w:eastAsia="Times New Roman" w:cs="Times New Roman"/>
          <w:szCs w:val="24"/>
        </w:rPr>
        <w:t>αναφερθώ στην αναπηρία</w:t>
      </w:r>
      <w:r>
        <w:rPr>
          <w:rFonts w:eastAsia="Times New Roman" w:cs="Times New Roman"/>
          <w:szCs w:val="24"/>
        </w:rPr>
        <w:t>.</w:t>
      </w:r>
      <w:r w:rsidRPr="009B1D6D">
        <w:rPr>
          <w:rFonts w:eastAsia="Times New Roman" w:cs="Times New Roman"/>
          <w:szCs w:val="24"/>
        </w:rPr>
        <w:t xml:space="preserve"> </w:t>
      </w:r>
      <w:r>
        <w:rPr>
          <w:rFonts w:eastAsia="Times New Roman" w:cs="Times New Roman"/>
          <w:szCs w:val="24"/>
        </w:rPr>
        <w:t>Πρακτικά</w:t>
      </w:r>
      <w:r w:rsidRPr="009B1D6D">
        <w:rPr>
          <w:rFonts w:eastAsia="Times New Roman" w:cs="Times New Roman"/>
          <w:szCs w:val="24"/>
        </w:rPr>
        <w:t xml:space="preserve"> αυτό που </w:t>
      </w:r>
      <w:r>
        <w:rPr>
          <w:rFonts w:eastAsia="Times New Roman" w:cs="Times New Roman"/>
          <w:szCs w:val="24"/>
        </w:rPr>
        <w:t xml:space="preserve">γίνεται </w:t>
      </w:r>
      <w:r w:rsidRPr="009B1D6D">
        <w:rPr>
          <w:rFonts w:eastAsia="Times New Roman" w:cs="Times New Roman"/>
          <w:szCs w:val="24"/>
        </w:rPr>
        <w:t xml:space="preserve">είναι ότι κάνουμε αποδεκτό το αίτημα </w:t>
      </w:r>
      <w:r>
        <w:rPr>
          <w:rFonts w:eastAsia="Times New Roman" w:cs="Times New Roman"/>
          <w:szCs w:val="24"/>
        </w:rPr>
        <w:t>να</w:t>
      </w:r>
      <w:r w:rsidRPr="009B1D6D">
        <w:rPr>
          <w:rFonts w:eastAsia="Times New Roman" w:cs="Times New Roman"/>
          <w:szCs w:val="24"/>
        </w:rPr>
        <w:t xml:space="preserve"> </w:t>
      </w:r>
      <w:proofErr w:type="spellStart"/>
      <w:r w:rsidRPr="009B1D6D">
        <w:rPr>
          <w:rFonts w:eastAsia="Times New Roman" w:cs="Times New Roman"/>
          <w:szCs w:val="24"/>
        </w:rPr>
        <w:t>μοριοδοτείται</w:t>
      </w:r>
      <w:proofErr w:type="spellEnd"/>
      <w:r w:rsidRPr="009B1D6D">
        <w:rPr>
          <w:rFonts w:eastAsia="Times New Roman" w:cs="Times New Roman"/>
          <w:szCs w:val="24"/>
        </w:rPr>
        <w:t xml:space="preserve"> η αναπηρία πάνω από 50%</w:t>
      </w:r>
      <w:r>
        <w:rPr>
          <w:rFonts w:eastAsia="Times New Roman" w:cs="Times New Roman"/>
          <w:szCs w:val="24"/>
        </w:rPr>
        <w:t>,</w:t>
      </w:r>
      <w:r w:rsidRPr="009B1D6D">
        <w:rPr>
          <w:rFonts w:eastAsia="Times New Roman" w:cs="Times New Roman"/>
          <w:szCs w:val="24"/>
        </w:rPr>
        <w:t xml:space="preserve"> με έναν συντελεστή ο οποίος </w:t>
      </w:r>
      <w:r w:rsidRPr="009B1D6D">
        <w:rPr>
          <w:rFonts w:eastAsia="Times New Roman" w:cs="Times New Roman"/>
          <w:szCs w:val="24"/>
        </w:rPr>
        <w:t>θα πολλαπλασιάζεται με το βαθμό λειτουργικής ανικανότητας</w:t>
      </w:r>
      <w:r>
        <w:rPr>
          <w:rFonts w:eastAsia="Times New Roman" w:cs="Times New Roman"/>
          <w:szCs w:val="24"/>
        </w:rPr>
        <w:t>,</w:t>
      </w:r>
      <w:r w:rsidRPr="009B1D6D">
        <w:rPr>
          <w:rFonts w:eastAsia="Times New Roman" w:cs="Times New Roman"/>
          <w:szCs w:val="24"/>
        </w:rPr>
        <w:t xml:space="preserve"> ανεξάρτητα από το υποκείμενο νόσημα</w:t>
      </w:r>
      <w:r>
        <w:rPr>
          <w:rFonts w:eastAsia="Times New Roman" w:cs="Times New Roman"/>
          <w:szCs w:val="24"/>
        </w:rPr>
        <w:t>. Κ</w:t>
      </w:r>
      <w:r w:rsidRPr="009B1D6D">
        <w:rPr>
          <w:rFonts w:eastAsia="Times New Roman" w:cs="Times New Roman"/>
          <w:szCs w:val="24"/>
        </w:rPr>
        <w:t>αι νομίζω ότι αυτό είναι πάρα πολύ δίκαιο για όλες τις ευάλωτες κοινωνικές ομάδες</w:t>
      </w:r>
      <w:r>
        <w:rPr>
          <w:rFonts w:eastAsia="Times New Roman" w:cs="Times New Roman"/>
          <w:szCs w:val="24"/>
        </w:rPr>
        <w:t>.</w:t>
      </w:r>
      <w:r w:rsidRPr="009B1D6D">
        <w:rPr>
          <w:rFonts w:eastAsia="Times New Roman" w:cs="Times New Roman"/>
          <w:szCs w:val="24"/>
        </w:rPr>
        <w:t xml:space="preserve"> </w:t>
      </w:r>
      <w:proofErr w:type="spellStart"/>
      <w:r w:rsidRPr="009B1D6D">
        <w:rPr>
          <w:rFonts w:eastAsia="Times New Roman" w:cs="Times New Roman"/>
          <w:szCs w:val="24"/>
        </w:rPr>
        <w:t>Μοριοδοτο</w:t>
      </w:r>
      <w:r>
        <w:rPr>
          <w:rFonts w:eastAsia="Times New Roman" w:cs="Times New Roman"/>
          <w:szCs w:val="24"/>
        </w:rPr>
        <w:t>ύμε</w:t>
      </w:r>
      <w:proofErr w:type="spellEnd"/>
      <w:r>
        <w:rPr>
          <w:rFonts w:eastAsia="Times New Roman" w:cs="Times New Roman"/>
          <w:szCs w:val="24"/>
        </w:rPr>
        <w:t xml:space="preserve"> </w:t>
      </w:r>
      <w:r w:rsidRPr="009B1D6D">
        <w:rPr>
          <w:rFonts w:eastAsia="Times New Roman" w:cs="Times New Roman"/>
          <w:szCs w:val="24"/>
        </w:rPr>
        <w:t xml:space="preserve">ακόμη τους συζύγους των ανθρώπων με αναπηρία και επιπλέον τους </w:t>
      </w:r>
      <w:r w:rsidRPr="009B1D6D">
        <w:rPr>
          <w:rFonts w:eastAsia="Times New Roman" w:cs="Times New Roman"/>
          <w:szCs w:val="24"/>
        </w:rPr>
        <w:t>γονείς των παιδιών με αναπηρία</w:t>
      </w:r>
      <w:r>
        <w:rPr>
          <w:rFonts w:eastAsia="Times New Roman" w:cs="Times New Roman"/>
          <w:szCs w:val="24"/>
        </w:rPr>
        <w:t>.</w:t>
      </w:r>
      <w:r w:rsidRPr="009B1D6D">
        <w:rPr>
          <w:rFonts w:eastAsia="Times New Roman" w:cs="Times New Roman"/>
          <w:szCs w:val="24"/>
        </w:rPr>
        <w:t xml:space="preserve"> Θεωρώ</w:t>
      </w:r>
      <w:r>
        <w:rPr>
          <w:rFonts w:eastAsia="Times New Roman" w:cs="Times New Roman"/>
          <w:szCs w:val="24"/>
        </w:rPr>
        <w:t>,</w:t>
      </w:r>
      <w:r w:rsidRPr="009B1D6D">
        <w:rPr>
          <w:rFonts w:eastAsia="Times New Roman" w:cs="Times New Roman"/>
          <w:szCs w:val="24"/>
        </w:rPr>
        <w:t xml:space="preserve"> λοιπόν</w:t>
      </w:r>
      <w:r>
        <w:rPr>
          <w:rFonts w:eastAsia="Times New Roman" w:cs="Times New Roman"/>
          <w:szCs w:val="24"/>
        </w:rPr>
        <w:t>,</w:t>
      </w:r>
      <w:r w:rsidRPr="009B1D6D">
        <w:rPr>
          <w:rFonts w:eastAsia="Times New Roman" w:cs="Times New Roman"/>
          <w:szCs w:val="24"/>
        </w:rPr>
        <w:t xml:space="preserve"> ότι είναι μία </w:t>
      </w:r>
      <w:r>
        <w:rPr>
          <w:rFonts w:eastAsia="Times New Roman" w:cs="Times New Roman"/>
          <w:szCs w:val="24"/>
        </w:rPr>
        <w:t xml:space="preserve">δίκαιη </w:t>
      </w:r>
      <w:r w:rsidRPr="009B1D6D">
        <w:rPr>
          <w:rFonts w:eastAsia="Times New Roman" w:cs="Times New Roman"/>
          <w:szCs w:val="24"/>
        </w:rPr>
        <w:t>προσέγγιση</w:t>
      </w:r>
      <w:r>
        <w:rPr>
          <w:rFonts w:eastAsia="Times New Roman" w:cs="Times New Roman"/>
          <w:szCs w:val="24"/>
        </w:rPr>
        <w:t>.</w:t>
      </w:r>
    </w:p>
    <w:p w14:paraId="6B14EEF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w:t>
      </w:r>
      <w:r w:rsidRPr="009B1D6D">
        <w:rPr>
          <w:rFonts w:eastAsia="Times New Roman" w:cs="Times New Roman"/>
          <w:szCs w:val="24"/>
        </w:rPr>
        <w:t>αι θα σταματήσω εδώ</w:t>
      </w:r>
      <w:r>
        <w:rPr>
          <w:rFonts w:eastAsia="Times New Roman" w:cs="Times New Roman"/>
          <w:szCs w:val="24"/>
        </w:rPr>
        <w:t>, διότι π</w:t>
      </w:r>
      <w:r w:rsidRPr="009B1D6D">
        <w:rPr>
          <w:rFonts w:eastAsia="Times New Roman" w:cs="Times New Roman"/>
          <w:szCs w:val="24"/>
        </w:rPr>
        <w:t>ράγματι έχω υπερβεί το χρόνο</w:t>
      </w:r>
      <w:r>
        <w:rPr>
          <w:rFonts w:eastAsia="Times New Roman" w:cs="Times New Roman"/>
          <w:szCs w:val="24"/>
        </w:rPr>
        <w:t>.</w:t>
      </w:r>
    </w:p>
    <w:p w14:paraId="6B14EEFC" w14:textId="77777777" w:rsidR="004965E6" w:rsidRDefault="004D430C">
      <w:pPr>
        <w:spacing w:line="600" w:lineRule="auto"/>
        <w:ind w:firstLine="720"/>
        <w:jc w:val="center"/>
        <w:rPr>
          <w:rFonts w:eastAsia="Times New Roman"/>
          <w:bCs/>
          <w:szCs w:val="24"/>
        </w:rPr>
      </w:pPr>
      <w:r w:rsidRPr="007207BF">
        <w:rPr>
          <w:rFonts w:eastAsia="Times New Roman"/>
          <w:bCs/>
          <w:szCs w:val="24"/>
        </w:rPr>
        <w:t>(Χειροκροτήματα από την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6B14EEFD" w14:textId="77777777" w:rsidR="004965E6" w:rsidRDefault="004D430C">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 xml:space="preserve">Τον λόγο έχει ο συνάδελφος, κ. </w:t>
      </w:r>
      <w:proofErr w:type="spellStart"/>
      <w:r>
        <w:rPr>
          <w:rFonts w:eastAsia="Times New Roman"/>
          <w:bCs/>
          <w:szCs w:val="24"/>
        </w:rPr>
        <w:t>Καραναστάσης</w:t>
      </w:r>
      <w:proofErr w:type="spellEnd"/>
      <w:r>
        <w:rPr>
          <w:rFonts w:eastAsia="Times New Roman"/>
          <w:bCs/>
          <w:szCs w:val="24"/>
        </w:rPr>
        <w:t xml:space="preserve"> από τον ΣΥΡΙΖΑ. </w:t>
      </w:r>
    </w:p>
    <w:p w14:paraId="6B14EEFE" w14:textId="77777777" w:rsidR="004965E6" w:rsidRDefault="004D430C">
      <w:pPr>
        <w:spacing w:line="600" w:lineRule="auto"/>
        <w:ind w:firstLine="720"/>
        <w:jc w:val="both"/>
        <w:rPr>
          <w:rFonts w:eastAsia="Times New Roman"/>
          <w:bCs/>
          <w:szCs w:val="24"/>
        </w:rPr>
      </w:pPr>
      <w:r>
        <w:rPr>
          <w:rFonts w:eastAsia="Times New Roman" w:cs="Times New Roman"/>
          <w:b/>
          <w:szCs w:val="24"/>
        </w:rPr>
        <w:t>ΚΩΝΣΤΑΝΤΙΝΟΣ ΤΖΑΒΑΡΑΣ:</w:t>
      </w:r>
      <w:r>
        <w:rPr>
          <w:rFonts w:eastAsia="Times New Roman" w:cs="Times New Roman"/>
          <w:szCs w:val="24"/>
        </w:rPr>
        <w:t xml:space="preserve"> Κύριε Πρόεδρε, είχα ζητήσει τον λόγο.</w:t>
      </w:r>
    </w:p>
    <w:p w14:paraId="6B14EEFF" w14:textId="77777777" w:rsidR="004965E6" w:rsidRDefault="004D430C">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 xml:space="preserve">Είναι δική μου παράλειψη. Με </w:t>
      </w:r>
      <w:proofErr w:type="spellStart"/>
      <w:r>
        <w:rPr>
          <w:rFonts w:eastAsia="Times New Roman"/>
          <w:bCs/>
          <w:szCs w:val="24"/>
        </w:rPr>
        <w:t>συγχωρείτε</w:t>
      </w:r>
      <w:proofErr w:type="spellEnd"/>
      <w:r>
        <w:rPr>
          <w:rFonts w:eastAsia="Times New Roman"/>
          <w:bCs/>
          <w:szCs w:val="24"/>
        </w:rPr>
        <w:t xml:space="preserve">, κύριε </w:t>
      </w:r>
      <w:proofErr w:type="spellStart"/>
      <w:r>
        <w:rPr>
          <w:rFonts w:eastAsia="Times New Roman"/>
          <w:bCs/>
          <w:szCs w:val="24"/>
        </w:rPr>
        <w:t>Καραναστάση</w:t>
      </w:r>
      <w:proofErr w:type="spellEnd"/>
      <w:r>
        <w:rPr>
          <w:rFonts w:eastAsia="Times New Roman"/>
          <w:bCs/>
          <w:szCs w:val="24"/>
        </w:rPr>
        <w:t xml:space="preserve">. </w:t>
      </w:r>
    </w:p>
    <w:p w14:paraId="6B14EF00" w14:textId="77777777" w:rsidR="004965E6" w:rsidRDefault="004D430C">
      <w:pPr>
        <w:spacing w:line="600" w:lineRule="auto"/>
        <w:ind w:firstLine="720"/>
        <w:jc w:val="both"/>
        <w:rPr>
          <w:rFonts w:eastAsia="Times New Roman"/>
          <w:bCs/>
          <w:szCs w:val="24"/>
        </w:rPr>
      </w:pPr>
      <w:r>
        <w:rPr>
          <w:rFonts w:eastAsia="Times New Roman"/>
          <w:bCs/>
          <w:szCs w:val="24"/>
        </w:rPr>
        <w:lastRenderedPageBreak/>
        <w:t>Τον λόγο έχει ο κ. Τζαβάρας.</w:t>
      </w:r>
    </w:p>
    <w:p w14:paraId="6B14EF01"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Ζ</w:t>
      </w:r>
      <w:r w:rsidRPr="009B1D6D">
        <w:rPr>
          <w:rFonts w:eastAsia="Times New Roman" w:cs="Times New Roman"/>
          <w:szCs w:val="24"/>
        </w:rPr>
        <w:t>ητώ συγνώμη από το</w:t>
      </w:r>
      <w:r>
        <w:rPr>
          <w:rFonts w:eastAsia="Times New Roman" w:cs="Times New Roman"/>
          <w:szCs w:val="24"/>
        </w:rPr>
        <w:t>ν</w:t>
      </w:r>
      <w:r w:rsidRPr="009B1D6D">
        <w:rPr>
          <w:rFonts w:eastAsia="Times New Roman" w:cs="Times New Roman"/>
          <w:szCs w:val="24"/>
        </w:rPr>
        <w:t xml:space="preserve"> συνάδελφο</w:t>
      </w:r>
      <w:r>
        <w:rPr>
          <w:rFonts w:eastAsia="Times New Roman" w:cs="Times New Roman"/>
          <w:szCs w:val="24"/>
        </w:rPr>
        <w:t>. Υ</w:t>
      </w:r>
      <w:r w:rsidRPr="009B1D6D">
        <w:rPr>
          <w:rFonts w:eastAsia="Times New Roman" w:cs="Times New Roman"/>
          <w:szCs w:val="24"/>
        </w:rPr>
        <w:t>πάρχουν</w:t>
      </w:r>
      <w:r>
        <w:rPr>
          <w:rFonts w:eastAsia="Times New Roman" w:cs="Times New Roman"/>
          <w:szCs w:val="24"/>
        </w:rPr>
        <w:t>, όμως, σ</w:t>
      </w:r>
      <w:r w:rsidRPr="009B1D6D">
        <w:rPr>
          <w:rFonts w:eastAsia="Times New Roman" w:cs="Times New Roman"/>
          <w:szCs w:val="24"/>
        </w:rPr>
        <w:t xml:space="preserve">ε εκκρεμότητα </w:t>
      </w:r>
      <w:r>
        <w:rPr>
          <w:rFonts w:eastAsia="Times New Roman" w:cs="Times New Roman"/>
          <w:szCs w:val="24"/>
        </w:rPr>
        <w:t>-</w:t>
      </w:r>
      <w:r w:rsidRPr="009B1D6D">
        <w:rPr>
          <w:rFonts w:eastAsia="Times New Roman" w:cs="Times New Roman"/>
          <w:szCs w:val="24"/>
        </w:rPr>
        <w:t>και δεν θέλω να μείνουν αναπάντητα</w:t>
      </w:r>
      <w:r>
        <w:rPr>
          <w:rFonts w:eastAsia="Times New Roman" w:cs="Times New Roman"/>
          <w:szCs w:val="24"/>
        </w:rPr>
        <w:t>-</w:t>
      </w:r>
      <w:r w:rsidRPr="009B1D6D">
        <w:rPr>
          <w:rFonts w:eastAsia="Times New Roman" w:cs="Times New Roman"/>
          <w:szCs w:val="24"/>
        </w:rPr>
        <w:t xml:space="preserve"> τα ερωτήματα που ετέθησαν από τον κύριο </w:t>
      </w:r>
      <w:r>
        <w:rPr>
          <w:rFonts w:eastAsia="Times New Roman" w:cs="Times New Roman"/>
          <w:szCs w:val="24"/>
        </w:rPr>
        <w:t>Υπουργό,</w:t>
      </w:r>
      <w:r w:rsidRPr="009B1D6D">
        <w:rPr>
          <w:rFonts w:eastAsia="Times New Roman" w:cs="Times New Roman"/>
          <w:szCs w:val="24"/>
        </w:rPr>
        <w:t xml:space="preserve"> το</w:t>
      </w:r>
      <w:r>
        <w:rPr>
          <w:rFonts w:eastAsia="Times New Roman" w:cs="Times New Roman"/>
          <w:szCs w:val="24"/>
        </w:rPr>
        <w:t>ν</w:t>
      </w:r>
      <w:r w:rsidRPr="009B1D6D">
        <w:rPr>
          <w:rFonts w:eastAsia="Times New Roman" w:cs="Times New Roman"/>
          <w:szCs w:val="24"/>
        </w:rPr>
        <w:t xml:space="preserve"> οποίο σέβομαι και κυρίως </w:t>
      </w:r>
      <w:r>
        <w:rPr>
          <w:rFonts w:eastAsia="Times New Roman" w:cs="Times New Roman"/>
          <w:szCs w:val="24"/>
        </w:rPr>
        <w:t xml:space="preserve">υπολήπτομαι τον θεσμικό του ρόλο. </w:t>
      </w:r>
    </w:p>
    <w:p w14:paraId="6B14EF0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Κύριε Υπουργέ, σε </w:t>
      </w:r>
      <w:r w:rsidRPr="009B1D6D">
        <w:rPr>
          <w:rFonts w:eastAsia="Times New Roman" w:cs="Times New Roman"/>
          <w:szCs w:val="24"/>
        </w:rPr>
        <w:t>αυτή</w:t>
      </w:r>
      <w:r>
        <w:rPr>
          <w:rFonts w:eastAsia="Times New Roman" w:cs="Times New Roman"/>
          <w:szCs w:val="24"/>
        </w:rPr>
        <w:t xml:space="preserve"> την Αίθουσα</w:t>
      </w:r>
      <w:r w:rsidRPr="009B1D6D">
        <w:rPr>
          <w:rFonts w:eastAsia="Times New Roman" w:cs="Times New Roman"/>
          <w:szCs w:val="24"/>
        </w:rPr>
        <w:t xml:space="preserve"> ενδεχομέ</w:t>
      </w:r>
      <w:r>
        <w:rPr>
          <w:rFonts w:eastAsia="Times New Roman" w:cs="Times New Roman"/>
          <w:szCs w:val="24"/>
        </w:rPr>
        <w:t>νως δεν έχετε απολύτ</w:t>
      </w:r>
      <w:r>
        <w:rPr>
          <w:rFonts w:eastAsia="Times New Roman" w:cs="Times New Roman"/>
          <w:szCs w:val="24"/>
        </w:rPr>
        <w:t>ως κατανοήσει,</w:t>
      </w:r>
      <w:r w:rsidRPr="009B1D6D">
        <w:rPr>
          <w:rFonts w:eastAsia="Times New Roman" w:cs="Times New Roman"/>
          <w:szCs w:val="24"/>
        </w:rPr>
        <w:t xml:space="preserve"> όχι για έλλειψη δομικής αδυναμίας</w:t>
      </w:r>
      <w:r>
        <w:rPr>
          <w:rFonts w:eastAsia="Times New Roman" w:cs="Times New Roman"/>
          <w:szCs w:val="24"/>
        </w:rPr>
        <w:t xml:space="preserve">, ότι συνεχίζεται μια </w:t>
      </w:r>
      <w:r w:rsidRPr="009B1D6D">
        <w:rPr>
          <w:rFonts w:eastAsia="Times New Roman" w:cs="Times New Roman"/>
          <w:szCs w:val="24"/>
        </w:rPr>
        <w:t>παράδοση</w:t>
      </w:r>
      <w:r>
        <w:rPr>
          <w:rFonts w:eastAsia="Times New Roman" w:cs="Times New Roman"/>
          <w:szCs w:val="24"/>
        </w:rPr>
        <w:t>. Και η παράδοση</w:t>
      </w:r>
      <w:r w:rsidRPr="009B1D6D">
        <w:rPr>
          <w:rFonts w:eastAsia="Times New Roman" w:cs="Times New Roman"/>
          <w:szCs w:val="24"/>
        </w:rPr>
        <w:t xml:space="preserve"> αυτή είναι η παράδοση του προφορικού λόγου</w:t>
      </w:r>
      <w:r>
        <w:rPr>
          <w:rFonts w:eastAsia="Times New Roman" w:cs="Times New Roman"/>
          <w:szCs w:val="24"/>
        </w:rPr>
        <w:t>,</w:t>
      </w:r>
      <w:r w:rsidRPr="009B1D6D">
        <w:rPr>
          <w:rFonts w:eastAsia="Times New Roman" w:cs="Times New Roman"/>
          <w:szCs w:val="24"/>
        </w:rPr>
        <w:t xml:space="preserve"> που ξεκίνησε από τις γενικές συνελεύσεις</w:t>
      </w:r>
      <w:r>
        <w:rPr>
          <w:rFonts w:eastAsia="Times New Roman" w:cs="Times New Roman"/>
          <w:szCs w:val="24"/>
        </w:rPr>
        <w:t>, της εθνοσυνελεύσεις, τις συντακτικές συνελεύσει</w:t>
      </w:r>
      <w:r w:rsidRPr="009B1D6D">
        <w:rPr>
          <w:rFonts w:eastAsia="Times New Roman" w:cs="Times New Roman"/>
          <w:szCs w:val="24"/>
        </w:rPr>
        <w:t>ς</w:t>
      </w:r>
      <w:r>
        <w:rPr>
          <w:rFonts w:eastAsia="Times New Roman" w:cs="Times New Roman"/>
          <w:szCs w:val="24"/>
        </w:rPr>
        <w:t xml:space="preserve"> της Γαλλικής </w:t>
      </w:r>
      <w:r>
        <w:rPr>
          <w:rFonts w:eastAsia="Times New Roman" w:cs="Times New Roman"/>
          <w:szCs w:val="24"/>
        </w:rPr>
        <w:t>Ε</w:t>
      </w:r>
      <w:r>
        <w:rPr>
          <w:rFonts w:eastAsia="Times New Roman" w:cs="Times New Roman"/>
          <w:szCs w:val="24"/>
        </w:rPr>
        <w:t xml:space="preserve">πανάστασης. </w:t>
      </w:r>
    </w:p>
    <w:p w14:paraId="6B14EF0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Εκεί, λοιπόν, ο</w:t>
      </w:r>
      <w:r w:rsidRPr="009B1D6D">
        <w:rPr>
          <w:rFonts w:eastAsia="Times New Roman" w:cs="Times New Roman"/>
          <w:szCs w:val="24"/>
        </w:rPr>
        <w:t xml:space="preserve"> λόγος ήταν προφορικός και </w:t>
      </w:r>
      <w:proofErr w:type="spellStart"/>
      <w:r w:rsidRPr="009B1D6D">
        <w:rPr>
          <w:rFonts w:eastAsia="Times New Roman" w:cs="Times New Roman"/>
          <w:szCs w:val="24"/>
        </w:rPr>
        <w:t>παρήγε</w:t>
      </w:r>
      <w:r>
        <w:rPr>
          <w:rFonts w:eastAsia="Times New Roman" w:cs="Times New Roman"/>
          <w:szCs w:val="24"/>
        </w:rPr>
        <w:t>το</w:t>
      </w:r>
      <w:proofErr w:type="spellEnd"/>
      <w:r w:rsidRPr="009B1D6D">
        <w:rPr>
          <w:rFonts w:eastAsia="Times New Roman" w:cs="Times New Roman"/>
          <w:szCs w:val="24"/>
        </w:rPr>
        <w:t xml:space="preserve"> ενώπιον αυτ</w:t>
      </w:r>
      <w:r>
        <w:rPr>
          <w:rFonts w:eastAsia="Times New Roman" w:cs="Times New Roman"/>
          <w:szCs w:val="24"/>
        </w:rPr>
        <w:t xml:space="preserve">ού προς τον οποίο </w:t>
      </w:r>
      <w:proofErr w:type="spellStart"/>
      <w:r>
        <w:rPr>
          <w:rFonts w:eastAsia="Times New Roman" w:cs="Times New Roman"/>
          <w:szCs w:val="24"/>
        </w:rPr>
        <w:t>απευθύνετο</w:t>
      </w:r>
      <w:proofErr w:type="spellEnd"/>
      <w:r w:rsidRPr="009B1D6D">
        <w:rPr>
          <w:rFonts w:eastAsia="Times New Roman" w:cs="Times New Roman"/>
          <w:szCs w:val="24"/>
        </w:rPr>
        <w:t xml:space="preserve"> για να έ</w:t>
      </w:r>
      <w:r>
        <w:rPr>
          <w:rFonts w:eastAsia="Times New Roman" w:cs="Times New Roman"/>
          <w:szCs w:val="24"/>
        </w:rPr>
        <w:t>χει τη δυνατότητα της απάντησης.</w:t>
      </w:r>
      <w:r w:rsidRPr="009B1D6D">
        <w:rPr>
          <w:rFonts w:eastAsia="Times New Roman" w:cs="Times New Roman"/>
          <w:szCs w:val="24"/>
        </w:rPr>
        <w:t xml:space="preserve"> Αυτό είναι το πνεύμα της κοινοβουλευτικής </w:t>
      </w:r>
      <w:r>
        <w:rPr>
          <w:rFonts w:eastAsia="Times New Roman" w:cs="Times New Roman"/>
          <w:szCs w:val="24"/>
        </w:rPr>
        <w:t>δ</w:t>
      </w:r>
      <w:r w:rsidRPr="009B1D6D">
        <w:rPr>
          <w:rFonts w:eastAsia="Times New Roman" w:cs="Times New Roman"/>
          <w:szCs w:val="24"/>
        </w:rPr>
        <w:t>ημοκρατίας</w:t>
      </w:r>
      <w:r>
        <w:rPr>
          <w:rFonts w:eastAsia="Times New Roman" w:cs="Times New Roman"/>
          <w:szCs w:val="24"/>
        </w:rPr>
        <w:t>. Ο τόνος ή η</w:t>
      </w:r>
      <w:r w:rsidRPr="009B1D6D">
        <w:rPr>
          <w:rFonts w:eastAsia="Times New Roman" w:cs="Times New Roman"/>
          <w:szCs w:val="24"/>
        </w:rPr>
        <w:t xml:space="preserve"> ένταση της φω</w:t>
      </w:r>
      <w:r>
        <w:rPr>
          <w:rFonts w:eastAsia="Times New Roman" w:cs="Times New Roman"/>
          <w:szCs w:val="24"/>
        </w:rPr>
        <w:t xml:space="preserve">νής υπακούει σε μία άλλη λογική, </w:t>
      </w:r>
      <w:r w:rsidRPr="009B1D6D">
        <w:rPr>
          <w:rFonts w:eastAsia="Times New Roman" w:cs="Times New Roman"/>
          <w:szCs w:val="24"/>
        </w:rPr>
        <w:t xml:space="preserve">την οποία </w:t>
      </w:r>
      <w:r w:rsidRPr="009B1D6D">
        <w:rPr>
          <w:rFonts w:eastAsia="Times New Roman" w:cs="Times New Roman"/>
          <w:szCs w:val="24"/>
        </w:rPr>
        <w:t>έχει περιγράψε</w:t>
      </w:r>
      <w:r>
        <w:rPr>
          <w:rFonts w:eastAsia="Times New Roman" w:cs="Times New Roman"/>
          <w:szCs w:val="24"/>
        </w:rPr>
        <w:t xml:space="preserve">ι ο </w:t>
      </w:r>
      <w:proofErr w:type="spellStart"/>
      <w:r>
        <w:rPr>
          <w:rFonts w:eastAsia="Times New Roman" w:cs="Times New Roman"/>
          <w:szCs w:val="24"/>
        </w:rPr>
        <w:t>Κ</w:t>
      </w:r>
      <w:r w:rsidRPr="009B1D6D">
        <w:rPr>
          <w:rFonts w:eastAsia="Times New Roman" w:cs="Times New Roman"/>
          <w:szCs w:val="24"/>
        </w:rPr>
        <w:t>ικέρωνας</w:t>
      </w:r>
      <w:proofErr w:type="spellEnd"/>
      <w:r>
        <w:rPr>
          <w:rFonts w:eastAsia="Times New Roman" w:cs="Times New Roman"/>
          <w:szCs w:val="24"/>
        </w:rPr>
        <w:t xml:space="preserve"> σε</w:t>
      </w:r>
      <w:r w:rsidRPr="009B1D6D">
        <w:rPr>
          <w:rFonts w:eastAsia="Times New Roman" w:cs="Times New Roman"/>
          <w:szCs w:val="24"/>
        </w:rPr>
        <w:t xml:space="preserve"> ένα πολύ ενδιαφέρον σύγγραμμα που λέγεται </w:t>
      </w:r>
      <w:r>
        <w:rPr>
          <w:rFonts w:eastAsia="Times New Roman"/>
          <w:color w:val="222222"/>
          <w:sz w:val="21"/>
          <w:szCs w:val="21"/>
          <w:shd w:val="clear" w:color="auto" w:fill="FFFFFF"/>
        </w:rPr>
        <w:t>«</w:t>
      </w:r>
      <w:r w:rsidRPr="008B5EC3">
        <w:rPr>
          <w:rFonts w:eastAsia="Times New Roman" w:cs="Times New Roman"/>
          <w:szCs w:val="24"/>
        </w:rPr>
        <w:t xml:space="preserve">De </w:t>
      </w:r>
      <w:proofErr w:type="spellStart"/>
      <w:r w:rsidRPr="008B5EC3">
        <w:rPr>
          <w:rFonts w:eastAsia="Times New Roman" w:cs="Times New Roman"/>
          <w:szCs w:val="24"/>
        </w:rPr>
        <w:t>oratore</w:t>
      </w:r>
      <w:proofErr w:type="spellEnd"/>
      <w:r>
        <w:rPr>
          <w:rFonts w:eastAsia="Times New Roman" w:cs="Times New Roman"/>
          <w:szCs w:val="24"/>
        </w:rPr>
        <w:t xml:space="preserve">». </w:t>
      </w:r>
    </w:p>
    <w:p w14:paraId="6B14EF0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Α</w:t>
      </w:r>
      <w:r w:rsidRPr="009B1D6D">
        <w:rPr>
          <w:rFonts w:eastAsia="Times New Roman" w:cs="Times New Roman"/>
          <w:szCs w:val="24"/>
        </w:rPr>
        <w:t>υτό</w:t>
      </w:r>
      <w:r>
        <w:rPr>
          <w:rFonts w:eastAsia="Times New Roman" w:cs="Times New Roman"/>
          <w:szCs w:val="24"/>
        </w:rPr>
        <w:t>,</w:t>
      </w:r>
      <w:r w:rsidRPr="009B1D6D">
        <w:rPr>
          <w:rFonts w:eastAsia="Times New Roman" w:cs="Times New Roman"/>
          <w:szCs w:val="24"/>
        </w:rPr>
        <w:t xml:space="preserve"> λοιπόν</w:t>
      </w:r>
      <w:r>
        <w:rPr>
          <w:rFonts w:eastAsia="Times New Roman" w:cs="Times New Roman"/>
          <w:szCs w:val="24"/>
        </w:rPr>
        <w:t>,</w:t>
      </w:r>
      <w:r w:rsidRPr="009B1D6D">
        <w:rPr>
          <w:rFonts w:eastAsia="Times New Roman" w:cs="Times New Roman"/>
          <w:szCs w:val="24"/>
        </w:rPr>
        <w:t xml:space="preserve"> θα ήθελα να σας το δωρίσω για να δείτε ότι ό</w:t>
      </w:r>
      <w:r>
        <w:rPr>
          <w:rFonts w:eastAsia="Times New Roman" w:cs="Times New Roman"/>
          <w:szCs w:val="24"/>
        </w:rPr>
        <w:t>ποιος εμφανίζεται στο Βήμα της Β</w:t>
      </w:r>
      <w:r w:rsidRPr="009B1D6D">
        <w:rPr>
          <w:rFonts w:eastAsia="Times New Roman" w:cs="Times New Roman"/>
          <w:szCs w:val="24"/>
        </w:rPr>
        <w:t>ουλής και δεν διαβάζει προκατασκευασμένο</w:t>
      </w:r>
      <w:r>
        <w:rPr>
          <w:rFonts w:eastAsia="Times New Roman" w:cs="Times New Roman"/>
          <w:szCs w:val="24"/>
        </w:rPr>
        <w:t>υ</w:t>
      </w:r>
      <w:r w:rsidRPr="009B1D6D">
        <w:rPr>
          <w:rFonts w:eastAsia="Times New Roman" w:cs="Times New Roman"/>
          <w:szCs w:val="24"/>
        </w:rPr>
        <w:t>ς λόγους</w:t>
      </w:r>
      <w:r>
        <w:rPr>
          <w:rFonts w:eastAsia="Times New Roman" w:cs="Times New Roman"/>
          <w:szCs w:val="24"/>
        </w:rPr>
        <w:t>,</w:t>
      </w:r>
      <w:r w:rsidRPr="009B1D6D">
        <w:rPr>
          <w:rFonts w:eastAsia="Times New Roman" w:cs="Times New Roman"/>
          <w:szCs w:val="24"/>
        </w:rPr>
        <w:t xml:space="preserve"> τους οποίους δεν τους πιστε</w:t>
      </w:r>
      <w:r w:rsidRPr="009B1D6D">
        <w:rPr>
          <w:rFonts w:eastAsia="Times New Roman" w:cs="Times New Roman"/>
          <w:szCs w:val="24"/>
        </w:rPr>
        <w:t xml:space="preserve">ύει αλλά απλώς τους </w:t>
      </w:r>
      <w:r>
        <w:rPr>
          <w:rFonts w:eastAsia="Times New Roman" w:cs="Times New Roman"/>
          <w:szCs w:val="24"/>
        </w:rPr>
        <w:t xml:space="preserve">απαγγέλλει, </w:t>
      </w:r>
      <w:r w:rsidRPr="009B1D6D">
        <w:rPr>
          <w:rFonts w:eastAsia="Times New Roman" w:cs="Times New Roman"/>
          <w:szCs w:val="24"/>
        </w:rPr>
        <w:t>δεν μπορεί να καταλάβει τι σημαίνει για τη στιγμή που ο λόγος παράγεται</w:t>
      </w:r>
      <w:r>
        <w:rPr>
          <w:rFonts w:eastAsia="Times New Roman" w:cs="Times New Roman"/>
          <w:szCs w:val="24"/>
        </w:rPr>
        <w:t>,</w:t>
      </w:r>
      <w:r w:rsidRPr="009B1D6D">
        <w:rPr>
          <w:rFonts w:eastAsia="Times New Roman" w:cs="Times New Roman"/>
          <w:szCs w:val="24"/>
        </w:rPr>
        <w:t xml:space="preserve"> </w:t>
      </w:r>
      <w:r>
        <w:rPr>
          <w:rFonts w:eastAsia="Times New Roman" w:cs="Times New Roman"/>
          <w:szCs w:val="24"/>
        </w:rPr>
        <w:t xml:space="preserve">ο </w:t>
      </w:r>
      <w:r w:rsidRPr="009B1D6D">
        <w:rPr>
          <w:rFonts w:eastAsia="Times New Roman" w:cs="Times New Roman"/>
          <w:szCs w:val="24"/>
        </w:rPr>
        <w:t>προφορικός</w:t>
      </w:r>
      <w:r>
        <w:rPr>
          <w:rFonts w:eastAsia="Times New Roman" w:cs="Times New Roman"/>
          <w:szCs w:val="24"/>
        </w:rPr>
        <w:t>,</w:t>
      </w:r>
      <w:r w:rsidRPr="009B1D6D">
        <w:rPr>
          <w:rFonts w:eastAsia="Times New Roman" w:cs="Times New Roman"/>
          <w:szCs w:val="24"/>
        </w:rPr>
        <w:t xml:space="preserve"> ο δημοκρατικός</w:t>
      </w:r>
      <w:r>
        <w:rPr>
          <w:rFonts w:eastAsia="Times New Roman" w:cs="Times New Roman"/>
          <w:szCs w:val="24"/>
        </w:rPr>
        <w:t>,</w:t>
      </w:r>
      <w:r w:rsidRPr="009B1D6D">
        <w:rPr>
          <w:rFonts w:eastAsia="Times New Roman" w:cs="Times New Roman"/>
          <w:szCs w:val="24"/>
        </w:rPr>
        <w:t xml:space="preserve"> η έννοια της </w:t>
      </w:r>
      <w:r>
        <w:rPr>
          <w:rFonts w:eastAsia="Times New Roman" w:cs="Times New Roman"/>
          <w:szCs w:val="24"/>
        </w:rPr>
        <w:t xml:space="preserve">της </w:t>
      </w:r>
      <w:proofErr w:type="spellStart"/>
      <w:r>
        <w:rPr>
          <w:rFonts w:eastAsia="Times New Roman" w:cs="Times New Roman"/>
          <w:szCs w:val="24"/>
          <w:lang w:val="en-US"/>
        </w:rPr>
        <w:t>lectio</w:t>
      </w:r>
      <w:proofErr w:type="spellEnd"/>
      <w:r w:rsidRPr="008B5EC3">
        <w:rPr>
          <w:rFonts w:eastAsia="Times New Roman" w:cs="Times New Roman"/>
          <w:szCs w:val="24"/>
        </w:rPr>
        <w:t xml:space="preserve">, </w:t>
      </w:r>
      <w:r>
        <w:rPr>
          <w:rFonts w:eastAsia="Times New Roman" w:cs="Times New Roman"/>
          <w:szCs w:val="24"/>
        </w:rPr>
        <w:t xml:space="preserve">της </w:t>
      </w:r>
      <w:proofErr w:type="spellStart"/>
      <w:r>
        <w:rPr>
          <w:rFonts w:eastAsia="Times New Roman" w:cs="Times New Roman"/>
          <w:szCs w:val="24"/>
          <w:lang w:val="en-US"/>
        </w:rPr>
        <w:t>actio</w:t>
      </w:r>
      <w:proofErr w:type="spellEnd"/>
      <w:r>
        <w:rPr>
          <w:rFonts w:eastAsia="Times New Roman" w:cs="Times New Roman"/>
          <w:szCs w:val="24"/>
        </w:rPr>
        <w:t xml:space="preserve"> και της</w:t>
      </w:r>
      <w:r w:rsidRPr="008B5EC3">
        <w:rPr>
          <w:rFonts w:eastAsia="Times New Roman" w:cs="Times New Roman"/>
          <w:szCs w:val="24"/>
        </w:rPr>
        <w:t xml:space="preserve"> </w:t>
      </w:r>
      <w:proofErr w:type="spellStart"/>
      <w:r>
        <w:rPr>
          <w:rFonts w:eastAsia="Times New Roman" w:cs="Times New Roman"/>
          <w:szCs w:val="24"/>
          <w:lang w:val="en-US"/>
        </w:rPr>
        <w:t>inventio</w:t>
      </w:r>
      <w:proofErr w:type="spellEnd"/>
      <w:r w:rsidRPr="00A1616C">
        <w:rPr>
          <w:rFonts w:eastAsia="Times New Roman" w:cs="Times New Roman"/>
          <w:szCs w:val="24"/>
        </w:rPr>
        <w:t>.</w:t>
      </w:r>
      <w:r>
        <w:rPr>
          <w:rFonts w:eastAsia="Times New Roman" w:cs="Times New Roman"/>
          <w:szCs w:val="24"/>
        </w:rPr>
        <w:t xml:space="preserve"> Π</w:t>
      </w:r>
      <w:r w:rsidRPr="009B1D6D">
        <w:rPr>
          <w:rFonts w:eastAsia="Times New Roman" w:cs="Times New Roman"/>
          <w:szCs w:val="24"/>
        </w:rPr>
        <w:t>ιστεύω ότι γνωρίζ</w:t>
      </w:r>
      <w:r>
        <w:rPr>
          <w:rFonts w:eastAsia="Times New Roman" w:cs="Times New Roman"/>
          <w:szCs w:val="24"/>
        </w:rPr>
        <w:t>ετε</w:t>
      </w:r>
      <w:r w:rsidRPr="009B1D6D">
        <w:rPr>
          <w:rFonts w:eastAsia="Times New Roman" w:cs="Times New Roman"/>
          <w:szCs w:val="24"/>
        </w:rPr>
        <w:t xml:space="preserve"> πολύ καλά λατινικά</w:t>
      </w:r>
      <w:r>
        <w:rPr>
          <w:rFonts w:eastAsia="Times New Roman" w:cs="Times New Roman"/>
          <w:szCs w:val="24"/>
        </w:rPr>
        <w:t>.</w:t>
      </w:r>
    </w:p>
    <w:p w14:paraId="6B14EF0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Πάμε τώρα στο δεύτερο ζήτη</w:t>
      </w:r>
      <w:r>
        <w:rPr>
          <w:rFonts w:eastAsia="Times New Roman" w:cs="Times New Roman"/>
          <w:szCs w:val="24"/>
        </w:rPr>
        <w:t>μα.</w:t>
      </w:r>
    </w:p>
    <w:p w14:paraId="6B14EF06" w14:textId="77777777" w:rsidR="004965E6" w:rsidRDefault="004D430C">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Κύριε Τζαβάρα, μια απάντηση ήταν να δοθεί. Εάν είναι να γίνει δεύτερη ομιλία…</w:t>
      </w:r>
    </w:p>
    <w:p w14:paraId="6B14EF07" w14:textId="77777777" w:rsidR="004965E6" w:rsidRDefault="004D430C">
      <w:pPr>
        <w:spacing w:line="600" w:lineRule="auto"/>
        <w:ind w:firstLine="720"/>
        <w:jc w:val="center"/>
        <w:rPr>
          <w:rFonts w:eastAsia="Times New Roman" w:cs="Times New Roman"/>
          <w:szCs w:val="24"/>
        </w:rPr>
      </w:pPr>
      <w:r>
        <w:rPr>
          <w:rFonts w:eastAsia="Times New Roman"/>
          <w:bCs/>
          <w:szCs w:val="24"/>
        </w:rPr>
        <w:t>(Διαμαρτυρίες από την πτέρυγα του ΣΥΡΙΖΑ)</w:t>
      </w:r>
    </w:p>
    <w:p w14:paraId="6B14EF08"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Τι είναι τώρα αυτά, κύριε Πρόεδρε;</w:t>
      </w:r>
    </w:p>
    <w:p w14:paraId="6B14EF09"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 xml:space="preserve">Μας φιμώνετε, δεν μας δίνετε </w:t>
      </w:r>
      <w:r>
        <w:rPr>
          <w:rFonts w:eastAsia="Times New Roman" w:cs="Times New Roman"/>
          <w:szCs w:val="24"/>
        </w:rPr>
        <w:t>τον λόγο!</w:t>
      </w:r>
    </w:p>
    <w:p w14:paraId="6B14EF0A"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Σας παρακαλώ, κύριοι! Σας παρακαλώ επιτέλους. Δεν είναι λέσχη η Βουλή! Δεν είναι καφενείο η Βουλή για χρήση του ΣΥΡΙΖΑ! Σταματήστε επιτέλους!</w:t>
      </w:r>
    </w:p>
    <w:p w14:paraId="6B14EF0B"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ΣΙΜΟΡΕΛΗΣ: </w:t>
      </w:r>
      <w:r>
        <w:rPr>
          <w:rFonts w:eastAsia="Times New Roman" w:cs="Times New Roman"/>
          <w:szCs w:val="24"/>
        </w:rPr>
        <w:t>Να σέβεστε κι εσείς τους Βουλευτές!</w:t>
      </w:r>
    </w:p>
    <w:p w14:paraId="6B14EF0C" w14:textId="77777777" w:rsidR="004965E6" w:rsidRDefault="004D430C">
      <w:pPr>
        <w:spacing w:line="600" w:lineRule="auto"/>
        <w:ind w:firstLine="720"/>
        <w:jc w:val="both"/>
        <w:rPr>
          <w:rFonts w:eastAsia="Times New Roman" w:cs="Times New Roman"/>
          <w:szCs w:val="24"/>
        </w:rPr>
      </w:pPr>
      <w:r>
        <w:rPr>
          <w:rFonts w:eastAsia="Times New Roman"/>
          <w:b/>
          <w:bCs/>
          <w:szCs w:val="24"/>
        </w:rPr>
        <w:t>ΠΡΟΕΔΡΕΥΩΝ (Σπυρίδων Λυκού</w:t>
      </w:r>
      <w:r>
        <w:rPr>
          <w:rFonts w:eastAsia="Times New Roman"/>
          <w:b/>
          <w:bCs/>
          <w:szCs w:val="24"/>
        </w:rPr>
        <w:t xml:space="preserve">δης): </w:t>
      </w:r>
      <w:r>
        <w:rPr>
          <w:rFonts w:eastAsia="Times New Roman"/>
          <w:bCs/>
          <w:szCs w:val="24"/>
        </w:rPr>
        <w:t>Κύριε Τζαβάρα, παρακαλώ.</w:t>
      </w:r>
    </w:p>
    <w:p w14:paraId="6B14EF0D"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Έχω δικαίωμα; </w:t>
      </w:r>
    </w:p>
    <w:p w14:paraId="6B14EF0E" w14:textId="77777777" w:rsidR="004965E6" w:rsidRDefault="004D430C">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Τι θέλετε; Να διευθύνετε εσείς; Έλεος!</w:t>
      </w:r>
    </w:p>
    <w:p w14:paraId="6B14EF0F"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Κάνω χρήση του δικαιώματός μου ως Κοινοβουλευτικός Εκπρόσωπος της Νέας Δημοκρατίας. Παρακαλώ </w:t>
      </w:r>
      <w:r>
        <w:rPr>
          <w:rFonts w:eastAsia="Times New Roman" w:cs="Times New Roman"/>
          <w:szCs w:val="24"/>
        </w:rPr>
        <w:t>τους κυρίους να σεβαστούν το απεριόριστο δικαίωμα στην απάντηση, που μου δίνει ο Κανονισμός.</w:t>
      </w:r>
    </w:p>
    <w:p w14:paraId="6B14EF10" w14:textId="77777777" w:rsidR="004965E6" w:rsidRDefault="004D430C">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Αφήστε με ηρεμία να διευθύνω εγώ. Σας παρακαλώ, όμως, επειδή είναι και ο συνάδελφος στο Βήμα, να ολοκληρώνετε.</w:t>
      </w:r>
    </w:p>
    <w:p w14:paraId="6B14EF11"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ΚΩΝΣΤΑΝΤΙΝΟΣ ΤΖΑΒΑΡΑ</w:t>
      </w:r>
      <w:r>
        <w:rPr>
          <w:rFonts w:eastAsia="Times New Roman" w:cs="Times New Roman"/>
          <w:b/>
          <w:szCs w:val="24"/>
        </w:rPr>
        <w:t>Σ:</w:t>
      </w:r>
      <w:r>
        <w:rPr>
          <w:rFonts w:eastAsia="Times New Roman" w:cs="Times New Roman"/>
          <w:szCs w:val="24"/>
        </w:rPr>
        <w:t xml:space="preserve"> Με ρώτησε, λοιπόν ο κύριος Υ</w:t>
      </w:r>
      <w:r w:rsidRPr="009B1D6D">
        <w:rPr>
          <w:rFonts w:eastAsia="Times New Roman" w:cs="Times New Roman"/>
          <w:szCs w:val="24"/>
        </w:rPr>
        <w:t>πουργός</w:t>
      </w:r>
      <w:r>
        <w:rPr>
          <w:rFonts w:eastAsia="Times New Roman" w:cs="Times New Roman"/>
          <w:szCs w:val="24"/>
        </w:rPr>
        <w:t>, ε</w:t>
      </w:r>
      <w:r w:rsidRPr="009B1D6D">
        <w:rPr>
          <w:rFonts w:eastAsia="Times New Roman" w:cs="Times New Roman"/>
          <w:szCs w:val="24"/>
        </w:rPr>
        <w:t>άν επιμένω στην απόσυρση του νομοσχεδίου</w:t>
      </w:r>
      <w:r>
        <w:rPr>
          <w:rFonts w:eastAsia="Times New Roman" w:cs="Times New Roman"/>
          <w:szCs w:val="24"/>
        </w:rPr>
        <w:t>. Ε</w:t>
      </w:r>
      <w:r w:rsidRPr="009B1D6D">
        <w:rPr>
          <w:rFonts w:eastAsia="Times New Roman" w:cs="Times New Roman"/>
          <w:szCs w:val="24"/>
        </w:rPr>
        <w:t>πιμένω στο να αποσυρθούν όλες εκείνες οι διατάξεις</w:t>
      </w:r>
      <w:r>
        <w:rPr>
          <w:rFonts w:eastAsia="Times New Roman" w:cs="Times New Roman"/>
          <w:szCs w:val="24"/>
        </w:rPr>
        <w:t>,</w:t>
      </w:r>
      <w:r w:rsidRPr="009B1D6D">
        <w:rPr>
          <w:rFonts w:eastAsia="Times New Roman" w:cs="Times New Roman"/>
          <w:szCs w:val="24"/>
        </w:rPr>
        <w:t xml:space="preserve"> οι οποίες </w:t>
      </w:r>
      <w:r w:rsidRPr="009B1D6D">
        <w:rPr>
          <w:rFonts w:eastAsia="Times New Roman" w:cs="Times New Roman"/>
          <w:szCs w:val="24"/>
        </w:rPr>
        <w:lastRenderedPageBreak/>
        <w:t>δεν έχουν σχέση με την οργάνωση του τοπίου της πανεπιστημιακής ανώτατης εκπαίδευσης κατά τέτοιο τρόπο που να α</w:t>
      </w:r>
      <w:r w:rsidRPr="009B1D6D">
        <w:rPr>
          <w:rFonts w:eastAsia="Times New Roman" w:cs="Times New Roman"/>
          <w:szCs w:val="24"/>
        </w:rPr>
        <w:t>παντά στις προκλήσεις και στις απαιτήσεις του παρόντος και του μέλλοντος</w:t>
      </w:r>
      <w:r>
        <w:rPr>
          <w:rFonts w:eastAsia="Times New Roman" w:cs="Times New Roman"/>
          <w:szCs w:val="24"/>
        </w:rPr>
        <w:t>, όπως τις περιέγραψα</w:t>
      </w:r>
      <w:r w:rsidRPr="009B1D6D">
        <w:rPr>
          <w:rFonts w:eastAsia="Times New Roman" w:cs="Times New Roman"/>
          <w:szCs w:val="24"/>
        </w:rPr>
        <w:t xml:space="preserve"> στην ομιλία μου</w:t>
      </w:r>
      <w:r>
        <w:rPr>
          <w:rFonts w:eastAsia="Times New Roman" w:cs="Times New Roman"/>
          <w:szCs w:val="24"/>
        </w:rPr>
        <w:t>.</w:t>
      </w:r>
    </w:p>
    <w:p w14:paraId="6B14EF1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Και δεύτερον, είπε η κυρία Υφυ</w:t>
      </w:r>
      <w:r w:rsidRPr="009B1D6D">
        <w:rPr>
          <w:rFonts w:eastAsia="Times New Roman" w:cs="Times New Roman"/>
          <w:szCs w:val="24"/>
        </w:rPr>
        <w:t>πουργός ότι εχθές η Νέα Δημοκρατία υπέστη μία ήττα</w:t>
      </w:r>
      <w:r>
        <w:rPr>
          <w:rFonts w:eastAsia="Times New Roman" w:cs="Times New Roman"/>
          <w:szCs w:val="24"/>
        </w:rPr>
        <w:t>.</w:t>
      </w:r>
      <w:r w:rsidRPr="009B1D6D">
        <w:rPr>
          <w:rFonts w:eastAsia="Times New Roman" w:cs="Times New Roman"/>
          <w:szCs w:val="24"/>
        </w:rPr>
        <w:t xml:space="preserve"> </w:t>
      </w:r>
      <w:r>
        <w:rPr>
          <w:rFonts w:eastAsia="Times New Roman" w:cs="Times New Roman"/>
          <w:szCs w:val="24"/>
        </w:rPr>
        <w:t>Την ήττα</w:t>
      </w:r>
      <w:r w:rsidRPr="009B1D6D">
        <w:rPr>
          <w:rFonts w:eastAsia="Times New Roman" w:cs="Times New Roman"/>
          <w:szCs w:val="24"/>
        </w:rPr>
        <w:t xml:space="preserve"> </w:t>
      </w:r>
      <w:r>
        <w:rPr>
          <w:rFonts w:eastAsia="Times New Roman" w:cs="Times New Roman"/>
          <w:szCs w:val="24"/>
        </w:rPr>
        <w:t xml:space="preserve">την </w:t>
      </w:r>
      <w:r w:rsidRPr="009B1D6D">
        <w:rPr>
          <w:rFonts w:eastAsia="Times New Roman" w:cs="Times New Roman"/>
          <w:szCs w:val="24"/>
        </w:rPr>
        <w:t xml:space="preserve">υπέστη η κοινοβουλευτική </w:t>
      </w:r>
      <w:r>
        <w:rPr>
          <w:rFonts w:eastAsia="Times New Roman" w:cs="Times New Roman"/>
          <w:szCs w:val="24"/>
        </w:rPr>
        <w:t>δ</w:t>
      </w:r>
      <w:r w:rsidRPr="009B1D6D">
        <w:rPr>
          <w:rFonts w:eastAsia="Times New Roman" w:cs="Times New Roman"/>
          <w:szCs w:val="24"/>
        </w:rPr>
        <w:t>ημοκρατία</w:t>
      </w:r>
      <w:r>
        <w:rPr>
          <w:rFonts w:eastAsia="Times New Roman" w:cs="Times New Roman"/>
          <w:szCs w:val="24"/>
        </w:rPr>
        <w:t>,</w:t>
      </w:r>
      <w:r w:rsidRPr="009B1D6D">
        <w:rPr>
          <w:rFonts w:eastAsia="Times New Roman" w:cs="Times New Roman"/>
          <w:szCs w:val="24"/>
        </w:rPr>
        <w:t xml:space="preserve"> γιατί </w:t>
      </w:r>
      <w:r>
        <w:rPr>
          <w:rFonts w:eastAsia="Times New Roman" w:cs="Times New Roman"/>
          <w:szCs w:val="24"/>
        </w:rPr>
        <w:t>η Ελλάδ</w:t>
      </w:r>
      <w:r>
        <w:rPr>
          <w:rFonts w:eastAsia="Times New Roman" w:cs="Times New Roman"/>
          <w:szCs w:val="24"/>
        </w:rPr>
        <w:t>α ως νεοελληνικό κράτος, ως νέ</w:t>
      </w:r>
      <w:r w:rsidRPr="009B1D6D">
        <w:rPr>
          <w:rFonts w:eastAsia="Times New Roman" w:cs="Times New Roman"/>
          <w:szCs w:val="24"/>
        </w:rPr>
        <w:t xml:space="preserve">α </w:t>
      </w:r>
      <w:r>
        <w:rPr>
          <w:rFonts w:eastAsia="Times New Roman" w:cs="Times New Roman"/>
          <w:szCs w:val="24"/>
        </w:rPr>
        <w:t>π</w:t>
      </w:r>
      <w:r w:rsidRPr="009B1D6D">
        <w:rPr>
          <w:rFonts w:eastAsia="Times New Roman" w:cs="Times New Roman"/>
          <w:szCs w:val="24"/>
        </w:rPr>
        <w:t>ολιτεία μετά το 1832 για πρώτη φορά μετά την π</w:t>
      </w:r>
      <w:r>
        <w:rPr>
          <w:rFonts w:eastAsia="Times New Roman" w:cs="Times New Roman"/>
          <w:szCs w:val="24"/>
        </w:rPr>
        <w:t xml:space="preserve">ερίπτωση του Δημητρίου Βούλγαρη ή Τζουμπέ, </w:t>
      </w:r>
      <w:r w:rsidRPr="009B1D6D">
        <w:rPr>
          <w:rFonts w:eastAsia="Times New Roman" w:cs="Times New Roman"/>
          <w:szCs w:val="24"/>
        </w:rPr>
        <w:t>έχει και διαθέτει αυτή</w:t>
      </w:r>
      <w:r>
        <w:rPr>
          <w:rFonts w:eastAsia="Times New Roman" w:cs="Times New Roman"/>
          <w:szCs w:val="24"/>
        </w:rPr>
        <w:t>ν τη στιγμή Κ</w:t>
      </w:r>
      <w:r w:rsidRPr="009B1D6D">
        <w:rPr>
          <w:rFonts w:eastAsia="Times New Roman" w:cs="Times New Roman"/>
          <w:szCs w:val="24"/>
        </w:rPr>
        <w:t xml:space="preserve">υβέρνηση κοινοβουλευτικής </w:t>
      </w:r>
      <w:r>
        <w:rPr>
          <w:rFonts w:eastAsia="Times New Roman" w:cs="Times New Roman"/>
          <w:szCs w:val="24"/>
        </w:rPr>
        <w:t>μειοψηφίας.</w:t>
      </w:r>
      <w:r w:rsidRPr="009B1D6D">
        <w:rPr>
          <w:rFonts w:eastAsia="Times New Roman" w:cs="Times New Roman"/>
          <w:szCs w:val="24"/>
        </w:rPr>
        <w:t xml:space="preserve"> </w:t>
      </w:r>
    </w:p>
    <w:p w14:paraId="6B14EF13" w14:textId="77777777" w:rsidR="004965E6" w:rsidRDefault="004D430C">
      <w:pPr>
        <w:spacing w:line="600" w:lineRule="auto"/>
        <w:ind w:firstLine="720"/>
        <w:jc w:val="center"/>
        <w:rPr>
          <w:rFonts w:eastAsia="Times New Roman"/>
          <w:bCs/>
          <w:szCs w:val="24"/>
        </w:rPr>
      </w:pPr>
      <w:r w:rsidRPr="007207BF">
        <w:rPr>
          <w:rFonts w:eastAsia="Times New Roman"/>
          <w:bCs/>
          <w:szCs w:val="24"/>
        </w:rPr>
        <w:t>(</w:t>
      </w:r>
      <w:r w:rsidRPr="00C707D9">
        <w:rPr>
          <w:rFonts w:eastAsia="Times New Roman"/>
          <w:bCs/>
          <w:szCs w:val="24"/>
        </w:rPr>
        <w:t>Χειροκροτήματα</w:t>
      </w:r>
      <w:r w:rsidRPr="007207BF">
        <w:rPr>
          <w:rFonts w:eastAsia="Times New Roman"/>
          <w:bCs/>
          <w:szCs w:val="24"/>
        </w:rPr>
        <w:t xml:space="preserve"> από την πτέρυγα</w:t>
      </w:r>
      <w:r w:rsidRPr="00C707D9">
        <w:rPr>
          <w:rFonts w:eastAsia="Times New Roman"/>
          <w:bCs/>
          <w:szCs w:val="24"/>
        </w:rPr>
        <w:t xml:space="preserve"> </w:t>
      </w:r>
      <w:r w:rsidRPr="003E6473">
        <w:rPr>
          <w:rFonts w:eastAsia="Times New Roman"/>
          <w:bCs/>
          <w:szCs w:val="24"/>
        </w:rPr>
        <w:t>της Νέας Δημοκρατίας)</w:t>
      </w:r>
    </w:p>
    <w:p w14:paraId="6B14EF14"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Κύριε Πρόεδρε, θα ήθελα τον λόγο για κάποιες διευκρινίσεις.</w:t>
      </w:r>
      <w:r w:rsidRPr="0044437A">
        <w:rPr>
          <w:rFonts w:eastAsia="Times New Roman" w:cs="Times New Roman"/>
          <w:szCs w:val="24"/>
        </w:rPr>
        <w:t xml:space="preserve"> </w:t>
      </w:r>
    </w:p>
    <w:p w14:paraId="6B14EF1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πραγματικά, κύριε </w:t>
      </w:r>
      <w:proofErr w:type="spellStart"/>
      <w:r>
        <w:rPr>
          <w:rFonts w:eastAsia="Times New Roman" w:cs="Times New Roman"/>
          <w:szCs w:val="24"/>
        </w:rPr>
        <w:t>Καραναστάση</w:t>
      </w:r>
      <w:proofErr w:type="spellEnd"/>
    </w:p>
    <w:p w14:paraId="6B14EF16" w14:textId="77777777" w:rsidR="004965E6" w:rsidRDefault="004D430C">
      <w:pPr>
        <w:spacing w:line="600" w:lineRule="auto"/>
        <w:ind w:firstLine="720"/>
        <w:jc w:val="both"/>
        <w:rPr>
          <w:rFonts w:eastAsia="Times New Roman" w:cs="Times New Roman"/>
          <w:szCs w:val="24"/>
        </w:rPr>
      </w:pPr>
      <w:r>
        <w:rPr>
          <w:rFonts w:eastAsia="Times New Roman"/>
          <w:b/>
          <w:bCs/>
          <w:szCs w:val="24"/>
        </w:rPr>
        <w:t xml:space="preserve">ΠΡΟΕΔΡΕΥΩΝ (Σπυρίδων Λυκούδης): </w:t>
      </w:r>
      <w:r>
        <w:rPr>
          <w:rFonts w:eastAsia="Times New Roman" w:cs="Times New Roman"/>
          <w:szCs w:val="24"/>
        </w:rPr>
        <w:t xml:space="preserve">Κύριε Υπουργέ, έδωσε διευκρίνιση. </w:t>
      </w:r>
      <w:r>
        <w:rPr>
          <w:rFonts w:eastAsia="Times New Roman"/>
          <w:bCs/>
          <w:szCs w:val="24"/>
        </w:rPr>
        <w:t>Σας απάντησε ο</w:t>
      </w:r>
      <w:r>
        <w:rPr>
          <w:rFonts w:eastAsia="Times New Roman"/>
          <w:bCs/>
          <w:szCs w:val="24"/>
        </w:rPr>
        <w:t xml:space="preserve"> κ. Τζαβάρας.</w:t>
      </w:r>
    </w:p>
    <w:p w14:paraId="6B14EF17"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ΓΑΒΡΟΓΛΟΥ (Υπουργός Παιδείας, Έρευνας και Θρησκευμάτων): </w:t>
      </w:r>
      <w:r>
        <w:rPr>
          <w:rFonts w:eastAsia="Times New Roman" w:cs="Times New Roman"/>
          <w:szCs w:val="24"/>
        </w:rPr>
        <w:t>Όχι, να καταλάβω.</w:t>
      </w:r>
    </w:p>
    <w:p w14:paraId="6B14EF18" w14:textId="77777777" w:rsidR="004965E6" w:rsidRDefault="004D430C">
      <w:pPr>
        <w:spacing w:line="600" w:lineRule="auto"/>
        <w:ind w:firstLine="720"/>
        <w:jc w:val="both"/>
        <w:rPr>
          <w:rFonts w:eastAsia="Times New Roman" w:cs="Times New Roman"/>
          <w:szCs w:val="24"/>
        </w:rPr>
      </w:pPr>
      <w:r w:rsidRPr="002B06F3">
        <w:rPr>
          <w:rFonts w:eastAsia="Times New Roman" w:cs="Times New Roman"/>
          <w:b/>
          <w:szCs w:val="24"/>
        </w:rPr>
        <w:t>ΚΩΝΣΤΑΝΤΙΝΟΣ ΣΚΡΕΚΑΣ:</w:t>
      </w:r>
      <w:r>
        <w:rPr>
          <w:rFonts w:eastAsia="Times New Roman" w:cs="Times New Roman"/>
          <w:szCs w:val="24"/>
        </w:rPr>
        <w:t xml:space="preserve"> Κύριε Πρόεδρε, τώρα θα γίνει διάλογος;</w:t>
      </w:r>
    </w:p>
    <w:p w14:paraId="6B14EF19"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Όχι, δεν είναι θέμα δια</w:t>
      </w:r>
      <w:r>
        <w:rPr>
          <w:rFonts w:eastAsia="Times New Roman" w:cs="Times New Roman"/>
          <w:szCs w:val="24"/>
        </w:rPr>
        <w:t>λόγου.</w:t>
      </w:r>
    </w:p>
    <w:p w14:paraId="6B14EF1A" w14:textId="77777777" w:rsidR="004965E6" w:rsidRDefault="004D430C">
      <w:pPr>
        <w:spacing w:line="600" w:lineRule="auto"/>
        <w:ind w:firstLine="720"/>
        <w:jc w:val="both"/>
        <w:rPr>
          <w:rFonts w:eastAsia="Times New Roman" w:cs="Times New Roman"/>
          <w:szCs w:val="24"/>
        </w:rPr>
      </w:pPr>
      <w:r w:rsidRPr="002B06F3">
        <w:rPr>
          <w:rFonts w:eastAsia="Times New Roman" w:cs="Times New Roman"/>
          <w:b/>
          <w:szCs w:val="24"/>
        </w:rPr>
        <w:t>ΚΩΝΣΤΑΝΤΙΝΟΣ ΣΚΡΕΚΑΣ:</w:t>
      </w:r>
      <w:r>
        <w:rPr>
          <w:rFonts w:eastAsia="Times New Roman" w:cs="Times New Roman"/>
          <w:szCs w:val="24"/>
        </w:rPr>
        <w:t xml:space="preserve"> Κύριε Πρόεδρε, να μιλήσει ο συνάδελφος που είναι στο Βήμα. Αυτό δεν δείχνει σεβασμό στον Βουλευτή.</w:t>
      </w:r>
    </w:p>
    <w:p w14:paraId="6B14EF1B" w14:textId="77777777" w:rsidR="004965E6" w:rsidRDefault="004D430C">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Μου φαίνεται, είστε όλοι ορεξάτοι σήμερα!</w:t>
      </w:r>
    </w:p>
    <w:p w14:paraId="6B14EF1C"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Εάν με αφήνατε, θα είχα τελειώσει.</w:t>
      </w:r>
    </w:p>
    <w:p w14:paraId="6B14EF1D" w14:textId="77777777" w:rsidR="004965E6" w:rsidRDefault="004D430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B14EF1E" w14:textId="77777777" w:rsidR="004965E6" w:rsidRDefault="004D430C">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Παρακαλώ, τι κάνουμε εδώ;</w:t>
      </w:r>
    </w:p>
    <w:p w14:paraId="6B14EF1F" w14:textId="77777777" w:rsidR="004965E6" w:rsidRDefault="004D430C">
      <w:pPr>
        <w:spacing w:line="600" w:lineRule="auto"/>
        <w:ind w:firstLine="720"/>
        <w:jc w:val="both"/>
        <w:rPr>
          <w:rFonts w:eastAsia="Times New Roman"/>
          <w:bCs/>
          <w:szCs w:val="24"/>
        </w:rPr>
      </w:pPr>
      <w:r>
        <w:rPr>
          <w:rFonts w:eastAsia="Times New Roman"/>
          <w:bCs/>
          <w:szCs w:val="24"/>
        </w:rPr>
        <w:lastRenderedPageBreak/>
        <w:t>Ορίστε, κύριε Υπουργέ, έχετε τον λόγο.</w:t>
      </w:r>
    </w:p>
    <w:p w14:paraId="6B14EF20"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w:t>
      </w:r>
      <w:r>
        <w:rPr>
          <w:rFonts w:eastAsia="Times New Roman" w:cs="Times New Roman"/>
          <w:b/>
          <w:szCs w:val="24"/>
        </w:rPr>
        <w:t xml:space="preserve">ς Παιδείας, Έρευνας και Θρησκευμάτων): </w:t>
      </w:r>
      <w:r>
        <w:rPr>
          <w:rFonts w:eastAsia="Times New Roman" w:cs="Times New Roman"/>
          <w:szCs w:val="24"/>
        </w:rPr>
        <w:t xml:space="preserve">Το ερώτημα που θα ήθελα να απαντηθεί είναι εάν η </w:t>
      </w:r>
      <w:r w:rsidRPr="009B1D6D">
        <w:rPr>
          <w:rFonts w:eastAsia="Times New Roman" w:cs="Times New Roman"/>
          <w:szCs w:val="24"/>
        </w:rPr>
        <w:t xml:space="preserve">Νέα Δημοκρατία </w:t>
      </w:r>
      <w:r>
        <w:rPr>
          <w:rFonts w:eastAsia="Times New Roman" w:cs="Times New Roman"/>
          <w:szCs w:val="24"/>
        </w:rPr>
        <w:t>-όχι ε</w:t>
      </w:r>
      <w:r w:rsidRPr="009B1D6D">
        <w:rPr>
          <w:rFonts w:eastAsia="Times New Roman" w:cs="Times New Roman"/>
          <w:szCs w:val="24"/>
        </w:rPr>
        <w:t>σείς προσωπικά</w:t>
      </w:r>
      <w:r>
        <w:rPr>
          <w:rFonts w:eastAsia="Times New Roman" w:cs="Times New Roman"/>
          <w:szCs w:val="24"/>
        </w:rPr>
        <w:t>, δεν έχω με εσάς να χωρίσω τίποτα, αυτό αφορούσε το ερώτημα-</w:t>
      </w:r>
      <w:r w:rsidRPr="009B1D6D">
        <w:rPr>
          <w:rFonts w:eastAsia="Times New Roman" w:cs="Times New Roman"/>
          <w:szCs w:val="24"/>
        </w:rPr>
        <w:t xml:space="preserve"> θέλει την απόσυρση όλου του νομοσχεδίου όπως είπατε εδώ</w:t>
      </w:r>
      <w:r>
        <w:rPr>
          <w:rFonts w:eastAsia="Times New Roman" w:cs="Times New Roman"/>
          <w:szCs w:val="24"/>
        </w:rPr>
        <w:t xml:space="preserve"> </w:t>
      </w:r>
      <w:r w:rsidRPr="009B1D6D">
        <w:rPr>
          <w:rFonts w:eastAsia="Times New Roman" w:cs="Times New Roman"/>
          <w:szCs w:val="24"/>
        </w:rPr>
        <w:t>ή το εντελώς δι</w:t>
      </w:r>
      <w:r w:rsidRPr="009B1D6D">
        <w:rPr>
          <w:rFonts w:eastAsia="Times New Roman" w:cs="Times New Roman"/>
          <w:szCs w:val="24"/>
        </w:rPr>
        <w:t xml:space="preserve">αφορετικό που είπατε </w:t>
      </w:r>
      <w:r>
        <w:rPr>
          <w:rFonts w:eastAsia="Times New Roman" w:cs="Times New Roman"/>
          <w:szCs w:val="24"/>
        </w:rPr>
        <w:t xml:space="preserve">εκεί </w:t>
      </w:r>
      <w:r w:rsidRPr="009B1D6D">
        <w:rPr>
          <w:rFonts w:eastAsia="Times New Roman" w:cs="Times New Roman"/>
          <w:szCs w:val="24"/>
        </w:rPr>
        <w:t>ως προς τις διατάξεις</w:t>
      </w:r>
      <w:r>
        <w:rPr>
          <w:rFonts w:eastAsia="Times New Roman" w:cs="Times New Roman"/>
          <w:szCs w:val="24"/>
        </w:rPr>
        <w:t>.</w:t>
      </w:r>
    </w:p>
    <w:p w14:paraId="6B14EF21"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Ελληνικά καταλαβαίνετε; </w:t>
      </w:r>
    </w:p>
    <w:p w14:paraId="6B14EF22"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Σας παρακαλώ!</w:t>
      </w:r>
    </w:p>
    <w:p w14:paraId="6B14EF23"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Έχετε δομική αδυναμία κατανόησης. Λυπάμαι! Αυτό ας γραφτεί και στα Πρακτικά, γιατί πλέον το έχουμε εμπεδώσει!</w:t>
      </w:r>
    </w:p>
    <w:p w14:paraId="6B14EF24" w14:textId="77777777" w:rsidR="004965E6" w:rsidRDefault="004D430C">
      <w:pPr>
        <w:spacing w:line="600" w:lineRule="auto"/>
        <w:ind w:firstLine="720"/>
        <w:jc w:val="both"/>
        <w:rPr>
          <w:rFonts w:eastAsia="Times New Roman" w:cs="Times New Roman"/>
          <w:szCs w:val="24"/>
        </w:rPr>
      </w:pPr>
      <w:r>
        <w:rPr>
          <w:rFonts w:eastAsia="Times New Roman"/>
          <w:b/>
          <w:bCs/>
          <w:szCs w:val="24"/>
        </w:rPr>
        <w:t xml:space="preserve">ΠΡΟΕΔΡΕΥΩΝ (Σπυρίδων Λυκούδης): </w:t>
      </w:r>
      <w:r>
        <w:rPr>
          <w:rFonts w:eastAsia="Times New Roman"/>
          <w:bCs/>
          <w:szCs w:val="24"/>
        </w:rPr>
        <w:t xml:space="preserve">Εγώ δεν αντιλαμβάνομαι τι ακριβώς κάνουμε. Κύριε Υπουργέ, με </w:t>
      </w:r>
      <w:proofErr w:type="spellStart"/>
      <w:r>
        <w:rPr>
          <w:rFonts w:eastAsia="Times New Roman"/>
          <w:bCs/>
          <w:szCs w:val="24"/>
        </w:rPr>
        <w:t>συγχωρείτε</w:t>
      </w:r>
      <w:proofErr w:type="spellEnd"/>
      <w:r>
        <w:rPr>
          <w:rFonts w:eastAsia="Times New Roman"/>
          <w:bCs/>
          <w:szCs w:val="24"/>
        </w:rPr>
        <w:t xml:space="preserve"> και με όλο τον σεβασμό, </w:t>
      </w:r>
      <w:r w:rsidRPr="009B1D6D">
        <w:rPr>
          <w:rFonts w:eastAsia="Times New Roman" w:cs="Times New Roman"/>
          <w:szCs w:val="24"/>
        </w:rPr>
        <w:t>ρωτήσατε αν</w:t>
      </w:r>
      <w:r>
        <w:rPr>
          <w:rFonts w:eastAsia="Times New Roman" w:cs="Times New Roman"/>
          <w:szCs w:val="24"/>
        </w:rPr>
        <w:t xml:space="preserve"> θέλει</w:t>
      </w:r>
      <w:r>
        <w:rPr>
          <w:rFonts w:eastAsia="Times New Roman" w:cs="Times New Roman"/>
          <w:szCs w:val="24"/>
        </w:rPr>
        <w:t xml:space="preserve"> να αποσύρετε</w:t>
      </w:r>
      <w:r w:rsidRPr="009B1D6D">
        <w:rPr>
          <w:rFonts w:eastAsia="Times New Roman" w:cs="Times New Roman"/>
          <w:szCs w:val="24"/>
        </w:rPr>
        <w:t xml:space="preserve"> το νομοσχέδιο </w:t>
      </w:r>
      <w:r>
        <w:rPr>
          <w:rFonts w:eastAsia="Times New Roman" w:cs="Times New Roman"/>
          <w:szCs w:val="24"/>
        </w:rPr>
        <w:t xml:space="preserve">και </w:t>
      </w:r>
      <w:r w:rsidRPr="009B1D6D">
        <w:rPr>
          <w:rFonts w:eastAsia="Times New Roman" w:cs="Times New Roman"/>
          <w:szCs w:val="24"/>
        </w:rPr>
        <w:t>απαντήθηκε ότι ζητάμε να αποσυρ</w:t>
      </w:r>
      <w:r>
        <w:rPr>
          <w:rFonts w:eastAsia="Times New Roman" w:cs="Times New Roman"/>
          <w:szCs w:val="24"/>
        </w:rPr>
        <w:t>θ</w:t>
      </w:r>
      <w:r w:rsidRPr="009B1D6D">
        <w:rPr>
          <w:rFonts w:eastAsia="Times New Roman" w:cs="Times New Roman"/>
          <w:szCs w:val="24"/>
        </w:rPr>
        <w:t xml:space="preserve">ούν </w:t>
      </w:r>
      <w:r>
        <w:rPr>
          <w:rFonts w:eastAsia="Times New Roman" w:cs="Times New Roman"/>
          <w:szCs w:val="24"/>
        </w:rPr>
        <w:t>διατάξεις. Τι άλλο θέλετε;</w:t>
      </w:r>
    </w:p>
    <w:p w14:paraId="6B14EF25"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ΓΑΒΡΟΓΛΟΥ (Υπουργός Παιδείας, Έρευνας και Θρησκευμάτων): </w:t>
      </w:r>
      <w:r>
        <w:rPr>
          <w:rFonts w:eastAsia="Times New Roman" w:cs="Times New Roman"/>
          <w:szCs w:val="24"/>
        </w:rPr>
        <w:t>Θα σας πω τι θέλω.</w:t>
      </w:r>
    </w:p>
    <w:p w14:paraId="6B14EF2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Αυτή είναι η θέση της Νέας Δημοκρατίας; Γ</w:t>
      </w:r>
      <w:r w:rsidRPr="009B1D6D">
        <w:rPr>
          <w:rFonts w:eastAsia="Times New Roman" w:cs="Times New Roman"/>
          <w:szCs w:val="24"/>
        </w:rPr>
        <w:t>ιατί ο εισηγητής Νέας Δημοκρατί</w:t>
      </w:r>
      <w:r w:rsidRPr="009B1D6D">
        <w:rPr>
          <w:rFonts w:eastAsia="Times New Roman" w:cs="Times New Roman"/>
          <w:szCs w:val="24"/>
        </w:rPr>
        <w:t xml:space="preserve">ας </w:t>
      </w:r>
      <w:r>
        <w:rPr>
          <w:rFonts w:eastAsia="Times New Roman" w:cs="Times New Roman"/>
          <w:szCs w:val="24"/>
        </w:rPr>
        <w:t>ούτε καν το υπαινίχθηκε. Θέλουμε, λοιπόν, να ξέρουμε για να μπορούμε και εμείς να δούμε πώς θα επιχειρηματολογήσουμε. Λογικό δεν είναι; Λογικό είναι.</w:t>
      </w:r>
    </w:p>
    <w:p w14:paraId="6B14EF27"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Για τους διορισμούς θέλει.</w:t>
      </w:r>
    </w:p>
    <w:p w14:paraId="6B14EF2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Κύριε Πρόεδρε, παρακαλώ τον λόγο.</w:t>
      </w:r>
    </w:p>
    <w:p w14:paraId="6B14EF29" w14:textId="77777777" w:rsidR="004965E6" w:rsidRDefault="004D430C">
      <w:pPr>
        <w:spacing w:line="600" w:lineRule="auto"/>
        <w:ind w:firstLine="720"/>
        <w:jc w:val="both"/>
        <w:rPr>
          <w:rFonts w:eastAsia="Times New Roman"/>
          <w:bCs/>
          <w:szCs w:val="24"/>
        </w:rPr>
      </w:pPr>
      <w:r>
        <w:rPr>
          <w:rFonts w:eastAsia="Times New Roman"/>
          <w:b/>
          <w:bCs/>
          <w:szCs w:val="24"/>
        </w:rPr>
        <w:t>ΠΡΟΕΔΡΕΥΩΝ (Σπυρίδω</w:t>
      </w:r>
      <w:r>
        <w:rPr>
          <w:rFonts w:eastAsia="Times New Roman"/>
          <w:b/>
          <w:bCs/>
          <w:szCs w:val="24"/>
        </w:rPr>
        <w:t xml:space="preserve">ν Λυκούδης): </w:t>
      </w:r>
      <w:r>
        <w:rPr>
          <w:rFonts w:eastAsia="Times New Roman"/>
          <w:bCs/>
          <w:szCs w:val="24"/>
        </w:rPr>
        <w:t>Κύριε Τζαβάρα, ειλικρινά σας το λέω, σας παρακαλώ να τα πείτε σε δύο σειρές.</w:t>
      </w:r>
    </w:p>
    <w:p w14:paraId="6B14EF2A" w14:textId="77777777" w:rsidR="004965E6" w:rsidRDefault="004D430C">
      <w:pPr>
        <w:spacing w:line="600" w:lineRule="auto"/>
        <w:ind w:firstLine="720"/>
        <w:jc w:val="both"/>
        <w:rPr>
          <w:rFonts w:eastAsia="Times New Roman"/>
          <w:bCs/>
          <w:szCs w:val="24"/>
        </w:rPr>
      </w:pPr>
      <w:r>
        <w:rPr>
          <w:rFonts w:eastAsia="Times New Roman"/>
          <w:bCs/>
          <w:szCs w:val="24"/>
        </w:rPr>
        <w:t>Ορίστε, έχετε τον λόγο.</w:t>
      </w:r>
    </w:p>
    <w:p w14:paraId="6B14EF2B"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Κύριε Πρόεδρε, </w:t>
      </w:r>
      <w:r w:rsidRPr="009B1D6D">
        <w:rPr>
          <w:rFonts w:eastAsia="Times New Roman" w:cs="Times New Roman"/>
          <w:szCs w:val="24"/>
        </w:rPr>
        <w:t>ο εισηγητής μας το καταψήφισε το νομοσχέδιο</w:t>
      </w:r>
      <w:r>
        <w:rPr>
          <w:rFonts w:eastAsia="Times New Roman" w:cs="Times New Roman"/>
          <w:szCs w:val="24"/>
        </w:rPr>
        <w:t>. Ε</w:t>
      </w:r>
      <w:r w:rsidRPr="009B1D6D">
        <w:rPr>
          <w:rFonts w:eastAsia="Times New Roman" w:cs="Times New Roman"/>
          <w:szCs w:val="24"/>
        </w:rPr>
        <w:t>γώ</w:t>
      </w:r>
      <w:r>
        <w:rPr>
          <w:rFonts w:eastAsia="Times New Roman" w:cs="Times New Roman"/>
          <w:szCs w:val="24"/>
        </w:rPr>
        <w:t>, λ</w:t>
      </w:r>
      <w:r w:rsidRPr="009B1D6D">
        <w:rPr>
          <w:rFonts w:eastAsia="Times New Roman" w:cs="Times New Roman"/>
          <w:szCs w:val="24"/>
        </w:rPr>
        <w:t>οιπόν</w:t>
      </w:r>
      <w:r>
        <w:rPr>
          <w:rFonts w:eastAsia="Times New Roman" w:cs="Times New Roman"/>
          <w:szCs w:val="24"/>
        </w:rPr>
        <w:t>, εξειδίκευσα,</w:t>
      </w:r>
      <w:r w:rsidRPr="009B1D6D">
        <w:rPr>
          <w:rFonts w:eastAsia="Times New Roman" w:cs="Times New Roman"/>
          <w:szCs w:val="24"/>
        </w:rPr>
        <w:t xml:space="preserve"> με αυτά που είπα στην ομιλία μου</w:t>
      </w:r>
      <w:r>
        <w:rPr>
          <w:rFonts w:eastAsia="Times New Roman" w:cs="Times New Roman"/>
          <w:szCs w:val="24"/>
        </w:rPr>
        <w:t>,</w:t>
      </w:r>
      <w:r w:rsidRPr="009B1D6D">
        <w:rPr>
          <w:rFonts w:eastAsia="Times New Roman" w:cs="Times New Roman"/>
          <w:szCs w:val="24"/>
        </w:rPr>
        <w:t xml:space="preserve"> ποια ακριβώς είναι η στάση και της Νέας Δημοκρατίας και </w:t>
      </w:r>
      <w:r>
        <w:rPr>
          <w:rFonts w:eastAsia="Times New Roman" w:cs="Times New Roman"/>
          <w:szCs w:val="24"/>
        </w:rPr>
        <w:t>η δική μου.</w:t>
      </w:r>
    </w:p>
    <w:p w14:paraId="6B14EF2C" w14:textId="77777777" w:rsidR="004965E6" w:rsidRDefault="004D430C">
      <w:pPr>
        <w:spacing w:line="600" w:lineRule="auto"/>
        <w:ind w:firstLine="720"/>
        <w:jc w:val="both"/>
        <w:rPr>
          <w:rFonts w:eastAsia="Times New Roman" w:cs="Times New Roman"/>
          <w:szCs w:val="24"/>
        </w:rPr>
      </w:pPr>
      <w:r w:rsidRPr="009B1D6D">
        <w:rPr>
          <w:rFonts w:eastAsia="Times New Roman" w:cs="Times New Roman"/>
          <w:szCs w:val="24"/>
        </w:rPr>
        <w:lastRenderedPageBreak/>
        <w:t>Επειδή προφανώς ο κ</w:t>
      </w:r>
      <w:r>
        <w:rPr>
          <w:rFonts w:eastAsia="Times New Roman" w:cs="Times New Roman"/>
          <w:szCs w:val="24"/>
        </w:rPr>
        <w:t>ύριος Υπουργός</w:t>
      </w:r>
      <w:r w:rsidRPr="009B1D6D">
        <w:rPr>
          <w:rFonts w:eastAsia="Times New Roman" w:cs="Times New Roman"/>
          <w:szCs w:val="24"/>
        </w:rPr>
        <w:t xml:space="preserve"> έχει υπ</w:t>
      </w:r>
      <w:r>
        <w:rPr>
          <w:rFonts w:eastAsia="Times New Roman" w:cs="Times New Roman"/>
          <w:szCs w:val="24"/>
        </w:rPr>
        <w:t xml:space="preserve">’ </w:t>
      </w:r>
      <w:proofErr w:type="spellStart"/>
      <w:r w:rsidRPr="009B1D6D">
        <w:rPr>
          <w:rFonts w:eastAsia="Times New Roman" w:cs="Times New Roman"/>
          <w:szCs w:val="24"/>
        </w:rPr>
        <w:t>όψ</w:t>
      </w:r>
      <w:r>
        <w:rPr>
          <w:rFonts w:eastAsia="Times New Roman" w:cs="Times New Roman"/>
          <w:szCs w:val="24"/>
        </w:rPr>
        <w:t>ιν</w:t>
      </w:r>
      <w:proofErr w:type="spellEnd"/>
      <w:r w:rsidRPr="009B1D6D">
        <w:rPr>
          <w:rFonts w:eastAsia="Times New Roman" w:cs="Times New Roman"/>
          <w:szCs w:val="24"/>
        </w:rPr>
        <w:t xml:space="preserve"> του αυτό που λέμε</w:t>
      </w:r>
      <w:r>
        <w:rPr>
          <w:rFonts w:eastAsia="Times New Roman" w:cs="Times New Roman"/>
          <w:szCs w:val="24"/>
        </w:rPr>
        <w:t>,</w:t>
      </w:r>
      <w:r w:rsidRPr="009B1D6D">
        <w:rPr>
          <w:rFonts w:eastAsia="Times New Roman" w:cs="Times New Roman"/>
          <w:szCs w:val="24"/>
        </w:rPr>
        <w:t xml:space="preserve"> την τέχνη του να έχεις πάντα δίκιο</w:t>
      </w:r>
      <w:r>
        <w:rPr>
          <w:rFonts w:eastAsia="Times New Roman" w:cs="Times New Roman"/>
          <w:szCs w:val="24"/>
        </w:rPr>
        <w:t>,</w:t>
      </w:r>
      <w:r w:rsidRPr="009B1D6D">
        <w:rPr>
          <w:rFonts w:eastAsia="Times New Roman" w:cs="Times New Roman"/>
          <w:szCs w:val="24"/>
        </w:rPr>
        <w:t xml:space="preserve"> που επιτάσσει σε αυτόν </w:t>
      </w:r>
      <w:r>
        <w:rPr>
          <w:rFonts w:eastAsia="Times New Roman" w:cs="Times New Roman"/>
          <w:szCs w:val="24"/>
        </w:rPr>
        <w:t>ο οποίος</w:t>
      </w:r>
      <w:r w:rsidRPr="009B1D6D">
        <w:rPr>
          <w:rFonts w:eastAsia="Times New Roman" w:cs="Times New Roman"/>
          <w:szCs w:val="24"/>
        </w:rPr>
        <w:t xml:space="preserve"> νομίζει ότι έχει το πλεονέκτημα να κερδίζει</w:t>
      </w:r>
      <w:r>
        <w:rPr>
          <w:rFonts w:eastAsia="Times New Roman" w:cs="Times New Roman"/>
          <w:szCs w:val="24"/>
        </w:rPr>
        <w:t>,</w:t>
      </w:r>
      <w:r w:rsidRPr="009B1D6D">
        <w:rPr>
          <w:rFonts w:eastAsia="Times New Roman" w:cs="Times New Roman"/>
          <w:szCs w:val="24"/>
        </w:rPr>
        <w:t xml:space="preserve"> εάν κατ</w:t>
      </w:r>
      <w:r w:rsidRPr="009B1D6D">
        <w:rPr>
          <w:rFonts w:eastAsia="Times New Roman" w:cs="Times New Roman"/>
          <w:szCs w:val="24"/>
        </w:rPr>
        <w:t xml:space="preserve">αφέρει να υποχρεώσει τον αντίπαλό του να αναγνωρίσει δημοσίως κάτι για το οποίο είναι αντίθετη η κοινή γνώμη </w:t>
      </w:r>
      <w:r>
        <w:rPr>
          <w:rFonts w:eastAsia="Times New Roman" w:cs="Times New Roman"/>
          <w:szCs w:val="24"/>
        </w:rPr>
        <w:t xml:space="preserve">–αυτό είναι κάτι που </w:t>
      </w:r>
      <w:r w:rsidRPr="009B1D6D">
        <w:rPr>
          <w:rFonts w:eastAsia="Times New Roman" w:cs="Times New Roman"/>
          <w:szCs w:val="24"/>
        </w:rPr>
        <w:t xml:space="preserve">έρχεται από τη γερμανική διδασκαλία </w:t>
      </w:r>
      <w:r>
        <w:rPr>
          <w:rFonts w:eastAsia="Times New Roman" w:cs="Times New Roman"/>
          <w:szCs w:val="24"/>
        </w:rPr>
        <w:t>του Σοπενχάουερ-</w:t>
      </w:r>
      <w:r w:rsidRPr="009B1D6D">
        <w:rPr>
          <w:rFonts w:eastAsia="Times New Roman" w:cs="Times New Roman"/>
          <w:szCs w:val="24"/>
        </w:rPr>
        <w:t xml:space="preserve"> του λέω ξεκάθαρα</w:t>
      </w:r>
      <w:r>
        <w:rPr>
          <w:rFonts w:eastAsia="Times New Roman" w:cs="Times New Roman"/>
          <w:szCs w:val="24"/>
        </w:rPr>
        <w:t>: Γ</w:t>
      </w:r>
      <w:r w:rsidRPr="009B1D6D">
        <w:rPr>
          <w:rFonts w:eastAsia="Times New Roman" w:cs="Times New Roman"/>
          <w:szCs w:val="24"/>
        </w:rPr>
        <w:t>ια τις τροπολογίες έχουμε πάρει θέση</w:t>
      </w:r>
      <w:r>
        <w:rPr>
          <w:rFonts w:eastAsia="Times New Roman" w:cs="Times New Roman"/>
          <w:szCs w:val="24"/>
        </w:rPr>
        <w:t xml:space="preserve">. </w:t>
      </w:r>
    </w:p>
    <w:p w14:paraId="6B14EF2D"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ΚΩΝΣΤΑΝΤΙΝΟΣ ΓΑ</w:t>
      </w:r>
      <w:r>
        <w:rPr>
          <w:rFonts w:eastAsia="Times New Roman" w:cs="Times New Roman"/>
          <w:b/>
          <w:szCs w:val="24"/>
        </w:rPr>
        <w:t xml:space="preserve">ΒΡΟΓΛΟΥ (Υπουργός Παιδείας, Έρευνας και Θρησκευμάτων): </w:t>
      </w:r>
      <w:r>
        <w:rPr>
          <w:rFonts w:eastAsia="Times New Roman" w:cs="Times New Roman"/>
          <w:szCs w:val="24"/>
        </w:rPr>
        <w:t xml:space="preserve">Μάλιστα, σαφές. </w:t>
      </w:r>
    </w:p>
    <w:p w14:paraId="6B14EF2E"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Για το συγκεκριμένο νομοσχέδιο ό</w:t>
      </w:r>
      <w:r w:rsidRPr="009B1D6D">
        <w:rPr>
          <w:rFonts w:eastAsia="Times New Roman" w:cs="Times New Roman"/>
          <w:szCs w:val="24"/>
        </w:rPr>
        <w:t>σον αφορά α</w:t>
      </w:r>
      <w:r>
        <w:rPr>
          <w:rFonts w:eastAsia="Times New Roman" w:cs="Times New Roman"/>
          <w:szCs w:val="24"/>
        </w:rPr>
        <w:t>υτά για τα οποία σας κατηγόρησα</w:t>
      </w:r>
      <w:r w:rsidRPr="009B1D6D">
        <w:rPr>
          <w:rFonts w:eastAsia="Times New Roman" w:cs="Times New Roman"/>
          <w:szCs w:val="24"/>
        </w:rPr>
        <w:t xml:space="preserve"> πολιτικά</w:t>
      </w:r>
      <w:r>
        <w:rPr>
          <w:rFonts w:eastAsia="Times New Roman" w:cs="Times New Roman"/>
          <w:szCs w:val="24"/>
        </w:rPr>
        <w:t>,</w:t>
      </w:r>
      <w:r w:rsidRPr="009B1D6D">
        <w:rPr>
          <w:rFonts w:eastAsia="Times New Roman" w:cs="Times New Roman"/>
          <w:szCs w:val="24"/>
        </w:rPr>
        <w:t xml:space="preserve"> επι</w:t>
      </w:r>
      <w:r>
        <w:rPr>
          <w:rFonts w:eastAsia="Times New Roman" w:cs="Times New Roman"/>
          <w:szCs w:val="24"/>
        </w:rPr>
        <w:t>μένω και αυτή είναι και η θέση δ</w:t>
      </w:r>
      <w:r w:rsidRPr="009B1D6D">
        <w:rPr>
          <w:rFonts w:eastAsia="Times New Roman" w:cs="Times New Roman"/>
          <w:szCs w:val="24"/>
        </w:rPr>
        <w:t xml:space="preserve">ικιά μου </w:t>
      </w:r>
      <w:r>
        <w:rPr>
          <w:rFonts w:eastAsia="Times New Roman" w:cs="Times New Roman"/>
          <w:szCs w:val="24"/>
        </w:rPr>
        <w:t>και η θέση του κόμματός μου.</w:t>
      </w:r>
    </w:p>
    <w:p w14:paraId="6B14EF2F" w14:textId="77777777" w:rsidR="004965E6" w:rsidRDefault="004D430C">
      <w:pPr>
        <w:spacing w:line="600" w:lineRule="auto"/>
        <w:ind w:firstLine="720"/>
        <w:jc w:val="both"/>
        <w:rPr>
          <w:rFonts w:eastAsia="Times New Roman" w:cs="Times New Roman"/>
          <w:szCs w:val="24"/>
        </w:rPr>
      </w:pPr>
      <w:r>
        <w:rPr>
          <w:rFonts w:eastAsia="Times New Roman"/>
          <w:b/>
          <w:bCs/>
          <w:szCs w:val="24"/>
        </w:rPr>
        <w:t xml:space="preserve">ΠΡΟΕΔΡΕΥΩΝ (Σπυρίδων Λυκούδης): </w:t>
      </w:r>
      <w:r w:rsidRPr="009B1D6D">
        <w:rPr>
          <w:rFonts w:eastAsia="Times New Roman" w:cs="Times New Roman"/>
          <w:szCs w:val="24"/>
        </w:rPr>
        <w:t>Ωραία</w:t>
      </w:r>
      <w:r>
        <w:rPr>
          <w:rFonts w:eastAsia="Times New Roman" w:cs="Times New Roman"/>
          <w:szCs w:val="24"/>
        </w:rPr>
        <w:t>,</w:t>
      </w:r>
      <w:r w:rsidRPr="009B1D6D">
        <w:rPr>
          <w:rFonts w:eastAsia="Times New Roman" w:cs="Times New Roman"/>
          <w:szCs w:val="24"/>
        </w:rPr>
        <w:t xml:space="preserve"> ευχαριστώ πολύ</w:t>
      </w:r>
      <w:r>
        <w:rPr>
          <w:rFonts w:eastAsia="Times New Roman" w:cs="Times New Roman"/>
          <w:szCs w:val="24"/>
        </w:rPr>
        <w:t>.</w:t>
      </w:r>
    </w:p>
    <w:p w14:paraId="6B14EF3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γίνεται γνωστό στο Σώμα ότι </w:t>
      </w:r>
      <w:r>
        <w:rPr>
          <w:rFonts w:eastAsia="Times New Roman" w:cs="Times New Roman"/>
          <w:szCs w:val="24"/>
        </w:rPr>
        <w:t xml:space="preserve">τη συνεδρίασή μας παρακολουθούν </w:t>
      </w:r>
      <w:r>
        <w:rPr>
          <w:rFonts w:eastAsia="Times New Roman" w:cs="Times New Roman"/>
          <w:szCs w:val="24"/>
        </w:rPr>
        <w:t>από τα ά</w:t>
      </w:r>
      <w:r w:rsidRPr="009B1D6D">
        <w:rPr>
          <w:rFonts w:eastAsia="Times New Roman" w:cs="Times New Roman"/>
          <w:szCs w:val="24"/>
        </w:rPr>
        <w:t>νω δυτικά θεωρεία</w:t>
      </w:r>
      <w:r>
        <w:rPr>
          <w:rFonts w:eastAsia="Times New Roman" w:cs="Times New Roman"/>
          <w:szCs w:val="24"/>
        </w:rPr>
        <w:t>,</w:t>
      </w:r>
      <w:r w:rsidRPr="009B1D6D">
        <w:rPr>
          <w:rFonts w:eastAsia="Times New Roman" w:cs="Times New Roman"/>
          <w:szCs w:val="24"/>
        </w:rPr>
        <w:t xml:space="preserve"> αφού </w:t>
      </w:r>
      <w:r>
        <w:rPr>
          <w:rFonts w:eastAsia="Times New Roman" w:cs="Times New Roman"/>
          <w:szCs w:val="24"/>
        </w:rPr>
        <w:t xml:space="preserve">προηγουμένως </w:t>
      </w:r>
      <w:r w:rsidRPr="009B1D6D">
        <w:rPr>
          <w:rFonts w:eastAsia="Times New Roman" w:cs="Times New Roman"/>
          <w:szCs w:val="24"/>
        </w:rPr>
        <w:t>ενημερώθηκα</w:t>
      </w:r>
      <w:r>
        <w:rPr>
          <w:rFonts w:eastAsia="Times New Roman" w:cs="Times New Roman"/>
          <w:szCs w:val="24"/>
        </w:rPr>
        <w:t>ν</w:t>
      </w:r>
      <w:r w:rsidRPr="009B1D6D">
        <w:rPr>
          <w:rFonts w:eastAsia="Times New Roman" w:cs="Times New Roman"/>
          <w:szCs w:val="24"/>
        </w:rPr>
        <w:t xml:space="preserve"> για την ιστορία του κτιρίου</w:t>
      </w:r>
      <w:r>
        <w:rPr>
          <w:rFonts w:eastAsia="Times New Roman" w:cs="Times New Roman"/>
          <w:szCs w:val="24"/>
        </w:rPr>
        <w:t>,</w:t>
      </w:r>
      <w:r w:rsidRPr="009B1D6D">
        <w:rPr>
          <w:rFonts w:eastAsia="Times New Roman" w:cs="Times New Roman"/>
          <w:szCs w:val="24"/>
        </w:rPr>
        <w:t xml:space="preserve"> τον τρόπο</w:t>
      </w:r>
      <w:r>
        <w:rPr>
          <w:rFonts w:eastAsia="Times New Roman" w:cs="Times New Roman"/>
          <w:szCs w:val="24"/>
        </w:rPr>
        <w:t xml:space="preserve"> οργάνωσης και </w:t>
      </w:r>
      <w:r>
        <w:rPr>
          <w:rFonts w:eastAsia="Times New Roman" w:cs="Times New Roman"/>
          <w:szCs w:val="24"/>
        </w:rPr>
        <w:t>λειτουργίας της Β</w:t>
      </w:r>
      <w:r w:rsidRPr="009B1D6D">
        <w:rPr>
          <w:rFonts w:eastAsia="Times New Roman" w:cs="Times New Roman"/>
          <w:szCs w:val="24"/>
        </w:rPr>
        <w:t xml:space="preserve">ουλής και ξεναγήθηκαν στην έκθεση </w:t>
      </w:r>
      <w:r>
        <w:rPr>
          <w:rFonts w:eastAsia="Times New Roman" w:cs="Times New Roman"/>
          <w:szCs w:val="24"/>
        </w:rPr>
        <w:t xml:space="preserve">της </w:t>
      </w:r>
      <w:r>
        <w:rPr>
          <w:rFonts w:eastAsia="Times New Roman" w:cs="Times New Roman"/>
          <w:szCs w:val="24"/>
        </w:rPr>
        <w:t>αίθουσας</w:t>
      </w:r>
      <w:r w:rsidRPr="009B1D6D">
        <w:rPr>
          <w:rFonts w:eastAsia="Times New Roman" w:cs="Times New Roman"/>
          <w:szCs w:val="24"/>
        </w:rPr>
        <w:t xml:space="preserve"> </w:t>
      </w:r>
      <w:r>
        <w:rPr>
          <w:rFonts w:eastAsia="Times New Roman" w:cs="Times New Roman"/>
          <w:szCs w:val="24"/>
        </w:rPr>
        <w:t>ΕΛΕΥΘΕΡΙΟΣ ΒΕΝΙΖΕΛΟΣ,</w:t>
      </w:r>
      <w:r w:rsidRPr="009B1D6D">
        <w:rPr>
          <w:rFonts w:eastAsia="Times New Roman" w:cs="Times New Roman"/>
          <w:szCs w:val="24"/>
        </w:rPr>
        <w:t xml:space="preserve"> </w:t>
      </w:r>
      <w:r>
        <w:rPr>
          <w:rFonts w:eastAsia="Times New Roman" w:cs="Times New Roman"/>
          <w:szCs w:val="24"/>
        </w:rPr>
        <w:t>είκοσι τρεις</w:t>
      </w:r>
      <w:r w:rsidRPr="009B1D6D">
        <w:rPr>
          <w:rFonts w:eastAsia="Times New Roman" w:cs="Times New Roman"/>
          <w:szCs w:val="24"/>
        </w:rPr>
        <w:t xml:space="preserve"> μαθήτριες και μαθητές και </w:t>
      </w:r>
      <w:r>
        <w:rPr>
          <w:rFonts w:eastAsia="Times New Roman" w:cs="Times New Roman"/>
          <w:szCs w:val="24"/>
        </w:rPr>
        <w:t>τρεις συνοδοί εκπαιδευτικοί από το Γ</w:t>
      </w:r>
      <w:r w:rsidRPr="009B1D6D">
        <w:rPr>
          <w:rFonts w:eastAsia="Times New Roman" w:cs="Times New Roman"/>
          <w:szCs w:val="24"/>
        </w:rPr>
        <w:t>υμνάσιο Οιχαλίας Τρικάλων</w:t>
      </w:r>
      <w:r>
        <w:rPr>
          <w:rFonts w:eastAsia="Times New Roman" w:cs="Times New Roman"/>
          <w:szCs w:val="24"/>
        </w:rPr>
        <w:t>.</w:t>
      </w:r>
      <w:r w:rsidRPr="009B1D6D">
        <w:rPr>
          <w:rFonts w:eastAsia="Times New Roman" w:cs="Times New Roman"/>
          <w:szCs w:val="24"/>
        </w:rPr>
        <w:t xml:space="preserve"> </w:t>
      </w:r>
    </w:p>
    <w:p w14:paraId="6B14EF3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σάς</w:t>
      </w:r>
      <w:r>
        <w:rPr>
          <w:rFonts w:eastAsia="Times New Roman" w:cs="Times New Roman"/>
          <w:szCs w:val="24"/>
        </w:rPr>
        <w:t xml:space="preserve"> καλωσορίζει.</w:t>
      </w:r>
    </w:p>
    <w:p w14:paraId="6B14EF32" w14:textId="77777777" w:rsidR="004965E6" w:rsidRDefault="004D430C">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 όλες τις πτέρυγες της </w:t>
      </w:r>
      <w:r>
        <w:rPr>
          <w:rFonts w:eastAsia="Times New Roman" w:cs="Times New Roman"/>
          <w:szCs w:val="24"/>
        </w:rPr>
        <w:t>Βουλής)</w:t>
      </w:r>
    </w:p>
    <w:p w14:paraId="6B14EF3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Καραναστάσης</w:t>
      </w:r>
      <w:proofErr w:type="spellEnd"/>
      <w:r>
        <w:rPr>
          <w:rFonts w:eastAsia="Times New Roman" w:cs="Times New Roman"/>
          <w:szCs w:val="24"/>
        </w:rPr>
        <w:t>.</w:t>
      </w:r>
    </w:p>
    <w:p w14:paraId="6B14EF34"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 xml:space="preserve">Κύριε Πρόεδρε, κυρία και κύριοι Υπουργοί, νομίζω ότι μετά τη χθεσινή ψηφοφορία δεν μπορώ να καταλάβω τους συναδέλφους της </w:t>
      </w:r>
      <w:r w:rsidRPr="009B1D6D">
        <w:rPr>
          <w:rFonts w:eastAsia="Times New Roman" w:cs="Times New Roman"/>
          <w:szCs w:val="24"/>
        </w:rPr>
        <w:t>Αντιπολίτευσης</w:t>
      </w:r>
      <w:r>
        <w:rPr>
          <w:rFonts w:eastAsia="Times New Roman" w:cs="Times New Roman"/>
          <w:szCs w:val="24"/>
        </w:rPr>
        <w:t>.</w:t>
      </w:r>
      <w:r w:rsidRPr="009B1D6D">
        <w:rPr>
          <w:rFonts w:eastAsia="Times New Roman" w:cs="Times New Roman"/>
          <w:szCs w:val="24"/>
        </w:rPr>
        <w:t xml:space="preserve"> </w:t>
      </w:r>
      <w:r>
        <w:rPr>
          <w:rFonts w:eastAsia="Times New Roman" w:cs="Times New Roman"/>
          <w:szCs w:val="24"/>
        </w:rPr>
        <w:t>Δ</w:t>
      </w:r>
      <w:r w:rsidRPr="009B1D6D">
        <w:rPr>
          <w:rFonts w:eastAsia="Times New Roman" w:cs="Times New Roman"/>
          <w:szCs w:val="24"/>
        </w:rPr>
        <w:t>εν μπορ</w:t>
      </w:r>
      <w:r>
        <w:rPr>
          <w:rFonts w:eastAsia="Times New Roman" w:cs="Times New Roman"/>
          <w:szCs w:val="24"/>
        </w:rPr>
        <w:t>ούν να κατανοήσουν</w:t>
      </w:r>
      <w:r w:rsidRPr="009B1D6D">
        <w:rPr>
          <w:rFonts w:eastAsia="Times New Roman" w:cs="Times New Roman"/>
          <w:szCs w:val="24"/>
        </w:rPr>
        <w:t xml:space="preserve"> πως </w:t>
      </w:r>
      <w:r>
        <w:rPr>
          <w:rFonts w:eastAsia="Times New Roman" w:cs="Times New Roman"/>
          <w:szCs w:val="24"/>
        </w:rPr>
        <w:t xml:space="preserve">σε </w:t>
      </w:r>
      <w:r w:rsidRPr="009B1D6D">
        <w:rPr>
          <w:rFonts w:eastAsia="Times New Roman" w:cs="Times New Roman"/>
          <w:szCs w:val="24"/>
        </w:rPr>
        <w:t xml:space="preserve">μία ψηφοφορία όπου </w:t>
      </w:r>
      <w:r>
        <w:rPr>
          <w:rFonts w:eastAsia="Times New Roman" w:cs="Times New Roman"/>
          <w:szCs w:val="24"/>
        </w:rPr>
        <w:t>η Κ</w:t>
      </w:r>
      <w:r w:rsidRPr="009B1D6D">
        <w:rPr>
          <w:rFonts w:eastAsia="Times New Roman" w:cs="Times New Roman"/>
          <w:szCs w:val="24"/>
        </w:rPr>
        <w:t xml:space="preserve">υβέρνηση παίρνει τη στήριξη </w:t>
      </w:r>
      <w:r>
        <w:rPr>
          <w:rFonts w:eastAsia="Times New Roman" w:cs="Times New Roman"/>
          <w:szCs w:val="24"/>
        </w:rPr>
        <w:t>της Βουλής,</w:t>
      </w:r>
      <w:r w:rsidRPr="009B1D6D">
        <w:rPr>
          <w:rFonts w:eastAsia="Times New Roman" w:cs="Times New Roman"/>
          <w:szCs w:val="24"/>
        </w:rPr>
        <w:t xml:space="preserve"> ο κάθε βουλε</w:t>
      </w:r>
      <w:r>
        <w:rPr>
          <w:rFonts w:eastAsia="Times New Roman" w:cs="Times New Roman"/>
          <w:szCs w:val="24"/>
        </w:rPr>
        <w:t>υτής έχει τη δυνατότητα,</w:t>
      </w:r>
      <w:r w:rsidRPr="009B1D6D">
        <w:rPr>
          <w:rFonts w:eastAsia="Times New Roman" w:cs="Times New Roman"/>
          <w:szCs w:val="24"/>
        </w:rPr>
        <w:t xml:space="preserve"> είναι ελεύθερος να ψηφίζει αυτό που θεωρεί </w:t>
      </w:r>
      <w:r>
        <w:rPr>
          <w:rFonts w:eastAsia="Times New Roman" w:cs="Times New Roman"/>
          <w:szCs w:val="24"/>
        </w:rPr>
        <w:t xml:space="preserve">αυτή τη στιγμή </w:t>
      </w:r>
      <w:r w:rsidRPr="009B1D6D">
        <w:rPr>
          <w:rFonts w:eastAsia="Times New Roman" w:cs="Times New Roman"/>
          <w:szCs w:val="24"/>
        </w:rPr>
        <w:t>αναγκαίο και χρήσιμο για τον</w:t>
      </w:r>
      <w:r>
        <w:rPr>
          <w:rFonts w:eastAsia="Times New Roman" w:cs="Times New Roman"/>
          <w:szCs w:val="24"/>
        </w:rPr>
        <w:t xml:space="preserve"> ελληνισμό,</w:t>
      </w:r>
      <w:r w:rsidRPr="009B1D6D">
        <w:rPr>
          <w:rFonts w:eastAsia="Times New Roman" w:cs="Times New Roman"/>
          <w:szCs w:val="24"/>
        </w:rPr>
        <w:t xml:space="preserve"> για το ελληνικό Κοινοβούλιο</w:t>
      </w:r>
      <w:r>
        <w:rPr>
          <w:rFonts w:eastAsia="Times New Roman" w:cs="Times New Roman"/>
          <w:szCs w:val="24"/>
        </w:rPr>
        <w:t>,</w:t>
      </w:r>
      <w:r w:rsidRPr="009B1D6D">
        <w:rPr>
          <w:rFonts w:eastAsia="Times New Roman" w:cs="Times New Roman"/>
          <w:szCs w:val="24"/>
        </w:rPr>
        <w:t xml:space="preserve"> αλλά και για τον κόσμο</w:t>
      </w:r>
      <w:r>
        <w:rPr>
          <w:rFonts w:eastAsia="Times New Roman" w:cs="Times New Roman"/>
          <w:szCs w:val="24"/>
        </w:rPr>
        <w:t>.</w:t>
      </w:r>
    </w:p>
    <w:p w14:paraId="6B14EF35" w14:textId="77777777" w:rsidR="004965E6" w:rsidRDefault="004D430C">
      <w:pPr>
        <w:spacing w:line="600" w:lineRule="auto"/>
        <w:ind w:firstLine="720"/>
        <w:jc w:val="both"/>
        <w:rPr>
          <w:rFonts w:eastAsia="Times New Roman" w:cs="Times New Roman"/>
          <w:szCs w:val="24"/>
        </w:rPr>
      </w:pPr>
      <w:r w:rsidRPr="009B1D6D">
        <w:rPr>
          <w:rFonts w:eastAsia="Times New Roman" w:cs="Times New Roman"/>
          <w:szCs w:val="24"/>
        </w:rPr>
        <w:lastRenderedPageBreak/>
        <w:t>Θα ξεκινήσω διαφορετικά</w:t>
      </w:r>
      <w:r>
        <w:rPr>
          <w:rFonts w:eastAsia="Times New Roman" w:cs="Times New Roman"/>
          <w:szCs w:val="24"/>
        </w:rPr>
        <w:t xml:space="preserve"> σχετικά με </w:t>
      </w:r>
      <w:r w:rsidRPr="009B1D6D">
        <w:rPr>
          <w:rFonts w:eastAsia="Times New Roman" w:cs="Times New Roman"/>
          <w:szCs w:val="24"/>
        </w:rPr>
        <w:t xml:space="preserve">την αρχιτεκτονική </w:t>
      </w:r>
      <w:r>
        <w:rPr>
          <w:rFonts w:eastAsia="Times New Roman" w:cs="Times New Roman"/>
          <w:szCs w:val="24"/>
        </w:rPr>
        <w:t xml:space="preserve">της </w:t>
      </w:r>
      <w:r w:rsidRPr="009B1D6D">
        <w:rPr>
          <w:rFonts w:eastAsia="Times New Roman" w:cs="Times New Roman"/>
          <w:szCs w:val="24"/>
        </w:rPr>
        <w:t>τριτοβάθμιας εκπαίδευσης και</w:t>
      </w:r>
      <w:r>
        <w:rPr>
          <w:rFonts w:eastAsia="Times New Roman" w:cs="Times New Roman"/>
          <w:szCs w:val="24"/>
        </w:rPr>
        <w:t xml:space="preserve"> για το τ</w:t>
      </w:r>
      <w:r w:rsidRPr="009B1D6D">
        <w:rPr>
          <w:rFonts w:eastAsia="Times New Roman" w:cs="Times New Roman"/>
          <w:szCs w:val="24"/>
        </w:rPr>
        <w:t xml:space="preserve">ι καλά που </w:t>
      </w:r>
      <w:r>
        <w:rPr>
          <w:rFonts w:eastAsia="Times New Roman" w:cs="Times New Roman"/>
          <w:szCs w:val="24"/>
        </w:rPr>
        <w:t>τα έκανε</w:t>
      </w:r>
      <w:r w:rsidRPr="009B1D6D">
        <w:rPr>
          <w:rFonts w:eastAsia="Times New Roman" w:cs="Times New Roman"/>
          <w:szCs w:val="24"/>
        </w:rPr>
        <w:t xml:space="preserve"> κάποια στιγμή </w:t>
      </w:r>
      <w:r>
        <w:rPr>
          <w:rFonts w:eastAsia="Times New Roman" w:cs="Times New Roman"/>
          <w:szCs w:val="24"/>
        </w:rPr>
        <w:t>η</w:t>
      </w:r>
      <w:r w:rsidRPr="009B1D6D">
        <w:rPr>
          <w:rFonts w:eastAsia="Times New Roman" w:cs="Times New Roman"/>
          <w:szCs w:val="24"/>
        </w:rPr>
        <w:t xml:space="preserve"> Νέα Δημοκρα</w:t>
      </w:r>
      <w:r>
        <w:rPr>
          <w:rFonts w:eastAsia="Times New Roman" w:cs="Times New Roman"/>
          <w:szCs w:val="24"/>
        </w:rPr>
        <w:t xml:space="preserve">τία! Εγώ </w:t>
      </w:r>
      <w:r w:rsidRPr="009B1D6D">
        <w:rPr>
          <w:rFonts w:eastAsia="Times New Roman" w:cs="Times New Roman"/>
          <w:szCs w:val="24"/>
        </w:rPr>
        <w:t>θα πω ένα</w:t>
      </w:r>
      <w:r>
        <w:rPr>
          <w:rFonts w:eastAsia="Times New Roman" w:cs="Times New Roman"/>
          <w:szCs w:val="24"/>
        </w:rPr>
        <w:t xml:space="preserve"> απλό</w:t>
      </w:r>
      <w:r w:rsidRPr="009B1D6D">
        <w:rPr>
          <w:rFonts w:eastAsia="Times New Roman" w:cs="Times New Roman"/>
          <w:szCs w:val="24"/>
        </w:rPr>
        <w:t xml:space="preserve"> παράδειγμα</w:t>
      </w:r>
      <w:r>
        <w:rPr>
          <w:rFonts w:eastAsia="Times New Roman" w:cs="Times New Roman"/>
          <w:szCs w:val="24"/>
        </w:rPr>
        <w:t xml:space="preserve"> </w:t>
      </w:r>
      <w:r w:rsidRPr="009B1D6D">
        <w:rPr>
          <w:rFonts w:eastAsia="Times New Roman" w:cs="Times New Roman"/>
          <w:szCs w:val="24"/>
        </w:rPr>
        <w:t>για το πώς λειτουργούσαν</w:t>
      </w:r>
      <w:r>
        <w:rPr>
          <w:rFonts w:eastAsia="Times New Roman" w:cs="Times New Roman"/>
          <w:szCs w:val="24"/>
        </w:rPr>
        <w:t xml:space="preserve"> τα ερευνητικά κέντρα</w:t>
      </w:r>
      <w:r w:rsidRPr="009B1D6D">
        <w:rPr>
          <w:rFonts w:eastAsia="Times New Roman" w:cs="Times New Roman"/>
          <w:szCs w:val="24"/>
        </w:rPr>
        <w:t xml:space="preserve"> κατά τη </w:t>
      </w:r>
      <w:r>
        <w:rPr>
          <w:rFonts w:eastAsia="Times New Roman" w:cs="Times New Roman"/>
          <w:szCs w:val="24"/>
        </w:rPr>
        <w:t>διάρκεια της διακυβέρνησής τους. Στις 9</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2014 –</w:t>
      </w:r>
      <w:r w:rsidRPr="009B1D6D">
        <w:rPr>
          <w:rFonts w:eastAsia="Times New Roman" w:cs="Times New Roman"/>
          <w:szCs w:val="24"/>
        </w:rPr>
        <w:t>όταν</w:t>
      </w:r>
      <w:r>
        <w:rPr>
          <w:rFonts w:eastAsia="Times New Roman" w:cs="Times New Roman"/>
          <w:szCs w:val="24"/>
        </w:rPr>
        <w:t xml:space="preserve"> </w:t>
      </w:r>
      <w:r w:rsidRPr="009B1D6D">
        <w:rPr>
          <w:rFonts w:eastAsia="Times New Roman" w:cs="Times New Roman"/>
          <w:szCs w:val="24"/>
        </w:rPr>
        <w:t>σχεδόν</w:t>
      </w:r>
      <w:r>
        <w:rPr>
          <w:rFonts w:eastAsia="Times New Roman" w:cs="Times New Roman"/>
          <w:szCs w:val="24"/>
        </w:rPr>
        <w:t xml:space="preserve"> η</w:t>
      </w:r>
      <w:r w:rsidRPr="009B1D6D">
        <w:rPr>
          <w:rFonts w:eastAsia="Times New Roman" w:cs="Times New Roman"/>
          <w:szCs w:val="24"/>
        </w:rPr>
        <w:t xml:space="preserve"> κυβέρνηση είχε πέσει</w:t>
      </w:r>
      <w:r>
        <w:rPr>
          <w:rFonts w:eastAsia="Times New Roman" w:cs="Times New Roman"/>
          <w:szCs w:val="24"/>
        </w:rPr>
        <w:t>- δημιούργησαν</w:t>
      </w:r>
      <w:r w:rsidRPr="009B1D6D">
        <w:rPr>
          <w:rFonts w:eastAsia="Times New Roman" w:cs="Times New Roman"/>
          <w:szCs w:val="24"/>
        </w:rPr>
        <w:t xml:space="preserve"> με το Εθνικό Συμβούλιο Έρευνας και Τεχνολογίας </w:t>
      </w:r>
      <w:r>
        <w:rPr>
          <w:rFonts w:eastAsia="Times New Roman" w:cs="Times New Roman"/>
          <w:szCs w:val="24"/>
        </w:rPr>
        <w:t>περίπου δέκα-δώδεκα</w:t>
      </w:r>
      <w:r w:rsidRPr="009B1D6D">
        <w:rPr>
          <w:rFonts w:eastAsia="Times New Roman" w:cs="Times New Roman"/>
          <w:szCs w:val="24"/>
        </w:rPr>
        <w:t xml:space="preserve"> </w:t>
      </w:r>
      <w:r>
        <w:rPr>
          <w:rFonts w:eastAsia="Times New Roman" w:cs="Times New Roman"/>
          <w:szCs w:val="24"/>
        </w:rPr>
        <w:t>ερευνητικά</w:t>
      </w:r>
      <w:r w:rsidRPr="009B1D6D">
        <w:rPr>
          <w:rFonts w:eastAsia="Times New Roman" w:cs="Times New Roman"/>
          <w:szCs w:val="24"/>
        </w:rPr>
        <w:t xml:space="preserve"> κέντρα ανά την Ελλάδα</w:t>
      </w:r>
      <w:r>
        <w:rPr>
          <w:rFonts w:eastAsia="Times New Roman" w:cs="Times New Roman"/>
          <w:szCs w:val="24"/>
        </w:rPr>
        <w:t>.  Κ</w:t>
      </w:r>
      <w:r w:rsidRPr="009B1D6D">
        <w:rPr>
          <w:rFonts w:eastAsia="Times New Roman" w:cs="Times New Roman"/>
          <w:szCs w:val="24"/>
        </w:rPr>
        <w:t xml:space="preserve">αι </w:t>
      </w:r>
      <w:r>
        <w:rPr>
          <w:rFonts w:eastAsia="Times New Roman" w:cs="Times New Roman"/>
          <w:szCs w:val="24"/>
        </w:rPr>
        <w:t>ίδρυσαν -</w:t>
      </w:r>
      <w:r w:rsidRPr="009B1D6D">
        <w:rPr>
          <w:rFonts w:eastAsia="Times New Roman" w:cs="Times New Roman"/>
          <w:szCs w:val="24"/>
        </w:rPr>
        <w:t xml:space="preserve">γιατί έγινε αναφορά από τον συνάδελφο και φίλο </w:t>
      </w:r>
      <w:r>
        <w:rPr>
          <w:rFonts w:eastAsia="Times New Roman" w:cs="Times New Roman"/>
          <w:szCs w:val="24"/>
        </w:rPr>
        <w:t xml:space="preserve">Χρήστο </w:t>
      </w:r>
      <w:proofErr w:type="spellStart"/>
      <w:r>
        <w:rPr>
          <w:rFonts w:eastAsia="Times New Roman" w:cs="Times New Roman"/>
          <w:szCs w:val="24"/>
        </w:rPr>
        <w:t>Σ</w:t>
      </w:r>
      <w:r w:rsidRPr="009B1D6D">
        <w:rPr>
          <w:rFonts w:eastAsia="Times New Roman" w:cs="Times New Roman"/>
          <w:szCs w:val="24"/>
        </w:rPr>
        <w:t>ταϊκούρα</w:t>
      </w:r>
      <w:proofErr w:type="spellEnd"/>
      <w:r>
        <w:rPr>
          <w:rFonts w:eastAsia="Times New Roman" w:cs="Times New Roman"/>
          <w:szCs w:val="24"/>
        </w:rPr>
        <w:t>-</w:t>
      </w:r>
      <w:r w:rsidRPr="009B1D6D">
        <w:rPr>
          <w:rFonts w:eastAsia="Times New Roman" w:cs="Times New Roman"/>
          <w:szCs w:val="24"/>
        </w:rPr>
        <w:t xml:space="preserve"> στη Λαμία ένα δίκτυο καινοτ</w:t>
      </w:r>
      <w:r w:rsidRPr="009B1D6D">
        <w:rPr>
          <w:rFonts w:eastAsia="Times New Roman" w:cs="Times New Roman"/>
          <w:szCs w:val="24"/>
        </w:rPr>
        <w:t>ομ</w:t>
      </w:r>
      <w:r>
        <w:rPr>
          <w:rFonts w:eastAsia="Times New Roman" w:cs="Times New Roman"/>
          <w:szCs w:val="24"/>
        </w:rPr>
        <w:t xml:space="preserve">ίας και επιχειρηματικότητας, το ΕΣΕΠ. </w:t>
      </w:r>
    </w:p>
    <w:p w14:paraId="6B14EF36"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Λοιπόν, με την ίδια σύνθεση </w:t>
      </w:r>
      <w:r>
        <w:rPr>
          <w:rFonts w:eastAsia="Times New Roman"/>
          <w:color w:val="222222"/>
          <w:szCs w:val="24"/>
          <w:shd w:val="clear" w:color="auto" w:fill="FFFFFF"/>
        </w:rPr>
        <w:t>στις 13</w:t>
      </w:r>
      <w:r>
        <w:rPr>
          <w:rFonts w:eastAsia="Times New Roman"/>
          <w:color w:val="222222"/>
          <w:szCs w:val="24"/>
          <w:shd w:val="clear" w:color="auto" w:fill="FFFFFF"/>
        </w:rPr>
        <w:t>-</w:t>
      </w:r>
      <w:r>
        <w:rPr>
          <w:rFonts w:eastAsia="Times New Roman"/>
          <w:color w:val="222222"/>
          <w:szCs w:val="24"/>
          <w:shd w:val="clear" w:color="auto" w:fill="FFFFFF"/>
        </w:rPr>
        <w:t>2</w:t>
      </w:r>
      <w:r>
        <w:rPr>
          <w:rFonts w:eastAsia="Times New Roman"/>
          <w:color w:val="222222"/>
          <w:szCs w:val="24"/>
          <w:shd w:val="clear" w:color="auto" w:fill="FFFFFF"/>
        </w:rPr>
        <w:t>-</w:t>
      </w:r>
      <w:r w:rsidRPr="006A45D5">
        <w:rPr>
          <w:rFonts w:eastAsia="Times New Roman"/>
          <w:color w:val="222222"/>
          <w:szCs w:val="24"/>
          <w:shd w:val="clear" w:color="auto" w:fill="FFFFFF"/>
        </w:rPr>
        <w:t>15</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αμέσως μετά</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w:t>
      </w:r>
      <w:r>
        <w:rPr>
          <w:rFonts w:eastAsia="Times New Roman"/>
          <w:color w:val="222222"/>
          <w:szCs w:val="24"/>
          <w:shd w:val="clear" w:color="auto" w:fill="FFFFFF"/>
        </w:rPr>
        <w:t>το ίδιο Συμβούλιο, το</w:t>
      </w:r>
      <w:r w:rsidRPr="006A45D5">
        <w:rPr>
          <w:rFonts w:eastAsia="Times New Roman"/>
          <w:color w:val="222222"/>
          <w:szCs w:val="24"/>
          <w:shd w:val="clear" w:color="auto" w:fill="FFFFFF"/>
        </w:rPr>
        <w:t xml:space="preserve"> </w:t>
      </w:r>
      <w:r>
        <w:rPr>
          <w:rFonts w:eastAsia="Times New Roman"/>
          <w:color w:val="222222"/>
          <w:szCs w:val="24"/>
          <w:shd w:val="clear" w:color="auto" w:fill="FFFFFF"/>
        </w:rPr>
        <w:t xml:space="preserve">Εθνικό Συμβούλιο Έρευνας και Τεχνολογίας τι </w:t>
      </w:r>
      <w:r w:rsidRPr="006A45D5">
        <w:rPr>
          <w:rFonts w:eastAsia="Times New Roman"/>
          <w:color w:val="222222"/>
          <w:szCs w:val="24"/>
          <w:shd w:val="clear" w:color="auto" w:fill="FFFFFF"/>
        </w:rPr>
        <w:t>αποφάσισε</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w:t>
      </w:r>
      <w:r>
        <w:rPr>
          <w:rFonts w:eastAsia="Times New Roman"/>
          <w:color w:val="222222"/>
          <w:szCs w:val="24"/>
          <w:shd w:val="clear" w:color="auto" w:fill="FFFFFF"/>
        </w:rPr>
        <w:t>Το ΕΣΕΠ</w:t>
      </w:r>
      <w:r w:rsidRPr="006A45D5">
        <w:rPr>
          <w:rFonts w:eastAsia="Times New Roman"/>
          <w:color w:val="222222"/>
          <w:szCs w:val="24"/>
          <w:shd w:val="clear" w:color="auto" w:fill="FFFFFF"/>
        </w:rPr>
        <w:t xml:space="preserve"> είχε συμφων</w:t>
      </w:r>
      <w:r>
        <w:rPr>
          <w:rFonts w:eastAsia="Times New Roman"/>
          <w:color w:val="222222"/>
          <w:szCs w:val="24"/>
          <w:shd w:val="clear" w:color="auto" w:fill="FFFFFF"/>
        </w:rPr>
        <w:t xml:space="preserve">ήσει σε προηγούμενη συνεδρίαση, </w:t>
      </w:r>
      <w:proofErr w:type="spellStart"/>
      <w:r>
        <w:rPr>
          <w:rFonts w:eastAsia="Times New Roman"/>
          <w:color w:val="222222"/>
          <w:szCs w:val="24"/>
          <w:shd w:val="clear" w:color="auto" w:fill="FFFFFF"/>
        </w:rPr>
        <w:t>κ</w:t>
      </w:r>
      <w:r w:rsidRPr="006A45D5">
        <w:rPr>
          <w:rFonts w:eastAsia="Times New Roman"/>
          <w:color w:val="222222"/>
          <w:szCs w:val="24"/>
          <w:shd w:val="clear" w:color="auto" w:fill="FFFFFF"/>
        </w:rPr>
        <w:t>ατ</w:t>
      </w:r>
      <w:r>
        <w:rPr>
          <w:rFonts w:eastAsia="Times New Roman"/>
          <w:color w:val="222222"/>
          <w:szCs w:val="24"/>
          <w:shd w:val="clear" w:color="auto" w:fill="FFFFFF"/>
        </w:rPr>
        <w:t>’</w:t>
      </w:r>
      <w:r w:rsidRPr="006A45D5">
        <w:rPr>
          <w:rFonts w:eastAsia="Times New Roman"/>
          <w:color w:val="222222"/>
          <w:szCs w:val="24"/>
          <w:shd w:val="clear" w:color="auto" w:fill="FFFFFF"/>
        </w:rPr>
        <w:t>αρχ</w:t>
      </w:r>
      <w:r>
        <w:rPr>
          <w:rFonts w:eastAsia="Times New Roman"/>
          <w:color w:val="222222"/>
          <w:szCs w:val="24"/>
          <w:shd w:val="clear" w:color="auto" w:fill="FFFFFF"/>
        </w:rPr>
        <w:t>άς</w:t>
      </w:r>
      <w:proofErr w:type="spellEnd"/>
      <w:r>
        <w:rPr>
          <w:rFonts w:eastAsia="Times New Roman"/>
          <w:color w:val="222222"/>
          <w:szCs w:val="24"/>
          <w:shd w:val="clear" w:color="auto" w:fill="FFFFFF"/>
        </w:rPr>
        <w:t>,</w:t>
      </w:r>
      <w:r w:rsidRPr="006A45D5">
        <w:rPr>
          <w:rFonts w:eastAsia="Times New Roman"/>
          <w:color w:val="222222"/>
          <w:szCs w:val="24"/>
          <w:shd w:val="clear" w:color="auto" w:fill="FFFFFF"/>
        </w:rPr>
        <w:t xml:space="preserve"> για την ίδρυση</w:t>
      </w:r>
      <w:r>
        <w:rPr>
          <w:rFonts w:eastAsia="Times New Roman"/>
          <w:color w:val="222222"/>
          <w:szCs w:val="24"/>
          <w:shd w:val="clear" w:color="auto" w:fill="FFFFFF"/>
        </w:rPr>
        <w:t xml:space="preserve">. Δηλώνει, όμως, </w:t>
      </w:r>
      <w:r w:rsidRPr="006A45D5">
        <w:rPr>
          <w:rFonts w:eastAsia="Times New Roman"/>
          <w:color w:val="222222"/>
          <w:szCs w:val="24"/>
          <w:shd w:val="clear" w:color="auto" w:fill="FFFFFF"/>
        </w:rPr>
        <w:t xml:space="preserve">επιφύλαξη </w:t>
      </w:r>
      <w:r>
        <w:rPr>
          <w:rFonts w:eastAsia="Times New Roman"/>
          <w:color w:val="222222"/>
          <w:szCs w:val="24"/>
          <w:shd w:val="clear" w:color="auto" w:fill="FFFFFF"/>
        </w:rPr>
        <w:t>για το περιεχόμενο και τη δομή, δηλαδή το γ</w:t>
      </w:r>
      <w:r w:rsidRPr="006A45D5">
        <w:rPr>
          <w:rFonts w:eastAsia="Times New Roman"/>
          <w:color w:val="222222"/>
          <w:szCs w:val="24"/>
          <w:shd w:val="clear" w:color="auto" w:fill="FFFFFF"/>
        </w:rPr>
        <w:t>ιατί</w:t>
      </w:r>
      <w:r>
        <w:rPr>
          <w:rFonts w:eastAsia="Times New Roman"/>
          <w:color w:val="222222"/>
          <w:szCs w:val="24"/>
          <w:shd w:val="clear" w:color="auto" w:fill="FFFFFF"/>
        </w:rPr>
        <w:t xml:space="preserve"> ιδρύθηκαν κάποια συγκεκριμένα ινστιτούτα, </w:t>
      </w:r>
      <w:r w:rsidRPr="006A45D5">
        <w:rPr>
          <w:rFonts w:eastAsia="Times New Roman"/>
          <w:color w:val="222222"/>
          <w:szCs w:val="24"/>
          <w:shd w:val="clear" w:color="auto" w:fill="FFFFFF"/>
        </w:rPr>
        <w:t xml:space="preserve">γιατί δεν </w:t>
      </w:r>
      <w:r>
        <w:rPr>
          <w:rFonts w:eastAsia="Times New Roman"/>
          <w:color w:val="222222"/>
          <w:szCs w:val="24"/>
          <w:shd w:val="clear" w:color="auto" w:fill="FFFFFF"/>
        </w:rPr>
        <w:t xml:space="preserve">υπήρχαν </w:t>
      </w:r>
      <w:r w:rsidRPr="006A45D5">
        <w:rPr>
          <w:rFonts w:eastAsia="Times New Roman"/>
          <w:color w:val="222222"/>
          <w:szCs w:val="24"/>
          <w:shd w:val="clear" w:color="auto" w:fill="FFFFFF"/>
        </w:rPr>
        <w:t>μελέ</w:t>
      </w:r>
      <w:r>
        <w:rPr>
          <w:rFonts w:eastAsia="Times New Roman"/>
          <w:color w:val="222222"/>
          <w:szCs w:val="24"/>
          <w:shd w:val="clear" w:color="auto" w:fill="FFFFFF"/>
        </w:rPr>
        <w:t>τες βιωσιμότητας και σκοπιμότητα</w:t>
      </w:r>
      <w:r w:rsidRPr="006A45D5">
        <w:rPr>
          <w:rFonts w:eastAsia="Times New Roman"/>
          <w:color w:val="222222"/>
          <w:szCs w:val="24"/>
          <w:shd w:val="clear" w:color="auto" w:fill="FFFFFF"/>
        </w:rPr>
        <w:t>ς</w:t>
      </w:r>
      <w:r>
        <w:rPr>
          <w:rFonts w:eastAsia="Times New Roman"/>
          <w:color w:val="222222"/>
          <w:szCs w:val="24"/>
          <w:shd w:val="clear" w:color="auto" w:fill="FFFFFF"/>
        </w:rPr>
        <w:t xml:space="preserve">. </w:t>
      </w:r>
    </w:p>
    <w:p w14:paraId="6B14EF37"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Καταλαβαίνετε, λ</w:t>
      </w:r>
      <w:r w:rsidRPr="006A45D5">
        <w:rPr>
          <w:rFonts w:eastAsia="Times New Roman"/>
          <w:color w:val="222222"/>
          <w:szCs w:val="24"/>
          <w:shd w:val="clear" w:color="auto" w:fill="FFFFFF"/>
        </w:rPr>
        <w:t>οιπόν</w:t>
      </w:r>
      <w:r>
        <w:rPr>
          <w:rFonts w:eastAsia="Times New Roman"/>
          <w:color w:val="222222"/>
          <w:szCs w:val="24"/>
          <w:shd w:val="clear" w:color="auto" w:fill="FFFFFF"/>
        </w:rPr>
        <w:t>, και</w:t>
      </w:r>
      <w:r w:rsidRPr="006A45D5">
        <w:rPr>
          <w:rFonts w:eastAsia="Times New Roman"/>
          <w:color w:val="222222"/>
          <w:szCs w:val="24"/>
          <w:shd w:val="clear" w:color="auto" w:fill="FFFFFF"/>
        </w:rPr>
        <w:t xml:space="preserve"> θέλω να δείξω ένα απλό παράδειγμα</w:t>
      </w:r>
      <w:r>
        <w:rPr>
          <w:rFonts w:eastAsia="Times New Roman"/>
          <w:color w:val="222222"/>
          <w:szCs w:val="24"/>
          <w:shd w:val="clear" w:color="auto" w:fill="FFFFFF"/>
        </w:rPr>
        <w:t xml:space="preserve"> </w:t>
      </w:r>
      <w:r w:rsidRPr="006A45D5">
        <w:rPr>
          <w:rFonts w:eastAsia="Times New Roman"/>
          <w:color w:val="222222"/>
          <w:szCs w:val="24"/>
          <w:shd w:val="clear" w:color="auto" w:fill="FFFFFF"/>
        </w:rPr>
        <w:t>με ποιο</w:t>
      </w:r>
      <w:r>
        <w:rPr>
          <w:rFonts w:eastAsia="Times New Roman"/>
          <w:color w:val="222222"/>
          <w:szCs w:val="24"/>
          <w:shd w:val="clear" w:color="auto" w:fill="FFFFFF"/>
        </w:rPr>
        <w:t xml:space="preserve">ν </w:t>
      </w:r>
      <w:r w:rsidRPr="006A45D5">
        <w:rPr>
          <w:rFonts w:eastAsia="Times New Roman"/>
          <w:color w:val="222222"/>
          <w:szCs w:val="24"/>
          <w:shd w:val="clear" w:color="auto" w:fill="FFFFFF"/>
        </w:rPr>
        <w:t xml:space="preserve">τρόπο </w:t>
      </w:r>
      <w:r>
        <w:rPr>
          <w:rFonts w:eastAsia="Times New Roman"/>
          <w:color w:val="222222"/>
          <w:szCs w:val="24"/>
          <w:shd w:val="clear" w:color="auto" w:fill="FFFFFF"/>
        </w:rPr>
        <w:t xml:space="preserve">τότε </w:t>
      </w:r>
      <w:r>
        <w:rPr>
          <w:rFonts w:eastAsia="Times New Roman"/>
          <w:color w:val="222222"/>
          <w:szCs w:val="24"/>
          <w:shd w:val="clear" w:color="auto" w:fill="FFFFFF"/>
        </w:rPr>
        <w:t xml:space="preserve">η Νέα Δημοκρατία </w:t>
      </w:r>
      <w:r w:rsidRPr="006A45D5">
        <w:rPr>
          <w:rFonts w:eastAsia="Times New Roman"/>
          <w:color w:val="222222"/>
          <w:szCs w:val="24"/>
          <w:shd w:val="clear" w:color="auto" w:fill="FFFFFF"/>
        </w:rPr>
        <w:t>περνούσε</w:t>
      </w:r>
      <w:r>
        <w:rPr>
          <w:rFonts w:eastAsia="Times New Roman"/>
          <w:color w:val="222222"/>
          <w:szCs w:val="24"/>
          <w:shd w:val="clear" w:color="auto" w:fill="FFFFFF"/>
        </w:rPr>
        <w:t xml:space="preserve"> νομοσχέδια σε αυτή τη Βουλή. Νομίζω ότι </w:t>
      </w:r>
      <w:r w:rsidRPr="006A45D5">
        <w:rPr>
          <w:rFonts w:eastAsia="Times New Roman"/>
          <w:color w:val="222222"/>
          <w:szCs w:val="24"/>
          <w:shd w:val="clear" w:color="auto" w:fill="FFFFFF"/>
        </w:rPr>
        <w:t xml:space="preserve">θα είναι </w:t>
      </w:r>
      <w:r>
        <w:rPr>
          <w:rFonts w:eastAsia="Times New Roman"/>
          <w:color w:val="222222"/>
          <w:szCs w:val="24"/>
          <w:shd w:val="clear" w:color="auto" w:fill="FFFFFF"/>
        </w:rPr>
        <w:t>στην ευχέρειά μας να τα δούμε στα Πρακτικά. Τ</w:t>
      </w:r>
      <w:r w:rsidRPr="006A45D5">
        <w:rPr>
          <w:rFonts w:eastAsia="Times New Roman"/>
          <w:color w:val="222222"/>
          <w:szCs w:val="24"/>
          <w:shd w:val="clear" w:color="auto" w:fill="FFFFFF"/>
        </w:rPr>
        <w:t xml:space="preserve">ο νομοσχέδιο που συζητάμε σήμερα </w:t>
      </w:r>
      <w:r>
        <w:rPr>
          <w:rFonts w:eastAsia="Times New Roman"/>
          <w:color w:val="222222"/>
          <w:szCs w:val="24"/>
          <w:shd w:val="clear" w:color="auto" w:fill="FFFFFF"/>
        </w:rPr>
        <w:t>εντάσσεται στην υλοποίηση της θέσης της Κ</w:t>
      </w:r>
      <w:r w:rsidRPr="006A45D5">
        <w:rPr>
          <w:rFonts w:eastAsia="Times New Roman"/>
          <w:color w:val="222222"/>
          <w:szCs w:val="24"/>
          <w:shd w:val="clear" w:color="auto" w:fill="FFFFFF"/>
        </w:rPr>
        <w:t xml:space="preserve">υβέρνησης για αναθεώρηση της </w:t>
      </w:r>
      <w:r>
        <w:rPr>
          <w:rFonts w:eastAsia="Times New Roman"/>
          <w:color w:val="222222"/>
          <w:szCs w:val="24"/>
          <w:shd w:val="clear" w:color="auto" w:fill="FFFFFF"/>
        </w:rPr>
        <w:t>αρχιτεκτονικής</w:t>
      </w:r>
      <w:r w:rsidRPr="006A45D5">
        <w:rPr>
          <w:rFonts w:eastAsia="Times New Roman"/>
          <w:color w:val="222222"/>
          <w:szCs w:val="24"/>
          <w:shd w:val="clear" w:color="auto" w:fill="FFFFFF"/>
        </w:rPr>
        <w:t xml:space="preserve"> της τριτοβάθμιας ε</w:t>
      </w:r>
      <w:r w:rsidRPr="006A45D5">
        <w:rPr>
          <w:rFonts w:eastAsia="Times New Roman"/>
          <w:color w:val="222222"/>
          <w:szCs w:val="24"/>
          <w:shd w:val="clear" w:color="auto" w:fill="FFFFFF"/>
        </w:rPr>
        <w:t>κπαίδευ</w:t>
      </w:r>
      <w:r>
        <w:rPr>
          <w:rFonts w:eastAsia="Times New Roman"/>
          <w:color w:val="222222"/>
          <w:szCs w:val="24"/>
          <w:shd w:val="clear" w:color="auto" w:fill="FFFFFF"/>
        </w:rPr>
        <w:t>σης, με άξονα τη στρατηγική του ε</w:t>
      </w:r>
      <w:r w:rsidRPr="006A45D5">
        <w:rPr>
          <w:rFonts w:eastAsia="Times New Roman"/>
          <w:color w:val="222222"/>
          <w:szCs w:val="24"/>
          <w:shd w:val="clear" w:color="auto" w:fill="FFFFFF"/>
        </w:rPr>
        <w:t>νιαίου χώρου α</w:t>
      </w:r>
      <w:r>
        <w:rPr>
          <w:rFonts w:eastAsia="Times New Roman"/>
          <w:color w:val="222222"/>
          <w:szCs w:val="24"/>
          <w:shd w:val="clear" w:color="auto" w:fill="FFFFFF"/>
        </w:rPr>
        <w:t xml:space="preserve">νώτατης εκπαίδευσης και έρευνας, στοχεύει </w:t>
      </w:r>
      <w:r w:rsidRPr="006A45D5">
        <w:rPr>
          <w:rFonts w:eastAsia="Times New Roman"/>
          <w:color w:val="222222"/>
          <w:szCs w:val="24"/>
          <w:shd w:val="clear" w:color="auto" w:fill="FFFFFF"/>
        </w:rPr>
        <w:t xml:space="preserve">στις </w:t>
      </w:r>
      <w:r>
        <w:rPr>
          <w:rFonts w:eastAsia="Times New Roman"/>
          <w:color w:val="222222"/>
          <w:szCs w:val="24"/>
          <w:shd w:val="clear" w:color="auto" w:fill="FFFFFF"/>
        </w:rPr>
        <w:t>συν</w:t>
      </w:r>
      <w:r w:rsidRPr="006A45D5">
        <w:rPr>
          <w:rFonts w:eastAsia="Times New Roman"/>
          <w:color w:val="222222"/>
          <w:szCs w:val="24"/>
          <w:shd w:val="clear" w:color="auto" w:fill="FFFFFF"/>
        </w:rPr>
        <w:t>έργειες πανεπιστημιακών ιδρυμά</w:t>
      </w:r>
      <w:r>
        <w:rPr>
          <w:rFonts w:eastAsia="Times New Roman"/>
          <w:color w:val="222222"/>
          <w:szCs w:val="24"/>
          <w:shd w:val="clear" w:color="auto" w:fill="FFFFFF"/>
        </w:rPr>
        <w:t>των για τριτοβάθμια εκπαίδευση υ</w:t>
      </w:r>
      <w:r w:rsidRPr="006A45D5">
        <w:rPr>
          <w:rFonts w:eastAsia="Times New Roman"/>
          <w:color w:val="222222"/>
          <w:szCs w:val="24"/>
          <w:shd w:val="clear" w:color="auto" w:fill="FFFFFF"/>
        </w:rPr>
        <w:t>ψηλ</w:t>
      </w:r>
      <w:r>
        <w:rPr>
          <w:rFonts w:eastAsia="Times New Roman"/>
          <w:color w:val="222222"/>
          <w:szCs w:val="24"/>
          <w:shd w:val="clear" w:color="auto" w:fill="FFFFFF"/>
        </w:rPr>
        <w:t>ού</w:t>
      </w:r>
      <w:r w:rsidRPr="006A45D5">
        <w:rPr>
          <w:rFonts w:eastAsia="Times New Roman"/>
          <w:color w:val="222222"/>
          <w:szCs w:val="24"/>
          <w:shd w:val="clear" w:color="auto" w:fill="FFFFFF"/>
        </w:rPr>
        <w:t xml:space="preserve"> επιπέδ</w:t>
      </w:r>
      <w:r>
        <w:rPr>
          <w:rFonts w:eastAsia="Times New Roman"/>
          <w:color w:val="222222"/>
          <w:szCs w:val="24"/>
          <w:shd w:val="clear" w:color="auto" w:fill="FFFFFF"/>
        </w:rPr>
        <w:t>ου προσανατολισμένη στο μέλλον.</w:t>
      </w:r>
    </w:p>
    <w:p w14:paraId="6B14EF38"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w:t>
      </w:r>
      <w:r w:rsidRPr="006A45D5">
        <w:rPr>
          <w:rFonts w:eastAsia="Times New Roman"/>
          <w:color w:val="222222"/>
          <w:szCs w:val="24"/>
          <w:shd w:val="clear" w:color="auto" w:fill="FFFFFF"/>
        </w:rPr>
        <w:t>ετά τη Μεταπολίτευση</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και κυρίως μετά το 1980</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είχαμε ραγδαία αύξηση του αριθμού των τριτοβάθμιων εκπαιδε</w:t>
      </w:r>
      <w:r>
        <w:rPr>
          <w:rFonts w:eastAsia="Times New Roman"/>
          <w:color w:val="222222"/>
          <w:szCs w:val="24"/>
          <w:shd w:val="clear" w:color="auto" w:fill="FFFFFF"/>
        </w:rPr>
        <w:t>υτικών ιδρυμάτων σε όλη τη χώρα. Α</w:t>
      </w:r>
      <w:r w:rsidRPr="006A45D5">
        <w:rPr>
          <w:rFonts w:eastAsia="Times New Roman"/>
          <w:color w:val="222222"/>
          <w:szCs w:val="24"/>
          <w:shd w:val="clear" w:color="auto" w:fill="FFFFFF"/>
        </w:rPr>
        <w:t>υτό έγινε χωρίς σοβαρή επεξεργασία</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χωρίς ακαδημαϊκά κριτήρια</w:t>
      </w:r>
      <w:r>
        <w:rPr>
          <w:rFonts w:eastAsia="Times New Roman"/>
          <w:color w:val="222222"/>
          <w:szCs w:val="24"/>
          <w:shd w:val="clear" w:color="auto" w:fill="FFFFFF"/>
        </w:rPr>
        <w:t>, χωρίς εθνικό σχεδιασμό. Β</w:t>
      </w:r>
      <w:r w:rsidRPr="006A45D5">
        <w:rPr>
          <w:rFonts w:eastAsia="Times New Roman"/>
          <w:color w:val="222222"/>
          <w:szCs w:val="24"/>
          <w:shd w:val="clear" w:color="auto" w:fill="FFFFFF"/>
        </w:rPr>
        <w:t>αφτίστηκε αποκέντρωση και στα λόγια στόχευε στο να δώσει πρόσβαση σε όλους</w:t>
      </w:r>
      <w:r w:rsidRPr="006A45D5">
        <w:rPr>
          <w:rFonts w:eastAsia="Times New Roman"/>
          <w:color w:val="222222"/>
          <w:szCs w:val="24"/>
          <w:shd w:val="clear" w:color="auto" w:fill="FFFFFF"/>
        </w:rPr>
        <w:t xml:space="preserve"> στην ανώτατη παιδεία</w:t>
      </w:r>
      <w:r>
        <w:rPr>
          <w:rFonts w:eastAsia="Times New Roman"/>
          <w:color w:val="222222"/>
          <w:szCs w:val="24"/>
          <w:shd w:val="clear" w:color="auto" w:fill="FFFFFF"/>
        </w:rPr>
        <w:t>.</w:t>
      </w:r>
    </w:p>
    <w:p w14:paraId="6B14EF39" w14:textId="77777777" w:rsidR="004965E6" w:rsidRDefault="004D430C">
      <w:pPr>
        <w:spacing w:line="600" w:lineRule="auto"/>
        <w:ind w:firstLine="720"/>
        <w:jc w:val="both"/>
        <w:rPr>
          <w:rFonts w:eastAsia="Times New Roman"/>
          <w:color w:val="222222"/>
          <w:szCs w:val="24"/>
          <w:shd w:val="clear" w:color="auto" w:fill="FFFFFF"/>
        </w:rPr>
      </w:pPr>
      <w:r w:rsidRPr="006A45D5">
        <w:rPr>
          <w:rFonts w:eastAsia="Times New Roman"/>
          <w:color w:val="222222"/>
          <w:szCs w:val="24"/>
          <w:shd w:val="clear" w:color="auto" w:fill="FFFFFF"/>
        </w:rPr>
        <w:t xml:space="preserve">Αυτό βέβαια αποδείχτηκε </w:t>
      </w:r>
      <w:r>
        <w:rPr>
          <w:rFonts w:eastAsia="Times New Roman"/>
          <w:color w:val="222222"/>
          <w:szCs w:val="24"/>
          <w:shd w:val="clear" w:color="auto" w:fill="FFFFFF"/>
        </w:rPr>
        <w:t>τελείως ψευδεπίγραφο,</w:t>
      </w:r>
      <w:r w:rsidRPr="006A45D5">
        <w:rPr>
          <w:rFonts w:eastAsia="Times New Roman"/>
          <w:color w:val="222222"/>
          <w:szCs w:val="24"/>
          <w:shd w:val="clear" w:color="auto" w:fill="FFFFFF"/>
        </w:rPr>
        <w:t xml:space="preserve"> χωρίς σύνδεση με την αγορά εργασίας και με τις πρα</w:t>
      </w:r>
      <w:r>
        <w:rPr>
          <w:rFonts w:eastAsia="Times New Roman"/>
          <w:color w:val="222222"/>
          <w:szCs w:val="24"/>
          <w:shd w:val="clear" w:color="auto" w:fill="FFFFFF"/>
        </w:rPr>
        <w:t xml:space="preserve">γματικές ανάγκες </w:t>
      </w:r>
      <w:r>
        <w:rPr>
          <w:rFonts w:eastAsia="Times New Roman"/>
          <w:color w:val="222222"/>
          <w:szCs w:val="24"/>
          <w:shd w:val="clear" w:color="auto" w:fill="FFFFFF"/>
        </w:rPr>
        <w:lastRenderedPageBreak/>
        <w:t>της κοινωνίας. Η</w:t>
      </w:r>
      <w:r w:rsidRPr="006A45D5">
        <w:rPr>
          <w:rFonts w:eastAsia="Times New Roman"/>
          <w:color w:val="222222"/>
          <w:szCs w:val="24"/>
          <w:shd w:val="clear" w:color="auto" w:fill="FFFFFF"/>
        </w:rPr>
        <w:t xml:space="preserve"> πρόσβαση όλων στην ανώτατη παιδεία παρέμεινε βαθιά </w:t>
      </w:r>
      <w:r>
        <w:rPr>
          <w:rFonts w:eastAsia="Times New Roman"/>
          <w:color w:val="222222"/>
          <w:szCs w:val="24"/>
          <w:shd w:val="clear" w:color="auto" w:fill="FFFFFF"/>
        </w:rPr>
        <w:t>ταξική, α</w:t>
      </w:r>
      <w:r w:rsidRPr="006A45D5">
        <w:rPr>
          <w:rFonts w:eastAsia="Times New Roman"/>
          <w:color w:val="222222"/>
          <w:szCs w:val="24"/>
          <w:shd w:val="clear" w:color="auto" w:fill="FFFFFF"/>
        </w:rPr>
        <w:t>ν και με διαφορετικά χαρακτηριστικά ταξικής</w:t>
      </w:r>
      <w:r w:rsidRPr="006A45D5">
        <w:rPr>
          <w:rFonts w:eastAsia="Times New Roman"/>
          <w:color w:val="222222"/>
          <w:szCs w:val="24"/>
          <w:shd w:val="clear" w:color="auto" w:fill="FFFFFF"/>
        </w:rPr>
        <w:t xml:space="preserve"> διαίρεσης</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που πλέον εκφράζονταν με τη δυνατότητα για πληρ</w:t>
      </w:r>
      <w:r>
        <w:rPr>
          <w:rFonts w:eastAsia="Times New Roman"/>
          <w:color w:val="222222"/>
          <w:szCs w:val="24"/>
          <w:shd w:val="clear" w:color="auto" w:fill="FFFFFF"/>
        </w:rPr>
        <w:t>ωμή καλών</w:t>
      </w:r>
      <w:r w:rsidRPr="006A45D5">
        <w:rPr>
          <w:rFonts w:eastAsia="Times New Roman"/>
          <w:color w:val="222222"/>
          <w:szCs w:val="24"/>
          <w:shd w:val="clear" w:color="auto" w:fill="FFFFFF"/>
        </w:rPr>
        <w:t xml:space="preserve"> φροντιστηρίων </w:t>
      </w:r>
      <w:r>
        <w:rPr>
          <w:rFonts w:eastAsia="Times New Roman"/>
          <w:color w:val="222222"/>
          <w:szCs w:val="24"/>
          <w:shd w:val="clear" w:color="auto" w:fill="FFFFFF"/>
        </w:rPr>
        <w:t>και ακριβών ιδιωτικών σχολείων.</w:t>
      </w:r>
    </w:p>
    <w:p w14:paraId="6B14EF3A"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Κριτήριο</w:t>
      </w:r>
      <w:r w:rsidRPr="006A45D5">
        <w:rPr>
          <w:rFonts w:eastAsia="Times New Roman"/>
          <w:color w:val="222222"/>
          <w:szCs w:val="24"/>
          <w:shd w:val="clear" w:color="auto" w:fill="FFFFFF"/>
        </w:rPr>
        <w:t xml:space="preserve"> για την επιλογή της πόλης υποδοχής</w:t>
      </w:r>
      <w:r>
        <w:rPr>
          <w:rFonts w:eastAsia="Times New Roman"/>
          <w:color w:val="222222"/>
          <w:szCs w:val="24"/>
          <w:shd w:val="clear" w:color="auto" w:fill="FFFFFF"/>
        </w:rPr>
        <w:t xml:space="preserve"> –και θα το θυμόμαστε όλοι- κάθε νέας σχολής ήταν β</w:t>
      </w:r>
      <w:r w:rsidRPr="006A45D5">
        <w:rPr>
          <w:rFonts w:eastAsia="Times New Roman"/>
          <w:color w:val="222222"/>
          <w:szCs w:val="24"/>
          <w:shd w:val="clear" w:color="auto" w:fill="FFFFFF"/>
        </w:rPr>
        <w:t xml:space="preserve">ασικά </w:t>
      </w:r>
      <w:r>
        <w:rPr>
          <w:rFonts w:eastAsia="Times New Roman"/>
          <w:color w:val="222222"/>
          <w:szCs w:val="24"/>
          <w:shd w:val="clear" w:color="auto" w:fill="FFFFFF"/>
        </w:rPr>
        <w:t xml:space="preserve">η ικανοποίηση </w:t>
      </w:r>
      <w:r w:rsidRPr="006A45D5">
        <w:rPr>
          <w:rFonts w:eastAsia="Times New Roman"/>
          <w:color w:val="222222"/>
          <w:szCs w:val="24"/>
          <w:shd w:val="clear" w:color="auto" w:fill="FFFFFF"/>
        </w:rPr>
        <w:t>του αντα</w:t>
      </w:r>
      <w:r>
        <w:rPr>
          <w:rFonts w:eastAsia="Times New Roman"/>
          <w:color w:val="222222"/>
          <w:szCs w:val="24"/>
          <w:shd w:val="clear" w:color="auto" w:fill="FFFFFF"/>
        </w:rPr>
        <w:t>γωνισμού των τοπικώ</w:t>
      </w:r>
      <w:r>
        <w:rPr>
          <w:rFonts w:eastAsia="Times New Roman"/>
          <w:color w:val="222222"/>
          <w:szCs w:val="24"/>
          <w:shd w:val="clear" w:color="auto" w:fill="FFFFFF"/>
        </w:rPr>
        <w:t>ν κοινωνιών κ</w:t>
      </w:r>
      <w:r w:rsidRPr="006A45D5">
        <w:rPr>
          <w:rFonts w:eastAsia="Times New Roman"/>
          <w:color w:val="222222"/>
          <w:szCs w:val="24"/>
          <w:shd w:val="clear" w:color="auto" w:fill="FFFFFF"/>
        </w:rPr>
        <w:t>αι φυσικά το μικροκομματικό πολιτικό όφελος των τοπικών παραγόντων</w:t>
      </w:r>
      <w:r>
        <w:rPr>
          <w:rFonts w:eastAsia="Times New Roman"/>
          <w:color w:val="222222"/>
          <w:szCs w:val="24"/>
          <w:shd w:val="clear" w:color="auto" w:fill="FFFFFF"/>
        </w:rPr>
        <w:t>, Βουλευτών, Υ</w:t>
      </w:r>
      <w:r w:rsidRPr="006A45D5">
        <w:rPr>
          <w:rFonts w:eastAsia="Times New Roman"/>
          <w:color w:val="222222"/>
          <w:szCs w:val="24"/>
          <w:shd w:val="clear" w:color="auto" w:fill="FFFFFF"/>
        </w:rPr>
        <w:t xml:space="preserve">πουργών και </w:t>
      </w:r>
      <w:proofErr w:type="spellStart"/>
      <w:r w:rsidRPr="006A45D5">
        <w:rPr>
          <w:rFonts w:eastAsia="Times New Roman"/>
          <w:color w:val="222222"/>
          <w:szCs w:val="24"/>
          <w:shd w:val="clear" w:color="auto" w:fill="FFFFFF"/>
        </w:rPr>
        <w:t>αυτοδιοικητικών</w:t>
      </w:r>
      <w:proofErr w:type="spellEnd"/>
      <w:r>
        <w:rPr>
          <w:rFonts w:eastAsia="Times New Roman"/>
          <w:color w:val="222222"/>
          <w:szCs w:val="24"/>
          <w:shd w:val="clear" w:color="auto" w:fill="FFFFFF"/>
        </w:rPr>
        <w:t>,</w:t>
      </w:r>
      <w:r w:rsidRPr="006A45D5">
        <w:rPr>
          <w:rFonts w:eastAsia="Times New Roman"/>
          <w:color w:val="222222"/>
          <w:szCs w:val="24"/>
          <w:shd w:val="clear" w:color="auto" w:fill="FFFFFF"/>
        </w:rPr>
        <w:t xml:space="preserve"> που έσπευδαν να κεφαλαιοποιήσουν με τη μορφή συλλογής ψήφων το περίφημο παλαιοκομματικό </w:t>
      </w:r>
      <w:r>
        <w:rPr>
          <w:rFonts w:eastAsia="Times New Roman"/>
          <w:color w:val="222222"/>
          <w:szCs w:val="24"/>
          <w:shd w:val="clear" w:color="auto" w:fill="FFFFFF"/>
        </w:rPr>
        <w:t>«</w:t>
      </w:r>
      <w:r w:rsidRPr="006A45D5">
        <w:rPr>
          <w:rFonts w:eastAsia="Times New Roman"/>
          <w:color w:val="222222"/>
          <w:szCs w:val="24"/>
          <w:shd w:val="clear" w:color="auto" w:fill="FFFFFF"/>
        </w:rPr>
        <w:t>κατόπιν ενεργειών μου</w:t>
      </w:r>
      <w:r>
        <w:rPr>
          <w:rFonts w:eastAsia="Times New Roman"/>
          <w:color w:val="222222"/>
          <w:szCs w:val="24"/>
          <w:shd w:val="clear" w:color="auto" w:fill="FFFFFF"/>
        </w:rPr>
        <w:t>».</w:t>
      </w:r>
    </w:p>
    <w:p w14:paraId="6B14EF3B" w14:textId="77777777" w:rsidR="004965E6" w:rsidRDefault="004D430C">
      <w:pPr>
        <w:spacing w:line="600" w:lineRule="auto"/>
        <w:ind w:firstLine="720"/>
        <w:jc w:val="both"/>
        <w:rPr>
          <w:rFonts w:eastAsia="Times New Roman"/>
          <w:color w:val="222222"/>
          <w:szCs w:val="24"/>
          <w:shd w:val="clear" w:color="auto" w:fill="FFFFFF"/>
        </w:rPr>
      </w:pPr>
      <w:r w:rsidRPr="006A45D5">
        <w:rPr>
          <w:rFonts w:eastAsia="Times New Roman"/>
          <w:color w:val="222222"/>
          <w:szCs w:val="24"/>
          <w:shd w:val="clear" w:color="auto" w:fill="FFFFFF"/>
        </w:rPr>
        <w:t>Δυστυχώς</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τα σχέδια γ</w:t>
      </w:r>
      <w:r w:rsidRPr="006A45D5">
        <w:rPr>
          <w:rFonts w:eastAsia="Times New Roman"/>
          <w:color w:val="222222"/>
          <w:szCs w:val="24"/>
          <w:shd w:val="clear" w:color="auto" w:fill="FFFFFF"/>
        </w:rPr>
        <w:t xml:space="preserve">ια την ανάπτυξη της χώρας με άξονα την αυτοδιοίκηση δεν κατάφεραν </w:t>
      </w:r>
      <w:r>
        <w:rPr>
          <w:rFonts w:eastAsia="Times New Roman"/>
          <w:color w:val="222222"/>
          <w:szCs w:val="24"/>
          <w:shd w:val="clear" w:color="auto" w:fill="FFFFFF"/>
        </w:rPr>
        <w:t>να δημιουργήσουν</w:t>
      </w:r>
      <w:r w:rsidRPr="006A45D5">
        <w:rPr>
          <w:rFonts w:eastAsia="Times New Roman"/>
          <w:color w:val="222222"/>
          <w:szCs w:val="24"/>
          <w:shd w:val="clear" w:color="auto" w:fill="FFFFFF"/>
        </w:rPr>
        <w:t xml:space="preserve"> στο</w:t>
      </w:r>
      <w:r>
        <w:rPr>
          <w:rFonts w:eastAsia="Times New Roman"/>
          <w:color w:val="222222"/>
          <w:szCs w:val="24"/>
          <w:shd w:val="clear" w:color="auto" w:fill="FFFFFF"/>
        </w:rPr>
        <w:t>ν λαό περιφερειακή σ</w:t>
      </w:r>
      <w:r w:rsidRPr="006A45D5">
        <w:rPr>
          <w:rFonts w:eastAsia="Times New Roman"/>
          <w:color w:val="222222"/>
          <w:szCs w:val="24"/>
          <w:shd w:val="clear" w:color="auto" w:fill="FFFFFF"/>
        </w:rPr>
        <w:t>υνείδηση ούτε</w:t>
      </w:r>
      <w:r>
        <w:rPr>
          <w:rFonts w:eastAsia="Times New Roman"/>
          <w:color w:val="222222"/>
          <w:szCs w:val="24"/>
          <w:shd w:val="clear" w:color="auto" w:fill="FFFFFF"/>
        </w:rPr>
        <w:t xml:space="preserve"> να δημιουργήσουν βάση για συνέ</w:t>
      </w:r>
      <w:r w:rsidRPr="006A45D5">
        <w:rPr>
          <w:rFonts w:eastAsia="Times New Roman"/>
          <w:color w:val="222222"/>
          <w:szCs w:val="24"/>
          <w:shd w:val="clear" w:color="auto" w:fill="FFFFFF"/>
        </w:rPr>
        <w:t>ρ</w:t>
      </w:r>
      <w:r>
        <w:rPr>
          <w:rFonts w:eastAsia="Times New Roman"/>
          <w:color w:val="222222"/>
          <w:szCs w:val="24"/>
          <w:shd w:val="clear" w:color="auto" w:fill="FFFFFF"/>
        </w:rPr>
        <w:t>γε</w:t>
      </w:r>
      <w:r w:rsidRPr="006A45D5">
        <w:rPr>
          <w:rFonts w:eastAsia="Times New Roman"/>
          <w:color w:val="222222"/>
          <w:szCs w:val="24"/>
          <w:shd w:val="clear" w:color="auto" w:fill="FFFFFF"/>
        </w:rPr>
        <w:t>ιες και σύμπνοια μεταξύ τω</w:t>
      </w:r>
      <w:r>
        <w:rPr>
          <w:rFonts w:eastAsia="Times New Roman"/>
          <w:color w:val="222222"/>
          <w:szCs w:val="24"/>
          <w:shd w:val="clear" w:color="auto" w:fill="FFFFFF"/>
        </w:rPr>
        <w:t>ν περιοχών της κάθε περιφέρειας.</w:t>
      </w:r>
    </w:p>
    <w:p w14:paraId="6B14EF3C"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w:t>
      </w:r>
      <w:r w:rsidRPr="006A45D5">
        <w:rPr>
          <w:rFonts w:eastAsia="Times New Roman"/>
          <w:color w:val="222222"/>
          <w:szCs w:val="24"/>
          <w:shd w:val="clear" w:color="auto" w:fill="FFFFFF"/>
        </w:rPr>
        <w:t>ν θέλουμε να μιλ</w:t>
      </w:r>
      <w:r>
        <w:rPr>
          <w:rFonts w:eastAsia="Times New Roman"/>
          <w:color w:val="222222"/>
          <w:szCs w:val="24"/>
          <w:shd w:val="clear" w:color="auto" w:fill="FFFFFF"/>
        </w:rPr>
        <w:t>ήσουμε με τους όρους που ισ</w:t>
      </w:r>
      <w:r>
        <w:rPr>
          <w:rFonts w:eastAsia="Times New Roman"/>
          <w:color w:val="222222"/>
          <w:szCs w:val="24"/>
          <w:shd w:val="clear" w:color="auto" w:fill="FFFFFF"/>
        </w:rPr>
        <w:t>χύ</w:t>
      </w:r>
      <w:r w:rsidRPr="006A45D5">
        <w:rPr>
          <w:rFonts w:eastAsia="Times New Roman"/>
          <w:color w:val="222222"/>
          <w:szCs w:val="24"/>
          <w:shd w:val="clear" w:color="auto" w:fill="FFFFFF"/>
        </w:rPr>
        <w:t>σαν</w:t>
      </w:r>
      <w:r>
        <w:rPr>
          <w:rFonts w:eastAsia="Times New Roman"/>
          <w:color w:val="222222"/>
          <w:szCs w:val="24"/>
          <w:shd w:val="clear" w:color="auto" w:fill="FFFFFF"/>
        </w:rPr>
        <w:t>, σίγουρα η Π</w:t>
      </w:r>
      <w:r w:rsidRPr="006A45D5">
        <w:rPr>
          <w:rFonts w:eastAsia="Times New Roman"/>
          <w:color w:val="222222"/>
          <w:szCs w:val="24"/>
          <w:shd w:val="clear" w:color="auto" w:fill="FFFFFF"/>
        </w:rPr>
        <w:t xml:space="preserve">εριφέρεια Στερεάς είναι </w:t>
      </w:r>
      <w:r>
        <w:rPr>
          <w:rFonts w:eastAsia="Times New Roman"/>
          <w:color w:val="222222"/>
          <w:szCs w:val="24"/>
          <w:shd w:val="clear" w:color="auto" w:fill="FFFFFF"/>
        </w:rPr>
        <w:t>αδικημένη,</w:t>
      </w:r>
      <w:r w:rsidRPr="006A45D5">
        <w:rPr>
          <w:rFonts w:eastAsia="Times New Roman"/>
          <w:color w:val="222222"/>
          <w:szCs w:val="24"/>
          <w:shd w:val="clear" w:color="auto" w:fill="FFFFFF"/>
        </w:rPr>
        <w:t xml:space="preserve"> </w:t>
      </w:r>
      <w:r>
        <w:rPr>
          <w:rFonts w:eastAsia="Times New Roman"/>
          <w:color w:val="222222"/>
          <w:szCs w:val="24"/>
          <w:shd w:val="clear" w:color="auto" w:fill="FFFFFF"/>
        </w:rPr>
        <w:t>α</w:t>
      </w:r>
      <w:r w:rsidRPr="006A45D5">
        <w:rPr>
          <w:rFonts w:eastAsia="Times New Roman"/>
          <w:color w:val="222222"/>
          <w:szCs w:val="24"/>
          <w:shd w:val="clear" w:color="auto" w:fill="FFFFFF"/>
        </w:rPr>
        <w:t xml:space="preserve">φού </w:t>
      </w:r>
      <w:r>
        <w:rPr>
          <w:rFonts w:eastAsia="Times New Roman"/>
          <w:color w:val="222222"/>
          <w:szCs w:val="24"/>
          <w:shd w:val="clear" w:color="auto" w:fill="FFFFFF"/>
        </w:rPr>
        <w:t xml:space="preserve">είναι η </w:t>
      </w:r>
      <w:r>
        <w:rPr>
          <w:rFonts w:eastAsia="Times New Roman"/>
          <w:color w:val="222222"/>
          <w:szCs w:val="24"/>
          <w:shd w:val="clear" w:color="auto" w:fill="FFFFFF"/>
        </w:rPr>
        <w:lastRenderedPageBreak/>
        <w:t>μόνη από τις δεκατρείς</w:t>
      </w:r>
      <w:r w:rsidRPr="006A45D5">
        <w:rPr>
          <w:rFonts w:eastAsia="Times New Roman"/>
          <w:color w:val="222222"/>
          <w:szCs w:val="24"/>
          <w:shd w:val="clear" w:color="auto" w:fill="FFFFFF"/>
        </w:rPr>
        <w:t xml:space="preserve"> περιφέρειες που </w:t>
      </w:r>
      <w:r>
        <w:rPr>
          <w:rFonts w:eastAsia="Times New Roman"/>
          <w:color w:val="222222"/>
          <w:szCs w:val="24"/>
          <w:shd w:val="clear" w:color="auto" w:fill="FFFFFF"/>
        </w:rPr>
        <w:t>δεν έχει δικό της πανεπιστήμιο. Για την ακρίβεια, είχε από το 2003 μέχρι το 2013 ένα υποτυπώδες Π</w:t>
      </w:r>
      <w:r w:rsidRPr="006A45D5">
        <w:rPr>
          <w:rFonts w:eastAsia="Times New Roman"/>
          <w:color w:val="222222"/>
          <w:szCs w:val="24"/>
          <w:shd w:val="clear" w:color="auto" w:fill="FFFFFF"/>
        </w:rPr>
        <w:t>ανεπιστήμιο Στ</w:t>
      </w:r>
      <w:r>
        <w:rPr>
          <w:rFonts w:eastAsia="Times New Roman"/>
          <w:color w:val="222222"/>
          <w:szCs w:val="24"/>
          <w:shd w:val="clear" w:color="auto" w:fill="FFFFFF"/>
        </w:rPr>
        <w:t>ερεάς με μία σχολή που έκλεισε σ</w:t>
      </w:r>
      <w:r w:rsidRPr="006A45D5">
        <w:rPr>
          <w:rFonts w:eastAsia="Times New Roman"/>
          <w:color w:val="222222"/>
          <w:szCs w:val="24"/>
          <w:shd w:val="clear" w:color="auto" w:fill="FFFFFF"/>
        </w:rPr>
        <w:t>τα πλαίσ</w:t>
      </w:r>
      <w:r w:rsidRPr="006A45D5">
        <w:rPr>
          <w:rFonts w:eastAsia="Times New Roman"/>
          <w:color w:val="222222"/>
          <w:szCs w:val="24"/>
          <w:shd w:val="clear" w:color="auto" w:fill="FFFFFF"/>
        </w:rPr>
        <w:t xml:space="preserve">ια του </w:t>
      </w:r>
      <w:r>
        <w:rPr>
          <w:rFonts w:eastAsia="Times New Roman"/>
          <w:color w:val="222222"/>
          <w:szCs w:val="24"/>
          <w:shd w:val="clear" w:color="auto" w:fill="FFFFFF"/>
        </w:rPr>
        <w:t>σ</w:t>
      </w:r>
      <w:r w:rsidRPr="006A45D5">
        <w:rPr>
          <w:rFonts w:eastAsia="Times New Roman"/>
          <w:color w:val="222222"/>
          <w:szCs w:val="24"/>
          <w:shd w:val="clear" w:color="auto" w:fill="FFFFFF"/>
        </w:rPr>
        <w:t xml:space="preserve">χεδίου </w:t>
      </w:r>
      <w:r>
        <w:rPr>
          <w:rFonts w:eastAsia="Times New Roman"/>
          <w:color w:val="222222"/>
          <w:szCs w:val="24"/>
          <w:shd w:val="clear" w:color="auto" w:fill="FFFFFF"/>
        </w:rPr>
        <w:t>«</w:t>
      </w:r>
      <w:r w:rsidRPr="006A45D5">
        <w:rPr>
          <w:rFonts w:eastAsia="Times New Roman"/>
          <w:color w:val="222222"/>
          <w:szCs w:val="24"/>
          <w:shd w:val="clear" w:color="auto" w:fill="FFFFFF"/>
        </w:rPr>
        <w:t>ΑΘΗΝΑ</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και ταυτόχρονα </w:t>
      </w:r>
      <w:r>
        <w:rPr>
          <w:rFonts w:eastAsia="Times New Roman"/>
          <w:color w:val="222222"/>
          <w:szCs w:val="24"/>
          <w:shd w:val="clear" w:color="auto" w:fill="FFFFFF"/>
        </w:rPr>
        <w:t xml:space="preserve">απέκτησε τη Σχολή Θετικών Επιστημών με δύο </w:t>
      </w:r>
      <w:r>
        <w:rPr>
          <w:rFonts w:eastAsia="Times New Roman"/>
          <w:color w:val="222222"/>
          <w:szCs w:val="24"/>
          <w:shd w:val="clear" w:color="auto" w:fill="FFFFFF"/>
        </w:rPr>
        <w:t>τ</w:t>
      </w:r>
      <w:r>
        <w:rPr>
          <w:rFonts w:eastAsia="Times New Roman"/>
          <w:color w:val="222222"/>
          <w:szCs w:val="24"/>
          <w:shd w:val="clear" w:color="auto" w:fill="FFFFFF"/>
        </w:rPr>
        <w:t xml:space="preserve">μήματα του </w:t>
      </w:r>
      <w:r>
        <w:rPr>
          <w:rFonts w:eastAsia="Times New Roman"/>
          <w:color w:val="222222"/>
          <w:szCs w:val="24"/>
          <w:shd w:val="clear" w:color="auto" w:fill="FFFFFF"/>
        </w:rPr>
        <w:t>π</w:t>
      </w:r>
      <w:r w:rsidRPr="006A45D5">
        <w:rPr>
          <w:rFonts w:eastAsia="Times New Roman"/>
          <w:color w:val="222222"/>
          <w:szCs w:val="24"/>
          <w:shd w:val="clear" w:color="auto" w:fill="FFFFFF"/>
        </w:rPr>
        <w:t>α</w:t>
      </w:r>
      <w:r>
        <w:rPr>
          <w:rFonts w:eastAsia="Times New Roman"/>
          <w:color w:val="222222"/>
          <w:szCs w:val="24"/>
          <w:shd w:val="clear" w:color="auto" w:fill="FFFFFF"/>
        </w:rPr>
        <w:t>νεπιστημίου -α</w:t>
      </w:r>
      <w:r w:rsidRPr="006A45D5">
        <w:rPr>
          <w:rFonts w:eastAsia="Times New Roman"/>
          <w:color w:val="222222"/>
          <w:szCs w:val="24"/>
          <w:shd w:val="clear" w:color="auto" w:fill="FFFFFF"/>
        </w:rPr>
        <w:t>υτό νομίζω ότι πιστών</w:t>
      </w:r>
      <w:r>
        <w:rPr>
          <w:rFonts w:eastAsia="Times New Roman"/>
          <w:color w:val="222222"/>
          <w:szCs w:val="24"/>
          <w:shd w:val="clear" w:color="auto" w:fill="FFFFFF"/>
        </w:rPr>
        <w:t>εται στην τότε πολιτική ηγεσία-, ε</w:t>
      </w:r>
      <w:r w:rsidRPr="006A45D5">
        <w:rPr>
          <w:rFonts w:eastAsia="Times New Roman"/>
          <w:color w:val="222222"/>
          <w:szCs w:val="24"/>
          <w:shd w:val="clear" w:color="auto" w:fill="FFFFFF"/>
        </w:rPr>
        <w:t>νώ συνέχισε να έχει κάποια τμήματα ΤΕΙ</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που αν θέλουμε να είμαστε ειλικρινείς με την εξαίρεση κάποιων τμημάτων</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οι επιδόσεις στην έρευνα</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στην τεχνολογία και στην καινοτομία υπήρξαν αναιμικές</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όπως</w:t>
      </w:r>
      <w:r>
        <w:rPr>
          <w:rFonts w:eastAsia="Times New Roman"/>
          <w:color w:val="222222"/>
          <w:szCs w:val="24"/>
          <w:shd w:val="clear" w:color="auto" w:fill="FFFFFF"/>
        </w:rPr>
        <w:t xml:space="preserve"> έχει αναφέρει σε γραπτά του ο </w:t>
      </w:r>
      <w:r>
        <w:rPr>
          <w:rFonts w:eastAsia="Times New Roman"/>
          <w:color w:val="222222"/>
          <w:szCs w:val="24"/>
          <w:shd w:val="clear" w:color="auto" w:fill="FFFFFF"/>
        </w:rPr>
        <w:t>γ</w:t>
      </w:r>
      <w:r>
        <w:rPr>
          <w:rFonts w:eastAsia="Times New Roman"/>
          <w:color w:val="222222"/>
          <w:szCs w:val="24"/>
          <w:shd w:val="clear" w:color="auto" w:fill="FFFFFF"/>
        </w:rPr>
        <w:t xml:space="preserve">ενικός </w:t>
      </w:r>
      <w:r>
        <w:rPr>
          <w:rFonts w:eastAsia="Times New Roman"/>
          <w:color w:val="222222"/>
          <w:szCs w:val="24"/>
          <w:shd w:val="clear" w:color="auto" w:fill="FFFFFF"/>
        </w:rPr>
        <w:t>γ</w:t>
      </w:r>
      <w:r>
        <w:rPr>
          <w:rFonts w:eastAsia="Times New Roman"/>
          <w:color w:val="222222"/>
          <w:szCs w:val="24"/>
          <w:shd w:val="clear" w:color="auto" w:fill="FFFFFF"/>
        </w:rPr>
        <w:t>ραμματέας Διά Βίου Μάθησης της τότε κυβέρνησης.</w:t>
      </w:r>
    </w:p>
    <w:p w14:paraId="6B14EF3D"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Ουδέποτε, </w:t>
      </w:r>
      <w:r>
        <w:rPr>
          <w:rFonts w:eastAsia="Times New Roman"/>
          <w:color w:val="222222"/>
          <w:szCs w:val="24"/>
          <w:shd w:val="clear" w:color="auto" w:fill="FFFFFF"/>
        </w:rPr>
        <w:t>λ</w:t>
      </w:r>
      <w:r w:rsidRPr="006A45D5">
        <w:rPr>
          <w:rFonts w:eastAsia="Times New Roman"/>
          <w:color w:val="222222"/>
          <w:szCs w:val="24"/>
          <w:shd w:val="clear" w:color="auto" w:fill="FFFFFF"/>
        </w:rPr>
        <w:t>οιπόν</w:t>
      </w:r>
      <w:r>
        <w:rPr>
          <w:rFonts w:eastAsia="Times New Roman"/>
          <w:color w:val="222222"/>
          <w:szCs w:val="24"/>
          <w:shd w:val="clear" w:color="auto" w:fill="FFFFFF"/>
        </w:rPr>
        <w:t xml:space="preserve">, </w:t>
      </w:r>
      <w:r w:rsidRPr="004E3398">
        <w:rPr>
          <w:rFonts w:eastAsia="Times New Roman"/>
          <w:color w:val="222222"/>
          <w:szCs w:val="24"/>
          <w:shd w:val="clear" w:color="auto" w:fill="FFFFFF"/>
        </w:rPr>
        <w:t>υπήρξαν ελκυστικά για</w:t>
      </w:r>
      <w:r>
        <w:rPr>
          <w:rFonts w:eastAsia="Times New Roman"/>
          <w:color w:val="222222"/>
          <w:szCs w:val="24"/>
          <w:shd w:val="clear" w:color="auto" w:fill="FFFFFF"/>
        </w:rPr>
        <w:t xml:space="preserve"> τους υποψήφιους</w:t>
      </w:r>
      <w:r w:rsidRPr="006A45D5">
        <w:rPr>
          <w:rFonts w:eastAsia="Times New Roman"/>
          <w:color w:val="222222"/>
          <w:szCs w:val="24"/>
          <w:shd w:val="clear" w:color="auto" w:fill="FFFFFF"/>
        </w:rPr>
        <w:t xml:space="preserve"> </w:t>
      </w:r>
      <w:r>
        <w:rPr>
          <w:rFonts w:eastAsia="Times New Roman"/>
          <w:color w:val="222222"/>
          <w:szCs w:val="24"/>
          <w:shd w:val="clear" w:color="auto" w:fill="FFFFFF"/>
        </w:rPr>
        <w:t xml:space="preserve">φοιτητές με όλες τις επακόλουθες </w:t>
      </w:r>
      <w:r w:rsidRPr="006A45D5">
        <w:rPr>
          <w:rFonts w:eastAsia="Times New Roman"/>
          <w:color w:val="222222"/>
          <w:szCs w:val="24"/>
          <w:shd w:val="clear" w:color="auto" w:fill="FFFFFF"/>
        </w:rPr>
        <w:t>συνέπειες</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ιδιαίτερα μετά τη συνένωση του ΤΕΙ Χαλκίδας με το ΤΕΙ της Λαμίας</w:t>
      </w:r>
      <w:r>
        <w:rPr>
          <w:rFonts w:eastAsia="Times New Roman"/>
          <w:color w:val="222222"/>
          <w:szCs w:val="24"/>
          <w:shd w:val="clear" w:color="auto" w:fill="FFFFFF"/>
        </w:rPr>
        <w:t>.</w:t>
      </w:r>
    </w:p>
    <w:p w14:paraId="6B14EF3E"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w:t>
      </w:r>
      <w:r w:rsidRPr="006A45D5">
        <w:rPr>
          <w:rFonts w:eastAsia="Times New Roman"/>
          <w:color w:val="222222"/>
          <w:szCs w:val="24"/>
          <w:shd w:val="clear" w:color="auto" w:fill="FFFFFF"/>
        </w:rPr>
        <w:t>ο αντιφατικό</w:t>
      </w:r>
      <w:r>
        <w:rPr>
          <w:rFonts w:eastAsia="Times New Roman"/>
          <w:color w:val="222222"/>
          <w:szCs w:val="24"/>
          <w:shd w:val="clear" w:color="auto" w:fill="FFFFFF"/>
        </w:rPr>
        <w:t xml:space="preserve"> είναι όταν το 2013 έκλεισε το Π</w:t>
      </w:r>
      <w:r w:rsidRPr="006A45D5">
        <w:rPr>
          <w:rFonts w:eastAsia="Times New Roman"/>
          <w:color w:val="222222"/>
          <w:szCs w:val="24"/>
          <w:shd w:val="clear" w:color="auto" w:fill="FFFFFF"/>
        </w:rPr>
        <w:t>ανεπιστήμιο Στ</w:t>
      </w:r>
      <w:r>
        <w:rPr>
          <w:rFonts w:eastAsia="Times New Roman"/>
          <w:color w:val="222222"/>
          <w:szCs w:val="24"/>
          <w:shd w:val="clear" w:color="auto" w:fill="FFFFFF"/>
        </w:rPr>
        <w:t>ερεάς ελάχιστα αντιδράσαμε, ενώ σ</w:t>
      </w:r>
      <w:r w:rsidRPr="006A45D5">
        <w:rPr>
          <w:rFonts w:eastAsia="Times New Roman"/>
          <w:color w:val="222222"/>
          <w:szCs w:val="24"/>
          <w:shd w:val="clear" w:color="auto" w:fill="FFFFFF"/>
        </w:rPr>
        <w:t xml:space="preserve">ήμερα η </w:t>
      </w:r>
      <w:r>
        <w:rPr>
          <w:rFonts w:eastAsia="Times New Roman"/>
          <w:color w:val="222222"/>
          <w:szCs w:val="24"/>
          <w:shd w:val="clear" w:color="auto" w:fill="FFFFFF"/>
        </w:rPr>
        <w:t>μη επανίδρυση ως Πανεπιστήμιο</w:t>
      </w:r>
      <w:r w:rsidRPr="006A45D5">
        <w:rPr>
          <w:rFonts w:eastAsia="Times New Roman"/>
          <w:color w:val="222222"/>
          <w:szCs w:val="24"/>
          <w:shd w:val="clear" w:color="auto" w:fill="FFFFFF"/>
        </w:rPr>
        <w:t xml:space="preserve"> Στερεάς αποτελεί πεδίο στο οποίο </w:t>
      </w:r>
      <w:r>
        <w:rPr>
          <w:rFonts w:eastAsia="Times New Roman"/>
          <w:color w:val="222222"/>
          <w:szCs w:val="24"/>
          <w:shd w:val="clear" w:color="auto" w:fill="FFFFFF"/>
        </w:rPr>
        <w:t>επενδύουν οι πολιτικοί αντίπαλοι της Κ</w:t>
      </w:r>
      <w:r w:rsidRPr="006A45D5">
        <w:rPr>
          <w:rFonts w:eastAsia="Times New Roman"/>
          <w:color w:val="222222"/>
          <w:szCs w:val="24"/>
          <w:shd w:val="clear" w:color="auto" w:fill="FFFFFF"/>
        </w:rPr>
        <w:t xml:space="preserve">υβέρνησης για να ψαρέψουν στα </w:t>
      </w:r>
      <w:r w:rsidRPr="006A45D5">
        <w:rPr>
          <w:rFonts w:eastAsia="Times New Roman"/>
          <w:color w:val="222222"/>
          <w:szCs w:val="24"/>
          <w:shd w:val="clear" w:color="auto" w:fill="FFFFFF"/>
        </w:rPr>
        <w:lastRenderedPageBreak/>
        <w:t>θολά νερά του τοπικισ</w:t>
      </w:r>
      <w:r>
        <w:rPr>
          <w:rFonts w:eastAsia="Times New Roman"/>
          <w:color w:val="222222"/>
          <w:szCs w:val="24"/>
          <w:shd w:val="clear" w:color="auto" w:fill="FFFFFF"/>
        </w:rPr>
        <w:t>μού και της εξυπηρέτηση ο</w:t>
      </w:r>
      <w:r w:rsidRPr="006A45D5">
        <w:rPr>
          <w:rFonts w:eastAsia="Times New Roman"/>
          <w:color w:val="222222"/>
          <w:szCs w:val="24"/>
          <w:shd w:val="clear" w:color="auto" w:fill="FFFFFF"/>
        </w:rPr>
        <w:t xml:space="preserve">ικονομικών τοπικών συμφερόντων </w:t>
      </w:r>
      <w:r>
        <w:rPr>
          <w:rFonts w:eastAsia="Times New Roman"/>
          <w:color w:val="222222"/>
          <w:szCs w:val="24"/>
          <w:shd w:val="clear" w:color="auto" w:fill="FFFFFF"/>
        </w:rPr>
        <w:t xml:space="preserve">και ως νέοι </w:t>
      </w:r>
      <w:proofErr w:type="spellStart"/>
      <w:r>
        <w:rPr>
          <w:rFonts w:eastAsia="Times New Roman"/>
          <w:color w:val="222222"/>
          <w:szCs w:val="24"/>
          <w:shd w:val="clear" w:color="auto" w:fill="FFFFFF"/>
        </w:rPr>
        <w:t>Μαυρογιαλούροι</w:t>
      </w:r>
      <w:proofErr w:type="spellEnd"/>
      <w:r w:rsidRPr="006A45D5">
        <w:rPr>
          <w:rFonts w:eastAsia="Times New Roman"/>
          <w:color w:val="222222"/>
          <w:szCs w:val="24"/>
          <w:shd w:val="clear" w:color="auto" w:fill="FFFFFF"/>
        </w:rPr>
        <w:t xml:space="preserve"> να </w:t>
      </w:r>
      <w:r>
        <w:rPr>
          <w:rFonts w:eastAsia="Times New Roman"/>
          <w:color w:val="222222"/>
          <w:szCs w:val="24"/>
          <w:shd w:val="clear" w:color="auto" w:fill="FFFFFF"/>
        </w:rPr>
        <w:t xml:space="preserve">τάξουν το </w:t>
      </w:r>
      <w:proofErr w:type="spellStart"/>
      <w:r>
        <w:rPr>
          <w:rFonts w:eastAsia="Times New Roman"/>
          <w:color w:val="222222"/>
          <w:szCs w:val="24"/>
          <w:shd w:val="clear" w:color="auto" w:fill="FFFFFF"/>
        </w:rPr>
        <w:t>ξανα</w:t>
      </w:r>
      <w:r w:rsidRPr="006A45D5">
        <w:rPr>
          <w:rFonts w:eastAsia="Times New Roman"/>
          <w:color w:val="222222"/>
          <w:szCs w:val="24"/>
          <w:shd w:val="clear" w:color="auto" w:fill="FFFFFF"/>
        </w:rPr>
        <w:t>στήσ</w:t>
      </w:r>
      <w:r w:rsidRPr="006A45D5">
        <w:rPr>
          <w:rFonts w:eastAsia="Times New Roman"/>
          <w:color w:val="222222"/>
          <w:szCs w:val="24"/>
          <w:shd w:val="clear" w:color="auto" w:fill="FFFFFF"/>
        </w:rPr>
        <w:t>ιμο</w:t>
      </w:r>
      <w:proofErr w:type="spellEnd"/>
      <w:r w:rsidRPr="006A45D5">
        <w:rPr>
          <w:rFonts w:eastAsia="Times New Roman"/>
          <w:color w:val="222222"/>
          <w:szCs w:val="24"/>
          <w:shd w:val="clear" w:color="auto" w:fill="FFFFFF"/>
        </w:rPr>
        <w:t xml:space="preserve"> αυτού που </w:t>
      </w:r>
      <w:r>
        <w:rPr>
          <w:rFonts w:eastAsia="Times New Roman"/>
          <w:color w:val="222222"/>
          <w:szCs w:val="24"/>
          <w:shd w:val="clear" w:color="auto" w:fill="FFFFFF"/>
        </w:rPr>
        <w:t>οι ίδιοι κατήργησαν.</w:t>
      </w:r>
    </w:p>
    <w:p w14:paraId="6B14EF3F"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η</w:t>
      </w:r>
      <w:r w:rsidRPr="006A45D5">
        <w:rPr>
          <w:rFonts w:eastAsia="Times New Roman"/>
          <w:color w:val="222222"/>
          <w:szCs w:val="24"/>
          <w:shd w:val="clear" w:color="auto" w:fill="FFFFFF"/>
        </w:rPr>
        <w:t xml:space="preserve"> παιδεία είναι τομέας στον οποίο κάθε δράση</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κάθε απόφαση</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κάθε ενέργεια αφήνει αποτύπωμα στο σύν</w:t>
      </w:r>
      <w:r>
        <w:rPr>
          <w:rFonts w:eastAsia="Times New Roman"/>
          <w:color w:val="222222"/>
          <w:szCs w:val="24"/>
          <w:shd w:val="clear" w:color="auto" w:fill="FFFFFF"/>
        </w:rPr>
        <w:t xml:space="preserve">ολο της χώρας. Η </w:t>
      </w:r>
      <w:r w:rsidRPr="006A45D5">
        <w:rPr>
          <w:rFonts w:eastAsia="Times New Roman"/>
          <w:color w:val="222222"/>
          <w:szCs w:val="24"/>
          <w:shd w:val="clear" w:color="auto" w:fill="FFFFFF"/>
        </w:rPr>
        <w:t xml:space="preserve">υπόθεση της </w:t>
      </w:r>
      <w:r>
        <w:rPr>
          <w:rFonts w:eastAsia="Times New Roman"/>
          <w:color w:val="222222"/>
          <w:szCs w:val="24"/>
          <w:shd w:val="clear" w:color="auto" w:fill="FFFFFF"/>
        </w:rPr>
        <w:t>παιδείας</w:t>
      </w:r>
      <w:r w:rsidRPr="006A45D5">
        <w:rPr>
          <w:rFonts w:eastAsia="Times New Roman"/>
          <w:color w:val="222222"/>
          <w:szCs w:val="24"/>
          <w:shd w:val="clear" w:color="auto" w:fill="FFFFFF"/>
        </w:rPr>
        <w:t xml:space="preserve"> στη σύγχρονη εποχή απαιτεί συνέργειες που ξεπερνούν τα </w:t>
      </w:r>
      <w:r w:rsidRPr="006A45D5">
        <w:rPr>
          <w:rFonts w:eastAsia="Times New Roman"/>
          <w:color w:val="222222"/>
          <w:szCs w:val="24"/>
          <w:shd w:val="clear" w:color="auto" w:fill="FFFFFF"/>
        </w:rPr>
        <w:t xml:space="preserve">σύνορα των τοπικών κοινωνιών και γίνονται </w:t>
      </w:r>
      <w:r>
        <w:rPr>
          <w:rFonts w:eastAsia="Times New Roman"/>
          <w:color w:val="222222"/>
          <w:szCs w:val="24"/>
          <w:shd w:val="clear" w:color="auto" w:fill="FFFFFF"/>
        </w:rPr>
        <w:t>ε</w:t>
      </w:r>
      <w:r w:rsidRPr="006A45D5">
        <w:rPr>
          <w:rFonts w:eastAsia="Times New Roman"/>
          <w:color w:val="222222"/>
          <w:szCs w:val="24"/>
          <w:shd w:val="clear" w:color="auto" w:fill="FFFFFF"/>
        </w:rPr>
        <w:t xml:space="preserve">θνικής και </w:t>
      </w:r>
      <w:r>
        <w:rPr>
          <w:rFonts w:eastAsia="Times New Roman"/>
          <w:color w:val="222222"/>
          <w:szCs w:val="24"/>
          <w:shd w:val="clear" w:color="auto" w:fill="FFFFFF"/>
        </w:rPr>
        <w:t>υπερεθνικής εμβέλειας.</w:t>
      </w:r>
    </w:p>
    <w:p w14:paraId="6B14EF40"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Πρόσφατα καλοδεχτήκαμε</w:t>
      </w:r>
      <w:r w:rsidRPr="006A45D5">
        <w:rPr>
          <w:rFonts w:eastAsia="Times New Roman"/>
          <w:color w:val="222222"/>
          <w:szCs w:val="24"/>
          <w:shd w:val="clear" w:color="auto" w:fill="FFFFFF"/>
        </w:rPr>
        <w:t xml:space="preserve"> τη συ</w:t>
      </w:r>
      <w:r>
        <w:rPr>
          <w:rFonts w:eastAsia="Times New Roman"/>
          <w:color w:val="222222"/>
          <w:szCs w:val="24"/>
          <w:shd w:val="clear" w:color="auto" w:fill="FFFFFF"/>
        </w:rPr>
        <w:t>νεργασία του Εθνικού Μετσόβιου Π</w:t>
      </w:r>
      <w:r w:rsidRPr="006A45D5">
        <w:rPr>
          <w:rFonts w:eastAsia="Times New Roman"/>
          <w:color w:val="222222"/>
          <w:szCs w:val="24"/>
          <w:shd w:val="clear" w:color="auto" w:fill="FFFFFF"/>
        </w:rPr>
        <w:t>ολυτεχνείου με το φημισμένο Κολούμπια</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Πόσο υποκριτικές μπορεί να ακούγονται μετά το γεγονός αυτό οι ενστάσεις για</w:t>
      </w:r>
      <w:r>
        <w:rPr>
          <w:rFonts w:eastAsia="Times New Roman"/>
          <w:color w:val="222222"/>
          <w:szCs w:val="24"/>
          <w:shd w:val="clear" w:color="auto" w:fill="FFFFFF"/>
        </w:rPr>
        <w:t xml:space="preserve"> </w:t>
      </w:r>
      <w:r w:rsidRPr="006A45D5">
        <w:rPr>
          <w:rFonts w:eastAsia="Times New Roman"/>
          <w:color w:val="222222"/>
          <w:szCs w:val="24"/>
          <w:shd w:val="clear" w:color="auto" w:fill="FFFFFF"/>
        </w:rPr>
        <w:t>τ</w:t>
      </w:r>
      <w:r>
        <w:rPr>
          <w:rFonts w:eastAsia="Times New Roman"/>
          <w:color w:val="222222"/>
          <w:szCs w:val="24"/>
          <w:shd w:val="clear" w:color="auto" w:fill="FFFFFF"/>
        </w:rPr>
        <w:t xml:space="preserve">η </w:t>
      </w:r>
      <w:r>
        <w:rPr>
          <w:rFonts w:eastAsia="Times New Roman"/>
          <w:color w:val="222222"/>
          <w:szCs w:val="24"/>
          <w:shd w:val="clear" w:color="auto" w:fill="FFFFFF"/>
        </w:rPr>
        <w:t>συνέργεια τριών μεγάλων πανεπιστημίων</w:t>
      </w:r>
      <w:r w:rsidRPr="006A45D5">
        <w:rPr>
          <w:rFonts w:eastAsia="Times New Roman"/>
          <w:color w:val="222222"/>
          <w:szCs w:val="24"/>
          <w:shd w:val="clear" w:color="auto" w:fill="FFFFFF"/>
        </w:rPr>
        <w:t xml:space="preserve"> στο</w:t>
      </w:r>
      <w:r>
        <w:rPr>
          <w:rFonts w:eastAsia="Times New Roman"/>
          <w:color w:val="222222"/>
          <w:szCs w:val="24"/>
          <w:shd w:val="clear" w:color="auto" w:fill="FFFFFF"/>
        </w:rPr>
        <w:t>ν χώρο της Στερεάς Ελλάδας!</w:t>
      </w:r>
    </w:p>
    <w:p w14:paraId="6B14EF41"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w:t>
      </w:r>
      <w:r w:rsidRPr="006A45D5">
        <w:rPr>
          <w:rFonts w:eastAsia="Times New Roman"/>
          <w:color w:val="222222"/>
          <w:szCs w:val="24"/>
          <w:shd w:val="clear" w:color="auto" w:fill="FFFFFF"/>
        </w:rPr>
        <w:t>ιστεύω</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λοιπόν</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ότι το παρόν νομοσχέδιο </w:t>
      </w:r>
      <w:r>
        <w:rPr>
          <w:rFonts w:eastAsia="Times New Roman"/>
          <w:color w:val="222222"/>
          <w:szCs w:val="24"/>
          <w:shd w:val="clear" w:color="auto" w:fill="FFFFFF"/>
        </w:rPr>
        <w:t>δίνει με</w:t>
      </w:r>
      <w:r w:rsidRPr="006A45D5">
        <w:rPr>
          <w:rFonts w:eastAsia="Times New Roman"/>
          <w:color w:val="222222"/>
          <w:szCs w:val="24"/>
          <w:shd w:val="clear" w:color="auto" w:fill="FFFFFF"/>
        </w:rPr>
        <w:t xml:space="preserve"> τις</w:t>
      </w:r>
      <w:r>
        <w:rPr>
          <w:rFonts w:eastAsia="Times New Roman"/>
          <w:color w:val="222222"/>
          <w:szCs w:val="24"/>
          <w:shd w:val="clear" w:color="auto" w:fill="FFFFFF"/>
        </w:rPr>
        <w:t xml:space="preserve"> διατάξεις του τη βέλτιστη λύση, </w:t>
      </w:r>
      <w:r w:rsidRPr="006A45D5">
        <w:rPr>
          <w:rFonts w:eastAsia="Times New Roman"/>
          <w:color w:val="222222"/>
          <w:szCs w:val="24"/>
          <w:shd w:val="clear" w:color="auto" w:fill="FFFFFF"/>
        </w:rPr>
        <w:t>υπό τις παρούσες συνθήκες</w:t>
      </w:r>
      <w:r>
        <w:rPr>
          <w:rFonts w:eastAsia="Times New Roman"/>
          <w:color w:val="222222"/>
          <w:szCs w:val="24"/>
          <w:shd w:val="clear" w:color="auto" w:fill="FFFFFF"/>
        </w:rPr>
        <w:t>, εμπεδώνοντας παράλληλα την περιφερειακή συνείδηση μεταξύ των πολιτών. Ι</w:t>
      </w:r>
      <w:r w:rsidRPr="006A45D5">
        <w:rPr>
          <w:rFonts w:eastAsia="Times New Roman"/>
          <w:color w:val="222222"/>
          <w:szCs w:val="24"/>
          <w:shd w:val="clear" w:color="auto" w:fill="FFFFFF"/>
        </w:rPr>
        <w:t>δρύ</w:t>
      </w:r>
      <w:r w:rsidRPr="006A45D5">
        <w:rPr>
          <w:rFonts w:eastAsia="Times New Roman"/>
          <w:color w:val="222222"/>
          <w:szCs w:val="24"/>
          <w:shd w:val="clear" w:color="auto" w:fill="FFFFFF"/>
        </w:rPr>
        <w:t>ον</w:t>
      </w:r>
      <w:r>
        <w:rPr>
          <w:rFonts w:eastAsia="Times New Roman"/>
          <w:color w:val="222222"/>
          <w:szCs w:val="24"/>
          <w:shd w:val="clear" w:color="auto" w:fill="FFFFFF"/>
        </w:rPr>
        <w:t>ται σε όλες τις μεγάλες πόλεις σ</w:t>
      </w:r>
      <w:r w:rsidRPr="006A45D5">
        <w:rPr>
          <w:rFonts w:eastAsia="Times New Roman"/>
          <w:color w:val="222222"/>
          <w:szCs w:val="24"/>
          <w:shd w:val="clear" w:color="auto" w:fill="FFFFFF"/>
        </w:rPr>
        <w:t xml:space="preserve">χολές υψηλής </w:t>
      </w:r>
      <w:proofErr w:type="spellStart"/>
      <w:r w:rsidRPr="006A45D5">
        <w:rPr>
          <w:rFonts w:eastAsia="Times New Roman"/>
          <w:color w:val="222222"/>
          <w:szCs w:val="24"/>
          <w:shd w:val="clear" w:color="auto" w:fill="FFFFFF"/>
        </w:rPr>
        <w:lastRenderedPageBreak/>
        <w:t>επιλεξιμότητας</w:t>
      </w:r>
      <w:proofErr w:type="spellEnd"/>
      <w:r w:rsidRPr="006A45D5">
        <w:rPr>
          <w:rFonts w:eastAsia="Times New Roman"/>
          <w:color w:val="222222"/>
          <w:szCs w:val="24"/>
          <w:shd w:val="clear" w:color="auto" w:fill="FFFFFF"/>
        </w:rPr>
        <w:t xml:space="preserve"> με ισ</w:t>
      </w:r>
      <w:r>
        <w:rPr>
          <w:rFonts w:eastAsia="Times New Roman"/>
          <w:color w:val="222222"/>
          <w:szCs w:val="24"/>
          <w:shd w:val="clear" w:color="auto" w:fill="FFFFFF"/>
        </w:rPr>
        <w:t xml:space="preserve">χυρά και βιώσιμα τμήματα που </w:t>
      </w:r>
      <w:r w:rsidRPr="006A45D5">
        <w:rPr>
          <w:rFonts w:eastAsia="Times New Roman"/>
          <w:color w:val="222222"/>
          <w:szCs w:val="24"/>
          <w:shd w:val="clear" w:color="auto" w:fill="FFFFFF"/>
        </w:rPr>
        <w:t>θεραπεύουν διακριτά και αναγνωρισμέν</w:t>
      </w:r>
      <w:r>
        <w:rPr>
          <w:rFonts w:eastAsia="Times New Roman"/>
          <w:color w:val="222222"/>
          <w:szCs w:val="24"/>
          <w:shd w:val="clear" w:color="auto" w:fill="FFFFFF"/>
        </w:rPr>
        <w:t>α διεθνώς γνωστικά αντικείμενα.</w:t>
      </w:r>
    </w:p>
    <w:p w14:paraId="6B14EF42"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Ειδικά στην έδρα της Περιφέρειας Στερεάς Ελλάδας, </w:t>
      </w:r>
      <w:r w:rsidRPr="006A45D5">
        <w:rPr>
          <w:rFonts w:eastAsia="Times New Roman"/>
          <w:color w:val="222222"/>
          <w:szCs w:val="24"/>
          <w:shd w:val="clear" w:color="auto" w:fill="FFFFFF"/>
        </w:rPr>
        <w:t>στη Λαμία</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μαζί με τα δύο </w:t>
      </w:r>
      <w:r>
        <w:rPr>
          <w:rFonts w:eastAsia="Times New Roman"/>
          <w:color w:val="222222"/>
          <w:szCs w:val="24"/>
          <w:shd w:val="clear" w:color="auto" w:fill="FFFFFF"/>
        </w:rPr>
        <w:t>υφιστάμενα Τμήμα</w:t>
      </w:r>
      <w:r>
        <w:rPr>
          <w:rFonts w:eastAsia="Times New Roman"/>
          <w:color w:val="222222"/>
          <w:szCs w:val="24"/>
          <w:shd w:val="clear" w:color="auto" w:fill="FFFFFF"/>
        </w:rPr>
        <w:t>τα, της Π</w:t>
      </w:r>
      <w:r w:rsidRPr="006A45D5">
        <w:rPr>
          <w:rFonts w:eastAsia="Times New Roman"/>
          <w:color w:val="222222"/>
          <w:szCs w:val="24"/>
          <w:shd w:val="clear" w:color="auto" w:fill="FFFFFF"/>
        </w:rPr>
        <w:t>ληροφορικής με ε</w:t>
      </w:r>
      <w:r>
        <w:rPr>
          <w:rFonts w:eastAsia="Times New Roman"/>
          <w:color w:val="222222"/>
          <w:szCs w:val="24"/>
          <w:shd w:val="clear" w:color="auto" w:fill="FFFFFF"/>
        </w:rPr>
        <w:t xml:space="preserve">φαρμογές στη </w:t>
      </w:r>
      <w:proofErr w:type="spellStart"/>
      <w:r>
        <w:rPr>
          <w:rFonts w:eastAsia="Times New Roman"/>
          <w:color w:val="222222"/>
          <w:szCs w:val="24"/>
          <w:shd w:val="clear" w:color="auto" w:fill="FFFFFF"/>
        </w:rPr>
        <w:t>Βιοϊατρική</w:t>
      </w:r>
      <w:proofErr w:type="spellEnd"/>
      <w:r>
        <w:rPr>
          <w:rFonts w:eastAsia="Times New Roman"/>
          <w:color w:val="222222"/>
          <w:szCs w:val="24"/>
          <w:shd w:val="clear" w:color="auto" w:fill="FFFFFF"/>
        </w:rPr>
        <w:t xml:space="preserve"> και το Τμήμα Πληροφορικής και Τ</w:t>
      </w:r>
      <w:r w:rsidRPr="006A45D5">
        <w:rPr>
          <w:rFonts w:eastAsia="Times New Roman"/>
          <w:color w:val="222222"/>
          <w:szCs w:val="24"/>
          <w:shd w:val="clear" w:color="auto" w:fill="FFFFFF"/>
        </w:rPr>
        <w:t>ηλεπικοινωνιών</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θα ιδ</w:t>
      </w:r>
      <w:r>
        <w:rPr>
          <w:rFonts w:eastAsia="Times New Roman"/>
          <w:color w:val="222222"/>
          <w:szCs w:val="24"/>
          <w:shd w:val="clear" w:color="auto" w:fill="FFFFFF"/>
        </w:rPr>
        <w:t>ρυθούν και θα λειτουργήσουν το Τμήμα Μ</w:t>
      </w:r>
      <w:r w:rsidRPr="006A45D5">
        <w:rPr>
          <w:rFonts w:eastAsia="Times New Roman"/>
          <w:color w:val="222222"/>
          <w:szCs w:val="24"/>
          <w:shd w:val="clear" w:color="auto" w:fill="FFFFFF"/>
        </w:rPr>
        <w:t xml:space="preserve">αθηματικών και </w:t>
      </w:r>
      <w:r>
        <w:rPr>
          <w:rFonts w:eastAsia="Times New Roman"/>
          <w:color w:val="222222"/>
          <w:szCs w:val="24"/>
          <w:shd w:val="clear" w:color="auto" w:fill="FFFFFF"/>
        </w:rPr>
        <w:t xml:space="preserve">το Τμήμα Φυσικής. Τα τέσσερα αυτά </w:t>
      </w:r>
      <w:r>
        <w:rPr>
          <w:rFonts w:eastAsia="Times New Roman"/>
          <w:color w:val="222222"/>
          <w:szCs w:val="24"/>
          <w:shd w:val="clear" w:color="auto" w:fill="FFFFFF"/>
        </w:rPr>
        <w:t>τ</w:t>
      </w:r>
      <w:r>
        <w:rPr>
          <w:rFonts w:eastAsia="Times New Roman"/>
          <w:color w:val="222222"/>
          <w:szCs w:val="24"/>
          <w:shd w:val="clear" w:color="auto" w:fill="FFFFFF"/>
        </w:rPr>
        <w:t>μήματα εντάσσονται στη Σχολή Θετικών Επιστημών του Π</w:t>
      </w:r>
      <w:r w:rsidRPr="006A45D5">
        <w:rPr>
          <w:rFonts w:eastAsia="Times New Roman"/>
          <w:color w:val="222222"/>
          <w:szCs w:val="24"/>
          <w:shd w:val="clear" w:color="auto" w:fill="FFFFFF"/>
        </w:rPr>
        <w:t>ανεπιστημίου Θε</w:t>
      </w:r>
      <w:r w:rsidRPr="006A45D5">
        <w:rPr>
          <w:rFonts w:eastAsia="Times New Roman"/>
          <w:color w:val="222222"/>
          <w:szCs w:val="24"/>
          <w:shd w:val="clear" w:color="auto" w:fill="FFFFFF"/>
        </w:rPr>
        <w:t>σσαλίας</w:t>
      </w:r>
      <w:r>
        <w:rPr>
          <w:rFonts w:eastAsia="Times New Roman"/>
          <w:color w:val="222222"/>
          <w:szCs w:val="24"/>
          <w:shd w:val="clear" w:color="auto" w:fill="FFFFFF"/>
        </w:rPr>
        <w:t>, ενώ στη Σχολή Επιστημών Υγείας εντάσσονται και το Τμήμα Φ</w:t>
      </w:r>
      <w:r w:rsidRPr="006A45D5">
        <w:rPr>
          <w:rFonts w:eastAsia="Times New Roman"/>
          <w:color w:val="222222"/>
          <w:szCs w:val="24"/>
          <w:shd w:val="clear" w:color="auto" w:fill="FFFFFF"/>
        </w:rPr>
        <w:t>υσικοθεραπείας</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σε αναβάθμιση του αντίστοιχου </w:t>
      </w:r>
      <w:r>
        <w:rPr>
          <w:rFonts w:eastAsia="Times New Roman"/>
          <w:color w:val="222222"/>
          <w:szCs w:val="24"/>
          <w:shd w:val="clear" w:color="auto" w:fill="FFFFFF"/>
        </w:rPr>
        <w:t xml:space="preserve">ΤΕΙ, και το Τμήμα </w:t>
      </w:r>
      <w:proofErr w:type="spellStart"/>
      <w:r>
        <w:rPr>
          <w:rFonts w:eastAsia="Times New Roman"/>
          <w:color w:val="222222"/>
          <w:szCs w:val="24"/>
          <w:shd w:val="clear" w:color="auto" w:fill="FFFFFF"/>
        </w:rPr>
        <w:t>Λογοθεραπείας</w:t>
      </w:r>
      <w:proofErr w:type="spellEnd"/>
      <w:r>
        <w:rPr>
          <w:rFonts w:eastAsia="Times New Roman"/>
          <w:color w:val="222222"/>
          <w:szCs w:val="24"/>
          <w:shd w:val="clear" w:color="auto" w:fill="FFFFFF"/>
        </w:rPr>
        <w:t>.</w:t>
      </w:r>
    </w:p>
    <w:p w14:paraId="6B14EF43"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w:t>
      </w:r>
      <w:r w:rsidRPr="006A45D5">
        <w:rPr>
          <w:rFonts w:eastAsia="Times New Roman"/>
          <w:color w:val="222222"/>
          <w:szCs w:val="24"/>
          <w:shd w:val="clear" w:color="auto" w:fill="FFFFFF"/>
        </w:rPr>
        <w:t>αράλληλα</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w:t>
      </w:r>
      <w:r>
        <w:rPr>
          <w:rFonts w:eastAsia="Times New Roman"/>
          <w:color w:val="222222"/>
          <w:szCs w:val="24"/>
          <w:shd w:val="clear" w:color="auto" w:fill="FFFFFF"/>
        </w:rPr>
        <w:t>σ</w:t>
      </w:r>
      <w:r w:rsidRPr="006A45D5">
        <w:rPr>
          <w:rFonts w:eastAsia="Times New Roman"/>
          <w:color w:val="222222"/>
          <w:szCs w:val="24"/>
          <w:shd w:val="clear" w:color="auto" w:fill="FFFFFF"/>
        </w:rPr>
        <w:t>το Π</w:t>
      </w:r>
      <w:r>
        <w:rPr>
          <w:rFonts w:eastAsia="Times New Roman"/>
          <w:color w:val="222222"/>
          <w:szCs w:val="24"/>
          <w:shd w:val="clear" w:color="auto" w:fill="FFFFFF"/>
        </w:rPr>
        <w:t xml:space="preserve">ανεπιστήμιο Θεσσαλίας ιδρύεται </w:t>
      </w:r>
      <w:r>
        <w:rPr>
          <w:rFonts w:eastAsia="Times New Roman"/>
          <w:color w:val="222222"/>
          <w:szCs w:val="24"/>
          <w:shd w:val="clear" w:color="auto" w:fill="FFFFFF"/>
        </w:rPr>
        <w:t>π</w:t>
      </w:r>
      <w:r>
        <w:rPr>
          <w:rFonts w:eastAsia="Times New Roman"/>
          <w:color w:val="222222"/>
          <w:szCs w:val="24"/>
          <w:shd w:val="clear" w:color="auto" w:fill="FFFFFF"/>
        </w:rPr>
        <w:t xml:space="preserve">ανεπιστημιακό </w:t>
      </w:r>
      <w:r>
        <w:rPr>
          <w:rFonts w:eastAsia="Times New Roman"/>
          <w:color w:val="222222"/>
          <w:szCs w:val="24"/>
          <w:shd w:val="clear" w:color="auto" w:fill="FFFFFF"/>
        </w:rPr>
        <w:t>ε</w:t>
      </w:r>
      <w:r>
        <w:rPr>
          <w:rFonts w:eastAsia="Times New Roman"/>
          <w:color w:val="222222"/>
          <w:szCs w:val="24"/>
          <w:shd w:val="clear" w:color="auto" w:fill="FFFFFF"/>
        </w:rPr>
        <w:t xml:space="preserve">ρευνητικό </w:t>
      </w:r>
      <w:r>
        <w:rPr>
          <w:rFonts w:eastAsia="Times New Roman"/>
          <w:color w:val="222222"/>
          <w:szCs w:val="24"/>
          <w:shd w:val="clear" w:color="auto" w:fill="FFFFFF"/>
        </w:rPr>
        <w:t>κ</w:t>
      </w:r>
      <w:r>
        <w:rPr>
          <w:rFonts w:eastAsia="Times New Roman"/>
          <w:color w:val="222222"/>
          <w:szCs w:val="24"/>
          <w:shd w:val="clear" w:color="auto" w:fill="FFFFFF"/>
        </w:rPr>
        <w:t>έντρο αποτελούμενο από έντεκα ινστιτο</w:t>
      </w:r>
      <w:r>
        <w:rPr>
          <w:rFonts w:eastAsia="Times New Roman"/>
          <w:color w:val="222222"/>
          <w:szCs w:val="24"/>
          <w:shd w:val="clear" w:color="auto" w:fill="FFFFFF"/>
        </w:rPr>
        <w:t>ύ</w:t>
      </w:r>
      <w:r w:rsidRPr="006A45D5">
        <w:rPr>
          <w:rFonts w:eastAsia="Times New Roman"/>
          <w:color w:val="222222"/>
          <w:szCs w:val="24"/>
          <w:shd w:val="clear" w:color="auto" w:fill="FFFFFF"/>
        </w:rPr>
        <w:t>τα</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δύο από τα οποία</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το </w:t>
      </w:r>
      <w:r>
        <w:rPr>
          <w:rFonts w:eastAsia="Times New Roman"/>
          <w:color w:val="222222"/>
          <w:szCs w:val="24"/>
          <w:shd w:val="clear" w:color="auto" w:fill="FFFFFF"/>
        </w:rPr>
        <w:t>Ινστιτούτο Α</w:t>
      </w:r>
      <w:r w:rsidRPr="006A45D5">
        <w:rPr>
          <w:rFonts w:eastAsia="Times New Roman"/>
          <w:color w:val="222222"/>
          <w:szCs w:val="24"/>
          <w:shd w:val="clear" w:color="auto" w:fill="FFFFFF"/>
        </w:rPr>
        <w:t>σφάλεια</w:t>
      </w:r>
      <w:r>
        <w:rPr>
          <w:rFonts w:eastAsia="Times New Roman"/>
          <w:color w:val="222222"/>
          <w:szCs w:val="24"/>
          <w:shd w:val="clear" w:color="auto" w:fill="FFFFFF"/>
        </w:rPr>
        <w:t>ς Συστημάτων και Επιστήμης Δ</w:t>
      </w:r>
      <w:r w:rsidRPr="006A45D5">
        <w:rPr>
          <w:rFonts w:eastAsia="Times New Roman"/>
          <w:color w:val="222222"/>
          <w:szCs w:val="24"/>
          <w:shd w:val="clear" w:color="auto" w:fill="FFFFFF"/>
        </w:rPr>
        <w:t>εδομένων και το</w:t>
      </w:r>
      <w:r w:rsidRPr="0067715F">
        <w:rPr>
          <w:rFonts w:eastAsia="Times New Roman"/>
          <w:color w:val="222222"/>
          <w:szCs w:val="24"/>
          <w:shd w:val="clear" w:color="auto" w:fill="FFFFFF"/>
        </w:rPr>
        <w:t xml:space="preserve"> </w:t>
      </w:r>
      <w:r>
        <w:rPr>
          <w:rFonts w:eastAsia="Times New Roman"/>
          <w:color w:val="222222"/>
          <w:szCs w:val="24"/>
          <w:shd w:val="clear" w:color="auto" w:fill="FFFFFF"/>
        </w:rPr>
        <w:t>Ινστιτούτο Α</w:t>
      </w:r>
      <w:r w:rsidRPr="006A45D5">
        <w:rPr>
          <w:rFonts w:eastAsia="Times New Roman"/>
          <w:color w:val="222222"/>
          <w:szCs w:val="24"/>
          <w:shd w:val="clear" w:color="auto" w:fill="FFFFFF"/>
        </w:rPr>
        <w:t>ποκατάσταση</w:t>
      </w:r>
      <w:r>
        <w:rPr>
          <w:rFonts w:eastAsia="Times New Roman"/>
          <w:color w:val="222222"/>
          <w:szCs w:val="24"/>
          <w:shd w:val="clear" w:color="auto" w:fill="FFFFFF"/>
        </w:rPr>
        <w:t xml:space="preserve">ς και Ευεξίας, </w:t>
      </w:r>
      <w:r w:rsidRPr="006A45D5">
        <w:rPr>
          <w:rFonts w:eastAsia="Times New Roman"/>
          <w:color w:val="222222"/>
          <w:szCs w:val="24"/>
          <w:shd w:val="clear" w:color="auto" w:fill="FFFFFF"/>
        </w:rPr>
        <w:t>θα έχουν έδρα τη Λαμία</w:t>
      </w:r>
      <w:r>
        <w:rPr>
          <w:rFonts w:eastAsia="Times New Roman"/>
          <w:color w:val="222222"/>
          <w:szCs w:val="24"/>
          <w:shd w:val="clear" w:color="auto" w:fill="FFFFFF"/>
        </w:rPr>
        <w:t>.</w:t>
      </w:r>
    </w:p>
    <w:p w14:paraId="6B14EF44" w14:textId="77777777" w:rsidR="004965E6" w:rsidRDefault="004D430C">
      <w:pPr>
        <w:spacing w:line="600" w:lineRule="auto"/>
        <w:ind w:firstLine="720"/>
        <w:jc w:val="both"/>
        <w:rPr>
          <w:rFonts w:eastAsia="Times New Roman"/>
          <w:color w:val="222222"/>
          <w:szCs w:val="24"/>
          <w:shd w:val="clear" w:color="auto" w:fill="FFFFFF"/>
        </w:rPr>
      </w:pPr>
      <w:r w:rsidRPr="006A45D5">
        <w:rPr>
          <w:rFonts w:eastAsia="Times New Roman"/>
          <w:color w:val="222222"/>
          <w:szCs w:val="24"/>
          <w:shd w:val="clear" w:color="auto" w:fill="FFFFFF"/>
        </w:rPr>
        <w:lastRenderedPageBreak/>
        <w:t xml:space="preserve">Η υψηλή </w:t>
      </w:r>
      <w:proofErr w:type="spellStart"/>
      <w:r w:rsidRPr="006A45D5">
        <w:rPr>
          <w:rFonts w:eastAsia="Times New Roman"/>
          <w:color w:val="222222"/>
          <w:szCs w:val="24"/>
          <w:shd w:val="clear" w:color="auto" w:fill="FFFFFF"/>
        </w:rPr>
        <w:t>επιλεξιμότητα</w:t>
      </w:r>
      <w:proofErr w:type="spellEnd"/>
      <w:r w:rsidRPr="006A45D5">
        <w:rPr>
          <w:rFonts w:eastAsia="Times New Roman"/>
          <w:color w:val="222222"/>
          <w:szCs w:val="24"/>
          <w:shd w:val="clear" w:color="auto" w:fill="FFFFFF"/>
        </w:rPr>
        <w:t xml:space="preserve"> των σχολών αυτών πέρα από την προσέλκυ</w:t>
      </w:r>
      <w:r>
        <w:rPr>
          <w:rFonts w:eastAsia="Times New Roman"/>
          <w:color w:val="222222"/>
          <w:szCs w:val="24"/>
          <w:shd w:val="clear" w:color="auto" w:fill="FFFFFF"/>
        </w:rPr>
        <w:t>ση φοιτητών από όλη την Ελλάδα, π</w:t>
      </w:r>
      <w:r w:rsidRPr="006A45D5">
        <w:rPr>
          <w:rFonts w:eastAsia="Times New Roman"/>
          <w:color w:val="222222"/>
          <w:szCs w:val="24"/>
          <w:shd w:val="clear" w:color="auto" w:fill="FFFFFF"/>
        </w:rPr>
        <w:t xml:space="preserve">ιστεύω ότι θα λειτουργήσει και στην κατεύθυνση της παραμονής των νέων της Στερεάς Ελλάδας για σπουδές στις </w:t>
      </w:r>
      <w:r>
        <w:rPr>
          <w:rFonts w:eastAsia="Times New Roman"/>
          <w:color w:val="222222"/>
          <w:szCs w:val="24"/>
          <w:shd w:val="clear" w:color="auto" w:fill="FFFFFF"/>
        </w:rPr>
        <w:t>σχολές αυτώ</w:t>
      </w:r>
      <w:r w:rsidRPr="006A45D5">
        <w:rPr>
          <w:rFonts w:eastAsia="Times New Roman"/>
          <w:color w:val="222222"/>
          <w:szCs w:val="24"/>
          <w:shd w:val="clear" w:color="auto" w:fill="FFFFFF"/>
        </w:rPr>
        <w:t>ν</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αποκαθιστώντας έτσι και τη </w:t>
      </w:r>
      <w:r>
        <w:rPr>
          <w:rFonts w:eastAsia="Times New Roman"/>
          <w:color w:val="222222"/>
          <w:szCs w:val="24"/>
          <w:shd w:val="clear" w:color="auto" w:fill="FFFFFF"/>
        </w:rPr>
        <w:t>σύμπνοια</w:t>
      </w:r>
      <w:r w:rsidRPr="006A45D5">
        <w:rPr>
          <w:rFonts w:eastAsia="Times New Roman"/>
          <w:color w:val="222222"/>
          <w:szCs w:val="24"/>
          <w:shd w:val="clear" w:color="auto" w:fill="FFFFFF"/>
        </w:rPr>
        <w:t xml:space="preserve"> και </w:t>
      </w:r>
      <w:r>
        <w:rPr>
          <w:rFonts w:eastAsia="Times New Roman"/>
          <w:color w:val="222222"/>
          <w:szCs w:val="24"/>
          <w:shd w:val="clear" w:color="auto" w:fill="FFFFFF"/>
        </w:rPr>
        <w:t>τις ευρύτερες</w:t>
      </w:r>
      <w:r w:rsidRPr="006A45D5">
        <w:rPr>
          <w:rFonts w:eastAsia="Times New Roman"/>
          <w:color w:val="222222"/>
          <w:szCs w:val="24"/>
          <w:shd w:val="clear" w:color="auto" w:fill="FFFFFF"/>
        </w:rPr>
        <w:t xml:space="preserve"> συνέ</w:t>
      </w:r>
      <w:r>
        <w:rPr>
          <w:rFonts w:eastAsia="Times New Roman"/>
          <w:color w:val="222222"/>
          <w:szCs w:val="24"/>
          <w:shd w:val="clear" w:color="auto" w:fill="FFFFFF"/>
        </w:rPr>
        <w:t xml:space="preserve">ργειες μεταξύ των περιοχών της </w:t>
      </w:r>
      <w:r>
        <w:rPr>
          <w:rFonts w:eastAsia="Times New Roman"/>
          <w:color w:val="222222"/>
          <w:szCs w:val="24"/>
          <w:shd w:val="clear" w:color="auto" w:fill="FFFFFF"/>
        </w:rPr>
        <w:t>π</w:t>
      </w:r>
      <w:r w:rsidRPr="006A45D5">
        <w:rPr>
          <w:rFonts w:eastAsia="Times New Roman"/>
          <w:color w:val="222222"/>
          <w:szCs w:val="24"/>
          <w:shd w:val="clear" w:color="auto" w:fill="FFFFFF"/>
        </w:rPr>
        <w:t>εριφέρειας</w:t>
      </w:r>
      <w:r>
        <w:rPr>
          <w:rFonts w:eastAsia="Times New Roman"/>
          <w:color w:val="222222"/>
          <w:szCs w:val="24"/>
          <w:shd w:val="clear" w:color="auto" w:fill="FFFFFF"/>
        </w:rPr>
        <w:t>, που σήμερα δεν υπάρχουν.</w:t>
      </w:r>
    </w:p>
    <w:p w14:paraId="6B14EF45"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w:t>
      </w:r>
      <w:r w:rsidRPr="006A45D5">
        <w:rPr>
          <w:rFonts w:eastAsia="Times New Roman"/>
          <w:color w:val="222222"/>
          <w:szCs w:val="24"/>
          <w:shd w:val="clear" w:color="auto" w:fill="FFFFFF"/>
        </w:rPr>
        <w:t>έλος</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π</w:t>
      </w:r>
      <w:r w:rsidRPr="006A45D5">
        <w:rPr>
          <w:rFonts w:eastAsia="Times New Roman"/>
          <w:color w:val="222222"/>
          <w:szCs w:val="24"/>
          <w:shd w:val="clear" w:color="auto" w:fill="FFFFFF"/>
        </w:rPr>
        <w:t>ιστεύω ότι η ανάπτυξη της τριτοβάθμιας εκπαίδευση στην Ελλάδα</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μέσω των ρυθμ</w:t>
      </w:r>
      <w:r>
        <w:rPr>
          <w:rFonts w:eastAsia="Times New Roman"/>
          <w:color w:val="222222"/>
          <w:szCs w:val="24"/>
          <w:shd w:val="clear" w:color="auto" w:fill="FFFFFF"/>
        </w:rPr>
        <w:t>ίσεων του παρόντος νομοσχεδίου, θ</w:t>
      </w:r>
      <w:r w:rsidRPr="006A45D5">
        <w:rPr>
          <w:rFonts w:eastAsia="Times New Roman"/>
          <w:color w:val="222222"/>
          <w:szCs w:val="24"/>
          <w:shd w:val="clear" w:color="auto" w:fill="FFFFFF"/>
        </w:rPr>
        <w:t xml:space="preserve">α </w:t>
      </w:r>
      <w:r>
        <w:rPr>
          <w:rFonts w:eastAsia="Times New Roman"/>
          <w:color w:val="222222"/>
          <w:szCs w:val="24"/>
          <w:shd w:val="clear" w:color="auto" w:fill="FFFFFF"/>
        </w:rPr>
        <w:t>οδηγήσει</w:t>
      </w:r>
      <w:r w:rsidRPr="006A45D5">
        <w:rPr>
          <w:rFonts w:eastAsia="Times New Roman"/>
          <w:color w:val="222222"/>
          <w:szCs w:val="24"/>
          <w:shd w:val="clear" w:color="auto" w:fill="FFFFFF"/>
        </w:rPr>
        <w:t xml:space="preserve"> κάπ</w:t>
      </w:r>
      <w:r>
        <w:rPr>
          <w:rFonts w:eastAsia="Times New Roman"/>
          <w:color w:val="222222"/>
          <w:szCs w:val="24"/>
          <w:shd w:val="clear" w:color="auto" w:fill="FFFFFF"/>
        </w:rPr>
        <w:t>οια στιγμή στην επανίδρυση του Π</w:t>
      </w:r>
      <w:r w:rsidRPr="006A45D5">
        <w:rPr>
          <w:rFonts w:eastAsia="Times New Roman"/>
          <w:color w:val="222222"/>
          <w:szCs w:val="24"/>
          <w:shd w:val="clear" w:color="auto" w:fill="FFFFFF"/>
        </w:rPr>
        <w:t>ανεπιστημίου Στερεάς Ελλάδ</w:t>
      </w:r>
      <w:r>
        <w:rPr>
          <w:rFonts w:eastAsia="Times New Roman"/>
          <w:color w:val="222222"/>
          <w:szCs w:val="24"/>
          <w:shd w:val="clear" w:color="auto" w:fill="FFFFFF"/>
        </w:rPr>
        <w:t>α</w:t>
      </w:r>
      <w:r w:rsidRPr="006A45D5">
        <w:rPr>
          <w:rFonts w:eastAsia="Times New Roman"/>
          <w:color w:val="222222"/>
          <w:szCs w:val="24"/>
          <w:shd w:val="clear" w:color="auto" w:fill="FFFFFF"/>
        </w:rPr>
        <w:t>ς</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όπως προβλέπεται από το</w:t>
      </w:r>
      <w:r>
        <w:rPr>
          <w:rFonts w:eastAsia="Times New Roman"/>
          <w:color w:val="222222"/>
          <w:szCs w:val="24"/>
          <w:shd w:val="clear" w:color="auto" w:fill="FFFFFF"/>
        </w:rPr>
        <w:t xml:space="preserve"> καινούργιο Ακαδημαϊκό Συμβούλιο Εκπαίδευσης και</w:t>
      </w:r>
      <w:r>
        <w:rPr>
          <w:rFonts w:eastAsia="Times New Roman"/>
          <w:color w:val="222222"/>
          <w:szCs w:val="24"/>
          <w:shd w:val="clear" w:color="auto" w:fill="FFFFFF"/>
        </w:rPr>
        <w:t xml:space="preserve"> Έρευνας Π</w:t>
      </w:r>
      <w:r w:rsidRPr="006A45D5">
        <w:rPr>
          <w:rFonts w:eastAsia="Times New Roman"/>
          <w:color w:val="222222"/>
          <w:szCs w:val="24"/>
          <w:shd w:val="clear" w:color="auto" w:fill="FFFFFF"/>
        </w:rPr>
        <w:t>εριφέρεια Στερεάς Ελλάδας πο</w:t>
      </w:r>
      <w:r>
        <w:rPr>
          <w:rFonts w:eastAsia="Times New Roman"/>
          <w:color w:val="222222"/>
          <w:szCs w:val="24"/>
          <w:shd w:val="clear" w:color="auto" w:fill="FFFFFF"/>
        </w:rPr>
        <w:t>υ έχει εισαχθεί στο νομοσχέδιο.</w:t>
      </w:r>
    </w:p>
    <w:p w14:paraId="6B14EF46"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w:t>
      </w:r>
      <w:r w:rsidRPr="006A45D5">
        <w:rPr>
          <w:rFonts w:eastAsia="Times New Roman"/>
          <w:color w:val="222222"/>
          <w:szCs w:val="24"/>
          <w:shd w:val="clear" w:color="auto" w:fill="FFFFFF"/>
        </w:rPr>
        <w:t>λείνοντας θα ήθελα να ζητήσω από τον κύριο Υπουργό</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αν είναι δυνατόν</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στα πλαίσια των δυνατοτήτων τη δημιουργία του Τμ</w:t>
      </w:r>
      <w:r>
        <w:rPr>
          <w:rFonts w:eastAsia="Times New Roman"/>
          <w:color w:val="222222"/>
          <w:szCs w:val="24"/>
          <w:shd w:val="clear" w:color="auto" w:fill="FFFFFF"/>
        </w:rPr>
        <w:t>ήματος Γεωλογίας με έδρα τη Λαμία. Σας θυμίζω, κ</w:t>
      </w:r>
      <w:r w:rsidRPr="006A45D5">
        <w:rPr>
          <w:rFonts w:eastAsia="Times New Roman"/>
          <w:color w:val="222222"/>
          <w:szCs w:val="24"/>
          <w:shd w:val="clear" w:color="auto" w:fill="FFFFFF"/>
        </w:rPr>
        <w:t>ύριε Υπουργέ</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ότι </w:t>
      </w:r>
      <w:r>
        <w:rPr>
          <w:rFonts w:eastAsia="Times New Roman"/>
          <w:color w:val="222222"/>
          <w:szCs w:val="24"/>
          <w:shd w:val="clear" w:color="auto" w:fill="FFFFFF"/>
        </w:rPr>
        <w:t>η</w:t>
      </w:r>
      <w:r>
        <w:rPr>
          <w:rFonts w:eastAsia="Times New Roman"/>
          <w:color w:val="222222"/>
          <w:szCs w:val="24"/>
          <w:shd w:val="clear" w:color="auto" w:fill="FFFFFF"/>
        </w:rPr>
        <w:t xml:space="preserve"> </w:t>
      </w:r>
      <w:r w:rsidRPr="006A45D5">
        <w:rPr>
          <w:rFonts w:eastAsia="Times New Roman"/>
          <w:color w:val="222222"/>
          <w:szCs w:val="24"/>
          <w:shd w:val="clear" w:color="auto" w:fill="FFFFFF"/>
        </w:rPr>
        <w:t>Φθιώτιδα έχει αξιόλογο ορυκτό πλούτο και επιπροσθέτως είναι ο νόμος της Ελλάδας με τη μεγαλύτερη συγκέντρωση ιαματικών πηγών καθώς και με ε</w:t>
      </w:r>
      <w:r>
        <w:rPr>
          <w:rFonts w:eastAsia="Times New Roman"/>
          <w:color w:val="222222"/>
          <w:szCs w:val="24"/>
          <w:shd w:val="clear" w:color="auto" w:fill="FFFFFF"/>
        </w:rPr>
        <w:t>κτεταμένα γεωθερμικά πεδία.</w:t>
      </w:r>
    </w:p>
    <w:p w14:paraId="6B14EF47"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w:t>
      </w:r>
      <w:r w:rsidRPr="006A45D5">
        <w:rPr>
          <w:rFonts w:eastAsia="Times New Roman"/>
          <w:color w:val="222222"/>
          <w:szCs w:val="24"/>
          <w:shd w:val="clear" w:color="auto" w:fill="FFFFFF"/>
        </w:rPr>
        <w:t>ημαντικό</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w:t>
      </w:r>
      <w:r>
        <w:rPr>
          <w:rFonts w:eastAsia="Times New Roman"/>
          <w:color w:val="222222"/>
          <w:szCs w:val="24"/>
          <w:shd w:val="clear" w:color="auto" w:fill="FFFFFF"/>
        </w:rPr>
        <w:t>επίσης,</w:t>
      </w:r>
      <w:r w:rsidRPr="006A45D5">
        <w:rPr>
          <w:rFonts w:eastAsia="Times New Roman"/>
          <w:color w:val="222222"/>
          <w:szCs w:val="24"/>
          <w:shd w:val="clear" w:color="auto" w:fill="FFFFFF"/>
        </w:rPr>
        <w:t xml:space="preserve"> είναι ότι πρέπει να γίνει μ</w:t>
      </w:r>
      <w:r>
        <w:rPr>
          <w:rFonts w:eastAsia="Times New Roman"/>
          <w:color w:val="222222"/>
          <w:szCs w:val="24"/>
          <w:shd w:val="clear" w:color="auto" w:fill="FFFFFF"/>
        </w:rPr>
        <w:t>ι</w:t>
      </w:r>
      <w:r w:rsidRPr="006A45D5">
        <w:rPr>
          <w:rFonts w:eastAsia="Times New Roman"/>
          <w:color w:val="222222"/>
          <w:szCs w:val="24"/>
          <w:shd w:val="clear" w:color="auto" w:fill="FFFFFF"/>
        </w:rPr>
        <w:t>α αναφορά και προς τους τοπικούς παράγον</w:t>
      </w:r>
      <w:r>
        <w:rPr>
          <w:rFonts w:eastAsia="Times New Roman"/>
          <w:color w:val="222222"/>
          <w:szCs w:val="24"/>
          <w:shd w:val="clear" w:color="auto" w:fill="FFFFFF"/>
        </w:rPr>
        <w:t>τες στη Φθιώτιδα. Μ</w:t>
      </w:r>
      <w:r w:rsidRPr="006A45D5">
        <w:rPr>
          <w:rFonts w:eastAsia="Times New Roman"/>
          <w:color w:val="222222"/>
          <w:szCs w:val="24"/>
          <w:shd w:val="clear" w:color="auto" w:fill="FFFFFF"/>
        </w:rPr>
        <w:t xml:space="preserve">ε την ευκαιρία να υπενθυμίσω την ανάγκη υλοποίησης των δεσμεύσεων που έχουν αναλάβει για τη </w:t>
      </w:r>
      <w:proofErr w:type="spellStart"/>
      <w:r w:rsidRPr="006A45D5">
        <w:rPr>
          <w:rFonts w:eastAsia="Times New Roman"/>
          <w:color w:val="222222"/>
          <w:szCs w:val="24"/>
          <w:shd w:val="clear" w:color="auto" w:fill="FFFFFF"/>
        </w:rPr>
        <w:t>χωροθέτηση</w:t>
      </w:r>
      <w:proofErr w:type="spellEnd"/>
      <w:r w:rsidRPr="006A45D5">
        <w:rPr>
          <w:rFonts w:eastAsia="Times New Roman"/>
          <w:color w:val="222222"/>
          <w:szCs w:val="24"/>
          <w:shd w:val="clear" w:color="auto" w:fill="FFFFFF"/>
        </w:rPr>
        <w:t xml:space="preserve"> της </w:t>
      </w:r>
      <w:r>
        <w:rPr>
          <w:rFonts w:eastAsia="Times New Roman"/>
          <w:color w:val="222222"/>
          <w:szCs w:val="24"/>
          <w:shd w:val="clear" w:color="auto" w:fill="FFFFFF"/>
        </w:rPr>
        <w:t>έκτασης</w:t>
      </w:r>
      <w:r w:rsidRPr="006A45D5">
        <w:rPr>
          <w:rFonts w:eastAsia="Times New Roman"/>
          <w:color w:val="222222"/>
          <w:szCs w:val="24"/>
          <w:shd w:val="clear" w:color="auto" w:fill="FFFFFF"/>
        </w:rPr>
        <w:t xml:space="preserve"> που θα φιλ</w:t>
      </w:r>
      <w:r>
        <w:rPr>
          <w:rFonts w:eastAsia="Times New Roman"/>
          <w:color w:val="222222"/>
          <w:szCs w:val="24"/>
          <w:shd w:val="clear" w:color="auto" w:fill="FFFFFF"/>
        </w:rPr>
        <w:t xml:space="preserve">οξενήσει τις εγκαταστάσεις του </w:t>
      </w:r>
      <w:r>
        <w:rPr>
          <w:rFonts w:eastAsia="Times New Roman"/>
          <w:color w:val="222222"/>
          <w:szCs w:val="24"/>
          <w:shd w:val="clear" w:color="auto" w:fill="FFFFFF"/>
        </w:rPr>
        <w:t>π</w:t>
      </w:r>
      <w:r w:rsidRPr="006A45D5">
        <w:rPr>
          <w:rFonts w:eastAsia="Times New Roman"/>
          <w:color w:val="222222"/>
          <w:szCs w:val="24"/>
          <w:shd w:val="clear" w:color="auto" w:fill="FFFFFF"/>
        </w:rPr>
        <w:t>ανεπ</w:t>
      </w:r>
      <w:r>
        <w:rPr>
          <w:rFonts w:eastAsia="Times New Roman"/>
          <w:color w:val="222222"/>
          <w:szCs w:val="24"/>
          <w:shd w:val="clear" w:color="auto" w:fill="FFFFFF"/>
        </w:rPr>
        <w:t>ιστημίου. Ν</w:t>
      </w:r>
      <w:r w:rsidRPr="006A45D5">
        <w:rPr>
          <w:rFonts w:eastAsia="Times New Roman"/>
          <w:color w:val="222222"/>
          <w:szCs w:val="24"/>
          <w:shd w:val="clear" w:color="auto" w:fill="FFFFFF"/>
        </w:rPr>
        <w:t>ομίζω ότι έχουν καθυστερήσει πάρα πολύ</w:t>
      </w:r>
      <w:r>
        <w:rPr>
          <w:rFonts w:eastAsia="Times New Roman"/>
          <w:color w:val="222222"/>
          <w:szCs w:val="24"/>
          <w:shd w:val="clear" w:color="auto" w:fill="FFFFFF"/>
        </w:rPr>
        <w:t>. Χ</w:t>
      </w:r>
      <w:r w:rsidRPr="006A45D5">
        <w:rPr>
          <w:rFonts w:eastAsia="Times New Roman"/>
          <w:color w:val="222222"/>
          <w:szCs w:val="24"/>
          <w:shd w:val="clear" w:color="auto" w:fill="FFFFFF"/>
        </w:rPr>
        <w:t>ρειάζεται μία τροποποίησ</w:t>
      </w:r>
      <w:r w:rsidRPr="006A45D5">
        <w:rPr>
          <w:rFonts w:eastAsia="Times New Roman"/>
          <w:color w:val="222222"/>
          <w:szCs w:val="24"/>
          <w:shd w:val="clear" w:color="auto" w:fill="FFFFFF"/>
        </w:rPr>
        <w:t xml:space="preserve">η του γενικού πολεοδομικού σχεδίου και όπως προβλέπεται </w:t>
      </w:r>
      <w:r>
        <w:rPr>
          <w:rFonts w:eastAsia="Times New Roman"/>
          <w:color w:val="222222"/>
          <w:szCs w:val="24"/>
          <w:shd w:val="clear" w:color="auto" w:fill="FFFFFF"/>
        </w:rPr>
        <w:t>και από τον</w:t>
      </w:r>
      <w:r w:rsidRPr="006A45D5">
        <w:rPr>
          <w:rFonts w:eastAsia="Times New Roman"/>
          <w:color w:val="222222"/>
          <w:szCs w:val="24"/>
          <w:shd w:val="clear" w:color="auto" w:fill="FFFFFF"/>
        </w:rPr>
        <w:t xml:space="preserve"> σχετικό νόμο</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γιατί ο χώρος</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ο οποίος έχει υποδειχθεί από όλους</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είναι μία σημαντική έκταση και δυστυχώς το γενικό πολεοδομικό σχέδιο</w:t>
      </w:r>
      <w:r>
        <w:rPr>
          <w:rFonts w:eastAsia="Times New Roman"/>
          <w:color w:val="222222"/>
          <w:szCs w:val="24"/>
          <w:shd w:val="clear" w:color="auto" w:fill="FFFFFF"/>
        </w:rPr>
        <w:t xml:space="preserve"> της Λαμίας εδώ και πάρα πολλά χ</w:t>
      </w:r>
      <w:r w:rsidRPr="006A45D5">
        <w:rPr>
          <w:rFonts w:eastAsia="Times New Roman"/>
          <w:color w:val="222222"/>
          <w:szCs w:val="24"/>
          <w:shd w:val="clear" w:color="auto" w:fill="FFFFFF"/>
        </w:rPr>
        <w:t xml:space="preserve">ρόνια </w:t>
      </w:r>
      <w:r>
        <w:rPr>
          <w:rFonts w:eastAsia="Times New Roman"/>
          <w:color w:val="222222"/>
          <w:szCs w:val="24"/>
          <w:shd w:val="clear" w:color="auto" w:fill="FFFFFF"/>
        </w:rPr>
        <w:t xml:space="preserve">έχει </w:t>
      </w:r>
      <w:proofErr w:type="spellStart"/>
      <w:r>
        <w:rPr>
          <w:rFonts w:eastAsia="Times New Roman"/>
          <w:color w:val="222222"/>
          <w:szCs w:val="24"/>
          <w:shd w:val="clear" w:color="auto" w:fill="FFFFFF"/>
        </w:rPr>
        <w:t>χωροθετηθεί</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rPr>
        <w:t>σε ένα</w:t>
      </w:r>
      <w:r w:rsidRPr="006A45D5">
        <w:rPr>
          <w:rFonts w:eastAsia="Times New Roman"/>
          <w:color w:val="222222"/>
          <w:szCs w:val="24"/>
          <w:shd w:val="clear" w:color="auto" w:fill="FFFFFF"/>
        </w:rPr>
        <w:t xml:space="preserve"> </w:t>
      </w:r>
      <w:r>
        <w:rPr>
          <w:rFonts w:eastAsia="Times New Roman"/>
          <w:color w:val="222222"/>
          <w:szCs w:val="24"/>
          <w:shd w:val="clear" w:color="auto" w:fill="FFFFFF"/>
        </w:rPr>
        <w:t>σημείο που είναι δασική έκταση.</w:t>
      </w:r>
    </w:p>
    <w:p w14:paraId="6B14EF48"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w:t>
      </w:r>
      <w:r w:rsidRPr="006A45D5">
        <w:rPr>
          <w:rFonts w:eastAsia="Times New Roman"/>
          <w:color w:val="222222"/>
          <w:szCs w:val="24"/>
          <w:shd w:val="clear" w:color="auto" w:fill="FFFFFF"/>
        </w:rPr>
        <w:t xml:space="preserve">ια </w:t>
      </w:r>
      <w:r>
        <w:rPr>
          <w:rFonts w:eastAsia="Times New Roman"/>
          <w:color w:val="222222"/>
          <w:szCs w:val="24"/>
          <w:shd w:val="clear" w:color="auto" w:fill="FFFFFF"/>
        </w:rPr>
        <w:t>τους λόγους, λοιπόν, αυτούς</w:t>
      </w:r>
      <w:r w:rsidRPr="006A45D5">
        <w:rPr>
          <w:rFonts w:eastAsia="Times New Roman"/>
          <w:color w:val="222222"/>
          <w:szCs w:val="24"/>
          <w:shd w:val="clear" w:color="auto" w:fill="FFFFFF"/>
        </w:rPr>
        <w:t xml:space="preserve"> πιστεύω ότι θα πρέπει να στηρίξουμε το παρόν νομοσχέδιο και πιστεύω ότι </w:t>
      </w:r>
      <w:r>
        <w:rPr>
          <w:rFonts w:eastAsia="Times New Roman"/>
          <w:color w:val="222222"/>
          <w:szCs w:val="24"/>
          <w:shd w:val="clear" w:color="auto" w:fill="FFFFFF"/>
        </w:rPr>
        <w:t xml:space="preserve">οι </w:t>
      </w:r>
      <w:r w:rsidRPr="006A45D5">
        <w:rPr>
          <w:rFonts w:eastAsia="Times New Roman"/>
          <w:color w:val="222222"/>
          <w:szCs w:val="24"/>
          <w:shd w:val="clear" w:color="auto" w:fill="FFFFFF"/>
        </w:rPr>
        <w:t>συνάδελφοί θα στηρίξουν μία καινοτόμα δράση η οποία γίνετα</w:t>
      </w:r>
      <w:r>
        <w:rPr>
          <w:rFonts w:eastAsia="Times New Roman"/>
          <w:color w:val="222222"/>
          <w:szCs w:val="24"/>
          <w:shd w:val="clear" w:color="auto" w:fill="FFFFFF"/>
        </w:rPr>
        <w:t>ι στην περιοχή για να μπορέσει να αναπτυχθεί ένα π</w:t>
      </w:r>
      <w:r w:rsidRPr="006A45D5">
        <w:rPr>
          <w:rFonts w:eastAsia="Times New Roman"/>
          <w:color w:val="222222"/>
          <w:szCs w:val="24"/>
          <w:shd w:val="clear" w:color="auto" w:fill="FFFFFF"/>
        </w:rPr>
        <w:t>αν</w:t>
      </w:r>
      <w:r w:rsidRPr="006A45D5">
        <w:rPr>
          <w:rFonts w:eastAsia="Times New Roman"/>
          <w:color w:val="222222"/>
          <w:szCs w:val="24"/>
          <w:shd w:val="clear" w:color="auto" w:fill="FFFFFF"/>
        </w:rPr>
        <w:t>επιστήμιο το οποίο θα παίξει σημαντικό</w:t>
      </w:r>
      <w:r>
        <w:rPr>
          <w:rFonts w:eastAsia="Times New Roman"/>
          <w:color w:val="222222"/>
          <w:szCs w:val="24"/>
          <w:shd w:val="clear" w:color="auto" w:fill="FFFFFF"/>
        </w:rPr>
        <w:t xml:space="preserve"> ρόλο.</w:t>
      </w:r>
    </w:p>
    <w:p w14:paraId="6B14EF49"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14:paraId="6B14EF4A" w14:textId="77777777" w:rsidR="004965E6" w:rsidRDefault="004D430C">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6B14EF4B" w14:textId="77777777" w:rsidR="004965E6" w:rsidRDefault="004D430C">
      <w:pPr>
        <w:spacing w:line="600" w:lineRule="auto"/>
        <w:ind w:firstLine="720"/>
        <w:jc w:val="both"/>
        <w:rPr>
          <w:rFonts w:eastAsia="Times New Roman"/>
          <w:color w:val="222222"/>
          <w:szCs w:val="24"/>
          <w:shd w:val="clear" w:color="auto" w:fill="FFFFFF"/>
        </w:rPr>
      </w:pPr>
      <w:r w:rsidRPr="00C4044E">
        <w:rPr>
          <w:rFonts w:eastAsia="Times New Roman"/>
          <w:b/>
          <w:color w:val="222222"/>
          <w:szCs w:val="24"/>
          <w:shd w:val="clear" w:color="auto" w:fill="FFFFFF"/>
        </w:rPr>
        <w:lastRenderedPageBreak/>
        <w:t>ΠΡΟΕΔΡΕΥΩΝ (Σπυρίδων Λυκούδης):</w:t>
      </w:r>
      <w:r>
        <w:rPr>
          <w:rFonts w:eastAsia="Times New Roman"/>
          <w:color w:val="222222"/>
          <w:szCs w:val="24"/>
          <w:shd w:val="clear" w:color="auto" w:fill="FFFFFF"/>
        </w:rPr>
        <w:t xml:space="preserve"> Ευχαριστούμε πολύ.</w:t>
      </w:r>
    </w:p>
    <w:p w14:paraId="6B14EF4C"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συνάδελφος </w:t>
      </w:r>
      <w:r>
        <w:rPr>
          <w:rFonts w:eastAsia="Times New Roman"/>
          <w:color w:val="222222"/>
          <w:szCs w:val="24"/>
          <w:shd w:val="clear" w:color="auto" w:fill="FFFFFF"/>
        </w:rPr>
        <w:t xml:space="preserve">κ. </w:t>
      </w:r>
      <w:r>
        <w:rPr>
          <w:rFonts w:eastAsia="Times New Roman"/>
          <w:color w:val="222222"/>
          <w:szCs w:val="24"/>
          <w:shd w:val="clear" w:color="auto" w:fill="FFFFFF"/>
        </w:rPr>
        <w:t>Γεώργιος Ακριώτης.</w:t>
      </w:r>
    </w:p>
    <w:p w14:paraId="6B14EF4D" w14:textId="77777777" w:rsidR="004965E6" w:rsidRDefault="004D430C">
      <w:pPr>
        <w:spacing w:line="600" w:lineRule="auto"/>
        <w:ind w:firstLine="720"/>
        <w:jc w:val="both"/>
        <w:rPr>
          <w:rFonts w:eastAsia="Times New Roman"/>
          <w:color w:val="222222"/>
          <w:szCs w:val="24"/>
          <w:shd w:val="clear" w:color="auto" w:fill="FFFFFF"/>
        </w:rPr>
      </w:pPr>
      <w:r w:rsidRPr="00C4044E">
        <w:rPr>
          <w:rFonts w:eastAsia="Times New Roman"/>
          <w:b/>
          <w:color w:val="222222"/>
          <w:szCs w:val="24"/>
          <w:shd w:val="clear" w:color="auto" w:fill="FFFFFF"/>
        </w:rPr>
        <w:t>ΓΕΩΡΓΙΟΣ ΑΚΡΙΩΤΗΣ:</w:t>
      </w:r>
      <w:r>
        <w:rPr>
          <w:rFonts w:eastAsia="Times New Roman"/>
          <w:color w:val="222222"/>
          <w:szCs w:val="24"/>
          <w:shd w:val="clear" w:color="auto" w:fill="FFFFFF"/>
        </w:rPr>
        <w:t xml:space="preserve"> Ευχαριστώ, κύριε Πρόεδρε.</w:t>
      </w:r>
    </w:p>
    <w:p w14:paraId="6B14EF4E"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w:t>
      </w:r>
      <w:r w:rsidRPr="006A45D5">
        <w:rPr>
          <w:rFonts w:eastAsia="Times New Roman"/>
          <w:color w:val="222222"/>
          <w:szCs w:val="24"/>
          <w:shd w:val="clear" w:color="auto" w:fill="FFFFFF"/>
        </w:rPr>
        <w:t>γαπητ</w:t>
      </w:r>
      <w:r w:rsidRPr="006A45D5">
        <w:rPr>
          <w:rFonts w:eastAsia="Times New Roman"/>
          <w:color w:val="222222"/>
          <w:szCs w:val="24"/>
          <w:shd w:val="clear" w:color="auto" w:fill="FFFFFF"/>
        </w:rPr>
        <w:t>οί συνάδελφοι</w:t>
      </w:r>
      <w:r>
        <w:rPr>
          <w:rFonts w:eastAsia="Times New Roman"/>
          <w:color w:val="222222"/>
          <w:szCs w:val="24"/>
          <w:shd w:val="clear" w:color="auto" w:fill="FFFFFF"/>
        </w:rPr>
        <w:t xml:space="preserve">, η φετινή χρονιά αποτελεί ορόσημο, </w:t>
      </w:r>
      <w:r w:rsidRPr="006A45D5">
        <w:rPr>
          <w:rFonts w:eastAsia="Times New Roman"/>
          <w:color w:val="222222"/>
          <w:szCs w:val="24"/>
          <w:shd w:val="clear" w:color="auto" w:fill="FFFFFF"/>
        </w:rPr>
        <w:t xml:space="preserve">καθώς σηματοδοτεί το τέλος της </w:t>
      </w:r>
      <w:proofErr w:type="spellStart"/>
      <w:r w:rsidRPr="006A45D5">
        <w:rPr>
          <w:rFonts w:eastAsia="Times New Roman"/>
          <w:color w:val="222222"/>
          <w:szCs w:val="24"/>
          <w:shd w:val="clear" w:color="auto" w:fill="FFFFFF"/>
        </w:rPr>
        <w:t>μνημονιακής</w:t>
      </w:r>
      <w:proofErr w:type="spellEnd"/>
      <w:r w:rsidRPr="006A45D5">
        <w:rPr>
          <w:rFonts w:eastAsia="Times New Roman"/>
          <w:color w:val="222222"/>
          <w:szCs w:val="24"/>
          <w:shd w:val="clear" w:color="auto" w:fill="FFFFFF"/>
        </w:rPr>
        <w:t xml:space="preserve"> εποχής και το πέρασμα σ</w:t>
      </w:r>
      <w:r>
        <w:rPr>
          <w:rFonts w:eastAsia="Times New Roman"/>
          <w:color w:val="222222"/>
          <w:szCs w:val="24"/>
          <w:shd w:val="clear" w:color="auto" w:fill="FFFFFF"/>
        </w:rPr>
        <w:t>ε ένα νέο κεφάλαιο για τη χώρα. Α</w:t>
      </w:r>
      <w:r w:rsidRPr="006A45D5">
        <w:rPr>
          <w:rFonts w:eastAsia="Times New Roman"/>
          <w:color w:val="222222"/>
          <w:szCs w:val="24"/>
          <w:shd w:val="clear" w:color="auto" w:fill="FFFFFF"/>
        </w:rPr>
        <w:t xml:space="preserve">πό τα πρώτα νομοσχέδια που </w:t>
      </w:r>
      <w:r>
        <w:rPr>
          <w:rFonts w:eastAsia="Times New Roman"/>
          <w:color w:val="222222"/>
          <w:szCs w:val="24"/>
          <w:shd w:val="clear" w:color="auto" w:fill="FFFFFF"/>
        </w:rPr>
        <w:t>φέρνουμε φέτος</w:t>
      </w:r>
      <w:r w:rsidRPr="006A45D5">
        <w:rPr>
          <w:rFonts w:eastAsia="Times New Roman"/>
          <w:color w:val="222222"/>
          <w:szCs w:val="24"/>
          <w:shd w:val="clear" w:color="auto" w:fill="FFFFFF"/>
        </w:rPr>
        <w:t xml:space="preserve"> προς ψήφιση και μετά την ανανέωση της εμπιστοσύνης της Βουλής</w:t>
      </w:r>
      <w:r>
        <w:rPr>
          <w:rFonts w:eastAsia="Times New Roman"/>
          <w:color w:val="222222"/>
          <w:szCs w:val="24"/>
          <w:shd w:val="clear" w:color="auto" w:fill="FFFFFF"/>
        </w:rPr>
        <w:t xml:space="preserve"> στην Κυβέρνησή μας,</w:t>
      </w:r>
      <w:r w:rsidRPr="006A45D5">
        <w:rPr>
          <w:rFonts w:eastAsia="Times New Roman"/>
          <w:color w:val="222222"/>
          <w:szCs w:val="24"/>
          <w:shd w:val="clear" w:color="auto" w:fill="FFFFFF"/>
        </w:rPr>
        <w:t xml:space="preserve"> το νομοσχέδιο αυτό αφορά το</w:t>
      </w:r>
      <w:r>
        <w:rPr>
          <w:rFonts w:eastAsia="Times New Roman"/>
          <w:color w:val="222222"/>
          <w:szCs w:val="24"/>
          <w:shd w:val="clear" w:color="auto" w:fill="FFFFFF"/>
        </w:rPr>
        <w:t>ν</w:t>
      </w:r>
      <w:r w:rsidRPr="006A45D5">
        <w:rPr>
          <w:rFonts w:eastAsia="Times New Roman"/>
          <w:color w:val="222222"/>
          <w:szCs w:val="24"/>
          <w:shd w:val="clear" w:color="auto" w:fill="FFFFFF"/>
        </w:rPr>
        <w:t xml:space="preserve"> χώ</w:t>
      </w:r>
      <w:r>
        <w:rPr>
          <w:rFonts w:eastAsia="Times New Roman"/>
          <w:color w:val="222222"/>
          <w:szCs w:val="24"/>
          <w:shd w:val="clear" w:color="auto" w:fill="FFFFFF"/>
        </w:rPr>
        <w:t>ρο της τριτοβάθμιας εκπαίδευσης. Έχει προηγηθεί σειρά μεταρρυθμίσεων τόσο στην τριτο</w:t>
      </w:r>
      <w:r w:rsidRPr="006A45D5">
        <w:rPr>
          <w:rFonts w:eastAsia="Times New Roman"/>
          <w:color w:val="222222"/>
          <w:szCs w:val="24"/>
          <w:shd w:val="clear" w:color="auto" w:fill="FFFFFF"/>
        </w:rPr>
        <w:t>βάθμια όσο και στις υπόλοιπες βαθμίδε</w:t>
      </w:r>
      <w:r>
        <w:rPr>
          <w:rFonts w:eastAsia="Times New Roman"/>
          <w:color w:val="222222"/>
          <w:szCs w:val="24"/>
          <w:shd w:val="clear" w:color="auto" w:fill="FFFFFF"/>
        </w:rPr>
        <w:t>ς και θα ακολουθήσουν κι άλλες.</w:t>
      </w:r>
    </w:p>
    <w:p w14:paraId="6B14EF4F"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Στόχος μας είναι η διαμόρφωση εκ νέου του </w:t>
      </w:r>
      <w:r w:rsidRPr="006A45D5">
        <w:rPr>
          <w:rFonts w:eastAsia="Times New Roman"/>
          <w:color w:val="222222"/>
          <w:szCs w:val="24"/>
          <w:shd w:val="clear" w:color="auto" w:fill="FFFFFF"/>
        </w:rPr>
        <w:t>εκπαιδευτικού χάρτη της χώρας</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η διόρθωση στρεβλώσεων και παθογενειών</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η δημιουργία ενός σύγχρονου εκπαιδευτικού συστήμα</w:t>
      </w:r>
      <w:r>
        <w:rPr>
          <w:rFonts w:eastAsia="Times New Roman"/>
          <w:color w:val="222222"/>
          <w:szCs w:val="24"/>
          <w:shd w:val="clear" w:color="auto" w:fill="FFFFFF"/>
        </w:rPr>
        <w:t>τος που να ανταποκρίνεται στις διεθνείς προκλήσεις.</w:t>
      </w:r>
    </w:p>
    <w:p w14:paraId="6B14EF50"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Μ</w:t>
      </w:r>
      <w:r w:rsidRPr="006A45D5">
        <w:rPr>
          <w:rFonts w:eastAsia="Times New Roman"/>
          <w:color w:val="222222"/>
          <w:szCs w:val="24"/>
          <w:shd w:val="clear" w:color="auto" w:fill="FFFFFF"/>
        </w:rPr>
        <w:t xml:space="preserve">ε πάνω από χίλιες νέες θέσεις μελών </w:t>
      </w:r>
      <w:r>
        <w:rPr>
          <w:rFonts w:eastAsia="Times New Roman"/>
          <w:color w:val="222222"/>
          <w:szCs w:val="24"/>
          <w:shd w:val="clear" w:color="auto" w:fill="FFFFFF"/>
        </w:rPr>
        <w:t>ΔΕΠ,</w:t>
      </w:r>
      <w:r w:rsidRPr="006A45D5">
        <w:rPr>
          <w:rFonts w:eastAsia="Times New Roman"/>
          <w:color w:val="222222"/>
          <w:szCs w:val="24"/>
          <w:shd w:val="clear" w:color="auto" w:fill="FFFFFF"/>
        </w:rPr>
        <w:t xml:space="preserve"> τα τελευταία δύο χρόνια</w:t>
      </w:r>
      <w:r>
        <w:rPr>
          <w:rFonts w:eastAsia="Times New Roman"/>
          <w:color w:val="222222"/>
          <w:szCs w:val="24"/>
          <w:shd w:val="clear" w:color="auto" w:fill="FFFFFF"/>
        </w:rPr>
        <w:t>, με αύξηση</w:t>
      </w:r>
      <w:r w:rsidRPr="006A45D5">
        <w:rPr>
          <w:rFonts w:eastAsia="Times New Roman"/>
          <w:color w:val="222222"/>
          <w:szCs w:val="24"/>
          <w:shd w:val="clear" w:color="auto" w:fill="FFFFFF"/>
        </w:rPr>
        <w:t xml:space="preserve"> των εισ</w:t>
      </w:r>
      <w:r w:rsidRPr="006A45D5">
        <w:rPr>
          <w:rFonts w:eastAsia="Times New Roman"/>
          <w:color w:val="222222"/>
          <w:szCs w:val="24"/>
          <w:shd w:val="clear" w:color="auto" w:fill="FFFFFF"/>
        </w:rPr>
        <w:t>ροών κατά 40% συγκριτικά με το πρ</w:t>
      </w:r>
      <w:r>
        <w:rPr>
          <w:rFonts w:eastAsia="Times New Roman"/>
          <w:color w:val="222222"/>
          <w:szCs w:val="24"/>
          <w:shd w:val="clear" w:color="auto" w:fill="FFFFFF"/>
        </w:rPr>
        <w:t xml:space="preserve">οηγούμενο έτος στα πανεπιστήμια, με τον χώρο έρευνας </w:t>
      </w:r>
      <w:r w:rsidRPr="006A45D5">
        <w:rPr>
          <w:rFonts w:eastAsia="Times New Roman"/>
          <w:color w:val="222222"/>
          <w:szCs w:val="24"/>
          <w:shd w:val="clear" w:color="auto" w:fill="FFFFFF"/>
        </w:rPr>
        <w:t xml:space="preserve">45 εκατομμύρια που έχουν προϋπολογιστεί για την ενίσχυση ερευνητικών φορέων σε ακριτικές </w:t>
      </w:r>
      <w:r>
        <w:rPr>
          <w:rFonts w:eastAsia="Times New Roman"/>
          <w:color w:val="222222"/>
          <w:szCs w:val="24"/>
          <w:shd w:val="clear" w:color="auto" w:fill="FFFFFF"/>
        </w:rPr>
        <w:t xml:space="preserve">και </w:t>
      </w:r>
      <w:r w:rsidRPr="006A45D5">
        <w:rPr>
          <w:rFonts w:eastAsia="Times New Roman"/>
          <w:color w:val="222222"/>
          <w:szCs w:val="24"/>
          <w:shd w:val="clear" w:color="auto" w:fill="FFFFFF"/>
        </w:rPr>
        <w:t>νησιωτικές περιοχές</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με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πενήντα δύο νέες</w:t>
      </w:r>
      <w:r w:rsidRPr="006A45D5">
        <w:rPr>
          <w:rFonts w:eastAsia="Times New Roman"/>
          <w:color w:val="222222"/>
          <w:szCs w:val="24"/>
          <w:shd w:val="clear" w:color="auto" w:fill="FFFFFF"/>
        </w:rPr>
        <w:t xml:space="preserve"> θέσεις εργασίας επιστημόνων π</w:t>
      </w:r>
      <w:r w:rsidRPr="006A45D5">
        <w:rPr>
          <w:rFonts w:eastAsia="Times New Roman"/>
          <w:color w:val="222222"/>
          <w:szCs w:val="24"/>
          <w:shd w:val="clear" w:color="auto" w:fill="FFFFFF"/>
        </w:rPr>
        <w:t xml:space="preserve">ου θα </w:t>
      </w:r>
      <w:r>
        <w:rPr>
          <w:rFonts w:eastAsia="Times New Roman"/>
          <w:color w:val="222222"/>
          <w:szCs w:val="24"/>
          <w:shd w:val="clear" w:color="auto" w:fill="FFFFFF"/>
        </w:rPr>
        <w:t>ενισχύσουν</w:t>
      </w:r>
      <w:r w:rsidRPr="006A45D5">
        <w:rPr>
          <w:rFonts w:eastAsia="Times New Roman"/>
          <w:color w:val="222222"/>
          <w:szCs w:val="24"/>
          <w:shd w:val="clear" w:color="auto" w:fill="FFFFFF"/>
        </w:rPr>
        <w:t xml:space="preserve"> ακόμη τα ερευνητικά κέντρα της χώρας</w:t>
      </w:r>
      <w:r>
        <w:rPr>
          <w:rFonts w:eastAsia="Times New Roman"/>
          <w:color w:val="222222"/>
          <w:szCs w:val="24"/>
          <w:shd w:val="clear" w:color="auto" w:fill="FFFFFF"/>
        </w:rPr>
        <w:t>, με δεκαπέντε χιλιάδες</w:t>
      </w:r>
      <w:r w:rsidRPr="006A45D5">
        <w:rPr>
          <w:rFonts w:eastAsia="Times New Roman"/>
          <w:color w:val="222222"/>
          <w:szCs w:val="24"/>
          <w:shd w:val="clear" w:color="auto" w:fill="FFFFFF"/>
        </w:rPr>
        <w:t xml:space="preserve"> προσλήψεις </w:t>
      </w:r>
      <w:r>
        <w:rPr>
          <w:rFonts w:eastAsia="Times New Roman"/>
          <w:color w:val="222222"/>
          <w:szCs w:val="24"/>
          <w:shd w:val="clear" w:color="auto" w:fill="FFFFFF"/>
        </w:rPr>
        <w:t>οι οποίες θα γίνουν την επόμενη</w:t>
      </w:r>
      <w:r w:rsidRPr="006A45D5">
        <w:rPr>
          <w:rFonts w:eastAsia="Times New Roman"/>
          <w:color w:val="222222"/>
          <w:szCs w:val="24"/>
          <w:shd w:val="clear" w:color="auto" w:fill="FFFFFF"/>
        </w:rPr>
        <w:t xml:space="preserve"> </w:t>
      </w:r>
      <w:r>
        <w:rPr>
          <w:rFonts w:eastAsia="Times New Roman"/>
          <w:color w:val="222222"/>
          <w:szCs w:val="24"/>
          <w:shd w:val="clear" w:color="auto" w:fill="FFFFFF"/>
        </w:rPr>
        <w:t>τριετία κ</w:t>
      </w:r>
      <w:r w:rsidRPr="006A45D5">
        <w:rPr>
          <w:rFonts w:eastAsia="Times New Roman"/>
          <w:color w:val="222222"/>
          <w:szCs w:val="24"/>
          <w:shd w:val="clear" w:color="auto" w:fill="FFFFFF"/>
        </w:rPr>
        <w:t xml:space="preserve">αι </w:t>
      </w:r>
      <w:r>
        <w:rPr>
          <w:rFonts w:eastAsia="Times New Roman"/>
          <w:color w:val="222222"/>
          <w:szCs w:val="24"/>
          <w:shd w:val="clear" w:color="auto" w:fill="FFFFFF"/>
        </w:rPr>
        <w:t>τεσσερισήμισι χιλιάδες</w:t>
      </w:r>
      <w:r w:rsidRPr="006A45D5">
        <w:rPr>
          <w:rFonts w:eastAsia="Times New Roman"/>
          <w:color w:val="222222"/>
          <w:szCs w:val="24"/>
          <w:shd w:val="clear" w:color="auto" w:fill="FFFFFF"/>
        </w:rPr>
        <w:t xml:space="preserve"> προσλήψεις που θα γίνουν για πρώτη φορά στην ειδική αγωγή το 2019</w:t>
      </w:r>
      <w:r>
        <w:rPr>
          <w:rFonts w:eastAsia="Times New Roman"/>
          <w:color w:val="222222"/>
          <w:szCs w:val="24"/>
          <w:shd w:val="clear" w:color="auto" w:fill="FFFFFF"/>
        </w:rPr>
        <w:t>,</w:t>
      </w:r>
      <w:r w:rsidRPr="006A45D5">
        <w:rPr>
          <w:rFonts w:eastAsia="Times New Roman"/>
          <w:color w:val="222222"/>
          <w:szCs w:val="24"/>
          <w:shd w:val="clear" w:color="auto" w:fill="FFFFFF"/>
        </w:rPr>
        <w:t xml:space="preserve"> αυτή </w:t>
      </w:r>
      <w:r>
        <w:rPr>
          <w:rFonts w:eastAsia="Times New Roman"/>
          <w:color w:val="222222"/>
          <w:szCs w:val="24"/>
          <w:shd w:val="clear" w:color="auto" w:fill="FFFFFF"/>
        </w:rPr>
        <w:t xml:space="preserve">είναι </w:t>
      </w:r>
      <w:r w:rsidRPr="006A45D5">
        <w:rPr>
          <w:rFonts w:eastAsia="Times New Roman"/>
          <w:color w:val="222222"/>
          <w:szCs w:val="24"/>
          <w:shd w:val="clear" w:color="auto" w:fill="FFFFFF"/>
        </w:rPr>
        <w:t xml:space="preserve">η </w:t>
      </w:r>
      <w:r>
        <w:rPr>
          <w:rFonts w:eastAsia="Times New Roman"/>
          <w:color w:val="222222"/>
          <w:szCs w:val="24"/>
          <w:shd w:val="clear" w:color="auto" w:fill="FFFFFF"/>
        </w:rPr>
        <w:t>φροντίδα μας γ</w:t>
      </w:r>
      <w:r w:rsidRPr="006A45D5">
        <w:rPr>
          <w:rFonts w:eastAsia="Times New Roman"/>
          <w:color w:val="222222"/>
          <w:szCs w:val="24"/>
          <w:shd w:val="clear" w:color="auto" w:fill="FFFFFF"/>
        </w:rPr>
        <w:t>ια τη</w:t>
      </w:r>
      <w:r>
        <w:rPr>
          <w:rFonts w:eastAsia="Times New Roman"/>
          <w:color w:val="222222"/>
          <w:szCs w:val="24"/>
          <w:shd w:val="clear" w:color="auto" w:fill="FFFFFF"/>
        </w:rPr>
        <w:t xml:space="preserve">ν </w:t>
      </w:r>
      <w:r>
        <w:rPr>
          <w:rFonts w:eastAsia="Times New Roman"/>
          <w:color w:val="222222"/>
          <w:szCs w:val="24"/>
          <w:shd w:val="clear" w:color="auto" w:fill="FFFFFF"/>
        </w:rPr>
        <w:t>παιδεία.</w:t>
      </w:r>
    </w:p>
    <w:p w14:paraId="6B14EF51" w14:textId="77777777" w:rsidR="004965E6" w:rsidRDefault="004D430C">
      <w:pPr>
        <w:spacing w:line="600" w:lineRule="auto"/>
        <w:ind w:firstLine="720"/>
        <w:jc w:val="both"/>
        <w:rPr>
          <w:rFonts w:eastAsia="Times New Roman"/>
          <w:szCs w:val="24"/>
        </w:rPr>
      </w:pPr>
      <w:r>
        <w:rPr>
          <w:rFonts w:eastAsia="Times New Roman"/>
          <w:szCs w:val="24"/>
        </w:rPr>
        <w:t>Σχετικά με τις τροπολογίες, η μία τροπολογία που αναφέρεται στους διορισμούς και αφορά τον τρόπο διορισμού των εκπαιδευτικών –είτε για μόνιμους διορισμούς είτε για τις προσλήψεις αναπληρωτών- ήταν και είναι μια δύσκολη διαδικασία και αυτό είναι δι</w:t>
      </w:r>
      <w:r>
        <w:rPr>
          <w:rFonts w:eastAsia="Times New Roman"/>
          <w:szCs w:val="24"/>
        </w:rPr>
        <w:t xml:space="preserve">κό σας κατόρθωμα, της Αντιπολίτευσης, έτσι όπως έχουν δημιουργηθεί τα πράγματα με πάρα πολλές ομάδες εκπαιδευτικών, οι οποίοι διατηρούν για τον εαυτό τους το δικαίωμα </w:t>
      </w:r>
      <w:r>
        <w:rPr>
          <w:rFonts w:eastAsia="Times New Roman"/>
          <w:szCs w:val="24"/>
        </w:rPr>
        <w:lastRenderedPageBreak/>
        <w:t xml:space="preserve">να έχουν τη μεγαλύτερη </w:t>
      </w:r>
      <w:proofErr w:type="spellStart"/>
      <w:r>
        <w:rPr>
          <w:rFonts w:eastAsia="Times New Roman"/>
          <w:szCs w:val="24"/>
        </w:rPr>
        <w:t>μοριοδότηση</w:t>
      </w:r>
      <w:proofErr w:type="spellEnd"/>
      <w:r>
        <w:rPr>
          <w:rFonts w:eastAsia="Times New Roman"/>
          <w:szCs w:val="24"/>
        </w:rPr>
        <w:t>. Η ε</w:t>
      </w:r>
      <w:r w:rsidRPr="00DD643B">
        <w:rPr>
          <w:rFonts w:eastAsia="Times New Roman"/>
          <w:szCs w:val="24"/>
        </w:rPr>
        <w:t>νισχυμένη προϋπηρεσία</w:t>
      </w:r>
      <w:r>
        <w:rPr>
          <w:rFonts w:eastAsia="Times New Roman"/>
          <w:szCs w:val="24"/>
        </w:rPr>
        <w:t>, το πτυχίο,</w:t>
      </w:r>
      <w:r w:rsidRPr="00DD643B">
        <w:rPr>
          <w:rFonts w:eastAsia="Times New Roman"/>
          <w:szCs w:val="24"/>
        </w:rPr>
        <w:t xml:space="preserve"> </w:t>
      </w:r>
      <w:r>
        <w:rPr>
          <w:rFonts w:eastAsia="Times New Roman"/>
          <w:szCs w:val="24"/>
        </w:rPr>
        <w:t>ακόμα</w:t>
      </w:r>
      <w:r w:rsidRPr="00DD643B">
        <w:rPr>
          <w:rFonts w:eastAsia="Times New Roman"/>
          <w:szCs w:val="24"/>
        </w:rPr>
        <w:t xml:space="preserve"> τα επιστημ</w:t>
      </w:r>
      <w:r w:rsidRPr="00DD643B">
        <w:rPr>
          <w:rFonts w:eastAsia="Times New Roman"/>
          <w:szCs w:val="24"/>
        </w:rPr>
        <w:t xml:space="preserve">ονικά </w:t>
      </w:r>
      <w:r>
        <w:rPr>
          <w:rFonts w:eastAsia="Times New Roman"/>
          <w:szCs w:val="24"/>
        </w:rPr>
        <w:t xml:space="preserve">και </w:t>
      </w:r>
      <w:r w:rsidRPr="00DD643B">
        <w:rPr>
          <w:rFonts w:eastAsia="Times New Roman"/>
          <w:szCs w:val="24"/>
        </w:rPr>
        <w:t>κοινωνικά κριτήρια καθορίζουν ένα σύστημα ισορροπημένο</w:t>
      </w:r>
      <w:r>
        <w:rPr>
          <w:rFonts w:eastAsia="Times New Roman"/>
          <w:szCs w:val="24"/>
        </w:rPr>
        <w:t>,</w:t>
      </w:r>
      <w:r w:rsidRPr="00DD643B">
        <w:rPr>
          <w:rFonts w:eastAsia="Times New Roman"/>
          <w:szCs w:val="24"/>
        </w:rPr>
        <w:t xml:space="preserve"> το οποίο θα δώσει αυτήν τη διάσταση που χρειάζονται οι εκπαιδευτικοί για το επόμενο διάστημα για να λειτουργήσουν</w:t>
      </w:r>
      <w:r>
        <w:rPr>
          <w:rFonts w:eastAsia="Times New Roman"/>
          <w:szCs w:val="24"/>
        </w:rPr>
        <w:t>.</w:t>
      </w:r>
    </w:p>
    <w:p w14:paraId="6B14EF52" w14:textId="77777777" w:rsidR="004965E6" w:rsidRDefault="004D430C">
      <w:pPr>
        <w:spacing w:line="600" w:lineRule="auto"/>
        <w:ind w:firstLine="720"/>
        <w:jc w:val="both"/>
        <w:rPr>
          <w:rFonts w:eastAsia="Times New Roman"/>
          <w:szCs w:val="24"/>
        </w:rPr>
      </w:pPr>
      <w:r>
        <w:rPr>
          <w:rFonts w:eastAsia="Times New Roman"/>
          <w:szCs w:val="24"/>
        </w:rPr>
        <w:t>Η άλλη τροπολογία π</w:t>
      </w:r>
      <w:r w:rsidRPr="00DD643B">
        <w:rPr>
          <w:rFonts w:eastAsia="Times New Roman"/>
          <w:szCs w:val="24"/>
        </w:rPr>
        <w:t>ου αναφερόμαστε είναι η μείωση των μαθητών ανά τμήμα από</w:t>
      </w:r>
      <w:r w:rsidRPr="00DD643B">
        <w:rPr>
          <w:rFonts w:eastAsia="Times New Roman"/>
          <w:szCs w:val="24"/>
        </w:rPr>
        <w:t xml:space="preserve"> τα </w:t>
      </w:r>
      <w:r>
        <w:rPr>
          <w:rFonts w:eastAsia="Times New Roman"/>
          <w:szCs w:val="24"/>
        </w:rPr>
        <w:t>είκοσι πέντε στα είκοσι δύο,</w:t>
      </w:r>
      <w:r w:rsidRPr="00DD643B">
        <w:rPr>
          <w:rFonts w:eastAsia="Times New Roman"/>
          <w:szCs w:val="24"/>
        </w:rPr>
        <w:t xml:space="preserve"> ξεκινώντας από φέτος για τα νηπιαγωγεία</w:t>
      </w:r>
      <w:r>
        <w:rPr>
          <w:rFonts w:eastAsia="Times New Roman"/>
          <w:szCs w:val="24"/>
        </w:rPr>
        <w:t xml:space="preserve"> και </w:t>
      </w:r>
      <w:r w:rsidRPr="00DD643B">
        <w:rPr>
          <w:rFonts w:eastAsia="Times New Roman"/>
          <w:szCs w:val="24"/>
        </w:rPr>
        <w:t xml:space="preserve">την </w:t>
      </w:r>
      <w:r>
        <w:rPr>
          <w:rFonts w:eastAsia="Times New Roman"/>
          <w:szCs w:val="24"/>
        </w:rPr>
        <w:t xml:space="preserve">Α΄ </w:t>
      </w:r>
      <w:r>
        <w:rPr>
          <w:rFonts w:eastAsia="Times New Roman"/>
          <w:szCs w:val="24"/>
        </w:rPr>
        <w:t>δ</w:t>
      </w:r>
      <w:r w:rsidRPr="00DD643B">
        <w:rPr>
          <w:rFonts w:eastAsia="Times New Roman"/>
          <w:szCs w:val="24"/>
        </w:rPr>
        <w:t>ημοτικού</w:t>
      </w:r>
      <w:r>
        <w:rPr>
          <w:rFonts w:eastAsia="Times New Roman"/>
          <w:szCs w:val="24"/>
        </w:rPr>
        <w:t>.</w:t>
      </w:r>
    </w:p>
    <w:p w14:paraId="6B14EF53" w14:textId="77777777" w:rsidR="004965E6" w:rsidRDefault="004D430C">
      <w:pPr>
        <w:spacing w:line="600" w:lineRule="auto"/>
        <w:ind w:firstLine="720"/>
        <w:jc w:val="both"/>
        <w:rPr>
          <w:rFonts w:eastAsia="Times New Roman"/>
          <w:szCs w:val="24"/>
        </w:rPr>
      </w:pPr>
      <w:r>
        <w:rPr>
          <w:rFonts w:eastAsia="Times New Roman"/>
          <w:szCs w:val="24"/>
        </w:rPr>
        <w:t>Τ</w:t>
      </w:r>
      <w:r w:rsidRPr="00DD643B">
        <w:rPr>
          <w:rFonts w:eastAsia="Times New Roman"/>
          <w:szCs w:val="24"/>
        </w:rPr>
        <w:t xml:space="preserve">ο νομοσχέδιο για το </w:t>
      </w:r>
      <w:r>
        <w:rPr>
          <w:rFonts w:eastAsia="Times New Roman"/>
          <w:szCs w:val="24"/>
        </w:rPr>
        <w:t>Π</w:t>
      </w:r>
      <w:r w:rsidRPr="00DD643B">
        <w:rPr>
          <w:rFonts w:eastAsia="Times New Roman"/>
          <w:szCs w:val="24"/>
        </w:rPr>
        <w:t>ανεπιστήμιο Δυτικής Αττικής</w:t>
      </w:r>
      <w:r>
        <w:rPr>
          <w:rFonts w:eastAsia="Times New Roman"/>
          <w:szCs w:val="24"/>
        </w:rPr>
        <w:t>,</w:t>
      </w:r>
      <w:r w:rsidRPr="00DD643B">
        <w:rPr>
          <w:rFonts w:eastAsia="Times New Roman"/>
          <w:szCs w:val="24"/>
        </w:rPr>
        <w:t xml:space="preserve"> Ιωαννίνων</w:t>
      </w:r>
      <w:r>
        <w:rPr>
          <w:rFonts w:eastAsia="Times New Roman"/>
          <w:szCs w:val="24"/>
        </w:rPr>
        <w:t>, το</w:t>
      </w:r>
      <w:r w:rsidRPr="00DD643B">
        <w:rPr>
          <w:rFonts w:eastAsia="Times New Roman"/>
          <w:szCs w:val="24"/>
        </w:rPr>
        <w:t xml:space="preserve"> Ιόνιο </w:t>
      </w:r>
      <w:r>
        <w:rPr>
          <w:rFonts w:eastAsia="Times New Roman"/>
          <w:szCs w:val="24"/>
        </w:rPr>
        <w:t>Πανεπιστήμιο, ό</w:t>
      </w:r>
      <w:r w:rsidRPr="00DD643B">
        <w:rPr>
          <w:rFonts w:eastAsia="Times New Roman"/>
          <w:szCs w:val="24"/>
        </w:rPr>
        <w:t>πως και το παρόν νομοσχέδιο δημιουργούν μ</w:t>
      </w:r>
      <w:r>
        <w:rPr>
          <w:rFonts w:eastAsia="Times New Roman"/>
          <w:szCs w:val="24"/>
        </w:rPr>
        <w:t>ι</w:t>
      </w:r>
      <w:r w:rsidRPr="00DD643B">
        <w:rPr>
          <w:rFonts w:eastAsia="Times New Roman"/>
          <w:szCs w:val="24"/>
        </w:rPr>
        <w:t xml:space="preserve">α νέα αρχιτεκτονική στην </w:t>
      </w:r>
      <w:r w:rsidRPr="00DD643B">
        <w:rPr>
          <w:rFonts w:eastAsia="Times New Roman"/>
          <w:szCs w:val="24"/>
        </w:rPr>
        <w:t>τριτοβάθμια εκπαίδευση</w:t>
      </w:r>
      <w:r>
        <w:rPr>
          <w:rFonts w:eastAsia="Times New Roman"/>
          <w:szCs w:val="24"/>
        </w:rPr>
        <w:t>.</w:t>
      </w:r>
      <w:r w:rsidRPr="00DD643B">
        <w:rPr>
          <w:rFonts w:eastAsia="Times New Roman"/>
          <w:szCs w:val="24"/>
        </w:rPr>
        <w:t xml:space="preserve"> </w:t>
      </w:r>
      <w:r>
        <w:rPr>
          <w:rFonts w:eastAsia="Times New Roman"/>
          <w:szCs w:val="24"/>
        </w:rPr>
        <w:t>Σ</w:t>
      </w:r>
      <w:r w:rsidRPr="00DD643B">
        <w:rPr>
          <w:rFonts w:eastAsia="Times New Roman"/>
          <w:szCs w:val="24"/>
        </w:rPr>
        <w:t>υγκροτούν τον ενιαίο χώρο ανώτατης εκπαίδευσης και έρευνας</w:t>
      </w:r>
      <w:r>
        <w:rPr>
          <w:rFonts w:eastAsia="Times New Roman"/>
          <w:szCs w:val="24"/>
        </w:rPr>
        <w:t>. Ε</w:t>
      </w:r>
      <w:r w:rsidRPr="00DD643B">
        <w:rPr>
          <w:rFonts w:eastAsia="Times New Roman"/>
          <w:szCs w:val="24"/>
        </w:rPr>
        <w:t>νισχύουν τα πανεπιστημιακά ιδρύματα και παράλληλα ανοίγουν το δρόμο για την ουσιαστική αναβάθμιση των τεχνολογικών ιδρυμάτων</w:t>
      </w:r>
      <w:r>
        <w:rPr>
          <w:rFonts w:eastAsia="Times New Roman"/>
          <w:szCs w:val="24"/>
        </w:rPr>
        <w:t xml:space="preserve">. Τα ΤΕΙ εντάσσονται </w:t>
      </w:r>
      <w:r w:rsidRPr="00DD643B">
        <w:rPr>
          <w:rFonts w:eastAsia="Times New Roman"/>
          <w:szCs w:val="24"/>
        </w:rPr>
        <w:t>σε πανεπιστημιακά ιδρύματ</w:t>
      </w:r>
      <w:r w:rsidRPr="00DD643B">
        <w:rPr>
          <w:rFonts w:eastAsia="Times New Roman"/>
          <w:szCs w:val="24"/>
        </w:rPr>
        <w:t>α ισχυρά</w:t>
      </w:r>
      <w:r>
        <w:rPr>
          <w:rFonts w:eastAsia="Times New Roman"/>
          <w:szCs w:val="24"/>
        </w:rPr>
        <w:t>,</w:t>
      </w:r>
      <w:r w:rsidRPr="00DD643B">
        <w:rPr>
          <w:rFonts w:eastAsia="Times New Roman"/>
          <w:szCs w:val="24"/>
        </w:rPr>
        <w:t xml:space="preserve"> με κύρος και παράδοση στην εκπαίδευση</w:t>
      </w:r>
      <w:r>
        <w:rPr>
          <w:rFonts w:eastAsia="Times New Roman"/>
          <w:szCs w:val="24"/>
        </w:rPr>
        <w:t>,</w:t>
      </w:r>
      <w:r w:rsidRPr="00DD643B">
        <w:rPr>
          <w:rFonts w:eastAsia="Times New Roman"/>
          <w:szCs w:val="24"/>
        </w:rPr>
        <w:t xml:space="preserve"> ώστε και για τα ίδια να αποτελεί πρόκληση η διασφάλιση της αποτελεσματικής και ορθολογικής </w:t>
      </w:r>
      <w:r>
        <w:rPr>
          <w:rFonts w:eastAsia="Times New Roman"/>
          <w:szCs w:val="24"/>
        </w:rPr>
        <w:t>λ</w:t>
      </w:r>
      <w:r w:rsidRPr="00DD643B">
        <w:rPr>
          <w:rFonts w:eastAsia="Times New Roman"/>
          <w:szCs w:val="24"/>
        </w:rPr>
        <w:t xml:space="preserve">ειτουργίας από δω και πέρα </w:t>
      </w:r>
      <w:r>
        <w:rPr>
          <w:rFonts w:eastAsia="Times New Roman"/>
          <w:szCs w:val="24"/>
        </w:rPr>
        <w:t xml:space="preserve">ως </w:t>
      </w:r>
      <w:r>
        <w:rPr>
          <w:rFonts w:eastAsia="Times New Roman"/>
          <w:szCs w:val="24"/>
        </w:rPr>
        <w:lastRenderedPageBreak/>
        <w:t>ΑΕΙ. Κι έ</w:t>
      </w:r>
      <w:r w:rsidRPr="00DD643B">
        <w:rPr>
          <w:rFonts w:eastAsia="Times New Roman"/>
          <w:szCs w:val="24"/>
        </w:rPr>
        <w:t>χου</w:t>
      </w:r>
      <w:r>
        <w:rPr>
          <w:rFonts w:eastAsia="Times New Roman"/>
          <w:szCs w:val="24"/>
        </w:rPr>
        <w:t>με και την Α</w:t>
      </w:r>
      <w:r w:rsidRPr="00DD643B">
        <w:rPr>
          <w:rFonts w:eastAsia="Times New Roman"/>
          <w:szCs w:val="24"/>
        </w:rPr>
        <w:t xml:space="preserve">ξιωματική </w:t>
      </w:r>
      <w:r>
        <w:rPr>
          <w:rFonts w:eastAsia="Times New Roman"/>
          <w:szCs w:val="24"/>
        </w:rPr>
        <w:t>Α</w:t>
      </w:r>
      <w:r w:rsidRPr="00DD643B">
        <w:rPr>
          <w:rFonts w:eastAsia="Times New Roman"/>
          <w:szCs w:val="24"/>
        </w:rPr>
        <w:t>ντιπολίτευση να ανησυχεί για το</w:t>
      </w:r>
      <w:r>
        <w:rPr>
          <w:rFonts w:eastAsia="Times New Roman"/>
          <w:szCs w:val="24"/>
        </w:rPr>
        <w:t xml:space="preserve"> αν,</w:t>
      </w:r>
      <w:r w:rsidRPr="00DD643B">
        <w:rPr>
          <w:rFonts w:eastAsia="Times New Roman"/>
          <w:szCs w:val="24"/>
        </w:rPr>
        <w:t xml:space="preserve"> πώς και πότε θ</w:t>
      </w:r>
      <w:r w:rsidRPr="00DD643B">
        <w:rPr>
          <w:rFonts w:eastAsia="Times New Roman"/>
          <w:szCs w:val="24"/>
        </w:rPr>
        <w:t>α ιδρυθούν ιδιωτικά πανεπιστήμια</w:t>
      </w:r>
      <w:r>
        <w:rPr>
          <w:rFonts w:eastAsia="Times New Roman"/>
          <w:szCs w:val="24"/>
        </w:rPr>
        <w:t>.</w:t>
      </w:r>
    </w:p>
    <w:p w14:paraId="6B14EF54" w14:textId="77777777" w:rsidR="004965E6" w:rsidRDefault="004D430C">
      <w:pPr>
        <w:spacing w:line="600" w:lineRule="auto"/>
        <w:ind w:firstLine="720"/>
        <w:jc w:val="both"/>
        <w:rPr>
          <w:rFonts w:eastAsia="Times New Roman"/>
          <w:szCs w:val="24"/>
        </w:rPr>
      </w:pPr>
      <w:r>
        <w:rPr>
          <w:rFonts w:eastAsia="Times New Roman"/>
          <w:szCs w:val="24"/>
        </w:rPr>
        <w:t>Τ</w:t>
      </w:r>
      <w:r w:rsidRPr="00DD643B">
        <w:rPr>
          <w:rFonts w:eastAsia="Times New Roman"/>
          <w:szCs w:val="24"/>
        </w:rPr>
        <w:t>ι προσέφερε</w:t>
      </w:r>
      <w:r>
        <w:rPr>
          <w:rFonts w:eastAsia="Times New Roman"/>
          <w:szCs w:val="24"/>
        </w:rPr>
        <w:t>,</w:t>
      </w:r>
      <w:r w:rsidRPr="00DD643B">
        <w:rPr>
          <w:rFonts w:eastAsia="Times New Roman"/>
          <w:szCs w:val="24"/>
        </w:rPr>
        <w:t xml:space="preserve"> </w:t>
      </w:r>
      <w:r>
        <w:rPr>
          <w:rFonts w:eastAsia="Times New Roman"/>
          <w:szCs w:val="24"/>
        </w:rPr>
        <w:t>όμως,</w:t>
      </w:r>
      <w:r w:rsidRPr="00DD643B">
        <w:rPr>
          <w:rFonts w:eastAsia="Times New Roman"/>
          <w:szCs w:val="24"/>
        </w:rPr>
        <w:t xml:space="preserve"> το δημόσιο εκπαιδευτικό σύστημα της χώρας</w:t>
      </w:r>
      <w:r>
        <w:rPr>
          <w:rFonts w:eastAsia="Times New Roman"/>
          <w:szCs w:val="24"/>
        </w:rPr>
        <w:t>; Δ</w:t>
      </w:r>
      <w:r w:rsidRPr="00DD643B">
        <w:rPr>
          <w:rFonts w:eastAsia="Times New Roman"/>
          <w:szCs w:val="24"/>
        </w:rPr>
        <w:t>ιαθεσιμότητες</w:t>
      </w:r>
      <w:r>
        <w:rPr>
          <w:rFonts w:eastAsia="Times New Roman"/>
          <w:szCs w:val="24"/>
        </w:rPr>
        <w:t>,</w:t>
      </w:r>
      <w:r w:rsidRPr="00DD643B">
        <w:rPr>
          <w:rFonts w:eastAsia="Times New Roman"/>
          <w:szCs w:val="24"/>
        </w:rPr>
        <w:t xml:space="preserve"> απολύσεις</w:t>
      </w:r>
      <w:r>
        <w:rPr>
          <w:rFonts w:eastAsia="Times New Roman"/>
          <w:szCs w:val="24"/>
        </w:rPr>
        <w:t>,</w:t>
      </w:r>
      <w:r w:rsidRPr="00DD643B">
        <w:rPr>
          <w:rFonts w:eastAsia="Times New Roman"/>
          <w:szCs w:val="24"/>
        </w:rPr>
        <w:t xml:space="preserve"> συνεχή μείωση των δαπανών για την εκπαίδευση και </w:t>
      </w:r>
      <w:r>
        <w:rPr>
          <w:rFonts w:eastAsia="Times New Roman"/>
          <w:szCs w:val="24"/>
        </w:rPr>
        <w:t xml:space="preserve">ένα </w:t>
      </w:r>
      <w:r>
        <w:rPr>
          <w:rFonts w:eastAsia="Times New Roman"/>
          <w:szCs w:val="24"/>
        </w:rPr>
        <w:t>σ</w:t>
      </w:r>
      <w:r>
        <w:rPr>
          <w:rFonts w:eastAsia="Times New Roman"/>
          <w:szCs w:val="24"/>
        </w:rPr>
        <w:t xml:space="preserve">χέδιο </w:t>
      </w:r>
      <w:r>
        <w:rPr>
          <w:rFonts w:eastAsia="Times New Roman"/>
          <w:szCs w:val="24"/>
        </w:rPr>
        <w:t>«</w:t>
      </w:r>
      <w:r>
        <w:rPr>
          <w:rFonts w:eastAsia="Times New Roman"/>
          <w:szCs w:val="24"/>
        </w:rPr>
        <w:t>ΑΘΗΝΑ</w:t>
      </w:r>
      <w:r>
        <w:rPr>
          <w:rFonts w:eastAsia="Times New Roman"/>
          <w:szCs w:val="24"/>
        </w:rPr>
        <w:t>»</w:t>
      </w:r>
      <w:r w:rsidRPr="00DD643B">
        <w:rPr>
          <w:rFonts w:eastAsia="Times New Roman"/>
          <w:szCs w:val="24"/>
        </w:rPr>
        <w:t xml:space="preserve"> που μάλλον για τυφώνας έμοιαζε</w:t>
      </w:r>
      <w:r>
        <w:rPr>
          <w:rFonts w:eastAsia="Times New Roman"/>
          <w:szCs w:val="24"/>
        </w:rPr>
        <w:t>. Σ</w:t>
      </w:r>
      <w:r w:rsidRPr="00DD643B">
        <w:rPr>
          <w:rFonts w:eastAsia="Times New Roman"/>
          <w:szCs w:val="24"/>
        </w:rPr>
        <w:t xml:space="preserve">τη λογική του </w:t>
      </w:r>
      <w:r>
        <w:rPr>
          <w:rFonts w:eastAsia="Times New Roman"/>
          <w:szCs w:val="24"/>
        </w:rPr>
        <w:t>«</w:t>
      </w:r>
      <w:r w:rsidRPr="00DD643B">
        <w:rPr>
          <w:rFonts w:eastAsia="Times New Roman"/>
          <w:szCs w:val="24"/>
        </w:rPr>
        <w:t>αποφασίζουμε και</w:t>
      </w:r>
      <w:r w:rsidRPr="00DD643B">
        <w:rPr>
          <w:rFonts w:eastAsia="Times New Roman"/>
          <w:szCs w:val="24"/>
        </w:rPr>
        <w:t xml:space="preserve"> διατάσσουμε</w:t>
      </w:r>
      <w:r>
        <w:rPr>
          <w:rFonts w:eastAsia="Times New Roman"/>
          <w:szCs w:val="24"/>
        </w:rPr>
        <w:t>»</w:t>
      </w:r>
      <w:r w:rsidRPr="00DD643B">
        <w:rPr>
          <w:rFonts w:eastAsia="Times New Roman"/>
          <w:szCs w:val="24"/>
        </w:rPr>
        <w:t xml:space="preserve"> χωρίς συστηματική προεργασία</w:t>
      </w:r>
      <w:r>
        <w:rPr>
          <w:rFonts w:eastAsia="Times New Roman"/>
          <w:szCs w:val="24"/>
        </w:rPr>
        <w:t>,</w:t>
      </w:r>
      <w:r w:rsidRPr="00DD643B">
        <w:rPr>
          <w:rFonts w:eastAsia="Times New Roman"/>
          <w:szCs w:val="24"/>
        </w:rPr>
        <w:t xml:space="preserve"> προχώρησε σε </w:t>
      </w:r>
      <w:r>
        <w:rPr>
          <w:rFonts w:eastAsia="Times New Roman"/>
          <w:szCs w:val="24"/>
        </w:rPr>
        <w:t>συγχωνεύσεις</w:t>
      </w:r>
      <w:r w:rsidRPr="00DD643B">
        <w:rPr>
          <w:rFonts w:eastAsia="Times New Roman"/>
          <w:szCs w:val="24"/>
        </w:rPr>
        <w:t xml:space="preserve"> και κλείσιμο τμημάτων χωρίς κριτήρια</w:t>
      </w:r>
      <w:r>
        <w:rPr>
          <w:rFonts w:eastAsia="Times New Roman"/>
          <w:szCs w:val="24"/>
        </w:rPr>
        <w:t>,</w:t>
      </w:r>
      <w:r w:rsidRPr="00DD643B">
        <w:rPr>
          <w:rFonts w:eastAsia="Times New Roman"/>
          <w:szCs w:val="24"/>
        </w:rPr>
        <w:t xml:space="preserve"> χωρίς κεντρικό </w:t>
      </w:r>
      <w:r>
        <w:rPr>
          <w:rFonts w:eastAsia="Times New Roman"/>
          <w:szCs w:val="24"/>
        </w:rPr>
        <w:t>σχεδιασμό,</w:t>
      </w:r>
      <w:r w:rsidRPr="00DD643B">
        <w:rPr>
          <w:rFonts w:eastAsia="Times New Roman"/>
          <w:szCs w:val="24"/>
        </w:rPr>
        <w:t xml:space="preserve"> χωρίς διαβούλευση</w:t>
      </w:r>
      <w:r>
        <w:rPr>
          <w:rFonts w:eastAsia="Times New Roman"/>
          <w:szCs w:val="24"/>
        </w:rPr>
        <w:t>.</w:t>
      </w:r>
    </w:p>
    <w:p w14:paraId="6B14EF55" w14:textId="77777777" w:rsidR="004965E6" w:rsidRDefault="004D430C">
      <w:pPr>
        <w:spacing w:line="600" w:lineRule="auto"/>
        <w:ind w:firstLine="720"/>
        <w:jc w:val="both"/>
        <w:rPr>
          <w:rFonts w:eastAsia="Times New Roman"/>
          <w:szCs w:val="24"/>
        </w:rPr>
      </w:pPr>
      <w:r>
        <w:rPr>
          <w:rFonts w:eastAsia="Times New Roman"/>
          <w:szCs w:val="24"/>
        </w:rPr>
        <w:t>Ε</w:t>
      </w:r>
      <w:r w:rsidRPr="00DD643B">
        <w:rPr>
          <w:rFonts w:eastAsia="Times New Roman"/>
          <w:szCs w:val="24"/>
        </w:rPr>
        <w:t xml:space="preserve">μείς δεν ερχόμαστε </w:t>
      </w:r>
      <w:r>
        <w:rPr>
          <w:rFonts w:eastAsia="Times New Roman"/>
          <w:szCs w:val="24"/>
        </w:rPr>
        <w:t xml:space="preserve">εν μια </w:t>
      </w:r>
      <w:proofErr w:type="spellStart"/>
      <w:r>
        <w:rPr>
          <w:rFonts w:eastAsia="Times New Roman"/>
          <w:szCs w:val="24"/>
        </w:rPr>
        <w:t>νυκτί</w:t>
      </w:r>
      <w:proofErr w:type="spellEnd"/>
      <w:r w:rsidRPr="00DD643B">
        <w:rPr>
          <w:rFonts w:eastAsia="Times New Roman"/>
          <w:szCs w:val="24"/>
        </w:rPr>
        <w:t xml:space="preserve"> να αλλάξουμε τα πάντα</w:t>
      </w:r>
      <w:r>
        <w:rPr>
          <w:rFonts w:eastAsia="Times New Roman"/>
          <w:szCs w:val="24"/>
        </w:rPr>
        <w:t>. Ε</w:t>
      </w:r>
      <w:r w:rsidRPr="00DD643B">
        <w:rPr>
          <w:rFonts w:eastAsia="Times New Roman"/>
          <w:szCs w:val="24"/>
        </w:rPr>
        <w:t>δώ υπήρξ</w:t>
      </w:r>
      <w:r>
        <w:rPr>
          <w:rFonts w:eastAsia="Times New Roman"/>
          <w:szCs w:val="24"/>
        </w:rPr>
        <w:t>ε διαβούλευση για ενάμιση χρόνο,</w:t>
      </w:r>
      <w:r w:rsidRPr="00DD643B">
        <w:rPr>
          <w:rFonts w:eastAsia="Times New Roman"/>
          <w:szCs w:val="24"/>
        </w:rPr>
        <w:t xml:space="preserve"> συστή</w:t>
      </w:r>
      <w:r w:rsidRPr="00DD643B">
        <w:rPr>
          <w:rFonts w:eastAsia="Times New Roman"/>
          <w:szCs w:val="24"/>
        </w:rPr>
        <w:t xml:space="preserve">θηκαν </w:t>
      </w:r>
      <w:r>
        <w:rPr>
          <w:rFonts w:eastAsia="Times New Roman"/>
          <w:szCs w:val="24"/>
        </w:rPr>
        <w:t>επιτροπές εργασίας</w:t>
      </w:r>
      <w:r w:rsidRPr="00DD643B">
        <w:rPr>
          <w:rFonts w:eastAsia="Times New Roman"/>
          <w:szCs w:val="24"/>
        </w:rPr>
        <w:t xml:space="preserve"> με τη συμμετοχή όλων των εμπλεκόμενων φορέων</w:t>
      </w:r>
      <w:r>
        <w:rPr>
          <w:rFonts w:eastAsia="Times New Roman"/>
          <w:szCs w:val="24"/>
        </w:rPr>
        <w:t>,</w:t>
      </w:r>
      <w:r w:rsidRPr="00DD643B">
        <w:rPr>
          <w:rFonts w:eastAsia="Times New Roman"/>
          <w:szCs w:val="24"/>
        </w:rPr>
        <w:t xml:space="preserve"> έγιναν ανοιχτές δημόσιες συζητήσεις στη βάση συγκεκριμένων κειμένων</w:t>
      </w:r>
      <w:r>
        <w:rPr>
          <w:rFonts w:eastAsia="Times New Roman"/>
          <w:szCs w:val="24"/>
        </w:rPr>
        <w:t>,</w:t>
      </w:r>
      <w:r w:rsidRPr="00DD643B">
        <w:rPr>
          <w:rFonts w:eastAsia="Times New Roman"/>
          <w:szCs w:val="24"/>
        </w:rPr>
        <w:t xml:space="preserve"> προτάσεων και τεκμηριωμένων πορισμάτων</w:t>
      </w:r>
      <w:r>
        <w:rPr>
          <w:rFonts w:eastAsia="Times New Roman"/>
          <w:szCs w:val="24"/>
        </w:rPr>
        <w:t>.</w:t>
      </w:r>
    </w:p>
    <w:p w14:paraId="6B14EF56" w14:textId="77777777" w:rsidR="004965E6" w:rsidRDefault="004D430C">
      <w:pPr>
        <w:spacing w:line="600" w:lineRule="auto"/>
        <w:ind w:firstLine="720"/>
        <w:jc w:val="both"/>
        <w:rPr>
          <w:rFonts w:eastAsia="Times New Roman"/>
          <w:szCs w:val="24"/>
        </w:rPr>
      </w:pPr>
      <w:r>
        <w:rPr>
          <w:rFonts w:eastAsia="Times New Roman"/>
          <w:szCs w:val="24"/>
        </w:rPr>
        <w:t>Μ</w:t>
      </w:r>
      <w:r w:rsidRPr="00DD643B">
        <w:rPr>
          <w:rFonts w:eastAsia="Times New Roman"/>
          <w:szCs w:val="24"/>
        </w:rPr>
        <w:t>ε το παρόν νομοσχέδιο έχουμε</w:t>
      </w:r>
      <w:r>
        <w:rPr>
          <w:rFonts w:eastAsia="Times New Roman"/>
          <w:szCs w:val="24"/>
        </w:rPr>
        <w:t>,</w:t>
      </w:r>
      <w:r w:rsidRPr="00DD643B">
        <w:rPr>
          <w:rFonts w:eastAsia="Times New Roman"/>
          <w:szCs w:val="24"/>
        </w:rPr>
        <w:t xml:space="preserve"> λοιπόν</w:t>
      </w:r>
      <w:r>
        <w:rPr>
          <w:rFonts w:eastAsia="Times New Roman"/>
          <w:szCs w:val="24"/>
        </w:rPr>
        <w:t>,</w:t>
      </w:r>
      <w:r w:rsidRPr="00DD643B">
        <w:rPr>
          <w:rFonts w:eastAsia="Times New Roman"/>
          <w:szCs w:val="24"/>
        </w:rPr>
        <w:t xml:space="preserve"> μ</w:t>
      </w:r>
      <w:r>
        <w:rPr>
          <w:rFonts w:eastAsia="Times New Roman"/>
          <w:szCs w:val="24"/>
        </w:rPr>
        <w:t>ι</w:t>
      </w:r>
      <w:r w:rsidRPr="00DD643B">
        <w:rPr>
          <w:rFonts w:eastAsia="Times New Roman"/>
          <w:szCs w:val="24"/>
        </w:rPr>
        <w:t>α νέα αρχιτεκτονικ</w:t>
      </w:r>
      <w:r>
        <w:rPr>
          <w:rFonts w:eastAsia="Times New Roman"/>
          <w:szCs w:val="24"/>
        </w:rPr>
        <w:t xml:space="preserve">ή από το Πανεπιστήμιο Θεσσαλίας, την </w:t>
      </w:r>
      <w:r w:rsidRPr="00DD643B">
        <w:rPr>
          <w:rFonts w:eastAsia="Times New Roman"/>
          <w:szCs w:val="24"/>
        </w:rPr>
        <w:t xml:space="preserve">ίδρυση του </w:t>
      </w:r>
      <w:r>
        <w:rPr>
          <w:rFonts w:eastAsia="Times New Roman"/>
          <w:szCs w:val="24"/>
        </w:rPr>
        <w:t>σ</w:t>
      </w:r>
      <w:r w:rsidRPr="00DD643B">
        <w:rPr>
          <w:rFonts w:eastAsia="Times New Roman"/>
          <w:szCs w:val="24"/>
        </w:rPr>
        <w:t>υγκροτήμ</w:t>
      </w:r>
      <w:r>
        <w:rPr>
          <w:rFonts w:eastAsia="Times New Roman"/>
          <w:szCs w:val="24"/>
        </w:rPr>
        <w:t>ατος Ευρίπου από το ΕΚΠΑ και νέων</w:t>
      </w:r>
      <w:r w:rsidRPr="00DD643B">
        <w:rPr>
          <w:rFonts w:eastAsia="Times New Roman"/>
          <w:szCs w:val="24"/>
        </w:rPr>
        <w:t xml:space="preserve"> τμημάτων στην </w:t>
      </w:r>
      <w:r w:rsidRPr="00DD643B">
        <w:rPr>
          <w:rFonts w:eastAsia="Times New Roman"/>
          <w:szCs w:val="24"/>
        </w:rPr>
        <w:lastRenderedPageBreak/>
        <w:t>Αθήνα</w:t>
      </w:r>
      <w:r>
        <w:rPr>
          <w:rFonts w:eastAsia="Times New Roman"/>
          <w:szCs w:val="24"/>
        </w:rPr>
        <w:t>, ν</w:t>
      </w:r>
      <w:r w:rsidRPr="00DD643B">
        <w:rPr>
          <w:rFonts w:eastAsia="Times New Roman"/>
          <w:szCs w:val="24"/>
        </w:rPr>
        <w:t>έα τμήματα και σχολές για το Γεωπονικό Πανεπιστήμιο Αθηνών</w:t>
      </w:r>
      <w:r>
        <w:rPr>
          <w:rFonts w:eastAsia="Times New Roman"/>
          <w:szCs w:val="24"/>
        </w:rPr>
        <w:t xml:space="preserve">. </w:t>
      </w:r>
    </w:p>
    <w:p w14:paraId="6B14EF57" w14:textId="77777777" w:rsidR="004965E6" w:rsidRDefault="004D430C">
      <w:pPr>
        <w:spacing w:line="600" w:lineRule="auto"/>
        <w:ind w:firstLine="720"/>
        <w:jc w:val="both"/>
        <w:rPr>
          <w:rFonts w:eastAsia="Times New Roman"/>
          <w:szCs w:val="24"/>
        </w:rPr>
      </w:pPr>
      <w:r>
        <w:rPr>
          <w:rFonts w:eastAsia="Times New Roman"/>
          <w:szCs w:val="24"/>
        </w:rPr>
        <w:t>Σ</w:t>
      </w:r>
      <w:r w:rsidRPr="00DD643B">
        <w:rPr>
          <w:rFonts w:eastAsia="Times New Roman"/>
          <w:szCs w:val="24"/>
        </w:rPr>
        <w:t xml:space="preserve">ημαντικό </w:t>
      </w:r>
      <w:r>
        <w:rPr>
          <w:rFonts w:eastAsia="Times New Roman"/>
          <w:szCs w:val="24"/>
        </w:rPr>
        <w:t>το όφελος</w:t>
      </w:r>
      <w:r w:rsidRPr="00DD643B">
        <w:rPr>
          <w:rFonts w:eastAsia="Times New Roman"/>
          <w:szCs w:val="24"/>
        </w:rPr>
        <w:t xml:space="preserve"> που θα προκύψει και για το </w:t>
      </w:r>
      <w:r>
        <w:rPr>
          <w:rFonts w:eastAsia="Times New Roman"/>
          <w:szCs w:val="24"/>
        </w:rPr>
        <w:t>ν</w:t>
      </w:r>
      <w:r w:rsidRPr="00DD643B">
        <w:rPr>
          <w:rFonts w:eastAsia="Times New Roman"/>
          <w:szCs w:val="24"/>
        </w:rPr>
        <w:t xml:space="preserve">ομό </w:t>
      </w:r>
      <w:r>
        <w:rPr>
          <w:rFonts w:eastAsia="Times New Roman"/>
          <w:szCs w:val="24"/>
        </w:rPr>
        <w:t>μας,</w:t>
      </w:r>
      <w:r w:rsidRPr="00DD643B">
        <w:rPr>
          <w:rFonts w:eastAsia="Times New Roman"/>
          <w:szCs w:val="24"/>
        </w:rPr>
        <w:t xml:space="preserve"> την Εύβοια</w:t>
      </w:r>
      <w:r>
        <w:rPr>
          <w:rFonts w:eastAsia="Times New Roman"/>
          <w:szCs w:val="24"/>
        </w:rPr>
        <w:t>. Π</w:t>
      </w:r>
      <w:r w:rsidRPr="00DD643B">
        <w:rPr>
          <w:rFonts w:eastAsia="Times New Roman"/>
          <w:szCs w:val="24"/>
        </w:rPr>
        <w:t>ολύπλευρα αν</w:t>
      </w:r>
      <w:r w:rsidRPr="00DD643B">
        <w:rPr>
          <w:rFonts w:eastAsia="Times New Roman"/>
          <w:szCs w:val="24"/>
        </w:rPr>
        <w:t>αμένεται να είναι τα οφέλη σε κοινωνικό</w:t>
      </w:r>
      <w:r>
        <w:rPr>
          <w:rFonts w:eastAsia="Times New Roman"/>
          <w:szCs w:val="24"/>
        </w:rPr>
        <w:t>,</w:t>
      </w:r>
      <w:r w:rsidRPr="00DD643B">
        <w:rPr>
          <w:rFonts w:eastAsia="Times New Roman"/>
          <w:szCs w:val="24"/>
        </w:rPr>
        <w:t xml:space="preserve"> πολιτιστικό</w:t>
      </w:r>
      <w:r>
        <w:rPr>
          <w:rFonts w:eastAsia="Times New Roman"/>
          <w:szCs w:val="24"/>
        </w:rPr>
        <w:t>,</w:t>
      </w:r>
      <w:r w:rsidRPr="00DD643B">
        <w:rPr>
          <w:rFonts w:eastAsia="Times New Roman"/>
          <w:szCs w:val="24"/>
        </w:rPr>
        <w:t xml:space="preserve"> οικονομικό επίπεδο με την ίδρυση από το ΕΚΠΑ της </w:t>
      </w:r>
      <w:proofErr w:type="spellStart"/>
      <w:r w:rsidRPr="00DD643B">
        <w:rPr>
          <w:rFonts w:eastAsia="Times New Roman"/>
          <w:szCs w:val="24"/>
        </w:rPr>
        <w:t>καινοτόμας</w:t>
      </w:r>
      <w:proofErr w:type="spellEnd"/>
      <w:r w:rsidRPr="00DD643B">
        <w:rPr>
          <w:rFonts w:eastAsia="Times New Roman"/>
          <w:szCs w:val="24"/>
        </w:rPr>
        <w:t xml:space="preserve"> δομής της </w:t>
      </w:r>
      <w:r>
        <w:rPr>
          <w:rFonts w:eastAsia="Times New Roman"/>
          <w:szCs w:val="24"/>
        </w:rPr>
        <w:t>«</w:t>
      </w:r>
      <w:proofErr w:type="spellStart"/>
      <w:r>
        <w:rPr>
          <w:rFonts w:eastAsia="Times New Roman"/>
          <w:szCs w:val="24"/>
        </w:rPr>
        <w:t>Τ</w:t>
      </w:r>
      <w:r w:rsidRPr="00DD643B">
        <w:rPr>
          <w:rFonts w:eastAsia="Times New Roman"/>
          <w:szCs w:val="24"/>
        </w:rPr>
        <w:t>εχνόπολης</w:t>
      </w:r>
      <w:proofErr w:type="spellEnd"/>
      <w:r>
        <w:rPr>
          <w:rFonts w:eastAsia="Times New Roman"/>
          <w:szCs w:val="24"/>
        </w:rPr>
        <w:t xml:space="preserve"> του Ευρίπου»</w:t>
      </w:r>
      <w:r w:rsidRPr="00DD643B">
        <w:rPr>
          <w:rFonts w:eastAsia="Times New Roman"/>
          <w:szCs w:val="24"/>
        </w:rPr>
        <w:t xml:space="preserve"> </w:t>
      </w:r>
      <w:r>
        <w:rPr>
          <w:rFonts w:eastAsia="Times New Roman"/>
          <w:szCs w:val="24"/>
        </w:rPr>
        <w:t xml:space="preserve">στη Χαλκίδα. Είναι </w:t>
      </w:r>
      <w:r w:rsidRPr="00DD643B">
        <w:rPr>
          <w:rFonts w:eastAsia="Times New Roman"/>
          <w:szCs w:val="24"/>
        </w:rPr>
        <w:t>ένας χώρος ανάπτυξης καινοτόμων</w:t>
      </w:r>
      <w:r>
        <w:rPr>
          <w:rFonts w:eastAsia="Times New Roman"/>
          <w:szCs w:val="24"/>
        </w:rPr>
        <w:t>, ερευνητικών,</w:t>
      </w:r>
      <w:r w:rsidRPr="00DD643B">
        <w:rPr>
          <w:rFonts w:eastAsia="Times New Roman"/>
          <w:szCs w:val="24"/>
        </w:rPr>
        <w:t xml:space="preserve"> αναπτυξιακών και πολιτιστικών δομών</w:t>
      </w:r>
      <w:r>
        <w:rPr>
          <w:rFonts w:eastAsia="Times New Roman"/>
          <w:szCs w:val="24"/>
        </w:rPr>
        <w:t>. Παράλ</w:t>
      </w:r>
      <w:r>
        <w:rPr>
          <w:rFonts w:eastAsia="Times New Roman"/>
          <w:szCs w:val="24"/>
        </w:rPr>
        <w:t xml:space="preserve">ληλα, </w:t>
      </w:r>
      <w:r w:rsidRPr="00DD643B">
        <w:rPr>
          <w:rFonts w:eastAsia="Times New Roman"/>
          <w:szCs w:val="24"/>
        </w:rPr>
        <w:t xml:space="preserve">ιδρύεται από το </w:t>
      </w:r>
      <w:r>
        <w:rPr>
          <w:rFonts w:eastAsia="Times New Roman"/>
          <w:szCs w:val="24"/>
        </w:rPr>
        <w:t>ΕΚΠΑ</w:t>
      </w:r>
      <w:r w:rsidRPr="00DD643B">
        <w:rPr>
          <w:rFonts w:eastAsia="Times New Roman"/>
          <w:szCs w:val="24"/>
        </w:rPr>
        <w:t xml:space="preserve"> στα Ψαχνά </w:t>
      </w:r>
      <w:r>
        <w:rPr>
          <w:rFonts w:eastAsia="Times New Roman"/>
          <w:szCs w:val="24"/>
        </w:rPr>
        <w:t>Σ</w:t>
      </w:r>
      <w:r w:rsidRPr="00DD643B">
        <w:rPr>
          <w:rFonts w:eastAsia="Times New Roman"/>
          <w:szCs w:val="24"/>
        </w:rPr>
        <w:t xml:space="preserve">χολή </w:t>
      </w:r>
      <w:r>
        <w:rPr>
          <w:rFonts w:eastAsia="Times New Roman"/>
          <w:szCs w:val="24"/>
        </w:rPr>
        <w:t>Α</w:t>
      </w:r>
      <w:r w:rsidRPr="00DD643B">
        <w:rPr>
          <w:rFonts w:eastAsia="Times New Roman"/>
          <w:szCs w:val="24"/>
        </w:rPr>
        <w:t xml:space="preserve">γροτικής </w:t>
      </w:r>
      <w:r>
        <w:rPr>
          <w:rFonts w:eastAsia="Times New Roman"/>
          <w:szCs w:val="24"/>
        </w:rPr>
        <w:t>Α</w:t>
      </w:r>
      <w:r w:rsidRPr="00DD643B">
        <w:rPr>
          <w:rFonts w:eastAsia="Times New Roman"/>
          <w:szCs w:val="24"/>
        </w:rPr>
        <w:t>νάπτυξης</w:t>
      </w:r>
      <w:r>
        <w:rPr>
          <w:rFonts w:eastAsia="Times New Roman"/>
          <w:szCs w:val="24"/>
        </w:rPr>
        <w:t>,</w:t>
      </w:r>
      <w:r w:rsidRPr="00DD643B">
        <w:rPr>
          <w:rFonts w:eastAsia="Times New Roman"/>
          <w:szCs w:val="24"/>
        </w:rPr>
        <w:t xml:space="preserve"> </w:t>
      </w:r>
      <w:r>
        <w:rPr>
          <w:rFonts w:eastAsia="Times New Roman"/>
          <w:szCs w:val="24"/>
        </w:rPr>
        <w:t>Δ</w:t>
      </w:r>
      <w:r w:rsidRPr="00DD643B">
        <w:rPr>
          <w:rFonts w:eastAsia="Times New Roman"/>
          <w:szCs w:val="24"/>
        </w:rPr>
        <w:t xml:space="preserve">ιατροφής και </w:t>
      </w:r>
      <w:proofErr w:type="spellStart"/>
      <w:r>
        <w:rPr>
          <w:rFonts w:eastAsia="Times New Roman"/>
          <w:szCs w:val="24"/>
        </w:rPr>
        <w:t>Α</w:t>
      </w:r>
      <w:r w:rsidRPr="00DD643B">
        <w:rPr>
          <w:rFonts w:eastAsia="Times New Roman"/>
          <w:szCs w:val="24"/>
        </w:rPr>
        <w:t>ειφορίας</w:t>
      </w:r>
      <w:proofErr w:type="spellEnd"/>
      <w:r w:rsidRPr="00DD643B">
        <w:rPr>
          <w:rFonts w:eastAsia="Times New Roman"/>
          <w:szCs w:val="24"/>
        </w:rPr>
        <w:t xml:space="preserve"> καθώς και </w:t>
      </w:r>
      <w:r>
        <w:rPr>
          <w:rFonts w:eastAsia="Times New Roman"/>
          <w:szCs w:val="24"/>
        </w:rPr>
        <w:t>οκτώ ν</w:t>
      </w:r>
      <w:r w:rsidRPr="00DD643B">
        <w:rPr>
          <w:rFonts w:eastAsia="Times New Roman"/>
          <w:szCs w:val="24"/>
        </w:rPr>
        <w:t>έα τμήματα</w:t>
      </w:r>
      <w:r>
        <w:rPr>
          <w:rFonts w:eastAsia="Times New Roman"/>
          <w:szCs w:val="24"/>
        </w:rPr>
        <w:t>,</w:t>
      </w:r>
      <w:r w:rsidRPr="00DD643B">
        <w:rPr>
          <w:rFonts w:eastAsia="Times New Roman"/>
          <w:szCs w:val="24"/>
        </w:rPr>
        <w:t xml:space="preserve"> με </w:t>
      </w:r>
      <w:r>
        <w:rPr>
          <w:rFonts w:eastAsia="Times New Roman"/>
          <w:szCs w:val="24"/>
        </w:rPr>
        <w:t xml:space="preserve">πρωτοπόρα </w:t>
      </w:r>
      <w:r w:rsidRPr="00DD643B">
        <w:rPr>
          <w:rFonts w:eastAsia="Times New Roman"/>
          <w:szCs w:val="24"/>
        </w:rPr>
        <w:t>και καινοτόμα γνωστικά αντικείμενα</w:t>
      </w:r>
      <w:r>
        <w:rPr>
          <w:rFonts w:eastAsia="Times New Roman"/>
          <w:szCs w:val="24"/>
        </w:rPr>
        <w:t>,</w:t>
      </w:r>
      <w:r w:rsidRPr="00DD643B">
        <w:rPr>
          <w:rFonts w:eastAsia="Times New Roman"/>
          <w:szCs w:val="24"/>
        </w:rPr>
        <w:t xml:space="preserve"> όπως </w:t>
      </w:r>
      <w:r>
        <w:rPr>
          <w:rFonts w:eastAsia="Times New Roman"/>
          <w:szCs w:val="24"/>
        </w:rPr>
        <w:t xml:space="preserve">η </w:t>
      </w:r>
      <w:r w:rsidRPr="00DD643B">
        <w:rPr>
          <w:rFonts w:eastAsia="Times New Roman"/>
          <w:szCs w:val="24"/>
        </w:rPr>
        <w:t>αεροδιαστημική</w:t>
      </w:r>
      <w:r>
        <w:rPr>
          <w:rFonts w:eastAsia="Times New Roman"/>
          <w:szCs w:val="24"/>
        </w:rPr>
        <w:t>,</w:t>
      </w:r>
      <w:r w:rsidRPr="00DD643B">
        <w:rPr>
          <w:rFonts w:eastAsia="Times New Roman"/>
          <w:szCs w:val="24"/>
        </w:rPr>
        <w:t xml:space="preserve"> οι ψηφιακές τέχνες</w:t>
      </w:r>
      <w:r>
        <w:rPr>
          <w:rFonts w:eastAsia="Times New Roman"/>
          <w:szCs w:val="24"/>
        </w:rPr>
        <w:t>, ο</w:t>
      </w:r>
      <w:r w:rsidRPr="00DD643B">
        <w:rPr>
          <w:rFonts w:eastAsia="Times New Roman"/>
          <w:szCs w:val="24"/>
        </w:rPr>
        <w:t xml:space="preserve"> εναλλακτικός τουρισμός</w:t>
      </w:r>
      <w:r>
        <w:rPr>
          <w:rFonts w:eastAsia="Times New Roman"/>
          <w:szCs w:val="24"/>
        </w:rPr>
        <w:t>,</w:t>
      </w:r>
      <w:r w:rsidRPr="00DD643B">
        <w:rPr>
          <w:rFonts w:eastAsia="Times New Roman"/>
          <w:szCs w:val="24"/>
        </w:rPr>
        <w:t xml:space="preserve"> η διαχείριση λιμένων κ</w:t>
      </w:r>
      <w:r w:rsidRPr="00DD643B">
        <w:rPr>
          <w:rFonts w:eastAsia="Times New Roman"/>
          <w:szCs w:val="24"/>
        </w:rPr>
        <w:t xml:space="preserve">αι </w:t>
      </w:r>
      <w:r>
        <w:rPr>
          <w:rFonts w:eastAsia="Times New Roman"/>
          <w:szCs w:val="24"/>
        </w:rPr>
        <w:t>ν</w:t>
      </w:r>
      <w:r w:rsidRPr="00DD643B">
        <w:rPr>
          <w:rFonts w:eastAsia="Times New Roman"/>
          <w:szCs w:val="24"/>
        </w:rPr>
        <w:t>αυτιλίας</w:t>
      </w:r>
      <w:r>
        <w:rPr>
          <w:rFonts w:eastAsia="Times New Roman"/>
          <w:szCs w:val="24"/>
        </w:rPr>
        <w:t>.</w:t>
      </w:r>
    </w:p>
    <w:p w14:paraId="6B14EF58" w14:textId="77777777" w:rsidR="004965E6" w:rsidRDefault="004D430C">
      <w:pPr>
        <w:spacing w:line="600" w:lineRule="auto"/>
        <w:ind w:firstLine="720"/>
        <w:jc w:val="both"/>
        <w:rPr>
          <w:rFonts w:eastAsia="Times New Roman"/>
          <w:szCs w:val="24"/>
        </w:rPr>
      </w:pPr>
      <w:r>
        <w:rPr>
          <w:rFonts w:eastAsia="Times New Roman"/>
          <w:szCs w:val="24"/>
        </w:rPr>
        <w:t>Η</w:t>
      </w:r>
      <w:r w:rsidRPr="00DD643B">
        <w:rPr>
          <w:rFonts w:eastAsia="Times New Roman"/>
          <w:szCs w:val="24"/>
        </w:rPr>
        <w:t xml:space="preserve"> ένταξη </w:t>
      </w:r>
      <w:r>
        <w:rPr>
          <w:rFonts w:eastAsia="Times New Roman"/>
          <w:szCs w:val="24"/>
        </w:rPr>
        <w:t>των τμημάτων σε</w:t>
      </w:r>
      <w:r w:rsidRPr="00DD643B">
        <w:rPr>
          <w:rFonts w:eastAsia="Times New Roman"/>
          <w:szCs w:val="24"/>
        </w:rPr>
        <w:t xml:space="preserve"> ένα πανεπιστήμιο όπως το ΕΚΠΑ με μακρόχρονη ιστορική διαδρομή καθώς και</w:t>
      </w:r>
      <w:r>
        <w:rPr>
          <w:rFonts w:eastAsia="Times New Roman"/>
          <w:szCs w:val="24"/>
        </w:rPr>
        <w:t xml:space="preserve"> η</w:t>
      </w:r>
      <w:r w:rsidRPr="00DD643B">
        <w:rPr>
          <w:rFonts w:eastAsia="Times New Roman"/>
          <w:szCs w:val="24"/>
        </w:rPr>
        <w:t xml:space="preserve"> ενδυνάμωση με σύγχρονα αντικείμενα που απαντούν στις σύγχρονες απαιτήσεις και προκλήσεις </w:t>
      </w:r>
      <w:r>
        <w:rPr>
          <w:rFonts w:eastAsia="Times New Roman"/>
          <w:szCs w:val="24"/>
        </w:rPr>
        <w:t>δί</w:t>
      </w:r>
      <w:r w:rsidRPr="00DD643B">
        <w:rPr>
          <w:rFonts w:eastAsia="Times New Roman"/>
          <w:szCs w:val="24"/>
        </w:rPr>
        <w:t xml:space="preserve">νει νέα δυναμική τόσο στα ίδια τα εκπαιδευτικά </w:t>
      </w:r>
      <w:r w:rsidRPr="00DD643B">
        <w:rPr>
          <w:rFonts w:eastAsia="Times New Roman"/>
          <w:szCs w:val="24"/>
        </w:rPr>
        <w:t>ιδρύματα</w:t>
      </w:r>
      <w:r>
        <w:rPr>
          <w:rFonts w:eastAsia="Times New Roman"/>
          <w:szCs w:val="24"/>
        </w:rPr>
        <w:t>,</w:t>
      </w:r>
      <w:r w:rsidRPr="00DD643B">
        <w:rPr>
          <w:rFonts w:eastAsia="Times New Roman"/>
          <w:szCs w:val="24"/>
        </w:rPr>
        <w:t xml:space="preserve"> αλλά και ευρύτερα για το </w:t>
      </w:r>
      <w:r>
        <w:rPr>
          <w:rFonts w:eastAsia="Times New Roman"/>
          <w:szCs w:val="24"/>
        </w:rPr>
        <w:t>ν</w:t>
      </w:r>
      <w:r w:rsidRPr="00DD643B">
        <w:rPr>
          <w:rFonts w:eastAsia="Times New Roman"/>
          <w:szCs w:val="24"/>
        </w:rPr>
        <w:t xml:space="preserve">ομό </w:t>
      </w:r>
      <w:r>
        <w:rPr>
          <w:rFonts w:eastAsia="Times New Roman"/>
          <w:szCs w:val="24"/>
        </w:rPr>
        <w:t>μας.</w:t>
      </w:r>
    </w:p>
    <w:p w14:paraId="6B14EF59" w14:textId="77777777" w:rsidR="004965E6" w:rsidRDefault="004D430C">
      <w:pPr>
        <w:spacing w:line="600" w:lineRule="auto"/>
        <w:ind w:firstLine="720"/>
        <w:jc w:val="both"/>
        <w:rPr>
          <w:rFonts w:eastAsia="Times New Roman"/>
          <w:szCs w:val="24"/>
        </w:rPr>
      </w:pPr>
      <w:r w:rsidRPr="00DD643B">
        <w:rPr>
          <w:rFonts w:eastAsia="Times New Roman"/>
          <w:szCs w:val="24"/>
        </w:rPr>
        <w:lastRenderedPageBreak/>
        <w:t>Αγαπητοί συνάδελφοι</w:t>
      </w:r>
      <w:r>
        <w:rPr>
          <w:rFonts w:eastAsia="Times New Roman"/>
          <w:szCs w:val="24"/>
        </w:rPr>
        <w:t>,</w:t>
      </w:r>
      <w:r w:rsidRPr="00DD643B">
        <w:rPr>
          <w:rFonts w:eastAsia="Times New Roman"/>
          <w:szCs w:val="24"/>
        </w:rPr>
        <w:t xml:space="preserve"> το παρόν νομοσχέδιο είναι ένα νομοσχέδιο </w:t>
      </w:r>
      <w:r>
        <w:rPr>
          <w:rFonts w:eastAsia="Times New Roman"/>
          <w:szCs w:val="24"/>
        </w:rPr>
        <w:t>εμβληματικό. Το είπε ε</w:t>
      </w:r>
      <w:r w:rsidRPr="00DD643B">
        <w:rPr>
          <w:rFonts w:eastAsia="Times New Roman"/>
          <w:szCs w:val="24"/>
        </w:rPr>
        <w:t xml:space="preserve">ξάλλου και ο ειδικός </w:t>
      </w:r>
      <w:r>
        <w:rPr>
          <w:rFonts w:eastAsia="Times New Roman"/>
          <w:szCs w:val="24"/>
        </w:rPr>
        <w:t>α</w:t>
      </w:r>
      <w:r w:rsidRPr="00DD643B">
        <w:rPr>
          <w:rFonts w:eastAsia="Times New Roman"/>
          <w:szCs w:val="24"/>
        </w:rPr>
        <w:t xml:space="preserve">γορητής </w:t>
      </w:r>
      <w:r>
        <w:rPr>
          <w:rFonts w:eastAsia="Times New Roman"/>
          <w:szCs w:val="24"/>
        </w:rPr>
        <w:t>της Δ</w:t>
      </w:r>
      <w:r w:rsidRPr="00DD643B">
        <w:rPr>
          <w:rFonts w:eastAsia="Times New Roman"/>
          <w:szCs w:val="24"/>
        </w:rPr>
        <w:t xml:space="preserve">ημοκρατικής </w:t>
      </w:r>
      <w:r>
        <w:rPr>
          <w:rFonts w:eastAsia="Times New Roman"/>
          <w:szCs w:val="24"/>
        </w:rPr>
        <w:t>Σ</w:t>
      </w:r>
      <w:r w:rsidRPr="00DD643B">
        <w:rPr>
          <w:rFonts w:eastAsia="Times New Roman"/>
          <w:szCs w:val="24"/>
        </w:rPr>
        <w:t xml:space="preserve">υμπαράταξης στην </w:t>
      </w:r>
      <w:r>
        <w:rPr>
          <w:rFonts w:eastAsia="Times New Roman"/>
          <w:szCs w:val="24"/>
        </w:rPr>
        <w:t>ε</w:t>
      </w:r>
      <w:r>
        <w:rPr>
          <w:rFonts w:eastAsia="Times New Roman"/>
          <w:szCs w:val="24"/>
        </w:rPr>
        <w:t>πιτροπή. Τ</w:t>
      </w:r>
      <w:r w:rsidRPr="00DD643B">
        <w:rPr>
          <w:rFonts w:eastAsia="Times New Roman"/>
          <w:szCs w:val="24"/>
        </w:rPr>
        <w:t>ο παρόν νομοσχέδιο θα μπορούσε</w:t>
      </w:r>
      <w:r>
        <w:rPr>
          <w:rFonts w:eastAsia="Times New Roman"/>
          <w:szCs w:val="24"/>
        </w:rPr>
        <w:t>,</w:t>
      </w:r>
      <w:r w:rsidRPr="00DD643B">
        <w:rPr>
          <w:rFonts w:eastAsia="Times New Roman"/>
          <w:szCs w:val="24"/>
        </w:rPr>
        <w:t xml:space="preserve"> λέει</w:t>
      </w:r>
      <w:r>
        <w:rPr>
          <w:rFonts w:eastAsia="Times New Roman"/>
          <w:szCs w:val="24"/>
        </w:rPr>
        <w:t>,</w:t>
      </w:r>
      <w:r w:rsidRPr="00DD643B">
        <w:rPr>
          <w:rFonts w:eastAsia="Times New Roman"/>
          <w:szCs w:val="24"/>
        </w:rPr>
        <w:t xml:space="preserve"> να είναι </w:t>
      </w:r>
      <w:r>
        <w:rPr>
          <w:rFonts w:eastAsia="Times New Roman"/>
          <w:szCs w:val="24"/>
        </w:rPr>
        <w:t>εμβλ</w:t>
      </w:r>
      <w:r>
        <w:rPr>
          <w:rFonts w:eastAsia="Times New Roman"/>
          <w:szCs w:val="24"/>
        </w:rPr>
        <w:t>ηματικό,</w:t>
      </w:r>
      <w:r w:rsidRPr="00DD643B">
        <w:rPr>
          <w:rFonts w:eastAsia="Times New Roman"/>
          <w:szCs w:val="24"/>
        </w:rPr>
        <w:t xml:space="preserve"> αν ακούγαμε την </w:t>
      </w:r>
      <w:r>
        <w:rPr>
          <w:rFonts w:eastAsia="Times New Roman"/>
          <w:szCs w:val="24"/>
        </w:rPr>
        <w:t>Α</w:t>
      </w:r>
      <w:r w:rsidRPr="00DD643B">
        <w:rPr>
          <w:rFonts w:eastAsia="Times New Roman"/>
          <w:szCs w:val="24"/>
        </w:rPr>
        <w:t>ντιπολίτευση</w:t>
      </w:r>
      <w:r>
        <w:rPr>
          <w:rFonts w:eastAsia="Times New Roman"/>
          <w:szCs w:val="24"/>
        </w:rPr>
        <w:t>.</w:t>
      </w:r>
      <w:r w:rsidRPr="00DD643B">
        <w:rPr>
          <w:rFonts w:eastAsia="Times New Roman"/>
          <w:szCs w:val="24"/>
        </w:rPr>
        <w:t xml:space="preserve"> Έπειτα καταψηφίζουν</w:t>
      </w:r>
      <w:r>
        <w:rPr>
          <w:rFonts w:eastAsia="Times New Roman"/>
          <w:szCs w:val="24"/>
        </w:rPr>
        <w:t xml:space="preserve"> επί</w:t>
      </w:r>
      <w:r w:rsidRPr="00DD643B">
        <w:rPr>
          <w:rFonts w:eastAsia="Times New Roman"/>
          <w:szCs w:val="24"/>
        </w:rPr>
        <w:t xml:space="preserve"> της αρχής το νομοσχέδιο</w:t>
      </w:r>
      <w:r>
        <w:rPr>
          <w:rFonts w:eastAsia="Times New Roman"/>
          <w:szCs w:val="24"/>
        </w:rPr>
        <w:t xml:space="preserve"> -ε, </w:t>
      </w:r>
      <w:r w:rsidRPr="00DD643B">
        <w:rPr>
          <w:rFonts w:eastAsia="Times New Roman"/>
          <w:szCs w:val="24"/>
        </w:rPr>
        <w:t>αυτό μας ξεπερνά</w:t>
      </w:r>
      <w:r>
        <w:rPr>
          <w:rFonts w:eastAsia="Times New Roman"/>
          <w:szCs w:val="24"/>
        </w:rPr>
        <w:t>-</w:t>
      </w:r>
      <w:r w:rsidRPr="00DD643B">
        <w:rPr>
          <w:rFonts w:eastAsia="Times New Roman"/>
          <w:szCs w:val="24"/>
        </w:rPr>
        <w:t xml:space="preserve"> και τώρα </w:t>
      </w:r>
      <w:r>
        <w:rPr>
          <w:rFonts w:eastAsia="Times New Roman"/>
          <w:szCs w:val="24"/>
        </w:rPr>
        <w:t>βάζουν και ονομαστική ψηφοφορία.</w:t>
      </w:r>
    </w:p>
    <w:p w14:paraId="6B14EF5A" w14:textId="77777777" w:rsidR="004965E6" w:rsidRDefault="004D430C">
      <w:pPr>
        <w:spacing w:line="600" w:lineRule="auto"/>
        <w:ind w:firstLine="720"/>
        <w:jc w:val="both"/>
        <w:rPr>
          <w:rFonts w:eastAsia="Times New Roman"/>
          <w:szCs w:val="24"/>
        </w:rPr>
      </w:pPr>
      <w:r w:rsidRPr="00DD643B">
        <w:rPr>
          <w:rFonts w:eastAsia="Times New Roman"/>
          <w:szCs w:val="24"/>
        </w:rPr>
        <w:t xml:space="preserve">Εγώ θα ήθελα ένα πράγμα να υπενθυμίσω στον ειδικό </w:t>
      </w:r>
      <w:r>
        <w:rPr>
          <w:rFonts w:eastAsia="Times New Roman"/>
          <w:szCs w:val="24"/>
        </w:rPr>
        <w:t>αγορητή του ΚΙΝΑΛ. Δ</w:t>
      </w:r>
      <w:r w:rsidRPr="00DD643B">
        <w:rPr>
          <w:rFonts w:eastAsia="Times New Roman"/>
          <w:szCs w:val="24"/>
        </w:rPr>
        <w:t xml:space="preserve">ιαβάζω από ένα δελτίο </w:t>
      </w:r>
      <w:r>
        <w:rPr>
          <w:rFonts w:eastAsia="Times New Roman"/>
          <w:szCs w:val="24"/>
        </w:rPr>
        <w:t>Τ</w:t>
      </w:r>
      <w:r w:rsidRPr="00DD643B">
        <w:rPr>
          <w:rFonts w:eastAsia="Times New Roman"/>
          <w:szCs w:val="24"/>
        </w:rPr>
        <w:t>ύπου</w:t>
      </w:r>
      <w:r>
        <w:rPr>
          <w:rFonts w:eastAsia="Times New Roman"/>
          <w:szCs w:val="24"/>
        </w:rPr>
        <w:t>: «Ε</w:t>
      </w:r>
      <w:r w:rsidRPr="00DD643B">
        <w:rPr>
          <w:rFonts w:eastAsia="Times New Roman"/>
          <w:szCs w:val="24"/>
        </w:rPr>
        <w:t>πει</w:t>
      </w:r>
      <w:r w:rsidRPr="00DD643B">
        <w:rPr>
          <w:rFonts w:eastAsia="Times New Roman"/>
          <w:szCs w:val="24"/>
        </w:rPr>
        <w:t>δή</w:t>
      </w:r>
      <w:r>
        <w:rPr>
          <w:rFonts w:eastAsia="Times New Roman"/>
          <w:szCs w:val="24"/>
        </w:rPr>
        <w:t xml:space="preserve"> οι</w:t>
      </w:r>
      <w:r w:rsidRPr="00DD643B">
        <w:rPr>
          <w:rFonts w:eastAsia="Times New Roman"/>
          <w:szCs w:val="24"/>
        </w:rPr>
        <w:t xml:space="preserve"> ευκαιρίες για τις τοπικές κοινωνίες και ιδίως για την Εύβοια δεν πρέπει να συνεχίζουν να χάνονται</w:t>
      </w:r>
      <w:r>
        <w:rPr>
          <w:rFonts w:eastAsia="Times New Roman"/>
          <w:szCs w:val="24"/>
        </w:rPr>
        <w:t>,</w:t>
      </w:r>
      <w:r w:rsidRPr="00DD643B">
        <w:rPr>
          <w:rFonts w:eastAsia="Times New Roman"/>
          <w:szCs w:val="24"/>
        </w:rPr>
        <w:t xml:space="preserve"> καλούμε</w:t>
      </w:r>
      <w:r>
        <w:rPr>
          <w:rFonts w:eastAsia="Times New Roman"/>
          <w:szCs w:val="24"/>
        </w:rPr>
        <w:t xml:space="preserve"> την ευβοϊκή αυτοδιοίκηση, τους φορείς και την </w:t>
      </w:r>
      <w:r w:rsidRPr="00DD643B">
        <w:rPr>
          <w:rFonts w:eastAsia="Times New Roman"/>
          <w:szCs w:val="24"/>
        </w:rPr>
        <w:t xml:space="preserve">κοινωνία της Εύβοιας να </w:t>
      </w:r>
      <w:r>
        <w:rPr>
          <w:rFonts w:eastAsia="Times New Roman"/>
          <w:szCs w:val="24"/>
        </w:rPr>
        <w:t xml:space="preserve">μην </w:t>
      </w:r>
      <w:r w:rsidRPr="00DD643B">
        <w:rPr>
          <w:rFonts w:eastAsia="Times New Roman"/>
          <w:szCs w:val="24"/>
        </w:rPr>
        <w:t>μείνουν απαθείς θεατές σε όσα δρομολογούνται</w:t>
      </w:r>
      <w:r>
        <w:rPr>
          <w:rFonts w:eastAsia="Times New Roman"/>
          <w:szCs w:val="24"/>
        </w:rPr>
        <w:t>,</w:t>
      </w:r>
      <w:r w:rsidRPr="00DD643B">
        <w:rPr>
          <w:rFonts w:eastAsia="Times New Roman"/>
          <w:szCs w:val="24"/>
        </w:rPr>
        <w:t xml:space="preserve"> να στηρίξ</w:t>
      </w:r>
      <w:r>
        <w:rPr>
          <w:rFonts w:eastAsia="Times New Roman"/>
          <w:szCs w:val="24"/>
        </w:rPr>
        <w:t>ουν</w:t>
      </w:r>
      <w:r w:rsidRPr="00DD643B">
        <w:rPr>
          <w:rFonts w:eastAsia="Times New Roman"/>
          <w:szCs w:val="24"/>
        </w:rPr>
        <w:t xml:space="preserve"> προτάσεις </w:t>
      </w:r>
      <w:r w:rsidRPr="00DD643B">
        <w:rPr>
          <w:rFonts w:eastAsia="Times New Roman"/>
          <w:szCs w:val="24"/>
        </w:rPr>
        <w:t xml:space="preserve">που δίνουν άμεση και </w:t>
      </w:r>
      <w:r>
        <w:rPr>
          <w:rFonts w:eastAsia="Times New Roman"/>
          <w:szCs w:val="24"/>
        </w:rPr>
        <w:t>απτή</w:t>
      </w:r>
      <w:r w:rsidRPr="00DD643B">
        <w:rPr>
          <w:rFonts w:eastAsia="Times New Roman"/>
          <w:szCs w:val="24"/>
        </w:rPr>
        <w:t xml:space="preserve"> προοπτική για την ανώτατη παιδεία στην Εύβοια</w:t>
      </w:r>
      <w:r>
        <w:rPr>
          <w:rFonts w:eastAsia="Times New Roman"/>
          <w:szCs w:val="24"/>
        </w:rPr>
        <w:t>. Η</w:t>
      </w:r>
      <w:r w:rsidRPr="00DD643B">
        <w:rPr>
          <w:rFonts w:eastAsia="Times New Roman"/>
          <w:szCs w:val="24"/>
        </w:rPr>
        <w:t xml:space="preserve"> Νομαρχιακή Επιτροπή του </w:t>
      </w:r>
      <w:r>
        <w:rPr>
          <w:rFonts w:eastAsia="Times New Roman"/>
          <w:szCs w:val="24"/>
        </w:rPr>
        <w:t>Κ</w:t>
      </w:r>
      <w:r w:rsidRPr="00DD643B">
        <w:rPr>
          <w:rFonts w:eastAsia="Times New Roman"/>
          <w:szCs w:val="24"/>
        </w:rPr>
        <w:t xml:space="preserve">ινήματος </w:t>
      </w:r>
      <w:r>
        <w:rPr>
          <w:rFonts w:eastAsia="Times New Roman"/>
          <w:szCs w:val="24"/>
        </w:rPr>
        <w:t>Α</w:t>
      </w:r>
      <w:r w:rsidRPr="00DD643B">
        <w:rPr>
          <w:rFonts w:eastAsia="Times New Roman"/>
          <w:szCs w:val="24"/>
        </w:rPr>
        <w:t xml:space="preserve">λλαγής </w:t>
      </w:r>
      <w:r>
        <w:rPr>
          <w:rFonts w:eastAsia="Times New Roman"/>
          <w:szCs w:val="24"/>
        </w:rPr>
        <w:t>Ν</w:t>
      </w:r>
      <w:r w:rsidRPr="00DD643B">
        <w:rPr>
          <w:rFonts w:eastAsia="Times New Roman"/>
          <w:szCs w:val="24"/>
        </w:rPr>
        <w:t xml:space="preserve">ομού Ευβοίας θεωρεί αναγκαία </w:t>
      </w:r>
      <w:r>
        <w:rPr>
          <w:rFonts w:eastAsia="Times New Roman"/>
          <w:szCs w:val="24"/>
        </w:rPr>
        <w:t>ε</w:t>
      </w:r>
      <w:r w:rsidRPr="00DD643B">
        <w:rPr>
          <w:rFonts w:eastAsia="Times New Roman"/>
          <w:szCs w:val="24"/>
        </w:rPr>
        <w:t>πιτέλους την ένταξη</w:t>
      </w:r>
      <w:r>
        <w:rPr>
          <w:rFonts w:eastAsia="Times New Roman"/>
          <w:szCs w:val="24"/>
        </w:rPr>
        <w:t xml:space="preserve"> της Χαλκίδας και της Εύβοιας </w:t>
      </w:r>
      <w:r w:rsidRPr="00DD643B">
        <w:rPr>
          <w:rFonts w:eastAsia="Times New Roman"/>
          <w:szCs w:val="24"/>
        </w:rPr>
        <w:t>στον ακαδημαϊκό χάρτη της χώρας</w:t>
      </w:r>
      <w:r>
        <w:rPr>
          <w:rFonts w:eastAsia="Times New Roman"/>
          <w:szCs w:val="24"/>
        </w:rPr>
        <w:t>,</w:t>
      </w:r>
      <w:r w:rsidRPr="00DD643B">
        <w:rPr>
          <w:rFonts w:eastAsia="Times New Roman"/>
          <w:szCs w:val="24"/>
        </w:rPr>
        <w:t xml:space="preserve"> με την εγκατάσταση </w:t>
      </w:r>
      <w:r>
        <w:rPr>
          <w:rFonts w:eastAsia="Times New Roman"/>
          <w:szCs w:val="24"/>
        </w:rPr>
        <w:t>δ</w:t>
      </w:r>
      <w:r w:rsidRPr="00DD643B">
        <w:rPr>
          <w:rFonts w:eastAsia="Times New Roman"/>
          <w:szCs w:val="24"/>
        </w:rPr>
        <w:t xml:space="preserve">ομών </w:t>
      </w:r>
      <w:r>
        <w:rPr>
          <w:rFonts w:eastAsia="Times New Roman"/>
          <w:szCs w:val="24"/>
        </w:rPr>
        <w:t>π</w:t>
      </w:r>
      <w:r w:rsidRPr="00DD643B">
        <w:rPr>
          <w:rFonts w:eastAsia="Times New Roman"/>
          <w:szCs w:val="24"/>
        </w:rPr>
        <w:t>ανεπιστημ</w:t>
      </w:r>
      <w:r>
        <w:rPr>
          <w:rFonts w:eastAsia="Times New Roman"/>
          <w:szCs w:val="24"/>
        </w:rPr>
        <w:t>ιακού</w:t>
      </w:r>
      <w:r w:rsidRPr="00DD643B">
        <w:rPr>
          <w:rFonts w:eastAsia="Times New Roman"/>
          <w:szCs w:val="24"/>
        </w:rPr>
        <w:t xml:space="preserve"> </w:t>
      </w:r>
      <w:r>
        <w:rPr>
          <w:rFonts w:eastAsia="Times New Roman"/>
          <w:szCs w:val="24"/>
        </w:rPr>
        <w:t>ε</w:t>
      </w:r>
      <w:r w:rsidRPr="00DD643B">
        <w:rPr>
          <w:rFonts w:eastAsia="Times New Roman"/>
          <w:szCs w:val="24"/>
        </w:rPr>
        <w:t>π</w:t>
      </w:r>
      <w:r>
        <w:rPr>
          <w:rFonts w:eastAsia="Times New Roman"/>
          <w:szCs w:val="24"/>
        </w:rPr>
        <w:t>ιπέ</w:t>
      </w:r>
      <w:r w:rsidRPr="00DD643B">
        <w:rPr>
          <w:rFonts w:eastAsia="Times New Roman"/>
          <w:szCs w:val="24"/>
        </w:rPr>
        <w:t>δο</w:t>
      </w:r>
      <w:r>
        <w:rPr>
          <w:rFonts w:eastAsia="Times New Roman"/>
          <w:szCs w:val="24"/>
        </w:rPr>
        <w:t>υ</w:t>
      </w:r>
      <w:r w:rsidRPr="00DD643B">
        <w:rPr>
          <w:rFonts w:eastAsia="Times New Roman"/>
          <w:szCs w:val="24"/>
        </w:rPr>
        <w:t xml:space="preserve"> και </w:t>
      </w:r>
      <w:r w:rsidRPr="00DD643B">
        <w:rPr>
          <w:rFonts w:eastAsia="Times New Roman"/>
          <w:szCs w:val="24"/>
        </w:rPr>
        <w:lastRenderedPageBreak/>
        <w:t xml:space="preserve">αυτό θα συμβάλει αποφασιστικά στην ανάπτυξη των </w:t>
      </w:r>
      <w:r>
        <w:rPr>
          <w:rFonts w:eastAsia="Times New Roman"/>
          <w:szCs w:val="24"/>
        </w:rPr>
        <w:t>πνευματικών, πολιτιστικών</w:t>
      </w:r>
      <w:r w:rsidRPr="00DD643B">
        <w:rPr>
          <w:rFonts w:eastAsia="Times New Roman"/>
          <w:szCs w:val="24"/>
        </w:rPr>
        <w:t xml:space="preserve"> και </w:t>
      </w:r>
      <w:r>
        <w:rPr>
          <w:rFonts w:eastAsia="Times New Roman"/>
          <w:szCs w:val="24"/>
        </w:rPr>
        <w:t>ο</w:t>
      </w:r>
      <w:r w:rsidRPr="00DD643B">
        <w:rPr>
          <w:rFonts w:eastAsia="Times New Roman"/>
          <w:szCs w:val="24"/>
        </w:rPr>
        <w:t>ικονομικών πόρων της περιοχής</w:t>
      </w:r>
      <w:r>
        <w:rPr>
          <w:rFonts w:eastAsia="Times New Roman"/>
          <w:szCs w:val="24"/>
        </w:rPr>
        <w:t xml:space="preserve">.» </w:t>
      </w:r>
    </w:p>
    <w:p w14:paraId="6B14EF5B" w14:textId="77777777" w:rsidR="004965E6" w:rsidRDefault="004D430C">
      <w:pPr>
        <w:spacing w:line="600" w:lineRule="auto"/>
        <w:ind w:firstLine="720"/>
        <w:jc w:val="both"/>
        <w:rPr>
          <w:rFonts w:eastAsia="Times New Roman"/>
          <w:szCs w:val="24"/>
        </w:rPr>
      </w:pPr>
      <w:r>
        <w:rPr>
          <w:rFonts w:eastAsia="Times New Roman"/>
          <w:szCs w:val="24"/>
        </w:rPr>
        <w:t>Τ</w:t>
      </w:r>
      <w:r w:rsidRPr="00DD643B">
        <w:rPr>
          <w:rFonts w:eastAsia="Times New Roman"/>
          <w:szCs w:val="24"/>
        </w:rPr>
        <w:t xml:space="preserve">ο καταθέτω </w:t>
      </w:r>
      <w:r>
        <w:rPr>
          <w:rFonts w:eastAsia="Times New Roman"/>
          <w:szCs w:val="24"/>
        </w:rPr>
        <w:t>για τα Πρακτικά.</w:t>
      </w:r>
    </w:p>
    <w:p w14:paraId="6B14EF5C" w14:textId="77777777" w:rsidR="004965E6" w:rsidRDefault="004D430C">
      <w:pPr>
        <w:spacing w:line="600" w:lineRule="auto"/>
        <w:ind w:firstLine="720"/>
        <w:jc w:val="both"/>
        <w:rPr>
          <w:rFonts w:eastAsia="Times New Roman"/>
          <w:szCs w:val="24"/>
        </w:rPr>
      </w:pPr>
      <w:r>
        <w:rPr>
          <w:rFonts w:eastAsia="Times New Roman"/>
          <w:szCs w:val="24"/>
        </w:rPr>
        <w:t xml:space="preserve">(Στο σημείο αυτό ο Βουλευτής κ. Γεώργιος Ακριώτης καταθέτει για τα Πρακτικά το </w:t>
      </w:r>
      <w:r>
        <w:rPr>
          <w:rFonts w:eastAsia="Times New Roman"/>
          <w:szCs w:val="24"/>
        </w:rPr>
        <w:t>προαναφερθέν δελτίο Τύπου, το οποίο βρίσκεται στο αρχείο του Τμήματος Γραμματείας της Διεύθυνσης Στενογραφίας και Πρακτικών της Βουλής)</w:t>
      </w:r>
    </w:p>
    <w:p w14:paraId="6B14EF5D" w14:textId="77777777" w:rsidR="004965E6" w:rsidRDefault="004D430C">
      <w:pPr>
        <w:spacing w:line="600" w:lineRule="auto"/>
        <w:ind w:firstLine="720"/>
        <w:jc w:val="both"/>
        <w:rPr>
          <w:rFonts w:eastAsia="Times New Roman"/>
          <w:szCs w:val="24"/>
        </w:rPr>
      </w:pPr>
      <w:r>
        <w:rPr>
          <w:rFonts w:eastAsia="Times New Roman"/>
          <w:szCs w:val="24"/>
        </w:rPr>
        <w:t>Δ</w:t>
      </w:r>
      <w:r w:rsidRPr="00DD643B">
        <w:rPr>
          <w:rFonts w:eastAsia="Times New Roman"/>
          <w:szCs w:val="24"/>
        </w:rPr>
        <w:t xml:space="preserve">εν ξέρω αν έχει </w:t>
      </w:r>
      <w:r>
        <w:rPr>
          <w:rFonts w:eastAsia="Times New Roman"/>
          <w:szCs w:val="24"/>
        </w:rPr>
        <w:t>ερωτηθεί</w:t>
      </w:r>
      <w:r w:rsidRPr="00DD643B">
        <w:rPr>
          <w:rFonts w:eastAsia="Times New Roman"/>
          <w:szCs w:val="24"/>
        </w:rPr>
        <w:t xml:space="preserve"> η </w:t>
      </w:r>
      <w:r>
        <w:rPr>
          <w:rFonts w:eastAsia="Times New Roman"/>
          <w:szCs w:val="24"/>
        </w:rPr>
        <w:t>ν</w:t>
      </w:r>
      <w:r w:rsidRPr="00DD643B">
        <w:rPr>
          <w:rFonts w:eastAsia="Times New Roman"/>
          <w:szCs w:val="24"/>
        </w:rPr>
        <w:t xml:space="preserve">ομαρχιακή </w:t>
      </w:r>
      <w:r>
        <w:rPr>
          <w:rFonts w:eastAsia="Times New Roman"/>
          <w:szCs w:val="24"/>
        </w:rPr>
        <w:t xml:space="preserve">ή </w:t>
      </w:r>
      <w:r w:rsidRPr="00DD643B">
        <w:rPr>
          <w:rFonts w:eastAsia="Times New Roman"/>
          <w:szCs w:val="24"/>
        </w:rPr>
        <w:t>το κόμμα του</w:t>
      </w:r>
      <w:r>
        <w:rPr>
          <w:rFonts w:eastAsia="Times New Roman"/>
          <w:szCs w:val="24"/>
        </w:rPr>
        <w:t>ς</w:t>
      </w:r>
      <w:r w:rsidRPr="00DD643B">
        <w:rPr>
          <w:rFonts w:eastAsia="Times New Roman"/>
          <w:szCs w:val="24"/>
        </w:rPr>
        <w:t xml:space="preserve"> στον </w:t>
      </w:r>
      <w:r>
        <w:rPr>
          <w:rFonts w:eastAsia="Times New Roman"/>
          <w:szCs w:val="24"/>
        </w:rPr>
        <w:t>ν</w:t>
      </w:r>
      <w:r>
        <w:rPr>
          <w:rFonts w:eastAsia="Times New Roman"/>
          <w:szCs w:val="24"/>
        </w:rPr>
        <w:t>ομό.</w:t>
      </w:r>
    </w:p>
    <w:p w14:paraId="6B14EF5E" w14:textId="77777777" w:rsidR="004965E6" w:rsidRDefault="004D430C">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w:t>
      </w:r>
      <w:r>
        <w:rPr>
          <w:rFonts w:eastAsia="Times New Roman"/>
          <w:szCs w:val="24"/>
        </w:rPr>
        <w:t xml:space="preserve"> ομιλίας του κυρίου Βουλευτή)</w:t>
      </w:r>
    </w:p>
    <w:p w14:paraId="6B14EF5F" w14:textId="77777777" w:rsidR="004965E6" w:rsidRDefault="004D430C">
      <w:pPr>
        <w:spacing w:line="600" w:lineRule="auto"/>
        <w:ind w:firstLine="720"/>
        <w:jc w:val="both"/>
        <w:rPr>
          <w:rFonts w:eastAsia="Times New Roman"/>
          <w:szCs w:val="24"/>
        </w:rPr>
      </w:pPr>
      <w:r>
        <w:rPr>
          <w:rFonts w:eastAsia="Times New Roman"/>
          <w:szCs w:val="24"/>
        </w:rPr>
        <w:t>Ολοκληρώνω αμέσως, κύριε Πρόεδρε.</w:t>
      </w:r>
    </w:p>
    <w:p w14:paraId="6B14EF60" w14:textId="77777777" w:rsidR="004965E6" w:rsidRDefault="004D430C">
      <w:pPr>
        <w:spacing w:line="600" w:lineRule="auto"/>
        <w:ind w:firstLine="720"/>
        <w:jc w:val="both"/>
        <w:rPr>
          <w:rFonts w:eastAsia="Times New Roman"/>
          <w:szCs w:val="24"/>
        </w:rPr>
      </w:pPr>
      <w:r>
        <w:rPr>
          <w:rFonts w:eastAsia="Times New Roman"/>
          <w:szCs w:val="24"/>
        </w:rPr>
        <w:t>Ο χώρος</w:t>
      </w:r>
      <w:r w:rsidRPr="00DD643B">
        <w:rPr>
          <w:rFonts w:eastAsia="Times New Roman"/>
          <w:szCs w:val="24"/>
        </w:rPr>
        <w:t xml:space="preserve"> της εκπαίδευσης</w:t>
      </w:r>
      <w:r>
        <w:rPr>
          <w:rFonts w:eastAsia="Times New Roman"/>
          <w:szCs w:val="24"/>
        </w:rPr>
        <w:t xml:space="preserve"> δεν μπορεί να μένει στάσιμος.</w:t>
      </w:r>
      <w:r w:rsidRPr="00DD643B">
        <w:rPr>
          <w:rFonts w:eastAsia="Times New Roman"/>
          <w:szCs w:val="24"/>
        </w:rPr>
        <w:t xml:space="preserve"> Είναι </w:t>
      </w:r>
      <w:r>
        <w:rPr>
          <w:rFonts w:eastAsia="Times New Roman"/>
          <w:szCs w:val="24"/>
        </w:rPr>
        <w:t xml:space="preserve">ένας </w:t>
      </w:r>
      <w:r w:rsidRPr="00DD643B">
        <w:rPr>
          <w:rFonts w:eastAsia="Times New Roman"/>
          <w:szCs w:val="24"/>
        </w:rPr>
        <w:t xml:space="preserve">ζωντανός οργανισμός όπου οι αλλαγές και </w:t>
      </w:r>
      <w:r>
        <w:rPr>
          <w:rFonts w:eastAsia="Times New Roman"/>
          <w:szCs w:val="24"/>
        </w:rPr>
        <w:t xml:space="preserve">ο </w:t>
      </w:r>
      <w:r w:rsidRPr="00DD643B">
        <w:rPr>
          <w:rFonts w:eastAsia="Times New Roman"/>
          <w:szCs w:val="24"/>
        </w:rPr>
        <w:t>επανασχεδιασμός είναι ζωτικής σημασίας</w:t>
      </w:r>
      <w:r>
        <w:rPr>
          <w:rFonts w:eastAsia="Times New Roman"/>
          <w:szCs w:val="24"/>
        </w:rPr>
        <w:t>,</w:t>
      </w:r>
      <w:r w:rsidRPr="00DD643B">
        <w:rPr>
          <w:rFonts w:eastAsia="Times New Roman"/>
          <w:szCs w:val="24"/>
        </w:rPr>
        <w:t xml:space="preserve"> ώστε να συμβαδί</w:t>
      </w:r>
      <w:r>
        <w:rPr>
          <w:rFonts w:eastAsia="Times New Roman"/>
          <w:szCs w:val="24"/>
        </w:rPr>
        <w:t>ζ</w:t>
      </w:r>
      <w:r w:rsidRPr="00DD643B">
        <w:rPr>
          <w:rFonts w:eastAsia="Times New Roman"/>
          <w:szCs w:val="24"/>
        </w:rPr>
        <w:t>ει με τις σύγχρονες ανάγκες κ</w:t>
      </w:r>
      <w:r w:rsidRPr="00DD643B">
        <w:rPr>
          <w:rFonts w:eastAsia="Times New Roman"/>
          <w:szCs w:val="24"/>
        </w:rPr>
        <w:t>αι εξελίξεις</w:t>
      </w:r>
      <w:r>
        <w:rPr>
          <w:rFonts w:eastAsia="Times New Roman"/>
          <w:szCs w:val="24"/>
        </w:rPr>
        <w:t>.</w:t>
      </w:r>
    </w:p>
    <w:p w14:paraId="6B14EF61" w14:textId="77777777" w:rsidR="004965E6" w:rsidRDefault="004D430C">
      <w:pPr>
        <w:spacing w:line="600" w:lineRule="auto"/>
        <w:ind w:firstLine="720"/>
        <w:jc w:val="both"/>
        <w:rPr>
          <w:rFonts w:eastAsia="Times New Roman"/>
          <w:szCs w:val="24"/>
        </w:rPr>
      </w:pPr>
      <w:r w:rsidRPr="00DD643B">
        <w:rPr>
          <w:rFonts w:eastAsia="Times New Roman"/>
          <w:szCs w:val="24"/>
        </w:rPr>
        <w:t xml:space="preserve">Η </w:t>
      </w:r>
      <w:r>
        <w:rPr>
          <w:rFonts w:eastAsia="Times New Roman"/>
          <w:szCs w:val="24"/>
        </w:rPr>
        <w:t>Α</w:t>
      </w:r>
      <w:r w:rsidRPr="00DD643B">
        <w:rPr>
          <w:rFonts w:eastAsia="Times New Roman"/>
          <w:szCs w:val="24"/>
        </w:rPr>
        <w:t xml:space="preserve">ξιωματική </w:t>
      </w:r>
      <w:r>
        <w:rPr>
          <w:rFonts w:eastAsia="Times New Roman"/>
          <w:szCs w:val="24"/>
        </w:rPr>
        <w:t>Α</w:t>
      </w:r>
      <w:r w:rsidRPr="00DD643B">
        <w:rPr>
          <w:rFonts w:eastAsia="Times New Roman"/>
          <w:szCs w:val="24"/>
        </w:rPr>
        <w:t>ντιπολίτευση</w:t>
      </w:r>
      <w:r>
        <w:rPr>
          <w:rFonts w:eastAsia="Times New Roman"/>
          <w:szCs w:val="24"/>
        </w:rPr>
        <w:t>,</w:t>
      </w:r>
      <w:r w:rsidRPr="00DD643B">
        <w:rPr>
          <w:rFonts w:eastAsia="Times New Roman"/>
          <w:szCs w:val="24"/>
        </w:rPr>
        <w:t xml:space="preserve"> από την πλευρά </w:t>
      </w:r>
      <w:r>
        <w:rPr>
          <w:rFonts w:eastAsia="Times New Roman"/>
          <w:szCs w:val="24"/>
        </w:rPr>
        <w:t>της,</w:t>
      </w:r>
      <w:r w:rsidRPr="00DD643B">
        <w:rPr>
          <w:rFonts w:eastAsia="Times New Roman"/>
          <w:szCs w:val="24"/>
        </w:rPr>
        <w:t xml:space="preserve"> κόπτεται για το πότε και πώς θα ιδρυθούν ιδιωτικά πανεπιστήμια</w:t>
      </w:r>
      <w:r>
        <w:rPr>
          <w:rFonts w:eastAsia="Times New Roman"/>
          <w:szCs w:val="24"/>
        </w:rPr>
        <w:t>.</w:t>
      </w:r>
      <w:r w:rsidRPr="00DD643B">
        <w:rPr>
          <w:rFonts w:eastAsia="Times New Roman"/>
          <w:szCs w:val="24"/>
        </w:rPr>
        <w:t xml:space="preserve"> Αυτό </w:t>
      </w:r>
      <w:r w:rsidRPr="00DD643B">
        <w:rPr>
          <w:rFonts w:eastAsia="Times New Roman"/>
          <w:szCs w:val="24"/>
        </w:rPr>
        <w:lastRenderedPageBreak/>
        <w:t xml:space="preserve">είναι το μοναδικό μέλημα της και από την άλλη ο </w:t>
      </w:r>
      <w:r>
        <w:rPr>
          <w:rFonts w:eastAsia="Times New Roman"/>
          <w:szCs w:val="24"/>
        </w:rPr>
        <w:t>Α</w:t>
      </w:r>
      <w:r w:rsidRPr="00DD643B">
        <w:rPr>
          <w:rFonts w:eastAsia="Times New Roman"/>
          <w:szCs w:val="24"/>
        </w:rPr>
        <w:t xml:space="preserve">ρχηγός της να δηλώνει από το </w:t>
      </w:r>
      <w:r>
        <w:rPr>
          <w:rFonts w:eastAsia="Times New Roman"/>
          <w:szCs w:val="24"/>
        </w:rPr>
        <w:t>β</w:t>
      </w:r>
      <w:r w:rsidRPr="00DD643B">
        <w:rPr>
          <w:rFonts w:eastAsia="Times New Roman"/>
          <w:szCs w:val="24"/>
        </w:rPr>
        <w:t xml:space="preserve">ήμα του </w:t>
      </w:r>
      <w:r>
        <w:rPr>
          <w:rFonts w:eastAsia="Times New Roman"/>
          <w:szCs w:val="24"/>
        </w:rPr>
        <w:t>σ</w:t>
      </w:r>
      <w:r w:rsidRPr="00DD643B">
        <w:rPr>
          <w:rFonts w:eastAsia="Times New Roman"/>
          <w:szCs w:val="24"/>
        </w:rPr>
        <w:t xml:space="preserve">υνεδρίου του κόμματος του </w:t>
      </w:r>
      <w:r>
        <w:rPr>
          <w:rFonts w:eastAsia="Times New Roman"/>
          <w:szCs w:val="24"/>
        </w:rPr>
        <w:t>«θέλω</w:t>
      </w:r>
      <w:r w:rsidRPr="00DD643B">
        <w:rPr>
          <w:rFonts w:eastAsia="Times New Roman"/>
          <w:szCs w:val="24"/>
        </w:rPr>
        <w:t xml:space="preserve"> να βγ</w:t>
      </w:r>
      <w:r w:rsidRPr="00DD643B">
        <w:rPr>
          <w:rFonts w:eastAsia="Times New Roman"/>
          <w:szCs w:val="24"/>
        </w:rPr>
        <w:t>άλου</w:t>
      </w:r>
      <w:r>
        <w:rPr>
          <w:rFonts w:eastAsia="Times New Roman"/>
          <w:szCs w:val="24"/>
        </w:rPr>
        <w:t>με</w:t>
      </w:r>
      <w:r w:rsidRPr="00DD643B">
        <w:rPr>
          <w:rFonts w:eastAsia="Times New Roman"/>
          <w:szCs w:val="24"/>
        </w:rPr>
        <w:t xml:space="preserve"> φτερούγες και να πετάξου</w:t>
      </w:r>
      <w:r>
        <w:rPr>
          <w:rFonts w:eastAsia="Times New Roman"/>
          <w:szCs w:val="24"/>
        </w:rPr>
        <w:t>με</w:t>
      </w:r>
      <w:r w:rsidRPr="00DD643B">
        <w:rPr>
          <w:rFonts w:eastAsia="Times New Roman"/>
          <w:szCs w:val="24"/>
        </w:rPr>
        <w:t xml:space="preserve"> και να κάνουμε άλμα στο</w:t>
      </w:r>
      <w:r>
        <w:rPr>
          <w:rFonts w:eastAsia="Times New Roman"/>
          <w:szCs w:val="24"/>
        </w:rPr>
        <w:t>ν</w:t>
      </w:r>
      <w:r w:rsidRPr="00DD643B">
        <w:rPr>
          <w:rFonts w:eastAsia="Times New Roman"/>
          <w:szCs w:val="24"/>
        </w:rPr>
        <w:t xml:space="preserve"> καινούργιο κόσμο</w:t>
      </w:r>
      <w:r>
        <w:rPr>
          <w:rFonts w:eastAsia="Times New Roman"/>
          <w:szCs w:val="24"/>
        </w:rPr>
        <w:t>». Λ</w:t>
      </w:r>
      <w:r w:rsidRPr="00DD643B">
        <w:rPr>
          <w:rFonts w:eastAsia="Times New Roman"/>
          <w:szCs w:val="24"/>
        </w:rPr>
        <w:t xml:space="preserve">ίγο δύσκολο το </w:t>
      </w:r>
      <w:r>
        <w:rPr>
          <w:rFonts w:eastAsia="Times New Roman"/>
          <w:szCs w:val="24"/>
        </w:rPr>
        <w:t>πέταγμα</w:t>
      </w:r>
      <w:r w:rsidRPr="00DD643B">
        <w:rPr>
          <w:rFonts w:eastAsia="Times New Roman"/>
          <w:szCs w:val="24"/>
        </w:rPr>
        <w:t xml:space="preserve"> στην περίπτωση του</w:t>
      </w:r>
      <w:r>
        <w:rPr>
          <w:rFonts w:eastAsia="Times New Roman"/>
          <w:szCs w:val="24"/>
        </w:rPr>
        <w:t>. Κ</w:t>
      </w:r>
      <w:r w:rsidRPr="00DD643B">
        <w:rPr>
          <w:rFonts w:eastAsia="Times New Roman"/>
          <w:szCs w:val="24"/>
        </w:rPr>
        <w:t xml:space="preserve">αι να θέλει να πετάξει ο </w:t>
      </w:r>
      <w:r>
        <w:rPr>
          <w:rFonts w:eastAsia="Times New Roman"/>
          <w:szCs w:val="24"/>
        </w:rPr>
        <w:t>ίδιος,</w:t>
      </w:r>
      <w:r w:rsidRPr="00DD643B">
        <w:rPr>
          <w:rFonts w:eastAsia="Times New Roman"/>
          <w:szCs w:val="24"/>
        </w:rPr>
        <w:t xml:space="preserve"> δηλαδή</w:t>
      </w:r>
      <w:r>
        <w:rPr>
          <w:rFonts w:eastAsia="Times New Roman"/>
          <w:szCs w:val="24"/>
        </w:rPr>
        <w:t>,</w:t>
      </w:r>
      <w:r w:rsidRPr="00DD643B">
        <w:rPr>
          <w:rFonts w:eastAsia="Times New Roman"/>
          <w:szCs w:val="24"/>
        </w:rPr>
        <w:t xml:space="preserve"> είναι δύσκολο</w:t>
      </w:r>
      <w:r>
        <w:rPr>
          <w:rFonts w:eastAsia="Times New Roman"/>
          <w:szCs w:val="24"/>
        </w:rPr>
        <w:t xml:space="preserve"> έως ανέφικτο να συμ</w:t>
      </w:r>
      <w:r w:rsidRPr="00DD643B">
        <w:rPr>
          <w:rFonts w:eastAsia="Times New Roman"/>
          <w:szCs w:val="24"/>
        </w:rPr>
        <w:t xml:space="preserve">παρασύρει τα βαρίδια που χρόνια τώρα </w:t>
      </w:r>
      <w:r>
        <w:rPr>
          <w:rFonts w:eastAsia="Times New Roman"/>
          <w:szCs w:val="24"/>
        </w:rPr>
        <w:t>σέρνει το κόμμα του:</w:t>
      </w:r>
      <w:r w:rsidRPr="00DD643B">
        <w:rPr>
          <w:rFonts w:eastAsia="Times New Roman"/>
          <w:szCs w:val="24"/>
        </w:rPr>
        <w:t xml:space="preserve"> σκ</w:t>
      </w:r>
      <w:r w:rsidRPr="00DD643B">
        <w:rPr>
          <w:rFonts w:eastAsia="Times New Roman"/>
          <w:szCs w:val="24"/>
        </w:rPr>
        <w:t>άνδαλα στην υγεία</w:t>
      </w:r>
      <w:r>
        <w:rPr>
          <w:rFonts w:eastAsia="Times New Roman"/>
          <w:szCs w:val="24"/>
        </w:rPr>
        <w:t>,</w:t>
      </w:r>
      <w:r w:rsidRPr="00DD643B">
        <w:rPr>
          <w:rFonts w:eastAsia="Times New Roman"/>
          <w:szCs w:val="24"/>
        </w:rPr>
        <w:t xml:space="preserve"> εξοπλιστικές δαπάνες</w:t>
      </w:r>
      <w:r>
        <w:rPr>
          <w:rFonts w:eastAsia="Times New Roman"/>
          <w:szCs w:val="24"/>
        </w:rPr>
        <w:t>,</w:t>
      </w:r>
      <w:r w:rsidRPr="00DD643B">
        <w:rPr>
          <w:rFonts w:eastAsia="Times New Roman"/>
          <w:szCs w:val="24"/>
        </w:rPr>
        <w:t xml:space="preserve"> το φάρμακο</w:t>
      </w:r>
      <w:r>
        <w:rPr>
          <w:rFonts w:eastAsia="Times New Roman"/>
          <w:szCs w:val="24"/>
        </w:rPr>
        <w:t>.</w:t>
      </w:r>
      <w:r w:rsidRPr="00DD643B">
        <w:rPr>
          <w:rFonts w:eastAsia="Times New Roman"/>
          <w:szCs w:val="24"/>
        </w:rPr>
        <w:t xml:space="preserve"> Πώς ακριβώς θα πετάξει ο κ Μητσοτάκης δεν ξέρω</w:t>
      </w:r>
      <w:r>
        <w:rPr>
          <w:rFonts w:eastAsia="Times New Roman"/>
          <w:szCs w:val="24"/>
        </w:rPr>
        <w:t>.</w:t>
      </w:r>
    </w:p>
    <w:p w14:paraId="6B14EF62" w14:textId="77777777" w:rsidR="004965E6" w:rsidRDefault="004D430C">
      <w:pPr>
        <w:spacing w:line="600" w:lineRule="auto"/>
        <w:ind w:firstLine="720"/>
        <w:jc w:val="both"/>
        <w:rPr>
          <w:rFonts w:eastAsia="Times New Roman"/>
          <w:szCs w:val="24"/>
        </w:rPr>
      </w:pPr>
      <w:r>
        <w:rPr>
          <w:rFonts w:eastAsia="Times New Roman"/>
          <w:szCs w:val="24"/>
        </w:rPr>
        <w:t xml:space="preserve">Οι άριστοι, οι απόφοιτοι των ιδιωτικών κολλεγίων, </w:t>
      </w:r>
      <w:r w:rsidRPr="00DD643B">
        <w:rPr>
          <w:rFonts w:eastAsia="Times New Roman"/>
          <w:szCs w:val="24"/>
        </w:rPr>
        <w:t>που λειτουργούν ως διαφημιστές των ιδιωτικών συμφερόντων</w:t>
      </w:r>
      <w:r>
        <w:rPr>
          <w:rFonts w:eastAsia="Times New Roman"/>
          <w:szCs w:val="24"/>
        </w:rPr>
        <w:t>, ε</w:t>
      </w:r>
      <w:r w:rsidRPr="00DD643B">
        <w:rPr>
          <w:rFonts w:eastAsia="Times New Roman"/>
          <w:szCs w:val="24"/>
        </w:rPr>
        <w:t xml:space="preserve">ίναι προφανές ότι βολεύονται με </w:t>
      </w:r>
      <w:r>
        <w:rPr>
          <w:rFonts w:eastAsia="Times New Roman"/>
          <w:szCs w:val="24"/>
        </w:rPr>
        <w:t xml:space="preserve">ένα </w:t>
      </w:r>
      <w:r>
        <w:rPr>
          <w:rFonts w:eastAsia="Times New Roman"/>
          <w:szCs w:val="24"/>
        </w:rPr>
        <w:t>εκπαιδευτικό</w:t>
      </w:r>
      <w:r w:rsidRPr="00DD643B">
        <w:rPr>
          <w:rFonts w:eastAsia="Times New Roman"/>
          <w:szCs w:val="24"/>
        </w:rPr>
        <w:t xml:space="preserve"> σύστημα ανίσχυρο και αποδυναμωμένο</w:t>
      </w:r>
      <w:r>
        <w:rPr>
          <w:rFonts w:eastAsia="Times New Roman"/>
          <w:szCs w:val="24"/>
        </w:rPr>
        <w:t>. Ε</w:t>
      </w:r>
      <w:r w:rsidRPr="00DD643B">
        <w:rPr>
          <w:rFonts w:eastAsia="Times New Roman"/>
          <w:szCs w:val="24"/>
        </w:rPr>
        <w:t>ίναι προφανές ότι βολεύ</w:t>
      </w:r>
      <w:r>
        <w:rPr>
          <w:rFonts w:eastAsia="Times New Roman"/>
          <w:szCs w:val="24"/>
        </w:rPr>
        <w:t>οντ</w:t>
      </w:r>
      <w:r w:rsidRPr="00DD643B">
        <w:rPr>
          <w:rFonts w:eastAsia="Times New Roman"/>
          <w:szCs w:val="24"/>
        </w:rPr>
        <w:t>αι με ένα</w:t>
      </w:r>
      <w:r>
        <w:rPr>
          <w:rFonts w:eastAsia="Times New Roman"/>
          <w:szCs w:val="24"/>
        </w:rPr>
        <w:t>ν</w:t>
      </w:r>
      <w:r w:rsidRPr="00DD643B">
        <w:rPr>
          <w:rFonts w:eastAsia="Times New Roman"/>
          <w:szCs w:val="24"/>
        </w:rPr>
        <w:t xml:space="preserve"> πολίτη </w:t>
      </w:r>
      <w:r>
        <w:rPr>
          <w:rFonts w:eastAsia="Times New Roman"/>
          <w:szCs w:val="24"/>
        </w:rPr>
        <w:t xml:space="preserve">που διαγράφει την ιστορία του, με </w:t>
      </w:r>
      <w:r w:rsidRPr="00DD643B">
        <w:rPr>
          <w:rFonts w:eastAsia="Times New Roman"/>
          <w:szCs w:val="24"/>
        </w:rPr>
        <w:t>έναν</w:t>
      </w:r>
      <w:r>
        <w:rPr>
          <w:rFonts w:eastAsia="Times New Roman"/>
          <w:szCs w:val="24"/>
        </w:rPr>
        <w:t xml:space="preserve"> νέο</w:t>
      </w:r>
      <w:r w:rsidRPr="00DD643B">
        <w:rPr>
          <w:rFonts w:eastAsia="Times New Roman"/>
          <w:szCs w:val="24"/>
        </w:rPr>
        <w:t xml:space="preserve"> εργαζόμενο εξαθλιωμέν</w:t>
      </w:r>
      <w:r>
        <w:rPr>
          <w:rFonts w:eastAsia="Times New Roman"/>
          <w:szCs w:val="24"/>
        </w:rPr>
        <w:t>ο,</w:t>
      </w:r>
      <w:r w:rsidRPr="00DD643B">
        <w:rPr>
          <w:rFonts w:eastAsia="Times New Roman"/>
          <w:szCs w:val="24"/>
        </w:rPr>
        <w:t xml:space="preserve"> στα όρια της απελπισίας</w:t>
      </w:r>
      <w:r>
        <w:rPr>
          <w:rFonts w:eastAsia="Times New Roman"/>
          <w:szCs w:val="24"/>
        </w:rPr>
        <w:t>. Ο χώρο</w:t>
      </w:r>
      <w:r w:rsidRPr="00DD643B">
        <w:rPr>
          <w:rFonts w:eastAsia="Times New Roman"/>
          <w:szCs w:val="24"/>
        </w:rPr>
        <w:t>ς</w:t>
      </w:r>
      <w:r>
        <w:rPr>
          <w:rFonts w:eastAsia="Times New Roman"/>
          <w:szCs w:val="24"/>
        </w:rPr>
        <w:t>, όμως,</w:t>
      </w:r>
      <w:r w:rsidRPr="00DD643B">
        <w:rPr>
          <w:rFonts w:eastAsia="Times New Roman"/>
          <w:szCs w:val="24"/>
        </w:rPr>
        <w:t xml:space="preserve"> </w:t>
      </w:r>
      <w:r>
        <w:rPr>
          <w:rFonts w:eastAsia="Times New Roman"/>
          <w:szCs w:val="24"/>
        </w:rPr>
        <w:t>της</w:t>
      </w:r>
      <w:r w:rsidRPr="00DD643B">
        <w:rPr>
          <w:rFonts w:eastAsia="Times New Roman"/>
          <w:szCs w:val="24"/>
        </w:rPr>
        <w:t xml:space="preserve"> δημόσια</w:t>
      </w:r>
      <w:r>
        <w:rPr>
          <w:rFonts w:eastAsia="Times New Roman"/>
          <w:szCs w:val="24"/>
        </w:rPr>
        <w:t>ς</w:t>
      </w:r>
      <w:r w:rsidRPr="00DD643B">
        <w:rPr>
          <w:rFonts w:eastAsia="Times New Roman"/>
          <w:szCs w:val="24"/>
        </w:rPr>
        <w:t xml:space="preserve"> εκπαίδευση</w:t>
      </w:r>
      <w:r>
        <w:rPr>
          <w:rFonts w:eastAsia="Times New Roman"/>
          <w:szCs w:val="24"/>
        </w:rPr>
        <w:t>ς</w:t>
      </w:r>
      <w:r w:rsidRPr="00DD643B">
        <w:rPr>
          <w:rFonts w:eastAsia="Times New Roman"/>
          <w:szCs w:val="24"/>
        </w:rPr>
        <w:t xml:space="preserve"> δεν είναι τσιφλίκι </w:t>
      </w:r>
      <w:r>
        <w:rPr>
          <w:rFonts w:eastAsia="Times New Roman"/>
          <w:szCs w:val="24"/>
        </w:rPr>
        <w:t>τους.</w:t>
      </w:r>
    </w:p>
    <w:p w14:paraId="6B14EF63" w14:textId="77777777" w:rsidR="004965E6" w:rsidRDefault="004D430C">
      <w:pPr>
        <w:spacing w:line="600" w:lineRule="auto"/>
        <w:ind w:firstLine="720"/>
        <w:jc w:val="both"/>
        <w:rPr>
          <w:rFonts w:eastAsia="Times New Roman"/>
          <w:szCs w:val="24"/>
        </w:rPr>
      </w:pPr>
      <w:r>
        <w:rPr>
          <w:rFonts w:eastAsia="Times New Roman"/>
          <w:szCs w:val="24"/>
        </w:rPr>
        <w:t>Ε</w:t>
      </w:r>
      <w:r w:rsidRPr="00DD643B">
        <w:rPr>
          <w:rFonts w:eastAsia="Times New Roman"/>
          <w:szCs w:val="24"/>
        </w:rPr>
        <w:t>νάντ</w:t>
      </w:r>
      <w:r w:rsidRPr="00DD643B">
        <w:rPr>
          <w:rFonts w:eastAsia="Times New Roman"/>
          <w:szCs w:val="24"/>
        </w:rPr>
        <w:t xml:space="preserve">ια στις νεοφιλελεύθερες πολιτικές </w:t>
      </w:r>
      <w:r>
        <w:rPr>
          <w:rFonts w:eastAsia="Times New Roman"/>
          <w:szCs w:val="24"/>
        </w:rPr>
        <w:t>τους,</w:t>
      </w:r>
      <w:r w:rsidRPr="00DD643B">
        <w:rPr>
          <w:rFonts w:eastAsia="Times New Roman"/>
          <w:szCs w:val="24"/>
        </w:rPr>
        <w:t xml:space="preserve"> που άφησαν το στίγμα</w:t>
      </w:r>
      <w:r>
        <w:rPr>
          <w:rFonts w:eastAsia="Times New Roman"/>
          <w:szCs w:val="24"/>
        </w:rPr>
        <w:t>,</w:t>
      </w:r>
      <w:r w:rsidRPr="00DD643B">
        <w:rPr>
          <w:rFonts w:eastAsia="Times New Roman"/>
          <w:szCs w:val="24"/>
        </w:rPr>
        <w:t xml:space="preserve"> συντελώντας </w:t>
      </w:r>
      <w:r>
        <w:rPr>
          <w:rFonts w:eastAsia="Times New Roman"/>
          <w:szCs w:val="24"/>
        </w:rPr>
        <w:t xml:space="preserve">στη </w:t>
      </w:r>
      <w:r w:rsidRPr="00DD643B">
        <w:rPr>
          <w:rFonts w:eastAsia="Times New Roman"/>
          <w:szCs w:val="24"/>
        </w:rPr>
        <w:t xml:space="preserve">συρρίκνωση και </w:t>
      </w:r>
      <w:r>
        <w:rPr>
          <w:rFonts w:eastAsia="Times New Roman"/>
          <w:szCs w:val="24"/>
        </w:rPr>
        <w:t xml:space="preserve">υποβάθμιση </w:t>
      </w:r>
      <w:r>
        <w:rPr>
          <w:rFonts w:eastAsia="Times New Roman"/>
          <w:szCs w:val="24"/>
        </w:rPr>
        <w:lastRenderedPageBreak/>
        <w:t>του</w:t>
      </w:r>
      <w:r w:rsidRPr="00DD643B">
        <w:rPr>
          <w:rFonts w:eastAsia="Times New Roman"/>
          <w:szCs w:val="24"/>
        </w:rPr>
        <w:t xml:space="preserve"> εκπαιδευτικού συστήματος</w:t>
      </w:r>
      <w:r>
        <w:rPr>
          <w:rFonts w:eastAsia="Times New Roman"/>
          <w:szCs w:val="24"/>
        </w:rPr>
        <w:t>,</w:t>
      </w:r>
      <w:r w:rsidRPr="00DD643B">
        <w:rPr>
          <w:rFonts w:eastAsia="Times New Roman"/>
          <w:szCs w:val="24"/>
        </w:rPr>
        <w:t xml:space="preserve"> προχωράμε βήμα-βήμα στην </w:t>
      </w:r>
      <w:r>
        <w:rPr>
          <w:rFonts w:eastAsia="Times New Roman"/>
          <w:szCs w:val="24"/>
        </w:rPr>
        <w:t>αναδιαμόρφωση</w:t>
      </w:r>
      <w:r w:rsidRPr="00DD643B">
        <w:rPr>
          <w:rFonts w:eastAsia="Times New Roman"/>
          <w:szCs w:val="24"/>
        </w:rPr>
        <w:t xml:space="preserve"> του εκπαιδευτικού χάρτη της χώρας για </w:t>
      </w:r>
      <w:r>
        <w:rPr>
          <w:rFonts w:eastAsia="Times New Roman"/>
          <w:szCs w:val="24"/>
        </w:rPr>
        <w:t xml:space="preserve">ένα </w:t>
      </w:r>
      <w:r w:rsidRPr="00DD643B">
        <w:rPr>
          <w:rFonts w:eastAsia="Times New Roman"/>
          <w:szCs w:val="24"/>
        </w:rPr>
        <w:t>εκπαιδευτικό σύστημα σύγχρονο</w:t>
      </w:r>
      <w:r>
        <w:rPr>
          <w:rFonts w:eastAsia="Times New Roman"/>
          <w:szCs w:val="24"/>
        </w:rPr>
        <w:t>,</w:t>
      </w:r>
      <w:r w:rsidRPr="00DD643B">
        <w:rPr>
          <w:rFonts w:eastAsia="Times New Roman"/>
          <w:szCs w:val="24"/>
        </w:rPr>
        <w:t xml:space="preserve"> που θα καλ</w:t>
      </w:r>
      <w:r w:rsidRPr="00DD643B">
        <w:rPr>
          <w:rFonts w:eastAsia="Times New Roman"/>
          <w:szCs w:val="24"/>
        </w:rPr>
        <w:t xml:space="preserve">λιεργεί την </w:t>
      </w:r>
      <w:r>
        <w:rPr>
          <w:rFonts w:eastAsia="Times New Roman"/>
          <w:szCs w:val="24"/>
        </w:rPr>
        <w:t>ε</w:t>
      </w:r>
      <w:r w:rsidRPr="00DD643B">
        <w:rPr>
          <w:rFonts w:eastAsia="Times New Roman"/>
          <w:szCs w:val="24"/>
        </w:rPr>
        <w:t xml:space="preserve">λεύθερη σκέψη και θα προάγει τη γνώση και </w:t>
      </w:r>
      <w:r>
        <w:rPr>
          <w:rFonts w:eastAsia="Times New Roman"/>
          <w:szCs w:val="24"/>
        </w:rPr>
        <w:t xml:space="preserve">τη </w:t>
      </w:r>
      <w:r w:rsidRPr="00DD643B">
        <w:rPr>
          <w:rFonts w:eastAsia="Times New Roman"/>
          <w:szCs w:val="24"/>
        </w:rPr>
        <w:t>δημιουργικότητα</w:t>
      </w:r>
      <w:r>
        <w:rPr>
          <w:rFonts w:eastAsia="Times New Roman"/>
          <w:szCs w:val="24"/>
        </w:rPr>
        <w:t>.</w:t>
      </w:r>
    </w:p>
    <w:p w14:paraId="6B14EF64" w14:textId="77777777" w:rsidR="004965E6" w:rsidRDefault="004D430C">
      <w:pPr>
        <w:spacing w:line="600" w:lineRule="auto"/>
        <w:ind w:firstLine="720"/>
        <w:jc w:val="both"/>
        <w:rPr>
          <w:rFonts w:eastAsia="Times New Roman"/>
          <w:szCs w:val="24"/>
        </w:rPr>
      </w:pPr>
      <w:r w:rsidRPr="00DD643B">
        <w:rPr>
          <w:rFonts w:eastAsia="Times New Roman"/>
          <w:szCs w:val="24"/>
        </w:rPr>
        <w:t>Ευχαριστώ</w:t>
      </w:r>
      <w:r>
        <w:rPr>
          <w:rFonts w:eastAsia="Times New Roman"/>
          <w:szCs w:val="24"/>
        </w:rPr>
        <w:t>.</w:t>
      </w:r>
    </w:p>
    <w:p w14:paraId="6B14EF65" w14:textId="77777777" w:rsidR="004965E6" w:rsidRDefault="004D430C">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B14EF66" w14:textId="77777777" w:rsidR="004965E6" w:rsidRDefault="004D430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w:t>
      </w:r>
      <w:r w:rsidRPr="00DD643B">
        <w:rPr>
          <w:rFonts w:eastAsia="Times New Roman"/>
          <w:szCs w:val="24"/>
        </w:rPr>
        <w:t>υχαριστώ και εγώ</w:t>
      </w:r>
      <w:r>
        <w:rPr>
          <w:rFonts w:eastAsia="Times New Roman"/>
          <w:szCs w:val="24"/>
        </w:rPr>
        <w:t>, κύριε συνάδελφε.</w:t>
      </w:r>
    </w:p>
    <w:p w14:paraId="6B14EF67" w14:textId="77777777" w:rsidR="004965E6" w:rsidRDefault="004D430C">
      <w:pPr>
        <w:spacing w:line="600" w:lineRule="auto"/>
        <w:ind w:firstLine="720"/>
        <w:jc w:val="both"/>
        <w:rPr>
          <w:rFonts w:eastAsia="Times New Roman"/>
          <w:szCs w:val="24"/>
        </w:rPr>
      </w:pPr>
      <w:r>
        <w:rPr>
          <w:rFonts w:eastAsia="Times New Roman"/>
          <w:szCs w:val="24"/>
        </w:rPr>
        <w:t>Ο κ.</w:t>
      </w:r>
      <w:r w:rsidRPr="00DD643B">
        <w:rPr>
          <w:rFonts w:eastAsia="Times New Roman"/>
          <w:szCs w:val="24"/>
        </w:rPr>
        <w:t xml:space="preserve"> Κωνσταντίνος </w:t>
      </w:r>
      <w:r>
        <w:rPr>
          <w:rFonts w:eastAsia="Times New Roman"/>
          <w:szCs w:val="24"/>
        </w:rPr>
        <w:t>Σ</w:t>
      </w:r>
      <w:r w:rsidRPr="00DD643B">
        <w:rPr>
          <w:rFonts w:eastAsia="Times New Roman"/>
          <w:szCs w:val="24"/>
        </w:rPr>
        <w:t xml:space="preserve">κρέκας </w:t>
      </w:r>
      <w:r>
        <w:rPr>
          <w:rFonts w:eastAsia="Times New Roman"/>
          <w:szCs w:val="24"/>
        </w:rPr>
        <w:t>από τη</w:t>
      </w:r>
      <w:r w:rsidRPr="00DD643B">
        <w:rPr>
          <w:rFonts w:eastAsia="Times New Roman"/>
          <w:szCs w:val="24"/>
        </w:rPr>
        <w:t xml:space="preserve"> Νέα Δημοκρατία</w:t>
      </w:r>
      <w:r w:rsidRPr="006D30B7">
        <w:rPr>
          <w:rFonts w:eastAsia="Times New Roman"/>
          <w:szCs w:val="24"/>
        </w:rPr>
        <w:t xml:space="preserve"> </w:t>
      </w:r>
      <w:r>
        <w:rPr>
          <w:rFonts w:eastAsia="Times New Roman"/>
          <w:szCs w:val="24"/>
        </w:rPr>
        <w:t>έχει τον λ</w:t>
      </w:r>
      <w:r>
        <w:rPr>
          <w:rFonts w:eastAsia="Times New Roman"/>
          <w:szCs w:val="24"/>
        </w:rPr>
        <w:t>όγο.</w:t>
      </w:r>
    </w:p>
    <w:p w14:paraId="6B14EF68" w14:textId="77777777" w:rsidR="004965E6" w:rsidRDefault="004D430C">
      <w:pPr>
        <w:spacing w:line="60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Χ</w:t>
      </w:r>
      <w:r w:rsidRPr="00DD643B">
        <w:rPr>
          <w:rFonts w:eastAsia="Times New Roman"/>
          <w:szCs w:val="24"/>
        </w:rPr>
        <w:t>θες</w:t>
      </w:r>
      <w:r>
        <w:rPr>
          <w:rFonts w:eastAsia="Times New Roman"/>
          <w:szCs w:val="24"/>
        </w:rPr>
        <w:t>, πράγματι, κυρίες και κύριοι Β</w:t>
      </w:r>
      <w:r w:rsidRPr="00DD643B">
        <w:rPr>
          <w:rFonts w:eastAsia="Times New Roman"/>
          <w:szCs w:val="24"/>
        </w:rPr>
        <w:t>ουλευτές</w:t>
      </w:r>
      <w:r>
        <w:rPr>
          <w:rFonts w:eastAsia="Times New Roman"/>
          <w:szCs w:val="24"/>
        </w:rPr>
        <w:t>,</w:t>
      </w:r>
      <w:r w:rsidRPr="00DD643B">
        <w:rPr>
          <w:rFonts w:eastAsia="Times New Roman"/>
          <w:szCs w:val="24"/>
        </w:rPr>
        <w:t xml:space="preserve"> η </w:t>
      </w:r>
      <w:r>
        <w:rPr>
          <w:rFonts w:eastAsia="Times New Roman"/>
          <w:szCs w:val="24"/>
        </w:rPr>
        <w:t>Κ</w:t>
      </w:r>
      <w:r w:rsidRPr="00DD643B">
        <w:rPr>
          <w:rFonts w:eastAsia="Times New Roman"/>
          <w:szCs w:val="24"/>
        </w:rPr>
        <w:t xml:space="preserve">υβέρνηση έλαβε ψήφο εμπιστοσύνης από </w:t>
      </w:r>
      <w:proofErr w:type="spellStart"/>
      <w:r>
        <w:rPr>
          <w:rFonts w:eastAsia="Times New Roman"/>
          <w:szCs w:val="24"/>
        </w:rPr>
        <w:t>εκατόν</w:t>
      </w:r>
      <w:proofErr w:type="spellEnd"/>
      <w:r>
        <w:rPr>
          <w:rFonts w:eastAsia="Times New Roman"/>
          <w:szCs w:val="24"/>
        </w:rPr>
        <w:t xml:space="preserve"> πενήντα έναν</w:t>
      </w:r>
      <w:r w:rsidRPr="00DD643B">
        <w:rPr>
          <w:rFonts w:eastAsia="Times New Roman"/>
          <w:szCs w:val="24"/>
        </w:rPr>
        <w:t xml:space="preserve"> </w:t>
      </w:r>
      <w:r>
        <w:rPr>
          <w:rFonts w:eastAsia="Times New Roman"/>
          <w:szCs w:val="24"/>
        </w:rPr>
        <w:t>Β</w:t>
      </w:r>
      <w:r w:rsidRPr="00DD643B">
        <w:rPr>
          <w:rFonts w:eastAsia="Times New Roman"/>
          <w:szCs w:val="24"/>
        </w:rPr>
        <w:t>ουλευτές και σήμερα συνεχίζει να κυβερνά</w:t>
      </w:r>
      <w:r>
        <w:rPr>
          <w:rFonts w:eastAsia="Times New Roman"/>
          <w:szCs w:val="24"/>
        </w:rPr>
        <w:t>, κύριε Υπουργέ. Ν</w:t>
      </w:r>
      <w:r w:rsidRPr="00DD643B">
        <w:rPr>
          <w:rFonts w:eastAsia="Times New Roman"/>
          <w:szCs w:val="24"/>
        </w:rPr>
        <w:t>α δούμε</w:t>
      </w:r>
      <w:r>
        <w:rPr>
          <w:rFonts w:eastAsia="Times New Roman"/>
          <w:szCs w:val="24"/>
        </w:rPr>
        <w:t>,</w:t>
      </w:r>
      <w:r w:rsidRPr="00DD643B">
        <w:rPr>
          <w:rFonts w:eastAsia="Times New Roman"/>
          <w:szCs w:val="24"/>
        </w:rPr>
        <w:t xml:space="preserve"> </w:t>
      </w:r>
      <w:r>
        <w:rPr>
          <w:rFonts w:eastAsia="Times New Roman"/>
          <w:szCs w:val="24"/>
        </w:rPr>
        <w:t>όμως, ποια είναι τα</w:t>
      </w:r>
      <w:r w:rsidRPr="00DD643B">
        <w:rPr>
          <w:rFonts w:eastAsia="Times New Roman"/>
          <w:szCs w:val="24"/>
        </w:rPr>
        <w:t xml:space="preserve"> αποτελέσματα</w:t>
      </w:r>
      <w:r>
        <w:rPr>
          <w:rFonts w:eastAsia="Times New Roman"/>
          <w:szCs w:val="24"/>
        </w:rPr>
        <w:t xml:space="preserve">, ποια </w:t>
      </w:r>
      <w:r w:rsidRPr="00DD643B">
        <w:rPr>
          <w:rFonts w:eastAsia="Times New Roman"/>
          <w:szCs w:val="24"/>
        </w:rPr>
        <w:t>είναι</w:t>
      </w:r>
      <w:r>
        <w:rPr>
          <w:rFonts w:eastAsia="Times New Roman"/>
          <w:szCs w:val="24"/>
        </w:rPr>
        <w:t xml:space="preserve"> η</w:t>
      </w:r>
      <w:r w:rsidRPr="00DD643B">
        <w:rPr>
          <w:rFonts w:eastAsia="Times New Roman"/>
          <w:szCs w:val="24"/>
        </w:rPr>
        <w:t xml:space="preserve"> απόρροια της ψήφου εμπιστοσύνης που εχθές </w:t>
      </w:r>
      <w:r>
        <w:rPr>
          <w:rFonts w:eastAsia="Times New Roman"/>
          <w:szCs w:val="24"/>
        </w:rPr>
        <w:t>π</w:t>
      </w:r>
      <w:r w:rsidRPr="00DD643B">
        <w:rPr>
          <w:rFonts w:eastAsia="Times New Roman"/>
          <w:szCs w:val="24"/>
        </w:rPr>
        <w:t>ήρατε</w:t>
      </w:r>
      <w:r>
        <w:rPr>
          <w:rFonts w:eastAsia="Times New Roman"/>
          <w:szCs w:val="24"/>
        </w:rPr>
        <w:t>.</w:t>
      </w:r>
    </w:p>
    <w:p w14:paraId="6B14EF69" w14:textId="77777777" w:rsidR="004965E6" w:rsidRDefault="004D430C">
      <w:pPr>
        <w:spacing w:line="600" w:lineRule="auto"/>
        <w:ind w:firstLine="720"/>
        <w:jc w:val="both"/>
        <w:rPr>
          <w:rFonts w:eastAsia="Times New Roman"/>
          <w:szCs w:val="24"/>
        </w:rPr>
      </w:pPr>
      <w:r>
        <w:rPr>
          <w:rFonts w:eastAsia="Times New Roman"/>
          <w:szCs w:val="24"/>
        </w:rPr>
        <w:lastRenderedPageBreak/>
        <w:t>Τ</w:t>
      </w:r>
      <w:r w:rsidRPr="00DD643B">
        <w:rPr>
          <w:rFonts w:eastAsia="Times New Roman"/>
          <w:szCs w:val="24"/>
        </w:rPr>
        <w:t>ην επόμενη εβδομάδα</w:t>
      </w:r>
      <w:r>
        <w:rPr>
          <w:rFonts w:eastAsia="Times New Roman"/>
          <w:szCs w:val="24"/>
        </w:rPr>
        <w:t>, κυρίες και κύριοι Β</w:t>
      </w:r>
      <w:r w:rsidRPr="00DD643B">
        <w:rPr>
          <w:rFonts w:eastAsia="Times New Roman"/>
          <w:szCs w:val="24"/>
        </w:rPr>
        <w:t>ουλευτές του ΣΥΡΙΖΑ</w:t>
      </w:r>
      <w:r>
        <w:rPr>
          <w:rFonts w:eastAsia="Times New Roman"/>
          <w:szCs w:val="24"/>
        </w:rPr>
        <w:t xml:space="preserve">, απ’ ό,τι μαθαίνουμε, θα </w:t>
      </w:r>
      <w:r w:rsidRPr="00DD643B">
        <w:rPr>
          <w:rFonts w:eastAsia="Times New Roman"/>
          <w:szCs w:val="24"/>
        </w:rPr>
        <w:t>φέρετ</w:t>
      </w:r>
      <w:r>
        <w:rPr>
          <w:rFonts w:eastAsia="Times New Roman"/>
          <w:szCs w:val="24"/>
        </w:rPr>
        <w:t xml:space="preserve">ε προς ψήφιση και προς κύρωση </w:t>
      </w:r>
      <w:r w:rsidRPr="00DD643B">
        <w:rPr>
          <w:rFonts w:eastAsia="Times New Roman"/>
          <w:szCs w:val="24"/>
        </w:rPr>
        <w:t xml:space="preserve">τη </w:t>
      </w:r>
      <w:r>
        <w:rPr>
          <w:rFonts w:eastAsia="Times New Roman"/>
          <w:szCs w:val="24"/>
        </w:rPr>
        <w:t>Σ</w:t>
      </w:r>
      <w:r w:rsidRPr="00DD643B">
        <w:rPr>
          <w:rFonts w:eastAsia="Times New Roman"/>
          <w:szCs w:val="24"/>
        </w:rPr>
        <w:t>υμφωνία των Πρεσπών</w:t>
      </w:r>
      <w:r>
        <w:rPr>
          <w:rFonts w:eastAsia="Times New Roman"/>
          <w:szCs w:val="24"/>
        </w:rPr>
        <w:t>.</w:t>
      </w:r>
    </w:p>
    <w:p w14:paraId="6B14EF6A" w14:textId="77777777" w:rsidR="004965E6" w:rsidRDefault="004D430C">
      <w:pPr>
        <w:spacing w:line="600" w:lineRule="auto"/>
        <w:ind w:firstLine="720"/>
        <w:jc w:val="both"/>
        <w:rPr>
          <w:rFonts w:eastAsia="Times New Roman"/>
          <w:szCs w:val="24"/>
        </w:rPr>
      </w:pPr>
      <w:r>
        <w:rPr>
          <w:rFonts w:eastAsia="Times New Roman"/>
          <w:szCs w:val="24"/>
        </w:rPr>
        <w:t>Κύριε Υπουργέ Παιδείας,</w:t>
      </w:r>
      <w:r w:rsidRPr="00DD643B">
        <w:rPr>
          <w:rFonts w:eastAsia="Times New Roman"/>
          <w:szCs w:val="24"/>
        </w:rPr>
        <w:t xml:space="preserve"> ελπίζω να έχετε διαβάσει </w:t>
      </w:r>
      <w:r>
        <w:rPr>
          <w:rFonts w:eastAsia="Times New Roman"/>
          <w:szCs w:val="24"/>
        </w:rPr>
        <w:t xml:space="preserve">τη </w:t>
      </w:r>
      <w:r>
        <w:rPr>
          <w:rFonts w:eastAsia="Times New Roman"/>
          <w:szCs w:val="24"/>
        </w:rPr>
        <w:t>Συμφωνία των</w:t>
      </w:r>
      <w:r w:rsidRPr="00DD643B">
        <w:rPr>
          <w:rFonts w:eastAsia="Times New Roman"/>
          <w:szCs w:val="24"/>
        </w:rPr>
        <w:t xml:space="preserve"> Πρεσπών</w:t>
      </w:r>
      <w:r>
        <w:rPr>
          <w:rFonts w:eastAsia="Times New Roman"/>
          <w:szCs w:val="24"/>
        </w:rPr>
        <w:t>.</w:t>
      </w:r>
    </w:p>
    <w:p w14:paraId="6B14EF6B" w14:textId="77777777" w:rsidR="004965E6" w:rsidRDefault="004D430C">
      <w:pPr>
        <w:spacing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Πολύ προσεκτικά.</w:t>
      </w:r>
    </w:p>
    <w:p w14:paraId="6B14EF6C" w14:textId="77777777" w:rsidR="004965E6" w:rsidRDefault="004D430C">
      <w:pPr>
        <w:spacing w:line="60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Π</w:t>
      </w:r>
      <w:r w:rsidRPr="00DD643B">
        <w:rPr>
          <w:rFonts w:eastAsia="Times New Roman"/>
          <w:szCs w:val="24"/>
        </w:rPr>
        <w:t>ολύ προσεκτικά</w:t>
      </w:r>
      <w:r>
        <w:rPr>
          <w:rFonts w:eastAsia="Times New Roman"/>
          <w:szCs w:val="24"/>
        </w:rPr>
        <w:t>. Θ</w:t>
      </w:r>
      <w:r w:rsidRPr="00DD643B">
        <w:rPr>
          <w:rFonts w:eastAsia="Times New Roman"/>
          <w:szCs w:val="24"/>
        </w:rPr>
        <w:t>α γνωρίζετε</w:t>
      </w:r>
      <w:r>
        <w:rPr>
          <w:rFonts w:eastAsia="Times New Roman"/>
          <w:szCs w:val="24"/>
        </w:rPr>
        <w:t>,</w:t>
      </w:r>
      <w:r w:rsidRPr="00DD643B">
        <w:rPr>
          <w:rFonts w:eastAsia="Times New Roman"/>
          <w:szCs w:val="24"/>
        </w:rPr>
        <w:t xml:space="preserve"> λοιπόν</w:t>
      </w:r>
      <w:r>
        <w:rPr>
          <w:rFonts w:eastAsia="Times New Roman"/>
          <w:szCs w:val="24"/>
        </w:rPr>
        <w:t>,</w:t>
      </w:r>
      <w:r w:rsidRPr="00DD643B">
        <w:rPr>
          <w:rFonts w:eastAsia="Times New Roman"/>
          <w:szCs w:val="24"/>
        </w:rPr>
        <w:t xml:space="preserve"> ότι μέσα σ</w:t>
      </w:r>
      <w:r>
        <w:rPr>
          <w:rFonts w:eastAsia="Times New Roman"/>
          <w:szCs w:val="24"/>
        </w:rPr>
        <w:t>τη</w:t>
      </w:r>
      <w:r w:rsidRPr="00DD643B">
        <w:rPr>
          <w:rFonts w:eastAsia="Times New Roman"/>
          <w:szCs w:val="24"/>
        </w:rPr>
        <w:t xml:space="preserve"> </w:t>
      </w:r>
      <w:r>
        <w:rPr>
          <w:rFonts w:eastAsia="Times New Roman"/>
          <w:szCs w:val="24"/>
        </w:rPr>
        <w:t>σ</w:t>
      </w:r>
      <w:r w:rsidRPr="00DD643B">
        <w:rPr>
          <w:rFonts w:eastAsia="Times New Roman"/>
          <w:szCs w:val="24"/>
        </w:rPr>
        <w:t>υμφωνία περιλαμβάνεται μία επιτροπή</w:t>
      </w:r>
      <w:r>
        <w:rPr>
          <w:rFonts w:eastAsia="Times New Roman"/>
          <w:szCs w:val="24"/>
        </w:rPr>
        <w:t>,</w:t>
      </w:r>
      <w:r w:rsidRPr="00DD643B">
        <w:rPr>
          <w:rFonts w:eastAsia="Times New Roman"/>
          <w:szCs w:val="24"/>
        </w:rPr>
        <w:t xml:space="preserve"> η οποία θα αποτελείται από Έλληνες </w:t>
      </w:r>
      <w:r w:rsidRPr="00DD643B">
        <w:rPr>
          <w:rFonts w:eastAsia="Times New Roman"/>
          <w:szCs w:val="24"/>
        </w:rPr>
        <w:t xml:space="preserve">και από </w:t>
      </w:r>
      <w:r>
        <w:rPr>
          <w:rFonts w:eastAsia="Times New Roman"/>
          <w:szCs w:val="24"/>
        </w:rPr>
        <w:t>Σ</w:t>
      </w:r>
      <w:r w:rsidRPr="00DD643B">
        <w:rPr>
          <w:rFonts w:eastAsia="Times New Roman"/>
          <w:szCs w:val="24"/>
        </w:rPr>
        <w:t>κοπιανούς ειδικούς</w:t>
      </w:r>
      <w:r>
        <w:rPr>
          <w:rFonts w:eastAsia="Times New Roman"/>
          <w:szCs w:val="24"/>
        </w:rPr>
        <w:t>,</w:t>
      </w:r>
      <w:r w:rsidRPr="00DD643B">
        <w:rPr>
          <w:rFonts w:eastAsia="Times New Roman"/>
          <w:szCs w:val="24"/>
        </w:rPr>
        <w:t xml:space="preserve"> οι οποίοι θα εξετάσουν </w:t>
      </w:r>
      <w:r>
        <w:rPr>
          <w:rFonts w:eastAsia="Times New Roman"/>
          <w:szCs w:val="24"/>
        </w:rPr>
        <w:t>μ</w:t>
      </w:r>
      <w:r w:rsidRPr="00DD643B">
        <w:rPr>
          <w:rFonts w:eastAsia="Times New Roman"/>
          <w:szCs w:val="24"/>
        </w:rPr>
        <w:t xml:space="preserve">εταξύ άλλων τα ελληνικά βιβλία της </w:t>
      </w:r>
      <w:r>
        <w:rPr>
          <w:rFonts w:eastAsia="Times New Roman"/>
          <w:szCs w:val="24"/>
        </w:rPr>
        <w:t>ε</w:t>
      </w:r>
      <w:r w:rsidRPr="00DD643B">
        <w:rPr>
          <w:rFonts w:eastAsia="Times New Roman"/>
          <w:szCs w:val="24"/>
        </w:rPr>
        <w:t xml:space="preserve">λληνικής ιστορίας που διδάσκονται τα </w:t>
      </w:r>
      <w:r>
        <w:rPr>
          <w:rFonts w:eastAsia="Times New Roman"/>
          <w:szCs w:val="24"/>
        </w:rPr>
        <w:t>Ε</w:t>
      </w:r>
      <w:r w:rsidRPr="00DD643B">
        <w:rPr>
          <w:rFonts w:eastAsia="Times New Roman"/>
          <w:szCs w:val="24"/>
        </w:rPr>
        <w:t>λληνόπουλα επί δεκαετίες στα ελληνικά σχολεία</w:t>
      </w:r>
      <w:r>
        <w:rPr>
          <w:rFonts w:eastAsia="Times New Roman"/>
          <w:szCs w:val="24"/>
        </w:rPr>
        <w:t>. Θ</w:t>
      </w:r>
      <w:r w:rsidRPr="00DD643B">
        <w:rPr>
          <w:rFonts w:eastAsia="Times New Roman"/>
          <w:szCs w:val="24"/>
        </w:rPr>
        <w:t>α πρέπει να ξαναγράψετε</w:t>
      </w:r>
      <w:r>
        <w:rPr>
          <w:rFonts w:eastAsia="Times New Roman"/>
          <w:szCs w:val="24"/>
        </w:rPr>
        <w:t>, κ</w:t>
      </w:r>
      <w:r w:rsidRPr="00DD643B">
        <w:rPr>
          <w:rFonts w:eastAsia="Times New Roman"/>
          <w:szCs w:val="24"/>
        </w:rPr>
        <w:t>ύριε Υπουργέ</w:t>
      </w:r>
      <w:r>
        <w:rPr>
          <w:rFonts w:eastAsia="Times New Roman"/>
          <w:szCs w:val="24"/>
        </w:rPr>
        <w:t>,</w:t>
      </w:r>
      <w:r w:rsidRPr="00DD643B">
        <w:rPr>
          <w:rFonts w:eastAsia="Times New Roman"/>
          <w:szCs w:val="24"/>
        </w:rPr>
        <w:t xml:space="preserve"> την </w:t>
      </w:r>
      <w:r>
        <w:rPr>
          <w:rFonts w:eastAsia="Times New Roman"/>
          <w:szCs w:val="24"/>
        </w:rPr>
        <w:t>ε</w:t>
      </w:r>
      <w:r w:rsidRPr="00DD643B">
        <w:rPr>
          <w:rFonts w:eastAsia="Times New Roman"/>
          <w:szCs w:val="24"/>
        </w:rPr>
        <w:t>λληνική ιστορία που διδάσκονται τα Ε</w:t>
      </w:r>
      <w:r w:rsidRPr="00DD643B">
        <w:rPr>
          <w:rFonts w:eastAsia="Times New Roman"/>
          <w:szCs w:val="24"/>
        </w:rPr>
        <w:t xml:space="preserve">λληνόπουλα στα ελληνικά σχολεία με τη </w:t>
      </w:r>
      <w:r>
        <w:rPr>
          <w:rFonts w:eastAsia="Times New Roman"/>
          <w:szCs w:val="24"/>
        </w:rPr>
        <w:t>σ</w:t>
      </w:r>
      <w:r w:rsidRPr="00DD643B">
        <w:rPr>
          <w:rFonts w:eastAsia="Times New Roman"/>
          <w:szCs w:val="24"/>
        </w:rPr>
        <w:t xml:space="preserve">υμφωνία των </w:t>
      </w:r>
      <w:r>
        <w:rPr>
          <w:rFonts w:eastAsia="Times New Roman"/>
          <w:szCs w:val="24"/>
        </w:rPr>
        <w:t>Σ</w:t>
      </w:r>
      <w:r w:rsidRPr="00DD643B">
        <w:rPr>
          <w:rFonts w:eastAsia="Times New Roman"/>
          <w:szCs w:val="24"/>
        </w:rPr>
        <w:t>κοπιανών</w:t>
      </w:r>
      <w:r>
        <w:rPr>
          <w:rFonts w:eastAsia="Times New Roman"/>
          <w:szCs w:val="24"/>
        </w:rPr>
        <w:t xml:space="preserve">. </w:t>
      </w:r>
    </w:p>
    <w:p w14:paraId="6B14EF6D" w14:textId="77777777" w:rsidR="004965E6" w:rsidRDefault="004D430C">
      <w:pPr>
        <w:spacing w:line="600" w:lineRule="auto"/>
        <w:ind w:firstLine="720"/>
        <w:jc w:val="both"/>
        <w:rPr>
          <w:rFonts w:eastAsia="Times New Roman"/>
          <w:szCs w:val="24"/>
        </w:rPr>
      </w:pPr>
      <w:r>
        <w:rPr>
          <w:rFonts w:eastAsia="Times New Roman"/>
          <w:szCs w:val="24"/>
        </w:rPr>
        <w:t>Κ</w:t>
      </w:r>
      <w:r w:rsidRPr="00DD643B">
        <w:rPr>
          <w:rFonts w:eastAsia="Times New Roman"/>
          <w:szCs w:val="24"/>
        </w:rPr>
        <w:t>αι ρωτά</w:t>
      </w:r>
      <w:r>
        <w:rPr>
          <w:rFonts w:eastAsia="Times New Roman"/>
          <w:szCs w:val="24"/>
        </w:rPr>
        <w:t>ω, κύριε</w:t>
      </w:r>
      <w:r w:rsidRPr="00DD643B">
        <w:rPr>
          <w:rFonts w:eastAsia="Times New Roman"/>
          <w:szCs w:val="24"/>
        </w:rPr>
        <w:t xml:space="preserve"> Υπουργέ</w:t>
      </w:r>
      <w:r>
        <w:rPr>
          <w:rFonts w:eastAsia="Times New Roman"/>
          <w:szCs w:val="24"/>
        </w:rPr>
        <w:t>,</w:t>
      </w:r>
      <w:r w:rsidRPr="00DD643B">
        <w:rPr>
          <w:rFonts w:eastAsia="Times New Roman"/>
          <w:szCs w:val="24"/>
        </w:rPr>
        <w:t xml:space="preserve"> ποια είναι αυτά τα ιστορικά γεγονότα τα οποία πρέπει να ξαναγράψετε</w:t>
      </w:r>
      <w:r>
        <w:rPr>
          <w:rFonts w:eastAsia="Times New Roman"/>
          <w:szCs w:val="24"/>
        </w:rPr>
        <w:t>;</w:t>
      </w:r>
      <w:r w:rsidRPr="00DD643B">
        <w:rPr>
          <w:rFonts w:eastAsia="Times New Roman"/>
          <w:szCs w:val="24"/>
        </w:rPr>
        <w:t xml:space="preserve"> </w:t>
      </w:r>
      <w:r>
        <w:rPr>
          <w:rFonts w:eastAsia="Times New Roman"/>
          <w:szCs w:val="24"/>
        </w:rPr>
        <w:t>Π</w:t>
      </w:r>
      <w:r w:rsidRPr="00DD643B">
        <w:rPr>
          <w:rFonts w:eastAsia="Times New Roman"/>
          <w:szCs w:val="24"/>
        </w:rPr>
        <w:t xml:space="preserve">οια είναι αυτά τα </w:t>
      </w:r>
      <w:r w:rsidRPr="00DD643B">
        <w:rPr>
          <w:rFonts w:eastAsia="Times New Roman"/>
          <w:szCs w:val="24"/>
        </w:rPr>
        <w:lastRenderedPageBreak/>
        <w:t xml:space="preserve">ιστορικά γεγονότα που διδάσκονται τα </w:t>
      </w:r>
      <w:r>
        <w:rPr>
          <w:rFonts w:eastAsia="Times New Roman"/>
          <w:szCs w:val="24"/>
        </w:rPr>
        <w:t>Ε</w:t>
      </w:r>
      <w:r w:rsidRPr="00DD643B">
        <w:rPr>
          <w:rFonts w:eastAsia="Times New Roman"/>
          <w:szCs w:val="24"/>
        </w:rPr>
        <w:t>λληνόπουλα σε ελληνικά σχολεία</w:t>
      </w:r>
      <w:r>
        <w:rPr>
          <w:rFonts w:eastAsia="Times New Roman"/>
          <w:szCs w:val="24"/>
        </w:rPr>
        <w:t>,</w:t>
      </w:r>
      <w:r w:rsidRPr="00DD643B">
        <w:rPr>
          <w:rFonts w:eastAsia="Times New Roman"/>
          <w:szCs w:val="24"/>
        </w:rPr>
        <w:t xml:space="preserve"> τα οποία </w:t>
      </w:r>
      <w:r w:rsidRPr="00DD643B">
        <w:rPr>
          <w:rFonts w:eastAsia="Times New Roman"/>
          <w:szCs w:val="24"/>
        </w:rPr>
        <w:t>χρήζουν αλλαγής κα</w:t>
      </w:r>
      <w:r>
        <w:rPr>
          <w:rFonts w:eastAsia="Times New Roman"/>
          <w:szCs w:val="24"/>
        </w:rPr>
        <w:t>ι τα οποία θα πρέπει να τα ξανα</w:t>
      </w:r>
      <w:r w:rsidRPr="00DD643B">
        <w:rPr>
          <w:rFonts w:eastAsia="Times New Roman"/>
          <w:szCs w:val="24"/>
        </w:rPr>
        <w:t xml:space="preserve">γράψετε με τη </w:t>
      </w:r>
      <w:r>
        <w:rPr>
          <w:rFonts w:eastAsia="Times New Roman"/>
          <w:szCs w:val="24"/>
        </w:rPr>
        <w:t>σ</w:t>
      </w:r>
      <w:r w:rsidRPr="00DD643B">
        <w:rPr>
          <w:rFonts w:eastAsia="Times New Roman"/>
          <w:szCs w:val="24"/>
        </w:rPr>
        <w:t xml:space="preserve">υμφωνία των </w:t>
      </w:r>
      <w:r>
        <w:rPr>
          <w:rFonts w:eastAsia="Times New Roman"/>
          <w:szCs w:val="24"/>
        </w:rPr>
        <w:t>Σ</w:t>
      </w:r>
      <w:r w:rsidRPr="00DD643B">
        <w:rPr>
          <w:rFonts w:eastAsia="Times New Roman"/>
          <w:szCs w:val="24"/>
        </w:rPr>
        <w:t>κοπιανών ειδικών</w:t>
      </w:r>
      <w:r>
        <w:rPr>
          <w:rFonts w:eastAsia="Times New Roman"/>
          <w:szCs w:val="24"/>
        </w:rPr>
        <w:t>;</w:t>
      </w:r>
      <w:r w:rsidRPr="00DD643B">
        <w:rPr>
          <w:rFonts w:eastAsia="Times New Roman"/>
          <w:szCs w:val="24"/>
        </w:rPr>
        <w:t xml:space="preserve"> </w:t>
      </w:r>
      <w:r>
        <w:rPr>
          <w:rFonts w:eastAsia="Times New Roman"/>
          <w:szCs w:val="24"/>
        </w:rPr>
        <w:t>Γ</w:t>
      </w:r>
      <w:r w:rsidRPr="00DD643B">
        <w:rPr>
          <w:rFonts w:eastAsia="Times New Roman"/>
          <w:szCs w:val="24"/>
        </w:rPr>
        <w:t xml:space="preserve">ιατί δεν τα </w:t>
      </w:r>
      <w:r>
        <w:rPr>
          <w:rFonts w:eastAsia="Times New Roman"/>
          <w:szCs w:val="24"/>
        </w:rPr>
        <w:t>λέτε</w:t>
      </w:r>
      <w:r w:rsidRPr="00DD643B">
        <w:rPr>
          <w:rFonts w:eastAsia="Times New Roman"/>
          <w:szCs w:val="24"/>
        </w:rPr>
        <w:t xml:space="preserve"> στον ελληνικό λαό</w:t>
      </w:r>
      <w:r>
        <w:rPr>
          <w:rFonts w:eastAsia="Times New Roman"/>
          <w:szCs w:val="24"/>
        </w:rPr>
        <w:t>; Γιατί δεν τα λέτε σ</w:t>
      </w:r>
      <w:r w:rsidRPr="00DD643B">
        <w:rPr>
          <w:rFonts w:eastAsia="Times New Roman"/>
          <w:szCs w:val="24"/>
        </w:rPr>
        <w:t xml:space="preserve">τους Έλληνες </w:t>
      </w:r>
      <w:r>
        <w:rPr>
          <w:rFonts w:eastAsia="Times New Roman"/>
          <w:szCs w:val="24"/>
        </w:rPr>
        <w:t>Βουλευτές της συμπαράταξή</w:t>
      </w:r>
      <w:r w:rsidRPr="00DD643B">
        <w:rPr>
          <w:rFonts w:eastAsia="Times New Roman"/>
          <w:szCs w:val="24"/>
        </w:rPr>
        <w:t xml:space="preserve">ς </w:t>
      </w:r>
      <w:r>
        <w:rPr>
          <w:rFonts w:eastAsia="Times New Roman"/>
          <w:szCs w:val="24"/>
        </w:rPr>
        <w:t>σας, που</w:t>
      </w:r>
      <w:r w:rsidRPr="00DD643B">
        <w:rPr>
          <w:rFonts w:eastAsia="Times New Roman"/>
          <w:szCs w:val="24"/>
        </w:rPr>
        <w:t xml:space="preserve"> πρόκειτ</w:t>
      </w:r>
      <w:r>
        <w:rPr>
          <w:rFonts w:eastAsia="Times New Roman"/>
          <w:szCs w:val="24"/>
        </w:rPr>
        <w:t>αι να ψηφίσουν και να κυρώσουν</w:t>
      </w:r>
      <w:r w:rsidRPr="00DD643B">
        <w:rPr>
          <w:rFonts w:eastAsia="Times New Roman"/>
          <w:szCs w:val="24"/>
        </w:rPr>
        <w:t xml:space="preserve"> τ</w:t>
      </w:r>
      <w:r>
        <w:rPr>
          <w:rFonts w:eastAsia="Times New Roman"/>
          <w:szCs w:val="24"/>
        </w:rPr>
        <w:t>η Συμφωνία τ</w:t>
      </w:r>
      <w:r w:rsidRPr="00DD643B">
        <w:rPr>
          <w:rFonts w:eastAsia="Times New Roman"/>
          <w:szCs w:val="24"/>
        </w:rPr>
        <w:t xml:space="preserve">ων </w:t>
      </w:r>
      <w:r w:rsidRPr="00DD643B">
        <w:rPr>
          <w:rFonts w:eastAsia="Times New Roman"/>
          <w:szCs w:val="24"/>
        </w:rPr>
        <w:t>Πρεσπών</w:t>
      </w:r>
      <w:r>
        <w:rPr>
          <w:rFonts w:eastAsia="Times New Roman"/>
          <w:szCs w:val="24"/>
        </w:rPr>
        <w:t>;</w:t>
      </w:r>
      <w:r w:rsidRPr="00DD643B">
        <w:rPr>
          <w:rFonts w:eastAsia="Times New Roman"/>
          <w:szCs w:val="24"/>
        </w:rPr>
        <w:t xml:space="preserve"> Γιατί δεν λέτε</w:t>
      </w:r>
      <w:r>
        <w:rPr>
          <w:rFonts w:eastAsia="Times New Roman"/>
          <w:szCs w:val="24"/>
        </w:rPr>
        <w:t>;</w:t>
      </w:r>
      <w:r w:rsidRPr="00DD643B">
        <w:rPr>
          <w:rFonts w:eastAsia="Times New Roman"/>
          <w:szCs w:val="24"/>
        </w:rPr>
        <w:t xml:space="preserve"> </w:t>
      </w:r>
      <w:r>
        <w:rPr>
          <w:rFonts w:eastAsia="Times New Roman"/>
          <w:szCs w:val="24"/>
        </w:rPr>
        <w:t>Γ</w:t>
      </w:r>
      <w:r w:rsidRPr="00DD643B">
        <w:rPr>
          <w:rFonts w:eastAsia="Times New Roman"/>
          <w:szCs w:val="24"/>
        </w:rPr>
        <w:t xml:space="preserve">ιατί </w:t>
      </w:r>
      <w:r>
        <w:rPr>
          <w:rFonts w:eastAsia="Times New Roman"/>
          <w:szCs w:val="24"/>
        </w:rPr>
        <w:t>τα κρύβετε από τον ελληνικό λαό;</w:t>
      </w:r>
      <w:r w:rsidRPr="00DD643B">
        <w:rPr>
          <w:rFonts w:eastAsia="Times New Roman"/>
          <w:szCs w:val="24"/>
        </w:rPr>
        <w:t xml:space="preserve"> Γιατί κρύβεται όλες αυτές οι συνέπειες</w:t>
      </w:r>
      <w:r>
        <w:rPr>
          <w:rFonts w:eastAsia="Times New Roman"/>
          <w:szCs w:val="24"/>
        </w:rPr>
        <w:t xml:space="preserve"> αυτής</w:t>
      </w:r>
      <w:r w:rsidRPr="00DD643B">
        <w:rPr>
          <w:rFonts w:eastAsia="Times New Roman"/>
          <w:szCs w:val="24"/>
        </w:rPr>
        <w:t xml:space="preserve"> της </w:t>
      </w:r>
      <w:r>
        <w:rPr>
          <w:rFonts w:eastAsia="Times New Roman"/>
          <w:szCs w:val="24"/>
        </w:rPr>
        <w:t>κατάπτυστης, αυτής</w:t>
      </w:r>
      <w:r w:rsidRPr="00DD643B">
        <w:rPr>
          <w:rFonts w:eastAsia="Times New Roman"/>
          <w:szCs w:val="24"/>
        </w:rPr>
        <w:t xml:space="preserve"> τ</w:t>
      </w:r>
      <w:r>
        <w:rPr>
          <w:rFonts w:eastAsia="Times New Roman"/>
          <w:szCs w:val="24"/>
        </w:rPr>
        <w:t>η</w:t>
      </w:r>
      <w:r w:rsidRPr="00DD643B">
        <w:rPr>
          <w:rFonts w:eastAsia="Times New Roman"/>
          <w:szCs w:val="24"/>
        </w:rPr>
        <w:t xml:space="preserve">ς πραγματικά </w:t>
      </w:r>
      <w:r>
        <w:rPr>
          <w:rFonts w:eastAsia="Times New Roman"/>
          <w:szCs w:val="24"/>
        </w:rPr>
        <w:t>επιζήμιας Σ</w:t>
      </w:r>
      <w:r w:rsidRPr="00DD643B">
        <w:rPr>
          <w:rFonts w:eastAsia="Times New Roman"/>
          <w:szCs w:val="24"/>
        </w:rPr>
        <w:t>υμφωνίας των Πρεσπών</w:t>
      </w:r>
      <w:r>
        <w:rPr>
          <w:rFonts w:eastAsia="Times New Roman"/>
          <w:szCs w:val="24"/>
        </w:rPr>
        <w:t>,</w:t>
      </w:r>
      <w:r w:rsidRPr="00DD643B">
        <w:rPr>
          <w:rFonts w:eastAsia="Times New Roman"/>
          <w:szCs w:val="24"/>
        </w:rPr>
        <w:t xml:space="preserve"> τις συνέπειες </w:t>
      </w:r>
      <w:r>
        <w:rPr>
          <w:rFonts w:eastAsia="Times New Roman"/>
          <w:szCs w:val="24"/>
        </w:rPr>
        <w:t>της</w:t>
      </w:r>
      <w:r w:rsidRPr="00DD643B">
        <w:rPr>
          <w:rFonts w:eastAsia="Times New Roman"/>
          <w:szCs w:val="24"/>
        </w:rPr>
        <w:t xml:space="preserve"> οποί</w:t>
      </w:r>
      <w:r>
        <w:rPr>
          <w:rFonts w:eastAsia="Times New Roman"/>
          <w:szCs w:val="24"/>
        </w:rPr>
        <w:t>α</w:t>
      </w:r>
      <w:r w:rsidRPr="00DD643B">
        <w:rPr>
          <w:rFonts w:eastAsia="Times New Roman"/>
          <w:szCs w:val="24"/>
        </w:rPr>
        <w:t>ς θα τις βλέπου</w:t>
      </w:r>
      <w:r>
        <w:rPr>
          <w:rFonts w:eastAsia="Times New Roman"/>
          <w:szCs w:val="24"/>
        </w:rPr>
        <w:t>μ</w:t>
      </w:r>
      <w:r w:rsidRPr="00DD643B">
        <w:rPr>
          <w:rFonts w:eastAsia="Times New Roman"/>
          <w:szCs w:val="24"/>
        </w:rPr>
        <w:t>ε τις επόμενες εβδομάδες</w:t>
      </w:r>
      <w:r>
        <w:rPr>
          <w:rFonts w:eastAsia="Times New Roman"/>
          <w:szCs w:val="24"/>
        </w:rPr>
        <w:t>,</w:t>
      </w:r>
      <w:r w:rsidRPr="00DD643B">
        <w:rPr>
          <w:rFonts w:eastAsia="Times New Roman"/>
          <w:szCs w:val="24"/>
        </w:rPr>
        <w:t xml:space="preserve"> τους επόμεν</w:t>
      </w:r>
      <w:r w:rsidRPr="00DD643B">
        <w:rPr>
          <w:rFonts w:eastAsia="Times New Roman"/>
          <w:szCs w:val="24"/>
        </w:rPr>
        <w:t>ους μήνες και τα επόμενα χρόνια</w:t>
      </w:r>
      <w:r>
        <w:rPr>
          <w:rFonts w:eastAsia="Times New Roman"/>
          <w:szCs w:val="24"/>
        </w:rPr>
        <w:t xml:space="preserve">; </w:t>
      </w:r>
    </w:p>
    <w:p w14:paraId="6B14EF6E" w14:textId="77777777" w:rsidR="004965E6" w:rsidRDefault="004D430C">
      <w:pPr>
        <w:spacing w:line="600" w:lineRule="auto"/>
        <w:ind w:firstLine="720"/>
        <w:jc w:val="both"/>
        <w:rPr>
          <w:rFonts w:eastAsia="Times New Roman"/>
          <w:szCs w:val="24"/>
        </w:rPr>
      </w:pPr>
      <w:r>
        <w:rPr>
          <w:rFonts w:eastAsia="Times New Roman"/>
          <w:szCs w:val="24"/>
        </w:rPr>
        <w:t xml:space="preserve">Ξαναγράφετε την ελληνική ιστορία με τη </w:t>
      </w:r>
      <w:r>
        <w:rPr>
          <w:rFonts w:eastAsia="Times New Roman"/>
          <w:szCs w:val="24"/>
        </w:rPr>
        <w:t>Σ</w:t>
      </w:r>
      <w:r w:rsidRPr="00DD643B">
        <w:rPr>
          <w:rFonts w:eastAsia="Times New Roman"/>
          <w:szCs w:val="24"/>
        </w:rPr>
        <w:t xml:space="preserve">υμφωνία των </w:t>
      </w:r>
      <w:r>
        <w:rPr>
          <w:rFonts w:eastAsia="Times New Roman"/>
          <w:szCs w:val="24"/>
        </w:rPr>
        <w:t xml:space="preserve">Σκοπιανών ιστορικών και γι’ </w:t>
      </w:r>
      <w:r w:rsidRPr="00DD643B">
        <w:rPr>
          <w:rFonts w:eastAsia="Times New Roman"/>
          <w:szCs w:val="24"/>
        </w:rPr>
        <w:t>αυτό το πράγμα πανηγυρίζετε</w:t>
      </w:r>
      <w:r>
        <w:rPr>
          <w:rFonts w:eastAsia="Times New Roman"/>
          <w:szCs w:val="24"/>
        </w:rPr>
        <w:t>.</w:t>
      </w:r>
      <w:r w:rsidRPr="00DD643B">
        <w:rPr>
          <w:rFonts w:eastAsia="Times New Roman"/>
          <w:szCs w:val="24"/>
        </w:rPr>
        <w:t xml:space="preserve"> Συγχαρητήρια</w:t>
      </w:r>
      <w:r>
        <w:rPr>
          <w:rFonts w:eastAsia="Times New Roman"/>
          <w:szCs w:val="24"/>
        </w:rPr>
        <w:t>, κ</w:t>
      </w:r>
      <w:r w:rsidRPr="00DD643B">
        <w:rPr>
          <w:rFonts w:eastAsia="Times New Roman"/>
          <w:szCs w:val="24"/>
        </w:rPr>
        <w:t>ύριε Υπουργέ</w:t>
      </w:r>
      <w:r>
        <w:rPr>
          <w:rFonts w:eastAsia="Times New Roman"/>
          <w:szCs w:val="24"/>
        </w:rPr>
        <w:t>. Ε</w:t>
      </w:r>
      <w:r w:rsidRPr="00DD643B">
        <w:rPr>
          <w:rFonts w:eastAsia="Times New Roman"/>
          <w:szCs w:val="24"/>
        </w:rPr>
        <w:t>λπίζουμε τουλάχιστον στη συζήτηση που θα γίνει</w:t>
      </w:r>
      <w:r>
        <w:rPr>
          <w:rFonts w:eastAsia="Times New Roman"/>
          <w:szCs w:val="24"/>
        </w:rPr>
        <w:t>,</w:t>
      </w:r>
      <w:r w:rsidRPr="00DD643B">
        <w:rPr>
          <w:rFonts w:eastAsia="Times New Roman"/>
          <w:szCs w:val="24"/>
        </w:rPr>
        <w:t xml:space="preserve"> την ανοιχτή συζήτηση που θα γίνει γ</w:t>
      </w:r>
      <w:r w:rsidRPr="00DD643B">
        <w:rPr>
          <w:rFonts w:eastAsia="Times New Roman"/>
          <w:szCs w:val="24"/>
        </w:rPr>
        <w:t xml:space="preserve">ια την κύρωση </w:t>
      </w:r>
      <w:r>
        <w:rPr>
          <w:rFonts w:eastAsia="Times New Roman"/>
          <w:szCs w:val="24"/>
        </w:rPr>
        <w:t xml:space="preserve">της Συμφωνίας </w:t>
      </w:r>
      <w:r w:rsidRPr="00DD643B">
        <w:rPr>
          <w:rFonts w:eastAsia="Times New Roman"/>
          <w:szCs w:val="24"/>
        </w:rPr>
        <w:t>των Πρεσπών να μας πείτε ποια είναι αυτά τα στοιχεία</w:t>
      </w:r>
      <w:r>
        <w:rPr>
          <w:rFonts w:eastAsia="Times New Roman"/>
          <w:szCs w:val="24"/>
        </w:rPr>
        <w:t>,</w:t>
      </w:r>
      <w:r w:rsidRPr="00DD643B">
        <w:rPr>
          <w:rFonts w:eastAsia="Times New Roman"/>
          <w:szCs w:val="24"/>
        </w:rPr>
        <w:t xml:space="preserve"> ποια είναι αυτά τα στοιχεία της </w:t>
      </w:r>
      <w:r>
        <w:rPr>
          <w:rFonts w:eastAsia="Times New Roman"/>
          <w:szCs w:val="24"/>
        </w:rPr>
        <w:t>ε</w:t>
      </w:r>
      <w:r w:rsidRPr="00DD643B">
        <w:rPr>
          <w:rFonts w:eastAsia="Times New Roman"/>
          <w:szCs w:val="24"/>
        </w:rPr>
        <w:t>λληνικής ιστορίας</w:t>
      </w:r>
      <w:r>
        <w:rPr>
          <w:rFonts w:eastAsia="Times New Roman"/>
          <w:szCs w:val="24"/>
        </w:rPr>
        <w:t>,</w:t>
      </w:r>
      <w:r w:rsidRPr="00DD643B">
        <w:rPr>
          <w:rFonts w:eastAsia="Times New Roman"/>
          <w:szCs w:val="24"/>
        </w:rPr>
        <w:t xml:space="preserve"> ποια είναι αυτά τα στοιχεία των απελευθερωτικών πολέμων που έγιναν </w:t>
      </w:r>
      <w:r>
        <w:rPr>
          <w:rFonts w:eastAsia="Times New Roman"/>
          <w:szCs w:val="24"/>
        </w:rPr>
        <w:t>όπου</w:t>
      </w:r>
      <w:r w:rsidRPr="00DD643B">
        <w:rPr>
          <w:rFonts w:eastAsia="Times New Roman"/>
          <w:szCs w:val="24"/>
        </w:rPr>
        <w:t xml:space="preserve"> Έλληνες πρόγονοί μας έχασαν τη ζωή </w:t>
      </w:r>
      <w:r>
        <w:rPr>
          <w:rFonts w:eastAsia="Times New Roman"/>
          <w:szCs w:val="24"/>
        </w:rPr>
        <w:t xml:space="preserve">τους, </w:t>
      </w:r>
      <w:r>
        <w:rPr>
          <w:rFonts w:eastAsia="Times New Roman"/>
          <w:szCs w:val="24"/>
        </w:rPr>
        <w:lastRenderedPageBreak/>
        <w:t>έ</w:t>
      </w:r>
      <w:r w:rsidRPr="00DD643B">
        <w:rPr>
          <w:rFonts w:eastAsia="Times New Roman"/>
          <w:szCs w:val="24"/>
        </w:rPr>
        <w:t>δωσαν το</w:t>
      </w:r>
      <w:r w:rsidRPr="00DD643B">
        <w:rPr>
          <w:rFonts w:eastAsia="Times New Roman"/>
          <w:szCs w:val="24"/>
        </w:rPr>
        <w:t xml:space="preserve"> αίμα τους για να απελευθερώσουν τη Μακεδονία</w:t>
      </w:r>
      <w:r>
        <w:rPr>
          <w:rFonts w:eastAsia="Times New Roman"/>
          <w:szCs w:val="24"/>
        </w:rPr>
        <w:t>. Ν</w:t>
      </w:r>
      <w:r w:rsidRPr="00DD643B">
        <w:rPr>
          <w:rFonts w:eastAsia="Times New Roman"/>
          <w:szCs w:val="24"/>
        </w:rPr>
        <w:t>α μας τα πείτε αυτά</w:t>
      </w:r>
      <w:r>
        <w:rPr>
          <w:rFonts w:eastAsia="Times New Roman"/>
          <w:szCs w:val="24"/>
        </w:rPr>
        <w:t>.</w:t>
      </w:r>
    </w:p>
    <w:p w14:paraId="6B14EF6F" w14:textId="77777777" w:rsidR="004965E6" w:rsidRDefault="004D430C">
      <w:pPr>
        <w:tabs>
          <w:tab w:val="left" w:pos="709"/>
          <w:tab w:val="center" w:pos="4753"/>
        </w:tabs>
        <w:spacing w:line="600" w:lineRule="auto"/>
        <w:ind w:firstLine="709"/>
        <w:contextualSpacing/>
        <w:jc w:val="both"/>
        <w:rPr>
          <w:rFonts w:eastAsia="Times New Roman"/>
          <w:szCs w:val="24"/>
        </w:rPr>
      </w:pPr>
      <w:r>
        <w:rPr>
          <w:rFonts w:eastAsia="Times New Roman"/>
          <w:szCs w:val="24"/>
        </w:rPr>
        <w:t>Απορώ πραγματικά, κυρίες και κύριοι Βουλευτές του ΣΥΡΙΖΑ και των υπόλοιπων ανεξάρτητων δυνάμεων που στηρίζουν αυτήν την Κυβέρνηση, πώς αύριο-μεθαύριο θα εξηγείτε και θα ξεχωρίζετε σ’ έναν</w:t>
      </w:r>
      <w:r>
        <w:rPr>
          <w:rFonts w:eastAsia="Times New Roman"/>
          <w:szCs w:val="24"/>
        </w:rPr>
        <w:t xml:space="preserve"> επισκέπτη στην Ελλάδα ότι ο Μακεδόνας δήθεν </w:t>
      </w:r>
      <w:proofErr w:type="spellStart"/>
      <w:r>
        <w:rPr>
          <w:rFonts w:eastAsia="Times New Roman"/>
          <w:szCs w:val="24"/>
        </w:rPr>
        <w:t>Ζάεφ</w:t>
      </w:r>
      <w:proofErr w:type="spellEnd"/>
      <w:r>
        <w:rPr>
          <w:rFonts w:eastAsia="Times New Roman"/>
          <w:szCs w:val="24"/>
        </w:rPr>
        <w:t xml:space="preserve"> είναι κάτι διαφορετικό από τον Μακεδόνα Μεγάλο Αλέξανδρο. Θα του φέρνετε τη Συμφωνία των Πρεσπών του κ. Τσίπρα και θα του λέτε ότι το γράφει στο άρθρο 10 παράγραφος 2 γραμμή 3; </w:t>
      </w:r>
    </w:p>
    <w:p w14:paraId="6B14EF70" w14:textId="77777777" w:rsidR="004965E6" w:rsidRDefault="004D430C">
      <w:pPr>
        <w:tabs>
          <w:tab w:val="left" w:pos="709"/>
          <w:tab w:val="center" w:pos="4753"/>
        </w:tabs>
        <w:spacing w:line="600" w:lineRule="auto"/>
        <w:ind w:firstLine="709"/>
        <w:contextualSpacing/>
        <w:jc w:val="both"/>
        <w:rPr>
          <w:rFonts w:eastAsia="Times New Roman"/>
          <w:szCs w:val="24"/>
        </w:rPr>
      </w:pPr>
      <w:r>
        <w:rPr>
          <w:rFonts w:eastAsia="Times New Roman"/>
          <w:szCs w:val="24"/>
        </w:rPr>
        <w:t>Πάμε στο σημερινό νομοσχέδιο</w:t>
      </w:r>
      <w:r>
        <w:rPr>
          <w:rFonts w:eastAsia="Times New Roman"/>
          <w:szCs w:val="24"/>
        </w:rPr>
        <w:t>. Κύριε Υπουργέ, κυρίες και κύριοι Βουλευτές, το σημερινό νομοσχέδιο αδικεί κατάφωρα και με μοναδικό τρόπο τα Τρίκαλα. Πρώτον, όπως πολύ καλά απέδειξε και ο εισηγητής μας, αλλά και ο κοινοβουλευτικός εκπρόσωπος της Νέας Δημοκρατίας, δεν σχεδιάστηκε με κανέ</w:t>
      </w:r>
      <w:r>
        <w:rPr>
          <w:rFonts w:eastAsia="Times New Roman"/>
          <w:szCs w:val="24"/>
        </w:rPr>
        <w:t>να ακαδημαϊκό, με κανένα επιστημονικό, αξιοκρατικό</w:t>
      </w:r>
      <w:r w:rsidRPr="005D0927">
        <w:rPr>
          <w:rFonts w:eastAsia="Times New Roman"/>
          <w:szCs w:val="24"/>
        </w:rPr>
        <w:t xml:space="preserve">, </w:t>
      </w:r>
      <w:r>
        <w:rPr>
          <w:rFonts w:eastAsia="Times New Roman"/>
          <w:szCs w:val="24"/>
        </w:rPr>
        <w:t>οικονομικό ή άλλο κοινωνικό κριτήριο. Τα μόνα δεδομένα που έχετε χρησιμο</w:t>
      </w:r>
      <w:r>
        <w:rPr>
          <w:rFonts w:eastAsia="Times New Roman"/>
          <w:szCs w:val="24"/>
        </w:rPr>
        <w:lastRenderedPageBreak/>
        <w:t xml:space="preserve">ποιήσει αφορούν </w:t>
      </w:r>
      <w:proofErr w:type="spellStart"/>
      <w:r>
        <w:rPr>
          <w:rFonts w:eastAsia="Times New Roman"/>
          <w:szCs w:val="24"/>
        </w:rPr>
        <w:t>ρουσφετάκια</w:t>
      </w:r>
      <w:proofErr w:type="spellEnd"/>
      <w:r>
        <w:rPr>
          <w:rFonts w:eastAsia="Times New Roman"/>
          <w:szCs w:val="24"/>
        </w:rPr>
        <w:t xml:space="preserve"> σε «ημετέρους», πιθανότατα συναδέλφους σας, που εξυπηρετούν συμφέροντα φίλων ή συντεχνιακών σας συνοδοιπ</w:t>
      </w:r>
      <w:r>
        <w:rPr>
          <w:rFonts w:eastAsia="Times New Roman"/>
          <w:szCs w:val="24"/>
        </w:rPr>
        <w:t xml:space="preserve">όρων. </w:t>
      </w:r>
    </w:p>
    <w:p w14:paraId="6B14EF71" w14:textId="77777777" w:rsidR="004965E6" w:rsidRDefault="004D430C">
      <w:pPr>
        <w:tabs>
          <w:tab w:val="left" w:pos="709"/>
          <w:tab w:val="center" w:pos="4753"/>
        </w:tabs>
        <w:spacing w:line="600" w:lineRule="auto"/>
        <w:ind w:firstLine="709"/>
        <w:contextualSpacing/>
        <w:jc w:val="both"/>
        <w:rPr>
          <w:rFonts w:eastAsia="Times New Roman"/>
          <w:szCs w:val="24"/>
        </w:rPr>
      </w:pPr>
      <w:r>
        <w:rPr>
          <w:rFonts w:eastAsia="Times New Roman"/>
          <w:szCs w:val="24"/>
        </w:rPr>
        <w:t>Το νέο Πανεπιστήμιο Θεσσαλίας, για παράδειγμα, έτσι όπως το έχετε σχεδιάσει, θα έχει τριάντα τέσσερα τμήματα, είκοσι δύο νέα και ένα με υποσχετική, το οποίο ιδρύεται στα Τρίκαλα. Από τα τριάντα πέντε τμήματα μόλις τα τρία, δηλαδή δύο που θα ιδρυθούν</w:t>
      </w:r>
      <w:r>
        <w:rPr>
          <w:rFonts w:eastAsia="Times New Roman"/>
          <w:szCs w:val="24"/>
        </w:rPr>
        <w:t xml:space="preserve"> και ένα με υποσχετική, θα έχουν έδρα τα Τρίκαλα. Μόλις το 5% των τριάντα πέντε τμημάτων της Θεσσαλίας θα έχουν έδρα τα Τρίκαλα. </w:t>
      </w:r>
    </w:p>
    <w:p w14:paraId="6B14EF72" w14:textId="77777777" w:rsidR="004965E6" w:rsidRDefault="004D430C">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Αρκεί να σας πω, κύριε Υπουργέ, ότι τα Τρίκαλα αυτήν τη στιγμή, όπως και πολλές άλλες περιοχές αυτής της χώρας που βρίσκονται στην περιφέρεια της Ελλάδος, θα είχαν </w:t>
      </w:r>
      <w:proofErr w:type="spellStart"/>
      <w:r>
        <w:rPr>
          <w:rFonts w:eastAsia="Times New Roman"/>
          <w:szCs w:val="24"/>
        </w:rPr>
        <w:t>ερημοποιηθεί</w:t>
      </w:r>
      <w:proofErr w:type="spellEnd"/>
      <w:r>
        <w:rPr>
          <w:rFonts w:eastAsia="Times New Roman"/>
          <w:szCs w:val="24"/>
        </w:rPr>
        <w:t xml:space="preserve">, θα είχαν </w:t>
      </w:r>
      <w:proofErr w:type="spellStart"/>
      <w:r>
        <w:rPr>
          <w:rFonts w:eastAsia="Times New Roman"/>
          <w:szCs w:val="24"/>
        </w:rPr>
        <w:t>φτωχοποιηθεί</w:t>
      </w:r>
      <w:proofErr w:type="spellEnd"/>
      <w:r>
        <w:rPr>
          <w:rFonts w:eastAsia="Times New Roman"/>
          <w:szCs w:val="24"/>
        </w:rPr>
        <w:t xml:space="preserve">, αν η πολιτεία δεν είχε φροντίσει να ιδρύσει </w:t>
      </w:r>
      <w:r>
        <w:rPr>
          <w:rFonts w:eastAsia="Times New Roman"/>
          <w:szCs w:val="24"/>
        </w:rPr>
        <w:t>α</w:t>
      </w:r>
      <w:r>
        <w:rPr>
          <w:rFonts w:eastAsia="Times New Roman"/>
          <w:szCs w:val="24"/>
        </w:rPr>
        <w:t xml:space="preserve">νώτατα </w:t>
      </w:r>
      <w:r>
        <w:rPr>
          <w:rFonts w:eastAsia="Times New Roman"/>
          <w:szCs w:val="24"/>
        </w:rPr>
        <w:t>π</w:t>
      </w:r>
      <w:r>
        <w:rPr>
          <w:rFonts w:eastAsia="Times New Roman"/>
          <w:szCs w:val="24"/>
        </w:rPr>
        <w:t>αν</w:t>
      </w:r>
      <w:r>
        <w:rPr>
          <w:rFonts w:eastAsia="Times New Roman"/>
          <w:szCs w:val="24"/>
        </w:rPr>
        <w:t xml:space="preserve">επιστημιακά και </w:t>
      </w:r>
      <w:r>
        <w:rPr>
          <w:rFonts w:eastAsia="Times New Roman"/>
          <w:szCs w:val="24"/>
        </w:rPr>
        <w:t>α</w:t>
      </w:r>
      <w:r>
        <w:rPr>
          <w:rFonts w:eastAsia="Times New Roman"/>
          <w:szCs w:val="24"/>
        </w:rPr>
        <w:t xml:space="preserve">νώτερα </w:t>
      </w:r>
      <w:r>
        <w:rPr>
          <w:rFonts w:eastAsia="Times New Roman"/>
          <w:szCs w:val="24"/>
        </w:rPr>
        <w:t>π</w:t>
      </w:r>
      <w:r>
        <w:rPr>
          <w:rFonts w:eastAsia="Times New Roman"/>
          <w:szCs w:val="24"/>
        </w:rPr>
        <w:t xml:space="preserve">ανεπιστημιακά </w:t>
      </w:r>
      <w:r>
        <w:rPr>
          <w:rFonts w:eastAsia="Times New Roman"/>
          <w:szCs w:val="24"/>
        </w:rPr>
        <w:t>ι</w:t>
      </w:r>
      <w:r>
        <w:rPr>
          <w:rFonts w:eastAsia="Times New Roman"/>
          <w:szCs w:val="24"/>
        </w:rPr>
        <w:t>δρύματα, τα οποία από τη μία συνεισέφεραν πολλά στην περιφερειακή ανάπτυξη και από την άλλη κράτησαν τους νέους στην περιφέρεια της Ελλάδος, αλλά έφεραν και νέους φοιτητές από τα μεγάλα αστικά κέντρα.</w:t>
      </w:r>
    </w:p>
    <w:p w14:paraId="6B14EF73" w14:textId="77777777" w:rsidR="004965E6" w:rsidRDefault="004D430C">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Οφείλω να σας ε</w:t>
      </w:r>
      <w:r>
        <w:rPr>
          <w:rFonts w:eastAsia="Times New Roman"/>
          <w:szCs w:val="24"/>
        </w:rPr>
        <w:t>νημερώσω, κύριε Υπουργέ, ότι τα Τρίκαλα σήμερα διαθέτουν ισχυρά ανταγωνιστικά πλεονεκτήματα σ’ ό,τι αφορά τον τουρισμό, τον αγροτικό τομέα, τη μεταποίηση αγροτικών και κτηνοτροφικών προϊόντων, που όμως, όπως φαίνεται και όπως αποδεικνύεται, στον νέο σχεδια</w:t>
      </w:r>
      <w:r>
        <w:rPr>
          <w:rFonts w:eastAsia="Times New Roman"/>
          <w:szCs w:val="24"/>
        </w:rPr>
        <w:t>σμό του Πανεπιστημίου Θεσσαλίας δεν λήφθηκαν καθόλου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w:t>
      </w:r>
    </w:p>
    <w:p w14:paraId="6B14EF74" w14:textId="77777777" w:rsidR="004965E6" w:rsidRDefault="004D430C">
      <w:pPr>
        <w:tabs>
          <w:tab w:val="left" w:pos="709"/>
          <w:tab w:val="center" w:pos="4753"/>
        </w:tabs>
        <w:spacing w:line="600" w:lineRule="auto"/>
        <w:ind w:firstLine="709"/>
        <w:contextualSpacing/>
        <w:jc w:val="both"/>
        <w:rPr>
          <w:rFonts w:eastAsia="Times New Roman"/>
          <w:szCs w:val="24"/>
        </w:rPr>
      </w:pPr>
      <w:r>
        <w:rPr>
          <w:rFonts w:eastAsia="Times New Roman"/>
          <w:szCs w:val="24"/>
        </w:rPr>
        <w:t>Μ’ αυτόν τον τρόπο απομονώνετε ακόμα περισσότερο τα Τρίκαλα και ουσιαστικά επιτελείτε έναν πανεπιστημιακό αποκλεισμό της περιφερειακής ενότητας των Τρικάλων. Δύο τμήματα από τα τριάντα τέσσερα</w:t>
      </w:r>
      <w:r>
        <w:rPr>
          <w:rFonts w:eastAsia="Times New Roman"/>
          <w:szCs w:val="24"/>
        </w:rPr>
        <w:t>, τα οποία ιδρύετε, θα λειτουργούν στη Θεσσαλία και στην πόλη της Λαμίας. Είναι απαίτηση και του λαού των Τρικάλων και των θεσμών των Τρικάλων να αποσύρετε αυτό το νομοσχέδιο και να το ξαναφέρετε σ’ ό,τι αφορά, μεταξύ άλλων, όπως είπε ο κ. Τζαβάρας, και το</w:t>
      </w:r>
      <w:r>
        <w:rPr>
          <w:rFonts w:eastAsia="Times New Roman"/>
          <w:szCs w:val="24"/>
        </w:rPr>
        <w:t xml:space="preserve"> Πανεπιστήμιο Θεσσαλίας.</w:t>
      </w:r>
    </w:p>
    <w:p w14:paraId="6B14EF75" w14:textId="77777777" w:rsidR="004965E6" w:rsidRDefault="004D430C">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Σήμερα ιδρύετε στη Λάρισα εννέα τμήματα, εκ των οποίων επτά νέα, στον Βόλο δέκα τέσσερα τμήματα, εκ των οποίων δύο νέα, στη Λαμία πέντε τμήματα, εκ των οποίων τρία νέα, στην Καρδίτσα τέσσερα τμήματα, εκ των οποίων τρία νέα. </w:t>
      </w:r>
      <w:r>
        <w:rPr>
          <w:rFonts w:eastAsia="Times New Roman"/>
          <w:szCs w:val="24"/>
        </w:rPr>
        <w:lastRenderedPageBreak/>
        <w:t>Στα Τρί</w:t>
      </w:r>
      <w:r>
        <w:rPr>
          <w:rFonts w:eastAsia="Times New Roman"/>
          <w:szCs w:val="24"/>
        </w:rPr>
        <w:t xml:space="preserve">καλα δύο τμήματα παραμένουν να λειτουργούν και ένα με υποσχετική, χωρίς καθηγητές, χωρίς φοιτητές, χωρίς προϋπολογισμό, χωρίς υπουργικές αποφάσεις. </w:t>
      </w:r>
    </w:p>
    <w:p w14:paraId="6B14EF76" w14:textId="77777777" w:rsidR="004965E6" w:rsidRDefault="004D430C">
      <w:pPr>
        <w:tabs>
          <w:tab w:val="left" w:pos="709"/>
          <w:tab w:val="center" w:pos="4753"/>
        </w:tabs>
        <w:spacing w:line="600" w:lineRule="auto"/>
        <w:ind w:firstLine="709"/>
        <w:contextualSpacing/>
        <w:jc w:val="both"/>
        <w:rPr>
          <w:rFonts w:eastAsia="Times New Roman"/>
          <w:szCs w:val="24"/>
        </w:rPr>
      </w:pPr>
      <w:r>
        <w:rPr>
          <w:rFonts w:eastAsia="Times New Roman"/>
          <w:szCs w:val="24"/>
        </w:rPr>
        <w:t>Κοροϊδεύετε τον κόσμο. Πάτε να κοροϊδέψετε τον λαό των Τρικάλων και τους συναδέλφους της Βουλής των Ελλήνων</w:t>
      </w:r>
      <w:r>
        <w:rPr>
          <w:rFonts w:eastAsia="Times New Roman"/>
          <w:szCs w:val="24"/>
        </w:rPr>
        <w:t>.</w:t>
      </w:r>
    </w:p>
    <w:p w14:paraId="6B14EF77" w14:textId="77777777" w:rsidR="004965E6" w:rsidRDefault="004D430C">
      <w:pPr>
        <w:tabs>
          <w:tab w:val="left" w:pos="709"/>
          <w:tab w:val="center" w:pos="4753"/>
        </w:tabs>
        <w:spacing w:line="600" w:lineRule="auto"/>
        <w:ind w:firstLine="709"/>
        <w:contextualSpacing/>
        <w:jc w:val="both"/>
        <w:rPr>
          <w:rFonts w:eastAsia="Times New Roman"/>
          <w:szCs w:val="24"/>
        </w:rPr>
      </w:pPr>
      <w:r>
        <w:rPr>
          <w:rFonts w:eastAsia="Times New Roman"/>
          <w:szCs w:val="24"/>
        </w:rPr>
        <w:t>Κυρίες και κύριοι Βουλευτές, επειδή όλοι θα συμφωνήσουμε ότι θα πρέπει να αποκλείουμε και να μην επιτρέπουμε την πλειοδοσία λαϊκισμού σ’ αυτήν την Αίθουσα και επειδή θα πρέπει να λαμβάνονται οι αποφάσεις σ’ ό,τι αφορά την ανώτατη εκπαίδευση με ακαδημαϊκά</w:t>
      </w:r>
      <w:r>
        <w:rPr>
          <w:rFonts w:eastAsia="Times New Roman"/>
          <w:szCs w:val="24"/>
        </w:rPr>
        <w:t xml:space="preserve"> κριτήρια, λαμβάνοντας </w:t>
      </w:r>
      <w:proofErr w:type="spellStart"/>
      <w:r>
        <w:rPr>
          <w:rFonts w:eastAsia="Times New Roman"/>
          <w:szCs w:val="24"/>
        </w:rPr>
        <w:t>υπ</w:t>
      </w:r>
      <w:r>
        <w:rPr>
          <w:rFonts w:eastAsia="Times New Roman"/>
          <w:szCs w:val="24"/>
        </w:rPr>
        <w:t>’</w:t>
      </w:r>
      <w:r>
        <w:rPr>
          <w:rFonts w:eastAsia="Times New Roman"/>
          <w:szCs w:val="24"/>
        </w:rPr>
        <w:t>όψ</w:t>
      </w:r>
      <w:r>
        <w:rPr>
          <w:rFonts w:eastAsia="Times New Roman"/>
          <w:szCs w:val="24"/>
        </w:rPr>
        <w:t>ιν</w:t>
      </w:r>
      <w:proofErr w:type="spellEnd"/>
      <w:r>
        <w:rPr>
          <w:rFonts w:eastAsia="Times New Roman"/>
          <w:szCs w:val="24"/>
        </w:rPr>
        <w:t xml:space="preserve"> τις τοπικές ανάγκες, αλλά και τις ανάγκες της χώρας για μελλοντικούς επιστήμονες, οι οποίοι θα πρέπει να συμβάλουν σε μια μακρόπνοη, βιώσιμη, αειφόρο ανάπτυξη της ελληνικής οικονομίας, θέλω να σας πω ότι στα Τρίκαλα, πέρα από</w:t>
      </w:r>
      <w:r>
        <w:rPr>
          <w:rFonts w:eastAsia="Times New Roman"/>
          <w:szCs w:val="24"/>
        </w:rPr>
        <w:t xml:space="preserve"> τον αγροτικό και κτηνοτροφικό τομέα, έχουμε και ισχυρή μεταποίηση, μερικές από τις μεγαλύτερες εταιρείες μεταποίησης κτηνοτροφικών προϊόντων στην Ελλάδα. Δίπλα σ’ αυτές έχουν ιδρυθεί και λειτουργούν πολλές άλλες μεγάλες, μεσαίες και μικρότερες μεταποιητικ</w:t>
      </w:r>
      <w:r>
        <w:rPr>
          <w:rFonts w:eastAsia="Times New Roman"/>
          <w:szCs w:val="24"/>
        </w:rPr>
        <w:t xml:space="preserve">ές εγκαταστάσεις. </w:t>
      </w:r>
    </w:p>
    <w:p w14:paraId="6B14EF78" w14:textId="77777777" w:rsidR="004965E6" w:rsidRDefault="004D430C">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 xml:space="preserve">Σήμερα τα Τρίκαλα ξέρετε πολύ καλά ότι είναι μια «έξυπνη» πόλη, που εδώ και δεκαετίες επενδύουμε στην καινοτομία και στην έρευνα. Στα Τρίκαλα έχουμε ισχυρή τουριστική οικονομία και είναι ένας από τους κορυφαίους τουριστικούς προορισμούς </w:t>
      </w:r>
      <w:r>
        <w:rPr>
          <w:rFonts w:eastAsia="Times New Roman"/>
          <w:szCs w:val="24"/>
        </w:rPr>
        <w:t>της Ελλάδος και ο δεύτερος, μετά το Άγιο Όρος, θρησκευτικός προορισμός.</w:t>
      </w:r>
    </w:p>
    <w:p w14:paraId="6B14EF79" w14:textId="77777777" w:rsidR="004965E6" w:rsidRDefault="004D430C">
      <w:pPr>
        <w:tabs>
          <w:tab w:val="left" w:pos="709"/>
          <w:tab w:val="center" w:pos="4753"/>
        </w:tabs>
        <w:spacing w:line="600" w:lineRule="auto"/>
        <w:ind w:firstLine="709"/>
        <w:contextualSpacing/>
        <w:jc w:val="both"/>
        <w:rPr>
          <w:rFonts w:eastAsia="Times New Roman"/>
          <w:szCs w:val="24"/>
        </w:rPr>
      </w:pPr>
      <w:r>
        <w:rPr>
          <w:rFonts w:eastAsia="Times New Roman"/>
          <w:szCs w:val="24"/>
        </w:rPr>
        <w:t>Τέλος, στα Τρίκαλα σήμερα λειτουργεί το Τμήμα Επιστήμης Φυσικής Αγωγής και Αθλητισμού, το ΤΕΦΑΑ Τρικάλων. Αυτό το τμήμα οφείλει να ενδυναμωθεί σ’ ό,τι αφορά το ακαδημαϊκό περιβάλλον, τ</w:t>
      </w:r>
      <w:r>
        <w:rPr>
          <w:rFonts w:eastAsia="Times New Roman"/>
          <w:szCs w:val="24"/>
        </w:rPr>
        <w:t>ο οποίο πρέπει να ιδρύσουμε γύρω του, να το βοηθήσουμε με υλικοτεχνική υποδομή, με καθηγητές, με νέα τμήματα, με τεχνικούς, με διοικητικούς, γιατί δεν έχει σημασία, κύριε Υπουργέ, να ιδρύουμε τμήματα στα χαρτιά χωρίς προσωπικό, χωρίς καθηγητές, χωρίς χρήμα</w:t>
      </w:r>
      <w:r>
        <w:rPr>
          <w:rFonts w:eastAsia="Times New Roman"/>
          <w:szCs w:val="24"/>
        </w:rPr>
        <w:t xml:space="preserve">τα, χωρίς εργαλεία, γιατί μ’ αυτόν τον τρόπο δεν διασφαλίζουμε την παροχή εκπαίδευσης υψηλού επιπέδου σε ανώτατο επίπεδο. </w:t>
      </w:r>
    </w:p>
    <w:p w14:paraId="6B14EF7A" w14:textId="77777777" w:rsidR="004965E6" w:rsidRDefault="004D430C">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Γι’ αυτόν τον λόγο, κύριε Υπουργέ, καταψηφίζουμε αυτό το νομοσχέδιο και σας καλούμε, όπως πολύ καλά είπε ο κ. Τζαβάρας, να το αποσύρε</w:t>
      </w:r>
      <w:r>
        <w:rPr>
          <w:rFonts w:eastAsia="Times New Roman"/>
          <w:szCs w:val="24"/>
        </w:rPr>
        <w:t>τε, να το αλλάξετε και να το ξαναφέρετε πίσω σωστό και δίκαιο.</w:t>
      </w:r>
    </w:p>
    <w:p w14:paraId="6B14EF7B" w14:textId="77777777" w:rsidR="004965E6" w:rsidRDefault="004D430C">
      <w:pPr>
        <w:tabs>
          <w:tab w:val="left" w:pos="709"/>
          <w:tab w:val="center" w:pos="4753"/>
        </w:tabs>
        <w:spacing w:line="600" w:lineRule="auto"/>
        <w:ind w:firstLine="709"/>
        <w:contextualSpacing/>
        <w:jc w:val="both"/>
        <w:rPr>
          <w:rFonts w:eastAsia="Times New Roman"/>
          <w:szCs w:val="24"/>
        </w:rPr>
      </w:pPr>
      <w:r>
        <w:rPr>
          <w:rFonts w:eastAsia="Times New Roman"/>
          <w:szCs w:val="24"/>
        </w:rPr>
        <w:t>Σας ευχαριστώ.</w:t>
      </w:r>
    </w:p>
    <w:p w14:paraId="6B14EF7C" w14:textId="77777777" w:rsidR="004965E6" w:rsidRDefault="004D430C">
      <w:pPr>
        <w:tabs>
          <w:tab w:val="left" w:pos="709"/>
          <w:tab w:val="center" w:pos="4753"/>
        </w:tabs>
        <w:spacing w:line="600" w:lineRule="auto"/>
        <w:ind w:firstLine="709"/>
        <w:contextualSpacing/>
        <w:jc w:val="center"/>
        <w:rPr>
          <w:rFonts w:eastAsia="Times New Roman"/>
          <w:szCs w:val="24"/>
        </w:rPr>
      </w:pPr>
      <w:r>
        <w:rPr>
          <w:rFonts w:eastAsia="Times New Roman"/>
          <w:szCs w:val="24"/>
        </w:rPr>
        <w:t>(Χειροκροτήματα από την πτέρυγα της Νέας Δημοκρατίας)</w:t>
      </w:r>
    </w:p>
    <w:p w14:paraId="6B14EF7D" w14:textId="77777777" w:rsidR="004965E6" w:rsidRDefault="004D430C">
      <w:pPr>
        <w:tabs>
          <w:tab w:val="left" w:pos="709"/>
          <w:tab w:val="center" w:pos="4753"/>
        </w:tabs>
        <w:spacing w:line="600" w:lineRule="auto"/>
        <w:ind w:firstLine="709"/>
        <w:contextualSpacing/>
        <w:jc w:val="both"/>
        <w:rPr>
          <w:rFonts w:eastAsia="Times New Roman"/>
          <w:szCs w:val="24"/>
        </w:rPr>
      </w:pPr>
      <w:r w:rsidRPr="006423A0">
        <w:rPr>
          <w:rFonts w:eastAsia="Times New Roman"/>
          <w:b/>
          <w:szCs w:val="24"/>
        </w:rPr>
        <w:t xml:space="preserve">ΠΡΟΕΔΡΕΥΩΝ (Σπυρίδων Λυκούδης): </w:t>
      </w:r>
      <w:r>
        <w:rPr>
          <w:rFonts w:eastAsia="Times New Roman"/>
          <w:szCs w:val="24"/>
        </w:rPr>
        <w:t>Ευχαριστούμε τον κύριο συνάδελφο.</w:t>
      </w:r>
    </w:p>
    <w:p w14:paraId="6B14EF7E" w14:textId="77777777" w:rsidR="004965E6" w:rsidRDefault="004D430C">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Ο συνάδελφος κ. Χρήστος </w:t>
      </w:r>
      <w:proofErr w:type="spellStart"/>
      <w:r>
        <w:rPr>
          <w:rFonts w:eastAsia="Times New Roman"/>
          <w:szCs w:val="24"/>
        </w:rPr>
        <w:t>Σιμορέλης</w:t>
      </w:r>
      <w:proofErr w:type="spellEnd"/>
      <w:r>
        <w:rPr>
          <w:rFonts w:eastAsia="Times New Roman"/>
          <w:szCs w:val="24"/>
        </w:rPr>
        <w:t xml:space="preserve"> έχει τον λόγο.</w:t>
      </w:r>
    </w:p>
    <w:p w14:paraId="6B14EF7F" w14:textId="77777777" w:rsidR="004965E6" w:rsidRDefault="004D430C">
      <w:pPr>
        <w:tabs>
          <w:tab w:val="left" w:pos="709"/>
          <w:tab w:val="center" w:pos="4753"/>
        </w:tabs>
        <w:spacing w:line="600" w:lineRule="auto"/>
        <w:ind w:firstLine="709"/>
        <w:contextualSpacing/>
        <w:jc w:val="both"/>
        <w:rPr>
          <w:rFonts w:eastAsia="Times New Roman"/>
          <w:szCs w:val="24"/>
        </w:rPr>
      </w:pPr>
      <w:r w:rsidRPr="006423A0">
        <w:rPr>
          <w:rFonts w:eastAsia="Times New Roman"/>
          <w:b/>
          <w:szCs w:val="24"/>
        </w:rPr>
        <w:t>ΧΡΗΣΤΟΣ Σ</w:t>
      </w:r>
      <w:r w:rsidRPr="006423A0">
        <w:rPr>
          <w:rFonts w:eastAsia="Times New Roman"/>
          <w:b/>
          <w:szCs w:val="24"/>
        </w:rPr>
        <w:t>ΙΜΟΡΕΛΗΣ:</w:t>
      </w:r>
      <w:r>
        <w:rPr>
          <w:rFonts w:eastAsia="Times New Roman"/>
          <w:szCs w:val="24"/>
        </w:rPr>
        <w:t xml:space="preserve"> Ευχαριστώ, κύριε Πρόεδρε.</w:t>
      </w:r>
    </w:p>
    <w:p w14:paraId="6B14EF80" w14:textId="77777777" w:rsidR="004965E6" w:rsidRDefault="004D430C">
      <w:pPr>
        <w:tabs>
          <w:tab w:val="left" w:pos="709"/>
          <w:tab w:val="center" w:pos="4753"/>
        </w:tabs>
        <w:spacing w:line="600" w:lineRule="auto"/>
        <w:ind w:firstLine="709"/>
        <w:contextualSpacing/>
        <w:jc w:val="both"/>
        <w:rPr>
          <w:rFonts w:eastAsia="Times New Roman"/>
          <w:szCs w:val="24"/>
        </w:rPr>
      </w:pPr>
      <w:r>
        <w:rPr>
          <w:rFonts w:eastAsia="Times New Roman"/>
          <w:szCs w:val="24"/>
        </w:rPr>
        <w:t>Φαίνεται ότι σήμερα τα Τρίκαλα έχουν την τιμητική τους. Είχαμε όλα τα σχολεία και τέσσερις Βουλευτές που μίλησαν για τα Τρίκαλα, άρα έχουν την τιμητική τους.</w:t>
      </w:r>
    </w:p>
    <w:p w14:paraId="6B14EF81" w14:textId="77777777" w:rsidR="004965E6" w:rsidRDefault="004D430C">
      <w:pPr>
        <w:tabs>
          <w:tab w:val="left" w:pos="709"/>
          <w:tab w:val="center" w:pos="4753"/>
        </w:tabs>
        <w:spacing w:line="600" w:lineRule="auto"/>
        <w:ind w:firstLine="709"/>
        <w:contextualSpacing/>
        <w:jc w:val="both"/>
        <w:rPr>
          <w:rFonts w:eastAsia="Times New Roman"/>
          <w:szCs w:val="24"/>
        </w:rPr>
      </w:pPr>
      <w:r>
        <w:rPr>
          <w:rFonts w:eastAsia="Times New Roman"/>
          <w:szCs w:val="24"/>
        </w:rPr>
        <w:t>Θα έλεγα, όμως, στον συνάδελφο και φίλο και συντοπίτη Βουλευτή</w:t>
      </w:r>
      <w:r>
        <w:rPr>
          <w:rFonts w:eastAsia="Times New Roman"/>
          <w:szCs w:val="24"/>
        </w:rPr>
        <w:t xml:space="preserve"> ότι μάλλον δεν διάβασε το νομοσχέδιο. Έτσι δεν είναι, κύριε Υπουργέ; Μάλλον δεν το διάβασε ο κ. Σκρέκας.</w:t>
      </w:r>
    </w:p>
    <w:p w14:paraId="6B14EF82" w14:textId="77777777" w:rsidR="004965E6" w:rsidRDefault="004D430C">
      <w:pPr>
        <w:tabs>
          <w:tab w:val="left" w:pos="709"/>
          <w:tab w:val="center" w:pos="4753"/>
        </w:tabs>
        <w:spacing w:line="600" w:lineRule="auto"/>
        <w:ind w:firstLine="709"/>
        <w:contextualSpacing/>
        <w:jc w:val="center"/>
        <w:rPr>
          <w:rFonts w:eastAsia="Times New Roman"/>
          <w:szCs w:val="24"/>
        </w:rPr>
      </w:pPr>
      <w:r>
        <w:rPr>
          <w:rFonts w:eastAsia="Times New Roman"/>
          <w:szCs w:val="24"/>
        </w:rPr>
        <w:t>(Θόρυβος από την πτέρυγα της Νέας Δημοκρατίας)</w:t>
      </w:r>
    </w:p>
    <w:p w14:paraId="6B14EF83" w14:textId="77777777" w:rsidR="004965E6" w:rsidRDefault="004D430C">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Θα ήθελα, όμως, να πω το εξής, ότι όντως χθες ήταν μια ήττα για τη Νέα Δημοκρατία. Τόσο καιρό το πάλευε</w:t>
      </w:r>
      <w:r>
        <w:rPr>
          <w:rFonts w:eastAsia="Times New Roman"/>
          <w:szCs w:val="24"/>
        </w:rPr>
        <w:t xml:space="preserve"> να ρίξει την Κυβέρνηση. Δεν το καταφέρατε.</w:t>
      </w:r>
    </w:p>
    <w:p w14:paraId="6B14EF84" w14:textId="77777777" w:rsidR="004965E6" w:rsidRDefault="004D430C">
      <w:pPr>
        <w:tabs>
          <w:tab w:val="left" w:pos="709"/>
          <w:tab w:val="center" w:pos="4753"/>
        </w:tabs>
        <w:spacing w:line="600" w:lineRule="auto"/>
        <w:ind w:firstLine="709"/>
        <w:contextualSpacing/>
        <w:jc w:val="both"/>
        <w:rPr>
          <w:rFonts w:eastAsia="Times New Roman"/>
          <w:szCs w:val="24"/>
        </w:rPr>
      </w:pPr>
      <w:r w:rsidRPr="006423A0">
        <w:rPr>
          <w:rFonts w:eastAsia="Times New Roman"/>
          <w:b/>
          <w:szCs w:val="24"/>
        </w:rPr>
        <w:t>ΚΩΝΣΤΑΝΤΙΝΟΣ ΤΖΑΒΑΡΑΣ:</w:t>
      </w:r>
      <w:r>
        <w:rPr>
          <w:rFonts w:eastAsia="Times New Roman"/>
          <w:szCs w:val="24"/>
        </w:rPr>
        <w:t xml:space="preserve"> Κάνατε μνημόσυνο με δανεικά κόλλυβα!</w:t>
      </w:r>
    </w:p>
    <w:p w14:paraId="6B14EF85" w14:textId="77777777" w:rsidR="004965E6" w:rsidRDefault="004D430C">
      <w:pPr>
        <w:tabs>
          <w:tab w:val="left" w:pos="709"/>
          <w:tab w:val="center" w:pos="4753"/>
        </w:tabs>
        <w:spacing w:line="600" w:lineRule="auto"/>
        <w:ind w:firstLine="709"/>
        <w:contextualSpacing/>
        <w:jc w:val="both"/>
        <w:rPr>
          <w:rFonts w:eastAsia="Times New Roman"/>
          <w:szCs w:val="24"/>
        </w:rPr>
      </w:pPr>
      <w:r w:rsidRPr="006423A0">
        <w:rPr>
          <w:rFonts w:eastAsia="Times New Roman"/>
          <w:b/>
          <w:szCs w:val="24"/>
        </w:rPr>
        <w:t>ΧΡΗΣΤΟΣ ΣΙΜΟΡΕΛΗΣ:</w:t>
      </w:r>
      <w:r w:rsidRPr="002E742D">
        <w:rPr>
          <w:rFonts w:eastAsia="Times New Roman"/>
          <w:szCs w:val="24"/>
        </w:rPr>
        <w:t xml:space="preserve"> </w:t>
      </w:r>
      <w:r>
        <w:rPr>
          <w:rFonts w:eastAsia="Times New Roman"/>
          <w:szCs w:val="24"/>
        </w:rPr>
        <w:t>Ήταν μια ήττα για τη Νέα Δημοκρατία, μια καθαρή εντολή για την Κυβέρνηση, για τη σταθερότητα της χώρας, για την αξιοπιστία, μια εντολ</w:t>
      </w:r>
      <w:r>
        <w:rPr>
          <w:rFonts w:eastAsia="Times New Roman"/>
          <w:szCs w:val="24"/>
        </w:rPr>
        <w:t>ή που δίνει τη δυνατότητα στην Κυβέρνηση να φέρει όλα τα θετικά νομοσχέδια, τα οποία θα υπερψηφίσετε, συνάδελφοι της Νέας Δημοκρατίας. Θέλετε-δεν θέλετε, θα τα ψηφίσετε όλα. Εδώ θα είμαστε και θα τα πούμε.</w:t>
      </w:r>
    </w:p>
    <w:p w14:paraId="6B14EF86" w14:textId="77777777" w:rsidR="004965E6" w:rsidRDefault="004D430C">
      <w:pPr>
        <w:tabs>
          <w:tab w:val="left" w:pos="709"/>
          <w:tab w:val="center" w:pos="4753"/>
        </w:tabs>
        <w:spacing w:line="600" w:lineRule="auto"/>
        <w:ind w:firstLine="709"/>
        <w:contextualSpacing/>
        <w:jc w:val="both"/>
        <w:rPr>
          <w:rFonts w:eastAsia="Times New Roman"/>
          <w:szCs w:val="24"/>
        </w:rPr>
      </w:pPr>
      <w:r>
        <w:rPr>
          <w:rFonts w:eastAsia="Times New Roman"/>
          <w:szCs w:val="24"/>
        </w:rPr>
        <w:t>Όσον αφορά στις Πρέσπες, τελικά η Νέα Δημοκρατία α</w:t>
      </w:r>
      <w:r>
        <w:rPr>
          <w:rFonts w:eastAsia="Times New Roman"/>
          <w:szCs w:val="24"/>
        </w:rPr>
        <w:t>ποδείχθηκε ότι ψάχνει από κάπου να πιαστεί. Σε σύνθετη ονομασία συμφωνεί. Ήλθε η ρηματική διακοίνωση από τα Σκόπια και λύνει το ζήτημα και της γλώσσας και της εθνότητας που λέγατε. Τι ψάχνετε να βρείτε τώρα; Το ακούσαμε από τον συνάδελφο. Σας έμειναν τα βι</w:t>
      </w:r>
      <w:r>
        <w:rPr>
          <w:rFonts w:eastAsia="Times New Roman"/>
          <w:szCs w:val="24"/>
        </w:rPr>
        <w:t xml:space="preserve">βλία. </w:t>
      </w:r>
    </w:p>
    <w:p w14:paraId="6B14EF87" w14:textId="77777777" w:rsidR="004965E6" w:rsidRDefault="004D430C">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 xml:space="preserve">Κύριοι συνάδελφοι, την επόμενη εβδομάδα θα έλθει η </w:t>
      </w:r>
      <w:r>
        <w:rPr>
          <w:rFonts w:eastAsia="Times New Roman"/>
          <w:szCs w:val="24"/>
        </w:rPr>
        <w:t>σ</w:t>
      </w:r>
      <w:r>
        <w:rPr>
          <w:rFonts w:eastAsia="Times New Roman"/>
          <w:szCs w:val="24"/>
        </w:rPr>
        <w:t>υμφωνία. Το Υπουργείο Εξωτερικών θα κάνει το παν ώστε την Κυριακή να το γνωρίζει όλη η κοινωνία. Δεν θα ξεφύγετε στη συζήτηση αυτή για όλα. Σας καλέσαμε. Κάλεσε χθες ο Πρωθυπουργός τον κ. Μητσοτάκη</w:t>
      </w:r>
      <w:r>
        <w:rPr>
          <w:rFonts w:eastAsia="Times New Roman"/>
          <w:szCs w:val="24"/>
        </w:rPr>
        <w:t xml:space="preserve">. Κρύβεται. Δεν απαντάει. Θα έλθει σε ένα </w:t>
      </w:r>
      <w:r>
        <w:rPr>
          <w:rFonts w:eastAsia="Times New Roman"/>
          <w:szCs w:val="24"/>
          <w:lang w:val="en-US"/>
        </w:rPr>
        <w:t>debate</w:t>
      </w:r>
      <w:r>
        <w:rPr>
          <w:rFonts w:eastAsia="Times New Roman"/>
          <w:szCs w:val="24"/>
        </w:rPr>
        <w:t xml:space="preserve">, το οποίο θα δείξουν όλα τα κανάλια; Όχι βέβαια. </w:t>
      </w:r>
    </w:p>
    <w:p w14:paraId="6B14EF88" w14:textId="77777777" w:rsidR="004965E6" w:rsidRDefault="004D430C">
      <w:pPr>
        <w:tabs>
          <w:tab w:val="left" w:pos="709"/>
          <w:tab w:val="center" w:pos="4753"/>
        </w:tabs>
        <w:spacing w:line="600" w:lineRule="auto"/>
        <w:ind w:firstLine="709"/>
        <w:contextualSpacing/>
        <w:jc w:val="both"/>
        <w:rPr>
          <w:rFonts w:eastAsia="Times New Roman"/>
          <w:szCs w:val="24"/>
        </w:rPr>
      </w:pPr>
      <w:r>
        <w:rPr>
          <w:rFonts w:eastAsia="Times New Roman"/>
          <w:szCs w:val="24"/>
        </w:rPr>
        <w:t>Το νομοσχέδιο που συζητάμε σήμερα κινείται στην κατεύθυνση της ενίσχυσης και στήριξης της δημόσιας παιδείας και θέτει την ακαδημαϊκή κοινότητα στο επίκεντρο.</w:t>
      </w:r>
      <w:r>
        <w:rPr>
          <w:rFonts w:eastAsia="Times New Roman"/>
          <w:szCs w:val="24"/>
        </w:rPr>
        <w:t xml:space="preserve"> Το σχέδιο που έχουμε σήμερα μπροστά μας είναι αποτέλεσμα ενός ευρύτατου δημοκρατικού διαλόγου, της γνώμης της </w:t>
      </w:r>
      <w:r>
        <w:rPr>
          <w:rFonts w:eastAsia="Times New Roman"/>
          <w:szCs w:val="24"/>
        </w:rPr>
        <w:t>σ</w:t>
      </w:r>
      <w:r>
        <w:rPr>
          <w:rFonts w:eastAsia="Times New Roman"/>
          <w:szCs w:val="24"/>
        </w:rPr>
        <w:t xml:space="preserve">υγκλήτου των </w:t>
      </w:r>
      <w:r>
        <w:rPr>
          <w:rFonts w:eastAsia="Times New Roman"/>
          <w:szCs w:val="24"/>
        </w:rPr>
        <w:t>π</w:t>
      </w:r>
      <w:r>
        <w:rPr>
          <w:rFonts w:eastAsia="Times New Roman"/>
          <w:szCs w:val="24"/>
        </w:rPr>
        <w:t>ανεπιστημίων και των ΤΕΙ, λαμβάνοντας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τις ανάγκες των </w:t>
      </w:r>
      <w:r>
        <w:rPr>
          <w:rFonts w:eastAsia="Times New Roman"/>
          <w:szCs w:val="24"/>
        </w:rPr>
        <w:t>ι</w:t>
      </w:r>
      <w:r>
        <w:rPr>
          <w:rFonts w:eastAsia="Times New Roman"/>
          <w:szCs w:val="24"/>
        </w:rPr>
        <w:t xml:space="preserve">δρυμάτων. Βρίσκεται, λοιπόν, στον αντίποδα του </w:t>
      </w:r>
      <w:proofErr w:type="spellStart"/>
      <w:r>
        <w:rPr>
          <w:rFonts w:eastAsia="Times New Roman"/>
          <w:szCs w:val="24"/>
        </w:rPr>
        <w:t>μνημονιακού</w:t>
      </w:r>
      <w:proofErr w:type="spellEnd"/>
      <w:r>
        <w:rPr>
          <w:rFonts w:eastAsia="Times New Roman"/>
          <w:szCs w:val="24"/>
        </w:rPr>
        <w:t xml:space="preserve"> σχεδίου «</w:t>
      </w:r>
      <w:r>
        <w:rPr>
          <w:rFonts w:eastAsia="Times New Roman"/>
          <w:szCs w:val="24"/>
        </w:rPr>
        <w:t>ΑΘΗΝΑ</w:t>
      </w:r>
      <w:r>
        <w:rPr>
          <w:rFonts w:eastAsia="Times New Roman"/>
          <w:szCs w:val="24"/>
        </w:rPr>
        <w:t xml:space="preserve">» της κυβέρνησης Σαμαρά. Το ξεχάσατε αυτό, κύριοι συνάδελφοι της Νέας Δημοκρατίας. </w:t>
      </w:r>
    </w:p>
    <w:p w14:paraId="6B14EF89" w14:textId="77777777" w:rsidR="004965E6" w:rsidRDefault="004D430C">
      <w:pPr>
        <w:spacing w:line="600" w:lineRule="auto"/>
        <w:ind w:firstLine="720"/>
        <w:jc w:val="both"/>
        <w:rPr>
          <w:rFonts w:eastAsia="Times New Roman"/>
          <w:szCs w:val="24"/>
        </w:rPr>
      </w:pPr>
      <w:r>
        <w:rPr>
          <w:rFonts w:eastAsia="Times New Roman"/>
          <w:szCs w:val="24"/>
        </w:rPr>
        <w:t xml:space="preserve">Το νέο Πανεπιστήμιο Θεσσαλίας, όπως αυτό προκύπτει με τη συνέργεια του υπάρχοντος ΑΕΙ με τα ΤΕΙ Θεσσαλίας και Στερεάς Ελλάδας, εισάγει το </w:t>
      </w:r>
      <w:r>
        <w:rPr>
          <w:rFonts w:eastAsia="Times New Roman"/>
          <w:szCs w:val="24"/>
        </w:rPr>
        <w:t>ί</w:t>
      </w:r>
      <w:r>
        <w:rPr>
          <w:rFonts w:eastAsia="Times New Roman"/>
          <w:szCs w:val="24"/>
        </w:rPr>
        <w:t>δρυμα σε μια νέα ε</w:t>
      </w:r>
      <w:r>
        <w:rPr>
          <w:rFonts w:eastAsia="Times New Roman"/>
          <w:szCs w:val="24"/>
        </w:rPr>
        <w:t xml:space="preserve">ποχή ανάπτυξης. </w:t>
      </w:r>
      <w:r>
        <w:rPr>
          <w:rFonts w:eastAsia="Times New Roman" w:cs="Times New Roman"/>
          <w:szCs w:val="24"/>
        </w:rPr>
        <w:t>Το Ίδρυμα ενισχύεται ουσιαστικά σε όλα τα επίπεδα.</w:t>
      </w:r>
    </w:p>
    <w:p w14:paraId="6B14EF8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Σχεδιάζουμε, λοιπόν, ένα πανεπιστήμιο με σύγχρονα και καινοτόμα προγράμματα σπουδών, σε ένα μεγάλο εύρος επιστημονικών αντικειμένων, που θα προσφέρει πτυχία με διεθνή αναγνώριση και επαγγελ</w:t>
      </w:r>
      <w:r>
        <w:rPr>
          <w:rFonts w:eastAsia="Times New Roman" w:cs="Times New Roman"/>
          <w:szCs w:val="24"/>
        </w:rPr>
        <w:t>ματικά δικαιώματα στους αποφοίτους.</w:t>
      </w:r>
    </w:p>
    <w:p w14:paraId="6B14EF8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Στην προσπάθεια αυτή, φυσικά, αξιοποιούνται οι υπάρχουσες δομές σε όλες τις θεσσαλικές πόλεις, αλλά υπάρχουν οι αναγκαίες δεσμεύσεις για την οικονομική ενίσχυση, έτσι ώστε το </w:t>
      </w:r>
      <w:r>
        <w:rPr>
          <w:rFonts w:eastAsia="Times New Roman" w:cs="Times New Roman"/>
          <w:szCs w:val="24"/>
        </w:rPr>
        <w:t>ί</w:t>
      </w:r>
      <w:r>
        <w:rPr>
          <w:rFonts w:eastAsia="Times New Roman" w:cs="Times New Roman"/>
          <w:szCs w:val="24"/>
        </w:rPr>
        <w:t>δρυμα να λειτουργεί σε σύγχρονες υποδομές κα</w:t>
      </w:r>
      <w:r>
        <w:rPr>
          <w:rFonts w:eastAsia="Times New Roman" w:cs="Times New Roman"/>
          <w:szCs w:val="24"/>
        </w:rPr>
        <w:t>ι κυρίως, χωρίς κενά σε εκπαιδευτικό προσωπικό, όπως συνέβαινε στο παρελθόν, ιδιαίτερα με περιφερειακά τμήματα των ΤΕΙ.</w:t>
      </w:r>
    </w:p>
    <w:p w14:paraId="6B14EF8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Συγκεκριμένα, για τα Τρίκαλα, συνάδελφοι, ακούστε το εξής. Θα σας πούμε τι είχαμε στα Τρίκαλα. Είχαμε τη Σχολή και ένα Τμήμα Πολιτικών Μ</w:t>
      </w:r>
      <w:r>
        <w:rPr>
          <w:rFonts w:eastAsia="Times New Roman" w:cs="Times New Roman"/>
          <w:szCs w:val="24"/>
        </w:rPr>
        <w:t>ηχανικών στο ΤΕΙ το οποίο δεν είχε καθόλου δικαιώματα, δεν είχε δασκάλους, δεν είχε διοικητική υποστήριξη.</w:t>
      </w:r>
    </w:p>
    <w:p w14:paraId="6B14EF8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Τι έχουμε σήμερα, συνάδελφοι; Έχουμε μια αναβαθμισμένη Σχολή Φυσικής Αγωγής, τα ΣΕΦΑΑ. Και τι φέρνουμε εμείς; Ένα Τμήμα Φυσικής Αγωγής, το Τμήμα </w:t>
      </w:r>
      <w:proofErr w:type="spellStart"/>
      <w:r>
        <w:rPr>
          <w:rFonts w:eastAsia="Times New Roman" w:cs="Times New Roman"/>
          <w:szCs w:val="24"/>
        </w:rPr>
        <w:t>Διαι</w:t>
      </w:r>
      <w:r>
        <w:rPr>
          <w:rFonts w:eastAsia="Times New Roman" w:cs="Times New Roman"/>
          <w:szCs w:val="24"/>
        </w:rPr>
        <w:t>τολογίας</w:t>
      </w:r>
      <w:proofErr w:type="spellEnd"/>
      <w:r>
        <w:rPr>
          <w:rFonts w:eastAsia="Times New Roman" w:cs="Times New Roman"/>
          <w:szCs w:val="24"/>
        </w:rPr>
        <w:t xml:space="preserve"> που </w:t>
      </w:r>
      <w:r>
        <w:rPr>
          <w:rFonts w:eastAsia="Times New Roman" w:cs="Times New Roman"/>
          <w:szCs w:val="24"/>
        </w:rPr>
        <w:lastRenderedPageBreak/>
        <w:t>έχει μεγάλη σημασία, συνάδελφοι και θα το δούμε αυτό τον Σεπτέμβρη, όταν τα παιδιά συμπληρώσουν το μηχανογραφικό.</w:t>
      </w:r>
    </w:p>
    <w:p w14:paraId="6B14EF8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Το τρίτο είναι το ξενόγλωσσο </w:t>
      </w:r>
      <w:r>
        <w:rPr>
          <w:rFonts w:eastAsia="Times New Roman" w:cs="Times New Roman"/>
          <w:szCs w:val="24"/>
        </w:rPr>
        <w:t>τ</w:t>
      </w:r>
      <w:r>
        <w:rPr>
          <w:rFonts w:eastAsia="Times New Roman" w:cs="Times New Roman"/>
          <w:szCs w:val="24"/>
        </w:rPr>
        <w:t xml:space="preserve">μήμα το οποίο ήταν πρόταση των ΣΕΦΑΑ. Είναι το ξενόγλωσσο, το οποίο είναι το πρώτο τμήμα σε όλη τη </w:t>
      </w:r>
      <w:r>
        <w:rPr>
          <w:rFonts w:eastAsia="Times New Roman" w:cs="Times New Roman"/>
          <w:szCs w:val="24"/>
        </w:rPr>
        <w:t>χώρα. Θα φέρει κόσμο από παντού. Τρία τμήματα, λοιπόν.</w:t>
      </w:r>
    </w:p>
    <w:p w14:paraId="6B14EF8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Πάμε παρακάτω. Υπάρχουν τα ινστιτούτα. Πρώτο ινστιτούτο: Κινησιολογίας. Δεύτερο: Αρωματικών και Φαρμακευτικών Φυτών. Επίσης, υπάρχουν και όλα τα διετή προγράμματα τα οποία δεν υπήρχαν.</w:t>
      </w:r>
    </w:p>
    <w:p w14:paraId="6B14EF9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Θέλω να πω, επίσ</w:t>
      </w:r>
      <w:r>
        <w:rPr>
          <w:rFonts w:eastAsia="Times New Roman" w:cs="Times New Roman"/>
          <w:szCs w:val="24"/>
        </w:rPr>
        <w:t xml:space="preserve">ης, </w:t>
      </w:r>
      <w:r w:rsidRPr="00D62B99">
        <w:rPr>
          <w:rFonts w:eastAsia="Times New Roman" w:cs="Times New Roman"/>
          <w:szCs w:val="24"/>
        </w:rPr>
        <w:t>κύριε Υπουργέ</w:t>
      </w:r>
      <w:r>
        <w:rPr>
          <w:rFonts w:eastAsia="Times New Roman" w:cs="Times New Roman"/>
          <w:szCs w:val="24"/>
        </w:rPr>
        <w:t xml:space="preserve">, ότι τα Τρίκαλα είναι η πόλη του Ασκληπιού. Θα παρακαλούσα, λοιπόν, μέσα από εσάς -και νομίζω ότι είστε θετικός προς αυτή την κατεύθυνση- να το συζητήσετε με τη </w:t>
      </w:r>
      <w:r>
        <w:rPr>
          <w:rFonts w:eastAsia="Times New Roman" w:cs="Times New Roman"/>
          <w:szCs w:val="24"/>
        </w:rPr>
        <w:t>σ</w:t>
      </w:r>
      <w:r>
        <w:rPr>
          <w:rFonts w:eastAsia="Times New Roman" w:cs="Times New Roman"/>
          <w:szCs w:val="24"/>
        </w:rPr>
        <w:t xml:space="preserve">ύγκλητο, ούτως ώστε, μιας και δεν υπάρχει στο Πανεπιστήμιο Θεσσαλίας </w:t>
      </w:r>
      <w:r>
        <w:rPr>
          <w:rFonts w:eastAsia="Times New Roman" w:cs="Times New Roman"/>
          <w:szCs w:val="24"/>
        </w:rPr>
        <w:t>φ</w:t>
      </w:r>
      <w:r>
        <w:rPr>
          <w:rFonts w:eastAsia="Times New Roman" w:cs="Times New Roman"/>
          <w:szCs w:val="24"/>
        </w:rPr>
        <w:t>αρμακε</w:t>
      </w:r>
      <w:r>
        <w:rPr>
          <w:rFonts w:eastAsia="Times New Roman" w:cs="Times New Roman"/>
          <w:szCs w:val="24"/>
        </w:rPr>
        <w:t xml:space="preserve">υτική </w:t>
      </w:r>
      <w:r>
        <w:rPr>
          <w:rFonts w:eastAsia="Times New Roman" w:cs="Times New Roman"/>
          <w:szCs w:val="24"/>
        </w:rPr>
        <w:t>σ</w:t>
      </w:r>
      <w:r>
        <w:rPr>
          <w:rFonts w:eastAsia="Times New Roman" w:cs="Times New Roman"/>
          <w:szCs w:val="24"/>
        </w:rPr>
        <w:t>χολή, να προταθεί να δημιουργηθεί</w:t>
      </w:r>
      <w:r w:rsidRPr="00D0053D">
        <w:rPr>
          <w:rFonts w:eastAsia="Times New Roman" w:cs="Times New Roman"/>
          <w:szCs w:val="24"/>
        </w:rPr>
        <w:t xml:space="preserve"> </w:t>
      </w:r>
      <w:r>
        <w:rPr>
          <w:rFonts w:eastAsia="Times New Roman" w:cs="Times New Roman"/>
          <w:szCs w:val="24"/>
        </w:rPr>
        <w:t>φ</w:t>
      </w:r>
      <w:r>
        <w:rPr>
          <w:rFonts w:eastAsia="Times New Roman" w:cs="Times New Roman"/>
          <w:szCs w:val="24"/>
        </w:rPr>
        <w:t xml:space="preserve">αρμακευτική </w:t>
      </w:r>
      <w:r>
        <w:rPr>
          <w:rFonts w:eastAsia="Times New Roman" w:cs="Times New Roman"/>
          <w:szCs w:val="24"/>
        </w:rPr>
        <w:t>σ</w:t>
      </w:r>
      <w:r>
        <w:rPr>
          <w:rFonts w:eastAsia="Times New Roman" w:cs="Times New Roman"/>
          <w:szCs w:val="24"/>
        </w:rPr>
        <w:t>χολή στα Τρίκαλα. Το δικαιούμαστε.</w:t>
      </w:r>
    </w:p>
    <w:p w14:paraId="6B14EF9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πάρα πολλά να πω. Δεν θέλω να κλέψω καθόλου χρόνο από τους υπόλοιπους συναδέλφους, γιατί είναι πολλοί. Θα ήθελα, όμως, να σταθώ -επιτρέψτε μου, </w:t>
      </w:r>
      <w:r w:rsidRPr="009B4350">
        <w:rPr>
          <w:rFonts w:eastAsia="Times New Roman" w:cs="Times New Roman"/>
          <w:szCs w:val="24"/>
        </w:rPr>
        <w:t>κύριε Πρόεδρε</w:t>
      </w:r>
      <w:r>
        <w:rPr>
          <w:rFonts w:eastAsia="Times New Roman" w:cs="Times New Roman"/>
          <w:szCs w:val="24"/>
        </w:rPr>
        <w:t xml:space="preserve"> και δώστε μου ένα λεπτό- σε αυτό που κάνει η </w:t>
      </w:r>
      <w:r w:rsidRPr="001866BC">
        <w:rPr>
          <w:rFonts w:eastAsia="Times New Roman" w:cs="Times New Roman"/>
          <w:szCs w:val="24"/>
        </w:rPr>
        <w:t>Κυβέρνηση</w:t>
      </w:r>
      <w:r>
        <w:rPr>
          <w:rFonts w:eastAsia="Times New Roman" w:cs="Times New Roman"/>
          <w:szCs w:val="24"/>
        </w:rPr>
        <w:t xml:space="preserve"> μετά από δέκα χρόνια, δηλαδή στους διορισμούς δεκαπέντε χιλιάδων ανθρώπων, εκπαιδευτικών και για φέτος τεσσερισήμισι χιλιάδων.</w:t>
      </w:r>
    </w:p>
    <w:p w14:paraId="6B14EF9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Είχα την τύχη, </w:t>
      </w:r>
      <w:r w:rsidRPr="00D62B99">
        <w:rPr>
          <w:rFonts w:eastAsia="Times New Roman" w:cs="Times New Roman"/>
          <w:szCs w:val="24"/>
        </w:rPr>
        <w:t>κύριε Υπουργέ</w:t>
      </w:r>
      <w:r>
        <w:rPr>
          <w:rFonts w:eastAsia="Times New Roman" w:cs="Times New Roman"/>
          <w:szCs w:val="24"/>
        </w:rPr>
        <w:t xml:space="preserve">, να βρεθώ με ανθρώπους που ήταν αναπληρωτές </w:t>
      </w:r>
      <w:r>
        <w:rPr>
          <w:rFonts w:eastAsia="Times New Roman" w:cs="Times New Roman"/>
          <w:szCs w:val="24"/>
        </w:rPr>
        <w:t xml:space="preserve">και μας έθεσαν τα ζητήματα στα Τρίκαλα, όπως επίσης με νέα παιδιά τα οποία δεν είναι αναπληρωτές. Είπαν και αυτά τα επιχειρήματά τους. Ήρθαν, επίσης και άνθρωποι με ζητήματα κοινωνικά κ.λπ. και κυρίως </w:t>
      </w:r>
      <w:proofErr w:type="spellStart"/>
      <w:r>
        <w:rPr>
          <w:rFonts w:eastAsia="Times New Roman" w:cs="Times New Roman"/>
          <w:szCs w:val="24"/>
        </w:rPr>
        <w:t>τρίτεκνοι</w:t>
      </w:r>
      <w:proofErr w:type="spellEnd"/>
      <w:r>
        <w:rPr>
          <w:rFonts w:eastAsia="Times New Roman" w:cs="Times New Roman"/>
          <w:szCs w:val="24"/>
        </w:rPr>
        <w:t>.</w:t>
      </w:r>
    </w:p>
    <w:p w14:paraId="6B14EF9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Θέλω να πω ότι κινείστε στη σωστή κατεύθυνση</w:t>
      </w:r>
      <w:r>
        <w:rPr>
          <w:rFonts w:eastAsia="Times New Roman" w:cs="Times New Roman"/>
          <w:szCs w:val="24"/>
        </w:rPr>
        <w:t>. Εγώ αυτό το συμπέρασμα έβγαλα, όταν και από τις τρεις πλευρές ήρθαν αυτές οι θέσεις. Νομίζω ότι είμαστε στη σωστή κατεύθυνση, όσον αφορά στους διορισμούς.</w:t>
      </w:r>
    </w:p>
    <w:p w14:paraId="6B14EF9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Εκείνο που θέλω εγώ να πω και να τονίσω, αν είναι δυνατόν, είναι να προσέξουμε πάρα πολύ εκείνους τ</w:t>
      </w:r>
      <w:r>
        <w:rPr>
          <w:rFonts w:eastAsia="Times New Roman" w:cs="Times New Roman"/>
          <w:szCs w:val="24"/>
        </w:rPr>
        <w:t xml:space="preserve">ους εκπαιδευτικούς που έκαναν για χρόνια στα απομακρυσμένα νησιά ή στις απομακρυσμένες περιοχές. Επίσης, θα μπορούσαμε κάπως να διορθώσουμε τους </w:t>
      </w:r>
      <w:proofErr w:type="spellStart"/>
      <w:r>
        <w:rPr>
          <w:rFonts w:eastAsia="Times New Roman" w:cs="Times New Roman"/>
          <w:szCs w:val="24"/>
        </w:rPr>
        <w:t>τρίτεκνους</w:t>
      </w:r>
      <w:proofErr w:type="spellEnd"/>
      <w:r>
        <w:rPr>
          <w:rFonts w:eastAsia="Times New Roman" w:cs="Times New Roman"/>
          <w:szCs w:val="24"/>
        </w:rPr>
        <w:t xml:space="preserve"> και πολύτεκνους με ορισμένα μόρια παραπάνω. Νομίζω ότι αυτό το θέμα μπορεί να λυθεί και δεν θα έχουμ</w:t>
      </w:r>
      <w:r>
        <w:rPr>
          <w:rFonts w:eastAsia="Times New Roman" w:cs="Times New Roman"/>
          <w:szCs w:val="24"/>
        </w:rPr>
        <w:t>ε καθόλου προβλήματα.</w:t>
      </w:r>
    </w:p>
    <w:p w14:paraId="6B14EF9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Συνεπώς πιστεύω ότι είναι ένα νομοσχέδιο το οποίο πρέπει να υπερψηφίσουμε.</w:t>
      </w:r>
    </w:p>
    <w:p w14:paraId="6B14EF9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w:t>
      </w:r>
    </w:p>
    <w:p w14:paraId="6B14EF97" w14:textId="77777777" w:rsidR="004965E6" w:rsidRDefault="004D430C">
      <w:pPr>
        <w:spacing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Ευχαριστώ, κύριε συνάδελφε.</w:t>
      </w:r>
    </w:p>
    <w:p w14:paraId="6B14EF9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Η συνάδελφος κ. Αντωνίου έχει τον λόγο από τη Νέα Δημοκρατία.</w:t>
      </w:r>
    </w:p>
    <w:p w14:paraId="6B14EF99"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ΜΑΡΙΑ </w:t>
      </w:r>
      <w:r>
        <w:rPr>
          <w:rFonts w:eastAsia="Times New Roman" w:cs="Times New Roman"/>
          <w:b/>
          <w:szCs w:val="24"/>
        </w:rPr>
        <w:t>ΑΝΤΩΝΙΟΥ:</w:t>
      </w:r>
      <w:r>
        <w:rPr>
          <w:rFonts w:eastAsia="Times New Roman" w:cs="Times New Roman"/>
          <w:szCs w:val="24"/>
        </w:rPr>
        <w:t xml:space="preserve"> Ευχαριστώ, </w:t>
      </w:r>
      <w:r w:rsidRPr="009B4350">
        <w:rPr>
          <w:rFonts w:eastAsia="Times New Roman" w:cs="Times New Roman"/>
          <w:szCs w:val="24"/>
        </w:rPr>
        <w:t>κύριε Πρόεδρε</w:t>
      </w:r>
      <w:r>
        <w:rPr>
          <w:rFonts w:eastAsia="Times New Roman" w:cs="Times New Roman"/>
          <w:szCs w:val="24"/>
        </w:rPr>
        <w:t>.</w:t>
      </w:r>
    </w:p>
    <w:p w14:paraId="6B14EF9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μετά από μια μέρα που η </w:t>
      </w:r>
      <w:r w:rsidRPr="001866BC">
        <w:rPr>
          <w:rFonts w:eastAsia="Times New Roman" w:cs="Times New Roman"/>
          <w:szCs w:val="24"/>
        </w:rPr>
        <w:t>Κυβέρνηση</w:t>
      </w:r>
      <w:r>
        <w:rPr>
          <w:rFonts w:eastAsia="Times New Roman" w:cs="Times New Roman"/>
          <w:szCs w:val="24"/>
        </w:rPr>
        <w:t xml:space="preserve"> κατάφερε να υφαρπάξει την ψήφο εμπιστοσύνης της Βουλής από μια ετερόκλητη «συμμαχία» πλέον «της καρέκλας», </w:t>
      </w:r>
      <w:r>
        <w:rPr>
          <w:rFonts w:eastAsia="Times New Roman" w:cs="Times New Roman"/>
          <w:szCs w:val="24"/>
        </w:rPr>
        <w:lastRenderedPageBreak/>
        <w:t>ουσιαστικά παραβιάζοντας τη διάκριση των εξουσιών</w:t>
      </w:r>
      <w:r>
        <w:rPr>
          <w:rFonts w:eastAsia="Times New Roman" w:cs="Times New Roman"/>
          <w:szCs w:val="24"/>
        </w:rPr>
        <w:t>, κάτι που δεν έχει προηγούμενο στην κοινοβουλευτική διαδικασία -μπορεί να σας ζορίζει, αλλά αυτή είναι η αλήθεια- και να μετατρέψει αυθαίρετα τη μειοψηφία της Κοινοβουλευτικής Ομάδας του ΣΥΡΙΖΑ σε οριακή και εύθραυστη πλειοψηφία, έρχεστε σήμερα να συζητήσ</w:t>
      </w:r>
      <w:r>
        <w:rPr>
          <w:rFonts w:eastAsia="Times New Roman" w:cs="Times New Roman"/>
          <w:szCs w:val="24"/>
        </w:rPr>
        <w:t>ουμε το νομοσχέδιο του Υπουργείου Παιδείας.</w:t>
      </w:r>
    </w:p>
    <w:p w14:paraId="6B14EF9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Ποια είναι η κοινοβουλευτική σας νομιμοποίηση για να περάσει από τη Βουλή το παρόν νομοσχέδιο, θα μας το πείτε. Μήπως είναι μέρος της συμφωνίας σας κάτω από το τραπέζι με τους ΑΝΕΛ;</w:t>
      </w:r>
    </w:p>
    <w:p w14:paraId="6B14EF9C" w14:textId="77777777" w:rsidR="004965E6" w:rsidRDefault="004D430C">
      <w:pPr>
        <w:spacing w:line="600" w:lineRule="auto"/>
        <w:ind w:firstLine="720"/>
        <w:jc w:val="both"/>
        <w:rPr>
          <w:rFonts w:eastAsia="Times New Roman" w:cs="Times New Roman"/>
          <w:szCs w:val="24"/>
        </w:rPr>
      </w:pPr>
      <w:r w:rsidRPr="00D62B99">
        <w:rPr>
          <w:rFonts w:eastAsia="Times New Roman" w:cs="Times New Roman"/>
          <w:szCs w:val="24"/>
        </w:rPr>
        <w:t>Κύριε Υπουργέ</w:t>
      </w:r>
      <w:r>
        <w:rPr>
          <w:rFonts w:eastAsia="Times New Roman" w:cs="Times New Roman"/>
          <w:szCs w:val="24"/>
        </w:rPr>
        <w:t xml:space="preserve"> της Παιδείας, μέ</w:t>
      </w:r>
      <w:r>
        <w:rPr>
          <w:rFonts w:eastAsia="Times New Roman" w:cs="Times New Roman"/>
          <w:szCs w:val="24"/>
        </w:rPr>
        <w:t xml:space="preserve">χρι και ο πρωτοετής φοιτητής της Νομικής μαθαίνει ως δημοκρατική συνθήκη του πολιτεύματος ότι η Βουλή ελέγχει την </w:t>
      </w:r>
      <w:r>
        <w:rPr>
          <w:rFonts w:eastAsia="Times New Roman" w:cs="Times New Roman"/>
          <w:szCs w:val="24"/>
        </w:rPr>
        <w:t>κ</w:t>
      </w:r>
      <w:r w:rsidRPr="001866BC">
        <w:rPr>
          <w:rFonts w:eastAsia="Times New Roman" w:cs="Times New Roman"/>
          <w:szCs w:val="24"/>
        </w:rPr>
        <w:t>υβέρνηση</w:t>
      </w:r>
      <w:r>
        <w:rPr>
          <w:rFonts w:eastAsia="Times New Roman" w:cs="Times New Roman"/>
          <w:szCs w:val="24"/>
        </w:rPr>
        <w:t xml:space="preserve"> και όχι η </w:t>
      </w:r>
      <w:r>
        <w:rPr>
          <w:rFonts w:eastAsia="Times New Roman" w:cs="Times New Roman"/>
          <w:szCs w:val="24"/>
        </w:rPr>
        <w:t>κ</w:t>
      </w:r>
      <w:r w:rsidRPr="001866BC">
        <w:rPr>
          <w:rFonts w:eastAsia="Times New Roman" w:cs="Times New Roman"/>
          <w:szCs w:val="24"/>
        </w:rPr>
        <w:t>υβέρνηση</w:t>
      </w:r>
      <w:r>
        <w:rPr>
          <w:rFonts w:eastAsia="Times New Roman" w:cs="Times New Roman"/>
          <w:szCs w:val="24"/>
        </w:rPr>
        <w:t xml:space="preserve"> τη Βουλή. Εσάς, τη «συμμαχία της καρέκλας», δεν σας απασχολεί. Συνεχίζετε το καταστροφικό σας έργο στην ανώτατη </w:t>
      </w:r>
      <w:r>
        <w:rPr>
          <w:rFonts w:eastAsia="Times New Roman" w:cs="Times New Roman"/>
          <w:szCs w:val="24"/>
        </w:rPr>
        <w:t>εκπαίδευση, που ξεκινήσατε εδώ και καιρό, πρόχειρα και χωρίς κανέναν σχεδιασμό, με σκοπό, όπως λέτε, την υποτιθέμενη αναδιάταξη του ακαδημαϊκού χάρτη της χώρας.</w:t>
      </w:r>
    </w:p>
    <w:p w14:paraId="6B14EF9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Παρεμπιπτόντως, αναφέρατε στην ομιλία σας ότι έχετε μελετήσει τις ανάγκες για τους εκπαιδευτικο</w:t>
      </w:r>
      <w:r>
        <w:rPr>
          <w:rFonts w:eastAsia="Times New Roman" w:cs="Times New Roman"/>
          <w:szCs w:val="24"/>
        </w:rPr>
        <w:t>ύς. Θα μας πείτε, λοιπόν, πόσοι θα διοριστούν, σε ποιον κλάδο και σε ποια ειδικότητα; Δεν μας απαντήσατε.</w:t>
      </w:r>
    </w:p>
    <w:p w14:paraId="6B14EF9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Θύματα, λοιπόν, του σημερινού νομοσχεδίου, αγαπητοί συνάδελφοι, είναι για μια ακόμη φορά η τεχνολογική εκπαίδευση της Στερεάς και της Θεσσαλίας. Καταρ</w:t>
      </w:r>
      <w:r>
        <w:rPr>
          <w:rFonts w:eastAsia="Times New Roman" w:cs="Times New Roman"/>
          <w:szCs w:val="24"/>
        </w:rPr>
        <w:t xml:space="preserve">γείτε τα ΤΕΙ Θεσσαλίας και Στερεάς, χωρίς καμμία αξιολόγηση, τα οποία και ουσιαστικά </w:t>
      </w:r>
      <w:proofErr w:type="spellStart"/>
      <w:r>
        <w:rPr>
          <w:rFonts w:eastAsia="Times New Roman" w:cs="Times New Roman"/>
          <w:szCs w:val="24"/>
        </w:rPr>
        <w:t>απορροφούνται</w:t>
      </w:r>
      <w:proofErr w:type="spellEnd"/>
      <w:r>
        <w:rPr>
          <w:rFonts w:eastAsia="Times New Roman" w:cs="Times New Roman"/>
          <w:szCs w:val="24"/>
        </w:rPr>
        <w:t xml:space="preserve"> από το ΕΚΠΑ, από το Γεωπονικό Πανεπιστήμιο Αθηνών, το Πανεπιστήμιο Θεσσαλίας και εντάσσονται σε νέα τμήματα για τα οποία δεν υπάρχει καμμία μελέτη βιωσιμότητ</w:t>
      </w:r>
      <w:r>
        <w:rPr>
          <w:rFonts w:eastAsia="Times New Roman" w:cs="Times New Roman"/>
          <w:szCs w:val="24"/>
        </w:rPr>
        <w:t>ας, κανένας σχεδιασμός, με τρόπο που η ίδια η ΑΔΙΠ στην ετήσια έκθεσή της χαρακτηρίζει ακατάλληλο.</w:t>
      </w:r>
    </w:p>
    <w:p w14:paraId="6B14EF9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Τις περισσότερες φορές τα νέα τμήματα γίνονται για να γίνουν ή, μάλλον, για να το θέσω πιο ορθά, </w:t>
      </w:r>
      <w:r w:rsidRPr="00D62B99">
        <w:rPr>
          <w:rFonts w:eastAsia="Times New Roman" w:cs="Times New Roman"/>
          <w:szCs w:val="24"/>
        </w:rPr>
        <w:t>κύριε Υπουργέ</w:t>
      </w:r>
      <w:r>
        <w:rPr>
          <w:rFonts w:eastAsia="Times New Roman" w:cs="Times New Roman"/>
          <w:szCs w:val="24"/>
        </w:rPr>
        <w:t>, γίνονται για να καλύψουν τις πελατειακές ανάγ</w:t>
      </w:r>
      <w:r>
        <w:rPr>
          <w:rFonts w:eastAsia="Times New Roman" w:cs="Times New Roman"/>
          <w:szCs w:val="24"/>
        </w:rPr>
        <w:t xml:space="preserve">κες της </w:t>
      </w:r>
      <w:r w:rsidRPr="001866BC">
        <w:rPr>
          <w:rFonts w:eastAsia="Times New Roman" w:cs="Times New Roman"/>
          <w:szCs w:val="24"/>
        </w:rPr>
        <w:t>Κυβέρνησης</w:t>
      </w:r>
      <w:r>
        <w:rPr>
          <w:rFonts w:eastAsia="Times New Roman" w:cs="Times New Roman"/>
          <w:szCs w:val="24"/>
        </w:rPr>
        <w:t xml:space="preserve">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Τι και αν χρειάζεται να καταργηθούν εξαιρετικά επιτυχημένα τμήματα, με τεράστια απορροφητικότητα στην α</w:t>
      </w:r>
      <w:r>
        <w:rPr>
          <w:rFonts w:eastAsia="Times New Roman" w:cs="Times New Roman"/>
          <w:szCs w:val="24"/>
        </w:rPr>
        <w:lastRenderedPageBreak/>
        <w:t>γορά εργασίας και πολύτομη συνδρομή στην ιατρική έρευνα, όπως τα ιατρικά εργαστήρια του ΤΕΙ Θεσσαλίας! Τι και αν δημιου</w:t>
      </w:r>
      <w:r>
        <w:rPr>
          <w:rFonts w:eastAsia="Times New Roman" w:cs="Times New Roman"/>
          <w:szCs w:val="24"/>
        </w:rPr>
        <w:t xml:space="preserve">ργούνται τμήματα με </w:t>
      </w:r>
      <w:proofErr w:type="spellStart"/>
      <w:r>
        <w:rPr>
          <w:rFonts w:eastAsia="Times New Roman" w:cs="Times New Roman"/>
          <w:szCs w:val="24"/>
        </w:rPr>
        <w:t>αλληλοκαλυπτόμενο</w:t>
      </w:r>
      <w:proofErr w:type="spellEnd"/>
      <w:r>
        <w:rPr>
          <w:rFonts w:eastAsia="Times New Roman" w:cs="Times New Roman"/>
          <w:szCs w:val="24"/>
        </w:rPr>
        <w:t xml:space="preserve"> αντικείμενο, τα οποία με μαθηματική ακρίβεια θα παράγουν άνεργους πτυχιούχους! Τι και αν σε άλλα τμήματα κινδυνεύουν τα επαγγελματικά δικαιώματα των πτυχιούχων. Όλα αυτά πολύ μικρή σημασία έχουν για το Υπουργείο και τη</w:t>
      </w:r>
      <w:r>
        <w:rPr>
          <w:rFonts w:eastAsia="Times New Roman" w:cs="Times New Roman"/>
          <w:szCs w:val="24"/>
        </w:rPr>
        <w:t xml:space="preserve">ν </w:t>
      </w:r>
      <w:r w:rsidRPr="001866BC">
        <w:rPr>
          <w:rFonts w:eastAsia="Times New Roman" w:cs="Times New Roman"/>
          <w:szCs w:val="24"/>
        </w:rPr>
        <w:t>Κυβέρνηση</w:t>
      </w:r>
      <w:r>
        <w:rPr>
          <w:rFonts w:eastAsia="Times New Roman" w:cs="Times New Roman"/>
          <w:szCs w:val="24"/>
        </w:rPr>
        <w:t>. Το μόνο που σας ενδιαφέρει είναι να ικανοποιήσετε την πελατειακή σας βάση.</w:t>
      </w:r>
    </w:p>
    <w:p w14:paraId="6B14EFA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Σας έχω, όμως και μια πρόταση, </w:t>
      </w:r>
      <w:r w:rsidRPr="00D62B99">
        <w:rPr>
          <w:rFonts w:eastAsia="Times New Roman" w:cs="Times New Roman"/>
          <w:szCs w:val="24"/>
        </w:rPr>
        <w:t>κύριε Υπουργέ</w:t>
      </w:r>
      <w:r>
        <w:rPr>
          <w:rFonts w:eastAsia="Times New Roman" w:cs="Times New Roman"/>
          <w:szCs w:val="24"/>
        </w:rPr>
        <w:t>: Να δημιουργήσετε ένα «Τμήμα Θεάτρου» ακόμη, γιατί θα έχετε έτοιμους καθηγητές, τον κ. Καμμένο, τον κ. Κουίκ, την κ. Κουντο</w:t>
      </w:r>
      <w:r>
        <w:rPr>
          <w:rFonts w:eastAsia="Times New Roman" w:cs="Times New Roman"/>
          <w:szCs w:val="24"/>
        </w:rPr>
        <w:t>υρά, πλειάδα άλλων που το μόνο που κάνουν είναι να στήνουν θεατρικές παραστάσεις!</w:t>
      </w:r>
    </w:p>
    <w:p w14:paraId="6B14EFA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Πέρα, λοιπόν, από την απορρόφηση των δύο ΤΕΙ έχουμε φυσικά και διατάξεις για την έρευνα, στις οποίες θα επικεντρωθώ, μιας και ο αρμόδιος Υπουργός, ο κ. </w:t>
      </w:r>
      <w:proofErr w:type="spellStart"/>
      <w:r>
        <w:rPr>
          <w:rFonts w:eastAsia="Times New Roman" w:cs="Times New Roman"/>
          <w:szCs w:val="24"/>
        </w:rPr>
        <w:t>Φωτάκης</w:t>
      </w:r>
      <w:proofErr w:type="spellEnd"/>
      <w:r>
        <w:rPr>
          <w:rFonts w:eastAsia="Times New Roman" w:cs="Times New Roman"/>
          <w:szCs w:val="24"/>
        </w:rPr>
        <w:t>, φοβάται όχι μ</w:t>
      </w:r>
      <w:r>
        <w:rPr>
          <w:rFonts w:eastAsia="Times New Roman" w:cs="Times New Roman"/>
          <w:szCs w:val="24"/>
        </w:rPr>
        <w:t>όνο τη διαβούλευση, αλλά φοβάται και τον αντίλογο -και λείπει την ώρα που μιλάω- και την κριτική για όσα πράττει.</w:t>
      </w:r>
    </w:p>
    <w:p w14:paraId="6B14EFA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εξηγείται αλλιώς, </w:t>
      </w:r>
      <w:r w:rsidRPr="00D62B99">
        <w:rPr>
          <w:rFonts w:eastAsia="Times New Roman" w:cs="Times New Roman"/>
          <w:szCs w:val="24"/>
        </w:rPr>
        <w:t>κύριε Υπουργέ</w:t>
      </w:r>
      <w:r>
        <w:rPr>
          <w:rFonts w:eastAsia="Times New Roman" w:cs="Times New Roman"/>
          <w:szCs w:val="24"/>
        </w:rPr>
        <w:t>, το γεγονός ότι, κατά την προσφιλή σας τακτική, σε ακόμη ένα νομοσχέδιο οι ρυθμίσεις που αφορούν την έρευν</w:t>
      </w:r>
      <w:r>
        <w:rPr>
          <w:rFonts w:eastAsia="Times New Roman" w:cs="Times New Roman"/>
          <w:szCs w:val="24"/>
        </w:rPr>
        <w:t>α ουδέποτε τέθηκαν σε δημόσια διαβούλευση.</w:t>
      </w:r>
    </w:p>
    <w:p w14:paraId="6B14EFA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Τον δικό μας, όμως, αντίλογο δεν μπορείτε να τον εμποδίσετε. Ακούστε τον, λοιπόν, καλά. Άρθρα 17 και 23: Λέτε ότι ιδρύετε δύο ακόμη πανεπιστημιακά ερευνητικά κέντρα στο ΕΚΠΑ και στο Πανεπιστήμιο Θεσσαλίας.</w:t>
      </w:r>
    </w:p>
    <w:p w14:paraId="6B14EFA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Ο νόμος</w:t>
      </w:r>
      <w:r>
        <w:rPr>
          <w:rFonts w:eastAsia="Times New Roman" w:cs="Times New Roman"/>
          <w:szCs w:val="24"/>
        </w:rPr>
        <w:t xml:space="preserve"> είναι σαφής, κύριε </w:t>
      </w:r>
      <w:proofErr w:type="spellStart"/>
      <w:r>
        <w:rPr>
          <w:rFonts w:eastAsia="Times New Roman" w:cs="Times New Roman"/>
          <w:szCs w:val="24"/>
        </w:rPr>
        <w:t>Φωτάκη</w:t>
      </w:r>
      <w:proofErr w:type="spellEnd"/>
      <w:r>
        <w:rPr>
          <w:rFonts w:eastAsia="Times New Roman" w:cs="Times New Roman"/>
          <w:szCs w:val="24"/>
        </w:rPr>
        <w:t>, για τη διαδικασία που οφείλετε να ακολουθήσετε στην περίπτωση ίδρυσης νέων ερευνητικών κέντρων. Σας τον υπενθυμίζω: Άρθρο 13 παράγραφος 5 του ν.4310, όπως εσείς τροποποιήσατε από το άρθρο 11 παράγραφος 3 του ν.4386, του δικού σα</w:t>
      </w:r>
      <w:r>
        <w:rPr>
          <w:rFonts w:eastAsia="Times New Roman" w:cs="Times New Roman"/>
          <w:szCs w:val="24"/>
        </w:rPr>
        <w:t>ς νόμου: «Σε περίπτωση ίδρυσης νέων ερευνητικών κέντρων ή ινστιτούτων προηγείται μελέτη οικονομοτεχνική, μελέτη σκοπιμότητας, βιωσιμότητας, έκθεση συμβατότητας κ.λπ.</w:t>
      </w:r>
      <w:r>
        <w:rPr>
          <w:rFonts w:eastAsia="Times New Roman" w:cs="Times New Roman"/>
          <w:szCs w:val="24"/>
        </w:rPr>
        <w:t>.</w:t>
      </w:r>
      <w:r>
        <w:rPr>
          <w:rFonts w:eastAsia="Times New Roman" w:cs="Times New Roman"/>
          <w:szCs w:val="24"/>
        </w:rPr>
        <w:t xml:space="preserve"> Οι μελέτες αυτές πρέπει να έχουν τη σύμφωνη γνώμη του ΕΣΕΚ». Τι είναι το ΕΣΕΚ; </w:t>
      </w:r>
    </w:p>
    <w:p w14:paraId="6B14EFA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ερωτώ λοιπόν, κύριε </w:t>
      </w:r>
      <w:proofErr w:type="spellStart"/>
      <w:r>
        <w:rPr>
          <w:rFonts w:eastAsia="Times New Roman" w:cs="Times New Roman"/>
          <w:szCs w:val="24"/>
        </w:rPr>
        <w:t>Φωτάκη</w:t>
      </w:r>
      <w:proofErr w:type="spellEnd"/>
      <w:r>
        <w:rPr>
          <w:rFonts w:eastAsia="Times New Roman" w:cs="Times New Roman"/>
          <w:szCs w:val="24"/>
        </w:rPr>
        <w:t>. Ακολουθήσατε την προβλεπόμενη από το νόμο διαδικασία για την ίδρυση των δύο αυτών πανεπιστημιακών ερευνητικών κέντρων; Υποβάλατε τις απαιτούμενες μελέτες στο ΕΣΕΚ; Εξασφαλίσατε τη σύμφωνη γνώμη του ΕΣΕΚ; Η απάντηση είναι όχι</w:t>
      </w:r>
      <w:r>
        <w:rPr>
          <w:rFonts w:eastAsia="Times New Roman" w:cs="Times New Roman"/>
          <w:szCs w:val="24"/>
        </w:rPr>
        <w:t xml:space="preserve">. </w:t>
      </w:r>
    </w:p>
    <w:p w14:paraId="6B14EFA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Και αυτά δεν τα λέμε εμείς, κύριε </w:t>
      </w:r>
      <w:proofErr w:type="spellStart"/>
      <w:r>
        <w:rPr>
          <w:rFonts w:eastAsia="Times New Roman" w:cs="Times New Roman"/>
          <w:szCs w:val="24"/>
        </w:rPr>
        <w:t>Φωτάκη</w:t>
      </w:r>
      <w:proofErr w:type="spellEnd"/>
      <w:r>
        <w:rPr>
          <w:rFonts w:eastAsia="Times New Roman" w:cs="Times New Roman"/>
          <w:szCs w:val="24"/>
        </w:rPr>
        <w:t xml:space="preserve">. Ο κ. </w:t>
      </w:r>
      <w:proofErr w:type="spellStart"/>
      <w:r>
        <w:rPr>
          <w:rFonts w:eastAsia="Times New Roman" w:cs="Times New Roman"/>
          <w:szCs w:val="24"/>
        </w:rPr>
        <w:t>Φωτάκης</w:t>
      </w:r>
      <w:proofErr w:type="spellEnd"/>
      <w:r>
        <w:rPr>
          <w:rFonts w:eastAsia="Times New Roman" w:cs="Times New Roman"/>
          <w:szCs w:val="24"/>
        </w:rPr>
        <w:t xml:space="preserve"> δεν είναι εδώ, οπότε θα τα ακούσετε εσείς, κύριε </w:t>
      </w:r>
      <w:proofErr w:type="spellStart"/>
      <w:r>
        <w:rPr>
          <w:rFonts w:eastAsia="Times New Roman" w:cs="Times New Roman"/>
          <w:szCs w:val="24"/>
        </w:rPr>
        <w:t>Γαβρόγλου</w:t>
      </w:r>
      <w:proofErr w:type="spellEnd"/>
      <w:r>
        <w:rPr>
          <w:rFonts w:eastAsia="Times New Roman" w:cs="Times New Roman"/>
          <w:szCs w:val="24"/>
        </w:rPr>
        <w:t xml:space="preserve">, αντί του κ. </w:t>
      </w:r>
      <w:proofErr w:type="spellStart"/>
      <w:r>
        <w:rPr>
          <w:rFonts w:eastAsia="Times New Roman" w:cs="Times New Roman"/>
          <w:szCs w:val="24"/>
        </w:rPr>
        <w:t>Φωτάκη</w:t>
      </w:r>
      <w:proofErr w:type="spellEnd"/>
      <w:r>
        <w:rPr>
          <w:rFonts w:eastAsia="Times New Roman" w:cs="Times New Roman"/>
          <w:szCs w:val="24"/>
        </w:rPr>
        <w:t xml:space="preserve">, αλλά προφανώς δεν δίνετε και σημασία. Αυτά τα λέει το ίδιο το ΕΣΕΚ, κύριε </w:t>
      </w:r>
      <w:proofErr w:type="spellStart"/>
      <w:r>
        <w:rPr>
          <w:rFonts w:eastAsia="Times New Roman" w:cs="Times New Roman"/>
          <w:szCs w:val="24"/>
        </w:rPr>
        <w:t>Γαβρόγλου</w:t>
      </w:r>
      <w:proofErr w:type="spellEnd"/>
      <w:r>
        <w:rPr>
          <w:rFonts w:eastAsia="Times New Roman" w:cs="Times New Roman"/>
          <w:szCs w:val="24"/>
        </w:rPr>
        <w:t>, δηλαδή το ανώτατο γνωμοδοτικό όργ</w:t>
      </w:r>
      <w:r>
        <w:rPr>
          <w:rFonts w:eastAsia="Times New Roman" w:cs="Times New Roman"/>
          <w:szCs w:val="24"/>
        </w:rPr>
        <w:t xml:space="preserve">ανο της πολιτείας για τη χάραξη της εθνικής πολιτικής για την έρευνα. </w:t>
      </w:r>
    </w:p>
    <w:p w14:paraId="6B14EFA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Καταθέτω, λοιπόν, στα Πρακτικά την από 20 Ιουλίου επιστολή του Προέδρου ΕΣΕΚ προς εσάς, κύριε Υπουργέ, το οποίο επιβεβαιώνει όλους τους ανωτέρω ισχυρισμούς και το οποίο προσπαθεί να σας</w:t>
      </w:r>
      <w:r>
        <w:rPr>
          <w:rFonts w:eastAsia="Times New Roman" w:cs="Times New Roman"/>
          <w:szCs w:val="24"/>
        </w:rPr>
        <w:t xml:space="preserve"> επαναφέρει στην κανονικότητα και στη νόμιμη διαδικασία.</w:t>
      </w:r>
    </w:p>
    <w:p w14:paraId="6B14EFA8" w14:textId="77777777" w:rsidR="004965E6" w:rsidRDefault="004D430C">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w:t>
      </w:r>
      <w:r>
        <w:rPr>
          <w:rFonts w:eastAsia="Times New Roman" w:cs="Times New Roman"/>
          <w:szCs w:val="24"/>
        </w:rPr>
        <w:t>η</w:t>
      </w:r>
      <w:r w:rsidRPr="000D63A8">
        <w:rPr>
          <w:rFonts w:eastAsia="Times New Roman" w:cs="Times New Roman"/>
          <w:szCs w:val="24"/>
        </w:rPr>
        <w:t xml:space="preserve"> Βουλευτής κ. </w:t>
      </w:r>
      <w:r>
        <w:rPr>
          <w:rFonts w:eastAsia="Times New Roman" w:cs="Times New Roman"/>
          <w:szCs w:val="24"/>
        </w:rPr>
        <w:t>Μαρία Αντωνίου καταθέτει για τα Πρακτικά την</w:t>
      </w:r>
      <w:r w:rsidRPr="000D63A8">
        <w:rPr>
          <w:rFonts w:eastAsia="Times New Roman" w:cs="Times New Roman"/>
          <w:szCs w:val="24"/>
        </w:rPr>
        <w:t xml:space="preserve"> προαναφερθ</w:t>
      </w:r>
      <w:r>
        <w:rPr>
          <w:rFonts w:eastAsia="Times New Roman" w:cs="Times New Roman"/>
          <w:szCs w:val="24"/>
        </w:rPr>
        <w:t>είσα επιστολή</w:t>
      </w:r>
      <w:r w:rsidRPr="000D63A8">
        <w:rPr>
          <w:rFonts w:eastAsia="Times New Roman" w:cs="Times New Roman"/>
          <w:szCs w:val="24"/>
        </w:rPr>
        <w:t xml:space="preserve">, </w:t>
      </w:r>
      <w:r>
        <w:rPr>
          <w:rFonts w:eastAsia="Times New Roman" w:cs="Times New Roman"/>
          <w:szCs w:val="24"/>
        </w:rPr>
        <w:t>η</w:t>
      </w:r>
      <w:r w:rsidRPr="000D63A8">
        <w:rPr>
          <w:rFonts w:eastAsia="Times New Roman" w:cs="Times New Roman"/>
          <w:szCs w:val="24"/>
        </w:rPr>
        <w:t xml:space="preserve"> οποί</w:t>
      </w:r>
      <w:r>
        <w:rPr>
          <w:rFonts w:eastAsia="Times New Roman" w:cs="Times New Roman"/>
          <w:szCs w:val="24"/>
        </w:rPr>
        <w:t>α</w:t>
      </w:r>
      <w:r w:rsidRPr="000D63A8">
        <w:rPr>
          <w:rFonts w:eastAsia="Times New Roman" w:cs="Times New Roman"/>
          <w:szCs w:val="24"/>
        </w:rPr>
        <w:t xml:space="preserve"> </w:t>
      </w:r>
      <w:r w:rsidRPr="000D63A8">
        <w:rPr>
          <w:rFonts w:eastAsia="Times New Roman" w:cs="Times New Roman"/>
          <w:szCs w:val="24"/>
        </w:rPr>
        <w:lastRenderedPageBreak/>
        <w:t>βρίσκ</w:t>
      </w:r>
      <w:r>
        <w:rPr>
          <w:rFonts w:eastAsia="Times New Roman" w:cs="Times New Roman"/>
          <w:szCs w:val="24"/>
        </w:rPr>
        <w:t>ετ</w:t>
      </w:r>
      <w:r w:rsidRPr="000D63A8">
        <w:rPr>
          <w:rFonts w:eastAsia="Times New Roman" w:cs="Times New Roman"/>
          <w:szCs w:val="24"/>
        </w:rPr>
        <w:t xml:space="preserve">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w:t>
      </w:r>
      <w:r w:rsidRPr="000D63A8">
        <w:rPr>
          <w:rFonts w:eastAsia="Times New Roman" w:cs="Times New Roman"/>
          <w:szCs w:val="24"/>
        </w:rPr>
        <w:t>ης Βουλής)</w:t>
      </w:r>
    </w:p>
    <w:p w14:paraId="6B14EFA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Διαβάζω χαρακτηριστικά την τελευταία φράση της επιστολής: «Με βάση τα παραπάνω, το ΕΣΕΚ θα αναμένει την υποβολή των προβλεπόμενων μελετών και εκθέσεων για τα υπό ίδρυση ερευνητικά κέντρα, ώστε να εκφράσει τη γνώμη του». </w:t>
      </w:r>
    </w:p>
    <w:p w14:paraId="6B14EFAA" w14:textId="77777777" w:rsidR="004965E6" w:rsidRDefault="004D430C">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πάει</w:t>
      </w:r>
      <w:r>
        <w:rPr>
          <w:rFonts w:eastAsia="Times New Roman" w:cs="Times New Roman"/>
          <w:szCs w:val="24"/>
        </w:rPr>
        <w:t xml:space="preserve"> </w:t>
      </w:r>
      <w:r w:rsidRPr="00F81B27">
        <w:rPr>
          <w:rFonts w:eastAsia="Times New Roman" w:cs="Times New Roman"/>
          <w:szCs w:val="24"/>
        </w:rPr>
        <w:t>το κουδο</w:t>
      </w:r>
      <w:r>
        <w:rPr>
          <w:rFonts w:eastAsia="Times New Roman" w:cs="Times New Roman"/>
          <w:szCs w:val="24"/>
        </w:rPr>
        <w:t>ύνι λήξεως του χρόνου ομιλίας της κυρίας</w:t>
      </w:r>
      <w:r w:rsidRPr="00F81B27">
        <w:rPr>
          <w:rFonts w:eastAsia="Times New Roman" w:cs="Times New Roman"/>
          <w:szCs w:val="24"/>
        </w:rPr>
        <w:t xml:space="preserve"> Βουλευτ</w:t>
      </w:r>
      <w:r>
        <w:rPr>
          <w:rFonts w:eastAsia="Times New Roman" w:cs="Times New Roman"/>
          <w:szCs w:val="24"/>
        </w:rPr>
        <w:t>ού</w:t>
      </w:r>
      <w:r w:rsidRPr="00F81B27">
        <w:rPr>
          <w:rFonts w:eastAsia="Times New Roman" w:cs="Times New Roman"/>
          <w:szCs w:val="24"/>
        </w:rPr>
        <w:t>)</w:t>
      </w:r>
    </w:p>
    <w:p w14:paraId="6B14EFA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Θα μου δώσετε και εμένα μερικά λεπτά, κύριε Πρόεδρε. </w:t>
      </w:r>
    </w:p>
    <w:p w14:paraId="6B14EFA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Μάλιστα, από ό,τι φαίνεται ο Πρόεδρος του ΕΣΕΚ ακόμα περιμένει τις μελέτες και μάλλον θα τις περιμένει για πολύ καιρό. Αυτό ακριβώς σας τόνισ</w:t>
      </w:r>
      <w:r>
        <w:rPr>
          <w:rFonts w:eastAsia="Times New Roman" w:cs="Times New Roman"/>
          <w:szCs w:val="24"/>
        </w:rPr>
        <w:t>ε και η Ένωση Ελλήνων Ερευνητών κατά την ακρόαση φορέων.</w:t>
      </w:r>
    </w:p>
    <w:p w14:paraId="6B14EFA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Συνεπώς κύριε Υπουργέ, αδιαφορείτε πλήρως για το ανώτατο γνωμοδοτικό όργανο της πολιτείας, το ΕΣΕΚ. Γράφετε στα παλαιότερα των υποδημάτων σας τον νόμο. Δεν λαμβάνετε καν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τις ενστάσεις τω</w:t>
      </w:r>
      <w:r>
        <w:rPr>
          <w:rFonts w:eastAsia="Times New Roman" w:cs="Times New Roman"/>
          <w:szCs w:val="24"/>
        </w:rPr>
        <w:t xml:space="preserve">ν ερευνητών και συνεχίζετε ακάθεκτος την πολιτική σας στην έρευνα, την οποία δείξατε από </w:t>
      </w:r>
      <w:r>
        <w:rPr>
          <w:rFonts w:eastAsia="Times New Roman" w:cs="Times New Roman"/>
          <w:szCs w:val="24"/>
        </w:rPr>
        <w:lastRenderedPageBreak/>
        <w:t xml:space="preserve">τα πρώτα σας κιόλας νομοθετήματα, την πολιτική του «αποφασίζουμε και διατάζουμε». </w:t>
      </w:r>
    </w:p>
    <w:p w14:paraId="6B14EFA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Με τον ίδιο ακριβώς τρόπο ενεργείτε και στο άρθρο 35, που περιλαμβάνει τις ρυθμίσεις</w:t>
      </w:r>
      <w:r>
        <w:rPr>
          <w:rFonts w:eastAsia="Times New Roman" w:cs="Times New Roman"/>
          <w:szCs w:val="24"/>
        </w:rPr>
        <w:t xml:space="preserve"> για το ΕΛΙΔΕΚ. Με την παράγραφο 2 αλλάζετε, κύριε </w:t>
      </w:r>
      <w:proofErr w:type="spellStart"/>
      <w:r>
        <w:rPr>
          <w:rFonts w:eastAsia="Times New Roman" w:cs="Times New Roman"/>
          <w:szCs w:val="24"/>
        </w:rPr>
        <w:t>Φωτάκη</w:t>
      </w:r>
      <w:proofErr w:type="spellEnd"/>
      <w:r>
        <w:rPr>
          <w:rFonts w:eastAsia="Times New Roman" w:cs="Times New Roman"/>
          <w:szCs w:val="24"/>
        </w:rPr>
        <w:t>, για τρίτη φορά από την ίδρυση του ΕΛΙΔΕΚ, μέσα σε λιγότερο από δυόμισι χρόνια, το σύστημα αξιολόγησης των προτάσεων, των υποψήφιων δικαιούχων της χρηματοδότησης. Τι έγινε; Η προσπάθεια κατανομής τω</w:t>
      </w:r>
      <w:r>
        <w:rPr>
          <w:rFonts w:eastAsia="Times New Roman" w:cs="Times New Roman"/>
          <w:szCs w:val="24"/>
        </w:rPr>
        <w:t xml:space="preserve">ν πόρων σε ημετέρους δεν μας βγαίνει; Γι’ αυτό και παραιτήθηκε ο προηγούμενος </w:t>
      </w:r>
      <w:r>
        <w:rPr>
          <w:rFonts w:eastAsia="Times New Roman" w:cs="Times New Roman"/>
          <w:szCs w:val="24"/>
        </w:rPr>
        <w:t>π</w:t>
      </w:r>
      <w:r>
        <w:rPr>
          <w:rFonts w:eastAsia="Times New Roman" w:cs="Times New Roman"/>
          <w:szCs w:val="24"/>
        </w:rPr>
        <w:t xml:space="preserve">ρόεδρος τους ΕΛΙΔΕΚ; Δεν άντεξε τις πιέσεις; </w:t>
      </w:r>
    </w:p>
    <w:p w14:paraId="6B14EFA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Αρχικά η αξιολόγηση γινόταν από τριμελή με πεντ</w:t>
      </w:r>
      <w:r w:rsidRPr="00AB0B53">
        <w:rPr>
          <w:rFonts w:eastAsia="Times New Roman" w:cs="Times New Roman"/>
          <w:szCs w:val="24"/>
        </w:rPr>
        <w:t>αμελή επιτροπή εμπειρογνωμόνων</w:t>
      </w:r>
      <w:r>
        <w:rPr>
          <w:rFonts w:eastAsia="Times New Roman" w:cs="Times New Roman"/>
          <w:szCs w:val="24"/>
        </w:rPr>
        <w:t>,</w:t>
      </w:r>
      <w:r w:rsidRPr="00AB0B53">
        <w:rPr>
          <w:rFonts w:eastAsia="Times New Roman" w:cs="Times New Roman"/>
          <w:szCs w:val="24"/>
        </w:rPr>
        <w:t xml:space="preserve"> βάσ</w:t>
      </w:r>
      <w:r>
        <w:rPr>
          <w:rFonts w:eastAsia="Times New Roman" w:cs="Times New Roman"/>
          <w:szCs w:val="24"/>
        </w:rPr>
        <w:t>ει</w:t>
      </w:r>
      <w:r w:rsidRPr="00AB0B53">
        <w:rPr>
          <w:rFonts w:eastAsia="Times New Roman" w:cs="Times New Roman"/>
          <w:szCs w:val="24"/>
        </w:rPr>
        <w:t xml:space="preserve"> του </w:t>
      </w:r>
      <w:r>
        <w:rPr>
          <w:rFonts w:eastAsia="Times New Roman" w:cs="Times New Roman"/>
          <w:szCs w:val="24"/>
        </w:rPr>
        <w:t>ν.</w:t>
      </w:r>
      <w:r w:rsidRPr="00AB0B53">
        <w:rPr>
          <w:rFonts w:eastAsia="Times New Roman" w:cs="Times New Roman"/>
          <w:szCs w:val="24"/>
        </w:rPr>
        <w:t>44</w:t>
      </w:r>
      <w:r>
        <w:rPr>
          <w:rFonts w:eastAsia="Times New Roman" w:cs="Times New Roman"/>
          <w:szCs w:val="24"/>
        </w:rPr>
        <w:t>85. Το αλλάξατε αυτό και μετά ξεκινήσα</w:t>
      </w:r>
      <w:r>
        <w:rPr>
          <w:rFonts w:eastAsia="Times New Roman" w:cs="Times New Roman"/>
          <w:szCs w:val="24"/>
        </w:rPr>
        <w:t>τε να κάνετε</w:t>
      </w:r>
      <w:r w:rsidRPr="00AB0B53">
        <w:rPr>
          <w:rFonts w:eastAsia="Times New Roman" w:cs="Times New Roman"/>
          <w:szCs w:val="24"/>
        </w:rPr>
        <w:t xml:space="preserve"> την αξιολόγηση από επιτροπές εμπειρογνωμόνων</w:t>
      </w:r>
      <w:r>
        <w:rPr>
          <w:rFonts w:eastAsia="Times New Roman" w:cs="Times New Roman"/>
          <w:szCs w:val="24"/>
        </w:rPr>
        <w:t>. Κ</w:t>
      </w:r>
      <w:r w:rsidRPr="00AB0B53">
        <w:rPr>
          <w:rFonts w:eastAsia="Times New Roman" w:cs="Times New Roman"/>
          <w:szCs w:val="24"/>
        </w:rPr>
        <w:t xml:space="preserve">αι τώρα έρχεστε και το </w:t>
      </w:r>
      <w:r>
        <w:rPr>
          <w:rFonts w:eastAsia="Times New Roman" w:cs="Times New Roman"/>
          <w:szCs w:val="24"/>
        </w:rPr>
        <w:t xml:space="preserve">αλλάζετε ξανά. </w:t>
      </w:r>
    </w:p>
    <w:p w14:paraId="6B14EFB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Αλήθεια, θα μας απαντήσετε, κ</w:t>
      </w:r>
      <w:r w:rsidRPr="00AB0B53">
        <w:rPr>
          <w:rFonts w:eastAsia="Times New Roman" w:cs="Times New Roman"/>
          <w:szCs w:val="24"/>
        </w:rPr>
        <w:t>ύριε Υπουργέ</w:t>
      </w:r>
      <w:r>
        <w:rPr>
          <w:rFonts w:eastAsia="Times New Roman" w:cs="Times New Roman"/>
          <w:szCs w:val="24"/>
        </w:rPr>
        <w:t>,</w:t>
      </w:r>
      <w:r w:rsidRPr="00AB0B53">
        <w:rPr>
          <w:rFonts w:eastAsia="Times New Roman" w:cs="Times New Roman"/>
          <w:szCs w:val="24"/>
        </w:rPr>
        <w:t xml:space="preserve"> για ποιο λόγο αλλάζετ</w:t>
      </w:r>
      <w:r>
        <w:rPr>
          <w:rFonts w:eastAsia="Times New Roman" w:cs="Times New Roman"/>
          <w:szCs w:val="24"/>
        </w:rPr>
        <w:t>ε</w:t>
      </w:r>
      <w:r w:rsidRPr="00AB0B53">
        <w:rPr>
          <w:rFonts w:eastAsia="Times New Roman" w:cs="Times New Roman"/>
          <w:szCs w:val="24"/>
        </w:rPr>
        <w:t xml:space="preserve"> κάθε λίγο και λιγάκι το σύστημα αξιολόγησης των προτάσεων</w:t>
      </w:r>
      <w:r>
        <w:rPr>
          <w:rFonts w:eastAsia="Times New Roman" w:cs="Times New Roman"/>
          <w:szCs w:val="24"/>
        </w:rPr>
        <w:t>; Ακόμα και ο</w:t>
      </w:r>
      <w:r w:rsidRPr="00AB0B53">
        <w:rPr>
          <w:rFonts w:eastAsia="Times New Roman" w:cs="Times New Roman"/>
          <w:szCs w:val="24"/>
        </w:rPr>
        <w:t xml:space="preserve"> πλέον </w:t>
      </w:r>
      <w:r>
        <w:rPr>
          <w:rFonts w:eastAsia="Times New Roman" w:cs="Times New Roman"/>
          <w:szCs w:val="24"/>
        </w:rPr>
        <w:t>αφελής αντιλαμ</w:t>
      </w:r>
      <w:r>
        <w:rPr>
          <w:rFonts w:eastAsia="Times New Roman" w:cs="Times New Roman"/>
          <w:szCs w:val="24"/>
        </w:rPr>
        <w:t xml:space="preserve">βάνεται, κύριε </w:t>
      </w:r>
      <w:r w:rsidRPr="00AB0B53">
        <w:rPr>
          <w:rFonts w:eastAsia="Times New Roman" w:cs="Times New Roman"/>
          <w:szCs w:val="24"/>
        </w:rPr>
        <w:lastRenderedPageBreak/>
        <w:t>Υπουργέ</w:t>
      </w:r>
      <w:r>
        <w:rPr>
          <w:rFonts w:eastAsia="Times New Roman" w:cs="Times New Roman"/>
          <w:szCs w:val="24"/>
        </w:rPr>
        <w:t>,</w:t>
      </w:r>
      <w:r w:rsidRPr="00AB0B53">
        <w:rPr>
          <w:rFonts w:eastAsia="Times New Roman" w:cs="Times New Roman"/>
          <w:szCs w:val="24"/>
        </w:rPr>
        <w:t xml:space="preserve"> ότι δεν μπορεί να υφίσταται καμία αξιοπιστία και αντικειμενικότητα σε ένα σύστημα αξιολόγησης</w:t>
      </w:r>
      <w:r>
        <w:rPr>
          <w:rFonts w:eastAsia="Times New Roman" w:cs="Times New Roman"/>
          <w:szCs w:val="24"/>
        </w:rPr>
        <w:t>,</w:t>
      </w:r>
      <w:r w:rsidRPr="00AB0B53">
        <w:rPr>
          <w:rFonts w:eastAsia="Times New Roman" w:cs="Times New Roman"/>
          <w:szCs w:val="24"/>
        </w:rPr>
        <w:t xml:space="preserve"> το οποίο αλλάζετε συνεχώς και σκοπίμως</w:t>
      </w:r>
      <w:r>
        <w:rPr>
          <w:rFonts w:eastAsia="Times New Roman" w:cs="Times New Roman"/>
          <w:szCs w:val="24"/>
        </w:rPr>
        <w:t>, π</w:t>
      </w:r>
      <w:r w:rsidRPr="00AB0B53">
        <w:rPr>
          <w:rFonts w:eastAsia="Times New Roman" w:cs="Times New Roman"/>
          <w:szCs w:val="24"/>
        </w:rPr>
        <w:t>ροφανώς για να κατευθύνετε τη χρηματοδότηση εκεί που πρέπει</w:t>
      </w:r>
      <w:r>
        <w:rPr>
          <w:rFonts w:eastAsia="Times New Roman" w:cs="Times New Roman"/>
          <w:szCs w:val="24"/>
        </w:rPr>
        <w:t>.</w:t>
      </w:r>
    </w:p>
    <w:p w14:paraId="6B14EFB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Όσο καλόπιστοι και αν θέλουμε να </w:t>
      </w:r>
      <w:r>
        <w:rPr>
          <w:rFonts w:eastAsia="Times New Roman" w:cs="Times New Roman"/>
          <w:szCs w:val="24"/>
        </w:rPr>
        <w:t>είμαστε, δ</w:t>
      </w:r>
      <w:r w:rsidRPr="00AB0B53">
        <w:rPr>
          <w:rFonts w:eastAsia="Times New Roman" w:cs="Times New Roman"/>
          <w:szCs w:val="24"/>
        </w:rPr>
        <w:t xml:space="preserve">υστυχώς δεν μας </w:t>
      </w:r>
      <w:r>
        <w:rPr>
          <w:rFonts w:eastAsia="Times New Roman" w:cs="Times New Roman"/>
          <w:szCs w:val="24"/>
        </w:rPr>
        <w:t>το επιτρέπετε. Όμως εσείς -τον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Φωτάκη</w:t>
      </w:r>
      <w:proofErr w:type="spellEnd"/>
      <w:r>
        <w:rPr>
          <w:rFonts w:eastAsia="Times New Roman" w:cs="Times New Roman"/>
          <w:szCs w:val="24"/>
        </w:rPr>
        <w:t xml:space="preserve"> εννοώ, ό</w:t>
      </w:r>
      <w:r w:rsidRPr="00AB0B53">
        <w:rPr>
          <w:rFonts w:eastAsia="Times New Roman" w:cs="Times New Roman"/>
          <w:szCs w:val="24"/>
        </w:rPr>
        <w:t xml:space="preserve">χι </w:t>
      </w:r>
      <w:r>
        <w:rPr>
          <w:rFonts w:eastAsia="Times New Roman" w:cs="Times New Roman"/>
          <w:szCs w:val="24"/>
        </w:rPr>
        <w:t>εσάς,</w:t>
      </w:r>
      <w:r w:rsidRPr="00AB0B53">
        <w:rPr>
          <w:rFonts w:eastAsia="Times New Roman" w:cs="Times New Roman"/>
          <w:szCs w:val="24"/>
        </w:rPr>
        <w:t xml:space="preserve"> κ</w:t>
      </w:r>
      <w:r>
        <w:rPr>
          <w:rFonts w:eastAsia="Times New Roman" w:cs="Times New Roman"/>
          <w:szCs w:val="24"/>
        </w:rPr>
        <w:t xml:space="preserve">ύριε </w:t>
      </w:r>
      <w:proofErr w:type="spellStart"/>
      <w:r>
        <w:rPr>
          <w:rFonts w:eastAsia="Times New Roman" w:cs="Times New Roman"/>
          <w:szCs w:val="24"/>
        </w:rPr>
        <w:t>Γαβρόγλου</w:t>
      </w:r>
      <w:proofErr w:type="spellEnd"/>
      <w:r>
        <w:rPr>
          <w:rFonts w:eastAsia="Times New Roman" w:cs="Times New Roman"/>
          <w:szCs w:val="24"/>
        </w:rPr>
        <w:t xml:space="preserve">- </w:t>
      </w:r>
      <w:r w:rsidRPr="00AB0B53">
        <w:rPr>
          <w:rFonts w:eastAsia="Times New Roman" w:cs="Times New Roman"/>
          <w:szCs w:val="24"/>
        </w:rPr>
        <w:t>να μην ξεχνιόμαστε</w:t>
      </w:r>
      <w:r>
        <w:rPr>
          <w:rFonts w:eastAsia="Times New Roman" w:cs="Times New Roman"/>
          <w:szCs w:val="24"/>
        </w:rPr>
        <w:t>,</w:t>
      </w:r>
      <w:r w:rsidRPr="00AB0B53">
        <w:rPr>
          <w:rFonts w:eastAsia="Times New Roman" w:cs="Times New Roman"/>
          <w:szCs w:val="24"/>
        </w:rPr>
        <w:t xml:space="preserve"> υπηρετήσατε τη λογική του </w:t>
      </w:r>
      <w:r>
        <w:rPr>
          <w:rFonts w:eastAsia="Times New Roman" w:cs="Times New Roman"/>
          <w:szCs w:val="24"/>
        </w:rPr>
        <w:t>«λ</w:t>
      </w:r>
      <w:r w:rsidRPr="00AB0B53">
        <w:rPr>
          <w:rFonts w:eastAsia="Times New Roman" w:cs="Times New Roman"/>
          <w:szCs w:val="24"/>
        </w:rPr>
        <w:t>εφτά υπάρχουν</w:t>
      </w:r>
      <w:r>
        <w:rPr>
          <w:rFonts w:eastAsia="Times New Roman" w:cs="Times New Roman"/>
          <w:szCs w:val="24"/>
        </w:rPr>
        <w:t>»,</w:t>
      </w:r>
      <w:r w:rsidRPr="00AB0B53">
        <w:rPr>
          <w:rFonts w:eastAsia="Times New Roman" w:cs="Times New Roman"/>
          <w:szCs w:val="24"/>
        </w:rPr>
        <w:t xml:space="preserve"> μαζί με τον Γιώργο Παπανδρέου</w:t>
      </w:r>
      <w:r>
        <w:rPr>
          <w:rFonts w:eastAsia="Times New Roman" w:cs="Times New Roman"/>
          <w:szCs w:val="24"/>
        </w:rPr>
        <w:t>. Εσείς</w:t>
      </w:r>
      <w:r w:rsidRPr="00AB0B53">
        <w:rPr>
          <w:rFonts w:eastAsia="Times New Roman" w:cs="Times New Roman"/>
          <w:szCs w:val="24"/>
        </w:rPr>
        <w:t xml:space="preserve"> φυσικά προσπαθείτε να το ξεχάσετε</w:t>
      </w:r>
      <w:r>
        <w:rPr>
          <w:rFonts w:eastAsia="Times New Roman" w:cs="Times New Roman"/>
          <w:szCs w:val="24"/>
        </w:rPr>
        <w:t>. Ό</w:t>
      </w:r>
      <w:r w:rsidRPr="00AB0B53">
        <w:rPr>
          <w:rFonts w:eastAsia="Times New Roman" w:cs="Times New Roman"/>
          <w:szCs w:val="24"/>
        </w:rPr>
        <w:t xml:space="preserve">πως </w:t>
      </w:r>
      <w:r>
        <w:rPr>
          <w:rFonts w:eastAsia="Times New Roman" w:cs="Times New Roman"/>
          <w:szCs w:val="24"/>
        </w:rPr>
        <w:t>επίσης, γνωρίζ</w:t>
      </w:r>
      <w:r>
        <w:rPr>
          <w:rFonts w:eastAsia="Times New Roman" w:cs="Times New Roman"/>
          <w:szCs w:val="24"/>
        </w:rPr>
        <w:t xml:space="preserve">ετε καλά </w:t>
      </w:r>
      <w:r w:rsidRPr="00AB0B53">
        <w:rPr>
          <w:rFonts w:eastAsia="Times New Roman" w:cs="Times New Roman"/>
          <w:szCs w:val="24"/>
        </w:rPr>
        <w:t xml:space="preserve">και την πολιτική του </w:t>
      </w:r>
      <w:r>
        <w:rPr>
          <w:rFonts w:eastAsia="Times New Roman" w:cs="Times New Roman"/>
          <w:szCs w:val="24"/>
        </w:rPr>
        <w:t>«</w:t>
      </w:r>
      <w:r w:rsidRPr="00AB0B53">
        <w:rPr>
          <w:rFonts w:eastAsia="Times New Roman" w:cs="Times New Roman"/>
          <w:szCs w:val="24"/>
        </w:rPr>
        <w:t>Τσοβόλα</w:t>
      </w:r>
      <w:r>
        <w:rPr>
          <w:rFonts w:eastAsia="Times New Roman" w:cs="Times New Roman"/>
          <w:szCs w:val="24"/>
        </w:rPr>
        <w:t>,</w:t>
      </w:r>
      <w:r w:rsidRPr="00AB0B53">
        <w:rPr>
          <w:rFonts w:eastAsia="Times New Roman" w:cs="Times New Roman"/>
          <w:szCs w:val="24"/>
        </w:rPr>
        <w:t xml:space="preserve"> </w:t>
      </w:r>
      <w:proofErr w:type="spellStart"/>
      <w:r w:rsidRPr="00AB0B53">
        <w:rPr>
          <w:rFonts w:eastAsia="Times New Roman" w:cs="Times New Roman"/>
          <w:szCs w:val="24"/>
        </w:rPr>
        <w:t>δώστα</w:t>
      </w:r>
      <w:proofErr w:type="spellEnd"/>
      <w:r w:rsidRPr="00AB0B53">
        <w:rPr>
          <w:rFonts w:eastAsia="Times New Roman" w:cs="Times New Roman"/>
          <w:szCs w:val="24"/>
        </w:rPr>
        <w:t xml:space="preserve"> όλα</w:t>
      </w:r>
      <w:r>
        <w:rPr>
          <w:rFonts w:eastAsia="Times New Roman" w:cs="Times New Roman"/>
          <w:szCs w:val="24"/>
        </w:rPr>
        <w:t>». Γν</w:t>
      </w:r>
      <w:r w:rsidRPr="00AB0B53">
        <w:rPr>
          <w:rFonts w:eastAsia="Times New Roman" w:cs="Times New Roman"/>
          <w:szCs w:val="24"/>
        </w:rPr>
        <w:t xml:space="preserve">ωρίζει ο κ </w:t>
      </w:r>
      <w:proofErr w:type="spellStart"/>
      <w:r w:rsidRPr="00AB0B53">
        <w:rPr>
          <w:rFonts w:eastAsia="Times New Roman" w:cs="Times New Roman"/>
          <w:szCs w:val="24"/>
        </w:rPr>
        <w:t>Φωτάκης</w:t>
      </w:r>
      <w:proofErr w:type="spellEnd"/>
      <w:r w:rsidRPr="00AB0B53">
        <w:rPr>
          <w:rFonts w:eastAsia="Times New Roman" w:cs="Times New Roman"/>
          <w:szCs w:val="24"/>
        </w:rPr>
        <w:t xml:space="preserve"> καλά </w:t>
      </w:r>
      <w:r>
        <w:rPr>
          <w:rFonts w:eastAsia="Times New Roman" w:cs="Times New Roman"/>
          <w:szCs w:val="24"/>
        </w:rPr>
        <w:t>αυτήν την πολιτική. Κόβετε</w:t>
      </w:r>
      <w:r w:rsidRPr="00AB0B53">
        <w:rPr>
          <w:rFonts w:eastAsia="Times New Roman" w:cs="Times New Roman"/>
          <w:szCs w:val="24"/>
        </w:rPr>
        <w:t xml:space="preserve"> και ράβετε </w:t>
      </w:r>
      <w:r>
        <w:rPr>
          <w:rFonts w:eastAsia="Times New Roman" w:cs="Times New Roman"/>
          <w:szCs w:val="24"/>
        </w:rPr>
        <w:t>λ</w:t>
      </w:r>
      <w:r w:rsidRPr="00AB0B53">
        <w:rPr>
          <w:rFonts w:eastAsia="Times New Roman" w:cs="Times New Roman"/>
          <w:szCs w:val="24"/>
        </w:rPr>
        <w:t>οιπόν</w:t>
      </w:r>
      <w:r>
        <w:rPr>
          <w:rFonts w:eastAsia="Times New Roman" w:cs="Times New Roman"/>
          <w:szCs w:val="24"/>
        </w:rPr>
        <w:t>,</w:t>
      </w:r>
      <w:r w:rsidRPr="00AB0B53">
        <w:rPr>
          <w:rFonts w:eastAsia="Times New Roman" w:cs="Times New Roman"/>
          <w:szCs w:val="24"/>
        </w:rPr>
        <w:t xml:space="preserve"> το σύστημα αξιολόγησης στα μέτρα </w:t>
      </w:r>
      <w:r>
        <w:rPr>
          <w:rFonts w:eastAsia="Times New Roman" w:cs="Times New Roman"/>
          <w:szCs w:val="24"/>
        </w:rPr>
        <w:t>σας, ό</w:t>
      </w:r>
      <w:r w:rsidRPr="00AB0B53">
        <w:rPr>
          <w:rFonts w:eastAsia="Times New Roman" w:cs="Times New Roman"/>
          <w:szCs w:val="24"/>
        </w:rPr>
        <w:t>πως σας βολεύει</w:t>
      </w:r>
      <w:r>
        <w:rPr>
          <w:rFonts w:eastAsia="Times New Roman" w:cs="Times New Roman"/>
          <w:szCs w:val="24"/>
        </w:rPr>
        <w:t>.</w:t>
      </w:r>
      <w:r w:rsidRPr="00AB0B53">
        <w:rPr>
          <w:rFonts w:eastAsia="Times New Roman" w:cs="Times New Roman"/>
          <w:szCs w:val="24"/>
        </w:rPr>
        <w:t xml:space="preserve"> Έλεος</w:t>
      </w:r>
      <w:r>
        <w:rPr>
          <w:rFonts w:eastAsia="Times New Roman" w:cs="Times New Roman"/>
          <w:szCs w:val="24"/>
        </w:rPr>
        <w:t>!</w:t>
      </w:r>
    </w:p>
    <w:p w14:paraId="6B14EFB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Και πάμε εν τάχει στην παράγραφο</w:t>
      </w:r>
      <w:r w:rsidRPr="00AB0B53">
        <w:rPr>
          <w:rFonts w:eastAsia="Times New Roman" w:cs="Times New Roman"/>
          <w:szCs w:val="24"/>
        </w:rPr>
        <w:t xml:space="preserve"> 5 του άρθρου 36</w:t>
      </w:r>
      <w:r>
        <w:rPr>
          <w:rFonts w:eastAsia="Times New Roman" w:cs="Times New Roman"/>
          <w:szCs w:val="24"/>
        </w:rPr>
        <w:t>, ό</w:t>
      </w:r>
      <w:r w:rsidRPr="00AB0B53">
        <w:rPr>
          <w:rFonts w:eastAsia="Times New Roman" w:cs="Times New Roman"/>
          <w:szCs w:val="24"/>
        </w:rPr>
        <w:t>που με μία ακόμα φ</w:t>
      </w:r>
      <w:r w:rsidRPr="00AB0B53">
        <w:rPr>
          <w:rFonts w:eastAsia="Times New Roman" w:cs="Times New Roman"/>
          <w:szCs w:val="24"/>
        </w:rPr>
        <w:t>ωτογραφική διάταξη</w:t>
      </w:r>
      <w:r>
        <w:rPr>
          <w:rFonts w:eastAsia="Times New Roman" w:cs="Times New Roman"/>
          <w:szCs w:val="24"/>
        </w:rPr>
        <w:t>,</w:t>
      </w:r>
      <w:r w:rsidRPr="00AB0B53">
        <w:rPr>
          <w:rFonts w:eastAsia="Times New Roman" w:cs="Times New Roman"/>
          <w:szCs w:val="24"/>
        </w:rPr>
        <w:t xml:space="preserve"> σαν αυτές που μας έχετε συνηθίσει</w:t>
      </w:r>
      <w:r>
        <w:rPr>
          <w:rFonts w:eastAsia="Times New Roman" w:cs="Times New Roman"/>
          <w:szCs w:val="24"/>
        </w:rPr>
        <w:t>,</w:t>
      </w:r>
      <w:r w:rsidRPr="00AB0B53">
        <w:rPr>
          <w:rFonts w:eastAsia="Times New Roman" w:cs="Times New Roman"/>
          <w:szCs w:val="24"/>
        </w:rPr>
        <w:t xml:space="preserve"> επανακαθορίζετ</w:t>
      </w:r>
      <w:r>
        <w:rPr>
          <w:rFonts w:eastAsia="Times New Roman" w:cs="Times New Roman"/>
          <w:szCs w:val="24"/>
        </w:rPr>
        <w:t>ε</w:t>
      </w:r>
      <w:r w:rsidRPr="00AB0B53">
        <w:rPr>
          <w:rFonts w:eastAsia="Times New Roman" w:cs="Times New Roman"/>
          <w:szCs w:val="24"/>
        </w:rPr>
        <w:t xml:space="preserve"> </w:t>
      </w:r>
      <w:r>
        <w:rPr>
          <w:rFonts w:eastAsia="Times New Roman" w:cs="Times New Roman"/>
          <w:szCs w:val="24"/>
        </w:rPr>
        <w:t>τις</w:t>
      </w:r>
      <w:r w:rsidRPr="00AB0B53">
        <w:rPr>
          <w:rFonts w:eastAsia="Times New Roman" w:cs="Times New Roman"/>
          <w:szCs w:val="24"/>
        </w:rPr>
        <w:t xml:space="preserve"> αποδοχές</w:t>
      </w:r>
      <w:r>
        <w:rPr>
          <w:rFonts w:eastAsia="Times New Roman" w:cs="Times New Roman"/>
          <w:szCs w:val="24"/>
        </w:rPr>
        <w:t>,</w:t>
      </w:r>
      <w:r w:rsidRPr="00AB0B53">
        <w:rPr>
          <w:rFonts w:eastAsia="Times New Roman" w:cs="Times New Roman"/>
          <w:szCs w:val="24"/>
        </w:rPr>
        <w:t xml:space="preserve"> λέει</w:t>
      </w:r>
      <w:r>
        <w:rPr>
          <w:rFonts w:eastAsia="Times New Roman" w:cs="Times New Roman"/>
          <w:szCs w:val="24"/>
        </w:rPr>
        <w:t>,</w:t>
      </w:r>
      <w:r w:rsidRPr="00AB0B53">
        <w:rPr>
          <w:rFonts w:eastAsia="Times New Roman" w:cs="Times New Roman"/>
          <w:szCs w:val="24"/>
        </w:rPr>
        <w:t xml:space="preserve"> του </w:t>
      </w:r>
      <w:r>
        <w:rPr>
          <w:rFonts w:eastAsia="Times New Roman" w:cs="Times New Roman"/>
          <w:szCs w:val="24"/>
        </w:rPr>
        <w:t>γ</w:t>
      </w:r>
      <w:r w:rsidRPr="00AB0B53">
        <w:rPr>
          <w:rFonts w:eastAsia="Times New Roman" w:cs="Times New Roman"/>
          <w:szCs w:val="24"/>
        </w:rPr>
        <w:t xml:space="preserve">ενικού </w:t>
      </w:r>
      <w:r>
        <w:rPr>
          <w:rFonts w:eastAsia="Times New Roman" w:cs="Times New Roman"/>
          <w:szCs w:val="24"/>
        </w:rPr>
        <w:t>δ</w:t>
      </w:r>
      <w:r w:rsidRPr="00AB0B53">
        <w:rPr>
          <w:rFonts w:eastAsia="Times New Roman" w:cs="Times New Roman"/>
          <w:szCs w:val="24"/>
        </w:rPr>
        <w:t xml:space="preserve">ιευθυντή του </w:t>
      </w:r>
      <w:r>
        <w:rPr>
          <w:rFonts w:eastAsia="Times New Roman" w:cs="Times New Roman"/>
          <w:szCs w:val="24"/>
        </w:rPr>
        <w:t xml:space="preserve">ΕΛΓΟ ΔΗΜΗΤΡΑ και νομιμοποιείτε </w:t>
      </w:r>
      <w:r w:rsidRPr="00AB0B53">
        <w:rPr>
          <w:rFonts w:eastAsia="Times New Roman" w:cs="Times New Roman"/>
          <w:szCs w:val="24"/>
        </w:rPr>
        <w:t>τις δαπάνες</w:t>
      </w:r>
      <w:r>
        <w:rPr>
          <w:rFonts w:eastAsia="Times New Roman" w:cs="Times New Roman"/>
          <w:szCs w:val="24"/>
        </w:rPr>
        <w:t>,</w:t>
      </w:r>
      <w:r w:rsidRPr="00AB0B53">
        <w:rPr>
          <w:rFonts w:eastAsia="Times New Roman" w:cs="Times New Roman"/>
          <w:szCs w:val="24"/>
        </w:rPr>
        <w:t xml:space="preserve"> το</w:t>
      </w:r>
      <w:r>
        <w:rPr>
          <w:rFonts w:eastAsia="Times New Roman" w:cs="Times New Roman"/>
          <w:szCs w:val="24"/>
        </w:rPr>
        <w:t>υ</w:t>
      </w:r>
      <w:r w:rsidRPr="00AB0B53">
        <w:rPr>
          <w:rFonts w:eastAsia="Times New Roman" w:cs="Times New Roman"/>
          <w:szCs w:val="24"/>
        </w:rPr>
        <w:t xml:space="preserve"> ανωτέρω </w:t>
      </w:r>
      <w:r>
        <w:rPr>
          <w:rFonts w:eastAsia="Times New Roman" w:cs="Times New Roman"/>
          <w:szCs w:val="24"/>
        </w:rPr>
        <w:t>φορέα</w:t>
      </w:r>
      <w:r w:rsidRPr="00AB0B53">
        <w:rPr>
          <w:rFonts w:eastAsia="Times New Roman" w:cs="Times New Roman"/>
          <w:szCs w:val="24"/>
        </w:rPr>
        <w:t xml:space="preserve"> που αφορούν την καταβολή μισθοδοσίας του </w:t>
      </w:r>
      <w:r>
        <w:rPr>
          <w:rFonts w:eastAsia="Times New Roman" w:cs="Times New Roman"/>
          <w:szCs w:val="24"/>
        </w:rPr>
        <w:t>γ</w:t>
      </w:r>
      <w:r w:rsidRPr="00AB0B53">
        <w:rPr>
          <w:rFonts w:eastAsia="Times New Roman" w:cs="Times New Roman"/>
          <w:szCs w:val="24"/>
        </w:rPr>
        <w:t xml:space="preserve">ενικού </w:t>
      </w:r>
      <w:r>
        <w:rPr>
          <w:rFonts w:eastAsia="Times New Roman" w:cs="Times New Roman"/>
          <w:szCs w:val="24"/>
        </w:rPr>
        <w:t>δ</w:t>
      </w:r>
      <w:r>
        <w:rPr>
          <w:rFonts w:eastAsia="Times New Roman" w:cs="Times New Roman"/>
          <w:szCs w:val="24"/>
        </w:rPr>
        <w:t>ιευθυντή, από 1</w:t>
      </w:r>
      <w:r w:rsidRPr="008A3F60">
        <w:rPr>
          <w:rFonts w:eastAsia="Times New Roman" w:cs="Times New Roman"/>
          <w:szCs w:val="24"/>
          <w:vertAlign w:val="superscript"/>
        </w:rPr>
        <w:t>η</w:t>
      </w:r>
      <w:r>
        <w:rPr>
          <w:rFonts w:eastAsia="Times New Roman" w:cs="Times New Roman"/>
          <w:szCs w:val="24"/>
        </w:rPr>
        <w:t xml:space="preserve"> Ιανουαρίου του 2017, έως σή</w:t>
      </w:r>
      <w:r w:rsidRPr="00AB0B53">
        <w:rPr>
          <w:rFonts w:eastAsia="Times New Roman" w:cs="Times New Roman"/>
          <w:szCs w:val="24"/>
        </w:rPr>
        <w:t>μερα</w:t>
      </w:r>
      <w:r>
        <w:rPr>
          <w:rFonts w:eastAsia="Times New Roman" w:cs="Times New Roman"/>
          <w:szCs w:val="24"/>
        </w:rPr>
        <w:t xml:space="preserve">. </w:t>
      </w:r>
    </w:p>
    <w:p w14:paraId="6B14EFB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Τι και αν προκύπτει ενδεχόμενη δαπάνη, τι κι αν γίνεται αναδρομικά, τι κι αν επιβαρύνονται οι Έλληνες; Μικρή σ</w:t>
      </w:r>
      <w:r w:rsidRPr="00AB0B53">
        <w:rPr>
          <w:rFonts w:eastAsia="Times New Roman" w:cs="Times New Roman"/>
          <w:szCs w:val="24"/>
        </w:rPr>
        <w:t xml:space="preserve">ημασία έχει για </w:t>
      </w:r>
      <w:r>
        <w:rPr>
          <w:rFonts w:eastAsia="Times New Roman" w:cs="Times New Roman"/>
          <w:szCs w:val="24"/>
        </w:rPr>
        <w:t xml:space="preserve">σας. Αρκεί να πηγαίνουν καλά οι </w:t>
      </w:r>
      <w:proofErr w:type="spellStart"/>
      <w:r>
        <w:rPr>
          <w:rFonts w:eastAsia="Times New Roman" w:cs="Times New Roman"/>
          <w:szCs w:val="24"/>
        </w:rPr>
        <w:t>μικρο</w:t>
      </w:r>
      <w:r w:rsidRPr="00AB0B53">
        <w:rPr>
          <w:rFonts w:eastAsia="Times New Roman" w:cs="Times New Roman"/>
          <w:szCs w:val="24"/>
        </w:rPr>
        <w:t>εξυπηρ</w:t>
      </w:r>
      <w:r>
        <w:rPr>
          <w:rFonts w:eastAsia="Times New Roman" w:cs="Times New Roman"/>
          <w:szCs w:val="24"/>
        </w:rPr>
        <w:t>ετήσεις</w:t>
      </w:r>
      <w:proofErr w:type="spellEnd"/>
      <w:r>
        <w:rPr>
          <w:rFonts w:eastAsia="Times New Roman" w:cs="Times New Roman"/>
          <w:szCs w:val="24"/>
        </w:rPr>
        <w:t>.</w:t>
      </w:r>
    </w:p>
    <w:p w14:paraId="6B14EFB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w:t>
      </w:r>
      <w:r w:rsidRPr="00AB0B53">
        <w:rPr>
          <w:rFonts w:eastAsia="Times New Roman" w:cs="Times New Roman"/>
          <w:szCs w:val="24"/>
        </w:rPr>
        <w:t>αι δυο λόγια για το άρθρο 37</w:t>
      </w:r>
      <w:r>
        <w:rPr>
          <w:rFonts w:eastAsia="Times New Roman" w:cs="Times New Roman"/>
          <w:szCs w:val="24"/>
        </w:rPr>
        <w:t>. Σ</w:t>
      </w:r>
      <w:r w:rsidRPr="00AB0B53">
        <w:rPr>
          <w:rFonts w:eastAsia="Times New Roman" w:cs="Times New Roman"/>
          <w:szCs w:val="24"/>
        </w:rPr>
        <w:t xml:space="preserve">την </w:t>
      </w:r>
      <w:r w:rsidRPr="00AB0B53">
        <w:rPr>
          <w:rFonts w:eastAsia="Times New Roman" w:cs="Times New Roman"/>
          <w:szCs w:val="24"/>
        </w:rPr>
        <w:t>παράγραφο 3 με μία αόριστη διάταξη νομιμοποιείτ</w:t>
      </w:r>
      <w:r>
        <w:rPr>
          <w:rFonts w:eastAsia="Times New Roman" w:cs="Times New Roman"/>
          <w:szCs w:val="24"/>
        </w:rPr>
        <w:t>ε</w:t>
      </w:r>
      <w:r w:rsidRPr="00AB0B53">
        <w:rPr>
          <w:rFonts w:eastAsia="Times New Roman" w:cs="Times New Roman"/>
          <w:szCs w:val="24"/>
        </w:rPr>
        <w:t xml:space="preserve"> αναδρομικά τις ταμειακές και δανειακές διευκολύνσεις</w:t>
      </w:r>
      <w:r>
        <w:rPr>
          <w:rFonts w:eastAsia="Times New Roman" w:cs="Times New Roman"/>
          <w:szCs w:val="24"/>
        </w:rPr>
        <w:t>,</w:t>
      </w:r>
      <w:r w:rsidRPr="00AB0B53">
        <w:rPr>
          <w:rFonts w:eastAsia="Times New Roman" w:cs="Times New Roman"/>
          <w:szCs w:val="24"/>
        </w:rPr>
        <w:t xml:space="preserve"> που καταβλήθηκαν από τα ερευνητικά και τεχνολογικά κέντρα</w:t>
      </w:r>
      <w:r>
        <w:rPr>
          <w:rFonts w:eastAsia="Times New Roman" w:cs="Times New Roman"/>
          <w:szCs w:val="24"/>
        </w:rPr>
        <w:t xml:space="preserve"> </w:t>
      </w:r>
      <w:r w:rsidRPr="008D3406">
        <w:rPr>
          <w:rFonts w:eastAsia="Times New Roman" w:cs="Times New Roman"/>
          <w:szCs w:val="24"/>
        </w:rPr>
        <w:t>ή τους ΕΛΚ</w:t>
      </w:r>
      <w:r>
        <w:rPr>
          <w:rFonts w:eastAsia="Times New Roman" w:cs="Times New Roman"/>
          <w:szCs w:val="24"/>
        </w:rPr>
        <w:t>Ε</w:t>
      </w:r>
      <w:r w:rsidRPr="008D3406">
        <w:rPr>
          <w:rFonts w:eastAsia="Times New Roman" w:cs="Times New Roman"/>
          <w:szCs w:val="24"/>
        </w:rPr>
        <w:t xml:space="preserve"> των ΑΕΙ. </w:t>
      </w:r>
      <w:r>
        <w:rPr>
          <w:rFonts w:eastAsia="Times New Roman" w:cs="Times New Roman"/>
          <w:szCs w:val="24"/>
        </w:rPr>
        <w:t>Θ</w:t>
      </w:r>
      <w:r w:rsidRPr="00AB0B53">
        <w:rPr>
          <w:rFonts w:eastAsia="Times New Roman" w:cs="Times New Roman"/>
          <w:szCs w:val="24"/>
        </w:rPr>
        <w:t xml:space="preserve">α πρέπει να </w:t>
      </w:r>
      <w:r>
        <w:rPr>
          <w:rFonts w:eastAsia="Times New Roman" w:cs="Times New Roman"/>
          <w:szCs w:val="24"/>
        </w:rPr>
        <w:t>μας προσδιορίσετε, κ</w:t>
      </w:r>
      <w:r w:rsidRPr="00AB0B53">
        <w:rPr>
          <w:rFonts w:eastAsia="Times New Roman" w:cs="Times New Roman"/>
          <w:szCs w:val="24"/>
        </w:rPr>
        <w:t>ύριε Υπουργέ</w:t>
      </w:r>
      <w:r>
        <w:rPr>
          <w:rFonts w:eastAsia="Times New Roman" w:cs="Times New Roman"/>
          <w:szCs w:val="24"/>
        </w:rPr>
        <w:t>, σε π</w:t>
      </w:r>
      <w:r w:rsidRPr="00AB0B53">
        <w:rPr>
          <w:rFonts w:eastAsia="Times New Roman" w:cs="Times New Roman"/>
          <w:szCs w:val="24"/>
        </w:rPr>
        <w:t>οιες</w:t>
      </w:r>
      <w:r>
        <w:rPr>
          <w:rFonts w:eastAsia="Times New Roman" w:cs="Times New Roman"/>
          <w:szCs w:val="24"/>
        </w:rPr>
        <w:t xml:space="preserve"> ακριβώς διευκολύνσ</w:t>
      </w:r>
      <w:r>
        <w:rPr>
          <w:rFonts w:eastAsia="Times New Roman" w:cs="Times New Roman"/>
          <w:szCs w:val="24"/>
        </w:rPr>
        <w:t>εις αναφέρεστε.</w:t>
      </w:r>
    </w:p>
    <w:p w14:paraId="6B14EFB5" w14:textId="77777777" w:rsidR="004965E6" w:rsidRDefault="004D430C">
      <w:pPr>
        <w:spacing w:line="600" w:lineRule="auto"/>
        <w:ind w:firstLine="720"/>
        <w:jc w:val="both"/>
        <w:rPr>
          <w:rFonts w:eastAsia="Times New Roman" w:cs="Times New Roman"/>
          <w:szCs w:val="24"/>
        </w:rPr>
      </w:pPr>
      <w:r w:rsidRPr="00BD3DCF">
        <w:rPr>
          <w:rFonts w:eastAsia="Times New Roman" w:cs="Times New Roman"/>
          <w:b/>
          <w:szCs w:val="24"/>
        </w:rPr>
        <w:t xml:space="preserve">ΠΡΟΕΔΡΕΥΩΝ (Σπυρίδων Λυκούδης): </w:t>
      </w:r>
      <w:r>
        <w:rPr>
          <w:rFonts w:eastAsia="Times New Roman" w:cs="Times New Roman"/>
          <w:szCs w:val="24"/>
        </w:rPr>
        <w:t>Πρέπει να ολοκληρώσετε, κυρία Αντωνίου.</w:t>
      </w:r>
    </w:p>
    <w:p w14:paraId="6B14EFB6" w14:textId="77777777" w:rsidR="004965E6" w:rsidRDefault="004D430C">
      <w:pPr>
        <w:spacing w:line="600" w:lineRule="auto"/>
        <w:ind w:firstLine="720"/>
        <w:jc w:val="both"/>
        <w:rPr>
          <w:rFonts w:eastAsia="Times New Roman" w:cs="Times New Roman"/>
          <w:szCs w:val="24"/>
        </w:rPr>
      </w:pPr>
      <w:r w:rsidRPr="00BD3DCF">
        <w:rPr>
          <w:rFonts w:eastAsia="Times New Roman" w:cs="Times New Roman"/>
          <w:b/>
          <w:szCs w:val="24"/>
        </w:rPr>
        <w:t>ΜΑΡΙΑ ΑΝΤΩΝΙΟΥ:</w:t>
      </w:r>
      <w:r>
        <w:rPr>
          <w:rFonts w:eastAsia="Times New Roman" w:cs="Times New Roman"/>
          <w:szCs w:val="24"/>
        </w:rPr>
        <w:t xml:space="preserve"> Τελειώνω, κύριε Πρόεδρε.</w:t>
      </w:r>
    </w:p>
    <w:p w14:paraId="6B14EFB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Η ρύθμιση είναι τόσο αόριστα</w:t>
      </w:r>
      <w:r w:rsidRPr="00AB0B53">
        <w:rPr>
          <w:rFonts w:eastAsia="Times New Roman" w:cs="Times New Roman"/>
          <w:szCs w:val="24"/>
        </w:rPr>
        <w:t xml:space="preserve"> διατυπωμένη που ενδέχεται να καταντήσει </w:t>
      </w:r>
      <w:r>
        <w:rPr>
          <w:rFonts w:eastAsia="Times New Roman" w:cs="Times New Roman"/>
          <w:szCs w:val="24"/>
        </w:rPr>
        <w:t>«</w:t>
      </w:r>
      <w:r w:rsidRPr="00AB0B53">
        <w:rPr>
          <w:rFonts w:eastAsia="Times New Roman" w:cs="Times New Roman"/>
          <w:szCs w:val="24"/>
        </w:rPr>
        <w:t>κολυμβήθρα του Σιλωάμ</w:t>
      </w:r>
      <w:r>
        <w:rPr>
          <w:rFonts w:eastAsia="Times New Roman" w:cs="Times New Roman"/>
          <w:szCs w:val="24"/>
        </w:rPr>
        <w:t>»</w:t>
      </w:r>
      <w:r>
        <w:rPr>
          <w:rFonts w:eastAsia="Times New Roman" w:cs="Times New Roman"/>
          <w:szCs w:val="24"/>
        </w:rPr>
        <w:t>,</w:t>
      </w:r>
      <w:r w:rsidRPr="00AB0B53">
        <w:rPr>
          <w:rFonts w:eastAsia="Times New Roman" w:cs="Times New Roman"/>
          <w:szCs w:val="24"/>
        </w:rPr>
        <w:t xml:space="preserve"> μέσω της οποίας </w:t>
      </w:r>
      <w:r>
        <w:rPr>
          <w:rFonts w:eastAsia="Times New Roman" w:cs="Times New Roman"/>
          <w:szCs w:val="24"/>
        </w:rPr>
        <w:t>θα νομιμοποιεί τα</w:t>
      </w:r>
      <w:r w:rsidRPr="00AB0B53">
        <w:rPr>
          <w:rFonts w:eastAsia="Times New Roman" w:cs="Times New Roman"/>
          <w:szCs w:val="24"/>
        </w:rPr>
        <w:t xml:space="preserve"> αναδρομικά</w:t>
      </w:r>
      <w:r>
        <w:rPr>
          <w:rFonts w:eastAsia="Times New Roman" w:cs="Times New Roman"/>
          <w:szCs w:val="24"/>
        </w:rPr>
        <w:t xml:space="preserve"> για</w:t>
      </w:r>
      <w:r w:rsidRPr="00AB0B53">
        <w:rPr>
          <w:rFonts w:eastAsia="Times New Roman" w:cs="Times New Roman"/>
          <w:szCs w:val="24"/>
        </w:rPr>
        <w:t xml:space="preserve"> κάθε ταμειακή και δανειακή απασχόληση</w:t>
      </w:r>
      <w:r>
        <w:rPr>
          <w:rFonts w:eastAsia="Times New Roman" w:cs="Times New Roman"/>
          <w:szCs w:val="24"/>
        </w:rPr>
        <w:t>.</w:t>
      </w:r>
    </w:p>
    <w:p w14:paraId="6B14EFB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Ό</w:t>
      </w:r>
      <w:r w:rsidRPr="00AB0B53">
        <w:rPr>
          <w:rFonts w:eastAsia="Times New Roman" w:cs="Times New Roman"/>
          <w:szCs w:val="24"/>
        </w:rPr>
        <w:t xml:space="preserve">σον αφορά την παράγραφο 2 του </w:t>
      </w:r>
      <w:r>
        <w:rPr>
          <w:rFonts w:eastAsia="Times New Roman" w:cs="Times New Roman"/>
          <w:szCs w:val="24"/>
        </w:rPr>
        <w:t xml:space="preserve">37 φέρνει </w:t>
      </w:r>
      <w:proofErr w:type="spellStart"/>
      <w:r w:rsidRPr="00AB0B53">
        <w:rPr>
          <w:rFonts w:eastAsia="Times New Roman" w:cs="Times New Roman"/>
          <w:szCs w:val="24"/>
        </w:rPr>
        <w:t>μικροαλλαγές</w:t>
      </w:r>
      <w:proofErr w:type="spellEnd"/>
      <w:r w:rsidRPr="00AB0B53">
        <w:rPr>
          <w:rFonts w:eastAsia="Times New Roman" w:cs="Times New Roman"/>
          <w:szCs w:val="24"/>
        </w:rPr>
        <w:t xml:space="preserve"> </w:t>
      </w:r>
      <w:r>
        <w:rPr>
          <w:rFonts w:eastAsia="Times New Roman" w:cs="Times New Roman"/>
          <w:szCs w:val="24"/>
        </w:rPr>
        <w:t>σ</w:t>
      </w:r>
      <w:r w:rsidRPr="00AB0B53">
        <w:rPr>
          <w:rFonts w:eastAsia="Times New Roman" w:cs="Times New Roman"/>
          <w:szCs w:val="24"/>
        </w:rPr>
        <w:t xml:space="preserve">τα </w:t>
      </w:r>
      <w:r>
        <w:rPr>
          <w:rFonts w:eastAsia="Times New Roman" w:cs="Times New Roman"/>
          <w:szCs w:val="24"/>
        </w:rPr>
        <w:t>ΕΛΚΕ κ.λπ.</w:t>
      </w:r>
      <w:r>
        <w:rPr>
          <w:rFonts w:eastAsia="Times New Roman" w:cs="Times New Roman"/>
          <w:szCs w:val="24"/>
        </w:rPr>
        <w:t>.</w:t>
      </w:r>
      <w:r w:rsidRPr="00AB0B53">
        <w:rPr>
          <w:rFonts w:eastAsia="Times New Roman" w:cs="Times New Roman"/>
          <w:szCs w:val="24"/>
        </w:rPr>
        <w:t xml:space="preserve"> Εκεί</w:t>
      </w:r>
      <w:r>
        <w:rPr>
          <w:rFonts w:eastAsia="Times New Roman" w:cs="Times New Roman"/>
          <w:szCs w:val="24"/>
        </w:rPr>
        <w:t xml:space="preserve"> σας καταθέτω την επιστολή της Έ</w:t>
      </w:r>
      <w:r w:rsidRPr="00AB0B53">
        <w:rPr>
          <w:rFonts w:eastAsia="Times New Roman" w:cs="Times New Roman"/>
          <w:szCs w:val="24"/>
        </w:rPr>
        <w:t xml:space="preserve">νωσης Ελλήνων </w:t>
      </w:r>
      <w:r>
        <w:rPr>
          <w:rFonts w:eastAsia="Times New Roman" w:cs="Times New Roman"/>
          <w:szCs w:val="24"/>
        </w:rPr>
        <w:t>Ε</w:t>
      </w:r>
      <w:r w:rsidRPr="00AB0B53">
        <w:rPr>
          <w:rFonts w:eastAsia="Times New Roman" w:cs="Times New Roman"/>
          <w:szCs w:val="24"/>
        </w:rPr>
        <w:t>ρευνητών προς τον Πρωθυπουργό για το θέμα της γραφειοκρατίας</w:t>
      </w:r>
      <w:r>
        <w:rPr>
          <w:rFonts w:eastAsia="Times New Roman" w:cs="Times New Roman"/>
          <w:szCs w:val="24"/>
        </w:rPr>
        <w:t>,</w:t>
      </w:r>
      <w:r w:rsidRPr="00AB0B53">
        <w:rPr>
          <w:rFonts w:eastAsia="Times New Roman" w:cs="Times New Roman"/>
          <w:szCs w:val="24"/>
        </w:rPr>
        <w:t xml:space="preserve"> γιατί τη γραφειοκρ</w:t>
      </w:r>
      <w:r w:rsidRPr="00AB0B53">
        <w:rPr>
          <w:rFonts w:eastAsia="Times New Roman" w:cs="Times New Roman"/>
          <w:szCs w:val="24"/>
        </w:rPr>
        <w:t xml:space="preserve">ατία </w:t>
      </w:r>
      <w:r>
        <w:rPr>
          <w:rFonts w:eastAsia="Times New Roman" w:cs="Times New Roman"/>
          <w:szCs w:val="24"/>
        </w:rPr>
        <w:t>τη φέρατε</w:t>
      </w:r>
      <w:r w:rsidRPr="009D18C9">
        <w:rPr>
          <w:rFonts w:eastAsia="Times New Roman" w:cs="Times New Roman"/>
          <w:szCs w:val="24"/>
        </w:rPr>
        <w:t xml:space="preserve"> </w:t>
      </w:r>
      <w:r>
        <w:rPr>
          <w:rFonts w:eastAsia="Times New Roman" w:cs="Times New Roman"/>
          <w:szCs w:val="24"/>
        </w:rPr>
        <w:t xml:space="preserve">εσείς, με το που εντάξατε </w:t>
      </w:r>
      <w:r w:rsidRPr="00AB0B53">
        <w:rPr>
          <w:rFonts w:eastAsia="Times New Roman" w:cs="Times New Roman"/>
          <w:szCs w:val="24"/>
        </w:rPr>
        <w:t>τις ερευνητικές δραστηριότητες στο δημόσιο λογιστικό</w:t>
      </w:r>
      <w:r>
        <w:rPr>
          <w:rFonts w:eastAsia="Times New Roman" w:cs="Times New Roman"/>
          <w:szCs w:val="24"/>
        </w:rPr>
        <w:t>. Η γραφειοκρατία, λοιπόν, ε</w:t>
      </w:r>
      <w:r w:rsidRPr="00AB0B53">
        <w:rPr>
          <w:rFonts w:eastAsia="Times New Roman" w:cs="Times New Roman"/>
          <w:szCs w:val="24"/>
        </w:rPr>
        <w:t>ίναι δικό σας επίτευγμα</w:t>
      </w:r>
      <w:r>
        <w:rPr>
          <w:rFonts w:eastAsia="Times New Roman" w:cs="Times New Roman"/>
          <w:szCs w:val="24"/>
        </w:rPr>
        <w:t>.</w:t>
      </w:r>
    </w:p>
    <w:p w14:paraId="6B14EFB9" w14:textId="77777777" w:rsidR="004965E6" w:rsidRDefault="004D430C">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w:t>
      </w:r>
      <w:r>
        <w:rPr>
          <w:rFonts w:eastAsia="Times New Roman" w:cs="Times New Roman"/>
          <w:szCs w:val="24"/>
        </w:rPr>
        <w:t>η</w:t>
      </w:r>
      <w:r w:rsidRPr="000D63A8">
        <w:rPr>
          <w:rFonts w:eastAsia="Times New Roman" w:cs="Times New Roman"/>
          <w:szCs w:val="24"/>
        </w:rPr>
        <w:t xml:space="preserve"> Βουλευτής κ. </w:t>
      </w:r>
      <w:r>
        <w:rPr>
          <w:rFonts w:eastAsia="Times New Roman" w:cs="Times New Roman"/>
          <w:szCs w:val="24"/>
        </w:rPr>
        <w:t>Μαρία Αντωνίου καταθέτει για τα Πρακτικά το</w:t>
      </w:r>
      <w:r w:rsidRPr="000D63A8">
        <w:rPr>
          <w:rFonts w:eastAsia="Times New Roman" w:cs="Times New Roman"/>
          <w:szCs w:val="24"/>
        </w:rPr>
        <w:t xml:space="preserve"> προαναφερθέν</w:t>
      </w:r>
      <w:r>
        <w:rPr>
          <w:rFonts w:eastAsia="Times New Roman" w:cs="Times New Roman"/>
          <w:szCs w:val="24"/>
        </w:rPr>
        <w:t xml:space="preserve"> έγγραφο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ετ</w:t>
      </w:r>
      <w:r w:rsidRPr="000D63A8">
        <w:rPr>
          <w:rFonts w:eastAsia="Times New Roman" w:cs="Times New Roman"/>
          <w:szCs w:val="24"/>
        </w:rPr>
        <w:t xml:space="preserve">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6B14EFB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Γ</w:t>
      </w:r>
      <w:r w:rsidRPr="00AB0B53">
        <w:rPr>
          <w:rFonts w:eastAsia="Times New Roman" w:cs="Times New Roman"/>
          <w:szCs w:val="24"/>
        </w:rPr>
        <w:t xml:space="preserve">ια </w:t>
      </w:r>
      <w:r>
        <w:rPr>
          <w:rFonts w:eastAsia="Times New Roman" w:cs="Times New Roman"/>
          <w:szCs w:val="24"/>
        </w:rPr>
        <w:t>μας,</w:t>
      </w:r>
      <w:r w:rsidRPr="00AB0B53">
        <w:rPr>
          <w:rFonts w:eastAsia="Times New Roman" w:cs="Times New Roman"/>
          <w:szCs w:val="24"/>
        </w:rPr>
        <w:t xml:space="preserve"> </w:t>
      </w:r>
      <w:r>
        <w:rPr>
          <w:rFonts w:eastAsia="Times New Roman" w:cs="Times New Roman"/>
          <w:szCs w:val="24"/>
        </w:rPr>
        <w:t>σ</w:t>
      </w:r>
      <w:r w:rsidRPr="00AB0B53">
        <w:rPr>
          <w:rFonts w:eastAsia="Times New Roman" w:cs="Times New Roman"/>
          <w:szCs w:val="24"/>
        </w:rPr>
        <w:t>τη Νέα Δημοκρατία</w:t>
      </w:r>
      <w:r>
        <w:rPr>
          <w:rFonts w:eastAsia="Times New Roman" w:cs="Times New Roman"/>
          <w:szCs w:val="24"/>
        </w:rPr>
        <w:t>,</w:t>
      </w:r>
      <w:r w:rsidRPr="00AB0B53">
        <w:rPr>
          <w:rFonts w:eastAsia="Times New Roman" w:cs="Times New Roman"/>
          <w:szCs w:val="24"/>
        </w:rPr>
        <w:t xml:space="preserve"> η ενίσχυση</w:t>
      </w:r>
      <w:r>
        <w:rPr>
          <w:rFonts w:eastAsia="Times New Roman" w:cs="Times New Roman"/>
          <w:szCs w:val="24"/>
        </w:rPr>
        <w:t xml:space="preserve"> της</w:t>
      </w:r>
      <w:r w:rsidRPr="00AB0B53">
        <w:rPr>
          <w:rFonts w:eastAsia="Times New Roman" w:cs="Times New Roman"/>
          <w:szCs w:val="24"/>
        </w:rPr>
        <w:t xml:space="preserve"> τεχνολογικής εκπαίδευσης σε όλες τις βαθμίδες αποτελεί </w:t>
      </w:r>
      <w:proofErr w:type="spellStart"/>
      <w:r w:rsidRPr="00AB0B53">
        <w:rPr>
          <w:rFonts w:eastAsia="Times New Roman" w:cs="Times New Roman"/>
          <w:szCs w:val="24"/>
        </w:rPr>
        <w:t>πρόταγμα</w:t>
      </w:r>
      <w:proofErr w:type="spellEnd"/>
      <w:r w:rsidRPr="00AB0B53">
        <w:rPr>
          <w:rFonts w:eastAsia="Times New Roman" w:cs="Times New Roman"/>
          <w:szCs w:val="24"/>
        </w:rPr>
        <w:t xml:space="preserve"> και βασικό μέσο για την καταπολέμηση της ολοένα</w:t>
      </w:r>
      <w:r w:rsidRPr="00AB0B53">
        <w:rPr>
          <w:rFonts w:eastAsia="Times New Roman" w:cs="Times New Roman"/>
          <w:szCs w:val="24"/>
        </w:rPr>
        <w:t xml:space="preserve"> αυξανόμενης νεανικής ανεργίας και την </w:t>
      </w:r>
      <w:r>
        <w:rPr>
          <w:rFonts w:eastAsia="Times New Roman" w:cs="Times New Roman"/>
          <w:szCs w:val="24"/>
        </w:rPr>
        <w:t xml:space="preserve">ανάσχεση του </w:t>
      </w:r>
      <w:r w:rsidRPr="00F60CF6">
        <w:rPr>
          <w:rFonts w:eastAsia="Times New Roman" w:cs="Times New Roman"/>
          <w:szCs w:val="24"/>
        </w:rPr>
        <w:t>brain drain</w:t>
      </w:r>
      <w:r>
        <w:rPr>
          <w:rFonts w:eastAsia="Times New Roman" w:cs="Times New Roman"/>
          <w:szCs w:val="24"/>
        </w:rPr>
        <w:t>.</w:t>
      </w:r>
    </w:p>
    <w:p w14:paraId="6B14EFBB" w14:textId="77777777" w:rsidR="004965E6" w:rsidRDefault="004D430C">
      <w:pPr>
        <w:spacing w:line="600" w:lineRule="auto"/>
        <w:ind w:firstLine="720"/>
        <w:jc w:val="both"/>
        <w:rPr>
          <w:rFonts w:eastAsia="Times New Roman" w:cs="Times New Roman"/>
          <w:szCs w:val="24"/>
        </w:rPr>
      </w:pPr>
      <w:r w:rsidRPr="009D18C9">
        <w:rPr>
          <w:rFonts w:eastAsia="Times New Roman" w:cs="Times New Roman"/>
          <w:b/>
          <w:szCs w:val="24"/>
        </w:rPr>
        <w:t>ΠΡΟΕΔΡΕΥΩΝ (Σπυρίδων Λυκούδης):</w:t>
      </w:r>
      <w:r>
        <w:rPr>
          <w:rFonts w:eastAsia="Times New Roman" w:cs="Times New Roman"/>
          <w:szCs w:val="24"/>
        </w:rPr>
        <w:t xml:space="preserve"> Ευχαριστούμε, κυρία Αντωνίου.</w:t>
      </w:r>
    </w:p>
    <w:p w14:paraId="6B14EFBC" w14:textId="77777777" w:rsidR="004965E6" w:rsidRDefault="004D430C">
      <w:pPr>
        <w:spacing w:line="600" w:lineRule="auto"/>
        <w:ind w:firstLine="720"/>
        <w:jc w:val="both"/>
        <w:rPr>
          <w:rFonts w:eastAsia="Times New Roman" w:cs="Times New Roman"/>
          <w:szCs w:val="24"/>
        </w:rPr>
      </w:pPr>
      <w:r w:rsidRPr="004D43A2">
        <w:rPr>
          <w:rFonts w:eastAsia="Times New Roman" w:cs="Times New Roman"/>
          <w:b/>
          <w:szCs w:val="24"/>
        </w:rPr>
        <w:lastRenderedPageBreak/>
        <w:t xml:space="preserve">ΜΑΡΙΑ ΑΝΤΩΝΙΟΥ: </w:t>
      </w:r>
      <w:r>
        <w:rPr>
          <w:rFonts w:eastAsia="Times New Roman" w:cs="Times New Roman"/>
          <w:szCs w:val="24"/>
        </w:rPr>
        <w:t xml:space="preserve">Εσείς αντ’ αυτού, έχετε </w:t>
      </w:r>
      <w:r w:rsidRPr="00AB0B53">
        <w:rPr>
          <w:rFonts w:eastAsia="Times New Roman" w:cs="Times New Roman"/>
          <w:szCs w:val="24"/>
        </w:rPr>
        <w:t xml:space="preserve">καταντήσει </w:t>
      </w:r>
      <w:r>
        <w:rPr>
          <w:rFonts w:eastAsia="Times New Roman" w:cs="Times New Roman"/>
          <w:szCs w:val="24"/>
        </w:rPr>
        <w:t>τ</w:t>
      </w:r>
      <w:r w:rsidRPr="00AB0B53">
        <w:rPr>
          <w:rFonts w:eastAsia="Times New Roman" w:cs="Times New Roman"/>
          <w:szCs w:val="24"/>
        </w:rPr>
        <w:t>η δήθεν αναμόρφωση του ακαδημαϊκού χάρτη</w:t>
      </w:r>
      <w:r>
        <w:rPr>
          <w:rFonts w:eastAsia="Times New Roman" w:cs="Times New Roman"/>
          <w:szCs w:val="24"/>
        </w:rPr>
        <w:t>,</w:t>
      </w:r>
      <w:r w:rsidRPr="00AB0B53">
        <w:rPr>
          <w:rFonts w:eastAsia="Times New Roman" w:cs="Times New Roman"/>
          <w:szCs w:val="24"/>
        </w:rPr>
        <w:t xml:space="preserve"> αλλά και την </w:t>
      </w:r>
      <w:r>
        <w:rPr>
          <w:rFonts w:eastAsia="Times New Roman" w:cs="Times New Roman"/>
          <w:szCs w:val="24"/>
        </w:rPr>
        <w:t xml:space="preserve">έρευνα σε ψηφοθηρικό </w:t>
      </w:r>
      <w:r w:rsidRPr="00AB0B53">
        <w:rPr>
          <w:rFonts w:eastAsia="Times New Roman" w:cs="Times New Roman"/>
          <w:szCs w:val="24"/>
        </w:rPr>
        <w:t>ε</w:t>
      </w:r>
      <w:r w:rsidRPr="00AB0B53">
        <w:rPr>
          <w:rFonts w:eastAsia="Times New Roman" w:cs="Times New Roman"/>
          <w:szCs w:val="24"/>
        </w:rPr>
        <w:t>ργαλείο</w:t>
      </w:r>
      <w:r>
        <w:rPr>
          <w:rFonts w:eastAsia="Times New Roman" w:cs="Times New Roman"/>
          <w:szCs w:val="24"/>
        </w:rPr>
        <w:t xml:space="preserve">, το οποίο χρησιμοποιείτε για να εξυπηρετήσετε </w:t>
      </w:r>
      <w:r w:rsidRPr="00AB0B53">
        <w:rPr>
          <w:rFonts w:eastAsia="Times New Roman" w:cs="Times New Roman"/>
          <w:szCs w:val="24"/>
        </w:rPr>
        <w:t>προεκλ</w:t>
      </w:r>
      <w:r>
        <w:rPr>
          <w:rFonts w:eastAsia="Times New Roman" w:cs="Times New Roman"/>
          <w:szCs w:val="24"/>
        </w:rPr>
        <w:t>ογικά μικροκομματικά συμφέροντα.</w:t>
      </w:r>
    </w:p>
    <w:p w14:paraId="6B14EFB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Φ</w:t>
      </w:r>
      <w:r w:rsidRPr="00AB0B53">
        <w:rPr>
          <w:rFonts w:eastAsia="Times New Roman" w:cs="Times New Roman"/>
          <w:szCs w:val="24"/>
        </w:rPr>
        <w:t>τάνει</w:t>
      </w:r>
      <w:r>
        <w:rPr>
          <w:rFonts w:eastAsia="Times New Roman" w:cs="Times New Roman"/>
          <w:szCs w:val="24"/>
        </w:rPr>
        <w:t xml:space="preserve">! Σας έχουν </w:t>
      </w:r>
      <w:r w:rsidRPr="00AB0B53">
        <w:rPr>
          <w:rFonts w:eastAsia="Times New Roman" w:cs="Times New Roman"/>
          <w:szCs w:val="24"/>
        </w:rPr>
        <w:t xml:space="preserve">καταλάβει </w:t>
      </w:r>
      <w:r>
        <w:rPr>
          <w:rFonts w:eastAsia="Times New Roman" w:cs="Times New Roman"/>
          <w:szCs w:val="24"/>
        </w:rPr>
        <w:t>και οι πέτρες!</w:t>
      </w:r>
    </w:p>
    <w:p w14:paraId="6B14EFB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Ευχαριστώ.</w:t>
      </w:r>
    </w:p>
    <w:p w14:paraId="6B14EFBF" w14:textId="77777777" w:rsidR="004965E6" w:rsidRDefault="004D430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B14EFC0" w14:textId="77777777" w:rsidR="004965E6" w:rsidRDefault="004D430C">
      <w:pPr>
        <w:spacing w:line="600" w:lineRule="auto"/>
        <w:ind w:firstLine="720"/>
        <w:jc w:val="both"/>
        <w:rPr>
          <w:rFonts w:eastAsia="Times New Roman" w:cs="Times New Roman"/>
          <w:szCs w:val="24"/>
        </w:rPr>
      </w:pPr>
      <w:r w:rsidRPr="004D43A2">
        <w:rPr>
          <w:rFonts w:eastAsia="Times New Roman" w:cs="Times New Roman"/>
          <w:b/>
          <w:szCs w:val="24"/>
        </w:rPr>
        <w:t>ΠΡΟΕΔΡΕΥΩΝ (Σπυρίδων Λυκούδης):</w:t>
      </w:r>
      <w:r>
        <w:rPr>
          <w:rFonts w:eastAsia="Times New Roman" w:cs="Times New Roman"/>
          <w:szCs w:val="24"/>
        </w:rPr>
        <w:t xml:space="preserve"> Ευχαριστούμε πάρα πολύ.</w:t>
      </w:r>
    </w:p>
    <w:p w14:paraId="6B14EFC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Τον λόγο έχει η </w:t>
      </w:r>
      <w:r>
        <w:rPr>
          <w:rFonts w:eastAsia="Times New Roman" w:cs="Times New Roman"/>
          <w:szCs w:val="24"/>
          <w:lang w:val="en-US"/>
        </w:rPr>
        <w:t>k</w:t>
      </w:r>
      <w:r w:rsidRPr="00A84CA5">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Φωτεινή </w:t>
      </w:r>
      <w:proofErr w:type="spellStart"/>
      <w:r>
        <w:rPr>
          <w:rFonts w:eastAsia="Times New Roman" w:cs="Times New Roman"/>
          <w:szCs w:val="24"/>
        </w:rPr>
        <w:t>Βάκη</w:t>
      </w:r>
      <w:proofErr w:type="spellEnd"/>
      <w:r>
        <w:rPr>
          <w:rFonts w:eastAsia="Times New Roman" w:cs="Times New Roman"/>
          <w:szCs w:val="24"/>
        </w:rPr>
        <w:t xml:space="preserve">. Αν δεν φροντίσουμε λίγο </w:t>
      </w:r>
      <w:r w:rsidRPr="00AB0B53">
        <w:rPr>
          <w:rFonts w:eastAsia="Times New Roman" w:cs="Times New Roman"/>
          <w:szCs w:val="24"/>
        </w:rPr>
        <w:t>το χρόνο</w:t>
      </w:r>
      <w:r>
        <w:rPr>
          <w:rFonts w:eastAsia="Times New Roman" w:cs="Times New Roman"/>
          <w:szCs w:val="24"/>
        </w:rPr>
        <w:t>,</w:t>
      </w:r>
      <w:r w:rsidRPr="00AB0B53">
        <w:rPr>
          <w:rFonts w:eastAsia="Times New Roman" w:cs="Times New Roman"/>
          <w:szCs w:val="24"/>
        </w:rPr>
        <w:t xml:space="preserve"> οι τελευταίοι </w:t>
      </w:r>
      <w:r>
        <w:rPr>
          <w:rFonts w:eastAsia="Times New Roman" w:cs="Times New Roman"/>
          <w:szCs w:val="24"/>
        </w:rPr>
        <w:t>δέκα</w:t>
      </w:r>
      <w:r w:rsidRPr="00AB0B53">
        <w:rPr>
          <w:rFonts w:eastAsia="Times New Roman" w:cs="Times New Roman"/>
          <w:szCs w:val="24"/>
        </w:rPr>
        <w:t xml:space="preserve"> με </w:t>
      </w:r>
      <w:r>
        <w:rPr>
          <w:rFonts w:eastAsia="Times New Roman" w:cs="Times New Roman"/>
          <w:szCs w:val="24"/>
        </w:rPr>
        <w:t>δώδεκα</w:t>
      </w:r>
      <w:r w:rsidRPr="00AB0B53">
        <w:rPr>
          <w:rFonts w:eastAsia="Times New Roman" w:cs="Times New Roman"/>
          <w:szCs w:val="24"/>
        </w:rPr>
        <w:t xml:space="preserve"> ομιλητές δεν θα μιλήσουν</w:t>
      </w:r>
      <w:r>
        <w:rPr>
          <w:rFonts w:eastAsia="Times New Roman" w:cs="Times New Roman"/>
          <w:szCs w:val="24"/>
        </w:rPr>
        <w:t>.</w:t>
      </w:r>
    </w:p>
    <w:p w14:paraId="6B14EFC2" w14:textId="77777777" w:rsidR="004965E6" w:rsidRDefault="004D430C">
      <w:pPr>
        <w:spacing w:line="600" w:lineRule="auto"/>
        <w:ind w:firstLine="720"/>
        <w:jc w:val="center"/>
        <w:rPr>
          <w:rFonts w:eastAsia="Times New Roman"/>
          <w:bCs/>
        </w:rPr>
      </w:pPr>
      <w:r w:rsidRPr="00115525">
        <w:rPr>
          <w:rFonts w:eastAsia="Times New Roman"/>
          <w:bCs/>
        </w:rPr>
        <w:t>(Θόρυβος στην Αίθουσα)</w:t>
      </w:r>
    </w:p>
    <w:p w14:paraId="6B14EFC3" w14:textId="77777777" w:rsidR="004965E6" w:rsidRDefault="004D430C">
      <w:pPr>
        <w:spacing w:line="600" w:lineRule="auto"/>
        <w:ind w:firstLine="720"/>
        <w:jc w:val="both"/>
        <w:rPr>
          <w:rFonts w:eastAsia="Times New Roman" w:cs="Times New Roman"/>
          <w:szCs w:val="24"/>
        </w:rPr>
      </w:pPr>
      <w:r w:rsidRPr="004D43A2">
        <w:rPr>
          <w:rFonts w:eastAsia="Times New Roman" w:cs="Times New Roman"/>
          <w:b/>
          <w:szCs w:val="24"/>
        </w:rPr>
        <w:t>ΝΙΚΟΛΑΟΣ ΠΑΠΑΔΟΠΟΥΛΟΣ:</w:t>
      </w:r>
      <w:r>
        <w:rPr>
          <w:rFonts w:eastAsia="Times New Roman" w:cs="Times New Roman"/>
          <w:szCs w:val="24"/>
        </w:rPr>
        <w:t xml:space="preserve"> Κύριε Πρόεδρε, μπορώ να έχω τον λόγο επί της διαδικασίας; </w:t>
      </w:r>
    </w:p>
    <w:p w14:paraId="6B14EFC4" w14:textId="77777777" w:rsidR="004965E6" w:rsidRDefault="004D430C">
      <w:pPr>
        <w:spacing w:line="600" w:lineRule="auto"/>
        <w:ind w:firstLine="720"/>
        <w:jc w:val="both"/>
        <w:rPr>
          <w:rFonts w:eastAsia="Times New Roman" w:cs="Times New Roman"/>
          <w:szCs w:val="24"/>
        </w:rPr>
      </w:pPr>
      <w:r w:rsidRPr="004D43A2">
        <w:rPr>
          <w:rFonts w:eastAsia="Times New Roman" w:cs="Times New Roman"/>
          <w:b/>
          <w:szCs w:val="24"/>
        </w:rPr>
        <w:lastRenderedPageBreak/>
        <w:t xml:space="preserve">ΠΡΟΕΔΡΕΥΩΝ (Σπυρίδων </w:t>
      </w:r>
      <w:r w:rsidRPr="004D43A2">
        <w:rPr>
          <w:rFonts w:eastAsia="Times New Roman" w:cs="Times New Roman"/>
          <w:b/>
          <w:szCs w:val="24"/>
        </w:rPr>
        <w:t>Λυκούδης):</w:t>
      </w:r>
      <w:r>
        <w:rPr>
          <w:rFonts w:eastAsia="Times New Roman" w:cs="Times New Roman"/>
          <w:b/>
          <w:szCs w:val="24"/>
        </w:rPr>
        <w:t xml:space="preserve"> </w:t>
      </w:r>
      <w:r>
        <w:rPr>
          <w:rFonts w:eastAsia="Times New Roman" w:cs="Times New Roman"/>
          <w:szCs w:val="24"/>
        </w:rPr>
        <w:t>Τι θέλετε, κύριε Παπαδόπουλε;</w:t>
      </w:r>
    </w:p>
    <w:p w14:paraId="6B14EFC5" w14:textId="77777777" w:rsidR="004965E6" w:rsidRDefault="004D430C">
      <w:pPr>
        <w:spacing w:line="600" w:lineRule="auto"/>
        <w:ind w:firstLine="720"/>
        <w:jc w:val="both"/>
        <w:rPr>
          <w:rFonts w:eastAsia="Times New Roman" w:cs="Times New Roman"/>
          <w:szCs w:val="24"/>
        </w:rPr>
      </w:pPr>
      <w:r w:rsidRPr="004D43A2">
        <w:rPr>
          <w:rFonts w:eastAsia="Times New Roman" w:cs="Times New Roman"/>
          <w:b/>
          <w:szCs w:val="24"/>
        </w:rPr>
        <w:t>ΝΙΚΟΛΑΟΣ ΠΑΠΑΔΟΠΟΥΛΟΣ:</w:t>
      </w:r>
      <w:r>
        <w:rPr>
          <w:rFonts w:eastAsia="Times New Roman" w:cs="Times New Roman"/>
          <w:szCs w:val="24"/>
        </w:rPr>
        <w:t xml:space="preserve"> Από επτά λεπτά </w:t>
      </w:r>
      <w:r w:rsidRPr="00AB0B53">
        <w:rPr>
          <w:rFonts w:eastAsia="Times New Roman" w:cs="Times New Roman"/>
          <w:szCs w:val="24"/>
        </w:rPr>
        <w:t xml:space="preserve">η κυρία </w:t>
      </w:r>
      <w:r>
        <w:rPr>
          <w:rFonts w:eastAsia="Times New Roman" w:cs="Times New Roman"/>
          <w:szCs w:val="24"/>
        </w:rPr>
        <w:t>συνάδελφος μίλησε δώδεκα. Αν πάμε με αυτήν την λογική, οι τελευταίοι δεν θα μιλήσουν.</w:t>
      </w:r>
    </w:p>
    <w:p w14:paraId="6B14EFC6" w14:textId="77777777" w:rsidR="004965E6" w:rsidRDefault="004D430C">
      <w:pPr>
        <w:spacing w:line="600" w:lineRule="auto"/>
        <w:ind w:firstLine="720"/>
        <w:jc w:val="both"/>
        <w:rPr>
          <w:rFonts w:eastAsia="Times New Roman" w:cs="Times New Roman"/>
          <w:szCs w:val="24"/>
        </w:rPr>
      </w:pPr>
      <w:r w:rsidRPr="004D43A2">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Μην διαμαρτύρεστε, κύριε Παπαδόπουλε.</w:t>
      </w:r>
    </w:p>
    <w:p w14:paraId="6B14EFC7" w14:textId="77777777" w:rsidR="004965E6" w:rsidRDefault="004D430C">
      <w:pPr>
        <w:spacing w:line="600" w:lineRule="auto"/>
        <w:ind w:firstLine="720"/>
        <w:jc w:val="both"/>
        <w:rPr>
          <w:rFonts w:eastAsia="Times New Roman" w:cs="Times New Roman"/>
          <w:szCs w:val="24"/>
        </w:rPr>
      </w:pPr>
      <w:r w:rsidRPr="004D43A2">
        <w:rPr>
          <w:rFonts w:eastAsia="Times New Roman" w:cs="Times New Roman"/>
          <w:b/>
          <w:szCs w:val="24"/>
        </w:rPr>
        <w:t>ΝΙΚΟΛΑΟΣ ΠΑΠΑ</w:t>
      </w:r>
      <w:r w:rsidRPr="004D43A2">
        <w:rPr>
          <w:rFonts w:eastAsia="Times New Roman" w:cs="Times New Roman"/>
          <w:b/>
          <w:szCs w:val="24"/>
        </w:rPr>
        <w:t>ΔΟΠΟΥΛΟΣ:</w:t>
      </w:r>
      <w:r>
        <w:rPr>
          <w:rFonts w:eastAsia="Times New Roman" w:cs="Times New Roman"/>
          <w:szCs w:val="24"/>
        </w:rPr>
        <w:t xml:space="preserve"> Διαμαρτύρομαι! </w:t>
      </w:r>
    </w:p>
    <w:p w14:paraId="6B14EFC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Προτείνω το εξής: Όσοι υπερβαίνουν το χρόνο, να κόβεται από τους επόμενους της ίδιας παράταξης. Δεν πάει άλλο!</w:t>
      </w:r>
    </w:p>
    <w:p w14:paraId="6B14EFC9" w14:textId="77777777" w:rsidR="004965E6" w:rsidRDefault="004D430C">
      <w:pPr>
        <w:spacing w:line="600" w:lineRule="auto"/>
        <w:ind w:firstLine="720"/>
        <w:jc w:val="both"/>
        <w:rPr>
          <w:rFonts w:eastAsia="Times New Roman" w:cs="Times New Roman"/>
          <w:szCs w:val="24"/>
        </w:rPr>
      </w:pPr>
      <w:r w:rsidRPr="004D43A2">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Μην διαμαρτύρεστε!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Τζούφη</w:t>
      </w:r>
      <w:proofErr w:type="spellEnd"/>
      <w:r>
        <w:rPr>
          <w:rFonts w:eastAsia="Times New Roman" w:cs="Times New Roman"/>
          <w:szCs w:val="24"/>
        </w:rPr>
        <w:t xml:space="preserve">, πριν αντί για εννέα λεπτά μίλησε </w:t>
      </w:r>
      <w:proofErr w:type="spellStart"/>
      <w:r>
        <w:rPr>
          <w:rFonts w:eastAsia="Times New Roman" w:cs="Times New Roman"/>
          <w:szCs w:val="24"/>
        </w:rPr>
        <w:t>δεκαεπτάμιση</w:t>
      </w:r>
      <w:proofErr w:type="spellEnd"/>
      <w:r>
        <w:rPr>
          <w:rFonts w:eastAsia="Times New Roman" w:cs="Times New Roman"/>
          <w:szCs w:val="24"/>
        </w:rPr>
        <w:t>, έλεγε εν</w:t>
      </w:r>
      <w:r>
        <w:rPr>
          <w:rFonts w:eastAsia="Times New Roman" w:cs="Times New Roman"/>
          <w:szCs w:val="24"/>
        </w:rPr>
        <w:t>διαφέροντα πράγματα και την άφησα να ολοκληρώσει.</w:t>
      </w:r>
    </w:p>
    <w:p w14:paraId="6B14EFCA" w14:textId="77777777" w:rsidR="004965E6" w:rsidRDefault="004D430C">
      <w:pPr>
        <w:spacing w:line="600" w:lineRule="auto"/>
        <w:ind w:firstLine="720"/>
        <w:jc w:val="both"/>
        <w:rPr>
          <w:rFonts w:eastAsia="Times New Roman" w:cs="Times New Roman"/>
          <w:szCs w:val="24"/>
        </w:rPr>
      </w:pPr>
      <w:r w:rsidRPr="004D43A2">
        <w:rPr>
          <w:rFonts w:eastAsia="Times New Roman" w:cs="Times New Roman"/>
          <w:b/>
          <w:szCs w:val="24"/>
        </w:rPr>
        <w:t>ΝΙΚΟΛΑΟΣ ΠΑΠΑΔΟΠΟΥΛΟΣ:</w:t>
      </w:r>
      <w:r>
        <w:rPr>
          <w:rFonts w:eastAsia="Times New Roman" w:cs="Times New Roman"/>
          <w:szCs w:val="24"/>
        </w:rPr>
        <w:t xml:space="preserve"> Να τα αφαιρέσετε από το ΣΥΡΙΖΑ! Κακώς!</w:t>
      </w:r>
    </w:p>
    <w:p w14:paraId="6B14EFCB" w14:textId="77777777" w:rsidR="004965E6" w:rsidRDefault="004D430C">
      <w:pPr>
        <w:spacing w:line="600" w:lineRule="auto"/>
        <w:ind w:firstLine="720"/>
        <w:jc w:val="both"/>
        <w:rPr>
          <w:rFonts w:eastAsia="Times New Roman" w:cs="Times New Roman"/>
          <w:szCs w:val="24"/>
        </w:rPr>
      </w:pPr>
      <w:r w:rsidRPr="004D43A2">
        <w:rPr>
          <w:rFonts w:eastAsia="Times New Roman" w:cs="Times New Roman"/>
          <w:b/>
          <w:szCs w:val="24"/>
        </w:rPr>
        <w:lastRenderedPageBreak/>
        <w:t>ΚΩΝΣΤΑΝΤΙΝΟΣ ΜΠΑΡΚΑΣ:</w:t>
      </w:r>
      <w:r>
        <w:rPr>
          <w:rFonts w:eastAsia="Times New Roman" w:cs="Times New Roman"/>
          <w:szCs w:val="24"/>
        </w:rPr>
        <w:t xml:space="preserve"> Κακώς, κύριε Πρόεδρε. Δεν γραφόμαστε για να μας διαγράφετε.</w:t>
      </w:r>
    </w:p>
    <w:p w14:paraId="6B14EFCC" w14:textId="77777777" w:rsidR="004965E6" w:rsidRDefault="004D430C">
      <w:pPr>
        <w:spacing w:line="600" w:lineRule="auto"/>
        <w:ind w:firstLine="720"/>
        <w:jc w:val="both"/>
        <w:rPr>
          <w:rFonts w:eastAsia="Times New Roman" w:cs="Times New Roman"/>
          <w:szCs w:val="24"/>
        </w:rPr>
      </w:pPr>
      <w:r w:rsidRPr="004D43A2">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 xml:space="preserve">Κυρία </w:t>
      </w:r>
      <w:proofErr w:type="spellStart"/>
      <w:r>
        <w:rPr>
          <w:rFonts w:eastAsia="Times New Roman" w:cs="Times New Roman"/>
          <w:szCs w:val="24"/>
        </w:rPr>
        <w:t>Βάκη</w:t>
      </w:r>
      <w:proofErr w:type="spellEnd"/>
      <w:r>
        <w:rPr>
          <w:rFonts w:eastAsia="Times New Roman" w:cs="Times New Roman"/>
          <w:szCs w:val="24"/>
        </w:rPr>
        <w:t>, έχετε τον λόγο για</w:t>
      </w:r>
      <w:r>
        <w:rPr>
          <w:rFonts w:eastAsia="Times New Roman" w:cs="Times New Roman"/>
          <w:szCs w:val="24"/>
        </w:rPr>
        <w:t xml:space="preserve"> δώδεκα λεπτά, ως Κοινοβουλευτική Εκπρόσωπος.</w:t>
      </w:r>
    </w:p>
    <w:p w14:paraId="6B14EFCD" w14:textId="77777777" w:rsidR="004965E6" w:rsidRDefault="004D430C">
      <w:pPr>
        <w:spacing w:line="600" w:lineRule="auto"/>
        <w:ind w:firstLine="720"/>
        <w:jc w:val="both"/>
        <w:rPr>
          <w:rFonts w:eastAsia="Times New Roman" w:cs="Times New Roman"/>
          <w:szCs w:val="24"/>
        </w:rPr>
      </w:pPr>
      <w:r w:rsidRPr="004D43A2">
        <w:rPr>
          <w:rFonts w:eastAsia="Times New Roman" w:cs="Times New Roman"/>
          <w:b/>
          <w:szCs w:val="24"/>
        </w:rPr>
        <w:t>ΦΩΤΕΙΝΗ ΒΑΚΗ:</w:t>
      </w:r>
      <w:r>
        <w:rPr>
          <w:rFonts w:eastAsia="Times New Roman" w:cs="Times New Roman"/>
          <w:szCs w:val="24"/>
        </w:rPr>
        <w:t xml:space="preserve"> Ευχαριστώ πολύ, κύριε Πρόεδρε.</w:t>
      </w:r>
    </w:p>
    <w:p w14:paraId="6B14EFC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Α</w:t>
      </w:r>
      <w:r w:rsidRPr="00AB0B53">
        <w:rPr>
          <w:rFonts w:eastAsia="Times New Roman" w:cs="Times New Roman"/>
          <w:szCs w:val="24"/>
        </w:rPr>
        <w:t>κούστηκαν διάφορα από τους προηγούμενους ομιλη</w:t>
      </w:r>
      <w:r>
        <w:rPr>
          <w:rFonts w:eastAsia="Times New Roman" w:cs="Times New Roman"/>
          <w:szCs w:val="24"/>
        </w:rPr>
        <w:t>τές περί δημόσιου πανεπιστημίου. Ε</w:t>
      </w:r>
      <w:r w:rsidRPr="00AB0B53">
        <w:rPr>
          <w:rFonts w:eastAsia="Times New Roman" w:cs="Times New Roman"/>
          <w:szCs w:val="24"/>
        </w:rPr>
        <w:t>σχάτως</w:t>
      </w:r>
      <w:r>
        <w:rPr>
          <w:rFonts w:eastAsia="Times New Roman" w:cs="Times New Roman"/>
          <w:szCs w:val="24"/>
        </w:rPr>
        <w:t>,</w:t>
      </w:r>
      <w:r w:rsidRPr="00AB0B53">
        <w:rPr>
          <w:rFonts w:eastAsia="Times New Roman" w:cs="Times New Roman"/>
          <w:szCs w:val="24"/>
        </w:rPr>
        <w:t xml:space="preserve"> </w:t>
      </w:r>
      <w:r>
        <w:rPr>
          <w:rFonts w:eastAsia="Times New Roman" w:cs="Times New Roman"/>
          <w:szCs w:val="24"/>
        </w:rPr>
        <w:t>λ</w:t>
      </w:r>
      <w:r w:rsidRPr="00AB0B53">
        <w:rPr>
          <w:rFonts w:eastAsia="Times New Roman" w:cs="Times New Roman"/>
          <w:szCs w:val="24"/>
        </w:rPr>
        <w:t>οιπόν ο κατηγορούμενος και ο συνήθης ύποπτος</w:t>
      </w:r>
      <w:r>
        <w:rPr>
          <w:rFonts w:eastAsia="Times New Roman" w:cs="Times New Roman"/>
          <w:szCs w:val="24"/>
        </w:rPr>
        <w:t>,</w:t>
      </w:r>
      <w:r w:rsidRPr="00AB0B53">
        <w:rPr>
          <w:rFonts w:eastAsia="Times New Roman" w:cs="Times New Roman"/>
          <w:szCs w:val="24"/>
        </w:rPr>
        <w:t xml:space="preserve"> </w:t>
      </w:r>
      <w:r>
        <w:rPr>
          <w:rFonts w:eastAsia="Times New Roman" w:cs="Times New Roman"/>
          <w:szCs w:val="24"/>
        </w:rPr>
        <w:t>ό</w:t>
      </w:r>
      <w:r w:rsidRPr="00AB0B53">
        <w:rPr>
          <w:rFonts w:eastAsia="Times New Roman" w:cs="Times New Roman"/>
          <w:szCs w:val="24"/>
        </w:rPr>
        <w:t xml:space="preserve">σον αφορά την Αξιωματική </w:t>
      </w:r>
      <w:r w:rsidRPr="00AB0B53">
        <w:rPr>
          <w:rFonts w:eastAsia="Times New Roman" w:cs="Times New Roman"/>
          <w:szCs w:val="24"/>
        </w:rPr>
        <w:t>Αντιπολίτευση</w:t>
      </w:r>
      <w:r>
        <w:rPr>
          <w:rFonts w:eastAsia="Times New Roman" w:cs="Times New Roman"/>
          <w:szCs w:val="24"/>
        </w:rPr>
        <w:t>,</w:t>
      </w:r>
      <w:r w:rsidRPr="00AB0B53">
        <w:rPr>
          <w:rFonts w:eastAsia="Times New Roman" w:cs="Times New Roman"/>
          <w:szCs w:val="24"/>
        </w:rPr>
        <w:t xml:space="preserve"> είναι το </w:t>
      </w:r>
      <w:r>
        <w:rPr>
          <w:rFonts w:eastAsia="Times New Roman" w:cs="Times New Roman"/>
          <w:szCs w:val="24"/>
        </w:rPr>
        <w:t>ε</w:t>
      </w:r>
      <w:r w:rsidRPr="00AB0B53">
        <w:rPr>
          <w:rFonts w:eastAsia="Times New Roman" w:cs="Times New Roman"/>
          <w:szCs w:val="24"/>
        </w:rPr>
        <w:t xml:space="preserve">λληνικό </w:t>
      </w:r>
      <w:r>
        <w:rPr>
          <w:rFonts w:eastAsia="Times New Roman" w:cs="Times New Roman"/>
          <w:szCs w:val="24"/>
        </w:rPr>
        <w:t>δ</w:t>
      </w:r>
      <w:r w:rsidRPr="00AB0B53">
        <w:rPr>
          <w:rFonts w:eastAsia="Times New Roman" w:cs="Times New Roman"/>
          <w:szCs w:val="24"/>
        </w:rPr>
        <w:t xml:space="preserve">ημόσιο </w:t>
      </w:r>
      <w:r>
        <w:rPr>
          <w:rFonts w:eastAsia="Times New Roman" w:cs="Times New Roman"/>
          <w:szCs w:val="24"/>
        </w:rPr>
        <w:t>π</w:t>
      </w:r>
      <w:r w:rsidRPr="00AB0B53">
        <w:rPr>
          <w:rFonts w:eastAsia="Times New Roman" w:cs="Times New Roman"/>
          <w:szCs w:val="24"/>
        </w:rPr>
        <w:t xml:space="preserve">ανεπιστήμιο που φέρεται να είναι και </w:t>
      </w:r>
      <w:r>
        <w:rPr>
          <w:rFonts w:eastAsia="Times New Roman" w:cs="Times New Roman"/>
          <w:szCs w:val="24"/>
        </w:rPr>
        <w:t>άντρο</w:t>
      </w:r>
      <w:r w:rsidRPr="00AB0B53">
        <w:rPr>
          <w:rFonts w:eastAsia="Times New Roman" w:cs="Times New Roman"/>
          <w:szCs w:val="24"/>
        </w:rPr>
        <w:t xml:space="preserve"> ανομίας</w:t>
      </w:r>
      <w:r>
        <w:rPr>
          <w:rFonts w:eastAsia="Times New Roman" w:cs="Times New Roman"/>
          <w:szCs w:val="24"/>
        </w:rPr>
        <w:t>. Ε</w:t>
      </w:r>
      <w:r w:rsidRPr="00AB0B53">
        <w:rPr>
          <w:rFonts w:eastAsia="Times New Roman" w:cs="Times New Roman"/>
          <w:szCs w:val="24"/>
        </w:rPr>
        <w:t xml:space="preserve">πιτρέψτε μου να ξεκινήσω την ομιλία μου με μία αναφορά σε αυτό το </w:t>
      </w:r>
      <w:r>
        <w:rPr>
          <w:rFonts w:eastAsia="Times New Roman" w:cs="Times New Roman"/>
          <w:szCs w:val="24"/>
        </w:rPr>
        <w:t>δ</w:t>
      </w:r>
      <w:r w:rsidRPr="00AB0B53">
        <w:rPr>
          <w:rFonts w:eastAsia="Times New Roman" w:cs="Times New Roman"/>
          <w:szCs w:val="24"/>
        </w:rPr>
        <w:t xml:space="preserve">ημόσιο </w:t>
      </w:r>
      <w:r>
        <w:rPr>
          <w:rFonts w:eastAsia="Times New Roman" w:cs="Times New Roman"/>
          <w:szCs w:val="24"/>
        </w:rPr>
        <w:t>π</w:t>
      </w:r>
      <w:r w:rsidRPr="00AB0B53">
        <w:rPr>
          <w:rFonts w:eastAsia="Times New Roman" w:cs="Times New Roman"/>
          <w:szCs w:val="24"/>
        </w:rPr>
        <w:t>ανεπιστήμιο</w:t>
      </w:r>
      <w:r>
        <w:rPr>
          <w:rFonts w:eastAsia="Times New Roman" w:cs="Times New Roman"/>
          <w:szCs w:val="24"/>
        </w:rPr>
        <w:t>.</w:t>
      </w:r>
    </w:p>
    <w:p w14:paraId="6B14EFC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Α</w:t>
      </w:r>
      <w:r w:rsidRPr="00AB0B53">
        <w:rPr>
          <w:rFonts w:eastAsia="Times New Roman" w:cs="Times New Roman"/>
          <w:szCs w:val="24"/>
        </w:rPr>
        <w:t xml:space="preserve">πό τη </w:t>
      </w:r>
      <w:r>
        <w:rPr>
          <w:rFonts w:eastAsia="Times New Roman" w:cs="Times New Roman"/>
          <w:szCs w:val="24"/>
        </w:rPr>
        <w:t>σ</w:t>
      </w:r>
      <w:r w:rsidRPr="00AB0B53">
        <w:rPr>
          <w:rFonts w:eastAsia="Times New Roman" w:cs="Times New Roman"/>
          <w:szCs w:val="24"/>
        </w:rPr>
        <w:t xml:space="preserve">ύνοδο </w:t>
      </w:r>
      <w:r>
        <w:rPr>
          <w:rFonts w:eastAsia="Times New Roman" w:cs="Times New Roman"/>
          <w:szCs w:val="24"/>
        </w:rPr>
        <w:t>λ</w:t>
      </w:r>
      <w:r w:rsidRPr="00AB0B53">
        <w:rPr>
          <w:rFonts w:eastAsia="Times New Roman" w:cs="Times New Roman"/>
          <w:szCs w:val="24"/>
        </w:rPr>
        <w:t>οιπόν</w:t>
      </w:r>
      <w:r>
        <w:rPr>
          <w:rFonts w:eastAsia="Times New Roman" w:cs="Times New Roman"/>
          <w:szCs w:val="24"/>
        </w:rPr>
        <w:t>,</w:t>
      </w:r>
      <w:r w:rsidRPr="00AB0B53">
        <w:rPr>
          <w:rFonts w:eastAsia="Times New Roman" w:cs="Times New Roman"/>
          <w:szCs w:val="24"/>
        </w:rPr>
        <w:t xml:space="preserve"> του </w:t>
      </w:r>
      <w:proofErr w:type="spellStart"/>
      <w:r>
        <w:rPr>
          <w:rFonts w:eastAsia="Times New Roman" w:cs="Times New Roman"/>
          <w:szCs w:val="24"/>
        </w:rPr>
        <w:t>Μαρ</w:t>
      </w:r>
      <w:r w:rsidRPr="00AB0B53">
        <w:rPr>
          <w:rFonts w:eastAsia="Times New Roman" w:cs="Times New Roman"/>
          <w:szCs w:val="24"/>
        </w:rPr>
        <w:t>ακές</w:t>
      </w:r>
      <w:proofErr w:type="spellEnd"/>
      <w:r w:rsidRPr="00AB0B53">
        <w:rPr>
          <w:rFonts w:eastAsia="Times New Roman" w:cs="Times New Roman"/>
          <w:szCs w:val="24"/>
        </w:rPr>
        <w:t xml:space="preserve"> το 1994</w:t>
      </w:r>
      <w:r>
        <w:rPr>
          <w:rFonts w:eastAsia="Times New Roman" w:cs="Times New Roman"/>
          <w:szCs w:val="24"/>
        </w:rPr>
        <w:t>, ετέθη ως</w:t>
      </w:r>
      <w:r w:rsidRPr="00AB0B53">
        <w:rPr>
          <w:rFonts w:eastAsia="Times New Roman" w:cs="Times New Roman"/>
          <w:szCs w:val="24"/>
        </w:rPr>
        <w:t xml:space="preserve"> στόχος </w:t>
      </w:r>
      <w:r>
        <w:rPr>
          <w:rFonts w:eastAsia="Times New Roman" w:cs="Times New Roman"/>
          <w:szCs w:val="24"/>
        </w:rPr>
        <w:t>η απελευθέρωση</w:t>
      </w:r>
      <w:r>
        <w:rPr>
          <w:rFonts w:eastAsia="Times New Roman" w:cs="Times New Roman"/>
          <w:szCs w:val="24"/>
        </w:rPr>
        <w:t xml:space="preserve"> των </w:t>
      </w:r>
      <w:r w:rsidRPr="00AB0B53">
        <w:rPr>
          <w:rFonts w:eastAsia="Times New Roman" w:cs="Times New Roman"/>
          <w:szCs w:val="24"/>
        </w:rPr>
        <w:t>υπηρεσιών εκπαίδευσης και</w:t>
      </w:r>
      <w:r>
        <w:rPr>
          <w:rFonts w:eastAsia="Times New Roman" w:cs="Times New Roman"/>
          <w:szCs w:val="24"/>
        </w:rPr>
        <w:t xml:space="preserve"> η </w:t>
      </w:r>
      <w:r w:rsidRPr="00AB0B53">
        <w:rPr>
          <w:rFonts w:eastAsia="Times New Roman" w:cs="Times New Roman"/>
          <w:szCs w:val="24"/>
        </w:rPr>
        <w:t>νεοφιλελεύθερης κοπής υποταγή των πανεπιστημίων στην αγοραία λογική</w:t>
      </w:r>
      <w:r>
        <w:rPr>
          <w:rFonts w:eastAsia="Times New Roman" w:cs="Times New Roman"/>
          <w:szCs w:val="24"/>
        </w:rPr>
        <w:t>,</w:t>
      </w:r>
      <w:r w:rsidRPr="00AB0B53">
        <w:rPr>
          <w:rFonts w:eastAsia="Times New Roman" w:cs="Times New Roman"/>
          <w:szCs w:val="24"/>
        </w:rPr>
        <w:t xml:space="preserve"> στους νόμους της αγοράς</w:t>
      </w:r>
      <w:r>
        <w:rPr>
          <w:rFonts w:eastAsia="Times New Roman" w:cs="Times New Roman"/>
          <w:szCs w:val="24"/>
        </w:rPr>
        <w:t>,</w:t>
      </w:r>
      <w:r w:rsidRPr="00AB0B53">
        <w:rPr>
          <w:rFonts w:eastAsia="Times New Roman" w:cs="Times New Roman"/>
          <w:szCs w:val="24"/>
        </w:rPr>
        <w:t xml:space="preserve"> με τις ευλογίες τότε του Παγκόσμιου Οργανισμού Εμπορίου</w:t>
      </w:r>
      <w:r>
        <w:rPr>
          <w:rFonts w:eastAsia="Times New Roman" w:cs="Times New Roman"/>
          <w:szCs w:val="24"/>
        </w:rPr>
        <w:t>, της Π</w:t>
      </w:r>
      <w:r w:rsidRPr="00AB0B53">
        <w:rPr>
          <w:rFonts w:eastAsia="Times New Roman" w:cs="Times New Roman"/>
          <w:szCs w:val="24"/>
        </w:rPr>
        <w:t>αγκόσμιας Τράπεζας</w:t>
      </w:r>
      <w:r>
        <w:rPr>
          <w:rFonts w:eastAsia="Times New Roman" w:cs="Times New Roman"/>
          <w:szCs w:val="24"/>
        </w:rPr>
        <w:t>,</w:t>
      </w:r>
      <w:r w:rsidRPr="00AB0B53">
        <w:rPr>
          <w:rFonts w:eastAsia="Times New Roman" w:cs="Times New Roman"/>
          <w:szCs w:val="24"/>
        </w:rPr>
        <w:t xml:space="preserve"> του ΟΟΣΑ και του Διεθνούς </w:t>
      </w:r>
      <w:r>
        <w:rPr>
          <w:rFonts w:eastAsia="Times New Roman" w:cs="Times New Roman"/>
          <w:szCs w:val="24"/>
        </w:rPr>
        <w:t>Νομισματικού Ταμείου.</w:t>
      </w:r>
    </w:p>
    <w:p w14:paraId="6B14EFD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Γ</w:t>
      </w:r>
      <w:r w:rsidRPr="00AB0B53">
        <w:rPr>
          <w:rFonts w:eastAsia="Times New Roman" w:cs="Times New Roman"/>
          <w:szCs w:val="24"/>
        </w:rPr>
        <w:t>ια τους θιασώτες της νεοφιλελεύθερης ιδεοληψίας</w:t>
      </w:r>
      <w:r>
        <w:rPr>
          <w:rFonts w:eastAsia="Times New Roman" w:cs="Times New Roman"/>
          <w:szCs w:val="24"/>
        </w:rPr>
        <w:t>,</w:t>
      </w:r>
      <w:r w:rsidRPr="00AB0B53">
        <w:rPr>
          <w:rFonts w:eastAsia="Times New Roman" w:cs="Times New Roman"/>
          <w:szCs w:val="24"/>
        </w:rPr>
        <w:t xml:space="preserve"> η αγορά όφειλε να κατεδαφίσει δημόσια αγαθά</w:t>
      </w:r>
      <w:r>
        <w:rPr>
          <w:rFonts w:eastAsia="Times New Roman" w:cs="Times New Roman"/>
          <w:szCs w:val="24"/>
        </w:rPr>
        <w:t>,</w:t>
      </w:r>
      <w:r w:rsidRPr="00AB0B53">
        <w:rPr>
          <w:rFonts w:eastAsia="Times New Roman" w:cs="Times New Roman"/>
          <w:szCs w:val="24"/>
        </w:rPr>
        <w:t xml:space="preserve"> συμπεριλαμβανομένης και της εκπαίδευσης</w:t>
      </w:r>
      <w:r>
        <w:rPr>
          <w:rFonts w:eastAsia="Times New Roman" w:cs="Times New Roman"/>
          <w:szCs w:val="24"/>
        </w:rPr>
        <w:t>,</w:t>
      </w:r>
      <w:r w:rsidRPr="00AB0B53">
        <w:rPr>
          <w:rFonts w:eastAsia="Times New Roman" w:cs="Times New Roman"/>
          <w:szCs w:val="24"/>
        </w:rPr>
        <w:t xml:space="preserve"> αφού τα είχε </w:t>
      </w:r>
      <w:r>
        <w:rPr>
          <w:rFonts w:eastAsia="Times New Roman" w:cs="Times New Roman"/>
          <w:szCs w:val="24"/>
        </w:rPr>
        <w:t>κατασυκοφαντήσει,</w:t>
      </w:r>
      <w:r w:rsidRPr="00AB0B53">
        <w:rPr>
          <w:rFonts w:eastAsia="Times New Roman" w:cs="Times New Roman"/>
          <w:szCs w:val="24"/>
        </w:rPr>
        <w:t xml:space="preserve"> απαξιώσ</w:t>
      </w:r>
      <w:r>
        <w:rPr>
          <w:rFonts w:eastAsia="Times New Roman" w:cs="Times New Roman"/>
          <w:szCs w:val="24"/>
        </w:rPr>
        <w:t>ει</w:t>
      </w:r>
      <w:r w:rsidRPr="00AB0B53">
        <w:rPr>
          <w:rFonts w:eastAsia="Times New Roman" w:cs="Times New Roman"/>
          <w:szCs w:val="24"/>
        </w:rPr>
        <w:t xml:space="preserve"> και </w:t>
      </w:r>
      <w:proofErr w:type="spellStart"/>
      <w:r>
        <w:rPr>
          <w:rFonts w:eastAsia="Times New Roman" w:cs="Times New Roman"/>
          <w:szCs w:val="24"/>
        </w:rPr>
        <w:t>αποδομήσει</w:t>
      </w:r>
      <w:proofErr w:type="spellEnd"/>
      <w:r>
        <w:rPr>
          <w:rFonts w:eastAsia="Times New Roman" w:cs="Times New Roman"/>
          <w:szCs w:val="24"/>
        </w:rPr>
        <w:t xml:space="preserve"> συστηματικά.</w:t>
      </w:r>
    </w:p>
    <w:p w14:paraId="6B14EFD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Κυ</w:t>
      </w:r>
      <w:r w:rsidRPr="00AB0B53">
        <w:rPr>
          <w:rFonts w:eastAsia="Times New Roman" w:cs="Times New Roman"/>
          <w:szCs w:val="24"/>
        </w:rPr>
        <w:t>ρίες και κύριοι συνάδελφοι</w:t>
      </w:r>
      <w:r>
        <w:rPr>
          <w:rFonts w:eastAsia="Times New Roman" w:cs="Times New Roman"/>
          <w:szCs w:val="24"/>
        </w:rPr>
        <w:t>,</w:t>
      </w:r>
      <w:r w:rsidRPr="00AB0B53">
        <w:rPr>
          <w:rFonts w:eastAsia="Times New Roman" w:cs="Times New Roman"/>
          <w:szCs w:val="24"/>
        </w:rPr>
        <w:t xml:space="preserve"> τα πανεπιστήμια δεν </w:t>
      </w:r>
      <w:r w:rsidRPr="00AB0B53">
        <w:rPr>
          <w:rFonts w:eastAsia="Times New Roman" w:cs="Times New Roman"/>
          <w:szCs w:val="24"/>
        </w:rPr>
        <w:t xml:space="preserve">είναι </w:t>
      </w:r>
      <w:r>
        <w:rPr>
          <w:rFonts w:eastAsia="Times New Roman" w:cs="Times New Roman"/>
          <w:szCs w:val="24"/>
        </w:rPr>
        <w:t>τ</w:t>
      </w:r>
      <w:r w:rsidRPr="00AB0B53">
        <w:rPr>
          <w:rFonts w:eastAsia="Times New Roman" w:cs="Times New Roman"/>
          <w:szCs w:val="24"/>
        </w:rPr>
        <w:t xml:space="preserve">εχνικές </w:t>
      </w:r>
      <w:r>
        <w:rPr>
          <w:rFonts w:eastAsia="Times New Roman" w:cs="Times New Roman"/>
          <w:szCs w:val="24"/>
        </w:rPr>
        <w:t>σ</w:t>
      </w:r>
      <w:r w:rsidRPr="00AB0B53">
        <w:rPr>
          <w:rFonts w:eastAsia="Times New Roman" w:cs="Times New Roman"/>
          <w:szCs w:val="24"/>
        </w:rPr>
        <w:t xml:space="preserve">χολές κατάρτισης και ειδίκευσης και οι σπουδαστές δεν είναι πελάτες που αγοράζουν γνώση από </w:t>
      </w:r>
      <w:r>
        <w:rPr>
          <w:rFonts w:eastAsia="Times New Roman" w:cs="Times New Roman"/>
          <w:szCs w:val="24"/>
        </w:rPr>
        <w:t>πωλητές</w:t>
      </w:r>
      <w:r w:rsidRPr="00AB0B53">
        <w:rPr>
          <w:rFonts w:eastAsia="Times New Roman" w:cs="Times New Roman"/>
          <w:szCs w:val="24"/>
        </w:rPr>
        <w:t xml:space="preserve"> διδάσκοντες</w:t>
      </w:r>
      <w:r>
        <w:rPr>
          <w:rFonts w:eastAsia="Times New Roman" w:cs="Times New Roman"/>
          <w:szCs w:val="24"/>
        </w:rPr>
        <w:t xml:space="preserve">. Δεν </w:t>
      </w:r>
      <w:r w:rsidRPr="00AB0B53">
        <w:rPr>
          <w:rFonts w:eastAsia="Times New Roman" w:cs="Times New Roman"/>
          <w:szCs w:val="24"/>
        </w:rPr>
        <w:t>ρυθμίζει το αόρατο χέρι της αγοράς ούτε τα γνωστικά αντικείμενα ούτε τα ερευνητικά πεδία που θεραπεύει το πανεπιστήμιο</w:t>
      </w:r>
      <w:r>
        <w:rPr>
          <w:rFonts w:eastAsia="Times New Roman" w:cs="Times New Roman"/>
          <w:szCs w:val="24"/>
        </w:rPr>
        <w:t>. Διό</w:t>
      </w:r>
      <w:r>
        <w:rPr>
          <w:rFonts w:eastAsia="Times New Roman" w:cs="Times New Roman"/>
          <w:szCs w:val="24"/>
        </w:rPr>
        <w:t>τι η επιστημονική έρευνα</w:t>
      </w:r>
      <w:r w:rsidRPr="00AB0B53">
        <w:rPr>
          <w:rFonts w:eastAsia="Times New Roman" w:cs="Times New Roman"/>
          <w:szCs w:val="24"/>
        </w:rPr>
        <w:t xml:space="preserve"> ή θα είναι ελεύθερη και ακηδεμόνευτη ή δεν θα υπάρχει</w:t>
      </w:r>
      <w:r>
        <w:rPr>
          <w:rFonts w:eastAsia="Times New Roman" w:cs="Times New Roman"/>
          <w:szCs w:val="24"/>
        </w:rPr>
        <w:t>. Έρευνα χειραγωγούμενη, έρ</w:t>
      </w:r>
      <w:r w:rsidRPr="00AB0B53">
        <w:rPr>
          <w:rFonts w:eastAsia="Times New Roman" w:cs="Times New Roman"/>
          <w:szCs w:val="24"/>
        </w:rPr>
        <w:t>ευνα έρμαιο της οικονομικής χρησιμοθηρία</w:t>
      </w:r>
      <w:r>
        <w:rPr>
          <w:rFonts w:eastAsia="Times New Roman" w:cs="Times New Roman"/>
          <w:szCs w:val="24"/>
        </w:rPr>
        <w:t>ς</w:t>
      </w:r>
      <w:r w:rsidRPr="00AB0B53">
        <w:rPr>
          <w:rFonts w:eastAsia="Times New Roman" w:cs="Times New Roman"/>
          <w:szCs w:val="24"/>
        </w:rPr>
        <w:t xml:space="preserve"> είναι σχήμα οξύμωρο</w:t>
      </w:r>
      <w:r>
        <w:rPr>
          <w:rFonts w:eastAsia="Times New Roman" w:cs="Times New Roman"/>
          <w:szCs w:val="24"/>
        </w:rPr>
        <w:t xml:space="preserve">. </w:t>
      </w:r>
    </w:p>
    <w:p w14:paraId="6B14EFD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Τα αντικείμενα έρευνας</w:t>
      </w:r>
      <w:r w:rsidRPr="00AB0B53">
        <w:rPr>
          <w:rFonts w:eastAsia="Times New Roman" w:cs="Times New Roman"/>
          <w:szCs w:val="24"/>
        </w:rPr>
        <w:t xml:space="preserve"> όχι μόνο δεν υπόκει</w:t>
      </w:r>
      <w:r>
        <w:rPr>
          <w:rFonts w:eastAsia="Times New Roman" w:cs="Times New Roman"/>
          <w:szCs w:val="24"/>
        </w:rPr>
        <w:t>ν</w:t>
      </w:r>
      <w:r w:rsidRPr="00AB0B53">
        <w:rPr>
          <w:rFonts w:eastAsia="Times New Roman" w:cs="Times New Roman"/>
          <w:szCs w:val="24"/>
        </w:rPr>
        <w:t>ται στους νόμους της αγοράς</w:t>
      </w:r>
      <w:r>
        <w:rPr>
          <w:rFonts w:eastAsia="Times New Roman" w:cs="Times New Roman"/>
          <w:szCs w:val="24"/>
        </w:rPr>
        <w:t>,</w:t>
      </w:r>
      <w:r w:rsidRPr="00AB0B53">
        <w:rPr>
          <w:rFonts w:eastAsia="Times New Roman" w:cs="Times New Roman"/>
          <w:szCs w:val="24"/>
        </w:rPr>
        <w:t xml:space="preserve"> αλλά μπορεί να είναι και τέτοια που να την αμφισβητούν ευθέως</w:t>
      </w:r>
      <w:r>
        <w:rPr>
          <w:rFonts w:eastAsia="Times New Roman" w:cs="Times New Roman"/>
          <w:szCs w:val="24"/>
        </w:rPr>
        <w:t>. Μ</w:t>
      </w:r>
      <w:r w:rsidRPr="00AB0B53">
        <w:rPr>
          <w:rFonts w:eastAsia="Times New Roman" w:cs="Times New Roman"/>
          <w:szCs w:val="24"/>
        </w:rPr>
        <w:t>πορεί</w:t>
      </w:r>
      <w:r>
        <w:rPr>
          <w:rFonts w:eastAsia="Times New Roman" w:cs="Times New Roman"/>
          <w:szCs w:val="24"/>
        </w:rPr>
        <w:t>,</w:t>
      </w:r>
      <w:r w:rsidRPr="00AB0B53">
        <w:rPr>
          <w:rFonts w:eastAsia="Times New Roman" w:cs="Times New Roman"/>
          <w:szCs w:val="24"/>
        </w:rPr>
        <w:t xml:space="preserve"> παραδείγματος χάρ</w:t>
      </w:r>
      <w:r>
        <w:rPr>
          <w:rFonts w:eastAsia="Times New Roman" w:cs="Times New Roman"/>
          <w:szCs w:val="24"/>
        </w:rPr>
        <w:t>ιν</w:t>
      </w:r>
      <w:r>
        <w:rPr>
          <w:rFonts w:eastAsia="Times New Roman" w:cs="Times New Roman"/>
          <w:szCs w:val="24"/>
        </w:rPr>
        <w:t>,</w:t>
      </w:r>
      <w:r w:rsidRPr="00AB0B53">
        <w:rPr>
          <w:rFonts w:eastAsia="Times New Roman" w:cs="Times New Roman"/>
          <w:szCs w:val="24"/>
        </w:rPr>
        <w:t xml:space="preserve"> κάποιος να φανταστεί ένα πανεπιστήμιο</w:t>
      </w:r>
      <w:r>
        <w:rPr>
          <w:rFonts w:eastAsia="Times New Roman" w:cs="Times New Roman"/>
          <w:szCs w:val="24"/>
        </w:rPr>
        <w:t>,</w:t>
      </w:r>
      <w:r w:rsidRPr="00AB0B53">
        <w:rPr>
          <w:rFonts w:eastAsia="Times New Roman" w:cs="Times New Roman"/>
          <w:szCs w:val="24"/>
        </w:rPr>
        <w:t xml:space="preserve"> από το οποίο θα απουσιάζουν οι κοινωνικές και </w:t>
      </w:r>
      <w:r>
        <w:rPr>
          <w:rFonts w:eastAsia="Times New Roman" w:cs="Times New Roman"/>
          <w:szCs w:val="24"/>
        </w:rPr>
        <w:t xml:space="preserve">οι </w:t>
      </w:r>
      <w:r w:rsidRPr="00AB0B53">
        <w:rPr>
          <w:rFonts w:eastAsia="Times New Roman" w:cs="Times New Roman"/>
          <w:szCs w:val="24"/>
        </w:rPr>
        <w:t>ανθρωπιστικές επιστήμες</w:t>
      </w:r>
      <w:r>
        <w:rPr>
          <w:rFonts w:eastAsia="Times New Roman" w:cs="Times New Roman"/>
          <w:szCs w:val="24"/>
        </w:rPr>
        <w:t>, ε</w:t>
      </w:r>
      <w:r w:rsidRPr="00AB0B53">
        <w:rPr>
          <w:rFonts w:eastAsia="Times New Roman" w:cs="Times New Roman"/>
          <w:szCs w:val="24"/>
        </w:rPr>
        <w:t>πιστήμες που αρθρώνουν λόγο ρηξικέλευθο και λόγος</w:t>
      </w:r>
      <w:r w:rsidRPr="00AB0B53">
        <w:rPr>
          <w:rFonts w:eastAsia="Times New Roman" w:cs="Times New Roman"/>
          <w:szCs w:val="24"/>
        </w:rPr>
        <w:t xml:space="preserve"> ύπαρξής τους είναι η κριτική της υπάρχουσας τάξης </w:t>
      </w:r>
      <w:r>
        <w:rPr>
          <w:rFonts w:eastAsia="Times New Roman" w:cs="Times New Roman"/>
          <w:szCs w:val="24"/>
        </w:rPr>
        <w:t>πραγμάτων; Ή</w:t>
      </w:r>
      <w:r w:rsidRPr="00AB0B53">
        <w:rPr>
          <w:rFonts w:eastAsia="Times New Roman" w:cs="Times New Roman"/>
          <w:szCs w:val="24"/>
        </w:rPr>
        <w:t xml:space="preserve">ταν άραγε τυχαία </w:t>
      </w:r>
      <w:r w:rsidRPr="00AB0B53">
        <w:rPr>
          <w:rFonts w:eastAsia="Times New Roman" w:cs="Times New Roman"/>
          <w:szCs w:val="24"/>
        </w:rPr>
        <w:lastRenderedPageBreak/>
        <w:t>η εχθρότητα κ</w:t>
      </w:r>
      <w:r>
        <w:rPr>
          <w:rFonts w:eastAsia="Times New Roman" w:cs="Times New Roman"/>
          <w:szCs w:val="24"/>
        </w:rPr>
        <w:t>αι η συστηματική υποβάθμιση αυτών</w:t>
      </w:r>
      <w:r w:rsidRPr="00AB0B53">
        <w:rPr>
          <w:rFonts w:eastAsia="Times New Roman" w:cs="Times New Roman"/>
          <w:szCs w:val="24"/>
        </w:rPr>
        <w:t xml:space="preserve"> των επιστημών</w:t>
      </w:r>
      <w:r>
        <w:rPr>
          <w:rFonts w:eastAsia="Times New Roman" w:cs="Times New Roman"/>
          <w:szCs w:val="24"/>
        </w:rPr>
        <w:t>,</w:t>
      </w:r>
      <w:r w:rsidRPr="00AB0B53">
        <w:rPr>
          <w:rFonts w:eastAsia="Times New Roman" w:cs="Times New Roman"/>
          <w:szCs w:val="24"/>
        </w:rPr>
        <w:t xml:space="preserve"> από την εποχή του </w:t>
      </w:r>
      <w:proofErr w:type="spellStart"/>
      <w:r>
        <w:rPr>
          <w:rFonts w:eastAsia="Times New Roman" w:cs="Times New Roman"/>
          <w:szCs w:val="24"/>
        </w:rPr>
        <w:t>θατσερισμού</w:t>
      </w:r>
      <w:proofErr w:type="spellEnd"/>
      <w:r>
        <w:rPr>
          <w:rFonts w:eastAsia="Times New Roman" w:cs="Times New Roman"/>
          <w:szCs w:val="24"/>
        </w:rPr>
        <w:t xml:space="preserve">, </w:t>
      </w:r>
      <w:r w:rsidRPr="00AB0B53">
        <w:rPr>
          <w:rFonts w:eastAsia="Times New Roman" w:cs="Times New Roman"/>
          <w:szCs w:val="24"/>
        </w:rPr>
        <w:t xml:space="preserve">τη δεκαετία του </w:t>
      </w:r>
      <w:r>
        <w:rPr>
          <w:rFonts w:eastAsia="Times New Roman" w:cs="Times New Roman"/>
          <w:szCs w:val="24"/>
        </w:rPr>
        <w:t xml:space="preserve">’80; </w:t>
      </w:r>
    </w:p>
    <w:p w14:paraId="6B14EFD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Ο</w:t>
      </w:r>
      <w:r w:rsidRPr="00AB0B53">
        <w:rPr>
          <w:rFonts w:eastAsia="Times New Roman" w:cs="Times New Roman"/>
          <w:szCs w:val="24"/>
        </w:rPr>
        <w:t xml:space="preserve"> κ</w:t>
      </w:r>
      <w:r>
        <w:rPr>
          <w:rFonts w:eastAsia="Times New Roman" w:cs="Times New Roman"/>
          <w:szCs w:val="24"/>
        </w:rPr>
        <w:t>.</w:t>
      </w:r>
      <w:r w:rsidRPr="00AB0B53">
        <w:rPr>
          <w:rFonts w:eastAsia="Times New Roman" w:cs="Times New Roman"/>
          <w:szCs w:val="24"/>
        </w:rPr>
        <w:t xml:space="preserve"> Τζαβάρας έκανε μία αναφορά στο</w:t>
      </w:r>
      <w:r>
        <w:rPr>
          <w:rFonts w:eastAsia="Times New Roman" w:cs="Times New Roman"/>
          <w:szCs w:val="24"/>
        </w:rPr>
        <w:t>ν</w:t>
      </w:r>
      <w:r w:rsidRPr="00AB0B53">
        <w:rPr>
          <w:rFonts w:eastAsia="Times New Roman" w:cs="Times New Roman"/>
          <w:szCs w:val="24"/>
        </w:rPr>
        <w:t xml:space="preserve"> </w:t>
      </w:r>
      <w:proofErr w:type="spellStart"/>
      <w:r>
        <w:rPr>
          <w:rFonts w:eastAsia="Times New Roman" w:cs="Times New Roman"/>
          <w:szCs w:val="24"/>
        </w:rPr>
        <w:t>Ντεριντά</w:t>
      </w:r>
      <w:proofErr w:type="spellEnd"/>
      <w:r w:rsidRPr="00AB0B53">
        <w:rPr>
          <w:rFonts w:eastAsia="Times New Roman" w:cs="Times New Roman"/>
          <w:szCs w:val="24"/>
        </w:rPr>
        <w:t xml:space="preserve"> και το </w:t>
      </w:r>
      <w:proofErr w:type="spellStart"/>
      <w:r>
        <w:rPr>
          <w:rFonts w:eastAsia="Times New Roman" w:cs="Times New Roman"/>
          <w:szCs w:val="24"/>
        </w:rPr>
        <w:t>απροϋ</w:t>
      </w:r>
      <w:r w:rsidRPr="00AB0B53">
        <w:rPr>
          <w:rFonts w:eastAsia="Times New Roman" w:cs="Times New Roman"/>
          <w:szCs w:val="24"/>
        </w:rPr>
        <w:t>πόθ</w:t>
      </w:r>
      <w:r w:rsidRPr="00AB0B53">
        <w:rPr>
          <w:rFonts w:eastAsia="Times New Roman" w:cs="Times New Roman"/>
          <w:szCs w:val="24"/>
        </w:rPr>
        <w:t>ετο</w:t>
      </w:r>
      <w:proofErr w:type="spellEnd"/>
      <w:r w:rsidRPr="00AB0B53">
        <w:rPr>
          <w:rFonts w:eastAsia="Times New Roman" w:cs="Times New Roman"/>
          <w:szCs w:val="24"/>
        </w:rPr>
        <w:t xml:space="preserve"> πανεπιστήμιο</w:t>
      </w:r>
      <w:r>
        <w:rPr>
          <w:rFonts w:eastAsia="Times New Roman" w:cs="Times New Roman"/>
          <w:szCs w:val="24"/>
        </w:rPr>
        <w:t>.</w:t>
      </w:r>
      <w:r w:rsidRPr="00AB0B53">
        <w:rPr>
          <w:rFonts w:eastAsia="Times New Roman" w:cs="Times New Roman"/>
          <w:szCs w:val="24"/>
        </w:rPr>
        <w:t xml:space="preserve"> Εγώ θα πάω πολύ πιο πίσω</w:t>
      </w:r>
      <w:r>
        <w:rPr>
          <w:rFonts w:eastAsia="Times New Roman" w:cs="Times New Roman"/>
          <w:szCs w:val="24"/>
        </w:rPr>
        <w:t>,</w:t>
      </w:r>
      <w:r w:rsidRPr="00AB0B53">
        <w:rPr>
          <w:rFonts w:eastAsia="Times New Roman" w:cs="Times New Roman"/>
          <w:szCs w:val="24"/>
        </w:rPr>
        <w:t xml:space="preserve"> κύριε Τζαβάρα</w:t>
      </w:r>
      <w:r>
        <w:rPr>
          <w:rFonts w:eastAsia="Times New Roman" w:cs="Times New Roman"/>
          <w:szCs w:val="24"/>
        </w:rPr>
        <w:t>. Γενεσιουργός αιτία των</w:t>
      </w:r>
      <w:r w:rsidRPr="00AB0B53">
        <w:rPr>
          <w:rFonts w:eastAsia="Times New Roman" w:cs="Times New Roman"/>
          <w:szCs w:val="24"/>
        </w:rPr>
        <w:t xml:space="preserve"> πρώτ</w:t>
      </w:r>
      <w:r>
        <w:rPr>
          <w:rFonts w:eastAsia="Times New Roman" w:cs="Times New Roman"/>
          <w:szCs w:val="24"/>
        </w:rPr>
        <w:t>ων</w:t>
      </w:r>
      <w:r w:rsidRPr="00AB0B53">
        <w:rPr>
          <w:rFonts w:eastAsia="Times New Roman" w:cs="Times New Roman"/>
          <w:szCs w:val="24"/>
        </w:rPr>
        <w:t xml:space="preserve"> πανεπιστημίων</w:t>
      </w:r>
      <w:r>
        <w:rPr>
          <w:rFonts w:eastAsia="Times New Roman" w:cs="Times New Roman"/>
          <w:szCs w:val="24"/>
        </w:rPr>
        <w:t>,</w:t>
      </w:r>
      <w:r w:rsidRPr="00AB0B53">
        <w:rPr>
          <w:rFonts w:eastAsia="Times New Roman" w:cs="Times New Roman"/>
          <w:szCs w:val="24"/>
        </w:rPr>
        <w:t xml:space="preserve"> πριν από οκτώ αιώνες</w:t>
      </w:r>
      <w:r>
        <w:rPr>
          <w:rFonts w:eastAsia="Times New Roman" w:cs="Times New Roman"/>
          <w:szCs w:val="24"/>
        </w:rPr>
        <w:t>,</w:t>
      </w:r>
      <w:r w:rsidRPr="00AB0B53">
        <w:rPr>
          <w:rFonts w:eastAsia="Times New Roman" w:cs="Times New Roman"/>
          <w:szCs w:val="24"/>
        </w:rPr>
        <w:t xml:space="preserve"> ήταν ένα και μόνο ένα πράγμα</w:t>
      </w:r>
      <w:r>
        <w:rPr>
          <w:rFonts w:eastAsia="Times New Roman" w:cs="Times New Roman"/>
          <w:szCs w:val="24"/>
        </w:rPr>
        <w:t>:</w:t>
      </w:r>
      <w:r w:rsidRPr="00AB0B53">
        <w:rPr>
          <w:rFonts w:eastAsia="Times New Roman" w:cs="Times New Roman"/>
          <w:szCs w:val="24"/>
        </w:rPr>
        <w:t xml:space="preserve"> η κατοχύρωση και θέσπιση ενός δημόσιου χώρου διεξαγωγής απρόσκοπτης έρευνας και εκφοράς ελεύθερης σκ</w:t>
      </w:r>
      <w:r w:rsidRPr="00AB0B53">
        <w:rPr>
          <w:rFonts w:eastAsia="Times New Roman" w:cs="Times New Roman"/>
          <w:szCs w:val="24"/>
        </w:rPr>
        <w:t>έψης</w:t>
      </w:r>
      <w:r>
        <w:rPr>
          <w:rFonts w:eastAsia="Times New Roman" w:cs="Times New Roman"/>
          <w:szCs w:val="24"/>
        </w:rPr>
        <w:t>, δ</w:t>
      </w:r>
      <w:r w:rsidRPr="00AB0B53">
        <w:rPr>
          <w:rFonts w:eastAsia="Times New Roman" w:cs="Times New Roman"/>
          <w:szCs w:val="24"/>
        </w:rPr>
        <w:t xml:space="preserve">ηλαδή μία σκέψη </w:t>
      </w:r>
      <w:r>
        <w:rPr>
          <w:rFonts w:eastAsia="Times New Roman" w:cs="Times New Roman"/>
          <w:szCs w:val="24"/>
        </w:rPr>
        <w:t xml:space="preserve">χειραφετημένης </w:t>
      </w:r>
      <w:r w:rsidRPr="00AB0B53">
        <w:rPr>
          <w:rFonts w:eastAsia="Times New Roman" w:cs="Times New Roman"/>
          <w:szCs w:val="24"/>
        </w:rPr>
        <w:t>από το ζυγό οποιασδήποτε εξουσίας εκκλησιαστικής</w:t>
      </w:r>
      <w:r>
        <w:rPr>
          <w:rFonts w:eastAsia="Times New Roman" w:cs="Times New Roman"/>
          <w:szCs w:val="24"/>
        </w:rPr>
        <w:t>,</w:t>
      </w:r>
      <w:r w:rsidRPr="00AB0B53">
        <w:rPr>
          <w:rFonts w:eastAsia="Times New Roman" w:cs="Times New Roman"/>
          <w:szCs w:val="24"/>
        </w:rPr>
        <w:t xml:space="preserve"> οικονομικής</w:t>
      </w:r>
      <w:r>
        <w:rPr>
          <w:rFonts w:eastAsia="Times New Roman" w:cs="Times New Roman"/>
          <w:szCs w:val="24"/>
        </w:rPr>
        <w:t>,</w:t>
      </w:r>
      <w:r w:rsidRPr="00AB0B53">
        <w:rPr>
          <w:rFonts w:eastAsia="Times New Roman" w:cs="Times New Roman"/>
          <w:szCs w:val="24"/>
        </w:rPr>
        <w:t xml:space="preserve"> κρατικής</w:t>
      </w:r>
      <w:r>
        <w:rPr>
          <w:rFonts w:eastAsia="Times New Roman" w:cs="Times New Roman"/>
          <w:szCs w:val="24"/>
        </w:rPr>
        <w:t>.</w:t>
      </w:r>
    </w:p>
    <w:p w14:paraId="6B14EFD4" w14:textId="77777777" w:rsidR="004965E6" w:rsidRDefault="004D430C">
      <w:pPr>
        <w:spacing w:line="600" w:lineRule="auto"/>
        <w:ind w:firstLine="720"/>
        <w:jc w:val="both"/>
        <w:rPr>
          <w:rFonts w:eastAsia="Times New Roman"/>
          <w:szCs w:val="24"/>
        </w:rPr>
      </w:pPr>
      <w:r w:rsidRPr="00950194">
        <w:rPr>
          <w:rFonts w:eastAsia="Times New Roman"/>
          <w:szCs w:val="24"/>
        </w:rPr>
        <w:t>Ας πάμε λίγους αιώνες μετά</w:t>
      </w:r>
      <w:r>
        <w:rPr>
          <w:rFonts w:eastAsia="Times New Roman"/>
          <w:szCs w:val="24"/>
        </w:rPr>
        <w:t>,</w:t>
      </w:r>
      <w:r w:rsidRPr="00950194">
        <w:rPr>
          <w:rFonts w:eastAsia="Times New Roman"/>
          <w:szCs w:val="24"/>
        </w:rPr>
        <w:t xml:space="preserve"> το 1792,</w:t>
      </w:r>
      <w:r>
        <w:rPr>
          <w:rFonts w:eastAsia="Times New Roman"/>
          <w:szCs w:val="24"/>
        </w:rPr>
        <w:t xml:space="preserve"> όπου στο κείμενό</w:t>
      </w:r>
      <w:r w:rsidRPr="00950194">
        <w:rPr>
          <w:rFonts w:eastAsia="Times New Roman"/>
          <w:szCs w:val="24"/>
        </w:rPr>
        <w:t xml:space="preserve"> του με το</w:t>
      </w:r>
      <w:r>
        <w:rPr>
          <w:rFonts w:eastAsia="Times New Roman"/>
          <w:szCs w:val="24"/>
        </w:rPr>
        <w:t>ν χαρακτηριστικό τίτλο</w:t>
      </w:r>
      <w:r w:rsidRPr="00950194">
        <w:rPr>
          <w:rFonts w:eastAsia="Times New Roman"/>
          <w:szCs w:val="24"/>
        </w:rPr>
        <w:t xml:space="preserve"> </w:t>
      </w:r>
      <w:r>
        <w:rPr>
          <w:rFonts w:eastAsia="Times New Roman"/>
          <w:szCs w:val="24"/>
        </w:rPr>
        <w:t>«</w:t>
      </w:r>
      <w:r w:rsidRPr="00950194">
        <w:rPr>
          <w:rFonts w:eastAsia="Times New Roman"/>
          <w:szCs w:val="24"/>
        </w:rPr>
        <w:t>Η διένεξη των σχολών</w:t>
      </w:r>
      <w:r>
        <w:rPr>
          <w:rFonts w:eastAsia="Times New Roman"/>
          <w:szCs w:val="24"/>
        </w:rPr>
        <w:t>»</w:t>
      </w:r>
      <w:r w:rsidRPr="00950194">
        <w:rPr>
          <w:rFonts w:eastAsia="Times New Roman"/>
          <w:szCs w:val="24"/>
        </w:rPr>
        <w:t xml:space="preserve"> ο </w:t>
      </w:r>
      <w:proofErr w:type="spellStart"/>
      <w:r>
        <w:rPr>
          <w:rFonts w:eastAsia="Times New Roman" w:cs="Times New Roman"/>
          <w:szCs w:val="24"/>
        </w:rPr>
        <w:t>Immanuel</w:t>
      </w:r>
      <w:proofErr w:type="spellEnd"/>
      <w:r>
        <w:rPr>
          <w:rFonts w:eastAsia="Times New Roman" w:cs="Times New Roman"/>
          <w:szCs w:val="24"/>
        </w:rPr>
        <w:t xml:space="preserve"> </w:t>
      </w:r>
      <w:proofErr w:type="spellStart"/>
      <w:r>
        <w:rPr>
          <w:rFonts w:eastAsia="Times New Roman" w:cs="Times New Roman"/>
          <w:szCs w:val="24"/>
        </w:rPr>
        <w:t>Kant</w:t>
      </w:r>
      <w:proofErr w:type="spellEnd"/>
      <w:r>
        <w:rPr>
          <w:rFonts w:eastAsia="Times New Roman" w:cs="Times New Roman"/>
          <w:szCs w:val="24"/>
        </w:rPr>
        <w:t xml:space="preserve"> </w:t>
      </w:r>
      <w:r w:rsidRPr="00950194">
        <w:rPr>
          <w:rFonts w:eastAsia="Times New Roman"/>
          <w:szCs w:val="24"/>
        </w:rPr>
        <w:t>έθετε ως κριτήριο το</w:t>
      </w:r>
      <w:r w:rsidRPr="00950194">
        <w:rPr>
          <w:rFonts w:eastAsia="Times New Roman"/>
          <w:szCs w:val="24"/>
        </w:rPr>
        <w:t>υ κέντρου βάρους των επιστημών την ελευθερία</w:t>
      </w:r>
      <w:r>
        <w:rPr>
          <w:rFonts w:eastAsia="Times New Roman"/>
          <w:szCs w:val="24"/>
        </w:rPr>
        <w:t>, ό</w:t>
      </w:r>
      <w:r w:rsidRPr="00950194">
        <w:rPr>
          <w:rFonts w:eastAsia="Times New Roman"/>
          <w:szCs w:val="24"/>
        </w:rPr>
        <w:t>χι αυτή της αγοράς</w:t>
      </w:r>
      <w:r>
        <w:rPr>
          <w:rFonts w:eastAsia="Times New Roman"/>
          <w:szCs w:val="24"/>
        </w:rPr>
        <w:t>,</w:t>
      </w:r>
      <w:r w:rsidRPr="00950194">
        <w:rPr>
          <w:rFonts w:eastAsia="Times New Roman"/>
          <w:szCs w:val="24"/>
        </w:rPr>
        <w:t xml:space="preserve"> αλλά </w:t>
      </w:r>
      <w:r>
        <w:rPr>
          <w:rFonts w:eastAsia="Times New Roman"/>
          <w:szCs w:val="24"/>
        </w:rPr>
        <w:t>της</w:t>
      </w:r>
      <w:r w:rsidRPr="00950194">
        <w:rPr>
          <w:rFonts w:eastAsia="Times New Roman"/>
          <w:szCs w:val="24"/>
        </w:rPr>
        <w:t xml:space="preserve"> σκέψ</w:t>
      </w:r>
      <w:r>
        <w:rPr>
          <w:rFonts w:eastAsia="Times New Roman"/>
          <w:szCs w:val="24"/>
        </w:rPr>
        <w:t>η</w:t>
      </w:r>
      <w:r w:rsidRPr="00950194">
        <w:rPr>
          <w:rFonts w:eastAsia="Times New Roman"/>
          <w:szCs w:val="24"/>
        </w:rPr>
        <w:t xml:space="preserve">ς του </w:t>
      </w:r>
      <w:r>
        <w:rPr>
          <w:rFonts w:eastAsia="Times New Roman"/>
          <w:szCs w:val="24"/>
        </w:rPr>
        <w:t xml:space="preserve">κριτικού </w:t>
      </w:r>
      <w:proofErr w:type="spellStart"/>
      <w:r w:rsidRPr="00950194">
        <w:rPr>
          <w:rFonts w:eastAsia="Times New Roman"/>
          <w:szCs w:val="24"/>
        </w:rPr>
        <w:t>αναστοχασμού</w:t>
      </w:r>
      <w:proofErr w:type="spellEnd"/>
      <w:r w:rsidRPr="00950194">
        <w:rPr>
          <w:rFonts w:eastAsia="Times New Roman"/>
          <w:szCs w:val="24"/>
        </w:rPr>
        <w:t xml:space="preserve"> που απελευθερώνει από τα βαρίδια της αυθεντίας</w:t>
      </w:r>
      <w:r>
        <w:rPr>
          <w:rFonts w:eastAsia="Times New Roman"/>
          <w:szCs w:val="24"/>
        </w:rPr>
        <w:t xml:space="preserve">, της παράδοσης, </w:t>
      </w:r>
      <w:r w:rsidRPr="00950194">
        <w:rPr>
          <w:rFonts w:eastAsia="Times New Roman"/>
          <w:szCs w:val="24"/>
        </w:rPr>
        <w:t xml:space="preserve">του </w:t>
      </w:r>
      <w:r>
        <w:rPr>
          <w:rFonts w:eastAsia="Times New Roman"/>
          <w:szCs w:val="24"/>
        </w:rPr>
        <w:t>παραδεδεγμένου και γι’</w:t>
      </w:r>
      <w:r w:rsidRPr="00950194">
        <w:rPr>
          <w:rFonts w:eastAsia="Times New Roman"/>
          <w:szCs w:val="24"/>
        </w:rPr>
        <w:t xml:space="preserve"> αυτό και ανα</w:t>
      </w:r>
      <w:r>
        <w:rPr>
          <w:rFonts w:eastAsia="Times New Roman"/>
          <w:szCs w:val="24"/>
        </w:rPr>
        <w:t>γόρευε ως κορωνίδα των</w:t>
      </w:r>
      <w:r w:rsidRPr="00950194">
        <w:rPr>
          <w:rFonts w:eastAsia="Times New Roman"/>
          <w:szCs w:val="24"/>
        </w:rPr>
        <w:t xml:space="preserve"> επιστημών τη φιλοσοφία</w:t>
      </w:r>
      <w:r>
        <w:rPr>
          <w:rFonts w:eastAsia="Times New Roman"/>
          <w:szCs w:val="24"/>
        </w:rPr>
        <w:t>,</w:t>
      </w:r>
      <w:r w:rsidRPr="00950194">
        <w:rPr>
          <w:rFonts w:eastAsia="Times New Roman"/>
          <w:szCs w:val="24"/>
        </w:rPr>
        <w:t xml:space="preserve"> συνώνυμη με την ορθή χρήση του λόγου και την κριτική</w:t>
      </w:r>
      <w:r>
        <w:rPr>
          <w:rFonts w:eastAsia="Times New Roman"/>
          <w:szCs w:val="24"/>
        </w:rPr>
        <w:t>.</w:t>
      </w:r>
    </w:p>
    <w:p w14:paraId="6B14EFD5" w14:textId="77777777" w:rsidR="004965E6" w:rsidRDefault="004D430C">
      <w:pPr>
        <w:spacing w:line="600" w:lineRule="auto"/>
        <w:ind w:firstLine="720"/>
        <w:jc w:val="both"/>
        <w:rPr>
          <w:rFonts w:eastAsia="Times New Roman"/>
          <w:szCs w:val="24"/>
        </w:rPr>
      </w:pPr>
      <w:r>
        <w:rPr>
          <w:rFonts w:eastAsia="Times New Roman"/>
          <w:szCs w:val="24"/>
        </w:rPr>
        <w:lastRenderedPageBreak/>
        <w:t>Γ</w:t>
      </w:r>
      <w:r w:rsidRPr="00950194">
        <w:rPr>
          <w:rFonts w:eastAsia="Times New Roman"/>
          <w:szCs w:val="24"/>
        </w:rPr>
        <w:t xml:space="preserve">ιατί </w:t>
      </w:r>
      <w:r>
        <w:rPr>
          <w:rFonts w:eastAsia="Times New Roman"/>
          <w:szCs w:val="24"/>
        </w:rPr>
        <w:t>τα λέω</w:t>
      </w:r>
      <w:r w:rsidRPr="00950194">
        <w:rPr>
          <w:rFonts w:eastAsia="Times New Roman"/>
          <w:szCs w:val="24"/>
        </w:rPr>
        <w:t xml:space="preserve"> όλα αυτά</w:t>
      </w:r>
      <w:r>
        <w:rPr>
          <w:rFonts w:eastAsia="Times New Roman"/>
          <w:szCs w:val="24"/>
        </w:rPr>
        <w:t>;</w:t>
      </w:r>
      <w:r w:rsidRPr="00950194">
        <w:rPr>
          <w:rFonts w:eastAsia="Times New Roman"/>
          <w:szCs w:val="24"/>
        </w:rPr>
        <w:t xml:space="preserve"> Στην </w:t>
      </w:r>
      <w:r>
        <w:rPr>
          <w:rFonts w:eastAsia="Times New Roman"/>
          <w:szCs w:val="24"/>
        </w:rPr>
        <w:t>Ελλάδα έπρεπε να περάσουν</w:t>
      </w:r>
      <w:r w:rsidRPr="00950194">
        <w:rPr>
          <w:rFonts w:eastAsia="Times New Roman"/>
          <w:szCs w:val="24"/>
        </w:rPr>
        <w:t xml:space="preserve"> δύο αιώνες για να ιδρυθεί το πρώτο τότε και μοναδικό αυτόνομο Τμήμα Φιλοσοφίας</w:t>
      </w:r>
      <w:r>
        <w:rPr>
          <w:rFonts w:eastAsia="Times New Roman"/>
          <w:szCs w:val="24"/>
        </w:rPr>
        <w:t>.</w:t>
      </w:r>
      <w:r w:rsidRPr="00950194">
        <w:rPr>
          <w:rFonts w:eastAsia="Times New Roman"/>
          <w:szCs w:val="24"/>
        </w:rPr>
        <w:t xml:space="preserve"> Θεωρώ </w:t>
      </w:r>
      <w:r>
        <w:rPr>
          <w:rFonts w:eastAsia="Times New Roman"/>
          <w:szCs w:val="24"/>
        </w:rPr>
        <w:t>ε</w:t>
      </w:r>
      <w:r w:rsidRPr="00950194">
        <w:rPr>
          <w:rFonts w:eastAsia="Times New Roman"/>
          <w:szCs w:val="24"/>
        </w:rPr>
        <w:t>πομένως εξόχως σημαντική τη νομοθετική κατοχύρωση</w:t>
      </w:r>
      <w:r>
        <w:rPr>
          <w:rFonts w:eastAsia="Times New Roman"/>
          <w:szCs w:val="24"/>
        </w:rPr>
        <w:t>,</w:t>
      </w:r>
      <w:r w:rsidRPr="00950194">
        <w:rPr>
          <w:rFonts w:eastAsia="Times New Roman"/>
          <w:szCs w:val="24"/>
        </w:rPr>
        <w:t xml:space="preserve"> με το πα</w:t>
      </w:r>
      <w:r w:rsidRPr="00950194">
        <w:rPr>
          <w:rFonts w:eastAsia="Times New Roman"/>
          <w:szCs w:val="24"/>
        </w:rPr>
        <w:t>ρόν σχέδιο νόμου</w:t>
      </w:r>
      <w:r>
        <w:rPr>
          <w:rFonts w:eastAsia="Times New Roman"/>
          <w:szCs w:val="24"/>
        </w:rPr>
        <w:t>,</w:t>
      </w:r>
      <w:r w:rsidRPr="00950194">
        <w:rPr>
          <w:rFonts w:eastAsia="Times New Roman"/>
          <w:szCs w:val="24"/>
        </w:rPr>
        <w:t xml:space="preserve"> της αυτονομίας του γνωστικού αντικειμένου της φιλοσοφίας</w:t>
      </w:r>
      <w:r>
        <w:rPr>
          <w:rFonts w:eastAsia="Times New Roman"/>
          <w:szCs w:val="24"/>
        </w:rPr>
        <w:t>,</w:t>
      </w:r>
      <w:r w:rsidRPr="00950194">
        <w:rPr>
          <w:rFonts w:eastAsia="Times New Roman"/>
          <w:szCs w:val="24"/>
        </w:rPr>
        <w:t xml:space="preserve"> μολονότι </w:t>
      </w:r>
      <w:r>
        <w:rPr>
          <w:rFonts w:eastAsia="Times New Roman"/>
          <w:szCs w:val="24"/>
        </w:rPr>
        <w:t>γ</w:t>
      </w:r>
      <w:r w:rsidRPr="00950194">
        <w:rPr>
          <w:rFonts w:eastAsia="Times New Roman"/>
          <w:szCs w:val="24"/>
        </w:rPr>
        <w:t xml:space="preserve">ια </w:t>
      </w:r>
      <w:r>
        <w:rPr>
          <w:rFonts w:eastAsia="Times New Roman"/>
          <w:szCs w:val="24"/>
        </w:rPr>
        <w:t>εσάς</w:t>
      </w:r>
      <w:r w:rsidRPr="00950194">
        <w:rPr>
          <w:rFonts w:eastAsia="Times New Roman"/>
          <w:szCs w:val="24"/>
        </w:rPr>
        <w:t xml:space="preserve"> που είστε υπέρμαχοι του </w:t>
      </w:r>
      <w:r>
        <w:rPr>
          <w:rFonts w:eastAsia="Times New Roman"/>
          <w:szCs w:val="24"/>
        </w:rPr>
        <w:t>π</w:t>
      </w:r>
      <w:r w:rsidRPr="00950194">
        <w:rPr>
          <w:rFonts w:eastAsia="Times New Roman"/>
          <w:szCs w:val="24"/>
        </w:rPr>
        <w:t>ανεπιστημίου της αγοράς αφορά ένα πεδίο χωρίς οικονομικά οφέλη και αντίκρισμα</w:t>
      </w:r>
      <w:r>
        <w:rPr>
          <w:rFonts w:eastAsia="Times New Roman"/>
          <w:szCs w:val="24"/>
        </w:rPr>
        <w:t>.</w:t>
      </w:r>
    </w:p>
    <w:p w14:paraId="6B14EFD6" w14:textId="77777777" w:rsidR="004965E6" w:rsidRDefault="004D430C">
      <w:pPr>
        <w:spacing w:line="600" w:lineRule="auto"/>
        <w:ind w:firstLine="720"/>
        <w:jc w:val="both"/>
        <w:rPr>
          <w:rFonts w:eastAsia="Times New Roman"/>
          <w:szCs w:val="24"/>
        </w:rPr>
      </w:pPr>
      <w:r>
        <w:rPr>
          <w:rFonts w:eastAsia="Times New Roman"/>
          <w:szCs w:val="24"/>
        </w:rPr>
        <w:t>Θεωρώ την προαγωγή των σπουδών</w:t>
      </w:r>
      <w:r w:rsidRPr="00950194">
        <w:rPr>
          <w:rFonts w:eastAsia="Times New Roman"/>
          <w:szCs w:val="24"/>
        </w:rPr>
        <w:t xml:space="preserve"> φιλοσοφίας σήμερα μία ρωγμή</w:t>
      </w:r>
      <w:r w:rsidRPr="00950194">
        <w:rPr>
          <w:rFonts w:eastAsia="Times New Roman"/>
          <w:szCs w:val="24"/>
        </w:rPr>
        <w:t xml:space="preserve"> φωτός στα σκοτάδια μιας εποχής που</w:t>
      </w:r>
      <w:r>
        <w:rPr>
          <w:rFonts w:eastAsia="Times New Roman"/>
          <w:szCs w:val="24"/>
        </w:rPr>
        <w:t>,</w:t>
      </w:r>
      <w:r w:rsidRPr="00950194">
        <w:rPr>
          <w:rFonts w:eastAsia="Times New Roman"/>
          <w:szCs w:val="24"/>
        </w:rPr>
        <w:t xml:space="preserve"> αν και παρέλαβε την κληρονομιά του </w:t>
      </w:r>
      <w:r>
        <w:rPr>
          <w:rFonts w:eastAsia="Times New Roman"/>
          <w:szCs w:val="24"/>
        </w:rPr>
        <w:t>Δ</w:t>
      </w:r>
      <w:r w:rsidRPr="00950194">
        <w:rPr>
          <w:rFonts w:eastAsia="Times New Roman"/>
          <w:szCs w:val="24"/>
        </w:rPr>
        <w:t>ιαφωτισμού</w:t>
      </w:r>
      <w:r>
        <w:rPr>
          <w:rFonts w:eastAsia="Times New Roman"/>
          <w:szCs w:val="24"/>
        </w:rPr>
        <w:t>,</w:t>
      </w:r>
      <w:r w:rsidRPr="00950194">
        <w:rPr>
          <w:rFonts w:eastAsia="Times New Roman"/>
          <w:szCs w:val="24"/>
        </w:rPr>
        <w:t xml:space="preserve"> δεν είναι καθόλου </w:t>
      </w:r>
      <w:r>
        <w:rPr>
          <w:rFonts w:eastAsia="Times New Roman"/>
          <w:szCs w:val="24"/>
        </w:rPr>
        <w:t>δια</w:t>
      </w:r>
      <w:r w:rsidRPr="00950194">
        <w:rPr>
          <w:rFonts w:eastAsia="Times New Roman"/>
          <w:szCs w:val="24"/>
        </w:rPr>
        <w:t>φωτισμένη σήμερα</w:t>
      </w:r>
      <w:r>
        <w:rPr>
          <w:rFonts w:eastAsia="Times New Roman"/>
          <w:szCs w:val="24"/>
        </w:rPr>
        <w:t>. Κ</w:t>
      </w:r>
      <w:r w:rsidRPr="00950194">
        <w:rPr>
          <w:rFonts w:eastAsia="Times New Roman"/>
          <w:szCs w:val="24"/>
        </w:rPr>
        <w:t>αι η παραγωγική ανασυγκρότηση της χώρας</w:t>
      </w:r>
      <w:r>
        <w:rPr>
          <w:rFonts w:eastAsia="Times New Roman"/>
          <w:szCs w:val="24"/>
        </w:rPr>
        <w:t>,</w:t>
      </w:r>
      <w:r w:rsidRPr="00950194">
        <w:rPr>
          <w:rFonts w:eastAsia="Times New Roman"/>
          <w:szCs w:val="24"/>
        </w:rPr>
        <w:t xml:space="preserve"> αυτό που λέμε η δίκαιη ανάπτυξη</w:t>
      </w:r>
      <w:r>
        <w:rPr>
          <w:rFonts w:eastAsia="Times New Roman"/>
          <w:szCs w:val="24"/>
        </w:rPr>
        <w:t>,</w:t>
      </w:r>
      <w:r w:rsidRPr="00950194">
        <w:rPr>
          <w:rFonts w:eastAsia="Times New Roman"/>
          <w:szCs w:val="24"/>
        </w:rPr>
        <w:t xml:space="preserve"> θα πρέπει να συμπορεύεται και με την </w:t>
      </w:r>
      <w:proofErr w:type="spellStart"/>
      <w:r w:rsidRPr="00950194">
        <w:rPr>
          <w:rFonts w:eastAsia="Times New Roman"/>
          <w:szCs w:val="24"/>
        </w:rPr>
        <w:t>αξιακή</w:t>
      </w:r>
      <w:proofErr w:type="spellEnd"/>
      <w:r w:rsidRPr="00950194">
        <w:rPr>
          <w:rFonts w:eastAsia="Times New Roman"/>
          <w:szCs w:val="24"/>
        </w:rPr>
        <w:t xml:space="preserve"> ανασυγκρότηση</w:t>
      </w:r>
      <w:r w:rsidRPr="00950194">
        <w:rPr>
          <w:rFonts w:eastAsia="Times New Roman"/>
          <w:szCs w:val="24"/>
        </w:rPr>
        <w:t xml:space="preserve"> της χώρας και τη θωράκιση της δημοκρατίας</w:t>
      </w:r>
      <w:r>
        <w:rPr>
          <w:rFonts w:eastAsia="Times New Roman"/>
          <w:szCs w:val="24"/>
        </w:rPr>
        <w:t>,</w:t>
      </w:r>
      <w:r w:rsidRPr="00950194">
        <w:rPr>
          <w:rFonts w:eastAsia="Times New Roman"/>
          <w:szCs w:val="24"/>
        </w:rPr>
        <w:t xml:space="preserve"> της οποίας </w:t>
      </w:r>
      <w:r>
        <w:rPr>
          <w:rFonts w:eastAsia="Times New Roman"/>
          <w:szCs w:val="24"/>
        </w:rPr>
        <w:t>οι εχθροί της,</w:t>
      </w:r>
      <w:r w:rsidRPr="00950194">
        <w:rPr>
          <w:rFonts w:eastAsia="Times New Roman"/>
          <w:szCs w:val="24"/>
        </w:rPr>
        <w:t xml:space="preserve"> οι κήρυκες μίσους</w:t>
      </w:r>
      <w:r>
        <w:rPr>
          <w:rFonts w:eastAsia="Times New Roman"/>
          <w:szCs w:val="24"/>
        </w:rPr>
        <w:t>,</w:t>
      </w:r>
      <w:r w:rsidRPr="00950194">
        <w:rPr>
          <w:rFonts w:eastAsia="Times New Roman"/>
          <w:szCs w:val="24"/>
        </w:rPr>
        <w:t xml:space="preserve"> μισαλλοδοξίας</w:t>
      </w:r>
      <w:r>
        <w:rPr>
          <w:rFonts w:eastAsia="Times New Roman"/>
          <w:szCs w:val="24"/>
        </w:rPr>
        <w:t>,</w:t>
      </w:r>
      <w:r w:rsidRPr="00950194">
        <w:rPr>
          <w:rFonts w:eastAsia="Times New Roman"/>
          <w:szCs w:val="24"/>
        </w:rPr>
        <w:t xml:space="preserve"> ρατσισμ</w:t>
      </w:r>
      <w:r>
        <w:rPr>
          <w:rFonts w:eastAsia="Times New Roman"/>
          <w:szCs w:val="24"/>
        </w:rPr>
        <w:t>ού,</w:t>
      </w:r>
      <w:r w:rsidRPr="00950194">
        <w:rPr>
          <w:rFonts w:eastAsia="Times New Roman"/>
          <w:szCs w:val="24"/>
        </w:rPr>
        <w:t xml:space="preserve"> εθνικισμού</w:t>
      </w:r>
      <w:r>
        <w:rPr>
          <w:rFonts w:eastAsia="Times New Roman"/>
          <w:szCs w:val="24"/>
        </w:rPr>
        <w:t>, δ</w:t>
      </w:r>
      <w:r w:rsidRPr="00950194">
        <w:rPr>
          <w:rFonts w:eastAsia="Times New Roman"/>
          <w:szCs w:val="24"/>
        </w:rPr>
        <w:t>υστυχώς πολλαπλασιάζονται επικίνδυνα</w:t>
      </w:r>
      <w:r>
        <w:rPr>
          <w:rFonts w:eastAsia="Times New Roman"/>
          <w:szCs w:val="24"/>
        </w:rPr>
        <w:t>.</w:t>
      </w:r>
    </w:p>
    <w:p w14:paraId="6B14EFD7" w14:textId="77777777" w:rsidR="004965E6" w:rsidRDefault="004D430C">
      <w:pPr>
        <w:spacing w:line="600" w:lineRule="auto"/>
        <w:ind w:firstLine="720"/>
        <w:jc w:val="both"/>
        <w:rPr>
          <w:rFonts w:eastAsia="Times New Roman"/>
          <w:szCs w:val="24"/>
        </w:rPr>
      </w:pPr>
      <w:r>
        <w:rPr>
          <w:rFonts w:eastAsia="Times New Roman"/>
          <w:szCs w:val="24"/>
        </w:rPr>
        <w:t>Αν μια κοινωνία</w:t>
      </w:r>
      <w:r w:rsidRPr="00950194">
        <w:rPr>
          <w:rFonts w:eastAsia="Times New Roman"/>
          <w:szCs w:val="24"/>
        </w:rPr>
        <w:t xml:space="preserve"> στοχάζεται τον εαυτό της μέσω του </w:t>
      </w:r>
      <w:r>
        <w:rPr>
          <w:rFonts w:eastAsia="Times New Roman"/>
          <w:szCs w:val="24"/>
        </w:rPr>
        <w:t>π</w:t>
      </w:r>
      <w:r w:rsidRPr="00950194">
        <w:rPr>
          <w:rFonts w:eastAsia="Times New Roman"/>
          <w:szCs w:val="24"/>
        </w:rPr>
        <w:t>ανεπιστημιακού θεσμού</w:t>
      </w:r>
      <w:r>
        <w:rPr>
          <w:rFonts w:eastAsia="Times New Roman"/>
          <w:szCs w:val="24"/>
        </w:rPr>
        <w:t>,</w:t>
      </w:r>
      <w:r w:rsidRPr="00950194">
        <w:rPr>
          <w:rFonts w:eastAsia="Times New Roman"/>
          <w:szCs w:val="24"/>
        </w:rPr>
        <w:t xml:space="preserve"> αν το πανεπιστήμ</w:t>
      </w:r>
      <w:r w:rsidRPr="00950194">
        <w:rPr>
          <w:rFonts w:eastAsia="Times New Roman"/>
          <w:szCs w:val="24"/>
        </w:rPr>
        <w:t xml:space="preserve">ιο </w:t>
      </w:r>
      <w:r>
        <w:rPr>
          <w:rFonts w:eastAsia="Times New Roman"/>
          <w:szCs w:val="24"/>
        </w:rPr>
        <w:t xml:space="preserve">είναι </w:t>
      </w:r>
      <w:r w:rsidRPr="00950194">
        <w:rPr>
          <w:rFonts w:eastAsia="Times New Roman"/>
          <w:szCs w:val="24"/>
        </w:rPr>
        <w:t>ο καθρέφτης και η συνείδησ</w:t>
      </w:r>
      <w:r>
        <w:rPr>
          <w:rFonts w:eastAsia="Times New Roman"/>
          <w:szCs w:val="24"/>
        </w:rPr>
        <w:t>ή</w:t>
      </w:r>
      <w:r w:rsidRPr="00950194">
        <w:rPr>
          <w:rFonts w:eastAsia="Times New Roman"/>
          <w:szCs w:val="24"/>
        </w:rPr>
        <w:t xml:space="preserve"> </w:t>
      </w:r>
      <w:r>
        <w:rPr>
          <w:rFonts w:eastAsia="Times New Roman"/>
          <w:szCs w:val="24"/>
        </w:rPr>
        <w:t>της, τ</w:t>
      </w:r>
      <w:r w:rsidRPr="00950194">
        <w:rPr>
          <w:rFonts w:eastAsia="Times New Roman"/>
          <w:szCs w:val="24"/>
        </w:rPr>
        <w:t>ότε το τελευταίο</w:t>
      </w:r>
      <w:r>
        <w:rPr>
          <w:rFonts w:eastAsia="Times New Roman"/>
          <w:szCs w:val="24"/>
        </w:rPr>
        <w:t>,</w:t>
      </w:r>
      <w:r w:rsidRPr="00950194">
        <w:rPr>
          <w:rFonts w:eastAsia="Times New Roman"/>
          <w:szCs w:val="24"/>
        </w:rPr>
        <w:t xml:space="preserve"> το πανεπιστήμιο</w:t>
      </w:r>
      <w:r>
        <w:rPr>
          <w:rFonts w:eastAsia="Times New Roman"/>
          <w:szCs w:val="24"/>
        </w:rPr>
        <w:t>,</w:t>
      </w:r>
      <w:r w:rsidRPr="00950194">
        <w:rPr>
          <w:rFonts w:eastAsia="Times New Roman"/>
          <w:szCs w:val="24"/>
        </w:rPr>
        <w:t xml:space="preserve"> γίνεται </w:t>
      </w:r>
      <w:r w:rsidRPr="00950194">
        <w:rPr>
          <w:rFonts w:eastAsia="Times New Roman"/>
          <w:szCs w:val="24"/>
        </w:rPr>
        <w:lastRenderedPageBreak/>
        <w:t>και η δυνατότητα</w:t>
      </w:r>
      <w:r>
        <w:rPr>
          <w:rFonts w:eastAsia="Times New Roman"/>
          <w:szCs w:val="24"/>
        </w:rPr>
        <w:t>,</w:t>
      </w:r>
      <w:r w:rsidRPr="00950194">
        <w:rPr>
          <w:rFonts w:eastAsia="Times New Roman"/>
          <w:szCs w:val="24"/>
        </w:rPr>
        <w:t xml:space="preserve"> </w:t>
      </w:r>
      <w:r>
        <w:rPr>
          <w:rFonts w:eastAsia="Times New Roman"/>
          <w:szCs w:val="24"/>
        </w:rPr>
        <w:t xml:space="preserve">ο </w:t>
      </w:r>
      <w:r w:rsidRPr="00950194">
        <w:rPr>
          <w:rFonts w:eastAsia="Times New Roman"/>
          <w:szCs w:val="24"/>
        </w:rPr>
        <w:t>όρος δυνατότητας</w:t>
      </w:r>
      <w:r>
        <w:rPr>
          <w:rFonts w:eastAsia="Times New Roman"/>
          <w:szCs w:val="24"/>
        </w:rPr>
        <w:t>,</w:t>
      </w:r>
      <w:r w:rsidRPr="00950194">
        <w:rPr>
          <w:rFonts w:eastAsia="Times New Roman"/>
          <w:szCs w:val="24"/>
        </w:rPr>
        <w:t xml:space="preserve"> η μαγ</w:t>
      </w:r>
      <w:r>
        <w:rPr>
          <w:rFonts w:eastAsia="Times New Roman"/>
          <w:szCs w:val="24"/>
        </w:rPr>
        <w:t>ιά</w:t>
      </w:r>
      <w:r w:rsidRPr="00950194">
        <w:rPr>
          <w:rFonts w:eastAsia="Times New Roman"/>
          <w:szCs w:val="24"/>
        </w:rPr>
        <w:t xml:space="preserve"> μιας δημοκρατικής κοινωνίας</w:t>
      </w:r>
      <w:r>
        <w:rPr>
          <w:rFonts w:eastAsia="Times New Roman"/>
          <w:szCs w:val="24"/>
        </w:rPr>
        <w:t>.</w:t>
      </w:r>
      <w:r w:rsidRPr="00950194">
        <w:rPr>
          <w:rFonts w:eastAsia="Times New Roman"/>
          <w:szCs w:val="24"/>
        </w:rPr>
        <w:t xml:space="preserve"> Και το αντίστροφο</w:t>
      </w:r>
      <w:r>
        <w:rPr>
          <w:rFonts w:eastAsia="Times New Roman"/>
          <w:szCs w:val="24"/>
        </w:rPr>
        <w:t xml:space="preserve"> </w:t>
      </w:r>
      <w:r w:rsidRPr="00950194">
        <w:rPr>
          <w:rFonts w:eastAsia="Times New Roman"/>
          <w:szCs w:val="24"/>
        </w:rPr>
        <w:t>ισχύει</w:t>
      </w:r>
      <w:r>
        <w:rPr>
          <w:rFonts w:eastAsia="Times New Roman"/>
          <w:szCs w:val="24"/>
        </w:rPr>
        <w:t>.</w:t>
      </w:r>
      <w:r w:rsidRPr="00950194">
        <w:rPr>
          <w:rFonts w:eastAsia="Times New Roman"/>
          <w:szCs w:val="24"/>
        </w:rPr>
        <w:t xml:space="preserve"> Μέσα σε μία </w:t>
      </w:r>
      <w:r>
        <w:rPr>
          <w:rFonts w:eastAsia="Times New Roman"/>
          <w:szCs w:val="24"/>
        </w:rPr>
        <w:t>δ</w:t>
      </w:r>
      <w:r w:rsidRPr="00950194">
        <w:rPr>
          <w:rFonts w:eastAsia="Times New Roman"/>
          <w:szCs w:val="24"/>
        </w:rPr>
        <w:t>ημοκρατική κοινωνία μπορεί να ανθ</w:t>
      </w:r>
      <w:r>
        <w:rPr>
          <w:rFonts w:eastAsia="Times New Roman"/>
          <w:szCs w:val="24"/>
        </w:rPr>
        <w:t>ήσ</w:t>
      </w:r>
      <w:r w:rsidRPr="00950194">
        <w:rPr>
          <w:rFonts w:eastAsia="Times New Roman"/>
          <w:szCs w:val="24"/>
        </w:rPr>
        <w:t xml:space="preserve">ει ένα </w:t>
      </w:r>
      <w:r>
        <w:rPr>
          <w:rFonts w:eastAsia="Times New Roman"/>
          <w:szCs w:val="24"/>
        </w:rPr>
        <w:t xml:space="preserve">πανεπιστήμιο, όπως το όρισε η </w:t>
      </w:r>
      <w:r w:rsidRPr="00950194">
        <w:rPr>
          <w:rFonts w:eastAsia="Times New Roman"/>
          <w:szCs w:val="24"/>
        </w:rPr>
        <w:t>ιδρυτική του συνθήκη</w:t>
      </w:r>
      <w:r>
        <w:rPr>
          <w:rFonts w:eastAsia="Times New Roman"/>
          <w:szCs w:val="24"/>
        </w:rPr>
        <w:t>,</w:t>
      </w:r>
      <w:r w:rsidRPr="00950194">
        <w:rPr>
          <w:rFonts w:eastAsia="Times New Roman"/>
          <w:szCs w:val="24"/>
        </w:rPr>
        <w:t xml:space="preserve"> δημόσιο χώρο ελεύθερης διδασκαλίας και έρευνας που κατοχυρώνει θεσμικά </w:t>
      </w:r>
      <w:r>
        <w:rPr>
          <w:rFonts w:eastAsia="Times New Roman"/>
          <w:szCs w:val="24"/>
        </w:rPr>
        <w:t>η</w:t>
      </w:r>
      <w:r w:rsidRPr="00950194">
        <w:rPr>
          <w:rFonts w:eastAsia="Times New Roman"/>
          <w:szCs w:val="24"/>
        </w:rPr>
        <w:t xml:space="preserve"> διοικητική του αυτονομία και η δημοκρατική διαβούλευση των μελών της κοινότητας που το αποτελούν</w:t>
      </w:r>
      <w:r>
        <w:rPr>
          <w:rFonts w:eastAsia="Times New Roman"/>
          <w:szCs w:val="24"/>
        </w:rPr>
        <w:t>.</w:t>
      </w:r>
    </w:p>
    <w:p w14:paraId="6B14EFD8" w14:textId="77777777" w:rsidR="004965E6" w:rsidRDefault="004D430C">
      <w:pPr>
        <w:spacing w:line="600" w:lineRule="auto"/>
        <w:ind w:firstLine="720"/>
        <w:jc w:val="both"/>
        <w:rPr>
          <w:rFonts w:eastAsia="Times New Roman"/>
          <w:szCs w:val="24"/>
        </w:rPr>
      </w:pPr>
      <w:r>
        <w:rPr>
          <w:rFonts w:eastAsia="Times New Roman"/>
          <w:szCs w:val="24"/>
        </w:rPr>
        <w:t>Κυρίες και κύριοι συνάδελφοι, η χ</w:t>
      </w:r>
      <w:r w:rsidRPr="00950194">
        <w:rPr>
          <w:rFonts w:eastAsia="Times New Roman"/>
          <w:szCs w:val="24"/>
        </w:rPr>
        <w:t>αμένη τιμή του αυτοδιοίκητου και της δημοκρατικής λήψης αποφάσεων του πανεπιστημίου αποκαταστάθηκε</w:t>
      </w:r>
      <w:r>
        <w:rPr>
          <w:rFonts w:eastAsia="Times New Roman"/>
          <w:szCs w:val="24"/>
        </w:rPr>
        <w:t>, σ</w:t>
      </w:r>
      <w:r w:rsidRPr="00950194">
        <w:rPr>
          <w:rFonts w:eastAsia="Times New Roman"/>
          <w:szCs w:val="24"/>
        </w:rPr>
        <w:t>ας αρέσει</w:t>
      </w:r>
      <w:r>
        <w:rPr>
          <w:rFonts w:eastAsia="Times New Roman"/>
          <w:szCs w:val="24"/>
        </w:rPr>
        <w:t>,</w:t>
      </w:r>
      <w:r w:rsidRPr="00950194">
        <w:rPr>
          <w:rFonts w:eastAsia="Times New Roman"/>
          <w:szCs w:val="24"/>
        </w:rPr>
        <w:t xml:space="preserve"> δεν σας αρέσει</w:t>
      </w:r>
      <w:r>
        <w:rPr>
          <w:rFonts w:eastAsia="Times New Roman"/>
          <w:szCs w:val="24"/>
        </w:rPr>
        <w:t>,</w:t>
      </w:r>
      <w:r w:rsidRPr="00950194">
        <w:rPr>
          <w:rFonts w:eastAsia="Times New Roman"/>
          <w:szCs w:val="24"/>
        </w:rPr>
        <w:t xml:space="preserve"> από αυτή</w:t>
      </w:r>
      <w:r>
        <w:rPr>
          <w:rFonts w:eastAsia="Times New Roman"/>
          <w:szCs w:val="24"/>
        </w:rPr>
        <w:t>ν</w:t>
      </w:r>
      <w:r w:rsidRPr="00950194">
        <w:rPr>
          <w:rFonts w:eastAsia="Times New Roman"/>
          <w:szCs w:val="24"/>
        </w:rPr>
        <w:t xml:space="preserve"> την Κυβέρνηση</w:t>
      </w:r>
      <w:r>
        <w:rPr>
          <w:rFonts w:eastAsia="Times New Roman"/>
          <w:szCs w:val="24"/>
        </w:rPr>
        <w:t xml:space="preserve">. Η </w:t>
      </w:r>
      <w:proofErr w:type="spellStart"/>
      <w:r>
        <w:rPr>
          <w:rFonts w:eastAsia="Times New Roman"/>
          <w:szCs w:val="24"/>
        </w:rPr>
        <w:t>αιμοδότηση</w:t>
      </w:r>
      <w:proofErr w:type="spellEnd"/>
      <w:r w:rsidRPr="00950194">
        <w:rPr>
          <w:rFonts w:eastAsia="Times New Roman"/>
          <w:szCs w:val="24"/>
        </w:rPr>
        <w:t xml:space="preserve"> της δημόσιας τριτοβάθμιας εκπαίδευσης μέσω της </w:t>
      </w:r>
      <w:r>
        <w:rPr>
          <w:rFonts w:eastAsia="Times New Roman"/>
          <w:szCs w:val="24"/>
        </w:rPr>
        <w:t xml:space="preserve">διεύρυνσης </w:t>
      </w:r>
      <w:r w:rsidRPr="00950194">
        <w:rPr>
          <w:rFonts w:eastAsia="Times New Roman"/>
          <w:szCs w:val="24"/>
        </w:rPr>
        <w:t xml:space="preserve">του ακαδημαϊκού χάρτη έγινε από </w:t>
      </w:r>
      <w:r w:rsidRPr="00950194">
        <w:rPr>
          <w:rFonts w:eastAsia="Times New Roman"/>
          <w:szCs w:val="24"/>
        </w:rPr>
        <w:t>αυτή την Κυβέρνηση</w:t>
      </w:r>
      <w:r>
        <w:rPr>
          <w:rFonts w:eastAsia="Times New Roman"/>
          <w:szCs w:val="24"/>
        </w:rPr>
        <w:t>.</w:t>
      </w:r>
      <w:r w:rsidRPr="00950194">
        <w:rPr>
          <w:rFonts w:eastAsia="Times New Roman"/>
          <w:szCs w:val="24"/>
        </w:rPr>
        <w:t xml:space="preserve"> Η δημιουργία νέων τμημάτων</w:t>
      </w:r>
      <w:r>
        <w:rPr>
          <w:rFonts w:eastAsia="Times New Roman"/>
          <w:szCs w:val="24"/>
        </w:rPr>
        <w:t>,</w:t>
      </w:r>
      <w:r w:rsidRPr="00950194">
        <w:rPr>
          <w:rFonts w:eastAsia="Times New Roman"/>
          <w:szCs w:val="24"/>
        </w:rPr>
        <w:t xml:space="preserve"> </w:t>
      </w:r>
      <w:r>
        <w:rPr>
          <w:rFonts w:eastAsia="Times New Roman"/>
          <w:szCs w:val="24"/>
        </w:rPr>
        <w:t>ιδίως</w:t>
      </w:r>
      <w:r w:rsidRPr="00950194">
        <w:rPr>
          <w:rFonts w:eastAsia="Times New Roman"/>
          <w:szCs w:val="24"/>
        </w:rPr>
        <w:t xml:space="preserve"> </w:t>
      </w:r>
      <w:r>
        <w:rPr>
          <w:rFonts w:eastAsia="Times New Roman"/>
          <w:szCs w:val="24"/>
        </w:rPr>
        <w:t>σ</w:t>
      </w:r>
      <w:r w:rsidRPr="00950194">
        <w:rPr>
          <w:rFonts w:eastAsia="Times New Roman"/>
          <w:szCs w:val="24"/>
        </w:rPr>
        <w:t>τα περιφερειακά πανεπιστήμια</w:t>
      </w:r>
      <w:r>
        <w:rPr>
          <w:rFonts w:eastAsia="Times New Roman"/>
          <w:szCs w:val="24"/>
        </w:rPr>
        <w:t>,</w:t>
      </w:r>
      <w:r w:rsidRPr="00950194">
        <w:rPr>
          <w:rFonts w:eastAsia="Times New Roman"/>
          <w:szCs w:val="24"/>
        </w:rPr>
        <w:t xml:space="preserve"> δείχνει ότι αυτή η Κυβέρνηση αποσκοπεί στην εν</w:t>
      </w:r>
      <w:r>
        <w:rPr>
          <w:rFonts w:eastAsia="Times New Roman"/>
          <w:szCs w:val="24"/>
        </w:rPr>
        <w:t>ίσχυση του δημόσιου π</w:t>
      </w:r>
      <w:r w:rsidRPr="00950194">
        <w:rPr>
          <w:rFonts w:eastAsia="Times New Roman"/>
          <w:szCs w:val="24"/>
        </w:rPr>
        <w:t>ανεπιστημίου χωρίς αστερίσκους</w:t>
      </w:r>
      <w:r>
        <w:rPr>
          <w:rFonts w:eastAsia="Times New Roman"/>
          <w:szCs w:val="24"/>
        </w:rPr>
        <w:t>.</w:t>
      </w:r>
    </w:p>
    <w:p w14:paraId="6B14EFD9" w14:textId="77777777" w:rsidR="004965E6" w:rsidRDefault="004D430C">
      <w:pPr>
        <w:spacing w:line="600" w:lineRule="auto"/>
        <w:ind w:firstLine="720"/>
        <w:jc w:val="both"/>
        <w:rPr>
          <w:rFonts w:eastAsia="Times New Roman"/>
          <w:szCs w:val="24"/>
        </w:rPr>
      </w:pPr>
      <w:r>
        <w:rPr>
          <w:rFonts w:eastAsia="Times New Roman"/>
          <w:szCs w:val="24"/>
        </w:rPr>
        <w:t>Κ</w:t>
      </w:r>
      <w:r w:rsidRPr="00950194">
        <w:rPr>
          <w:rFonts w:eastAsia="Times New Roman"/>
          <w:szCs w:val="24"/>
        </w:rPr>
        <w:t>υρίως όμως και πρωτίστως</w:t>
      </w:r>
      <w:r>
        <w:rPr>
          <w:rFonts w:eastAsia="Times New Roman"/>
          <w:szCs w:val="24"/>
        </w:rPr>
        <w:t>,</w:t>
      </w:r>
      <w:r w:rsidRPr="00950194">
        <w:rPr>
          <w:rFonts w:eastAsia="Times New Roman"/>
          <w:szCs w:val="24"/>
        </w:rPr>
        <w:t xml:space="preserve"> ακόμα και αν</w:t>
      </w:r>
      <w:r>
        <w:rPr>
          <w:rFonts w:eastAsia="Times New Roman"/>
          <w:szCs w:val="24"/>
        </w:rPr>
        <w:t xml:space="preserve"> </w:t>
      </w:r>
      <w:r w:rsidRPr="00950194">
        <w:rPr>
          <w:rFonts w:eastAsia="Times New Roman"/>
          <w:szCs w:val="24"/>
        </w:rPr>
        <w:t>εγείρονται αιτιάσεις και εύλογες</w:t>
      </w:r>
      <w:r w:rsidRPr="00950194">
        <w:rPr>
          <w:rFonts w:eastAsia="Times New Roman"/>
          <w:szCs w:val="24"/>
        </w:rPr>
        <w:t xml:space="preserve"> διαφωνίες</w:t>
      </w:r>
      <w:r>
        <w:rPr>
          <w:rFonts w:eastAsia="Times New Roman"/>
          <w:szCs w:val="24"/>
        </w:rPr>
        <w:t>,</w:t>
      </w:r>
      <w:r w:rsidRPr="00950194">
        <w:rPr>
          <w:rFonts w:eastAsia="Times New Roman"/>
          <w:szCs w:val="24"/>
        </w:rPr>
        <w:t xml:space="preserve"> ενστάσεις για τη σκοπιμότητα ίδρυσ</w:t>
      </w:r>
      <w:r>
        <w:rPr>
          <w:rFonts w:eastAsia="Times New Roman"/>
          <w:szCs w:val="24"/>
        </w:rPr>
        <w:t>ή</w:t>
      </w:r>
      <w:r w:rsidRPr="00950194">
        <w:rPr>
          <w:rFonts w:eastAsia="Times New Roman"/>
          <w:szCs w:val="24"/>
        </w:rPr>
        <w:t xml:space="preserve">ς </w:t>
      </w:r>
      <w:r>
        <w:rPr>
          <w:rFonts w:eastAsia="Times New Roman"/>
          <w:szCs w:val="24"/>
        </w:rPr>
        <w:t>τους,</w:t>
      </w:r>
      <w:r w:rsidRPr="00950194">
        <w:rPr>
          <w:rFonts w:eastAsia="Times New Roman"/>
          <w:szCs w:val="24"/>
        </w:rPr>
        <w:t xml:space="preserve"> για τα σχέδια νόμου που αφορούν τις συνέργειες </w:t>
      </w:r>
      <w:r w:rsidRPr="00950194">
        <w:rPr>
          <w:rFonts w:eastAsia="Times New Roman"/>
          <w:szCs w:val="24"/>
        </w:rPr>
        <w:lastRenderedPageBreak/>
        <w:t xml:space="preserve">ιδρυμάτων </w:t>
      </w:r>
      <w:r>
        <w:rPr>
          <w:rFonts w:eastAsia="Times New Roman"/>
          <w:szCs w:val="24"/>
        </w:rPr>
        <w:t>η νέα</w:t>
      </w:r>
      <w:r w:rsidRPr="00950194">
        <w:rPr>
          <w:rFonts w:eastAsia="Times New Roman"/>
          <w:szCs w:val="24"/>
        </w:rPr>
        <w:t xml:space="preserve"> αρχιτεκτονική </w:t>
      </w:r>
      <w:r>
        <w:rPr>
          <w:rFonts w:eastAsia="Times New Roman"/>
          <w:szCs w:val="24"/>
        </w:rPr>
        <w:t>-</w:t>
      </w:r>
      <w:r w:rsidRPr="00950194">
        <w:rPr>
          <w:rFonts w:eastAsia="Times New Roman"/>
          <w:szCs w:val="24"/>
        </w:rPr>
        <w:t>αυτό θέλω να τονίσω</w:t>
      </w:r>
      <w:r>
        <w:rPr>
          <w:rFonts w:eastAsia="Times New Roman"/>
          <w:szCs w:val="24"/>
        </w:rPr>
        <w:t>-</w:t>
      </w:r>
      <w:r w:rsidRPr="00950194">
        <w:rPr>
          <w:rFonts w:eastAsia="Times New Roman"/>
          <w:szCs w:val="24"/>
        </w:rPr>
        <w:t xml:space="preserve"> του ακαδημαϊκού </w:t>
      </w:r>
      <w:r>
        <w:rPr>
          <w:rFonts w:eastAsia="Times New Roman"/>
          <w:szCs w:val="24"/>
        </w:rPr>
        <w:t>τοπίου α</w:t>
      </w:r>
      <w:r w:rsidRPr="00950194">
        <w:rPr>
          <w:rFonts w:eastAsia="Times New Roman"/>
          <w:szCs w:val="24"/>
        </w:rPr>
        <w:t>πό πού προκύπτει</w:t>
      </w:r>
      <w:r>
        <w:rPr>
          <w:rFonts w:eastAsia="Times New Roman"/>
          <w:szCs w:val="24"/>
        </w:rPr>
        <w:t>;</w:t>
      </w:r>
      <w:r w:rsidRPr="00950194">
        <w:rPr>
          <w:rFonts w:eastAsia="Times New Roman"/>
          <w:szCs w:val="24"/>
        </w:rPr>
        <w:t xml:space="preserve"> Προκύπτει από μία ευρεία διαβούλευση των μελών της ακαδημαϊκ</w:t>
      </w:r>
      <w:r w:rsidRPr="00950194">
        <w:rPr>
          <w:rFonts w:eastAsia="Times New Roman"/>
          <w:szCs w:val="24"/>
        </w:rPr>
        <w:t xml:space="preserve">ής κοινότητας και των οργάνων της και όχι ερήμην </w:t>
      </w:r>
      <w:r>
        <w:rPr>
          <w:rFonts w:eastAsia="Times New Roman"/>
          <w:szCs w:val="24"/>
        </w:rPr>
        <w:t>τους.</w:t>
      </w:r>
    </w:p>
    <w:p w14:paraId="6B14EFDA" w14:textId="77777777" w:rsidR="004965E6" w:rsidRDefault="004D430C">
      <w:pPr>
        <w:spacing w:line="600" w:lineRule="auto"/>
        <w:ind w:firstLine="720"/>
        <w:jc w:val="both"/>
        <w:rPr>
          <w:rFonts w:eastAsia="Times New Roman"/>
          <w:szCs w:val="24"/>
        </w:rPr>
      </w:pPr>
      <w:r>
        <w:rPr>
          <w:rFonts w:eastAsia="Times New Roman"/>
          <w:szCs w:val="24"/>
        </w:rPr>
        <w:t xml:space="preserve">Τα λέω αυτά γιατί </w:t>
      </w:r>
      <w:r w:rsidRPr="00950194">
        <w:rPr>
          <w:rFonts w:eastAsia="Times New Roman"/>
          <w:szCs w:val="24"/>
        </w:rPr>
        <w:t>είναι νωπές οι μνήμες από το σχέδιο της αυθαίρετης και άτακτης κατάργηση</w:t>
      </w:r>
      <w:r>
        <w:rPr>
          <w:rFonts w:eastAsia="Times New Roman"/>
          <w:szCs w:val="24"/>
        </w:rPr>
        <w:t>ς</w:t>
      </w:r>
      <w:r w:rsidRPr="00950194">
        <w:rPr>
          <w:rFonts w:eastAsia="Times New Roman"/>
          <w:szCs w:val="24"/>
        </w:rPr>
        <w:t xml:space="preserve"> σχολών και τμημάτων με μοναδικό τότε κριτήριο οικονομίες κλίμακας που </w:t>
      </w:r>
      <w:r>
        <w:rPr>
          <w:rFonts w:eastAsia="Times New Roman"/>
          <w:szCs w:val="24"/>
        </w:rPr>
        <w:t>άκουγε και</w:t>
      </w:r>
      <w:r w:rsidRPr="00950194">
        <w:rPr>
          <w:rFonts w:eastAsia="Times New Roman"/>
          <w:szCs w:val="24"/>
        </w:rPr>
        <w:t xml:space="preserve"> στο όνομα </w:t>
      </w:r>
      <w:r>
        <w:rPr>
          <w:rFonts w:eastAsia="Times New Roman"/>
          <w:szCs w:val="24"/>
        </w:rPr>
        <w:t>σ</w:t>
      </w:r>
      <w:r w:rsidRPr="00950194">
        <w:rPr>
          <w:rFonts w:eastAsia="Times New Roman"/>
          <w:szCs w:val="24"/>
        </w:rPr>
        <w:t xml:space="preserve">χέδιο </w:t>
      </w:r>
      <w:r>
        <w:rPr>
          <w:rFonts w:eastAsia="Times New Roman"/>
          <w:szCs w:val="24"/>
        </w:rPr>
        <w:t>"</w:t>
      </w:r>
      <w:r w:rsidRPr="00950194">
        <w:rPr>
          <w:rFonts w:eastAsia="Times New Roman"/>
          <w:szCs w:val="24"/>
        </w:rPr>
        <w:t>ΑΘΗΝΑ</w:t>
      </w:r>
      <w:r>
        <w:rPr>
          <w:rFonts w:eastAsia="Times New Roman"/>
          <w:szCs w:val="24"/>
        </w:rPr>
        <w:t>». Ο</w:t>
      </w:r>
      <w:r w:rsidRPr="00950194">
        <w:rPr>
          <w:rFonts w:eastAsia="Times New Roman"/>
          <w:szCs w:val="24"/>
        </w:rPr>
        <w:t xml:space="preserve">ποίος </w:t>
      </w:r>
      <w:proofErr w:type="spellStart"/>
      <w:r w:rsidRPr="00950194">
        <w:rPr>
          <w:rFonts w:eastAsia="Times New Roman"/>
          <w:szCs w:val="24"/>
        </w:rPr>
        <w:t>οργουελικός</w:t>
      </w:r>
      <w:proofErr w:type="spellEnd"/>
      <w:r w:rsidRPr="00950194">
        <w:rPr>
          <w:rFonts w:eastAsia="Times New Roman"/>
          <w:szCs w:val="24"/>
        </w:rPr>
        <w:t xml:space="preserve"> ευφημισμός και εφιάλτης</w:t>
      </w:r>
      <w:r>
        <w:rPr>
          <w:rFonts w:eastAsia="Times New Roman"/>
          <w:szCs w:val="24"/>
        </w:rPr>
        <w:t>!</w:t>
      </w:r>
    </w:p>
    <w:p w14:paraId="6B14EFDB" w14:textId="77777777" w:rsidR="004965E6" w:rsidRDefault="004D430C">
      <w:pPr>
        <w:spacing w:line="600" w:lineRule="auto"/>
        <w:ind w:firstLine="720"/>
        <w:jc w:val="both"/>
        <w:rPr>
          <w:rFonts w:eastAsia="Times New Roman"/>
          <w:szCs w:val="24"/>
        </w:rPr>
      </w:pPr>
      <w:r w:rsidRPr="00950194">
        <w:rPr>
          <w:rFonts w:eastAsia="Times New Roman"/>
          <w:szCs w:val="24"/>
        </w:rPr>
        <w:t>Νωπές είναι και οι μνήμες</w:t>
      </w:r>
      <w:r>
        <w:rPr>
          <w:rFonts w:eastAsia="Times New Roman"/>
          <w:szCs w:val="24"/>
        </w:rPr>
        <w:t>,</w:t>
      </w:r>
      <w:r w:rsidRPr="00950194">
        <w:rPr>
          <w:rFonts w:eastAsia="Times New Roman"/>
          <w:szCs w:val="24"/>
        </w:rPr>
        <w:t xml:space="preserve"> </w:t>
      </w:r>
      <w:r>
        <w:rPr>
          <w:rFonts w:eastAsia="Times New Roman"/>
          <w:szCs w:val="24"/>
        </w:rPr>
        <w:t>όμως,</w:t>
      </w:r>
      <w:r w:rsidRPr="00950194">
        <w:rPr>
          <w:rFonts w:eastAsia="Times New Roman"/>
          <w:szCs w:val="24"/>
        </w:rPr>
        <w:t xml:space="preserve"> της εποχής της ψευδεπίγραφης ευφορίας και ευμάρειας</w:t>
      </w:r>
      <w:r>
        <w:rPr>
          <w:rFonts w:eastAsia="Times New Roman"/>
          <w:szCs w:val="24"/>
        </w:rPr>
        <w:t>,</w:t>
      </w:r>
      <w:r w:rsidRPr="00950194">
        <w:rPr>
          <w:rFonts w:eastAsia="Times New Roman"/>
          <w:szCs w:val="24"/>
        </w:rPr>
        <w:t xml:space="preserve"> όπου</w:t>
      </w:r>
      <w:r>
        <w:rPr>
          <w:rFonts w:eastAsia="Times New Roman"/>
          <w:szCs w:val="24"/>
        </w:rPr>
        <w:t xml:space="preserve"> ο</w:t>
      </w:r>
      <w:r w:rsidRPr="00950194">
        <w:rPr>
          <w:rFonts w:eastAsia="Times New Roman"/>
          <w:szCs w:val="24"/>
        </w:rPr>
        <w:t xml:space="preserve"> ακαδημαϊκός χάρτης </w:t>
      </w:r>
      <w:r>
        <w:rPr>
          <w:rFonts w:eastAsia="Times New Roman"/>
          <w:szCs w:val="24"/>
        </w:rPr>
        <w:t xml:space="preserve">χαρασσόταν </w:t>
      </w:r>
      <w:r w:rsidRPr="00950194">
        <w:rPr>
          <w:rFonts w:eastAsia="Times New Roman"/>
          <w:szCs w:val="24"/>
        </w:rPr>
        <w:t xml:space="preserve">με σύνθημα </w:t>
      </w:r>
      <w:r>
        <w:rPr>
          <w:rFonts w:eastAsia="Times New Roman"/>
          <w:szCs w:val="24"/>
        </w:rPr>
        <w:t>«</w:t>
      </w:r>
      <w:r w:rsidRPr="00950194">
        <w:rPr>
          <w:rFonts w:eastAsia="Times New Roman"/>
          <w:szCs w:val="24"/>
        </w:rPr>
        <w:t>κάθε χωριό και τμήμα</w:t>
      </w:r>
      <w:r>
        <w:rPr>
          <w:rFonts w:eastAsia="Times New Roman"/>
          <w:szCs w:val="24"/>
        </w:rPr>
        <w:t>»</w:t>
      </w:r>
      <w:r w:rsidRPr="00950194">
        <w:rPr>
          <w:rFonts w:eastAsia="Times New Roman"/>
          <w:szCs w:val="24"/>
        </w:rPr>
        <w:t xml:space="preserve"> για να αυξηθεί το πελατολόγιο των βουλευτικών γραφείων</w:t>
      </w:r>
      <w:r>
        <w:rPr>
          <w:rFonts w:eastAsia="Times New Roman"/>
          <w:szCs w:val="24"/>
        </w:rPr>
        <w:t>,</w:t>
      </w:r>
      <w:r w:rsidRPr="00950194">
        <w:rPr>
          <w:rFonts w:eastAsia="Times New Roman"/>
          <w:szCs w:val="24"/>
        </w:rPr>
        <w:t xml:space="preserve"> </w:t>
      </w:r>
      <w:r w:rsidRPr="00950194">
        <w:rPr>
          <w:rFonts w:eastAsia="Times New Roman"/>
          <w:szCs w:val="24"/>
        </w:rPr>
        <w:t>για να διασφαλιστεί η επανεκλογή τοπικών αρχόντων</w:t>
      </w:r>
      <w:r>
        <w:rPr>
          <w:rFonts w:eastAsia="Times New Roman"/>
          <w:szCs w:val="24"/>
        </w:rPr>
        <w:t>,</w:t>
      </w:r>
      <w:r w:rsidRPr="00950194">
        <w:rPr>
          <w:rFonts w:eastAsia="Times New Roman"/>
          <w:szCs w:val="24"/>
        </w:rPr>
        <w:t xml:space="preserve"> να εξασφαλιστούν θέσεις μελών ΔΕΠ</w:t>
      </w:r>
      <w:r>
        <w:rPr>
          <w:rFonts w:eastAsia="Times New Roman"/>
          <w:szCs w:val="24"/>
        </w:rPr>
        <w:t xml:space="preserve"> «</w:t>
      </w:r>
      <w:r w:rsidRPr="00950194">
        <w:rPr>
          <w:rFonts w:eastAsia="Times New Roman"/>
          <w:szCs w:val="24"/>
        </w:rPr>
        <w:t>ημετέρων</w:t>
      </w:r>
      <w:r>
        <w:rPr>
          <w:rFonts w:eastAsia="Times New Roman"/>
          <w:szCs w:val="24"/>
        </w:rPr>
        <w:t>»</w:t>
      </w:r>
      <w:r w:rsidRPr="00950194">
        <w:rPr>
          <w:rFonts w:eastAsia="Times New Roman"/>
          <w:szCs w:val="24"/>
        </w:rPr>
        <w:t xml:space="preserve"> και να ευημερεί όχι </w:t>
      </w:r>
      <w:r>
        <w:rPr>
          <w:rFonts w:eastAsia="Times New Roman"/>
          <w:szCs w:val="24"/>
        </w:rPr>
        <w:t>η παιδεία,</w:t>
      </w:r>
      <w:r w:rsidRPr="00950194">
        <w:rPr>
          <w:rFonts w:eastAsia="Times New Roman"/>
          <w:szCs w:val="24"/>
        </w:rPr>
        <w:t xml:space="preserve"> αλλά οι καφετέριες και τα </w:t>
      </w:r>
      <w:proofErr w:type="spellStart"/>
      <w:r w:rsidRPr="00950194">
        <w:rPr>
          <w:rFonts w:eastAsia="Times New Roman"/>
          <w:szCs w:val="24"/>
        </w:rPr>
        <w:t>rooms</w:t>
      </w:r>
      <w:proofErr w:type="spellEnd"/>
      <w:r w:rsidRPr="00950194">
        <w:rPr>
          <w:rFonts w:eastAsia="Times New Roman"/>
          <w:szCs w:val="24"/>
        </w:rPr>
        <w:t xml:space="preserve"> </w:t>
      </w:r>
      <w:proofErr w:type="spellStart"/>
      <w:r w:rsidRPr="00950194">
        <w:rPr>
          <w:rFonts w:eastAsia="Times New Roman"/>
          <w:szCs w:val="24"/>
        </w:rPr>
        <w:t>to</w:t>
      </w:r>
      <w:proofErr w:type="spellEnd"/>
      <w:r w:rsidRPr="00950194">
        <w:rPr>
          <w:rFonts w:eastAsia="Times New Roman"/>
          <w:szCs w:val="24"/>
        </w:rPr>
        <w:t xml:space="preserve"> </w:t>
      </w:r>
      <w:proofErr w:type="spellStart"/>
      <w:r w:rsidRPr="00950194">
        <w:rPr>
          <w:rFonts w:eastAsia="Times New Roman"/>
          <w:szCs w:val="24"/>
        </w:rPr>
        <w:t>let</w:t>
      </w:r>
      <w:proofErr w:type="spellEnd"/>
      <w:r w:rsidRPr="00950194">
        <w:rPr>
          <w:rFonts w:eastAsia="Times New Roman"/>
          <w:szCs w:val="24"/>
        </w:rPr>
        <w:t xml:space="preserve"> των περιοχών</w:t>
      </w:r>
      <w:r>
        <w:rPr>
          <w:rFonts w:eastAsia="Times New Roman"/>
          <w:szCs w:val="24"/>
        </w:rPr>
        <w:t>.</w:t>
      </w:r>
    </w:p>
    <w:p w14:paraId="6B14EFDC" w14:textId="77777777" w:rsidR="004965E6" w:rsidRDefault="004D430C">
      <w:pPr>
        <w:spacing w:line="600" w:lineRule="auto"/>
        <w:ind w:firstLine="720"/>
        <w:jc w:val="both"/>
        <w:rPr>
          <w:rFonts w:eastAsia="Times New Roman"/>
          <w:szCs w:val="24"/>
        </w:rPr>
      </w:pPr>
      <w:r>
        <w:rPr>
          <w:rFonts w:eastAsia="Times New Roman"/>
          <w:szCs w:val="24"/>
        </w:rPr>
        <w:t>Α</w:t>
      </w:r>
      <w:r w:rsidRPr="00950194">
        <w:rPr>
          <w:rFonts w:eastAsia="Times New Roman"/>
          <w:szCs w:val="24"/>
        </w:rPr>
        <w:t>διαμφισβήτητα</w:t>
      </w:r>
      <w:r>
        <w:rPr>
          <w:rFonts w:eastAsia="Times New Roman"/>
          <w:szCs w:val="24"/>
        </w:rPr>
        <w:t>, λ</w:t>
      </w:r>
      <w:r w:rsidRPr="00950194">
        <w:rPr>
          <w:rFonts w:eastAsia="Times New Roman"/>
          <w:szCs w:val="24"/>
        </w:rPr>
        <w:t>οιπόν</w:t>
      </w:r>
      <w:r>
        <w:rPr>
          <w:rFonts w:eastAsia="Times New Roman"/>
          <w:szCs w:val="24"/>
        </w:rPr>
        <w:t>,</w:t>
      </w:r>
      <w:r w:rsidRPr="00950194">
        <w:rPr>
          <w:rFonts w:eastAsia="Times New Roman"/>
          <w:szCs w:val="24"/>
        </w:rPr>
        <w:t xml:space="preserve"> σήμα κατατεθέν της εν Ελλάδι ακαδημαϊκής αρχιτεκτονι</w:t>
      </w:r>
      <w:r w:rsidRPr="00950194">
        <w:rPr>
          <w:rFonts w:eastAsia="Times New Roman"/>
          <w:szCs w:val="24"/>
        </w:rPr>
        <w:t xml:space="preserve">κής είναι η άναρχη δόμηση και κάποια </w:t>
      </w:r>
      <w:r>
        <w:rPr>
          <w:rFonts w:eastAsia="Times New Roman"/>
          <w:szCs w:val="24"/>
        </w:rPr>
        <w:lastRenderedPageBreak/>
        <w:t>«</w:t>
      </w:r>
      <w:r w:rsidRPr="00950194">
        <w:rPr>
          <w:rFonts w:eastAsia="Times New Roman"/>
          <w:szCs w:val="24"/>
        </w:rPr>
        <w:t>αυθαίρετα</w:t>
      </w:r>
      <w:r>
        <w:rPr>
          <w:rFonts w:eastAsia="Times New Roman"/>
          <w:szCs w:val="24"/>
        </w:rPr>
        <w:t>»</w:t>
      </w:r>
      <w:r w:rsidRPr="00950194">
        <w:rPr>
          <w:rFonts w:eastAsia="Times New Roman"/>
          <w:szCs w:val="24"/>
        </w:rPr>
        <w:t xml:space="preserve"> χωρίς λόγο </w:t>
      </w:r>
      <w:r>
        <w:rPr>
          <w:rFonts w:eastAsia="Times New Roman"/>
          <w:szCs w:val="24"/>
        </w:rPr>
        <w:t xml:space="preserve">ύπαρξης </w:t>
      </w:r>
      <w:r w:rsidRPr="00950194">
        <w:rPr>
          <w:rFonts w:eastAsia="Times New Roman"/>
          <w:szCs w:val="24"/>
        </w:rPr>
        <w:t xml:space="preserve">και χωρίς διασύνδεση με το επιστημονικό </w:t>
      </w:r>
      <w:r>
        <w:rPr>
          <w:rFonts w:eastAsia="Times New Roman"/>
          <w:szCs w:val="24"/>
        </w:rPr>
        <w:t>γίγνεσθαι.</w:t>
      </w:r>
      <w:r w:rsidRPr="00950194">
        <w:rPr>
          <w:rFonts w:eastAsia="Times New Roman"/>
          <w:szCs w:val="24"/>
        </w:rPr>
        <w:t xml:space="preserve"> Μονόδρομος ενίσχυσης του </w:t>
      </w:r>
      <w:r>
        <w:rPr>
          <w:rFonts w:eastAsia="Times New Roman"/>
          <w:szCs w:val="24"/>
        </w:rPr>
        <w:t>δημοσίου</w:t>
      </w:r>
      <w:r w:rsidRPr="00950194">
        <w:rPr>
          <w:rFonts w:eastAsia="Times New Roman"/>
          <w:szCs w:val="24"/>
        </w:rPr>
        <w:t xml:space="preserve"> </w:t>
      </w:r>
      <w:r>
        <w:rPr>
          <w:rFonts w:eastAsia="Times New Roman"/>
          <w:szCs w:val="24"/>
        </w:rPr>
        <w:t>π</w:t>
      </w:r>
      <w:r w:rsidRPr="00950194">
        <w:rPr>
          <w:rFonts w:eastAsia="Times New Roman"/>
          <w:szCs w:val="24"/>
        </w:rPr>
        <w:t>ανεπιστημίου</w:t>
      </w:r>
      <w:r>
        <w:rPr>
          <w:rFonts w:eastAsia="Times New Roman"/>
          <w:szCs w:val="24"/>
        </w:rPr>
        <w:t>,</w:t>
      </w:r>
      <w:r w:rsidRPr="00950194">
        <w:rPr>
          <w:rFonts w:eastAsia="Times New Roman"/>
          <w:szCs w:val="24"/>
        </w:rPr>
        <w:t xml:space="preserve"> που θα παρακάμπτει τόσο μία βίαιη κατάργηση τμημάτων όσο και μία αυτόματη αναβάθμιση των</w:t>
      </w:r>
      <w:r w:rsidRPr="00950194">
        <w:rPr>
          <w:rFonts w:eastAsia="Times New Roman"/>
          <w:szCs w:val="24"/>
        </w:rPr>
        <w:t xml:space="preserve"> υφιστάμενων</w:t>
      </w:r>
      <w:r>
        <w:rPr>
          <w:rFonts w:eastAsia="Times New Roman"/>
          <w:szCs w:val="24"/>
        </w:rPr>
        <w:t>,</w:t>
      </w:r>
      <w:r w:rsidRPr="00950194">
        <w:rPr>
          <w:rFonts w:eastAsia="Times New Roman"/>
          <w:szCs w:val="24"/>
        </w:rPr>
        <w:t xml:space="preserve"> είναι η απόπειρα να ανασχεδιαστεί ο ακαδημαϊκός χάρτης </w:t>
      </w:r>
      <w:r>
        <w:rPr>
          <w:rFonts w:eastAsia="Times New Roman"/>
          <w:szCs w:val="24"/>
        </w:rPr>
        <w:t>ε</w:t>
      </w:r>
      <w:r w:rsidRPr="00950194">
        <w:rPr>
          <w:rFonts w:eastAsia="Times New Roman"/>
          <w:szCs w:val="24"/>
        </w:rPr>
        <w:t>πί τη βάσει συνεργε</w:t>
      </w:r>
      <w:r>
        <w:rPr>
          <w:rFonts w:eastAsia="Times New Roman"/>
          <w:szCs w:val="24"/>
        </w:rPr>
        <w:t>ι</w:t>
      </w:r>
      <w:r w:rsidRPr="00950194">
        <w:rPr>
          <w:rFonts w:eastAsia="Times New Roman"/>
          <w:szCs w:val="24"/>
        </w:rPr>
        <w:t>ών που θα υπαγορεύονται από αποκλειστικά ακαδημαϊκά κριτήρια και όχι τοπικιστικές ιδιοτέλειες και θα αποτελέσουν προπλάσματα</w:t>
      </w:r>
      <w:r>
        <w:rPr>
          <w:rFonts w:eastAsia="Times New Roman"/>
          <w:szCs w:val="24"/>
        </w:rPr>
        <w:t>,</w:t>
      </w:r>
      <w:r w:rsidRPr="00950194">
        <w:rPr>
          <w:rFonts w:eastAsia="Times New Roman"/>
          <w:szCs w:val="24"/>
        </w:rPr>
        <w:t xml:space="preserve"> σκαριφήματα του πανεπιστημίου του </w:t>
      </w:r>
      <w:r>
        <w:rPr>
          <w:rFonts w:eastAsia="Times New Roman"/>
          <w:szCs w:val="24"/>
        </w:rPr>
        <w:t>21</w:t>
      </w:r>
      <w:r w:rsidRPr="003C0C9B">
        <w:rPr>
          <w:rFonts w:eastAsia="Times New Roman"/>
          <w:szCs w:val="24"/>
          <w:vertAlign w:val="superscript"/>
        </w:rPr>
        <w:t>ου</w:t>
      </w:r>
      <w:r>
        <w:rPr>
          <w:rFonts w:eastAsia="Times New Roman"/>
          <w:szCs w:val="24"/>
        </w:rPr>
        <w:t xml:space="preserve"> </w:t>
      </w:r>
      <w:r w:rsidRPr="00950194">
        <w:rPr>
          <w:rFonts w:eastAsia="Times New Roman"/>
          <w:szCs w:val="24"/>
        </w:rPr>
        <w:t>α</w:t>
      </w:r>
      <w:r w:rsidRPr="00950194">
        <w:rPr>
          <w:rFonts w:eastAsia="Times New Roman"/>
          <w:szCs w:val="24"/>
        </w:rPr>
        <w:t>ιώνα</w:t>
      </w:r>
      <w:r>
        <w:rPr>
          <w:rFonts w:eastAsia="Times New Roman"/>
          <w:szCs w:val="24"/>
        </w:rPr>
        <w:t>,</w:t>
      </w:r>
      <w:r w:rsidRPr="00950194">
        <w:rPr>
          <w:rFonts w:eastAsia="Times New Roman"/>
          <w:szCs w:val="24"/>
        </w:rPr>
        <w:t xml:space="preserve"> στο οποίο θα πρέπει να συμβιώνει η δημοκρατι</w:t>
      </w:r>
      <w:r>
        <w:rPr>
          <w:rFonts w:eastAsia="Times New Roman"/>
          <w:szCs w:val="24"/>
        </w:rPr>
        <w:t>κή λειτουργία με την ακαδημαϊκό</w:t>
      </w:r>
      <w:r w:rsidRPr="00950194">
        <w:rPr>
          <w:rFonts w:eastAsia="Times New Roman"/>
          <w:szCs w:val="24"/>
        </w:rPr>
        <w:t>τητα</w:t>
      </w:r>
      <w:r>
        <w:rPr>
          <w:rFonts w:eastAsia="Times New Roman"/>
          <w:szCs w:val="24"/>
        </w:rPr>
        <w:t>,</w:t>
      </w:r>
      <w:r w:rsidRPr="00950194">
        <w:rPr>
          <w:rFonts w:eastAsia="Times New Roman"/>
          <w:szCs w:val="24"/>
        </w:rPr>
        <w:t xml:space="preserve"> αλλά και η διδασκαλία με την έρευνα</w:t>
      </w:r>
      <w:r>
        <w:rPr>
          <w:rFonts w:eastAsia="Times New Roman"/>
          <w:szCs w:val="24"/>
        </w:rPr>
        <w:t>,</w:t>
      </w:r>
      <w:r w:rsidRPr="00950194">
        <w:rPr>
          <w:rFonts w:eastAsia="Times New Roman"/>
          <w:szCs w:val="24"/>
        </w:rPr>
        <w:t xml:space="preserve"> που νοείται ως μία οριζόντια διεπιστημονική </w:t>
      </w:r>
      <w:r>
        <w:rPr>
          <w:rFonts w:eastAsia="Times New Roman"/>
          <w:szCs w:val="24"/>
        </w:rPr>
        <w:t>συνέργεια</w:t>
      </w:r>
      <w:r w:rsidRPr="00950194">
        <w:rPr>
          <w:rFonts w:eastAsia="Times New Roman"/>
          <w:szCs w:val="24"/>
        </w:rPr>
        <w:t xml:space="preserve"> και ένα παράθυρο προς τοπικές κοινωνίες που αποκαλύπτει </w:t>
      </w:r>
      <w:r>
        <w:rPr>
          <w:rFonts w:eastAsia="Times New Roman"/>
          <w:szCs w:val="24"/>
        </w:rPr>
        <w:t>ο</w:t>
      </w:r>
      <w:r w:rsidRPr="00950194">
        <w:rPr>
          <w:rFonts w:eastAsia="Times New Roman"/>
          <w:szCs w:val="24"/>
        </w:rPr>
        <w:t>ρίζοντες</w:t>
      </w:r>
      <w:r>
        <w:rPr>
          <w:rFonts w:eastAsia="Times New Roman"/>
          <w:szCs w:val="24"/>
        </w:rPr>
        <w:t>.</w:t>
      </w:r>
    </w:p>
    <w:p w14:paraId="6B14EFDD" w14:textId="77777777" w:rsidR="004965E6" w:rsidRDefault="004D430C">
      <w:pPr>
        <w:spacing w:line="600" w:lineRule="auto"/>
        <w:ind w:firstLine="720"/>
        <w:jc w:val="both"/>
        <w:rPr>
          <w:rFonts w:eastAsia="Times New Roman"/>
          <w:szCs w:val="24"/>
        </w:rPr>
      </w:pPr>
      <w:r>
        <w:rPr>
          <w:rFonts w:eastAsia="Times New Roman"/>
          <w:szCs w:val="24"/>
        </w:rPr>
        <w:t>Σ</w:t>
      </w:r>
      <w:r w:rsidRPr="00950194">
        <w:rPr>
          <w:rFonts w:eastAsia="Times New Roman"/>
          <w:szCs w:val="24"/>
        </w:rPr>
        <w:t>ε αυτό</w:t>
      </w:r>
      <w:r>
        <w:rPr>
          <w:rFonts w:eastAsia="Times New Roman"/>
          <w:szCs w:val="24"/>
        </w:rPr>
        <w:t>,</w:t>
      </w:r>
      <w:r w:rsidRPr="00950194">
        <w:rPr>
          <w:rFonts w:eastAsia="Times New Roman"/>
          <w:szCs w:val="24"/>
        </w:rPr>
        <w:t xml:space="preserve"> λο</w:t>
      </w:r>
      <w:r w:rsidRPr="00950194">
        <w:rPr>
          <w:rFonts w:eastAsia="Times New Roman"/>
          <w:szCs w:val="24"/>
        </w:rPr>
        <w:t>ιπόν</w:t>
      </w:r>
      <w:r>
        <w:rPr>
          <w:rFonts w:eastAsia="Times New Roman"/>
          <w:szCs w:val="24"/>
        </w:rPr>
        <w:t>,</w:t>
      </w:r>
      <w:r w:rsidRPr="00950194">
        <w:rPr>
          <w:rFonts w:eastAsia="Times New Roman"/>
          <w:szCs w:val="24"/>
        </w:rPr>
        <w:t xml:space="preserve"> το πανεπιστήμιο το στοίχημα που θα πρέπει να κερδηθεί είναι </w:t>
      </w:r>
      <w:r>
        <w:rPr>
          <w:rFonts w:eastAsia="Times New Roman"/>
          <w:szCs w:val="24"/>
        </w:rPr>
        <w:t xml:space="preserve">η </w:t>
      </w:r>
      <w:r w:rsidRPr="00950194">
        <w:rPr>
          <w:rFonts w:eastAsia="Times New Roman"/>
          <w:szCs w:val="24"/>
        </w:rPr>
        <w:t>υπέρβαση του διλήμματος της παραδοσιακής από καθέδρας διδασκαλίας από τη μ</w:t>
      </w:r>
      <w:r>
        <w:rPr>
          <w:rFonts w:eastAsia="Times New Roman"/>
          <w:szCs w:val="24"/>
        </w:rPr>
        <w:t>ι</w:t>
      </w:r>
      <w:r w:rsidRPr="00950194">
        <w:rPr>
          <w:rFonts w:eastAsia="Times New Roman"/>
          <w:szCs w:val="24"/>
        </w:rPr>
        <w:t>α και της αγοραίας λογικής μιας άνευ όρων υποταγή</w:t>
      </w:r>
      <w:r>
        <w:rPr>
          <w:rFonts w:eastAsia="Times New Roman"/>
          <w:szCs w:val="24"/>
        </w:rPr>
        <w:t>ς</w:t>
      </w:r>
      <w:r w:rsidRPr="00950194">
        <w:rPr>
          <w:rFonts w:eastAsia="Times New Roman"/>
          <w:szCs w:val="24"/>
        </w:rPr>
        <w:t xml:space="preserve"> στο κέρδος από την άλλη</w:t>
      </w:r>
      <w:r>
        <w:rPr>
          <w:rFonts w:eastAsia="Times New Roman"/>
          <w:szCs w:val="24"/>
        </w:rPr>
        <w:t>, της ερμητικά κλειστής</w:t>
      </w:r>
      <w:r w:rsidRPr="00950194">
        <w:rPr>
          <w:rFonts w:eastAsia="Times New Roman"/>
          <w:szCs w:val="24"/>
        </w:rPr>
        <w:t xml:space="preserve"> εντός του ακαδημαϊκού χώρου ζωής </w:t>
      </w:r>
      <w:r w:rsidRPr="00950194">
        <w:rPr>
          <w:rFonts w:eastAsia="Times New Roman"/>
          <w:szCs w:val="24"/>
        </w:rPr>
        <w:lastRenderedPageBreak/>
        <w:t xml:space="preserve">της κοινότητας και μιας </w:t>
      </w:r>
      <w:r>
        <w:rPr>
          <w:rFonts w:eastAsia="Times New Roman"/>
          <w:szCs w:val="24"/>
        </w:rPr>
        <w:t>«</w:t>
      </w:r>
      <w:r w:rsidRPr="00950194">
        <w:rPr>
          <w:rFonts w:eastAsia="Times New Roman"/>
          <w:szCs w:val="24"/>
        </w:rPr>
        <w:t>εξωστρέφειας</w:t>
      </w:r>
      <w:r>
        <w:rPr>
          <w:rFonts w:eastAsia="Times New Roman"/>
          <w:szCs w:val="24"/>
        </w:rPr>
        <w:t>»</w:t>
      </w:r>
      <w:r w:rsidRPr="00950194">
        <w:rPr>
          <w:rFonts w:eastAsia="Times New Roman"/>
          <w:szCs w:val="24"/>
        </w:rPr>
        <w:t xml:space="preserve"> που νοείται ως χειραγώγηση από ιδιωτικά οικονομικά τοπικά συμφέροντα</w:t>
      </w:r>
      <w:r>
        <w:rPr>
          <w:rFonts w:eastAsia="Times New Roman"/>
          <w:szCs w:val="24"/>
        </w:rPr>
        <w:t>. Α</w:t>
      </w:r>
      <w:r w:rsidRPr="00950194">
        <w:rPr>
          <w:rFonts w:eastAsia="Times New Roman"/>
          <w:szCs w:val="24"/>
        </w:rPr>
        <w:t>υτ</w:t>
      </w:r>
      <w:r>
        <w:rPr>
          <w:rFonts w:eastAsia="Times New Roman"/>
          <w:szCs w:val="24"/>
        </w:rPr>
        <w:t>ά,</w:t>
      </w:r>
      <w:r w:rsidRPr="00950194">
        <w:rPr>
          <w:rFonts w:eastAsia="Times New Roman"/>
          <w:szCs w:val="24"/>
        </w:rPr>
        <w:t xml:space="preserve"> λοιπόν</w:t>
      </w:r>
      <w:r>
        <w:rPr>
          <w:rFonts w:eastAsia="Times New Roman"/>
          <w:szCs w:val="24"/>
        </w:rPr>
        <w:t>,</w:t>
      </w:r>
      <w:r w:rsidRPr="00950194">
        <w:rPr>
          <w:rFonts w:eastAsia="Times New Roman"/>
          <w:szCs w:val="24"/>
        </w:rPr>
        <w:t xml:space="preserve"> τα διλήμματα θα πρέπει να υπερβεί αυτό το πανεπιστήμιο</w:t>
      </w:r>
      <w:r>
        <w:rPr>
          <w:rFonts w:eastAsia="Times New Roman"/>
          <w:szCs w:val="24"/>
        </w:rPr>
        <w:t>.</w:t>
      </w:r>
    </w:p>
    <w:p w14:paraId="6B14EFDE" w14:textId="77777777" w:rsidR="004965E6" w:rsidRDefault="004D430C">
      <w:pPr>
        <w:spacing w:line="600" w:lineRule="auto"/>
        <w:ind w:firstLine="720"/>
        <w:jc w:val="both"/>
        <w:rPr>
          <w:rFonts w:eastAsia="Times New Roman"/>
          <w:szCs w:val="24"/>
        </w:rPr>
      </w:pPr>
      <w:r>
        <w:rPr>
          <w:rFonts w:eastAsia="Times New Roman"/>
          <w:szCs w:val="24"/>
        </w:rPr>
        <w:t>Εισ</w:t>
      </w:r>
      <w:r w:rsidRPr="00950194">
        <w:rPr>
          <w:rFonts w:eastAsia="Times New Roman"/>
          <w:szCs w:val="24"/>
        </w:rPr>
        <w:t>έρχομαι τώρα στην τροπολογία που αφορά τ</w:t>
      </w:r>
      <w:r w:rsidRPr="00950194">
        <w:rPr>
          <w:rFonts w:eastAsia="Times New Roman"/>
          <w:szCs w:val="24"/>
        </w:rPr>
        <w:t>ο</w:t>
      </w:r>
      <w:r>
        <w:rPr>
          <w:rFonts w:eastAsia="Times New Roman"/>
          <w:szCs w:val="24"/>
        </w:rPr>
        <w:t>ν</w:t>
      </w:r>
      <w:r w:rsidRPr="00950194">
        <w:rPr>
          <w:rFonts w:eastAsia="Times New Roman"/>
          <w:szCs w:val="24"/>
        </w:rPr>
        <w:t xml:space="preserve"> νέο τρόπο διορισμού των εκπαιδευτικών</w:t>
      </w:r>
      <w:r>
        <w:rPr>
          <w:rFonts w:eastAsia="Times New Roman"/>
          <w:szCs w:val="24"/>
        </w:rPr>
        <w:t>.</w:t>
      </w:r>
      <w:r w:rsidRPr="00950194">
        <w:rPr>
          <w:rFonts w:eastAsia="Times New Roman"/>
          <w:szCs w:val="24"/>
        </w:rPr>
        <w:t xml:space="preserve"> </w:t>
      </w:r>
      <w:r>
        <w:rPr>
          <w:rFonts w:eastAsia="Times New Roman"/>
          <w:szCs w:val="24"/>
        </w:rPr>
        <w:t xml:space="preserve">Το είπαν πολλοί Βουλευτές πριν </w:t>
      </w:r>
      <w:r w:rsidRPr="00950194">
        <w:rPr>
          <w:rFonts w:eastAsia="Times New Roman"/>
          <w:szCs w:val="24"/>
        </w:rPr>
        <w:t xml:space="preserve">από μένα </w:t>
      </w:r>
      <w:r>
        <w:rPr>
          <w:rFonts w:eastAsia="Times New Roman"/>
          <w:szCs w:val="24"/>
        </w:rPr>
        <w:t xml:space="preserve">ότι </w:t>
      </w:r>
      <w:r w:rsidRPr="00950194">
        <w:rPr>
          <w:rFonts w:eastAsia="Times New Roman"/>
          <w:szCs w:val="24"/>
        </w:rPr>
        <w:t xml:space="preserve">είναι η πρώτη φορά μετά από </w:t>
      </w:r>
      <w:r>
        <w:rPr>
          <w:rFonts w:eastAsia="Times New Roman"/>
          <w:szCs w:val="24"/>
        </w:rPr>
        <w:t>δέκα</w:t>
      </w:r>
      <w:r w:rsidRPr="00950194">
        <w:rPr>
          <w:rFonts w:eastAsia="Times New Roman"/>
          <w:szCs w:val="24"/>
        </w:rPr>
        <w:t xml:space="preserve"> χρόνια που δρομολογήθηκαν </w:t>
      </w:r>
      <w:r>
        <w:rPr>
          <w:rFonts w:eastAsia="Times New Roman"/>
          <w:szCs w:val="24"/>
        </w:rPr>
        <w:t>δεκαπέντε</w:t>
      </w:r>
      <w:r w:rsidRPr="00950194">
        <w:rPr>
          <w:rFonts w:eastAsia="Times New Roman"/>
          <w:szCs w:val="24"/>
        </w:rPr>
        <w:t xml:space="preserve"> χιλιάδες μόνιμοι διορισμοί εκπαιδευτικών</w:t>
      </w:r>
      <w:r>
        <w:rPr>
          <w:rFonts w:eastAsia="Times New Roman"/>
          <w:szCs w:val="24"/>
        </w:rPr>
        <w:t xml:space="preserve">. Είναι, αν θέλετε, η πρώτη </w:t>
      </w:r>
      <w:r w:rsidRPr="00950194">
        <w:rPr>
          <w:rFonts w:eastAsia="Times New Roman"/>
          <w:szCs w:val="24"/>
        </w:rPr>
        <w:t>πράξη οξυγόνο</w:t>
      </w:r>
      <w:r>
        <w:rPr>
          <w:rFonts w:eastAsia="Times New Roman"/>
          <w:szCs w:val="24"/>
        </w:rPr>
        <w:t>υ</w:t>
      </w:r>
      <w:r w:rsidRPr="00950194">
        <w:rPr>
          <w:rFonts w:eastAsia="Times New Roman"/>
          <w:szCs w:val="24"/>
        </w:rPr>
        <w:t xml:space="preserve"> του δημόσιου σχολε</w:t>
      </w:r>
      <w:r w:rsidRPr="00950194">
        <w:rPr>
          <w:rFonts w:eastAsia="Times New Roman"/>
          <w:szCs w:val="24"/>
        </w:rPr>
        <w:t>ίου</w:t>
      </w:r>
      <w:r>
        <w:rPr>
          <w:rFonts w:eastAsia="Times New Roman"/>
          <w:szCs w:val="24"/>
        </w:rPr>
        <w:t>,</w:t>
      </w:r>
      <w:r w:rsidRPr="00950194">
        <w:rPr>
          <w:rFonts w:eastAsia="Times New Roman"/>
          <w:szCs w:val="24"/>
        </w:rPr>
        <w:t xml:space="preserve"> ενίσχυσης της πολύπαθης ειδικής αγωγής κα</w:t>
      </w:r>
      <w:r>
        <w:rPr>
          <w:rFonts w:eastAsia="Times New Roman"/>
          <w:szCs w:val="24"/>
        </w:rPr>
        <w:t>ι αποκατάστασης μεγάλων αδικιών, με μεγαλύτερη αυτή της αδιοριστίας</w:t>
      </w:r>
      <w:r w:rsidRPr="00950194">
        <w:rPr>
          <w:rFonts w:eastAsia="Times New Roman"/>
          <w:szCs w:val="24"/>
        </w:rPr>
        <w:t xml:space="preserve"> και της δεκαετούς αναμονής διορισμού των επιτυχόντων του ΑΣΕΠ του 2008</w:t>
      </w:r>
      <w:r>
        <w:rPr>
          <w:rFonts w:eastAsia="Times New Roman"/>
          <w:szCs w:val="24"/>
        </w:rPr>
        <w:t>.</w:t>
      </w:r>
    </w:p>
    <w:p w14:paraId="6B14EFDF" w14:textId="77777777" w:rsidR="004965E6" w:rsidRDefault="004D430C">
      <w:pPr>
        <w:spacing w:line="600" w:lineRule="auto"/>
        <w:ind w:firstLine="720"/>
        <w:jc w:val="both"/>
        <w:rPr>
          <w:rFonts w:eastAsia="Times New Roman"/>
          <w:szCs w:val="24"/>
        </w:rPr>
      </w:pPr>
      <w:r>
        <w:rPr>
          <w:rFonts w:eastAsia="Times New Roman"/>
          <w:szCs w:val="24"/>
        </w:rPr>
        <w:t>Εσείς, λοιπόν,</w:t>
      </w:r>
      <w:r w:rsidRPr="00950194">
        <w:rPr>
          <w:rFonts w:eastAsia="Times New Roman"/>
          <w:szCs w:val="24"/>
        </w:rPr>
        <w:t xml:space="preserve"> της Αντιπολίτευσης</w:t>
      </w:r>
      <w:r>
        <w:rPr>
          <w:rFonts w:eastAsia="Times New Roman"/>
          <w:szCs w:val="24"/>
        </w:rPr>
        <w:t>,</w:t>
      </w:r>
      <w:r w:rsidRPr="00950194">
        <w:rPr>
          <w:rFonts w:eastAsia="Times New Roman"/>
          <w:szCs w:val="24"/>
        </w:rPr>
        <w:t xml:space="preserve"> οι διαπρύσιοι κήρυκες της αριστείας</w:t>
      </w:r>
      <w:r>
        <w:rPr>
          <w:rFonts w:eastAsia="Times New Roman"/>
          <w:szCs w:val="24"/>
        </w:rPr>
        <w:t>,</w:t>
      </w:r>
      <w:r w:rsidRPr="00950194">
        <w:rPr>
          <w:rFonts w:eastAsia="Times New Roman"/>
          <w:szCs w:val="24"/>
        </w:rPr>
        <w:t xml:space="preserve"> της αντιγραφής</w:t>
      </w:r>
      <w:r>
        <w:rPr>
          <w:rFonts w:eastAsia="Times New Roman"/>
          <w:szCs w:val="24"/>
        </w:rPr>
        <w:t>,</w:t>
      </w:r>
      <w:r w:rsidRPr="00950194">
        <w:rPr>
          <w:rFonts w:eastAsia="Times New Roman"/>
          <w:szCs w:val="24"/>
        </w:rPr>
        <w:t xml:space="preserve"> των μαθητών</w:t>
      </w:r>
      <w:r>
        <w:rPr>
          <w:rFonts w:eastAsia="Times New Roman"/>
          <w:szCs w:val="24"/>
        </w:rPr>
        <w:t>-</w:t>
      </w:r>
      <w:r w:rsidRPr="00950194">
        <w:rPr>
          <w:rFonts w:eastAsia="Times New Roman"/>
          <w:szCs w:val="24"/>
        </w:rPr>
        <w:t>πελατών</w:t>
      </w:r>
      <w:r>
        <w:rPr>
          <w:rFonts w:eastAsia="Times New Roman"/>
          <w:szCs w:val="24"/>
        </w:rPr>
        <w:t>,</w:t>
      </w:r>
      <w:r w:rsidRPr="00950194">
        <w:rPr>
          <w:rFonts w:eastAsia="Times New Roman"/>
          <w:szCs w:val="24"/>
        </w:rPr>
        <w:t xml:space="preserve"> της αξιολόγησης ως </w:t>
      </w:r>
      <w:r>
        <w:rPr>
          <w:rFonts w:eastAsia="Times New Roman"/>
          <w:szCs w:val="24"/>
        </w:rPr>
        <w:t>προσχήματος</w:t>
      </w:r>
      <w:r w:rsidRPr="00950194">
        <w:rPr>
          <w:rFonts w:eastAsia="Times New Roman"/>
          <w:szCs w:val="24"/>
        </w:rPr>
        <w:t xml:space="preserve"> απολύσεων θα την υποστηρίξετε</w:t>
      </w:r>
      <w:r>
        <w:rPr>
          <w:rFonts w:eastAsia="Times New Roman"/>
          <w:szCs w:val="24"/>
        </w:rPr>
        <w:t>;</w:t>
      </w:r>
      <w:r w:rsidRPr="00950194">
        <w:rPr>
          <w:rFonts w:eastAsia="Times New Roman"/>
          <w:szCs w:val="24"/>
        </w:rPr>
        <w:t xml:space="preserve"> </w:t>
      </w:r>
      <w:r>
        <w:rPr>
          <w:rFonts w:eastAsia="Times New Roman"/>
          <w:szCs w:val="24"/>
        </w:rPr>
        <w:t>Εσείς που επιθυμείτε διακαώς</w:t>
      </w:r>
      <w:r w:rsidRPr="00950194">
        <w:rPr>
          <w:rFonts w:eastAsia="Times New Roman"/>
          <w:szCs w:val="24"/>
        </w:rPr>
        <w:t xml:space="preserve"> την ε</w:t>
      </w:r>
      <w:r>
        <w:rPr>
          <w:rFonts w:eastAsia="Times New Roman"/>
          <w:szCs w:val="24"/>
        </w:rPr>
        <w:t xml:space="preserve">πιστροφή της αναλογίας 1 προς 5, μια πρόσληψη για πέντε </w:t>
      </w:r>
      <w:r w:rsidRPr="00950194">
        <w:rPr>
          <w:rFonts w:eastAsia="Times New Roman"/>
          <w:szCs w:val="24"/>
        </w:rPr>
        <w:t>αποχωρήσεις</w:t>
      </w:r>
      <w:r>
        <w:rPr>
          <w:rFonts w:eastAsia="Times New Roman"/>
          <w:szCs w:val="24"/>
        </w:rPr>
        <w:t>,</w:t>
      </w:r>
      <w:r w:rsidRPr="00950194">
        <w:rPr>
          <w:rFonts w:eastAsia="Times New Roman"/>
          <w:szCs w:val="24"/>
        </w:rPr>
        <w:t xml:space="preserve"> οι ορκισμένοι εχθροί και διώκτες των δημοσίων υπαλλή</w:t>
      </w:r>
      <w:r w:rsidRPr="00950194">
        <w:rPr>
          <w:rFonts w:eastAsia="Times New Roman"/>
          <w:szCs w:val="24"/>
        </w:rPr>
        <w:t>λων</w:t>
      </w:r>
      <w:r>
        <w:rPr>
          <w:rFonts w:eastAsia="Times New Roman"/>
          <w:szCs w:val="24"/>
        </w:rPr>
        <w:t>,</w:t>
      </w:r>
      <w:r w:rsidRPr="00950194">
        <w:rPr>
          <w:rFonts w:eastAsia="Times New Roman"/>
          <w:szCs w:val="24"/>
        </w:rPr>
        <w:t xml:space="preserve"> θα ανοίξετε αυτή</w:t>
      </w:r>
      <w:r>
        <w:rPr>
          <w:rFonts w:eastAsia="Times New Roman"/>
          <w:szCs w:val="24"/>
        </w:rPr>
        <w:t>ν</w:t>
      </w:r>
      <w:r w:rsidRPr="00950194">
        <w:rPr>
          <w:rFonts w:eastAsia="Times New Roman"/>
          <w:szCs w:val="24"/>
        </w:rPr>
        <w:t xml:space="preserve"> </w:t>
      </w:r>
      <w:r w:rsidRPr="00950194">
        <w:rPr>
          <w:rFonts w:eastAsia="Times New Roman"/>
          <w:szCs w:val="24"/>
        </w:rPr>
        <w:lastRenderedPageBreak/>
        <w:t xml:space="preserve">τη φορά το παράθυρο </w:t>
      </w:r>
      <w:r>
        <w:rPr>
          <w:rFonts w:eastAsia="Times New Roman"/>
          <w:szCs w:val="24"/>
        </w:rPr>
        <w:t>ε</w:t>
      </w:r>
      <w:r w:rsidRPr="00950194">
        <w:rPr>
          <w:rFonts w:eastAsia="Times New Roman"/>
          <w:szCs w:val="24"/>
        </w:rPr>
        <w:t>λπίδας και δικαίωση</w:t>
      </w:r>
      <w:r>
        <w:rPr>
          <w:rFonts w:eastAsia="Times New Roman"/>
          <w:szCs w:val="24"/>
        </w:rPr>
        <w:t>ς</w:t>
      </w:r>
      <w:r w:rsidRPr="00950194">
        <w:rPr>
          <w:rFonts w:eastAsia="Times New Roman"/>
          <w:szCs w:val="24"/>
        </w:rPr>
        <w:t xml:space="preserve"> σε </w:t>
      </w:r>
      <w:r>
        <w:rPr>
          <w:rFonts w:eastAsia="Times New Roman"/>
          <w:szCs w:val="24"/>
        </w:rPr>
        <w:t>δεκαπέντε χιλιάδες</w:t>
      </w:r>
      <w:r w:rsidRPr="00950194">
        <w:rPr>
          <w:rFonts w:eastAsia="Times New Roman"/>
          <w:szCs w:val="24"/>
        </w:rPr>
        <w:t xml:space="preserve"> εκπαιδευτικούς ή θα </w:t>
      </w:r>
      <w:r>
        <w:rPr>
          <w:rFonts w:eastAsia="Times New Roman"/>
          <w:szCs w:val="24"/>
        </w:rPr>
        <w:t xml:space="preserve">το λοιδορήσετε και αυτό ως </w:t>
      </w:r>
      <w:proofErr w:type="spellStart"/>
      <w:r w:rsidRPr="00950194">
        <w:rPr>
          <w:rFonts w:eastAsia="Times New Roman"/>
          <w:szCs w:val="24"/>
        </w:rPr>
        <w:t>παροχολογία</w:t>
      </w:r>
      <w:proofErr w:type="spellEnd"/>
      <w:r>
        <w:rPr>
          <w:rFonts w:eastAsia="Times New Roman"/>
          <w:szCs w:val="24"/>
        </w:rPr>
        <w:t>,</w:t>
      </w:r>
      <w:r w:rsidRPr="00950194">
        <w:rPr>
          <w:rFonts w:eastAsia="Times New Roman"/>
          <w:szCs w:val="24"/>
        </w:rPr>
        <w:t xml:space="preserve"> ως προεκλογικό επικοινωνιακό πυροτέχνημα </w:t>
      </w:r>
      <w:r>
        <w:rPr>
          <w:rFonts w:eastAsia="Times New Roman"/>
          <w:szCs w:val="24"/>
        </w:rPr>
        <w:t>κ</w:t>
      </w:r>
      <w:r w:rsidRPr="00950194">
        <w:rPr>
          <w:rFonts w:eastAsia="Times New Roman"/>
          <w:szCs w:val="24"/>
        </w:rPr>
        <w:t>αι ούτω καθεξής</w:t>
      </w:r>
      <w:r>
        <w:rPr>
          <w:rFonts w:eastAsia="Times New Roman"/>
          <w:szCs w:val="24"/>
        </w:rPr>
        <w:t>;</w:t>
      </w:r>
    </w:p>
    <w:p w14:paraId="6B14EFE0" w14:textId="77777777" w:rsidR="004965E6" w:rsidRDefault="004D430C">
      <w:pPr>
        <w:spacing w:line="600" w:lineRule="auto"/>
        <w:ind w:firstLine="720"/>
        <w:jc w:val="both"/>
        <w:rPr>
          <w:rFonts w:eastAsia="Times New Roman"/>
          <w:szCs w:val="24"/>
        </w:rPr>
      </w:pPr>
      <w:r>
        <w:rPr>
          <w:rFonts w:eastAsia="Times New Roman"/>
          <w:szCs w:val="24"/>
        </w:rPr>
        <w:t>Θ</w:t>
      </w:r>
      <w:r w:rsidRPr="00950194">
        <w:rPr>
          <w:rFonts w:eastAsia="Times New Roman"/>
          <w:szCs w:val="24"/>
        </w:rPr>
        <w:t>α ήθελα εδώ να σας θυμίσω και τις δυόμισ</w:t>
      </w:r>
      <w:r>
        <w:rPr>
          <w:rFonts w:eastAsia="Times New Roman"/>
          <w:szCs w:val="24"/>
        </w:rPr>
        <w:t>ι</w:t>
      </w:r>
      <w:r w:rsidRPr="00950194">
        <w:rPr>
          <w:rFonts w:eastAsia="Times New Roman"/>
          <w:szCs w:val="24"/>
        </w:rPr>
        <w:t xml:space="preserve"> χιλιάδε</w:t>
      </w:r>
      <w:r w:rsidRPr="00950194">
        <w:rPr>
          <w:rFonts w:eastAsia="Times New Roman"/>
          <w:szCs w:val="24"/>
        </w:rPr>
        <w:t>ς απολύσεις εκπαιδευτικών τεχνικής εκπαίδευσης με την αντίστοιχη κατάργηση των ειδικοτήτων που υπηρετούσαν για να τους ρίξετε αυτούς και τους σπουδαστές</w:t>
      </w:r>
      <w:r>
        <w:rPr>
          <w:rFonts w:eastAsia="Times New Roman"/>
          <w:szCs w:val="24"/>
        </w:rPr>
        <w:t>,</w:t>
      </w:r>
      <w:r w:rsidRPr="00950194">
        <w:rPr>
          <w:rFonts w:eastAsia="Times New Roman"/>
          <w:szCs w:val="24"/>
        </w:rPr>
        <w:t xml:space="preserve"> </w:t>
      </w:r>
      <w:r>
        <w:rPr>
          <w:rFonts w:eastAsia="Times New Roman"/>
          <w:szCs w:val="24"/>
        </w:rPr>
        <w:t>β</w:t>
      </w:r>
      <w:r w:rsidRPr="00950194">
        <w:rPr>
          <w:rFonts w:eastAsia="Times New Roman"/>
          <w:szCs w:val="24"/>
        </w:rPr>
        <w:t>εβαίως</w:t>
      </w:r>
      <w:r>
        <w:rPr>
          <w:rFonts w:eastAsia="Times New Roman"/>
          <w:szCs w:val="24"/>
        </w:rPr>
        <w:t>,</w:t>
      </w:r>
      <w:r w:rsidRPr="00950194">
        <w:rPr>
          <w:rFonts w:eastAsia="Times New Roman"/>
          <w:szCs w:val="24"/>
        </w:rPr>
        <w:t xml:space="preserve"> </w:t>
      </w:r>
      <w:r>
        <w:rPr>
          <w:rFonts w:eastAsia="Times New Roman"/>
          <w:szCs w:val="24"/>
        </w:rPr>
        <w:t xml:space="preserve">βορά </w:t>
      </w:r>
      <w:r w:rsidRPr="00950194">
        <w:rPr>
          <w:rFonts w:eastAsia="Times New Roman"/>
          <w:szCs w:val="24"/>
        </w:rPr>
        <w:t>τότε σ</w:t>
      </w:r>
      <w:r>
        <w:rPr>
          <w:rFonts w:eastAsia="Times New Roman"/>
          <w:szCs w:val="24"/>
        </w:rPr>
        <w:t>τα ιδιωτικά ΙΕΚ και στις σχολές.</w:t>
      </w:r>
    </w:p>
    <w:p w14:paraId="6B14EFE1" w14:textId="77777777" w:rsidR="004965E6" w:rsidRDefault="004D430C">
      <w:pPr>
        <w:spacing w:line="600" w:lineRule="auto"/>
        <w:ind w:firstLine="720"/>
        <w:jc w:val="both"/>
        <w:rPr>
          <w:rFonts w:eastAsia="Times New Roman"/>
          <w:szCs w:val="24"/>
        </w:rPr>
      </w:pPr>
      <w:r w:rsidRPr="00950194">
        <w:rPr>
          <w:rFonts w:eastAsia="Times New Roman"/>
          <w:szCs w:val="24"/>
        </w:rPr>
        <w:t xml:space="preserve">Θα ήθελα να θυμίσω τη στιγμή που </w:t>
      </w:r>
      <w:r>
        <w:rPr>
          <w:rFonts w:eastAsia="Times New Roman"/>
          <w:szCs w:val="24"/>
        </w:rPr>
        <w:t>κουρελιαζόταν η</w:t>
      </w:r>
      <w:r w:rsidRPr="00950194">
        <w:rPr>
          <w:rFonts w:eastAsia="Times New Roman"/>
          <w:szCs w:val="24"/>
        </w:rPr>
        <w:t xml:space="preserve"> αξιοπρέπεια δασκάλων όταν </w:t>
      </w:r>
      <w:r>
        <w:rPr>
          <w:rFonts w:eastAsia="Times New Roman"/>
          <w:szCs w:val="24"/>
        </w:rPr>
        <w:t>επιστρατεύονταν</w:t>
      </w:r>
      <w:r w:rsidRPr="00950194">
        <w:rPr>
          <w:rFonts w:eastAsia="Times New Roman"/>
          <w:szCs w:val="24"/>
        </w:rPr>
        <w:t xml:space="preserve"> προληπτικά για να μην απεργήσουν</w:t>
      </w:r>
      <w:r>
        <w:rPr>
          <w:rFonts w:eastAsia="Times New Roman"/>
          <w:szCs w:val="24"/>
        </w:rPr>
        <w:t>. Κ</w:t>
      </w:r>
      <w:r w:rsidRPr="00950194">
        <w:rPr>
          <w:rFonts w:eastAsia="Times New Roman"/>
          <w:szCs w:val="24"/>
        </w:rPr>
        <w:t xml:space="preserve">αι όσον αφορά τα των πανεπιστημίων θα ήθελα να υπενθυμίσω και εκείνες τις διαθεσιμότητες </w:t>
      </w:r>
      <w:r>
        <w:rPr>
          <w:rFonts w:eastAsia="Times New Roman"/>
          <w:szCs w:val="24"/>
        </w:rPr>
        <w:t xml:space="preserve">χιλίων </w:t>
      </w:r>
      <w:r w:rsidRPr="00950194">
        <w:rPr>
          <w:rFonts w:eastAsia="Times New Roman"/>
          <w:szCs w:val="24"/>
        </w:rPr>
        <w:t xml:space="preserve">διοικητικών υπαλλήλων των πανεπιστημίων όπου </w:t>
      </w:r>
      <w:r>
        <w:rPr>
          <w:rFonts w:eastAsia="Times New Roman"/>
          <w:szCs w:val="24"/>
        </w:rPr>
        <w:t>β</w:t>
      </w:r>
      <w:r w:rsidRPr="00950194">
        <w:rPr>
          <w:rFonts w:eastAsia="Times New Roman"/>
          <w:szCs w:val="24"/>
        </w:rPr>
        <w:t>εβαίως θα οδηγούσαν</w:t>
      </w:r>
      <w:r>
        <w:rPr>
          <w:rFonts w:eastAsia="Times New Roman"/>
          <w:szCs w:val="24"/>
        </w:rPr>
        <w:t>,</w:t>
      </w:r>
      <w:r w:rsidRPr="00950194">
        <w:rPr>
          <w:rFonts w:eastAsia="Times New Roman"/>
          <w:szCs w:val="24"/>
        </w:rPr>
        <w:t xml:space="preserve"> </w:t>
      </w:r>
      <w:r>
        <w:rPr>
          <w:rFonts w:eastAsia="Times New Roman"/>
          <w:szCs w:val="24"/>
        </w:rPr>
        <w:t>μ</w:t>
      </w:r>
      <w:r w:rsidRPr="00950194">
        <w:rPr>
          <w:rFonts w:eastAsia="Times New Roman"/>
          <w:szCs w:val="24"/>
        </w:rPr>
        <w:t>εταξύ άλλων</w:t>
      </w:r>
      <w:r>
        <w:rPr>
          <w:rFonts w:eastAsia="Times New Roman"/>
          <w:szCs w:val="24"/>
        </w:rPr>
        <w:t>,</w:t>
      </w:r>
      <w:r w:rsidRPr="00950194">
        <w:rPr>
          <w:rFonts w:eastAsia="Times New Roman"/>
          <w:szCs w:val="24"/>
        </w:rPr>
        <w:t xml:space="preserve"> σ</w:t>
      </w:r>
      <w:r w:rsidRPr="00950194">
        <w:rPr>
          <w:rFonts w:eastAsia="Times New Roman"/>
          <w:szCs w:val="24"/>
        </w:rPr>
        <w:t>την αποσάθρωση και στη διάλυση ιδρυμάτων</w:t>
      </w:r>
      <w:r>
        <w:rPr>
          <w:rFonts w:eastAsia="Times New Roman"/>
          <w:szCs w:val="24"/>
        </w:rPr>
        <w:t>,</w:t>
      </w:r>
      <w:r w:rsidRPr="00950194">
        <w:rPr>
          <w:rFonts w:eastAsia="Times New Roman"/>
          <w:szCs w:val="24"/>
        </w:rPr>
        <w:t xml:space="preserve"> για να ανοίξουν ενδεχομένως </w:t>
      </w:r>
      <w:r>
        <w:rPr>
          <w:rFonts w:eastAsia="Times New Roman"/>
          <w:szCs w:val="24"/>
        </w:rPr>
        <w:t>π</w:t>
      </w:r>
      <w:r w:rsidRPr="00950194">
        <w:rPr>
          <w:rFonts w:eastAsia="Times New Roman"/>
          <w:szCs w:val="24"/>
        </w:rPr>
        <w:t xml:space="preserve">εδίον δόξης και κέρδους </w:t>
      </w:r>
      <w:r>
        <w:rPr>
          <w:rFonts w:eastAsia="Times New Roman"/>
          <w:szCs w:val="24"/>
        </w:rPr>
        <w:t>λ</w:t>
      </w:r>
      <w:r w:rsidRPr="00950194">
        <w:rPr>
          <w:rFonts w:eastAsia="Times New Roman"/>
          <w:szCs w:val="24"/>
        </w:rPr>
        <w:t>αμπρό στην αναβάπτιση</w:t>
      </w:r>
      <w:r>
        <w:rPr>
          <w:rFonts w:eastAsia="Times New Roman"/>
          <w:szCs w:val="24"/>
        </w:rPr>
        <w:t xml:space="preserve"> ή</w:t>
      </w:r>
      <w:r w:rsidRPr="00950194">
        <w:rPr>
          <w:rFonts w:eastAsia="Times New Roman"/>
          <w:szCs w:val="24"/>
        </w:rPr>
        <w:t xml:space="preserve"> μετάφραση παραπηγμάτων και κέντρ</w:t>
      </w:r>
      <w:r>
        <w:rPr>
          <w:rFonts w:eastAsia="Times New Roman"/>
          <w:szCs w:val="24"/>
        </w:rPr>
        <w:t>ων</w:t>
      </w:r>
      <w:r w:rsidRPr="00950194">
        <w:rPr>
          <w:rFonts w:eastAsia="Times New Roman"/>
          <w:szCs w:val="24"/>
        </w:rPr>
        <w:t xml:space="preserve"> σπουδών</w:t>
      </w:r>
      <w:r>
        <w:rPr>
          <w:rFonts w:eastAsia="Times New Roman"/>
          <w:szCs w:val="24"/>
        </w:rPr>
        <w:t>,</w:t>
      </w:r>
      <w:r w:rsidRPr="00950194">
        <w:rPr>
          <w:rFonts w:eastAsia="Times New Roman"/>
          <w:szCs w:val="24"/>
        </w:rPr>
        <w:t xml:space="preserve"> κολεγίων και συναφών επικερδών </w:t>
      </w:r>
      <w:r>
        <w:rPr>
          <w:rFonts w:eastAsia="Times New Roman"/>
          <w:szCs w:val="24"/>
        </w:rPr>
        <w:t>ε</w:t>
      </w:r>
      <w:r w:rsidRPr="00950194">
        <w:rPr>
          <w:rFonts w:eastAsia="Times New Roman"/>
          <w:szCs w:val="24"/>
        </w:rPr>
        <w:t>πιχειρήσεων στα ιδιωτικά πανεπιστήμια που ονειρεύεστε</w:t>
      </w:r>
      <w:r>
        <w:rPr>
          <w:rFonts w:eastAsia="Times New Roman"/>
          <w:szCs w:val="24"/>
        </w:rPr>
        <w:t>.</w:t>
      </w:r>
    </w:p>
    <w:p w14:paraId="6B14EFE2" w14:textId="77777777" w:rsidR="004965E6" w:rsidRDefault="004D430C">
      <w:pPr>
        <w:spacing w:line="600" w:lineRule="auto"/>
        <w:ind w:firstLine="720"/>
        <w:jc w:val="both"/>
        <w:rPr>
          <w:rFonts w:eastAsia="Times New Roman"/>
          <w:szCs w:val="24"/>
        </w:rPr>
      </w:pPr>
      <w:r>
        <w:rPr>
          <w:rFonts w:eastAsia="Times New Roman"/>
          <w:szCs w:val="24"/>
        </w:rPr>
        <w:lastRenderedPageBreak/>
        <w:t>Αναγκ</w:t>
      </w:r>
      <w:r>
        <w:rPr>
          <w:rFonts w:eastAsia="Times New Roman"/>
          <w:szCs w:val="24"/>
        </w:rPr>
        <w:t xml:space="preserve">αίες </w:t>
      </w:r>
      <w:r w:rsidRPr="00950194">
        <w:rPr>
          <w:rFonts w:eastAsia="Times New Roman"/>
          <w:szCs w:val="24"/>
        </w:rPr>
        <w:t>είναι</w:t>
      </w:r>
      <w:r>
        <w:rPr>
          <w:rFonts w:eastAsia="Times New Roman"/>
          <w:szCs w:val="24"/>
        </w:rPr>
        <w:t xml:space="preserve"> οι</w:t>
      </w:r>
      <w:r w:rsidRPr="00950194">
        <w:rPr>
          <w:rFonts w:eastAsia="Times New Roman"/>
          <w:szCs w:val="24"/>
        </w:rPr>
        <w:t xml:space="preserve"> υπομνήσεις</w:t>
      </w:r>
      <w:r>
        <w:rPr>
          <w:rFonts w:eastAsia="Times New Roman"/>
          <w:szCs w:val="24"/>
        </w:rPr>
        <w:t>.</w:t>
      </w:r>
      <w:r w:rsidRPr="00950194">
        <w:rPr>
          <w:rFonts w:eastAsia="Times New Roman"/>
          <w:szCs w:val="24"/>
        </w:rPr>
        <w:t xml:space="preserve"> Δυστυχώς</w:t>
      </w:r>
      <w:r>
        <w:rPr>
          <w:rFonts w:eastAsia="Times New Roman"/>
          <w:szCs w:val="24"/>
        </w:rPr>
        <w:t>,</w:t>
      </w:r>
      <w:r w:rsidRPr="00950194">
        <w:rPr>
          <w:rFonts w:eastAsia="Times New Roman"/>
          <w:szCs w:val="24"/>
        </w:rPr>
        <w:t xml:space="preserve"> βέβαια</w:t>
      </w:r>
      <w:r>
        <w:rPr>
          <w:rFonts w:eastAsia="Times New Roman"/>
          <w:szCs w:val="24"/>
        </w:rPr>
        <w:t>,</w:t>
      </w:r>
      <w:r w:rsidRPr="00950194">
        <w:rPr>
          <w:rFonts w:eastAsia="Times New Roman"/>
          <w:szCs w:val="24"/>
        </w:rPr>
        <w:t xml:space="preserve"> </w:t>
      </w:r>
      <w:r>
        <w:rPr>
          <w:rFonts w:eastAsia="Times New Roman"/>
          <w:szCs w:val="24"/>
        </w:rPr>
        <w:t>η</w:t>
      </w:r>
      <w:r w:rsidRPr="00950194">
        <w:rPr>
          <w:rFonts w:eastAsia="Times New Roman"/>
          <w:szCs w:val="24"/>
        </w:rPr>
        <w:t xml:space="preserve"> ελπίδα νέων μόνιμων διορισμών στα σχολεία αυτές τις μέρες είναι αλήθεια </w:t>
      </w:r>
      <w:r>
        <w:rPr>
          <w:rFonts w:eastAsia="Times New Roman"/>
          <w:szCs w:val="24"/>
        </w:rPr>
        <w:t xml:space="preserve">ότι </w:t>
      </w:r>
      <w:r w:rsidRPr="00950194">
        <w:rPr>
          <w:rFonts w:eastAsia="Times New Roman"/>
          <w:szCs w:val="24"/>
        </w:rPr>
        <w:t>σκεπάστηκε από φωνές</w:t>
      </w:r>
      <w:r>
        <w:rPr>
          <w:rFonts w:eastAsia="Times New Roman"/>
          <w:szCs w:val="24"/>
        </w:rPr>
        <w:t xml:space="preserve"> και αντιπαλότητες,</w:t>
      </w:r>
      <w:r w:rsidRPr="00950194">
        <w:rPr>
          <w:rFonts w:eastAsia="Times New Roman"/>
          <w:szCs w:val="24"/>
        </w:rPr>
        <w:t xml:space="preserve"> από αιτιάσεις</w:t>
      </w:r>
      <w:r>
        <w:rPr>
          <w:rFonts w:eastAsia="Times New Roman"/>
          <w:szCs w:val="24"/>
        </w:rPr>
        <w:t>, από ανταγωνισμού</w:t>
      </w:r>
      <w:r w:rsidRPr="00950194">
        <w:rPr>
          <w:rFonts w:eastAsia="Times New Roman"/>
          <w:szCs w:val="24"/>
        </w:rPr>
        <w:t>ς μεταξύ ομάδων</w:t>
      </w:r>
      <w:r>
        <w:rPr>
          <w:rFonts w:eastAsia="Times New Roman"/>
          <w:szCs w:val="24"/>
        </w:rPr>
        <w:t xml:space="preserve">: παλαιοί εναντίον </w:t>
      </w:r>
      <w:r w:rsidRPr="00950194">
        <w:rPr>
          <w:rFonts w:eastAsia="Times New Roman"/>
          <w:szCs w:val="24"/>
        </w:rPr>
        <w:t>νέ</w:t>
      </w:r>
      <w:r>
        <w:rPr>
          <w:rFonts w:eastAsia="Times New Roman"/>
          <w:szCs w:val="24"/>
        </w:rPr>
        <w:t>ων,</w:t>
      </w:r>
      <w:r w:rsidRPr="00950194">
        <w:rPr>
          <w:rFonts w:eastAsia="Times New Roman"/>
          <w:szCs w:val="24"/>
        </w:rPr>
        <w:t xml:space="preserve"> κάτοχοι τίτλων εναντίον</w:t>
      </w:r>
      <w:r w:rsidRPr="00950194">
        <w:rPr>
          <w:rFonts w:eastAsia="Times New Roman"/>
          <w:szCs w:val="24"/>
        </w:rPr>
        <w:t xml:space="preserve"> μη κατόχων</w:t>
      </w:r>
      <w:r>
        <w:rPr>
          <w:rFonts w:eastAsia="Times New Roman"/>
          <w:szCs w:val="24"/>
        </w:rPr>
        <w:t xml:space="preserve">. Παίρνει χαρακτηριστικά </w:t>
      </w:r>
      <w:proofErr w:type="spellStart"/>
      <w:r w:rsidRPr="00950194">
        <w:rPr>
          <w:rFonts w:eastAsia="Times New Roman"/>
          <w:szCs w:val="24"/>
        </w:rPr>
        <w:t>διαγενεακ</w:t>
      </w:r>
      <w:r>
        <w:rPr>
          <w:rFonts w:eastAsia="Times New Roman"/>
          <w:szCs w:val="24"/>
        </w:rPr>
        <w:t>ά</w:t>
      </w:r>
      <w:proofErr w:type="spellEnd"/>
      <w:r>
        <w:rPr>
          <w:rFonts w:eastAsia="Times New Roman"/>
          <w:szCs w:val="24"/>
        </w:rPr>
        <w:t>:</w:t>
      </w:r>
      <w:r w:rsidRPr="00950194">
        <w:rPr>
          <w:rFonts w:eastAsia="Times New Roman"/>
          <w:szCs w:val="24"/>
        </w:rPr>
        <w:t xml:space="preserve"> ένας γονιός με βάση τα χρόνια αδιοριστία</w:t>
      </w:r>
      <w:r>
        <w:rPr>
          <w:rFonts w:eastAsia="Times New Roman"/>
          <w:szCs w:val="24"/>
        </w:rPr>
        <w:t>ς</w:t>
      </w:r>
      <w:r w:rsidRPr="00950194">
        <w:rPr>
          <w:rFonts w:eastAsia="Times New Roman"/>
          <w:szCs w:val="24"/>
        </w:rPr>
        <w:t xml:space="preserve"> </w:t>
      </w:r>
      <w:r>
        <w:rPr>
          <w:rFonts w:eastAsia="Times New Roman"/>
          <w:szCs w:val="24"/>
        </w:rPr>
        <w:t>θα</w:t>
      </w:r>
      <w:r w:rsidRPr="00950194">
        <w:rPr>
          <w:rFonts w:eastAsia="Times New Roman"/>
          <w:szCs w:val="24"/>
        </w:rPr>
        <w:t xml:space="preserve"> μπορεί να στρέφεται κατά του παιδιού του που αποφοίτησε ή κατέχει διδακτορικό δίπλωμα</w:t>
      </w:r>
      <w:r>
        <w:rPr>
          <w:rFonts w:eastAsia="Times New Roman"/>
          <w:szCs w:val="24"/>
        </w:rPr>
        <w:t>.</w:t>
      </w:r>
    </w:p>
    <w:p w14:paraId="6B14EFE3" w14:textId="77777777" w:rsidR="004965E6" w:rsidRDefault="004D430C">
      <w:pPr>
        <w:spacing w:line="600" w:lineRule="auto"/>
        <w:ind w:firstLine="720"/>
        <w:jc w:val="both"/>
        <w:rPr>
          <w:rFonts w:eastAsia="Times New Roman"/>
          <w:szCs w:val="24"/>
        </w:rPr>
      </w:pPr>
      <w:r>
        <w:rPr>
          <w:rFonts w:eastAsia="Times New Roman"/>
          <w:szCs w:val="24"/>
        </w:rPr>
        <w:t xml:space="preserve">Κυρίες και κύριοι </w:t>
      </w:r>
      <w:r w:rsidRPr="00950194">
        <w:rPr>
          <w:rFonts w:eastAsia="Times New Roman"/>
          <w:szCs w:val="24"/>
        </w:rPr>
        <w:t>συνάδελφοι</w:t>
      </w:r>
      <w:r>
        <w:rPr>
          <w:rFonts w:eastAsia="Times New Roman"/>
          <w:szCs w:val="24"/>
        </w:rPr>
        <w:t>,</w:t>
      </w:r>
      <w:r w:rsidRPr="00950194">
        <w:rPr>
          <w:rFonts w:eastAsia="Times New Roman"/>
          <w:szCs w:val="24"/>
        </w:rPr>
        <w:t xml:space="preserve"> είναι αλήθεια ότι </w:t>
      </w:r>
      <w:r>
        <w:rPr>
          <w:rFonts w:eastAsia="Times New Roman"/>
          <w:szCs w:val="24"/>
        </w:rPr>
        <w:t xml:space="preserve">οι </w:t>
      </w:r>
      <w:r w:rsidRPr="00950194">
        <w:rPr>
          <w:rFonts w:eastAsia="Times New Roman"/>
          <w:szCs w:val="24"/>
        </w:rPr>
        <w:t>αναπληρωτές καθηγητές στή</w:t>
      </w:r>
      <w:r w:rsidRPr="00950194">
        <w:rPr>
          <w:rFonts w:eastAsia="Times New Roman"/>
          <w:szCs w:val="24"/>
        </w:rPr>
        <w:t>ριξαν τη δημόσια εκπαίδευση σε πολύ δύσκολους καιρούς</w:t>
      </w:r>
      <w:r>
        <w:rPr>
          <w:rFonts w:eastAsia="Times New Roman"/>
          <w:szCs w:val="24"/>
        </w:rPr>
        <w:t>,</w:t>
      </w:r>
      <w:r w:rsidRPr="00950194">
        <w:rPr>
          <w:rFonts w:eastAsia="Times New Roman"/>
          <w:szCs w:val="24"/>
        </w:rPr>
        <w:t xml:space="preserve"> χωρίς μόνιμη κατοικία και εργασία</w:t>
      </w:r>
      <w:r>
        <w:rPr>
          <w:rFonts w:eastAsia="Times New Roman"/>
          <w:szCs w:val="24"/>
        </w:rPr>
        <w:t>,</w:t>
      </w:r>
      <w:r w:rsidRPr="00950194">
        <w:rPr>
          <w:rFonts w:eastAsia="Times New Roman"/>
          <w:szCs w:val="24"/>
        </w:rPr>
        <w:t xml:space="preserve"> αλλά και χωρίς δικαιώματα</w:t>
      </w:r>
      <w:r>
        <w:rPr>
          <w:rFonts w:eastAsia="Times New Roman"/>
          <w:szCs w:val="24"/>
        </w:rPr>
        <w:t>,</w:t>
      </w:r>
      <w:r w:rsidRPr="00950194">
        <w:rPr>
          <w:rFonts w:eastAsia="Times New Roman"/>
          <w:szCs w:val="24"/>
        </w:rPr>
        <w:t xml:space="preserve"> </w:t>
      </w:r>
      <w:proofErr w:type="spellStart"/>
      <w:r>
        <w:rPr>
          <w:rFonts w:eastAsia="Times New Roman"/>
          <w:szCs w:val="24"/>
        </w:rPr>
        <w:t>πλάνητες</w:t>
      </w:r>
      <w:proofErr w:type="spellEnd"/>
      <w:r w:rsidRPr="00950194">
        <w:rPr>
          <w:rFonts w:eastAsia="Times New Roman"/>
          <w:szCs w:val="24"/>
        </w:rPr>
        <w:t xml:space="preserve"> από χωρίου εις </w:t>
      </w:r>
      <w:proofErr w:type="spellStart"/>
      <w:r w:rsidRPr="00950194">
        <w:rPr>
          <w:rFonts w:eastAsia="Times New Roman"/>
          <w:szCs w:val="24"/>
        </w:rPr>
        <w:t>χωρίον</w:t>
      </w:r>
      <w:proofErr w:type="spellEnd"/>
      <w:r>
        <w:rPr>
          <w:rFonts w:eastAsia="Times New Roman"/>
          <w:szCs w:val="24"/>
        </w:rPr>
        <w:t>,</w:t>
      </w:r>
      <w:r w:rsidRPr="00950194">
        <w:rPr>
          <w:rFonts w:eastAsia="Times New Roman"/>
          <w:szCs w:val="24"/>
        </w:rPr>
        <w:t xml:space="preserve"> υπηρετώντας την εκπαίδευση σε απομακρυσμένες</w:t>
      </w:r>
      <w:r>
        <w:rPr>
          <w:rFonts w:eastAsia="Times New Roman"/>
          <w:szCs w:val="24"/>
        </w:rPr>
        <w:t>,</w:t>
      </w:r>
      <w:r w:rsidRPr="00950194">
        <w:rPr>
          <w:rFonts w:eastAsia="Times New Roman"/>
          <w:szCs w:val="24"/>
        </w:rPr>
        <w:t xml:space="preserve"> δύσβατες περιοχές</w:t>
      </w:r>
      <w:r>
        <w:rPr>
          <w:rFonts w:eastAsia="Times New Roman"/>
          <w:szCs w:val="24"/>
        </w:rPr>
        <w:t>,</w:t>
      </w:r>
      <w:r w:rsidRPr="00950194">
        <w:rPr>
          <w:rFonts w:eastAsia="Times New Roman"/>
          <w:szCs w:val="24"/>
        </w:rPr>
        <w:t xml:space="preserve"> αναμένοντας κάποια στιγμή στο μακρινό μέλλ</w:t>
      </w:r>
      <w:r w:rsidRPr="00950194">
        <w:rPr>
          <w:rFonts w:eastAsia="Times New Roman"/>
          <w:szCs w:val="24"/>
        </w:rPr>
        <w:t>ον την έλευση διορισμού</w:t>
      </w:r>
      <w:r>
        <w:rPr>
          <w:rFonts w:eastAsia="Times New Roman"/>
          <w:szCs w:val="24"/>
        </w:rPr>
        <w:t>. Αυτή είναι η μια όψη της πραγματικότητας.</w:t>
      </w:r>
    </w:p>
    <w:p w14:paraId="6B14EFE4" w14:textId="77777777" w:rsidR="004965E6" w:rsidRDefault="004D430C">
      <w:pPr>
        <w:spacing w:line="600" w:lineRule="auto"/>
        <w:ind w:firstLine="720"/>
        <w:jc w:val="both"/>
        <w:rPr>
          <w:rFonts w:eastAsia="Times New Roman"/>
          <w:szCs w:val="24"/>
        </w:rPr>
      </w:pPr>
      <w:r>
        <w:rPr>
          <w:rFonts w:eastAsia="Times New Roman"/>
          <w:szCs w:val="24"/>
        </w:rPr>
        <w:t>Υ</w:t>
      </w:r>
      <w:r w:rsidRPr="00950194">
        <w:rPr>
          <w:rFonts w:eastAsia="Times New Roman"/>
          <w:szCs w:val="24"/>
        </w:rPr>
        <w:t>πάρχει</w:t>
      </w:r>
      <w:r>
        <w:rPr>
          <w:rFonts w:eastAsia="Times New Roman"/>
          <w:szCs w:val="24"/>
        </w:rPr>
        <w:t>,</w:t>
      </w:r>
      <w:r w:rsidRPr="00950194">
        <w:rPr>
          <w:rFonts w:eastAsia="Times New Roman"/>
          <w:szCs w:val="24"/>
        </w:rPr>
        <w:t xml:space="preserve"> </w:t>
      </w:r>
      <w:r>
        <w:rPr>
          <w:rFonts w:eastAsia="Times New Roman"/>
          <w:szCs w:val="24"/>
        </w:rPr>
        <w:t>όμως,</w:t>
      </w:r>
      <w:r w:rsidRPr="00950194">
        <w:rPr>
          <w:rFonts w:eastAsia="Times New Roman"/>
          <w:szCs w:val="24"/>
        </w:rPr>
        <w:t xml:space="preserve"> και μία κρίσιμη μάζα μιας γενιάς </w:t>
      </w:r>
      <w:r>
        <w:rPr>
          <w:rFonts w:eastAsia="Times New Roman"/>
          <w:szCs w:val="24"/>
        </w:rPr>
        <w:t>ό</w:t>
      </w:r>
      <w:r w:rsidRPr="00950194">
        <w:rPr>
          <w:rFonts w:eastAsia="Times New Roman"/>
          <w:szCs w:val="24"/>
        </w:rPr>
        <w:t xml:space="preserve">που η ανεργία στην οποία καταδικάστηκε δεν ήθελε να μεταφραστεί σε </w:t>
      </w:r>
      <w:r>
        <w:rPr>
          <w:rFonts w:eastAsia="Times New Roman"/>
          <w:szCs w:val="24"/>
        </w:rPr>
        <w:t>αεργία. Διδακτορικά διπλώματα,</w:t>
      </w:r>
      <w:r w:rsidRPr="00950194">
        <w:rPr>
          <w:rFonts w:eastAsia="Times New Roman"/>
          <w:szCs w:val="24"/>
        </w:rPr>
        <w:t xml:space="preserve"> μεταπτυχιακοί τίτλοι σπουδών </w:t>
      </w:r>
      <w:r w:rsidRPr="00950194">
        <w:rPr>
          <w:rFonts w:eastAsia="Times New Roman"/>
          <w:szCs w:val="24"/>
        </w:rPr>
        <w:lastRenderedPageBreak/>
        <w:t xml:space="preserve">δεν συνεπάγεται ότι αποκτήθηκαν με </w:t>
      </w:r>
      <w:r>
        <w:rPr>
          <w:rFonts w:eastAsia="Times New Roman"/>
          <w:szCs w:val="24"/>
        </w:rPr>
        <w:t xml:space="preserve">αδρά δίδακτρα ή στη </w:t>
      </w:r>
      <w:r w:rsidRPr="00950194">
        <w:rPr>
          <w:rFonts w:eastAsia="Times New Roman"/>
          <w:szCs w:val="24"/>
        </w:rPr>
        <w:t xml:space="preserve">γνωστή </w:t>
      </w:r>
      <w:r>
        <w:rPr>
          <w:rFonts w:eastAsia="Times New Roman"/>
          <w:szCs w:val="24"/>
        </w:rPr>
        <w:t>«</w:t>
      </w:r>
      <w:r w:rsidRPr="00950194">
        <w:rPr>
          <w:rFonts w:eastAsia="Times New Roman"/>
          <w:szCs w:val="24"/>
        </w:rPr>
        <w:t>βιομηχανία</w:t>
      </w:r>
      <w:r>
        <w:rPr>
          <w:rFonts w:eastAsia="Times New Roman"/>
          <w:szCs w:val="24"/>
        </w:rPr>
        <w:t>»</w:t>
      </w:r>
      <w:r w:rsidRPr="00950194">
        <w:rPr>
          <w:rFonts w:eastAsia="Times New Roman"/>
          <w:szCs w:val="24"/>
        </w:rPr>
        <w:t xml:space="preserve"> σεμιναρίων που αποτιμώνται ποσοτικά έναντι κέρδους</w:t>
      </w:r>
      <w:r>
        <w:rPr>
          <w:rFonts w:eastAsia="Times New Roman"/>
          <w:szCs w:val="24"/>
        </w:rPr>
        <w:t>.</w:t>
      </w:r>
      <w:r w:rsidRPr="00950194">
        <w:rPr>
          <w:rFonts w:eastAsia="Times New Roman"/>
          <w:szCs w:val="24"/>
        </w:rPr>
        <w:t xml:space="preserve"> Είναι ορθό</w:t>
      </w:r>
      <w:r>
        <w:rPr>
          <w:rFonts w:eastAsia="Times New Roman"/>
          <w:szCs w:val="24"/>
        </w:rPr>
        <w:t>,</w:t>
      </w:r>
      <w:r w:rsidRPr="00950194">
        <w:rPr>
          <w:rFonts w:eastAsia="Times New Roman"/>
          <w:szCs w:val="24"/>
        </w:rPr>
        <w:t xml:space="preserve"> λοιπόν</w:t>
      </w:r>
      <w:r>
        <w:rPr>
          <w:rFonts w:eastAsia="Times New Roman"/>
          <w:szCs w:val="24"/>
        </w:rPr>
        <w:t>,</w:t>
      </w:r>
      <w:r w:rsidRPr="00950194">
        <w:rPr>
          <w:rFonts w:eastAsia="Times New Roman"/>
          <w:szCs w:val="24"/>
        </w:rPr>
        <w:t xml:space="preserve"> να μείνουν και αυτ</w:t>
      </w:r>
      <w:r>
        <w:rPr>
          <w:rFonts w:eastAsia="Times New Roman"/>
          <w:szCs w:val="24"/>
        </w:rPr>
        <w:t>οί</w:t>
      </w:r>
      <w:r w:rsidRPr="00950194">
        <w:rPr>
          <w:rFonts w:eastAsia="Times New Roman"/>
          <w:szCs w:val="24"/>
        </w:rPr>
        <w:t xml:space="preserve"> αδικαίωτ</w:t>
      </w:r>
      <w:r>
        <w:rPr>
          <w:rFonts w:eastAsia="Times New Roman"/>
          <w:szCs w:val="24"/>
        </w:rPr>
        <w:t>οι ή</w:t>
      </w:r>
      <w:r w:rsidRPr="00950194">
        <w:rPr>
          <w:rFonts w:eastAsia="Times New Roman"/>
          <w:szCs w:val="24"/>
        </w:rPr>
        <w:t xml:space="preserve"> να θυσιαστούν στο</w:t>
      </w:r>
      <w:r>
        <w:rPr>
          <w:rFonts w:eastAsia="Times New Roman"/>
          <w:szCs w:val="24"/>
        </w:rPr>
        <w:t>ν</w:t>
      </w:r>
      <w:r w:rsidRPr="00950194">
        <w:rPr>
          <w:rFonts w:eastAsia="Times New Roman"/>
          <w:szCs w:val="24"/>
        </w:rPr>
        <w:t xml:space="preserve"> βωμό </w:t>
      </w:r>
      <w:r>
        <w:rPr>
          <w:rFonts w:eastAsia="Times New Roman"/>
          <w:szCs w:val="24"/>
        </w:rPr>
        <w:t>μιας -καλόπιστα το λέ</w:t>
      </w:r>
      <w:r>
        <w:rPr>
          <w:rFonts w:eastAsia="Times New Roman"/>
          <w:szCs w:val="24"/>
        </w:rPr>
        <w:t>ω- εξισωτικής δημαγωγίας;</w:t>
      </w:r>
    </w:p>
    <w:p w14:paraId="6B14EFE5" w14:textId="77777777" w:rsidR="004965E6" w:rsidRDefault="004D430C">
      <w:pPr>
        <w:spacing w:line="600" w:lineRule="auto"/>
        <w:ind w:firstLine="720"/>
        <w:jc w:val="both"/>
        <w:rPr>
          <w:rFonts w:eastAsia="Times New Roman"/>
          <w:szCs w:val="24"/>
        </w:rPr>
      </w:pPr>
      <w:r>
        <w:rPr>
          <w:rFonts w:eastAsia="Times New Roman"/>
          <w:szCs w:val="24"/>
        </w:rPr>
        <w:t>Θ</w:t>
      </w:r>
      <w:r w:rsidRPr="009915F2">
        <w:rPr>
          <w:rFonts w:eastAsia="Times New Roman"/>
          <w:szCs w:val="24"/>
        </w:rPr>
        <w:t xml:space="preserve">εωρώ ότι </w:t>
      </w:r>
      <w:r>
        <w:rPr>
          <w:rFonts w:eastAsia="Times New Roman"/>
          <w:szCs w:val="24"/>
        </w:rPr>
        <w:t xml:space="preserve">η </w:t>
      </w:r>
      <w:r w:rsidRPr="009915F2">
        <w:rPr>
          <w:rFonts w:eastAsia="Times New Roman"/>
          <w:szCs w:val="24"/>
        </w:rPr>
        <w:t>τροπολογία</w:t>
      </w:r>
      <w:r>
        <w:rPr>
          <w:rFonts w:eastAsia="Times New Roman"/>
          <w:szCs w:val="24"/>
        </w:rPr>
        <w:t>,</w:t>
      </w:r>
      <w:r w:rsidRPr="009915F2">
        <w:rPr>
          <w:rFonts w:eastAsia="Times New Roman"/>
          <w:szCs w:val="24"/>
        </w:rPr>
        <w:t xml:space="preserve"> με τις διορθώσεις που έγιναν</w:t>
      </w:r>
      <w:r>
        <w:rPr>
          <w:rFonts w:eastAsia="Times New Roman"/>
          <w:szCs w:val="24"/>
        </w:rPr>
        <w:t>,</w:t>
      </w:r>
      <w:r w:rsidRPr="009915F2">
        <w:rPr>
          <w:rFonts w:eastAsia="Times New Roman"/>
          <w:szCs w:val="24"/>
        </w:rPr>
        <w:t xml:space="preserve"> θα πρέπει να είναι ισορροπημένη </w:t>
      </w:r>
      <w:r>
        <w:rPr>
          <w:rFonts w:eastAsia="Times New Roman"/>
          <w:szCs w:val="24"/>
        </w:rPr>
        <w:t>-</w:t>
      </w:r>
      <w:r w:rsidRPr="009915F2">
        <w:rPr>
          <w:rFonts w:eastAsia="Times New Roman"/>
          <w:szCs w:val="24"/>
        </w:rPr>
        <w:t>είναι ισορροπημένη</w:t>
      </w:r>
      <w:r>
        <w:rPr>
          <w:rFonts w:eastAsia="Times New Roman"/>
          <w:szCs w:val="24"/>
        </w:rPr>
        <w:t>-</w:t>
      </w:r>
      <w:r w:rsidRPr="009915F2">
        <w:rPr>
          <w:rFonts w:eastAsia="Times New Roman"/>
          <w:szCs w:val="24"/>
        </w:rPr>
        <w:t xml:space="preserve"> και να εισάγει έναν τρόπο διορισμού τέτοι</w:t>
      </w:r>
      <w:r>
        <w:rPr>
          <w:rFonts w:eastAsia="Times New Roman"/>
          <w:szCs w:val="24"/>
        </w:rPr>
        <w:t>ο</w:t>
      </w:r>
      <w:r w:rsidRPr="009915F2">
        <w:rPr>
          <w:rFonts w:eastAsia="Times New Roman"/>
          <w:szCs w:val="24"/>
        </w:rPr>
        <w:t>ν ούτως ώστε να μην αδικηθεί καμία από τις παραπάνω κατηγορίες</w:t>
      </w:r>
      <w:r>
        <w:rPr>
          <w:rFonts w:eastAsia="Times New Roman"/>
          <w:szCs w:val="24"/>
        </w:rPr>
        <w:t>.</w:t>
      </w:r>
      <w:r w:rsidRPr="009915F2">
        <w:rPr>
          <w:rFonts w:eastAsia="Times New Roman"/>
          <w:szCs w:val="24"/>
        </w:rPr>
        <w:t xml:space="preserve"> </w:t>
      </w:r>
    </w:p>
    <w:p w14:paraId="6B14EFE6" w14:textId="77777777" w:rsidR="004965E6" w:rsidRDefault="004D430C">
      <w:pPr>
        <w:spacing w:line="600" w:lineRule="auto"/>
        <w:ind w:firstLine="720"/>
        <w:jc w:val="both"/>
        <w:rPr>
          <w:rFonts w:eastAsia="Times New Roman"/>
          <w:szCs w:val="24"/>
        </w:rPr>
      </w:pPr>
      <w:r>
        <w:rPr>
          <w:rFonts w:eastAsia="Times New Roman"/>
          <w:szCs w:val="24"/>
        </w:rPr>
        <w:t>Α</w:t>
      </w:r>
      <w:r w:rsidRPr="009915F2">
        <w:rPr>
          <w:rFonts w:eastAsia="Times New Roman"/>
          <w:szCs w:val="24"/>
        </w:rPr>
        <w:t xml:space="preserve">ς μην αφήσουμε </w:t>
      </w:r>
      <w:r>
        <w:rPr>
          <w:rFonts w:eastAsia="Times New Roman"/>
          <w:szCs w:val="24"/>
        </w:rPr>
        <w:t>τ</w:t>
      </w:r>
      <w:r w:rsidRPr="009915F2">
        <w:rPr>
          <w:rFonts w:eastAsia="Times New Roman"/>
          <w:szCs w:val="24"/>
        </w:rPr>
        <w:t>α πέτρινα χρόνια της κρίσης</w:t>
      </w:r>
      <w:r>
        <w:rPr>
          <w:rFonts w:eastAsia="Times New Roman"/>
          <w:szCs w:val="24"/>
        </w:rPr>
        <w:t>,</w:t>
      </w:r>
      <w:r w:rsidRPr="009915F2">
        <w:rPr>
          <w:rFonts w:eastAsia="Times New Roman"/>
          <w:szCs w:val="24"/>
        </w:rPr>
        <w:t xml:space="preserve"> της δυσπραγίας</w:t>
      </w:r>
      <w:r>
        <w:rPr>
          <w:rFonts w:eastAsia="Times New Roman"/>
          <w:szCs w:val="24"/>
        </w:rPr>
        <w:t>,</w:t>
      </w:r>
      <w:r w:rsidRPr="009915F2">
        <w:rPr>
          <w:rFonts w:eastAsia="Times New Roman"/>
          <w:szCs w:val="24"/>
        </w:rPr>
        <w:t xml:space="preserve"> της ανεργίας</w:t>
      </w:r>
      <w:r>
        <w:rPr>
          <w:rFonts w:eastAsia="Times New Roman"/>
          <w:szCs w:val="24"/>
        </w:rPr>
        <w:t>,</w:t>
      </w:r>
      <w:r w:rsidRPr="009915F2">
        <w:rPr>
          <w:rFonts w:eastAsia="Times New Roman"/>
          <w:szCs w:val="24"/>
        </w:rPr>
        <w:t xml:space="preserve"> της απελπισίας</w:t>
      </w:r>
      <w:r>
        <w:rPr>
          <w:rFonts w:eastAsia="Times New Roman"/>
          <w:szCs w:val="24"/>
        </w:rPr>
        <w:t xml:space="preserve">, μιας επ’ </w:t>
      </w:r>
      <w:proofErr w:type="spellStart"/>
      <w:r w:rsidRPr="009915F2">
        <w:rPr>
          <w:rFonts w:eastAsia="Times New Roman"/>
          <w:szCs w:val="24"/>
        </w:rPr>
        <w:t>αόριστον</w:t>
      </w:r>
      <w:proofErr w:type="spellEnd"/>
      <w:r w:rsidRPr="009915F2">
        <w:rPr>
          <w:rFonts w:eastAsia="Times New Roman"/>
          <w:szCs w:val="24"/>
        </w:rPr>
        <w:t xml:space="preserve"> αναμονής</w:t>
      </w:r>
      <w:r>
        <w:rPr>
          <w:rFonts w:eastAsia="Times New Roman"/>
          <w:szCs w:val="24"/>
        </w:rPr>
        <w:t>,</w:t>
      </w:r>
      <w:r w:rsidRPr="009915F2">
        <w:rPr>
          <w:rFonts w:eastAsia="Times New Roman"/>
          <w:szCs w:val="24"/>
        </w:rPr>
        <w:t xml:space="preserve"> να μεταλλαχθ</w:t>
      </w:r>
      <w:r>
        <w:rPr>
          <w:rFonts w:eastAsia="Times New Roman"/>
          <w:szCs w:val="24"/>
        </w:rPr>
        <w:t>ούν</w:t>
      </w:r>
      <w:r w:rsidRPr="009915F2">
        <w:rPr>
          <w:rFonts w:eastAsia="Times New Roman"/>
          <w:szCs w:val="24"/>
        </w:rPr>
        <w:t xml:space="preserve"> σε θυμό και οργή</w:t>
      </w:r>
      <w:r>
        <w:rPr>
          <w:rFonts w:eastAsia="Times New Roman"/>
          <w:szCs w:val="24"/>
        </w:rPr>
        <w:t>,</w:t>
      </w:r>
      <w:r w:rsidRPr="009915F2">
        <w:rPr>
          <w:rFonts w:eastAsia="Times New Roman"/>
          <w:szCs w:val="24"/>
        </w:rPr>
        <w:t xml:space="preserve"> </w:t>
      </w:r>
      <w:r>
        <w:rPr>
          <w:rFonts w:eastAsia="Times New Roman"/>
          <w:szCs w:val="24"/>
        </w:rPr>
        <w:t>ό</w:t>
      </w:r>
      <w:r w:rsidRPr="009915F2">
        <w:rPr>
          <w:rFonts w:eastAsia="Times New Roman"/>
          <w:szCs w:val="24"/>
        </w:rPr>
        <w:t>χι εναντίον της πολιτείας</w:t>
      </w:r>
      <w:r>
        <w:rPr>
          <w:rFonts w:eastAsia="Times New Roman"/>
          <w:szCs w:val="24"/>
        </w:rPr>
        <w:t>,</w:t>
      </w:r>
      <w:r w:rsidRPr="009915F2">
        <w:rPr>
          <w:rFonts w:eastAsia="Times New Roman"/>
          <w:szCs w:val="24"/>
        </w:rPr>
        <w:t xml:space="preserve"> αλλά </w:t>
      </w:r>
      <w:r>
        <w:rPr>
          <w:rFonts w:eastAsia="Times New Roman"/>
          <w:szCs w:val="24"/>
        </w:rPr>
        <w:t>–</w:t>
      </w:r>
      <w:proofErr w:type="spellStart"/>
      <w:r w:rsidRPr="009915F2">
        <w:rPr>
          <w:rFonts w:eastAsia="Times New Roman"/>
          <w:szCs w:val="24"/>
        </w:rPr>
        <w:t>φε</w:t>
      </w:r>
      <w:r>
        <w:rPr>
          <w:rFonts w:eastAsia="Times New Roman"/>
          <w:szCs w:val="24"/>
        </w:rPr>
        <w:t>υ</w:t>
      </w:r>
      <w:proofErr w:type="spellEnd"/>
      <w:r>
        <w:rPr>
          <w:rFonts w:eastAsia="Times New Roman"/>
          <w:szCs w:val="24"/>
        </w:rPr>
        <w:t>!-</w:t>
      </w:r>
      <w:r w:rsidRPr="009915F2">
        <w:rPr>
          <w:rFonts w:eastAsia="Times New Roman"/>
          <w:szCs w:val="24"/>
        </w:rPr>
        <w:t xml:space="preserve"> εναντίον του συναδέλφου</w:t>
      </w:r>
      <w:r>
        <w:rPr>
          <w:rFonts w:eastAsia="Times New Roman"/>
          <w:szCs w:val="24"/>
        </w:rPr>
        <w:t>.</w:t>
      </w:r>
      <w:r w:rsidRPr="009915F2">
        <w:rPr>
          <w:rFonts w:eastAsia="Times New Roman"/>
          <w:szCs w:val="24"/>
        </w:rPr>
        <w:t xml:space="preserve"> </w:t>
      </w:r>
      <w:r>
        <w:rPr>
          <w:rFonts w:eastAsia="Times New Roman"/>
          <w:szCs w:val="24"/>
        </w:rPr>
        <w:t>Σ</w:t>
      </w:r>
      <w:r w:rsidRPr="009915F2">
        <w:rPr>
          <w:rFonts w:eastAsia="Times New Roman"/>
          <w:szCs w:val="24"/>
        </w:rPr>
        <w:t>ε αυτή τη γενιά</w:t>
      </w:r>
      <w:r>
        <w:rPr>
          <w:rFonts w:eastAsia="Times New Roman"/>
          <w:szCs w:val="24"/>
        </w:rPr>
        <w:t>,</w:t>
      </w:r>
      <w:r w:rsidRPr="009915F2">
        <w:rPr>
          <w:rFonts w:eastAsia="Times New Roman"/>
          <w:szCs w:val="24"/>
        </w:rPr>
        <w:t xml:space="preserve"> τη χαμένη γενιά της κρίσης</w:t>
      </w:r>
      <w:r>
        <w:rPr>
          <w:rFonts w:eastAsia="Times New Roman"/>
          <w:szCs w:val="24"/>
        </w:rPr>
        <w:t>,</w:t>
      </w:r>
      <w:r w:rsidRPr="009915F2">
        <w:rPr>
          <w:rFonts w:eastAsia="Times New Roman"/>
          <w:szCs w:val="24"/>
        </w:rPr>
        <w:t xml:space="preserve"> ας δώσο</w:t>
      </w:r>
      <w:r w:rsidRPr="009915F2">
        <w:rPr>
          <w:rFonts w:eastAsia="Times New Roman"/>
          <w:szCs w:val="24"/>
        </w:rPr>
        <w:t>υμε πίσω ένα όνειρο</w:t>
      </w:r>
      <w:r>
        <w:rPr>
          <w:rFonts w:eastAsia="Times New Roman"/>
          <w:szCs w:val="24"/>
        </w:rPr>
        <w:t>,</w:t>
      </w:r>
      <w:r w:rsidRPr="009915F2">
        <w:rPr>
          <w:rFonts w:eastAsia="Times New Roman"/>
          <w:szCs w:val="24"/>
        </w:rPr>
        <w:t xml:space="preserve"> ένα </w:t>
      </w:r>
      <w:r>
        <w:rPr>
          <w:rFonts w:eastAsia="Times New Roman"/>
          <w:szCs w:val="24"/>
        </w:rPr>
        <w:t>ό</w:t>
      </w:r>
      <w:r w:rsidRPr="009915F2">
        <w:rPr>
          <w:rFonts w:eastAsia="Times New Roman"/>
          <w:szCs w:val="24"/>
        </w:rPr>
        <w:t>ραμα</w:t>
      </w:r>
      <w:r>
        <w:rPr>
          <w:rFonts w:eastAsia="Times New Roman"/>
          <w:szCs w:val="24"/>
        </w:rPr>
        <w:t>,</w:t>
      </w:r>
      <w:r w:rsidRPr="009915F2">
        <w:rPr>
          <w:rFonts w:eastAsia="Times New Roman"/>
          <w:szCs w:val="24"/>
        </w:rPr>
        <w:t xml:space="preserve"> ένα μέλλον</w:t>
      </w:r>
      <w:r>
        <w:rPr>
          <w:rFonts w:eastAsia="Times New Roman"/>
          <w:szCs w:val="24"/>
        </w:rPr>
        <w:t>.</w:t>
      </w:r>
      <w:r w:rsidRPr="009915F2">
        <w:rPr>
          <w:rFonts w:eastAsia="Times New Roman"/>
          <w:szCs w:val="24"/>
        </w:rPr>
        <w:t xml:space="preserve"> </w:t>
      </w:r>
      <w:r>
        <w:rPr>
          <w:rFonts w:eastAsia="Times New Roman"/>
          <w:szCs w:val="24"/>
        </w:rPr>
        <w:t>Ε</w:t>
      </w:r>
      <w:r w:rsidRPr="009915F2">
        <w:rPr>
          <w:rFonts w:eastAsia="Times New Roman"/>
          <w:szCs w:val="24"/>
        </w:rPr>
        <w:t xml:space="preserve">ίναι μία γενιά </w:t>
      </w:r>
      <w:r>
        <w:rPr>
          <w:rFonts w:eastAsia="Times New Roman"/>
          <w:szCs w:val="24"/>
        </w:rPr>
        <w:t>η</w:t>
      </w:r>
      <w:r w:rsidRPr="009915F2">
        <w:rPr>
          <w:rFonts w:eastAsia="Times New Roman"/>
          <w:szCs w:val="24"/>
        </w:rPr>
        <w:t xml:space="preserve"> οποί</w:t>
      </w:r>
      <w:r>
        <w:rPr>
          <w:rFonts w:eastAsia="Times New Roman"/>
          <w:szCs w:val="24"/>
        </w:rPr>
        <w:t>α,</w:t>
      </w:r>
      <w:r w:rsidRPr="009915F2">
        <w:rPr>
          <w:rFonts w:eastAsia="Times New Roman"/>
          <w:szCs w:val="24"/>
        </w:rPr>
        <w:t xml:space="preserve"> κουβαλώντας στις αποσκευές της τίτλους και πλούσια βιογραφικά</w:t>
      </w:r>
      <w:r>
        <w:rPr>
          <w:rFonts w:eastAsia="Times New Roman"/>
          <w:szCs w:val="24"/>
        </w:rPr>
        <w:t>,</w:t>
      </w:r>
      <w:r w:rsidRPr="009915F2">
        <w:rPr>
          <w:rFonts w:eastAsia="Times New Roman"/>
          <w:szCs w:val="24"/>
        </w:rPr>
        <w:t xml:space="preserve"> ξεριζώθηκε χωρίς ελπίδα και μετανάστευσ</w:t>
      </w:r>
      <w:r>
        <w:rPr>
          <w:rFonts w:eastAsia="Times New Roman"/>
          <w:szCs w:val="24"/>
        </w:rPr>
        <w:t>ε.</w:t>
      </w:r>
    </w:p>
    <w:p w14:paraId="6B14EFE7" w14:textId="77777777" w:rsidR="004965E6" w:rsidRDefault="004D430C">
      <w:pPr>
        <w:spacing w:line="600" w:lineRule="auto"/>
        <w:ind w:firstLine="720"/>
        <w:jc w:val="both"/>
        <w:rPr>
          <w:rFonts w:eastAsia="Times New Roman"/>
          <w:szCs w:val="24"/>
        </w:rPr>
      </w:pPr>
      <w:r w:rsidRPr="001E5120">
        <w:rPr>
          <w:rFonts w:eastAsia="Times New Roman"/>
          <w:b/>
          <w:szCs w:val="24"/>
        </w:rPr>
        <w:lastRenderedPageBreak/>
        <w:t>ΠΡΟΕΔΡΕΥΩΝ (Σπυρίδων Λυκούδης):</w:t>
      </w:r>
      <w:r>
        <w:rPr>
          <w:rFonts w:eastAsia="Times New Roman"/>
          <w:szCs w:val="24"/>
        </w:rPr>
        <w:t xml:space="preserve"> Κυρία συνάδελφε, ολοκληρώστε, παρακαλώ. </w:t>
      </w:r>
    </w:p>
    <w:p w14:paraId="6B14EFE8" w14:textId="77777777" w:rsidR="004965E6" w:rsidRDefault="004D430C">
      <w:pPr>
        <w:spacing w:line="600" w:lineRule="auto"/>
        <w:ind w:firstLine="720"/>
        <w:jc w:val="both"/>
        <w:rPr>
          <w:rFonts w:eastAsia="Times New Roman"/>
          <w:szCs w:val="24"/>
        </w:rPr>
      </w:pPr>
      <w:r w:rsidRPr="001E5120">
        <w:rPr>
          <w:rFonts w:eastAsia="Times New Roman"/>
          <w:b/>
          <w:szCs w:val="24"/>
        </w:rPr>
        <w:t xml:space="preserve">ΦΩΤΕΙΝΗ ΒΑΚΗ: </w:t>
      </w:r>
      <w:r>
        <w:rPr>
          <w:rFonts w:eastAsia="Times New Roman"/>
          <w:szCs w:val="24"/>
        </w:rPr>
        <w:t>Ολοκληρώνω σε ένα λεπτό, κύριε Πρόεδρε.</w:t>
      </w:r>
    </w:p>
    <w:p w14:paraId="6B14EFE9" w14:textId="77777777" w:rsidR="004965E6" w:rsidRDefault="004D430C">
      <w:pPr>
        <w:spacing w:line="600" w:lineRule="auto"/>
        <w:ind w:firstLine="720"/>
        <w:jc w:val="both"/>
        <w:rPr>
          <w:rFonts w:eastAsia="Times New Roman"/>
          <w:szCs w:val="24"/>
        </w:rPr>
      </w:pPr>
      <w:r>
        <w:rPr>
          <w:rFonts w:eastAsia="Times New Roman"/>
          <w:szCs w:val="24"/>
        </w:rPr>
        <w:t xml:space="preserve">Ακούστηκαν πολλά περί «Κυβέρνησης -«κουρελού», για τη Συμφωνία των Πρεσπών, όλα αυτά τα οποία δημιούργησαν μία τοξική ατμόσφαιρα τις προηγούμενες δύο μέρες. </w:t>
      </w:r>
    </w:p>
    <w:p w14:paraId="6B14EFEA" w14:textId="77777777" w:rsidR="004965E6" w:rsidRDefault="004D430C">
      <w:pPr>
        <w:spacing w:line="600" w:lineRule="auto"/>
        <w:ind w:firstLine="720"/>
        <w:jc w:val="both"/>
        <w:rPr>
          <w:rFonts w:eastAsia="Times New Roman"/>
          <w:szCs w:val="24"/>
        </w:rPr>
      </w:pPr>
      <w:r>
        <w:rPr>
          <w:rFonts w:eastAsia="Times New Roman"/>
          <w:szCs w:val="24"/>
        </w:rPr>
        <w:t xml:space="preserve">Αρκούμαι να σας πω ότι </w:t>
      </w:r>
      <w:r w:rsidRPr="009915F2">
        <w:rPr>
          <w:rFonts w:eastAsia="Times New Roman"/>
          <w:szCs w:val="24"/>
        </w:rPr>
        <w:t xml:space="preserve">η ψήφος εμπιστοσύνης </w:t>
      </w:r>
      <w:r w:rsidRPr="009915F2">
        <w:rPr>
          <w:rFonts w:eastAsia="Times New Roman"/>
          <w:szCs w:val="24"/>
        </w:rPr>
        <w:t>ήταν μία πράξη γενναιότητας</w:t>
      </w:r>
      <w:r>
        <w:rPr>
          <w:rFonts w:eastAsia="Times New Roman"/>
          <w:szCs w:val="24"/>
        </w:rPr>
        <w:t>.</w:t>
      </w:r>
      <w:r w:rsidRPr="009915F2">
        <w:rPr>
          <w:rFonts w:eastAsia="Times New Roman"/>
          <w:szCs w:val="24"/>
        </w:rPr>
        <w:t xml:space="preserve"> </w:t>
      </w:r>
      <w:r>
        <w:rPr>
          <w:rFonts w:eastAsia="Times New Roman"/>
          <w:szCs w:val="24"/>
        </w:rPr>
        <w:t>Τ</w:t>
      </w:r>
      <w:r w:rsidRPr="009915F2">
        <w:rPr>
          <w:rFonts w:eastAsia="Times New Roman"/>
          <w:szCs w:val="24"/>
        </w:rPr>
        <w:t>ο είπα και προχθές</w:t>
      </w:r>
      <w:r>
        <w:rPr>
          <w:rFonts w:eastAsia="Times New Roman"/>
          <w:szCs w:val="24"/>
        </w:rPr>
        <w:t>.</w:t>
      </w:r>
      <w:r w:rsidRPr="009915F2">
        <w:rPr>
          <w:rFonts w:eastAsia="Times New Roman"/>
          <w:szCs w:val="24"/>
        </w:rPr>
        <w:t xml:space="preserve"> </w:t>
      </w:r>
      <w:r>
        <w:rPr>
          <w:rFonts w:eastAsia="Times New Roman"/>
          <w:szCs w:val="24"/>
        </w:rPr>
        <w:t>Ζ</w:t>
      </w:r>
      <w:r w:rsidRPr="009915F2">
        <w:rPr>
          <w:rFonts w:eastAsia="Times New Roman"/>
          <w:szCs w:val="24"/>
        </w:rPr>
        <w:t>ήτησε τη νομιμοποίηση</w:t>
      </w:r>
      <w:r>
        <w:rPr>
          <w:rFonts w:eastAsia="Times New Roman"/>
          <w:szCs w:val="24"/>
        </w:rPr>
        <w:t>,</w:t>
      </w:r>
      <w:r w:rsidRPr="009915F2">
        <w:rPr>
          <w:rFonts w:eastAsia="Times New Roman"/>
          <w:szCs w:val="24"/>
        </w:rPr>
        <w:t xml:space="preserve"> ε</w:t>
      </w:r>
      <w:r>
        <w:rPr>
          <w:rFonts w:eastAsia="Times New Roman"/>
          <w:szCs w:val="24"/>
        </w:rPr>
        <w:t>ν</w:t>
      </w:r>
      <w:r w:rsidRPr="009915F2">
        <w:rPr>
          <w:rFonts w:eastAsia="Times New Roman"/>
          <w:szCs w:val="24"/>
        </w:rPr>
        <w:t>ώ θα μπορούσε να οχυρωθεί πίσω από τη νομιμότητα</w:t>
      </w:r>
      <w:r>
        <w:rPr>
          <w:rFonts w:eastAsia="Times New Roman"/>
          <w:szCs w:val="24"/>
        </w:rPr>
        <w:t>,</w:t>
      </w:r>
      <w:r w:rsidRPr="009915F2">
        <w:rPr>
          <w:rFonts w:eastAsia="Times New Roman"/>
          <w:szCs w:val="24"/>
        </w:rPr>
        <w:t xml:space="preserve"> όπως την ε</w:t>
      </w:r>
      <w:r>
        <w:rPr>
          <w:rFonts w:eastAsia="Times New Roman"/>
          <w:szCs w:val="24"/>
        </w:rPr>
        <w:t>πιτάσσει</w:t>
      </w:r>
      <w:r w:rsidRPr="009915F2">
        <w:rPr>
          <w:rFonts w:eastAsia="Times New Roman"/>
          <w:szCs w:val="24"/>
        </w:rPr>
        <w:t xml:space="preserve"> στο Σύνταγμα</w:t>
      </w:r>
      <w:r>
        <w:rPr>
          <w:rFonts w:eastAsia="Times New Roman"/>
          <w:szCs w:val="24"/>
        </w:rPr>
        <w:t>.</w:t>
      </w:r>
      <w:r w:rsidRPr="009915F2">
        <w:rPr>
          <w:rFonts w:eastAsia="Times New Roman"/>
          <w:szCs w:val="24"/>
        </w:rPr>
        <w:t xml:space="preserve"> </w:t>
      </w:r>
      <w:r>
        <w:rPr>
          <w:rFonts w:eastAsia="Times New Roman"/>
          <w:szCs w:val="24"/>
        </w:rPr>
        <w:t>Κ</w:t>
      </w:r>
      <w:r w:rsidRPr="009915F2">
        <w:rPr>
          <w:rFonts w:eastAsia="Times New Roman"/>
          <w:szCs w:val="24"/>
        </w:rPr>
        <w:t>ερδήθηκε η ψήφος εμπιστοσύνης</w:t>
      </w:r>
      <w:r>
        <w:rPr>
          <w:rFonts w:eastAsia="Times New Roman"/>
          <w:szCs w:val="24"/>
        </w:rPr>
        <w:t>.</w:t>
      </w:r>
      <w:r w:rsidRPr="009915F2">
        <w:rPr>
          <w:rFonts w:eastAsia="Times New Roman"/>
          <w:szCs w:val="24"/>
        </w:rPr>
        <w:t xml:space="preserve"> </w:t>
      </w:r>
      <w:r>
        <w:rPr>
          <w:rFonts w:eastAsia="Times New Roman"/>
          <w:szCs w:val="24"/>
        </w:rPr>
        <w:t>Δ</w:t>
      </w:r>
      <w:r w:rsidRPr="009915F2">
        <w:rPr>
          <w:rFonts w:eastAsia="Times New Roman"/>
          <w:szCs w:val="24"/>
        </w:rPr>
        <w:t>ιότι η νομιμοποίηση δεν εξαντλείται στη νομιμότητα</w:t>
      </w:r>
      <w:r>
        <w:rPr>
          <w:rFonts w:eastAsia="Times New Roman"/>
          <w:szCs w:val="24"/>
        </w:rPr>
        <w:t>.</w:t>
      </w:r>
      <w:r w:rsidRPr="009915F2">
        <w:rPr>
          <w:rFonts w:eastAsia="Times New Roman"/>
          <w:szCs w:val="24"/>
        </w:rPr>
        <w:t xml:space="preserve"> </w:t>
      </w:r>
      <w:r>
        <w:rPr>
          <w:rFonts w:eastAsia="Times New Roman"/>
          <w:szCs w:val="24"/>
        </w:rPr>
        <w:t>Ε</w:t>
      </w:r>
      <w:r w:rsidRPr="009915F2">
        <w:rPr>
          <w:rFonts w:eastAsia="Times New Roman"/>
          <w:szCs w:val="24"/>
        </w:rPr>
        <w:t xml:space="preserve">πίκειται η </w:t>
      </w:r>
      <w:r>
        <w:rPr>
          <w:rFonts w:eastAsia="Times New Roman"/>
          <w:szCs w:val="24"/>
        </w:rPr>
        <w:t>Σ</w:t>
      </w:r>
      <w:r w:rsidRPr="009915F2">
        <w:rPr>
          <w:rFonts w:eastAsia="Times New Roman"/>
          <w:szCs w:val="24"/>
        </w:rPr>
        <w:t>υμφωνία των Πρεσπών για την οποία είπατε πολλά</w:t>
      </w:r>
      <w:r>
        <w:rPr>
          <w:rFonts w:eastAsia="Times New Roman"/>
          <w:szCs w:val="24"/>
        </w:rPr>
        <w:t>.</w:t>
      </w:r>
      <w:r w:rsidRPr="009915F2">
        <w:rPr>
          <w:rFonts w:eastAsia="Times New Roman"/>
          <w:szCs w:val="24"/>
        </w:rPr>
        <w:t xml:space="preserve"> </w:t>
      </w:r>
    </w:p>
    <w:p w14:paraId="6B14EFEB" w14:textId="77777777" w:rsidR="004965E6" w:rsidRDefault="004D430C">
      <w:pPr>
        <w:spacing w:line="600" w:lineRule="auto"/>
        <w:ind w:firstLine="720"/>
        <w:jc w:val="both"/>
        <w:rPr>
          <w:rFonts w:eastAsia="Times New Roman"/>
          <w:szCs w:val="24"/>
        </w:rPr>
      </w:pPr>
      <w:r>
        <w:rPr>
          <w:rFonts w:eastAsia="Times New Roman"/>
          <w:szCs w:val="24"/>
        </w:rPr>
        <w:t>Τ</w:t>
      </w:r>
      <w:r w:rsidRPr="009915F2">
        <w:rPr>
          <w:rFonts w:eastAsia="Times New Roman"/>
          <w:szCs w:val="24"/>
        </w:rPr>
        <w:t>ελειών</w:t>
      </w:r>
      <w:r>
        <w:rPr>
          <w:rFonts w:eastAsia="Times New Roman"/>
          <w:szCs w:val="24"/>
        </w:rPr>
        <w:t xml:space="preserve">ω με αυτό. </w:t>
      </w:r>
      <w:r w:rsidRPr="009915F2">
        <w:rPr>
          <w:rFonts w:eastAsia="Times New Roman"/>
          <w:szCs w:val="24"/>
        </w:rPr>
        <w:t>Ας γίνουν όλα αυτά αφορμή</w:t>
      </w:r>
      <w:r>
        <w:rPr>
          <w:rFonts w:eastAsia="Times New Roman"/>
          <w:szCs w:val="24"/>
        </w:rPr>
        <w:t>,</w:t>
      </w:r>
      <w:r w:rsidRPr="009915F2">
        <w:rPr>
          <w:rFonts w:eastAsia="Times New Roman"/>
          <w:szCs w:val="24"/>
        </w:rPr>
        <w:t xml:space="preserve"> και η </w:t>
      </w:r>
      <w:r>
        <w:rPr>
          <w:rFonts w:eastAsia="Times New Roman"/>
          <w:szCs w:val="24"/>
        </w:rPr>
        <w:t>Σ</w:t>
      </w:r>
      <w:r w:rsidRPr="009915F2">
        <w:rPr>
          <w:rFonts w:eastAsia="Times New Roman"/>
          <w:szCs w:val="24"/>
        </w:rPr>
        <w:t>υμφωνία των Πρεσπών</w:t>
      </w:r>
      <w:r>
        <w:rPr>
          <w:rFonts w:eastAsia="Times New Roman"/>
          <w:szCs w:val="24"/>
        </w:rPr>
        <w:t>,</w:t>
      </w:r>
      <w:r w:rsidRPr="009915F2">
        <w:rPr>
          <w:rFonts w:eastAsia="Times New Roman"/>
          <w:szCs w:val="24"/>
        </w:rPr>
        <w:t xml:space="preserve"> να </w:t>
      </w:r>
      <w:proofErr w:type="spellStart"/>
      <w:r>
        <w:rPr>
          <w:rFonts w:eastAsia="Times New Roman"/>
          <w:szCs w:val="24"/>
        </w:rPr>
        <w:t>αναν</w:t>
      </w:r>
      <w:r w:rsidRPr="009915F2">
        <w:rPr>
          <w:rFonts w:eastAsia="Times New Roman"/>
          <w:szCs w:val="24"/>
        </w:rPr>
        <w:t>οηματοδοτήσ</w:t>
      </w:r>
      <w:r>
        <w:rPr>
          <w:rFonts w:eastAsia="Times New Roman"/>
          <w:szCs w:val="24"/>
        </w:rPr>
        <w:t>ου</w:t>
      </w:r>
      <w:r w:rsidRPr="009915F2">
        <w:rPr>
          <w:rFonts w:eastAsia="Times New Roman"/>
          <w:szCs w:val="24"/>
        </w:rPr>
        <w:t>με</w:t>
      </w:r>
      <w:proofErr w:type="spellEnd"/>
      <w:r w:rsidRPr="009915F2">
        <w:rPr>
          <w:rFonts w:eastAsia="Times New Roman"/>
          <w:szCs w:val="24"/>
        </w:rPr>
        <w:t xml:space="preserve"> κακοποιημένο</w:t>
      </w:r>
      <w:r>
        <w:rPr>
          <w:rFonts w:eastAsia="Times New Roman"/>
          <w:szCs w:val="24"/>
        </w:rPr>
        <w:t>υ</w:t>
      </w:r>
      <w:r w:rsidRPr="009915F2">
        <w:rPr>
          <w:rFonts w:eastAsia="Times New Roman"/>
          <w:szCs w:val="24"/>
        </w:rPr>
        <w:t>ς και τραυματισμένους όρους</w:t>
      </w:r>
      <w:r>
        <w:rPr>
          <w:rFonts w:eastAsia="Times New Roman"/>
          <w:szCs w:val="24"/>
        </w:rPr>
        <w:t>.</w:t>
      </w:r>
      <w:r w:rsidRPr="009915F2">
        <w:rPr>
          <w:rFonts w:eastAsia="Times New Roman"/>
          <w:szCs w:val="24"/>
        </w:rPr>
        <w:t xml:space="preserve"> </w:t>
      </w:r>
      <w:r>
        <w:rPr>
          <w:rFonts w:eastAsia="Times New Roman"/>
          <w:szCs w:val="24"/>
        </w:rPr>
        <w:t>Α</w:t>
      </w:r>
      <w:r w:rsidRPr="009915F2">
        <w:rPr>
          <w:rFonts w:eastAsia="Times New Roman"/>
          <w:szCs w:val="24"/>
        </w:rPr>
        <w:t>ς δώσουν το έναυσμα</w:t>
      </w:r>
      <w:r>
        <w:rPr>
          <w:rFonts w:eastAsia="Times New Roman"/>
          <w:szCs w:val="24"/>
        </w:rPr>
        <w:t>,</w:t>
      </w:r>
      <w:r w:rsidRPr="009915F2">
        <w:rPr>
          <w:rFonts w:eastAsia="Times New Roman"/>
          <w:szCs w:val="24"/>
        </w:rPr>
        <w:t xml:space="preserve"> επιτέλους</w:t>
      </w:r>
      <w:r>
        <w:rPr>
          <w:rFonts w:eastAsia="Times New Roman"/>
          <w:szCs w:val="24"/>
        </w:rPr>
        <w:t>,</w:t>
      </w:r>
      <w:r w:rsidRPr="009915F2">
        <w:rPr>
          <w:rFonts w:eastAsia="Times New Roman"/>
          <w:szCs w:val="24"/>
        </w:rPr>
        <w:t xml:space="preserve"> να οικοδομήσουμε μία ανοικτή</w:t>
      </w:r>
      <w:r>
        <w:rPr>
          <w:rFonts w:eastAsia="Times New Roman"/>
          <w:szCs w:val="24"/>
        </w:rPr>
        <w:t>, προοδ</w:t>
      </w:r>
      <w:r>
        <w:rPr>
          <w:rFonts w:eastAsia="Times New Roman"/>
          <w:szCs w:val="24"/>
        </w:rPr>
        <w:t>ευτική, δημοκρατική κοινωνία κ</w:t>
      </w:r>
      <w:r w:rsidRPr="009915F2">
        <w:rPr>
          <w:rFonts w:eastAsia="Times New Roman"/>
          <w:szCs w:val="24"/>
        </w:rPr>
        <w:t xml:space="preserve">ι όχι ένα έθνος </w:t>
      </w:r>
      <w:r>
        <w:rPr>
          <w:rFonts w:eastAsia="Times New Roman"/>
          <w:szCs w:val="24"/>
        </w:rPr>
        <w:t>- «</w:t>
      </w:r>
      <w:r w:rsidRPr="009915F2">
        <w:rPr>
          <w:rFonts w:eastAsia="Times New Roman"/>
          <w:szCs w:val="24"/>
        </w:rPr>
        <w:t>σκαντζόχοιρο</w:t>
      </w:r>
      <w:r>
        <w:rPr>
          <w:rFonts w:eastAsia="Times New Roman"/>
          <w:szCs w:val="24"/>
        </w:rPr>
        <w:t>»,</w:t>
      </w:r>
      <w:r w:rsidRPr="009915F2">
        <w:rPr>
          <w:rFonts w:eastAsia="Times New Roman"/>
          <w:szCs w:val="24"/>
        </w:rPr>
        <w:t xml:space="preserve"> περίκλειστο και </w:t>
      </w:r>
      <w:r w:rsidRPr="009915F2">
        <w:rPr>
          <w:rFonts w:eastAsia="Times New Roman"/>
          <w:szCs w:val="24"/>
        </w:rPr>
        <w:lastRenderedPageBreak/>
        <w:t>αυτάρεσκο στους μύθους του για τους περιούσιο</w:t>
      </w:r>
      <w:r>
        <w:rPr>
          <w:rFonts w:eastAsia="Times New Roman"/>
          <w:szCs w:val="24"/>
        </w:rPr>
        <w:t>υ</w:t>
      </w:r>
      <w:r w:rsidRPr="009915F2">
        <w:rPr>
          <w:rFonts w:eastAsia="Times New Roman"/>
          <w:szCs w:val="24"/>
        </w:rPr>
        <w:t>ς λα</w:t>
      </w:r>
      <w:r>
        <w:rPr>
          <w:rFonts w:eastAsia="Times New Roman"/>
          <w:szCs w:val="24"/>
        </w:rPr>
        <w:t>ού</w:t>
      </w:r>
      <w:r w:rsidRPr="009915F2">
        <w:rPr>
          <w:rFonts w:eastAsia="Times New Roman"/>
          <w:szCs w:val="24"/>
        </w:rPr>
        <w:t>ς στην ιστορία</w:t>
      </w:r>
      <w:r>
        <w:rPr>
          <w:rFonts w:eastAsia="Times New Roman"/>
          <w:szCs w:val="24"/>
        </w:rPr>
        <w:t>,</w:t>
      </w:r>
      <w:r w:rsidRPr="009915F2">
        <w:rPr>
          <w:rFonts w:eastAsia="Times New Roman"/>
          <w:szCs w:val="24"/>
        </w:rPr>
        <w:t xml:space="preserve"> που άπαντες επιβουλεύονται</w:t>
      </w:r>
      <w:r>
        <w:rPr>
          <w:rFonts w:eastAsia="Times New Roman"/>
          <w:szCs w:val="24"/>
        </w:rPr>
        <w:t>.</w:t>
      </w:r>
    </w:p>
    <w:p w14:paraId="6B14EFEC" w14:textId="77777777" w:rsidR="004965E6" w:rsidRDefault="004D430C">
      <w:pPr>
        <w:spacing w:line="600" w:lineRule="auto"/>
        <w:ind w:firstLine="720"/>
        <w:jc w:val="both"/>
        <w:rPr>
          <w:rFonts w:eastAsia="Times New Roman"/>
          <w:szCs w:val="24"/>
        </w:rPr>
      </w:pPr>
      <w:r>
        <w:rPr>
          <w:rFonts w:eastAsia="Times New Roman"/>
          <w:szCs w:val="24"/>
        </w:rPr>
        <w:t xml:space="preserve">Ας σταματήσετε να διχάζετε </w:t>
      </w:r>
      <w:r w:rsidRPr="009915F2">
        <w:rPr>
          <w:rFonts w:eastAsia="Times New Roman"/>
          <w:szCs w:val="24"/>
        </w:rPr>
        <w:t>τον ελληνικό λαό για ένα</w:t>
      </w:r>
      <w:r>
        <w:rPr>
          <w:rFonts w:eastAsia="Times New Roman"/>
          <w:szCs w:val="24"/>
        </w:rPr>
        <w:t>ν</w:t>
      </w:r>
      <w:r w:rsidRPr="009915F2">
        <w:rPr>
          <w:rFonts w:eastAsia="Times New Roman"/>
          <w:szCs w:val="24"/>
        </w:rPr>
        <w:t xml:space="preserve"> καιροσκοπισμό</w:t>
      </w:r>
      <w:r>
        <w:rPr>
          <w:rFonts w:eastAsia="Times New Roman"/>
          <w:szCs w:val="24"/>
        </w:rPr>
        <w:t>,</w:t>
      </w:r>
      <w:r w:rsidRPr="009915F2">
        <w:rPr>
          <w:rFonts w:eastAsia="Times New Roman"/>
          <w:szCs w:val="24"/>
        </w:rPr>
        <w:t xml:space="preserve"> για το</w:t>
      </w:r>
      <w:r>
        <w:rPr>
          <w:rFonts w:eastAsia="Times New Roman"/>
          <w:szCs w:val="24"/>
        </w:rPr>
        <w:t>ν</w:t>
      </w:r>
      <w:r w:rsidRPr="009915F2">
        <w:rPr>
          <w:rFonts w:eastAsia="Times New Roman"/>
          <w:szCs w:val="24"/>
        </w:rPr>
        <w:t xml:space="preserve"> διακαή σας π</w:t>
      </w:r>
      <w:r>
        <w:rPr>
          <w:rFonts w:eastAsia="Times New Roman"/>
          <w:szCs w:val="24"/>
        </w:rPr>
        <w:t>όθο</w:t>
      </w:r>
      <w:r w:rsidRPr="009915F2">
        <w:rPr>
          <w:rFonts w:eastAsia="Times New Roman"/>
          <w:szCs w:val="24"/>
        </w:rPr>
        <w:t xml:space="preserve"> για παλινόρθωση</w:t>
      </w:r>
      <w:r>
        <w:rPr>
          <w:rFonts w:eastAsia="Times New Roman"/>
          <w:szCs w:val="24"/>
        </w:rPr>
        <w:t xml:space="preserve">, για ένα «αδειανό πουκάμισο». </w:t>
      </w:r>
      <w:r w:rsidRPr="009915F2">
        <w:rPr>
          <w:rFonts w:eastAsia="Times New Roman"/>
          <w:szCs w:val="24"/>
        </w:rPr>
        <w:t xml:space="preserve"> </w:t>
      </w:r>
      <w:r>
        <w:rPr>
          <w:rFonts w:eastAsia="Times New Roman"/>
          <w:szCs w:val="24"/>
        </w:rPr>
        <w:t>Ο καθείς και τα όπλα του και όλοι θα λογοδοτήσουμε στην Ιστορία και στις επόμενες γενιές.</w:t>
      </w:r>
    </w:p>
    <w:p w14:paraId="6B14EFED" w14:textId="77777777" w:rsidR="004965E6" w:rsidRDefault="004D430C">
      <w:pPr>
        <w:spacing w:line="600" w:lineRule="auto"/>
        <w:ind w:firstLine="720"/>
        <w:jc w:val="both"/>
        <w:rPr>
          <w:rFonts w:eastAsia="Times New Roman"/>
          <w:szCs w:val="24"/>
        </w:rPr>
      </w:pPr>
      <w:r>
        <w:rPr>
          <w:rFonts w:eastAsia="Times New Roman"/>
          <w:szCs w:val="24"/>
        </w:rPr>
        <w:t xml:space="preserve">Σας ευχαριστώ. </w:t>
      </w:r>
    </w:p>
    <w:p w14:paraId="6B14EFEE" w14:textId="77777777" w:rsidR="004965E6" w:rsidRDefault="004D430C">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B14EFEF" w14:textId="77777777" w:rsidR="004965E6" w:rsidRDefault="004D430C">
      <w:pPr>
        <w:spacing w:line="600" w:lineRule="auto"/>
        <w:ind w:firstLine="720"/>
        <w:jc w:val="both"/>
        <w:rPr>
          <w:rFonts w:eastAsia="Times New Roman"/>
          <w:szCs w:val="24"/>
        </w:rPr>
      </w:pPr>
      <w:r w:rsidRPr="001E5120">
        <w:rPr>
          <w:rFonts w:eastAsia="Times New Roman"/>
          <w:b/>
          <w:szCs w:val="24"/>
        </w:rPr>
        <w:t>ΠΡΟΕΔΡΕΥΩΝ (Σπυρίδων Λυκούδης):</w:t>
      </w:r>
      <w:r>
        <w:rPr>
          <w:rFonts w:eastAsia="Times New Roman"/>
          <w:b/>
          <w:szCs w:val="24"/>
        </w:rPr>
        <w:t xml:space="preserve"> </w:t>
      </w:r>
      <w:r>
        <w:rPr>
          <w:rFonts w:eastAsia="Times New Roman"/>
          <w:szCs w:val="24"/>
        </w:rPr>
        <w:t>Να σας ενη</w:t>
      </w:r>
      <w:r>
        <w:rPr>
          <w:rFonts w:eastAsia="Times New Roman"/>
          <w:szCs w:val="24"/>
        </w:rPr>
        <w:t>μερώσω ότι έχει κατατεθεί αίτηση ονομαστικής ψηφοφορίας από την Κοινοβουλευτική Ομάδα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w:t>
      </w:r>
      <w:r w:rsidRPr="009915F2">
        <w:rPr>
          <w:rFonts w:eastAsia="Times New Roman"/>
          <w:szCs w:val="24"/>
        </w:rPr>
        <w:t>επί της αρχής του νομοσχεδίου του Υπουργείου Παιδείας</w:t>
      </w:r>
      <w:r>
        <w:rPr>
          <w:rFonts w:eastAsia="Times New Roman"/>
          <w:szCs w:val="24"/>
        </w:rPr>
        <w:t>,</w:t>
      </w:r>
      <w:r w:rsidRPr="009915F2">
        <w:rPr>
          <w:rFonts w:eastAsia="Times New Roman"/>
          <w:szCs w:val="24"/>
        </w:rPr>
        <w:t xml:space="preserve"> </w:t>
      </w:r>
      <w:r>
        <w:rPr>
          <w:rFonts w:eastAsia="Times New Roman"/>
          <w:szCs w:val="24"/>
        </w:rPr>
        <w:t xml:space="preserve">Έρευνας και Θρησκευμάτων «Συνέργειες </w:t>
      </w:r>
      <w:r w:rsidRPr="009915F2">
        <w:rPr>
          <w:rFonts w:eastAsia="Times New Roman"/>
          <w:szCs w:val="24"/>
        </w:rPr>
        <w:t xml:space="preserve">Εθνικού και </w:t>
      </w:r>
      <w:r>
        <w:rPr>
          <w:rFonts w:eastAsia="Times New Roman"/>
          <w:szCs w:val="24"/>
        </w:rPr>
        <w:t>Κ</w:t>
      </w:r>
      <w:r w:rsidRPr="009915F2">
        <w:rPr>
          <w:rFonts w:eastAsia="Times New Roman"/>
          <w:szCs w:val="24"/>
        </w:rPr>
        <w:t>αποδιστριακού Πανεπισ</w:t>
      </w:r>
      <w:r w:rsidRPr="009915F2">
        <w:rPr>
          <w:rFonts w:eastAsia="Times New Roman"/>
          <w:szCs w:val="24"/>
        </w:rPr>
        <w:t>τημίου Αθηνών</w:t>
      </w:r>
      <w:r>
        <w:rPr>
          <w:rFonts w:eastAsia="Times New Roman"/>
          <w:szCs w:val="24"/>
        </w:rPr>
        <w:t>,</w:t>
      </w:r>
      <w:r w:rsidRPr="009915F2">
        <w:rPr>
          <w:rFonts w:eastAsia="Times New Roman"/>
          <w:szCs w:val="24"/>
        </w:rPr>
        <w:t xml:space="preserve"> </w:t>
      </w:r>
      <w:r>
        <w:rPr>
          <w:rFonts w:eastAsia="Times New Roman"/>
          <w:szCs w:val="24"/>
        </w:rPr>
        <w:t>Γ</w:t>
      </w:r>
      <w:r w:rsidRPr="009915F2">
        <w:rPr>
          <w:rFonts w:eastAsia="Times New Roman"/>
          <w:szCs w:val="24"/>
        </w:rPr>
        <w:t>εωπονικού Πανεπιστημίου Αθηνών</w:t>
      </w:r>
      <w:r>
        <w:rPr>
          <w:rFonts w:eastAsia="Times New Roman"/>
          <w:szCs w:val="24"/>
        </w:rPr>
        <w:t>,</w:t>
      </w:r>
      <w:r w:rsidRPr="009915F2">
        <w:rPr>
          <w:rFonts w:eastAsia="Times New Roman"/>
          <w:szCs w:val="24"/>
        </w:rPr>
        <w:t xml:space="preserve"> Πανεπιστημίου Θεσσαλίας με τα ΤΕΙ Θεσσαλίας και Στερεάς Ελλάδας</w:t>
      </w:r>
      <w:r>
        <w:rPr>
          <w:rFonts w:eastAsia="Times New Roman"/>
          <w:szCs w:val="24"/>
        </w:rPr>
        <w:t>,</w:t>
      </w:r>
      <w:r w:rsidRPr="009915F2">
        <w:rPr>
          <w:rFonts w:eastAsia="Times New Roman"/>
          <w:szCs w:val="24"/>
        </w:rPr>
        <w:t xml:space="preserve"> </w:t>
      </w:r>
      <w:proofErr w:type="spellStart"/>
      <w:r>
        <w:rPr>
          <w:rFonts w:eastAsia="Times New Roman"/>
          <w:szCs w:val="24"/>
        </w:rPr>
        <w:t>Παλλημνιακό</w:t>
      </w:r>
      <w:proofErr w:type="spellEnd"/>
      <w:r>
        <w:rPr>
          <w:rFonts w:eastAsia="Times New Roman"/>
          <w:szCs w:val="24"/>
        </w:rPr>
        <w:t xml:space="preserve"> Ταμείο </w:t>
      </w:r>
      <w:r w:rsidRPr="009915F2">
        <w:rPr>
          <w:rFonts w:eastAsia="Times New Roman"/>
          <w:szCs w:val="24"/>
        </w:rPr>
        <w:t>και άλλες διατάξεις</w:t>
      </w:r>
      <w:r>
        <w:rPr>
          <w:rFonts w:eastAsia="Times New Roman"/>
          <w:szCs w:val="24"/>
        </w:rPr>
        <w:t>».</w:t>
      </w:r>
      <w:r w:rsidRPr="009915F2">
        <w:rPr>
          <w:rFonts w:eastAsia="Times New Roman"/>
          <w:szCs w:val="24"/>
        </w:rPr>
        <w:t xml:space="preserve"> </w:t>
      </w:r>
      <w:r>
        <w:rPr>
          <w:rFonts w:eastAsia="Times New Roman"/>
          <w:szCs w:val="24"/>
        </w:rPr>
        <w:t>Η</w:t>
      </w:r>
      <w:r w:rsidRPr="009915F2">
        <w:rPr>
          <w:rFonts w:eastAsia="Times New Roman"/>
          <w:szCs w:val="24"/>
        </w:rPr>
        <w:t xml:space="preserve"> ψηφοφορία θα γίνει στις </w:t>
      </w:r>
      <w:r>
        <w:rPr>
          <w:rFonts w:eastAsia="Times New Roman"/>
          <w:szCs w:val="24"/>
        </w:rPr>
        <w:t>23:00΄</w:t>
      </w:r>
      <w:r w:rsidRPr="009915F2">
        <w:rPr>
          <w:rFonts w:eastAsia="Times New Roman"/>
          <w:szCs w:val="24"/>
        </w:rPr>
        <w:t xml:space="preserve"> μαζί με την άλλη ψηφοφορία</w:t>
      </w:r>
      <w:r>
        <w:rPr>
          <w:rFonts w:eastAsia="Times New Roman"/>
          <w:szCs w:val="24"/>
        </w:rPr>
        <w:t>.</w:t>
      </w:r>
    </w:p>
    <w:p w14:paraId="6B14EFF0" w14:textId="77777777" w:rsidR="004965E6" w:rsidRDefault="004D430C">
      <w:pPr>
        <w:spacing w:line="600" w:lineRule="auto"/>
        <w:ind w:firstLine="720"/>
        <w:jc w:val="both"/>
        <w:rPr>
          <w:rFonts w:eastAsia="Times New Roman"/>
          <w:szCs w:val="24"/>
        </w:rPr>
      </w:pPr>
      <w:r w:rsidRPr="00083BD7">
        <w:rPr>
          <w:rFonts w:eastAsia="Times New Roman"/>
          <w:b/>
          <w:szCs w:val="24"/>
        </w:rPr>
        <w:lastRenderedPageBreak/>
        <w:t>ΚΩΝΣΤΑΝΤΙΝΟΣ ΦΩΤΑΚΗΣ (Αναπληρωτής Υπουργό</w:t>
      </w:r>
      <w:r w:rsidRPr="00083BD7">
        <w:rPr>
          <w:rFonts w:eastAsia="Times New Roman"/>
          <w:b/>
          <w:szCs w:val="24"/>
        </w:rPr>
        <w:t xml:space="preserve">ς Παιδείας, Έρευνας και Θρησκευμάτων): </w:t>
      </w:r>
      <w:r>
        <w:rPr>
          <w:rFonts w:eastAsia="Times New Roman"/>
          <w:szCs w:val="24"/>
        </w:rPr>
        <w:t xml:space="preserve">Κύριε Πρόεδρε, μπορώ να έχω τον λόγο για ένα λεπτό; </w:t>
      </w:r>
    </w:p>
    <w:p w14:paraId="6B14EFF1" w14:textId="77777777" w:rsidR="004965E6" w:rsidRDefault="004D430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Τι θέλετε, κύριε Υπουργέ; </w:t>
      </w:r>
    </w:p>
    <w:p w14:paraId="6B14EFF2" w14:textId="77777777" w:rsidR="004965E6" w:rsidRDefault="004D430C">
      <w:pPr>
        <w:spacing w:line="600" w:lineRule="auto"/>
        <w:ind w:firstLine="720"/>
        <w:jc w:val="both"/>
        <w:rPr>
          <w:rFonts w:eastAsia="Times New Roman"/>
          <w:szCs w:val="24"/>
        </w:rPr>
      </w:pPr>
      <w:r>
        <w:rPr>
          <w:rFonts w:eastAsia="Times New Roman"/>
          <w:b/>
          <w:szCs w:val="24"/>
        </w:rPr>
        <w:t xml:space="preserve">ΚΩΝΣΤΑΝΤΙΝΟΣ ΦΩΤΑΚΗΣ (Αναπληρωτής Υπουργός Παιδείας, Έρευνας και Θρησκευμάτων): </w:t>
      </w:r>
      <w:r>
        <w:rPr>
          <w:rFonts w:eastAsia="Times New Roman"/>
          <w:szCs w:val="24"/>
        </w:rPr>
        <w:t>Ήθελα να κάνω μία διευκρί</w:t>
      </w:r>
      <w:r>
        <w:rPr>
          <w:rFonts w:eastAsia="Times New Roman"/>
          <w:szCs w:val="24"/>
        </w:rPr>
        <w:t>νιση σε κάποια στοιχεία</w:t>
      </w:r>
      <w:r w:rsidRPr="009915F2">
        <w:rPr>
          <w:rFonts w:eastAsia="Times New Roman"/>
          <w:szCs w:val="24"/>
        </w:rPr>
        <w:t xml:space="preserve"> που έδωσε η κ</w:t>
      </w:r>
      <w:r>
        <w:rPr>
          <w:rFonts w:eastAsia="Times New Roman"/>
          <w:szCs w:val="24"/>
        </w:rPr>
        <w:t>.</w:t>
      </w:r>
      <w:r w:rsidRPr="009915F2">
        <w:rPr>
          <w:rFonts w:eastAsia="Times New Roman"/>
          <w:szCs w:val="24"/>
        </w:rPr>
        <w:t xml:space="preserve"> Αντωνίου προηγουμένως</w:t>
      </w:r>
      <w:r>
        <w:rPr>
          <w:rFonts w:eastAsia="Times New Roman"/>
          <w:szCs w:val="24"/>
        </w:rPr>
        <w:t>.</w:t>
      </w:r>
    </w:p>
    <w:p w14:paraId="6B14EFF3" w14:textId="77777777" w:rsidR="004965E6" w:rsidRDefault="004D430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Έχετε τον λόγο. </w:t>
      </w:r>
    </w:p>
    <w:p w14:paraId="6B14EFF4" w14:textId="77777777" w:rsidR="004965E6" w:rsidRDefault="004D430C">
      <w:pPr>
        <w:spacing w:line="600" w:lineRule="auto"/>
        <w:ind w:firstLine="720"/>
        <w:jc w:val="both"/>
        <w:rPr>
          <w:rFonts w:eastAsia="Times New Roman"/>
          <w:szCs w:val="24"/>
        </w:rPr>
      </w:pPr>
      <w:r>
        <w:rPr>
          <w:rFonts w:eastAsia="Times New Roman"/>
          <w:b/>
          <w:szCs w:val="24"/>
        </w:rPr>
        <w:t xml:space="preserve">ΚΩΝΣΤΑΝΤΙΝΟΣ ΦΩΤΑΚΗΣ (Αναπληρωτής Υπουργός Παιδείας, Έρευνας και Θρησκευμάτων): </w:t>
      </w:r>
      <w:r>
        <w:rPr>
          <w:rFonts w:eastAsia="Times New Roman"/>
          <w:szCs w:val="24"/>
        </w:rPr>
        <w:t>Επειδή η κ</w:t>
      </w:r>
      <w:r>
        <w:rPr>
          <w:rFonts w:eastAsia="Times New Roman"/>
          <w:szCs w:val="24"/>
        </w:rPr>
        <w:t>.</w:t>
      </w:r>
      <w:r>
        <w:rPr>
          <w:rFonts w:eastAsia="Times New Roman"/>
          <w:szCs w:val="24"/>
        </w:rPr>
        <w:t xml:space="preserve"> Αντωνίου έλειπε και από τις </w:t>
      </w:r>
      <w:r>
        <w:rPr>
          <w:rFonts w:eastAsia="Times New Roman"/>
          <w:szCs w:val="24"/>
        </w:rPr>
        <w:t>ε</w:t>
      </w:r>
      <w:r>
        <w:rPr>
          <w:rFonts w:eastAsia="Times New Roman"/>
          <w:szCs w:val="24"/>
        </w:rPr>
        <w:t>πιτροπές που προηγήθηκαν</w:t>
      </w:r>
      <w:r>
        <w:rPr>
          <w:rFonts w:eastAsia="Times New Roman"/>
          <w:szCs w:val="24"/>
        </w:rPr>
        <w:t>…</w:t>
      </w:r>
    </w:p>
    <w:p w14:paraId="6B14EFF5" w14:textId="77777777" w:rsidR="004965E6" w:rsidRDefault="004D430C">
      <w:pPr>
        <w:spacing w:line="600" w:lineRule="auto"/>
        <w:ind w:firstLine="720"/>
        <w:jc w:val="both"/>
        <w:rPr>
          <w:rFonts w:eastAsia="Times New Roman"/>
          <w:szCs w:val="24"/>
        </w:rPr>
      </w:pPr>
      <w:r w:rsidRPr="00860451">
        <w:rPr>
          <w:rFonts w:eastAsia="Times New Roman"/>
          <w:b/>
          <w:szCs w:val="24"/>
        </w:rPr>
        <w:t>ΜΑΡΙΑ ΑΝΤΩΝΙΟΥ:</w:t>
      </w:r>
      <w:r>
        <w:rPr>
          <w:rFonts w:eastAsia="Times New Roman"/>
          <w:szCs w:val="24"/>
        </w:rPr>
        <w:t xml:space="preserve"> Τυχαίνει να είμαστε και άρρωστοι. </w:t>
      </w:r>
    </w:p>
    <w:p w14:paraId="6B14EFF6" w14:textId="77777777" w:rsidR="004965E6" w:rsidRDefault="004D430C">
      <w:pPr>
        <w:spacing w:line="600" w:lineRule="auto"/>
        <w:ind w:firstLine="720"/>
        <w:jc w:val="both"/>
        <w:rPr>
          <w:rFonts w:eastAsia="Times New Roman"/>
          <w:szCs w:val="24"/>
        </w:rPr>
      </w:pPr>
      <w:r>
        <w:rPr>
          <w:rFonts w:eastAsia="Times New Roman"/>
          <w:b/>
          <w:szCs w:val="24"/>
        </w:rPr>
        <w:t xml:space="preserve">ΚΩΝΣΤΑΝΤΙΝΟΣ ΦΩΤΑΚΗΣ (Αναπληρωτής Υπουργός Παιδείας, Έρευνας και Θρησκευμάτων): </w:t>
      </w:r>
      <w:r>
        <w:rPr>
          <w:rFonts w:eastAsia="Times New Roman"/>
          <w:szCs w:val="24"/>
        </w:rPr>
        <w:t xml:space="preserve">Ναι, το ίδιο όμως </w:t>
      </w:r>
      <w:r w:rsidRPr="009915F2">
        <w:rPr>
          <w:rFonts w:eastAsia="Times New Roman"/>
          <w:szCs w:val="24"/>
        </w:rPr>
        <w:t xml:space="preserve">μπορεί να συμβαίνει και με </w:t>
      </w:r>
      <w:r>
        <w:rPr>
          <w:rFonts w:eastAsia="Times New Roman"/>
          <w:szCs w:val="24"/>
        </w:rPr>
        <w:t>άλλους.</w:t>
      </w:r>
    </w:p>
    <w:p w14:paraId="6B14EFF7" w14:textId="77777777" w:rsidR="004965E6" w:rsidRDefault="004D430C">
      <w:pPr>
        <w:spacing w:line="600" w:lineRule="auto"/>
        <w:ind w:firstLine="720"/>
        <w:jc w:val="both"/>
        <w:rPr>
          <w:rFonts w:eastAsia="Times New Roman"/>
          <w:szCs w:val="24"/>
        </w:rPr>
      </w:pPr>
      <w:r>
        <w:rPr>
          <w:rFonts w:eastAsia="Times New Roman"/>
          <w:szCs w:val="24"/>
        </w:rPr>
        <w:lastRenderedPageBreak/>
        <w:t>Έλειπε και το</w:t>
      </w:r>
      <w:r w:rsidRPr="009915F2">
        <w:rPr>
          <w:rFonts w:eastAsia="Times New Roman"/>
          <w:szCs w:val="24"/>
        </w:rPr>
        <w:t xml:space="preserve"> πρωί</w:t>
      </w:r>
      <w:r>
        <w:rPr>
          <w:rFonts w:eastAsia="Times New Roman"/>
          <w:szCs w:val="24"/>
        </w:rPr>
        <w:t xml:space="preserve">, ως επί το </w:t>
      </w:r>
      <w:proofErr w:type="spellStart"/>
      <w:r>
        <w:rPr>
          <w:rFonts w:eastAsia="Times New Roman"/>
          <w:szCs w:val="24"/>
        </w:rPr>
        <w:t>πλείστον</w:t>
      </w:r>
      <w:proofErr w:type="spellEnd"/>
      <w:r>
        <w:rPr>
          <w:rFonts w:eastAsia="Times New Roman"/>
          <w:szCs w:val="24"/>
        </w:rPr>
        <w:t>. Τ</w:t>
      </w:r>
      <w:r w:rsidRPr="009915F2">
        <w:rPr>
          <w:rFonts w:eastAsia="Times New Roman"/>
          <w:szCs w:val="24"/>
        </w:rPr>
        <w:t>έλος πάντων</w:t>
      </w:r>
      <w:r>
        <w:rPr>
          <w:rFonts w:eastAsia="Times New Roman"/>
          <w:szCs w:val="24"/>
        </w:rPr>
        <w:t>,</w:t>
      </w:r>
      <w:r w:rsidRPr="009915F2">
        <w:rPr>
          <w:rFonts w:eastAsia="Times New Roman"/>
          <w:szCs w:val="24"/>
        </w:rPr>
        <w:t xml:space="preserve"> δεν θέλω </w:t>
      </w:r>
      <w:r>
        <w:rPr>
          <w:rFonts w:eastAsia="Times New Roman"/>
          <w:szCs w:val="24"/>
        </w:rPr>
        <w:t>αυτή τη</w:t>
      </w:r>
      <w:r>
        <w:rPr>
          <w:rFonts w:eastAsia="Times New Roman"/>
          <w:szCs w:val="24"/>
        </w:rPr>
        <w:t xml:space="preserve"> στιγμή να αντιδικήσω.</w:t>
      </w:r>
      <w:r w:rsidRPr="009915F2">
        <w:rPr>
          <w:rFonts w:eastAsia="Times New Roman"/>
          <w:szCs w:val="24"/>
        </w:rPr>
        <w:t xml:space="preserve"> Άλλωστε</w:t>
      </w:r>
      <w:r>
        <w:rPr>
          <w:rFonts w:eastAsia="Times New Roman"/>
          <w:szCs w:val="24"/>
        </w:rPr>
        <w:t>,</w:t>
      </w:r>
      <w:r w:rsidRPr="009915F2">
        <w:rPr>
          <w:rFonts w:eastAsia="Times New Roman"/>
          <w:szCs w:val="24"/>
        </w:rPr>
        <w:t xml:space="preserve"> όταν μιλάει για τα θέματα της πολιτικής</w:t>
      </w:r>
      <w:r>
        <w:rPr>
          <w:rFonts w:eastAsia="Times New Roman"/>
          <w:szCs w:val="24"/>
        </w:rPr>
        <w:t xml:space="preserve"> μας στην έρευνα, </w:t>
      </w:r>
      <w:r w:rsidRPr="009915F2">
        <w:rPr>
          <w:rFonts w:eastAsia="Times New Roman"/>
          <w:szCs w:val="24"/>
        </w:rPr>
        <w:t xml:space="preserve"> αποτελεί ζωντανή διαφήμιση για το έργο που επιτελείται</w:t>
      </w:r>
      <w:r>
        <w:rPr>
          <w:rFonts w:eastAsia="Times New Roman"/>
          <w:szCs w:val="24"/>
        </w:rPr>
        <w:t>.</w:t>
      </w:r>
    </w:p>
    <w:p w14:paraId="6B14EFF8" w14:textId="77777777" w:rsidR="004965E6" w:rsidRDefault="004D430C">
      <w:pPr>
        <w:spacing w:line="600" w:lineRule="auto"/>
        <w:ind w:firstLine="720"/>
        <w:jc w:val="both"/>
        <w:rPr>
          <w:rFonts w:eastAsia="Times New Roman"/>
          <w:szCs w:val="24"/>
        </w:rPr>
      </w:pPr>
      <w:r w:rsidRPr="0085285F">
        <w:rPr>
          <w:rFonts w:eastAsia="Times New Roman"/>
          <w:szCs w:val="24"/>
        </w:rPr>
        <w:t>Απλώς ένα πράγμα ήθελα να διευκρινίσω, το οποίο είναι σημαντικό. Όσον αφορά τα πανεπιστημιακά ερευνητικά κέντρ</w:t>
      </w:r>
      <w:r w:rsidRPr="0085285F">
        <w:rPr>
          <w:rFonts w:eastAsia="Times New Roman"/>
          <w:szCs w:val="24"/>
        </w:rPr>
        <w:t xml:space="preserve">α, αυτά δεν εμπίπτουν στον ν.4386. Δεν είναι κέντρα εποπτευόμενα από τη </w:t>
      </w:r>
      <w:r w:rsidRPr="0085285F">
        <w:rPr>
          <w:rFonts w:eastAsia="Times New Roman"/>
          <w:szCs w:val="24"/>
        </w:rPr>
        <w:t>γ</w:t>
      </w:r>
      <w:r w:rsidRPr="0085285F">
        <w:rPr>
          <w:rFonts w:eastAsia="Times New Roman"/>
          <w:szCs w:val="24"/>
        </w:rPr>
        <w:t xml:space="preserve">ενική </w:t>
      </w:r>
      <w:r w:rsidRPr="0085285F">
        <w:rPr>
          <w:rFonts w:eastAsia="Times New Roman"/>
          <w:szCs w:val="24"/>
        </w:rPr>
        <w:t>γ</w:t>
      </w:r>
      <w:r w:rsidRPr="0085285F">
        <w:rPr>
          <w:rFonts w:eastAsia="Times New Roman"/>
          <w:szCs w:val="24"/>
        </w:rPr>
        <w:t xml:space="preserve">ραμματεία. Έχει διευκρινιστεί αυτό στις </w:t>
      </w:r>
      <w:r w:rsidRPr="0085285F">
        <w:rPr>
          <w:rFonts w:eastAsia="Times New Roman"/>
          <w:szCs w:val="24"/>
        </w:rPr>
        <w:t>ε</w:t>
      </w:r>
      <w:r w:rsidRPr="0085285F">
        <w:rPr>
          <w:rFonts w:eastAsia="Times New Roman"/>
          <w:szCs w:val="24"/>
        </w:rPr>
        <w:t xml:space="preserve">πιτροπές. Είναι κέντρα τα οποία ελέγχονται και </w:t>
      </w:r>
      <w:r>
        <w:rPr>
          <w:rFonts w:eastAsia="Times New Roman"/>
          <w:szCs w:val="24"/>
        </w:rPr>
        <w:t>ο</w:t>
      </w:r>
      <w:r w:rsidRPr="009915F2">
        <w:rPr>
          <w:rFonts w:eastAsia="Times New Roman"/>
          <w:szCs w:val="24"/>
        </w:rPr>
        <w:t>υσιαστικά είναι προτάσε</w:t>
      </w:r>
      <w:r>
        <w:rPr>
          <w:rFonts w:eastAsia="Times New Roman"/>
          <w:szCs w:val="24"/>
        </w:rPr>
        <w:t>ι</w:t>
      </w:r>
      <w:r w:rsidRPr="009915F2">
        <w:rPr>
          <w:rFonts w:eastAsia="Times New Roman"/>
          <w:szCs w:val="24"/>
        </w:rPr>
        <w:t>ς των ίδιων των πανεπιστημίων</w:t>
      </w:r>
      <w:r>
        <w:rPr>
          <w:rFonts w:eastAsia="Times New Roman"/>
          <w:szCs w:val="24"/>
        </w:rPr>
        <w:t>,</w:t>
      </w:r>
      <w:r w:rsidRPr="009915F2">
        <w:rPr>
          <w:rFonts w:eastAsia="Times New Roman"/>
          <w:szCs w:val="24"/>
        </w:rPr>
        <w:t xml:space="preserve"> </w:t>
      </w:r>
      <w:r>
        <w:rPr>
          <w:rFonts w:eastAsia="Times New Roman"/>
          <w:szCs w:val="24"/>
        </w:rPr>
        <w:t>σ</w:t>
      </w:r>
      <w:r w:rsidRPr="009915F2">
        <w:rPr>
          <w:rFonts w:eastAsia="Times New Roman"/>
          <w:szCs w:val="24"/>
        </w:rPr>
        <w:t>τ</w:t>
      </w:r>
      <w:r>
        <w:rPr>
          <w:rFonts w:eastAsia="Times New Roman"/>
          <w:szCs w:val="24"/>
        </w:rPr>
        <w:t>ο</w:t>
      </w:r>
      <w:r w:rsidRPr="009915F2">
        <w:rPr>
          <w:rFonts w:eastAsia="Times New Roman"/>
          <w:szCs w:val="24"/>
        </w:rPr>
        <w:t xml:space="preserve"> πλαίσι</w:t>
      </w:r>
      <w:r>
        <w:rPr>
          <w:rFonts w:eastAsia="Times New Roman"/>
          <w:szCs w:val="24"/>
        </w:rPr>
        <w:t>ο</w:t>
      </w:r>
      <w:r w:rsidRPr="009915F2">
        <w:rPr>
          <w:rFonts w:eastAsia="Times New Roman"/>
          <w:szCs w:val="24"/>
        </w:rPr>
        <w:t xml:space="preserve"> του αυτοπροσδιορισμο</w:t>
      </w:r>
      <w:r w:rsidRPr="009915F2">
        <w:rPr>
          <w:rFonts w:eastAsia="Times New Roman"/>
          <w:szCs w:val="24"/>
        </w:rPr>
        <w:t xml:space="preserve">ύ </w:t>
      </w:r>
      <w:r>
        <w:rPr>
          <w:rFonts w:eastAsia="Times New Roman"/>
          <w:szCs w:val="24"/>
        </w:rPr>
        <w:t>τους.</w:t>
      </w:r>
      <w:r w:rsidRPr="009915F2">
        <w:rPr>
          <w:rFonts w:eastAsia="Times New Roman"/>
          <w:szCs w:val="24"/>
        </w:rPr>
        <w:t xml:space="preserve"> </w:t>
      </w:r>
      <w:r>
        <w:rPr>
          <w:rFonts w:eastAsia="Times New Roman"/>
          <w:szCs w:val="24"/>
        </w:rPr>
        <w:t>Έ</w:t>
      </w:r>
      <w:r w:rsidRPr="009915F2">
        <w:rPr>
          <w:rFonts w:eastAsia="Times New Roman"/>
          <w:szCs w:val="24"/>
        </w:rPr>
        <w:t>χουν το δικαίωμα να το κάνουν αυτό</w:t>
      </w:r>
      <w:r>
        <w:rPr>
          <w:rFonts w:eastAsia="Times New Roman"/>
          <w:szCs w:val="24"/>
        </w:rPr>
        <w:t>.</w:t>
      </w:r>
      <w:r w:rsidRPr="009915F2">
        <w:rPr>
          <w:rFonts w:eastAsia="Times New Roman"/>
          <w:szCs w:val="24"/>
        </w:rPr>
        <w:t xml:space="preserve"> </w:t>
      </w:r>
      <w:r>
        <w:rPr>
          <w:rFonts w:eastAsia="Times New Roman"/>
          <w:szCs w:val="24"/>
        </w:rPr>
        <w:t>Έ</w:t>
      </w:r>
      <w:r w:rsidRPr="009915F2">
        <w:rPr>
          <w:rFonts w:eastAsia="Times New Roman"/>
          <w:szCs w:val="24"/>
        </w:rPr>
        <w:t xml:space="preserve">χουν το δικαίωμα να αυξήσουν </w:t>
      </w:r>
      <w:r>
        <w:rPr>
          <w:rFonts w:eastAsia="Times New Roman"/>
          <w:szCs w:val="24"/>
        </w:rPr>
        <w:t>τη δυνατότητα</w:t>
      </w:r>
      <w:r w:rsidRPr="009915F2">
        <w:rPr>
          <w:rFonts w:eastAsia="Times New Roman"/>
          <w:szCs w:val="24"/>
        </w:rPr>
        <w:t xml:space="preserve"> της εμβέλειας δρ</w:t>
      </w:r>
      <w:r>
        <w:rPr>
          <w:rFonts w:eastAsia="Times New Roman"/>
          <w:szCs w:val="24"/>
        </w:rPr>
        <w:t>αστηριοτήτων που έχουν</w:t>
      </w:r>
      <w:r w:rsidRPr="009915F2">
        <w:rPr>
          <w:rFonts w:eastAsia="Times New Roman"/>
          <w:szCs w:val="24"/>
        </w:rPr>
        <w:t xml:space="preserve"> στα πανεπιστήμια μέσα</w:t>
      </w:r>
      <w:r>
        <w:rPr>
          <w:rFonts w:eastAsia="Times New Roman"/>
          <w:szCs w:val="24"/>
        </w:rPr>
        <w:t>,</w:t>
      </w:r>
      <w:r w:rsidRPr="009915F2">
        <w:rPr>
          <w:rFonts w:eastAsia="Times New Roman"/>
          <w:szCs w:val="24"/>
        </w:rPr>
        <w:t xml:space="preserve"> δημιουργώντας τέτοιου τύπου συνέργειες</w:t>
      </w:r>
      <w:r>
        <w:rPr>
          <w:rFonts w:eastAsia="Times New Roman"/>
          <w:szCs w:val="24"/>
        </w:rPr>
        <w:t>,</w:t>
      </w:r>
      <w:r w:rsidRPr="009915F2">
        <w:rPr>
          <w:rFonts w:eastAsia="Times New Roman"/>
          <w:szCs w:val="24"/>
        </w:rPr>
        <w:t xml:space="preserve"> </w:t>
      </w:r>
      <w:r>
        <w:rPr>
          <w:rFonts w:eastAsia="Times New Roman"/>
          <w:szCs w:val="24"/>
        </w:rPr>
        <w:t>κ</w:t>
      </w:r>
      <w:r w:rsidRPr="009915F2">
        <w:rPr>
          <w:rFonts w:eastAsia="Times New Roman"/>
          <w:szCs w:val="24"/>
        </w:rPr>
        <w:t xml:space="preserve">αι βέβαια να </w:t>
      </w:r>
      <w:r>
        <w:rPr>
          <w:rFonts w:eastAsia="Times New Roman"/>
          <w:szCs w:val="24"/>
        </w:rPr>
        <w:t>στηρίξουν διάφορες πρωτοβουλίες.</w:t>
      </w:r>
    </w:p>
    <w:p w14:paraId="6B14EFF9" w14:textId="77777777" w:rsidR="004965E6" w:rsidRDefault="004D430C">
      <w:pPr>
        <w:spacing w:line="600" w:lineRule="auto"/>
        <w:ind w:firstLine="720"/>
        <w:jc w:val="both"/>
        <w:rPr>
          <w:rFonts w:eastAsia="Times New Roman"/>
          <w:szCs w:val="24"/>
        </w:rPr>
      </w:pPr>
      <w:r>
        <w:rPr>
          <w:rFonts w:eastAsia="Times New Roman"/>
          <w:b/>
          <w:szCs w:val="24"/>
        </w:rPr>
        <w:t>ΠΡΟΕΔΡΕΥΩΝ (Σπυρίδ</w:t>
      </w:r>
      <w:r>
        <w:rPr>
          <w:rFonts w:eastAsia="Times New Roman"/>
          <w:b/>
          <w:szCs w:val="24"/>
        </w:rPr>
        <w:t xml:space="preserve">ων Λυκούδης): </w:t>
      </w:r>
      <w:r>
        <w:rPr>
          <w:rFonts w:eastAsia="Times New Roman"/>
          <w:szCs w:val="24"/>
        </w:rPr>
        <w:t xml:space="preserve">Κύριε </w:t>
      </w:r>
      <w:proofErr w:type="spellStart"/>
      <w:r>
        <w:rPr>
          <w:rFonts w:eastAsia="Times New Roman"/>
          <w:szCs w:val="24"/>
        </w:rPr>
        <w:t>Φωτάκη</w:t>
      </w:r>
      <w:proofErr w:type="spellEnd"/>
      <w:r>
        <w:rPr>
          <w:rFonts w:eastAsia="Times New Roman"/>
          <w:szCs w:val="24"/>
        </w:rPr>
        <w:t>, ευχαριστούμε πολύ.</w:t>
      </w:r>
    </w:p>
    <w:p w14:paraId="6B14EFFA" w14:textId="77777777" w:rsidR="004965E6" w:rsidRDefault="004D430C">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Κοντογεώργος</w:t>
      </w:r>
      <w:proofErr w:type="spellEnd"/>
      <w:r>
        <w:rPr>
          <w:rFonts w:eastAsia="Times New Roman"/>
          <w:szCs w:val="24"/>
        </w:rPr>
        <w:t xml:space="preserve"> έχει τον λόγο. </w:t>
      </w:r>
    </w:p>
    <w:p w14:paraId="6B14EFFB" w14:textId="77777777" w:rsidR="004965E6" w:rsidRDefault="004D430C">
      <w:pPr>
        <w:spacing w:line="600" w:lineRule="auto"/>
        <w:ind w:firstLine="720"/>
        <w:jc w:val="both"/>
        <w:rPr>
          <w:rFonts w:eastAsia="Times New Roman"/>
          <w:szCs w:val="24"/>
        </w:rPr>
      </w:pPr>
      <w:r w:rsidRPr="0066213D">
        <w:rPr>
          <w:rFonts w:eastAsia="Times New Roman"/>
          <w:b/>
          <w:szCs w:val="24"/>
        </w:rPr>
        <w:lastRenderedPageBreak/>
        <w:t xml:space="preserve">ΚΩΝΣΤΑΝΤΙΝΟΣ ΚΟΝΤΟΓΕΩΡΓΟΣ: </w:t>
      </w:r>
      <w:r>
        <w:rPr>
          <w:rFonts w:eastAsia="Times New Roman"/>
          <w:szCs w:val="24"/>
        </w:rPr>
        <w:t>Ευχαριστώ, κύριε Πρόεδρε.</w:t>
      </w:r>
    </w:p>
    <w:p w14:paraId="6B14EFFC" w14:textId="77777777" w:rsidR="004965E6" w:rsidRDefault="004D430C">
      <w:pPr>
        <w:spacing w:line="600" w:lineRule="auto"/>
        <w:ind w:firstLine="720"/>
        <w:jc w:val="both"/>
        <w:rPr>
          <w:rFonts w:eastAsia="Times New Roman"/>
          <w:szCs w:val="24"/>
        </w:rPr>
      </w:pPr>
      <w:r w:rsidRPr="009915F2">
        <w:rPr>
          <w:rFonts w:eastAsia="Times New Roman"/>
          <w:szCs w:val="24"/>
        </w:rPr>
        <w:t xml:space="preserve">Κύριε </w:t>
      </w:r>
      <w:r>
        <w:rPr>
          <w:rFonts w:eastAsia="Times New Roman"/>
          <w:szCs w:val="24"/>
        </w:rPr>
        <w:t>Πρόεδρε,</w:t>
      </w:r>
      <w:r w:rsidRPr="009915F2">
        <w:rPr>
          <w:rFonts w:eastAsia="Times New Roman"/>
          <w:szCs w:val="24"/>
        </w:rPr>
        <w:t xml:space="preserve"> </w:t>
      </w:r>
      <w:r>
        <w:rPr>
          <w:rFonts w:eastAsia="Times New Roman"/>
          <w:szCs w:val="24"/>
        </w:rPr>
        <w:t>κύριοι Υπουργοί, κυρίες και</w:t>
      </w:r>
      <w:r w:rsidRPr="009915F2">
        <w:rPr>
          <w:rFonts w:eastAsia="Times New Roman"/>
          <w:szCs w:val="24"/>
        </w:rPr>
        <w:t xml:space="preserve"> κύριοι συνάδελφοι</w:t>
      </w:r>
      <w:r>
        <w:rPr>
          <w:rFonts w:eastAsia="Times New Roman"/>
          <w:szCs w:val="24"/>
        </w:rPr>
        <w:t>, πριν ξεκινήσω την τοποθέτησή μου στο νομοσχέδιο που συζητούμ</w:t>
      </w:r>
      <w:r>
        <w:rPr>
          <w:rFonts w:eastAsia="Times New Roman"/>
          <w:szCs w:val="24"/>
        </w:rPr>
        <w:t xml:space="preserve">ε αυτές τις μέρες </w:t>
      </w:r>
      <w:r w:rsidRPr="009915F2">
        <w:rPr>
          <w:rFonts w:eastAsia="Times New Roman"/>
          <w:szCs w:val="24"/>
        </w:rPr>
        <w:t xml:space="preserve"> και στην </w:t>
      </w:r>
      <w:r>
        <w:rPr>
          <w:rFonts w:eastAsia="Times New Roman"/>
          <w:szCs w:val="24"/>
        </w:rPr>
        <w:t>Επιτροπή Μορφωτικών Υποθέσεων, αλλά και στην Ολομέλεια, θ</w:t>
      </w:r>
      <w:r w:rsidRPr="009915F2">
        <w:rPr>
          <w:rFonts w:eastAsia="Times New Roman"/>
          <w:szCs w:val="24"/>
        </w:rPr>
        <w:t>έλω να κάνω μία επισήμανση</w:t>
      </w:r>
      <w:r>
        <w:rPr>
          <w:rFonts w:eastAsia="Times New Roman"/>
          <w:szCs w:val="24"/>
        </w:rPr>
        <w:t>.</w:t>
      </w:r>
    </w:p>
    <w:p w14:paraId="6B14EFFD" w14:textId="77777777" w:rsidR="004965E6" w:rsidRDefault="004D430C">
      <w:pPr>
        <w:spacing w:line="600" w:lineRule="auto"/>
        <w:ind w:firstLine="720"/>
        <w:jc w:val="both"/>
        <w:rPr>
          <w:rFonts w:eastAsia="Times New Roman"/>
          <w:szCs w:val="24"/>
        </w:rPr>
      </w:pPr>
      <w:r>
        <w:rPr>
          <w:rFonts w:eastAsia="Times New Roman"/>
          <w:szCs w:val="24"/>
        </w:rPr>
        <w:t xml:space="preserve">Ακούγοντας </w:t>
      </w:r>
      <w:r w:rsidRPr="009915F2">
        <w:rPr>
          <w:rFonts w:eastAsia="Times New Roman"/>
          <w:szCs w:val="24"/>
        </w:rPr>
        <w:t>την κ</w:t>
      </w:r>
      <w:r>
        <w:rPr>
          <w:rFonts w:eastAsia="Times New Roman"/>
          <w:szCs w:val="24"/>
        </w:rPr>
        <w:t>.</w:t>
      </w:r>
      <w:r w:rsidRPr="009915F2">
        <w:rPr>
          <w:rFonts w:eastAsia="Times New Roman"/>
          <w:szCs w:val="24"/>
        </w:rPr>
        <w:t xml:space="preserve"> </w:t>
      </w:r>
      <w:proofErr w:type="spellStart"/>
      <w:r>
        <w:rPr>
          <w:rFonts w:eastAsia="Times New Roman"/>
          <w:szCs w:val="24"/>
        </w:rPr>
        <w:t>Βάκη</w:t>
      </w:r>
      <w:proofErr w:type="spellEnd"/>
      <w:r>
        <w:rPr>
          <w:rFonts w:eastAsia="Times New Roman"/>
          <w:szCs w:val="24"/>
        </w:rPr>
        <w:t>,</w:t>
      </w:r>
      <w:r w:rsidRPr="009915F2">
        <w:rPr>
          <w:rFonts w:eastAsia="Times New Roman"/>
          <w:szCs w:val="24"/>
        </w:rPr>
        <w:t xml:space="preserve"> </w:t>
      </w:r>
      <w:r>
        <w:rPr>
          <w:rFonts w:eastAsia="Times New Roman"/>
          <w:szCs w:val="24"/>
        </w:rPr>
        <w:t>την Κοινοβουλευτική Εκπρόσωπο του</w:t>
      </w:r>
      <w:r w:rsidRPr="009915F2">
        <w:rPr>
          <w:rFonts w:eastAsia="Times New Roman"/>
          <w:szCs w:val="24"/>
        </w:rPr>
        <w:t xml:space="preserve"> ΣΥΡΙΖΑ</w:t>
      </w:r>
      <w:r>
        <w:rPr>
          <w:rFonts w:eastAsia="Times New Roman"/>
          <w:szCs w:val="24"/>
        </w:rPr>
        <w:t>,</w:t>
      </w:r>
      <w:r w:rsidRPr="009915F2">
        <w:rPr>
          <w:rFonts w:eastAsia="Times New Roman"/>
          <w:szCs w:val="24"/>
        </w:rPr>
        <w:t xml:space="preserve"> αποκόμισα την εντύπωση ότι ο ΣΥΡΙΖΑ ίδρυσε τα δημόσια πανεπιστήμια της Ελλάδας</w:t>
      </w:r>
      <w:r>
        <w:rPr>
          <w:rFonts w:eastAsia="Times New Roman"/>
          <w:szCs w:val="24"/>
        </w:rPr>
        <w:t>.</w:t>
      </w:r>
      <w:r w:rsidRPr="009915F2">
        <w:rPr>
          <w:rFonts w:eastAsia="Times New Roman"/>
          <w:szCs w:val="24"/>
        </w:rPr>
        <w:t xml:space="preserve"> </w:t>
      </w:r>
      <w:r>
        <w:rPr>
          <w:rFonts w:eastAsia="Times New Roman"/>
          <w:szCs w:val="24"/>
        </w:rPr>
        <w:t>Α</w:t>
      </w:r>
      <w:r w:rsidRPr="009915F2">
        <w:rPr>
          <w:rFonts w:eastAsia="Times New Roman"/>
          <w:szCs w:val="24"/>
        </w:rPr>
        <w:t xml:space="preserve">υτή την εντύπωση </w:t>
      </w:r>
      <w:r>
        <w:rPr>
          <w:rFonts w:eastAsia="Times New Roman"/>
          <w:szCs w:val="24"/>
        </w:rPr>
        <w:t>μού έδωσε, λες</w:t>
      </w:r>
      <w:r w:rsidRPr="009915F2">
        <w:rPr>
          <w:rFonts w:eastAsia="Times New Roman"/>
          <w:szCs w:val="24"/>
        </w:rPr>
        <w:t xml:space="preserve"> και όλα έγιναν επί εποχής </w:t>
      </w:r>
      <w:r>
        <w:rPr>
          <w:rFonts w:eastAsia="Times New Roman"/>
          <w:szCs w:val="24"/>
        </w:rPr>
        <w:t xml:space="preserve">ΣΥΡΙΖΑ </w:t>
      </w:r>
      <w:r w:rsidRPr="009915F2">
        <w:rPr>
          <w:rFonts w:eastAsia="Times New Roman"/>
          <w:szCs w:val="24"/>
        </w:rPr>
        <w:t>σε αυτή τη χώρα</w:t>
      </w:r>
      <w:r>
        <w:rPr>
          <w:rFonts w:eastAsia="Times New Roman"/>
          <w:szCs w:val="24"/>
        </w:rPr>
        <w:t>.</w:t>
      </w:r>
      <w:r w:rsidRPr="009915F2">
        <w:rPr>
          <w:rFonts w:eastAsia="Times New Roman"/>
          <w:szCs w:val="24"/>
        </w:rPr>
        <w:t xml:space="preserve"> </w:t>
      </w:r>
      <w:r>
        <w:rPr>
          <w:rFonts w:eastAsia="Times New Roman"/>
          <w:szCs w:val="24"/>
        </w:rPr>
        <w:t xml:space="preserve">Κυρία </w:t>
      </w:r>
      <w:proofErr w:type="spellStart"/>
      <w:r>
        <w:rPr>
          <w:rFonts w:eastAsia="Times New Roman"/>
          <w:szCs w:val="24"/>
        </w:rPr>
        <w:t>Βάκη</w:t>
      </w:r>
      <w:proofErr w:type="spellEnd"/>
      <w:r>
        <w:rPr>
          <w:rFonts w:eastAsia="Times New Roman"/>
          <w:szCs w:val="24"/>
        </w:rPr>
        <w:t>,</w:t>
      </w:r>
      <w:r w:rsidRPr="009915F2">
        <w:rPr>
          <w:rFonts w:eastAsia="Times New Roman"/>
          <w:szCs w:val="24"/>
        </w:rPr>
        <w:t xml:space="preserve"> πρέπει να αντιληφθείτε ότι πριν από </w:t>
      </w:r>
      <w:r>
        <w:rPr>
          <w:rFonts w:eastAsia="Times New Roman"/>
          <w:szCs w:val="24"/>
        </w:rPr>
        <w:t>σας,</w:t>
      </w:r>
      <w:r w:rsidRPr="009915F2">
        <w:rPr>
          <w:rFonts w:eastAsia="Times New Roman"/>
          <w:szCs w:val="24"/>
        </w:rPr>
        <w:t xml:space="preserve"> υπήρξαν πάρα πο</w:t>
      </w:r>
      <w:r>
        <w:rPr>
          <w:rFonts w:eastAsia="Times New Roman"/>
          <w:szCs w:val="24"/>
        </w:rPr>
        <w:t>λ</w:t>
      </w:r>
      <w:r w:rsidRPr="009915F2">
        <w:rPr>
          <w:rFonts w:eastAsia="Times New Roman"/>
          <w:szCs w:val="24"/>
        </w:rPr>
        <w:t>λ</w:t>
      </w:r>
      <w:r>
        <w:rPr>
          <w:rFonts w:eastAsia="Times New Roman"/>
          <w:szCs w:val="24"/>
        </w:rPr>
        <w:t>οί</w:t>
      </w:r>
      <w:r w:rsidRPr="009915F2">
        <w:rPr>
          <w:rFonts w:eastAsia="Times New Roman"/>
          <w:szCs w:val="24"/>
        </w:rPr>
        <w:t xml:space="preserve"> πατριώτες που δούλε</w:t>
      </w:r>
      <w:r w:rsidRPr="009915F2">
        <w:rPr>
          <w:rFonts w:eastAsia="Times New Roman"/>
          <w:szCs w:val="24"/>
        </w:rPr>
        <w:t>ψαν με ζήλο</w:t>
      </w:r>
      <w:r>
        <w:rPr>
          <w:rFonts w:eastAsia="Times New Roman"/>
          <w:szCs w:val="24"/>
        </w:rPr>
        <w:t>,</w:t>
      </w:r>
      <w:r w:rsidRPr="009915F2">
        <w:rPr>
          <w:rFonts w:eastAsia="Times New Roman"/>
          <w:szCs w:val="24"/>
        </w:rPr>
        <w:t xml:space="preserve"> με αυταπάρνηση</w:t>
      </w:r>
      <w:r>
        <w:rPr>
          <w:rFonts w:eastAsia="Times New Roman"/>
          <w:szCs w:val="24"/>
        </w:rPr>
        <w:t>,</w:t>
      </w:r>
      <w:r w:rsidRPr="009915F2">
        <w:rPr>
          <w:rFonts w:eastAsia="Times New Roman"/>
          <w:szCs w:val="24"/>
        </w:rPr>
        <w:t xml:space="preserve"> με αντικειμενικότητα</w:t>
      </w:r>
      <w:r>
        <w:rPr>
          <w:rFonts w:eastAsia="Times New Roman"/>
          <w:szCs w:val="24"/>
        </w:rPr>
        <w:t>,</w:t>
      </w:r>
      <w:r w:rsidRPr="009915F2">
        <w:rPr>
          <w:rFonts w:eastAsia="Times New Roman"/>
          <w:szCs w:val="24"/>
        </w:rPr>
        <w:t xml:space="preserve"> δημιούργησαν το δημόσιο σύστημα Παιδείας που </w:t>
      </w:r>
      <w:r>
        <w:rPr>
          <w:rFonts w:eastAsia="Times New Roman"/>
          <w:szCs w:val="24"/>
        </w:rPr>
        <w:t>εσείς</w:t>
      </w:r>
      <w:r w:rsidRPr="009915F2">
        <w:rPr>
          <w:rFonts w:eastAsia="Times New Roman"/>
          <w:szCs w:val="24"/>
        </w:rPr>
        <w:t xml:space="preserve"> σήμερα</w:t>
      </w:r>
      <w:r>
        <w:rPr>
          <w:rFonts w:eastAsia="Times New Roman"/>
          <w:szCs w:val="24"/>
        </w:rPr>
        <w:t>,</w:t>
      </w:r>
      <w:r w:rsidRPr="009915F2">
        <w:rPr>
          <w:rFonts w:eastAsia="Times New Roman"/>
          <w:szCs w:val="24"/>
        </w:rPr>
        <w:t xml:space="preserve"> αντί να μιλάτε με ό</w:t>
      </w:r>
      <w:r>
        <w:rPr>
          <w:rFonts w:eastAsia="Times New Roman"/>
          <w:szCs w:val="24"/>
        </w:rPr>
        <w:t>ρ</w:t>
      </w:r>
      <w:r w:rsidRPr="009915F2">
        <w:rPr>
          <w:rFonts w:eastAsia="Times New Roman"/>
          <w:szCs w:val="24"/>
        </w:rPr>
        <w:t>ους του μέλλοντος</w:t>
      </w:r>
      <w:r>
        <w:rPr>
          <w:rFonts w:eastAsia="Times New Roman"/>
          <w:szCs w:val="24"/>
        </w:rPr>
        <w:t>,</w:t>
      </w:r>
      <w:r w:rsidRPr="009915F2">
        <w:rPr>
          <w:rFonts w:eastAsia="Times New Roman"/>
          <w:szCs w:val="24"/>
        </w:rPr>
        <w:t xml:space="preserve"> να αποκαταστήσουμε </w:t>
      </w:r>
      <w:r>
        <w:rPr>
          <w:rFonts w:eastAsia="Times New Roman"/>
          <w:szCs w:val="24"/>
        </w:rPr>
        <w:t>την</w:t>
      </w:r>
      <w:r w:rsidRPr="009915F2">
        <w:rPr>
          <w:rFonts w:eastAsia="Times New Roman"/>
          <w:szCs w:val="24"/>
        </w:rPr>
        <w:t xml:space="preserve"> πραγματική τους αξία στην κοινωνία και για την προσφορά του</w:t>
      </w:r>
      <w:r>
        <w:rPr>
          <w:rFonts w:eastAsia="Times New Roman"/>
          <w:szCs w:val="24"/>
        </w:rPr>
        <w:t>ς</w:t>
      </w:r>
      <w:r w:rsidRPr="009915F2">
        <w:rPr>
          <w:rFonts w:eastAsia="Times New Roman"/>
          <w:szCs w:val="24"/>
        </w:rPr>
        <w:t xml:space="preserve"> στη νεολαία</w:t>
      </w:r>
      <w:r>
        <w:rPr>
          <w:rFonts w:eastAsia="Times New Roman"/>
          <w:szCs w:val="24"/>
        </w:rPr>
        <w:t>,</w:t>
      </w:r>
      <w:r w:rsidRPr="009915F2">
        <w:rPr>
          <w:rFonts w:eastAsia="Times New Roman"/>
          <w:szCs w:val="24"/>
        </w:rPr>
        <w:t xml:space="preserve"> μιλάτε με </w:t>
      </w:r>
      <w:r w:rsidRPr="009915F2">
        <w:rPr>
          <w:rFonts w:eastAsia="Times New Roman"/>
          <w:szCs w:val="24"/>
        </w:rPr>
        <w:t>όρους του παρελθόντος</w:t>
      </w:r>
      <w:r>
        <w:rPr>
          <w:rFonts w:eastAsia="Times New Roman"/>
          <w:szCs w:val="24"/>
        </w:rPr>
        <w:t>.</w:t>
      </w:r>
      <w:r w:rsidRPr="009915F2">
        <w:rPr>
          <w:rFonts w:eastAsia="Times New Roman"/>
          <w:szCs w:val="24"/>
        </w:rPr>
        <w:t xml:space="preserve"> Αυτή είναι η μεγάλη μας διαφορά</w:t>
      </w:r>
      <w:r>
        <w:rPr>
          <w:rFonts w:eastAsia="Times New Roman"/>
          <w:szCs w:val="24"/>
        </w:rPr>
        <w:t>.</w:t>
      </w:r>
    </w:p>
    <w:p w14:paraId="6B14EFFE" w14:textId="77777777" w:rsidR="004965E6" w:rsidRDefault="004D430C">
      <w:pPr>
        <w:spacing w:line="600" w:lineRule="auto"/>
        <w:ind w:firstLine="720"/>
        <w:jc w:val="both"/>
        <w:rPr>
          <w:rFonts w:eastAsia="Times New Roman"/>
          <w:szCs w:val="24"/>
        </w:rPr>
      </w:pPr>
      <w:r>
        <w:rPr>
          <w:rFonts w:eastAsia="Times New Roman"/>
          <w:szCs w:val="24"/>
        </w:rPr>
        <w:lastRenderedPageBreak/>
        <w:t xml:space="preserve">Όσον αφορά, κυρία </w:t>
      </w:r>
      <w:proofErr w:type="spellStart"/>
      <w:r>
        <w:rPr>
          <w:rFonts w:eastAsia="Times New Roman"/>
          <w:szCs w:val="24"/>
        </w:rPr>
        <w:t>Βάκη</w:t>
      </w:r>
      <w:proofErr w:type="spellEnd"/>
      <w:r>
        <w:rPr>
          <w:rFonts w:eastAsia="Times New Roman"/>
          <w:szCs w:val="24"/>
        </w:rPr>
        <w:t>, -απευθύνομαι σε εσάς ως Κοινοβουλευτική Εκπρόσωπο- τ</w:t>
      </w:r>
      <w:r w:rsidRPr="009915F2">
        <w:rPr>
          <w:rFonts w:eastAsia="Times New Roman"/>
          <w:szCs w:val="24"/>
        </w:rPr>
        <w:t>η</w:t>
      </w:r>
      <w:r>
        <w:rPr>
          <w:rFonts w:eastAsia="Times New Roman"/>
          <w:szCs w:val="24"/>
        </w:rPr>
        <w:t>ν</w:t>
      </w:r>
      <w:r w:rsidRPr="009915F2">
        <w:rPr>
          <w:rFonts w:eastAsia="Times New Roman"/>
          <w:szCs w:val="24"/>
        </w:rPr>
        <w:t xml:space="preserve"> διήμερη συζήτηση που προηγήθηκε για την ψήφο εμπιστοσύνης</w:t>
      </w:r>
      <w:r>
        <w:rPr>
          <w:rFonts w:eastAsia="Times New Roman"/>
          <w:szCs w:val="24"/>
        </w:rPr>
        <w:t>, ναι</w:t>
      </w:r>
      <w:r w:rsidRPr="009915F2">
        <w:rPr>
          <w:rFonts w:eastAsia="Times New Roman"/>
          <w:szCs w:val="24"/>
        </w:rPr>
        <w:t xml:space="preserve"> σας έδωσε </w:t>
      </w:r>
      <w:r>
        <w:rPr>
          <w:rFonts w:eastAsia="Times New Roman"/>
          <w:szCs w:val="24"/>
        </w:rPr>
        <w:t xml:space="preserve">η Βουλή </w:t>
      </w:r>
      <w:r w:rsidRPr="009915F2">
        <w:rPr>
          <w:rFonts w:eastAsia="Times New Roman"/>
          <w:szCs w:val="24"/>
        </w:rPr>
        <w:t>ψήφο εμπιστοσύνης</w:t>
      </w:r>
      <w:r>
        <w:rPr>
          <w:rFonts w:eastAsia="Times New Roman"/>
          <w:szCs w:val="24"/>
        </w:rPr>
        <w:t>. Σας έδωσε κολοβή</w:t>
      </w:r>
      <w:r w:rsidRPr="009915F2">
        <w:rPr>
          <w:rFonts w:eastAsia="Times New Roman"/>
          <w:szCs w:val="24"/>
        </w:rPr>
        <w:t xml:space="preserve"> ψήφο</w:t>
      </w:r>
      <w:r w:rsidRPr="009915F2">
        <w:rPr>
          <w:rFonts w:eastAsia="Times New Roman"/>
          <w:szCs w:val="24"/>
        </w:rPr>
        <w:t xml:space="preserve"> εμπιστοσύνης</w:t>
      </w:r>
      <w:r>
        <w:rPr>
          <w:rFonts w:eastAsia="Times New Roman"/>
          <w:szCs w:val="24"/>
        </w:rPr>
        <w:t>,</w:t>
      </w:r>
      <w:r w:rsidRPr="009915F2">
        <w:rPr>
          <w:rFonts w:eastAsia="Times New Roman"/>
          <w:szCs w:val="24"/>
        </w:rPr>
        <w:t xml:space="preserve"> μπερδεμέν</w:t>
      </w:r>
      <w:r>
        <w:rPr>
          <w:rFonts w:eastAsia="Times New Roman"/>
          <w:szCs w:val="24"/>
        </w:rPr>
        <w:t>η</w:t>
      </w:r>
      <w:r w:rsidRPr="009915F2">
        <w:rPr>
          <w:rFonts w:eastAsia="Times New Roman"/>
          <w:szCs w:val="24"/>
        </w:rPr>
        <w:t xml:space="preserve"> ψήφο εμπιστοσύνης</w:t>
      </w:r>
      <w:r>
        <w:rPr>
          <w:rFonts w:eastAsia="Times New Roman"/>
          <w:szCs w:val="24"/>
        </w:rPr>
        <w:t>,</w:t>
      </w:r>
      <w:r w:rsidRPr="009915F2">
        <w:rPr>
          <w:rFonts w:eastAsia="Times New Roman"/>
          <w:szCs w:val="24"/>
        </w:rPr>
        <w:t xml:space="preserve"> </w:t>
      </w:r>
      <w:r>
        <w:rPr>
          <w:rFonts w:eastAsia="Times New Roman"/>
          <w:szCs w:val="24"/>
        </w:rPr>
        <w:t>αποτέλεσμα ανατολίτικου παζαριού. Θ</w:t>
      </w:r>
      <w:r w:rsidRPr="009915F2">
        <w:rPr>
          <w:rFonts w:eastAsia="Times New Roman"/>
          <w:szCs w:val="24"/>
        </w:rPr>
        <w:t>α δούμε στο</w:t>
      </w:r>
      <w:r>
        <w:rPr>
          <w:rFonts w:eastAsia="Times New Roman"/>
          <w:szCs w:val="24"/>
        </w:rPr>
        <w:t>ν</w:t>
      </w:r>
      <w:r w:rsidRPr="009915F2">
        <w:rPr>
          <w:rFonts w:eastAsia="Times New Roman"/>
          <w:szCs w:val="24"/>
        </w:rPr>
        <w:t xml:space="preserve"> χρόνο</w:t>
      </w:r>
      <w:r>
        <w:rPr>
          <w:rFonts w:eastAsia="Times New Roman"/>
          <w:szCs w:val="24"/>
        </w:rPr>
        <w:t>,</w:t>
      </w:r>
      <w:r w:rsidRPr="009915F2">
        <w:rPr>
          <w:rFonts w:eastAsia="Times New Roman"/>
          <w:szCs w:val="24"/>
        </w:rPr>
        <w:t xml:space="preserve"> π</w:t>
      </w:r>
      <w:r>
        <w:rPr>
          <w:rFonts w:eastAsia="Times New Roman"/>
          <w:szCs w:val="24"/>
        </w:rPr>
        <w:t>ώ</w:t>
      </w:r>
      <w:r w:rsidRPr="009915F2">
        <w:rPr>
          <w:rFonts w:eastAsia="Times New Roman"/>
          <w:szCs w:val="24"/>
        </w:rPr>
        <w:t xml:space="preserve">ς αυτό το καράβι που λέγεται </w:t>
      </w:r>
      <w:r>
        <w:rPr>
          <w:rFonts w:eastAsia="Times New Roman"/>
          <w:szCs w:val="24"/>
        </w:rPr>
        <w:t>Κ</w:t>
      </w:r>
      <w:r w:rsidRPr="009915F2">
        <w:rPr>
          <w:rFonts w:eastAsia="Times New Roman"/>
          <w:szCs w:val="24"/>
        </w:rPr>
        <w:t>υβέρνηση ΣΥΡΙΖΑ</w:t>
      </w:r>
      <w:r>
        <w:rPr>
          <w:rFonts w:eastAsia="Times New Roman"/>
          <w:szCs w:val="24"/>
        </w:rPr>
        <w:t>,</w:t>
      </w:r>
      <w:r w:rsidRPr="009915F2">
        <w:rPr>
          <w:rFonts w:eastAsia="Times New Roman"/>
          <w:szCs w:val="24"/>
        </w:rPr>
        <w:t xml:space="preserve"> χωρίς πυξίδα και με σημαία </w:t>
      </w:r>
      <w:r>
        <w:rPr>
          <w:rFonts w:eastAsia="Times New Roman"/>
          <w:szCs w:val="24"/>
        </w:rPr>
        <w:t>ε</w:t>
      </w:r>
      <w:r w:rsidRPr="009915F2">
        <w:rPr>
          <w:rFonts w:eastAsia="Times New Roman"/>
          <w:szCs w:val="24"/>
        </w:rPr>
        <w:t>υκαιρίας</w:t>
      </w:r>
      <w:r>
        <w:rPr>
          <w:rFonts w:eastAsia="Times New Roman"/>
          <w:szCs w:val="24"/>
        </w:rPr>
        <w:t>,</w:t>
      </w:r>
      <w:r w:rsidRPr="009915F2">
        <w:rPr>
          <w:rFonts w:eastAsia="Times New Roman"/>
          <w:szCs w:val="24"/>
        </w:rPr>
        <w:t xml:space="preserve"> θα συνεχίσει να πορεύεται</w:t>
      </w:r>
      <w:r w:rsidRPr="00A14C38">
        <w:rPr>
          <w:rFonts w:eastAsia="Times New Roman"/>
          <w:szCs w:val="24"/>
        </w:rPr>
        <w:t xml:space="preserve"> </w:t>
      </w:r>
      <w:r w:rsidRPr="009915F2">
        <w:rPr>
          <w:rFonts w:eastAsia="Times New Roman"/>
          <w:szCs w:val="24"/>
        </w:rPr>
        <w:t>από δω και πέρα</w:t>
      </w:r>
      <w:r>
        <w:rPr>
          <w:rFonts w:eastAsia="Times New Roman"/>
          <w:szCs w:val="24"/>
        </w:rPr>
        <w:t>.</w:t>
      </w:r>
    </w:p>
    <w:p w14:paraId="6B14EFFF" w14:textId="77777777" w:rsidR="004965E6" w:rsidRDefault="004D430C">
      <w:pPr>
        <w:spacing w:line="600" w:lineRule="auto"/>
        <w:ind w:firstLine="720"/>
        <w:jc w:val="center"/>
        <w:rPr>
          <w:rFonts w:eastAsia="Times New Roman"/>
          <w:szCs w:val="24"/>
        </w:rPr>
      </w:pPr>
      <w:r>
        <w:rPr>
          <w:rFonts w:eastAsia="Times New Roman"/>
          <w:szCs w:val="24"/>
        </w:rPr>
        <w:t>(Θόρυβος - διαμαρτυρίες απ</w:t>
      </w:r>
      <w:r>
        <w:rPr>
          <w:rFonts w:eastAsia="Times New Roman"/>
          <w:szCs w:val="24"/>
        </w:rPr>
        <w:t>ό την πτέρυγα του ΣΥΡΙΖΑ)</w:t>
      </w:r>
    </w:p>
    <w:p w14:paraId="6B14F000" w14:textId="77777777" w:rsidR="004965E6" w:rsidRDefault="004D430C">
      <w:pPr>
        <w:spacing w:line="600" w:lineRule="auto"/>
        <w:ind w:firstLine="720"/>
        <w:jc w:val="both"/>
        <w:rPr>
          <w:rFonts w:eastAsia="Times New Roman"/>
          <w:szCs w:val="24"/>
        </w:rPr>
      </w:pPr>
      <w:r w:rsidRPr="009915F2">
        <w:rPr>
          <w:rFonts w:eastAsia="Times New Roman"/>
          <w:szCs w:val="24"/>
        </w:rPr>
        <w:t>Εντάξει</w:t>
      </w:r>
      <w:r>
        <w:rPr>
          <w:rFonts w:eastAsia="Times New Roman"/>
          <w:szCs w:val="24"/>
        </w:rPr>
        <w:t>,</w:t>
      </w:r>
      <w:r w:rsidRPr="009915F2">
        <w:rPr>
          <w:rFonts w:eastAsia="Times New Roman"/>
          <w:szCs w:val="24"/>
        </w:rPr>
        <w:t xml:space="preserve"> θα ικανοποιηθείτε σε λίγες μέρες</w:t>
      </w:r>
      <w:r>
        <w:rPr>
          <w:rFonts w:eastAsia="Times New Roman"/>
          <w:szCs w:val="24"/>
        </w:rPr>
        <w:t>.</w:t>
      </w:r>
      <w:r w:rsidRPr="009915F2">
        <w:rPr>
          <w:rFonts w:eastAsia="Times New Roman"/>
          <w:szCs w:val="24"/>
        </w:rPr>
        <w:t xml:space="preserve"> </w:t>
      </w:r>
      <w:r>
        <w:rPr>
          <w:rFonts w:eastAsia="Times New Roman"/>
          <w:szCs w:val="24"/>
        </w:rPr>
        <w:t>Θ</w:t>
      </w:r>
      <w:r w:rsidRPr="009915F2">
        <w:rPr>
          <w:rFonts w:eastAsia="Times New Roman"/>
          <w:szCs w:val="24"/>
        </w:rPr>
        <w:t xml:space="preserve">α τα πούμε </w:t>
      </w:r>
      <w:r>
        <w:rPr>
          <w:rFonts w:eastAsia="Times New Roman"/>
          <w:szCs w:val="24"/>
        </w:rPr>
        <w:t>εν καιρώ, τις</w:t>
      </w:r>
      <w:r w:rsidRPr="009915F2">
        <w:rPr>
          <w:rFonts w:eastAsia="Times New Roman"/>
          <w:szCs w:val="24"/>
        </w:rPr>
        <w:t xml:space="preserve"> επόμενες μέρες</w:t>
      </w:r>
      <w:r>
        <w:rPr>
          <w:rFonts w:eastAsia="Times New Roman"/>
          <w:szCs w:val="24"/>
        </w:rPr>
        <w:t>.</w:t>
      </w:r>
    </w:p>
    <w:p w14:paraId="6B14F001" w14:textId="77777777" w:rsidR="004965E6" w:rsidRDefault="004D430C">
      <w:pPr>
        <w:spacing w:line="600" w:lineRule="auto"/>
        <w:ind w:firstLine="720"/>
        <w:jc w:val="both"/>
        <w:rPr>
          <w:rFonts w:eastAsia="Times New Roman"/>
          <w:szCs w:val="24"/>
        </w:rPr>
      </w:pPr>
      <w:r>
        <w:rPr>
          <w:rFonts w:eastAsia="Times New Roman"/>
          <w:szCs w:val="24"/>
        </w:rPr>
        <w:t xml:space="preserve">Κυρίες και κύριοι Βουλευτές, </w:t>
      </w:r>
      <w:r w:rsidRPr="009915F2">
        <w:rPr>
          <w:rFonts w:eastAsia="Times New Roman"/>
          <w:szCs w:val="24"/>
        </w:rPr>
        <w:t xml:space="preserve">σε μία χώρα η οποία μάχεται για μία δεκαετία να εξέλθει από τη βαθιά κρίση που βρέθηκε </w:t>
      </w:r>
      <w:r>
        <w:rPr>
          <w:rFonts w:eastAsia="Times New Roman"/>
          <w:szCs w:val="24"/>
        </w:rPr>
        <w:t>στ</w:t>
      </w:r>
      <w:r w:rsidRPr="009915F2">
        <w:rPr>
          <w:rFonts w:eastAsia="Times New Roman"/>
          <w:szCs w:val="24"/>
        </w:rPr>
        <w:t xml:space="preserve">η σύγχρονη ιστορία </w:t>
      </w:r>
      <w:r>
        <w:rPr>
          <w:rFonts w:eastAsia="Times New Roman"/>
          <w:szCs w:val="24"/>
        </w:rPr>
        <w:t>της,</w:t>
      </w:r>
      <w:r w:rsidRPr="009915F2">
        <w:rPr>
          <w:rFonts w:eastAsia="Times New Roman"/>
          <w:szCs w:val="24"/>
        </w:rPr>
        <w:t xml:space="preserve"> θα περίμενε κάθε νουνεχής πολίτης</w:t>
      </w:r>
      <w:r>
        <w:rPr>
          <w:rFonts w:eastAsia="Times New Roman"/>
          <w:szCs w:val="24"/>
        </w:rPr>
        <w:t>,</w:t>
      </w:r>
      <w:r w:rsidRPr="009915F2">
        <w:rPr>
          <w:rFonts w:eastAsia="Times New Roman"/>
          <w:szCs w:val="24"/>
        </w:rPr>
        <w:t xml:space="preserve"> σε κάθε στρατηγική της επιλογή να προϋπάρχει </w:t>
      </w:r>
      <w:r>
        <w:rPr>
          <w:rFonts w:eastAsia="Times New Roman"/>
          <w:szCs w:val="24"/>
        </w:rPr>
        <w:t xml:space="preserve">η </w:t>
      </w:r>
      <w:r w:rsidRPr="009915F2">
        <w:rPr>
          <w:rFonts w:eastAsia="Times New Roman"/>
          <w:szCs w:val="24"/>
        </w:rPr>
        <w:t>απαραίτητ</w:t>
      </w:r>
      <w:r>
        <w:rPr>
          <w:rFonts w:eastAsia="Times New Roman"/>
          <w:szCs w:val="24"/>
        </w:rPr>
        <w:t>η</w:t>
      </w:r>
      <w:r w:rsidRPr="009915F2">
        <w:rPr>
          <w:rFonts w:eastAsia="Times New Roman"/>
          <w:szCs w:val="24"/>
        </w:rPr>
        <w:t xml:space="preserve"> συνεννόη</w:t>
      </w:r>
      <w:r>
        <w:rPr>
          <w:rFonts w:eastAsia="Times New Roman"/>
          <w:szCs w:val="24"/>
        </w:rPr>
        <w:t>ση</w:t>
      </w:r>
      <w:r w:rsidRPr="009915F2">
        <w:rPr>
          <w:rFonts w:eastAsia="Times New Roman"/>
          <w:szCs w:val="24"/>
        </w:rPr>
        <w:t xml:space="preserve"> μεταξύ των πολιτικών </w:t>
      </w:r>
      <w:r>
        <w:rPr>
          <w:rFonts w:eastAsia="Times New Roman"/>
          <w:szCs w:val="24"/>
        </w:rPr>
        <w:t>δ</w:t>
      </w:r>
      <w:r w:rsidRPr="009915F2">
        <w:rPr>
          <w:rFonts w:eastAsia="Times New Roman"/>
          <w:szCs w:val="24"/>
        </w:rPr>
        <w:t>υνάμεων αλλά και</w:t>
      </w:r>
      <w:r>
        <w:rPr>
          <w:rFonts w:eastAsia="Times New Roman"/>
          <w:szCs w:val="24"/>
        </w:rPr>
        <w:t xml:space="preserve"> ο</w:t>
      </w:r>
      <w:r w:rsidRPr="009915F2">
        <w:rPr>
          <w:rFonts w:eastAsia="Times New Roman"/>
          <w:szCs w:val="24"/>
        </w:rPr>
        <w:t xml:space="preserve"> ουσιαστικός διάλογος με όλους τους εμπλεκόμενους </w:t>
      </w:r>
      <w:r>
        <w:rPr>
          <w:rFonts w:eastAsia="Times New Roman"/>
          <w:szCs w:val="24"/>
        </w:rPr>
        <w:t>σ</w:t>
      </w:r>
      <w:r w:rsidRPr="009915F2">
        <w:rPr>
          <w:rFonts w:eastAsia="Times New Roman"/>
          <w:szCs w:val="24"/>
        </w:rPr>
        <w:t>ε κάθε περίπτωση</w:t>
      </w:r>
      <w:r>
        <w:rPr>
          <w:rFonts w:eastAsia="Times New Roman"/>
          <w:szCs w:val="24"/>
        </w:rPr>
        <w:t>.</w:t>
      </w:r>
      <w:r w:rsidRPr="009915F2">
        <w:rPr>
          <w:rFonts w:eastAsia="Times New Roman"/>
          <w:szCs w:val="24"/>
        </w:rPr>
        <w:t xml:space="preserve"> </w:t>
      </w:r>
      <w:r>
        <w:rPr>
          <w:rFonts w:eastAsia="Times New Roman"/>
          <w:szCs w:val="24"/>
        </w:rPr>
        <w:t>Ό</w:t>
      </w:r>
      <w:r w:rsidRPr="009915F2">
        <w:rPr>
          <w:rFonts w:eastAsia="Times New Roman"/>
          <w:szCs w:val="24"/>
        </w:rPr>
        <w:t xml:space="preserve">ταν </w:t>
      </w:r>
      <w:r>
        <w:rPr>
          <w:rFonts w:eastAsia="Times New Roman"/>
          <w:szCs w:val="24"/>
        </w:rPr>
        <w:t>μ</w:t>
      </w:r>
      <w:r w:rsidRPr="009915F2">
        <w:rPr>
          <w:rFonts w:eastAsia="Times New Roman"/>
          <w:szCs w:val="24"/>
        </w:rPr>
        <w:t xml:space="preserve">άλιστα </w:t>
      </w:r>
      <w:r>
        <w:rPr>
          <w:rFonts w:eastAsia="Times New Roman"/>
          <w:szCs w:val="24"/>
        </w:rPr>
        <w:t xml:space="preserve">οι </w:t>
      </w:r>
      <w:r w:rsidRPr="009915F2">
        <w:rPr>
          <w:rFonts w:eastAsia="Times New Roman"/>
          <w:szCs w:val="24"/>
        </w:rPr>
        <w:t>επιλογές αυτές έχουν σχέση</w:t>
      </w:r>
      <w:r w:rsidRPr="009915F2">
        <w:rPr>
          <w:rFonts w:eastAsia="Times New Roman"/>
          <w:szCs w:val="24"/>
        </w:rPr>
        <w:t xml:space="preserve"> με το εκπαιδευτικό </w:t>
      </w:r>
      <w:r w:rsidRPr="009915F2">
        <w:rPr>
          <w:rFonts w:eastAsia="Times New Roman"/>
          <w:szCs w:val="24"/>
        </w:rPr>
        <w:lastRenderedPageBreak/>
        <w:t>σύστημα της χώρας και ιδιαίτερα με την τριτοβάθμια εκπαίδευση</w:t>
      </w:r>
      <w:r>
        <w:rPr>
          <w:rFonts w:eastAsia="Times New Roman"/>
          <w:szCs w:val="24"/>
        </w:rPr>
        <w:t>,</w:t>
      </w:r>
      <w:r w:rsidRPr="009915F2">
        <w:rPr>
          <w:rFonts w:eastAsia="Times New Roman"/>
          <w:szCs w:val="24"/>
        </w:rPr>
        <w:t xml:space="preserve"> </w:t>
      </w:r>
      <w:r>
        <w:rPr>
          <w:rFonts w:eastAsia="Times New Roman"/>
          <w:szCs w:val="24"/>
        </w:rPr>
        <w:t>τ</w:t>
      </w:r>
      <w:r w:rsidRPr="009915F2">
        <w:rPr>
          <w:rFonts w:eastAsia="Times New Roman"/>
          <w:szCs w:val="24"/>
        </w:rPr>
        <w:t xml:space="preserve">ότε είναι απολύτως απαραίτητες οι παραπάνω προϋποθέσεις για την </w:t>
      </w:r>
      <w:r>
        <w:rPr>
          <w:rFonts w:eastAsia="Times New Roman"/>
          <w:szCs w:val="24"/>
        </w:rPr>
        <w:t>επιτυχή έκβαση</w:t>
      </w:r>
      <w:r w:rsidRPr="009915F2">
        <w:rPr>
          <w:rFonts w:eastAsia="Times New Roman"/>
          <w:szCs w:val="24"/>
        </w:rPr>
        <w:t xml:space="preserve"> κάθε εγχειρήματος</w:t>
      </w:r>
      <w:r>
        <w:rPr>
          <w:rFonts w:eastAsia="Times New Roman"/>
          <w:szCs w:val="24"/>
        </w:rPr>
        <w:t>.</w:t>
      </w:r>
    </w:p>
    <w:p w14:paraId="6B14F002" w14:textId="77777777" w:rsidR="004965E6" w:rsidRDefault="004D430C">
      <w:pPr>
        <w:spacing w:line="600" w:lineRule="auto"/>
        <w:ind w:firstLine="720"/>
        <w:jc w:val="both"/>
        <w:rPr>
          <w:rFonts w:eastAsia="Times New Roman"/>
          <w:szCs w:val="24"/>
        </w:rPr>
      </w:pPr>
      <w:r w:rsidRPr="009915F2">
        <w:rPr>
          <w:rFonts w:eastAsia="Times New Roman"/>
          <w:szCs w:val="24"/>
        </w:rPr>
        <w:t>Δεν υπάρχει κα</w:t>
      </w:r>
      <w:r>
        <w:rPr>
          <w:rFonts w:eastAsia="Times New Roman"/>
          <w:szCs w:val="24"/>
        </w:rPr>
        <w:t>μ</w:t>
      </w:r>
      <w:r w:rsidRPr="009915F2">
        <w:rPr>
          <w:rFonts w:eastAsia="Times New Roman"/>
          <w:szCs w:val="24"/>
        </w:rPr>
        <w:t xml:space="preserve">μία αμφιβολία ότι η σημερινή δομή της </w:t>
      </w:r>
      <w:r>
        <w:rPr>
          <w:rFonts w:eastAsia="Times New Roman"/>
          <w:szCs w:val="24"/>
        </w:rPr>
        <w:t>α</w:t>
      </w:r>
      <w:r w:rsidRPr="009915F2">
        <w:rPr>
          <w:rFonts w:eastAsia="Times New Roman"/>
          <w:szCs w:val="24"/>
        </w:rPr>
        <w:t xml:space="preserve">νώτατης </w:t>
      </w:r>
      <w:r>
        <w:rPr>
          <w:rFonts w:eastAsia="Times New Roman"/>
          <w:szCs w:val="24"/>
        </w:rPr>
        <w:t>ε</w:t>
      </w:r>
      <w:r w:rsidRPr="009915F2">
        <w:rPr>
          <w:rFonts w:eastAsia="Times New Roman"/>
          <w:szCs w:val="24"/>
        </w:rPr>
        <w:t xml:space="preserve">κπαίδευσης </w:t>
      </w:r>
      <w:r w:rsidRPr="009915F2">
        <w:rPr>
          <w:rFonts w:eastAsia="Times New Roman"/>
          <w:szCs w:val="24"/>
        </w:rPr>
        <w:t xml:space="preserve">στη χώρα </w:t>
      </w:r>
      <w:r>
        <w:rPr>
          <w:rFonts w:eastAsia="Times New Roman"/>
          <w:szCs w:val="24"/>
        </w:rPr>
        <w:t>μας,</w:t>
      </w:r>
      <w:r w:rsidRPr="009915F2">
        <w:rPr>
          <w:rFonts w:eastAsia="Times New Roman"/>
          <w:szCs w:val="24"/>
        </w:rPr>
        <w:t xml:space="preserve"> χρειάζεται τομές και μεταρρυθμίσεις</w:t>
      </w:r>
      <w:r>
        <w:rPr>
          <w:rFonts w:eastAsia="Times New Roman"/>
          <w:szCs w:val="24"/>
        </w:rPr>
        <w:t>,</w:t>
      </w:r>
      <w:r w:rsidRPr="009915F2">
        <w:rPr>
          <w:rFonts w:eastAsia="Times New Roman"/>
          <w:szCs w:val="24"/>
        </w:rPr>
        <w:t xml:space="preserve"> οι οποίες θα βοηθήσουν την πατρίδα μας και τους πολίτες να συγκροτήσουν και να στηρίξουν </w:t>
      </w:r>
      <w:r>
        <w:rPr>
          <w:rFonts w:eastAsia="Times New Roman"/>
          <w:szCs w:val="24"/>
        </w:rPr>
        <w:t>έ</w:t>
      </w:r>
      <w:r w:rsidRPr="009915F2">
        <w:rPr>
          <w:rFonts w:eastAsia="Times New Roman"/>
          <w:szCs w:val="24"/>
        </w:rPr>
        <w:t>να σύγχρονο</w:t>
      </w:r>
      <w:r>
        <w:rPr>
          <w:rFonts w:eastAsia="Times New Roman"/>
          <w:szCs w:val="24"/>
        </w:rPr>
        <w:t>,</w:t>
      </w:r>
      <w:r w:rsidRPr="009915F2">
        <w:rPr>
          <w:rFonts w:eastAsia="Times New Roman"/>
          <w:szCs w:val="24"/>
        </w:rPr>
        <w:t xml:space="preserve"> ευέλικτο και αποτελεσματικό αναπτυξιακό σχέδιο για την ταχεία επαναφορά της στην κανονικότητα και την </w:t>
      </w:r>
      <w:r w:rsidRPr="009915F2">
        <w:rPr>
          <w:rFonts w:eastAsia="Times New Roman"/>
          <w:szCs w:val="24"/>
        </w:rPr>
        <w:t>ευημερία</w:t>
      </w:r>
      <w:r>
        <w:rPr>
          <w:rFonts w:eastAsia="Times New Roman"/>
          <w:szCs w:val="24"/>
        </w:rPr>
        <w:t>.</w:t>
      </w:r>
    </w:p>
    <w:p w14:paraId="6B14F003" w14:textId="77777777" w:rsidR="004965E6" w:rsidRDefault="004D430C">
      <w:pPr>
        <w:spacing w:line="600" w:lineRule="auto"/>
        <w:ind w:firstLine="720"/>
        <w:jc w:val="both"/>
        <w:rPr>
          <w:rFonts w:eastAsia="Times New Roman"/>
          <w:szCs w:val="24"/>
        </w:rPr>
      </w:pPr>
      <w:r>
        <w:rPr>
          <w:rFonts w:eastAsia="Times New Roman"/>
          <w:szCs w:val="24"/>
        </w:rPr>
        <w:t>Ε</w:t>
      </w:r>
      <w:r w:rsidRPr="009915F2">
        <w:rPr>
          <w:rFonts w:eastAsia="Times New Roman"/>
          <w:szCs w:val="24"/>
        </w:rPr>
        <w:t xml:space="preserve">ίναι απολύτως βέβαιο ότι τα </w:t>
      </w:r>
      <w:r>
        <w:rPr>
          <w:rFonts w:eastAsia="Times New Roman"/>
          <w:szCs w:val="24"/>
        </w:rPr>
        <w:t>α</w:t>
      </w:r>
      <w:r w:rsidRPr="009915F2">
        <w:rPr>
          <w:rFonts w:eastAsia="Times New Roman"/>
          <w:szCs w:val="24"/>
        </w:rPr>
        <w:t xml:space="preserve">νώτατα </w:t>
      </w:r>
      <w:r>
        <w:rPr>
          <w:rFonts w:eastAsia="Times New Roman"/>
          <w:szCs w:val="24"/>
        </w:rPr>
        <w:t>ε</w:t>
      </w:r>
      <w:r w:rsidRPr="009915F2">
        <w:rPr>
          <w:rFonts w:eastAsia="Times New Roman"/>
          <w:szCs w:val="24"/>
        </w:rPr>
        <w:t xml:space="preserve">κπαιδευτικά </w:t>
      </w:r>
      <w:r>
        <w:rPr>
          <w:rFonts w:eastAsia="Times New Roman"/>
          <w:szCs w:val="24"/>
        </w:rPr>
        <w:t>ι</w:t>
      </w:r>
      <w:r w:rsidRPr="009915F2">
        <w:rPr>
          <w:rFonts w:eastAsia="Times New Roman"/>
          <w:szCs w:val="24"/>
        </w:rPr>
        <w:t>δρύματα της χώρας</w:t>
      </w:r>
      <w:r>
        <w:rPr>
          <w:rFonts w:eastAsia="Times New Roman"/>
          <w:szCs w:val="24"/>
        </w:rPr>
        <w:t>,</w:t>
      </w:r>
      <w:r w:rsidRPr="009915F2">
        <w:rPr>
          <w:rFonts w:eastAsia="Times New Roman"/>
          <w:szCs w:val="24"/>
        </w:rPr>
        <w:t xml:space="preserve"> πρέπει να προσαρμοστούν στις σημερινές συνθήκες και ανάγκες της χώρας και να προβλέψουν με επιτυχία τις διεθνείς συνθήκες του άμεσου μέλλοντος που θα κληθ</w:t>
      </w:r>
      <w:r>
        <w:rPr>
          <w:rFonts w:eastAsia="Times New Roman"/>
          <w:szCs w:val="24"/>
        </w:rPr>
        <w:t>ούν</w:t>
      </w:r>
      <w:r w:rsidRPr="009915F2">
        <w:rPr>
          <w:rFonts w:eastAsia="Times New Roman"/>
          <w:szCs w:val="24"/>
        </w:rPr>
        <w:t xml:space="preserve"> να αντιμετωπίσ</w:t>
      </w:r>
      <w:r>
        <w:rPr>
          <w:rFonts w:eastAsia="Times New Roman"/>
          <w:szCs w:val="24"/>
        </w:rPr>
        <w:t xml:space="preserve">ουν. </w:t>
      </w:r>
    </w:p>
    <w:p w14:paraId="6B14F004" w14:textId="77777777" w:rsidR="004965E6" w:rsidRDefault="004D430C">
      <w:pPr>
        <w:spacing w:line="600" w:lineRule="auto"/>
        <w:ind w:firstLine="720"/>
        <w:jc w:val="both"/>
        <w:rPr>
          <w:rFonts w:eastAsia="Times New Roman"/>
          <w:szCs w:val="24"/>
        </w:rPr>
      </w:pPr>
      <w:r>
        <w:rPr>
          <w:rFonts w:eastAsia="Times New Roman"/>
          <w:szCs w:val="24"/>
        </w:rPr>
        <w:t>Σ</w:t>
      </w:r>
      <w:r w:rsidRPr="009915F2">
        <w:rPr>
          <w:rFonts w:eastAsia="Times New Roman"/>
          <w:szCs w:val="24"/>
        </w:rPr>
        <w:t>την προκειμένη περίπτωση</w:t>
      </w:r>
      <w:r>
        <w:rPr>
          <w:rFonts w:eastAsia="Times New Roman"/>
          <w:szCs w:val="24"/>
        </w:rPr>
        <w:t xml:space="preserve"> πέραν</w:t>
      </w:r>
      <w:r w:rsidRPr="009915F2">
        <w:rPr>
          <w:rFonts w:eastAsia="Times New Roman"/>
          <w:szCs w:val="24"/>
        </w:rPr>
        <w:t xml:space="preserve"> των παραπάνω προϋποθέσεων κάθε πρόταση θα πρέπει να συνοδεύεται από αξιολόγηση των υφιστάμενων δομών</w:t>
      </w:r>
      <w:r>
        <w:rPr>
          <w:rFonts w:eastAsia="Times New Roman"/>
          <w:szCs w:val="24"/>
        </w:rPr>
        <w:t>,</w:t>
      </w:r>
      <w:r w:rsidRPr="009915F2">
        <w:rPr>
          <w:rFonts w:eastAsia="Times New Roman"/>
          <w:szCs w:val="24"/>
        </w:rPr>
        <w:t xml:space="preserve"> μελέτες βιωσιμότητας</w:t>
      </w:r>
      <w:r>
        <w:rPr>
          <w:rFonts w:eastAsia="Times New Roman"/>
          <w:szCs w:val="24"/>
        </w:rPr>
        <w:t>,</w:t>
      </w:r>
      <w:r w:rsidRPr="009915F2">
        <w:rPr>
          <w:rFonts w:eastAsia="Times New Roman"/>
          <w:szCs w:val="24"/>
        </w:rPr>
        <w:t xml:space="preserve"> μελέτες </w:t>
      </w:r>
      <w:r w:rsidRPr="009915F2">
        <w:rPr>
          <w:rFonts w:eastAsia="Times New Roman"/>
          <w:szCs w:val="24"/>
        </w:rPr>
        <w:lastRenderedPageBreak/>
        <w:t>προσδιορισμού των αναγκών και ειδικοτήτων</w:t>
      </w:r>
      <w:r>
        <w:rPr>
          <w:rFonts w:eastAsia="Times New Roman"/>
          <w:szCs w:val="24"/>
        </w:rPr>
        <w:t>,</w:t>
      </w:r>
      <w:r w:rsidRPr="009915F2">
        <w:rPr>
          <w:rFonts w:eastAsia="Times New Roman"/>
          <w:szCs w:val="24"/>
        </w:rPr>
        <w:t xml:space="preserve"> επαγγελματικά δικαιώματα και να υπηρετεί το</w:t>
      </w:r>
      <w:r w:rsidRPr="009915F2">
        <w:rPr>
          <w:rFonts w:eastAsia="Times New Roman"/>
          <w:szCs w:val="24"/>
        </w:rPr>
        <w:t xml:space="preserve"> γενικότερο συμφέρον των Ελλήνων πολιτών</w:t>
      </w:r>
      <w:r>
        <w:rPr>
          <w:rFonts w:eastAsia="Times New Roman"/>
          <w:szCs w:val="24"/>
        </w:rPr>
        <w:t>,</w:t>
      </w:r>
      <w:r w:rsidRPr="009915F2">
        <w:rPr>
          <w:rFonts w:eastAsia="Times New Roman"/>
          <w:szCs w:val="24"/>
        </w:rPr>
        <w:t xml:space="preserve"> να αξιοποιεί</w:t>
      </w:r>
      <w:r>
        <w:rPr>
          <w:rFonts w:eastAsia="Times New Roman"/>
          <w:szCs w:val="24"/>
        </w:rPr>
        <w:t xml:space="preserve"> δε </w:t>
      </w:r>
      <w:r w:rsidRPr="009915F2">
        <w:rPr>
          <w:rFonts w:eastAsia="Times New Roman"/>
          <w:szCs w:val="24"/>
        </w:rPr>
        <w:t xml:space="preserve">σε μέγιστο βαθμό τα συγκριτικά πλεονεκτήματα και τις </w:t>
      </w:r>
      <w:r>
        <w:rPr>
          <w:rFonts w:eastAsia="Times New Roman"/>
          <w:szCs w:val="24"/>
        </w:rPr>
        <w:t xml:space="preserve">δυνατότητες </w:t>
      </w:r>
      <w:r w:rsidRPr="009915F2">
        <w:rPr>
          <w:rFonts w:eastAsia="Times New Roman"/>
          <w:szCs w:val="24"/>
        </w:rPr>
        <w:t xml:space="preserve">παραγωγής της πατρίδας </w:t>
      </w:r>
      <w:r>
        <w:rPr>
          <w:rFonts w:eastAsia="Times New Roman"/>
          <w:szCs w:val="24"/>
        </w:rPr>
        <w:t>μας.</w:t>
      </w:r>
    </w:p>
    <w:p w14:paraId="6B14F005" w14:textId="77777777" w:rsidR="004965E6" w:rsidRDefault="004D430C">
      <w:pPr>
        <w:spacing w:line="600" w:lineRule="auto"/>
        <w:ind w:firstLine="720"/>
        <w:jc w:val="both"/>
        <w:rPr>
          <w:rFonts w:eastAsia="Times New Roman"/>
          <w:szCs w:val="24"/>
        </w:rPr>
      </w:pPr>
      <w:r>
        <w:rPr>
          <w:rFonts w:eastAsia="Times New Roman"/>
          <w:szCs w:val="24"/>
        </w:rPr>
        <w:t>Κυρίες και κύριοι Βουλευτές,</w:t>
      </w:r>
      <w:r w:rsidRPr="009915F2">
        <w:rPr>
          <w:rFonts w:eastAsia="Times New Roman"/>
          <w:szCs w:val="24"/>
        </w:rPr>
        <w:t xml:space="preserve"> το παρόν σχέδιο νόμου</w:t>
      </w:r>
      <w:r>
        <w:rPr>
          <w:rFonts w:eastAsia="Times New Roman"/>
          <w:szCs w:val="24"/>
        </w:rPr>
        <w:t>,</w:t>
      </w:r>
      <w:r w:rsidRPr="009915F2">
        <w:rPr>
          <w:rFonts w:eastAsia="Times New Roman"/>
          <w:szCs w:val="24"/>
        </w:rPr>
        <w:t xml:space="preserve"> το οποίο συζητάμε εδώ και οκτώ μέρες τόσο στην Επιτροπή Μορφωτικών Υποθέσεων όσο και από σήμερα στην Ολομέλεια της Βουλής των Ελλήνων</w:t>
      </w:r>
      <w:r>
        <w:rPr>
          <w:rFonts w:eastAsia="Times New Roman"/>
          <w:szCs w:val="24"/>
        </w:rPr>
        <w:t>,</w:t>
      </w:r>
      <w:r w:rsidRPr="009915F2">
        <w:rPr>
          <w:rFonts w:eastAsia="Times New Roman"/>
          <w:szCs w:val="24"/>
        </w:rPr>
        <w:t xml:space="preserve"> δεν υπακούει</w:t>
      </w:r>
      <w:r>
        <w:rPr>
          <w:rFonts w:eastAsia="Times New Roman"/>
          <w:szCs w:val="24"/>
        </w:rPr>
        <w:t>,</w:t>
      </w:r>
      <w:r w:rsidRPr="009915F2">
        <w:rPr>
          <w:rFonts w:eastAsia="Times New Roman"/>
          <w:szCs w:val="24"/>
        </w:rPr>
        <w:t xml:space="preserve"> κατά τη γνώμη μου</w:t>
      </w:r>
      <w:r>
        <w:rPr>
          <w:rFonts w:eastAsia="Times New Roman"/>
          <w:szCs w:val="24"/>
        </w:rPr>
        <w:t>,</w:t>
      </w:r>
      <w:r w:rsidRPr="009915F2">
        <w:rPr>
          <w:rFonts w:eastAsia="Times New Roman"/>
          <w:szCs w:val="24"/>
        </w:rPr>
        <w:t xml:space="preserve"> στις παραπάνω κοινά αποδεκτές προϋποθέσεις</w:t>
      </w:r>
      <w:r>
        <w:rPr>
          <w:rFonts w:eastAsia="Times New Roman"/>
          <w:szCs w:val="24"/>
        </w:rPr>
        <w:t>.</w:t>
      </w:r>
      <w:r w:rsidRPr="009915F2">
        <w:rPr>
          <w:rFonts w:eastAsia="Times New Roman"/>
          <w:szCs w:val="24"/>
        </w:rPr>
        <w:t xml:space="preserve"> Ο Υπουργός Παιδείας και η πολιτική ηγεσία τ</w:t>
      </w:r>
      <w:r w:rsidRPr="009915F2">
        <w:rPr>
          <w:rFonts w:eastAsia="Times New Roman"/>
          <w:szCs w:val="24"/>
        </w:rPr>
        <w:t xml:space="preserve">ου </w:t>
      </w:r>
      <w:r>
        <w:rPr>
          <w:rFonts w:eastAsia="Times New Roman"/>
          <w:szCs w:val="24"/>
        </w:rPr>
        <w:t>Υ</w:t>
      </w:r>
      <w:r w:rsidRPr="009915F2">
        <w:rPr>
          <w:rFonts w:eastAsia="Times New Roman"/>
          <w:szCs w:val="24"/>
        </w:rPr>
        <w:t>πουργείου</w:t>
      </w:r>
      <w:r>
        <w:rPr>
          <w:rFonts w:eastAsia="Times New Roman"/>
          <w:szCs w:val="24"/>
        </w:rPr>
        <w:t>, όπως τόνισα</w:t>
      </w:r>
      <w:r w:rsidRPr="009915F2">
        <w:rPr>
          <w:rFonts w:eastAsia="Times New Roman"/>
          <w:szCs w:val="24"/>
        </w:rPr>
        <w:t xml:space="preserve"> και στην ομιλία μου στην </w:t>
      </w:r>
      <w:r>
        <w:rPr>
          <w:rFonts w:eastAsia="Times New Roman"/>
          <w:szCs w:val="24"/>
        </w:rPr>
        <w:t>ε</w:t>
      </w:r>
      <w:r w:rsidRPr="009915F2">
        <w:rPr>
          <w:rFonts w:eastAsia="Times New Roman"/>
          <w:szCs w:val="24"/>
        </w:rPr>
        <w:t>πιτροπή</w:t>
      </w:r>
      <w:r>
        <w:rPr>
          <w:rFonts w:eastAsia="Times New Roman"/>
          <w:szCs w:val="24"/>
        </w:rPr>
        <w:t>,</w:t>
      </w:r>
      <w:r w:rsidRPr="009915F2">
        <w:rPr>
          <w:rFonts w:eastAsia="Times New Roman"/>
          <w:szCs w:val="24"/>
        </w:rPr>
        <w:t xml:space="preserve"> δείχνει </w:t>
      </w:r>
      <w:r>
        <w:rPr>
          <w:rFonts w:eastAsia="Times New Roman"/>
          <w:szCs w:val="24"/>
        </w:rPr>
        <w:t>αλλεργία</w:t>
      </w:r>
      <w:r w:rsidRPr="009915F2">
        <w:rPr>
          <w:rFonts w:eastAsia="Times New Roman"/>
          <w:szCs w:val="24"/>
        </w:rPr>
        <w:t xml:space="preserve"> στο</w:t>
      </w:r>
      <w:r>
        <w:rPr>
          <w:rFonts w:eastAsia="Times New Roman"/>
          <w:szCs w:val="24"/>
        </w:rPr>
        <w:t>ν</w:t>
      </w:r>
      <w:r w:rsidRPr="009915F2">
        <w:rPr>
          <w:rFonts w:eastAsia="Times New Roman"/>
          <w:szCs w:val="24"/>
        </w:rPr>
        <w:t xml:space="preserve"> δημόσιο δημοκρατικό διάλογο και στην αντίθετη άποψη</w:t>
      </w:r>
      <w:r>
        <w:rPr>
          <w:rFonts w:eastAsia="Times New Roman"/>
          <w:szCs w:val="24"/>
        </w:rPr>
        <w:t xml:space="preserve">. Γράφει στα παλαιότερα των υποδημάτων του τον κοινοβουλευτικό έλεγχο, τη γνώμη </w:t>
      </w:r>
      <w:r w:rsidRPr="009915F2">
        <w:rPr>
          <w:rFonts w:eastAsia="Times New Roman"/>
          <w:szCs w:val="24"/>
        </w:rPr>
        <w:t xml:space="preserve">των </w:t>
      </w:r>
      <w:r>
        <w:rPr>
          <w:rFonts w:eastAsia="Times New Roman"/>
          <w:szCs w:val="24"/>
        </w:rPr>
        <w:t>α</w:t>
      </w:r>
      <w:r w:rsidRPr="009915F2">
        <w:rPr>
          <w:rFonts w:eastAsia="Times New Roman"/>
          <w:szCs w:val="24"/>
        </w:rPr>
        <w:t xml:space="preserve">νεξάρτητων </w:t>
      </w:r>
      <w:r>
        <w:rPr>
          <w:rFonts w:eastAsia="Times New Roman"/>
          <w:szCs w:val="24"/>
        </w:rPr>
        <w:t>α</w:t>
      </w:r>
      <w:r w:rsidRPr="009915F2">
        <w:rPr>
          <w:rFonts w:eastAsia="Times New Roman"/>
          <w:szCs w:val="24"/>
        </w:rPr>
        <w:t>ρχών και διεκδικεί για τ</w:t>
      </w:r>
      <w:r w:rsidRPr="009915F2">
        <w:rPr>
          <w:rFonts w:eastAsia="Times New Roman"/>
          <w:szCs w:val="24"/>
        </w:rPr>
        <w:t xml:space="preserve">ον εαυτό του το </w:t>
      </w:r>
      <w:r>
        <w:rPr>
          <w:rFonts w:eastAsia="Times New Roman"/>
          <w:szCs w:val="24"/>
        </w:rPr>
        <w:t>«</w:t>
      </w:r>
      <w:r w:rsidRPr="009915F2">
        <w:rPr>
          <w:rFonts w:eastAsia="Times New Roman"/>
          <w:szCs w:val="24"/>
        </w:rPr>
        <w:t>αλάθητο του Πάπα</w:t>
      </w:r>
      <w:r>
        <w:rPr>
          <w:rFonts w:eastAsia="Times New Roman"/>
          <w:szCs w:val="24"/>
        </w:rPr>
        <w:t>».</w:t>
      </w:r>
    </w:p>
    <w:p w14:paraId="6B14F006" w14:textId="77777777" w:rsidR="004965E6" w:rsidRDefault="004D430C">
      <w:pPr>
        <w:spacing w:line="600" w:lineRule="auto"/>
        <w:ind w:firstLine="720"/>
        <w:jc w:val="both"/>
        <w:rPr>
          <w:rFonts w:eastAsia="Times New Roman"/>
          <w:szCs w:val="24"/>
        </w:rPr>
      </w:pPr>
      <w:r>
        <w:rPr>
          <w:rFonts w:eastAsia="Times New Roman"/>
          <w:szCs w:val="24"/>
        </w:rPr>
        <w:t>Στις συνεδριάσεις της αρμόδιας</w:t>
      </w:r>
      <w:r w:rsidRPr="009915F2">
        <w:rPr>
          <w:rFonts w:eastAsia="Times New Roman"/>
          <w:szCs w:val="24"/>
        </w:rPr>
        <w:t xml:space="preserve"> </w:t>
      </w:r>
      <w:r>
        <w:rPr>
          <w:rFonts w:eastAsia="Times New Roman"/>
          <w:szCs w:val="24"/>
        </w:rPr>
        <w:t>ε</w:t>
      </w:r>
      <w:r w:rsidRPr="009915F2">
        <w:rPr>
          <w:rFonts w:eastAsia="Times New Roman"/>
          <w:szCs w:val="24"/>
        </w:rPr>
        <w:t>πιτροπής χαρακτήρισ</w:t>
      </w:r>
      <w:r>
        <w:rPr>
          <w:rFonts w:eastAsia="Times New Roman"/>
          <w:szCs w:val="24"/>
        </w:rPr>
        <w:t>α</w:t>
      </w:r>
      <w:r w:rsidRPr="009915F2">
        <w:rPr>
          <w:rFonts w:eastAsia="Times New Roman"/>
          <w:szCs w:val="24"/>
        </w:rPr>
        <w:t xml:space="preserve"> τον κ</w:t>
      </w:r>
      <w:r>
        <w:rPr>
          <w:rFonts w:eastAsia="Times New Roman"/>
          <w:szCs w:val="24"/>
        </w:rPr>
        <w:t>.</w:t>
      </w:r>
      <w:r w:rsidRPr="009915F2">
        <w:rPr>
          <w:rFonts w:eastAsia="Times New Roman"/>
          <w:szCs w:val="24"/>
        </w:rPr>
        <w:t xml:space="preserve"> </w:t>
      </w:r>
      <w:proofErr w:type="spellStart"/>
      <w:r>
        <w:rPr>
          <w:rFonts w:eastAsia="Times New Roman"/>
          <w:szCs w:val="24"/>
        </w:rPr>
        <w:t>Γ</w:t>
      </w:r>
      <w:r w:rsidRPr="009915F2">
        <w:rPr>
          <w:rFonts w:eastAsia="Times New Roman"/>
          <w:szCs w:val="24"/>
        </w:rPr>
        <w:t>αβρόγλου</w:t>
      </w:r>
      <w:proofErr w:type="spellEnd"/>
      <w:r w:rsidRPr="009915F2">
        <w:rPr>
          <w:rFonts w:eastAsia="Times New Roman"/>
          <w:szCs w:val="24"/>
        </w:rPr>
        <w:t xml:space="preserve"> </w:t>
      </w:r>
      <w:r>
        <w:rPr>
          <w:rFonts w:eastAsia="Times New Roman"/>
          <w:szCs w:val="24"/>
        </w:rPr>
        <w:t>Υ</w:t>
      </w:r>
      <w:r>
        <w:rPr>
          <w:rFonts w:eastAsia="Times New Roman"/>
          <w:szCs w:val="24"/>
        </w:rPr>
        <w:t xml:space="preserve">πουργό </w:t>
      </w:r>
      <w:r>
        <w:rPr>
          <w:rFonts w:eastAsia="Times New Roman"/>
          <w:szCs w:val="24"/>
        </w:rPr>
        <w:t>«</w:t>
      </w:r>
      <w:proofErr w:type="spellStart"/>
      <w:r>
        <w:rPr>
          <w:rFonts w:eastAsia="Times New Roman"/>
          <w:szCs w:val="24"/>
        </w:rPr>
        <w:t>Χουντίνι</w:t>
      </w:r>
      <w:proofErr w:type="spellEnd"/>
      <w:r>
        <w:rPr>
          <w:rFonts w:eastAsia="Times New Roman"/>
          <w:szCs w:val="24"/>
        </w:rPr>
        <w:t xml:space="preserve">» και «μαέστρο ρουσφετολογικών </w:t>
      </w:r>
      <w:r w:rsidRPr="009915F2">
        <w:rPr>
          <w:rFonts w:eastAsia="Times New Roman"/>
          <w:szCs w:val="24"/>
        </w:rPr>
        <w:t>εξυπηρετήσεων</w:t>
      </w:r>
      <w:r>
        <w:rPr>
          <w:rFonts w:eastAsia="Times New Roman"/>
          <w:szCs w:val="24"/>
        </w:rPr>
        <w:t>».</w:t>
      </w:r>
      <w:r w:rsidRPr="009915F2">
        <w:rPr>
          <w:rFonts w:eastAsia="Times New Roman"/>
          <w:szCs w:val="24"/>
        </w:rPr>
        <w:t xml:space="preserve"> </w:t>
      </w:r>
      <w:r>
        <w:rPr>
          <w:rFonts w:eastAsia="Times New Roman"/>
          <w:szCs w:val="24"/>
        </w:rPr>
        <w:t>Ό</w:t>
      </w:r>
      <w:r w:rsidRPr="009915F2">
        <w:rPr>
          <w:rFonts w:eastAsia="Times New Roman"/>
          <w:szCs w:val="24"/>
        </w:rPr>
        <w:t xml:space="preserve">ποιος δεν ξέρει </w:t>
      </w:r>
      <w:r>
        <w:rPr>
          <w:rFonts w:eastAsia="Times New Roman"/>
          <w:szCs w:val="24"/>
        </w:rPr>
        <w:t xml:space="preserve">ποιος είναι ο </w:t>
      </w:r>
      <w:proofErr w:type="spellStart"/>
      <w:r>
        <w:rPr>
          <w:rFonts w:eastAsia="Times New Roman"/>
          <w:szCs w:val="24"/>
        </w:rPr>
        <w:t>Χουντίνι</w:t>
      </w:r>
      <w:proofErr w:type="spellEnd"/>
      <w:r>
        <w:rPr>
          <w:rFonts w:eastAsia="Times New Roman"/>
          <w:szCs w:val="24"/>
        </w:rPr>
        <w:t>,</w:t>
      </w:r>
      <w:r w:rsidRPr="009915F2">
        <w:rPr>
          <w:rFonts w:eastAsia="Times New Roman"/>
          <w:szCs w:val="24"/>
        </w:rPr>
        <w:t xml:space="preserve"> </w:t>
      </w:r>
      <w:r>
        <w:rPr>
          <w:rFonts w:eastAsia="Times New Roman"/>
          <w:szCs w:val="24"/>
        </w:rPr>
        <w:t>θ</w:t>
      </w:r>
      <w:r w:rsidRPr="009915F2">
        <w:rPr>
          <w:rFonts w:eastAsia="Times New Roman"/>
          <w:szCs w:val="24"/>
        </w:rPr>
        <w:t xml:space="preserve">α σας εξηγήσω </w:t>
      </w:r>
      <w:r>
        <w:rPr>
          <w:rFonts w:eastAsia="Times New Roman"/>
          <w:szCs w:val="24"/>
        </w:rPr>
        <w:t xml:space="preserve">στο </w:t>
      </w:r>
      <w:r w:rsidRPr="009915F2">
        <w:rPr>
          <w:rFonts w:eastAsia="Times New Roman"/>
          <w:szCs w:val="24"/>
        </w:rPr>
        <w:t>τέλος</w:t>
      </w:r>
      <w:r>
        <w:rPr>
          <w:rFonts w:eastAsia="Times New Roman"/>
          <w:szCs w:val="24"/>
        </w:rPr>
        <w:t>.</w:t>
      </w:r>
      <w:r w:rsidRPr="009915F2">
        <w:rPr>
          <w:rFonts w:eastAsia="Times New Roman"/>
          <w:szCs w:val="24"/>
        </w:rPr>
        <w:t xml:space="preserve"> </w:t>
      </w:r>
      <w:r>
        <w:rPr>
          <w:rFonts w:eastAsia="Times New Roman"/>
          <w:szCs w:val="24"/>
        </w:rPr>
        <w:t>Ε</w:t>
      </w:r>
      <w:r w:rsidRPr="009915F2">
        <w:rPr>
          <w:rFonts w:eastAsia="Times New Roman"/>
          <w:szCs w:val="24"/>
        </w:rPr>
        <w:t xml:space="preserve">πιμένω στην άποψή </w:t>
      </w:r>
      <w:r w:rsidRPr="009915F2">
        <w:rPr>
          <w:rFonts w:eastAsia="Times New Roman"/>
          <w:szCs w:val="24"/>
        </w:rPr>
        <w:t xml:space="preserve">μου </w:t>
      </w:r>
      <w:r w:rsidRPr="009915F2">
        <w:rPr>
          <w:rFonts w:eastAsia="Times New Roman"/>
          <w:szCs w:val="24"/>
        </w:rPr>
        <w:lastRenderedPageBreak/>
        <w:t>αυτή</w:t>
      </w:r>
      <w:r>
        <w:rPr>
          <w:rFonts w:eastAsia="Times New Roman"/>
          <w:szCs w:val="24"/>
        </w:rPr>
        <w:t>.</w:t>
      </w:r>
      <w:r w:rsidRPr="009915F2">
        <w:rPr>
          <w:rFonts w:eastAsia="Times New Roman"/>
          <w:szCs w:val="24"/>
        </w:rPr>
        <w:t xml:space="preserve"> </w:t>
      </w:r>
      <w:r>
        <w:rPr>
          <w:rFonts w:eastAsia="Times New Roman"/>
          <w:szCs w:val="24"/>
        </w:rPr>
        <w:t>Μ</w:t>
      </w:r>
      <w:r w:rsidRPr="009915F2">
        <w:rPr>
          <w:rFonts w:eastAsia="Times New Roman"/>
          <w:szCs w:val="24"/>
        </w:rPr>
        <w:t>ε το μειλίχιο ύφος του μας μεταφέρει σε μία ει</w:t>
      </w:r>
      <w:r>
        <w:rPr>
          <w:rFonts w:eastAsia="Times New Roman"/>
          <w:szCs w:val="24"/>
        </w:rPr>
        <w:t>κονική πραγματικότητα και ως διά</w:t>
      </w:r>
      <w:r w:rsidRPr="009915F2">
        <w:rPr>
          <w:rFonts w:eastAsia="Times New Roman"/>
          <w:szCs w:val="24"/>
        </w:rPr>
        <w:t xml:space="preserve"> μαγείας όλα τα προβλήματα λύνονται</w:t>
      </w:r>
      <w:r>
        <w:rPr>
          <w:rFonts w:eastAsia="Times New Roman"/>
          <w:szCs w:val="24"/>
        </w:rPr>
        <w:t>.</w:t>
      </w:r>
    </w:p>
    <w:p w14:paraId="6B14F007" w14:textId="77777777" w:rsidR="004965E6" w:rsidRDefault="004D430C">
      <w:pPr>
        <w:spacing w:line="600" w:lineRule="auto"/>
        <w:ind w:firstLine="720"/>
        <w:jc w:val="both"/>
        <w:rPr>
          <w:rFonts w:eastAsia="Times New Roman"/>
          <w:szCs w:val="24"/>
        </w:rPr>
      </w:pPr>
      <w:r>
        <w:rPr>
          <w:rFonts w:eastAsia="Times New Roman"/>
          <w:szCs w:val="24"/>
        </w:rPr>
        <w:t>Η</w:t>
      </w:r>
      <w:r w:rsidRPr="009915F2">
        <w:rPr>
          <w:rFonts w:eastAsia="Times New Roman"/>
          <w:szCs w:val="24"/>
        </w:rPr>
        <w:t xml:space="preserve"> πραγματικότητα</w:t>
      </w:r>
      <w:r>
        <w:rPr>
          <w:rFonts w:eastAsia="Times New Roman"/>
          <w:szCs w:val="24"/>
        </w:rPr>
        <w:t>,</w:t>
      </w:r>
      <w:r w:rsidRPr="009915F2">
        <w:rPr>
          <w:rFonts w:eastAsia="Times New Roman"/>
          <w:szCs w:val="24"/>
        </w:rPr>
        <w:t xml:space="preserve"> </w:t>
      </w:r>
      <w:r>
        <w:rPr>
          <w:rFonts w:eastAsia="Times New Roman"/>
          <w:szCs w:val="24"/>
        </w:rPr>
        <w:t>όμως,</w:t>
      </w:r>
      <w:r w:rsidRPr="009915F2">
        <w:rPr>
          <w:rFonts w:eastAsia="Times New Roman"/>
          <w:szCs w:val="24"/>
        </w:rPr>
        <w:t xml:space="preserve"> </w:t>
      </w:r>
      <w:r>
        <w:rPr>
          <w:rFonts w:eastAsia="Times New Roman"/>
          <w:szCs w:val="24"/>
        </w:rPr>
        <w:t>στ</w:t>
      </w:r>
      <w:r w:rsidRPr="009915F2">
        <w:rPr>
          <w:rFonts w:eastAsia="Times New Roman"/>
          <w:szCs w:val="24"/>
        </w:rPr>
        <w:t>η</w:t>
      </w:r>
      <w:r>
        <w:rPr>
          <w:rFonts w:eastAsia="Times New Roman"/>
          <w:szCs w:val="24"/>
        </w:rPr>
        <w:t xml:space="preserve">ν </w:t>
      </w:r>
      <w:r>
        <w:rPr>
          <w:rFonts w:eastAsia="Times New Roman"/>
          <w:szCs w:val="24"/>
        </w:rPr>
        <w:t>α</w:t>
      </w:r>
      <w:r>
        <w:rPr>
          <w:rFonts w:eastAsia="Times New Roman"/>
          <w:szCs w:val="24"/>
        </w:rPr>
        <w:t>νώτατη</w:t>
      </w:r>
      <w:r w:rsidRPr="009915F2">
        <w:rPr>
          <w:rFonts w:eastAsia="Times New Roman"/>
          <w:szCs w:val="24"/>
        </w:rPr>
        <w:t xml:space="preserve"> </w:t>
      </w:r>
      <w:r>
        <w:rPr>
          <w:rFonts w:eastAsia="Times New Roman"/>
          <w:szCs w:val="24"/>
        </w:rPr>
        <w:t>ε</w:t>
      </w:r>
      <w:r w:rsidRPr="009915F2">
        <w:rPr>
          <w:rFonts w:eastAsia="Times New Roman"/>
          <w:szCs w:val="24"/>
        </w:rPr>
        <w:t>κπαίδευση της χώρας μας είναι</w:t>
      </w:r>
      <w:r>
        <w:rPr>
          <w:rFonts w:eastAsia="Times New Roman"/>
          <w:szCs w:val="24"/>
        </w:rPr>
        <w:t xml:space="preserve"> άλλη. Τ</w:t>
      </w:r>
      <w:r w:rsidRPr="009915F2">
        <w:rPr>
          <w:rFonts w:eastAsia="Times New Roman"/>
          <w:szCs w:val="24"/>
        </w:rPr>
        <w:t>α περισσότερα ΑΕΙ παρ</w:t>
      </w:r>
      <w:r>
        <w:rPr>
          <w:rFonts w:eastAsia="Times New Roman"/>
          <w:szCs w:val="24"/>
        </w:rPr>
        <w:t>απαίουν</w:t>
      </w:r>
      <w:r w:rsidRPr="009915F2">
        <w:rPr>
          <w:rFonts w:eastAsia="Times New Roman"/>
          <w:szCs w:val="24"/>
        </w:rPr>
        <w:t xml:space="preserve"> μεταξύ φθοράς και αφθαρσίας</w:t>
      </w:r>
      <w:r>
        <w:rPr>
          <w:rFonts w:eastAsia="Times New Roman"/>
          <w:szCs w:val="24"/>
        </w:rPr>
        <w:t>,</w:t>
      </w:r>
      <w:r w:rsidRPr="009915F2">
        <w:rPr>
          <w:rFonts w:eastAsia="Times New Roman"/>
          <w:szCs w:val="24"/>
        </w:rPr>
        <w:t xml:space="preserve"> χωρίς επαρκή χρηματοδότηση</w:t>
      </w:r>
      <w:r>
        <w:rPr>
          <w:rFonts w:eastAsia="Times New Roman"/>
          <w:szCs w:val="24"/>
        </w:rPr>
        <w:t>,</w:t>
      </w:r>
      <w:r w:rsidRPr="009915F2">
        <w:rPr>
          <w:rFonts w:eastAsia="Times New Roman"/>
          <w:szCs w:val="24"/>
        </w:rPr>
        <w:t xml:space="preserve"> με αναχρονιστικά προγράμματα σπουδών</w:t>
      </w:r>
      <w:r>
        <w:rPr>
          <w:rFonts w:eastAsia="Times New Roman"/>
          <w:szCs w:val="24"/>
        </w:rPr>
        <w:t>,</w:t>
      </w:r>
      <w:r w:rsidRPr="009915F2">
        <w:rPr>
          <w:rFonts w:eastAsia="Times New Roman"/>
          <w:szCs w:val="24"/>
        </w:rPr>
        <w:t xml:space="preserve"> με ανύπαρκτη έρευνα</w:t>
      </w:r>
      <w:r>
        <w:rPr>
          <w:rFonts w:eastAsia="Times New Roman"/>
          <w:szCs w:val="24"/>
        </w:rPr>
        <w:t>,</w:t>
      </w:r>
      <w:r w:rsidRPr="009915F2">
        <w:rPr>
          <w:rFonts w:eastAsia="Times New Roman"/>
          <w:szCs w:val="24"/>
        </w:rPr>
        <w:t xml:space="preserve"> χωρίς επαγγελματικά δικαιώματα</w:t>
      </w:r>
      <w:r>
        <w:rPr>
          <w:rFonts w:eastAsia="Times New Roman"/>
          <w:szCs w:val="24"/>
        </w:rPr>
        <w:t>,</w:t>
      </w:r>
      <w:r w:rsidRPr="009915F2">
        <w:rPr>
          <w:rFonts w:eastAsia="Times New Roman"/>
          <w:szCs w:val="24"/>
        </w:rPr>
        <w:t xml:space="preserve"> με τ</w:t>
      </w:r>
      <w:r>
        <w:rPr>
          <w:rFonts w:eastAsia="Times New Roman"/>
          <w:szCs w:val="24"/>
        </w:rPr>
        <w:t>ην χαμηλότερη ανταγωνιστικότητα</w:t>
      </w:r>
      <w:r w:rsidRPr="009915F2">
        <w:rPr>
          <w:rFonts w:eastAsia="Times New Roman"/>
          <w:szCs w:val="24"/>
        </w:rPr>
        <w:t xml:space="preserve"> στην Ευρωπαϊκή Ένωση και με την ελάχιστη σύνδεση με την αγορά εργασίας</w:t>
      </w:r>
      <w:r>
        <w:rPr>
          <w:rFonts w:eastAsia="Times New Roman"/>
          <w:szCs w:val="24"/>
        </w:rPr>
        <w:t>.</w:t>
      </w:r>
    </w:p>
    <w:p w14:paraId="6B14F008" w14:textId="77777777" w:rsidR="004965E6" w:rsidRDefault="004D430C">
      <w:pPr>
        <w:spacing w:line="600" w:lineRule="auto"/>
        <w:ind w:firstLine="720"/>
        <w:jc w:val="both"/>
        <w:rPr>
          <w:rFonts w:eastAsia="Times New Roman"/>
          <w:szCs w:val="24"/>
        </w:rPr>
      </w:pPr>
      <w:r>
        <w:rPr>
          <w:rFonts w:eastAsia="Times New Roman"/>
          <w:szCs w:val="24"/>
        </w:rPr>
        <w:t>Κ</w:t>
      </w:r>
      <w:r w:rsidRPr="009915F2">
        <w:rPr>
          <w:rFonts w:eastAsia="Times New Roman"/>
          <w:szCs w:val="24"/>
        </w:rPr>
        <w:t>άθε προσπάθεια που έγινε στο παρελθόν</w:t>
      </w:r>
      <w:r>
        <w:rPr>
          <w:rFonts w:eastAsia="Times New Roman"/>
          <w:szCs w:val="24"/>
        </w:rPr>
        <w:t>,</w:t>
      </w:r>
      <w:r w:rsidRPr="009915F2">
        <w:rPr>
          <w:rFonts w:eastAsia="Times New Roman"/>
          <w:szCs w:val="24"/>
        </w:rPr>
        <w:t xml:space="preserve"> υπονομεύτηκε από τη σημερινή </w:t>
      </w:r>
      <w:r>
        <w:rPr>
          <w:rFonts w:eastAsia="Times New Roman"/>
          <w:szCs w:val="24"/>
        </w:rPr>
        <w:t>Κ</w:t>
      </w:r>
      <w:r w:rsidRPr="009915F2">
        <w:rPr>
          <w:rFonts w:eastAsia="Times New Roman"/>
          <w:szCs w:val="24"/>
        </w:rPr>
        <w:t>υβέρνηση</w:t>
      </w:r>
      <w:r>
        <w:rPr>
          <w:rFonts w:eastAsia="Times New Roman"/>
          <w:szCs w:val="24"/>
        </w:rPr>
        <w:t xml:space="preserve">, η οποία προσηλωμένη στις ιδεολογικές της </w:t>
      </w:r>
      <w:r w:rsidRPr="009915F2">
        <w:rPr>
          <w:rFonts w:eastAsia="Times New Roman"/>
          <w:szCs w:val="24"/>
        </w:rPr>
        <w:t>αγκυλώσεις</w:t>
      </w:r>
      <w:r>
        <w:rPr>
          <w:rFonts w:eastAsia="Times New Roman"/>
          <w:szCs w:val="24"/>
        </w:rPr>
        <w:t>,</w:t>
      </w:r>
      <w:r w:rsidRPr="009915F2">
        <w:rPr>
          <w:rFonts w:eastAsia="Times New Roman"/>
          <w:szCs w:val="24"/>
        </w:rPr>
        <w:t xml:space="preserve"> δεν δέχεται στο λεξιλόγι</w:t>
      </w:r>
      <w:r>
        <w:rPr>
          <w:rFonts w:eastAsia="Times New Roman"/>
          <w:szCs w:val="24"/>
        </w:rPr>
        <w:t>ό</w:t>
      </w:r>
      <w:r w:rsidRPr="009915F2">
        <w:rPr>
          <w:rFonts w:eastAsia="Times New Roman"/>
          <w:szCs w:val="24"/>
        </w:rPr>
        <w:t xml:space="preserve"> της κα</w:t>
      </w:r>
      <w:r>
        <w:rPr>
          <w:rFonts w:eastAsia="Times New Roman"/>
          <w:szCs w:val="24"/>
        </w:rPr>
        <w:t>μ</w:t>
      </w:r>
      <w:r w:rsidRPr="009915F2">
        <w:rPr>
          <w:rFonts w:eastAsia="Times New Roman"/>
          <w:szCs w:val="24"/>
        </w:rPr>
        <w:t>μία αναφορά στις λέξεις αξιολόγηση</w:t>
      </w:r>
      <w:r>
        <w:rPr>
          <w:rFonts w:eastAsia="Times New Roman"/>
          <w:szCs w:val="24"/>
        </w:rPr>
        <w:t>,</w:t>
      </w:r>
      <w:r w:rsidRPr="009915F2">
        <w:rPr>
          <w:rFonts w:eastAsia="Times New Roman"/>
          <w:szCs w:val="24"/>
        </w:rPr>
        <w:t xml:space="preserve"> συναγωνισμός</w:t>
      </w:r>
      <w:r>
        <w:rPr>
          <w:rFonts w:eastAsia="Times New Roman"/>
          <w:szCs w:val="24"/>
        </w:rPr>
        <w:t>,</w:t>
      </w:r>
      <w:r w:rsidRPr="009915F2">
        <w:rPr>
          <w:rFonts w:eastAsia="Times New Roman"/>
          <w:szCs w:val="24"/>
        </w:rPr>
        <w:t xml:space="preserve"> αριστεία</w:t>
      </w:r>
      <w:r>
        <w:rPr>
          <w:rFonts w:eastAsia="Times New Roman"/>
          <w:szCs w:val="24"/>
        </w:rPr>
        <w:t>,</w:t>
      </w:r>
      <w:r w:rsidRPr="009915F2">
        <w:rPr>
          <w:rFonts w:eastAsia="Times New Roman"/>
          <w:szCs w:val="24"/>
        </w:rPr>
        <w:t xml:space="preserve"> ευγενής </w:t>
      </w:r>
      <w:r>
        <w:rPr>
          <w:rFonts w:eastAsia="Times New Roman"/>
          <w:szCs w:val="24"/>
        </w:rPr>
        <w:t>ά</w:t>
      </w:r>
      <w:r w:rsidRPr="009915F2">
        <w:rPr>
          <w:rFonts w:eastAsia="Times New Roman"/>
          <w:szCs w:val="24"/>
        </w:rPr>
        <w:t>μιλλα</w:t>
      </w:r>
      <w:r>
        <w:rPr>
          <w:rFonts w:eastAsia="Times New Roman"/>
          <w:szCs w:val="24"/>
        </w:rPr>
        <w:t>,</w:t>
      </w:r>
      <w:r w:rsidRPr="009915F2">
        <w:rPr>
          <w:rFonts w:eastAsia="Times New Roman"/>
          <w:szCs w:val="24"/>
        </w:rPr>
        <w:t xml:space="preserve"> εξειδίκευση κ</w:t>
      </w:r>
      <w:r w:rsidRPr="009915F2">
        <w:rPr>
          <w:rFonts w:eastAsia="Times New Roman"/>
          <w:szCs w:val="24"/>
        </w:rPr>
        <w:t>αι αγορά εργασίας</w:t>
      </w:r>
      <w:r>
        <w:rPr>
          <w:rFonts w:eastAsia="Times New Roman"/>
          <w:szCs w:val="24"/>
        </w:rPr>
        <w:t>.</w:t>
      </w:r>
      <w:r w:rsidRPr="00FA3FD1">
        <w:rPr>
          <w:rFonts w:eastAsia="Times New Roman"/>
          <w:szCs w:val="24"/>
        </w:rPr>
        <w:t xml:space="preserve"> </w:t>
      </w:r>
    </w:p>
    <w:p w14:paraId="6B14F009" w14:textId="77777777" w:rsidR="004965E6" w:rsidRDefault="004D430C">
      <w:pPr>
        <w:spacing w:line="600" w:lineRule="auto"/>
        <w:ind w:firstLine="720"/>
        <w:jc w:val="both"/>
        <w:rPr>
          <w:rFonts w:eastAsia="Times New Roman" w:cs="Times New Roman"/>
          <w:szCs w:val="24"/>
        </w:rPr>
      </w:pPr>
      <w:r>
        <w:rPr>
          <w:rFonts w:eastAsia="Times New Roman"/>
          <w:szCs w:val="24"/>
        </w:rPr>
        <w:t xml:space="preserve">Η Κυβέρνηση, διά του Υπουργού Παιδείας, με μια ισοπεδωτική τακτική και με κριτήρια μικροπολιτικά προσπαθεί να αλιεύσει εκλογική πελατεία, απορροφώντας το ΤΕΙ από υφιστάμενα </w:t>
      </w:r>
      <w:r>
        <w:rPr>
          <w:rFonts w:eastAsia="Times New Roman"/>
          <w:szCs w:val="24"/>
        </w:rPr>
        <w:lastRenderedPageBreak/>
        <w:t>πανεπιστήμια, χωρίς κα</w:t>
      </w:r>
      <w:r>
        <w:rPr>
          <w:rFonts w:eastAsia="Times New Roman"/>
          <w:szCs w:val="24"/>
        </w:rPr>
        <w:t>μ</w:t>
      </w:r>
      <w:r>
        <w:rPr>
          <w:rFonts w:eastAsia="Times New Roman"/>
          <w:szCs w:val="24"/>
        </w:rPr>
        <w:t>μιά αξιολόγηση, μ</w:t>
      </w:r>
      <w:r>
        <w:rPr>
          <w:rFonts w:eastAsia="Times New Roman" w:cs="Times New Roman"/>
          <w:szCs w:val="24"/>
        </w:rPr>
        <w:t>ελέτη βιωσιμότητας, επα</w:t>
      </w:r>
      <w:r>
        <w:rPr>
          <w:rFonts w:eastAsia="Times New Roman" w:cs="Times New Roman"/>
          <w:szCs w:val="24"/>
        </w:rPr>
        <w:t>γγελματικά δικαιώματα και με αξιομνημόνευτη προχειρότητα.</w:t>
      </w:r>
    </w:p>
    <w:p w14:paraId="6B14F00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Για όλα αυτά, όμως, όπως και για τη «βιομηχανία» τροπολογιών και εξυπηρέτηση «ημετέρων», έχουν τοποθετηθεί τόσο ο εισηγητής της Νέας Δημοκρατίας αλλά και πολλοί ομιλητές. Προσωπικά θα ασχοληθώ με εκ</w:t>
      </w:r>
      <w:r>
        <w:rPr>
          <w:rFonts w:eastAsia="Times New Roman" w:cs="Times New Roman"/>
          <w:szCs w:val="24"/>
        </w:rPr>
        <w:t>είνα τα άρθρα του νομοσχεδίου</w:t>
      </w:r>
      <w:r>
        <w:rPr>
          <w:rFonts w:eastAsia="Times New Roman" w:cs="Times New Roman"/>
          <w:szCs w:val="24"/>
        </w:rPr>
        <w:t>,</w:t>
      </w:r>
      <w:r>
        <w:rPr>
          <w:rFonts w:eastAsia="Times New Roman" w:cs="Times New Roman"/>
          <w:szCs w:val="24"/>
        </w:rPr>
        <w:t xml:space="preserve"> που αφορούν την επέκταση του Γεωπονικού Πανεπιστημίου Αθηνών σε τρεις πόλεις της Στερεάς Ελλάδος, εγχείρημα το οποίο θεωρώ σωστό αλλά δειλό ως προς την έκτασή του.</w:t>
      </w:r>
    </w:p>
    <w:p w14:paraId="6B14F00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Είναι κοινή διαπίστωση ότι το Γεωπονικό Πανεπιστήμιο Αθηνών, </w:t>
      </w:r>
      <w:r>
        <w:rPr>
          <w:rFonts w:eastAsia="Times New Roman" w:cs="Times New Roman"/>
          <w:szCs w:val="24"/>
        </w:rPr>
        <w:t>κυρίες και κύριοι συνάδελφοι, έπαιξε καθοριστικό ρόλο στην ανάπτυξη της χώρας και στην ευημερία των Ελλήνων πολιτών. Είναι από τα αρχαιότερα πανεπιστήμια της χώρας μας, με υψηλό επίπεδο σπουδών, εντούτοις ποτέ δεν τόλμησε να αναπτύξει τις δραστηριότητές το</w:t>
      </w:r>
      <w:r>
        <w:rPr>
          <w:rFonts w:eastAsia="Times New Roman" w:cs="Times New Roman"/>
          <w:szCs w:val="24"/>
        </w:rPr>
        <w:t xml:space="preserve">υ πέραν του αστικού ιστού της πρωτευούσης και μάλιστα του </w:t>
      </w:r>
      <w:r>
        <w:rPr>
          <w:rFonts w:eastAsia="Times New Roman" w:cs="Times New Roman"/>
          <w:szCs w:val="24"/>
        </w:rPr>
        <w:t>κ</w:t>
      </w:r>
      <w:r>
        <w:rPr>
          <w:rFonts w:eastAsia="Times New Roman" w:cs="Times New Roman"/>
          <w:szCs w:val="24"/>
        </w:rPr>
        <w:t>έντρου της πρωτευούσης. Αυτή την αδυναμία είχα εδώ και χρόνια επισημάνει στην Επιτροπή Μορ</w:t>
      </w:r>
      <w:r>
        <w:rPr>
          <w:rFonts w:eastAsia="Times New Roman" w:cs="Times New Roman"/>
          <w:szCs w:val="24"/>
        </w:rPr>
        <w:lastRenderedPageBreak/>
        <w:t>φωτικών Υποθέσεων</w:t>
      </w:r>
      <w:r>
        <w:rPr>
          <w:rFonts w:eastAsia="Times New Roman" w:cs="Times New Roman"/>
          <w:szCs w:val="24"/>
        </w:rPr>
        <w:t>,</w:t>
      </w:r>
      <w:r>
        <w:rPr>
          <w:rFonts w:eastAsia="Times New Roman" w:cs="Times New Roman"/>
          <w:szCs w:val="24"/>
        </w:rPr>
        <w:t xml:space="preserve"> και δεν σας κρύβω ότι η παρούσα πρόταση με ικανοποιεί μερικώς, παρ’ όλο που την θεωρώ δε</w:t>
      </w:r>
      <w:r>
        <w:rPr>
          <w:rFonts w:eastAsia="Times New Roman" w:cs="Times New Roman"/>
          <w:szCs w:val="24"/>
        </w:rPr>
        <w:t xml:space="preserve">ιλή και λειψή. </w:t>
      </w:r>
    </w:p>
    <w:p w14:paraId="6B14F00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B14F00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Κύριε Πρόεδρε, την ανοχή σας για ένα λεπτό.</w:t>
      </w:r>
    </w:p>
    <w:p w14:paraId="6B14F00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Η αναβάθμιση του Τμήματος Δασοπονίας Καρπενησίου του ΤΕΙ Λαμίας σε Τμήμα Δασολογίας και Φυσικού Περιβάλλοντος Κα</w:t>
      </w:r>
      <w:r>
        <w:rPr>
          <w:rFonts w:eastAsia="Times New Roman" w:cs="Times New Roman"/>
          <w:szCs w:val="24"/>
        </w:rPr>
        <w:t xml:space="preserve">ρπενησίου, πενταετούς φοιτήσεως, της Σχολής Επιστημών των Φυτών του Γεωπονικού Πανεπιστημίου Αθηνών είναι ορθή και ανταποκρίνεται σε όλα τα επιστημονικά και διεθνή κριτήρια. Ο Νομός Ευρυτανίας είναι ο νομός με τη μεγαλύτερη και ποικιλόμορφη δασοκάλυψη στη </w:t>
      </w:r>
      <w:r>
        <w:rPr>
          <w:rFonts w:eastAsia="Times New Roman" w:cs="Times New Roman"/>
          <w:szCs w:val="24"/>
        </w:rPr>
        <w:t>χώρα. Έχει βραβευτεί από την ΟΥΝΕΣΚΟ</w:t>
      </w:r>
      <w:r>
        <w:rPr>
          <w:rFonts w:eastAsia="Times New Roman" w:cs="Times New Roman"/>
          <w:szCs w:val="24"/>
        </w:rPr>
        <w:t>,</w:t>
      </w:r>
      <w:r>
        <w:rPr>
          <w:rFonts w:eastAsia="Times New Roman" w:cs="Times New Roman"/>
          <w:szCs w:val="24"/>
        </w:rPr>
        <w:t xml:space="preserve"> ως η καθαρότερη περιβαλλοντικά περιοχή της Ευρώπης και είναι πέμπτη σε ολόκληρο τον κόσμο. Έχει επαρκείς υποδομές εκπαίδευσης και φοιτητικής μέριμνας, αποτελεί δε όλος ο </w:t>
      </w:r>
      <w:r>
        <w:rPr>
          <w:rFonts w:eastAsia="Times New Roman" w:cs="Times New Roman"/>
          <w:szCs w:val="24"/>
        </w:rPr>
        <w:t>ν</w:t>
      </w:r>
      <w:r>
        <w:rPr>
          <w:rFonts w:eastAsia="Times New Roman" w:cs="Times New Roman"/>
          <w:szCs w:val="24"/>
        </w:rPr>
        <w:t>ομός φυσικό εργαστήριο.</w:t>
      </w:r>
    </w:p>
    <w:p w14:paraId="6B14F00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Θα μπορούσε και πρέπει </w:t>
      </w:r>
      <w:r>
        <w:rPr>
          <w:rFonts w:eastAsia="Times New Roman" w:cs="Times New Roman"/>
          <w:szCs w:val="24"/>
        </w:rPr>
        <w:t>να συμπληρωθεί από ένα ακόμη τουλάχιστον τμήμα, όπως για παράδειγμα, κύριε Υπουργέ, από Τμήμα Αρωματικών Φυτών και Μελισσοκομίας Καρπενησίου, ώστε να αποτελέσει αυτόνομη σχολή, με υψηλά διεθνή στάνταρ και υψηλό δείκτη βιωσιμότητας και απορρόφησης στην αγορ</w:t>
      </w:r>
      <w:r>
        <w:rPr>
          <w:rFonts w:eastAsia="Times New Roman" w:cs="Times New Roman"/>
          <w:szCs w:val="24"/>
        </w:rPr>
        <w:t>ά εργασίας.</w:t>
      </w:r>
    </w:p>
    <w:p w14:paraId="6B14F01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Το Γεωπονικό Πανεπιστήμιο οφείλει να αναγνώσει με επάρκεια τις πραγματικές συνθήκες που επικρατούν σήμερα στην παραγωγική βάση της χώρας τόσο στη φυτική όσο και στη ζωική παραγωγή. Οφείλει να προσαρμόσει τα προγράμματα σπουδών του στις </w:t>
      </w:r>
      <w:r>
        <w:rPr>
          <w:rFonts w:eastAsia="Times New Roman" w:cs="Times New Roman"/>
          <w:szCs w:val="24"/>
        </w:rPr>
        <w:t>σύγχρονες ανάγκες της κοινωνίας, να αξιοποιήσει στο έπακρο τα συγκριτικά πλεονεκτήματα κάθε γωνιάς της ευλογημένης από τον Θεό και τη φύση πατρίδας μας.</w:t>
      </w:r>
    </w:p>
    <w:p w14:paraId="6B14F01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Σε θετική κατεύθυνση βρίσκονται και η ίδρυση </w:t>
      </w:r>
      <w:r>
        <w:rPr>
          <w:rFonts w:eastAsia="Times New Roman" w:cs="Times New Roman"/>
          <w:szCs w:val="24"/>
        </w:rPr>
        <w:t>τ</w:t>
      </w:r>
      <w:r>
        <w:rPr>
          <w:rFonts w:eastAsia="Times New Roman" w:cs="Times New Roman"/>
          <w:szCs w:val="24"/>
        </w:rPr>
        <w:t xml:space="preserve">μημάτων του Γεωπονικού Πανεπιστημίου στην Άμφισσα και τη </w:t>
      </w:r>
      <w:r>
        <w:rPr>
          <w:rFonts w:eastAsia="Times New Roman" w:cs="Times New Roman"/>
          <w:szCs w:val="24"/>
        </w:rPr>
        <w:t>Θήβα. Θα ήταν, όμως, καινοτόμος και τολμηρή μεταρρύθμιση η συνολική μετεγκατάσταση του Γεωπονικού Πανεπιστημίου στη Στερεά Ελλάδα, που κατά τη γνώμη μου εκεί ανήκει.</w:t>
      </w:r>
    </w:p>
    <w:p w14:paraId="6B14F01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Τελειώνοντας, προτείνω προς τον Υπουργό Παιδείας να εξετάσει σοβαρά την πιθανότητα </w:t>
      </w:r>
      <w:proofErr w:type="spellStart"/>
      <w:r>
        <w:rPr>
          <w:rFonts w:eastAsia="Times New Roman" w:cs="Times New Roman"/>
          <w:szCs w:val="24"/>
        </w:rPr>
        <w:t>χωροθέτ</w:t>
      </w:r>
      <w:r>
        <w:rPr>
          <w:rFonts w:eastAsia="Times New Roman" w:cs="Times New Roman"/>
          <w:szCs w:val="24"/>
        </w:rPr>
        <w:t>ησης</w:t>
      </w:r>
      <w:proofErr w:type="spellEnd"/>
      <w:r>
        <w:rPr>
          <w:rFonts w:eastAsia="Times New Roman" w:cs="Times New Roman"/>
          <w:szCs w:val="24"/>
        </w:rPr>
        <w:t xml:space="preserve"> Τμήματος Κτηνιατρικής του Γεωπονικού Πανεπιστημίου Αθηνών στην Ευρυτανία. Καλύπτεται και καλύπτει όλα τα κριτήρια.</w:t>
      </w:r>
    </w:p>
    <w:p w14:paraId="6B14F01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Φεύγοντας από το Βήμα, δηλώνω ότι ψηφίζω τα άρθρα 7, 8, 9, 10, 11, 12, 13, 19 και 20 του παρόντος νομοσχεδίου, τα οποία τεκμηρίωσα και π</w:t>
      </w:r>
      <w:r>
        <w:rPr>
          <w:rFonts w:eastAsia="Times New Roman" w:cs="Times New Roman"/>
          <w:szCs w:val="24"/>
        </w:rPr>
        <w:t>αραπάνω με την τοποθέτησή μου.</w:t>
      </w:r>
    </w:p>
    <w:p w14:paraId="6B14F014" w14:textId="77777777" w:rsidR="004965E6" w:rsidRDefault="004D430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B14F015"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6B14F01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Ο συνάδελφος κ. Ιωάννης </w:t>
      </w:r>
      <w:proofErr w:type="spellStart"/>
      <w:r>
        <w:rPr>
          <w:rFonts w:eastAsia="Times New Roman" w:cs="Times New Roman"/>
          <w:szCs w:val="24"/>
        </w:rPr>
        <w:t>Στέφος</w:t>
      </w:r>
      <w:proofErr w:type="spellEnd"/>
      <w:r>
        <w:rPr>
          <w:rFonts w:eastAsia="Times New Roman" w:cs="Times New Roman"/>
          <w:szCs w:val="24"/>
        </w:rPr>
        <w:t xml:space="preserve"> από τον ΣΥΡΙΖΑ έχει τον λόγο.</w:t>
      </w:r>
    </w:p>
    <w:p w14:paraId="6B14F017" w14:textId="77777777" w:rsidR="004965E6" w:rsidRDefault="004D430C">
      <w:pPr>
        <w:spacing w:line="600" w:lineRule="auto"/>
        <w:ind w:firstLine="720"/>
        <w:jc w:val="both"/>
        <w:rPr>
          <w:rFonts w:eastAsia="Times New Roman" w:cs="Times New Roman"/>
          <w:szCs w:val="24"/>
        </w:rPr>
      </w:pPr>
      <w:r w:rsidRPr="00A03D13">
        <w:rPr>
          <w:rFonts w:eastAsia="Times New Roman" w:cs="Times New Roman"/>
          <w:b/>
          <w:szCs w:val="24"/>
        </w:rPr>
        <w:t>ΙΩΑΝΝΗΣ ΣΤΕΦΟΣ:</w:t>
      </w:r>
      <w:r w:rsidRPr="00A03D13">
        <w:rPr>
          <w:rFonts w:eastAsia="Times New Roman" w:cs="Times New Roman"/>
          <w:szCs w:val="24"/>
        </w:rPr>
        <w:t xml:space="preserve"> </w:t>
      </w:r>
      <w:r>
        <w:rPr>
          <w:rFonts w:eastAsia="Times New Roman" w:cs="Times New Roman"/>
          <w:szCs w:val="24"/>
        </w:rPr>
        <w:t xml:space="preserve">Κύριε Πρόεδρε, κυρίες και κύριοι, </w:t>
      </w:r>
      <w:r>
        <w:rPr>
          <w:rFonts w:eastAsia="Times New Roman" w:cs="Times New Roman"/>
          <w:szCs w:val="24"/>
        </w:rPr>
        <w:t xml:space="preserve">η Βουλή χθες έδωσε ψήφο εμπιστοσύνης, όχι μόνο στην Κυβέρνηση, αλλά και στη σταθερότητα της χώρας. Αυτό φαίνεται ότι </w:t>
      </w:r>
      <w:r>
        <w:rPr>
          <w:rFonts w:eastAsia="Times New Roman" w:cs="Times New Roman"/>
          <w:szCs w:val="24"/>
        </w:rPr>
        <w:lastRenderedPageBreak/>
        <w:t xml:space="preserve">ενόχλησε κάποιους και τους πόνεσε. Με ικανοποιεί ιδιαίτερα, ωστόσο όμως αποτέλεσμα αυτής της ψήφου είναι η σημερινή συζήτηση, που αφορά το </w:t>
      </w:r>
      <w:r>
        <w:rPr>
          <w:rFonts w:eastAsia="Times New Roman" w:cs="Times New Roman"/>
          <w:szCs w:val="24"/>
        </w:rPr>
        <w:t>συγκεκριμένο νομοσχέδιο.</w:t>
      </w:r>
    </w:p>
    <w:p w14:paraId="6B14F01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Μου προξενεί τεράστια εντύπωση και κατάπληξη</w:t>
      </w:r>
      <w:r>
        <w:rPr>
          <w:rFonts w:eastAsia="Times New Roman" w:cs="Times New Roman"/>
          <w:szCs w:val="24"/>
        </w:rPr>
        <w:t>,</w:t>
      </w:r>
      <w:r>
        <w:rPr>
          <w:rFonts w:eastAsia="Times New Roman" w:cs="Times New Roman"/>
          <w:szCs w:val="24"/>
        </w:rPr>
        <w:t xml:space="preserve"> πώς δεν βρήκατε να πείτε μία καλή κουβέντα σε ό,τι ακριβώς επιχειρείται όλο το τελευταίο διάστημα στα δημόσια πανεπιστήμια της χώρας. Ωστόσο έχω μία εξήγηση. Φαίνεται ότι τα τελευταία χ</w:t>
      </w:r>
      <w:r>
        <w:rPr>
          <w:rFonts w:eastAsia="Times New Roman" w:cs="Times New Roman"/>
          <w:szCs w:val="24"/>
        </w:rPr>
        <w:t>ρόνια ούτε τα θέλετε ούτε επιδιώκετε να τα διατηρήσετε ούτε να τα ενισχύσετε. Είναι φανερός ο ρόλος σας σε ό,τι αφορά την ιδιωτική εκπαίδευση.</w:t>
      </w:r>
    </w:p>
    <w:p w14:paraId="6B14F01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Όλο αυτό το διάστημα των τεσσάρων περίπου ετών δεν βρήκατε πάλι να πείτε μία καλή κουβέντα για ό,τι γίνεται στην </w:t>
      </w:r>
      <w:r>
        <w:rPr>
          <w:rFonts w:eastAsia="Times New Roman" w:cs="Times New Roman"/>
          <w:szCs w:val="24"/>
        </w:rPr>
        <w:t xml:space="preserve">πρωτοβάθμια και στη δευτεροβάθμια εκπαίδευση, προσπάθειες οι οποίες βελτίωσαν πάρα πολύ το κλίμα στα σχολεία και τη λειτουργία τους, προσπάθειες που έχουν σχέση με τον εμπλουτισμό του ωρολογίου προγράμματος διδασκαλίας με μαθήματα ειδικοτήτων στα ολοήμερα </w:t>
      </w:r>
      <w:proofErr w:type="spellStart"/>
      <w:r>
        <w:rPr>
          <w:rFonts w:eastAsia="Times New Roman" w:cs="Times New Roman"/>
          <w:szCs w:val="24"/>
        </w:rPr>
        <w:t>πολυθέσια</w:t>
      </w:r>
      <w:proofErr w:type="spellEnd"/>
      <w:r>
        <w:rPr>
          <w:rFonts w:eastAsia="Times New Roman" w:cs="Times New Roman"/>
          <w:szCs w:val="24"/>
        </w:rPr>
        <w:t xml:space="preserve"> δημοτικά σχολεία και στα ολιγοθέσια δημοτικά σχολεία. Σε περισσότερα από τέσσερις χιλιάδες διακόσια σχολεία εισάγονται ειδικότητες τέτοιες</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σκοπό έχουν την παροχή ίσων ευκαιριών σε όλα τα παιδιά, στους μαθητές της πρωτοβάθμιας εκπαίδευσης, στ</w:t>
      </w:r>
      <w:r>
        <w:rPr>
          <w:rFonts w:eastAsia="Times New Roman" w:cs="Times New Roman"/>
          <w:szCs w:val="24"/>
        </w:rPr>
        <w:t xml:space="preserve">ο πλαίσιο των αρχών της ισονομίας και της δικαιοσύνης. </w:t>
      </w:r>
    </w:p>
    <w:p w14:paraId="6B14F01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Δεν βρήκατε να πείτε μία θετική κουβέντα, την καταψηφίσατε κιόλας, για τη δίχρονη προσχολική υποχρεωτική εκπαίδευση, ένα μέτρο το οποίο θα δώσει θέσεις εργασίας στην πρωτοβάθμια εκπαίδευση και θα ενισ</w:t>
      </w:r>
      <w:r>
        <w:rPr>
          <w:rFonts w:eastAsia="Times New Roman" w:cs="Times New Roman"/>
          <w:szCs w:val="24"/>
        </w:rPr>
        <w:t>χύσει και τον ρόλο της προσχολικής αγωγής στους βρεφονηπιακούς σταθμούς.</w:t>
      </w:r>
    </w:p>
    <w:p w14:paraId="6B14F01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Ενισχύθηκε ο ρόλος των διδασκόντων σε πάρα πολλές περιπτώσεις</w:t>
      </w:r>
      <w:r>
        <w:rPr>
          <w:rFonts w:eastAsia="Times New Roman" w:cs="Times New Roman"/>
          <w:szCs w:val="24"/>
        </w:rPr>
        <w:t>,</w:t>
      </w:r>
      <w:r>
        <w:rPr>
          <w:rFonts w:eastAsia="Times New Roman" w:cs="Times New Roman"/>
          <w:szCs w:val="24"/>
        </w:rPr>
        <w:t xml:space="preserve"> με αρμοδιότητες που αφορούν τη λειτουργία του σχολείου. Δημιουργήθηκαν δίκτυα σχολικών βιβλιοθηκών σε εννιακόσια δώδεκα </w:t>
      </w:r>
      <w:r>
        <w:rPr>
          <w:rFonts w:eastAsia="Times New Roman" w:cs="Times New Roman"/>
          <w:szCs w:val="24"/>
        </w:rPr>
        <w:t>δημοτικά σχολεία και υπήρξε και αντίστοιχη οικονομική ενίσχυση με 3.000 για κάθε βιβλιοθήκη. Κα</w:t>
      </w:r>
      <w:r>
        <w:rPr>
          <w:rFonts w:eastAsia="Times New Roman" w:cs="Times New Roman"/>
          <w:szCs w:val="24"/>
        </w:rPr>
        <w:t>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κουβέντα, κα</w:t>
      </w:r>
      <w:r>
        <w:rPr>
          <w:rFonts w:eastAsia="Times New Roman" w:cs="Times New Roman"/>
          <w:szCs w:val="24"/>
        </w:rPr>
        <w:t>μ</w:t>
      </w:r>
      <w:r>
        <w:rPr>
          <w:rFonts w:eastAsia="Times New Roman" w:cs="Times New Roman"/>
          <w:szCs w:val="24"/>
        </w:rPr>
        <w:t xml:space="preserve">μιά καλή κουβέντα! </w:t>
      </w:r>
    </w:p>
    <w:p w14:paraId="6B14F01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Τοποθετήθηκαν ψυχολόγοι, κοινωνικοί λειτουργοί, σε δημοτικά και σε νηπιαγωγεία. Τέλος, υλοποιήθηκαν προγράμματα κολύμβησης </w:t>
      </w:r>
      <w:r>
        <w:rPr>
          <w:rFonts w:eastAsia="Times New Roman" w:cs="Times New Roman"/>
          <w:szCs w:val="24"/>
        </w:rPr>
        <w:t>στα δημοτικά σχολεία.</w:t>
      </w:r>
    </w:p>
    <w:p w14:paraId="6B14F01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Με το π</w:t>
      </w:r>
      <w:r>
        <w:rPr>
          <w:rFonts w:eastAsia="Times New Roman" w:cs="Times New Roman"/>
          <w:szCs w:val="24"/>
        </w:rPr>
        <w:t>.</w:t>
      </w:r>
      <w:r>
        <w:rPr>
          <w:rFonts w:eastAsia="Times New Roman" w:cs="Times New Roman"/>
          <w:szCs w:val="24"/>
        </w:rPr>
        <w:t xml:space="preserve"> δ</w:t>
      </w:r>
      <w:r>
        <w:rPr>
          <w:rFonts w:eastAsia="Times New Roman" w:cs="Times New Roman"/>
          <w:szCs w:val="24"/>
        </w:rPr>
        <w:t>.</w:t>
      </w:r>
      <w:r>
        <w:rPr>
          <w:rFonts w:eastAsia="Times New Roman" w:cs="Times New Roman"/>
          <w:szCs w:val="24"/>
        </w:rPr>
        <w:t xml:space="preserve">79/2017 ρυθμίστηκε η λειτουργία δημοτικών σχολείων και νηπιαγωγείων σε μια κατεύθυνση δημοκρατικότερη, τέτοια που να μπορεί και να ευνοεί τη συλλογικότητα και συνεργασία μέσα στα σχολεία. </w:t>
      </w:r>
      <w:proofErr w:type="spellStart"/>
      <w:r>
        <w:rPr>
          <w:rFonts w:eastAsia="Times New Roman" w:cs="Times New Roman"/>
          <w:szCs w:val="24"/>
        </w:rPr>
        <w:t>Εξορθολογίστηκε</w:t>
      </w:r>
      <w:proofErr w:type="spellEnd"/>
      <w:r>
        <w:rPr>
          <w:rFonts w:eastAsia="Times New Roman" w:cs="Times New Roman"/>
          <w:szCs w:val="24"/>
        </w:rPr>
        <w:t xml:space="preserve"> η διδακτέα ύλη. Δεν έχετε να πείτε τίποτα για όλα αυτά. Δεν ακούστηκε μία κουβέντα θετική. </w:t>
      </w:r>
    </w:p>
    <w:p w14:paraId="6B14F01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Δεν μιλώ για τα σχολικά γεύματα, που το είπαμε πάρα πολλές φορές, τα οποία αγκαλιάστηκαν από τις οικογένειες και τους μαθητές. Δεν μιλώ για τον εξοπλισμό με ηλεκτρ</w:t>
      </w:r>
      <w:r>
        <w:rPr>
          <w:rFonts w:eastAsia="Times New Roman" w:cs="Times New Roman"/>
          <w:szCs w:val="24"/>
        </w:rPr>
        <w:t xml:space="preserve">ονικούς υπολογιστές όλων των ολιγοθέσιων σχολείων της χώρας ούτε βεβαίως για τις έγκαιρες προσλήψεις των εκπαιδευτικών. Είναι άγνωστο πράγμα σε εσάς αυτό, να λειτουργούν τα σχολεία την πρώτη μέρα του διδακτικού έτους, γιατί είχατε συνηθίσει να τα ανοίγετε </w:t>
      </w:r>
      <w:r>
        <w:rPr>
          <w:rFonts w:eastAsia="Times New Roman" w:cs="Times New Roman"/>
          <w:szCs w:val="24"/>
        </w:rPr>
        <w:t>έναν και ενάμιση μήνα αργότερα. Για τα σχολικά βιβλία που ήταν στη θέση τους, στην ώρα τους δηλαδή, πριν ανοίξουν τα σχολεία για το νέο σχολικό έτος, καλή κουβέντα δεν είπατε.</w:t>
      </w:r>
    </w:p>
    <w:p w14:paraId="6B14F01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Ωστόσο, όμως, ακούστηκαν και πράγματα, τα οποία πραγματικά με στεναχώρησαν, σε ό</w:t>
      </w:r>
      <w:r>
        <w:rPr>
          <w:rFonts w:eastAsia="Times New Roman" w:cs="Times New Roman"/>
          <w:szCs w:val="24"/>
        </w:rPr>
        <w:t xml:space="preserve">,τι αφορά τη λειτουργία αυτής της Κυβέρνησης στη δημοκρατία στα σχολεία. Καταργήθηκε </w:t>
      </w:r>
      <w:r>
        <w:rPr>
          <w:rFonts w:eastAsia="Times New Roman" w:cs="Times New Roman"/>
          <w:szCs w:val="24"/>
        </w:rPr>
        <w:lastRenderedPageBreak/>
        <w:t>η αυτοδίκαιη αργία. Στη συζήτηση που είχαμε στην Επιτροπή Μορφωτικών Υποθέσεων</w:t>
      </w:r>
      <w:r>
        <w:rPr>
          <w:rFonts w:eastAsia="Times New Roman" w:cs="Times New Roman"/>
          <w:szCs w:val="24"/>
        </w:rPr>
        <w:t>,</w:t>
      </w:r>
      <w:r>
        <w:rPr>
          <w:rFonts w:eastAsia="Times New Roman" w:cs="Times New Roman"/>
          <w:szCs w:val="24"/>
        </w:rPr>
        <w:t xml:space="preserve"> ο εισηγητής της Νέας Δημοκρατίας είπε</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και τι θέλετε, να μην καταργηθεί, οι εγκληματίες να</w:t>
      </w:r>
      <w:r>
        <w:rPr>
          <w:rFonts w:eastAsia="Times New Roman" w:cs="Times New Roman"/>
          <w:szCs w:val="24"/>
        </w:rPr>
        <w:t xml:space="preserve"> διδάσκουν»; Μα η αυτοδίκαιη αργία δεν αφορά ποινικά αδικήματα. Ο νόμος είναι σαφής και σήμερα. Όποιος παρανομεί θα υποστεί τις συνέπειες του νόμου. Αφορά τις σχέσεις ή οι αστικές διαφορές ανθρώπων στο σχολείο, οι οποίοι </w:t>
      </w:r>
      <w:proofErr w:type="spellStart"/>
      <w:r>
        <w:rPr>
          <w:rFonts w:eastAsia="Times New Roman" w:cs="Times New Roman"/>
          <w:szCs w:val="24"/>
        </w:rPr>
        <w:t>ετίθεντο</w:t>
      </w:r>
      <w:proofErr w:type="spellEnd"/>
      <w:r>
        <w:rPr>
          <w:rFonts w:eastAsia="Times New Roman" w:cs="Times New Roman"/>
          <w:szCs w:val="24"/>
        </w:rPr>
        <w:t xml:space="preserve"> σε αυτόματη αργία με σκοπό</w:t>
      </w:r>
      <w:r>
        <w:rPr>
          <w:rFonts w:eastAsia="Times New Roman" w:cs="Times New Roman"/>
          <w:szCs w:val="24"/>
        </w:rPr>
        <w:t xml:space="preserve"> την κατατρομοκράτησή τους, όπως τρομοκράτηση επεδίωκε η αξιολόγηση με </w:t>
      </w:r>
      <w:proofErr w:type="spellStart"/>
      <w:r>
        <w:rPr>
          <w:rFonts w:eastAsia="Times New Roman" w:cs="Times New Roman"/>
          <w:szCs w:val="24"/>
        </w:rPr>
        <w:t>τιμωρητικό</w:t>
      </w:r>
      <w:proofErr w:type="spellEnd"/>
      <w:r>
        <w:rPr>
          <w:rFonts w:eastAsia="Times New Roman" w:cs="Times New Roman"/>
          <w:szCs w:val="24"/>
        </w:rPr>
        <w:t xml:space="preserve"> χαρακτήρα, που και αυτή καταργήθηκε.</w:t>
      </w:r>
    </w:p>
    <w:p w14:paraId="6B14F02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Επίσης για την πολιτική επιστράτευση τα είπε η Κοινοβουλευτική Εκπρόσωπός μας. Αποτελεί ένα μέτρο το οποίο χαιρετίστηκε από τους εκπαιδευ</w:t>
      </w:r>
      <w:r>
        <w:rPr>
          <w:rFonts w:eastAsia="Times New Roman" w:cs="Times New Roman"/>
          <w:szCs w:val="24"/>
        </w:rPr>
        <w:t xml:space="preserve">τικούς. </w:t>
      </w:r>
    </w:p>
    <w:p w14:paraId="6B14F02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Ωστόσο ο διάλογος που διεξάγεται αυτές τις μέρες</w:t>
      </w:r>
      <w:r>
        <w:rPr>
          <w:rFonts w:eastAsia="Times New Roman" w:cs="Times New Roman"/>
          <w:szCs w:val="24"/>
        </w:rPr>
        <w:t>,</w:t>
      </w:r>
      <w:r>
        <w:rPr>
          <w:rFonts w:eastAsia="Times New Roman" w:cs="Times New Roman"/>
          <w:szCs w:val="24"/>
        </w:rPr>
        <w:t xml:space="preserve"> τείνει να αφορά μόρια, βαθμούς, πτυχία, προϋπηρεσία, μεταπτυχιακά. Το ερώτημα που αναδύεται είναι άλλο. Τι είναι η εκπαίδευση; Ποιος είναι ο ρόλος της στην ελληνική κοινωνία και σε κάθε κοινωνία κα</w:t>
      </w:r>
      <w:r>
        <w:rPr>
          <w:rFonts w:eastAsia="Times New Roman" w:cs="Times New Roman"/>
          <w:szCs w:val="24"/>
        </w:rPr>
        <w:t xml:space="preserve">ι συνεπαγόμενα, τι εκπαιδευτικοί θα υπηρετήσουν αυτόν τον ρόλο; </w:t>
      </w:r>
    </w:p>
    <w:p w14:paraId="6B14F02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Θεωρώ ότι ο καθένας μας ανεξαρτήτως πολιτικής και ιδεολογικής τοποθέτησης -εξαιρώ τους φασίστες- συμφωνεί με τη θέση ότι η εκπαίδευση αποτελεί προϋπόθεση για τη διατήρηση, την ανάπτυξη και τη</w:t>
      </w:r>
      <w:r>
        <w:rPr>
          <w:rFonts w:eastAsia="Times New Roman" w:cs="Times New Roman"/>
          <w:szCs w:val="24"/>
        </w:rPr>
        <w:t xml:space="preserve"> βελτίωση της κοινωνίας. Επιπλέον νομίζω ότι ο καθένας από εμάς</w:t>
      </w:r>
      <w:r>
        <w:rPr>
          <w:rFonts w:eastAsia="Times New Roman" w:cs="Times New Roman"/>
          <w:szCs w:val="24"/>
        </w:rPr>
        <w:t>,</w:t>
      </w:r>
      <w:r>
        <w:rPr>
          <w:rFonts w:eastAsia="Times New Roman" w:cs="Times New Roman"/>
          <w:szCs w:val="24"/>
        </w:rPr>
        <w:t xml:space="preserve"> αναγνωρίζει ότι το κέντρο της εκπαιδευτικής διαδικασίας είναι ο μαθητής κυρίως εάν όχι αποκλειστικά. Εάν συμφωνούμε σ’ αυτά τα βασικά, τότε θα πρέπει να συμφωνήσουμε και στο ότι ο εκπαιδευτικ</w:t>
      </w:r>
      <w:r>
        <w:rPr>
          <w:rFonts w:eastAsia="Times New Roman" w:cs="Times New Roman"/>
          <w:szCs w:val="24"/>
        </w:rPr>
        <w:t>ός οφείλει να είναι λειτουργός</w:t>
      </w:r>
      <w:r>
        <w:rPr>
          <w:rFonts w:eastAsia="Times New Roman" w:cs="Times New Roman"/>
          <w:szCs w:val="24"/>
        </w:rPr>
        <w:t>,</w:t>
      </w:r>
      <w:r>
        <w:rPr>
          <w:rFonts w:eastAsia="Times New Roman" w:cs="Times New Roman"/>
          <w:szCs w:val="24"/>
        </w:rPr>
        <w:t xml:space="preserve"> γιατί η αποστολή του είναι κοινωνική, επιστήμονας γιατί κατέχει ένα συγκεκριμένο γνωστικό αντικείμενο, δημόσιος υπάλληλος γιατί επιτελεί μία εργασία που υπόκειται σε διοικητικές δεσμεύσεις και διαμεσολαβητής μεταξύ νέου ατόμ</w:t>
      </w:r>
      <w:r>
        <w:rPr>
          <w:rFonts w:eastAsia="Times New Roman" w:cs="Times New Roman"/>
          <w:szCs w:val="24"/>
        </w:rPr>
        <w:t xml:space="preserve">ου και κοινωνίας. Και αυτός ο πολλαπλός ρόλος του εκπαιδευτικού σίγουρα δεν πρέπει να μετριέται με μόρια. Πόσο δίκαιο ή άδικο είναι να </w:t>
      </w:r>
      <w:proofErr w:type="spellStart"/>
      <w:r>
        <w:rPr>
          <w:rFonts w:eastAsia="Times New Roman" w:cs="Times New Roman"/>
          <w:szCs w:val="24"/>
        </w:rPr>
        <w:t>μοριοδοτηθεί</w:t>
      </w:r>
      <w:proofErr w:type="spellEnd"/>
      <w:r>
        <w:rPr>
          <w:rFonts w:eastAsia="Times New Roman" w:cs="Times New Roman"/>
          <w:szCs w:val="24"/>
        </w:rPr>
        <w:t xml:space="preserve"> κανείς με βάση το ένα ή το άλλο προσόν, με βάση τους τίτλους ή την εμπειρία; Όμως, σήμερα, μετά από δέκα χρό</w:t>
      </w:r>
      <w:r>
        <w:rPr>
          <w:rFonts w:eastAsia="Times New Roman" w:cs="Times New Roman"/>
          <w:szCs w:val="24"/>
        </w:rPr>
        <w:t xml:space="preserve">νια αδιοριστίας, που η εκπαίδευση έχει στερηθεί απ’ αυτήν την αδιοριστία, είμαστε στη στιγμή που αυτό θα γίνει. Επομένως είναι αναπόφευκτο να προσπαθήσουμε να βρούμε τη χρυσή τομή για </w:t>
      </w:r>
      <w:r>
        <w:rPr>
          <w:rFonts w:eastAsia="Times New Roman" w:cs="Times New Roman"/>
          <w:szCs w:val="24"/>
        </w:rPr>
        <w:lastRenderedPageBreak/>
        <w:t xml:space="preserve">τη δίκαιη </w:t>
      </w:r>
      <w:proofErr w:type="spellStart"/>
      <w:r>
        <w:rPr>
          <w:rFonts w:eastAsia="Times New Roman" w:cs="Times New Roman"/>
          <w:szCs w:val="24"/>
        </w:rPr>
        <w:t>μοριοδότηση</w:t>
      </w:r>
      <w:proofErr w:type="spellEnd"/>
      <w:r>
        <w:rPr>
          <w:rFonts w:eastAsia="Times New Roman" w:cs="Times New Roman"/>
          <w:szCs w:val="24"/>
        </w:rPr>
        <w:t xml:space="preserve"> με κριτήρια ΑΣΕΠ των εκπαιδευτικών, που θα γίνουν </w:t>
      </w:r>
      <w:r>
        <w:rPr>
          <w:rFonts w:eastAsia="Times New Roman" w:cs="Times New Roman"/>
          <w:szCs w:val="24"/>
        </w:rPr>
        <w:t>μόνιμοι λειτουργοί της εκπαίδευσης τα επόμενα χρόνια.</w:t>
      </w:r>
    </w:p>
    <w:p w14:paraId="6B14F02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Μπορώ να καταλάβω την ιστορία και την αγωνία χιλιάδων αναπληρωτών, που για χρόνια είναι με μία βαλίτσα στο χέρι. Γι’ αυτό και πετύχαμε η προϋπηρεσία να φτάσει στους </w:t>
      </w:r>
      <w:proofErr w:type="spellStart"/>
      <w:r>
        <w:rPr>
          <w:rFonts w:eastAsia="Times New Roman" w:cs="Times New Roman"/>
          <w:szCs w:val="24"/>
        </w:rPr>
        <w:t>εκατόν</w:t>
      </w:r>
      <w:proofErr w:type="spellEnd"/>
      <w:r>
        <w:rPr>
          <w:rFonts w:eastAsia="Times New Roman" w:cs="Times New Roman"/>
          <w:szCs w:val="24"/>
        </w:rPr>
        <w:t xml:space="preserve"> είκοσι μήνες. Πρακτικά</w:t>
      </w:r>
      <w:r>
        <w:rPr>
          <w:rFonts w:eastAsia="Times New Roman" w:cs="Times New Roman"/>
          <w:szCs w:val="24"/>
        </w:rPr>
        <w:t xml:space="preserve"> αυτό σημαίνει δεκατρία και μισό χρόνια. Γι’ αυτό και </w:t>
      </w:r>
      <w:proofErr w:type="spellStart"/>
      <w:r>
        <w:rPr>
          <w:rFonts w:eastAsia="Times New Roman" w:cs="Times New Roman"/>
          <w:szCs w:val="24"/>
        </w:rPr>
        <w:t>μοριοδοτούμε</w:t>
      </w:r>
      <w:proofErr w:type="spellEnd"/>
      <w:r>
        <w:rPr>
          <w:rFonts w:eastAsia="Times New Roman" w:cs="Times New Roman"/>
          <w:szCs w:val="24"/>
        </w:rPr>
        <w:t xml:space="preserve"> μεταπτυχιακούς και διδακτορικούς τίτλους και γενικά τα πρόσθετα επιστημονικά προσόντα. </w:t>
      </w:r>
    </w:p>
    <w:p w14:paraId="6B14F02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Όλο αυτό το διάστημα που η πρόθεση </w:t>
      </w:r>
      <w:proofErr w:type="spellStart"/>
      <w:r>
        <w:rPr>
          <w:rFonts w:eastAsia="Times New Roman" w:cs="Times New Roman"/>
          <w:szCs w:val="24"/>
        </w:rPr>
        <w:t>μοριοδότησης</w:t>
      </w:r>
      <w:proofErr w:type="spellEnd"/>
      <w:r>
        <w:rPr>
          <w:rFonts w:eastAsia="Times New Roman" w:cs="Times New Roman"/>
          <w:szCs w:val="24"/>
        </w:rPr>
        <w:t xml:space="preserve"> του Υπουργείου ήταν στη δημόσια διαβούλευση αλλά και </w:t>
      </w:r>
      <w:r>
        <w:rPr>
          <w:rFonts w:eastAsia="Times New Roman" w:cs="Times New Roman"/>
          <w:szCs w:val="24"/>
        </w:rPr>
        <w:t xml:space="preserve">αργότερα, παρακολούθησα τον διάλογο που έγινε, τις προτάσεις που διαμορφώθηκαν και τις αντιρρήσεις που προβλήθηκαν.  </w:t>
      </w:r>
    </w:p>
    <w:p w14:paraId="6B14F025" w14:textId="77777777" w:rsidR="004965E6" w:rsidRDefault="004D430C">
      <w:pPr>
        <w:tabs>
          <w:tab w:val="left" w:pos="6168"/>
        </w:tabs>
        <w:spacing w:line="600" w:lineRule="auto"/>
        <w:ind w:firstLine="720"/>
        <w:jc w:val="both"/>
        <w:rPr>
          <w:rFonts w:eastAsia="Times New Roman" w:cs="Times New Roman"/>
          <w:szCs w:val="24"/>
        </w:rPr>
      </w:pPr>
      <w:r w:rsidRPr="00226C71">
        <w:rPr>
          <w:rFonts w:eastAsia="Times New Roman" w:cs="Times New Roman"/>
          <w:szCs w:val="24"/>
        </w:rPr>
        <w:t>Δεν σας κρύβω ότι πολλές φορές έμοιαζαν να σχηματίζονται με βάση τον υπολογισμό της πρ</w:t>
      </w:r>
      <w:r>
        <w:rPr>
          <w:rFonts w:eastAsia="Times New Roman" w:cs="Times New Roman"/>
          <w:szCs w:val="24"/>
        </w:rPr>
        <w:t xml:space="preserve">οσωπικής του καθενός περίπτωσης. </w:t>
      </w:r>
      <w:r w:rsidRPr="00226C71">
        <w:rPr>
          <w:rFonts w:eastAsia="Times New Roman" w:cs="Times New Roman"/>
          <w:szCs w:val="24"/>
        </w:rPr>
        <w:t>Και αυτό είναι κάτι</w:t>
      </w:r>
      <w:r w:rsidRPr="00226C71">
        <w:rPr>
          <w:rFonts w:eastAsia="Times New Roman" w:cs="Times New Roman"/>
          <w:szCs w:val="24"/>
        </w:rPr>
        <w:t xml:space="preserve"> το οποίο </w:t>
      </w:r>
      <w:r>
        <w:rPr>
          <w:rFonts w:eastAsia="Times New Roman" w:cs="Times New Roman"/>
          <w:szCs w:val="24"/>
        </w:rPr>
        <w:t xml:space="preserve">με απογοητεύει. </w:t>
      </w:r>
      <w:r w:rsidRPr="00226C71">
        <w:rPr>
          <w:rFonts w:eastAsia="Times New Roman" w:cs="Times New Roman"/>
          <w:szCs w:val="24"/>
        </w:rPr>
        <w:t xml:space="preserve">Μερικές φορές οι αντιδράσεις στη </w:t>
      </w:r>
      <w:proofErr w:type="spellStart"/>
      <w:r w:rsidRPr="00226C71">
        <w:rPr>
          <w:rFonts w:eastAsia="Times New Roman" w:cs="Times New Roman"/>
          <w:szCs w:val="24"/>
        </w:rPr>
        <w:t>μοριοδότηση</w:t>
      </w:r>
      <w:proofErr w:type="spellEnd"/>
      <w:r w:rsidRPr="00226C71">
        <w:rPr>
          <w:rFonts w:eastAsia="Times New Roman" w:cs="Times New Roman"/>
          <w:szCs w:val="24"/>
        </w:rPr>
        <w:t xml:space="preserve"> </w:t>
      </w:r>
      <w:r>
        <w:rPr>
          <w:rFonts w:eastAsia="Times New Roman" w:cs="Times New Roman"/>
          <w:szCs w:val="24"/>
        </w:rPr>
        <w:t xml:space="preserve">ξεπερνούσαν </w:t>
      </w:r>
      <w:r w:rsidRPr="00226C71">
        <w:rPr>
          <w:rFonts w:eastAsia="Times New Roman" w:cs="Times New Roman"/>
          <w:szCs w:val="24"/>
        </w:rPr>
        <w:t xml:space="preserve">ακόμα και </w:t>
      </w:r>
      <w:r w:rsidRPr="00226C71">
        <w:rPr>
          <w:rFonts w:eastAsia="Times New Roman" w:cs="Times New Roman"/>
          <w:szCs w:val="24"/>
        </w:rPr>
        <w:lastRenderedPageBreak/>
        <w:t xml:space="preserve">τις αρνητικές τοποθετήσεις στην αξέχαστη πρόταση του </w:t>
      </w:r>
      <w:r>
        <w:rPr>
          <w:rFonts w:eastAsia="Times New Roman" w:cs="Times New Roman"/>
          <w:szCs w:val="24"/>
        </w:rPr>
        <w:t xml:space="preserve">Λοβέρδου. </w:t>
      </w:r>
      <w:r w:rsidRPr="00226C71">
        <w:rPr>
          <w:rFonts w:eastAsia="Times New Roman" w:cs="Times New Roman"/>
          <w:szCs w:val="24"/>
        </w:rPr>
        <w:t xml:space="preserve">Να σας </w:t>
      </w:r>
      <w:r>
        <w:rPr>
          <w:rFonts w:eastAsia="Times New Roman" w:cs="Times New Roman"/>
          <w:szCs w:val="24"/>
        </w:rPr>
        <w:t xml:space="preserve">τη </w:t>
      </w:r>
      <w:r w:rsidRPr="00226C71">
        <w:rPr>
          <w:rFonts w:eastAsia="Times New Roman" w:cs="Times New Roman"/>
          <w:szCs w:val="24"/>
        </w:rPr>
        <w:t>θυμίσω</w:t>
      </w:r>
      <w:r>
        <w:rPr>
          <w:rFonts w:eastAsia="Times New Roman" w:cs="Times New Roman"/>
          <w:szCs w:val="24"/>
        </w:rPr>
        <w:t>.</w:t>
      </w:r>
      <w:r w:rsidRPr="00226C71">
        <w:rPr>
          <w:rFonts w:eastAsia="Times New Roman" w:cs="Times New Roman"/>
          <w:szCs w:val="24"/>
        </w:rPr>
        <w:t xml:space="preserve"> Είχε προτείνει να </w:t>
      </w:r>
      <w:proofErr w:type="spellStart"/>
      <w:r w:rsidRPr="00226C71">
        <w:rPr>
          <w:rFonts w:eastAsia="Times New Roman" w:cs="Times New Roman"/>
          <w:szCs w:val="24"/>
        </w:rPr>
        <w:t>μοριοδοτούνται</w:t>
      </w:r>
      <w:proofErr w:type="spellEnd"/>
      <w:r w:rsidRPr="00226C71">
        <w:rPr>
          <w:rFonts w:eastAsia="Times New Roman" w:cs="Times New Roman"/>
          <w:szCs w:val="24"/>
        </w:rPr>
        <w:t xml:space="preserve"> οι εκπαιδευτικοί που θα προσφέρουν εθελοντικά τις</w:t>
      </w:r>
      <w:r w:rsidRPr="00226C71">
        <w:rPr>
          <w:rFonts w:eastAsia="Times New Roman" w:cs="Times New Roman"/>
          <w:szCs w:val="24"/>
        </w:rPr>
        <w:t xml:space="preserve"> υπηρεσίες τους στα σχολεία</w:t>
      </w:r>
      <w:r>
        <w:rPr>
          <w:rFonts w:eastAsia="Times New Roman" w:cs="Times New Roman"/>
          <w:szCs w:val="24"/>
        </w:rPr>
        <w:t>.</w:t>
      </w:r>
      <w:r w:rsidRPr="00226C71">
        <w:rPr>
          <w:rFonts w:eastAsia="Times New Roman" w:cs="Times New Roman"/>
          <w:szCs w:val="24"/>
        </w:rPr>
        <w:t xml:space="preserve"> </w:t>
      </w:r>
    </w:p>
    <w:p w14:paraId="6B14F026" w14:textId="77777777" w:rsidR="004965E6" w:rsidRDefault="004D430C">
      <w:pPr>
        <w:tabs>
          <w:tab w:val="left" w:pos="6168"/>
        </w:tabs>
        <w:spacing w:line="600" w:lineRule="auto"/>
        <w:ind w:firstLine="720"/>
        <w:jc w:val="both"/>
        <w:rPr>
          <w:rFonts w:eastAsia="Times New Roman" w:cs="Times New Roman"/>
          <w:szCs w:val="24"/>
        </w:rPr>
      </w:pPr>
      <w:r w:rsidRPr="00226C71">
        <w:rPr>
          <w:rFonts w:eastAsia="Times New Roman" w:cs="Times New Roman"/>
          <w:szCs w:val="24"/>
        </w:rPr>
        <w:t>Φτάσαμε</w:t>
      </w:r>
      <w:r>
        <w:rPr>
          <w:rFonts w:eastAsia="Times New Roman" w:cs="Times New Roman"/>
          <w:szCs w:val="24"/>
        </w:rPr>
        <w:t>,</w:t>
      </w:r>
      <w:r w:rsidRPr="00226C71">
        <w:rPr>
          <w:rFonts w:eastAsia="Times New Roman" w:cs="Times New Roman"/>
          <w:szCs w:val="24"/>
        </w:rPr>
        <w:t xml:space="preserve"> </w:t>
      </w:r>
      <w:r>
        <w:rPr>
          <w:rFonts w:eastAsia="Times New Roman" w:cs="Times New Roman"/>
          <w:szCs w:val="24"/>
        </w:rPr>
        <w:t>λοιπόν</w:t>
      </w:r>
      <w:r>
        <w:rPr>
          <w:rFonts w:eastAsia="Times New Roman" w:cs="Times New Roman"/>
          <w:szCs w:val="24"/>
        </w:rPr>
        <w:t>,</w:t>
      </w:r>
      <w:r>
        <w:rPr>
          <w:rFonts w:eastAsia="Times New Roman" w:cs="Times New Roman"/>
          <w:szCs w:val="24"/>
        </w:rPr>
        <w:t xml:space="preserve"> σε μι</w:t>
      </w:r>
      <w:r w:rsidRPr="00226C71">
        <w:rPr>
          <w:rFonts w:eastAsia="Times New Roman" w:cs="Times New Roman"/>
          <w:szCs w:val="24"/>
        </w:rPr>
        <w:t xml:space="preserve">α πρόταση </w:t>
      </w:r>
      <w:proofErr w:type="spellStart"/>
      <w:r>
        <w:rPr>
          <w:rFonts w:eastAsia="Times New Roman" w:cs="Times New Roman"/>
          <w:szCs w:val="24"/>
        </w:rPr>
        <w:t>μοριοδότησης</w:t>
      </w:r>
      <w:proofErr w:type="spellEnd"/>
      <w:r>
        <w:rPr>
          <w:rFonts w:eastAsia="Times New Roman" w:cs="Times New Roman"/>
          <w:szCs w:val="24"/>
        </w:rPr>
        <w:t xml:space="preserve"> </w:t>
      </w:r>
      <w:r w:rsidRPr="00226C71">
        <w:rPr>
          <w:rFonts w:eastAsia="Times New Roman" w:cs="Times New Roman"/>
          <w:szCs w:val="24"/>
        </w:rPr>
        <w:t>διορισμού σύμφωνα με το πνεύμα του Συντάγματος και τα κριτήρια του ΑΣΕΠ</w:t>
      </w:r>
      <w:r>
        <w:rPr>
          <w:rFonts w:eastAsia="Times New Roman" w:cs="Times New Roman"/>
          <w:szCs w:val="24"/>
        </w:rPr>
        <w:t>.</w:t>
      </w:r>
      <w:r w:rsidRPr="00226C71">
        <w:rPr>
          <w:rFonts w:eastAsia="Times New Roman" w:cs="Times New Roman"/>
          <w:szCs w:val="24"/>
        </w:rPr>
        <w:t xml:space="preserve"> Το </w:t>
      </w:r>
      <w:proofErr w:type="spellStart"/>
      <w:r>
        <w:rPr>
          <w:rFonts w:eastAsia="Times New Roman" w:cs="Times New Roman"/>
          <w:szCs w:val="24"/>
        </w:rPr>
        <w:t>εμβληματικότερο</w:t>
      </w:r>
      <w:proofErr w:type="spellEnd"/>
      <w:r>
        <w:rPr>
          <w:rFonts w:eastAsia="Times New Roman" w:cs="Times New Roman"/>
          <w:szCs w:val="24"/>
        </w:rPr>
        <w:t xml:space="preserve"> όλων,</w:t>
      </w:r>
      <w:r w:rsidRPr="00226C71">
        <w:rPr>
          <w:rFonts w:eastAsia="Times New Roman" w:cs="Times New Roman"/>
          <w:szCs w:val="24"/>
        </w:rPr>
        <w:t xml:space="preserve"> </w:t>
      </w:r>
      <w:r>
        <w:rPr>
          <w:rFonts w:eastAsia="Times New Roman" w:cs="Times New Roman"/>
          <w:szCs w:val="24"/>
        </w:rPr>
        <w:t xml:space="preserve">κατά τη </w:t>
      </w:r>
      <w:r w:rsidRPr="00226C71">
        <w:rPr>
          <w:rFonts w:eastAsia="Times New Roman" w:cs="Times New Roman"/>
          <w:szCs w:val="24"/>
        </w:rPr>
        <w:t xml:space="preserve">γνώμη </w:t>
      </w:r>
      <w:r>
        <w:rPr>
          <w:rFonts w:eastAsia="Times New Roman" w:cs="Times New Roman"/>
          <w:szCs w:val="24"/>
        </w:rPr>
        <w:t xml:space="preserve">μου, </w:t>
      </w:r>
      <w:r w:rsidRPr="00226C71">
        <w:rPr>
          <w:rFonts w:eastAsia="Times New Roman" w:cs="Times New Roman"/>
          <w:szCs w:val="24"/>
        </w:rPr>
        <w:t>το οποίο τονίστηκε και από τον Υπουργό</w:t>
      </w:r>
      <w:r>
        <w:rPr>
          <w:rFonts w:eastAsia="Times New Roman" w:cs="Times New Roman"/>
          <w:szCs w:val="24"/>
        </w:rPr>
        <w:t>,</w:t>
      </w:r>
      <w:r w:rsidRPr="00226C71">
        <w:rPr>
          <w:rFonts w:eastAsia="Times New Roman" w:cs="Times New Roman"/>
          <w:szCs w:val="24"/>
        </w:rPr>
        <w:t xml:space="preserve"> είναι η κατάργηση του δι</w:t>
      </w:r>
      <w:r w:rsidRPr="00226C71">
        <w:rPr>
          <w:rFonts w:eastAsia="Times New Roman" w:cs="Times New Roman"/>
          <w:szCs w:val="24"/>
        </w:rPr>
        <w:t>αγωνισμού του ΑΣΕΠ</w:t>
      </w:r>
      <w:r>
        <w:rPr>
          <w:rFonts w:eastAsia="Times New Roman" w:cs="Times New Roman"/>
          <w:szCs w:val="24"/>
        </w:rPr>
        <w:t>.</w:t>
      </w:r>
      <w:r w:rsidRPr="00226C71">
        <w:rPr>
          <w:rFonts w:eastAsia="Times New Roman" w:cs="Times New Roman"/>
          <w:szCs w:val="24"/>
        </w:rPr>
        <w:t xml:space="preserve"> Περίμενα περισσότερη γενναιοψυχία από </w:t>
      </w:r>
      <w:r>
        <w:rPr>
          <w:rFonts w:eastAsia="Times New Roman" w:cs="Times New Roman"/>
          <w:szCs w:val="24"/>
        </w:rPr>
        <w:t xml:space="preserve">την </w:t>
      </w:r>
      <w:r>
        <w:rPr>
          <w:rFonts w:eastAsia="Times New Roman" w:cs="Times New Roman"/>
          <w:szCs w:val="24"/>
        </w:rPr>
        <w:t>α</w:t>
      </w:r>
      <w:r>
        <w:rPr>
          <w:rFonts w:eastAsia="Times New Roman" w:cs="Times New Roman"/>
          <w:szCs w:val="24"/>
        </w:rPr>
        <w:t xml:space="preserve">ριστερή </w:t>
      </w:r>
      <w:r w:rsidRPr="00226C71">
        <w:rPr>
          <w:rFonts w:eastAsia="Times New Roman" w:cs="Times New Roman"/>
          <w:szCs w:val="24"/>
        </w:rPr>
        <w:t>παράταξη του Κοινοβουλίου</w:t>
      </w:r>
      <w:r>
        <w:rPr>
          <w:rFonts w:eastAsia="Times New Roman" w:cs="Times New Roman"/>
          <w:szCs w:val="24"/>
        </w:rPr>
        <w:t>.</w:t>
      </w:r>
      <w:r w:rsidRPr="00226C71">
        <w:rPr>
          <w:rFonts w:eastAsia="Times New Roman" w:cs="Times New Roman"/>
          <w:szCs w:val="24"/>
        </w:rPr>
        <w:t xml:space="preserve"> Περίμενα </w:t>
      </w:r>
      <w:r>
        <w:rPr>
          <w:rFonts w:eastAsia="Times New Roman" w:cs="Times New Roman"/>
          <w:szCs w:val="24"/>
        </w:rPr>
        <w:t>να αναγνωριστεί αυτό ως εμβληματικό</w:t>
      </w:r>
      <w:r w:rsidRPr="00226C71">
        <w:rPr>
          <w:rFonts w:eastAsia="Times New Roman" w:cs="Times New Roman"/>
          <w:szCs w:val="24"/>
        </w:rPr>
        <w:t xml:space="preserve"> από τις συνδικαλιστικές οργανώσεις του κλάδου των εκπαιδευτικών</w:t>
      </w:r>
      <w:r>
        <w:rPr>
          <w:rFonts w:eastAsia="Times New Roman" w:cs="Times New Roman"/>
          <w:szCs w:val="24"/>
        </w:rPr>
        <w:t>.</w:t>
      </w:r>
    </w:p>
    <w:p w14:paraId="6B14F027" w14:textId="77777777" w:rsidR="004965E6" w:rsidRDefault="004D430C">
      <w:pPr>
        <w:tabs>
          <w:tab w:val="left" w:pos="6168"/>
        </w:tabs>
        <w:spacing w:line="600" w:lineRule="auto"/>
        <w:ind w:firstLine="720"/>
        <w:jc w:val="both"/>
        <w:rPr>
          <w:rFonts w:eastAsia="Times New Roman" w:cs="Times New Roman"/>
          <w:szCs w:val="24"/>
        </w:rPr>
      </w:pPr>
      <w:r w:rsidRPr="00226C71">
        <w:rPr>
          <w:rFonts w:eastAsia="Times New Roman" w:cs="Times New Roman"/>
          <w:szCs w:val="24"/>
        </w:rPr>
        <w:t xml:space="preserve">Το </w:t>
      </w:r>
      <w:r>
        <w:rPr>
          <w:rFonts w:eastAsia="Times New Roman" w:cs="Times New Roman"/>
          <w:szCs w:val="24"/>
        </w:rPr>
        <w:t>χρέος</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της ε</w:t>
      </w:r>
      <w:r w:rsidRPr="00226C71">
        <w:rPr>
          <w:rFonts w:eastAsia="Times New Roman" w:cs="Times New Roman"/>
          <w:szCs w:val="24"/>
        </w:rPr>
        <w:t xml:space="preserve">λληνικής πολιτείας είναι </w:t>
      </w:r>
      <w:r w:rsidRPr="00226C71">
        <w:rPr>
          <w:rFonts w:eastAsia="Times New Roman" w:cs="Times New Roman"/>
          <w:szCs w:val="24"/>
        </w:rPr>
        <w:t>η εξασφάλιση της μεγαλύτερης δυνατής ποιότητας στην εκπαίδευση</w:t>
      </w:r>
      <w:r>
        <w:rPr>
          <w:rFonts w:eastAsia="Times New Roman" w:cs="Times New Roman"/>
          <w:szCs w:val="24"/>
        </w:rPr>
        <w:t>.</w:t>
      </w:r>
      <w:r w:rsidRPr="00226C71">
        <w:rPr>
          <w:rFonts w:eastAsia="Times New Roman" w:cs="Times New Roman"/>
          <w:szCs w:val="24"/>
        </w:rPr>
        <w:t xml:space="preserve"> Με βάση αυτό το θέσφατο</w:t>
      </w:r>
      <w:r>
        <w:rPr>
          <w:rFonts w:eastAsia="Times New Roman" w:cs="Times New Roman"/>
          <w:szCs w:val="24"/>
        </w:rPr>
        <w:t>, αφού</w:t>
      </w:r>
      <w:r w:rsidRPr="00226C71">
        <w:rPr>
          <w:rFonts w:eastAsia="Times New Roman" w:cs="Times New Roman"/>
          <w:szCs w:val="24"/>
        </w:rPr>
        <w:t xml:space="preserve"> </w:t>
      </w:r>
      <w:r>
        <w:rPr>
          <w:rFonts w:eastAsia="Times New Roman" w:cs="Times New Roman"/>
          <w:szCs w:val="24"/>
        </w:rPr>
        <w:t xml:space="preserve">θα </w:t>
      </w:r>
      <w:r w:rsidRPr="00226C71">
        <w:rPr>
          <w:rFonts w:eastAsia="Times New Roman" w:cs="Times New Roman"/>
          <w:szCs w:val="24"/>
        </w:rPr>
        <w:t xml:space="preserve">καταλήξουμε στο σύστημα </w:t>
      </w:r>
      <w:proofErr w:type="spellStart"/>
      <w:r w:rsidRPr="00226C71">
        <w:rPr>
          <w:rFonts w:eastAsia="Times New Roman" w:cs="Times New Roman"/>
          <w:szCs w:val="24"/>
        </w:rPr>
        <w:t>μοριοδότησης</w:t>
      </w:r>
      <w:proofErr w:type="spellEnd"/>
      <w:r>
        <w:rPr>
          <w:rFonts w:eastAsia="Times New Roman" w:cs="Times New Roman"/>
          <w:szCs w:val="24"/>
        </w:rPr>
        <w:t>, θ</w:t>
      </w:r>
      <w:r w:rsidRPr="00226C71">
        <w:rPr>
          <w:rFonts w:eastAsia="Times New Roman" w:cs="Times New Roman"/>
          <w:szCs w:val="24"/>
        </w:rPr>
        <w:t>α πρέπει να σκεφτούμε και να συζητήσουμε εκείνο το πλαίσιο</w:t>
      </w:r>
      <w:r>
        <w:rPr>
          <w:rFonts w:eastAsia="Times New Roman" w:cs="Times New Roman"/>
          <w:szCs w:val="24"/>
        </w:rPr>
        <w:t>,</w:t>
      </w:r>
      <w:r w:rsidRPr="00226C71">
        <w:rPr>
          <w:rFonts w:eastAsia="Times New Roman" w:cs="Times New Roman"/>
          <w:szCs w:val="24"/>
        </w:rPr>
        <w:t xml:space="preserve"> που θα </w:t>
      </w:r>
      <w:r>
        <w:rPr>
          <w:rFonts w:eastAsia="Times New Roman" w:cs="Times New Roman"/>
          <w:szCs w:val="24"/>
        </w:rPr>
        <w:t xml:space="preserve">βοηθήσει τους </w:t>
      </w:r>
      <w:r w:rsidRPr="00226C71">
        <w:rPr>
          <w:rFonts w:eastAsia="Times New Roman" w:cs="Times New Roman"/>
          <w:szCs w:val="24"/>
        </w:rPr>
        <w:t>εκπαιδευτικούς που θα προσληφθούν να υπ</w:t>
      </w:r>
      <w:r w:rsidRPr="00226C71">
        <w:rPr>
          <w:rFonts w:eastAsia="Times New Roman" w:cs="Times New Roman"/>
          <w:szCs w:val="24"/>
        </w:rPr>
        <w:t xml:space="preserve">ηρετήσουν στα σχολεία </w:t>
      </w:r>
      <w:r>
        <w:rPr>
          <w:rFonts w:eastAsia="Times New Roman" w:cs="Times New Roman"/>
          <w:szCs w:val="24"/>
        </w:rPr>
        <w:t>τους.</w:t>
      </w:r>
    </w:p>
    <w:p w14:paraId="6B14F028" w14:textId="77777777" w:rsidR="004965E6" w:rsidRDefault="004D430C">
      <w:pPr>
        <w:tabs>
          <w:tab w:val="left" w:pos="6168"/>
        </w:tabs>
        <w:spacing w:line="600" w:lineRule="auto"/>
        <w:ind w:firstLine="720"/>
        <w:jc w:val="both"/>
        <w:rPr>
          <w:rFonts w:eastAsia="Times New Roman" w:cs="Times New Roman"/>
          <w:szCs w:val="24"/>
        </w:rPr>
      </w:pPr>
      <w:r w:rsidRPr="00226C71">
        <w:rPr>
          <w:rFonts w:eastAsia="Times New Roman" w:cs="Times New Roman"/>
          <w:szCs w:val="24"/>
        </w:rPr>
        <w:lastRenderedPageBreak/>
        <w:t xml:space="preserve">Τελειώνοντας </w:t>
      </w:r>
      <w:r>
        <w:rPr>
          <w:rFonts w:eastAsia="Times New Roman" w:cs="Times New Roman"/>
          <w:szCs w:val="24"/>
        </w:rPr>
        <w:t xml:space="preserve">έχω να πω το εξής: </w:t>
      </w:r>
      <w:r w:rsidRPr="00226C71">
        <w:rPr>
          <w:rFonts w:eastAsia="Times New Roman" w:cs="Times New Roman"/>
          <w:szCs w:val="24"/>
        </w:rPr>
        <w:t>Έγινε πολύ μεγάλη συζήτηση για τα μεταπτυχιακά διπλώματα</w:t>
      </w:r>
      <w:r>
        <w:rPr>
          <w:rFonts w:eastAsia="Times New Roman" w:cs="Times New Roman"/>
          <w:szCs w:val="24"/>
        </w:rPr>
        <w:t>. Είμαι της άποψης ότι όποιο</w:t>
      </w:r>
      <w:r w:rsidRPr="00226C71">
        <w:rPr>
          <w:rFonts w:eastAsia="Times New Roman" w:cs="Times New Roman"/>
          <w:szCs w:val="24"/>
        </w:rPr>
        <w:t xml:space="preserve"> μεταπτυχιακό δίπλωμα</w:t>
      </w:r>
      <w:r>
        <w:rPr>
          <w:rFonts w:eastAsia="Times New Roman" w:cs="Times New Roman"/>
          <w:szCs w:val="24"/>
        </w:rPr>
        <w:t xml:space="preserve"> αποκτήθηκε στη χώρα </w:t>
      </w:r>
      <w:r>
        <w:rPr>
          <w:rFonts w:eastAsia="Times New Roman" w:cs="Times New Roman"/>
          <w:szCs w:val="24"/>
        </w:rPr>
        <w:t>μας,</w:t>
      </w:r>
      <w:r>
        <w:rPr>
          <w:rFonts w:eastAsia="Times New Roman" w:cs="Times New Roman"/>
          <w:szCs w:val="24"/>
        </w:rPr>
        <w:t xml:space="preserve"> έχει </w:t>
      </w:r>
      <w:r w:rsidRPr="00226C71">
        <w:rPr>
          <w:rFonts w:eastAsia="Times New Roman" w:cs="Times New Roman"/>
          <w:szCs w:val="24"/>
        </w:rPr>
        <w:t xml:space="preserve">όλη αυτή </w:t>
      </w:r>
      <w:r>
        <w:rPr>
          <w:rFonts w:eastAsia="Times New Roman" w:cs="Times New Roman"/>
          <w:szCs w:val="24"/>
        </w:rPr>
        <w:t xml:space="preserve">την </w:t>
      </w:r>
      <w:r w:rsidRPr="00226C71">
        <w:rPr>
          <w:rFonts w:eastAsia="Times New Roman" w:cs="Times New Roman"/>
          <w:szCs w:val="24"/>
        </w:rPr>
        <w:t xml:space="preserve">αξιοπιστία και </w:t>
      </w:r>
      <w:r>
        <w:rPr>
          <w:rFonts w:eastAsia="Times New Roman" w:cs="Times New Roman"/>
          <w:szCs w:val="24"/>
        </w:rPr>
        <w:t xml:space="preserve">την </w:t>
      </w:r>
      <w:r w:rsidRPr="00226C71">
        <w:rPr>
          <w:rFonts w:eastAsia="Times New Roman" w:cs="Times New Roman"/>
          <w:szCs w:val="24"/>
        </w:rPr>
        <w:t>εγκυρότητα που χρειάζεται γι</w:t>
      </w:r>
      <w:r w:rsidRPr="00226C71">
        <w:rPr>
          <w:rFonts w:eastAsia="Times New Roman" w:cs="Times New Roman"/>
          <w:szCs w:val="24"/>
        </w:rPr>
        <w:t xml:space="preserve">α να </w:t>
      </w:r>
      <w:proofErr w:type="spellStart"/>
      <w:r>
        <w:rPr>
          <w:rFonts w:eastAsia="Times New Roman" w:cs="Times New Roman"/>
          <w:szCs w:val="24"/>
        </w:rPr>
        <w:t>μοριοδοτηθεί</w:t>
      </w:r>
      <w:proofErr w:type="spellEnd"/>
      <w:r>
        <w:rPr>
          <w:rFonts w:eastAsia="Times New Roman" w:cs="Times New Roman"/>
          <w:szCs w:val="24"/>
        </w:rPr>
        <w:t xml:space="preserve">. </w:t>
      </w:r>
      <w:r w:rsidRPr="00226C71">
        <w:rPr>
          <w:rFonts w:eastAsia="Times New Roman" w:cs="Times New Roman"/>
          <w:szCs w:val="24"/>
        </w:rPr>
        <w:t>Δεν μπορώ σε κα</w:t>
      </w:r>
      <w:r>
        <w:rPr>
          <w:rFonts w:eastAsia="Times New Roman" w:cs="Times New Roman"/>
          <w:szCs w:val="24"/>
        </w:rPr>
        <w:t>μ</w:t>
      </w:r>
      <w:r w:rsidRPr="00226C71">
        <w:rPr>
          <w:rFonts w:eastAsia="Times New Roman" w:cs="Times New Roman"/>
          <w:szCs w:val="24"/>
        </w:rPr>
        <w:t xml:space="preserve">μία περίπτωση </w:t>
      </w:r>
      <w:r>
        <w:rPr>
          <w:rFonts w:eastAsia="Times New Roman" w:cs="Times New Roman"/>
          <w:szCs w:val="24"/>
        </w:rPr>
        <w:t>να</w:t>
      </w:r>
      <w:r w:rsidRPr="00226C71">
        <w:rPr>
          <w:rFonts w:eastAsia="Times New Roman" w:cs="Times New Roman"/>
          <w:szCs w:val="24"/>
        </w:rPr>
        <w:t xml:space="preserve"> </w:t>
      </w:r>
      <w:r>
        <w:rPr>
          <w:rFonts w:eastAsia="Times New Roman" w:cs="Times New Roman"/>
          <w:szCs w:val="24"/>
        </w:rPr>
        <w:t xml:space="preserve">ισχυριστώ </w:t>
      </w:r>
      <w:r w:rsidRPr="00226C71">
        <w:rPr>
          <w:rFonts w:eastAsia="Times New Roman" w:cs="Times New Roman"/>
          <w:szCs w:val="24"/>
        </w:rPr>
        <w:t>ότι τα μεταπτυχιακά διπλώματα που αποκτήθηκαν στο εξωτερικό δεν την έχουν</w:t>
      </w:r>
      <w:r>
        <w:rPr>
          <w:rFonts w:eastAsia="Times New Roman" w:cs="Times New Roman"/>
          <w:szCs w:val="24"/>
        </w:rPr>
        <w:t>,</w:t>
      </w:r>
      <w:r w:rsidRPr="00226C71">
        <w:rPr>
          <w:rFonts w:eastAsia="Times New Roman" w:cs="Times New Roman"/>
          <w:szCs w:val="24"/>
        </w:rPr>
        <w:t xml:space="preserve"> δεδομένο</w:t>
      </w:r>
      <w:r>
        <w:rPr>
          <w:rFonts w:eastAsia="Times New Roman" w:cs="Times New Roman"/>
          <w:szCs w:val="24"/>
        </w:rPr>
        <w:t>υ</w:t>
      </w:r>
      <w:r w:rsidRPr="00226C71">
        <w:rPr>
          <w:rFonts w:eastAsia="Times New Roman" w:cs="Times New Roman"/>
          <w:szCs w:val="24"/>
        </w:rPr>
        <w:t xml:space="preserve"> ότι πέρασαν τις προβλεπόμενες από το</w:t>
      </w:r>
      <w:r>
        <w:rPr>
          <w:rFonts w:eastAsia="Times New Roman" w:cs="Times New Roman"/>
          <w:szCs w:val="24"/>
        </w:rPr>
        <w:t>ν</w:t>
      </w:r>
      <w:r w:rsidRPr="00226C71">
        <w:rPr>
          <w:rFonts w:eastAsia="Times New Roman" w:cs="Times New Roman"/>
          <w:szCs w:val="24"/>
        </w:rPr>
        <w:t xml:space="preserve"> νόμο διαδικασίες στη χώρα </w:t>
      </w:r>
      <w:r>
        <w:rPr>
          <w:rFonts w:eastAsia="Times New Roman" w:cs="Times New Roman"/>
          <w:szCs w:val="24"/>
        </w:rPr>
        <w:t>μας.</w:t>
      </w:r>
    </w:p>
    <w:p w14:paraId="6B14F029" w14:textId="77777777" w:rsidR="004965E6" w:rsidRDefault="004D430C">
      <w:pPr>
        <w:tabs>
          <w:tab w:val="left" w:pos="6168"/>
        </w:tabs>
        <w:spacing w:line="600" w:lineRule="auto"/>
        <w:ind w:firstLine="720"/>
        <w:jc w:val="both"/>
        <w:rPr>
          <w:rFonts w:eastAsia="Times New Roman" w:cs="Times New Roman"/>
          <w:szCs w:val="24"/>
        </w:rPr>
      </w:pPr>
      <w:r w:rsidRPr="00226C71">
        <w:rPr>
          <w:rFonts w:eastAsia="Times New Roman" w:cs="Times New Roman"/>
          <w:szCs w:val="24"/>
        </w:rPr>
        <w:t xml:space="preserve">Επειδή όμως είναι τεράστιο ζήτημα </w:t>
      </w:r>
      <w:r>
        <w:rPr>
          <w:rFonts w:eastAsia="Times New Roman" w:cs="Times New Roman"/>
          <w:szCs w:val="24"/>
        </w:rPr>
        <w:t>-</w:t>
      </w:r>
      <w:r w:rsidRPr="00226C71">
        <w:rPr>
          <w:rFonts w:eastAsia="Times New Roman" w:cs="Times New Roman"/>
          <w:szCs w:val="24"/>
        </w:rPr>
        <w:t xml:space="preserve">και εδώ υπάρχει μία </w:t>
      </w:r>
      <w:proofErr w:type="spellStart"/>
      <w:r w:rsidRPr="00226C71">
        <w:rPr>
          <w:rFonts w:eastAsia="Times New Roman" w:cs="Times New Roman"/>
          <w:szCs w:val="24"/>
        </w:rPr>
        <w:t>ταξικότητα</w:t>
      </w:r>
      <w:proofErr w:type="spellEnd"/>
      <w:r w:rsidRPr="00226C71">
        <w:rPr>
          <w:rFonts w:eastAsia="Times New Roman" w:cs="Times New Roman"/>
          <w:szCs w:val="24"/>
        </w:rPr>
        <w:t xml:space="preserve"> όπως έχει ειπωθεί</w:t>
      </w:r>
      <w:r>
        <w:rPr>
          <w:rFonts w:eastAsia="Times New Roman" w:cs="Times New Roman"/>
          <w:szCs w:val="24"/>
        </w:rPr>
        <w:t>-</w:t>
      </w:r>
      <w:r w:rsidRPr="00226C71">
        <w:rPr>
          <w:rFonts w:eastAsia="Times New Roman" w:cs="Times New Roman"/>
          <w:szCs w:val="24"/>
        </w:rPr>
        <w:t xml:space="preserve"> θα πρέπει άμεσα η Κυβέρνηση </w:t>
      </w:r>
      <w:r>
        <w:rPr>
          <w:rFonts w:eastAsia="Times New Roman" w:cs="Times New Roman"/>
          <w:szCs w:val="24"/>
        </w:rPr>
        <w:t xml:space="preserve">να εκπονήσει ένα </w:t>
      </w:r>
      <w:r w:rsidRPr="00226C71">
        <w:rPr>
          <w:rFonts w:eastAsia="Times New Roman" w:cs="Times New Roman"/>
          <w:szCs w:val="24"/>
        </w:rPr>
        <w:t>σχέδιο επιμόρφωσης των εκπαιδευτικών</w:t>
      </w:r>
      <w:r>
        <w:rPr>
          <w:rFonts w:eastAsia="Times New Roman" w:cs="Times New Roman"/>
          <w:szCs w:val="24"/>
        </w:rPr>
        <w:t>.</w:t>
      </w:r>
      <w:r w:rsidRPr="00226C71">
        <w:rPr>
          <w:rFonts w:eastAsia="Times New Roman" w:cs="Times New Roman"/>
          <w:szCs w:val="24"/>
        </w:rPr>
        <w:t xml:space="preserve"> Οι εκπαιδευτικές ανάγκες των δασκάλων και των καθηγητών είναι τεράστιες</w:t>
      </w:r>
      <w:r>
        <w:rPr>
          <w:rFonts w:eastAsia="Times New Roman" w:cs="Times New Roman"/>
          <w:szCs w:val="24"/>
        </w:rPr>
        <w:t>.</w:t>
      </w:r>
      <w:r w:rsidRPr="00226C71">
        <w:rPr>
          <w:rFonts w:eastAsia="Times New Roman" w:cs="Times New Roman"/>
          <w:szCs w:val="24"/>
        </w:rPr>
        <w:t xml:space="preserve"> Δεν μπορούν και δεν έχουν τη δυνατότητα να προσφύγ</w:t>
      </w:r>
      <w:r w:rsidRPr="00226C71">
        <w:rPr>
          <w:rFonts w:eastAsia="Times New Roman" w:cs="Times New Roman"/>
          <w:szCs w:val="24"/>
        </w:rPr>
        <w:t>ουν όλοι στα πανεπιστήμια</w:t>
      </w:r>
      <w:r>
        <w:rPr>
          <w:rFonts w:eastAsia="Times New Roman" w:cs="Times New Roman"/>
          <w:szCs w:val="24"/>
        </w:rPr>
        <w:t>.</w:t>
      </w:r>
      <w:r w:rsidRPr="00226C71">
        <w:rPr>
          <w:rFonts w:eastAsia="Times New Roman" w:cs="Times New Roman"/>
          <w:szCs w:val="24"/>
        </w:rPr>
        <w:t xml:space="preserve"> Ένα πρόγραμμα </w:t>
      </w:r>
      <w:r>
        <w:rPr>
          <w:rFonts w:eastAsia="Times New Roman" w:cs="Times New Roman"/>
          <w:szCs w:val="24"/>
        </w:rPr>
        <w:t xml:space="preserve">επιμορφωτικών </w:t>
      </w:r>
      <w:r w:rsidRPr="00226C71">
        <w:rPr>
          <w:rFonts w:eastAsia="Times New Roman" w:cs="Times New Roman"/>
          <w:szCs w:val="24"/>
        </w:rPr>
        <w:t>αναγκών</w:t>
      </w:r>
      <w:r>
        <w:rPr>
          <w:rFonts w:eastAsia="Times New Roman" w:cs="Times New Roman"/>
          <w:szCs w:val="24"/>
        </w:rPr>
        <w:t xml:space="preserve"> αφού εκπονηθεί και </w:t>
      </w:r>
      <w:r w:rsidRPr="00226C71">
        <w:rPr>
          <w:rFonts w:eastAsia="Times New Roman" w:cs="Times New Roman"/>
          <w:szCs w:val="24"/>
        </w:rPr>
        <w:t>υλοποιηθεί</w:t>
      </w:r>
      <w:r>
        <w:rPr>
          <w:rFonts w:eastAsia="Times New Roman" w:cs="Times New Roman"/>
          <w:szCs w:val="24"/>
        </w:rPr>
        <w:t>,</w:t>
      </w:r>
      <w:r w:rsidRPr="00226C71">
        <w:rPr>
          <w:rFonts w:eastAsia="Times New Roman" w:cs="Times New Roman"/>
          <w:szCs w:val="24"/>
        </w:rPr>
        <w:t xml:space="preserve"> θα προσφέρει τα </w:t>
      </w:r>
      <w:proofErr w:type="spellStart"/>
      <w:r w:rsidRPr="00226C71">
        <w:rPr>
          <w:rFonts w:eastAsia="Times New Roman" w:cs="Times New Roman"/>
          <w:szCs w:val="24"/>
        </w:rPr>
        <w:t>μάλα</w:t>
      </w:r>
      <w:proofErr w:type="spellEnd"/>
      <w:r w:rsidRPr="00226C71">
        <w:rPr>
          <w:rFonts w:eastAsia="Times New Roman" w:cs="Times New Roman"/>
          <w:szCs w:val="24"/>
        </w:rPr>
        <w:t xml:space="preserve"> προς αυτή την κατεύθυνση</w:t>
      </w:r>
      <w:r>
        <w:rPr>
          <w:rFonts w:eastAsia="Times New Roman" w:cs="Times New Roman"/>
          <w:szCs w:val="24"/>
        </w:rPr>
        <w:t>.</w:t>
      </w:r>
    </w:p>
    <w:p w14:paraId="6B14F02A" w14:textId="77777777" w:rsidR="004965E6" w:rsidRDefault="004D430C">
      <w:pPr>
        <w:tabs>
          <w:tab w:val="left" w:pos="6168"/>
        </w:tabs>
        <w:spacing w:line="600" w:lineRule="auto"/>
        <w:ind w:firstLine="720"/>
        <w:jc w:val="both"/>
        <w:rPr>
          <w:rFonts w:eastAsia="Times New Roman" w:cs="Times New Roman"/>
          <w:szCs w:val="24"/>
        </w:rPr>
      </w:pPr>
      <w:r w:rsidRPr="00226C71">
        <w:rPr>
          <w:rFonts w:eastAsia="Times New Roman" w:cs="Times New Roman"/>
          <w:szCs w:val="24"/>
        </w:rPr>
        <w:t>Τελειώνοντας</w:t>
      </w:r>
      <w:r>
        <w:rPr>
          <w:rFonts w:eastAsia="Times New Roman" w:cs="Times New Roman"/>
          <w:szCs w:val="24"/>
        </w:rPr>
        <w:t>,</w:t>
      </w:r>
      <w:r w:rsidRPr="00226C71">
        <w:rPr>
          <w:rFonts w:eastAsia="Times New Roman" w:cs="Times New Roman"/>
          <w:szCs w:val="24"/>
        </w:rPr>
        <w:t xml:space="preserve"> θέλω να πω το εξής</w:t>
      </w:r>
      <w:r>
        <w:rPr>
          <w:rFonts w:eastAsia="Times New Roman" w:cs="Times New Roman"/>
          <w:szCs w:val="24"/>
        </w:rPr>
        <w:t>:</w:t>
      </w:r>
      <w:r w:rsidRPr="00226C71">
        <w:rPr>
          <w:rFonts w:eastAsia="Times New Roman" w:cs="Times New Roman"/>
          <w:szCs w:val="24"/>
        </w:rPr>
        <w:t xml:space="preserve"> Στο νομ</w:t>
      </w:r>
      <w:r>
        <w:rPr>
          <w:rFonts w:eastAsia="Times New Roman" w:cs="Times New Roman"/>
          <w:szCs w:val="24"/>
        </w:rPr>
        <w:t>οσχέδιο αυτό αποκαθίσταται μι</w:t>
      </w:r>
      <w:r w:rsidRPr="00226C71">
        <w:rPr>
          <w:rFonts w:eastAsia="Times New Roman" w:cs="Times New Roman"/>
          <w:szCs w:val="24"/>
        </w:rPr>
        <w:t>α μεγάλη αδικία</w:t>
      </w:r>
      <w:r>
        <w:rPr>
          <w:rFonts w:eastAsia="Times New Roman" w:cs="Times New Roman"/>
          <w:szCs w:val="24"/>
        </w:rPr>
        <w:t>,</w:t>
      </w:r>
      <w:r w:rsidRPr="00226C71">
        <w:rPr>
          <w:rFonts w:eastAsia="Times New Roman" w:cs="Times New Roman"/>
          <w:szCs w:val="24"/>
        </w:rPr>
        <w:t xml:space="preserve"> που αφορά τους α</w:t>
      </w:r>
      <w:r>
        <w:rPr>
          <w:rFonts w:eastAsia="Times New Roman" w:cs="Times New Roman"/>
          <w:szCs w:val="24"/>
        </w:rPr>
        <w:t>μετάθετους</w:t>
      </w:r>
      <w:r w:rsidRPr="00226C71">
        <w:rPr>
          <w:rFonts w:eastAsia="Times New Roman" w:cs="Times New Roman"/>
          <w:szCs w:val="24"/>
        </w:rPr>
        <w:t xml:space="preserve"> ε</w:t>
      </w:r>
      <w:r w:rsidRPr="00226C71">
        <w:rPr>
          <w:rFonts w:eastAsia="Times New Roman" w:cs="Times New Roman"/>
          <w:szCs w:val="24"/>
        </w:rPr>
        <w:t>κπαιδευτικούς της σχολικής χρονιάς 2012</w:t>
      </w:r>
      <w:r>
        <w:rPr>
          <w:rFonts w:eastAsia="Times New Roman" w:cs="Times New Roman"/>
          <w:szCs w:val="24"/>
        </w:rPr>
        <w:t xml:space="preserve"> </w:t>
      </w:r>
      <w:r w:rsidRPr="00226C71">
        <w:rPr>
          <w:rFonts w:eastAsia="Times New Roman" w:cs="Times New Roman"/>
          <w:szCs w:val="24"/>
        </w:rPr>
        <w:t>-</w:t>
      </w:r>
      <w:r>
        <w:rPr>
          <w:rFonts w:eastAsia="Times New Roman" w:cs="Times New Roman"/>
          <w:szCs w:val="24"/>
        </w:rPr>
        <w:t xml:space="preserve"> </w:t>
      </w:r>
      <w:r>
        <w:rPr>
          <w:rFonts w:eastAsia="Times New Roman" w:cs="Times New Roman"/>
          <w:szCs w:val="24"/>
        </w:rPr>
        <w:t>20</w:t>
      </w:r>
      <w:r w:rsidRPr="00226C71">
        <w:rPr>
          <w:rFonts w:eastAsia="Times New Roman" w:cs="Times New Roman"/>
          <w:szCs w:val="24"/>
        </w:rPr>
        <w:t>13</w:t>
      </w:r>
      <w:r>
        <w:rPr>
          <w:rFonts w:eastAsia="Times New Roman" w:cs="Times New Roman"/>
          <w:szCs w:val="24"/>
        </w:rPr>
        <w:t>.</w:t>
      </w:r>
      <w:r w:rsidRPr="00226C71">
        <w:rPr>
          <w:rFonts w:eastAsia="Times New Roman" w:cs="Times New Roman"/>
          <w:szCs w:val="24"/>
        </w:rPr>
        <w:t xml:space="preserve"> Είναι </w:t>
      </w:r>
      <w:r>
        <w:rPr>
          <w:rFonts w:eastAsia="Times New Roman" w:cs="Times New Roman"/>
          <w:szCs w:val="24"/>
        </w:rPr>
        <w:t>αυτοί</w:t>
      </w:r>
      <w:r w:rsidRPr="00226C71">
        <w:rPr>
          <w:rFonts w:eastAsia="Times New Roman" w:cs="Times New Roman"/>
          <w:szCs w:val="24"/>
        </w:rPr>
        <w:t xml:space="preserve"> </w:t>
      </w:r>
      <w:r w:rsidRPr="00226C71">
        <w:rPr>
          <w:rFonts w:eastAsia="Times New Roman" w:cs="Times New Roman"/>
          <w:szCs w:val="24"/>
        </w:rPr>
        <w:lastRenderedPageBreak/>
        <w:t>που με το</w:t>
      </w:r>
      <w:r>
        <w:rPr>
          <w:rFonts w:eastAsia="Times New Roman" w:cs="Times New Roman"/>
          <w:szCs w:val="24"/>
        </w:rPr>
        <w:t>ν</w:t>
      </w:r>
      <w:r w:rsidRPr="00226C71">
        <w:rPr>
          <w:rFonts w:eastAsia="Times New Roman" w:cs="Times New Roman"/>
          <w:szCs w:val="24"/>
        </w:rPr>
        <w:t xml:space="preserve"> νόμο Αρβανιτόπουλο</w:t>
      </w:r>
      <w:r>
        <w:rPr>
          <w:rFonts w:eastAsia="Times New Roman" w:cs="Times New Roman"/>
          <w:szCs w:val="24"/>
        </w:rPr>
        <w:t xml:space="preserve">υ </w:t>
      </w:r>
      <w:r w:rsidRPr="00226C71">
        <w:rPr>
          <w:rFonts w:eastAsia="Times New Roman" w:cs="Times New Roman"/>
          <w:szCs w:val="24"/>
        </w:rPr>
        <w:t xml:space="preserve">πετάχτηκαν </w:t>
      </w:r>
      <w:r>
        <w:rPr>
          <w:rFonts w:eastAsia="Times New Roman" w:cs="Times New Roman"/>
          <w:szCs w:val="24"/>
        </w:rPr>
        <w:t xml:space="preserve">έξω από τις </w:t>
      </w:r>
      <w:r w:rsidRPr="00226C71">
        <w:rPr>
          <w:rFonts w:eastAsia="Times New Roman" w:cs="Times New Roman"/>
          <w:szCs w:val="24"/>
        </w:rPr>
        <w:t>μεταθέσεις</w:t>
      </w:r>
      <w:r>
        <w:rPr>
          <w:rFonts w:eastAsia="Times New Roman" w:cs="Times New Roman"/>
          <w:szCs w:val="24"/>
        </w:rPr>
        <w:t>,</w:t>
      </w:r>
      <w:r w:rsidRPr="00226C71">
        <w:rPr>
          <w:rFonts w:eastAsia="Times New Roman" w:cs="Times New Roman"/>
          <w:szCs w:val="24"/>
        </w:rPr>
        <w:t xml:space="preserve"> οι οποίες από τη δευτεροβάθμια </w:t>
      </w:r>
      <w:r>
        <w:rPr>
          <w:rFonts w:eastAsia="Times New Roman" w:cs="Times New Roman"/>
          <w:szCs w:val="24"/>
        </w:rPr>
        <w:t>προς την πρωτο</w:t>
      </w:r>
      <w:r w:rsidRPr="00226C71">
        <w:rPr>
          <w:rFonts w:eastAsia="Times New Roman" w:cs="Times New Roman"/>
          <w:szCs w:val="24"/>
        </w:rPr>
        <w:t>βάθμια εκπαίδευση έγιναν με κριτήρια καθ</w:t>
      </w:r>
      <w:r>
        <w:rPr>
          <w:rFonts w:eastAsia="Times New Roman" w:cs="Times New Roman"/>
          <w:szCs w:val="24"/>
        </w:rPr>
        <w:t xml:space="preserve">’ </w:t>
      </w:r>
      <w:r w:rsidRPr="00226C71">
        <w:rPr>
          <w:rFonts w:eastAsia="Times New Roman" w:cs="Times New Roman"/>
          <w:szCs w:val="24"/>
        </w:rPr>
        <w:t xml:space="preserve">όλα </w:t>
      </w:r>
      <w:r>
        <w:rPr>
          <w:rFonts w:eastAsia="Times New Roman" w:cs="Times New Roman"/>
          <w:szCs w:val="24"/>
        </w:rPr>
        <w:t>διαβλητά.</w:t>
      </w:r>
      <w:r w:rsidRPr="00226C71">
        <w:rPr>
          <w:rFonts w:eastAsia="Times New Roman" w:cs="Times New Roman"/>
          <w:szCs w:val="24"/>
        </w:rPr>
        <w:t xml:space="preserve"> </w:t>
      </w:r>
      <w:r>
        <w:rPr>
          <w:rFonts w:eastAsia="Times New Roman" w:cs="Times New Roman"/>
          <w:szCs w:val="24"/>
        </w:rPr>
        <w:t xml:space="preserve">Αποκαθίσταται, λοιπόν, </w:t>
      </w:r>
      <w:r w:rsidRPr="00226C71">
        <w:rPr>
          <w:rFonts w:eastAsia="Times New Roman" w:cs="Times New Roman"/>
          <w:szCs w:val="24"/>
        </w:rPr>
        <w:t>αυτή η</w:t>
      </w:r>
      <w:r w:rsidRPr="00226C71">
        <w:rPr>
          <w:rFonts w:eastAsia="Times New Roman" w:cs="Times New Roman"/>
          <w:szCs w:val="24"/>
        </w:rPr>
        <w:t xml:space="preserve"> αδικία</w:t>
      </w:r>
      <w:r>
        <w:rPr>
          <w:rFonts w:eastAsia="Times New Roman" w:cs="Times New Roman"/>
          <w:szCs w:val="24"/>
        </w:rPr>
        <w:t>.</w:t>
      </w:r>
      <w:r w:rsidRPr="00226C71">
        <w:rPr>
          <w:rFonts w:eastAsia="Times New Roman" w:cs="Times New Roman"/>
          <w:szCs w:val="24"/>
        </w:rPr>
        <w:t xml:space="preserve"> Απομένει ένας μικρός αριθμός συ</w:t>
      </w:r>
      <w:r>
        <w:rPr>
          <w:rFonts w:eastAsia="Times New Roman" w:cs="Times New Roman"/>
          <w:szCs w:val="24"/>
        </w:rPr>
        <w:t>ναδέλφων εκπαιδευτικών του 2013</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w:t>
      </w:r>
      <w:r w:rsidRPr="00226C71">
        <w:rPr>
          <w:rFonts w:eastAsia="Times New Roman" w:cs="Times New Roman"/>
          <w:szCs w:val="24"/>
        </w:rPr>
        <w:t xml:space="preserve">14 και </w:t>
      </w:r>
      <w:r>
        <w:rPr>
          <w:rFonts w:eastAsia="Times New Roman" w:cs="Times New Roman"/>
          <w:szCs w:val="24"/>
        </w:rPr>
        <w:t>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w:t>
      </w:r>
      <w:r w:rsidRPr="00226C71">
        <w:rPr>
          <w:rFonts w:eastAsia="Times New Roman" w:cs="Times New Roman"/>
          <w:szCs w:val="24"/>
        </w:rPr>
        <w:t>15</w:t>
      </w:r>
      <w:r>
        <w:rPr>
          <w:rFonts w:eastAsia="Times New Roman" w:cs="Times New Roman"/>
          <w:szCs w:val="24"/>
        </w:rPr>
        <w:t>.</w:t>
      </w:r>
    </w:p>
    <w:p w14:paraId="6B14F02B" w14:textId="77777777" w:rsidR="004965E6" w:rsidRDefault="004D430C">
      <w:pPr>
        <w:tabs>
          <w:tab w:val="left" w:pos="6168"/>
        </w:tabs>
        <w:spacing w:line="600" w:lineRule="auto"/>
        <w:ind w:firstLine="720"/>
        <w:jc w:val="both"/>
        <w:rPr>
          <w:rFonts w:eastAsia="Times New Roman" w:cs="Times New Roman"/>
          <w:szCs w:val="24"/>
        </w:rPr>
      </w:pPr>
      <w:r w:rsidRPr="00226C71">
        <w:rPr>
          <w:rFonts w:eastAsia="Times New Roman" w:cs="Times New Roman"/>
          <w:szCs w:val="24"/>
        </w:rPr>
        <w:t>Ευχαριστώ πολύ</w:t>
      </w:r>
      <w:r>
        <w:rPr>
          <w:rFonts w:eastAsia="Times New Roman" w:cs="Times New Roman"/>
          <w:szCs w:val="24"/>
        </w:rPr>
        <w:t>.</w:t>
      </w:r>
    </w:p>
    <w:p w14:paraId="6B14F02C" w14:textId="77777777" w:rsidR="004965E6" w:rsidRDefault="004D430C">
      <w:pPr>
        <w:tabs>
          <w:tab w:val="left" w:pos="616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B14F02D"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6B14F02E"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Κύριε Πρόεδρε, </w:t>
      </w:r>
      <w:r>
        <w:rPr>
          <w:rFonts w:eastAsia="Times New Roman" w:cs="Times New Roman"/>
          <w:szCs w:val="24"/>
        </w:rPr>
        <w:t>τι ώρα θα γίνει η ονομαστική;</w:t>
      </w:r>
    </w:p>
    <w:p w14:paraId="6B14F02F"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Στις 23.00΄. </w:t>
      </w:r>
    </w:p>
    <w:p w14:paraId="6B14F030"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ΙΩΑΝΝΗΣ ΑΜΑΝΑΤΙΔΗΣ: </w:t>
      </w:r>
      <w:r>
        <w:rPr>
          <w:rFonts w:eastAsia="Times New Roman" w:cs="Times New Roman"/>
          <w:szCs w:val="24"/>
        </w:rPr>
        <w:t>Κύριε Πρόεδρε, να προσπαθήσουμε να γίνει καλύτερη διαχείριση, έτσι ώστε όλοι οι Βουλευτές που είμαστε εδώ από το πρωί</w:t>
      </w:r>
      <w:r>
        <w:rPr>
          <w:rFonts w:eastAsia="Times New Roman" w:cs="Times New Roman"/>
          <w:szCs w:val="24"/>
        </w:rPr>
        <w:t>,</w:t>
      </w:r>
      <w:r>
        <w:rPr>
          <w:rFonts w:eastAsia="Times New Roman" w:cs="Times New Roman"/>
          <w:szCs w:val="24"/>
        </w:rPr>
        <w:t xml:space="preserve"> να μπορέσουμε να μιλήσουμε. </w:t>
      </w:r>
    </w:p>
    <w:p w14:paraId="6B14F031"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lastRenderedPageBreak/>
        <w:t>ΠΡΟΕΔΡΕΥΩΝ (</w:t>
      </w:r>
      <w:r>
        <w:rPr>
          <w:rFonts w:eastAsia="Times New Roman" w:cs="Times New Roman"/>
          <w:b/>
          <w:szCs w:val="24"/>
        </w:rPr>
        <w:t xml:space="preserve">Σπυρίδων Λυκούδης): </w:t>
      </w:r>
      <w:r>
        <w:rPr>
          <w:rFonts w:eastAsia="Times New Roman" w:cs="Times New Roman"/>
          <w:szCs w:val="24"/>
        </w:rPr>
        <w:t xml:space="preserve">Αυτές οι </w:t>
      </w:r>
      <w:r w:rsidRPr="00226C71">
        <w:rPr>
          <w:rFonts w:eastAsia="Times New Roman" w:cs="Times New Roman"/>
          <w:szCs w:val="24"/>
        </w:rPr>
        <w:t>εκκλήσεις γίνονται από το Προεδρείο</w:t>
      </w:r>
      <w:r>
        <w:rPr>
          <w:rFonts w:eastAsia="Times New Roman" w:cs="Times New Roman"/>
          <w:szCs w:val="24"/>
        </w:rPr>
        <w:t>.</w:t>
      </w:r>
      <w:r w:rsidRPr="00226C71">
        <w:rPr>
          <w:rFonts w:eastAsia="Times New Roman" w:cs="Times New Roman"/>
          <w:szCs w:val="24"/>
        </w:rPr>
        <w:t xml:space="preserve"> Χωρίς συνεργασία</w:t>
      </w:r>
      <w:r>
        <w:rPr>
          <w:rFonts w:eastAsia="Times New Roman" w:cs="Times New Roman"/>
          <w:szCs w:val="24"/>
        </w:rPr>
        <w:t>, όμως,</w:t>
      </w:r>
      <w:r w:rsidRPr="00226C71">
        <w:rPr>
          <w:rFonts w:eastAsia="Times New Roman" w:cs="Times New Roman"/>
          <w:szCs w:val="24"/>
        </w:rPr>
        <w:t xml:space="preserve"> με τους ομιλούντες δεν βγαίνει</w:t>
      </w:r>
      <w:r>
        <w:rPr>
          <w:rFonts w:eastAsia="Times New Roman" w:cs="Times New Roman"/>
          <w:szCs w:val="24"/>
        </w:rPr>
        <w:t>.</w:t>
      </w:r>
      <w:r w:rsidRPr="00226C71">
        <w:rPr>
          <w:rFonts w:eastAsia="Times New Roman" w:cs="Times New Roman"/>
          <w:szCs w:val="24"/>
        </w:rPr>
        <w:t xml:space="preserve"> Δεν υπάρχει ούτε </w:t>
      </w:r>
      <w:r>
        <w:rPr>
          <w:rFonts w:eastAsia="Times New Roman" w:cs="Times New Roman"/>
          <w:szCs w:val="24"/>
        </w:rPr>
        <w:t xml:space="preserve">ένας, κύριε συνάδελφε, </w:t>
      </w:r>
      <w:r w:rsidRPr="00226C71">
        <w:rPr>
          <w:rFonts w:eastAsia="Times New Roman" w:cs="Times New Roman"/>
          <w:szCs w:val="24"/>
        </w:rPr>
        <w:t>ομιλητής</w:t>
      </w:r>
      <w:r>
        <w:rPr>
          <w:rFonts w:eastAsia="Times New Roman" w:cs="Times New Roman"/>
          <w:szCs w:val="24"/>
        </w:rPr>
        <w:t>,</w:t>
      </w:r>
      <w:r w:rsidRPr="00226C71">
        <w:rPr>
          <w:rFonts w:eastAsia="Times New Roman" w:cs="Times New Roman"/>
          <w:szCs w:val="24"/>
        </w:rPr>
        <w:t xml:space="preserve"> που να μην έχει παραβιάσει το</w:t>
      </w:r>
      <w:r>
        <w:rPr>
          <w:rFonts w:eastAsia="Times New Roman" w:cs="Times New Roman"/>
          <w:szCs w:val="24"/>
        </w:rPr>
        <w:t>ν</w:t>
      </w:r>
      <w:r w:rsidRPr="00226C71">
        <w:rPr>
          <w:rFonts w:eastAsia="Times New Roman" w:cs="Times New Roman"/>
          <w:szCs w:val="24"/>
        </w:rPr>
        <w:t xml:space="preserve"> χρόνο</w:t>
      </w:r>
      <w:r>
        <w:rPr>
          <w:rFonts w:eastAsia="Times New Roman" w:cs="Times New Roman"/>
          <w:szCs w:val="24"/>
        </w:rPr>
        <w:t>.</w:t>
      </w:r>
      <w:r w:rsidRPr="00226C71">
        <w:rPr>
          <w:rFonts w:eastAsia="Times New Roman" w:cs="Times New Roman"/>
          <w:szCs w:val="24"/>
        </w:rPr>
        <w:t xml:space="preserve"> Ούτε </w:t>
      </w:r>
      <w:r>
        <w:rPr>
          <w:rFonts w:eastAsia="Times New Roman" w:cs="Times New Roman"/>
          <w:szCs w:val="24"/>
        </w:rPr>
        <w:t xml:space="preserve">ένας! </w:t>
      </w:r>
    </w:p>
    <w:p w14:paraId="6B14F032"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ΑΝΝΑ ΒΑΓΕΝΑ: </w:t>
      </w:r>
      <w:r>
        <w:rPr>
          <w:rFonts w:eastAsia="Times New Roman" w:cs="Times New Roman"/>
          <w:szCs w:val="24"/>
        </w:rPr>
        <w:t>Εμένα έχει αλλάξει τό</w:t>
      </w:r>
      <w:r>
        <w:rPr>
          <w:rFonts w:eastAsia="Times New Roman" w:cs="Times New Roman"/>
          <w:szCs w:val="24"/>
        </w:rPr>
        <w:t xml:space="preserve">σες φορές η σειρά μου. </w:t>
      </w:r>
    </w:p>
    <w:p w14:paraId="6B14F033"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Έχουμε αλλάξει λίγο τη σειρά. Αυτό είναι αλήθεια. </w:t>
      </w:r>
    </w:p>
    <w:p w14:paraId="6B14F03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Τον λόγο έχει η κ. Χρυσούλα </w:t>
      </w:r>
      <w:proofErr w:type="spellStart"/>
      <w:r>
        <w:rPr>
          <w:rFonts w:eastAsia="Times New Roman" w:cs="Times New Roman"/>
          <w:szCs w:val="24"/>
        </w:rPr>
        <w:t>Κατσαβριά</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Σιωροπούλου</w:t>
      </w:r>
      <w:proofErr w:type="spellEnd"/>
      <w:r>
        <w:rPr>
          <w:rFonts w:eastAsia="Times New Roman" w:cs="Times New Roman"/>
          <w:szCs w:val="24"/>
        </w:rPr>
        <w:t xml:space="preserve">. </w:t>
      </w:r>
    </w:p>
    <w:p w14:paraId="6B14F035"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ΧΡΥΣΟΥΛΑ ΚΑΤΣΑΒΡΙΑ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ΣΙΩΡΟΠΟΥΛΟΥ: </w:t>
      </w:r>
      <w:r>
        <w:rPr>
          <w:rFonts w:eastAsia="Times New Roman" w:cs="Times New Roman"/>
          <w:szCs w:val="24"/>
        </w:rPr>
        <w:t xml:space="preserve">Ευχαριστώ, κύριε Πρόεδρε. </w:t>
      </w:r>
    </w:p>
    <w:p w14:paraId="6B14F036" w14:textId="77777777" w:rsidR="004965E6" w:rsidRDefault="004D430C">
      <w:pPr>
        <w:spacing w:line="600" w:lineRule="auto"/>
        <w:ind w:firstLine="720"/>
        <w:jc w:val="both"/>
        <w:rPr>
          <w:rFonts w:eastAsia="Times New Roman" w:cs="Times New Roman"/>
          <w:szCs w:val="24"/>
        </w:rPr>
      </w:pPr>
      <w:r w:rsidRPr="00226C71">
        <w:rPr>
          <w:rFonts w:eastAsia="Times New Roman" w:cs="Times New Roman"/>
          <w:szCs w:val="24"/>
        </w:rPr>
        <w:t>Κυρία και κύριοι Υπουργοί</w:t>
      </w:r>
      <w:r>
        <w:rPr>
          <w:rFonts w:eastAsia="Times New Roman" w:cs="Times New Roman"/>
          <w:szCs w:val="24"/>
        </w:rPr>
        <w:t>,</w:t>
      </w:r>
      <w:r w:rsidRPr="00226C71">
        <w:rPr>
          <w:rFonts w:eastAsia="Times New Roman" w:cs="Times New Roman"/>
          <w:szCs w:val="24"/>
        </w:rPr>
        <w:t xml:space="preserve"> κυρίες και κύριοι συνάδελφοι</w:t>
      </w:r>
      <w:r>
        <w:rPr>
          <w:rFonts w:eastAsia="Times New Roman" w:cs="Times New Roman"/>
          <w:szCs w:val="24"/>
        </w:rPr>
        <w:t>,</w:t>
      </w:r>
      <w:r w:rsidRPr="00226C71">
        <w:rPr>
          <w:rFonts w:eastAsia="Times New Roman" w:cs="Times New Roman"/>
          <w:szCs w:val="24"/>
        </w:rPr>
        <w:t xml:space="preserve"> μία μέρα μετά την ανανέωση της εμπιστοσύνης του Κοινοβουλίου προς την Κυβέρνηση </w:t>
      </w:r>
      <w:r>
        <w:rPr>
          <w:rFonts w:eastAsia="Times New Roman" w:cs="Times New Roman"/>
          <w:szCs w:val="24"/>
        </w:rPr>
        <w:t>μας,</w:t>
      </w:r>
      <w:r w:rsidRPr="00226C71">
        <w:rPr>
          <w:rFonts w:eastAsia="Times New Roman" w:cs="Times New Roman"/>
          <w:szCs w:val="24"/>
        </w:rPr>
        <w:t xml:space="preserve"> την Κυβέρνηση </w:t>
      </w:r>
      <w:r>
        <w:rPr>
          <w:rFonts w:eastAsia="Times New Roman" w:cs="Times New Roman"/>
          <w:szCs w:val="24"/>
        </w:rPr>
        <w:t>της μ</w:t>
      </w:r>
      <w:r w:rsidRPr="00226C71">
        <w:rPr>
          <w:rFonts w:eastAsia="Times New Roman" w:cs="Times New Roman"/>
          <w:szCs w:val="24"/>
        </w:rPr>
        <w:t>εγάλης κοινωνικής πλειοψηφίας</w:t>
      </w:r>
      <w:r>
        <w:rPr>
          <w:rFonts w:eastAsia="Times New Roman" w:cs="Times New Roman"/>
          <w:szCs w:val="24"/>
        </w:rPr>
        <w:t>,</w:t>
      </w:r>
      <w:r w:rsidRPr="00226C71">
        <w:rPr>
          <w:rFonts w:eastAsia="Times New Roman" w:cs="Times New Roman"/>
          <w:szCs w:val="24"/>
        </w:rPr>
        <w:t xml:space="preserve"> είμαστε εδώ για να εκφράσουμε την εμπιστοσύνη μας στη νέα γενιά</w:t>
      </w:r>
      <w:r>
        <w:rPr>
          <w:rFonts w:eastAsia="Times New Roman" w:cs="Times New Roman"/>
          <w:szCs w:val="24"/>
        </w:rPr>
        <w:t>,</w:t>
      </w:r>
      <w:r w:rsidRPr="00226C71">
        <w:rPr>
          <w:rFonts w:eastAsia="Times New Roman" w:cs="Times New Roman"/>
          <w:szCs w:val="24"/>
        </w:rPr>
        <w:t xml:space="preserve"> με ένα νομοσχέδιο που ανα</w:t>
      </w:r>
      <w:r w:rsidRPr="00226C71">
        <w:rPr>
          <w:rFonts w:eastAsia="Times New Roman" w:cs="Times New Roman"/>
          <w:szCs w:val="24"/>
        </w:rPr>
        <w:t xml:space="preserve">τροφοδοτεί τις δυνατότητες και τις προοπτικές </w:t>
      </w:r>
      <w:r>
        <w:rPr>
          <w:rFonts w:eastAsia="Times New Roman" w:cs="Times New Roman"/>
          <w:szCs w:val="24"/>
        </w:rPr>
        <w:t xml:space="preserve">της, ανοίγοντας δίκαιους </w:t>
      </w:r>
      <w:r>
        <w:rPr>
          <w:rFonts w:eastAsia="Times New Roman" w:cs="Times New Roman"/>
          <w:szCs w:val="24"/>
        </w:rPr>
        <w:lastRenderedPageBreak/>
        <w:t>ο</w:t>
      </w:r>
      <w:r w:rsidRPr="00226C71">
        <w:rPr>
          <w:rFonts w:eastAsia="Times New Roman" w:cs="Times New Roman"/>
          <w:szCs w:val="24"/>
        </w:rPr>
        <w:t>ρίζοντες</w:t>
      </w:r>
      <w:r>
        <w:rPr>
          <w:rFonts w:eastAsia="Times New Roman" w:cs="Times New Roman"/>
          <w:szCs w:val="24"/>
        </w:rPr>
        <w:t>.</w:t>
      </w:r>
      <w:r w:rsidRPr="00226C71">
        <w:rPr>
          <w:rFonts w:eastAsia="Times New Roman" w:cs="Times New Roman"/>
          <w:szCs w:val="24"/>
        </w:rPr>
        <w:t xml:space="preserve"> Είμαστε </w:t>
      </w:r>
      <w:r>
        <w:rPr>
          <w:rFonts w:eastAsia="Times New Roman" w:cs="Times New Roman"/>
          <w:szCs w:val="24"/>
        </w:rPr>
        <w:t>εδώ</w:t>
      </w:r>
      <w:r>
        <w:rPr>
          <w:rFonts w:eastAsia="Times New Roman" w:cs="Times New Roman"/>
          <w:szCs w:val="24"/>
        </w:rPr>
        <w:t>,</w:t>
      </w:r>
      <w:r>
        <w:rPr>
          <w:rFonts w:eastAsia="Times New Roman" w:cs="Times New Roman"/>
          <w:szCs w:val="24"/>
        </w:rPr>
        <w:t xml:space="preserve"> για να επαναβεβαιώσουμε</w:t>
      </w:r>
      <w:r w:rsidRPr="00226C71">
        <w:rPr>
          <w:rFonts w:eastAsia="Times New Roman" w:cs="Times New Roman"/>
          <w:szCs w:val="24"/>
        </w:rPr>
        <w:t xml:space="preserve"> με την πρόθεσή μας να είναι η κοινωνία των πολλών ο </w:t>
      </w:r>
      <w:r>
        <w:rPr>
          <w:rFonts w:eastAsia="Times New Roman" w:cs="Times New Roman"/>
          <w:szCs w:val="24"/>
        </w:rPr>
        <w:t>πρωταγωνιστής στο ν</w:t>
      </w:r>
      <w:r w:rsidRPr="00226C71">
        <w:rPr>
          <w:rFonts w:eastAsia="Times New Roman" w:cs="Times New Roman"/>
          <w:szCs w:val="24"/>
        </w:rPr>
        <w:t xml:space="preserve">έο οικονομικό και κοινωνικό υπόδειγμα που διαμορφώνουμε για τη </w:t>
      </w:r>
      <w:proofErr w:type="spellStart"/>
      <w:r w:rsidRPr="00226C71">
        <w:rPr>
          <w:rFonts w:eastAsia="Times New Roman" w:cs="Times New Roman"/>
          <w:szCs w:val="24"/>
        </w:rPr>
        <w:t>μεταμνημονιακή</w:t>
      </w:r>
      <w:proofErr w:type="spellEnd"/>
      <w:r w:rsidRPr="00226C71">
        <w:rPr>
          <w:rFonts w:eastAsia="Times New Roman" w:cs="Times New Roman"/>
          <w:szCs w:val="24"/>
        </w:rPr>
        <w:t xml:space="preserve"> Ελλάδα</w:t>
      </w:r>
      <w:r>
        <w:rPr>
          <w:rFonts w:eastAsia="Times New Roman" w:cs="Times New Roman"/>
          <w:szCs w:val="24"/>
        </w:rPr>
        <w:t>.</w:t>
      </w:r>
      <w:r w:rsidRPr="00226C71">
        <w:rPr>
          <w:rFonts w:eastAsia="Times New Roman" w:cs="Times New Roman"/>
          <w:szCs w:val="24"/>
        </w:rPr>
        <w:t xml:space="preserve"> Είμαστε εδώ</w:t>
      </w:r>
      <w:r>
        <w:rPr>
          <w:rFonts w:eastAsia="Times New Roman" w:cs="Times New Roman"/>
          <w:szCs w:val="24"/>
        </w:rPr>
        <w:t>,</w:t>
      </w:r>
      <w:r w:rsidRPr="00226C71">
        <w:rPr>
          <w:rFonts w:eastAsia="Times New Roman" w:cs="Times New Roman"/>
          <w:szCs w:val="24"/>
        </w:rPr>
        <w:t xml:space="preserve"> για να εναρμονίσουμε τις αντιφάσεις στο κέντρο και την περιφέρεια</w:t>
      </w:r>
      <w:r>
        <w:rPr>
          <w:rFonts w:eastAsia="Times New Roman" w:cs="Times New Roman"/>
          <w:szCs w:val="24"/>
        </w:rPr>
        <w:t>,</w:t>
      </w:r>
      <w:r w:rsidRPr="00226C71">
        <w:rPr>
          <w:rFonts w:eastAsia="Times New Roman" w:cs="Times New Roman"/>
          <w:szCs w:val="24"/>
        </w:rPr>
        <w:t xml:space="preserve"> να ολοκληρώσουμε την ακαδημαϊκή συγκρότηση ανώτατων ιδρυμάτων που στηρίζουν τον οικονομικό και κοινωνικό ιστό της περιφέρειας</w:t>
      </w:r>
      <w:r>
        <w:rPr>
          <w:rFonts w:eastAsia="Times New Roman" w:cs="Times New Roman"/>
          <w:szCs w:val="24"/>
        </w:rPr>
        <w:t>,</w:t>
      </w:r>
      <w:r w:rsidRPr="00226C71">
        <w:rPr>
          <w:rFonts w:eastAsia="Times New Roman" w:cs="Times New Roman"/>
          <w:szCs w:val="24"/>
        </w:rPr>
        <w:t xml:space="preserve"> επενδύουν στο μέλλον</w:t>
      </w:r>
      <w:r>
        <w:rPr>
          <w:rFonts w:eastAsia="Times New Roman" w:cs="Times New Roman"/>
          <w:szCs w:val="24"/>
        </w:rPr>
        <w:t>,</w:t>
      </w:r>
      <w:r w:rsidRPr="00226C71">
        <w:rPr>
          <w:rFonts w:eastAsia="Times New Roman" w:cs="Times New Roman"/>
          <w:szCs w:val="24"/>
        </w:rPr>
        <w:t xml:space="preserve"> στην</w:t>
      </w:r>
      <w:r w:rsidRPr="00226C71">
        <w:rPr>
          <w:rFonts w:eastAsia="Times New Roman" w:cs="Times New Roman"/>
          <w:szCs w:val="24"/>
        </w:rPr>
        <w:t xml:space="preserve"> οικονομία της γνώσης και της καινοτομίας</w:t>
      </w:r>
      <w:r>
        <w:rPr>
          <w:rFonts w:eastAsia="Times New Roman" w:cs="Times New Roman"/>
          <w:szCs w:val="24"/>
        </w:rPr>
        <w:t>,</w:t>
      </w:r>
      <w:r w:rsidRPr="00226C71">
        <w:rPr>
          <w:rFonts w:eastAsia="Times New Roman" w:cs="Times New Roman"/>
          <w:szCs w:val="24"/>
        </w:rPr>
        <w:t xml:space="preserve"> στην κοινωνία των αξιών</w:t>
      </w:r>
      <w:r>
        <w:rPr>
          <w:rFonts w:eastAsia="Times New Roman" w:cs="Times New Roman"/>
          <w:szCs w:val="24"/>
        </w:rPr>
        <w:t>,</w:t>
      </w:r>
      <w:r w:rsidRPr="00226C71">
        <w:rPr>
          <w:rFonts w:eastAsia="Times New Roman" w:cs="Times New Roman"/>
          <w:szCs w:val="24"/>
        </w:rPr>
        <w:t xml:space="preserve"> της δικαιοσύνης και της αλληλεγγύης</w:t>
      </w:r>
      <w:r>
        <w:rPr>
          <w:rFonts w:eastAsia="Times New Roman" w:cs="Times New Roman"/>
          <w:szCs w:val="24"/>
        </w:rPr>
        <w:t>.</w:t>
      </w:r>
    </w:p>
    <w:p w14:paraId="6B14F037" w14:textId="77777777" w:rsidR="004965E6" w:rsidRDefault="004D430C">
      <w:pPr>
        <w:spacing w:line="600" w:lineRule="auto"/>
        <w:ind w:firstLine="720"/>
        <w:jc w:val="both"/>
        <w:rPr>
          <w:rFonts w:eastAsia="Times New Roman" w:cs="Times New Roman"/>
          <w:szCs w:val="24"/>
        </w:rPr>
      </w:pPr>
      <w:r w:rsidRPr="00226C71">
        <w:rPr>
          <w:rFonts w:eastAsia="Times New Roman" w:cs="Times New Roman"/>
          <w:szCs w:val="24"/>
        </w:rPr>
        <w:t>Το νομοσχέδιο αυτό ως συν</w:t>
      </w:r>
      <w:r>
        <w:rPr>
          <w:rFonts w:eastAsia="Times New Roman" w:cs="Times New Roman"/>
          <w:szCs w:val="24"/>
        </w:rPr>
        <w:t>έργεια</w:t>
      </w:r>
      <w:r w:rsidRPr="00226C71">
        <w:rPr>
          <w:rFonts w:eastAsia="Times New Roman" w:cs="Times New Roman"/>
          <w:szCs w:val="24"/>
        </w:rPr>
        <w:t xml:space="preserve"> των μεταρρυθμιστικών τομών που προωθούμε σε όλες τις βαθμίδες της εκπαίδευσης</w:t>
      </w:r>
      <w:r>
        <w:rPr>
          <w:rFonts w:eastAsia="Times New Roman" w:cs="Times New Roman"/>
          <w:szCs w:val="24"/>
        </w:rPr>
        <w:t>,</w:t>
      </w:r>
      <w:r w:rsidRPr="00226C71">
        <w:rPr>
          <w:rFonts w:eastAsia="Times New Roman" w:cs="Times New Roman"/>
          <w:szCs w:val="24"/>
        </w:rPr>
        <w:t xml:space="preserve"> γεφυρώνει τα περιφερειακά χάσματα</w:t>
      </w:r>
      <w:r>
        <w:rPr>
          <w:rFonts w:eastAsia="Times New Roman" w:cs="Times New Roman"/>
          <w:szCs w:val="24"/>
        </w:rPr>
        <w:t>, φέρνε</w:t>
      </w:r>
      <w:r>
        <w:rPr>
          <w:rFonts w:eastAsia="Times New Roman" w:cs="Times New Roman"/>
          <w:szCs w:val="24"/>
        </w:rPr>
        <w:t>ι οξυγόνο στη δ</w:t>
      </w:r>
      <w:r w:rsidRPr="00226C71">
        <w:rPr>
          <w:rFonts w:eastAsia="Times New Roman" w:cs="Times New Roman"/>
          <w:szCs w:val="24"/>
        </w:rPr>
        <w:t>ημοκρατική οργάνωση και λειτουργία της εκπαίδευσης</w:t>
      </w:r>
      <w:r>
        <w:rPr>
          <w:rFonts w:eastAsia="Times New Roman" w:cs="Times New Roman"/>
          <w:szCs w:val="24"/>
        </w:rPr>
        <w:t>,</w:t>
      </w:r>
      <w:r w:rsidRPr="00226C71">
        <w:rPr>
          <w:rFonts w:eastAsia="Times New Roman" w:cs="Times New Roman"/>
          <w:szCs w:val="24"/>
        </w:rPr>
        <w:t xml:space="preserve"> της έρευνας</w:t>
      </w:r>
      <w:r>
        <w:rPr>
          <w:rFonts w:eastAsia="Times New Roman" w:cs="Times New Roman"/>
          <w:szCs w:val="24"/>
        </w:rPr>
        <w:t>,</w:t>
      </w:r>
      <w:r w:rsidRPr="00226C71">
        <w:rPr>
          <w:rFonts w:eastAsia="Times New Roman" w:cs="Times New Roman"/>
          <w:szCs w:val="24"/>
        </w:rPr>
        <w:t xml:space="preserve"> της καινοτομίας και του τεχνολογικού εκσυγχρονισμού</w:t>
      </w:r>
      <w:r>
        <w:rPr>
          <w:rFonts w:eastAsia="Times New Roman" w:cs="Times New Roman"/>
          <w:szCs w:val="24"/>
        </w:rPr>
        <w:t>.</w:t>
      </w:r>
    </w:p>
    <w:p w14:paraId="6B14F038" w14:textId="77777777" w:rsidR="004965E6" w:rsidRDefault="004D430C">
      <w:pPr>
        <w:spacing w:line="600" w:lineRule="auto"/>
        <w:ind w:firstLine="720"/>
        <w:jc w:val="both"/>
        <w:rPr>
          <w:rFonts w:eastAsia="Times New Roman" w:cs="Times New Roman"/>
          <w:szCs w:val="24"/>
        </w:rPr>
      </w:pPr>
      <w:r w:rsidRPr="00226C71">
        <w:rPr>
          <w:rFonts w:eastAsia="Times New Roman" w:cs="Times New Roman"/>
          <w:szCs w:val="24"/>
        </w:rPr>
        <w:t>Τρία μεγάλα εκπαιδευτικά ιδρύματα</w:t>
      </w:r>
      <w:r>
        <w:rPr>
          <w:rFonts w:eastAsia="Times New Roman" w:cs="Times New Roman"/>
          <w:szCs w:val="24"/>
        </w:rPr>
        <w:t>,</w:t>
      </w:r>
      <w:r w:rsidRPr="00226C71">
        <w:rPr>
          <w:rFonts w:eastAsia="Times New Roman" w:cs="Times New Roman"/>
          <w:szCs w:val="24"/>
        </w:rPr>
        <w:t xml:space="preserve"> το Εθνικό Καποδιστριακό</w:t>
      </w:r>
      <w:r>
        <w:rPr>
          <w:rFonts w:eastAsia="Times New Roman" w:cs="Times New Roman"/>
          <w:szCs w:val="24"/>
        </w:rPr>
        <w:t>,</w:t>
      </w:r>
      <w:r w:rsidRPr="00226C71">
        <w:rPr>
          <w:rFonts w:eastAsia="Times New Roman" w:cs="Times New Roman"/>
          <w:szCs w:val="24"/>
        </w:rPr>
        <w:t xml:space="preserve"> το Γεωπονικό και το Πανεπιστήμιο Θεσσαλίας</w:t>
      </w:r>
      <w:r>
        <w:rPr>
          <w:rFonts w:eastAsia="Times New Roman" w:cs="Times New Roman"/>
          <w:szCs w:val="24"/>
        </w:rPr>
        <w:t xml:space="preserve"> μπαίνουν σε μα πολύ </w:t>
      </w:r>
      <w:r>
        <w:rPr>
          <w:rFonts w:eastAsia="Times New Roman" w:cs="Times New Roman"/>
          <w:szCs w:val="24"/>
        </w:rPr>
        <w:t>σημαντική συνέργει</w:t>
      </w:r>
      <w:r w:rsidRPr="00226C71">
        <w:rPr>
          <w:rFonts w:eastAsia="Times New Roman" w:cs="Times New Roman"/>
          <w:szCs w:val="24"/>
        </w:rPr>
        <w:t>α με τα δύο ΤΕΙ</w:t>
      </w:r>
      <w:r>
        <w:rPr>
          <w:rFonts w:eastAsia="Times New Roman" w:cs="Times New Roman"/>
          <w:szCs w:val="24"/>
        </w:rPr>
        <w:t xml:space="preserve"> της</w:t>
      </w:r>
      <w:r w:rsidRPr="00226C71">
        <w:rPr>
          <w:rFonts w:eastAsia="Times New Roman" w:cs="Times New Roman"/>
          <w:szCs w:val="24"/>
        </w:rPr>
        <w:t xml:space="preserve"> Στερεάς </w:t>
      </w:r>
      <w:r w:rsidRPr="00226C71">
        <w:rPr>
          <w:rFonts w:eastAsia="Times New Roman" w:cs="Times New Roman"/>
          <w:szCs w:val="24"/>
        </w:rPr>
        <w:lastRenderedPageBreak/>
        <w:t>Ελλάδας και</w:t>
      </w:r>
      <w:r>
        <w:rPr>
          <w:rFonts w:eastAsia="Times New Roman" w:cs="Times New Roman"/>
          <w:szCs w:val="24"/>
        </w:rPr>
        <w:t xml:space="preserve"> της</w:t>
      </w:r>
      <w:r w:rsidRPr="00226C71">
        <w:rPr>
          <w:rFonts w:eastAsia="Times New Roman" w:cs="Times New Roman"/>
          <w:szCs w:val="24"/>
        </w:rPr>
        <w:t xml:space="preserve"> Θεσσαλίας</w:t>
      </w:r>
      <w:r>
        <w:rPr>
          <w:rFonts w:eastAsia="Times New Roman" w:cs="Times New Roman"/>
          <w:szCs w:val="24"/>
        </w:rPr>
        <w:t>.</w:t>
      </w:r>
      <w:r w:rsidRPr="00226C71">
        <w:rPr>
          <w:rFonts w:eastAsia="Times New Roman" w:cs="Times New Roman"/>
          <w:szCs w:val="24"/>
        </w:rPr>
        <w:t xml:space="preserve"> Κάνουν ελκυστική και ενδιαφέρουσα τη συλλογική προσπάθεια</w:t>
      </w:r>
      <w:r>
        <w:rPr>
          <w:rFonts w:eastAsia="Times New Roman" w:cs="Times New Roman"/>
          <w:szCs w:val="24"/>
        </w:rPr>
        <w:t>, εγκαινιάζοντας μια</w:t>
      </w:r>
      <w:r w:rsidRPr="00226C71">
        <w:rPr>
          <w:rFonts w:eastAsia="Times New Roman" w:cs="Times New Roman"/>
          <w:szCs w:val="24"/>
        </w:rPr>
        <w:t xml:space="preserve"> βαθύτατη αλληλεπίδραση ανάμεσα στην εκπαίδευση</w:t>
      </w:r>
      <w:r>
        <w:rPr>
          <w:rFonts w:eastAsia="Times New Roman" w:cs="Times New Roman"/>
          <w:szCs w:val="24"/>
        </w:rPr>
        <w:t>,</w:t>
      </w:r>
      <w:r w:rsidRPr="00226C71">
        <w:rPr>
          <w:rFonts w:eastAsia="Times New Roman" w:cs="Times New Roman"/>
          <w:szCs w:val="24"/>
        </w:rPr>
        <w:t xml:space="preserve"> την κοινωνία και την οικονομία</w:t>
      </w:r>
      <w:r>
        <w:rPr>
          <w:rFonts w:eastAsia="Times New Roman" w:cs="Times New Roman"/>
          <w:szCs w:val="24"/>
        </w:rPr>
        <w:t>.</w:t>
      </w:r>
    </w:p>
    <w:p w14:paraId="6B14F039" w14:textId="77777777" w:rsidR="004965E6" w:rsidRDefault="004D430C">
      <w:pPr>
        <w:spacing w:line="600" w:lineRule="auto"/>
        <w:ind w:firstLine="720"/>
        <w:jc w:val="both"/>
        <w:rPr>
          <w:rFonts w:eastAsia="Times New Roman" w:cs="Times New Roman"/>
          <w:szCs w:val="24"/>
        </w:rPr>
      </w:pPr>
      <w:r w:rsidRPr="00226C71">
        <w:rPr>
          <w:rFonts w:eastAsia="Times New Roman" w:cs="Times New Roman"/>
          <w:szCs w:val="24"/>
        </w:rPr>
        <w:t xml:space="preserve">Δείγμα μιας </w:t>
      </w:r>
      <w:r>
        <w:rPr>
          <w:rFonts w:eastAsia="Times New Roman" w:cs="Times New Roman"/>
          <w:szCs w:val="24"/>
        </w:rPr>
        <w:t>άλλης προοπτι</w:t>
      </w:r>
      <w:r>
        <w:rPr>
          <w:rFonts w:eastAsia="Times New Roman" w:cs="Times New Roman"/>
          <w:szCs w:val="24"/>
        </w:rPr>
        <w:t>κής για α</w:t>
      </w:r>
      <w:r w:rsidRPr="00226C71">
        <w:rPr>
          <w:rFonts w:eastAsia="Times New Roman" w:cs="Times New Roman"/>
          <w:szCs w:val="24"/>
        </w:rPr>
        <w:t xml:space="preserve">νάπτυξη στη </w:t>
      </w:r>
      <w:r>
        <w:rPr>
          <w:rFonts w:eastAsia="Times New Roman" w:cs="Times New Roman"/>
          <w:szCs w:val="24"/>
        </w:rPr>
        <w:t>χ</w:t>
      </w:r>
      <w:r w:rsidRPr="00226C71">
        <w:rPr>
          <w:rFonts w:eastAsia="Times New Roman" w:cs="Times New Roman"/>
          <w:szCs w:val="24"/>
        </w:rPr>
        <w:t xml:space="preserve">ώρα αποτελεί </w:t>
      </w:r>
      <w:r>
        <w:rPr>
          <w:rFonts w:eastAsia="Times New Roman" w:cs="Times New Roman"/>
          <w:szCs w:val="24"/>
        </w:rPr>
        <w:t xml:space="preserve">η </w:t>
      </w:r>
      <w:r w:rsidRPr="00226C71">
        <w:rPr>
          <w:rFonts w:eastAsia="Times New Roman" w:cs="Times New Roman"/>
          <w:szCs w:val="24"/>
        </w:rPr>
        <w:t xml:space="preserve">ίδρυση νέων διετών </w:t>
      </w:r>
      <w:r>
        <w:rPr>
          <w:rFonts w:eastAsia="Times New Roman" w:cs="Times New Roman"/>
          <w:szCs w:val="24"/>
        </w:rPr>
        <w:t>προγραμμάτων σπουδών στα ΑΕΙ</w:t>
      </w:r>
      <w:r>
        <w:rPr>
          <w:rFonts w:eastAsia="Times New Roman" w:cs="Times New Roman"/>
          <w:szCs w:val="24"/>
        </w:rPr>
        <w:t>,</w:t>
      </w:r>
      <w:r>
        <w:rPr>
          <w:rFonts w:eastAsia="Times New Roman" w:cs="Times New Roman"/>
          <w:szCs w:val="24"/>
        </w:rPr>
        <w:t xml:space="preserve"> που θα π</w:t>
      </w:r>
      <w:r w:rsidRPr="00226C71">
        <w:rPr>
          <w:rFonts w:eastAsia="Times New Roman" w:cs="Times New Roman"/>
          <w:szCs w:val="24"/>
        </w:rPr>
        <w:t>αρέχουν επαγγελματικά πιστοποιητικά ευρωπαϊκών προδιαγραφών με ελεύθερη πρόσβαση στους αποφοίτους των ΕΠΑΛ</w:t>
      </w:r>
      <w:r>
        <w:rPr>
          <w:rFonts w:eastAsia="Times New Roman" w:cs="Times New Roman"/>
          <w:szCs w:val="24"/>
        </w:rPr>
        <w:t>,</w:t>
      </w:r>
      <w:r w:rsidRPr="00226C71">
        <w:rPr>
          <w:rFonts w:eastAsia="Times New Roman" w:cs="Times New Roman"/>
          <w:szCs w:val="24"/>
        </w:rPr>
        <w:t xml:space="preserve"> τα αγγλόφωνα προγράμματα σπουδών</w:t>
      </w:r>
      <w:r>
        <w:rPr>
          <w:rFonts w:eastAsia="Times New Roman" w:cs="Times New Roman"/>
          <w:szCs w:val="24"/>
        </w:rPr>
        <w:t>,</w:t>
      </w:r>
      <w:r w:rsidRPr="00226C71">
        <w:rPr>
          <w:rFonts w:eastAsia="Times New Roman" w:cs="Times New Roman"/>
          <w:szCs w:val="24"/>
        </w:rPr>
        <w:t xml:space="preserve"> η αναβάθμιση δομών γ</w:t>
      </w:r>
      <w:r w:rsidRPr="00226C71">
        <w:rPr>
          <w:rFonts w:eastAsia="Times New Roman" w:cs="Times New Roman"/>
          <w:szCs w:val="24"/>
        </w:rPr>
        <w:t>ια</w:t>
      </w:r>
      <w:r>
        <w:rPr>
          <w:rFonts w:eastAsia="Times New Roman" w:cs="Times New Roman"/>
          <w:szCs w:val="24"/>
        </w:rPr>
        <w:t xml:space="preserve"> τη </w:t>
      </w:r>
      <w:r>
        <w:rPr>
          <w:rFonts w:eastAsia="Times New Roman" w:cs="Times New Roman"/>
          <w:szCs w:val="24"/>
        </w:rPr>
        <w:t>δ</w:t>
      </w:r>
      <w:r>
        <w:rPr>
          <w:rFonts w:eastAsia="Times New Roman" w:cs="Times New Roman"/>
          <w:szCs w:val="24"/>
        </w:rPr>
        <w:t>ιά</w:t>
      </w:r>
      <w:r w:rsidRPr="00226C71">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ίου </w:t>
      </w:r>
      <w:r>
        <w:rPr>
          <w:rFonts w:eastAsia="Times New Roman" w:cs="Times New Roman"/>
          <w:szCs w:val="24"/>
        </w:rPr>
        <w:t>ε</w:t>
      </w:r>
      <w:r>
        <w:rPr>
          <w:rFonts w:eastAsia="Times New Roman" w:cs="Times New Roman"/>
          <w:szCs w:val="24"/>
        </w:rPr>
        <w:t>κπαί</w:t>
      </w:r>
      <w:r w:rsidRPr="00226C71">
        <w:rPr>
          <w:rFonts w:eastAsia="Times New Roman" w:cs="Times New Roman"/>
          <w:szCs w:val="24"/>
        </w:rPr>
        <w:t>δευση</w:t>
      </w:r>
      <w:r>
        <w:rPr>
          <w:rFonts w:eastAsia="Times New Roman" w:cs="Times New Roman"/>
          <w:szCs w:val="24"/>
        </w:rPr>
        <w:t>.</w:t>
      </w:r>
    </w:p>
    <w:p w14:paraId="6B14F03A" w14:textId="77777777" w:rsidR="004965E6" w:rsidRDefault="004D430C">
      <w:pPr>
        <w:spacing w:line="600" w:lineRule="auto"/>
        <w:ind w:firstLine="720"/>
        <w:jc w:val="both"/>
        <w:rPr>
          <w:rFonts w:eastAsia="Times New Roman" w:cs="Times New Roman"/>
          <w:szCs w:val="24"/>
        </w:rPr>
      </w:pPr>
      <w:r w:rsidRPr="00226C71">
        <w:rPr>
          <w:rFonts w:eastAsia="Times New Roman" w:cs="Times New Roman"/>
          <w:szCs w:val="24"/>
        </w:rPr>
        <w:t>Με την ίδρυση νέων πανεπιστημιακών ερευνητικών κέντρων</w:t>
      </w:r>
      <w:r>
        <w:rPr>
          <w:rFonts w:eastAsia="Times New Roman" w:cs="Times New Roman"/>
          <w:szCs w:val="24"/>
        </w:rPr>
        <w:t>,</w:t>
      </w:r>
      <w:r w:rsidRPr="00226C71">
        <w:rPr>
          <w:rFonts w:eastAsia="Times New Roman" w:cs="Times New Roman"/>
          <w:szCs w:val="24"/>
        </w:rPr>
        <w:t xml:space="preserve"> </w:t>
      </w:r>
      <w:r>
        <w:rPr>
          <w:rFonts w:eastAsia="Times New Roman" w:cs="Times New Roman"/>
          <w:szCs w:val="24"/>
        </w:rPr>
        <w:t>ινστιτούτων πρότυπων α</w:t>
      </w:r>
      <w:r w:rsidRPr="00226C71">
        <w:rPr>
          <w:rFonts w:eastAsia="Times New Roman" w:cs="Times New Roman"/>
          <w:szCs w:val="24"/>
        </w:rPr>
        <w:t>γροτικών και τεχνολογικών πάρκων αλλάζουμε τη λογική του οικονομικού υποδείγματος</w:t>
      </w:r>
      <w:r>
        <w:rPr>
          <w:rFonts w:eastAsia="Times New Roman" w:cs="Times New Roman"/>
          <w:szCs w:val="24"/>
        </w:rPr>
        <w:t>, καθώς η στρατηγική για την α</w:t>
      </w:r>
      <w:r w:rsidRPr="00226C71">
        <w:rPr>
          <w:rFonts w:eastAsia="Times New Roman" w:cs="Times New Roman"/>
          <w:szCs w:val="24"/>
        </w:rPr>
        <w:t>γροτική και κτηνοτροφική ανάπτυξη</w:t>
      </w:r>
      <w:r>
        <w:rPr>
          <w:rFonts w:eastAsia="Times New Roman" w:cs="Times New Roman"/>
          <w:szCs w:val="24"/>
        </w:rPr>
        <w:t>,</w:t>
      </w:r>
      <w:r w:rsidRPr="00226C71">
        <w:rPr>
          <w:rFonts w:eastAsia="Times New Roman" w:cs="Times New Roman"/>
          <w:szCs w:val="24"/>
        </w:rPr>
        <w:t xml:space="preserve"> για πρώτη φορά</w:t>
      </w:r>
      <w:r>
        <w:rPr>
          <w:rFonts w:eastAsia="Times New Roman" w:cs="Times New Roman"/>
          <w:szCs w:val="24"/>
        </w:rPr>
        <w:t>,</w:t>
      </w:r>
      <w:r w:rsidRPr="00226C71">
        <w:rPr>
          <w:rFonts w:eastAsia="Times New Roman" w:cs="Times New Roman"/>
          <w:szCs w:val="24"/>
        </w:rPr>
        <w:t xml:space="preserve"> θα στηρίζεται στην εκπαίδευση και στην εξειδίκευση των φοιτητών με τόσο υψηλά πρότυπα</w:t>
      </w:r>
      <w:r>
        <w:rPr>
          <w:rFonts w:eastAsia="Times New Roman" w:cs="Times New Roman"/>
          <w:szCs w:val="24"/>
        </w:rPr>
        <w:t>.</w:t>
      </w:r>
    </w:p>
    <w:p w14:paraId="6B14F03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Για πρώτη φορά επίσης, κ</w:t>
      </w:r>
      <w:r w:rsidRPr="00226C71">
        <w:rPr>
          <w:rFonts w:eastAsia="Times New Roman" w:cs="Times New Roman"/>
          <w:szCs w:val="24"/>
        </w:rPr>
        <w:t>ύριοι συνάδελφοι</w:t>
      </w:r>
      <w:r>
        <w:rPr>
          <w:rFonts w:eastAsia="Times New Roman" w:cs="Times New Roman"/>
          <w:szCs w:val="24"/>
        </w:rPr>
        <w:t>, λαμβάνεται</w:t>
      </w:r>
      <w:r w:rsidRPr="00226C71">
        <w:rPr>
          <w:rFonts w:eastAsia="Times New Roman" w:cs="Times New Roman"/>
          <w:szCs w:val="24"/>
        </w:rPr>
        <w:t xml:space="preserve"> ένα μέτρο </w:t>
      </w:r>
      <w:r>
        <w:rPr>
          <w:rFonts w:eastAsia="Times New Roman" w:cs="Times New Roman"/>
          <w:szCs w:val="24"/>
        </w:rPr>
        <w:t xml:space="preserve">για </w:t>
      </w:r>
      <w:r w:rsidRPr="00226C71">
        <w:rPr>
          <w:rFonts w:eastAsia="Times New Roman" w:cs="Times New Roman"/>
          <w:szCs w:val="24"/>
        </w:rPr>
        <w:t xml:space="preserve">την προώθηση της ισότητας στον ακαδημαϊκό </w:t>
      </w:r>
      <w:r w:rsidRPr="00226C71">
        <w:rPr>
          <w:rFonts w:eastAsia="Times New Roman" w:cs="Times New Roman"/>
          <w:szCs w:val="24"/>
        </w:rPr>
        <w:lastRenderedPageBreak/>
        <w:t>χώρο</w:t>
      </w:r>
      <w:r>
        <w:rPr>
          <w:rFonts w:eastAsia="Times New Roman" w:cs="Times New Roman"/>
          <w:szCs w:val="24"/>
        </w:rPr>
        <w:t>, κ</w:t>
      </w:r>
      <w:r w:rsidRPr="00226C71">
        <w:rPr>
          <w:rFonts w:eastAsia="Times New Roman" w:cs="Times New Roman"/>
          <w:szCs w:val="24"/>
        </w:rPr>
        <w:t xml:space="preserve">αθώς θεσμοθετούμε την </w:t>
      </w:r>
      <w:r>
        <w:rPr>
          <w:rFonts w:eastAsia="Times New Roman" w:cs="Times New Roman"/>
          <w:szCs w:val="24"/>
        </w:rPr>
        <w:t>ε</w:t>
      </w:r>
      <w:r w:rsidRPr="00226C71">
        <w:rPr>
          <w:rFonts w:eastAsia="Times New Roman" w:cs="Times New Roman"/>
          <w:szCs w:val="24"/>
        </w:rPr>
        <w:t xml:space="preserve">πιτροπή </w:t>
      </w:r>
      <w:r>
        <w:rPr>
          <w:rFonts w:eastAsia="Times New Roman" w:cs="Times New Roman"/>
          <w:szCs w:val="24"/>
        </w:rPr>
        <w:t>ι</w:t>
      </w:r>
      <w:r w:rsidRPr="00226C71">
        <w:rPr>
          <w:rFonts w:eastAsia="Times New Roman" w:cs="Times New Roman"/>
          <w:szCs w:val="24"/>
        </w:rPr>
        <w:t>σότη</w:t>
      </w:r>
      <w:r w:rsidRPr="00226C71">
        <w:rPr>
          <w:rFonts w:eastAsia="Times New Roman" w:cs="Times New Roman"/>
          <w:szCs w:val="24"/>
        </w:rPr>
        <w:t xml:space="preserve">τας των </w:t>
      </w:r>
      <w:r>
        <w:rPr>
          <w:rFonts w:eastAsia="Times New Roman" w:cs="Times New Roman"/>
          <w:szCs w:val="24"/>
        </w:rPr>
        <w:t>φ</w:t>
      </w:r>
      <w:r w:rsidRPr="00226C71">
        <w:rPr>
          <w:rFonts w:eastAsia="Times New Roman" w:cs="Times New Roman"/>
          <w:szCs w:val="24"/>
        </w:rPr>
        <w:t xml:space="preserve">ύλων ως συμβουλευτικό όργανο της </w:t>
      </w:r>
      <w:r>
        <w:rPr>
          <w:rFonts w:eastAsia="Times New Roman" w:cs="Times New Roman"/>
          <w:szCs w:val="24"/>
        </w:rPr>
        <w:t>σ</w:t>
      </w:r>
      <w:r w:rsidRPr="00226C71">
        <w:rPr>
          <w:rFonts w:eastAsia="Times New Roman" w:cs="Times New Roman"/>
          <w:szCs w:val="24"/>
        </w:rPr>
        <w:t>υγκλήτου</w:t>
      </w:r>
      <w:r>
        <w:rPr>
          <w:rFonts w:eastAsia="Times New Roman" w:cs="Times New Roman"/>
          <w:szCs w:val="24"/>
        </w:rPr>
        <w:t>.</w:t>
      </w:r>
      <w:r w:rsidRPr="00226C71">
        <w:rPr>
          <w:rFonts w:eastAsia="Times New Roman" w:cs="Times New Roman"/>
          <w:szCs w:val="24"/>
        </w:rPr>
        <w:t xml:space="preserve"> Μετατρέπουμε τις δαπάνες για την εκπαίδευση σε δαπάνες παραγωγικές</w:t>
      </w:r>
      <w:r>
        <w:rPr>
          <w:rFonts w:eastAsia="Times New Roman" w:cs="Times New Roman"/>
          <w:szCs w:val="24"/>
        </w:rPr>
        <w:t>.</w:t>
      </w:r>
      <w:r w:rsidRPr="00226C71">
        <w:rPr>
          <w:rFonts w:eastAsia="Times New Roman" w:cs="Times New Roman"/>
          <w:szCs w:val="24"/>
        </w:rPr>
        <w:t xml:space="preserve"> Καθιστούμε την τριτοβάθμια εκπαίδευση σε συγκριτικό και απόλυτο πλεονέκτημα της χώρας</w:t>
      </w:r>
      <w:r>
        <w:rPr>
          <w:rFonts w:eastAsia="Times New Roman" w:cs="Times New Roman"/>
          <w:szCs w:val="24"/>
        </w:rPr>
        <w:t>.</w:t>
      </w:r>
      <w:r w:rsidRPr="00226C71">
        <w:rPr>
          <w:rFonts w:eastAsia="Times New Roman" w:cs="Times New Roman"/>
          <w:szCs w:val="24"/>
        </w:rPr>
        <w:t xml:space="preserve"> </w:t>
      </w:r>
    </w:p>
    <w:p w14:paraId="6B14F03C" w14:textId="77777777" w:rsidR="004965E6" w:rsidRDefault="004D430C">
      <w:pPr>
        <w:spacing w:line="600" w:lineRule="auto"/>
        <w:ind w:firstLine="720"/>
        <w:jc w:val="both"/>
        <w:rPr>
          <w:rFonts w:eastAsia="Times New Roman" w:cs="Times New Roman"/>
          <w:szCs w:val="24"/>
        </w:rPr>
      </w:pPr>
      <w:r w:rsidRPr="00226C71">
        <w:rPr>
          <w:rFonts w:eastAsia="Times New Roman" w:cs="Times New Roman"/>
          <w:szCs w:val="24"/>
        </w:rPr>
        <w:t xml:space="preserve">Η εμπειρία της </w:t>
      </w:r>
      <w:proofErr w:type="spellStart"/>
      <w:r>
        <w:rPr>
          <w:rFonts w:eastAsia="Times New Roman" w:cs="Times New Roman"/>
          <w:szCs w:val="24"/>
        </w:rPr>
        <w:t>δεκατετράμηνης</w:t>
      </w:r>
      <w:proofErr w:type="spellEnd"/>
      <w:r>
        <w:rPr>
          <w:rFonts w:eastAsia="Times New Roman" w:cs="Times New Roman"/>
          <w:szCs w:val="24"/>
        </w:rPr>
        <w:t xml:space="preserve"> </w:t>
      </w:r>
      <w:r w:rsidRPr="00226C71">
        <w:rPr>
          <w:rFonts w:eastAsia="Times New Roman" w:cs="Times New Roman"/>
          <w:szCs w:val="24"/>
        </w:rPr>
        <w:t>διαβούλευσης με τ</w:t>
      </w:r>
      <w:r w:rsidRPr="00226C71">
        <w:rPr>
          <w:rFonts w:eastAsia="Times New Roman" w:cs="Times New Roman"/>
          <w:szCs w:val="24"/>
        </w:rPr>
        <w:t>η συμμετοχ</w:t>
      </w:r>
      <w:r>
        <w:rPr>
          <w:rFonts w:eastAsia="Times New Roman" w:cs="Times New Roman"/>
          <w:szCs w:val="24"/>
        </w:rPr>
        <w:t>ή όλων των εμπλεκόμενων φορέων α</w:t>
      </w:r>
      <w:r w:rsidRPr="00226C71">
        <w:rPr>
          <w:rFonts w:eastAsia="Times New Roman" w:cs="Times New Roman"/>
          <w:szCs w:val="24"/>
        </w:rPr>
        <w:t>νέδειξε τον τρόπο με τον οποίο</w:t>
      </w:r>
      <w:r>
        <w:rPr>
          <w:rFonts w:eastAsia="Times New Roman" w:cs="Times New Roman"/>
          <w:szCs w:val="24"/>
        </w:rPr>
        <w:t xml:space="preserve"> μπορούν να επιτευχθούν γόνιμες </w:t>
      </w:r>
      <w:r w:rsidRPr="00226C71">
        <w:rPr>
          <w:rFonts w:eastAsia="Times New Roman" w:cs="Times New Roman"/>
          <w:szCs w:val="24"/>
        </w:rPr>
        <w:t>συγκλίσεις</w:t>
      </w:r>
      <w:r>
        <w:rPr>
          <w:rFonts w:eastAsia="Times New Roman" w:cs="Times New Roman"/>
          <w:szCs w:val="24"/>
        </w:rPr>
        <w:t>.</w:t>
      </w:r>
      <w:r w:rsidRPr="00226C71">
        <w:rPr>
          <w:rFonts w:eastAsia="Times New Roman" w:cs="Times New Roman"/>
          <w:szCs w:val="24"/>
        </w:rPr>
        <w:t xml:space="preserve"> Οι τοπικές οικονομίες επωφελούνται από την ανάπτυξη συνεργειών σε θέματα </w:t>
      </w:r>
      <w:proofErr w:type="spellStart"/>
      <w:r w:rsidRPr="00226C71">
        <w:rPr>
          <w:rFonts w:eastAsia="Times New Roman" w:cs="Times New Roman"/>
          <w:szCs w:val="24"/>
        </w:rPr>
        <w:t>αγροτεχνολογίας</w:t>
      </w:r>
      <w:proofErr w:type="spellEnd"/>
      <w:r>
        <w:rPr>
          <w:rFonts w:eastAsia="Times New Roman" w:cs="Times New Roman"/>
          <w:szCs w:val="24"/>
        </w:rPr>
        <w:t>,</w:t>
      </w:r>
      <w:r w:rsidRPr="00226C71">
        <w:rPr>
          <w:rFonts w:eastAsia="Times New Roman" w:cs="Times New Roman"/>
          <w:szCs w:val="24"/>
        </w:rPr>
        <w:t xml:space="preserve"> ζωικής παραγωγής</w:t>
      </w:r>
      <w:r>
        <w:rPr>
          <w:rFonts w:eastAsia="Times New Roman" w:cs="Times New Roman"/>
          <w:szCs w:val="24"/>
        </w:rPr>
        <w:t>,</w:t>
      </w:r>
      <w:r w:rsidRPr="00226C71">
        <w:rPr>
          <w:rFonts w:eastAsia="Times New Roman" w:cs="Times New Roman"/>
          <w:szCs w:val="24"/>
        </w:rPr>
        <w:t xml:space="preserve"> τροφίμων</w:t>
      </w:r>
      <w:r>
        <w:rPr>
          <w:rFonts w:eastAsia="Times New Roman" w:cs="Times New Roman"/>
          <w:szCs w:val="24"/>
        </w:rPr>
        <w:t>,</w:t>
      </w:r>
      <w:r w:rsidRPr="00226C71">
        <w:rPr>
          <w:rFonts w:eastAsia="Times New Roman" w:cs="Times New Roman"/>
          <w:szCs w:val="24"/>
        </w:rPr>
        <w:t xml:space="preserve"> ενέργειας αξιοποίησης </w:t>
      </w:r>
      <w:r w:rsidRPr="00226C71">
        <w:rPr>
          <w:rFonts w:eastAsia="Times New Roman" w:cs="Times New Roman"/>
          <w:szCs w:val="24"/>
        </w:rPr>
        <w:t>δασικών πόρων</w:t>
      </w:r>
      <w:r>
        <w:rPr>
          <w:rFonts w:eastAsia="Times New Roman" w:cs="Times New Roman"/>
          <w:szCs w:val="24"/>
        </w:rPr>
        <w:t>,</w:t>
      </w:r>
      <w:r w:rsidRPr="00226C71">
        <w:rPr>
          <w:rFonts w:eastAsia="Times New Roman" w:cs="Times New Roman"/>
          <w:szCs w:val="24"/>
        </w:rPr>
        <w:t xml:space="preserve"> πολιτισμού</w:t>
      </w:r>
      <w:r>
        <w:rPr>
          <w:rFonts w:eastAsia="Times New Roman" w:cs="Times New Roman"/>
          <w:szCs w:val="24"/>
        </w:rPr>
        <w:t xml:space="preserve">. </w:t>
      </w:r>
    </w:p>
    <w:p w14:paraId="6B14F03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Τα νέα ινστιτούτα και τα ερευνητικά κέντρα που θα δημιουργηθούν</w:t>
      </w:r>
      <w:r>
        <w:rPr>
          <w:rFonts w:eastAsia="Times New Roman" w:cs="Times New Roman"/>
          <w:szCs w:val="24"/>
        </w:rPr>
        <w:t>,</w:t>
      </w:r>
      <w:r>
        <w:rPr>
          <w:rFonts w:eastAsia="Times New Roman" w:cs="Times New Roman"/>
          <w:szCs w:val="24"/>
        </w:rPr>
        <w:t xml:space="preserve"> θα συμβά</w:t>
      </w:r>
      <w:r w:rsidRPr="00226C71">
        <w:rPr>
          <w:rFonts w:eastAsia="Times New Roman" w:cs="Times New Roman"/>
          <w:szCs w:val="24"/>
        </w:rPr>
        <w:t>λουν σημαντικά στην οικονομική ανάπτυξη</w:t>
      </w:r>
      <w:r>
        <w:rPr>
          <w:rFonts w:eastAsia="Times New Roman" w:cs="Times New Roman"/>
          <w:szCs w:val="24"/>
        </w:rPr>
        <w:t>.</w:t>
      </w:r>
      <w:r w:rsidRPr="00226C71">
        <w:rPr>
          <w:rFonts w:eastAsia="Times New Roman" w:cs="Times New Roman"/>
          <w:szCs w:val="24"/>
        </w:rPr>
        <w:t xml:space="preserve"> Τα ίδια τα ακαδημαϊκά ιδρύματα που εμπλέκονται θα αναβαθμιστούν</w:t>
      </w:r>
      <w:r>
        <w:rPr>
          <w:rFonts w:eastAsia="Times New Roman" w:cs="Times New Roman"/>
          <w:szCs w:val="24"/>
        </w:rPr>
        <w:t>,</w:t>
      </w:r>
      <w:r w:rsidRPr="00226C71">
        <w:rPr>
          <w:rFonts w:eastAsia="Times New Roman" w:cs="Times New Roman"/>
          <w:szCs w:val="24"/>
        </w:rPr>
        <w:t xml:space="preserve"> καθώς θα διευρυνθούν και θα συμπληρωθούν τα γνωστ</w:t>
      </w:r>
      <w:r w:rsidRPr="00226C71">
        <w:rPr>
          <w:rFonts w:eastAsia="Times New Roman" w:cs="Times New Roman"/>
          <w:szCs w:val="24"/>
        </w:rPr>
        <w:t>ικά τους αντικείμενα με άλλα καινοτόμα και αιχμής</w:t>
      </w:r>
      <w:r>
        <w:rPr>
          <w:rFonts w:eastAsia="Times New Roman" w:cs="Times New Roman"/>
          <w:szCs w:val="24"/>
        </w:rPr>
        <w:t>.</w:t>
      </w:r>
    </w:p>
    <w:p w14:paraId="6B14F03E" w14:textId="77777777" w:rsidR="004965E6" w:rsidRDefault="004D430C">
      <w:pPr>
        <w:spacing w:line="600" w:lineRule="auto"/>
        <w:ind w:firstLine="720"/>
        <w:jc w:val="both"/>
        <w:rPr>
          <w:rFonts w:eastAsia="Times New Roman" w:cs="Times New Roman"/>
          <w:szCs w:val="24"/>
        </w:rPr>
      </w:pPr>
      <w:r w:rsidRPr="00226C71">
        <w:rPr>
          <w:rFonts w:eastAsia="Times New Roman" w:cs="Times New Roman"/>
          <w:szCs w:val="24"/>
        </w:rPr>
        <w:t>Για τους φοιτητές δημιουργούνται νέες και σοβαρές προοπτικές επαγγελματικής αποκατάστασης</w:t>
      </w:r>
      <w:r>
        <w:rPr>
          <w:rFonts w:eastAsia="Times New Roman" w:cs="Times New Roman"/>
          <w:szCs w:val="24"/>
        </w:rPr>
        <w:t>.</w:t>
      </w:r>
      <w:r w:rsidRPr="00226C71">
        <w:rPr>
          <w:rFonts w:eastAsia="Times New Roman" w:cs="Times New Roman"/>
          <w:szCs w:val="24"/>
        </w:rPr>
        <w:t xml:space="preserve"> Το σχέδιο ανάπτυξης </w:t>
      </w:r>
      <w:r w:rsidRPr="00226C71">
        <w:rPr>
          <w:rFonts w:eastAsia="Times New Roman" w:cs="Times New Roman"/>
          <w:szCs w:val="24"/>
        </w:rPr>
        <w:lastRenderedPageBreak/>
        <w:t>του Πανεπιστημίου Θεσσαλίας στηρίζεται στην ανανεωτική ενσωμάτωση των ΤΕΙ</w:t>
      </w:r>
      <w:r>
        <w:rPr>
          <w:rFonts w:eastAsia="Times New Roman" w:cs="Times New Roman"/>
          <w:szCs w:val="24"/>
        </w:rPr>
        <w:t>.</w:t>
      </w:r>
      <w:r w:rsidRPr="00226C71">
        <w:rPr>
          <w:rFonts w:eastAsia="Times New Roman" w:cs="Times New Roman"/>
          <w:szCs w:val="24"/>
        </w:rPr>
        <w:t xml:space="preserve"> Τα νέα τμήματα αξιο</w:t>
      </w:r>
      <w:r w:rsidRPr="00226C71">
        <w:rPr>
          <w:rFonts w:eastAsia="Times New Roman" w:cs="Times New Roman"/>
          <w:szCs w:val="24"/>
        </w:rPr>
        <w:t xml:space="preserve">ποιούν τις θεματικές </w:t>
      </w:r>
      <w:r>
        <w:rPr>
          <w:rFonts w:eastAsia="Times New Roman" w:cs="Times New Roman"/>
          <w:szCs w:val="24"/>
        </w:rPr>
        <w:t>και κτη</w:t>
      </w:r>
      <w:r w:rsidRPr="00226C71">
        <w:rPr>
          <w:rFonts w:eastAsia="Times New Roman" w:cs="Times New Roman"/>
          <w:szCs w:val="24"/>
        </w:rPr>
        <w:t xml:space="preserve">ριακές υποδομές </w:t>
      </w:r>
      <w:r>
        <w:rPr>
          <w:rFonts w:eastAsia="Times New Roman" w:cs="Times New Roman"/>
          <w:szCs w:val="24"/>
        </w:rPr>
        <w:t>των ΤΕΙ,</w:t>
      </w:r>
      <w:r w:rsidRPr="00226C71">
        <w:rPr>
          <w:rFonts w:eastAsia="Times New Roman" w:cs="Times New Roman"/>
          <w:szCs w:val="24"/>
        </w:rPr>
        <w:t xml:space="preserve"> προστατεύουν και αξιοποιούν το ακαδημαϊκό και λοιπό διοικητικό προσωπικό </w:t>
      </w:r>
      <w:r>
        <w:rPr>
          <w:rFonts w:eastAsia="Times New Roman" w:cs="Times New Roman"/>
          <w:szCs w:val="24"/>
        </w:rPr>
        <w:t>τους.</w:t>
      </w:r>
    </w:p>
    <w:p w14:paraId="6B14F03F" w14:textId="77777777" w:rsidR="004965E6" w:rsidRDefault="004D430C">
      <w:pPr>
        <w:spacing w:line="600" w:lineRule="auto"/>
        <w:ind w:firstLine="720"/>
        <w:jc w:val="both"/>
        <w:rPr>
          <w:rFonts w:eastAsia="Times New Roman" w:cs="Times New Roman"/>
          <w:szCs w:val="24"/>
        </w:rPr>
      </w:pPr>
      <w:r w:rsidRPr="00226C71">
        <w:rPr>
          <w:rFonts w:eastAsia="Times New Roman" w:cs="Times New Roman"/>
          <w:szCs w:val="24"/>
        </w:rPr>
        <w:t xml:space="preserve">Από </w:t>
      </w:r>
      <w:r>
        <w:rPr>
          <w:rFonts w:eastAsia="Times New Roman" w:cs="Times New Roman"/>
          <w:szCs w:val="24"/>
        </w:rPr>
        <w:t>αύριο</w:t>
      </w:r>
      <w:r>
        <w:rPr>
          <w:rFonts w:eastAsia="Times New Roman" w:cs="Times New Roman"/>
          <w:szCs w:val="24"/>
        </w:rPr>
        <w:t>,</w:t>
      </w:r>
      <w:r>
        <w:rPr>
          <w:rFonts w:eastAsia="Times New Roman" w:cs="Times New Roman"/>
          <w:szCs w:val="24"/>
        </w:rPr>
        <w:t xml:space="preserve"> λ</w:t>
      </w:r>
      <w:r w:rsidRPr="00226C71">
        <w:rPr>
          <w:rFonts w:eastAsia="Times New Roman" w:cs="Times New Roman"/>
          <w:szCs w:val="24"/>
        </w:rPr>
        <w:t>οιπόν</w:t>
      </w:r>
      <w:r>
        <w:rPr>
          <w:rFonts w:eastAsia="Times New Roman" w:cs="Times New Roman"/>
          <w:szCs w:val="24"/>
        </w:rPr>
        <w:t>,</w:t>
      </w:r>
      <w:r w:rsidRPr="00226C71">
        <w:rPr>
          <w:rFonts w:eastAsia="Times New Roman" w:cs="Times New Roman"/>
          <w:szCs w:val="24"/>
        </w:rPr>
        <w:t xml:space="preserve"> θα έχουμε στον ενιαίο χώρο της ανώτατης εκπα</w:t>
      </w:r>
      <w:r>
        <w:rPr>
          <w:rFonts w:eastAsia="Times New Roman" w:cs="Times New Roman"/>
          <w:szCs w:val="24"/>
        </w:rPr>
        <w:t>ίδευσης το κεκτημένο ενός νέου πανεπιστημιακού ι</w:t>
      </w:r>
      <w:r w:rsidRPr="00226C71">
        <w:rPr>
          <w:rFonts w:eastAsia="Times New Roman" w:cs="Times New Roman"/>
          <w:szCs w:val="24"/>
        </w:rPr>
        <w:t>δρύματος με τ</w:t>
      </w:r>
      <w:r w:rsidRPr="00226C71">
        <w:rPr>
          <w:rFonts w:eastAsia="Times New Roman" w:cs="Times New Roman"/>
          <w:szCs w:val="24"/>
        </w:rPr>
        <w:t xml:space="preserve">εράστιες και πολλαπλασιαστικές δυνατότητες για </w:t>
      </w:r>
      <w:r>
        <w:rPr>
          <w:rFonts w:eastAsia="Times New Roman" w:cs="Times New Roman"/>
          <w:szCs w:val="24"/>
        </w:rPr>
        <w:t>την π</w:t>
      </w:r>
      <w:r w:rsidRPr="00226C71">
        <w:rPr>
          <w:rFonts w:eastAsia="Times New Roman" w:cs="Times New Roman"/>
          <w:szCs w:val="24"/>
        </w:rPr>
        <w:t>εριφερειακή και την τοπική ανάπτυξη με εξωστρεφή προσανατολισμό</w:t>
      </w:r>
      <w:r>
        <w:rPr>
          <w:rFonts w:eastAsia="Times New Roman" w:cs="Times New Roman"/>
          <w:szCs w:val="24"/>
        </w:rPr>
        <w:t>,</w:t>
      </w:r>
      <w:r w:rsidRPr="00226C71">
        <w:rPr>
          <w:rFonts w:eastAsia="Times New Roman" w:cs="Times New Roman"/>
          <w:szCs w:val="24"/>
        </w:rPr>
        <w:t xml:space="preserve"> που θα εισάγει το διαφορετικό και το καινούργιο από όλα τα διεθνή κέντρα παραγωγής γνώσης και τεχνογνωσίας</w:t>
      </w:r>
      <w:r>
        <w:rPr>
          <w:rFonts w:eastAsia="Times New Roman" w:cs="Times New Roman"/>
          <w:szCs w:val="24"/>
        </w:rPr>
        <w:t>.</w:t>
      </w:r>
    </w:p>
    <w:p w14:paraId="6B14F04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Μιλώντας </w:t>
      </w:r>
      <w:r w:rsidRPr="00226C71">
        <w:rPr>
          <w:rFonts w:eastAsia="Times New Roman" w:cs="Times New Roman"/>
          <w:szCs w:val="24"/>
        </w:rPr>
        <w:t xml:space="preserve">ιδιαίτερα για </w:t>
      </w:r>
      <w:r>
        <w:rPr>
          <w:rFonts w:eastAsia="Times New Roman" w:cs="Times New Roman"/>
          <w:szCs w:val="24"/>
        </w:rPr>
        <w:t xml:space="preserve">τον </w:t>
      </w:r>
      <w:r>
        <w:rPr>
          <w:rFonts w:eastAsia="Times New Roman" w:cs="Times New Roman"/>
          <w:szCs w:val="24"/>
        </w:rPr>
        <w:t>ν</w:t>
      </w:r>
      <w:r>
        <w:rPr>
          <w:rFonts w:eastAsia="Times New Roman" w:cs="Times New Roman"/>
          <w:szCs w:val="24"/>
        </w:rPr>
        <w:t xml:space="preserve">ομό </w:t>
      </w:r>
      <w:r w:rsidRPr="00226C71">
        <w:rPr>
          <w:rFonts w:eastAsia="Times New Roman" w:cs="Times New Roman"/>
          <w:szCs w:val="24"/>
        </w:rPr>
        <w:t>μου</w:t>
      </w:r>
      <w:r>
        <w:rPr>
          <w:rFonts w:eastAsia="Times New Roman" w:cs="Times New Roman"/>
          <w:szCs w:val="24"/>
        </w:rPr>
        <w:t>,</w:t>
      </w:r>
      <w:r w:rsidRPr="00226C71">
        <w:rPr>
          <w:rFonts w:eastAsia="Times New Roman" w:cs="Times New Roman"/>
          <w:szCs w:val="24"/>
        </w:rPr>
        <w:t xml:space="preserve"> την Καρδίτσα</w:t>
      </w:r>
      <w:r>
        <w:rPr>
          <w:rFonts w:eastAsia="Times New Roman" w:cs="Times New Roman"/>
          <w:szCs w:val="24"/>
        </w:rPr>
        <w:t>,</w:t>
      </w:r>
      <w:r w:rsidRPr="00226C71">
        <w:rPr>
          <w:rFonts w:eastAsia="Times New Roman" w:cs="Times New Roman"/>
          <w:szCs w:val="24"/>
        </w:rPr>
        <w:t xml:space="preserve"> δημιουργείται ένας ισχυρός ακαδημαϊκός χώρος με </w:t>
      </w:r>
      <w:r>
        <w:rPr>
          <w:rFonts w:eastAsia="Times New Roman" w:cs="Times New Roman"/>
          <w:szCs w:val="24"/>
        </w:rPr>
        <w:t xml:space="preserve">πέντε </w:t>
      </w:r>
      <w:r w:rsidRPr="00226C71">
        <w:rPr>
          <w:rFonts w:eastAsia="Times New Roman" w:cs="Times New Roman"/>
          <w:szCs w:val="24"/>
        </w:rPr>
        <w:t>πανεπιστημιακά τμήματα και τρία ερευνητικά ινστιτούτα</w:t>
      </w:r>
      <w:r>
        <w:rPr>
          <w:rFonts w:eastAsia="Times New Roman" w:cs="Times New Roman"/>
          <w:szCs w:val="24"/>
        </w:rPr>
        <w:t>:</w:t>
      </w:r>
      <w:r w:rsidRPr="00226C71">
        <w:rPr>
          <w:rFonts w:eastAsia="Times New Roman" w:cs="Times New Roman"/>
          <w:szCs w:val="24"/>
        </w:rPr>
        <w:t xml:space="preserve"> το Ινστιτούτο Γενετικής Βελτίωσης Ζώων</w:t>
      </w:r>
      <w:r>
        <w:rPr>
          <w:rFonts w:eastAsia="Times New Roman" w:cs="Times New Roman"/>
          <w:szCs w:val="24"/>
        </w:rPr>
        <w:t>,</w:t>
      </w:r>
      <w:r w:rsidRPr="00226C71">
        <w:rPr>
          <w:rFonts w:eastAsia="Times New Roman" w:cs="Times New Roman"/>
          <w:szCs w:val="24"/>
        </w:rPr>
        <w:t xml:space="preserve"> το Ινστιτούτο Βάμβακος και Αγροτικής Εκπαίδευσης και το Ινστιτούτο Ξύλου και Επίπλου</w:t>
      </w:r>
      <w:r w:rsidRPr="00226C71">
        <w:rPr>
          <w:rFonts w:eastAsia="Times New Roman" w:cs="Times New Roman"/>
          <w:szCs w:val="24"/>
        </w:rPr>
        <w:t xml:space="preserve"> και Ξύλινη</w:t>
      </w:r>
      <w:r>
        <w:rPr>
          <w:rFonts w:eastAsia="Times New Roman" w:cs="Times New Roman"/>
          <w:szCs w:val="24"/>
        </w:rPr>
        <w:t>ς</w:t>
      </w:r>
      <w:r w:rsidRPr="00226C71">
        <w:rPr>
          <w:rFonts w:eastAsia="Times New Roman" w:cs="Times New Roman"/>
          <w:szCs w:val="24"/>
        </w:rPr>
        <w:t xml:space="preserve"> Συσκευασίας</w:t>
      </w:r>
      <w:r>
        <w:rPr>
          <w:rFonts w:eastAsia="Times New Roman" w:cs="Times New Roman"/>
          <w:szCs w:val="24"/>
        </w:rPr>
        <w:t>.</w:t>
      </w:r>
    </w:p>
    <w:p w14:paraId="6B14F04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Χ</w:t>
      </w:r>
      <w:r w:rsidRPr="00226C71">
        <w:rPr>
          <w:rFonts w:eastAsia="Times New Roman" w:cs="Times New Roman"/>
          <w:szCs w:val="24"/>
        </w:rPr>
        <w:t xml:space="preserve">αίρομαι που το Υπουργείο αφουγκράστηκε τις παραγωγικές ανάγκες του </w:t>
      </w:r>
      <w:r>
        <w:rPr>
          <w:rFonts w:eastAsia="Times New Roman" w:cs="Times New Roman"/>
          <w:szCs w:val="24"/>
        </w:rPr>
        <w:t>ν</w:t>
      </w:r>
      <w:r w:rsidRPr="00226C71">
        <w:rPr>
          <w:rFonts w:eastAsia="Times New Roman" w:cs="Times New Roman"/>
          <w:szCs w:val="24"/>
        </w:rPr>
        <w:t>ομού μου</w:t>
      </w:r>
      <w:r>
        <w:rPr>
          <w:rFonts w:eastAsia="Times New Roman" w:cs="Times New Roman"/>
          <w:szCs w:val="24"/>
        </w:rPr>
        <w:t>.</w:t>
      </w:r>
      <w:r w:rsidRPr="00226C71">
        <w:rPr>
          <w:rFonts w:eastAsia="Times New Roman" w:cs="Times New Roman"/>
          <w:szCs w:val="24"/>
        </w:rPr>
        <w:t xml:space="preserve"> Εκφράζω την πλήρη ικανοπο</w:t>
      </w:r>
      <w:r>
        <w:rPr>
          <w:rFonts w:eastAsia="Times New Roman" w:cs="Times New Roman"/>
          <w:szCs w:val="24"/>
        </w:rPr>
        <w:t>ίησή μου</w:t>
      </w:r>
      <w:r>
        <w:rPr>
          <w:rFonts w:eastAsia="Times New Roman" w:cs="Times New Roman"/>
          <w:szCs w:val="24"/>
        </w:rPr>
        <w:t>,</w:t>
      </w:r>
      <w:r>
        <w:rPr>
          <w:rFonts w:eastAsia="Times New Roman" w:cs="Times New Roman"/>
          <w:szCs w:val="24"/>
        </w:rPr>
        <w:t xml:space="preserve"> για το γεγονός ότι ο κ. </w:t>
      </w:r>
      <w:proofErr w:type="spellStart"/>
      <w:r w:rsidRPr="00226C71">
        <w:rPr>
          <w:rFonts w:eastAsia="Times New Roman" w:cs="Times New Roman"/>
          <w:szCs w:val="24"/>
        </w:rPr>
        <w:t>Γαβρόγλου</w:t>
      </w:r>
      <w:proofErr w:type="spellEnd"/>
      <w:r w:rsidRPr="00226C71">
        <w:rPr>
          <w:rFonts w:eastAsia="Times New Roman" w:cs="Times New Roman"/>
          <w:szCs w:val="24"/>
        </w:rPr>
        <w:t xml:space="preserve"> υιοθέτησε και ενσωμάτωσε την πρόταση της δημιουργίας των δύο επιπλέον </w:t>
      </w:r>
      <w:r>
        <w:rPr>
          <w:rFonts w:eastAsia="Times New Roman" w:cs="Times New Roman"/>
          <w:szCs w:val="24"/>
        </w:rPr>
        <w:t>ι</w:t>
      </w:r>
      <w:r w:rsidRPr="00226C71">
        <w:rPr>
          <w:rFonts w:eastAsia="Times New Roman" w:cs="Times New Roman"/>
          <w:szCs w:val="24"/>
        </w:rPr>
        <w:t>νστιτούτων</w:t>
      </w:r>
      <w:r>
        <w:rPr>
          <w:rFonts w:eastAsia="Times New Roman" w:cs="Times New Roman"/>
          <w:szCs w:val="24"/>
        </w:rPr>
        <w:t>,</w:t>
      </w:r>
      <w:r w:rsidRPr="00226C71">
        <w:rPr>
          <w:rFonts w:eastAsia="Times New Roman" w:cs="Times New Roman"/>
          <w:szCs w:val="24"/>
        </w:rPr>
        <w:t xml:space="preserve"> του βάμβακος και του ξύλου</w:t>
      </w:r>
      <w:r>
        <w:rPr>
          <w:rFonts w:eastAsia="Times New Roman" w:cs="Times New Roman"/>
          <w:szCs w:val="24"/>
        </w:rPr>
        <w:t>,</w:t>
      </w:r>
      <w:r w:rsidRPr="00226C71">
        <w:rPr>
          <w:rFonts w:eastAsia="Times New Roman" w:cs="Times New Roman"/>
          <w:szCs w:val="24"/>
        </w:rPr>
        <w:t xml:space="preserve"> που είμαι βέβαιη ότι θα δώσουν ώθηση στην παραγωγική ανασυγκρότηση της ευρύτερης περιοχής</w:t>
      </w:r>
      <w:r>
        <w:rPr>
          <w:rFonts w:eastAsia="Times New Roman" w:cs="Times New Roman"/>
          <w:szCs w:val="24"/>
        </w:rPr>
        <w:t>.</w:t>
      </w:r>
    </w:p>
    <w:p w14:paraId="6B14F042" w14:textId="77777777" w:rsidR="004965E6" w:rsidRDefault="004D430C">
      <w:pPr>
        <w:spacing w:line="600" w:lineRule="auto"/>
        <w:ind w:firstLine="720"/>
        <w:jc w:val="both"/>
        <w:rPr>
          <w:rFonts w:eastAsia="Times New Roman" w:cs="Times New Roman"/>
          <w:szCs w:val="24"/>
        </w:rPr>
      </w:pPr>
      <w:r w:rsidRPr="00226C71">
        <w:rPr>
          <w:rFonts w:eastAsia="Times New Roman" w:cs="Times New Roman"/>
          <w:szCs w:val="24"/>
        </w:rPr>
        <w:t xml:space="preserve">Παράλληλα </w:t>
      </w:r>
      <w:r>
        <w:rPr>
          <w:rFonts w:eastAsia="Times New Roman" w:cs="Times New Roman"/>
          <w:szCs w:val="24"/>
        </w:rPr>
        <w:t xml:space="preserve">ακυρώνονται στην πράξη οι </w:t>
      </w:r>
      <w:r w:rsidRPr="00226C71">
        <w:rPr>
          <w:rFonts w:eastAsia="Times New Roman" w:cs="Times New Roman"/>
          <w:szCs w:val="24"/>
        </w:rPr>
        <w:t>τοπικιστικές και άλλες ιδιοτελείς προσεγγίσεις</w:t>
      </w:r>
      <w:r>
        <w:rPr>
          <w:rFonts w:eastAsia="Times New Roman" w:cs="Times New Roman"/>
          <w:szCs w:val="24"/>
        </w:rPr>
        <w:t>,</w:t>
      </w:r>
      <w:r w:rsidRPr="00226C71">
        <w:rPr>
          <w:rFonts w:eastAsia="Times New Roman" w:cs="Times New Roman"/>
          <w:szCs w:val="24"/>
        </w:rPr>
        <w:t xml:space="preserve"> πο</w:t>
      </w:r>
      <w:r>
        <w:rPr>
          <w:rFonts w:eastAsia="Times New Roman" w:cs="Times New Roman"/>
          <w:szCs w:val="24"/>
        </w:rPr>
        <w:t>υ έκαναν την εμφάνισή τους σε μι</w:t>
      </w:r>
      <w:r w:rsidRPr="00226C71">
        <w:rPr>
          <w:rFonts w:eastAsia="Times New Roman" w:cs="Times New Roman"/>
          <w:szCs w:val="24"/>
        </w:rPr>
        <w:t>α προσπάθεια αποδυ</w:t>
      </w:r>
      <w:r w:rsidRPr="00226C71">
        <w:rPr>
          <w:rFonts w:eastAsia="Times New Roman" w:cs="Times New Roman"/>
          <w:szCs w:val="24"/>
        </w:rPr>
        <w:t>νάμωσης αυτού του φιλόδοξου εγχειρήματος</w:t>
      </w:r>
      <w:r>
        <w:rPr>
          <w:rFonts w:eastAsia="Times New Roman" w:cs="Times New Roman"/>
          <w:szCs w:val="24"/>
        </w:rPr>
        <w:t>.</w:t>
      </w:r>
      <w:r w:rsidRPr="00226C71">
        <w:rPr>
          <w:rFonts w:eastAsia="Times New Roman" w:cs="Times New Roman"/>
          <w:szCs w:val="24"/>
        </w:rPr>
        <w:t xml:space="preserve"> </w:t>
      </w:r>
    </w:p>
    <w:p w14:paraId="6B14F043" w14:textId="77777777" w:rsidR="004965E6" w:rsidRDefault="004D430C">
      <w:pPr>
        <w:spacing w:line="600" w:lineRule="auto"/>
        <w:ind w:firstLine="720"/>
        <w:jc w:val="both"/>
        <w:rPr>
          <w:rFonts w:eastAsia="Times New Roman" w:cs="Times New Roman"/>
          <w:szCs w:val="24"/>
        </w:rPr>
      </w:pPr>
      <w:r w:rsidRPr="00226C71">
        <w:rPr>
          <w:rFonts w:eastAsia="Times New Roman" w:cs="Times New Roman"/>
          <w:szCs w:val="24"/>
        </w:rPr>
        <w:t>Το πιο σημαντικό</w:t>
      </w:r>
      <w:r>
        <w:rPr>
          <w:rFonts w:eastAsia="Times New Roman" w:cs="Times New Roman"/>
          <w:szCs w:val="24"/>
        </w:rPr>
        <w:t>,</w:t>
      </w:r>
      <w:r w:rsidRPr="00226C71">
        <w:rPr>
          <w:rFonts w:eastAsia="Times New Roman" w:cs="Times New Roman"/>
          <w:szCs w:val="24"/>
        </w:rPr>
        <w:t xml:space="preserve"> </w:t>
      </w:r>
      <w:r>
        <w:rPr>
          <w:rFonts w:eastAsia="Times New Roman" w:cs="Times New Roman"/>
          <w:szCs w:val="24"/>
        </w:rPr>
        <w:t>όμως,</w:t>
      </w:r>
      <w:r w:rsidRPr="00226C71">
        <w:rPr>
          <w:rFonts w:eastAsia="Times New Roman" w:cs="Times New Roman"/>
          <w:szCs w:val="24"/>
        </w:rPr>
        <w:t xml:space="preserve"> από όλα είναι ότι πετύχαμε να εμπλέξουμε σε αυτή τη μεταρρύθμιση όλη την κοινωνία</w:t>
      </w:r>
      <w:r>
        <w:rPr>
          <w:rFonts w:eastAsia="Times New Roman" w:cs="Times New Roman"/>
          <w:szCs w:val="24"/>
        </w:rPr>
        <w:t>.</w:t>
      </w:r>
      <w:r w:rsidRPr="00226C71">
        <w:rPr>
          <w:rFonts w:eastAsia="Times New Roman" w:cs="Times New Roman"/>
          <w:szCs w:val="24"/>
        </w:rPr>
        <w:t xml:space="preserve"> Για πρώτη φορά οι πολίτες αντιλαμβάνονται ότι ο τρόπος που λειτουργούν τα πανεπιστήμια</w:t>
      </w:r>
      <w:r>
        <w:rPr>
          <w:rFonts w:eastAsia="Times New Roman" w:cs="Times New Roman"/>
          <w:szCs w:val="24"/>
        </w:rPr>
        <w:t>,</w:t>
      </w:r>
      <w:r w:rsidRPr="00226C71">
        <w:rPr>
          <w:rFonts w:eastAsia="Times New Roman" w:cs="Times New Roman"/>
          <w:szCs w:val="24"/>
        </w:rPr>
        <w:t xml:space="preserve"> οι στόχοι που θέτο</w:t>
      </w:r>
      <w:r w:rsidRPr="00226C71">
        <w:rPr>
          <w:rFonts w:eastAsia="Times New Roman" w:cs="Times New Roman"/>
          <w:szCs w:val="24"/>
        </w:rPr>
        <w:t xml:space="preserve">υν και η αποτελεσματικότητά </w:t>
      </w:r>
      <w:r>
        <w:rPr>
          <w:rFonts w:eastAsia="Times New Roman" w:cs="Times New Roman"/>
          <w:szCs w:val="24"/>
        </w:rPr>
        <w:t>τους,</w:t>
      </w:r>
      <w:r w:rsidRPr="00226C71">
        <w:rPr>
          <w:rFonts w:eastAsia="Times New Roman" w:cs="Times New Roman"/>
          <w:szCs w:val="24"/>
        </w:rPr>
        <w:t xml:space="preserve"> επηρεάζει τις τοπικές οικονομίες και αφήνει ένα έντονο αναπτυξιακό αποτύπωμα που μπορεί να αλλάξει τη φυσιογνωμία της περιοχής</w:t>
      </w:r>
      <w:r>
        <w:rPr>
          <w:rFonts w:eastAsia="Times New Roman" w:cs="Times New Roman"/>
          <w:szCs w:val="24"/>
        </w:rPr>
        <w:t>.</w:t>
      </w:r>
      <w:r w:rsidRPr="00226C71">
        <w:rPr>
          <w:rFonts w:eastAsia="Times New Roman" w:cs="Times New Roman"/>
          <w:szCs w:val="24"/>
        </w:rPr>
        <w:t xml:space="preserve"> </w:t>
      </w:r>
    </w:p>
    <w:p w14:paraId="6B14F04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Μ</w:t>
      </w:r>
      <w:r w:rsidRPr="00B030B4">
        <w:rPr>
          <w:rFonts w:eastAsia="Times New Roman" w:cs="Times New Roman"/>
          <w:szCs w:val="24"/>
        </w:rPr>
        <w:t>ε το νομοσχ</w:t>
      </w:r>
      <w:r>
        <w:rPr>
          <w:rFonts w:eastAsia="Times New Roman" w:cs="Times New Roman"/>
          <w:szCs w:val="24"/>
        </w:rPr>
        <w:t>έδιο αυτό, επίσης, θωρακίζουμε ταυτόχρονα την π</w:t>
      </w:r>
      <w:r w:rsidRPr="00B030B4">
        <w:rPr>
          <w:rFonts w:eastAsia="Times New Roman" w:cs="Times New Roman"/>
          <w:szCs w:val="24"/>
        </w:rPr>
        <w:t>ρωτοβάθμια και δευτεροβάθμια εκπαί</w:t>
      </w:r>
      <w:r w:rsidRPr="00B030B4">
        <w:rPr>
          <w:rFonts w:eastAsia="Times New Roman" w:cs="Times New Roman"/>
          <w:szCs w:val="24"/>
        </w:rPr>
        <w:t xml:space="preserve">δευση με </w:t>
      </w:r>
      <w:r>
        <w:rPr>
          <w:rFonts w:eastAsia="Times New Roman" w:cs="Times New Roman"/>
          <w:szCs w:val="24"/>
        </w:rPr>
        <w:t xml:space="preserve">δεκαπέντε χιλιάδες </w:t>
      </w:r>
      <w:r w:rsidRPr="00B030B4">
        <w:rPr>
          <w:rFonts w:eastAsia="Times New Roman" w:cs="Times New Roman"/>
          <w:szCs w:val="24"/>
        </w:rPr>
        <w:t>μόνιμες προσλήψεις</w:t>
      </w:r>
      <w:r>
        <w:rPr>
          <w:rFonts w:eastAsia="Times New Roman" w:cs="Times New Roman"/>
          <w:szCs w:val="24"/>
        </w:rPr>
        <w:t>,</w:t>
      </w:r>
      <w:r w:rsidRPr="00B030B4">
        <w:rPr>
          <w:rFonts w:eastAsia="Times New Roman" w:cs="Times New Roman"/>
          <w:szCs w:val="24"/>
        </w:rPr>
        <w:t xml:space="preserve"> καταργώντας την εξέταση του ΑΣΕΠ και υπολογίζοντας ισορροπημένα προϋπηρεσία</w:t>
      </w:r>
      <w:r>
        <w:rPr>
          <w:rFonts w:eastAsia="Times New Roman" w:cs="Times New Roman"/>
          <w:szCs w:val="24"/>
        </w:rPr>
        <w:t>,</w:t>
      </w:r>
      <w:r w:rsidRPr="00B030B4">
        <w:rPr>
          <w:rFonts w:eastAsia="Times New Roman" w:cs="Times New Roman"/>
          <w:szCs w:val="24"/>
        </w:rPr>
        <w:t xml:space="preserve"> ακαδημαϊκά κριτήρια και προσόντα</w:t>
      </w:r>
      <w:r>
        <w:rPr>
          <w:rFonts w:eastAsia="Times New Roman" w:cs="Times New Roman"/>
          <w:szCs w:val="24"/>
        </w:rPr>
        <w:t>.</w:t>
      </w:r>
    </w:p>
    <w:p w14:paraId="6B14F045" w14:textId="77777777" w:rsidR="004965E6" w:rsidRDefault="004D430C">
      <w:pPr>
        <w:spacing w:line="600" w:lineRule="auto"/>
        <w:ind w:firstLine="720"/>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 xml:space="preserve">τυπάει το κουδούνι λήξεως του χρόνου ομιλίας </w:t>
      </w:r>
      <w:r>
        <w:rPr>
          <w:rFonts w:eastAsia="Times New Roman"/>
          <w:bCs/>
          <w:szCs w:val="24"/>
        </w:rPr>
        <w:t>της κυρίας Βουλευτή</w:t>
      </w:r>
      <w:r w:rsidRPr="004E4F19">
        <w:rPr>
          <w:rFonts w:eastAsia="Times New Roman"/>
          <w:bCs/>
          <w:szCs w:val="24"/>
        </w:rPr>
        <w:t>)</w:t>
      </w:r>
    </w:p>
    <w:p w14:paraId="6B14F04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Ένα λεπτό, </w:t>
      </w:r>
      <w:r>
        <w:rPr>
          <w:rFonts w:eastAsia="Times New Roman" w:cs="Times New Roman"/>
          <w:szCs w:val="24"/>
        </w:rPr>
        <w:t>κύριε Π</w:t>
      </w:r>
      <w:r w:rsidRPr="00B030B4">
        <w:rPr>
          <w:rFonts w:eastAsia="Times New Roman" w:cs="Times New Roman"/>
          <w:szCs w:val="24"/>
        </w:rPr>
        <w:t>ρόεδρε</w:t>
      </w:r>
      <w:r>
        <w:rPr>
          <w:rFonts w:eastAsia="Times New Roman" w:cs="Times New Roman"/>
          <w:szCs w:val="24"/>
        </w:rPr>
        <w:t>.</w:t>
      </w:r>
    </w:p>
    <w:p w14:paraId="6B14F04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Ή</w:t>
      </w:r>
      <w:r w:rsidRPr="00B030B4">
        <w:rPr>
          <w:rFonts w:eastAsia="Times New Roman" w:cs="Times New Roman"/>
          <w:szCs w:val="24"/>
        </w:rPr>
        <w:t xml:space="preserve">δη από το 2015 επαναφέραμε </w:t>
      </w:r>
      <w:r>
        <w:rPr>
          <w:rFonts w:eastAsia="Times New Roman" w:cs="Times New Roman"/>
          <w:szCs w:val="24"/>
        </w:rPr>
        <w:t>και επαναπροσλάβαμε</w:t>
      </w:r>
      <w:r w:rsidRPr="00B030B4">
        <w:rPr>
          <w:rFonts w:eastAsia="Times New Roman" w:cs="Times New Roman"/>
          <w:szCs w:val="24"/>
        </w:rPr>
        <w:t xml:space="preserve"> τους υπό διαθεσιμότητα </w:t>
      </w:r>
      <w:r>
        <w:rPr>
          <w:rFonts w:eastAsia="Times New Roman" w:cs="Times New Roman"/>
          <w:szCs w:val="24"/>
        </w:rPr>
        <w:t>δύο χιλιάδες</w:t>
      </w:r>
      <w:r w:rsidRPr="00B030B4">
        <w:rPr>
          <w:rFonts w:eastAsia="Times New Roman" w:cs="Times New Roman"/>
          <w:szCs w:val="24"/>
        </w:rPr>
        <w:t xml:space="preserve"> εκπαιδευτικούς</w:t>
      </w:r>
      <w:r w:rsidRPr="00723158">
        <w:rPr>
          <w:rFonts w:eastAsia="Times New Roman" w:cs="Times New Roman"/>
          <w:szCs w:val="24"/>
        </w:rPr>
        <w:t>,</w:t>
      </w:r>
      <w:r>
        <w:rPr>
          <w:rFonts w:eastAsia="Times New Roman" w:cs="Times New Roman"/>
          <w:szCs w:val="24"/>
        </w:rPr>
        <w:t xml:space="preserve"> από τους οποίους οι τετρακόσιοι πενήντα είναι</w:t>
      </w:r>
      <w:r w:rsidRPr="00B030B4">
        <w:rPr>
          <w:rFonts w:eastAsia="Times New Roman" w:cs="Times New Roman"/>
          <w:szCs w:val="24"/>
        </w:rPr>
        <w:t xml:space="preserve"> από διαγωνισμούς του ΑΣΕΠ</w:t>
      </w:r>
      <w:r>
        <w:rPr>
          <w:rFonts w:eastAsia="Times New Roman" w:cs="Times New Roman"/>
          <w:szCs w:val="24"/>
        </w:rPr>
        <w:t>,</w:t>
      </w:r>
      <w:r w:rsidRPr="00B030B4">
        <w:rPr>
          <w:rFonts w:eastAsia="Times New Roman" w:cs="Times New Roman"/>
          <w:szCs w:val="24"/>
        </w:rPr>
        <w:t xml:space="preserve"> </w:t>
      </w:r>
      <w:r>
        <w:rPr>
          <w:rFonts w:eastAsia="Times New Roman" w:cs="Times New Roman"/>
          <w:szCs w:val="24"/>
        </w:rPr>
        <w:t xml:space="preserve">οι </w:t>
      </w:r>
      <w:proofErr w:type="spellStart"/>
      <w:r>
        <w:rPr>
          <w:rFonts w:eastAsia="Times New Roman" w:cs="Times New Roman"/>
          <w:szCs w:val="24"/>
        </w:rPr>
        <w:t>εκατόν</w:t>
      </w:r>
      <w:proofErr w:type="spellEnd"/>
      <w:r>
        <w:rPr>
          <w:rFonts w:eastAsia="Times New Roman" w:cs="Times New Roman"/>
          <w:szCs w:val="24"/>
        </w:rPr>
        <w:t xml:space="preserve"> πενήντα</w:t>
      </w:r>
      <w:r w:rsidRPr="00B030B4">
        <w:rPr>
          <w:rFonts w:eastAsia="Times New Roman" w:cs="Times New Roman"/>
          <w:szCs w:val="24"/>
        </w:rPr>
        <w:t xml:space="preserve"> από δικαστικές αποφάσεις</w:t>
      </w:r>
      <w:r w:rsidRPr="00723158">
        <w:rPr>
          <w:rFonts w:eastAsia="Times New Roman" w:cs="Times New Roman"/>
          <w:szCs w:val="24"/>
        </w:rPr>
        <w:t>,</w:t>
      </w:r>
      <w:r w:rsidRPr="00B030B4">
        <w:rPr>
          <w:rFonts w:eastAsia="Times New Roman" w:cs="Times New Roman"/>
          <w:szCs w:val="24"/>
        </w:rPr>
        <w:t xml:space="preserve"> και</w:t>
      </w:r>
      <w:r>
        <w:rPr>
          <w:rFonts w:eastAsia="Times New Roman" w:cs="Times New Roman"/>
          <w:szCs w:val="24"/>
        </w:rPr>
        <w:t xml:space="preserve"> ακόμη εξακόσιους εκπ</w:t>
      </w:r>
      <w:r>
        <w:rPr>
          <w:rFonts w:eastAsia="Times New Roman" w:cs="Times New Roman"/>
          <w:szCs w:val="24"/>
        </w:rPr>
        <w:t xml:space="preserve">αιδευτικούς </w:t>
      </w:r>
      <w:r w:rsidRPr="00B030B4">
        <w:rPr>
          <w:rFonts w:eastAsia="Times New Roman" w:cs="Times New Roman"/>
          <w:szCs w:val="24"/>
        </w:rPr>
        <w:t>άμεσα από δικαστικές αποφάσεις του ΑΣΕΠ</w:t>
      </w:r>
      <w:r>
        <w:rPr>
          <w:rFonts w:eastAsia="Times New Roman" w:cs="Times New Roman"/>
          <w:szCs w:val="24"/>
        </w:rPr>
        <w:t>,</w:t>
      </w:r>
      <w:r w:rsidRPr="00B030B4">
        <w:rPr>
          <w:rFonts w:eastAsia="Times New Roman" w:cs="Times New Roman"/>
          <w:szCs w:val="24"/>
        </w:rPr>
        <w:t xml:space="preserve"> αποκαθιστώντας με θάρρος και </w:t>
      </w:r>
      <w:r>
        <w:rPr>
          <w:rFonts w:eastAsia="Times New Roman" w:cs="Times New Roman"/>
          <w:szCs w:val="24"/>
        </w:rPr>
        <w:t>πνεύμα δικαιοσύνης</w:t>
      </w:r>
      <w:r w:rsidRPr="00B030B4">
        <w:rPr>
          <w:rFonts w:eastAsia="Times New Roman" w:cs="Times New Roman"/>
          <w:szCs w:val="24"/>
        </w:rPr>
        <w:t xml:space="preserve"> κατάφωρες αδικίες ετών</w:t>
      </w:r>
      <w:r>
        <w:rPr>
          <w:rFonts w:eastAsia="Times New Roman" w:cs="Times New Roman"/>
          <w:szCs w:val="24"/>
        </w:rPr>
        <w:t>.</w:t>
      </w:r>
    </w:p>
    <w:p w14:paraId="6B14F04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Ανατρέπουμε την πολιτική επιλογή της αδιοριστίας των προηγούμενων κυβερνήσεων με ένα δίκαιο θεσμικό πλαίσιο για </w:t>
      </w:r>
      <w:r>
        <w:rPr>
          <w:rFonts w:eastAsia="Times New Roman" w:cs="Times New Roman"/>
          <w:szCs w:val="24"/>
        </w:rPr>
        <w:lastRenderedPageBreak/>
        <w:t>την ανανέωση του εκ</w:t>
      </w:r>
      <w:r>
        <w:rPr>
          <w:rFonts w:eastAsia="Times New Roman" w:cs="Times New Roman"/>
          <w:szCs w:val="24"/>
        </w:rPr>
        <w:t>παιδευτικού δυναμικού, με ενιαίους πίνακες,</w:t>
      </w:r>
      <w:r w:rsidRPr="00B030B4">
        <w:rPr>
          <w:rFonts w:eastAsia="Times New Roman" w:cs="Times New Roman"/>
          <w:szCs w:val="24"/>
        </w:rPr>
        <w:t xml:space="preserve"> αντικειμενικά κριτήρια και στόχο τη στελέχωση των σχολείων με μόνιμο προσωπικό</w:t>
      </w:r>
      <w:r>
        <w:rPr>
          <w:rFonts w:eastAsia="Times New Roman" w:cs="Times New Roman"/>
          <w:szCs w:val="24"/>
        </w:rPr>
        <w:t>. Ο</w:t>
      </w:r>
      <w:r w:rsidRPr="00B030B4">
        <w:rPr>
          <w:rFonts w:eastAsia="Times New Roman" w:cs="Times New Roman"/>
          <w:szCs w:val="24"/>
        </w:rPr>
        <w:t>ικοδομούμε παιδαγωγικές σ</w:t>
      </w:r>
      <w:r>
        <w:rPr>
          <w:rFonts w:eastAsia="Times New Roman" w:cs="Times New Roman"/>
          <w:szCs w:val="24"/>
        </w:rPr>
        <w:t>χέσεις</w:t>
      </w:r>
      <w:r w:rsidRPr="00B030B4">
        <w:rPr>
          <w:rFonts w:eastAsia="Times New Roman" w:cs="Times New Roman"/>
          <w:szCs w:val="24"/>
        </w:rPr>
        <w:t xml:space="preserve"> σταθερό</w:t>
      </w:r>
      <w:r>
        <w:rPr>
          <w:rFonts w:eastAsia="Times New Roman" w:cs="Times New Roman"/>
          <w:szCs w:val="24"/>
        </w:rPr>
        <w:t>τητας και επίγνωσης.</w:t>
      </w:r>
      <w:r w:rsidRPr="00B030B4">
        <w:rPr>
          <w:rFonts w:eastAsia="Times New Roman" w:cs="Times New Roman"/>
          <w:szCs w:val="24"/>
        </w:rPr>
        <w:t xml:space="preserve"> </w:t>
      </w:r>
    </w:p>
    <w:p w14:paraId="6B14F04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Δίνουμε </w:t>
      </w:r>
      <w:r w:rsidRPr="00B030B4">
        <w:rPr>
          <w:rFonts w:eastAsia="Times New Roman" w:cs="Times New Roman"/>
          <w:szCs w:val="24"/>
        </w:rPr>
        <w:t>ξεκάθαρη απάντηση στις αγωνίες και την απόγνωση χιλιάδων εκπαι</w:t>
      </w:r>
      <w:r w:rsidRPr="00B030B4">
        <w:rPr>
          <w:rFonts w:eastAsia="Times New Roman" w:cs="Times New Roman"/>
          <w:szCs w:val="24"/>
        </w:rPr>
        <w:t>δευτικών</w:t>
      </w:r>
      <w:r>
        <w:rPr>
          <w:rFonts w:eastAsia="Times New Roman" w:cs="Times New Roman"/>
          <w:szCs w:val="24"/>
        </w:rPr>
        <w:t>. Α</w:t>
      </w:r>
      <w:r w:rsidRPr="00B030B4">
        <w:rPr>
          <w:rFonts w:eastAsia="Times New Roman" w:cs="Times New Roman"/>
          <w:szCs w:val="24"/>
        </w:rPr>
        <w:t>νταποκρινόμαστε στο χρέος μας για ένα δίκαιο σύστημα</w:t>
      </w:r>
      <w:r>
        <w:rPr>
          <w:rFonts w:eastAsia="Times New Roman" w:cs="Times New Roman"/>
          <w:szCs w:val="24"/>
        </w:rPr>
        <w:t>,</w:t>
      </w:r>
      <w:r w:rsidRPr="00B030B4">
        <w:rPr>
          <w:rFonts w:eastAsia="Times New Roman" w:cs="Times New Roman"/>
          <w:szCs w:val="24"/>
        </w:rPr>
        <w:t xml:space="preserve"> που θα δίνει ένα τέλος στην πόλωση της εκπαιδευτικής κοινότητας</w:t>
      </w:r>
      <w:r>
        <w:rPr>
          <w:rFonts w:eastAsia="Times New Roman" w:cs="Times New Roman"/>
          <w:szCs w:val="24"/>
        </w:rPr>
        <w:t>,</w:t>
      </w:r>
      <w:r w:rsidRPr="00B030B4">
        <w:rPr>
          <w:rFonts w:eastAsia="Times New Roman" w:cs="Times New Roman"/>
          <w:szCs w:val="24"/>
        </w:rPr>
        <w:t xml:space="preserve"> που μέχρι τώρα διεκδικεί διορισμούς με</w:t>
      </w:r>
      <w:r>
        <w:rPr>
          <w:rFonts w:eastAsia="Times New Roman" w:cs="Times New Roman"/>
          <w:szCs w:val="24"/>
        </w:rPr>
        <w:t xml:space="preserve"> ό</w:t>
      </w:r>
      <w:r w:rsidRPr="00B030B4">
        <w:rPr>
          <w:rFonts w:eastAsia="Times New Roman" w:cs="Times New Roman"/>
          <w:szCs w:val="24"/>
        </w:rPr>
        <w:t>ρους υποκειμενικότητας και προσωπικής δικαίωσης</w:t>
      </w:r>
      <w:r>
        <w:rPr>
          <w:rFonts w:eastAsia="Times New Roman" w:cs="Times New Roman"/>
          <w:szCs w:val="24"/>
        </w:rPr>
        <w:t xml:space="preserve"> υπό την πίεση της ανάγκης για δουλειά</w:t>
      </w:r>
      <w:r w:rsidRPr="00B030B4">
        <w:rPr>
          <w:rFonts w:eastAsia="Times New Roman" w:cs="Times New Roman"/>
          <w:szCs w:val="24"/>
        </w:rPr>
        <w:t xml:space="preserve"> </w:t>
      </w:r>
      <w:r w:rsidRPr="00B030B4">
        <w:rPr>
          <w:rFonts w:eastAsia="Times New Roman" w:cs="Times New Roman"/>
          <w:szCs w:val="24"/>
        </w:rPr>
        <w:t xml:space="preserve">αλλά και της </w:t>
      </w:r>
      <w:r>
        <w:rPr>
          <w:rFonts w:eastAsia="Times New Roman" w:cs="Times New Roman"/>
          <w:szCs w:val="24"/>
        </w:rPr>
        <w:t>ασφυκτική</w:t>
      </w:r>
      <w:r w:rsidRPr="00B030B4">
        <w:rPr>
          <w:rFonts w:eastAsia="Times New Roman" w:cs="Times New Roman"/>
          <w:szCs w:val="24"/>
        </w:rPr>
        <w:t>ς ομηρίας σε αβέβαιες εργασιακές σχέσεις τόσων χρόνων</w:t>
      </w:r>
      <w:r>
        <w:rPr>
          <w:rFonts w:eastAsia="Times New Roman" w:cs="Times New Roman"/>
          <w:szCs w:val="24"/>
        </w:rPr>
        <w:t>.</w:t>
      </w:r>
    </w:p>
    <w:p w14:paraId="6B14F04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w:t>
      </w:r>
      <w:r w:rsidRPr="00B030B4">
        <w:rPr>
          <w:rFonts w:eastAsia="Times New Roman" w:cs="Times New Roman"/>
          <w:szCs w:val="24"/>
        </w:rPr>
        <w:t xml:space="preserve">ο </w:t>
      </w:r>
      <w:proofErr w:type="spellStart"/>
      <w:r w:rsidRPr="00B030B4">
        <w:rPr>
          <w:rFonts w:eastAsia="Times New Roman" w:cs="Times New Roman"/>
          <w:szCs w:val="24"/>
        </w:rPr>
        <w:t>διακύβευμα</w:t>
      </w:r>
      <w:proofErr w:type="spellEnd"/>
      <w:r w:rsidRPr="00B030B4">
        <w:rPr>
          <w:rFonts w:eastAsia="Times New Roman" w:cs="Times New Roman"/>
          <w:szCs w:val="24"/>
        </w:rPr>
        <w:t xml:space="preserve"> είναι σημαντικό</w:t>
      </w:r>
      <w:r>
        <w:rPr>
          <w:rFonts w:eastAsia="Times New Roman" w:cs="Times New Roman"/>
          <w:szCs w:val="24"/>
        </w:rPr>
        <w:t>.</w:t>
      </w:r>
      <w:r w:rsidRPr="00B030B4">
        <w:rPr>
          <w:rFonts w:eastAsia="Times New Roman" w:cs="Times New Roman"/>
          <w:szCs w:val="24"/>
        </w:rPr>
        <w:t xml:space="preserve"> </w:t>
      </w:r>
      <w:r>
        <w:rPr>
          <w:rFonts w:eastAsia="Times New Roman" w:cs="Times New Roman"/>
          <w:szCs w:val="24"/>
        </w:rPr>
        <w:t>‘Η</w:t>
      </w:r>
      <w:r w:rsidRPr="00B030B4">
        <w:rPr>
          <w:rFonts w:eastAsia="Times New Roman" w:cs="Times New Roman"/>
          <w:szCs w:val="24"/>
        </w:rPr>
        <w:t xml:space="preserve"> το μέλλον θα οριστεί με δίκαιους όρους προς κάθε κατεύθυνση</w:t>
      </w:r>
      <w:r>
        <w:rPr>
          <w:rFonts w:eastAsia="Times New Roman" w:cs="Times New Roman"/>
          <w:szCs w:val="24"/>
        </w:rPr>
        <w:t xml:space="preserve"> ή η</w:t>
      </w:r>
      <w:r w:rsidRPr="00B030B4">
        <w:rPr>
          <w:rFonts w:eastAsia="Times New Roman" w:cs="Times New Roman"/>
          <w:szCs w:val="24"/>
        </w:rPr>
        <w:t xml:space="preserve"> κοινωνία </w:t>
      </w:r>
      <w:r>
        <w:rPr>
          <w:rFonts w:eastAsia="Times New Roman" w:cs="Times New Roman"/>
          <w:szCs w:val="24"/>
        </w:rPr>
        <w:t>θα οπισθοδρομήσει</w:t>
      </w:r>
      <w:r w:rsidRPr="00B030B4">
        <w:rPr>
          <w:rFonts w:eastAsia="Times New Roman" w:cs="Times New Roman"/>
          <w:szCs w:val="24"/>
        </w:rPr>
        <w:t xml:space="preserve"> σε ανεξέλε</w:t>
      </w:r>
      <w:r>
        <w:rPr>
          <w:rFonts w:eastAsia="Times New Roman" w:cs="Times New Roman"/>
          <w:szCs w:val="24"/>
        </w:rPr>
        <w:t xml:space="preserve">γκτες ατραπούς. </w:t>
      </w:r>
    </w:p>
    <w:p w14:paraId="6B14F04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Μ</w:t>
      </w:r>
      <w:r w:rsidRPr="00B030B4">
        <w:rPr>
          <w:rFonts w:eastAsia="Times New Roman" w:cs="Times New Roman"/>
          <w:szCs w:val="24"/>
        </w:rPr>
        <w:t>ε αυτό το νομοσχέδιο ανανε</w:t>
      </w:r>
      <w:r w:rsidRPr="00B030B4">
        <w:rPr>
          <w:rFonts w:eastAsia="Times New Roman" w:cs="Times New Roman"/>
          <w:szCs w:val="24"/>
        </w:rPr>
        <w:t>ώνουμε παράλληλα τους σταθερούς δεσμούς που διαχρονικά μας συνδέουν ως λαό με τις αυθεντικές ελληνικές οικουμενικές μας αξίες</w:t>
      </w:r>
      <w:r>
        <w:rPr>
          <w:rFonts w:eastAsia="Times New Roman" w:cs="Times New Roman"/>
          <w:szCs w:val="24"/>
        </w:rPr>
        <w:t>.</w:t>
      </w:r>
      <w:r w:rsidRPr="00B030B4">
        <w:rPr>
          <w:rFonts w:eastAsia="Times New Roman" w:cs="Times New Roman"/>
          <w:szCs w:val="24"/>
        </w:rPr>
        <w:t xml:space="preserve"> </w:t>
      </w:r>
      <w:r>
        <w:rPr>
          <w:rFonts w:eastAsia="Times New Roman" w:cs="Times New Roman"/>
          <w:szCs w:val="24"/>
        </w:rPr>
        <w:t>Δομούμε</w:t>
      </w:r>
      <w:r w:rsidRPr="00B030B4">
        <w:rPr>
          <w:rFonts w:eastAsia="Times New Roman" w:cs="Times New Roman"/>
          <w:szCs w:val="24"/>
        </w:rPr>
        <w:t xml:space="preserve"> ένα σύνθετ</w:t>
      </w:r>
      <w:r>
        <w:rPr>
          <w:rFonts w:eastAsia="Times New Roman" w:cs="Times New Roman"/>
          <w:szCs w:val="24"/>
        </w:rPr>
        <w:t>ο</w:t>
      </w:r>
      <w:r w:rsidRPr="00B030B4">
        <w:rPr>
          <w:rFonts w:eastAsia="Times New Roman" w:cs="Times New Roman"/>
          <w:szCs w:val="24"/>
        </w:rPr>
        <w:t xml:space="preserve"> αλλά δίκ</w:t>
      </w:r>
      <w:r>
        <w:rPr>
          <w:rFonts w:eastAsia="Times New Roman" w:cs="Times New Roman"/>
          <w:szCs w:val="24"/>
        </w:rPr>
        <w:t>αιο</w:t>
      </w:r>
      <w:r w:rsidRPr="00B030B4">
        <w:rPr>
          <w:rFonts w:eastAsia="Times New Roman" w:cs="Times New Roman"/>
          <w:szCs w:val="24"/>
        </w:rPr>
        <w:t xml:space="preserve"> περιβάλλον </w:t>
      </w:r>
      <w:r>
        <w:rPr>
          <w:rFonts w:eastAsia="Times New Roman" w:cs="Times New Roman"/>
          <w:szCs w:val="24"/>
        </w:rPr>
        <w:t xml:space="preserve">στην </w:t>
      </w:r>
      <w:r w:rsidRPr="00B030B4">
        <w:rPr>
          <w:rFonts w:eastAsia="Times New Roman" w:cs="Times New Roman"/>
          <w:szCs w:val="24"/>
        </w:rPr>
        <w:t>εκπαίδευση συνολικά</w:t>
      </w:r>
      <w:r>
        <w:rPr>
          <w:rFonts w:eastAsia="Times New Roman" w:cs="Times New Roman"/>
          <w:szCs w:val="24"/>
        </w:rPr>
        <w:t>,</w:t>
      </w:r>
      <w:r w:rsidRPr="00B030B4">
        <w:rPr>
          <w:rFonts w:eastAsia="Times New Roman" w:cs="Times New Roman"/>
          <w:szCs w:val="24"/>
        </w:rPr>
        <w:t xml:space="preserve"> ώστε </w:t>
      </w:r>
      <w:r w:rsidRPr="00B030B4">
        <w:rPr>
          <w:rFonts w:eastAsia="Times New Roman" w:cs="Times New Roman"/>
          <w:szCs w:val="24"/>
        </w:rPr>
        <w:lastRenderedPageBreak/>
        <w:t>να υπηρετεί τις πραγματικές ανάγκες του ατόμου και της κοινωνίας</w:t>
      </w:r>
      <w:r>
        <w:rPr>
          <w:rFonts w:eastAsia="Times New Roman" w:cs="Times New Roman"/>
          <w:szCs w:val="24"/>
        </w:rPr>
        <w:t>.</w:t>
      </w:r>
    </w:p>
    <w:p w14:paraId="6B14F04C" w14:textId="77777777" w:rsidR="004965E6" w:rsidRDefault="004D430C">
      <w:pPr>
        <w:spacing w:line="600" w:lineRule="auto"/>
        <w:ind w:firstLine="720"/>
        <w:jc w:val="both"/>
        <w:rPr>
          <w:rFonts w:eastAsia="Times New Roman" w:cs="Times New Roman"/>
          <w:szCs w:val="24"/>
        </w:rPr>
      </w:pPr>
      <w:r w:rsidRPr="00B030B4">
        <w:rPr>
          <w:rFonts w:eastAsia="Times New Roman" w:cs="Times New Roman"/>
          <w:szCs w:val="24"/>
        </w:rPr>
        <w:t xml:space="preserve"> Σας ευχαριστώ</w:t>
      </w:r>
      <w:r>
        <w:rPr>
          <w:rFonts w:eastAsia="Times New Roman" w:cs="Times New Roman"/>
          <w:szCs w:val="24"/>
        </w:rPr>
        <w:t>.</w:t>
      </w:r>
    </w:p>
    <w:p w14:paraId="6B14F04D" w14:textId="77777777" w:rsidR="004965E6" w:rsidRDefault="004D430C">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6B14F04E" w14:textId="77777777" w:rsidR="004965E6" w:rsidRDefault="004D430C">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Ευχαριστώ, κυρία συνάδελφε.</w:t>
      </w:r>
    </w:p>
    <w:p w14:paraId="6B14F04F" w14:textId="77777777" w:rsidR="004965E6" w:rsidRDefault="004D430C">
      <w:pPr>
        <w:spacing w:line="600" w:lineRule="auto"/>
        <w:ind w:firstLine="720"/>
        <w:jc w:val="both"/>
        <w:rPr>
          <w:rFonts w:eastAsia="Times New Roman" w:cs="Times New Roman"/>
          <w:szCs w:val="24"/>
        </w:rPr>
      </w:pPr>
      <w:r>
        <w:rPr>
          <w:rFonts w:eastAsia="Times New Roman"/>
          <w:bCs/>
          <w:szCs w:val="24"/>
        </w:rPr>
        <w:t xml:space="preserve">Τον λόγο έχει ο συνάδελφος κ. Ανδρέας </w:t>
      </w:r>
      <w:proofErr w:type="spellStart"/>
      <w:r>
        <w:rPr>
          <w:rFonts w:eastAsia="Times New Roman"/>
          <w:bCs/>
          <w:szCs w:val="24"/>
        </w:rPr>
        <w:t>Ριζούλης</w:t>
      </w:r>
      <w:proofErr w:type="spellEnd"/>
      <w:r>
        <w:rPr>
          <w:rFonts w:eastAsia="Times New Roman"/>
          <w:bCs/>
          <w:szCs w:val="24"/>
        </w:rPr>
        <w:t>.</w:t>
      </w:r>
    </w:p>
    <w:p w14:paraId="6B14F050" w14:textId="77777777" w:rsidR="004965E6" w:rsidRDefault="004D430C">
      <w:pPr>
        <w:spacing w:line="600" w:lineRule="auto"/>
        <w:ind w:firstLine="720"/>
        <w:jc w:val="both"/>
        <w:rPr>
          <w:rFonts w:eastAsia="Times New Roman" w:cs="Times New Roman"/>
          <w:szCs w:val="24"/>
        </w:rPr>
      </w:pPr>
      <w:r w:rsidRPr="00BA1134">
        <w:rPr>
          <w:rFonts w:eastAsia="Times New Roman" w:cs="Times New Roman"/>
          <w:b/>
          <w:szCs w:val="24"/>
        </w:rPr>
        <w:t xml:space="preserve">ΑΝΔΡΕΑΣ </w:t>
      </w:r>
      <w:r w:rsidRPr="00BA1134">
        <w:rPr>
          <w:rFonts w:eastAsia="Times New Roman" w:cs="Times New Roman"/>
          <w:b/>
          <w:szCs w:val="24"/>
        </w:rPr>
        <w:t>ΡΙΖΟΥΛΗΣ:</w:t>
      </w:r>
      <w:r>
        <w:rPr>
          <w:rFonts w:eastAsia="Times New Roman" w:cs="Times New Roman"/>
          <w:szCs w:val="24"/>
        </w:rPr>
        <w:t xml:space="preserve"> </w:t>
      </w:r>
      <w:r w:rsidRPr="00B030B4">
        <w:rPr>
          <w:rFonts w:eastAsia="Times New Roman" w:cs="Times New Roman"/>
          <w:szCs w:val="24"/>
        </w:rPr>
        <w:t xml:space="preserve"> </w:t>
      </w:r>
      <w:r>
        <w:rPr>
          <w:rFonts w:eastAsia="Times New Roman" w:cs="Times New Roman"/>
          <w:szCs w:val="24"/>
        </w:rPr>
        <w:t>Ευχαριστώ, κύριε Πρόεδρε.</w:t>
      </w:r>
    </w:p>
    <w:p w14:paraId="6B14F05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w:t>
      </w:r>
      <w:r w:rsidRPr="00B030B4">
        <w:rPr>
          <w:rFonts w:eastAsia="Times New Roman" w:cs="Times New Roman"/>
          <w:szCs w:val="24"/>
        </w:rPr>
        <w:t xml:space="preserve">τη σημερινή συζήτηση </w:t>
      </w:r>
      <w:r>
        <w:rPr>
          <w:rFonts w:eastAsia="Times New Roman" w:cs="Times New Roman"/>
          <w:szCs w:val="24"/>
        </w:rPr>
        <w:t xml:space="preserve">το </w:t>
      </w:r>
      <w:r w:rsidRPr="00B030B4">
        <w:rPr>
          <w:rFonts w:eastAsia="Times New Roman" w:cs="Times New Roman"/>
          <w:szCs w:val="24"/>
        </w:rPr>
        <w:t>αξιοπερίεργο</w:t>
      </w:r>
      <w:r>
        <w:rPr>
          <w:rFonts w:eastAsia="Times New Roman" w:cs="Times New Roman"/>
          <w:szCs w:val="24"/>
        </w:rPr>
        <w:t>,</w:t>
      </w:r>
      <w:r w:rsidRPr="00B030B4">
        <w:rPr>
          <w:rFonts w:eastAsia="Times New Roman" w:cs="Times New Roman"/>
          <w:szCs w:val="24"/>
        </w:rPr>
        <w:t xml:space="preserve"> αυτό </w:t>
      </w:r>
      <w:r>
        <w:rPr>
          <w:rFonts w:eastAsia="Times New Roman" w:cs="Times New Roman"/>
          <w:szCs w:val="24"/>
        </w:rPr>
        <w:t xml:space="preserve">που </w:t>
      </w:r>
      <w:r w:rsidRPr="00B030B4">
        <w:rPr>
          <w:rFonts w:eastAsia="Times New Roman" w:cs="Times New Roman"/>
          <w:szCs w:val="24"/>
        </w:rPr>
        <w:t xml:space="preserve">πρέπει να σημειωθεί </w:t>
      </w:r>
      <w:r>
        <w:rPr>
          <w:rFonts w:eastAsia="Times New Roman" w:cs="Times New Roman"/>
          <w:szCs w:val="24"/>
        </w:rPr>
        <w:t>-</w:t>
      </w:r>
      <w:r w:rsidRPr="00B030B4">
        <w:rPr>
          <w:rFonts w:eastAsia="Times New Roman" w:cs="Times New Roman"/>
          <w:szCs w:val="24"/>
        </w:rPr>
        <w:t xml:space="preserve">άκουσα </w:t>
      </w:r>
      <w:r>
        <w:rPr>
          <w:rFonts w:eastAsia="Times New Roman" w:cs="Times New Roman"/>
          <w:szCs w:val="24"/>
        </w:rPr>
        <w:t xml:space="preserve">και </w:t>
      </w:r>
      <w:r w:rsidRPr="00B030B4">
        <w:rPr>
          <w:rFonts w:eastAsia="Times New Roman" w:cs="Times New Roman"/>
          <w:szCs w:val="24"/>
        </w:rPr>
        <w:t xml:space="preserve">τις περισσότερες ομιλίες </w:t>
      </w:r>
      <w:r>
        <w:rPr>
          <w:rFonts w:eastAsia="Times New Roman" w:cs="Times New Roman"/>
          <w:szCs w:val="24"/>
        </w:rPr>
        <w:t>από την</w:t>
      </w:r>
      <w:r w:rsidRPr="00B030B4">
        <w:rPr>
          <w:rFonts w:eastAsia="Times New Roman" w:cs="Times New Roman"/>
          <w:szCs w:val="24"/>
        </w:rPr>
        <w:t xml:space="preserve"> Αντιπολίτευση</w:t>
      </w:r>
      <w:r>
        <w:rPr>
          <w:rFonts w:eastAsia="Times New Roman" w:cs="Times New Roman"/>
          <w:szCs w:val="24"/>
        </w:rPr>
        <w:t>-</w:t>
      </w:r>
      <w:r w:rsidRPr="00B030B4">
        <w:rPr>
          <w:rFonts w:eastAsia="Times New Roman" w:cs="Times New Roman"/>
          <w:szCs w:val="24"/>
        </w:rPr>
        <w:t xml:space="preserve"> είναι ότι </w:t>
      </w:r>
      <w:r>
        <w:rPr>
          <w:rFonts w:eastAsia="Times New Roman" w:cs="Times New Roman"/>
          <w:szCs w:val="24"/>
        </w:rPr>
        <w:t xml:space="preserve">σε όλες τις ομιλίες, </w:t>
      </w:r>
      <w:r w:rsidRPr="00B030B4">
        <w:rPr>
          <w:rFonts w:eastAsia="Times New Roman" w:cs="Times New Roman"/>
          <w:szCs w:val="24"/>
        </w:rPr>
        <w:t>εκτός από μία</w:t>
      </w:r>
      <w:r>
        <w:rPr>
          <w:rFonts w:eastAsia="Times New Roman" w:cs="Times New Roman"/>
          <w:szCs w:val="24"/>
        </w:rPr>
        <w:t xml:space="preserve"> ή δύο</w:t>
      </w:r>
      <w:r w:rsidRPr="00B030B4">
        <w:rPr>
          <w:rFonts w:eastAsia="Times New Roman" w:cs="Times New Roman"/>
          <w:szCs w:val="24"/>
        </w:rPr>
        <w:t xml:space="preserve"> </w:t>
      </w:r>
      <w:r>
        <w:rPr>
          <w:rFonts w:eastAsia="Times New Roman" w:cs="Times New Roman"/>
          <w:szCs w:val="24"/>
        </w:rPr>
        <w:t>και κυρίως των εισηγητών,</w:t>
      </w:r>
      <w:r w:rsidRPr="00B030B4">
        <w:rPr>
          <w:rFonts w:eastAsia="Times New Roman" w:cs="Times New Roman"/>
          <w:szCs w:val="24"/>
        </w:rPr>
        <w:t xml:space="preserve"> δεν άκουσα να </w:t>
      </w:r>
      <w:r>
        <w:rPr>
          <w:rFonts w:eastAsia="Times New Roman" w:cs="Times New Roman"/>
          <w:szCs w:val="24"/>
        </w:rPr>
        <w:t>αναφέρεται στην αναγκαιότητα</w:t>
      </w:r>
      <w:r w:rsidRPr="00B030B4">
        <w:rPr>
          <w:rFonts w:eastAsia="Times New Roman" w:cs="Times New Roman"/>
          <w:szCs w:val="24"/>
        </w:rPr>
        <w:t xml:space="preserve"> της αναβάθμισης της ανώτατης εκπαίδευσης</w:t>
      </w:r>
      <w:r>
        <w:rPr>
          <w:rFonts w:eastAsia="Times New Roman" w:cs="Times New Roman"/>
          <w:szCs w:val="24"/>
        </w:rPr>
        <w:t xml:space="preserve"> στη χώρα. Δεν το άκουσα από κανέναν αυτό. Κ</w:t>
      </w:r>
      <w:r w:rsidRPr="00B030B4">
        <w:rPr>
          <w:rFonts w:eastAsia="Times New Roman" w:cs="Times New Roman"/>
          <w:szCs w:val="24"/>
        </w:rPr>
        <w:t xml:space="preserve">αι μην πάμε τώρα να πούμε και </w:t>
      </w:r>
      <w:r>
        <w:rPr>
          <w:rFonts w:eastAsia="Times New Roman" w:cs="Times New Roman"/>
          <w:szCs w:val="24"/>
        </w:rPr>
        <w:t>για</w:t>
      </w:r>
      <w:r w:rsidRPr="00B030B4">
        <w:rPr>
          <w:rFonts w:eastAsia="Times New Roman" w:cs="Times New Roman"/>
          <w:szCs w:val="24"/>
        </w:rPr>
        <w:t xml:space="preserve"> συγκεκριμένες προτάσεις</w:t>
      </w:r>
      <w:r>
        <w:rPr>
          <w:rFonts w:eastAsia="Times New Roman" w:cs="Times New Roman"/>
          <w:szCs w:val="24"/>
        </w:rPr>
        <w:t>.</w:t>
      </w:r>
      <w:r w:rsidRPr="00B030B4">
        <w:rPr>
          <w:rFonts w:eastAsia="Times New Roman" w:cs="Times New Roman"/>
          <w:szCs w:val="24"/>
        </w:rPr>
        <w:t xml:space="preserve"> Γιατί αφού δεν αντιλαμβανόμαστε</w:t>
      </w:r>
      <w:r>
        <w:rPr>
          <w:rFonts w:eastAsia="Times New Roman" w:cs="Times New Roman"/>
          <w:szCs w:val="24"/>
        </w:rPr>
        <w:t xml:space="preserve"> ή</w:t>
      </w:r>
      <w:r w:rsidRPr="00B030B4">
        <w:rPr>
          <w:rFonts w:eastAsia="Times New Roman" w:cs="Times New Roman"/>
          <w:szCs w:val="24"/>
        </w:rPr>
        <w:t xml:space="preserve"> δεν κατανοούμε την αναγκαιότητα της αναβάθμισης τη</w:t>
      </w:r>
      <w:r w:rsidRPr="00B030B4">
        <w:rPr>
          <w:rFonts w:eastAsia="Times New Roman" w:cs="Times New Roman"/>
          <w:szCs w:val="24"/>
        </w:rPr>
        <w:t>ς ανώτατης εκπαίδευσης</w:t>
      </w:r>
      <w:r>
        <w:rPr>
          <w:rFonts w:eastAsia="Times New Roman" w:cs="Times New Roman"/>
          <w:szCs w:val="24"/>
        </w:rPr>
        <w:t>,</w:t>
      </w:r>
      <w:r w:rsidRPr="00B030B4">
        <w:rPr>
          <w:rFonts w:eastAsia="Times New Roman" w:cs="Times New Roman"/>
          <w:szCs w:val="24"/>
        </w:rPr>
        <w:t xml:space="preserve"> πώς να έχουμε και προτάσεις για το πώς πρέπει να είναι αυτή η αναβάθμιση</w:t>
      </w:r>
      <w:r>
        <w:rPr>
          <w:rFonts w:eastAsia="Times New Roman" w:cs="Times New Roman"/>
          <w:szCs w:val="24"/>
        </w:rPr>
        <w:t>;</w:t>
      </w:r>
    </w:p>
    <w:p w14:paraId="6B14F05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Α</w:t>
      </w:r>
      <w:r w:rsidRPr="00B030B4">
        <w:rPr>
          <w:rFonts w:eastAsia="Times New Roman" w:cs="Times New Roman"/>
          <w:szCs w:val="24"/>
        </w:rPr>
        <w:t xml:space="preserve">ντί να πούμε ότι είναι επιτακτική η αναβάθμιση </w:t>
      </w:r>
      <w:r>
        <w:rPr>
          <w:rFonts w:eastAsia="Times New Roman" w:cs="Times New Roman"/>
          <w:szCs w:val="24"/>
        </w:rPr>
        <w:t xml:space="preserve">της </w:t>
      </w:r>
      <w:r w:rsidRPr="00B030B4">
        <w:rPr>
          <w:rFonts w:eastAsia="Times New Roman" w:cs="Times New Roman"/>
          <w:szCs w:val="24"/>
        </w:rPr>
        <w:t>ανώτατη</w:t>
      </w:r>
      <w:r>
        <w:rPr>
          <w:rFonts w:eastAsia="Times New Roman" w:cs="Times New Roman"/>
          <w:szCs w:val="24"/>
        </w:rPr>
        <w:t>ς</w:t>
      </w:r>
      <w:r w:rsidRPr="00B030B4">
        <w:rPr>
          <w:rFonts w:eastAsia="Times New Roman" w:cs="Times New Roman"/>
          <w:szCs w:val="24"/>
        </w:rPr>
        <w:t xml:space="preserve"> εκπαίδευση</w:t>
      </w:r>
      <w:r>
        <w:rPr>
          <w:rFonts w:eastAsia="Times New Roman" w:cs="Times New Roman"/>
          <w:szCs w:val="24"/>
        </w:rPr>
        <w:t>ς στη χ</w:t>
      </w:r>
      <w:r w:rsidRPr="00B030B4">
        <w:rPr>
          <w:rFonts w:eastAsia="Times New Roman" w:cs="Times New Roman"/>
          <w:szCs w:val="24"/>
        </w:rPr>
        <w:t>ώρα και να κάνουμε τις παρατηρήσεις μας εκεί που ενδεχομένως θεωρούμε ότι υπάρχο</w:t>
      </w:r>
      <w:r w:rsidRPr="00B030B4">
        <w:rPr>
          <w:rFonts w:eastAsia="Times New Roman" w:cs="Times New Roman"/>
          <w:szCs w:val="24"/>
        </w:rPr>
        <w:t>υν προβλήματα</w:t>
      </w:r>
      <w:r>
        <w:rPr>
          <w:rFonts w:eastAsia="Times New Roman" w:cs="Times New Roman"/>
          <w:szCs w:val="24"/>
        </w:rPr>
        <w:t>,</w:t>
      </w:r>
      <w:r w:rsidRPr="00B030B4">
        <w:rPr>
          <w:rFonts w:eastAsia="Times New Roman" w:cs="Times New Roman"/>
          <w:szCs w:val="24"/>
        </w:rPr>
        <w:t xml:space="preserve"> προσπαθούμε να βρούμε ψήγματα στην ενοποίηση σχολών </w:t>
      </w:r>
      <w:r>
        <w:rPr>
          <w:rFonts w:eastAsia="Times New Roman" w:cs="Times New Roman"/>
          <w:szCs w:val="24"/>
        </w:rPr>
        <w:t>ή στις</w:t>
      </w:r>
      <w:r w:rsidRPr="00B030B4">
        <w:rPr>
          <w:rFonts w:eastAsia="Times New Roman" w:cs="Times New Roman"/>
          <w:szCs w:val="24"/>
        </w:rPr>
        <w:t xml:space="preserve"> καινούργιες ειδικότητες που μπαίνουν</w:t>
      </w:r>
      <w:r>
        <w:rPr>
          <w:rFonts w:eastAsia="Times New Roman" w:cs="Times New Roman"/>
          <w:szCs w:val="24"/>
        </w:rPr>
        <w:t>,</w:t>
      </w:r>
      <w:r w:rsidRPr="00B030B4">
        <w:rPr>
          <w:rFonts w:eastAsia="Times New Roman" w:cs="Times New Roman"/>
          <w:szCs w:val="24"/>
        </w:rPr>
        <w:t xml:space="preserve"> </w:t>
      </w:r>
      <w:r>
        <w:rPr>
          <w:rFonts w:eastAsia="Times New Roman" w:cs="Times New Roman"/>
          <w:szCs w:val="24"/>
        </w:rPr>
        <w:t>για</w:t>
      </w:r>
      <w:r w:rsidRPr="00B030B4">
        <w:rPr>
          <w:rFonts w:eastAsia="Times New Roman" w:cs="Times New Roman"/>
          <w:szCs w:val="24"/>
        </w:rPr>
        <w:t xml:space="preserve"> να πούμε</w:t>
      </w:r>
      <w:r>
        <w:rPr>
          <w:rFonts w:eastAsia="Times New Roman" w:cs="Times New Roman"/>
          <w:szCs w:val="24"/>
        </w:rPr>
        <w:t xml:space="preserve"> ότι αυτό </w:t>
      </w:r>
      <w:r w:rsidRPr="00B030B4">
        <w:rPr>
          <w:rFonts w:eastAsia="Times New Roman" w:cs="Times New Roman"/>
          <w:szCs w:val="24"/>
        </w:rPr>
        <w:t xml:space="preserve">δεν είναι σωστό </w:t>
      </w:r>
      <w:r>
        <w:rPr>
          <w:rFonts w:eastAsia="Times New Roman" w:cs="Times New Roman"/>
          <w:szCs w:val="24"/>
        </w:rPr>
        <w:t xml:space="preserve">ή ότι </w:t>
      </w:r>
      <w:r w:rsidRPr="00B030B4">
        <w:rPr>
          <w:rFonts w:eastAsia="Times New Roman" w:cs="Times New Roman"/>
          <w:szCs w:val="24"/>
        </w:rPr>
        <w:t>στο δικό μου χωριό μήπως</w:t>
      </w:r>
      <w:r>
        <w:rPr>
          <w:rFonts w:eastAsia="Times New Roman" w:cs="Times New Roman"/>
          <w:szCs w:val="24"/>
        </w:rPr>
        <w:t xml:space="preserve"> να κάνουμε</w:t>
      </w:r>
      <w:r w:rsidRPr="00B030B4">
        <w:rPr>
          <w:rFonts w:eastAsia="Times New Roman" w:cs="Times New Roman"/>
          <w:szCs w:val="24"/>
        </w:rPr>
        <w:t xml:space="preserve"> το άλλο</w:t>
      </w:r>
      <w:r>
        <w:rPr>
          <w:rFonts w:eastAsia="Times New Roman" w:cs="Times New Roman"/>
          <w:szCs w:val="24"/>
        </w:rPr>
        <w:t>!</w:t>
      </w:r>
      <w:r w:rsidRPr="00B030B4">
        <w:rPr>
          <w:rFonts w:eastAsia="Times New Roman" w:cs="Times New Roman"/>
          <w:szCs w:val="24"/>
        </w:rPr>
        <w:t xml:space="preserve"> Το ακούσαμε και αυτό</w:t>
      </w:r>
      <w:r>
        <w:rPr>
          <w:rFonts w:eastAsia="Times New Roman" w:cs="Times New Roman"/>
          <w:szCs w:val="24"/>
        </w:rPr>
        <w:t>!</w:t>
      </w:r>
      <w:r w:rsidRPr="00B030B4">
        <w:rPr>
          <w:rFonts w:eastAsia="Times New Roman" w:cs="Times New Roman"/>
          <w:szCs w:val="24"/>
        </w:rPr>
        <w:t xml:space="preserve"> </w:t>
      </w:r>
    </w:p>
    <w:p w14:paraId="6B14F05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Α</w:t>
      </w:r>
      <w:r w:rsidRPr="00B030B4">
        <w:rPr>
          <w:rFonts w:eastAsia="Times New Roman" w:cs="Times New Roman"/>
          <w:szCs w:val="24"/>
        </w:rPr>
        <w:t>κούσαμε</w:t>
      </w:r>
      <w:r>
        <w:rPr>
          <w:rFonts w:eastAsia="Times New Roman" w:cs="Times New Roman"/>
          <w:szCs w:val="24"/>
        </w:rPr>
        <w:t>,</w:t>
      </w:r>
      <w:r w:rsidRPr="00B030B4">
        <w:rPr>
          <w:rFonts w:eastAsia="Times New Roman" w:cs="Times New Roman"/>
          <w:szCs w:val="24"/>
        </w:rPr>
        <w:t xml:space="preserve"> </w:t>
      </w:r>
      <w:r>
        <w:rPr>
          <w:rFonts w:eastAsia="Times New Roman" w:cs="Times New Roman"/>
          <w:szCs w:val="24"/>
        </w:rPr>
        <w:t>όμως,</w:t>
      </w:r>
      <w:r w:rsidRPr="00B030B4">
        <w:rPr>
          <w:rFonts w:eastAsia="Times New Roman" w:cs="Times New Roman"/>
          <w:szCs w:val="24"/>
        </w:rPr>
        <w:t xml:space="preserve"> πάρα πολύ καλά από τον κ</w:t>
      </w:r>
      <w:r>
        <w:rPr>
          <w:rFonts w:eastAsia="Times New Roman" w:cs="Times New Roman"/>
          <w:szCs w:val="24"/>
        </w:rPr>
        <w:t xml:space="preserve">. </w:t>
      </w:r>
      <w:r w:rsidRPr="00B030B4">
        <w:rPr>
          <w:rFonts w:eastAsia="Times New Roman" w:cs="Times New Roman"/>
          <w:szCs w:val="24"/>
        </w:rPr>
        <w:t>Τζαβάρα</w:t>
      </w:r>
      <w:r>
        <w:rPr>
          <w:rFonts w:eastAsia="Times New Roman" w:cs="Times New Roman"/>
          <w:szCs w:val="24"/>
        </w:rPr>
        <w:t xml:space="preserve"> την ανάπτυξη μιας θεωρίας ιδεών με ορισμένα β</w:t>
      </w:r>
      <w:r w:rsidRPr="00B030B4">
        <w:rPr>
          <w:rFonts w:eastAsia="Times New Roman" w:cs="Times New Roman"/>
          <w:szCs w:val="24"/>
        </w:rPr>
        <w:t>ασικά ερωτήματα</w:t>
      </w:r>
      <w:r>
        <w:rPr>
          <w:rFonts w:eastAsia="Times New Roman" w:cs="Times New Roman"/>
          <w:szCs w:val="24"/>
        </w:rPr>
        <w:t>,</w:t>
      </w:r>
      <w:r w:rsidRPr="00B030B4">
        <w:rPr>
          <w:rFonts w:eastAsia="Times New Roman" w:cs="Times New Roman"/>
          <w:szCs w:val="24"/>
        </w:rPr>
        <w:t xml:space="preserve"> πάνω στο </w:t>
      </w:r>
      <w:r>
        <w:rPr>
          <w:rFonts w:eastAsia="Times New Roman" w:cs="Times New Roman"/>
          <w:szCs w:val="24"/>
        </w:rPr>
        <w:t xml:space="preserve">τι </w:t>
      </w:r>
      <w:r w:rsidRPr="00B030B4">
        <w:rPr>
          <w:rFonts w:eastAsia="Times New Roman" w:cs="Times New Roman"/>
          <w:szCs w:val="24"/>
        </w:rPr>
        <w:t>είναι πανεπιστήμιο</w:t>
      </w:r>
      <w:r>
        <w:rPr>
          <w:rFonts w:eastAsia="Times New Roman" w:cs="Times New Roman"/>
          <w:szCs w:val="24"/>
        </w:rPr>
        <w:t>,</w:t>
      </w:r>
      <w:r w:rsidRPr="00B030B4">
        <w:rPr>
          <w:rFonts w:eastAsia="Times New Roman" w:cs="Times New Roman"/>
          <w:szCs w:val="24"/>
        </w:rPr>
        <w:t xml:space="preserve"> </w:t>
      </w:r>
      <w:r>
        <w:rPr>
          <w:rFonts w:eastAsia="Times New Roman" w:cs="Times New Roman"/>
          <w:szCs w:val="24"/>
        </w:rPr>
        <w:t xml:space="preserve">τι </w:t>
      </w:r>
      <w:r w:rsidRPr="00B030B4">
        <w:rPr>
          <w:rFonts w:eastAsia="Times New Roman" w:cs="Times New Roman"/>
          <w:szCs w:val="24"/>
        </w:rPr>
        <w:t>πανεπιστήμιο θέλουμε</w:t>
      </w:r>
      <w:r>
        <w:rPr>
          <w:rFonts w:eastAsia="Times New Roman" w:cs="Times New Roman"/>
          <w:szCs w:val="24"/>
        </w:rPr>
        <w:t xml:space="preserve"> κ</w:t>
      </w:r>
      <w:r>
        <w:rPr>
          <w:rFonts w:eastAsia="Times New Roman" w:cs="Times New Roman"/>
          <w:szCs w:val="24"/>
        </w:rPr>
        <w:t>.</w:t>
      </w:r>
      <w:r>
        <w:rPr>
          <w:rFonts w:eastAsia="Times New Roman" w:cs="Times New Roman"/>
          <w:szCs w:val="24"/>
        </w:rPr>
        <w:t>λπ.</w:t>
      </w:r>
      <w:r>
        <w:rPr>
          <w:rFonts w:eastAsia="Times New Roman" w:cs="Times New Roman"/>
          <w:szCs w:val="24"/>
        </w:rPr>
        <w:t>.</w:t>
      </w:r>
      <w:r w:rsidRPr="00B030B4">
        <w:rPr>
          <w:rFonts w:eastAsia="Times New Roman" w:cs="Times New Roman"/>
          <w:szCs w:val="24"/>
        </w:rPr>
        <w:t xml:space="preserve"> </w:t>
      </w:r>
      <w:r>
        <w:rPr>
          <w:rFonts w:eastAsia="Times New Roman" w:cs="Times New Roman"/>
          <w:szCs w:val="24"/>
        </w:rPr>
        <w:t>Ε</w:t>
      </w:r>
      <w:r w:rsidRPr="00B030B4">
        <w:rPr>
          <w:rFonts w:eastAsia="Times New Roman" w:cs="Times New Roman"/>
          <w:szCs w:val="24"/>
        </w:rPr>
        <w:t>ίναι ωραία ερωτήματα αυτά</w:t>
      </w:r>
      <w:r>
        <w:rPr>
          <w:rFonts w:eastAsia="Times New Roman" w:cs="Times New Roman"/>
          <w:szCs w:val="24"/>
        </w:rPr>
        <w:t>,</w:t>
      </w:r>
      <w:r w:rsidRPr="00B030B4">
        <w:rPr>
          <w:rFonts w:eastAsia="Times New Roman" w:cs="Times New Roman"/>
          <w:szCs w:val="24"/>
        </w:rPr>
        <w:t xml:space="preserve"> </w:t>
      </w:r>
      <w:r>
        <w:rPr>
          <w:rFonts w:eastAsia="Times New Roman" w:cs="Times New Roman"/>
          <w:szCs w:val="24"/>
        </w:rPr>
        <w:t xml:space="preserve">τα οποία σηκώνουν συζήτηση και γίνονται αυτές οι συζητήσεις εδώ και </w:t>
      </w:r>
      <w:r w:rsidRPr="00B030B4">
        <w:rPr>
          <w:rFonts w:eastAsia="Times New Roman" w:cs="Times New Roman"/>
          <w:szCs w:val="24"/>
        </w:rPr>
        <w:t xml:space="preserve">δεκαετίες </w:t>
      </w:r>
      <w:r>
        <w:rPr>
          <w:rFonts w:eastAsia="Times New Roman" w:cs="Times New Roman"/>
          <w:szCs w:val="24"/>
        </w:rPr>
        <w:t xml:space="preserve">στη χώρα. </w:t>
      </w:r>
    </w:p>
    <w:p w14:paraId="6B14F05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w:t>
      </w:r>
      <w:r w:rsidRPr="00B030B4">
        <w:rPr>
          <w:rFonts w:eastAsia="Times New Roman" w:cs="Times New Roman"/>
          <w:szCs w:val="24"/>
        </w:rPr>
        <w:t>αι μάλιστα</w:t>
      </w:r>
      <w:r>
        <w:rPr>
          <w:rFonts w:eastAsia="Times New Roman" w:cs="Times New Roman"/>
          <w:szCs w:val="24"/>
        </w:rPr>
        <w:t>, κύριε Τζαβάρα, είπατε</w:t>
      </w:r>
      <w:r w:rsidRPr="00B030B4">
        <w:rPr>
          <w:rFonts w:eastAsia="Times New Roman" w:cs="Times New Roman"/>
          <w:szCs w:val="24"/>
        </w:rPr>
        <w:t xml:space="preserve"> και κάτι άλλο</w:t>
      </w:r>
      <w:r>
        <w:rPr>
          <w:rFonts w:eastAsia="Times New Roman" w:cs="Times New Roman"/>
          <w:szCs w:val="24"/>
        </w:rPr>
        <w:t>,</w:t>
      </w:r>
      <w:r w:rsidRPr="00B030B4">
        <w:rPr>
          <w:rFonts w:eastAsia="Times New Roman" w:cs="Times New Roman"/>
          <w:szCs w:val="24"/>
        </w:rPr>
        <w:t xml:space="preserve"> </w:t>
      </w:r>
      <w:r>
        <w:rPr>
          <w:rFonts w:eastAsia="Times New Roman" w:cs="Times New Roman"/>
          <w:szCs w:val="24"/>
        </w:rPr>
        <w:t xml:space="preserve">που το πήγατε </w:t>
      </w:r>
      <w:r w:rsidRPr="00B030B4">
        <w:rPr>
          <w:rFonts w:eastAsia="Times New Roman" w:cs="Times New Roman"/>
          <w:szCs w:val="24"/>
        </w:rPr>
        <w:t>και στην πρακτική πλευρά</w:t>
      </w:r>
      <w:r>
        <w:rPr>
          <w:rFonts w:eastAsia="Times New Roman" w:cs="Times New Roman"/>
          <w:szCs w:val="24"/>
        </w:rPr>
        <w:t>.</w:t>
      </w:r>
      <w:r w:rsidRPr="00B030B4">
        <w:rPr>
          <w:rFonts w:eastAsia="Times New Roman" w:cs="Times New Roman"/>
          <w:szCs w:val="24"/>
        </w:rPr>
        <w:t xml:space="preserve"> </w:t>
      </w:r>
      <w:r>
        <w:rPr>
          <w:rFonts w:eastAsia="Times New Roman" w:cs="Times New Roman"/>
          <w:szCs w:val="24"/>
        </w:rPr>
        <w:t>Λέτε για ινστιτούτα</w:t>
      </w:r>
      <w:r w:rsidRPr="00B030B4">
        <w:rPr>
          <w:rFonts w:eastAsia="Times New Roman" w:cs="Times New Roman"/>
          <w:szCs w:val="24"/>
        </w:rPr>
        <w:t xml:space="preserve"> ερευνών</w:t>
      </w:r>
      <w:r>
        <w:rPr>
          <w:rFonts w:eastAsia="Times New Roman" w:cs="Times New Roman"/>
          <w:szCs w:val="24"/>
        </w:rPr>
        <w:t>. «Έ</w:t>
      </w:r>
      <w:r w:rsidRPr="00B030B4">
        <w:rPr>
          <w:rFonts w:eastAsia="Times New Roman" w:cs="Times New Roman"/>
          <w:szCs w:val="24"/>
        </w:rPr>
        <w:t xml:space="preserve">χω </w:t>
      </w:r>
      <w:r>
        <w:rPr>
          <w:rFonts w:eastAsia="Times New Roman" w:cs="Times New Roman"/>
          <w:szCs w:val="24"/>
        </w:rPr>
        <w:t xml:space="preserve">οκτακόσιες </w:t>
      </w:r>
      <w:r w:rsidRPr="00B030B4">
        <w:rPr>
          <w:rFonts w:eastAsia="Times New Roman" w:cs="Times New Roman"/>
          <w:szCs w:val="24"/>
        </w:rPr>
        <w:t xml:space="preserve"> χιλιάδες στρέμματα στην Ηλεία και δεν έχω τίποτα από ερευνητικό</w:t>
      </w:r>
      <w:r>
        <w:rPr>
          <w:rFonts w:eastAsia="Times New Roman" w:cs="Times New Roman"/>
          <w:szCs w:val="24"/>
        </w:rPr>
        <w:t>»!</w:t>
      </w:r>
      <w:r w:rsidRPr="00B030B4">
        <w:rPr>
          <w:rFonts w:eastAsia="Times New Roman" w:cs="Times New Roman"/>
          <w:szCs w:val="24"/>
        </w:rPr>
        <w:t xml:space="preserve"> </w:t>
      </w:r>
      <w:r>
        <w:rPr>
          <w:rFonts w:eastAsia="Times New Roman" w:cs="Times New Roman"/>
          <w:szCs w:val="24"/>
        </w:rPr>
        <w:t>Κύριε Τζαβάρα,</w:t>
      </w:r>
      <w:r w:rsidRPr="00B030B4">
        <w:rPr>
          <w:rFonts w:eastAsia="Times New Roman" w:cs="Times New Roman"/>
          <w:szCs w:val="24"/>
        </w:rPr>
        <w:t xml:space="preserve"> </w:t>
      </w:r>
      <w:r>
        <w:rPr>
          <w:rFonts w:eastAsia="Times New Roman" w:cs="Times New Roman"/>
          <w:szCs w:val="24"/>
        </w:rPr>
        <w:t xml:space="preserve">κλείσατε τον </w:t>
      </w:r>
      <w:proofErr w:type="spellStart"/>
      <w:r>
        <w:rPr>
          <w:rFonts w:eastAsia="Times New Roman" w:cs="Times New Roman"/>
          <w:szCs w:val="24"/>
        </w:rPr>
        <w:t>Κόροι</w:t>
      </w:r>
      <w:r>
        <w:rPr>
          <w:rFonts w:eastAsia="Times New Roman" w:cs="Times New Roman"/>
          <w:szCs w:val="24"/>
        </w:rPr>
        <w:t>βο</w:t>
      </w:r>
      <w:proofErr w:type="spellEnd"/>
      <w:r>
        <w:rPr>
          <w:rFonts w:eastAsia="Times New Roman" w:cs="Times New Roman"/>
          <w:szCs w:val="24"/>
        </w:rPr>
        <w:t xml:space="preserve"> το 2008. Και εδώ που ήρθατε</w:t>
      </w:r>
      <w:r w:rsidRPr="00B030B4">
        <w:rPr>
          <w:rFonts w:eastAsia="Times New Roman" w:cs="Times New Roman"/>
          <w:szCs w:val="24"/>
        </w:rPr>
        <w:t xml:space="preserve"> σήμερα</w:t>
      </w:r>
      <w:r>
        <w:rPr>
          <w:rFonts w:eastAsia="Times New Roman" w:cs="Times New Roman"/>
          <w:szCs w:val="24"/>
        </w:rPr>
        <w:t>,</w:t>
      </w:r>
      <w:r w:rsidRPr="00B030B4">
        <w:rPr>
          <w:rFonts w:eastAsia="Times New Roman" w:cs="Times New Roman"/>
          <w:szCs w:val="24"/>
        </w:rPr>
        <w:t xml:space="preserve"> αν θέλετε</w:t>
      </w:r>
      <w:r>
        <w:rPr>
          <w:rFonts w:eastAsia="Times New Roman" w:cs="Times New Roman"/>
          <w:szCs w:val="24"/>
        </w:rPr>
        <w:t xml:space="preserve"> να πείτε κάτι για την πατρίδα σας που αναφέρετε για τα </w:t>
      </w:r>
      <w:r>
        <w:rPr>
          <w:rFonts w:eastAsia="Times New Roman" w:cs="Times New Roman"/>
          <w:szCs w:val="24"/>
        </w:rPr>
        <w:t>οκτακόσιες</w:t>
      </w:r>
      <w:r>
        <w:rPr>
          <w:rFonts w:eastAsia="Times New Roman" w:cs="Times New Roman"/>
          <w:szCs w:val="24"/>
        </w:rPr>
        <w:t xml:space="preserve"> χιλιάδες </w:t>
      </w:r>
      <w:r>
        <w:rPr>
          <w:rFonts w:eastAsia="Times New Roman" w:cs="Times New Roman"/>
          <w:szCs w:val="24"/>
        </w:rPr>
        <w:lastRenderedPageBreak/>
        <w:t xml:space="preserve">στρέμματα –και το έχω ακούσει- να ρωτούσατε. Το έχει κάνει ο συνάδελφός σας κ. </w:t>
      </w:r>
      <w:r w:rsidRPr="00B030B4">
        <w:rPr>
          <w:rFonts w:eastAsia="Times New Roman" w:cs="Times New Roman"/>
          <w:szCs w:val="24"/>
        </w:rPr>
        <w:t xml:space="preserve">Μάκης </w:t>
      </w:r>
      <w:proofErr w:type="spellStart"/>
      <w:r w:rsidRPr="00B030B4">
        <w:rPr>
          <w:rFonts w:eastAsia="Times New Roman" w:cs="Times New Roman"/>
          <w:szCs w:val="24"/>
        </w:rPr>
        <w:t>Μπαλαούρας</w:t>
      </w:r>
      <w:proofErr w:type="spellEnd"/>
      <w:r w:rsidRPr="00B030B4">
        <w:rPr>
          <w:rFonts w:eastAsia="Times New Roman" w:cs="Times New Roman"/>
          <w:szCs w:val="24"/>
        </w:rPr>
        <w:t xml:space="preserve"> πριν από λίγο καιρό</w:t>
      </w:r>
      <w:r>
        <w:rPr>
          <w:rFonts w:eastAsia="Times New Roman" w:cs="Times New Roman"/>
          <w:szCs w:val="24"/>
        </w:rPr>
        <w:t xml:space="preserve"> το ερώτημα.</w:t>
      </w:r>
      <w:r w:rsidRPr="00B030B4">
        <w:rPr>
          <w:rFonts w:eastAsia="Times New Roman" w:cs="Times New Roman"/>
          <w:szCs w:val="24"/>
        </w:rPr>
        <w:t xml:space="preserve"> </w:t>
      </w:r>
      <w:r>
        <w:rPr>
          <w:rFonts w:eastAsia="Times New Roman" w:cs="Times New Roman"/>
          <w:szCs w:val="24"/>
        </w:rPr>
        <w:t>Να ρ</w:t>
      </w:r>
      <w:r>
        <w:rPr>
          <w:rFonts w:eastAsia="Times New Roman" w:cs="Times New Roman"/>
          <w:szCs w:val="24"/>
        </w:rPr>
        <w:t xml:space="preserve">ωτούσατε, λοιπόν: «Θα αναβαθμίσετε τον </w:t>
      </w:r>
      <w:proofErr w:type="spellStart"/>
      <w:r>
        <w:rPr>
          <w:rFonts w:eastAsia="Times New Roman" w:cs="Times New Roman"/>
          <w:szCs w:val="24"/>
        </w:rPr>
        <w:t>Κόροιβο</w:t>
      </w:r>
      <w:proofErr w:type="spellEnd"/>
      <w:r>
        <w:rPr>
          <w:rFonts w:eastAsia="Times New Roman" w:cs="Times New Roman"/>
          <w:szCs w:val="24"/>
        </w:rPr>
        <w:t xml:space="preserve"> που εμείς τον κλείσαμε;». </w:t>
      </w:r>
    </w:p>
    <w:p w14:paraId="6B14F055"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Σε μένα τα λες αυτά; Προφανώς δεν ξέρεις τι έχω κάνει στην Ηλεία!</w:t>
      </w:r>
    </w:p>
    <w:p w14:paraId="6B14F056" w14:textId="77777777" w:rsidR="004965E6" w:rsidRDefault="004D430C">
      <w:pPr>
        <w:spacing w:line="600" w:lineRule="auto"/>
        <w:ind w:firstLine="720"/>
        <w:jc w:val="both"/>
        <w:rPr>
          <w:rFonts w:eastAsia="Times New Roman" w:cs="Times New Roman"/>
          <w:szCs w:val="24"/>
        </w:rPr>
      </w:pPr>
      <w:r w:rsidRPr="00AF23BB">
        <w:rPr>
          <w:rFonts w:eastAsia="Times New Roman" w:cs="Times New Roman"/>
          <w:b/>
          <w:szCs w:val="24"/>
        </w:rPr>
        <w:t>ΑΝΔΡΕΑΣ ΡΙΖΟΥΛΗΣ:</w:t>
      </w:r>
      <w:r>
        <w:rPr>
          <w:rFonts w:eastAsia="Times New Roman" w:cs="Times New Roman"/>
          <w:szCs w:val="24"/>
        </w:rPr>
        <w:t xml:space="preserve"> Κυβέρνηση δεν ήσουν από το 2008 έως το 2014; Κυβέρνηση ήσουν. </w:t>
      </w:r>
    </w:p>
    <w:p w14:paraId="6B14F057"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ΚΩΝΣΤΑΝΤΙΝΟΣ</w:t>
      </w:r>
      <w:r>
        <w:rPr>
          <w:rFonts w:eastAsia="Times New Roman" w:cs="Times New Roman"/>
          <w:b/>
          <w:szCs w:val="24"/>
        </w:rPr>
        <w:t xml:space="preserve"> ΤΖΑΒΑΡΑΣ:</w:t>
      </w:r>
      <w:r>
        <w:rPr>
          <w:rFonts w:eastAsia="Times New Roman" w:cs="Times New Roman"/>
          <w:szCs w:val="24"/>
        </w:rPr>
        <w:t xml:space="preserve"> Θα μιλήσω μετά.</w:t>
      </w:r>
    </w:p>
    <w:p w14:paraId="6B14F058" w14:textId="77777777" w:rsidR="004965E6" w:rsidRDefault="004D430C">
      <w:pPr>
        <w:spacing w:line="600" w:lineRule="auto"/>
        <w:ind w:firstLine="720"/>
        <w:jc w:val="both"/>
        <w:rPr>
          <w:rFonts w:eastAsia="Times New Roman" w:cs="Times New Roman"/>
          <w:szCs w:val="24"/>
        </w:rPr>
      </w:pPr>
      <w:r w:rsidRPr="00AF23BB">
        <w:rPr>
          <w:rFonts w:eastAsia="Times New Roman" w:cs="Times New Roman"/>
          <w:b/>
          <w:szCs w:val="24"/>
        </w:rPr>
        <w:t>ΑΝΔΡΕΑΣ ΡΙΖΟΥΛΗΣ:</w:t>
      </w:r>
      <w:r>
        <w:rPr>
          <w:rFonts w:eastAsia="Times New Roman" w:cs="Times New Roman"/>
          <w:szCs w:val="24"/>
        </w:rPr>
        <w:t xml:space="preserve"> Να τα πείτε μετά. Εγώ ξέρω ότι τον </w:t>
      </w:r>
      <w:proofErr w:type="spellStart"/>
      <w:r>
        <w:rPr>
          <w:rFonts w:eastAsia="Times New Roman" w:cs="Times New Roman"/>
          <w:szCs w:val="24"/>
        </w:rPr>
        <w:t>Κόροιβο</w:t>
      </w:r>
      <w:proofErr w:type="spellEnd"/>
      <w:r>
        <w:rPr>
          <w:rFonts w:eastAsia="Times New Roman" w:cs="Times New Roman"/>
          <w:szCs w:val="24"/>
        </w:rPr>
        <w:t xml:space="preserve"> τον κλείσατε το 2008.</w:t>
      </w:r>
    </w:p>
    <w:p w14:paraId="6B14F05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Α</w:t>
      </w:r>
      <w:r w:rsidRPr="00B030B4">
        <w:rPr>
          <w:rFonts w:eastAsia="Times New Roman" w:cs="Times New Roman"/>
          <w:szCs w:val="24"/>
        </w:rPr>
        <w:t>πό κει και πέρα όταν δεν έχουμε σχέση με τις πραγματικές ανάγκες</w:t>
      </w:r>
      <w:r>
        <w:rPr>
          <w:rFonts w:eastAsia="Times New Roman" w:cs="Times New Roman"/>
          <w:szCs w:val="24"/>
        </w:rPr>
        <w:t>, λέμε διάφορα</w:t>
      </w:r>
      <w:r w:rsidRPr="00B030B4">
        <w:rPr>
          <w:rFonts w:eastAsia="Times New Roman" w:cs="Times New Roman"/>
          <w:szCs w:val="24"/>
        </w:rPr>
        <w:t xml:space="preserve"> πράγματα</w:t>
      </w:r>
      <w:r>
        <w:rPr>
          <w:rFonts w:eastAsia="Times New Roman" w:cs="Times New Roman"/>
          <w:szCs w:val="24"/>
        </w:rPr>
        <w:t>,</w:t>
      </w:r>
      <w:r w:rsidRPr="00B030B4">
        <w:rPr>
          <w:rFonts w:eastAsia="Times New Roman" w:cs="Times New Roman"/>
          <w:szCs w:val="24"/>
        </w:rPr>
        <w:t xml:space="preserve"> τα οποία δείχνουν το έλλειμμα που έχουμε</w:t>
      </w:r>
      <w:r>
        <w:rPr>
          <w:rFonts w:eastAsia="Times New Roman" w:cs="Times New Roman"/>
          <w:szCs w:val="24"/>
        </w:rPr>
        <w:t xml:space="preserve"> και αναφέρομαι </w:t>
      </w:r>
      <w:r>
        <w:rPr>
          <w:rFonts w:eastAsia="Times New Roman" w:cs="Times New Roman"/>
          <w:szCs w:val="24"/>
        </w:rPr>
        <w:t>στον εισηγητή του ΚΚΕ. Είπε ο εισηγητής του ΚΚΕ: «Τ</w:t>
      </w:r>
      <w:r w:rsidRPr="00B030B4">
        <w:rPr>
          <w:rFonts w:eastAsia="Times New Roman" w:cs="Times New Roman"/>
          <w:szCs w:val="24"/>
        </w:rPr>
        <w:t xml:space="preserve">ι χρειάζονται </w:t>
      </w:r>
      <w:r>
        <w:rPr>
          <w:rFonts w:eastAsia="Times New Roman" w:cs="Times New Roman"/>
          <w:szCs w:val="24"/>
        </w:rPr>
        <w:t xml:space="preserve">τρία τμήματα </w:t>
      </w:r>
      <w:proofErr w:type="spellStart"/>
      <w:r>
        <w:rPr>
          <w:rFonts w:eastAsia="Times New Roman" w:cs="Times New Roman"/>
          <w:szCs w:val="24"/>
        </w:rPr>
        <w:t>διαιτολογίας</w:t>
      </w:r>
      <w:r>
        <w:rPr>
          <w:rFonts w:eastAsia="Times New Roman" w:cs="Times New Roman"/>
          <w:szCs w:val="24"/>
        </w:rPr>
        <w:t>-</w:t>
      </w:r>
      <w:r>
        <w:rPr>
          <w:rFonts w:eastAsia="Times New Roman" w:cs="Times New Roman"/>
          <w:szCs w:val="24"/>
        </w:rPr>
        <w:t>δ</w:t>
      </w:r>
      <w:r w:rsidRPr="00B030B4">
        <w:rPr>
          <w:rFonts w:eastAsia="Times New Roman" w:cs="Times New Roman"/>
          <w:szCs w:val="24"/>
        </w:rPr>
        <w:t>ιατροφολογίας</w:t>
      </w:r>
      <w:proofErr w:type="spellEnd"/>
      <w:r>
        <w:rPr>
          <w:rFonts w:eastAsia="Times New Roman" w:cs="Times New Roman"/>
          <w:szCs w:val="24"/>
        </w:rPr>
        <w:t>; Ε</w:t>
      </w:r>
      <w:r w:rsidRPr="00B030B4">
        <w:rPr>
          <w:rFonts w:eastAsia="Times New Roman" w:cs="Times New Roman"/>
          <w:szCs w:val="24"/>
        </w:rPr>
        <w:t xml:space="preserve">ίναι τόση </w:t>
      </w:r>
      <w:r>
        <w:rPr>
          <w:rFonts w:eastAsia="Times New Roman" w:cs="Times New Roman"/>
          <w:szCs w:val="24"/>
        </w:rPr>
        <w:t xml:space="preserve">η </w:t>
      </w:r>
      <w:r w:rsidRPr="00B030B4">
        <w:rPr>
          <w:rFonts w:eastAsia="Times New Roman" w:cs="Times New Roman"/>
          <w:szCs w:val="24"/>
        </w:rPr>
        <w:t>ανάγκη να υπάρχουν διαιτολόγοι</w:t>
      </w:r>
      <w:r>
        <w:rPr>
          <w:rFonts w:eastAsia="Times New Roman" w:cs="Times New Roman"/>
          <w:szCs w:val="24"/>
        </w:rPr>
        <w:t>; Τ</w:t>
      </w:r>
      <w:r w:rsidRPr="00B030B4">
        <w:rPr>
          <w:rFonts w:eastAsia="Times New Roman" w:cs="Times New Roman"/>
          <w:szCs w:val="24"/>
        </w:rPr>
        <w:t>ο θέλει ο καπιταλισμός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ντί να βάλει εδώ το ερώτημα για το</w:t>
      </w:r>
      <w:r w:rsidRPr="00B030B4">
        <w:rPr>
          <w:rFonts w:eastAsia="Times New Roman" w:cs="Times New Roman"/>
          <w:szCs w:val="24"/>
        </w:rPr>
        <w:t xml:space="preserve"> πόσους διαιτολόγους-διατροφολόγους χρειαζό</w:t>
      </w:r>
      <w:r w:rsidRPr="00B030B4">
        <w:rPr>
          <w:rFonts w:eastAsia="Times New Roman" w:cs="Times New Roman"/>
          <w:szCs w:val="24"/>
        </w:rPr>
        <w:t xml:space="preserve">μαστε σήμερα </w:t>
      </w:r>
      <w:r w:rsidRPr="00B030B4">
        <w:rPr>
          <w:rFonts w:eastAsia="Times New Roman" w:cs="Times New Roman"/>
          <w:szCs w:val="24"/>
        </w:rPr>
        <w:lastRenderedPageBreak/>
        <w:t>στα νοσοκομεία και έχουμε έλλειψη</w:t>
      </w:r>
      <w:r>
        <w:rPr>
          <w:rFonts w:eastAsia="Times New Roman" w:cs="Times New Roman"/>
          <w:szCs w:val="24"/>
        </w:rPr>
        <w:t>. Χρειάζον</w:t>
      </w:r>
      <w:r w:rsidRPr="00B030B4">
        <w:rPr>
          <w:rFonts w:eastAsia="Times New Roman" w:cs="Times New Roman"/>
          <w:szCs w:val="24"/>
        </w:rPr>
        <w:t xml:space="preserve">ται στην </w:t>
      </w:r>
      <w:r>
        <w:rPr>
          <w:rFonts w:eastAsia="Times New Roman" w:cs="Times New Roman"/>
          <w:szCs w:val="24"/>
        </w:rPr>
        <w:t>π</w:t>
      </w:r>
      <w:r w:rsidRPr="00B030B4">
        <w:rPr>
          <w:rFonts w:eastAsia="Times New Roman" w:cs="Times New Roman"/>
          <w:szCs w:val="24"/>
        </w:rPr>
        <w:t xml:space="preserve">ρωτοβάθμια φροντίδα υγείας και </w:t>
      </w:r>
      <w:r>
        <w:rPr>
          <w:rFonts w:eastAsia="Times New Roman" w:cs="Times New Roman"/>
          <w:szCs w:val="24"/>
        </w:rPr>
        <w:t xml:space="preserve">στη </w:t>
      </w:r>
      <w:r w:rsidRPr="00B030B4">
        <w:rPr>
          <w:rFonts w:eastAsia="Times New Roman" w:cs="Times New Roman"/>
          <w:szCs w:val="24"/>
        </w:rPr>
        <w:t>συμβουλευτική μόνιμες θέσεις τέτοιου είδους</w:t>
      </w:r>
      <w:r>
        <w:rPr>
          <w:rFonts w:eastAsia="Times New Roman" w:cs="Times New Roman"/>
          <w:szCs w:val="24"/>
        </w:rPr>
        <w:t>;</w:t>
      </w:r>
    </w:p>
    <w:p w14:paraId="6B14F05A"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Δεν υπάρχουν;</w:t>
      </w:r>
    </w:p>
    <w:p w14:paraId="6B14F05B"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ΑΝΔΡΕΑΣ ΡΙΖΟΥΛΗΣ:</w:t>
      </w:r>
      <w:r>
        <w:rPr>
          <w:rFonts w:eastAsia="Times New Roman" w:cs="Times New Roman"/>
          <w:szCs w:val="24"/>
        </w:rPr>
        <w:t xml:space="preserve"> Υπάρχουν στα κέντρα υγείας;</w:t>
      </w:r>
    </w:p>
    <w:p w14:paraId="6B14F05C" w14:textId="77777777" w:rsidR="004965E6" w:rsidRDefault="004D430C">
      <w:pPr>
        <w:spacing w:line="600" w:lineRule="auto"/>
        <w:ind w:firstLine="720"/>
        <w:jc w:val="both"/>
        <w:rPr>
          <w:rFonts w:eastAsia="Times New Roman" w:cs="Times New Roman"/>
          <w:szCs w:val="24"/>
        </w:rPr>
      </w:pPr>
      <w:r w:rsidRPr="00AF23BB">
        <w:rPr>
          <w:rFonts w:eastAsia="Times New Roman" w:cs="Times New Roman"/>
          <w:b/>
          <w:szCs w:val="24"/>
        </w:rPr>
        <w:t xml:space="preserve">ΧΡΗΣΤΟΣ ΚΕΛΛΑΣ: </w:t>
      </w:r>
      <w:r>
        <w:rPr>
          <w:rFonts w:eastAsia="Times New Roman" w:cs="Times New Roman"/>
          <w:szCs w:val="24"/>
        </w:rPr>
        <w:t>Πήγατε να διορίσετ</w:t>
      </w:r>
      <w:r>
        <w:rPr>
          <w:rFonts w:eastAsia="Times New Roman" w:cs="Times New Roman"/>
          <w:szCs w:val="24"/>
        </w:rPr>
        <w:t>ε και δεν βρήκατε; Μα τι λέτε τώρα;</w:t>
      </w:r>
    </w:p>
    <w:p w14:paraId="6B14F05D"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ΑΝΔΡΕΑΣ ΡΙΖΟΥΛΗΣ:</w:t>
      </w:r>
      <w:r>
        <w:rPr>
          <w:rFonts w:eastAsia="Times New Roman" w:cs="Times New Roman"/>
          <w:szCs w:val="24"/>
        </w:rPr>
        <w:t xml:space="preserve"> Δεν απευθύνομαι σε εσάς.</w:t>
      </w:r>
      <w:r w:rsidRPr="00092336">
        <w:rPr>
          <w:rFonts w:eastAsia="Times New Roman" w:cs="Times New Roman"/>
          <w:szCs w:val="24"/>
        </w:rPr>
        <w:t xml:space="preserve"> </w:t>
      </w:r>
      <w:r>
        <w:rPr>
          <w:rFonts w:eastAsia="Times New Roman" w:cs="Times New Roman"/>
          <w:szCs w:val="24"/>
        </w:rPr>
        <w:t>Δεν καταλάβατε τι είπα.</w:t>
      </w:r>
    </w:p>
    <w:p w14:paraId="6B14F05E" w14:textId="77777777" w:rsidR="004965E6" w:rsidRDefault="004D430C">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 xml:space="preserve">Κύριε συνάδελφε, εάν η ομιλία σας περιλαμβάνει ερωτήσεις, αυτό θα έχουμε. Θα σας απαντούν. Εν πάση </w:t>
      </w:r>
      <w:proofErr w:type="spellStart"/>
      <w:r>
        <w:rPr>
          <w:rFonts w:eastAsia="Times New Roman"/>
          <w:bCs/>
          <w:szCs w:val="24"/>
        </w:rPr>
        <w:t>περιπτώσει</w:t>
      </w:r>
      <w:proofErr w:type="spellEnd"/>
      <w:r>
        <w:rPr>
          <w:rFonts w:eastAsia="Times New Roman"/>
          <w:bCs/>
          <w:szCs w:val="24"/>
        </w:rPr>
        <w:t xml:space="preserve"> συνεχίστε.</w:t>
      </w:r>
    </w:p>
    <w:p w14:paraId="6B14F05F"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ΑΝΔΡΕΑΣ ΡΙΖΟΥΛΗΣ:</w:t>
      </w:r>
      <w:r>
        <w:rPr>
          <w:rFonts w:eastAsia="Times New Roman" w:cs="Times New Roman"/>
          <w:szCs w:val="24"/>
        </w:rPr>
        <w:t xml:space="preserve"> Συγγνώμη, κύριε Πρόεδρε.</w:t>
      </w:r>
    </w:p>
    <w:p w14:paraId="6B14F06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w:t>
      </w:r>
      <w:r w:rsidRPr="00B030B4">
        <w:rPr>
          <w:rFonts w:eastAsia="Times New Roman" w:cs="Times New Roman"/>
          <w:szCs w:val="24"/>
        </w:rPr>
        <w:t>παναλαμβάνω</w:t>
      </w:r>
      <w:r>
        <w:rPr>
          <w:rFonts w:eastAsia="Times New Roman" w:cs="Times New Roman"/>
          <w:szCs w:val="24"/>
        </w:rPr>
        <w:t>. Κάνω κριτική και αναφέρομαι στον εισηγητή του ΚΚΕ,</w:t>
      </w:r>
      <w:r w:rsidRPr="00B030B4">
        <w:rPr>
          <w:rFonts w:eastAsia="Times New Roman" w:cs="Times New Roman"/>
          <w:szCs w:val="24"/>
        </w:rPr>
        <w:t xml:space="preserve"> </w:t>
      </w:r>
      <w:r>
        <w:rPr>
          <w:rFonts w:eastAsia="Times New Roman" w:cs="Times New Roman"/>
          <w:szCs w:val="24"/>
        </w:rPr>
        <w:t xml:space="preserve">ο </w:t>
      </w:r>
      <w:r w:rsidRPr="00B030B4">
        <w:rPr>
          <w:rFonts w:eastAsia="Times New Roman" w:cs="Times New Roman"/>
          <w:szCs w:val="24"/>
        </w:rPr>
        <w:t xml:space="preserve">οποίος ανέφερε </w:t>
      </w:r>
      <w:r>
        <w:rPr>
          <w:rFonts w:eastAsia="Times New Roman" w:cs="Times New Roman"/>
          <w:szCs w:val="24"/>
        </w:rPr>
        <w:t>«γιατί να</w:t>
      </w:r>
      <w:r w:rsidRPr="00B030B4">
        <w:rPr>
          <w:rFonts w:eastAsia="Times New Roman" w:cs="Times New Roman"/>
          <w:szCs w:val="24"/>
        </w:rPr>
        <w:t xml:space="preserve"> έχουμε τρεις σχολές </w:t>
      </w:r>
      <w:proofErr w:type="spellStart"/>
      <w:r>
        <w:rPr>
          <w:rFonts w:eastAsia="Times New Roman" w:cs="Times New Roman"/>
          <w:szCs w:val="24"/>
        </w:rPr>
        <w:t>διαιτολογίας</w:t>
      </w:r>
      <w:proofErr w:type="spellEnd"/>
      <w:r>
        <w:rPr>
          <w:rFonts w:eastAsia="Times New Roman" w:cs="Times New Roman"/>
          <w:szCs w:val="24"/>
        </w:rPr>
        <w:t>». Κ</w:t>
      </w:r>
      <w:r w:rsidRPr="00B030B4">
        <w:rPr>
          <w:rFonts w:eastAsia="Times New Roman" w:cs="Times New Roman"/>
          <w:szCs w:val="24"/>
        </w:rPr>
        <w:t xml:space="preserve">αι απαντώ εγώ </w:t>
      </w:r>
      <w:r>
        <w:rPr>
          <w:rFonts w:eastAsia="Times New Roman" w:cs="Times New Roman"/>
          <w:szCs w:val="24"/>
        </w:rPr>
        <w:t xml:space="preserve">ότι υπάρχει η </w:t>
      </w:r>
      <w:r w:rsidRPr="00B030B4">
        <w:rPr>
          <w:rFonts w:eastAsia="Times New Roman" w:cs="Times New Roman"/>
          <w:szCs w:val="24"/>
        </w:rPr>
        <w:t>αναγκαιότητα τώρα</w:t>
      </w:r>
      <w:r>
        <w:rPr>
          <w:rFonts w:eastAsia="Times New Roman" w:cs="Times New Roman"/>
          <w:szCs w:val="24"/>
        </w:rPr>
        <w:t>. Δεν είπα για εσάς.</w:t>
      </w:r>
    </w:p>
    <w:p w14:paraId="6B14F06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Π</w:t>
      </w:r>
      <w:r w:rsidRPr="00B030B4">
        <w:rPr>
          <w:rFonts w:eastAsia="Times New Roman" w:cs="Times New Roman"/>
          <w:szCs w:val="24"/>
        </w:rPr>
        <w:t xml:space="preserve">ερνάω τώρα στην </w:t>
      </w:r>
      <w:r w:rsidRPr="00B030B4">
        <w:rPr>
          <w:rFonts w:eastAsia="Times New Roman" w:cs="Times New Roman"/>
          <w:szCs w:val="24"/>
        </w:rPr>
        <w:t>τροπολογία</w:t>
      </w:r>
      <w:r>
        <w:rPr>
          <w:rFonts w:eastAsia="Times New Roman" w:cs="Times New Roman"/>
          <w:szCs w:val="24"/>
        </w:rPr>
        <w:t>.</w:t>
      </w:r>
      <w:r w:rsidRPr="00B030B4">
        <w:rPr>
          <w:rFonts w:eastAsia="Times New Roman" w:cs="Times New Roman"/>
          <w:szCs w:val="24"/>
        </w:rPr>
        <w:t xml:space="preserve"> Κατ</w:t>
      </w:r>
      <w:r>
        <w:rPr>
          <w:rFonts w:eastAsia="Times New Roman" w:cs="Times New Roman"/>
          <w:szCs w:val="24"/>
        </w:rPr>
        <w:t xml:space="preserve">’ </w:t>
      </w:r>
      <w:r w:rsidRPr="00B030B4">
        <w:rPr>
          <w:rFonts w:eastAsia="Times New Roman" w:cs="Times New Roman"/>
          <w:szCs w:val="24"/>
        </w:rPr>
        <w:t xml:space="preserve">αρχάς πριν φτάσουμε </w:t>
      </w:r>
      <w:r>
        <w:rPr>
          <w:rFonts w:eastAsia="Times New Roman" w:cs="Times New Roman"/>
          <w:szCs w:val="24"/>
        </w:rPr>
        <w:t xml:space="preserve">στους </w:t>
      </w:r>
      <w:r>
        <w:rPr>
          <w:rFonts w:eastAsia="Times New Roman" w:cs="Times New Roman"/>
          <w:szCs w:val="24"/>
        </w:rPr>
        <w:t xml:space="preserve">δεκαπέντε χιλιάδες </w:t>
      </w:r>
      <w:r>
        <w:rPr>
          <w:rFonts w:eastAsia="Times New Roman" w:cs="Times New Roman"/>
          <w:szCs w:val="24"/>
        </w:rPr>
        <w:t xml:space="preserve">διορισμούς </w:t>
      </w:r>
      <w:r w:rsidRPr="00B030B4">
        <w:rPr>
          <w:rFonts w:eastAsia="Times New Roman" w:cs="Times New Roman"/>
          <w:szCs w:val="24"/>
        </w:rPr>
        <w:t xml:space="preserve">και </w:t>
      </w:r>
      <w:r>
        <w:rPr>
          <w:rFonts w:eastAsia="Times New Roman" w:cs="Times New Roman"/>
          <w:szCs w:val="24"/>
        </w:rPr>
        <w:t>σ</w:t>
      </w:r>
      <w:r w:rsidRPr="00B030B4">
        <w:rPr>
          <w:rFonts w:eastAsia="Times New Roman" w:cs="Times New Roman"/>
          <w:szCs w:val="24"/>
        </w:rPr>
        <w:t xml:space="preserve">την πρότασή </w:t>
      </w:r>
      <w:r>
        <w:rPr>
          <w:rFonts w:eastAsia="Times New Roman" w:cs="Times New Roman"/>
          <w:szCs w:val="24"/>
        </w:rPr>
        <w:t>μας,</w:t>
      </w:r>
      <w:r w:rsidRPr="00B030B4">
        <w:rPr>
          <w:rFonts w:eastAsia="Times New Roman" w:cs="Times New Roman"/>
          <w:szCs w:val="24"/>
        </w:rPr>
        <w:t xml:space="preserve"> θα πρέπει να επαναλάβουμε ξανά και ξανά τη δουλειά που έχει γίνει </w:t>
      </w:r>
      <w:r>
        <w:rPr>
          <w:rFonts w:eastAsia="Times New Roman" w:cs="Times New Roman"/>
          <w:szCs w:val="24"/>
        </w:rPr>
        <w:t>τα τέσσερα χρόνια στην π</w:t>
      </w:r>
      <w:r w:rsidRPr="00B030B4">
        <w:rPr>
          <w:rFonts w:eastAsia="Times New Roman" w:cs="Times New Roman"/>
          <w:szCs w:val="24"/>
        </w:rPr>
        <w:t>ρωτοβάθμια και δευτεροβάθμια εκπαίδευση</w:t>
      </w:r>
      <w:r>
        <w:rPr>
          <w:rFonts w:eastAsia="Times New Roman" w:cs="Times New Roman"/>
          <w:szCs w:val="24"/>
        </w:rPr>
        <w:t>. Υπήρξε</w:t>
      </w:r>
      <w:r w:rsidRPr="00B030B4">
        <w:rPr>
          <w:rFonts w:eastAsia="Times New Roman" w:cs="Times New Roman"/>
          <w:szCs w:val="24"/>
        </w:rPr>
        <w:t xml:space="preserve"> ενίσχυση</w:t>
      </w:r>
      <w:r>
        <w:rPr>
          <w:rFonts w:eastAsia="Times New Roman" w:cs="Times New Roman"/>
          <w:szCs w:val="24"/>
        </w:rPr>
        <w:t>,</w:t>
      </w:r>
      <w:r w:rsidRPr="00B030B4">
        <w:rPr>
          <w:rFonts w:eastAsia="Times New Roman" w:cs="Times New Roman"/>
          <w:szCs w:val="24"/>
        </w:rPr>
        <w:t xml:space="preserve"> ισχυροποίηση </w:t>
      </w:r>
      <w:r w:rsidRPr="00B030B4">
        <w:rPr>
          <w:rFonts w:eastAsia="Times New Roman" w:cs="Times New Roman"/>
          <w:szCs w:val="24"/>
        </w:rPr>
        <w:t xml:space="preserve">της ειδικής αγωγής και συμπληρώνεται </w:t>
      </w:r>
      <w:r>
        <w:rPr>
          <w:rFonts w:eastAsia="Times New Roman" w:cs="Times New Roman"/>
          <w:szCs w:val="24"/>
        </w:rPr>
        <w:t>τώρα με</w:t>
      </w:r>
      <w:r w:rsidRPr="00B030B4">
        <w:rPr>
          <w:rFonts w:eastAsia="Times New Roman" w:cs="Times New Roman"/>
          <w:szCs w:val="24"/>
        </w:rPr>
        <w:t xml:space="preserve"> </w:t>
      </w:r>
      <w:r>
        <w:rPr>
          <w:rFonts w:eastAsia="Times New Roman" w:cs="Times New Roman"/>
          <w:szCs w:val="24"/>
        </w:rPr>
        <w:t xml:space="preserve">πέντε χιλιάδες </w:t>
      </w:r>
      <w:r w:rsidRPr="00B030B4">
        <w:rPr>
          <w:rFonts w:eastAsia="Times New Roman" w:cs="Times New Roman"/>
          <w:szCs w:val="24"/>
        </w:rPr>
        <w:t>διορισμούς</w:t>
      </w:r>
      <w:r>
        <w:rPr>
          <w:rFonts w:eastAsia="Times New Roman" w:cs="Times New Roman"/>
          <w:szCs w:val="24"/>
        </w:rPr>
        <w:t>. Επίσης</w:t>
      </w:r>
      <w:r w:rsidRPr="00B030B4">
        <w:rPr>
          <w:rFonts w:eastAsia="Times New Roman" w:cs="Times New Roman"/>
          <w:szCs w:val="24"/>
        </w:rPr>
        <w:t xml:space="preserve"> ολοήμερο σχολείο</w:t>
      </w:r>
      <w:r>
        <w:rPr>
          <w:rFonts w:eastAsia="Times New Roman" w:cs="Times New Roman"/>
          <w:szCs w:val="24"/>
        </w:rPr>
        <w:t>,</w:t>
      </w:r>
      <w:r w:rsidRPr="00B030B4">
        <w:rPr>
          <w:rFonts w:eastAsia="Times New Roman" w:cs="Times New Roman"/>
          <w:szCs w:val="24"/>
        </w:rPr>
        <w:t xml:space="preserve"> δίχρονη προσχολική εκπαίδευση</w:t>
      </w:r>
      <w:r>
        <w:rPr>
          <w:rFonts w:eastAsia="Times New Roman" w:cs="Times New Roman"/>
          <w:szCs w:val="24"/>
        </w:rPr>
        <w:t xml:space="preserve">, </w:t>
      </w:r>
      <w:r w:rsidRPr="00B030B4">
        <w:rPr>
          <w:rFonts w:eastAsia="Times New Roman" w:cs="Times New Roman"/>
          <w:szCs w:val="24"/>
        </w:rPr>
        <w:t xml:space="preserve">στήριξη και επαναφορά της επαγγελματικής εκπαίδευσης που είχε </w:t>
      </w:r>
      <w:r>
        <w:rPr>
          <w:rFonts w:eastAsia="Times New Roman" w:cs="Times New Roman"/>
          <w:szCs w:val="24"/>
        </w:rPr>
        <w:t>«</w:t>
      </w:r>
      <w:r>
        <w:rPr>
          <w:rFonts w:eastAsia="Times New Roman" w:cs="Times New Roman"/>
          <w:szCs w:val="24"/>
        </w:rPr>
        <w:t>φάει</w:t>
      </w:r>
      <w:r>
        <w:rPr>
          <w:rFonts w:eastAsia="Times New Roman" w:cs="Times New Roman"/>
          <w:szCs w:val="24"/>
        </w:rPr>
        <w:t>»</w:t>
      </w:r>
      <w:r>
        <w:rPr>
          <w:rFonts w:eastAsia="Times New Roman" w:cs="Times New Roman"/>
          <w:szCs w:val="24"/>
        </w:rPr>
        <w:t xml:space="preserve"> λουκέτο,</w:t>
      </w:r>
      <w:r w:rsidRPr="00B030B4">
        <w:rPr>
          <w:rFonts w:eastAsia="Times New Roman" w:cs="Times New Roman"/>
          <w:szCs w:val="24"/>
        </w:rPr>
        <w:t xml:space="preserve"> διετή προγράμματα για τους αποφοίτους του </w:t>
      </w:r>
      <w:r>
        <w:rPr>
          <w:rFonts w:eastAsia="Times New Roman" w:cs="Times New Roman"/>
          <w:szCs w:val="24"/>
        </w:rPr>
        <w:t>ε</w:t>
      </w:r>
      <w:r w:rsidRPr="00B030B4">
        <w:rPr>
          <w:rFonts w:eastAsia="Times New Roman" w:cs="Times New Roman"/>
          <w:szCs w:val="24"/>
        </w:rPr>
        <w:t>παγγελμ</w:t>
      </w:r>
      <w:r w:rsidRPr="00B030B4">
        <w:rPr>
          <w:rFonts w:eastAsia="Times New Roman" w:cs="Times New Roman"/>
          <w:szCs w:val="24"/>
        </w:rPr>
        <w:t xml:space="preserve">ατικού </w:t>
      </w:r>
      <w:r>
        <w:rPr>
          <w:rFonts w:eastAsia="Times New Roman" w:cs="Times New Roman"/>
          <w:szCs w:val="24"/>
        </w:rPr>
        <w:t>λ</w:t>
      </w:r>
      <w:r w:rsidRPr="00B030B4">
        <w:rPr>
          <w:rFonts w:eastAsia="Times New Roman" w:cs="Times New Roman"/>
          <w:szCs w:val="24"/>
        </w:rPr>
        <w:t>υκείου στα πανεπιστήμια</w:t>
      </w:r>
      <w:r>
        <w:rPr>
          <w:rFonts w:eastAsia="Times New Roman" w:cs="Times New Roman"/>
          <w:szCs w:val="24"/>
        </w:rPr>
        <w:t>,</w:t>
      </w:r>
      <w:r w:rsidRPr="00B030B4">
        <w:rPr>
          <w:rFonts w:eastAsia="Times New Roman" w:cs="Times New Roman"/>
          <w:szCs w:val="24"/>
        </w:rPr>
        <w:t xml:space="preserve"> μείωση του αριθμού των μαθητών από </w:t>
      </w:r>
      <w:r>
        <w:rPr>
          <w:rFonts w:eastAsia="Times New Roman" w:cs="Times New Roman"/>
          <w:szCs w:val="24"/>
        </w:rPr>
        <w:t>είκοσι πέντε</w:t>
      </w:r>
      <w:r w:rsidRPr="00B030B4">
        <w:rPr>
          <w:rFonts w:eastAsia="Times New Roman" w:cs="Times New Roman"/>
          <w:szCs w:val="24"/>
        </w:rPr>
        <w:t xml:space="preserve"> σε </w:t>
      </w:r>
      <w:r>
        <w:rPr>
          <w:rFonts w:eastAsia="Times New Roman" w:cs="Times New Roman"/>
          <w:szCs w:val="24"/>
        </w:rPr>
        <w:t>είκοσι δύο</w:t>
      </w:r>
      <w:r w:rsidRPr="00B030B4">
        <w:rPr>
          <w:rFonts w:eastAsia="Times New Roman" w:cs="Times New Roman"/>
          <w:szCs w:val="24"/>
        </w:rPr>
        <w:t xml:space="preserve"> </w:t>
      </w:r>
      <w:r>
        <w:rPr>
          <w:rFonts w:eastAsia="Times New Roman" w:cs="Times New Roman"/>
          <w:szCs w:val="24"/>
        </w:rPr>
        <w:t xml:space="preserve">–μια </w:t>
      </w:r>
      <w:r w:rsidRPr="00B030B4">
        <w:rPr>
          <w:rFonts w:eastAsia="Times New Roman" w:cs="Times New Roman"/>
          <w:szCs w:val="24"/>
        </w:rPr>
        <w:t xml:space="preserve">αναγκαιότητα </w:t>
      </w:r>
      <w:r>
        <w:rPr>
          <w:rFonts w:eastAsia="Times New Roman" w:cs="Times New Roman"/>
          <w:szCs w:val="24"/>
        </w:rPr>
        <w:t xml:space="preserve">για </w:t>
      </w:r>
      <w:r w:rsidRPr="00B030B4">
        <w:rPr>
          <w:rFonts w:eastAsia="Times New Roman" w:cs="Times New Roman"/>
          <w:szCs w:val="24"/>
        </w:rPr>
        <w:t>την καθημερινότητα στην τάξη</w:t>
      </w:r>
      <w:r>
        <w:rPr>
          <w:rFonts w:eastAsia="Times New Roman" w:cs="Times New Roman"/>
          <w:szCs w:val="24"/>
        </w:rPr>
        <w:t>-</w:t>
      </w:r>
      <w:r w:rsidRPr="00B030B4">
        <w:rPr>
          <w:rFonts w:eastAsia="Times New Roman" w:cs="Times New Roman"/>
          <w:szCs w:val="24"/>
        </w:rPr>
        <w:t xml:space="preserve"> αλλά και νέες θέσεις εργασίας</w:t>
      </w:r>
      <w:r>
        <w:rPr>
          <w:rFonts w:eastAsia="Times New Roman" w:cs="Times New Roman"/>
          <w:szCs w:val="24"/>
        </w:rPr>
        <w:t>,</w:t>
      </w:r>
      <w:r w:rsidRPr="00B030B4">
        <w:rPr>
          <w:rFonts w:eastAsia="Times New Roman" w:cs="Times New Roman"/>
          <w:szCs w:val="24"/>
        </w:rPr>
        <w:t xml:space="preserve"> νέες ειδικότητες </w:t>
      </w:r>
      <w:r>
        <w:rPr>
          <w:rFonts w:eastAsia="Times New Roman" w:cs="Times New Roman"/>
          <w:szCs w:val="24"/>
        </w:rPr>
        <w:t>–το είπαν και άλλοι συνάδελφοι- στην πρωτοβάθμια και δ</w:t>
      </w:r>
      <w:r w:rsidRPr="00B030B4">
        <w:rPr>
          <w:rFonts w:eastAsia="Times New Roman" w:cs="Times New Roman"/>
          <w:szCs w:val="24"/>
        </w:rPr>
        <w:t>ευτεροβ</w:t>
      </w:r>
      <w:r w:rsidRPr="00B030B4">
        <w:rPr>
          <w:rFonts w:eastAsia="Times New Roman" w:cs="Times New Roman"/>
          <w:szCs w:val="24"/>
        </w:rPr>
        <w:t xml:space="preserve">άθμια </w:t>
      </w:r>
      <w:r>
        <w:rPr>
          <w:rFonts w:eastAsia="Times New Roman" w:cs="Times New Roman"/>
          <w:szCs w:val="24"/>
        </w:rPr>
        <w:t xml:space="preserve">εκπαίδευση, που μέχρι </w:t>
      </w:r>
      <w:r w:rsidRPr="00B030B4">
        <w:rPr>
          <w:rFonts w:eastAsia="Times New Roman" w:cs="Times New Roman"/>
          <w:szCs w:val="24"/>
        </w:rPr>
        <w:t>πριν</w:t>
      </w:r>
      <w:r>
        <w:rPr>
          <w:rFonts w:eastAsia="Times New Roman" w:cs="Times New Roman"/>
          <w:szCs w:val="24"/>
        </w:rPr>
        <w:t xml:space="preserve"> από</w:t>
      </w:r>
      <w:r w:rsidRPr="00B030B4">
        <w:rPr>
          <w:rFonts w:eastAsia="Times New Roman" w:cs="Times New Roman"/>
          <w:szCs w:val="24"/>
        </w:rPr>
        <w:t xml:space="preserve"> λίγα χρόνια </w:t>
      </w:r>
      <w:r>
        <w:rPr>
          <w:rFonts w:eastAsia="Times New Roman" w:cs="Times New Roman"/>
          <w:szCs w:val="24"/>
        </w:rPr>
        <w:t>ήταν στη σφαίρα της</w:t>
      </w:r>
      <w:r w:rsidRPr="00B030B4">
        <w:rPr>
          <w:rFonts w:eastAsia="Times New Roman" w:cs="Times New Roman"/>
          <w:szCs w:val="24"/>
        </w:rPr>
        <w:t xml:space="preserve"> φαντασίας</w:t>
      </w:r>
      <w:r>
        <w:rPr>
          <w:rFonts w:eastAsia="Times New Roman" w:cs="Times New Roman"/>
          <w:szCs w:val="24"/>
        </w:rPr>
        <w:t>. Ό</w:t>
      </w:r>
      <w:r w:rsidRPr="00B030B4">
        <w:rPr>
          <w:rFonts w:eastAsia="Times New Roman" w:cs="Times New Roman"/>
          <w:szCs w:val="24"/>
        </w:rPr>
        <w:t>λες αυτές είναι παρεμβάσεις που στηρίζουν τη δημόσια εκπαίδευση</w:t>
      </w:r>
      <w:r>
        <w:rPr>
          <w:rFonts w:eastAsia="Times New Roman" w:cs="Times New Roman"/>
          <w:szCs w:val="24"/>
        </w:rPr>
        <w:t>.</w:t>
      </w:r>
      <w:r w:rsidRPr="00B030B4">
        <w:rPr>
          <w:rFonts w:eastAsia="Times New Roman" w:cs="Times New Roman"/>
          <w:szCs w:val="24"/>
        </w:rPr>
        <w:t xml:space="preserve"> </w:t>
      </w:r>
    </w:p>
    <w:p w14:paraId="6B14F06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w:t>
      </w:r>
      <w:r w:rsidRPr="00B030B4">
        <w:rPr>
          <w:rFonts w:eastAsia="Times New Roman" w:cs="Times New Roman"/>
          <w:szCs w:val="24"/>
        </w:rPr>
        <w:t xml:space="preserve">αι εδώ θα </w:t>
      </w:r>
      <w:r>
        <w:rPr>
          <w:rFonts w:eastAsia="Times New Roman" w:cs="Times New Roman"/>
          <w:szCs w:val="24"/>
        </w:rPr>
        <w:t xml:space="preserve">ήθελα να </w:t>
      </w:r>
      <w:r w:rsidRPr="00B030B4">
        <w:rPr>
          <w:rFonts w:eastAsia="Times New Roman" w:cs="Times New Roman"/>
          <w:szCs w:val="24"/>
        </w:rPr>
        <w:t>θυμίσω και κάτι άλλο το οποίο καταργήθηκε</w:t>
      </w:r>
      <w:r>
        <w:rPr>
          <w:rFonts w:eastAsia="Times New Roman" w:cs="Times New Roman"/>
          <w:szCs w:val="24"/>
        </w:rPr>
        <w:t>. Α</w:t>
      </w:r>
      <w:r w:rsidRPr="00B030B4">
        <w:rPr>
          <w:rFonts w:eastAsia="Times New Roman" w:cs="Times New Roman"/>
          <w:szCs w:val="24"/>
        </w:rPr>
        <w:t xml:space="preserve">κόμα και εκείνη την πρόταση που </w:t>
      </w:r>
      <w:r>
        <w:rPr>
          <w:rFonts w:eastAsia="Times New Roman" w:cs="Times New Roman"/>
          <w:szCs w:val="24"/>
        </w:rPr>
        <w:t xml:space="preserve">είχαμε κάνει </w:t>
      </w:r>
      <w:r>
        <w:rPr>
          <w:rFonts w:eastAsia="Times New Roman" w:cs="Times New Roman"/>
          <w:szCs w:val="24"/>
        </w:rPr>
        <w:t xml:space="preserve">με </w:t>
      </w:r>
      <w:r>
        <w:rPr>
          <w:rFonts w:eastAsia="Times New Roman" w:cs="Times New Roman"/>
          <w:szCs w:val="24"/>
        </w:rPr>
        <w:lastRenderedPageBreak/>
        <w:t xml:space="preserve">τον Κουράκη για τη δημοκρατική εκλογή </w:t>
      </w:r>
      <w:r w:rsidRPr="00B030B4">
        <w:rPr>
          <w:rFonts w:eastAsia="Times New Roman" w:cs="Times New Roman"/>
          <w:szCs w:val="24"/>
        </w:rPr>
        <w:t>των διευθυντών</w:t>
      </w:r>
      <w:r>
        <w:rPr>
          <w:rFonts w:eastAsia="Times New Roman" w:cs="Times New Roman"/>
          <w:szCs w:val="24"/>
        </w:rPr>
        <w:t>, δεν βρέθηκε ο</w:t>
      </w:r>
      <w:r w:rsidRPr="00B030B4">
        <w:rPr>
          <w:rFonts w:eastAsia="Times New Roman" w:cs="Times New Roman"/>
          <w:szCs w:val="24"/>
        </w:rPr>
        <w:t xml:space="preserve">ύτε ένας </w:t>
      </w:r>
      <w:r>
        <w:rPr>
          <w:rFonts w:eastAsia="Times New Roman" w:cs="Times New Roman"/>
          <w:szCs w:val="24"/>
        </w:rPr>
        <w:t>σε αυτή την Α</w:t>
      </w:r>
      <w:r w:rsidRPr="00B030B4">
        <w:rPr>
          <w:rFonts w:eastAsia="Times New Roman" w:cs="Times New Roman"/>
          <w:szCs w:val="24"/>
        </w:rPr>
        <w:t xml:space="preserve">ίθουσα </w:t>
      </w:r>
      <w:r>
        <w:rPr>
          <w:rFonts w:eastAsia="Times New Roman" w:cs="Times New Roman"/>
          <w:szCs w:val="24"/>
        </w:rPr>
        <w:t>να την στηρίξει.</w:t>
      </w:r>
    </w:p>
    <w:p w14:paraId="6B14F06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Και με αυτές τις</w:t>
      </w:r>
      <w:r w:rsidRPr="00B030B4">
        <w:rPr>
          <w:rFonts w:eastAsia="Times New Roman" w:cs="Times New Roman"/>
          <w:szCs w:val="24"/>
        </w:rPr>
        <w:t xml:space="preserve"> οικονομικές </w:t>
      </w:r>
      <w:r>
        <w:rPr>
          <w:rFonts w:eastAsia="Times New Roman" w:cs="Times New Roman"/>
          <w:szCs w:val="24"/>
        </w:rPr>
        <w:t>συνθήκες που είχαμε από τους δέκα χιλιάδες αναπληρωτές, φέτος είχαμε είκοσι επτά χιλιάδες</w:t>
      </w:r>
      <w:r w:rsidRPr="00B030B4">
        <w:rPr>
          <w:rFonts w:eastAsia="Times New Roman" w:cs="Times New Roman"/>
          <w:szCs w:val="24"/>
        </w:rPr>
        <w:t xml:space="preserve"> </w:t>
      </w:r>
      <w:r>
        <w:rPr>
          <w:rFonts w:eastAsia="Times New Roman" w:cs="Times New Roman"/>
          <w:szCs w:val="24"/>
        </w:rPr>
        <w:t xml:space="preserve">στα σχολεία. Αυτό θα πει </w:t>
      </w:r>
      <w:r w:rsidRPr="00B030B4">
        <w:rPr>
          <w:rFonts w:eastAsia="Times New Roman" w:cs="Times New Roman"/>
          <w:szCs w:val="24"/>
        </w:rPr>
        <w:t>στήριξη της δημόσιας εκπαίδευσης</w:t>
      </w:r>
      <w:r>
        <w:rPr>
          <w:rFonts w:eastAsia="Times New Roman" w:cs="Times New Roman"/>
          <w:szCs w:val="24"/>
        </w:rPr>
        <w:t>,</w:t>
      </w:r>
      <w:r w:rsidRPr="00B030B4">
        <w:rPr>
          <w:rFonts w:eastAsia="Times New Roman" w:cs="Times New Roman"/>
          <w:szCs w:val="24"/>
        </w:rPr>
        <w:t xml:space="preserve"> σύμφωνα </w:t>
      </w:r>
      <w:r>
        <w:rPr>
          <w:rFonts w:eastAsia="Times New Roman" w:cs="Times New Roman"/>
          <w:szCs w:val="24"/>
        </w:rPr>
        <w:t xml:space="preserve">με </w:t>
      </w:r>
      <w:r w:rsidRPr="00B030B4">
        <w:rPr>
          <w:rFonts w:eastAsia="Times New Roman" w:cs="Times New Roman"/>
          <w:szCs w:val="24"/>
        </w:rPr>
        <w:t>τα προβλήματα που έχουμε</w:t>
      </w:r>
      <w:r>
        <w:rPr>
          <w:rFonts w:eastAsia="Times New Roman" w:cs="Times New Roman"/>
          <w:szCs w:val="24"/>
        </w:rPr>
        <w:t>,</w:t>
      </w:r>
      <w:r w:rsidRPr="00B030B4">
        <w:rPr>
          <w:rFonts w:eastAsia="Times New Roman" w:cs="Times New Roman"/>
          <w:szCs w:val="24"/>
        </w:rPr>
        <w:t xml:space="preserve"> με τις δυσκολίες που έχουμε αλλά </w:t>
      </w:r>
      <w:r>
        <w:rPr>
          <w:rFonts w:eastAsia="Times New Roman" w:cs="Times New Roman"/>
          <w:szCs w:val="24"/>
        </w:rPr>
        <w:t xml:space="preserve">και </w:t>
      </w:r>
      <w:r w:rsidRPr="00B030B4">
        <w:rPr>
          <w:rFonts w:eastAsia="Times New Roman" w:cs="Times New Roman"/>
          <w:szCs w:val="24"/>
        </w:rPr>
        <w:t>τις προτεραιότητες που βάζουμε</w:t>
      </w:r>
      <w:r>
        <w:rPr>
          <w:rFonts w:eastAsia="Times New Roman" w:cs="Times New Roman"/>
          <w:szCs w:val="24"/>
        </w:rPr>
        <w:t>.</w:t>
      </w:r>
      <w:r w:rsidRPr="008521C1">
        <w:rPr>
          <w:rFonts w:eastAsia="Times New Roman" w:cs="Times New Roman"/>
          <w:szCs w:val="24"/>
        </w:rPr>
        <w:t xml:space="preserve"> </w:t>
      </w:r>
    </w:p>
    <w:p w14:paraId="6B14F06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Επίσης έχουμε </w:t>
      </w:r>
      <w:r>
        <w:rPr>
          <w:rFonts w:eastAsia="Times New Roman" w:cs="Times New Roman"/>
          <w:szCs w:val="24"/>
        </w:rPr>
        <w:t xml:space="preserve">δεκαπέντε χιλιάδες </w:t>
      </w:r>
      <w:r>
        <w:rPr>
          <w:rFonts w:eastAsia="Times New Roman" w:cs="Times New Roman"/>
          <w:szCs w:val="24"/>
        </w:rPr>
        <w:t>νέες θέσεις στα σχολεία με διορισμούς. Μ</w:t>
      </w:r>
      <w:r w:rsidRPr="00B030B4">
        <w:rPr>
          <w:rFonts w:eastAsia="Times New Roman" w:cs="Times New Roman"/>
          <w:szCs w:val="24"/>
        </w:rPr>
        <w:t xml:space="preserve">ετά από </w:t>
      </w:r>
      <w:r>
        <w:rPr>
          <w:rFonts w:eastAsia="Times New Roman" w:cs="Times New Roman"/>
          <w:szCs w:val="24"/>
        </w:rPr>
        <w:t>έντεκα</w:t>
      </w:r>
      <w:r w:rsidRPr="00B030B4">
        <w:rPr>
          <w:rFonts w:eastAsia="Times New Roman" w:cs="Times New Roman"/>
          <w:szCs w:val="24"/>
        </w:rPr>
        <w:t xml:space="preserve"> χρ</w:t>
      </w:r>
      <w:r w:rsidRPr="00B030B4">
        <w:rPr>
          <w:rFonts w:eastAsia="Times New Roman" w:cs="Times New Roman"/>
          <w:szCs w:val="24"/>
        </w:rPr>
        <w:t>όνια μ</w:t>
      </w:r>
      <w:r>
        <w:rPr>
          <w:rFonts w:eastAsia="Times New Roman" w:cs="Times New Roman"/>
          <w:szCs w:val="24"/>
        </w:rPr>
        <w:t>ια ισχυρή παρέμβαση στην π</w:t>
      </w:r>
      <w:r w:rsidRPr="00B030B4">
        <w:rPr>
          <w:rFonts w:eastAsia="Times New Roman" w:cs="Times New Roman"/>
          <w:szCs w:val="24"/>
        </w:rPr>
        <w:t xml:space="preserve">ρωτοβάθμια και δευτεροβάθμια εκπαίδευση </w:t>
      </w:r>
      <w:r>
        <w:rPr>
          <w:rFonts w:eastAsia="Times New Roman" w:cs="Times New Roman"/>
          <w:szCs w:val="24"/>
        </w:rPr>
        <w:t xml:space="preserve">έρχεται να λύσει </w:t>
      </w:r>
      <w:r w:rsidRPr="00B030B4">
        <w:rPr>
          <w:rFonts w:eastAsia="Times New Roman" w:cs="Times New Roman"/>
          <w:szCs w:val="24"/>
        </w:rPr>
        <w:t>και ένα δύσκολο π</w:t>
      </w:r>
      <w:r>
        <w:rPr>
          <w:rFonts w:eastAsia="Times New Roman" w:cs="Times New Roman"/>
          <w:szCs w:val="24"/>
        </w:rPr>
        <w:t>αζλ,</w:t>
      </w:r>
      <w:r w:rsidRPr="00B030B4">
        <w:rPr>
          <w:rFonts w:eastAsia="Times New Roman" w:cs="Times New Roman"/>
          <w:szCs w:val="24"/>
        </w:rPr>
        <w:t xml:space="preserve"> των ανθρώπων οι οποίοι επί </w:t>
      </w:r>
      <w:r>
        <w:rPr>
          <w:rFonts w:eastAsia="Times New Roman" w:cs="Times New Roman"/>
          <w:szCs w:val="24"/>
        </w:rPr>
        <w:t>έντεκα</w:t>
      </w:r>
      <w:r w:rsidRPr="00B030B4">
        <w:rPr>
          <w:rFonts w:eastAsia="Times New Roman" w:cs="Times New Roman"/>
          <w:szCs w:val="24"/>
        </w:rPr>
        <w:t xml:space="preserve"> χρόνια συσσωρεύτηκαν στην αναμονή </w:t>
      </w:r>
      <w:r>
        <w:rPr>
          <w:rFonts w:eastAsia="Times New Roman" w:cs="Times New Roman"/>
          <w:szCs w:val="24"/>
        </w:rPr>
        <w:t>για να διοριστούν</w:t>
      </w:r>
      <w:r w:rsidRPr="00B030B4">
        <w:rPr>
          <w:rFonts w:eastAsia="Times New Roman" w:cs="Times New Roman"/>
          <w:szCs w:val="24"/>
        </w:rPr>
        <w:t xml:space="preserve"> στο σχολείο</w:t>
      </w:r>
      <w:r>
        <w:rPr>
          <w:rFonts w:eastAsia="Times New Roman" w:cs="Times New Roman"/>
          <w:szCs w:val="24"/>
        </w:rPr>
        <w:t>. Και κάνουμε μι</w:t>
      </w:r>
      <w:r w:rsidRPr="00B030B4">
        <w:rPr>
          <w:rFonts w:eastAsia="Times New Roman" w:cs="Times New Roman"/>
          <w:szCs w:val="24"/>
        </w:rPr>
        <w:t>α πρόταση</w:t>
      </w:r>
      <w:r>
        <w:rPr>
          <w:rFonts w:eastAsia="Times New Roman" w:cs="Times New Roman"/>
          <w:szCs w:val="24"/>
        </w:rPr>
        <w:t>,</w:t>
      </w:r>
      <w:r w:rsidRPr="00B030B4">
        <w:rPr>
          <w:rFonts w:eastAsia="Times New Roman" w:cs="Times New Roman"/>
          <w:szCs w:val="24"/>
        </w:rPr>
        <w:t xml:space="preserve"> η οποία λαμβάνει όλα </w:t>
      </w:r>
      <w:r w:rsidRPr="00B030B4">
        <w:rPr>
          <w:rFonts w:eastAsia="Times New Roman" w:cs="Times New Roman"/>
          <w:szCs w:val="24"/>
        </w:rPr>
        <w:t>εκείνα τα κριτήρια</w:t>
      </w:r>
      <w:r>
        <w:rPr>
          <w:rFonts w:eastAsia="Times New Roman" w:cs="Times New Roman"/>
          <w:szCs w:val="24"/>
        </w:rPr>
        <w:t>, τα οποία π</w:t>
      </w:r>
      <w:r w:rsidRPr="00B030B4">
        <w:rPr>
          <w:rFonts w:eastAsia="Times New Roman" w:cs="Times New Roman"/>
          <w:szCs w:val="24"/>
        </w:rPr>
        <w:t xml:space="preserve">ροφανώς </w:t>
      </w:r>
      <w:r>
        <w:rPr>
          <w:rFonts w:eastAsia="Times New Roman" w:cs="Times New Roman"/>
          <w:szCs w:val="24"/>
        </w:rPr>
        <w:t xml:space="preserve">δεν μπορούν να ικανοποιήσουν όλους. </w:t>
      </w:r>
    </w:p>
    <w:p w14:paraId="6B14F06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Και </w:t>
      </w:r>
      <w:r w:rsidRPr="00B030B4">
        <w:rPr>
          <w:rFonts w:eastAsia="Times New Roman" w:cs="Times New Roman"/>
          <w:szCs w:val="24"/>
        </w:rPr>
        <w:t>πάνω σε αυτό</w:t>
      </w:r>
      <w:r>
        <w:rPr>
          <w:rFonts w:eastAsia="Times New Roman" w:cs="Times New Roman"/>
          <w:szCs w:val="24"/>
        </w:rPr>
        <w:t xml:space="preserve"> έχει αρχίσει ένας τζόγος</w:t>
      </w:r>
      <w:r w:rsidRPr="00B030B4">
        <w:rPr>
          <w:rFonts w:eastAsia="Times New Roman" w:cs="Times New Roman"/>
          <w:szCs w:val="24"/>
        </w:rPr>
        <w:t xml:space="preserve"> </w:t>
      </w:r>
      <w:r>
        <w:rPr>
          <w:rFonts w:eastAsia="Times New Roman" w:cs="Times New Roman"/>
          <w:szCs w:val="24"/>
        </w:rPr>
        <w:t xml:space="preserve">από κάποιες πολιτικές δυνάμεις και </w:t>
      </w:r>
      <w:r w:rsidRPr="00B030B4">
        <w:rPr>
          <w:rFonts w:eastAsia="Times New Roman" w:cs="Times New Roman"/>
          <w:szCs w:val="24"/>
        </w:rPr>
        <w:t>από κάποιες συνδικαλιστικές παρατάξεις</w:t>
      </w:r>
      <w:r>
        <w:rPr>
          <w:rFonts w:eastAsia="Times New Roman" w:cs="Times New Roman"/>
          <w:szCs w:val="24"/>
        </w:rPr>
        <w:t>,</w:t>
      </w:r>
      <w:r w:rsidRPr="00B030B4">
        <w:rPr>
          <w:rFonts w:eastAsia="Times New Roman" w:cs="Times New Roman"/>
          <w:szCs w:val="24"/>
        </w:rPr>
        <w:t xml:space="preserve"> των οποίων οι ηγεσίες </w:t>
      </w:r>
      <w:r>
        <w:rPr>
          <w:rFonts w:eastAsia="Times New Roman" w:cs="Times New Roman"/>
          <w:szCs w:val="24"/>
        </w:rPr>
        <w:t xml:space="preserve">-που </w:t>
      </w:r>
      <w:r w:rsidRPr="00B030B4">
        <w:rPr>
          <w:rFonts w:eastAsia="Times New Roman" w:cs="Times New Roman"/>
          <w:szCs w:val="24"/>
        </w:rPr>
        <w:t>τους βλέπω σήμερα έξω</w:t>
      </w:r>
      <w:r>
        <w:rPr>
          <w:rFonts w:eastAsia="Times New Roman" w:cs="Times New Roman"/>
          <w:szCs w:val="24"/>
        </w:rPr>
        <w:t>-</w:t>
      </w:r>
      <w:r w:rsidRPr="00B030B4">
        <w:rPr>
          <w:rFonts w:eastAsia="Times New Roman" w:cs="Times New Roman"/>
          <w:szCs w:val="24"/>
        </w:rPr>
        <w:t xml:space="preserve"> στο</w:t>
      </w:r>
      <w:r>
        <w:rPr>
          <w:rFonts w:eastAsia="Times New Roman" w:cs="Times New Roman"/>
          <w:szCs w:val="24"/>
        </w:rPr>
        <w:t>ν</w:t>
      </w:r>
      <w:r w:rsidRPr="00B030B4">
        <w:rPr>
          <w:rFonts w:eastAsia="Times New Roman" w:cs="Times New Roman"/>
          <w:szCs w:val="24"/>
        </w:rPr>
        <w:t xml:space="preserve"> νόμο </w:t>
      </w:r>
      <w:r w:rsidRPr="00B030B4">
        <w:rPr>
          <w:rFonts w:eastAsia="Times New Roman" w:cs="Times New Roman"/>
          <w:szCs w:val="24"/>
        </w:rPr>
        <w:lastRenderedPageBreak/>
        <w:t>Διαμ</w:t>
      </w:r>
      <w:r w:rsidRPr="00B030B4">
        <w:rPr>
          <w:rFonts w:eastAsia="Times New Roman" w:cs="Times New Roman"/>
          <w:szCs w:val="24"/>
        </w:rPr>
        <w:t xml:space="preserve">αντοπούλου και στην αξιολόγηση ήταν </w:t>
      </w:r>
      <w:r>
        <w:rPr>
          <w:rFonts w:eastAsia="Times New Roman" w:cs="Times New Roman"/>
          <w:szCs w:val="24"/>
        </w:rPr>
        <w:t>οι πρωτοστάτες του</w:t>
      </w:r>
      <w:r>
        <w:rPr>
          <w:rFonts w:eastAsia="Times New Roman" w:cs="Times New Roman"/>
          <w:szCs w:val="24"/>
        </w:rPr>
        <w:t>,</w:t>
      </w:r>
      <w:r>
        <w:rPr>
          <w:rFonts w:eastAsia="Times New Roman" w:cs="Times New Roman"/>
          <w:szCs w:val="24"/>
        </w:rPr>
        <w:t xml:space="preserve"> να δείχνουν με το δάχτυλο </w:t>
      </w:r>
      <w:r w:rsidRPr="00B030B4">
        <w:rPr>
          <w:rFonts w:eastAsia="Times New Roman" w:cs="Times New Roman"/>
          <w:szCs w:val="24"/>
        </w:rPr>
        <w:t xml:space="preserve">τους εκπαιδευτικούς στην τάξη και </w:t>
      </w:r>
      <w:r>
        <w:rPr>
          <w:rFonts w:eastAsia="Times New Roman" w:cs="Times New Roman"/>
          <w:szCs w:val="24"/>
        </w:rPr>
        <w:t xml:space="preserve">να τους </w:t>
      </w:r>
      <w:r w:rsidRPr="00B030B4">
        <w:rPr>
          <w:rFonts w:eastAsia="Times New Roman" w:cs="Times New Roman"/>
          <w:szCs w:val="24"/>
        </w:rPr>
        <w:t>εκφοβίζουν επί τρία χρόνια ότι θα απολυθούν</w:t>
      </w:r>
      <w:r>
        <w:rPr>
          <w:rFonts w:eastAsia="Times New Roman" w:cs="Times New Roman"/>
          <w:szCs w:val="24"/>
        </w:rPr>
        <w:t>!</w:t>
      </w:r>
      <w:r w:rsidRPr="00B030B4">
        <w:rPr>
          <w:rFonts w:eastAsia="Times New Roman" w:cs="Times New Roman"/>
          <w:szCs w:val="24"/>
        </w:rPr>
        <w:t xml:space="preserve"> </w:t>
      </w:r>
      <w:r>
        <w:rPr>
          <w:rFonts w:eastAsia="Times New Roman" w:cs="Times New Roman"/>
          <w:szCs w:val="24"/>
        </w:rPr>
        <w:t>Και</w:t>
      </w:r>
      <w:r w:rsidRPr="00B030B4">
        <w:rPr>
          <w:rFonts w:eastAsia="Times New Roman" w:cs="Times New Roman"/>
          <w:szCs w:val="24"/>
        </w:rPr>
        <w:t xml:space="preserve"> αυτ</w:t>
      </w:r>
      <w:r>
        <w:rPr>
          <w:rFonts w:eastAsia="Times New Roman" w:cs="Times New Roman"/>
          <w:szCs w:val="24"/>
        </w:rPr>
        <w:t>οί</w:t>
      </w:r>
      <w:r w:rsidRPr="00B030B4">
        <w:rPr>
          <w:rFonts w:eastAsia="Times New Roman" w:cs="Times New Roman"/>
          <w:szCs w:val="24"/>
        </w:rPr>
        <w:t xml:space="preserve"> είναι έξω τώρα μαζί με τους εκπαιδευτικούς</w:t>
      </w:r>
      <w:r>
        <w:rPr>
          <w:rFonts w:eastAsia="Times New Roman" w:cs="Times New Roman"/>
          <w:szCs w:val="24"/>
        </w:rPr>
        <w:t>,</w:t>
      </w:r>
      <w:r w:rsidRPr="00B030B4">
        <w:rPr>
          <w:rFonts w:eastAsia="Times New Roman" w:cs="Times New Roman"/>
          <w:szCs w:val="24"/>
        </w:rPr>
        <w:t xml:space="preserve"> οι οποίοι πατάνε πάνω στις ανάγκε</w:t>
      </w:r>
      <w:r w:rsidRPr="00B030B4">
        <w:rPr>
          <w:rFonts w:eastAsia="Times New Roman" w:cs="Times New Roman"/>
          <w:szCs w:val="24"/>
        </w:rPr>
        <w:t>ς</w:t>
      </w:r>
      <w:r>
        <w:rPr>
          <w:rFonts w:eastAsia="Times New Roman" w:cs="Times New Roman"/>
          <w:szCs w:val="24"/>
        </w:rPr>
        <w:t>,</w:t>
      </w:r>
      <w:r w:rsidRPr="00B030B4">
        <w:rPr>
          <w:rFonts w:eastAsia="Times New Roman" w:cs="Times New Roman"/>
          <w:szCs w:val="24"/>
        </w:rPr>
        <w:t xml:space="preserve"> στις ελπίδες των εκπαιδευτι</w:t>
      </w:r>
      <w:r>
        <w:rPr>
          <w:rFonts w:eastAsia="Times New Roman" w:cs="Times New Roman"/>
          <w:szCs w:val="24"/>
        </w:rPr>
        <w:t>κών που είναι έξω και παλεύουν γ</w:t>
      </w:r>
      <w:r w:rsidRPr="00B030B4">
        <w:rPr>
          <w:rFonts w:eastAsia="Times New Roman" w:cs="Times New Roman"/>
          <w:szCs w:val="24"/>
        </w:rPr>
        <w:t>ια μία θέση εργασίας</w:t>
      </w:r>
      <w:r>
        <w:rPr>
          <w:rFonts w:eastAsia="Times New Roman" w:cs="Times New Roman"/>
          <w:szCs w:val="24"/>
        </w:rPr>
        <w:t>,</w:t>
      </w:r>
      <w:r w:rsidRPr="00B030B4">
        <w:rPr>
          <w:rFonts w:eastAsia="Times New Roman" w:cs="Times New Roman"/>
          <w:szCs w:val="24"/>
        </w:rPr>
        <w:t xml:space="preserve"> την οποία εμείς </w:t>
      </w:r>
      <w:r>
        <w:rPr>
          <w:rFonts w:eastAsia="Times New Roman" w:cs="Times New Roman"/>
          <w:szCs w:val="24"/>
        </w:rPr>
        <w:t>τη φέραμ</w:t>
      </w:r>
      <w:r w:rsidRPr="00B030B4">
        <w:rPr>
          <w:rFonts w:eastAsia="Times New Roman" w:cs="Times New Roman"/>
          <w:szCs w:val="24"/>
        </w:rPr>
        <w:t>ε για πρώτη φορά</w:t>
      </w:r>
      <w:r>
        <w:rPr>
          <w:rFonts w:eastAsia="Times New Roman" w:cs="Times New Roman"/>
          <w:szCs w:val="24"/>
        </w:rPr>
        <w:t>.</w:t>
      </w:r>
    </w:p>
    <w:p w14:paraId="6B14F06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Και προσέξτε,</w:t>
      </w:r>
      <w:r w:rsidRPr="00B030B4">
        <w:rPr>
          <w:rFonts w:eastAsia="Times New Roman" w:cs="Times New Roman"/>
          <w:szCs w:val="24"/>
        </w:rPr>
        <w:t xml:space="preserve"> το νομοσχέδιο αυτό δεν τελειώνει με </w:t>
      </w:r>
      <w:r>
        <w:rPr>
          <w:rFonts w:eastAsia="Times New Roman" w:cs="Times New Roman"/>
          <w:szCs w:val="24"/>
        </w:rPr>
        <w:t xml:space="preserve">τις </w:t>
      </w:r>
      <w:r>
        <w:rPr>
          <w:rFonts w:eastAsia="Times New Roman" w:cs="Times New Roman"/>
          <w:szCs w:val="24"/>
        </w:rPr>
        <w:t xml:space="preserve">δεκαπέντε χιλιάδες </w:t>
      </w:r>
      <w:r w:rsidRPr="00B030B4">
        <w:rPr>
          <w:rFonts w:eastAsia="Times New Roman" w:cs="Times New Roman"/>
          <w:szCs w:val="24"/>
        </w:rPr>
        <w:t>θέσεις εργασίας</w:t>
      </w:r>
      <w:r>
        <w:rPr>
          <w:rFonts w:eastAsia="Times New Roman" w:cs="Times New Roman"/>
          <w:szCs w:val="24"/>
        </w:rPr>
        <w:t>. Αυτή η Κ</w:t>
      </w:r>
      <w:r w:rsidRPr="00B030B4">
        <w:rPr>
          <w:rFonts w:eastAsia="Times New Roman" w:cs="Times New Roman"/>
          <w:szCs w:val="24"/>
        </w:rPr>
        <w:t xml:space="preserve">υβέρνηση σήμερα και η κυβέρνηση </w:t>
      </w:r>
      <w:r w:rsidRPr="00B030B4">
        <w:rPr>
          <w:rFonts w:eastAsia="Times New Roman" w:cs="Times New Roman"/>
          <w:szCs w:val="24"/>
        </w:rPr>
        <w:t>αύριο μετά τις εκλογές θα συνεχίσει αυτή τη διαδικασία της πρόσληψης εκπαιδευτικών στο σχολείο</w:t>
      </w:r>
      <w:r>
        <w:rPr>
          <w:rFonts w:eastAsia="Times New Roman" w:cs="Times New Roman"/>
          <w:szCs w:val="24"/>
        </w:rPr>
        <w:t>, γιατί βάζει το δημόσιο σχολείο</w:t>
      </w:r>
      <w:r w:rsidRPr="00B030B4">
        <w:rPr>
          <w:rFonts w:eastAsia="Times New Roman" w:cs="Times New Roman"/>
          <w:szCs w:val="24"/>
        </w:rPr>
        <w:t xml:space="preserve"> μπροστά</w:t>
      </w:r>
      <w:r>
        <w:rPr>
          <w:rFonts w:eastAsia="Times New Roman" w:cs="Times New Roman"/>
          <w:szCs w:val="24"/>
        </w:rPr>
        <w:t>. Δεν</w:t>
      </w:r>
      <w:r w:rsidRPr="00B030B4">
        <w:rPr>
          <w:rFonts w:eastAsia="Times New Roman" w:cs="Times New Roman"/>
          <w:szCs w:val="24"/>
        </w:rPr>
        <w:t xml:space="preserve"> επιχειρηματολογεί </w:t>
      </w:r>
      <w:r>
        <w:rPr>
          <w:rFonts w:eastAsia="Times New Roman" w:cs="Times New Roman"/>
          <w:szCs w:val="24"/>
        </w:rPr>
        <w:t xml:space="preserve">μόνο με την </w:t>
      </w:r>
      <w:r w:rsidRPr="00B030B4">
        <w:rPr>
          <w:rFonts w:eastAsia="Times New Roman" w:cs="Times New Roman"/>
          <w:szCs w:val="24"/>
        </w:rPr>
        <w:t>ιδιωτική εκπαίδευση στην</w:t>
      </w:r>
      <w:r>
        <w:rPr>
          <w:rFonts w:eastAsia="Times New Roman" w:cs="Times New Roman"/>
          <w:szCs w:val="24"/>
        </w:rPr>
        <w:t xml:space="preserve"> ανώτατη και κατώτατη βαθμίδα.</w:t>
      </w:r>
    </w:p>
    <w:p w14:paraId="6B14F067" w14:textId="77777777" w:rsidR="004965E6" w:rsidRDefault="004D430C">
      <w:pPr>
        <w:spacing w:line="600" w:lineRule="auto"/>
        <w:ind w:firstLine="720"/>
        <w:jc w:val="both"/>
        <w:rPr>
          <w:rFonts w:eastAsia="Times New Roman"/>
          <w:bCs/>
          <w:szCs w:val="24"/>
        </w:rPr>
      </w:pPr>
      <w:r>
        <w:rPr>
          <w:rFonts w:eastAsia="Times New Roman"/>
          <w:bCs/>
          <w:szCs w:val="24"/>
        </w:rPr>
        <w:t xml:space="preserve">(Στο σημείο αυτό </w:t>
      </w:r>
      <w:r>
        <w:rPr>
          <w:rFonts w:eastAsia="Times New Roman"/>
          <w:bCs/>
          <w:szCs w:val="24"/>
        </w:rPr>
        <w:t>κ</w:t>
      </w:r>
      <w:r>
        <w:rPr>
          <w:rFonts w:eastAsia="Times New Roman"/>
          <w:bCs/>
          <w:szCs w:val="24"/>
        </w:rPr>
        <w:t>τυπάει το κου</w:t>
      </w:r>
      <w:r>
        <w:rPr>
          <w:rFonts w:eastAsia="Times New Roman"/>
          <w:bCs/>
          <w:szCs w:val="24"/>
        </w:rPr>
        <w:t>δούνι λήξεως του χρόνου ομιλίας του κυρίου Βουλευτή)</w:t>
      </w:r>
    </w:p>
    <w:p w14:paraId="6B14F06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Θ</w:t>
      </w:r>
      <w:r w:rsidRPr="00B030B4">
        <w:rPr>
          <w:rFonts w:eastAsia="Times New Roman" w:cs="Times New Roman"/>
          <w:szCs w:val="24"/>
        </w:rPr>
        <w:t>α τελειώσω</w:t>
      </w:r>
      <w:r>
        <w:rPr>
          <w:rFonts w:eastAsia="Times New Roman" w:cs="Times New Roman"/>
          <w:szCs w:val="24"/>
        </w:rPr>
        <w:t>.</w:t>
      </w:r>
    </w:p>
    <w:p w14:paraId="6B14F06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Ή</w:t>
      </w:r>
      <w:r w:rsidRPr="00B030B4">
        <w:rPr>
          <w:rFonts w:eastAsia="Times New Roman" w:cs="Times New Roman"/>
          <w:szCs w:val="24"/>
        </w:rPr>
        <w:t xml:space="preserve"> μάλλον για να μην παίρνω το χρόνο </w:t>
      </w:r>
      <w:r>
        <w:rPr>
          <w:rFonts w:eastAsia="Times New Roman" w:cs="Times New Roman"/>
          <w:szCs w:val="24"/>
        </w:rPr>
        <w:t>από κανέναν άλλο, ε</w:t>
      </w:r>
      <w:r w:rsidRPr="00B030B4">
        <w:rPr>
          <w:rFonts w:eastAsia="Times New Roman" w:cs="Times New Roman"/>
          <w:szCs w:val="24"/>
        </w:rPr>
        <w:t>υχαριστώ πολύ τελείωσα</w:t>
      </w:r>
      <w:r>
        <w:rPr>
          <w:rFonts w:eastAsia="Times New Roman" w:cs="Times New Roman"/>
          <w:szCs w:val="24"/>
        </w:rPr>
        <w:t>!</w:t>
      </w:r>
    </w:p>
    <w:p w14:paraId="6B14F06A" w14:textId="77777777" w:rsidR="004965E6" w:rsidRDefault="004D430C">
      <w:pPr>
        <w:spacing w:line="600" w:lineRule="auto"/>
        <w:ind w:firstLine="720"/>
        <w:jc w:val="center"/>
        <w:rPr>
          <w:rFonts w:eastAsia="Times New Roman"/>
          <w:bCs/>
          <w:szCs w:val="24"/>
        </w:rPr>
      </w:pPr>
      <w:r>
        <w:rPr>
          <w:rFonts w:eastAsia="Times New Roman"/>
          <w:bCs/>
          <w:szCs w:val="24"/>
        </w:rPr>
        <w:lastRenderedPageBreak/>
        <w:t>(Χειροκροτήματα από την πτέρυγα του ΣΥΡΙΖΑ)</w:t>
      </w:r>
    </w:p>
    <w:p w14:paraId="6B14F06B" w14:textId="77777777" w:rsidR="004965E6" w:rsidRDefault="004D430C">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 xml:space="preserve">Ευχαριστούμε και εμείς, κύριε </w:t>
      </w:r>
      <w:r>
        <w:rPr>
          <w:rFonts w:eastAsia="Times New Roman"/>
          <w:bCs/>
          <w:szCs w:val="24"/>
        </w:rPr>
        <w:t>συνάδελφε. Τι καλά θα ήταν να τελειώνουν όλοι στην ώρα τους!</w:t>
      </w:r>
    </w:p>
    <w:p w14:paraId="6B14F06C" w14:textId="77777777" w:rsidR="004965E6" w:rsidRDefault="004D430C">
      <w:pPr>
        <w:spacing w:line="600" w:lineRule="auto"/>
        <w:ind w:firstLine="720"/>
        <w:jc w:val="both"/>
        <w:rPr>
          <w:rFonts w:eastAsia="Times New Roman"/>
          <w:bCs/>
          <w:szCs w:val="24"/>
        </w:rPr>
      </w:pPr>
      <w:r>
        <w:rPr>
          <w:rFonts w:eastAsia="Times New Roman"/>
          <w:bCs/>
          <w:szCs w:val="24"/>
        </w:rPr>
        <w:t xml:space="preserve">Τον λόγο έχει η συνάδελφος κ. Νίκη </w:t>
      </w:r>
      <w:proofErr w:type="spellStart"/>
      <w:r>
        <w:rPr>
          <w:rFonts w:eastAsia="Times New Roman"/>
          <w:bCs/>
          <w:szCs w:val="24"/>
        </w:rPr>
        <w:t>Κεραμέως</w:t>
      </w:r>
      <w:proofErr w:type="spellEnd"/>
      <w:r>
        <w:rPr>
          <w:rFonts w:eastAsia="Times New Roman"/>
          <w:bCs/>
          <w:szCs w:val="24"/>
        </w:rPr>
        <w:t xml:space="preserve"> από τη Νέα Δημοκρατία.</w:t>
      </w:r>
    </w:p>
    <w:p w14:paraId="6B14F06D"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Κύριε Πρόεδρε, τον λόγο!</w:t>
      </w:r>
    </w:p>
    <w:p w14:paraId="6B14F06E" w14:textId="77777777" w:rsidR="004965E6" w:rsidRDefault="004D430C">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B14F06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Μη μιλάτε!</w:t>
      </w:r>
    </w:p>
    <w:p w14:paraId="6B14F070" w14:textId="77777777" w:rsidR="004965E6" w:rsidRDefault="004D430C">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Παρακαλώ, υπάρχει Προεδρείο!</w:t>
      </w:r>
    </w:p>
    <w:p w14:paraId="6B14F071" w14:textId="77777777" w:rsidR="004965E6" w:rsidRDefault="004D430C">
      <w:pPr>
        <w:spacing w:line="600" w:lineRule="auto"/>
        <w:ind w:firstLine="720"/>
        <w:jc w:val="both"/>
        <w:rPr>
          <w:rFonts w:eastAsia="Times New Roman" w:cs="Times New Roman"/>
          <w:b/>
          <w:szCs w:val="24"/>
        </w:rPr>
      </w:pPr>
      <w:r>
        <w:rPr>
          <w:rFonts w:eastAsia="Times New Roman"/>
          <w:bCs/>
          <w:szCs w:val="24"/>
        </w:rPr>
        <w:t>Ορίστε, έχετε τον λόγο.</w:t>
      </w:r>
      <w:r w:rsidRPr="009F1BA4">
        <w:rPr>
          <w:rFonts w:eastAsia="Times New Roman" w:cs="Times New Roman"/>
          <w:b/>
          <w:szCs w:val="24"/>
        </w:rPr>
        <w:t xml:space="preserve"> </w:t>
      </w:r>
    </w:p>
    <w:p w14:paraId="6B14F072"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Απευθύνθηκε προσωπικά σε εμένα και μου είπε «τι έκανες;» σε τόνο ο οποίος πρώτον, απαγορεύεται από τον Κ</w:t>
      </w:r>
      <w:r w:rsidRPr="00B030B4">
        <w:rPr>
          <w:rFonts w:eastAsia="Times New Roman" w:cs="Times New Roman"/>
          <w:szCs w:val="24"/>
        </w:rPr>
        <w:t>ανονισμό της Βουλής</w:t>
      </w:r>
      <w:r>
        <w:rPr>
          <w:rFonts w:eastAsia="Times New Roman" w:cs="Times New Roman"/>
          <w:szCs w:val="24"/>
        </w:rPr>
        <w:t>,</w:t>
      </w:r>
      <w:r w:rsidRPr="00B030B4">
        <w:rPr>
          <w:rFonts w:eastAsia="Times New Roman" w:cs="Times New Roman"/>
          <w:szCs w:val="24"/>
        </w:rPr>
        <w:t xml:space="preserve"> γιατί </w:t>
      </w:r>
      <w:r>
        <w:rPr>
          <w:rFonts w:eastAsia="Times New Roman" w:cs="Times New Roman"/>
          <w:szCs w:val="24"/>
        </w:rPr>
        <w:t>-</w:t>
      </w:r>
      <w:r w:rsidRPr="00B030B4">
        <w:rPr>
          <w:rFonts w:eastAsia="Times New Roman" w:cs="Times New Roman"/>
          <w:szCs w:val="24"/>
        </w:rPr>
        <w:t>όπως ξέρετε</w:t>
      </w:r>
      <w:r>
        <w:rPr>
          <w:rFonts w:eastAsia="Times New Roman" w:cs="Times New Roman"/>
          <w:szCs w:val="24"/>
        </w:rPr>
        <w:t>-</w:t>
      </w:r>
      <w:r w:rsidRPr="00B030B4">
        <w:rPr>
          <w:rFonts w:eastAsia="Times New Roman" w:cs="Times New Roman"/>
          <w:szCs w:val="24"/>
        </w:rPr>
        <w:t xml:space="preserve"> </w:t>
      </w:r>
      <w:r>
        <w:rPr>
          <w:rFonts w:eastAsia="Times New Roman" w:cs="Times New Roman"/>
          <w:szCs w:val="24"/>
        </w:rPr>
        <w:t>όποιος μιλάει από του Β</w:t>
      </w:r>
      <w:r w:rsidRPr="00B030B4">
        <w:rPr>
          <w:rFonts w:eastAsia="Times New Roman" w:cs="Times New Roman"/>
          <w:szCs w:val="24"/>
        </w:rPr>
        <w:t>ήμα</w:t>
      </w:r>
      <w:r>
        <w:rPr>
          <w:rFonts w:eastAsia="Times New Roman" w:cs="Times New Roman"/>
          <w:szCs w:val="24"/>
        </w:rPr>
        <w:t xml:space="preserve">τος της </w:t>
      </w:r>
      <w:r>
        <w:rPr>
          <w:rFonts w:eastAsia="Times New Roman" w:cs="Times New Roman"/>
          <w:szCs w:val="24"/>
        </w:rPr>
        <w:t>Βουλής απευθύνεται στο Σ</w:t>
      </w:r>
      <w:r w:rsidRPr="00B030B4">
        <w:rPr>
          <w:rFonts w:eastAsia="Times New Roman" w:cs="Times New Roman"/>
          <w:szCs w:val="24"/>
        </w:rPr>
        <w:t>ώμα και όχι προσωπικά σε ένα</w:t>
      </w:r>
      <w:r>
        <w:rPr>
          <w:rFonts w:eastAsia="Times New Roman" w:cs="Times New Roman"/>
          <w:szCs w:val="24"/>
        </w:rPr>
        <w:t>ν συγκεκριμένο Β</w:t>
      </w:r>
      <w:r w:rsidRPr="00B030B4">
        <w:rPr>
          <w:rFonts w:eastAsia="Times New Roman" w:cs="Times New Roman"/>
          <w:szCs w:val="24"/>
        </w:rPr>
        <w:t>ουλευτή</w:t>
      </w:r>
      <w:r w:rsidRPr="008521C1">
        <w:rPr>
          <w:rFonts w:eastAsia="Times New Roman" w:cs="Times New Roman"/>
          <w:szCs w:val="24"/>
        </w:rPr>
        <w:t>.</w:t>
      </w:r>
    </w:p>
    <w:p w14:paraId="6B14F07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Ο κύριος συνάδελφος, λοιπόν, απευθύνθηκε προσωπικά σε εμένα και μου είπε: «Τι έχεις κάνει, κύριε Τζαβάρα, εσύ για την Ηλεία;»</w:t>
      </w:r>
    </w:p>
    <w:p w14:paraId="6B14F07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Άκουσε, λοιπόν, αγαπητέ φίλε, στην Ηλεία επί Νέας </w:t>
      </w:r>
      <w:r>
        <w:rPr>
          <w:rFonts w:eastAsia="Times New Roman" w:cs="Times New Roman"/>
          <w:szCs w:val="24"/>
        </w:rPr>
        <w:t>Δημοκρατίας σε αυτόν τον κάμπο...</w:t>
      </w:r>
    </w:p>
    <w:p w14:paraId="6B14F075"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Μην κάνετε απολογισμό της Ηλείας.</w:t>
      </w:r>
    </w:p>
    <w:p w14:paraId="6B14F076"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Παρακαλώ, κύριε Πρόεδρε.</w:t>
      </w:r>
    </w:p>
    <w:p w14:paraId="6B14F077" w14:textId="77777777" w:rsidR="004965E6" w:rsidRDefault="004D430C">
      <w:pPr>
        <w:spacing w:line="600" w:lineRule="auto"/>
        <w:ind w:firstLine="720"/>
        <w:jc w:val="both"/>
        <w:rPr>
          <w:rFonts w:eastAsia="Times New Roman"/>
          <w:color w:val="222222"/>
          <w:szCs w:val="24"/>
        </w:rPr>
      </w:pPr>
      <w:r>
        <w:rPr>
          <w:rFonts w:eastAsia="Times New Roman" w:cs="Times New Roman"/>
          <w:szCs w:val="24"/>
        </w:rPr>
        <w:t xml:space="preserve">Ιδρύθηκε και </w:t>
      </w:r>
      <w:r w:rsidRPr="00BA131C">
        <w:rPr>
          <w:rFonts w:eastAsia="Times New Roman"/>
          <w:color w:val="222222"/>
          <w:szCs w:val="24"/>
        </w:rPr>
        <w:t xml:space="preserve">λειτουργεί </w:t>
      </w:r>
      <w:r>
        <w:rPr>
          <w:rFonts w:eastAsia="Times New Roman"/>
          <w:color w:val="222222"/>
          <w:szCs w:val="24"/>
        </w:rPr>
        <w:t>ΤΕΙ Γεωπονίας με τρεις κατευθύνσεις. Αυτό το ΤΕΙ η σημερινή Κ</w:t>
      </w:r>
      <w:r w:rsidRPr="00BA131C">
        <w:rPr>
          <w:rFonts w:eastAsia="Times New Roman"/>
          <w:color w:val="222222"/>
          <w:szCs w:val="24"/>
        </w:rPr>
        <w:t>υβέρνηση που εκπροσωπεί</w:t>
      </w:r>
      <w:r w:rsidRPr="00BA131C">
        <w:rPr>
          <w:rFonts w:eastAsia="Times New Roman"/>
          <w:color w:val="222222"/>
          <w:szCs w:val="24"/>
        </w:rPr>
        <w:t>ται από τον Υπουργό εδώ που τον έχουμε</w:t>
      </w:r>
      <w:r>
        <w:rPr>
          <w:rFonts w:eastAsia="Times New Roman"/>
          <w:color w:val="222222"/>
          <w:szCs w:val="24"/>
        </w:rPr>
        <w:t>, θέλει να πάρει από τον κ</w:t>
      </w:r>
      <w:r w:rsidRPr="00BA131C">
        <w:rPr>
          <w:rFonts w:eastAsia="Times New Roman"/>
          <w:color w:val="222222"/>
          <w:szCs w:val="24"/>
        </w:rPr>
        <w:t xml:space="preserve">άμπο της Ηλείας </w:t>
      </w:r>
      <w:r>
        <w:rPr>
          <w:rFonts w:eastAsia="Times New Roman"/>
          <w:color w:val="222222"/>
          <w:szCs w:val="24"/>
        </w:rPr>
        <w:t>το ΤΕΙ</w:t>
      </w:r>
      <w:r w:rsidRPr="00BA131C">
        <w:rPr>
          <w:rFonts w:eastAsia="Times New Roman"/>
          <w:color w:val="222222"/>
          <w:szCs w:val="24"/>
        </w:rPr>
        <w:t xml:space="preserve"> αυτό και να το απορροφήσει το υπό σύσ</w:t>
      </w:r>
      <w:r>
        <w:rPr>
          <w:rFonts w:eastAsia="Times New Roman"/>
          <w:color w:val="222222"/>
          <w:szCs w:val="24"/>
        </w:rPr>
        <w:t>ταση και</w:t>
      </w:r>
      <w:r w:rsidRPr="00BA131C">
        <w:rPr>
          <w:rFonts w:eastAsia="Times New Roman"/>
          <w:color w:val="222222"/>
          <w:szCs w:val="24"/>
        </w:rPr>
        <w:t xml:space="preserve"> </w:t>
      </w:r>
      <w:r>
        <w:rPr>
          <w:rFonts w:eastAsia="Times New Roman"/>
          <w:color w:val="222222"/>
          <w:szCs w:val="24"/>
        </w:rPr>
        <w:t>ίδρυση</w:t>
      </w:r>
      <w:r w:rsidRPr="00BA131C">
        <w:rPr>
          <w:rFonts w:eastAsia="Times New Roman"/>
          <w:color w:val="222222"/>
          <w:szCs w:val="24"/>
        </w:rPr>
        <w:t xml:space="preserve"> Γεωπονικό Πανεπιστήμιο του Αγρινίου</w:t>
      </w:r>
      <w:r>
        <w:rPr>
          <w:rFonts w:eastAsia="Times New Roman"/>
          <w:color w:val="222222"/>
          <w:szCs w:val="24"/>
        </w:rPr>
        <w:t>.</w:t>
      </w:r>
    </w:p>
    <w:p w14:paraId="6B14F078" w14:textId="77777777" w:rsidR="004965E6" w:rsidRDefault="004D430C">
      <w:pPr>
        <w:spacing w:line="600" w:lineRule="auto"/>
        <w:ind w:firstLine="720"/>
        <w:jc w:val="both"/>
        <w:rPr>
          <w:rFonts w:eastAsia="Times New Roman"/>
          <w:color w:val="222222"/>
          <w:szCs w:val="24"/>
        </w:rPr>
      </w:pPr>
      <w:r w:rsidRPr="000D4BB7">
        <w:rPr>
          <w:rFonts w:eastAsia="Times New Roman"/>
          <w:b/>
          <w:color w:val="222222"/>
          <w:szCs w:val="24"/>
        </w:rPr>
        <w:t>ΚΩΝΣΤΑΝΤΙΝΟΣ ΓΑΒΡΟΓΛΟΥ (Υπουργός Παιδείας, Έρευνας και Θρησκευμάτων):</w:t>
      </w:r>
      <w:r>
        <w:rPr>
          <w:rFonts w:eastAsia="Times New Roman"/>
          <w:color w:val="222222"/>
          <w:szCs w:val="24"/>
        </w:rPr>
        <w:t xml:space="preserve"> Πού τα δι</w:t>
      </w:r>
      <w:r>
        <w:rPr>
          <w:rFonts w:eastAsia="Times New Roman"/>
          <w:color w:val="222222"/>
          <w:szCs w:val="24"/>
        </w:rPr>
        <w:t>αβάζετε αυτά;</w:t>
      </w:r>
    </w:p>
    <w:p w14:paraId="6B14F079" w14:textId="77777777" w:rsidR="004965E6" w:rsidRDefault="004D430C">
      <w:pPr>
        <w:spacing w:line="600" w:lineRule="auto"/>
        <w:ind w:firstLine="720"/>
        <w:jc w:val="both"/>
        <w:rPr>
          <w:rFonts w:eastAsia="Times New Roman"/>
          <w:color w:val="222222"/>
          <w:szCs w:val="24"/>
        </w:rPr>
      </w:pPr>
      <w:r w:rsidRPr="00BA131C">
        <w:rPr>
          <w:rFonts w:eastAsia="Times New Roman"/>
          <w:color w:val="222222"/>
          <w:szCs w:val="24"/>
        </w:rPr>
        <w:t xml:space="preserve"> </w:t>
      </w:r>
      <w:r>
        <w:rPr>
          <w:rFonts w:eastAsia="Times New Roman" w:cs="Times New Roman"/>
          <w:b/>
          <w:szCs w:val="24"/>
        </w:rPr>
        <w:t xml:space="preserve">ΚΩΝΣΤΑΝΤΙΝΟΣ ΤΖΑΒΑΡΑΣ: </w:t>
      </w:r>
      <w:r>
        <w:rPr>
          <w:rFonts w:eastAsia="Times New Roman" w:cs="Times New Roman"/>
          <w:szCs w:val="24"/>
        </w:rPr>
        <w:t>Τ</w:t>
      </w:r>
      <w:r>
        <w:rPr>
          <w:rFonts w:eastAsia="Times New Roman"/>
          <w:color w:val="222222"/>
          <w:szCs w:val="24"/>
        </w:rPr>
        <w:t>α λέει ο Δ</w:t>
      </w:r>
      <w:r w:rsidRPr="00BA131C">
        <w:rPr>
          <w:rFonts w:eastAsia="Times New Roman"/>
          <w:color w:val="222222"/>
          <w:szCs w:val="24"/>
        </w:rPr>
        <w:t xml:space="preserve">ήμαρχος </w:t>
      </w:r>
      <w:r>
        <w:rPr>
          <w:rFonts w:eastAsia="Times New Roman"/>
          <w:color w:val="222222"/>
          <w:szCs w:val="24"/>
        </w:rPr>
        <w:t xml:space="preserve">Ηλείας. Ρωτήστε τον κ. </w:t>
      </w:r>
      <w:proofErr w:type="spellStart"/>
      <w:r>
        <w:rPr>
          <w:rFonts w:eastAsia="Times New Roman"/>
          <w:color w:val="222222"/>
          <w:szCs w:val="24"/>
        </w:rPr>
        <w:t>Μπαλαούρα</w:t>
      </w:r>
      <w:proofErr w:type="spellEnd"/>
      <w:r>
        <w:rPr>
          <w:rFonts w:eastAsia="Times New Roman"/>
          <w:color w:val="222222"/>
          <w:szCs w:val="24"/>
        </w:rPr>
        <w:t>. Αφήστε τα αυτά.</w:t>
      </w:r>
    </w:p>
    <w:p w14:paraId="6B14F07A"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Κύριοι συνάδελφοι, τελείωσε ο διάλογος.</w:t>
      </w:r>
    </w:p>
    <w:p w14:paraId="6B14F07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Κύριε Υπουργέ, καθίστε κάτω.</w:t>
      </w:r>
    </w:p>
    <w:p w14:paraId="6B14F07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Κύριε Τζαβάρα, τώρα... </w:t>
      </w:r>
    </w:p>
    <w:p w14:paraId="6B14F07D"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sidRPr="00AF5175">
        <w:rPr>
          <w:rFonts w:eastAsia="Times New Roman" w:cs="Times New Roman"/>
          <w:szCs w:val="24"/>
        </w:rPr>
        <w:t>Υ</w:t>
      </w:r>
      <w:r w:rsidRPr="00AF5175">
        <w:rPr>
          <w:rFonts w:eastAsia="Times New Roman" w:cs="Times New Roman"/>
          <w:szCs w:val="24"/>
        </w:rPr>
        <w:t>πάρχει αλληλογραφία και μου λέτε που τα διαβάζω αυτά;</w:t>
      </w:r>
      <w:r>
        <w:rPr>
          <w:rFonts w:eastAsia="Times New Roman" w:cs="Times New Roman"/>
          <w:szCs w:val="24"/>
        </w:rPr>
        <w:t xml:space="preserve"> Σε μένα τα λέτε; Θα παίξετε με τη δική μου πολιτική τιμή νομίζετε;</w:t>
      </w:r>
    </w:p>
    <w:p w14:paraId="6B14F07E"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Τζαβάρα, σας παρακαλώ.</w:t>
      </w:r>
    </w:p>
    <w:p w14:paraId="6B14F07F" w14:textId="77777777" w:rsidR="004965E6" w:rsidRDefault="004D430C">
      <w:pPr>
        <w:spacing w:line="600" w:lineRule="auto"/>
        <w:ind w:firstLine="720"/>
        <w:jc w:val="both"/>
        <w:rPr>
          <w:rFonts w:eastAsia="Times New Roman" w:cs="Times New Roman"/>
          <w:b/>
          <w:szCs w:val="24"/>
        </w:rPr>
      </w:pPr>
      <w:r>
        <w:rPr>
          <w:rFonts w:eastAsia="Times New Roman" w:cs="Times New Roman"/>
          <w:b/>
          <w:szCs w:val="24"/>
        </w:rPr>
        <w:t xml:space="preserve">ΚΩΝΣΤΑΝΤΙΝΟΣ ΤΖΑΒΑΡΑΣ: </w:t>
      </w:r>
      <w:r>
        <w:rPr>
          <w:rFonts w:eastAsia="Times New Roman" w:cs="Times New Roman"/>
          <w:szCs w:val="24"/>
        </w:rPr>
        <w:t>Αυτόν τον κύριο που απευθύνθηκε προσωπικά σε εμένα</w:t>
      </w:r>
      <w:r>
        <w:rPr>
          <w:rFonts w:eastAsia="Times New Roman" w:cs="Times New Roman"/>
          <w:szCs w:val="24"/>
        </w:rPr>
        <w:t>,</w:t>
      </w:r>
      <w:r>
        <w:rPr>
          <w:rFonts w:eastAsia="Times New Roman" w:cs="Times New Roman"/>
          <w:szCs w:val="24"/>
        </w:rPr>
        <w:t xml:space="preserve"> έχετε την υποχρέωση να τον ενημερώσετε ότι επί των ημερών σας υπάρχει σχέδιο </w:t>
      </w:r>
      <w:r>
        <w:rPr>
          <w:rFonts w:eastAsia="Times New Roman"/>
          <w:color w:val="222222"/>
          <w:szCs w:val="24"/>
        </w:rPr>
        <w:t>απορρόφησης</w:t>
      </w:r>
      <w:r w:rsidRPr="00BA131C">
        <w:rPr>
          <w:rFonts w:eastAsia="Times New Roman"/>
          <w:color w:val="222222"/>
          <w:szCs w:val="24"/>
        </w:rPr>
        <w:t xml:space="preserve"> </w:t>
      </w:r>
      <w:r>
        <w:rPr>
          <w:rFonts w:eastAsia="Times New Roman"/>
          <w:color w:val="222222"/>
          <w:szCs w:val="24"/>
        </w:rPr>
        <w:t>του ΤΕΙ</w:t>
      </w:r>
      <w:r w:rsidRPr="00BA131C">
        <w:rPr>
          <w:rFonts w:eastAsia="Times New Roman"/>
          <w:color w:val="222222"/>
          <w:szCs w:val="24"/>
        </w:rPr>
        <w:t xml:space="preserve"> που βρίσκεται στην Αμαλιάδα για να πάει στο Γεωπονικό Πανεπιστήμιο του Αγρινίου</w:t>
      </w:r>
      <w:r>
        <w:rPr>
          <w:rFonts w:eastAsia="Times New Roman"/>
          <w:color w:val="222222"/>
          <w:szCs w:val="24"/>
        </w:rPr>
        <w:t xml:space="preserve">. Και μου λέει αυτός για τον </w:t>
      </w:r>
      <w:proofErr w:type="spellStart"/>
      <w:r>
        <w:rPr>
          <w:rFonts w:eastAsia="Times New Roman"/>
          <w:color w:val="222222"/>
          <w:szCs w:val="24"/>
        </w:rPr>
        <w:t>Κόροιβο</w:t>
      </w:r>
      <w:proofErr w:type="spellEnd"/>
      <w:r>
        <w:rPr>
          <w:rFonts w:eastAsia="Times New Roman"/>
          <w:color w:val="222222"/>
          <w:szCs w:val="24"/>
        </w:rPr>
        <w:t xml:space="preserve">. Τον </w:t>
      </w:r>
      <w:proofErr w:type="spellStart"/>
      <w:r>
        <w:rPr>
          <w:rFonts w:eastAsia="Times New Roman"/>
          <w:color w:val="222222"/>
          <w:szCs w:val="24"/>
        </w:rPr>
        <w:t>Κόροιβο</w:t>
      </w:r>
      <w:proofErr w:type="spellEnd"/>
      <w:r>
        <w:rPr>
          <w:rFonts w:eastAsia="Times New Roman"/>
          <w:color w:val="222222"/>
          <w:szCs w:val="24"/>
        </w:rPr>
        <w:t xml:space="preserve"> για τον οποίον εγώ προσωπικά </w:t>
      </w:r>
      <w:r>
        <w:rPr>
          <w:rFonts w:eastAsia="Times New Roman"/>
          <w:color w:val="222222"/>
          <w:szCs w:val="24"/>
        </w:rPr>
        <w:t>έχω κάνει αίτηση</w:t>
      </w:r>
      <w:r>
        <w:rPr>
          <w:rFonts w:eastAsia="Times New Roman"/>
          <w:color w:val="222222"/>
          <w:szCs w:val="24"/>
        </w:rPr>
        <w:t>,</w:t>
      </w:r>
      <w:r>
        <w:rPr>
          <w:rFonts w:eastAsia="Times New Roman"/>
          <w:color w:val="222222"/>
          <w:szCs w:val="24"/>
        </w:rPr>
        <w:t xml:space="preserve"> θα ενταχθεί στο ΤΕΙ.</w:t>
      </w:r>
    </w:p>
    <w:p w14:paraId="6B14F080" w14:textId="77777777" w:rsidR="004965E6" w:rsidRDefault="004D430C">
      <w:pPr>
        <w:spacing w:line="600" w:lineRule="auto"/>
        <w:ind w:firstLine="720"/>
        <w:jc w:val="both"/>
        <w:rPr>
          <w:rFonts w:eastAsia="Times New Roman"/>
          <w:color w:val="222222"/>
          <w:szCs w:val="24"/>
        </w:rPr>
      </w:pPr>
      <w:r>
        <w:rPr>
          <w:rFonts w:eastAsia="Times New Roman"/>
          <w:color w:val="222222"/>
          <w:szCs w:val="24"/>
        </w:rPr>
        <w:t>Τι πράγματα είναι αυτά; Έτσι κάνετε πολιτική; Με ύβρεις κάνετε πολιτική; Αυτό είναι το ηθικό πλεονέκτημα που έχετε;</w:t>
      </w:r>
    </w:p>
    <w:p w14:paraId="6B14F081"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Σας παρακαλώ, μην προχωρήσουμε τώρα σε διακοπή ομιλιών.</w:t>
      </w:r>
    </w:p>
    <w:p w14:paraId="6B14F082" w14:textId="77777777" w:rsidR="004965E6" w:rsidRDefault="004D430C">
      <w:pPr>
        <w:spacing w:line="600" w:lineRule="auto"/>
        <w:ind w:firstLine="720"/>
        <w:jc w:val="both"/>
        <w:rPr>
          <w:rFonts w:eastAsia="Times New Roman" w:cs="Times New Roman"/>
          <w:b/>
          <w:szCs w:val="24"/>
        </w:rPr>
      </w:pPr>
      <w:r>
        <w:rPr>
          <w:rFonts w:eastAsia="Times New Roman" w:cs="Times New Roman"/>
          <w:b/>
          <w:szCs w:val="24"/>
        </w:rPr>
        <w:t xml:space="preserve">ΚΩΝΣΤΑΝΤΙΝΟΣ </w:t>
      </w:r>
      <w:r>
        <w:rPr>
          <w:rFonts w:eastAsia="Times New Roman" w:cs="Times New Roman"/>
          <w:b/>
          <w:szCs w:val="24"/>
        </w:rPr>
        <w:t xml:space="preserve">ΤΖΑΒΑΡΑΣ: </w:t>
      </w:r>
      <w:r>
        <w:rPr>
          <w:rFonts w:eastAsia="Times New Roman"/>
          <w:color w:val="222222"/>
          <w:szCs w:val="24"/>
        </w:rPr>
        <w:t>Υπάρχει και ένα όριο, κύριε Πρόεδρε. Υπάρχει και ένα όριο στην ανοχή. Δεν μπορεί ο καθένας, χωρίς να ξέρει σε ποιον απευθύνεται, να θίγει τιμές και υπολήψεις.</w:t>
      </w:r>
    </w:p>
    <w:p w14:paraId="6B14F083" w14:textId="77777777" w:rsidR="004965E6" w:rsidRDefault="004D430C">
      <w:pPr>
        <w:spacing w:line="600" w:lineRule="auto"/>
        <w:ind w:firstLine="720"/>
        <w:jc w:val="both"/>
        <w:rPr>
          <w:rFonts w:eastAsia="Times New Roman"/>
          <w:color w:val="222222"/>
          <w:szCs w:val="24"/>
        </w:rPr>
      </w:pPr>
      <w:r>
        <w:rPr>
          <w:rFonts w:eastAsia="Times New Roman"/>
          <w:color w:val="222222"/>
          <w:szCs w:val="24"/>
        </w:rPr>
        <w:t>Σας παρακαλώ πολύ.</w:t>
      </w:r>
    </w:p>
    <w:p w14:paraId="6B14F084"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Εντάξει, το ακούσαμε.</w:t>
      </w:r>
    </w:p>
    <w:p w14:paraId="6B14F085" w14:textId="77777777" w:rsidR="004965E6" w:rsidRDefault="004D430C">
      <w:pPr>
        <w:spacing w:line="600" w:lineRule="auto"/>
        <w:ind w:firstLine="720"/>
        <w:jc w:val="both"/>
        <w:rPr>
          <w:rFonts w:eastAsia="Times New Roman"/>
          <w:color w:val="222222"/>
          <w:szCs w:val="24"/>
        </w:rPr>
      </w:pPr>
      <w:r w:rsidRPr="000D4BB7">
        <w:rPr>
          <w:rFonts w:eastAsia="Times New Roman"/>
          <w:b/>
          <w:color w:val="222222"/>
          <w:szCs w:val="24"/>
        </w:rPr>
        <w:t xml:space="preserve">ΚΩΝΣΤΑΝΤΙΝΟΣ </w:t>
      </w:r>
      <w:r w:rsidRPr="000D4BB7">
        <w:rPr>
          <w:rFonts w:eastAsia="Times New Roman"/>
          <w:b/>
          <w:color w:val="222222"/>
          <w:szCs w:val="24"/>
        </w:rPr>
        <w:t>ΓΑΒΡΟΓΛΟΥ (Υπουργός Παιδείας, Έρευνας και Θρησκευμάτων):</w:t>
      </w:r>
      <w:r>
        <w:rPr>
          <w:rFonts w:eastAsia="Times New Roman"/>
          <w:color w:val="222222"/>
          <w:szCs w:val="24"/>
        </w:rPr>
        <w:t xml:space="preserve"> Κύριε Πρόεδρε, θα ήθελα τον λόγο.</w:t>
      </w:r>
    </w:p>
    <w:p w14:paraId="6B14F086"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Ωραία, θα φροντίσω εγώ.</w:t>
      </w:r>
    </w:p>
    <w:p w14:paraId="6B14F08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Κύριε Υπουργέ, μισό λεπτό.</w:t>
      </w:r>
    </w:p>
    <w:p w14:paraId="6B14F088" w14:textId="77777777" w:rsidR="004965E6" w:rsidRDefault="004D430C">
      <w:pPr>
        <w:spacing w:line="600" w:lineRule="auto"/>
        <w:ind w:firstLine="720"/>
        <w:jc w:val="both"/>
        <w:rPr>
          <w:rFonts w:eastAsia="Times New Roman"/>
          <w:color w:val="222222"/>
          <w:szCs w:val="24"/>
        </w:rPr>
      </w:pPr>
      <w:r>
        <w:rPr>
          <w:rFonts w:eastAsia="Times New Roman" w:cs="Times New Roman"/>
          <w:szCs w:val="24"/>
        </w:rPr>
        <w:t xml:space="preserve">Συζητάμε ζητήματα παιδείας και έχουμε στα θεωρεία προσκεκλημένους μαθητές. </w:t>
      </w:r>
      <w:r w:rsidRPr="00BA131C">
        <w:rPr>
          <w:rFonts w:eastAsia="Times New Roman"/>
          <w:color w:val="222222"/>
          <w:szCs w:val="24"/>
        </w:rPr>
        <w:t>Ας προσ</w:t>
      </w:r>
      <w:r w:rsidRPr="00BA131C">
        <w:rPr>
          <w:rFonts w:eastAsia="Times New Roman"/>
          <w:color w:val="222222"/>
          <w:szCs w:val="24"/>
        </w:rPr>
        <w:t xml:space="preserve">παθήσουμε να δείξουμε </w:t>
      </w:r>
      <w:r w:rsidRPr="00BA131C">
        <w:rPr>
          <w:rFonts w:eastAsia="Times New Roman"/>
          <w:color w:val="222222"/>
          <w:szCs w:val="24"/>
        </w:rPr>
        <w:lastRenderedPageBreak/>
        <w:t>την καλύτερη δυνατή εικ</w:t>
      </w:r>
      <w:r>
        <w:rPr>
          <w:rFonts w:eastAsia="Times New Roman"/>
          <w:color w:val="222222"/>
          <w:szCs w:val="24"/>
        </w:rPr>
        <w:t xml:space="preserve">όνα, για </w:t>
      </w:r>
      <w:r w:rsidRPr="00BA131C">
        <w:rPr>
          <w:rFonts w:eastAsia="Times New Roman"/>
          <w:color w:val="222222"/>
          <w:szCs w:val="24"/>
        </w:rPr>
        <w:t>να</w:t>
      </w:r>
      <w:r>
        <w:rPr>
          <w:rFonts w:eastAsia="Times New Roman"/>
          <w:color w:val="222222"/>
          <w:szCs w:val="24"/>
        </w:rPr>
        <w:t xml:space="preserve"> αποκομίσουν μια καλή εικόνα από το Κοινοβούλιο. Α</w:t>
      </w:r>
      <w:r w:rsidRPr="00BA131C">
        <w:rPr>
          <w:rFonts w:eastAsia="Times New Roman"/>
          <w:color w:val="222222"/>
          <w:szCs w:val="24"/>
        </w:rPr>
        <w:t>ς αφήσουμε τους εκνευρισμούς</w:t>
      </w:r>
      <w:r>
        <w:rPr>
          <w:rFonts w:eastAsia="Times New Roman"/>
          <w:color w:val="222222"/>
          <w:szCs w:val="24"/>
        </w:rPr>
        <w:t>.</w:t>
      </w:r>
    </w:p>
    <w:p w14:paraId="6B14F089" w14:textId="77777777" w:rsidR="004965E6" w:rsidRDefault="004D430C">
      <w:pPr>
        <w:spacing w:line="600" w:lineRule="auto"/>
        <w:ind w:firstLine="720"/>
        <w:jc w:val="both"/>
        <w:rPr>
          <w:rFonts w:eastAsia="Times New Roman"/>
          <w:color w:val="222222"/>
          <w:szCs w:val="24"/>
        </w:rPr>
      </w:pPr>
      <w:r>
        <w:rPr>
          <w:rFonts w:eastAsia="Times New Roman"/>
          <w:color w:val="222222"/>
          <w:szCs w:val="24"/>
        </w:rPr>
        <w:t>Ορίστε, κ</w:t>
      </w:r>
      <w:r w:rsidRPr="00BA131C">
        <w:rPr>
          <w:rFonts w:eastAsia="Times New Roman"/>
          <w:color w:val="222222"/>
          <w:szCs w:val="24"/>
        </w:rPr>
        <w:t>ύριε Υπουργέ</w:t>
      </w:r>
      <w:r>
        <w:rPr>
          <w:rFonts w:eastAsia="Times New Roman"/>
          <w:color w:val="222222"/>
          <w:szCs w:val="24"/>
        </w:rPr>
        <w:t>, έχετε τον λόγο, αλλά παρακαλώ γ</w:t>
      </w:r>
      <w:r w:rsidRPr="00BA131C">
        <w:rPr>
          <w:rFonts w:eastAsia="Times New Roman"/>
          <w:color w:val="222222"/>
          <w:szCs w:val="24"/>
        </w:rPr>
        <w:t>ρήγορα</w:t>
      </w:r>
      <w:r>
        <w:rPr>
          <w:rFonts w:eastAsia="Times New Roman"/>
          <w:color w:val="222222"/>
          <w:szCs w:val="24"/>
        </w:rPr>
        <w:t>.</w:t>
      </w:r>
    </w:p>
    <w:p w14:paraId="6B14F08A" w14:textId="77777777" w:rsidR="004965E6" w:rsidRDefault="004D430C">
      <w:pPr>
        <w:spacing w:line="600" w:lineRule="auto"/>
        <w:ind w:firstLine="720"/>
        <w:jc w:val="both"/>
        <w:rPr>
          <w:rFonts w:eastAsia="Times New Roman"/>
          <w:color w:val="222222"/>
          <w:szCs w:val="24"/>
        </w:rPr>
      </w:pPr>
      <w:r>
        <w:rPr>
          <w:rFonts w:eastAsia="Times New Roman"/>
          <w:b/>
          <w:color w:val="222222"/>
          <w:szCs w:val="24"/>
        </w:rPr>
        <w:t>ΚΩΝΣΤΑΝΤΙΝΟΣ ΓΑΒΡΟΓΛΟΥ (Υπουργός Παιδείας, Έρευνας και Θρη</w:t>
      </w:r>
      <w:r>
        <w:rPr>
          <w:rFonts w:eastAsia="Times New Roman"/>
          <w:b/>
          <w:color w:val="222222"/>
          <w:szCs w:val="24"/>
        </w:rPr>
        <w:t>σκευμάτων):</w:t>
      </w:r>
      <w:r>
        <w:rPr>
          <w:rFonts w:eastAsia="Times New Roman"/>
          <w:color w:val="222222"/>
          <w:szCs w:val="24"/>
        </w:rPr>
        <w:t xml:space="preserve"> Με </w:t>
      </w:r>
      <w:proofErr w:type="spellStart"/>
      <w:r>
        <w:rPr>
          <w:rFonts w:eastAsia="Times New Roman"/>
          <w:color w:val="222222"/>
          <w:szCs w:val="24"/>
        </w:rPr>
        <w:t>συγχωρείτε</w:t>
      </w:r>
      <w:proofErr w:type="spellEnd"/>
      <w:r>
        <w:rPr>
          <w:rFonts w:eastAsia="Times New Roman"/>
          <w:color w:val="222222"/>
          <w:szCs w:val="24"/>
        </w:rPr>
        <w:t>, αλλά κατ</w:t>
      </w:r>
      <w:r>
        <w:rPr>
          <w:rFonts w:eastAsia="Times New Roman"/>
          <w:color w:val="222222"/>
          <w:szCs w:val="24"/>
        </w:rPr>
        <w:t xml:space="preserve">’ </w:t>
      </w:r>
      <w:r>
        <w:rPr>
          <w:rFonts w:eastAsia="Times New Roman"/>
          <w:color w:val="222222"/>
          <w:szCs w:val="24"/>
        </w:rPr>
        <w:t>αρχ</w:t>
      </w:r>
      <w:r>
        <w:rPr>
          <w:rFonts w:eastAsia="Times New Roman"/>
          <w:color w:val="222222"/>
          <w:szCs w:val="24"/>
        </w:rPr>
        <w:t>άς</w:t>
      </w:r>
      <w:r>
        <w:rPr>
          <w:rFonts w:eastAsia="Times New Roman"/>
          <w:color w:val="222222"/>
          <w:szCs w:val="24"/>
        </w:rPr>
        <w:t xml:space="preserve"> γιατί απευθύνεστε σε μένα και κάνετε αυτή την προτροπή; Δεν κατάλαβα.</w:t>
      </w:r>
    </w:p>
    <w:p w14:paraId="6B14F08B"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sidRPr="00CE5864">
        <w:rPr>
          <w:rFonts w:eastAsia="Times New Roman" w:cs="Times New Roman"/>
          <w:szCs w:val="24"/>
        </w:rPr>
        <w:t>Σε σας το είπα; Στην Αίθουσα απευθύνθηκα.</w:t>
      </w:r>
    </w:p>
    <w:p w14:paraId="6B14F08C" w14:textId="77777777" w:rsidR="004965E6" w:rsidRDefault="004D430C">
      <w:pPr>
        <w:spacing w:line="600" w:lineRule="auto"/>
        <w:ind w:firstLine="720"/>
        <w:jc w:val="both"/>
        <w:rPr>
          <w:rFonts w:eastAsia="Times New Roman"/>
          <w:color w:val="222222"/>
          <w:szCs w:val="24"/>
        </w:rPr>
      </w:pPr>
      <w:r>
        <w:rPr>
          <w:rFonts w:eastAsia="Times New Roman"/>
          <w:b/>
          <w:color w:val="222222"/>
          <w:szCs w:val="24"/>
        </w:rPr>
        <w:t>ΚΩΝΣΤΑΝΤΙΝΟΣ ΓΑΒΡΟΓΛΟΥ (Υπουργός Παιδείας, Έρευνας και Θρησκευμάτων):</w:t>
      </w:r>
      <w:r>
        <w:rPr>
          <w:rFonts w:eastAsia="Times New Roman"/>
          <w:color w:val="222222"/>
          <w:szCs w:val="24"/>
        </w:rPr>
        <w:t xml:space="preserve"> Κύριε Πρόεδρε, θ</w:t>
      </w:r>
      <w:r w:rsidRPr="00BA131C">
        <w:rPr>
          <w:rFonts w:eastAsia="Times New Roman"/>
          <w:color w:val="222222"/>
          <w:szCs w:val="24"/>
        </w:rPr>
        <w:t>έλω να ρωτήσω εγώ εσάς τώρα</w:t>
      </w:r>
      <w:r>
        <w:rPr>
          <w:rFonts w:eastAsia="Times New Roman"/>
          <w:color w:val="222222"/>
          <w:szCs w:val="24"/>
        </w:rPr>
        <w:t>. Υπάρχει κάποια</w:t>
      </w:r>
      <w:r w:rsidRPr="00BA131C">
        <w:rPr>
          <w:rFonts w:eastAsia="Times New Roman"/>
          <w:color w:val="222222"/>
          <w:szCs w:val="24"/>
        </w:rPr>
        <w:t xml:space="preserve"> προβ</w:t>
      </w:r>
      <w:r>
        <w:rPr>
          <w:rFonts w:eastAsia="Times New Roman"/>
          <w:color w:val="222222"/>
          <w:szCs w:val="24"/>
        </w:rPr>
        <w:t>λεπόμενη ποινή ή οτιδήποτε για Β</w:t>
      </w:r>
      <w:r w:rsidRPr="00BA131C">
        <w:rPr>
          <w:rFonts w:eastAsia="Times New Roman"/>
          <w:color w:val="222222"/>
          <w:szCs w:val="24"/>
        </w:rPr>
        <w:t>ουλευτές που διαδίδουν ψευδείς ειδήσεις</w:t>
      </w:r>
      <w:r>
        <w:rPr>
          <w:rFonts w:eastAsia="Times New Roman"/>
          <w:color w:val="222222"/>
          <w:szCs w:val="24"/>
        </w:rPr>
        <w:t>; Δεν κατάλαβα.</w:t>
      </w:r>
    </w:p>
    <w:p w14:paraId="6B14F08D" w14:textId="77777777" w:rsidR="004965E6" w:rsidRDefault="004D430C">
      <w:pPr>
        <w:spacing w:line="600" w:lineRule="auto"/>
        <w:ind w:firstLine="720"/>
        <w:jc w:val="both"/>
        <w:rPr>
          <w:rFonts w:eastAsia="Times New Roman"/>
          <w:color w:val="222222"/>
          <w:szCs w:val="24"/>
        </w:rPr>
      </w:pPr>
      <w:r>
        <w:rPr>
          <w:rFonts w:eastAsia="Times New Roman" w:cs="Times New Roman"/>
          <w:b/>
          <w:szCs w:val="24"/>
        </w:rPr>
        <w:t xml:space="preserve">ΚΩΝΣΤΑΝΤΙΝΟΣ ΤΖΑΒΑΡΑΣ: </w:t>
      </w:r>
      <w:r>
        <w:rPr>
          <w:rFonts w:eastAsia="Times New Roman" w:cs="Times New Roman"/>
          <w:szCs w:val="24"/>
        </w:rPr>
        <w:t>Εάν δείτε το Σύνταγμα, υπάρχει.</w:t>
      </w:r>
    </w:p>
    <w:p w14:paraId="6B14F08E" w14:textId="77777777" w:rsidR="004965E6" w:rsidRDefault="004D430C">
      <w:pPr>
        <w:spacing w:line="600" w:lineRule="auto"/>
        <w:ind w:firstLine="720"/>
        <w:jc w:val="both"/>
        <w:rPr>
          <w:rFonts w:eastAsia="Times New Roman"/>
          <w:color w:val="222222"/>
          <w:szCs w:val="24"/>
        </w:rPr>
      </w:pPr>
      <w:r>
        <w:rPr>
          <w:rFonts w:eastAsia="Times New Roman"/>
          <w:b/>
          <w:color w:val="222222"/>
          <w:szCs w:val="24"/>
        </w:rPr>
        <w:lastRenderedPageBreak/>
        <w:t>ΚΩΝΣΤΑΝΤΙΝΟΣ ΓΑΒΡΟΓΛΟΥ (Υπουργός Παιδείας, Έρευνα</w:t>
      </w:r>
      <w:r>
        <w:rPr>
          <w:rFonts w:eastAsia="Times New Roman"/>
          <w:b/>
          <w:color w:val="222222"/>
          <w:szCs w:val="24"/>
        </w:rPr>
        <w:t>ς και Θρησκευμάτων):</w:t>
      </w:r>
      <w:r>
        <w:rPr>
          <w:rFonts w:eastAsia="Times New Roman"/>
          <w:color w:val="222222"/>
          <w:szCs w:val="24"/>
        </w:rPr>
        <w:t xml:space="preserve"> Λ</w:t>
      </w:r>
      <w:r w:rsidRPr="00BA131C">
        <w:rPr>
          <w:rFonts w:eastAsia="Times New Roman"/>
          <w:color w:val="222222"/>
          <w:szCs w:val="24"/>
        </w:rPr>
        <w:t>έει ο κ</w:t>
      </w:r>
      <w:r>
        <w:rPr>
          <w:rFonts w:eastAsia="Times New Roman"/>
          <w:color w:val="222222"/>
          <w:szCs w:val="24"/>
        </w:rPr>
        <w:t xml:space="preserve">. Τζαβάρας ότι του είπε ο </w:t>
      </w:r>
      <w:r>
        <w:rPr>
          <w:rFonts w:eastAsia="Times New Roman"/>
          <w:color w:val="222222"/>
          <w:szCs w:val="24"/>
        </w:rPr>
        <w:t>δ</w:t>
      </w:r>
      <w:r>
        <w:rPr>
          <w:rFonts w:eastAsia="Times New Roman"/>
          <w:color w:val="222222"/>
          <w:szCs w:val="24"/>
        </w:rPr>
        <w:t xml:space="preserve">ήμαρχος ότι εμείς σκεφτόμαστε το α΄, β΄, γ΄, δ΄. </w:t>
      </w:r>
      <w:r w:rsidRPr="00BA131C">
        <w:rPr>
          <w:rFonts w:eastAsia="Times New Roman"/>
          <w:color w:val="222222"/>
          <w:szCs w:val="24"/>
        </w:rPr>
        <w:t>Εγώ λέω</w:t>
      </w:r>
      <w:r>
        <w:rPr>
          <w:rFonts w:eastAsia="Times New Roman"/>
          <w:color w:val="222222"/>
          <w:szCs w:val="24"/>
        </w:rPr>
        <w:t>,</w:t>
      </w:r>
      <w:r w:rsidRPr="00BA131C">
        <w:rPr>
          <w:rFonts w:eastAsia="Times New Roman"/>
          <w:color w:val="222222"/>
          <w:szCs w:val="24"/>
        </w:rPr>
        <w:t xml:space="preserve"> λοιπόν</w:t>
      </w:r>
      <w:r>
        <w:rPr>
          <w:rFonts w:eastAsia="Times New Roman"/>
          <w:color w:val="222222"/>
          <w:szCs w:val="24"/>
        </w:rPr>
        <w:t>, να ηρεμήσουμε. Να σ</w:t>
      </w:r>
      <w:r w:rsidRPr="00BA131C">
        <w:rPr>
          <w:rFonts w:eastAsia="Times New Roman"/>
          <w:color w:val="222222"/>
          <w:szCs w:val="24"/>
        </w:rPr>
        <w:t xml:space="preserve">υζητάμε </w:t>
      </w:r>
      <w:r>
        <w:rPr>
          <w:rFonts w:eastAsia="Times New Roman"/>
          <w:color w:val="222222"/>
          <w:szCs w:val="24"/>
        </w:rPr>
        <w:t>ε</w:t>
      </w:r>
      <w:r w:rsidRPr="00BA131C">
        <w:rPr>
          <w:rFonts w:eastAsia="Times New Roman"/>
          <w:color w:val="222222"/>
          <w:szCs w:val="24"/>
        </w:rPr>
        <w:t>πί συγκεκριμένων πραγμάτων</w:t>
      </w:r>
      <w:r>
        <w:rPr>
          <w:rFonts w:eastAsia="Times New Roman"/>
          <w:color w:val="222222"/>
          <w:szCs w:val="24"/>
        </w:rPr>
        <w:t>,</w:t>
      </w:r>
      <w:r w:rsidRPr="00BA131C">
        <w:rPr>
          <w:rFonts w:eastAsia="Times New Roman"/>
          <w:color w:val="222222"/>
          <w:szCs w:val="24"/>
        </w:rPr>
        <w:t xml:space="preserve"> </w:t>
      </w:r>
      <w:r>
        <w:rPr>
          <w:rFonts w:eastAsia="Times New Roman"/>
          <w:color w:val="222222"/>
          <w:szCs w:val="24"/>
        </w:rPr>
        <w:t>μη συζητάμε επί διαδόσεων.</w:t>
      </w:r>
    </w:p>
    <w:p w14:paraId="6B14F08F" w14:textId="77777777" w:rsidR="004965E6" w:rsidRDefault="004D430C">
      <w:pPr>
        <w:spacing w:line="600" w:lineRule="auto"/>
        <w:ind w:firstLine="720"/>
        <w:jc w:val="both"/>
        <w:rPr>
          <w:rFonts w:eastAsia="Times New Roman"/>
          <w:color w:val="222222"/>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Συμφωνήσαμε και </w:t>
      </w:r>
      <w:proofErr w:type="spellStart"/>
      <w:r>
        <w:rPr>
          <w:rFonts w:eastAsia="Times New Roman" w:cs="Times New Roman"/>
          <w:szCs w:val="24"/>
        </w:rPr>
        <w:t>συν</w:t>
      </w:r>
      <w:r>
        <w:rPr>
          <w:rFonts w:eastAsia="Times New Roman" w:cs="Times New Roman"/>
          <w:szCs w:val="24"/>
        </w:rPr>
        <w:t>νενοηθήκαμε</w:t>
      </w:r>
      <w:proofErr w:type="spellEnd"/>
      <w:r>
        <w:rPr>
          <w:rFonts w:eastAsia="Times New Roman" w:cs="Times New Roman"/>
          <w:szCs w:val="24"/>
        </w:rPr>
        <w:t>.</w:t>
      </w:r>
    </w:p>
    <w:p w14:paraId="6B14F090" w14:textId="77777777" w:rsidR="004965E6" w:rsidRDefault="004D430C">
      <w:pPr>
        <w:spacing w:line="600" w:lineRule="auto"/>
        <w:ind w:firstLine="720"/>
        <w:jc w:val="both"/>
        <w:rPr>
          <w:rFonts w:eastAsia="Times New Roman"/>
          <w:color w:val="222222"/>
          <w:szCs w:val="24"/>
        </w:rPr>
      </w:pPr>
      <w:r w:rsidRPr="00CC005E">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w:t>
      </w:r>
      <w:r>
        <w:rPr>
          <w:rFonts w:eastAsia="Times New Roman"/>
          <w:szCs w:val="24"/>
        </w:rPr>
        <w:t>στην έκθεση της αίθουσας «ΕΛΕΥΘΕΡΙΟΣ ΒΕΝΙΖΕΛΟΣ» και ενημερώθηκαν για την ιστορία του</w:t>
      </w:r>
      <w:r>
        <w:rPr>
          <w:rFonts w:eastAsia="Times New Roman"/>
          <w:szCs w:val="24"/>
        </w:rPr>
        <w:t xml:space="preserve"> κτηρίου και τον τρόπο οργάνωσης και λειτουργίας της Βουλής, πενήντα δύο μαθήτριες και μαθητές και τέσσερις συνοδοί καθηγητές από το 1</w:t>
      </w:r>
      <w:r w:rsidRPr="00C5378E">
        <w:rPr>
          <w:rFonts w:eastAsia="Times New Roman"/>
          <w:szCs w:val="24"/>
          <w:vertAlign w:val="superscript"/>
        </w:rPr>
        <w:t>ο</w:t>
      </w:r>
      <w:r>
        <w:rPr>
          <w:rFonts w:eastAsia="Times New Roman"/>
          <w:szCs w:val="24"/>
        </w:rPr>
        <w:t xml:space="preserve"> Γυμνάσιο Άρτας.</w:t>
      </w:r>
    </w:p>
    <w:p w14:paraId="6B14F091" w14:textId="77777777" w:rsidR="004965E6" w:rsidRDefault="004D430C">
      <w:pPr>
        <w:spacing w:line="600" w:lineRule="auto"/>
        <w:ind w:firstLine="720"/>
        <w:jc w:val="both"/>
        <w:rPr>
          <w:rFonts w:eastAsia="Times New Roman"/>
          <w:color w:val="222222"/>
          <w:szCs w:val="24"/>
        </w:rPr>
      </w:pPr>
      <w:r>
        <w:rPr>
          <w:rFonts w:eastAsia="Times New Roman"/>
          <w:szCs w:val="24"/>
        </w:rPr>
        <w:t>Η Βουλή τους καλωσορίζει.</w:t>
      </w:r>
    </w:p>
    <w:p w14:paraId="6B14F092" w14:textId="77777777" w:rsidR="004965E6" w:rsidRDefault="004D430C">
      <w:pPr>
        <w:spacing w:line="600" w:lineRule="auto"/>
        <w:ind w:firstLine="720"/>
        <w:jc w:val="center"/>
        <w:rPr>
          <w:rFonts w:eastAsia="Times New Roman" w:cs="Times New Roman"/>
          <w:szCs w:val="24"/>
        </w:rPr>
      </w:pPr>
      <w:r w:rsidRPr="00CC005E">
        <w:rPr>
          <w:rFonts w:eastAsia="Times New Roman" w:cs="Times New Roman"/>
          <w:szCs w:val="24"/>
        </w:rPr>
        <w:t>(Χειροκροτήματα απ</w:t>
      </w:r>
      <w:r w:rsidRPr="00A84CA5">
        <w:rPr>
          <w:rFonts w:eastAsia="Times New Roman" w:cs="Times New Roman"/>
          <w:szCs w:val="24"/>
        </w:rPr>
        <w:t>’</w:t>
      </w:r>
      <w:r w:rsidRPr="00CC005E">
        <w:rPr>
          <w:rFonts w:eastAsia="Times New Roman" w:cs="Times New Roman"/>
          <w:szCs w:val="24"/>
        </w:rPr>
        <w:t xml:space="preserve"> όλες τις πτέρυγες της Βουλής)</w:t>
      </w:r>
    </w:p>
    <w:p w14:paraId="6B14F093" w14:textId="77777777" w:rsidR="004965E6" w:rsidRDefault="004D430C">
      <w:pPr>
        <w:spacing w:line="600" w:lineRule="auto"/>
        <w:ind w:firstLine="720"/>
        <w:jc w:val="both"/>
        <w:rPr>
          <w:rFonts w:eastAsia="Times New Roman"/>
          <w:color w:val="222222"/>
          <w:szCs w:val="24"/>
        </w:rPr>
      </w:pPr>
      <w:r>
        <w:rPr>
          <w:rFonts w:eastAsia="Times New Roman" w:cs="Times New Roman"/>
          <w:szCs w:val="24"/>
        </w:rPr>
        <w:t xml:space="preserve">Μερικές </w:t>
      </w:r>
      <w:r w:rsidRPr="00BA131C">
        <w:rPr>
          <w:rFonts w:eastAsia="Times New Roman"/>
          <w:color w:val="222222"/>
          <w:szCs w:val="24"/>
        </w:rPr>
        <w:t xml:space="preserve">φορές </w:t>
      </w:r>
      <w:r>
        <w:rPr>
          <w:rFonts w:eastAsia="Times New Roman"/>
          <w:color w:val="222222"/>
          <w:szCs w:val="24"/>
        </w:rPr>
        <w:t>είμαστε λίγο ζ</w:t>
      </w:r>
      <w:r>
        <w:rPr>
          <w:rFonts w:eastAsia="Times New Roman"/>
          <w:color w:val="222222"/>
          <w:szCs w:val="24"/>
        </w:rPr>
        <w:t>ωηροί. Δ</w:t>
      </w:r>
      <w:r w:rsidRPr="00BA131C">
        <w:rPr>
          <w:rFonts w:eastAsia="Times New Roman"/>
          <w:color w:val="222222"/>
          <w:szCs w:val="24"/>
        </w:rPr>
        <w:t>εν υπάρχει θέμα</w:t>
      </w:r>
      <w:r>
        <w:rPr>
          <w:rFonts w:eastAsia="Times New Roman"/>
          <w:color w:val="222222"/>
          <w:szCs w:val="24"/>
        </w:rPr>
        <w:t>, όμως.</w:t>
      </w:r>
    </w:p>
    <w:p w14:paraId="6B14F094" w14:textId="77777777" w:rsidR="004965E6" w:rsidRDefault="004D430C">
      <w:pPr>
        <w:spacing w:line="600" w:lineRule="auto"/>
        <w:ind w:firstLine="720"/>
        <w:jc w:val="both"/>
        <w:rPr>
          <w:rFonts w:eastAsia="Times New Roman"/>
          <w:color w:val="222222"/>
          <w:szCs w:val="24"/>
        </w:rPr>
      </w:pPr>
      <w:r>
        <w:rPr>
          <w:rFonts w:eastAsia="Times New Roman"/>
          <w:color w:val="222222"/>
          <w:szCs w:val="24"/>
        </w:rPr>
        <w:lastRenderedPageBreak/>
        <w:t xml:space="preserve">Τον λόγο έχει η κ. </w:t>
      </w:r>
      <w:proofErr w:type="spellStart"/>
      <w:r>
        <w:rPr>
          <w:rFonts w:eastAsia="Times New Roman"/>
          <w:color w:val="222222"/>
          <w:szCs w:val="24"/>
        </w:rPr>
        <w:t>Κ</w:t>
      </w:r>
      <w:r w:rsidRPr="00BA131C">
        <w:rPr>
          <w:rFonts w:eastAsia="Times New Roman"/>
          <w:color w:val="222222"/>
          <w:szCs w:val="24"/>
        </w:rPr>
        <w:t>εραμέως</w:t>
      </w:r>
      <w:proofErr w:type="spellEnd"/>
      <w:r>
        <w:rPr>
          <w:rFonts w:eastAsia="Times New Roman"/>
          <w:color w:val="222222"/>
          <w:szCs w:val="24"/>
        </w:rPr>
        <w:t>.</w:t>
      </w:r>
    </w:p>
    <w:p w14:paraId="6B14F095" w14:textId="77777777" w:rsidR="004965E6" w:rsidRDefault="004D430C">
      <w:pPr>
        <w:spacing w:line="600" w:lineRule="auto"/>
        <w:ind w:firstLine="720"/>
        <w:jc w:val="both"/>
        <w:rPr>
          <w:rFonts w:eastAsia="Times New Roman"/>
          <w:color w:val="222222"/>
          <w:szCs w:val="24"/>
        </w:rPr>
      </w:pPr>
      <w:r w:rsidRPr="0025594C">
        <w:rPr>
          <w:rFonts w:eastAsia="Times New Roman"/>
          <w:b/>
          <w:color w:val="222222"/>
          <w:szCs w:val="24"/>
        </w:rPr>
        <w:t>ΝΙΚΗ ΚΕΡΑΜΕΩΣ:</w:t>
      </w:r>
      <w:r>
        <w:rPr>
          <w:rFonts w:eastAsia="Times New Roman"/>
          <w:color w:val="222222"/>
          <w:szCs w:val="24"/>
        </w:rPr>
        <w:t xml:space="preserve"> Ευχαριστώ πολύ, κύριε Πρόεδρε.</w:t>
      </w:r>
    </w:p>
    <w:p w14:paraId="6B14F096" w14:textId="77777777" w:rsidR="004965E6" w:rsidRDefault="004D430C">
      <w:pPr>
        <w:spacing w:line="600" w:lineRule="auto"/>
        <w:ind w:firstLine="720"/>
        <w:jc w:val="both"/>
        <w:rPr>
          <w:rFonts w:eastAsia="Times New Roman"/>
          <w:color w:val="222222"/>
          <w:szCs w:val="24"/>
        </w:rPr>
      </w:pPr>
      <w:r>
        <w:rPr>
          <w:rFonts w:eastAsia="Times New Roman"/>
          <w:color w:val="222222"/>
          <w:szCs w:val="24"/>
        </w:rPr>
        <w:t>Κύριοι Υπουργοί, κυρίες και κύριοι συνάδελφοι, η αναμόρφωση και</w:t>
      </w:r>
      <w:r w:rsidRPr="00BA131C">
        <w:rPr>
          <w:rFonts w:eastAsia="Times New Roman"/>
          <w:color w:val="222222"/>
          <w:szCs w:val="24"/>
        </w:rPr>
        <w:t xml:space="preserve"> η ενίσχυση του τεχνολογικού τομέα της ανώτατης εκπαίδευσης αποτελεί πολιτική προτεραιότητα αιχμής στο κυβερνητικό πρόγραμμα της Νέ</w:t>
      </w:r>
      <w:r>
        <w:rPr>
          <w:rFonts w:eastAsia="Times New Roman"/>
          <w:color w:val="222222"/>
          <w:szCs w:val="24"/>
        </w:rPr>
        <w:t>ας Δημοκρατίας για την παιδεία.</w:t>
      </w:r>
    </w:p>
    <w:p w14:paraId="6B14F097" w14:textId="77777777" w:rsidR="004965E6" w:rsidRDefault="004D430C">
      <w:pPr>
        <w:spacing w:line="600" w:lineRule="auto"/>
        <w:ind w:firstLine="720"/>
        <w:jc w:val="both"/>
        <w:rPr>
          <w:rFonts w:eastAsia="Times New Roman"/>
          <w:color w:val="222222"/>
          <w:szCs w:val="24"/>
        </w:rPr>
      </w:pPr>
      <w:r>
        <w:rPr>
          <w:rFonts w:eastAsia="Times New Roman"/>
          <w:color w:val="222222"/>
          <w:szCs w:val="24"/>
        </w:rPr>
        <w:t>Γ</w:t>
      </w:r>
      <w:r w:rsidRPr="00BA131C">
        <w:rPr>
          <w:rFonts w:eastAsia="Times New Roman"/>
          <w:color w:val="222222"/>
          <w:szCs w:val="24"/>
        </w:rPr>
        <w:t>ια εμάς η καταπολέμηση της νεανικής ανεργίας</w:t>
      </w:r>
      <w:r>
        <w:rPr>
          <w:rFonts w:eastAsia="Times New Roman"/>
          <w:color w:val="222222"/>
          <w:szCs w:val="24"/>
        </w:rPr>
        <w:t>,</w:t>
      </w:r>
      <w:r w:rsidRPr="00BA131C">
        <w:rPr>
          <w:rFonts w:eastAsia="Times New Roman"/>
          <w:color w:val="222222"/>
          <w:szCs w:val="24"/>
        </w:rPr>
        <w:t xml:space="preserve"> η αναστροφή της τάσης μα</w:t>
      </w:r>
      <w:r>
        <w:rPr>
          <w:rFonts w:eastAsia="Times New Roman"/>
          <w:color w:val="222222"/>
          <w:szCs w:val="24"/>
        </w:rPr>
        <w:t>ζικής φυγής των προσον</w:t>
      </w:r>
      <w:r>
        <w:rPr>
          <w:rFonts w:eastAsia="Times New Roman"/>
          <w:color w:val="222222"/>
          <w:szCs w:val="24"/>
        </w:rPr>
        <w:t xml:space="preserve">τούχων νέων μας </w:t>
      </w:r>
      <w:r w:rsidRPr="00BA131C">
        <w:rPr>
          <w:rFonts w:eastAsia="Times New Roman"/>
          <w:color w:val="222222"/>
          <w:szCs w:val="24"/>
        </w:rPr>
        <w:t>και η σύνδεση της ανώτατης εκπαίδευσης με την παραγωγική διαδικασία συνιστούν εθνικούς στόχους και θεωρούμε ότι αυτοί οι εθνικοί στόχοι</w:t>
      </w:r>
      <w:r>
        <w:rPr>
          <w:rFonts w:eastAsia="Times New Roman"/>
          <w:color w:val="222222"/>
          <w:szCs w:val="24"/>
        </w:rPr>
        <w:t>,</w:t>
      </w:r>
      <w:r w:rsidRPr="00BA131C">
        <w:rPr>
          <w:rFonts w:eastAsia="Times New Roman"/>
          <w:color w:val="222222"/>
          <w:szCs w:val="24"/>
        </w:rPr>
        <w:t xml:space="preserve"> μπορούν σε μεγάλο βαθμό να επιτευχθούν μέσω της ενίσχυσης του τεχ</w:t>
      </w:r>
      <w:r>
        <w:rPr>
          <w:rFonts w:eastAsia="Times New Roman"/>
          <w:color w:val="222222"/>
          <w:szCs w:val="24"/>
        </w:rPr>
        <w:t>νολογικού τομέα της εκπαίδευσης.</w:t>
      </w:r>
    </w:p>
    <w:p w14:paraId="6B14F098" w14:textId="77777777" w:rsidR="004965E6" w:rsidRDefault="004D430C">
      <w:pPr>
        <w:spacing w:line="600" w:lineRule="auto"/>
        <w:ind w:firstLine="720"/>
        <w:jc w:val="both"/>
        <w:rPr>
          <w:rFonts w:eastAsia="Times New Roman"/>
          <w:color w:val="222222"/>
          <w:szCs w:val="24"/>
        </w:rPr>
      </w:pPr>
      <w:r>
        <w:rPr>
          <w:rFonts w:eastAsia="Times New Roman"/>
          <w:color w:val="222222"/>
          <w:szCs w:val="24"/>
        </w:rPr>
        <w:t>Αυτό,</w:t>
      </w:r>
      <w:r>
        <w:rPr>
          <w:rFonts w:eastAsia="Times New Roman"/>
          <w:color w:val="222222"/>
          <w:szCs w:val="24"/>
        </w:rPr>
        <w:t xml:space="preserve"> κυρίες και κύριοι, είναι το δικό μας ό</w:t>
      </w:r>
      <w:r w:rsidRPr="00BA131C">
        <w:rPr>
          <w:rFonts w:eastAsia="Times New Roman"/>
          <w:color w:val="222222"/>
          <w:szCs w:val="24"/>
        </w:rPr>
        <w:t xml:space="preserve">ραμα και θα παλέψουμε </w:t>
      </w:r>
      <w:r>
        <w:rPr>
          <w:rFonts w:eastAsia="Times New Roman"/>
          <w:color w:val="222222"/>
          <w:szCs w:val="24"/>
        </w:rPr>
        <w:t>για</w:t>
      </w:r>
      <w:r w:rsidRPr="00BA131C">
        <w:rPr>
          <w:rFonts w:eastAsia="Times New Roman"/>
          <w:color w:val="222222"/>
          <w:szCs w:val="24"/>
        </w:rPr>
        <w:t xml:space="preserve"> να το κάνο</w:t>
      </w:r>
      <w:r>
        <w:rPr>
          <w:rFonts w:eastAsia="Times New Roman"/>
          <w:color w:val="222222"/>
          <w:szCs w:val="24"/>
        </w:rPr>
        <w:t>υμε πράξη. Το δικό σας ό</w:t>
      </w:r>
      <w:r w:rsidRPr="00BA131C">
        <w:rPr>
          <w:rFonts w:eastAsia="Times New Roman"/>
          <w:color w:val="222222"/>
          <w:szCs w:val="24"/>
        </w:rPr>
        <w:t>ραμα από την άλλη</w:t>
      </w:r>
      <w:r>
        <w:rPr>
          <w:rFonts w:eastAsia="Times New Roman"/>
          <w:color w:val="222222"/>
          <w:szCs w:val="24"/>
        </w:rPr>
        <w:t>,</w:t>
      </w:r>
      <w:r w:rsidRPr="00BA131C">
        <w:rPr>
          <w:rFonts w:eastAsia="Times New Roman"/>
          <w:color w:val="222222"/>
          <w:szCs w:val="24"/>
        </w:rPr>
        <w:t xml:space="preserve"> το δικό σας σχέδιο για</w:t>
      </w:r>
      <w:r>
        <w:rPr>
          <w:rFonts w:eastAsia="Times New Roman"/>
          <w:color w:val="222222"/>
          <w:szCs w:val="24"/>
        </w:rPr>
        <w:t xml:space="preserve"> </w:t>
      </w:r>
      <w:r w:rsidRPr="00BA131C">
        <w:rPr>
          <w:rFonts w:eastAsia="Times New Roman"/>
          <w:color w:val="222222"/>
          <w:szCs w:val="24"/>
        </w:rPr>
        <w:t>τ</w:t>
      </w:r>
      <w:r>
        <w:rPr>
          <w:rFonts w:eastAsia="Times New Roman"/>
          <w:color w:val="222222"/>
          <w:szCs w:val="24"/>
        </w:rPr>
        <w:t>ον</w:t>
      </w:r>
      <w:r w:rsidRPr="00BA131C">
        <w:rPr>
          <w:rFonts w:eastAsia="Times New Roman"/>
          <w:color w:val="222222"/>
          <w:szCs w:val="24"/>
        </w:rPr>
        <w:t xml:space="preserve"> τεχνολογικό τομέα τη</w:t>
      </w:r>
      <w:r>
        <w:rPr>
          <w:rFonts w:eastAsia="Times New Roman"/>
          <w:color w:val="222222"/>
          <w:szCs w:val="24"/>
        </w:rPr>
        <w:t>ς εκπαίδευσης είναι η συρρίκνωσή</w:t>
      </w:r>
      <w:r w:rsidRPr="00BA131C">
        <w:rPr>
          <w:rFonts w:eastAsia="Times New Roman"/>
          <w:color w:val="222222"/>
          <w:szCs w:val="24"/>
        </w:rPr>
        <w:t xml:space="preserve"> του</w:t>
      </w:r>
      <w:r>
        <w:rPr>
          <w:rFonts w:eastAsia="Times New Roman"/>
          <w:color w:val="222222"/>
          <w:szCs w:val="24"/>
        </w:rPr>
        <w:t>, είναι η σταδιακή εξάλειψή του.</w:t>
      </w:r>
    </w:p>
    <w:p w14:paraId="6B14F099" w14:textId="77777777" w:rsidR="004965E6" w:rsidRDefault="004D430C">
      <w:pPr>
        <w:spacing w:line="600" w:lineRule="auto"/>
        <w:ind w:firstLine="720"/>
        <w:jc w:val="both"/>
        <w:rPr>
          <w:rFonts w:eastAsia="Times New Roman"/>
          <w:color w:val="222222"/>
          <w:szCs w:val="24"/>
        </w:rPr>
      </w:pPr>
      <w:r>
        <w:rPr>
          <w:rFonts w:eastAsia="Times New Roman"/>
          <w:color w:val="222222"/>
          <w:szCs w:val="24"/>
        </w:rPr>
        <w:lastRenderedPageBreak/>
        <w:t xml:space="preserve">Πρωταρχική σας </w:t>
      </w:r>
      <w:r w:rsidRPr="00BA131C">
        <w:rPr>
          <w:rFonts w:eastAsia="Times New Roman"/>
          <w:color w:val="222222"/>
          <w:szCs w:val="24"/>
        </w:rPr>
        <w:t>μέριμνα</w:t>
      </w:r>
      <w:r w:rsidRPr="00BA131C">
        <w:rPr>
          <w:rFonts w:eastAsia="Times New Roman"/>
          <w:color w:val="222222"/>
          <w:szCs w:val="24"/>
        </w:rPr>
        <w:t xml:space="preserve"> είναι να καταργήσετε μονοκοντυλιά τεχνολογικά ιδρύματα</w:t>
      </w:r>
      <w:r>
        <w:rPr>
          <w:rFonts w:eastAsia="Times New Roman"/>
          <w:color w:val="222222"/>
          <w:szCs w:val="24"/>
        </w:rPr>
        <w:t>,</w:t>
      </w:r>
      <w:r w:rsidRPr="00BA131C">
        <w:rPr>
          <w:rFonts w:eastAsia="Times New Roman"/>
          <w:color w:val="222222"/>
          <w:szCs w:val="24"/>
        </w:rPr>
        <w:t xml:space="preserve"> σχολές και τμήματα και </w:t>
      </w:r>
      <w:r>
        <w:rPr>
          <w:rFonts w:eastAsia="Times New Roman"/>
          <w:color w:val="222222"/>
          <w:szCs w:val="24"/>
        </w:rPr>
        <w:t>εν</w:t>
      </w:r>
      <w:r w:rsidRPr="00BA131C">
        <w:rPr>
          <w:rFonts w:eastAsia="Times New Roman"/>
          <w:color w:val="222222"/>
          <w:szCs w:val="24"/>
        </w:rPr>
        <w:t xml:space="preserve"> συν</w:t>
      </w:r>
      <w:r>
        <w:rPr>
          <w:rFonts w:eastAsia="Times New Roman"/>
          <w:color w:val="222222"/>
          <w:szCs w:val="24"/>
        </w:rPr>
        <w:t>εχεί</w:t>
      </w:r>
      <w:r w:rsidRPr="00BA131C">
        <w:rPr>
          <w:rFonts w:eastAsia="Times New Roman"/>
          <w:color w:val="222222"/>
          <w:szCs w:val="24"/>
        </w:rPr>
        <w:t>α να φτιάξετε νέα</w:t>
      </w:r>
      <w:r>
        <w:rPr>
          <w:rFonts w:eastAsia="Times New Roman"/>
          <w:color w:val="222222"/>
          <w:szCs w:val="24"/>
        </w:rPr>
        <w:t>, χωρίς σχέδιο, χ</w:t>
      </w:r>
      <w:r w:rsidRPr="00BA131C">
        <w:rPr>
          <w:rFonts w:eastAsia="Times New Roman"/>
          <w:color w:val="222222"/>
          <w:szCs w:val="24"/>
        </w:rPr>
        <w:t>ωρίς κα</w:t>
      </w:r>
      <w:r>
        <w:rPr>
          <w:rFonts w:eastAsia="Times New Roman"/>
          <w:color w:val="222222"/>
          <w:szCs w:val="24"/>
        </w:rPr>
        <w:t>μ</w:t>
      </w:r>
      <w:r w:rsidRPr="00BA131C">
        <w:rPr>
          <w:rFonts w:eastAsia="Times New Roman"/>
          <w:color w:val="222222"/>
          <w:szCs w:val="24"/>
        </w:rPr>
        <w:t>μία στρατηγική στόχευση</w:t>
      </w:r>
      <w:r>
        <w:rPr>
          <w:rFonts w:eastAsia="Times New Roman"/>
          <w:color w:val="222222"/>
          <w:szCs w:val="24"/>
        </w:rPr>
        <w:t>, συνενώνοντάς τα όπως-όπως.</w:t>
      </w:r>
    </w:p>
    <w:p w14:paraId="6B14F09A" w14:textId="77777777" w:rsidR="004965E6" w:rsidRDefault="004D430C">
      <w:pPr>
        <w:spacing w:line="600" w:lineRule="auto"/>
        <w:ind w:firstLine="720"/>
        <w:jc w:val="both"/>
        <w:rPr>
          <w:rFonts w:eastAsia="Times New Roman"/>
          <w:color w:val="222222"/>
          <w:szCs w:val="24"/>
        </w:rPr>
      </w:pPr>
      <w:r>
        <w:rPr>
          <w:rFonts w:eastAsia="Times New Roman"/>
          <w:color w:val="222222"/>
          <w:szCs w:val="24"/>
        </w:rPr>
        <w:t>Α</w:t>
      </w:r>
      <w:r w:rsidRPr="00BA131C">
        <w:rPr>
          <w:rFonts w:eastAsia="Times New Roman"/>
          <w:color w:val="222222"/>
          <w:szCs w:val="24"/>
        </w:rPr>
        <w:t xml:space="preserve">υτή την τακτική </w:t>
      </w:r>
      <w:r>
        <w:rPr>
          <w:rFonts w:eastAsia="Times New Roman"/>
          <w:color w:val="222222"/>
          <w:szCs w:val="24"/>
        </w:rPr>
        <w:t>επιλέγετε</w:t>
      </w:r>
      <w:r w:rsidRPr="00BA131C">
        <w:rPr>
          <w:rFonts w:eastAsia="Times New Roman"/>
          <w:color w:val="222222"/>
          <w:szCs w:val="24"/>
        </w:rPr>
        <w:t xml:space="preserve"> ως όχημα για την πλήρη αποδιοργάνωση του</w:t>
      </w:r>
      <w:r>
        <w:rPr>
          <w:rFonts w:eastAsia="Times New Roman"/>
          <w:color w:val="222222"/>
          <w:szCs w:val="24"/>
        </w:rPr>
        <w:t xml:space="preserve"> ακαδ</w:t>
      </w:r>
      <w:r>
        <w:rPr>
          <w:rFonts w:eastAsia="Times New Roman"/>
          <w:color w:val="222222"/>
          <w:szCs w:val="24"/>
        </w:rPr>
        <w:t>ημαϊκού χάρτη της χώρας. Δυστυχώς χ</w:t>
      </w:r>
      <w:r w:rsidRPr="00BA131C">
        <w:rPr>
          <w:rFonts w:eastAsia="Times New Roman"/>
          <w:color w:val="222222"/>
          <w:szCs w:val="24"/>
        </w:rPr>
        <w:t>ωρίς κα</w:t>
      </w:r>
      <w:r>
        <w:rPr>
          <w:rFonts w:eastAsia="Times New Roman"/>
          <w:color w:val="222222"/>
          <w:szCs w:val="24"/>
        </w:rPr>
        <w:t>μ</w:t>
      </w:r>
      <w:r w:rsidRPr="00BA131C">
        <w:rPr>
          <w:rFonts w:eastAsia="Times New Roman"/>
          <w:color w:val="222222"/>
          <w:szCs w:val="24"/>
        </w:rPr>
        <w:t>μία συστολή συνεχίζετ</w:t>
      </w:r>
      <w:r>
        <w:rPr>
          <w:rFonts w:eastAsia="Times New Roman"/>
          <w:color w:val="222222"/>
          <w:szCs w:val="24"/>
        </w:rPr>
        <w:t>ε ακάθεκτοι</w:t>
      </w:r>
      <w:r w:rsidRPr="00BA131C">
        <w:rPr>
          <w:rFonts w:eastAsia="Times New Roman"/>
          <w:color w:val="222222"/>
          <w:szCs w:val="24"/>
        </w:rPr>
        <w:t xml:space="preserve"> το καταστροφικό σας έργο στην ανώτατη εκπαίδευση</w:t>
      </w:r>
      <w:r>
        <w:rPr>
          <w:rFonts w:eastAsia="Times New Roman"/>
          <w:color w:val="222222"/>
          <w:szCs w:val="24"/>
        </w:rPr>
        <w:t>,</w:t>
      </w:r>
      <w:r w:rsidRPr="00BA131C">
        <w:rPr>
          <w:rFonts w:eastAsia="Times New Roman"/>
          <w:color w:val="222222"/>
          <w:szCs w:val="24"/>
        </w:rPr>
        <w:t xml:space="preserve"> κλείνοντας επιδε</w:t>
      </w:r>
      <w:r>
        <w:rPr>
          <w:rFonts w:eastAsia="Times New Roman"/>
          <w:color w:val="222222"/>
          <w:szCs w:val="24"/>
        </w:rPr>
        <w:t>ι</w:t>
      </w:r>
      <w:r w:rsidRPr="00BA131C">
        <w:rPr>
          <w:rFonts w:eastAsia="Times New Roman"/>
          <w:color w:val="222222"/>
          <w:szCs w:val="24"/>
        </w:rPr>
        <w:t xml:space="preserve">κτικά τα αυτιά σας στις αντιδράσεις </w:t>
      </w:r>
      <w:r>
        <w:rPr>
          <w:rFonts w:eastAsia="Times New Roman"/>
          <w:color w:val="222222"/>
          <w:szCs w:val="24"/>
        </w:rPr>
        <w:t xml:space="preserve">της </w:t>
      </w:r>
      <w:r w:rsidRPr="00BA131C">
        <w:rPr>
          <w:rFonts w:eastAsia="Times New Roman"/>
          <w:color w:val="222222"/>
          <w:szCs w:val="24"/>
        </w:rPr>
        <w:t>εκπαιδευτικής κοινότητας</w:t>
      </w:r>
      <w:r>
        <w:rPr>
          <w:rFonts w:eastAsia="Times New Roman"/>
          <w:color w:val="222222"/>
          <w:szCs w:val="24"/>
        </w:rPr>
        <w:t>,</w:t>
      </w:r>
      <w:r w:rsidRPr="00BA131C">
        <w:rPr>
          <w:rFonts w:eastAsia="Times New Roman"/>
          <w:color w:val="222222"/>
          <w:szCs w:val="24"/>
        </w:rPr>
        <w:t xml:space="preserve"> στ</w:t>
      </w:r>
      <w:r>
        <w:rPr>
          <w:rFonts w:eastAsia="Times New Roman"/>
          <w:color w:val="222222"/>
          <w:szCs w:val="24"/>
        </w:rPr>
        <w:t>ις πάσης φύσεως αντίθετες φωνές.</w:t>
      </w:r>
    </w:p>
    <w:p w14:paraId="6B14F09B" w14:textId="77777777" w:rsidR="004965E6" w:rsidRDefault="004D430C">
      <w:pPr>
        <w:spacing w:line="600" w:lineRule="auto"/>
        <w:ind w:firstLine="720"/>
        <w:jc w:val="both"/>
        <w:rPr>
          <w:rFonts w:eastAsia="Times New Roman"/>
          <w:color w:val="222222"/>
          <w:szCs w:val="24"/>
        </w:rPr>
      </w:pPr>
      <w:r>
        <w:rPr>
          <w:rFonts w:eastAsia="Times New Roman"/>
          <w:color w:val="222222"/>
          <w:szCs w:val="24"/>
        </w:rPr>
        <w:t>Σ</w:t>
      </w:r>
      <w:r w:rsidRPr="00BA131C">
        <w:rPr>
          <w:rFonts w:eastAsia="Times New Roman"/>
          <w:color w:val="222222"/>
          <w:szCs w:val="24"/>
        </w:rPr>
        <w:t>την περίπτω</w:t>
      </w:r>
      <w:r w:rsidRPr="00BA131C">
        <w:rPr>
          <w:rFonts w:eastAsia="Times New Roman"/>
          <w:color w:val="222222"/>
          <w:szCs w:val="24"/>
        </w:rPr>
        <w:t xml:space="preserve">ση της εν λόγω συγχώνευσης οι αντιδράσεις αυτές είναι </w:t>
      </w:r>
      <w:r>
        <w:rPr>
          <w:rFonts w:eastAsia="Times New Roman"/>
          <w:color w:val="222222"/>
          <w:szCs w:val="24"/>
        </w:rPr>
        <w:t>πολλές.</w:t>
      </w:r>
      <w:r w:rsidRPr="00BA131C">
        <w:rPr>
          <w:rFonts w:eastAsia="Times New Roman"/>
          <w:color w:val="222222"/>
          <w:szCs w:val="24"/>
        </w:rPr>
        <w:t xml:space="preserve"> Μεταξύ άλλων </w:t>
      </w:r>
      <w:r>
        <w:rPr>
          <w:rFonts w:eastAsia="Times New Roman"/>
          <w:color w:val="222222"/>
          <w:szCs w:val="24"/>
        </w:rPr>
        <w:t>το Δημοτικό Σ</w:t>
      </w:r>
      <w:r w:rsidRPr="00BA131C">
        <w:rPr>
          <w:rFonts w:eastAsia="Times New Roman"/>
          <w:color w:val="222222"/>
          <w:szCs w:val="24"/>
        </w:rPr>
        <w:t xml:space="preserve">υμβούλιο Λάρισας </w:t>
      </w:r>
      <w:r>
        <w:rPr>
          <w:rFonts w:eastAsia="Times New Roman"/>
          <w:color w:val="222222"/>
          <w:szCs w:val="24"/>
        </w:rPr>
        <w:t>αντίθετο στη</w:t>
      </w:r>
      <w:r w:rsidRPr="00BA131C">
        <w:rPr>
          <w:rFonts w:eastAsia="Times New Roman"/>
          <w:color w:val="222222"/>
          <w:szCs w:val="24"/>
        </w:rPr>
        <w:t xml:space="preserve"> συγχώνευση</w:t>
      </w:r>
      <w:r>
        <w:rPr>
          <w:rFonts w:eastAsia="Times New Roman"/>
          <w:color w:val="222222"/>
          <w:szCs w:val="24"/>
        </w:rPr>
        <w:t>, οι πρυτάνεις των ΤΕΙ</w:t>
      </w:r>
      <w:r w:rsidRPr="00BA131C">
        <w:rPr>
          <w:rFonts w:eastAsia="Times New Roman"/>
          <w:color w:val="222222"/>
          <w:szCs w:val="24"/>
        </w:rPr>
        <w:t xml:space="preserve"> </w:t>
      </w:r>
      <w:r>
        <w:rPr>
          <w:rFonts w:eastAsia="Times New Roman"/>
          <w:color w:val="222222"/>
          <w:szCs w:val="24"/>
        </w:rPr>
        <w:t>αντίθετοι, η Σ</w:t>
      </w:r>
      <w:r w:rsidRPr="00BA131C">
        <w:rPr>
          <w:rFonts w:eastAsia="Times New Roman"/>
          <w:color w:val="222222"/>
          <w:szCs w:val="24"/>
        </w:rPr>
        <w:t>ύγκλητος του ΤΕΙ Λάρισας αντίθετη</w:t>
      </w:r>
      <w:r>
        <w:rPr>
          <w:rFonts w:eastAsia="Times New Roman"/>
          <w:color w:val="222222"/>
          <w:szCs w:val="24"/>
        </w:rPr>
        <w:t xml:space="preserve">, ο Πρύτανης του ΤΕΙ Στερεάς Ελλάδας αντίθετος, </w:t>
      </w:r>
      <w:r w:rsidRPr="00BA131C">
        <w:rPr>
          <w:rFonts w:eastAsia="Times New Roman"/>
          <w:color w:val="222222"/>
          <w:szCs w:val="24"/>
        </w:rPr>
        <w:t xml:space="preserve">για </w:t>
      </w:r>
      <w:r>
        <w:rPr>
          <w:rFonts w:eastAsia="Times New Roman"/>
          <w:color w:val="222222"/>
          <w:szCs w:val="24"/>
        </w:rPr>
        <w:t>να μην</w:t>
      </w:r>
      <w:r>
        <w:rPr>
          <w:rFonts w:eastAsia="Times New Roman"/>
          <w:color w:val="222222"/>
          <w:szCs w:val="24"/>
        </w:rPr>
        <w:t xml:space="preserve"> πω λάβρος.</w:t>
      </w:r>
    </w:p>
    <w:p w14:paraId="6B14F09C" w14:textId="77777777" w:rsidR="004965E6" w:rsidRDefault="004D430C">
      <w:pPr>
        <w:spacing w:line="600" w:lineRule="auto"/>
        <w:ind w:firstLine="720"/>
        <w:jc w:val="both"/>
        <w:rPr>
          <w:rFonts w:eastAsia="Times New Roman"/>
          <w:color w:val="222222"/>
          <w:szCs w:val="24"/>
        </w:rPr>
      </w:pPr>
      <w:r>
        <w:rPr>
          <w:rFonts w:eastAsia="Times New Roman"/>
          <w:color w:val="222222"/>
          <w:szCs w:val="24"/>
        </w:rPr>
        <w:t>Εσείς</w:t>
      </w:r>
      <w:r w:rsidRPr="00BA131C">
        <w:rPr>
          <w:rFonts w:eastAsia="Times New Roman"/>
          <w:color w:val="222222"/>
          <w:szCs w:val="24"/>
        </w:rPr>
        <w:t xml:space="preserve"> </w:t>
      </w:r>
      <w:r>
        <w:rPr>
          <w:rFonts w:eastAsia="Times New Roman"/>
          <w:color w:val="222222"/>
          <w:szCs w:val="24"/>
        </w:rPr>
        <w:t>όμως, κύριε</w:t>
      </w:r>
      <w:r w:rsidRPr="00BA131C">
        <w:rPr>
          <w:rFonts w:eastAsia="Times New Roman"/>
          <w:color w:val="222222"/>
          <w:szCs w:val="24"/>
        </w:rPr>
        <w:t xml:space="preserve"> Υπουργέ</w:t>
      </w:r>
      <w:r>
        <w:rPr>
          <w:rFonts w:eastAsia="Times New Roman"/>
          <w:color w:val="222222"/>
          <w:szCs w:val="24"/>
        </w:rPr>
        <w:t>,</w:t>
      </w:r>
      <w:r w:rsidRPr="00BA131C">
        <w:rPr>
          <w:rFonts w:eastAsia="Times New Roman"/>
          <w:color w:val="222222"/>
          <w:szCs w:val="24"/>
        </w:rPr>
        <w:t xml:space="preserve"> στέκεστε αδιάφορα απ</w:t>
      </w:r>
      <w:r>
        <w:rPr>
          <w:rFonts w:eastAsia="Times New Roman"/>
          <w:color w:val="222222"/>
          <w:szCs w:val="24"/>
        </w:rPr>
        <w:t>έναντι σε αυτές τις αντιδράσεις; Τι κάνετε, λ</w:t>
      </w:r>
      <w:r w:rsidRPr="00BA131C">
        <w:rPr>
          <w:rFonts w:eastAsia="Times New Roman"/>
          <w:color w:val="222222"/>
          <w:szCs w:val="24"/>
        </w:rPr>
        <w:t>οιπόν</w:t>
      </w:r>
      <w:r>
        <w:rPr>
          <w:rFonts w:eastAsia="Times New Roman"/>
          <w:color w:val="222222"/>
          <w:szCs w:val="24"/>
        </w:rPr>
        <w:t>,</w:t>
      </w:r>
      <w:r w:rsidRPr="00BA131C">
        <w:rPr>
          <w:rFonts w:eastAsia="Times New Roman"/>
          <w:color w:val="222222"/>
          <w:szCs w:val="24"/>
        </w:rPr>
        <w:t xml:space="preserve"> σε αυτ</w:t>
      </w:r>
      <w:r>
        <w:rPr>
          <w:rFonts w:eastAsia="Times New Roman"/>
          <w:color w:val="222222"/>
          <w:szCs w:val="24"/>
        </w:rPr>
        <w:t>ό το νομοσχέ</w:t>
      </w:r>
      <w:r>
        <w:rPr>
          <w:rFonts w:eastAsia="Times New Roman"/>
          <w:color w:val="222222"/>
          <w:szCs w:val="24"/>
        </w:rPr>
        <w:lastRenderedPageBreak/>
        <w:t>διο; Επιχειρείτε</w:t>
      </w:r>
      <w:r w:rsidRPr="00BA131C">
        <w:rPr>
          <w:rFonts w:eastAsia="Times New Roman"/>
          <w:color w:val="222222"/>
          <w:szCs w:val="24"/>
        </w:rPr>
        <w:t xml:space="preserve"> την κατάργηση του ΤΕΙ Θεσσαλίας και την </w:t>
      </w:r>
      <w:r>
        <w:rPr>
          <w:rFonts w:eastAsia="Times New Roman"/>
          <w:color w:val="222222"/>
          <w:szCs w:val="24"/>
        </w:rPr>
        <w:t>απορρόφησή</w:t>
      </w:r>
      <w:r w:rsidRPr="00BA131C">
        <w:rPr>
          <w:rFonts w:eastAsia="Times New Roman"/>
          <w:color w:val="222222"/>
          <w:szCs w:val="24"/>
        </w:rPr>
        <w:t xml:space="preserve"> του </w:t>
      </w:r>
      <w:r>
        <w:rPr>
          <w:rFonts w:eastAsia="Times New Roman"/>
          <w:color w:val="222222"/>
          <w:szCs w:val="24"/>
        </w:rPr>
        <w:t>από το Πανεπιστήμιο</w:t>
      </w:r>
      <w:r w:rsidRPr="00BA131C">
        <w:rPr>
          <w:rFonts w:eastAsia="Times New Roman"/>
          <w:color w:val="222222"/>
          <w:szCs w:val="24"/>
        </w:rPr>
        <w:t xml:space="preserve"> Θεσσαλίας και την κατάργηση του ΤΕΙ</w:t>
      </w:r>
      <w:r w:rsidRPr="00BA131C">
        <w:rPr>
          <w:rFonts w:eastAsia="Times New Roman"/>
          <w:color w:val="222222"/>
          <w:szCs w:val="24"/>
        </w:rPr>
        <w:t xml:space="preserve"> Στερεάς Ελλάδας</w:t>
      </w:r>
      <w:r>
        <w:rPr>
          <w:rFonts w:eastAsia="Times New Roman"/>
          <w:color w:val="222222"/>
          <w:szCs w:val="24"/>
        </w:rPr>
        <w:t>, το οποίο αφού το διαμελίζετε,</w:t>
      </w:r>
      <w:r w:rsidRPr="00BA131C">
        <w:rPr>
          <w:rFonts w:eastAsia="Times New Roman"/>
          <w:color w:val="222222"/>
          <w:szCs w:val="24"/>
        </w:rPr>
        <w:t xml:space="preserve"> γιατί μετά μεγάλης λύπη</w:t>
      </w:r>
      <w:r>
        <w:rPr>
          <w:rFonts w:eastAsia="Times New Roman"/>
          <w:color w:val="222222"/>
          <w:szCs w:val="24"/>
        </w:rPr>
        <w:t>ς</w:t>
      </w:r>
      <w:r w:rsidRPr="00BA131C">
        <w:rPr>
          <w:rFonts w:eastAsia="Times New Roman"/>
          <w:color w:val="222222"/>
          <w:szCs w:val="24"/>
        </w:rPr>
        <w:t xml:space="preserve"> διαπιστώνουμε ότι </w:t>
      </w:r>
      <w:r>
        <w:rPr>
          <w:rFonts w:eastAsia="Times New Roman"/>
          <w:color w:val="222222"/>
          <w:szCs w:val="24"/>
        </w:rPr>
        <w:t>περί διαμελισμού</w:t>
      </w:r>
      <w:r w:rsidRPr="00BA131C">
        <w:rPr>
          <w:rFonts w:eastAsia="Times New Roman"/>
          <w:color w:val="222222"/>
          <w:szCs w:val="24"/>
        </w:rPr>
        <w:t xml:space="preserve"> πρόκειται</w:t>
      </w:r>
      <w:r>
        <w:rPr>
          <w:rFonts w:eastAsia="Times New Roman"/>
          <w:color w:val="222222"/>
          <w:szCs w:val="24"/>
        </w:rPr>
        <w:t>,</w:t>
      </w:r>
      <w:r w:rsidRPr="00BA131C">
        <w:rPr>
          <w:rFonts w:eastAsia="Times New Roman"/>
          <w:color w:val="222222"/>
          <w:szCs w:val="24"/>
        </w:rPr>
        <w:t xml:space="preserve"> πετάτε </w:t>
      </w:r>
      <w:r>
        <w:rPr>
          <w:rFonts w:eastAsia="Times New Roman"/>
          <w:color w:val="222222"/>
          <w:szCs w:val="24"/>
        </w:rPr>
        <w:t>-</w:t>
      </w:r>
      <w:r w:rsidRPr="00BA131C">
        <w:rPr>
          <w:rFonts w:eastAsia="Times New Roman"/>
          <w:color w:val="222222"/>
          <w:szCs w:val="24"/>
        </w:rPr>
        <w:t>επιτρέψτε μου την έκφραση</w:t>
      </w:r>
      <w:r>
        <w:rPr>
          <w:rFonts w:eastAsia="Times New Roman"/>
          <w:color w:val="222222"/>
          <w:szCs w:val="24"/>
        </w:rPr>
        <w:t>-</w:t>
      </w:r>
      <w:r w:rsidRPr="00BA131C">
        <w:rPr>
          <w:rFonts w:eastAsia="Times New Roman"/>
          <w:color w:val="222222"/>
          <w:szCs w:val="24"/>
        </w:rPr>
        <w:t xml:space="preserve"> </w:t>
      </w:r>
      <w:r>
        <w:rPr>
          <w:rFonts w:eastAsia="Times New Roman"/>
          <w:color w:val="222222"/>
          <w:szCs w:val="24"/>
        </w:rPr>
        <w:t>ατάκτως</w:t>
      </w:r>
      <w:r w:rsidRPr="00BA131C">
        <w:rPr>
          <w:rFonts w:eastAsia="Times New Roman"/>
          <w:color w:val="222222"/>
          <w:szCs w:val="24"/>
        </w:rPr>
        <w:t xml:space="preserve"> τα μέλη του σε τρία διαφορετικά ιδρύματα</w:t>
      </w:r>
      <w:r>
        <w:rPr>
          <w:rFonts w:eastAsia="Times New Roman"/>
          <w:color w:val="222222"/>
          <w:szCs w:val="24"/>
        </w:rPr>
        <w:t>,</w:t>
      </w:r>
      <w:r w:rsidRPr="00BA131C">
        <w:rPr>
          <w:rFonts w:eastAsia="Times New Roman"/>
          <w:color w:val="222222"/>
          <w:szCs w:val="24"/>
        </w:rPr>
        <w:t xml:space="preserve"> στο ΕΚΠΑ</w:t>
      </w:r>
      <w:r>
        <w:rPr>
          <w:rFonts w:eastAsia="Times New Roman"/>
          <w:color w:val="222222"/>
          <w:szCs w:val="24"/>
        </w:rPr>
        <w:t>,</w:t>
      </w:r>
      <w:r w:rsidRPr="00BA131C">
        <w:rPr>
          <w:rFonts w:eastAsia="Times New Roman"/>
          <w:color w:val="222222"/>
          <w:szCs w:val="24"/>
        </w:rPr>
        <w:t xml:space="preserve"> στο Πανεπιστήμιο Θεσσαλίας και στ</w:t>
      </w:r>
      <w:r>
        <w:rPr>
          <w:rFonts w:eastAsia="Times New Roman"/>
          <w:color w:val="222222"/>
          <w:szCs w:val="24"/>
        </w:rPr>
        <w:t>ο Γεωπονι</w:t>
      </w:r>
      <w:r>
        <w:rPr>
          <w:rFonts w:eastAsia="Times New Roman"/>
          <w:color w:val="222222"/>
          <w:szCs w:val="24"/>
        </w:rPr>
        <w:t>κό Πανεπιστήμιο Αθηνών.</w:t>
      </w:r>
    </w:p>
    <w:p w14:paraId="6B14F09D" w14:textId="77777777" w:rsidR="004965E6" w:rsidRDefault="004D430C">
      <w:pPr>
        <w:spacing w:line="600" w:lineRule="auto"/>
        <w:ind w:firstLine="720"/>
        <w:jc w:val="both"/>
        <w:rPr>
          <w:rFonts w:eastAsia="Times New Roman"/>
          <w:color w:val="222222"/>
          <w:szCs w:val="24"/>
        </w:rPr>
      </w:pPr>
      <w:r>
        <w:rPr>
          <w:rFonts w:eastAsia="Times New Roman"/>
          <w:color w:val="222222"/>
          <w:szCs w:val="24"/>
        </w:rPr>
        <w:t>Σε μερικά σημεία, κύριε Υπουργέ,</w:t>
      </w:r>
      <w:r w:rsidRPr="00BA131C">
        <w:rPr>
          <w:rFonts w:eastAsia="Times New Roman"/>
          <w:color w:val="222222"/>
          <w:szCs w:val="24"/>
        </w:rPr>
        <w:t xml:space="preserve"> διαβάζοντας τις ρυθμίσεις για τ</w:t>
      </w:r>
      <w:r>
        <w:rPr>
          <w:rFonts w:eastAsia="Times New Roman"/>
          <w:color w:val="222222"/>
          <w:szCs w:val="24"/>
        </w:rPr>
        <w:t>ον τρόπο με τον οποίο μοιράζετε</w:t>
      </w:r>
      <w:r w:rsidRPr="00BA131C">
        <w:rPr>
          <w:rFonts w:eastAsia="Times New Roman"/>
          <w:color w:val="222222"/>
          <w:szCs w:val="24"/>
        </w:rPr>
        <w:t xml:space="preserve"> αριστερά και δεξιά τα τμήματα</w:t>
      </w:r>
      <w:r>
        <w:rPr>
          <w:rFonts w:eastAsia="Times New Roman"/>
          <w:color w:val="222222"/>
          <w:szCs w:val="24"/>
        </w:rPr>
        <w:t>,</w:t>
      </w:r>
      <w:r w:rsidRPr="00BA131C">
        <w:rPr>
          <w:rFonts w:eastAsia="Times New Roman"/>
          <w:color w:val="222222"/>
          <w:szCs w:val="24"/>
        </w:rPr>
        <w:t xml:space="preserve"> τις υποδομές</w:t>
      </w:r>
      <w:r>
        <w:rPr>
          <w:rFonts w:eastAsia="Times New Roman"/>
          <w:color w:val="222222"/>
          <w:szCs w:val="24"/>
        </w:rPr>
        <w:t>,</w:t>
      </w:r>
      <w:r w:rsidRPr="00BA131C">
        <w:rPr>
          <w:rFonts w:eastAsia="Times New Roman"/>
          <w:color w:val="222222"/>
          <w:szCs w:val="24"/>
        </w:rPr>
        <w:t xml:space="preserve"> τ</w:t>
      </w:r>
      <w:r>
        <w:rPr>
          <w:rFonts w:eastAsia="Times New Roman"/>
          <w:color w:val="222222"/>
          <w:szCs w:val="24"/>
        </w:rPr>
        <w:t xml:space="preserve">α περιουσιακά στοιχεία του ΤΕΙ Στερεάς Ελλάδας στα τρία άλλα </w:t>
      </w:r>
      <w:r>
        <w:rPr>
          <w:rFonts w:eastAsia="Times New Roman"/>
          <w:color w:val="222222"/>
          <w:szCs w:val="24"/>
        </w:rPr>
        <w:t>ι</w:t>
      </w:r>
      <w:r>
        <w:rPr>
          <w:rFonts w:eastAsia="Times New Roman"/>
          <w:color w:val="222222"/>
          <w:szCs w:val="24"/>
        </w:rPr>
        <w:t>δρύματα, α</w:t>
      </w:r>
      <w:r w:rsidRPr="00BA131C">
        <w:rPr>
          <w:rFonts w:eastAsia="Times New Roman"/>
          <w:color w:val="222222"/>
          <w:szCs w:val="24"/>
        </w:rPr>
        <w:t>ισθάνθηκα ότι παίζ</w:t>
      </w:r>
      <w:r w:rsidRPr="00BA131C">
        <w:rPr>
          <w:rFonts w:eastAsia="Times New Roman"/>
          <w:color w:val="222222"/>
          <w:szCs w:val="24"/>
        </w:rPr>
        <w:t>ω του</w:t>
      </w:r>
      <w:r>
        <w:rPr>
          <w:rFonts w:eastAsia="Times New Roman"/>
          <w:color w:val="222222"/>
          <w:szCs w:val="24"/>
        </w:rPr>
        <w:t>βλάκια με τον τρίχρονο γιο μου. Μ</w:t>
      </w:r>
      <w:r w:rsidRPr="00BA131C">
        <w:rPr>
          <w:rFonts w:eastAsia="Times New Roman"/>
          <w:color w:val="222222"/>
          <w:szCs w:val="24"/>
        </w:rPr>
        <w:t xml:space="preserve">ε τέτοια </w:t>
      </w:r>
      <w:r>
        <w:rPr>
          <w:rFonts w:eastAsia="Times New Roman"/>
          <w:color w:val="222222"/>
          <w:szCs w:val="24"/>
        </w:rPr>
        <w:t>ελαφρότητα φαίνεται ότι αποφασίζετε τι θα πάει πού.</w:t>
      </w:r>
    </w:p>
    <w:p w14:paraId="6B14F09E" w14:textId="77777777" w:rsidR="004965E6" w:rsidRDefault="004D430C">
      <w:pPr>
        <w:spacing w:line="600" w:lineRule="auto"/>
        <w:ind w:firstLine="720"/>
        <w:jc w:val="both"/>
        <w:rPr>
          <w:rFonts w:eastAsia="Times New Roman"/>
          <w:color w:val="222222"/>
          <w:szCs w:val="24"/>
        </w:rPr>
      </w:pPr>
      <w:r>
        <w:rPr>
          <w:rFonts w:eastAsia="Times New Roman"/>
          <w:color w:val="222222"/>
          <w:szCs w:val="24"/>
        </w:rPr>
        <w:t>Όμως</w:t>
      </w:r>
      <w:r w:rsidRPr="00BA131C">
        <w:rPr>
          <w:rFonts w:eastAsia="Times New Roman"/>
          <w:color w:val="222222"/>
          <w:szCs w:val="24"/>
        </w:rPr>
        <w:t xml:space="preserve"> εδώ δεν παίζουμε και δεν επιτρέπεται να </w:t>
      </w:r>
      <w:proofErr w:type="spellStart"/>
      <w:r>
        <w:rPr>
          <w:rFonts w:eastAsia="Times New Roman"/>
          <w:color w:val="222222"/>
          <w:szCs w:val="24"/>
        </w:rPr>
        <w:t>εργαλειοποιείτε</w:t>
      </w:r>
      <w:proofErr w:type="spellEnd"/>
      <w:r w:rsidRPr="00BA131C">
        <w:rPr>
          <w:rFonts w:eastAsia="Times New Roman"/>
          <w:color w:val="222222"/>
          <w:szCs w:val="24"/>
        </w:rPr>
        <w:t xml:space="preserve"> την παιδεία στο όνομα κομματικών εξυπηρε</w:t>
      </w:r>
      <w:r>
        <w:rPr>
          <w:rFonts w:eastAsia="Times New Roman"/>
          <w:color w:val="222222"/>
          <w:szCs w:val="24"/>
        </w:rPr>
        <w:t>τήσεων και ταπεινών επιδιώξεων. Καταργείτε, λοιπόν</w:t>
      </w:r>
      <w:r>
        <w:rPr>
          <w:rFonts w:eastAsia="Times New Roman"/>
          <w:color w:val="222222"/>
          <w:szCs w:val="24"/>
        </w:rPr>
        <w:t>,</w:t>
      </w:r>
      <w:r>
        <w:rPr>
          <w:rFonts w:eastAsia="Times New Roman"/>
          <w:color w:val="222222"/>
          <w:szCs w:val="24"/>
        </w:rPr>
        <w:t xml:space="preserve"> δύο ΤΕΙ και προβλέπετε</w:t>
      </w:r>
      <w:r w:rsidRPr="00BA131C">
        <w:rPr>
          <w:rFonts w:eastAsia="Times New Roman"/>
          <w:color w:val="222222"/>
          <w:szCs w:val="24"/>
        </w:rPr>
        <w:t xml:space="preserve"> </w:t>
      </w:r>
      <w:r>
        <w:rPr>
          <w:rFonts w:eastAsia="Times New Roman"/>
          <w:color w:val="222222"/>
          <w:szCs w:val="24"/>
        </w:rPr>
        <w:t>την απορρόφησή τους.</w:t>
      </w:r>
    </w:p>
    <w:p w14:paraId="6B14F09F" w14:textId="77777777" w:rsidR="004965E6" w:rsidRDefault="004D430C">
      <w:pPr>
        <w:spacing w:line="600" w:lineRule="auto"/>
        <w:ind w:firstLine="720"/>
        <w:jc w:val="both"/>
        <w:rPr>
          <w:rFonts w:eastAsia="Times New Roman"/>
          <w:color w:val="222222"/>
          <w:szCs w:val="24"/>
        </w:rPr>
      </w:pPr>
      <w:r>
        <w:rPr>
          <w:rFonts w:eastAsia="Times New Roman"/>
          <w:color w:val="222222"/>
          <w:szCs w:val="24"/>
        </w:rPr>
        <w:t>Εγώ, κύριε Υπουργέ, θα σας κάνω έξι ερωτήματα:</w:t>
      </w:r>
    </w:p>
    <w:p w14:paraId="6B14F0A0" w14:textId="77777777" w:rsidR="004965E6" w:rsidRDefault="004D430C">
      <w:pPr>
        <w:spacing w:line="600" w:lineRule="auto"/>
        <w:ind w:firstLine="720"/>
        <w:jc w:val="both"/>
        <w:rPr>
          <w:rFonts w:eastAsia="Times New Roman"/>
          <w:color w:val="222222"/>
          <w:szCs w:val="24"/>
        </w:rPr>
      </w:pPr>
      <w:r>
        <w:rPr>
          <w:rFonts w:eastAsia="Times New Roman"/>
          <w:color w:val="222222"/>
          <w:szCs w:val="24"/>
        </w:rPr>
        <w:lastRenderedPageBreak/>
        <w:t>Ερώτημα πρώτο:</w:t>
      </w:r>
      <w:r w:rsidRPr="00BA131C">
        <w:rPr>
          <w:rFonts w:eastAsia="Times New Roman"/>
          <w:color w:val="222222"/>
          <w:szCs w:val="24"/>
        </w:rPr>
        <w:t xml:space="preserve"> </w:t>
      </w:r>
      <w:r>
        <w:rPr>
          <w:rFonts w:eastAsia="Times New Roman"/>
          <w:color w:val="222222"/>
          <w:szCs w:val="24"/>
        </w:rPr>
        <w:t>Α</w:t>
      </w:r>
      <w:r w:rsidRPr="00BA131C">
        <w:rPr>
          <w:rFonts w:eastAsia="Times New Roman"/>
          <w:color w:val="222222"/>
          <w:szCs w:val="24"/>
        </w:rPr>
        <w:t>υτές οι συνέργειες</w:t>
      </w:r>
      <w:r>
        <w:rPr>
          <w:rFonts w:eastAsia="Times New Roman"/>
          <w:color w:val="222222"/>
          <w:szCs w:val="24"/>
        </w:rPr>
        <w:t xml:space="preserve"> όπως τις αποκαλείτε</w:t>
      </w:r>
      <w:r w:rsidRPr="00BA131C">
        <w:rPr>
          <w:rFonts w:eastAsia="Times New Roman"/>
          <w:color w:val="222222"/>
          <w:szCs w:val="24"/>
        </w:rPr>
        <w:t xml:space="preserve"> κα</w:t>
      </w:r>
      <w:r>
        <w:rPr>
          <w:rFonts w:eastAsia="Times New Roman"/>
          <w:color w:val="222222"/>
          <w:szCs w:val="24"/>
        </w:rPr>
        <w:t xml:space="preserve">τ’ </w:t>
      </w:r>
      <w:proofErr w:type="spellStart"/>
      <w:r w:rsidRPr="00BA131C">
        <w:rPr>
          <w:rFonts w:eastAsia="Times New Roman"/>
          <w:color w:val="222222"/>
          <w:szCs w:val="24"/>
        </w:rPr>
        <w:t>ευφημισμό</w:t>
      </w:r>
      <w:r>
        <w:rPr>
          <w:rFonts w:eastAsia="Times New Roman"/>
          <w:color w:val="222222"/>
          <w:szCs w:val="24"/>
        </w:rPr>
        <w:t>ν</w:t>
      </w:r>
      <w:proofErr w:type="spellEnd"/>
      <w:r>
        <w:rPr>
          <w:rFonts w:eastAsia="Times New Roman"/>
          <w:color w:val="222222"/>
          <w:szCs w:val="24"/>
        </w:rPr>
        <w:t>,</w:t>
      </w:r>
      <w:r w:rsidRPr="00BA131C">
        <w:rPr>
          <w:rFonts w:eastAsia="Times New Roman"/>
          <w:color w:val="222222"/>
          <w:szCs w:val="24"/>
        </w:rPr>
        <w:t xml:space="preserve"> </w:t>
      </w:r>
      <w:r>
        <w:rPr>
          <w:rFonts w:eastAsia="Times New Roman"/>
          <w:color w:val="222222"/>
          <w:szCs w:val="24"/>
        </w:rPr>
        <w:t>εντάσσον</w:t>
      </w:r>
      <w:r w:rsidRPr="00BA131C">
        <w:rPr>
          <w:rFonts w:eastAsia="Times New Roman"/>
          <w:color w:val="222222"/>
          <w:szCs w:val="24"/>
        </w:rPr>
        <w:t xml:space="preserve">ται σε κάποιον </w:t>
      </w:r>
      <w:r>
        <w:rPr>
          <w:rFonts w:eastAsia="Times New Roman"/>
          <w:color w:val="222222"/>
          <w:szCs w:val="24"/>
        </w:rPr>
        <w:t>ολοκληρωμένο σχέδιο; Έ</w:t>
      </w:r>
      <w:r w:rsidRPr="00BA131C">
        <w:rPr>
          <w:rFonts w:eastAsia="Times New Roman"/>
          <w:color w:val="222222"/>
          <w:szCs w:val="24"/>
        </w:rPr>
        <w:t xml:space="preserve">χετε κάποιο συνολικό σχέδιο για την </w:t>
      </w:r>
      <w:r>
        <w:rPr>
          <w:rFonts w:eastAsia="Times New Roman"/>
          <w:color w:val="222222"/>
          <w:szCs w:val="24"/>
        </w:rPr>
        <w:t xml:space="preserve">αναδιάταξη </w:t>
      </w:r>
      <w:r>
        <w:rPr>
          <w:rFonts w:eastAsia="Times New Roman"/>
          <w:color w:val="222222"/>
          <w:szCs w:val="24"/>
        </w:rPr>
        <w:t>του ακαδημαϊκού χάρτη της χώρας; Π</w:t>
      </w:r>
      <w:r w:rsidRPr="00BA131C">
        <w:rPr>
          <w:rFonts w:eastAsia="Times New Roman"/>
          <w:color w:val="222222"/>
          <w:szCs w:val="24"/>
        </w:rPr>
        <w:t xml:space="preserve">ροφανώς η απάντηση είναι </w:t>
      </w:r>
      <w:r>
        <w:rPr>
          <w:rFonts w:eastAsia="Times New Roman"/>
          <w:color w:val="222222"/>
          <w:szCs w:val="24"/>
        </w:rPr>
        <w:t>«</w:t>
      </w:r>
      <w:r w:rsidRPr="00BA131C">
        <w:rPr>
          <w:rFonts w:eastAsia="Times New Roman"/>
          <w:color w:val="222222"/>
          <w:szCs w:val="24"/>
        </w:rPr>
        <w:t>όχι</w:t>
      </w:r>
      <w:r>
        <w:rPr>
          <w:rFonts w:eastAsia="Times New Roman"/>
          <w:color w:val="222222"/>
          <w:szCs w:val="24"/>
        </w:rPr>
        <w:t>».</w:t>
      </w:r>
    </w:p>
    <w:p w14:paraId="6B14F0A1" w14:textId="77777777" w:rsidR="004965E6" w:rsidRDefault="004D430C">
      <w:pPr>
        <w:spacing w:line="600" w:lineRule="auto"/>
        <w:ind w:firstLine="720"/>
        <w:jc w:val="both"/>
        <w:rPr>
          <w:rFonts w:eastAsia="Times New Roman"/>
          <w:color w:val="222222"/>
          <w:szCs w:val="24"/>
        </w:rPr>
      </w:pPr>
      <w:r>
        <w:rPr>
          <w:rFonts w:eastAsia="Times New Roman"/>
          <w:color w:val="222222"/>
          <w:szCs w:val="24"/>
        </w:rPr>
        <w:t>Ερώτηση δεύτερη:</w:t>
      </w:r>
      <w:r w:rsidRPr="00BA131C">
        <w:rPr>
          <w:rFonts w:eastAsia="Times New Roman"/>
          <w:color w:val="222222"/>
          <w:szCs w:val="24"/>
        </w:rPr>
        <w:t xml:space="preserve"> </w:t>
      </w:r>
      <w:r>
        <w:rPr>
          <w:rFonts w:eastAsia="Times New Roman"/>
          <w:color w:val="222222"/>
          <w:szCs w:val="24"/>
        </w:rPr>
        <w:t>Αυτές οι ενέργειες υπακού</w:t>
      </w:r>
      <w:r w:rsidRPr="00BA131C">
        <w:rPr>
          <w:rFonts w:eastAsia="Times New Roman"/>
          <w:color w:val="222222"/>
          <w:szCs w:val="24"/>
        </w:rPr>
        <w:t>ν σε κάποια αντικειμενικά κριτήρια</w:t>
      </w:r>
      <w:r>
        <w:rPr>
          <w:rFonts w:eastAsia="Times New Roman"/>
          <w:color w:val="222222"/>
          <w:szCs w:val="24"/>
        </w:rPr>
        <w:t>,</w:t>
      </w:r>
      <w:r w:rsidRPr="00BA131C">
        <w:rPr>
          <w:rFonts w:eastAsia="Times New Roman"/>
          <w:color w:val="222222"/>
          <w:szCs w:val="24"/>
        </w:rPr>
        <w:t xml:space="preserve"> σε κάποια ακαδημαϊκά κρ</w:t>
      </w:r>
      <w:r>
        <w:rPr>
          <w:rFonts w:eastAsia="Times New Roman"/>
          <w:color w:val="222222"/>
          <w:szCs w:val="24"/>
        </w:rPr>
        <w:t>ιτήρια; Ω</w:t>
      </w:r>
      <w:r w:rsidRPr="00BA131C">
        <w:rPr>
          <w:rFonts w:eastAsia="Times New Roman"/>
          <w:color w:val="222222"/>
          <w:szCs w:val="24"/>
        </w:rPr>
        <w:t>ς τώρα δεν μας έχετε πει</w:t>
      </w:r>
      <w:r>
        <w:rPr>
          <w:rFonts w:eastAsia="Times New Roman"/>
          <w:color w:val="222222"/>
          <w:szCs w:val="24"/>
        </w:rPr>
        <w:t>. Κανένα, λ</w:t>
      </w:r>
      <w:r w:rsidRPr="00BA131C">
        <w:rPr>
          <w:rFonts w:eastAsia="Times New Roman"/>
          <w:color w:val="222222"/>
          <w:szCs w:val="24"/>
        </w:rPr>
        <w:t>οιπόν</w:t>
      </w:r>
      <w:r>
        <w:rPr>
          <w:rFonts w:eastAsia="Times New Roman"/>
          <w:color w:val="222222"/>
          <w:szCs w:val="24"/>
        </w:rPr>
        <w:t>, κριτήριο.</w:t>
      </w:r>
    </w:p>
    <w:p w14:paraId="6B14F0A2" w14:textId="77777777" w:rsidR="004965E6" w:rsidRDefault="004D430C">
      <w:pPr>
        <w:spacing w:line="600" w:lineRule="auto"/>
        <w:ind w:firstLine="720"/>
        <w:jc w:val="both"/>
        <w:rPr>
          <w:rFonts w:eastAsia="Times New Roman"/>
          <w:color w:val="222222"/>
          <w:szCs w:val="24"/>
        </w:rPr>
      </w:pPr>
      <w:r>
        <w:rPr>
          <w:rFonts w:eastAsia="Times New Roman"/>
          <w:color w:val="222222"/>
          <w:szCs w:val="24"/>
        </w:rPr>
        <w:t>Ε</w:t>
      </w:r>
      <w:r w:rsidRPr="00BA131C">
        <w:rPr>
          <w:rFonts w:eastAsia="Times New Roman"/>
          <w:color w:val="222222"/>
          <w:szCs w:val="24"/>
        </w:rPr>
        <w:t>ρώτηση</w:t>
      </w:r>
      <w:r>
        <w:rPr>
          <w:rFonts w:eastAsia="Times New Roman"/>
          <w:color w:val="222222"/>
          <w:szCs w:val="24"/>
        </w:rPr>
        <w:t xml:space="preserve"> τρ</w:t>
      </w:r>
      <w:r w:rsidRPr="00BA131C">
        <w:rPr>
          <w:rFonts w:eastAsia="Times New Roman"/>
          <w:color w:val="222222"/>
          <w:szCs w:val="24"/>
        </w:rPr>
        <w:t>ίτη</w:t>
      </w:r>
      <w:r>
        <w:rPr>
          <w:rFonts w:eastAsia="Times New Roman"/>
          <w:color w:val="222222"/>
          <w:szCs w:val="24"/>
        </w:rPr>
        <w:t>: Μελέτη σκοπιμ</w:t>
      </w:r>
      <w:r>
        <w:rPr>
          <w:rFonts w:eastAsia="Times New Roman"/>
          <w:color w:val="222222"/>
          <w:szCs w:val="24"/>
        </w:rPr>
        <w:t>ότητας υπάρχει; Πού είναι;</w:t>
      </w:r>
    </w:p>
    <w:p w14:paraId="6B14F0A3" w14:textId="77777777" w:rsidR="004965E6" w:rsidRDefault="004D430C">
      <w:pPr>
        <w:spacing w:line="600" w:lineRule="auto"/>
        <w:ind w:firstLine="720"/>
        <w:jc w:val="both"/>
        <w:rPr>
          <w:rFonts w:eastAsia="Times New Roman"/>
          <w:color w:val="222222"/>
          <w:szCs w:val="24"/>
        </w:rPr>
      </w:pPr>
      <w:r>
        <w:rPr>
          <w:rFonts w:eastAsia="Times New Roman"/>
          <w:b/>
          <w:color w:val="222222"/>
          <w:szCs w:val="24"/>
        </w:rPr>
        <w:t>ΚΩΝΣΤΑΝΤΙΝΟΣ ΓΑΒΡΟΓΛΟΥ (Υπουργός Παιδείας, Έρευνας και Θρησκευμάτων):</w:t>
      </w:r>
      <w:r>
        <w:rPr>
          <w:rFonts w:eastAsia="Times New Roman"/>
          <w:color w:val="222222"/>
          <w:szCs w:val="24"/>
        </w:rPr>
        <w:t xml:space="preserve"> Δεν τις διαβάζετε.</w:t>
      </w:r>
    </w:p>
    <w:p w14:paraId="6B14F0A4" w14:textId="77777777" w:rsidR="004965E6" w:rsidRDefault="004D430C">
      <w:pPr>
        <w:spacing w:line="600" w:lineRule="auto"/>
        <w:ind w:firstLine="720"/>
        <w:jc w:val="both"/>
        <w:rPr>
          <w:rFonts w:eastAsia="Times New Roman"/>
          <w:color w:val="222222"/>
          <w:szCs w:val="24"/>
        </w:rPr>
      </w:pPr>
      <w:r w:rsidRPr="005079B1">
        <w:rPr>
          <w:rFonts w:eastAsia="Times New Roman"/>
          <w:b/>
          <w:color w:val="222222"/>
          <w:szCs w:val="24"/>
        </w:rPr>
        <w:t>ΝΙΚΗ ΚΕΡΑΜΕΩΣ:</w:t>
      </w:r>
      <w:r>
        <w:rPr>
          <w:rFonts w:eastAsia="Times New Roman"/>
          <w:color w:val="222222"/>
          <w:szCs w:val="24"/>
        </w:rPr>
        <w:t xml:space="preserve"> Πού είναι; Γιατί δεν θέλετε να δώσετε στη δημοσιότητα ό,τι μ</w:t>
      </w:r>
      <w:r w:rsidRPr="00BA131C">
        <w:rPr>
          <w:rFonts w:eastAsia="Times New Roman"/>
          <w:color w:val="222222"/>
          <w:szCs w:val="24"/>
        </w:rPr>
        <w:t>ελέτη έχει γίνει</w:t>
      </w:r>
      <w:r>
        <w:rPr>
          <w:rFonts w:eastAsia="Times New Roman"/>
          <w:color w:val="222222"/>
          <w:szCs w:val="24"/>
        </w:rPr>
        <w:t>;</w:t>
      </w:r>
    </w:p>
    <w:p w14:paraId="6B14F0A5" w14:textId="77777777" w:rsidR="004965E6" w:rsidRDefault="004D430C">
      <w:pPr>
        <w:spacing w:line="600" w:lineRule="auto"/>
        <w:ind w:firstLine="720"/>
        <w:jc w:val="both"/>
        <w:rPr>
          <w:rFonts w:eastAsia="Times New Roman"/>
          <w:color w:val="222222"/>
          <w:szCs w:val="24"/>
        </w:rPr>
      </w:pPr>
      <w:r>
        <w:rPr>
          <w:rFonts w:eastAsia="Times New Roman"/>
          <w:color w:val="222222"/>
          <w:szCs w:val="24"/>
        </w:rPr>
        <w:t>Ερώτημα τέταρτο: Μ</w:t>
      </w:r>
      <w:r w:rsidRPr="00BA131C">
        <w:rPr>
          <w:rFonts w:eastAsia="Times New Roman"/>
          <w:color w:val="222222"/>
          <w:szCs w:val="24"/>
        </w:rPr>
        <w:t>ελέτη βιωσιμότητας</w:t>
      </w:r>
      <w:r>
        <w:rPr>
          <w:rFonts w:eastAsia="Times New Roman"/>
          <w:color w:val="222222"/>
          <w:szCs w:val="24"/>
        </w:rPr>
        <w:t>. Βγαίνει τ</w:t>
      </w:r>
      <w:r>
        <w:rPr>
          <w:rFonts w:eastAsia="Times New Roman"/>
          <w:color w:val="222222"/>
          <w:szCs w:val="24"/>
        </w:rPr>
        <w:t>ο καινούργιο σχήμα; Ε</w:t>
      </w:r>
      <w:r w:rsidRPr="00BA131C">
        <w:rPr>
          <w:rFonts w:eastAsia="Times New Roman"/>
          <w:color w:val="222222"/>
          <w:szCs w:val="24"/>
        </w:rPr>
        <w:t>ίναι βιώσιμο</w:t>
      </w:r>
      <w:r>
        <w:rPr>
          <w:rFonts w:eastAsia="Times New Roman"/>
          <w:color w:val="222222"/>
          <w:szCs w:val="24"/>
        </w:rPr>
        <w:t>;</w:t>
      </w:r>
      <w:r w:rsidRPr="00BA131C">
        <w:rPr>
          <w:rFonts w:eastAsia="Times New Roman"/>
          <w:color w:val="222222"/>
          <w:szCs w:val="24"/>
        </w:rPr>
        <w:t xml:space="preserve"> Δώστε το να το μελετήσουμε</w:t>
      </w:r>
      <w:r>
        <w:rPr>
          <w:rFonts w:eastAsia="Times New Roman"/>
          <w:color w:val="222222"/>
          <w:szCs w:val="24"/>
        </w:rPr>
        <w:t>, να το δουν οι ενδιαφερόμενοι.</w:t>
      </w:r>
    </w:p>
    <w:p w14:paraId="6B14F0A6" w14:textId="77777777" w:rsidR="004965E6" w:rsidRDefault="004D430C">
      <w:pPr>
        <w:spacing w:line="600" w:lineRule="auto"/>
        <w:ind w:firstLine="720"/>
        <w:jc w:val="both"/>
        <w:rPr>
          <w:rFonts w:eastAsia="Times New Roman"/>
          <w:color w:val="222222"/>
          <w:szCs w:val="24"/>
        </w:rPr>
      </w:pPr>
      <w:r>
        <w:rPr>
          <w:rFonts w:eastAsia="Times New Roman"/>
          <w:color w:val="222222"/>
          <w:szCs w:val="24"/>
        </w:rPr>
        <w:t>Ερώτηση πέμπτη: Έ</w:t>
      </w:r>
      <w:r w:rsidRPr="00BA131C">
        <w:rPr>
          <w:rFonts w:eastAsia="Times New Roman"/>
          <w:color w:val="222222"/>
          <w:szCs w:val="24"/>
        </w:rPr>
        <w:t xml:space="preserve">χετε φροντίσει για τα επαγγελματικά δικαιώματα </w:t>
      </w:r>
      <w:r>
        <w:rPr>
          <w:rFonts w:eastAsia="Times New Roman"/>
          <w:color w:val="222222"/>
          <w:szCs w:val="24"/>
        </w:rPr>
        <w:t xml:space="preserve">των </w:t>
      </w:r>
      <w:r w:rsidRPr="00BA131C">
        <w:rPr>
          <w:rFonts w:eastAsia="Times New Roman"/>
          <w:color w:val="222222"/>
          <w:szCs w:val="24"/>
        </w:rPr>
        <w:t>αποφοίτων</w:t>
      </w:r>
      <w:r>
        <w:rPr>
          <w:rFonts w:eastAsia="Times New Roman"/>
          <w:color w:val="222222"/>
          <w:szCs w:val="24"/>
        </w:rPr>
        <w:t>; Η απάντηση είναι ό</w:t>
      </w:r>
      <w:r w:rsidRPr="00BA131C">
        <w:rPr>
          <w:rFonts w:eastAsia="Times New Roman"/>
          <w:color w:val="222222"/>
          <w:szCs w:val="24"/>
        </w:rPr>
        <w:t>χι</w:t>
      </w:r>
      <w:r>
        <w:rPr>
          <w:rFonts w:eastAsia="Times New Roman"/>
          <w:color w:val="222222"/>
          <w:szCs w:val="24"/>
        </w:rPr>
        <w:t>.</w:t>
      </w:r>
    </w:p>
    <w:p w14:paraId="6B14F0A7" w14:textId="77777777" w:rsidR="004965E6" w:rsidRDefault="004D430C">
      <w:pPr>
        <w:spacing w:line="600" w:lineRule="auto"/>
        <w:ind w:firstLine="720"/>
        <w:jc w:val="both"/>
        <w:rPr>
          <w:rFonts w:eastAsia="Times New Roman"/>
          <w:color w:val="222222"/>
          <w:szCs w:val="24"/>
        </w:rPr>
      </w:pPr>
      <w:r>
        <w:rPr>
          <w:rFonts w:eastAsia="Times New Roman"/>
          <w:color w:val="222222"/>
          <w:szCs w:val="24"/>
        </w:rPr>
        <w:lastRenderedPageBreak/>
        <w:t>Κ</w:t>
      </w:r>
      <w:r w:rsidRPr="00BA131C">
        <w:rPr>
          <w:rFonts w:eastAsia="Times New Roman"/>
          <w:color w:val="222222"/>
          <w:szCs w:val="24"/>
        </w:rPr>
        <w:t xml:space="preserve">αι </w:t>
      </w:r>
      <w:r>
        <w:rPr>
          <w:rFonts w:eastAsia="Times New Roman"/>
          <w:color w:val="222222"/>
          <w:szCs w:val="24"/>
        </w:rPr>
        <w:t>ερώτηση έκτη: Ζ</w:t>
      </w:r>
      <w:r w:rsidRPr="00BA131C">
        <w:rPr>
          <w:rFonts w:eastAsia="Times New Roman"/>
          <w:color w:val="222222"/>
          <w:szCs w:val="24"/>
        </w:rPr>
        <w:t>ητήθηκε η άποψη της καθ</w:t>
      </w:r>
      <w:r>
        <w:rPr>
          <w:rFonts w:eastAsia="Times New Roman"/>
          <w:color w:val="222222"/>
          <w:szCs w:val="24"/>
        </w:rPr>
        <w:t>’</w:t>
      </w:r>
      <w:r w:rsidRPr="00BA131C">
        <w:rPr>
          <w:rFonts w:eastAsia="Times New Roman"/>
          <w:color w:val="222222"/>
          <w:szCs w:val="24"/>
        </w:rPr>
        <w:t xml:space="preserve"> ύλην αρμόδιας αρχή</w:t>
      </w:r>
      <w:r w:rsidRPr="00BA131C">
        <w:rPr>
          <w:rFonts w:eastAsia="Times New Roman"/>
          <w:color w:val="222222"/>
          <w:szCs w:val="24"/>
        </w:rPr>
        <w:t>ς</w:t>
      </w:r>
      <w:r>
        <w:rPr>
          <w:rFonts w:eastAsia="Times New Roman"/>
          <w:color w:val="222222"/>
          <w:szCs w:val="24"/>
        </w:rPr>
        <w:t>,</w:t>
      </w:r>
      <w:r w:rsidRPr="00BA131C">
        <w:rPr>
          <w:rFonts w:eastAsia="Times New Roman"/>
          <w:color w:val="222222"/>
          <w:szCs w:val="24"/>
        </w:rPr>
        <w:t xml:space="preserve"> της </w:t>
      </w:r>
      <w:r>
        <w:rPr>
          <w:rFonts w:eastAsia="Times New Roman"/>
          <w:color w:val="222222"/>
          <w:szCs w:val="24"/>
        </w:rPr>
        <w:t>ΑΔΙΠ,</w:t>
      </w:r>
      <w:r w:rsidRPr="00BA131C">
        <w:rPr>
          <w:rFonts w:eastAsia="Times New Roman"/>
          <w:color w:val="222222"/>
          <w:szCs w:val="24"/>
        </w:rPr>
        <w:t xml:space="preserve"> για το εν λόγω εγχείρημα</w:t>
      </w:r>
      <w:r>
        <w:rPr>
          <w:rFonts w:eastAsia="Times New Roman"/>
          <w:color w:val="222222"/>
          <w:szCs w:val="24"/>
        </w:rPr>
        <w:t>; Λ</w:t>
      </w:r>
      <w:r w:rsidRPr="00BA131C">
        <w:rPr>
          <w:rFonts w:eastAsia="Times New Roman"/>
          <w:color w:val="222222"/>
          <w:szCs w:val="24"/>
        </w:rPr>
        <w:t>ήφθηκαν υπ</w:t>
      </w:r>
      <w:r>
        <w:rPr>
          <w:rFonts w:eastAsia="Times New Roman"/>
          <w:color w:val="222222"/>
          <w:szCs w:val="24"/>
        </w:rPr>
        <w:t xml:space="preserve">’ </w:t>
      </w:r>
      <w:proofErr w:type="spellStart"/>
      <w:r>
        <w:rPr>
          <w:rFonts w:eastAsia="Times New Roman"/>
          <w:color w:val="222222"/>
          <w:szCs w:val="24"/>
        </w:rPr>
        <w:t>όψιν</w:t>
      </w:r>
      <w:proofErr w:type="spellEnd"/>
      <w:r>
        <w:rPr>
          <w:rFonts w:eastAsia="Times New Roman"/>
          <w:color w:val="222222"/>
          <w:szCs w:val="24"/>
        </w:rPr>
        <w:t xml:space="preserve"> </w:t>
      </w:r>
      <w:r w:rsidRPr="00BA131C">
        <w:rPr>
          <w:rFonts w:eastAsia="Times New Roman"/>
          <w:color w:val="222222"/>
          <w:szCs w:val="24"/>
        </w:rPr>
        <w:t xml:space="preserve">οι αξιολογήσεις </w:t>
      </w:r>
      <w:r>
        <w:rPr>
          <w:rFonts w:eastAsia="Times New Roman"/>
          <w:color w:val="222222"/>
          <w:szCs w:val="24"/>
        </w:rPr>
        <w:t>α</w:t>
      </w:r>
      <w:r w:rsidRPr="00BA131C">
        <w:rPr>
          <w:rFonts w:eastAsia="Times New Roman"/>
          <w:color w:val="222222"/>
          <w:szCs w:val="24"/>
        </w:rPr>
        <w:t xml:space="preserve">υτής </w:t>
      </w:r>
      <w:r>
        <w:rPr>
          <w:rFonts w:eastAsia="Times New Roman"/>
          <w:color w:val="222222"/>
          <w:szCs w:val="24"/>
        </w:rPr>
        <w:t xml:space="preserve">της </w:t>
      </w:r>
      <w:r>
        <w:rPr>
          <w:rFonts w:eastAsia="Times New Roman"/>
          <w:color w:val="222222"/>
          <w:szCs w:val="24"/>
        </w:rPr>
        <w:t>α</w:t>
      </w:r>
      <w:r>
        <w:rPr>
          <w:rFonts w:eastAsia="Times New Roman"/>
          <w:color w:val="222222"/>
          <w:szCs w:val="24"/>
        </w:rPr>
        <w:t xml:space="preserve">νεξάρτητης </w:t>
      </w:r>
      <w:r>
        <w:rPr>
          <w:rFonts w:eastAsia="Times New Roman"/>
          <w:color w:val="222222"/>
          <w:szCs w:val="24"/>
        </w:rPr>
        <w:t>α</w:t>
      </w:r>
      <w:r>
        <w:rPr>
          <w:rFonts w:eastAsia="Times New Roman"/>
          <w:color w:val="222222"/>
          <w:szCs w:val="24"/>
        </w:rPr>
        <w:t xml:space="preserve">ρχής τα </w:t>
      </w:r>
      <w:r>
        <w:rPr>
          <w:rFonts w:eastAsia="Times New Roman"/>
          <w:color w:val="222222"/>
          <w:szCs w:val="24"/>
        </w:rPr>
        <w:t>ι</w:t>
      </w:r>
      <w:r>
        <w:rPr>
          <w:rFonts w:eastAsia="Times New Roman"/>
          <w:color w:val="222222"/>
          <w:szCs w:val="24"/>
        </w:rPr>
        <w:t>δρύματα; Η απάντηση είναι βεβαίως όχι. Ό</w:t>
      </w:r>
      <w:r w:rsidRPr="00BA131C">
        <w:rPr>
          <w:rFonts w:eastAsia="Times New Roman"/>
          <w:color w:val="222222"/>
          <w:szCs w:val="24"/>
        </w:rPr>
        <w:t>λα στο πόδι</w:t>
      </w:r>
      <w:r>
        <w:rPr>
          <w:rFonts w:eastAsia="Times New Roman"/>
          <w:color w:val="222222"/>
          <w:szCs w:val="24"/>
        </w:rPr>
        <w:t>,</w:t>
      </w:r>
      <w:r w:rsidRPr="00BA131C">
        <w:rPr>
          <w:rFonts w:eastAsia="Times New Roman"/>
          <w:color w:val="222222"/>
          <w:szCs w:val="24"/>
        </w:rPr>
        <w:t xml:space="preserve"> όλα στον αέρα</w:t>
      </w:r>
      <w:r>
        <w:rPr>
          <w:rFonts w:eastAsia="Times New Roman"/>
          <w:color w:val="222222"/>
          <w:szCs w:val="24"/>
        </w:rPr>
        <w:t>,</w:t>
      </w:r>
      <w:r w:rsidRPr="00BA131C">
        <w:rPr>
          <w:rFonts w:eastAsia="Times New Roman"/>
          <w:color w:val="222222"/>
          <w:szCs w:val="24"/>
        </w:rPr>
        <w:t xml:space="preserve"> όλα στη βάση ενός και μόνο κριτηρίου</w:t>
      </w:r>
      <w:r>
        <w:rPr>
          <w:rFonts w:eastAsia="Times New Roman"/>
          <w:color w:val="222222"/>
          <w:szCs w:val="24"/>
        </w:rPr>
        <w:t xml:space="preserve"> </w:t>
      </w:r>
      <w:r w:rsidRPr="00BA131C">
        <w:rPr>
          <w:rFonts w:eastAsia="Times New Roman"/>
          <w:color w:val="222222"/>
          <w:szCs w:val="24"/>
        </w:rPr>
        <w:t>πώς θα εξασφαλίσετε περισσότερες ψήφους</w:t>
      </w:r>
      <w:r>
        <w:rPr>
          <w:rFonts w:eastAsia="Times New Roman"/>
          <w:color w:val="222222"/>
          <w:szCs w:val="24"/>
        </w:rPr>
        <w:t>.</w:t>
      </w:r>
    </w:p>
    <w:p w14:paraId="6B14F0A8" w14:textId="77777777" w:rsidR="004965E6" w:rsidRDefault="004D430C">
      <w:pPr>
        <w:spacing w:line="600" w:lineRule="auto"/>
        <w:ind w:firstLine="720"/>
        <w:jc w:val="both"/>
        <w:rPr>
          <w:rFonts w:eastAsia="Times New Roman"/>
          <w:color w:val="222222"/>
          <w:szCs w:val="24"/>
        </w:rPr>
      </w:pPr>
      <w:r>
        <w:rPr>
          <w:rFonts w:eastAsia="Times New Roman"/>
          <w:color w:val="222222"/>
          <w:szCs w:val="24"/>
        </w:rPr>
        <w:t>Όμω</w:t>
      </w:r>
      <w:r>
        <w:rPr>
          <w:rFonts w:eastAsia="Times New Roman"/>
          <w:color w:val="222222"/>
          <w:szCs w:val="24"/>
        </w:rPr>
        <w:t xml:space="preserve">ς </w:t>
      </w:r>
      <w:r>
        <w:rPr>
          <w:rFonts w:eastAsia="Times New Roman"/>
          <w:color w:val="222222"/>
          <w:szCs w:val="24"/>
        </w:rPr>
        <w:t xml:space="preserve">επειδή αναφέρθηκα </w:t>
      </w:r>
      <w:r w:rsidRPr="00BA131C">
        <w:rPr>
          <w:rFonts w:eastAsia="Times New Roman"/>
          <w:color w:val="222222"/>
          <w:szCs w:val="24"/>
        </w:rPr>
        <w:t xml:space="preserve">στην </w:t>
      </w:r>
      <w:r>
        <w:rPr>
          <w:rFonts w:eastAsia="Times New Roman"/>
          <w:color w:val="222222"/>
          <w:szCs w:val="24"/>
        </w:rPr>
        <w:t>ΑΔΙΠ,</w:t>
      </w:r>
      <w:r w:rsidRPr="00BA131C">
        <w:rPr>
          <w:rFonts w:eastAsia="Times New Roman"/>
          <w:color w:val="222222"/>
          <w:szCs w:val="24"/>
        </w:rPr>
        <w:t xml:space="preserve"> επιτρέψτε μου</w:t>
      </w:r>
      <w:r>
        <w:rPr>
          <w:rFonts w:eastAsia="Times New Roman"/>
          <w:color w:val="222222"/>
          <w:szCs w:val="24"/>
        </w:rPr>
        <w:t xml:space="preserve">, κύριε </w:t>
      </w:r>
      <w:r w:rsidRPr="00BA131C">
        <w:rPr>
          <w:rFonts w:eastAsia="Times New Roman"/>
          <w:color w:val="222222"/>
          <w:szCs w:val="24"/>
        </w:rPr>
        <w:t>Υπουργέ</w:t>
      </w:r>
      <w:r>
        <w:rPr>
          <w:rFonts w:eastAsia="Times New Roman"/>
          <w:color w:val="222222"/>
          <w:szCs w:val="24"/>
        </w:rPr>
        <w:t>,</w:t>
      </w:r>
      <w:r w:rsidRPr="00BA131C">
        <w:rPr>
          <w:rFonts w:eastAsia="Times New Roman"/>
          <w:color w:val="222222"/>
          <w:szCs w:val="24"/>
        </w:rPr>
        <w:t xml:space="preserve"> μία μνεία κα</w:t>
      </w:r>
      <w:r>
        <w:rPr>
          <w:rFonts w:eastAsia="Times New Roman"/>
          <w:color w:val="222222"/>
          <w:szCs w:val="24"/>
        </w:rPr>
        <w:t xml:space="preserve">ι για τα πρόσφατα </w:t>
      </w:r>
      <w:proofErr w:type="spellStart"/>
      <w:r>
        <w:rPr>
          <w:rFonts w:eastAsia="Times New Roman"/>
          <w:color w:val="222222"/>
          <w:szCs w:val="24"/>
        </w:rPr>
        <w:t>τεκταινόμενα</w:t>
      </w:r>
      <w:proofErr w:type="spellEnd"/>
      <w:r>
        <w:rPr>
          <w:rFonts w:eastAsia="Times New Roman"/>
          <w:color w:val="222222"/>
          <w:szCs w:val="24"/>
        </w:rPr>
        <w:t>.</w:t>
      </w:r>
    </w:p>
    <w:p w14:paraId="6B14F0A9" w14:textId="77777777" w:rsidR="004965E6" w:rsidRDefault="004D430C">
      <w:pPr>
        <w:spacing w:line="600" w:lineRule="auto"/>
        <w:ind w:firstLine="720"/>
        <w:jc w:val="both"/>
        <w:rPr>
          <w:rFonts w:eastAsia="Times New Roman"/>
          <w:color w:val="222222"/>
          <w:szCs w:val="24"/>
        </w:rPr>
      </w:pPr>
      <w:r>
        <w:rPr>
          <w:rFonts w:eastAsia="Times New Roman"/>
          <w:color w:val="222222"/>
          <w:szCs w:val="24"/>
        </w:rPr>
        <w:t>Κύριε Υπουργέ, λ</w:t>
      </w:r>
      <w:r w:rsidRPr="00BA131C">
        <w:rPr>
          <w:rFonts w:eastAsia="Times New Roman"/>
          <w:color w:val="222222"/>
          <w:szCs w:val="24"/>
        </w:rPr>
        <w:t>υπάμαι πολύ που το λέω</w:t>
      </w:r>
      <w:r>
        <w:rPr>
          <w:rFonts w:eastAsia="Times New Roman"/>
          <w:color w:val="222222"/>
          <w:szCs w:val="24"/>
        </w:rPr>
        <w:t>, αλλά πλέον δεν τηρείτε</w:t>
      </w:r>
      <w:r w:rsidRPr="00BA131C">
        <w:rPr>
          <w:rFonts w:eastAsia="Times New Roman"/>
          <w:color w:val="222222"/>
          <w:szCs w:val="24"/>
        </w:rPr>
        <w:t xml:space="preserve"> ούτε τα προσχήματα</w:t>
      </w:r>
      <w:r>
        <w:rPr>
          <w:rFonts w:eastAsia="Times New Roman"/>
          <w:color w:val="222222"/>
          <w:szCs w:val="24"/>
        </w:rPr>
        <w:t>. Η</w:t>
      </w:r>
      <w:r w:rsidRPr="00BA131C">
        <w:rPr>
          <w:rFonts w:eastAsia="Times New Roman"/>
          <w:color w:val="222222"/>
          <w:szCs w:val="24"/>
        </w:rPr>
        <w:t xml:space="preserve"> έννοια των </w:t>
      </w:r>
      <w:r>
        <w:rPr>
          <w:rFonts w:eastAsia="Times New Roman"/>
          <w:color w:val="222222"/>
          <w:szCs w:val="24"/>
        </w:rPr>
        <w:t>α</w:t>
      </w:r>
      <w:r w:rsidRPr="00BA131C">
        <w:rPr>
          <w:rFonts w:eastAsia="Times New Roman"/>
          <w:color w:val="222222"/>
          <w:szCs w:val="24"/>
        </w:rPr>
        <w:t xml:space="preserve">νεξάρτητων </w:t>
      </w:r>
      <w:r>
        <w:rPr>
          <w:rFonts w:eastAsia="Times New Roman"/>
          <w:color w:val="222222"/>
          <w:szCs w:val="24"/>
        </w:rPr>
        <w:t>α</w:t>
      </w:r>
      <w:r w:rsidRPr="00BA131C">
        <w:rPr>
          <w:rFonts w:eastAsia="Times New Roman"/>
          <w:color w:val="222222"/>
          <w:szCs w:val="24"/>
        </w:rPr>
        <w:t>ρχών</w:t>
      </w:r>
      <w:r>
        <w:rPr>
          <w:rFonts w:eastAsia="Times New Roman"/>
          <w:color w:val="222222"/>
          <w:szCs w:val="24"/>
        </w:rPr>
        <w:t xml:space="preserve"> απ’</w:t>
      </w:r>
      <w:r w:rsidRPr="00BA131C">
        <w:rPr>
          <w:rFonts w:eastAsia="Times New Roman"/>
          <w:color w:val="222222"/>
          <w:szCs w:val="24"/>
        </w:rPr>
        <w:t xml:space="preserve"> ό</w:t>
      </w:r>
      <w:r>
        <w:rPr>
          <w:rFonts w:eastAsia="Times New Roman"/>
          <w:color w:val="222222"/>
          <w:szCs w:val="24"/>
        </w:rPr>
        <w:t>,τι φαίνεται, σας είναι παντελώς ά</w:t>
      </w:r>
      <w:r>
        <w:rPr>
          <w:rFonts w:eastAsia="Times New Roman"/>
          <w:color w:val="222222"/>
          <w:szCs w:val="24"/>
        </w:rPr>
        <w:t>γνωστη. Τοποθετήσατε σύμβουλο της Κ</w:t>
      </w:r>
      <w:r w:rsidRPr="00BA131C">
        <w:rPr>
          <w:rFonts w:eastAsia="Times New Roman"/>
          <w:color w:val="222222"/>
          <w:szCs w:val="24"/>
        </w:rPr>
        <w:t>υβέρνησης</w:t>
      </w:r>
      <w:r>
        <w:rPr>
          <w:rFonts w:eastAsia="Times New Roman"/>
          <w:color w:val="222222"/>
          <w:szCs w:val="24"/>
        </w:rPr>
        <w:t>,</w:t>
      </w:r>
      <w:r w:rsidRPr="00BA131C">
        <w:rPr>
          <w:rFonts w:eastAsia="Times New Roman"/>
          <w:color w:val="222222"/>
          <w:szCs w:val="24"/>
        </w:rPr>
        <w:t xml:space="preserve"> προσωπικό σας σύμβουλο</w:t>
      </w:r>
      <w:r>
        <w:rPr>
          <w:rFonts w:eastAsia="Times New Roman"/>
          <w:color w:val="222222"/>
          <w:szCs w:val="24"/>
        </w:rPr>
        <w:t>,</w:t>
      </w:r>
      <w:r w:rsidRPr="00BA131C">
        <w:rPr>
          <w:rFonts w:eastAsia="Times New Roman"/>
          <w:color w:val="222222"/>
          <w:szCs w:val="24"/>
        </w:rPr>
        <w:t xml:space="preserve"> ως επικεφαλής </w:t>
      </w:r>
      <w:r>
        <w:rPr>
          <w:rFonts w:eastAsia="Times New Roman"/>
          <w:color w:val="222222"/>
          <w:szCs w:val="24"/>
        </w:rPr>
        <w:t>της Ανεξάρτητης Αρχής της Διασφάλισης και Πιστοποίησης Π</w:t>
      </w:r>
      <w:r w:rsidRPr="00BA131C">
        <w:rPr>
          <w:rFonts w:eastAsia="Times New Roman"/>
          <w:color w:val="222222"/>
          <w:szCs w:val="24"/>
        </w:rPr>
        <w:t xml:space="preserve">οιότητας </w:t>
      </w:r>
      <w:r>
        <w:rPr>
          <w:rFonts w:eastAsia="Times New Roman"/>
          <w:color w:val="222222"/>
          <w:szCs w:val="24"/>
        </w:rPr>
        <w:t>στην Ανώτατη</w:t>
      </w:r>
      <w:r w:rsidRPr="00BA131C">
        <w:rPr>
          <w:rFonts w:eastAsia="Times New Roman"/>
          <w:color w:val="222222"/>
          <w:szCs w:val="24"/>
        </w:rPr>
        <w:t xml:space="preserve"> </w:t>
      </w:r>
      <w:r>
        <w:rPr>
          <w:rFonts w:eastAsia="Times New Roman"/>
          <w:color w:val="222222"/>
          <w:szCs w:val="24"/>
        </w:rPr>
        <w:t>Ε</w:t>
      </w:r>
      <w:r w:rsidRPr="00BA131C">
        <w:rPr>
          <w:rFonts w:eastAsia="Times New Roman"/>
          <w:color w:val="222222"/>
          <w:szCs w:val="24"/>
        </w:rPr>
        <w:t>κπαίδευση</w:t>
      </w:r>
      <w:r>
        <w:rPr>
          <w:rFonts w:eastAsia="Times New Roman"/>
          <w:color w:val="222222"/>
          <w:szCs w:val="24"/>
        </w:rPr>
        <w:t>.</w:t>
      </w:r>
    </w:p>
    <w:p w14:paraId="6B14F0AA" w14:textId="77777777" w:rsidR="004965E6" w:rsidRDefault="004D430C">
      <w:pPr>
        <w:spacing w:line="600" w:lineRule="auto"/>
        <w:ind w:firstLine="720"/>
        <w:jc w:val="both"/>
        <w:rPr>
          <w:rFonts w:eastAsia="Times New Roman"/>
          <w:color w:val="222222"/>
          <w:szCs w:val="24"/>
        </w:rPr>
      </w:pPr>
      <w:r>
        <w:rPr>
          <w:rFonts w:eastAsia="Times New Roman"/>
          <w:b/>
          <w:color w:val="222222"/>
          <w:szCs w:val="24"/>
        </w:rPr>
        <w:t>ΚΩΝΣΤΑΝΤΙΝΟΣ ΓΑΒΡΟΓΛΟΥ (Υπουργός Παιδείας, Έρευνας και Θρησκευμάτων):</w:t>
      </w:r>
      <w:r>
        <w:rPr>
          <w:rFonts w:eastAsia="Times New Roman"/>
          <w:color w:val="222222"/>
          <w:szCs w:val="24"/>
        </w:rPr>
        <w:t xml:space="preserve"> Προτείναμε.</w:t>
      </w:r>
    </w:p>
    <w:p w14:paraId="6B14F0AB" w14:textId="77777777" w:rsidR="004965E6" w:rsidRDefault="004D430C">
      <w:pPr>
        <w:spacing w:line="600" w:lineRule="auto"/>
        <w:ind w:firstLine="720"/>
        <w:jc w:val="both"/>
        <w:rPr>
          <w:rFonts w:eastAsia="Times New Roman"/>
          <w:color w:val="222222"/>
          <w:szCs w:val="24"/>
        </w:rPr>
      </w:pPr>
      <w:r w:rsidRPr="005079B1">
        <w:rPr>
          <w:rFonts w:eastAsia="Times New Roman"/>
          <w:b/>
          <w:color w:val="222222"/>
          <w:szCs w:val="24"/>
        </w:rPr>
        <w:lastRenderedPageBreak/>
        <w:t>ΝΙΚΗ ΚΕΡΑΜΕΩΣ:</w:t>
      </w:r>
      <w:r>
        <w:rPr>
          <w:rFonts w:eastAsia="Times New Roman"/>
          <w:color w:val="222222"/>
          <w:szCs w:val="24"/>
        </w:rPr>
        <w:t xml:space="preserve"> Προτείνατε,</w:t>
      </w:r>
      <w:r w:rsidRPr="00BA131C">
        <w:rPr>
          <w:rFonts w:eastAsia="Times New Roman"/>
          <w:color w:val="222222"/>
          <w:szCs w:val="24"/>
        </w:rPr>
        <w:t xml:space="preserve"> σωστά</w:t>
      </w:r>
      <w:r>
        <w:rPr>
          <w:rFonts w:eastAsia="Times New Roman"/>
          <w:color w:val="222222"/>
          <w:szCs w:val="24"/>
        </w:rPr>
        <w:t>.</w:t>
      </w:r>
      <w:r w:rsidRPr="00BA131C">
        <w:rPr>
          <w:rFonts w:eastAsia="Times New Roman"/>
          <w:color w:val="222222"/>
          <w:szCs w:val="24"/>
        </w:rPr>
        <w:t xml:space="preserve"> </w:t>
      </w:r>
      <w:r>
        <w:rPr>
          <w:rFonts w:eastAsia="Times New Roman"/>
          <w:color w:val="222222"/>
          <w:szCs w:val="24"/>
        </w:rPr>
        <w:t>Τ</w:t>
      </w:r>
      <w:r w:rsidRPr="00BA131C">
        <w:rPr>
          <w:rFonts w:eastAsia="Times New Roman"/>
          <w:color w:val="222222"/>
          <w:szCs w:val="24"/>
        </w:rPr>
        <w:t>ο μόνο πιο εξόφθαλμο που θα μπορούσατε να κάνετε</w:t>
      </w:r>
      <w:r>
        <w:rPr>
          <w:rFonts w:eastAsia="Times New Roman"/>
          <w:color w:val="222222"/>
          <w:szCs w:val="24"/>
        </w:rPr>
        <w:t>,</w:t>
      </w:r>
      <w:r w:rsidRPr="00BA131C">
        <w:rPr>
          <w:rFonts w:eastAsia="Times New Roman"/>
          <w:color w:val="222222"/>
          <w:szCs w:val="24"/>
        </w:rPr>
        <w:t xml:space="preserve"> θα ήταν να λάβετε εσείς ο ίδιος και αυτή τη θέση παράλληλα</w:t>
      </w:r>
      <w:r>
        <w:rPr>
          <w:rFonts w:eastAsia="Times New Roman"/>
          <w:color w:val="222222"/>
          <w:szCs w:val="24"/>
        </w:rPr>
        <w:t>...</w:t>
      </w:r>
    </w:p>
    <w:p w14:paraId="6B14F0AC" w14:textId="77777777" w:rsidR="004965E6" w:rsidRDefault="004D430C">
      <w:pPr>
        <w:spacing w:line="600" w:lineRule="auto"/>
        <w:ind w:firstLine="720"/>
        <w:jc w:val="both"/>
        <w:rPr>
          <w:rFonts w:eastAsia="Times New Roman"/>
          <w:color w:val="222222"/>
          <w:szCs w:val="24"/>
        </w:rPr>
      </w:pPr>
      <w:r>
        <w:rPr>
          <w:rFonts w:eastAsia="Times New Roman"/>
          <w:b/>
          <w:color w:val="222222"/>
          <w:szCs w:val="24"/>
        </w:rPr>
        <w:t>ΚΩΝΣΤΑΝΤΙΝΟΣ ΓΑΒΡΟΓΛΟΥ (Υπουργός Παιδείας, Έρευνας και Θρησκευμάτων):</w:t>
      </w:r>
      <w:r>
        <w:rPr>
          <w:rFonts w:eastAsia="Times New Roman"/>
          <w:color w:val="222222"/>
          <w:szCs w:val="24"/>
        </w:rPr>
        <w:t xml:space="preserve"> Δεν μπορώ.</w:t>
      </w:r>
    </w:p>
    <w:p w14:paraId="6B14F0AD" w14:textId="77777777" w:rsidR="004965E6" w:rsidRDefault="004D430C">
      <w:pPr>
        <w:spacing w:line="600" w:lineRule="auto"/>
        <w:ind w:firstLine="720"/>
        <w:jc w:val="both"/>
        <w:rPr>
          <w:rFonts w:eastAsia="Times New Roman"/>
          <w:color w:val="222222"/>
          <w:szCs w:val="24"/>
        </w:rPr>
      </w:pPr>
      <w:r w:rsidRPr="005079B1">
        <w:rPr>
          <w:rFonts w:eastAsia="Times New Roman"/>
          <w:b/>
          <w:color w:val="222222"/>
          <w:szCs w:val="24"/>
        </w:rPr>
        <w:t>ΝΙΚΗ ΚΕΡΑΜΕΩΣ:</w:t>
      </w:r>
      <w:r>
        <w:rPr>
          <w:rFonts w:eastAsia="Times New Roman"/>
          <w:color w:val="222222"/>
          <w:szCs w:val="24"/>
        </w:rPr>
        <w:t xml:space="preserve"> Θ</w:t>
      </w:r>
      <w:r w:rsidRPr="00BA131C">
        <w:rPr>
          <w:rFonts w:eastAsia="Times New Roman"/>
          <w:color w:val="222222"/>
          <w:szCs w:val="24"/>
        </w:rPr>
        <w:t>α θέλατε</w:t>
      </w:r>
      <w:r>
        <w:rPr>
          <w:rFonts w:eastAsia="Times New Roman"/>
          <w:color w:val="222222"/>
          <w:szCs w:val="24"/>
        </w:rPr>
        <w:t>,</w:t>
      </w:r>
      <w:r w:rsidRPr="00BA131C">
        <w:rPr>
          <w:rFonts w:eastAsia="Times New Roman"/>
          <w:color w:val="222222"/>
          <w:szCs w:val="24"/>
        </w:rPr>
        <w:t xml:space="preserve"> </w:t>
      </w:r>
      <w:r>
        <w:rPr>
          <w:rFonts w:eastAsia="Times New Roman"/>
          <w:color w:val="222222"/>
          <w:szCs w:val="24"/>
        </w:rPr>
        <w:t>όμως,</w:t>
      </w:r>
      <w:r w:rsidRPr="00BA131C">
        <w:rPr>
          <w:rFonts w:eastAsia="Times New Roman"/>
          <w:color w:val="222222"/>
          <w:szCs w:val="24"/>
        </w:rPr>
        <w:t xml:space="preserve"> θα θέλατε</w:t>
      </w:r>
      <w:r>
        <w:rPr>
          <w:rFonts w:eastAsia="Times New Roman"/>
          <w:color w:val="222222"/>
          <w:szCs w:val="24"/>
        </w:rPr>
        <w:t xml:space="preserve"> -τ</w:t>
      </w:r>
      <w:r w:rsidRPr="00BA131C">
        <w:rPr>
          <w:rFonts w:eastAsia="Times New Roman"/>
          <w:color w:val="222222"/>
          <w:szCs w:val="24"/>
        </w:rPr>
        <w:t>ο καταλαβαίνω</w:t>
      </w:r>
      <w:r>
        <w:rPr>
          <w:rFonts w:eastAsia="Times New Roman"/>
          <w:color w:val="222222"/>
          <w:szCs w:val="24"/>
        </w:rPr>
        <w:t>- παράλληλα με τα υπουργικά σας καθήκοντα.</w:t>
      </w:r>
    </w:p>
    <w:p w14:paraId="6B14F0AE" w14:textId="77777777" w:rsidR="004965E6" w:rsidRDefault="004D430C">
      <w:pPr>
        <w:spacing w:line="600" w:lineRule="auto"/>
        <w:ind w:firstLine="720"/>
        <w:jc w:val="both"/>
        <w:rPr>
          <w:rFonts w:eastAsia="Times New Roman"/>
          <w:color w:val="222222"/>
          <w:szCs w:val="24"/>
        </w:rPr>
      </w:pPr>
      <w:r>
        <w:rPr>
          <w:rFonts w:eastAsia="Times New Roman"/>
          <w:color w:val="222222"/>
          <w:szCs w:val="24"/>
        </w:rPr>
        <w:t>Ξέρετε, θ</w:t>
      </w:r>
      <w:r w:rsidRPr="00BA131C">
        <w:rPr>
          <w:rFonts w:eastAsia="Times New Roman"/>
          <w:color w:val="222222"/>
          <w:szCs w:val="24"/>
        </w:rPr>
        <w:t xml:space="preserve">α παρακολουθήσουμε </w:t>
      </w:r>
      <w:r>
        <w:rPr>
          <w:rFonts w:eastAsia="Times New Roman"/>
          <w:color w:val="222222"/>
          <w:szCs w:val="24"/>
        </w:rPr>
        <w:t>με</w:t>
      </w:r>
      <w:r w:rsidRPr="00BA131C">
        <w:rPr>
          <w:rFonts w:eastAsia="Times New Roman"/>
          <w:color w:val="222222"/>
          <w:szCs w:val="24"/>
        </w:rPr>
        <w:t xml:space="preserve"> πολύ μεγάλο ενδιαφέρον τη συνέχεια της ιστορίας</w:t>
      </w:r>
      <w:r>
        <w:rPr>
          <w:rFonts w:eastAsia="Times New Roman"/>
          <w:color w:val="222222"/>
          <w:szCs w:val="24"/>
        </w:rPr>
        <w:t>,</w:t>
      </w:r>
      <w:r w:rsidRPr="00BA131C">
        <w:rPr>
          <w:rFonts w:eastAsia="Times New Roman"/>
          <w:color w:val="222222"/>
          <w:szCs w:val="24"/>
        </w:rPr>
        <w:t xml:space="preserve"> διότι </w:t>
      </w:r>
      <w:r>
        <w:rPr>
          <w:rFonts w:eastAsia="Times New Roman"/>
          <w:color w:val="222222"/>
          <w:szCs w:val="24"/>
        </w:rPr>
        <w:t>η ΑΔΙΠ, αυτή η Ανεξάρτητη Α</w:t>
      </w:r>
      <w:r w:rsidRPr="00BA131C">
        <w:rPr>
          <w:rFonts w:eastAsia="Times New Roman"/>
          <w:color w:val="222222"/>
          <w:szCs w:val="24"/>
        </w:rPr>
        <w:t>ρχή</w:t>
      </w:r>
      <w:r>
        <w:rPr>
          <w:rFonts w:eastAsia="Times New Roman"/>
          <w:color w:val="222222"/>
          <w:szCs w:val="24"/>
        </w:rPr>
        <w:t>,</w:t>
      </w:r>
      <w:r w:rsidRPr="00BA131C">
        <w:rPr>
          <w:rFonts w:eastAsia="Times New Roman"/>
          <w:color w:val="222222"/>
          <w:szCs w:val="24"/>
        </w:rPr>
        <w:t xml:space="preserve"> έχει επανειλημμένως επικρίνει την αναδιάταξη </w:t>
      </w:r>
      <w:r>
        <w:rPr>
          <w:rFonts w:eastAsia="Times New Roman"/>
          <w:color w:val="222222"/>
          <w:szCs w:val="24"/>
        </w:rPr>
        <w:t xml:space="preserve">του </w:t>
      </w:r>
      <w:r w:rsidRPr="00BA131C">
        <w:rPr>
          <w:rFonts w:eastAsia="Times New Roman"/>
          <w:color w:val="222222"/>
          <w:szCs w:val="24"/>
        </w:rPr>
        <w:t>ακαδημαϊκού χάρ</w:t>
      </w:r>
      <w:r w:rsidRPr="00BA131C">
        <w:rPr>
          <w:rFonts w:eastAsia="Times New Roman"/>
          <w:color w:val="222222"/>
          <w:szCs w:val="24"/>
        </w:rPr>
        <w:t>τη της χώρας</w:t>
      </w:r>
      <w:r>
        <w:rPr>
          <w:rFonts w:eastAsia="Times New Roman"/>
          <w:color w:val="222222"/>
          <w:szCs w:val="24"/>
        </w:rPr>
        <w:t>,</w:t>
      </w:r>
      <w:r w:rsidRPr="00BA131C">
        <w:rPr>
          <w:rFonts w:eastAsia="Times New Roman"/>
          <w:color w:val="222222"/>
          <w:szCs w:val="24"/>
        </w:rPr>
        <w:t xml:space="preserve"> π</w:t>
      </w:r>
      <w:r>
        <w:rPr>
          <w:rFonts w:eastAsia="Times New Roman"/>
          <w:color w:val="222222"/>
          <w:szCs w:val="24"/>
        </w:rPr>
        <w:t>ου εσείς επιχειρείτε. Κα</w:t>
      </w:r>
      <w:r w:rsidRPr="00BA131C">
        <w:rPr>
          <w:rFonts w:eastAsia="Times New Roman"/>
          <w:color w:val="222222"/>
          <w:szCs w:val="24"/>
        </w:rPr>
        <w:t xml:space="preserve">ι </w:t>
      </w:r>
      <w:r>
        <w:rPr>
          <w:rFonts w:eastAsia="Times New Roman"/>
          <w:color w:val="222222"/>
          <w:szCs w:val="24"/>
        </w:rPr>
        <w:t>εσείς</w:t>
      </w:r>
      <w:r w:rsidRPr="00BA131C">
        <w:rPr>
          <w:rFonts w:eastAsia="Times New Roman"/>
          <w:color w:val="222222"/>
          <w:szCs w:val="24"/>
        </w:rPr>
        <w:t xml:space="preserve"> ως αντίδραση</w:t>
      </w:r>
      <w:r>
        <w:rPr>
          <w:rFonts w:eastAsia="Times New Roman"/>
          <w:color w:val="222222"/>
          <w:szCs w:val="24"/>
        </w:rPr>
        <w:t xml:space="preserve"> την υποβαθμί</w:t>
      </w:r>
      <w:r w:rsidRPr="00BA131C">
        <w:rPr>
          <w:rFonts w:eastAsia="Times New Roman"/>
          <w:color w:val="222222"/>
          <w:szCs w:val="24"/>
        </w:rPr>
        <w:t>σατε</w:t>
      </w:r>
      <w:r>
        <w:rPr>
          <w:rFonts w:eastAsia="Times New Roman"/>
          <w:color w:val="222222"/>
          <w:szCs w:val="24"/>
        </w:rPr>
        <w:t>, αποψιλώσ</w:t>
      </w:r>
      <w:r w:rsidRPr="00BA131C">
        <w:rPr>
          <w:rFonts w:eastAsia="Times New Roman"/>
          <w:color w:val="222222"/>
          <w:szCs w:val="24"/>
        </w:rPr>
        <w:t xml:space="preserve">ατε την </w:t>
      </w:r>
      <w:r>
        <w:rPr>
          <w:rFonts w:eastAsia="Times New Roman"/>
          <w:color w:val="222222"/>
          <w:szCs w:val="24"/>
        </w:rPr>
        <w:t>ΑΔΙΠ από αρμοδι</w:t>
      </w:r>
      <w:r w:rsidRPr="00BA131C">
        <w:rPr>
          <w:rFonts w:eastAsia="Times New Roman"/>
          <w:color w:val="222222"/>
          <w:szCs w:val="24"/>
        </w:rPr>
        <w:t>ότητες</w:t>
      </w:r>
      <w:r>
        <w:rPr>
          <w:rFonts w:eastAsia="Times New Roman"/>
          <w:color w:val="222222"/>
          <w:szCs w:val="24"/>
        </w:rPr>
        <w:t>,</w:t>
      </w:r>
      <w:r w:rsidRPr="00BA131C">
        <w:rPr>
          <w:rFonts w:eastAsia="Times New Roman"/>
          <w:color w:val="222222"/>
          <w:szCs w:val="24"/>
        </w:rPr>
        <w:t xml:space="preserve"> την αγνοήσετε συστηματικά</w:t>
      </w:r>
      <w:r>
        <w:rPr>
          <w:rFonts w:eastAsia="Times New Roman"/>
          <w:color w:val="222222"/>
          <w:szCs w:val="24"/>
        </w:rPr>
        <w:t>,</w:t>
      </w:r>
      <w:r w:rsidRPr="00BA131C">
        <w:rPr>
          <w:rFonts w:eastAsia="Times New Roman"/>
          <w:color w:val="222222"/>
          <w:szCs w:val="24"/>
        </w:rPr>
        <w:t xml:space="preserve"> της ε</w:t>
      </w:r>
      <w:r>
        <w:rPr>
          <w:rFonts w:eastAsia="Times New Roman"/>
          <w:color w:val="222222"/>
          <w:szCs w:val="24"/>
        </w:rPr>
        <w:t>πιτεθήκατε λεκτικά σε συνεδρίαση της</w:t>
      </w:r>
      <w:r w:rsidRPr="00BA131C">
        <w:rPr>
          <w:rFonts w:eastAsia="Times New Roman"/>
          <w:color w:val="222222"/>
          <w:szCs w:val="24"/>
        </w:rPr>
        <w:t xml:space="preserve"> </w:t>
      </w:r>
      <w:r>
        <w:rPr>
          <w:rFonts w:eastAsia="Times New Roman"/>
          <w:color w:val="222222"/>
          <w:szCs w:val="24"/>
        </w:rPr>
        <w:t>Επιτροπής Μορφωτικών Υποθέσεων. Και όλα αυτά γιατί, κ</w:t>
      </w:r>
      <w:r w:rsidRPr="00BA131C">
        <w:rPr>
          <w:rFonts w:eastAsia="Times New Roman"/>
          <w:color w:val="222222"/>
          <w:szCs w:val="24"/>
        </w:rPr>
        <w:t>ύριε Υπουργέ</w:t>
      </w:r>
      <w:r>
        <w:rPr>
          <w:rFonts w:eastAsia="Times New Roman"/>
          <w:color w:val="222222"/>
          <w:szCs w:val="24"/>
        </w:rPr>
        <w:t>; Για</w:t>
      </w:r>
      <w:r>
        <w:rPr>
          <w:rFonts w:eastAsia="Times New Roman"/>
          <w:color w:val="222222"/>
          <w:szCs w:val="24"/>
        </w:rPr>
        <w:t>τί δεν αντέχετε</w:t>
      </w:r>
      <w:r w:rsidRPr="00BA131C">
        <w:rPr>
          <w:rFonts w:eastAsia="Times New Roman"/>
          <w:color w:val="222222"/>
          <w:szCs w:val="24"/>
        </w:rPr>
        <w:t xml:space="preserve"> την κ</w:t>
      </w:r>
      <w:r>
        <w:rPr>
          <w:rFonts w:eastAsia="Times New Roman"/>
          <w:color w:val="222222"/>
          <w:szCs w:val="24"/>
        </w:rPr>
        <w:t>ριτική, δεν αντέχετε τον έλεγχο, δ</w:t>
      </w:r>
      <w:r w:rsidRPr="00BA131C">
        <w:rPr>
          <w:rFonts w:eastAsia="Times New Roman"/>
          <w:color w:val="222222"/>
          <w:szCs w:val="24"/>
        </w:rPr>
        <w:t>εν αντέχετ</w:t>
      </w:r>
      <w:r>
        <w:rPr>
          <w:rFonts w:eastAsia="Times New Roman"/>
          <w:color w:val="222222"/>
          <w:szCs w:val="24"/>
        </w:rPr>
        <w:t>ε</w:t>
      </w:r>
      <w:r w:rsidRPr="00BA131C">
        <w:rPr>
          <w:rFonts w:eastAsia="Times New Roman"/>
          <w:color w:val="222222"/>
          <w:szCs w:val="24"/>
        </w:rPr>
        <w:t xml:space="preserve"> τα θεσμικά αντίβαρα</w:t>
      </w:r>
      <w:r>
        <w:rPr>
          <w:rFonts w:eastAsia="Times New Roman"/>
          <w:color w:val="222222"/>
          <w:szCs w:val="24"/>
        </w:rPr>
        <w:t xml:space="preserve">, τα λεγόμενα </w:t>
      </w:r>
      <w:r>
        <w:rPr>
          <w:rFonts w:eastAsia="Times New Roman"/>
          <w:color w:val="222222"/>
          <w:szCs w:val="24"/>
          <w:lang w:val="en-US"/>
        </w:rPr>
        <w:t>checks</w:t>
      </w:r>
      <w:r w:rsidRPr="00BA131C">
        <w:rPr>
          <w:rFonts w:eastAsia="Times New Roman"/>
          <w:color w:val="222222"/>
          <w:szCs w:val="24"/>
        </w:rPr>
        <w:t xml:space="preserve"> and </w:t>
      </w:r>
      <w:proofErr w:type="spellStart"/>
      <w:r w:rsidRPr="00BA131C">
        <w:rPr>
          <w:rFonts w:eastAsia="Times New Roman"/>
          <w:color w:val="222222"/>
          <w:szCs w:val="24"/>
        </w:rPr>
        <w:t>balanc</w:t>
      </w:r>
      <w:r>
        <w:rPr>
          <w:rFonts w:eastAsia="Times New Roman"/>
          <w:color w:val="222222"/>
          <w:szCs w:val="24"/>
        </w:rPr>
        <w:t>es</w:t>
      </w:r>
      <w:proofErr w:type="spellEnd"/>
      <w:r>
        <w:rPr>
          <w:rFonts w:eastAsia="Times New Roman"/>
          <w:color w:val="222222"/>
          <w:szCs w:val="24"/>
        </w:rPr>
        <w:t>. Δεν θέλετε να σας ελέγχει κανείς. Γι’</w:t>
      </w:r>
      <w:r w:rsidRPr="00BA131C">
        <w:rPr>
          <w:rFonts w:eastAsia="Times New Roman"/>
          <w:color w:val="222222"/>
          <w:szCs w:val="24"/>
        </w:rPr>
        <w:t xml:space="preserve"> αυτό</w:t>
      </w:r>
      <w:r>
        <w:rPr>
          <w:rFonts w:eastAsia="Times New Roman"/>
          <w:color w:val="222222"/>
          <w:szCs w:val="24"/>
        </w:rPr>
        <w:t>ν</w:t>
      </w:r>
      <w:r w:rsidRPr="00BA131C">
        <w:rPr>
          <w:rFonts w:eastAsia="Times New Roman"/>
          <w:color w:val="222222"/>
          <w:szCs w:val="24"/>
        </w:rPr>
        <w:t xml:space="preserve"> ακριβώς το</w:t>
      </w:r>
      <w:r>
        <w:rPr>
          <w:rFonts w:eastAsia="Times New Roman"/>
          <w:color w:val="222222"/>
          <w:szCs w:val="24"/>
        </w:rPr>
        <w:t>ν λόγο αποστρέφεστε</w:t>
      </w:r>
      <w:r w:rsidRPr="00BA131C">
        <w:rPr>
          <w:rFonts w:eastAsia="Times New Roman"/>
          <w:color w:val="222222"/>
          <w:szCs w:val="24"/>
        </w:rPr>
        <w:t xml:space="preserve"> τις </w:t>
      </w:r>
      <w:r>
        <w:rPr>
          <w:rFonts w:eastAsia="Times New Roman"/>
          <w:color w:val="222222"/>
          <w:szCs w:val="24"/>
        </w:rPr>
        <w:t>α</w:t>
      </w:r>
      <w:r w:rsidRPr="00BA131C">
        <w:rPr>
          <w:rFonts w:eastAsia="Times New Roman"/>
          <w:color w:val="222222"/>
          <w:szCs w:val="24"/>
        </w:rPr>
        <w:t xml:space="preserve">νεξάρτητες </w:t>
      </w:r>
      <w:r>
        <w:rPr>
          <w:rFonts w:eastAsia="Times New Roman"/>
          <w:color w:val="222222"/>
          <w:szCs w:val="24"/>
        </w:rPr>
        <w:t>α</w:t>
      </w:r>
      <w:r>
        <w:rPr>
          <w:rFonts w:eastAsia="Times New Roman"/>
          <w:color w:val="222222"/>
          <w:szCs w:val="24"/>
        </w:rPr>
        <w:t>ρχές.</w:t>
      </w:r>
    </w:p>
    <w:p w14:paraId="6B14F0AF" w14:textId="77777777" w:rsidR="004965E6" w:rsidRDefault="004D430C">
      <w:pPr>
        <w:spacing w:line="600" w:lineRule="auto"/>
        <w:ind w:firstLine="720"/>
        <w:jc w:val="both"/>
        <w:rPr>
          <w:rFonts w:eastAsia="Times New Roman" w:cs="Times New Roman"/>
          <w:szCs w:val="24"/>
        </w:rPr>
      </w:pPr>
      <w:r>
        <w:rPr>
          <w:rFonts w:eastAsia="Times New Roman"/>
          <w:color w:val="222222"/>
          <w:szCs w:val="24"/>
        </w:rPr>
        <w:lastRenderedPageBreak/>
        <w:t>Όμως, κύριε Υπουργέ, έχω μία ειλικρινή</w:t>
      </w:r>
      <w:r>
        <w:rPr>
          <w:rFonts w:eastAsia="Times New Roman"/>
          <w:color w:val="222222"/>
          <w:szCs w:val="24"/>
        </w:rPr>
        <w:t xml:space="preserve"> αγωνία, </w:t>
      </w:r>
      <w:r w:rsidRPr="00BA131C">
        <w:rPr>
          <w:rFonts w:eastAsia="Times New Roman"/>
          <w:color w:val="222222"/>
          <w:szCs w:val="24"/>
        </w:rPr>
        <w:t>τώρα που τοποθετήσατε δικό σας άνθρωπό</w:t>
      </w:r>
      <w:r>
        <w:rPr>
          <w:rFonts w:eastAsia="Times New Roman"/>
          <w:color w:val="222222"/>
          <w:szCs w:val="24"/>
        </w:rPr>
        <w:t xml:space="preserve">, το δεξί σας χέρι, τον προσωπικό σας σύμβουλο </w:t>
      </w:r>
      <w:r w:rsidRPr="00BA131C">
        <w:rPr>
          <w:rFonts w:eastAsia="Times New Roman"/>
          <w:color w:val="222222"/>
          <w:szCs w:val="24"/>
        </w:rPr>
        <w:t xml:space="preserve">στην </w:t>
      </w:r>
      <w:r>
        <w:rPr>
          <w:rFonts w:eastAsia="Times New Roman"/>
          <w:color w:val="222222"/>
          <w:szCs w:val="24"/>
        </w:rPr>
        <w:t>ΑΔΙΠ</w:t>
      </w:r>
      <w:r>
        <w:rPr>
          <w:rFonts w:eastAsia="Times New Roman"/>
          <w:color w:val="222222"/>
          <w:szCs w:val="24"/>
        </w:rPr>
        <w:t>,</w:t>
      </w:r>
      <w:r w:rsidRPr="00BA131C">
        <w:rPr>
          <w:rFonts w:eastAsia="Times New Roman"/>
          <w:color w:val="222222"/>
          <w:szCs w:val="24"/>
        </w:rPr>
        <w:t xml:space="preserve"> η μεγάλη μου απορία </w:t>
      </w:r>
      <w:r>
        <w:rPr>
          <w:rFonts w:eastAsia="Times New Roman"/>
          <w:color w:val="222222"/>
          <w:szCs w:val="24"/>
        </w:rPr>
        <w:t>είναι αν τ</w:t>
      </w:r>
      <w:r w:rsidRPr="00BA131C">
        <w:rPr>
          <w:rFonts w:eastAsia="Times New Roman"/>
          <w:color w:val="222222"/>
          <w:szCs w:val="24"/>
        </w:rPr>
        <w:t xml:space="preserve">ώρα </w:t>
      </w:r>
      <w:r>
        <w:rPr>
          <w:rFonts w:eastAsia="Times New Roman"/>
          <w:color w:val="222222"/>
          <w:szCs w:val="24"/>
        </w:rPr>
        <w:t>ως διά</w:t>
      </w:r>
      <w:r w:rsidRPr="00BA131C">
        <w:rPr>
          <w:rFonts w:eastAsia="Times New Roman"/>
          <w:color w:val="222222"/>
          <w:szCs w:val="24"/>
        </w:rPr>
        <w:t xml:space="preserve"> μαγείας</w:t>
      </w:r>
      <w:r>
        <w:rPr>
          <w:rFonts w:eastAsia="Times New Roman"/>
          <w:color w:val="222222"/>
          <w:szCs w:val="24"/>
        </w:rPr>
        <w:t>,</w:t>
      </w:r>
      <w:r w:rsidRPr="00BA131C">
        <w:rPr>
          <w:rFonts w:eastAsia="Times New Roman"/>
          <w:color w:val="222222"/>
          <w:szCs w:val="24"/>
        </w:rPr>
        <w:t xml:space="preserve"> θα δίνετ</w:t>
      </w:r>
      <w:r>
        <w:rPr>
          <w:rFonts w:eastAsia="Times New Roman"/>
          <w:color w:val="222222"/>
          <w:szCs w:val="24"/>
        </w:rPr>
        <w:t>ε</w:t>
      </w:r>
      <w:r w:rsidRPr="00BA131C">
        <w:rPr>
          <w:rFonts w:eastAsia="Times New Roman"/>
          <w:color w:val="222222"/>
          <w:szCs w:val="24"/>
        </w:rPr>
        <w:t xml:space="preserve"> μήπως μεγαλύτερη </w:t>
      </w:r>
      <w:r>
        <w:rPr>
          <w:rFonts w:eastAsia="Times New Roman"/>
          <w:color w:val="222222"/>
          <w:szCs w:val="24"/>
        </w:rPr>
        <w:t>σημασία στην ΑΔΙΠ.</w:t>
      </w:r>
    </w:p>
    <w:p w14:paraId="6B14F0B0" w14:textId="77777777" w:rsidR="004965E6" w:rsidRDefault="004D430C">
      <w:pPr>
        <w:spacing w:line="600" w:lineRule="auto"/>
        <w:ind w:firstLine="720"/>
        <w:jc w:val="both"/>
        <w:rPr>
          <w:rFonts w:eastAsia="Times New Roman"/>
          <w:szCs w:val="24"/>
        </w:rPr>
      </w:pPr>
      <w:r>
        <w:rPr>
          <w:rFonts w:eastAsia="Times New Roman"/>
          <w:szCs w:val="24"/>
        </w:rPr>
        <w:t>Ε</w:t>
      </w:r>
      <w:r w:rsidRPr="00A74BA3">
        <w:rPr>
          <w:rFonts w:eastAsia="Times New Roman"/>
          <w:szCs w:val="24"/>
        </w:rPr>
        <w:t>ικάζω πως ναι</w:t>
      </w:r>
      <w:r>
        <w:rPr>
          <w:rFonts w:eastAsia="Times New Roman"/>
          <w:szCs w:val="24"/>
        </w:rPr>
        <w:t xml:space="preserve">. </w:t>
      </w:r>
      <w:proofErr w:type="spellStart"/>
      <w:r>
        <w:rPr>
          <w:rFonts w:eastAsia="Times New Roman"/>
          <w:szCs w:val="24"/>
        </w:rPr>
        <w:t>Ο</w:t>
      </w:r>
      <w:r w:rsidRPr="00A74BA3">
        <w:rPr>
          <w:rFonts w:eastAsia="Times New Roman"/>
          <w:szCs w:val="24"/>
        </w:rPr>
        <w:t>ψόμεθα</w:t>
      </w:r>
      <w:proofErr w:type="spellEnd"/>
      <w:r>
        <w:rPr>
          <w:rFonts w:eastAsia="Times New Roman"/>
          <w:szCs w:val="24"/>
        </w:rPr>
        <w:t>.</w:t>
      </w:r>
    </w:p>
    <w:p w14:paraId="6B14F0B1" w14:textId="77777777" w:rsidR="004965E6" w:rsidRDefault="004D430C">
      <w:pPr>
        <w:spacing w:line="600" w:lineRule="auto"/>
        <w:ind w:firstLine="720"/>
        <w:jc w:val="both"/>
        <w:rPr>
          <w:rFonts w:eastAsia="Times New Roman"/>
          <w:szCs w:val="24"/>
        </w:rPr>
      </w:pPr>
      <w:r>
        <w:rPr>
          <w:rFonts w:eastAsia="Times New Roman"/>
          <w:szCs w:val="24"/>
        </w:rPr>
        <w:t>Τέλος, θα ήθελα ν</w:t>
      </w:r>
      <w:r w:rsidRPr="00A74BA3">
        <w:rPr>
          <w:rFonts w:eastAsia="Times New Roman"/>
          <w:szCs w:val="24"/>
        </w:rPr>
        <w:t xml:space="preserve">α αναφερθώ στην </w:t>
      </w:r>
      <w:r>
        <w:rPr>
          <w:rFonts w:eastAsia="Times New Roman"/>
          <w:szCs w:val="24"/>
        </w:rPr>
        <w:t xml:space="preserve">τροπολογία </w:t>
      </w:r>
      <w:r w:rsidRPr="00A74BA3">
        <w:rPr>
          <w:rFonts w:eastAsia="Times New Roman"/>
          <w:szCs w:val="24"/>
        </w:rPr>
        <w:t>που αφορά στο σύστημα διενέργειας μόνιμ</w:t>
      </w:r>
      <w:r>
        <w:rPr>
          <w:rFonts w:eastAsia="Times New Roman"/>
          <w:szCs w:val="24"/>
        </w:rPr>
        <w:t>ων</w:t>
      </w:r>
      <w:r w:rsidRPr="00A74BA3">
        <w:rPr>
          <w:rFonts w:eastAsia="Times New Roman"/>
          <w:szCs w:val="24"/>
        </w:rPr>
        <w:t xml:space="preserve"> διορισμ</w:t>
      </w:r>
      <w:r>
        <w:rPr>
          <w:rFonts w:eastAsia="Times New Roman"/>
          <w:szCs w:val="24"/>
        </w:rPr>
        <w:t>ών των</w:t>
      </w:r>
      <w:r w:rsidRPr="00A74BA3">
        <w:rPr>
          <w:rFonts w:eastAsia="Times New Roman"/>
          <w:szCs w:val="24"/>
        </w:rPr>
        <w:t xml:space="preserve"> εκπαιδευτικών</w:t>
      </w:r>
      <w:r>
        <w:rPr>
          <w:rFonts w:eastAsia="Times New Roman"/>
          <w:szCs w:val="24"/>
        </w:rPr>
        <w:t>. Α</w:t>
      </w:r>
      <w:r w:rsidRPr="00A74BA3">
        <w:rPr>
          <w:rFonts w:eastAsia="Times New Roman"/>
          <w:szCs w:val="24"/>
        </w:rPr>
        <w:t>ρχικά</w:t>
      </w:r>
      <w:r>
        <w:rPr>
          <w:rFonts w:eastAsia="Times New Roman"/>
          <w:szCs w:val="24"/>
        </w:rPr>
        <w:t xml:space="preserve">, κυρίες και κύριοι συνάδελφοι, </w:t>
      </w:r>
      <w:r w:rsidRPr="00A74BA3">
        <w:rPr>
          <w:rFonts w:eastAsia="Times New Roman"/>
          <w:szCs w:val="24"/>
        </w:rPr>
        <w:t xml:space="preserve">έχει σημασία </w:t>
      </w:r>
      <w:r>
        <w:rPr>
          <w:rFonts w:eastAsia="Times New Roman"/>
          <w:szCs w:val="24"/>
        </w:rPr>
        <w:t>ν</w:t>
      </w:r>
      <w:r w:rsidRPr="00A74BA3">
        <w:rPr>
          <w:rFonts w:eastAsia="Times New Roman"/>
          <w:szCs w:val="24"/>
        </w:rPr>
        <w:t xml:space="preserve">α τονίσουμε ότι αυτή η τροπολογία συνιστά άλλη μία υποκρισία της </w:t>
      </w:r>
      <w:r>
        <w:rPr>
          <w:rFonts w:eastAsia="Times New Roman"/>
          <w:szCs w:val="24"/>
        </w:rPr>
        <w:t>Κ</w:t>
      </w:r>
      <w:r w:rsidRPr="00A74BA3">
        <w:rPr>
          <w:rFonts w:eastAsia="Times New Roman"/>
          <w:szCs w:val="24"/>
        </w:rPr>
        <w:t>υβέρνησης</w:t>
      </w:r>
      <w:r>
        <w:rPr>
          <w:rFonts w:eastAsia="Times New Roman"/>
          <w:szCs w:val="24"/>
        </w:rPr>
        <w:t xml:space="preserve">. Διότι ωραία τα λέμε όλα εδώ, </w:t>
      </w:r>
      <w:r>
        <w:rPr>
          <w:rFonts w:eastAsia="Times New Roman"/>
          <w:szCs w:val="24"/>
        </w:rPr>
        <w:t>αλλά κ</w:t>
      </w:r>
      <w:r w:rsidRPr="00A74BA3">
        <w:rPr>
          <w:rFonts w:eastAsia="Times New Roman"/>
          <w:szCs w:val="24"/>
        </w:rPr>
        <w:t>ανείς δεν μιλάει για τον ελέφαντα μέσα στο δωμάτιο</w:t>
      </w:r>
      <w:r>
        <w:rPr>
          <w:rFonts w:eastAsia="Times New Roman"/>
          <w:szCs w:val="24"/>
        </w:rPr>
        <w:t>. Κ</w:t>
      </w:r>
      <w:r w:rsidRPr="00A74BA3">
        <w:rPr>
          <w:rFonts w:eastAsia="Times New Roman"/>
          <w:szCs w:val="24"/>
        </w:rPr>
        <w:t>αι ποιος είναι ο ελέφαντας</w:t>
      </w:r>
      <w:r>
        <w:rPr>
          <w:rFonts w:eastAsia="Times New Roman"/>
          <w:szCs w:val="24"/>
        </w:rPr>
        <w:t>;</w:t>
      </w:r>
      <w:r w:rsidRPr="00A74BA3">
        <w:rPr>
          <w:rFonts w:eastAsia="Times New Roman"/>
          <w:szCs w:val="24"/>
        </w:rPr>
        <w:t xml:space="preserve"> </w:t>
      </w:r>
    </w:p>
    <w:p w14:paraId="6B14F0B2" w14:textId="77777777" w:rsidR="004965E6" w:rsidRDefault="004D430C">
      <w:pPr>
        <w:spacing w:line="600" w:lineRule="auto"/>
        <w:ind w:firstLine="720"/>
        <w:jc w:val="both"/>
        <w:rPr>
          <w:rFonts w:eastAsia="Times New Roman"/>
          <w:szCs w:val="24"/>
        </w:rPr>
      </w:pPr>
      <w:r>
        <w:rPr>
          <w:rFonts w:eastAsia="Times New Roman"/>
          <w:szCs w:val="24"/>
        </w:rPr>
        <w:t>Σας ερωτώ, λοιπόν</w:t>
      </w:r>
      <w:r w:rsidRPr="00A01ED0">
        <w:rPr>
          <w:rFonts w:eastAsia="Times New Roman"/>
          <w:szCs w:val="24"/>
        </w:rPr>
        <w:t>: Π</w:t>
      </w:r>
      <w:r w:rsidRPr="00A74BA3">
        <w:rPr>
          <w:rFonts w:eastAsia="Times New Roman"/>
          <w:szCs w:val="24"/>
        </w:rPr>
        <w:t xml:space="preserve">όσοι από τους </w:t>
      </w:r>
      <w:r>
        <w:rPr>
          <w:rFonts w:eastAsia="Times New Roman"/>
          <w:szCs w:val="24"/>
        </w:rPr>
        <w:t>δεκαπέντε χιλιάδες</w:t>
      </w:r>
      <w:r w:rsidRPr="00A74BA3">
        <w:rPr>
          <w:rFonts w:eastAsia="Times New Roman"/>
          <w:szCs w:val="24"/>
        </w:rPr>
        <w:t xml:space="preserve"> διορισμούς γενικής εκπαίδευσης θα γίνουν πριν από τη λήξη της κυβερνητικής θητείας</w:t>
      </w:r>
      <w:r>
        <w:rPr>
          <w:rFonts w:eastAsia="Times New Roman"/>
          <w:szCs w:val="24"/>
        </w:rPr>
        <w:t>; Μηδέν. Π</w:t>
      </w:r>
      <w:r w:rsidRPr="00A74BA3">
        <w:rPr>
          <w:rFonts w:eastAsia="Times New Roman"/>
          <w:szCs w:val="24"/>
        </w:rPr>
        <w:t>αρά τις αρχικές δηλώσει</w:t>
      </w:r>
      <w:r w:rsidRPr="00A74BA3">
        <w:rPr>
          <w:rFonts w:eastAsia="Times New Roman"/>
          <w:szCs w:val="24"/>
        </w:rPr>
        <w:t xml:space="preserve">ς ότι </w:t>
      </w:r>
      <w:r>
        <w:rPr>
          <w:rFonts w:eastAsia="Times New Roman"/>
          <w:szCs w:val="24"/>
        </w:rPr>
        <w:t>οι</w:t>
      </w:r>
      <w:r w:rsidRPr="00A74BA3">
        <w:rPr>
          <w:rFonts w:eastAsia="Times New Roman"/>
          <w:szCs w:val="24"/>
        </w:rPr>
        <w:t xml:space="preserve"> διορισμοί στη γενική εκπαίδευση θα </w:t>
      </w:r>
      <w:r>
        <w:rPr>
          <w:rFonts w:eastAsia="Times New Roman"/>
          <w:szCs w:val="24"/>
        </w:rPr>
        <w:t>ξεκινή</w:t>
      </w:r>
      <w:r w:rsidRPr="00A74BA3">
        <w:rPr>
          <w:rFonts w:eastAsia="Times New Roman"/>
          <w:szCs w:val="24"/>
        </w:rPr>
        <w:t xml:space="preserve">σουν </w:t>
      </w:r>
      <w:r>
        <w:rPr>
          <w:rFonts w:eastAsia="Times New Roman"/>
          <w:szCs w:val="24"/>
        </w:rPr>
        <w:t xml:space="preserve">το </w:t>
      </w:r>
      <w:r w:rsidRPr="00A74BA3">
        <w:rPr>
          <w:rFonts w:eastAsia="Times New Roman"/>
          <w:szCs w:val="24"/>
        </w:rPr>
        <w:t>2019</w:t>
      </w:r>
      <w:r>
        <w:rPr>
          <w:rFonts w:eastAsia="Times New Roman"/>
          <w:szCs w:val="24"/>
        </w:rPr>
        <w:t xml:space="preserve">, τι </w:t>
      </w:r>
      <w:r w:rsidRPr="00A74BA3">
        <w:rPr>
          <w:rFonts w:eastAsia="Times New Roman"/>
          <w:szCs w:val="24"/>
        </w:rPr>
        <w:t xml:space="preserve">δαπάνη έχετε γράψει </w:t>
      </w:r>
      <w:r>
        <w:rPr>
          <w:rFonts w:eastAsia="Times New Roman"/>
          <w:szCs w:val="24"/>
        </w:rPr>
        <w:t>σ</w:t>
      </w:r>
      <w:r w:rsidRPr="00A74BA3">
        <w:rPr>
          <w:rFonts w:eastAsia="Times New Roman"/>
          <w:szCs w:val="24"/>
        </w:rPr>
        <w:t xml:space="preserve">τον </w:t>
      </w:r>
      <w:r>
        <w:rPr>
          <w:rFonts w:eastAsia="Times New Roman"/>
          <w:szCs w:val="24"/>
        </w:rPr>
        <w:t>κ</w:t>
      </w:r>
      <w:r w:rsidRPr="00A74BA3">
        <w:rPr>
          <w:rFonts w:eastAsia="Times New Roman"/>
          <w:szCs w:val="24"/>
        </w:rPr>
        <w:t xml:space="preserve">ρατικό προϋπολογισμό του 2019 για </w:t>
      </w:r>
      <w:r w:rsidRPr="00A74BA3">
        <w:rPr>
          <w:rFonts w:eastAsia="Times New Roman"/>
          <w:szCs w:val="24"/>
        </w:rPr>
        <w:lastRenderedPageBreak/>
        <w:t>τις προσλήψεις αυτές</w:t>
      </w:r>
      <w:r>
        <w:rPr>
          <w:rFonts w:eastAsia="Times New Roman"/>
          <w:szCs w:val="24"/>
        </w:rPr>
        <w:t xml:space="preserve"> της γενικής εκπαίδευσης; Μηδέν </w:t>
      </w:r>
      <w:r w:rsidRPr="00A74BA3">
        <w:rPr>
          <w:rFonts w:eastAsia="Times New Roman"/>
          <w:szCs w:val="24"/>
        </w:rPr>
        <w:t>ευρώ</w:t>
      </w:r>
      <w:r>
        <w:rPr>
          <w:rFonts w:eastAsia="Times New Roman"/>
          <w:szCs w:val="24"/>
        </w:rPr>
        <w:t>.</w:t>
      </w:r>
      <w:r w:rsidRPr="00A74BA3">
        <w:rPr>
          <w:rFonts w:eastAsia="Times New Roman"/>
          <w:szCs w:val="24"/>
        </w:rPr>
        <w:t xml:space="preserve"> Άρα πολύ απλά νομοθετείτ</w:t>
      </w:r>
      <w:r>
        <w:rPr>
          <w:rFonts w:eastAsia="Times New Roman"/>
          <w:szCs w:val="24"/>
        </w:rPr>
        <w:t>ε</w:t>
      </w:r>
      <w:r w:rsidRPr="00A74BA3">
        <w:rPr>
          <w:rFonts w:eastAsia="Times New Roman"/>
          <w:szCs w:val="24"/>
        </w:rPr>
        <w:t xml:space="preserve"> για όταν δεν θα είστε κυβέρνηση</w:t>
      </w:r>
      <w:r>
        <w:rPr>
          <w:rFonts w:eastAsia="Times New Roman"/>
          <w:szCs w:val="24"/>
        </w:rPr>
        <w:t>.</w:t>
      </w:r>
    </w:p>
    <w:p w14:paraId="6B14F0B3" w14:textId="77777777" w:rsidR="004965E6" w:rsidRDefault="004D430C">
      <w:pPr>
        <w:spacing w:line="600" w:lineRule="auto"/>
        <w:ind w:firstLine="720"/>
        <w:jc w:val="both"/>
        <w:rPr>
          <w:rFonts w:eastAsia="Times New Roman"/>
          <w:szCs w:val="24"/>
        </w:rPr>
      </w:pPr>
      <w:r>
        <w:rPr>
          <w:rFonts w:eastAsia="Times New Roman"/>
          <w:szCs w:val="24"/>
        </w:rPr>
        <w:t xml:space="preserve">(Στο σημείο </w:t>
      </w:r>
      <w:r>
        <w:rPr>
          <w:rFonts w:eastAsia="Times New Roman"/>
          <w:szCs w:val="24"/>
        </w:rPr>
        <w:t>αυτό κτυπάει επανειλημμένα το κουδούνι λήξεως του χρόνου ομιλίας της κυρίας Βουλευτού)</w:t>
      </w:r>
    </w:p>
    <w:p w14:paraId="6B14F0B4" w14:textId="77777777" w:rsidR="004965E6" w:rsidRDefault="004D430C">
      <w:pPr>
        <w:spacing w:line="600" w:lineRule="auto"/>
        <w:ind w:firstLine="720"/>
        <w:jc w:val="both"/>
        <w:rPr>
          <w:rFonts w:eastAsia="Times New Roman"/>
          <w:szCs w:val="24"/>
        </w:rPr>
      </w:pPr>
      <w:r>
        <w:rPr>
          <w:rFonts w:eastAsia="Times New Roman"/>
          <w:szCs w:val="24"/>
        </w:rPr>
        <w:t>Ε</w:t>
      </w:r>
      <w:r w:rsidRPr="00A74BA3">
        <w:rPr>
          <w:rFonts w:eastAsia="Times New Roman"/>
          <w:szCs w:val="24"/>
        </w:rPr>
        <w:t>πί της ουσίας</w:t>
      </w:r>
      <w:r>
        <w:rPr>
          <w:rFonts w:eastAsia="Times New Roman"/>
          <w:szCs w:val="24"/>
        </w:rPr>
        <w:t>,</w:t>
      </w:r>
      <w:r w:rsidRPr="00A74BA3">
        <w:rPr>
          <w:rFonts w:eastAsia="Times New Roman"/>
          <w:szCs w:val="24"/>
        </w:rPr>
        <w:t xml:space="preserve"> </w:t>
      </w:r>
      <w:r>
        <w:rPr>
          <w:rFonts w:eastAsia="Times New Roman"/>
          <w:szCs w:val="24"/>
        </w:rPr>
        <w:t>όμως,</w:t>
      </w:r>
      <w:r w:rsidRPr="00A74BA3">
        <w:rPr>
          <w:rFonts w:eastAsia="Times New Roman"/>
          <w:szCs w:val="24"/>
        </w:rPr>
        <w:t xml:space="preserve"> σχετικά με τους </w:t>
      </w:r>
      <w:r>
        <w:rPr>
          <w:rFonts w:eastAsia="Times New Roman"/>
          <w:szCs w:val="24"/>
        </w:rPr>
        <w:t>δι</w:t>
      </w:r>
      <w:r w:rsidRPr="00A74BA3">
        <w:rPr>
          <w:rFonts w:eastAsia="Times New Roman"/>
          <w:szCs w:val="24"/>
        </w:rPr>
        <w:t xml:space="preserve">ορισμούς </w:t>
      </w:r>
      <w:r>
        <w:rPr>
          <w:rFonts w:eastAsia="Times New Roman"/>
          <w:szCs w:val="24"/>
        </w:rPr>
        <w:t>-</w:t>
      </w:r>
      <w:r w:rsidRPr="00A74BA3">
        <w:rPr>
          <w:rFonts w:eastAsia="Times New Roman"/>
          <w:szCs w:val="24"/>
        </w:rPr>
        <w:t>και κλείνω</w:t>
      </w:r>
      <w:r>
        <w:rPr>
          <w:rFonts w:eastAsia="Times New Roman"/>
          <w:szCs w:val="24"/>
        </w:rPr>
        <w:t>,</w:t>
      </w:r>
      <w:r w:rsidRPr="00A74BA3">
        <w:rPr>
          <w:rFonts w:eastAsia="Times New Roman"/>
          <w:szCs w:val="24"/>
        </w:rPr>
        <w:t xml:space="preserve"> κύριε </w:t>
      </w:r>
      <w:r>
        <w:rPr>
          <w:rFonts w:eastAsia="Times New Roman"/>
          <w:szCs w:val="24"/>
        </w:rPr>
        <w:t>Π</w:t>
      </w:r>
      <w:r w:rsidRPr="00A74BA3">
        <w:rPr>
          <w:rFonts w:eastAsia="Times New Roman"/>
          <w:szCs w:val="24"/>
        </w:rPr>
        <w:t>ρόεδρε</w:t>
      </w:r>
      <w:r>
        <w:rPr>
          <w:rFonts w:eastAsia="Times New Roman"/>
          <w:szCs w:val="24"/>
        </w:rPr>
        <w:t>-</w:t>
      </w:r>
      <w:r w:rsidRPr="00A74BA3">
        <w:rPr>
          <w:rFonts w:eastAsia="Times New Roman"/>
          <w:szCs w:val="24"/>
        </w:rPr>
        <w:t xml:space="preserve">πρέπει να καταγράψουμε αναλυτικά τα κενά τα οποία υπάρχουν σε εκπαιδευτικούς σε όλη την </w:t>
      </w:r>
      <w:r w:rsidRPr="00A74BA3">
        <w:rPr>
          <w:rFonts w:eastAsia="Times New Roman"/>
          <w:szCs w:val="24"/>
        </w:rPr>
        <w:t>επικράτεια</w:t>
      </w:r>
      <w:r>
        <w:rPr>
          <w:rFonts w:eastAsia="Times New Roman"/>
          <w:szCs w:val="24"/>
        </w:rPr>
        <w:t>, μ</w:t>
      </w:r>
      <w:r w:rsidRPr="00A74BA3">
        <w:rPr>
          <w:rFonts w:eastAsia="Times New Roman"/>
          <w:szCs w:val="24"/>
        </w:rPr>
        <w:t>ε σκοπό να τα καλύψουμε και πρέπει να ανανεώσουμε ηλικιακά το ανθρώπινο δυναμικό της εκπαίδευσης</w:t>
      </w:r>
      <w:r>
        <w:rPr>
          <w:rFonts w:eastAsia="Times New Roman"/>
          <w:szCs w:val="24"/>
        </w:rPr>
        <w:t xml:space="preserve">. </w:t>
      </w:r>
    </w:p>
    <w:p w14:paraId="6B14F0B5" w14:textId="77777777" w:rsidR="004965E6" w:rsidRDefault="004D430C">
      <w:pPr>
        <w:spacing w:line="600" w:lineRule="auto"/>
        <w:ind w:firstLine="720"/>
        <w:jc w:val="both"/>
        <w:rPr>
          <w:rFonts w:eastAsia="Times New Roman"/>
          <w:szCs w:val="24"/>
        </w:rPr>
      </w:pPr>
      <w:r>
        <w:rPr>
          <w:rFonts w:eastAsia="Times New Roman"/>
          <w:szCs w:val="24"/>
        </w:rPr>
        <w:t>Επίσης</w:t>
      </w:r>
      <w:r w:rsidRPr="00A74BA3">
        <w:rPr>
          <w:rFonts w:eastAsia="Times New Roman"/>
          <w:szCs w:val="24"/>
        </w:rPr>
        <w:t xml:space="preserve"> είναι</w:t>
      </w:r>
      <w:r>
        <w:rPr>
          <w:rFonts w:eastAsia="Times New Roman"/>
          <w:szCs w:val="24"/>
        </w:rPr>
        <w:t xml:space="preserve"> αδια</w:t>
      </w:r>
      <w:r w:rsidRPr="00A74BA3">
        <w:rPr>
          <w:rFonts w:eastAsia="Times New Roman"/>
          <w:szCs w:val="24"/>
        </w:rPr>
        <w:t>μφισβήτητο ότι οι αναπληρωτές εκπαιδευτικοί με αυταπάρνηση</w:t>
      </w:r>
      <w:r>
        <w:rPr>
          <w:rFonts w:eastAsia="Times New Roman"/>
          <w:szCs w:val="24"/>
        </w:rPr>
        <w:t>,</w:t>
      </w:r>
      <w:r w:rsidRPr="00A74BA3">
        <w:rPr>
          <w:rFonts w:eastAsia="Times New Roman"/>
          <w:szCs w:val="24"/>
        </w:rPr>
        <w:t xml:space="preserve"> υπό πολύ δύσκολες εργασιακές συνθήκες</w:t>
      </w:r>
      <w:r>
        <w:rPr>
          <w:rFonts w:eastAsia="Times New Roman"/>
          <w:szCs w:val="24"/>
        </w:rPr>
        <w:t>,</w:t>
      </w:r>
      <w:r w:rsidRPr="00A74BA3">
        <w:rPr>
          <w:rFonts w:eastAsia="Times New Roman"/>
          <w:szCs w:val="24"/>
        </w:rPr>
        <w:t xml:space="preserve"> έχουν σηκώσει στους ώμους το</w:t>
      </w:r>
      <w:r w:rsidRPr="00A74BA3">
        <w:rPr>
          <w:rFonts w:eastAsia="Times New Roman"/>
          <w:szCs w:val="24"/>
        </w:rPr>
        <w:t>υς το μεγάλο βάρος των οργανικών ελλείψεων στα σχ</w:t>
      </w:r>
      <w:r>
        <w:rPr>
          <w:rFonts w:eastAsia="Times New Roman"/>
          <w:szCs w:val="24"/>
        </w:rPr>
        <w:t>ολεί</w:t>
      </w:r>
      <w:r w:rsidRPr="00A74BA3">
        <w:rPr>
          <w:rFonts w:eastAsia="Times New Roman"/>
          <w:szCs w:val="24"/>
        </w:rPr>
        <w:t xml:space="preserve">α για περισσότερα από </w:t>
      </w:r>
      <w:r>
        <w:rPr>
          <w:rFonts w:eastAsia="Times New Roman"/>
          <w:szCs w:val="24"/>
        </w:rPr>
        <w:t>δέκα</w:t>
      </w:r>
      <w:r w:rsidRPr="00A74BA3">
        <w:rPr>
          <w:rFonts w:eastAsia="Times New Roman"/>
          <w:szCs w:val="24"/>
        </w:rPr>
        <w:t xml:space="preserve"> χρόνια</w:t>
      </w:r>
      <w:r>
        <w:rPr>
          <w:rFonts w:eastAsia="Times New Roman"/>
          <w:szCs w:val="24"/>
        </w:rPr>
        <w:t>. Ο</w:t>
      </w:r>
      <w:r w:rsidRPr="00A74BA3">
        <w:rPr>
          <w:rFonts w:eastAsia="Times New Roman"/>
          <w:szCs w:val="24"/>
        </w:rPr>
        <w:t>φείλουμε</w:t>
      </w:r>
      <w:r>
        <w:rPr>
          <w:rFonts w:eastAsia="Times New Roman"/>
          <w:szCs w:val="24"/>
        </w:rPr>
        <w:t>,</w:t>
      </w:r>
      <w:r w:rsidRPr="00A74BA3">
        <w:rPr>
          <w:rFonts w:eastAsia="Times New Roman"/>
          <w:szCs w:val="24"/>
        </w:rPr>
        <w:t xml:space="preserve"> λοιπόν</w:t>
      </w:r>
      <w:r>
        <w:rPr>
          <w:rFonts w:eastAsia="Times New Roman"/>
          <w:szCs w:val="24"/>
        </w:rPr>
        <w:t>,</w:t>
      </w:r>
      <w:r w:rsidRPr="00A74BA3">
        <w:rPr>
          <w:rFonts w:eastAsia="Times New Roman"/>
          <w:szCs w:val="24"/>
        </w:rPr>
        <w:t xml:space="preserve"> να το λάβουμε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w:t>
      </w:r>
      <w:r w:rsidRPr="00A74BA3">
        <w:rPr>
          <w:rFonts w:eastAsia="Times New Roman"/>
          <w:szCs w:val="24"/>
        </w:rPr>
        <w:t xml:space="preserve"> </w:t>
      </w:r>
      <w:proofErr w:type="spellStart"/>
      <w:r w:rsidRPr="00A74BA3">
        <w:rPr>
          <w:rFonts w:eastAsia="Times New Roman"/>
          <w:szCs w:val="24"/>
        </w:rPr>
        <w:t>μοριοδ</w:t>
      </w:r>
      <w:r>
        <w:rPr>
          <w:rFonts w:eastAsia="Times New Roman"/>
          <w:szCs w:val="24"/>
        </w:rPr>
        <w:t>οτώντας</w:t>
      </w:r>
      <w:proofErr w:type="spellEnd"/>
      <w:r>
        <w:rPr>
          <w:rFonts w:eastAsia="Times New Roman"/>
          <w:szCs w:val="24"/>
        </w:rPr>
        <w:t xml:space="preserve"> </w:t>
      </w:r>
      <w:r w:rsidRPr="00A74BA3">
        <w:rPr>
          <w:rFonts w:eastAsia="Times New Roman"/>
          <w:szCs w:val="24"/>
        </w:rPr>
        <w:t>τη διδακτική προϋπηρεσία με αυξημένο συντελεστή</w:t>
      </w:r>
      <w:r>
        <w:rPr>
          <w:rFonts w:eastAsia="Times New Roman"/>
          <w:szCs w:val="24"/>
        </w:rPr>
        <w:t xml:space="preserve">. </w:t>
      </w:r>
    </w:p>
    <w:p w14:paraId="6B14F0B6" w14:textId="77777777" w:rsidR="004965E6" w:rsidRDefault="004D430C">
      <w:pPr>
        <w:spacing w:line="600" w:lineRule="auto"/>
        <w:ind w:firstLine="720"/>
        <w:jc w:val="both"/>
        <w:rPr>
          <w:rFonts w:eastAsia="Times New Roman"/>
          <w:szCs w:val="24"/>
        </w:rPr>
      </w:pPr>
      <w:r>
        <w:rPr>
          <w:rFonts w:eastAsia="Times New Roman"/>
          <w:szCs w:val="24"/>
        </w:rPr>
        <w:t>Υ</w:t>
      </w:r>
      <w:r w:rsidRPr="00A74BA3">
        <w:rPr>
          <w:rFonts w:eastAsia="Times New Roman"/>
          <w:szCs w:val="24"/>
        </w:rPr>
        <w:t>πάρχουν</w:t>
      </w:r>
      <w:r>
        <w:rPr>
          <w:rFonts w:eastAsia="Times New Roman"/>
          <w:szCs w:val="24"/>
        </w:rPr>
        <w:t>, όμως,</w:t>
      </w:r>
      <w:r w:rsidRPr="00A74BA3">
        <w:rPr>
          <w:rFonts w:eastAsia="Times New Roman"/>
          <w:szCs w:val="24"/>
        </w:rPr>
        <w:t xml:space="preserve"> εξίσου πολύ άξιοι και προσοντούχοι νέοι</w:t>
      </w:r>
      <w:r>
        <w:rPr>
          <w:rFonts w:eastAsia="Times New Roman"/>
          <w:szCs w:val="24"/>
        </w:rPr>
        <w:t>,</w:t>
      </w:r>
      <w:r w:rsidRPr="00A74BA3">
        <w:rPr>
          <w:rFonts w:eastAsia="Times New Roman"/>
          <w:szCs w:val="24"/>
        </w:rPr>
        <w:t xml:space="preserve"> οι ο</w:t>
      </w:r>
      <w:r w:rsidRPr="00A74BA3">
        <w:rPr>
          <w:rFonts w:eastAsia="Times New Roman"/>
          <w:szCs w:val="24"/>
        </w:rPr>
        <w:t xml:space="preserve">ποίοι </w:t>
      </w:r>
      <w:r>
        <w:rPr>
          <w:rFonts w:eastAsia="Times New Roman"/>
          <w:szCs w:val="24"/>
        </w:rPr>
        <w:t>δεν έχουν διδακτική προϋπηρεσία, γ</w:t>
      </w:r>
      <w:r w:rsidRPr="00A74BA3">
        <w:rPr>
          <w:rFonts w:eastAsia="Times New Roman"/>
          <w:szCs w:val="24"/>
        </w:rPr>
        <w:t>ιατί δεν έχουν προλάβει ακόμη να την αποκτήσουν</w:t>
      </w:r>
      <w:r>
        <w:rPr>
          <w:rFonts w:eastAsia="Times New Roman"/>
          <w:szCs w:val="24"/>
        </w:rPr>
        <w:t>. Γι’</w:t>
      </w:r>
      <w:r w:rsidRPr="00A74BA3">
        <w:rPr>
          <w:rFonts w:eastAsia="Times New Roman"/>
          <w:szCs w:val="24"/>
        </w:rPr>
        <w:t xml:space="preserve"> αυτούς τους νέους δεν </w:t>
      </w:r>
      <w:r w:rsidRPr="00A74BA3">
        <w:rPr>
          <w:rFonts w:eastAsia="Times New Roman"/>
          <w:szCs w:val="24"/>
        </w:rPr>
        <w:lastRenderedPageBreak/>
        <w:t>πρέπει να υπάρχει κάποια μέριμνα</w:t>
      </w:r>
      <w:r>
        <w:rPr>
          <w:rFonts w:eastAsia="Times New Roman"/>
          <w:szCs w:val="24"/>
        </w:rPr>
        <w:t>; Δ</w:t>
      </w:r>
      <w:r w:rsidRPr="00A74BA3">
        <w:rPr>
          <w:rFonts w:eastAsia="Times New Roman"/>
          <w:szCs w:val="24"/>
        </w:rPr>
        <w:t>εν πρέπει να τους δοθεί μία ευκαιρία</w:t>
      </w:r>
      <w:r>
        <w:rPr>
          <w:rFonts w:eastAsia="Times New Roman"/>
          <w:szCs w:val="24"/>
        </w:rPr>
        <w:t>; Φ</w:t>
      </w:r>
      <w:r w:rsidRPr="00A74BA3">
        <w:rPr>
          <w:rFonts w:eastAsia="Times New Roman"/>
          <w:szCs w:val="24"/>
        </w:rPr>
        <w:t>υσικά και πρέπει</w:t>
      </w:r>
      <w:r>
        <w:rPr>
          <w:rFonts w:eastAsia="Times New Roman"/>
          <w:szCs w:val="24"/>
        </w:rPr>
        <w:t>.</w:t>
      </w:r>
    </w:p>
    <w:p w14:paraId="6B14F0B7" w14:textId="77777777" w:rsidR="004965E6" w:rsidRDefault="004D430C">
      <w:pPr>
        <w:spacing w:line="600" w:lineRule="auto"/>
        <w:ind w:firstLine="720"/>
        <w:jc w:val="both"/>
        <w:rPr>
          <w:rFonts w:eastAsia="Times New Roman"/>
          <w:szCs w:val="24"/>
        </w:rPr>
      </w:pPr>
      <w:r>
        <w:rPr>
          <w:rFonts w:eastAsia="Times New Roman"/>
          <w:szCs w:val="24"/>
        </w:rPr>
        <w:t>Γ</w:t>
      </w:r>
      <w:r w:rsidRPr="00A74BA3">
        <w:rPr>
          <w:rFonts w:eastAsia="Times New Roman"/>
          <w:szCs w:val="24"/>
        </w:rPr>
        <w:t>ι</w:t>
      </w:r>
      <w:r>
        <w:rPr>
          <w:rFonts w:eastAsia="Times New Roman"/>
          <w:szCs w:val="24"/>
        </w:rPr>
        <w:t>’</w:t>
      </w:r>
      <w:r w:rsidRPr="00A74BA3">
        <w:rPr>
          <w:rFonts w:eastAsia="Times New Roman"/>
          <w:szCs w:val="24"/>
        </w:rPr>
        <w:t xml:space="preserve"> αυτό</w:t>
      </w:r>
      <w:r>
        <w:rPr>
          <w:rFonts w:eastAsia="Times New Roman"/>
          <w:szCs w:val="24"/>
        </w:rPr>
        <w:t>,</w:t>
      </w:r>
      <w:r w:rsidRPr="00A74BA3">
        <w:rPr>
          <w:rFonts w:eastAsia="Times New Roman"/>
          <w:szCs w:val="24"/>
        </w:rPr>
        <w:t xml:space="preserve"> λοιπόν</w:t>
      </w:r>
      <w:r>
        <w:rPr>
          <w:rFonts w:eastAsia="Times New Roman"/>
          <w:szCs w:val="24"/>
        </w:rPr>
        <w:t>,</w:t>
      </w:r>
      <w:r w:rsidRPr="00A74BA3">
        <w:rPr>
          <w:rFonts w:eastAsia="Times New Roman"/>
          <w:szCs w:val="24"/>
        </w:rPr>
        <w:t xml:space="preserve"> για να έχουν </w:t>
      </w:r>
      <w:r>
        <w:rPr>
          <w:rFonts w:eastAsia="Times New Roman"/>
          <w:szCs w:val="24"/>
        </w:rPr>
        <w:t>και αυτοί οι νέοι</w:t>
      </w:r>
      <w:r w:rsidRPr="00A74BA3">
        <w:rPr>
          <w:rFonts w:eastAsia="Times New Roman"/>
          <w:szCs w:val="24"/>
        </w:rPr>
        <w:t xml:space="preserve"> </w:t>
      </w:r>
      <w:r w:rsidRPr="00A74BA3">
        <w:rPr>
          <w:rFonts w:eastAsia="Times New Roman"/>
          <w:szCs w:val="24"/>
        </w:rPr>
        <w:t>μ</w:t>
      </w:r>
      <w:r>
        <w:rPr>
          <w:rFonts w:eastAsia="Times New Roman"/>
          <w:szCs w:val="24"/>
        </w:rPr>
        <w:t>ία ευκαιρία σε έναν αξιοκρατικό</w:t>
      </w:r>
      <w:r w:rsidRPr="00A74BA3">
        <w:rPr>
          <w:rFonts w:eastAsia="Times New Roman"/>
          <w:szCs w:val="24"/>
        </w:rPr>
        <w:t xml:space="preserve"> </w:t>
      </w:r>
      <w:r>
        <w:rPr>
          <w:rFonts w:eastAsia="Times New Roman"/>
          <w:szCs w:val="24"/>
        </w:rPr>
        <w:t>διορισμό στο δημόσιο σχολείο, ε</w:t>
      </w:r>
      <w:r w:rsidRPr="00A74BA3">
        <w:rPr>
          <w:rFonts w:eastAsia="Times New Roman"/>
          <w:szCs w:val="24"/>
        </w:rPr>
        <w:t>μείς προτείνουμε τη διενέργεια γραπτού διαγωνισμού</w:t>
      </w:r>
      <w:r>
        <w:rPr>
          <w:rFonts w:eastAsia="Times New Roman"/>
          <w:szCs w:val="24"/>
        </w:rPr>
        <w:t>,</w:t>
      </w:r>
      <w:r w:rsidRPr="00A74BA3">
        <w:rPr>
          <w:rFonts w:eastAsia="Times New Roman"/>
          <w:szCs w:val="24"/>
        </w:rPr>
        <w:t xml:space="preserve"> η επίδοση </w:t>
      </w:r>
      <w:r>
        <w:rPr>
          <w:rFonts w:eastAsia="Times New Roman"/>
          <w:szCs w:val="24"/>
        </w:rPr>
        <w:t>σ</w:t>
      </w:r>
      <w:r w:rsidRPr="00A74BA3">
        <w:rPr>
          <w:rFonts w:eastAsia="Times New Roman"/>
          <w:szCs w:val="24"/>
        </w:rPr>
        <w:t>τον οποίο θα καταλαμβάνει περίπου το 30% στο σύνολο των μορίων</w:t>
      </w:r>
      <w:r>
        <w:rPr>
          <w:rFonts w:eastAsia="Times New Roman"/>
          <w:szCs w:val="24"/>
        </w:rPr>
        <w:t>. Μ</w:t>
      </w:r>
      <w:r w:rsidRPr="00A74BA3">
        <w:rPr>
          <w:rFonts w:eastAsia="Times New Roman"/>
          <w:szCs w:val="24"/>
        </w:rPr>
        <w:t>ε τον τρόπο αυτό θα διασφαλίσουμε την ύπαρξη ενός αντικειμενικού</w:t>
      </w:r>
      <w:r>
        <w:rPr>
          <w:rFonts w:eastAsia="Times New Roman"/>
          <w:szCs w:val="24"/>
        </w:rPr>
        <w:t>,</w:t>
      </w:r>
      <w:r w:rsidRPr="00A74BA3">
        <w:rPr>
          <w:rFonts w:eastAsia="Times New Roman"/>
          <w:szCs w:val="24"/>
        </w:rPr>
        <w:t xml:space="preserve"> αδιάβλητου και δίκ</w:t>
      </w:r>
      <w:r>
        <w:rPr>
          <w:rFonts w:eastAsia="Times New Roman"/>
          <w:szCs w:val="24"/>
        </w:rPr>
        <w:t>α</w:t>
      </w:r>
      <w:r w:rsidRPr="00A74BA3">
        <w:rPr>
          <w:rFonts w:eastAsia="Times New Roman"/>
          <w:szCs w:val="24"/>
        </w:rPr>
        <w:t>ιο</w:t>
      </w:r>
      <w:r>
        <w:rPr>
          <w:rFonts w:eastAsia="Times New Roman"/>
          <w:szCs w:val="24"/>
        </w:rPr>
        <w:t>υ συστήματος. Ε</w:t>
      </w:r>
      <w:r w:rsidRPr="00A74BA3">
        <w:rPr>
          <w:rFonts w:eastAsia="Times New Roman"/>
          <w:szCs w:val="24"/>
        </w:rPr>
        <w:t xml:space="preserve">κτός από την επίδοση </w:t>
      </w:r>
      <w:r>
        <w:rPr>
          <w:rFonts w:eastAsia="Times New Roman"/>
          <w:szCs w:val="24"/>
        </w:rPr>
        <w:t xml:space="preserve">στον </w:t>
      </w:r>
      <w:r w:rsidRPr="00A74BA3">
        <w:rPr>
          <w:rFonts w:eastAsia="Times New Roman"/>
          <w:szCs w:val="24"/>
        </w:rPr>
        <w:t>διαγωνισμό και τη διδακτική προϋπηρεσία</w:t>
      </w:r>
      <w:r>
        <w:rPr>
          <w:rFonts w:eastAsia="Times New Roman"/>
          <w:szCs w:val="24"/>
        </w:rPr>
        <w:t>,</w:t>
      </w:r>
      <w:r w:rsidRPr="00A74BA3">
        <w:rPr>
          <w:rFonts w:eastAsia="Times New Roman"/>
          <w:szCs w:val="24"/>
        </w:rPr>
        <w:t xml:space="preserve"> </w:t>
      </w:r>
      <w:r>
        <w:rPr>
          <w:rFonts w:eastAsia="Times New Roman"/>
          <w:szCs w:val="24"/>
        </w:rPr>
        <w:t>σ</w:t>
      </w:r>
      <w:r w:rsidRPr="00A74BA3">
        <w:rPr>
          <w:rFonts w:eastAsia="Times New Roman"/>
          <w:szCs w:val="24"/>
        </w:rPr>
        <w:t>τους πυλώνες κριτηρίων προτείνουμε να συμπεριλαμβάνονται και ακαδημαϊκά προσόντα και τα κοινωνικά κριτήρια</w:t>
      </w:r>
      <w:r>
        <w:rPr>
          <w:rFonts w:eastAsia="Times New Roman"/>
          <w:szCs w:val="24"/>
        </w:rPr>
        <w:t>. Ο</w:t>
      </w:r>
      <w:r w:rsidRPr="00A74BA3">
        <w:rPr>
          <w:rFonts w:eastAsia="Times New Roman"/>
          <w:szCs w:val="24"/>
        </w:rPr>
        <w:t xml:space="preserve">ι πολύτεκνοι και τα άτομα με αναπηρία </w:t>
      </w:r>
      <w:r>
        <w:rPr>
          <w:rFonts w:eastAsia="Times New Roman"/>
          <w:szCs w:val="24"/>
        </w:rPr>
        <w:t xml:space="preserve">οφείλουν </w:t>
      </w:r>
      <w:r w:rsidRPr="00A74BA3">
        <w:rPr>
          <w:rFonts w:eastAsia="Times New Roman"/>
          <w:szCs w:val="24"/>
        </w:rPr>
        <w:t xml:space="preserve">να λάβουν την ξεχωριστή </w:t>
      </w:r>
      <w:r>
        <w:rPr>
          <w:rFonts w:eastAsia="Times New Roman"/>
          <w:szCs w:val="24"/>
        </w:rPr>
        <w:t xml:space="preserve">μέριμνα της </w:t>
      </w:r>
      <w:r>
        <w:rPr>
          <w:rFonts w:eastAsia="Times New Roman"/>
          <w:szCs w:val="24"/>
        </w:rPr>
        <w:t>π</w:t>
      </w:r>
      <w:r w:rsidRPr="00A74BA3">
        <w:rPr>
          <w:rFonts w:eastAsia="Times New Roman"/>
          <w:szCs w:val="24"/>
        </w:rPr>
        <w:t>ολιτείας</w:t>
      </w:r>
      <w:r>
        <w:rPr>
          <w:rFonts w:eastAsia="Times New Roman"/>
          <w:szCs w:val="24"/>
        </w:rPr>
        <w:t>.</w:t>
      </w:r>
    </w:p>
    <w:p w14:paraId="6B14F0B8" w14:textId="77777777" w:rsidR="004965E6" w:rsidRDefault="004D430C">
      <w:pPr>
        <w:spacing w:line="600" w:lineRule="auto"/>
        <w:ind w:firstLine="720"/>
        <w:jc w:val="both"/>
        <w:rPr>
          <w:rFonts w:eastAsia="Times New Roman"/>
          <w:szCs w:val="24"/>
        </w:rPr>
      </w:pPr>
      <w:r>
        <w:rPr>
          <w:rFonts w:eastAsia="Times New Roman"/>
          <w:szCs w:val="24"/>
        </w:rPr>
        <w:t>Δ</w:t>
      </w:r>
      <w:r w:rsidRPr="00A74BA3">
        <w:rPr>
          <w:rFonts w:eastAsia="Times New Roman"/>
          <w:szCs w:val="24"/>
        </w:rPr>
        <w:t>ιορισμοί</w:t>
      </w:r>
      <w:r>
        <w:rPr>
          <w:rFonts w:eastAsia="Times New Roman"/>
          <w:szCs w:val="24"/>
        </w:rPr>
        <w:t>, λ</w:t>
      </w:r>
      <w:r w:rsidRPr="00A74BA3">
        <w:rPr>
          <w:rFonts w:eastAsia="Times New Roman"/>
          <w:szCs w:val="24"/>
        </w:rPr>
        <w:t>οιπόν</w:t>
      </w:r>
      <w:r>
        <w:rPr>
          <w:rFonts w:eastAsia="Times New Roman"/>
          <w:szCs w:val="24"/>
        </w:rPr>
        <w:t>,</w:t>
      </w:r>
      <w:r w:rsidRPr="00A74BA3">
        <w:rPr>
          <w:rFonts w:eastAsia="Times New Roman"/>
          <w:szCs w:val="24"/>
        </w:rPr>
        <w:t xml:space="preserve"> πρέπει να γίνουν</w:t>
      </w:r>
      <w:r>
        <w:rPr>
          <w:rFonts w:eastAsia="Times New Roman"/>
          <w:szCs w:val="24"/>
        </w:rPr>
        <w:t>, α</w:t>
      </w:r>
      <w:r w:rsidRPr="00A74BA3">
        <w:rPr>
          <w:rFonts w:eastAsia="Times New Roman"/>
          <w:szCs w:val="24"/>
        </w:rPr>
        <w:t>λλά με τρόπο</w:t>
      </w:r>
      <w:r>
        <w:rPr>
          <w:rFonts w:eastAsia="Times New Roman"/>
          <w:szCs w:val="24"/>
        </w:rPr>
        <w:t>, κ</w:t>
      </w:r>
      <w:r w:rsidRPr="00A74BA3">
        <w:rPr>
          <w:rFonts w:eastAsia="Times New Roman"/>
          <w:szCs w:val="24"/>
        </w:rPr>
        <w:t>ύριε Υπουργέ</w:t>
      </w:r>
      <w:r>
        <w:rPr>
          <w:rFonts w:eastAsia="Times New Roman"/>
          <w:szCs w:val="24"/>
        </w:rPr>
        <w:t>,</w:t>
      </w:r>
      <w:r w:rsidRPr="00A74BA3">
        <w:rPr>
          <w:rFonts w:eastAsia="Times New Roman"/>
          <w:szCs w:val="24"/>
        </w:rPr>
        <w:t xml:space="preserve"> διαφορετικό από αυτόν που προτείνετ</w:t>
      </w:r>
      <w:r>
        <w:rPr>
          <w:rFonts w:eastAsia="Times New Roman"/>
          <w:szCs w:val="24"/>
        </w:rPr>
        <w:t>ε.</w:t>
      </w:r>
    </w:p>
    <w:p w14:paraId="6B14F0B9" w14:textId="77777777" w:rsidR="004965E6" w:rsidRDefault="004D430C">
      <w:pPr>
        <w:spacing w:line="600" w:lineRule="auto"/>
        <w:ind w:firstLine="720"/>
        <w:jc w:val="both"/>
        <w:rPr>
          <w:rFonts w:eastAsia="Times New Roman"/>
          <w:szCs w:val="24"/>
        </w:rPr>
      </w:pPr>
      <w:r>
        <w:rPr>
          <w:rFonts w:eastAsia="Times New Roman"/>
          <w:szCs w:val="24"/>
        </w:rPr>
        <w:t>Ε</w:t>
      </w:r>
      <w:r w:rsidRPr="00A74BA3">
        <w:rPr>
          <w:rFonts w:eastAsia="Times New Roman"/>
          <w:szCs w:val="24"/>
        </w:rPr>
        <w:t>υχαριστώ πολύ</w:t>
      </w:r>
      <w:r>
        <w:rPr>
          <w:rFonts w:eastAsia="Times New Roman"/>
          <w:szCs w:val="24"/>
        </w:rPr>
        <w:t>.</w:t>
      </w:r>
    </w:p>
    <w:p w14:paraId="6B14F0BA" w14:textId="77777777" w:rsidR="004965E6" w:rsidRDefault="004D430C">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B14F0BB" w14:textId="77777777" w:rsidR="004965E6" w:rsidRDefault="004D430C">
      <w:pPr>
        <w:spacing w:line="600" w:lineRule="auto"/>
        <w:ind w:firstLine="720"/>
        <w:jc w:val="both"/>
        <w:rPr>
          <w:rFonts w:eastAsia="Times New Roman"/>
          <w:szCs w:val="24"/>
        </w:rPr>
      </w:pPr>
      <w:r>
        <w:rPr>
          <w:rFonts w:eastAsia="Times New Roman"/>
          <w:b/>
          <w:szCs w:val="24"/>
        </w:rPr>
        <w:lastRenderedPageBreak/>
        <w:t xml:space="preserve">ΠΡΟΕΔΡΕΥΩΝ (Σπυρίδων </w:t>
      </w:r>
      <w:r>
        <w:rPr>
          <w:rFonts w:eastAsia="Times New Roman"/>
          <w:b/>
          <w:szCs w:val="24"/>
        </w:rPr>
        <w:t>Λυκούδης):</w:t>
      </w:r>
      <w:r>
        <w:rPr>
          <w:rFonts w:eastAsia="Times New Roman"/>
          <w:szCs w:val="24"/>
        </w:rPr>
        <w:t xml:space="preserve"> Ευχαριστούμε, κυρία συνάδελφε.</w:t>
      </w:r>
    </w:p>
    <w:p w14:paraId="6B14F0BC" w14:textId="77777777" w:rsidR="004965E6" w:rsidRDefault="004D430C">
      <w:pPr>
        <w:spacing w:line="600" w:lineRule="auto"/>
        <w:ind w:firstLine="720"/>
        <w:jc w:val="both"/>
        <w:rPr>
          <w:rFonts w:eastAsia="Times New Roman"/>
          <w:szCs w:val="24"/>
        </w:rPr>
      </w:pPr>
      <w:r>
        <w:rPr>
          <w:rFonts w:eastAsia="Times New Roman"/>
          <w:szCs w:val="24"/>
        </w:rPr>
        <w:t>Ο Κοινοβουλευτικός Εκπρόσωπος της Ένωσης Κεντρώων κ. Μ</w:t>
      </w:r>
      <w:r w:rsidRPr="00A74BA3">
        <w:rPr>
          <w:rFonts w:eastAsia="Times New Roman"/>
          <w:szCs w:val="24"/>
        </w:rPr>
        <w:t>εγαλομύστακας έχει το</w:t>
      </w:r>
      <w:r>
        <w:rPr>
          <w:rFonts w:eastAsia="Times New Roman"/>
          <w:szCs w:val="24"/>
        </w:rPr>
        <w:t>ν</w:t>
      </w:r>
      <w:r w:rsidRPr="00A74BA3">
        <w:rPr>
          <w:rFonts w:eastAsia="Times New Roman"/>
          <w:szCs w:val="24"/>
        </w:rPr>
        <w:t xml:space="preserve"> λόγο</w:t>
      </w:r>
      <w:r>
        <w:rPr>
          <w:rFonts w:eastAsia="Times New Roman"/>
          <w:szCs w:val="24"/>
        </w:rPr>
        <w:t>.</w:t>
      </w:r>
    </w:p>
    <w:p w14:paraId="6B14F0BD" w14:textId="77777777" w:rsidR="004965E6" w:rsidRDefault="004D430C">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Κυρίες και κύριοι συνάδελφοι, </w:t>
      </w:r>
      <w:r w:rsidRPr="00A74BA3">
        <w:rPr>
          <w:rFonts w:eastAsia="Times New Roman"/>
          <w:szCs w:val="24"/>
        </w:rPr>
        <w:t>σήμερα ήρθαμ</w:t>
      </w:r>
      <w:r>
        <w:rPr>
          <w:rFonts w:eastAsia="Times New Roman"/>
          <w:szCs w:val="24"/>
        </w:rPr>
        <w:t xml:space="preserve">ε να συζητήσουμε ένα νομοσχέδιο, </w:t>
      </w:r>
      <w:r w:rsidRPr="00A74BA3">
        <w:rPr>
          <w:rFonts w:eastAsia="Times New Roman"/>
          <w:szCs w:val="24"/>
        </w:rPr>
        <w:t xml:space="preserve">το οποίο αφορά </w:t>
      </w:r>
      <w:r w:rsidRPr="00497143">
        <w:rPr>
          <w:rFonts w:eastAsia="Times New Roman"/>
          <w:szCs w:val="24"/>
        </w:rPr>
        <w:t>τις συνέργειες</w:t>
      </w:r>
      <w:r w:rsidRPr="00A74BA3">
        <w:rPr>
          <w:rFonts w:eastAsia="Times New Roman"/>
          <w:szCs w:val="24"/>
        </w:rPr>
        <w:t xml:space="preserve"> του Εθνικού και </w:t>
      </w:r>
      <w:r>
        <w:rPr>
          <w:rFonts w:eastAsia="Times New Roman"/>
          <w:szCs w:val="24"/>
        </w:rPr>
        <w:t>Κ</w:t>
      </w:r>
      <w:r w:rsidRPr="00A74BA3">
        <w:rPr>
          <w:rFonts w:eastAsia="Times New Roman"/>
          <w:szCs w:val="24"/>
        </w:rPr>
        <w:t>αποδιστριακού Πανεπιστημίου Αθηνών</w:t>
      </w:r>
      <w:r>
        <w:rPr>
          <w:rFonts w:eastAsia="Times New Roman"/>
          <w:szCs w:val="24"/>
        </w:rPr>
        <w:t>,</w:t>
      </w:r>
      <w:r w:rsidRPr="00A74BA3">
        <w:rPr>
          <w:rFonts w:eastAsia="Times New Roman"/>
          <w:szCs w:val="24"/>
        </w:rPr>
        <w:t xml:space="preserve"> του </w:t>
      </w:r>
      <w:r>
        <w:rPr>
          <w:rFonts w:eastAsia="Times New Roman"/>
          <w:szCs w:val="24"/>
        </w:rPr>
        <w:t>Γ</w:t>
      </w:r>
      <w:r w:rsidRPr="00A74BA3">
        <w:rPr>
          <w:rFonts w:eastAsia="Times New Roman"/>
          <w:szCs w:val="24"/>
        </w:rPr>
        <w:t>εωπονικού Πανεπιστημίου Αθηνών</w:t>
      </w:r>
      <w:r>
        <w:rPr>
          <w:rFonts w:eastAsia="Times New Roman"/>
          <w:szCs w:val="24"/>
        </w:rPr>
        <w:t>, του</w:t>
      </w:r>
      <w:r w:rsidRPr="00A74BA3">
        <w:rPr>
          <w:rFonts w:eastAsia="Times New Roman"/>
          <w:szCs w:val="24"/>
        </w:rPr>
        <w:t xml:space="preserve"> Πανεπιστημίου Θεσσαλίας με τα ΤΕΙ Θεσσαλίας και Στερεάς Ελλάδας</w:t>
      </w:r>
      <w:r>
        <w:rPr>
          <w:rFonts w:eastAsia="Times New Roman"/>
          <w:szCs w:val="24"/>
        </w:rPr>
        <w:t>,</w:t>
      </w:r>
      <w:r w:rsidRPr="00A74BA3">
        <w:rPr>
          <w:rFonts w:eastAsia="Times New Roman"/>
          <w:szCs w:val="24"/>
        </w:rPr>
        <w:t xml:space="preserve"> το </w:t>
      </w:r>
      <w:proofErr w:type="spellStart"/>
      <w:r>
        <w:rPr>
          <w:rFonts w:eastAsia="Times New Roman"/>
          <w:szCs w:val="24"/>
        </w:rPr>
        <w:t>Παλλημνιακό</w:t>
      </w:r>
      <w:proofErr w:type="spellEnd"/>
      <w:r>
        <w:rPr>
          <w:rFonts w:eastAsia="Times New Roman"/>
          <w:szCs w:val="24"/>
        </w:rPr>
        <w:t xml:space="preserve"> Τ</w:t>
      </w:r>
      <w:r w:rsidRPr="00A74BA3">
        <w:rPr>
          <w:rFonts w:eastAsia="Times New Roman"/>
          <w:szCs w:val="24"/>
        </w:rPr>
        <w:t>αμείο και άλλες διατάξεις</w:t>
      </w:r>
      <w:r>
        <w:rPr>
          <w:rFonts w:eastAsia="Times New Roman"/>
          <w:szCs w:val="24"/>
        </w:rPr>
        <w:t>. Θα έλεγα πως θα έπρεπε να είναι ένα</w:t>
      </w:r>
      <w:r w:rsidRPr="00A74BA3">
        <w:rPr>
          <w:rFonts w:eastAsia="Times New Roman"/>
          <w:szCs w:val="24"/>
        </w:rPr>
        <w:t xml:space="preserve"> νομοσχέδιο</w:t>
      </w:r>
      <w:r>
        <w:rPr>
          <w:rFonts w:eastAsia="Times New Roman"/>
          <w:szCs w:val="24"/>
        </w:rPr>
        <w:t>-</w:t>
      </w:r>
      <w:r w:rsidRPr="00A74BA3">
        <w:rPr>
          <w:rFonts w:eastAsia="Times New Roman"/>
          <w:szCs w:val="24"/>
        </w:rPr>
        <w:t>ορόσημ</w:t>
      </w:r>
      <w:r w:rsidRPr="00A74BA3">
        <w:rPr>
          <w:rFonts w:eastAsia="Times New Roman"/>
          <w:szCs w:val="24"/>
        </w:rPr>
        <w:t>ο</w:t>
      </w:r>
      <w:r>
        <w:rPr>
          <w:rFonts w:eastAsia="Times New Roman"/>
          <w:szCs w:val="24"/>
        </w:rPr>
        <w:t xml:space="preserve"> </w:t>
      </w:r>
      <w:r w:rsidRPr="00A74BA3">
        <w:rPr>
          <w:rFonts w:eastAsia="Times New Roman"/>
          <w:szCs w:val="24"/>
        </w:rPr>
        <w:t xml:space="preserve">και θα σας εξηγήσω </w:t>
      </w:r>
      <w:r>
        <w:rPr>
          <w:rFonts w:eastAsia="Times New Roman"/>
          <w:szCs w:val="24"/>
        </w:rPr>
        <w:t>σ</w:t>
      </w:r>
      <w:r w:rsidRPr="00A74BA3">
        <w:rPr>
          <w:rFonts w:eastAsia="Times New Roman"/>
          <w:szCs w:val="24"/>
        </w:rPr>
        <w:t xml:space="preserve">τη συνέχεια </w:t>
      </w:r>
      <w:r>
        <w:rPr>
          <w:rFonts w:eastAsia="Times New Roman"/>
          <w:szCs w:val="24"/>
        </w:rPr>
        <w:t>της</w:t>
      </w:r>
      <w:r w:rsidRPr="00A74BA3">
        <w:rPr>
          <w:rFonts w:eastAsia="Times New Roman"/>
          <w:szCs w:val="24"/>
        </w:rPr>
        <w:t xml:space="preserve"> ομιλία</w:t>
      </w:r>
      <w:r>
        <w:rPr>
          <w:rFonts w:eastAsia="Times New Roman"/>
          <w:szCs w:val="24"/>
        </w:rPr>
        <w:t>ς</w:t>
      </w:r>
      <w:r w:rsidRPr="00A74BA3">
        <w:rPr>
          <w:rFonts w:eastAsia="Times New Roman"/>
          <w:szCs w:val="24"/>
        </w:rPr>
        <w:t xml:space="preserve"> μου γιατί το λέω αυτό</w:t>
      </w:r>
      <w:r>
        <w:rPr>
          <w:rFonts w:eastAsia="Times New Roman"/>
          <w:szCs w:val="24"/>
        </w:rPr>
        <w:t>.</w:t>
      </w:r>
    </w:p>
    <w:p w14:paraId="6B14F0BE" w14:textId="77777777" w:rsidR="004965E6" w:rsidRDefault="004D430C">
      <w:pPr>
        <w:spacing w:line="600" w:lineRule="auto"/>
        <w:ind w:firstLine="720"/>
        <w:jc w:val="both"/>
        <w:rPr>
          <w:rFonts w:eastAsia="Times New Roman"/>
          <w:szCs w:val="24"/>
        </w:rPr>
      </w:pPr>
      <w:r>
        <w:rPr>
          <w:rFonts w:eastAsia="Times New Roman"/>
          <w:szCs w:val="24"/>
        </w:rPr>
        <w:t>Θ</w:t>
      </w:r>
      <w:r w:rsidRPr="00A74BA3">
        <w:rPr>
          <w:rFonts w:eastAsia="Times New Roman"/>
          <w:szCs w:val="24"/>
        </w:rPr>
        <w:t xml:space="preserve">α κάνουμε μία αναδρομή στις </w:t>
      </w:r>
      <w:r>
        <w:rPr>
          <w:rFonts w:eastAsia="Times New Roman"/>
          <w:szCs w:val="24"/>
        </w:rPr>
        <w:t>ε</w:t>
      </w:r>
      <w:r w:rsidRPr="00A74BA3">
        <w:rPr>
          <w:rFonts w:eastAsia="Times New Roman"/>
          <w:szCs w:val="24"/>
        </w:rPr>
        <w:t>πιτροπές</w:t>
      </w:r>
      <w:r>
        <w:rPr>
          <w:rFonts w:eastAsia="Times New Roman"/>
          <w:szCs w:val="24"/>
        </w:rPr>
        <w:t xml:space="preserve">. Την </w:t>
      </w:r>
      <w:r w:rsidRPr="00A74BA3">
        <w:rPr>
          <w:rFonts w:eastAsia="Times New Roman"/>
          <w:szCs w:val="24"/>
        </w:rPr>
        <w:t xml:space="preserve">Τετάρτη </w:t>
      </w:r>
      <w:r>
        <w:rPr>
          <w:rFonts w:eastAsia="Times New Roman"/>
          <w:szCs w:val="24"/>
        </w:rPr>
        <w:t>9/1</w:t>
      </w:r>
      <w:r w:rsidRPr="00A74BA3">
        <w:rPr>
          <w:rFonts w:eastAsia="Times New Roman"/>
          <w:szCs w:val="24"/>
        </w:rPr>
        <w:t xml:space="preserve"> και κατά τη διάρκεια της </w:t>
      </w:r>
      <w:r>
        <w:rPr>
          <w:rFonts w:eastAsia="Times New Roman"/>
          <w:szCs w:val="24"/>
        </w:rPr>
        <w:t>τ</w:t>
      </w:r>
      <w:r w:rsidRPr="00A74BA3">
        <w:rPr>
          <w:rFonts w:eastAsia="Times New Roman"/>
          <w:szCs w:val="24"/>
        </w:rPr>
        <w:t>ρίτης συνεδρίαση</w:t>
      </w:r>
      <w:r>
        <w:rPr>
          <w:rFonts w:eastAsia="Times New Roman"/>
          <w:szCs w:val="24"/>
        </w:rPr>
        <w:t>ς</w:t>
      </w:r>
      <w:r w:rsidRPr="00A74BA3">
        <w:rPr>
          <w:rFonts w:eastAsia="Times New Roman"/>
          <w:szCs w:val="24"/>
        </w:rPr>
        <w:t xml:space="preserve"> </w:t>
      </w:r>
      <w:r>
        <w:rPr>
          <w:rFonts w:eastAsia="Times New Roman"/>
          <w:szCs w:val="24"/>
        </w:rPr>
        <w:t>της Ε</w:t>
      </w:r>
      <w:r w:rsidRPr="00A74BA3">
        <w:rPr>
          <w:rFonts w:eastAsia="Times New Roman"/>
          <w:szCs w:val="24"/>
        </w:rPr>
        <w:t xml:space="preserve">πιτροπής </w:t>
      </w:r>
      <w:r>
        <w:rPr>
          <w:rFonts w:eastAsia="Times New Roman"/>
          <w:szCs w:val="24"/>
        </w:rPr>
        <w:t>Μ</w:t>
      </w:r>
      <w:r w:rsidRPr="00A74BA3">
        <w:rPr>
          <w:rFonts w:eastAsia="Times New Roman"/>
          <w:szCs w:val="24"/>
        </w:rPr>
        <w:t xml:space="preserve">ορφωτικών </w:t>
      </w:r>
      <w:r>
        <w:rPr>
          <w:rFonts w:eastAsia="Times New Roman"/>
          <w:szCs w:val="24"/>
        </w:rPr>
        <w:t>Υ</w:t>
      </w:r>
      <w:r w:rsidRPr="00A74BA3">
        <w:rPr>
          <w:rFonts w:eastAsia="Times New Roman"/>
          <w:szCs w:val="24"/>
        </w:rPr>
        <w:t xml:space="preserve">ποθέσεων </w:t>
      </w:r>
      <w:r>
        <w:rPr>
          <w:rFonts w:eastAsia="Times New Roman"/>
          <w:szCs w:val="24"/>
        </w:rPr>
        <w:t>εκφράστηκε η άποψη από την Ένωση Κεντρώων</w:t>
      </w:r>
      <w:r>
        <w:rPr>
          <w:rFonts w:eastAsia="Times New Roman"/>
          <w:szCs w:val="24"/>
        </w:rPr>
        <w:t>,</w:t>
      </w:r>
      <w:r>
        <w:rPr>
          <w:rFonts w:eastAsia="Times New Roman"/>
          <w:szCs w:val="24"/>
        </w:rPr>
        <w:t xml:space="preserve"> αν αυτό το</w:t>
      </w:r>
      <w:r w:rsidRPr="00A74BA3">
        <w:rPr>
          <w:rFonts w:eastAsia="Times New Roman"/>
          <w:szCs w:val="24"/>
        </w:rPr>
        <w:t xml:space="preserve"> σχέδιο νόμου που είναι πλέον στην Ολομέλεια</w:t>
      </w:r>
      <w:r>
        <w:rPr>
          <w:rFonts w:eastAsia="Times New Roman"/>
          <w:szCs w:val="24"/>
        </w:rPr>
        <w:t xml:space="preserve"> και ίσως είναι </w:t>
      </w:r>
      <w:r w:rsidRPr="00A74BA3">
        <w:rPr>
          <w:rFonts w:eastAsia="Times New Roman"/>
          <w:szCs w:val="24"/>
        </w:rPr>
        <w:t>από τα τελευταία που</w:t>
      </w:r>
      <w:r>
        <w:rPr>
          <w:rFonts w:eastAsia="Times New Roman"/>
          <w:szCs w:val="24"/>
        </w:rPr>
        <w:t xml:space="preserve"> θα έρθει από το Υ</w:t>
      </w:r>
      <w:r>
        <w:rPr>
          <w:rFonts w:eastAsia="Times New Roman"/>
          <w:szCs w:val="24"/>
        </w:rPr>
        <w:lastRenderedPageBreak/>
        <w:t xml:space="preserve">πουργείο, καθώς </w:t>
      </w:r>
      <w:r w:rsidRPr="00A74BA3">
        <w:rPr>
          <w:rFonts w:eastAsia="Times New Roman"/>
          <w:szCs w:val="24"/>
        </w:rPr>
        <w:t xml:space="preserve">είμαστε σε προεκλογική χρονιά </w:t>
      </w:r>
      <w:r>
        <w:rPr>
          <w:rFonts w:eastAsia="Times New Roman"/>
          <w:szCs w:val="24"/>
        </w:rPr>
        <w:t>-</w:t>
      </w:r>
      <w:r w:rsidRPr="00A74BA3">
        <w:rPr>
          <w:rFonts w:eastAsia="Times New Roman"/>
          <w:szCs w:val="24"/>
        </w:rPr>
        <w:t>φέτος θα γίνουν εκλογές</w:t>
      </w:r>
      <w:r>
        <w:rPr>
          <w:rFonts w:eastAsia="Times New Roman"/>
          <w:szCs w:val="24"/>
        </w:rPr>
        <w:t>,</w:t>
      </w:r>
      <w:r w:rsidRPr="00A74BA3">
        <w:rPr>
          <w:rFonts w:eastAsia="Times New Roman"/>
          <w:szCs w:val="24"/>
        </w:rPr>
        <w:t xml:space="preserve"> δεν ξέρω άμεσα ή λίγο αργότερα</w:t>
      </w:r>
      <w:r>
        <w:rPr>
          <w:rFonts w:eastAsia="Times New Roman"/>
          <w:szCs w:val="24"/>
        </w:rPr>
        <w:t>-</w:t>
      </w:r>
      <w:r w:rsidRPr="00A74BA3">
        <w:rPr>
          <w:rFonts w:eastAsia="Times New Roman"/>
          <w:szCs w:val="24"/>
        </w:rPr>
        <w:t xml:space="preserve"> </w:t>
      </w:r>
      <w:r>
        <w:rPr>
          <w:rFonts w:eastAsia="Times New Roman"/>
          <w:szCs w:val="24"/>
        </w:rPr>
        <w:t>θα έπρεπε</w:t>
      </w:r>
      <w:r w:rsidRPr="00A74BA3">
        <w:rPr>
          <w:rFonts w:eastAsia="Times New Roman"/>
          <w:szCs w:val="24"/>
        </w:rPr>
        <w:t xml:space="preserve"> να φέρει τη σφραγίδα της συναίνεσ</w:t>
      </w:r>
      <w:r w:rsidRPr="00A74BA3">
        <w:rPr>
          <w:rFonts w:eastAsia="Times New Roman"/>
          <w:szCs w:val="24"/>
        </w:rPr>
        <w:t>ης</w:t>
      </w:r>
      <w:r>
        <w:rPr>
          <w:rFonts w:eastAsia="Times New Roman"/>
          <w:szCs w:val="24"/>
        </w:rPr>
        <w:t>,</w:t>
      </w:r>
      <w:r w:rsidRPr="00A74BA3">
        <w:rPr>
          <w:rFonts w:eastAsia="Times New Roman"/>
          <w:szCs w:val="24"/>
        </w:rPr>
        <w:t xml:space="preserve"> της συνεργασίας</w:t>
      </w:r>
      <w:r>
        <w:rPr>
          <w:rFonts w:eastAsia="Times New Roman"/>
          <w:szCs w:val="24"/>
        </w:rPr>
        <w:t>, της γόνιμης σύνθεσης ιδεών, του μακρόπνοου</w:t>
      </w:r>
      <w:r w:rsidRPr="00A74BA3">
        <w:rPr>
          <w:rFonts w:eastAsia="Times New Roman"/>
          <w:szCs w:val="24"/>
        </w:rPr>
        <w:t xml:space="preserve"> σχεδιασμού</w:t>
      </w:r>
      <w:r>
        <w:rPr>
          <w:rFonts w:eastAsia="Times New Roman"/>
          <w:szCs w:val="24"/>
        </w:rPr>
        <w:t xml:space="preserve">, της αποδοχής </w:t>
      </w:r>
      <w:r w:rsidRPr="00A74BA3">
        <w:rPr>
          <w:rFonts w:eastAsia="Times New Roman"/>
          <w:szCs w:val="24"/>
        </w:rPr>
        <w:t>και της στήριξης της εκπαιδευτικής κοινότητας και</w:t>
      </w:r>
      <w:r>
        <w:rPr>
          <w:rFonts w:eastAsia="Times New Roman"/>
          <w:szCs w:val="24"/>
        </w:rPr>
        <w:t>,</w:t>
      </w:r>
      <w:r w:rsidRPr="00A74BA3">
        <w:rPr>
          <w:rFonts w:eastAsia="Times New Roman"/>
          <w:szCs w:val="24"/>
        </w:rPr>
        <w:t xml:space="preserve"> </w:t>
      </w:r>
      <w:r>
        <w:rPr>
          <w:rFonts w:eastAsia="Times New Roman"/>
          <w:szCs w:val="24"/>
        </w:rPr>
        <w:t>κυρίως</w:t>
      </w:r>
      <w:r>
        <w:rPr>
          <w:rFonts w:eastAsia="Times New Roman"/>
          <w:szCs w:val="24"/>
        </w:rPr>
        <w:t>,</w:t>
      </w:r>
      <w:r>
        <w:rPr>
          <w:rFonts w:eastAsia="Times New Roman"/>
          <w:szCs w:val="24"/>
        </w:rPr>
        <w:t xml:space="preserve"> την αναγνώριση </w:t>
      </w:r>
      <w:r w:rsidRPr="00A74BA3">
        <w:rPr>
          <w:rFonts w:eastAsia="Times New Roman"/>
          <w:szCs w:val="24"/>
        </w:rPr>
        <w:t xml:space="preserve">της κοινωνίας </w:t>
      </w:r>
      <w:r>
        <w:rPr>
          <w:rFonts w:eastAsia="Times New Roman"/>
          <w:szCs w:val="24"/>
        </w:rPr>
        <w:t xml:space="preserve">μας. </w:t>
      </w:r>
    </w:p>
    <w:p w14:paraId="6B14F0BF" w14:textId="77777777" w:rsidR="004965E6" w:rsidRDefault="004D430C">
      <w:pPr>
        <w:spacing w:line="600" w:lineRule="auto"/>
        <w:ind w:firstLine="720"/>
        <w:jc w:val="both"/>
        <w:rPr>
          <w:rFonts w:eastAsia="Times New Roman"/>
          <w:szCs w:val="24"/>
        </w:rPr>
      </w:pPr>
      <w:r>
        <w:rPr>
          <w:rFonts w:eastAsia="Times New Roman"/>
          <w:szCs w:val="24"/>
        </w:rPr>
        <w:t>Σ</w:t>
      </w:r>
      <w:r w:rsidRPr="00A74BA3">
        <w:rPr>
          <w:rFonts w:eastAsia="Times New Roman"/>
          <w:szCs w:val="24"/>
        </w:rPr>
        <w:t>τά</w:t>
      </w:r>
      <w:r>
        <w:rPr>
          <w:rFonts w:eastAsia="Times New Roman"/>
          <w:szCs w:val="24"/>
        </w:rPr>
        <w:t>λ</w:t>
      </w:r>
      <w:r w:rsidRPr="00A74BA3">
        <w:rPr>
          <w:rFonts w:eastAsia="Times New Roman"/>
          <w:szCs w:val="24"/>
        </w:rPr>
        <w:t xml:space="preserve">θηκε με </w:t>
      </w:r>
      <w:r>
        <w:rPr>
          <w:rFonts w:eastAsia="Times New Roman"/>
          <w:szCs w:val="24"/>
        </w:rPr>
        <w:t xml:space="preserve">έμφαση </w:t>
      </w:r>
      <w:r w:rsidRPr="00A74BA3">
        <w:rPr>
          <w:rFonts w:eastAsia="Times New Roman"/>
          <w:szCs w:val="24"/>
        </w:rPr>
        <w:t xml:space="preserve">από την Ένωση </w:t>
      </w:r>
      <w:r>
        <w:rPr>
          <w:rFonts w:eastAsia="Times New Roman"/>
          <w:szCs w:val="24"/>
        </w:rPr>
        <w:t>Κεντρώων, σε αυτή την τ</w:t>
      </w:r>
      <w:r w:rsidRPr="00A74BA3">
        <w:rPr>
          <w:rFonts w:eastAsia="Times New Roman"/>
          <w:szCs w:val="24"/>
        </w:rPr>
        <w:t>ρίτη</w:t>
      </w:r>
      <w:r>
        <w:rPr>
          <w:rFonts w:eastAsia="Times New Roman"/>
          <w:szCs w:val="24"/>
        </w:rPr>
        <w:t xml:space="preserve"> συνεδρίαση, </w:t>
      </w:r>
      <w:r w:rsidRPr="00A74BA3">
        <w:rPr>
          <w:rFonts w:eastAsia="Times New Roman"/>
          <w:szCs w:val="24"/>
        </w:rPr>
        <w:t xml:space="preserve">το ηχηρό μήνυμα </w:t>
      </w:r>
      <w:r>
        <w:rPr>
          <w:rFonts w:eastAsia="Times New Roman"/>
          <w:szCs w:val="24"/>
        </w:rPr>
        <w:t xml:space="preserve">πως </w:t>
      </w:r>
      <w:r w:rsidRPr="00A74BA3">
        <w:rPr>
          <w:rFonts w:eastAsia="Times New Roman"/>
          <w:szCs w:val="24"/>
        </w:rPr>
        <w:t>αυτό το σχέδιο νόμου που φιλοξενεί</w:t>
      </w:r>
      <w:r>
        <w:rPr>
          <w:rFonts w:eastAsia="Times New Roman"/>
          <w:szCs w:val="24"/>
        </w:rPr>
        <w:t>,</w:t>
      </w:r>
      <w:r w:rsidRPr="00A74BA3">
        <w:rPr>
          <w:rFonts w:eastAsia="Times New Roman"/>
          <w:szCs w:val="24"/>
        </w:rPr>
        <w:t xml:space="preserve"> σύμφωνα με τους συντάκτες του</w:t>
      </w:r>
      <w:r>
        <w:rPr>
          <w:rFonts w:eastAsia="Times New Roman"/>
          <w:szCs w:val="24"/>
        </w:rPr>
        <w:t>,</w:t>
      </w:r>
      <w:r w:rsidRPr="00A74BA3">
        <w:rPr>
          <w:rFonts w:eastAsia="Times New Roman"/>
          <w:szCs w:val="24"/>
        </w:rPr>
        <w:t xml:space="preserve"> ένα</w:t>
      </w:r>
      <w:r>
        <w:rPr>
          <w:rFonts w:eastAsia="Times New Roman"/>
          <w:szCs w:val="24"/>
        </w:rPr>
        <w:t>ν</w:t>
      </w:r>
      <w:r w:rsidRPr="00A74BA3">
        <w:rPr>
          <w:rFonts w:eastAsia="Times New Roman"/>
          <w:szCs w:val="24"/>
        </w:rPr>
        <w:t xml:space="preserve"> σχεδιασμό </w:t>
      </w:r>
      <w:r>
        <w:rPr>
          <w:rFonts w:eastAsia="Times New Roman"/>
          <w:szCs w:val="24"/>
        </w:rPr>
        <w:t>ο</w:t>
      </w:r>
      <w:r w:rsidRPr="00A74BA3">
        <w:rPr>
          <w:rFonts w:eastAsia="Times New Roman"/>
          <w:szCs w:val="24"/>
        </w:rPr>
        <w:t xml:space="preserve"> οποίο</w:t>
      </w:r>
      <w:r>
        <w:rPr>
          <w:rFonts w:eastAsia="Times New Roman"/>
          <w:szCs w:val="24"/>
        </w:rPr>
        <w:t>ς θα</w:t>
      </w:r>
      <w:r w:rsidRPr="00A74BA3">
        <w:rPr>
          <w:rFonts w:eastAsia="Times New Roman"/>
          <w:szCs w:val="24"/>
        </w:rPr>
        <w:t xml:space="preserve"> </w:t>
      </w:r>
      <w:r>
        <w:rPr>
          <w:rFonts w:eastAsia="Times New Roman"/>
          <w:szCs w:val="24"/>
        </w:rPr>
        <w:t>ανασυνθέσει</w:t>
      </w:r>
      <w:r w:rsidRPr="00A74BA3">
        <w:rPr>
          <w:rFonts w:eastAsia="Times New Roman"/>
          <w:szCs w:val="24"/>
        </w:rPr>
        <w:t xml:space="preserve"> εκ θεμελίων το τοπίο της τριτοβάθμιας εκπαίδευσης</w:t>
      </w:r>
      <w:r>
        <w:rPr>
          <w:rFonts w:eastAsia="Times New Roman"/>
          <w:szCs w:val="24"/>
        </w:rPr>
        <w:t>,</w:t>
      </w:r>
      <w:r w:rsidRPr="00A74BA3">
        <w:rPr>
          <w:rFonts w:eastAsia="Times New Roman"/>
          <w:szCs w:val="24"/>
        </w:rPr>
        <w:t xml:space="preserve"> που παρέχεται ως συνέχεια των παρεμβάσεων στο </w:t>
      </w:r>
      <w:r>
        <w:rPr>
          <w:rFonts w:eastAsia="Times New Roman"/>
          <w:szCs w:val="24"/>
        </w:rPr>
        <w:t>Π</w:t>
      </w:r>
      <w:r w:rsidRPr="00A74BA3">
        <w:rPr>
          <w:rFonts w:eastAsia="Times New Roman"/>
          <w:szCs w:val="24"/>
        </w:rPr>
        <w:t xml:space="preserve">ανεπιστήμιο </w:t>
      </w:r>
      <w:r>
        <w:rPr>
          <w:rFonts w:eastAsia="Times New Roman"/>
          <w:szCs w:val="24"/>
        </w:rPr>
        <w:t>Δ</w:t>
      </w:r>
      <w:r w:rsidRPr="00A74BA3">
        <w:rPr>
          <w:rFonts w:eastAsia="Times New Roman"/>
          <w:szCs w:val="24"/>
        </w:rPr>
        <w:t>υτικής Αθήνας</w:t>
      </w:r>
      <w:r>
        <w:rPr>
          <w:rFonts w:eastAsia="Times New Roman"/>
          <w:szCs w:val="24"/>
        </w:rPr>
        <w:t>,</w:t>
      </w:r>
      <w:r w:rsidRPr="00A74BA3">
        <w:rPr>
          <w:rFonts w:eastAsia="Times New Roman"/>
          <w:szCs w:val="24"/>
        </w:rPr>
        <w:t xml:space="preserve"> στο </w:t>
      </w:r>
      <w:r w:rsidRPr="00A74BA3">
        <w:rPr>
          <w:rFonts w:eastAsia="Times New Roman"/>
          <w:szCs w:val="24"/>
        </w:rPr>
        <w:t>Ιόνιο</w:t>
      </w:r>
      <w:r>
        <w:rPr>
          <w:rFonts w:eastAsia="Times New Roman"/>
          <w:szCs w:val="24"/>
        </w:rPr>
        <w:t xml:space="preserve"> Πανεπιστήμιο</w:t>
      </w:r>
      <w:r w:rsidRPr="00A74BA3">
        <w:rPr>
          <w:rFonts w:eastAsia="Times New Roman"/>
          <w:szCs w:val="24"/>
        </w:rPr>
        <w:t xml:space="preserve"> και </w:t>
      </w:r>
      <w:r>
        <w:rPr>
          <w:rFonts w:eastAsia="Times New Roman"/>
          <w:szCs w:val="24"/>
        </w:rPr>
        <w:t xml:space="preserve">στο Πανεπιστήμιο </w:t>
      </w:r>
      <w:r w:rsidRPr="00A74BA3">
        <w:rPr>
          <w:rFonts w:eastAsia="Times New Roman"/>
          <w:szCs w:val="24"/>
        </w:rPr>
        <w:t>Ιωαννίνων</w:t>
      </w:r>
      <w:r>
        <w:rPr>
          <w:rFonts w:eastAsia="Times New Roman"/>
          <w:szCs w:val="24"/>
        </w:rPr>
        <w:t>,</w:t>
      </w:r>
      <w:r w:rsidRPr="00A74BA3">
        <w:rPr>
          <w:rFonts w:eastAsia="Times New Roman"/>
          <w:szCs w:val="24"/>
        </w:rPr>
        <w:t xml:space="preserve"> φτάνει </w:t>
      </w:r>
      <w:r>
        <w:rPr>
          <w:rFonts w:eastAsia="Times New Roman"/>
          <w:szCs w:val="24"/>
        </w:rPr>
        <w:t>προς ψήφιση</w:t>
      </w:r>
      <w:r w:rsidRPr="00A74BA3">
        <w:rPr>
          <w:rFonts w:eastAsia="Times New Roman"/>
          <w:szCs w:val="24"/>
        </w:rPr>
        <w:t xml:space="preserve"> σε ένα κλίμα</w:t>
      </w:r>
      <w:r>
        <w:rPr>
          <w:rFonts w:eastAsia="Times New Roman"/>
          <w:szCs w:val="24"/>
        </w:rPr>
        <w:t>,</w:t>
      </w:r>
      <w:r w:rsidRPr="00A74BA3">
        <w:rPr>
          <w:rFonts w:eastAsia="Times New Roman"/>
          <w:szCs w:val="24"/>
        </w:rPr>
        <w:t xml:space="preserve"> θα έλεγα</w:t>
      </w:r>
      <w:r>
        <w:rPr>
          <w:rFonts w:eastAsia="Times New Roman"/>
          <w:szCs w:val="24"/>
        </w:rPr>
        <w:t>,</w:t>
      </w:r>
      <w:r w:rsidRPr="00A74BA3">
        <w:rPr>
          <w:rFonts w:eastAsia="Times New Roman"/>
          <w:szCs w:val="24"/>
        </w:rPr>
        <w:t xml:space="preserve"> εξαιρετικά </w:t>
      </w:r>
      <w:r>
        <w:rPr>
          <w:rFonts w:eastAsia="Times New Roman"/>
          <w:szCs w:val="24"/>
        </w:rPr>
        <w:t>πολωτικό,</w:t>
      </w:r>
      <w:r w:rsidRPr="00A74BA3">
        <w:rPr>
          <w:rFonts w:eastAsia="Times New Roman"/>
          <w:szCs w:val="24"/>
        </w:rPr>
        <w:t xml:space="preserve"> σε ένα τοπίο σχεδόν πολεμικό</w:t>
      </w:r>
      <w:r>
        <w:rPr>
          <w:rFonts w:eastAsia="Times New Roman"/>
          <w:szCs w:val="24"/>
        </w:rPr>
        <w:t xml:space="preserve">, με μηδενικό χρόνο υλοποίησης, καθώς τα υποψήφια κόμματα </w:t>
      </w:r>
      <w:r w:rsidRPr="00A74BA3">
        <w:rPr>
          <w:rFonts w:eastAsia="Times New Roman"/>
          <w:szCs w:val="24"/>
        </w:rPr>
        <w:t>τα οποία</w:t>
      </w:r>
      <w:r>
        <w:rPr>
          <w:rFonts w:eastAsia="Times New Roman"/>
          <w:szCs w:val="24"/>
        </w:rPr>
        <w:t xml:space="preserve"> επιθυμούν να ασκήσουν εξουσία</w:t>
      </w:r>
      <w:r w:rsidRPr="00A74BA3">
        <w:rPr>
          <w:rFonts w:eastAsia="Times New Roman"/>
          <w:szCs w:val="24"/>
        </w:rPr>
        <w:t xml:space="preserve"> την επόμενη περί</w:t>
      </w:r>
      <w:r w:rsidRPr="00A74BA3">
        <w:rPr>
          <w:rFonts w:eastAsia="Times New Roman"/>
          <w:szCs w:val="24"/>
        </w:rPr>
        <w:t>οδο</w:t>
      </w:r>
      <w:r>
        <w:rPr>
          <w:rFonts w:eastAsia="Times New Roman"/>
          <w:szCs w:val="24"/>
        </w:rPr>
        <w:t>,</w:t>
      </w:r>
      <w:r>
        <w:rPr>
          <w:rFonts w:eastAsia="Times New Roman"/>
          <w:szCs w:val="24"/>
        </w:rPr>
        <w:t xml:space="preserve"> ήδη</w:t>
      </w:r>
      <w:r w:rsidRPr="00A74BA3">
        <w:rPr>
          <w:rFonts w:eastAsia="Times New Roman"/>
          <w:szCs w:val="24"/>
        </w:rPr>
        <w:t xml:space="preserve"> δηλώνουν ως επιλογή την άμεση κατάργησ</w:t>
      </w:r>
      <w:r>
        <w:rPr>
          <w:rFonts w:eastAsia="Times New Roman"/>
          <w:szCs w:val="24"/>
        </w:rPr>
        <w:t>ή</w:t>
      </w:r>
      <w:r w:rsidRPr="00A74BA3">
        <w:rPr>
          <w:rFonts w:eastAsia="Times New Roman"/>
          <w:szCs w:val="24"/>
        </w:rPr>
        <w:t xml:space="preserve"> του</w:t>
      </w:r>
      <w:r>
        <w:rPr>
          <w:rFonts w:eastAsia="Times New Roman"/>
          <w:szCs w:val="24"/>
        </w:rPr>
        <w:t xml:space="preserve">. </w:t>
      </w:r>
    </w:p>
    <w:p w14:paraId="6B14F0C0" w14:textId="77777777" w:rsidR="004965E6" w:rsidRDefault="004D430C">
      <w:pPr>
        <w:spacing w:line="600" w:lineRule="auto"/>
        <w:ind w:firstLine="720"/>
        <w:jc w:val="both"/>
        <w:rPr>
          <w:rFonts w:eastAsia="Times New Roman"/>
          <w:szCs w:val="24"/>
        </w:rPr>
      </w:pPr>
      <w:r w:rsidRPr="00A74BA3">
        <w:rPr>
          <w:rFonts w:eastAsia="Times New Roman"/>
          <w:szCs w:val="24"/>
        </w:rPr>
        <w:lastRenderedPageBreak/>
        <w:t xml:space="preserve">Ακόμα και πριν τυπωθούν </w:t>
      </w:r>
      <w:r>
        <w:rPr>
          <w:rFonts w:eastAsia="Times New Roman"/>
          <w:szCs w:val="24"/>
        </w:rPr>
        <w:t>τ</w:t>
      </w:r>
      <w:r w:rsidRPr="00A74BA3">
        <w:rPr>
          <w:rFonts w:eastAsia="Times New Roman"/>
          <w:szCs w:val="24"/>
        </w:rPr>
        <w:t xml:space="preserve">α </w:t>
      </w:r>
      <w:r>
        <w:rPr>
          <w:rFonts w:eastAsia="Times New Roman"/>
          <w:szCs w:val="24"/>
        </w:rPr>
        <w:t>Π</w:t>
      </w:r>
      <w:r w:rsidRPr="00A74BA3">
        <w:rPr>
          <w:rFonts w:eastAsia="Times New Roman"/>
          <w:szCs w:val="24"/>
        </w:rPr>
        <w:t>ρακτικά εκείνης της συνεδρίασης</w:t>
      </w:r>
      <w:r>
        <w:rPr>
          <w:rFonts w:eastAsia="Times New Roman"/>
          <w:szCs w:val="24"/>
        </w:rPr>
        <w:t>,</w:t>
      </w:r>
      <w:r w:rsidRPr="00A74BA3">
        <w:rPr>
          <w:rFonts w:eastAsia="Times New Roman"/>
          <w:szCs w:val="24"/>
        </w:rPr>
        <w:t xml:space="preserve"> επαληθευτήκα</w:t>
      </w:r>
      <w:r>
        <w:rPr>
          <w:rFonts w:eastAsia="Times New Roman"/>
          <w:szCs w:val="24"/>
        </w:rPr>
        <w:t xml:space="preserve">με σε αυτή την </w:t>
      </w:r>
      <w:r w:rsidRPr="00A74BA3">
        <w:rPr>
          <w:rFonts w:eastAsia="Times New Roman"/>
          <w:szCs w:val="24"/>
        </w:rPr>
        <w:t>πολιτικ</w:t>
      </w:r>
      <w:r>
        <w:rPr>
          <w:rFonts w:eastAsia="Times New Roman"/>
          <w:szCs w:val="24"/>
        </w:rPr>
        <w:t>ή</w:t>
      </w:r>
      <w:r w:rsidRPr="00A74BA3">
        <w:rPr>
          <w:rFonts w:eastAsia="Times New Roman"/>
          <w:szCs w:val="24"/>
        </w:rPr>
        <w:t xml:space="preserve"> μας τοποθέτηση</w:t>
      </w:r>
      <w:r>
        <w:rPr>
          <w:rFonts w:eastAsia="Times New Roman"/>
          <w:szCs w:val="24"/>
        </w:rPr>
        <w:t>,</w:t>
      </w:r>
      <w:r w:rsidRPr="00A74BA3">
        <w:rPr>
          <w:rFonts w:eastAsia="Times New Roman"/>
          <w:szCs w:val="24"/>
        </w:rPr>
        <w:t xml:space="preserve"> είδαμε ποιες ήταν οι εξελίξεις σχετικά με την πόλωση και το πολεμικό κλίμα το οποίο υπάρχει αυτές τις μέρες και θα συνεχίσει να υπάρχει και </w:t>
      </w:r>
      <w:r>
        <w:rPr>
          <w:rFonts w:eastAsia="Times New Roman"/>
          <w:szCs w:val="24"/>
        </w:rPr>
        <w:t>τις επόμενες μέσα στο Κ</w:t>
      </w:r>
      <w:r w:rsidRPr="00A74BA3">
        <w:rPr>
          <w:rFonts w:eastAsia="Times New Roman"/>
          <w:szCs w:val="24"/>
        </w:rPr>
        <w:t>οινοβούλιο</w:t>
      </w:r>
      <w:r>
        <w:rPr>
          <w:rFonts w:eastAsia="Times New Roman"/>
          <w:szCs w:val="24"/>
        </w:rPr>
        <w:t xml:space="preserve">. </w:t>
      </w:r>
    </w:p>
    <w:p w14:paraId="6B14F0C1" w14:textId="77777777" w:rsidR="004965E6" w:rsidRDefault="004D430C">
      <w:pPr>
        <w:spacing w:line="600" w:lineRule="auto"/>
        <w:ind w:firstLine="720"/>
        <w:jc w:val="both"/>
        <w:rPr>
          <w:rFonts w:eastAsia="Times New Roman"/>
          <w:szCs w:val="24"/>
        </w:rPr>
      </w:pPr>
      <w:r>
        <w:rPr>
          <w:rFonts w:eastAsia="Times New Roman"/>
          <w:szCs w:val="24"/>
        </w:rPr>
        <w:t>Κ</w:t>
      </w:r>
      <w:r w:rsidRPr="00A74BA3">
        <w:rPr>
          <w:rFonts w:eastAsia="Times New Roman"/>
          <w:szCs w:val="24"/>
        </w:rPr>
        <w:t xml:space="preserve">αι σήμερα </w:t>
      </w:r>
      <w:r>
        <w:rPr>
          <w:rFonts w:eastAsia="Times New Roman"/>
          <w:szCs w:val="24"/>
        </w:rPr>
        <w:t>πλέον</w:t>
      </w:r>
      <w:r w:rsidRPr="00A74BA3">
        <w:rPr>
          <w:rFonts w:eastAsia="Times New Roman"/>
          <w:szCs w:val="24"/>
        </w:rPr>
        <w:t xml:space="preserve"> σε ένα τέτοιο τεταμένο κλίμα μετά από μία μάχη χαρακωμάτων που</w:t>
      </w:r>
      <w:r w:rsidRPr="00A74BA3">
        <w:rPr>
          <w:rFonts w:eastAsia="Times New Roman"/>
          <w:szCs w:val="24"/>
        </w:rPr>
        <w:t xml:space="preserve"> έγινε χθες</w:t>
      </w:r>
      <w:r>
        <w:rPr>
          <w:rFonts w:eastAsia="Times New Roman"/>
          <w:szCs w:val="24"/>
        </w:rPr>
        <w:t>,</w:t>
      </w:r>
      <w:r w:rsidRPr="00A74BA3">
        <w:rPr>
          <w:rFonts w:eastAsia="Times New Roman"/>
          <w:szCs w:val="24"/>
        </w:rPr>
        <w:t xml:space="preserve"> και μέσα σε ένα πλήθος αντιδράσεων και μ</w:t>
      </w:r>
      <w:r>
        <w:rPr>
          <w:rFonts w:eastAsia="Times New Roman"/>
          <w:szCs w:val="24"/>
        </w:rPr>
        <w:t>ι</w:t>
      </w:r>
      <w:r w:rsidRPr="00A74BA3">
        <w:rPr>
          <w:rFonts w:eastAsia="Times New Roman"/>
          <w:szCs w:val="24"/>
        </w:rPr>
        <w:t>α ακόμη μάχη που αναμένεται σύντομα</w:t>
      </w:r>
      <w:r>
        <w:rPr>
          <w:rFonts w:eastAsia="Times New Roman"/>
          <w:szCs w:val="24"/>
        </w:rPr>
        <w:t>-</w:t>
      </w:r>
      <w:r>
        <w:rPr>
          <w:rFonts w:eastAsia="Times New Roman"/>
          <w:szCs w:val="24"/>
        </w:rPr>
        <w:t xml:space="preserve"> με την εκπαιδευτική</w:t>
      </w:r>
      <w:r w:rsidRPr="00A74BA3">
        <w:rPr>
          <w:rFonts w:eastAsia="Times New Roman"/>
          <w:szCs w:val="24"/>
        </w:rPr>
        <w:t xml:space="preserve"> κοινότητα στους δρόμους</w:t>
      </w:r>
      <w:r>
        <w:rPr>
          <w:rFonts w:eastAsia="Times New Roman"/>
          <w:szCs w:val="24"/>
        </w:rPr>
        <w:t>,</w:t>
      </w:r>
      <w:r w:rsidRPr="00A74BA3">
        <w:rPr>
          <w:rFonts w:eastAsia="Times New Roman"/>
          <w:szCs w:val="24"/>
        </w:rPr>
        <w:t xml:space="preserve"> με πλήθος </w:t>
      </w:r>
      <w:proofErr w:type="spellStart"/>
      <w:r w:rsidRPr="00A74BA3">
        <w:rPr>
          <w:rFonts w:eastAsia="Times New Roman"/>
          <w:szCs w:val="24"/>
        </w:rPr>
        <w:t>παραπονούμενους</w:t>
      </w:r>
      <w:proofErr w:type="spellEnd"/>
      <w:r>
        <w:rPr>
          <w:rFonts w:eastAsia="Times New Roman"/>
          <w:szCs w:val="24"/>
        </w:rPr>
        <w:t>-</w:t>
      </w:r>
      <w:r w:rsidRPr="00A74BA3">
        <w:rPr>
          <w:rFonts w:eastAsia="Times New Roman"/>
          <w:szCs w:val="24"/>
        </w:rPr>
        <w:t xml:space="preserve"> είμαστε εδώ να </w:t>
      </w:r>
      <w:r>
        <w:rPr>
          <w:rFonts w:eastAsia="Times New Roman"/>
          <w:szCs w:val="24"/>
        </w:rPr>
        <w:t xml:space="preserve">νομοθετήσουμε </w:t>
      </w:r>
      <w:r w:rsidRPr="00A74BA3">
        <w:rPr>
          <w:rFonts w:eastAsia="Times New Roman"/>
          <w:szCs w:val="24"/>
        </w:rPr>
        <w:t xml:space="preserve">για τη νεολαία </w:t>
      </w:r>
      <w:r>
        <w:rPr>
          <w:rFonts w:eastAsia="Times New Roman"/>
          <w:szCs w:val="24"/>
        </w:rPr>
        <w:t xml:space="preserve">μας. </w:t>
      </w:r>
    </w:p>
    <w:p w14:paraId="6B14F0C2" w14:textId="77777777" w:rsidR="004965E6" w:rsidRDefault="004D430C">
      <w:pPr>
        <w:spacing w:line="600" w:lineRule="auto"/>
        <w:ind w:firstLine="720"/>
        <w:jc w:val="both"/>
        <w:rPr>
          <w:rFonts w:eastAsia="Times New Roman"/>
          <w:szCs w:val="24"/>
        </w:rPr>
      </w:pPr>
      <w:r>
        <w:rPr>
          <w:rFonts w:eastAsia="Times New Roman"/>
          <w:szCs w:val="24"/>
        </w:rPr>
        <w:t>Είναι πολλά τα σημεί</w:t>
      </w:r>
      <w:r w:rsidRPr="00A74BA3">
        <w:rPr>
          <w:rFonts w:eastAsia="Times New Roman"/>
          <w:szCs w:val="24"/>
        </w:rPr>
        <w:t xml:space="preserve">α του σχεδίου νόμου </w:t>
      </w:r>
      <w:r>
        <w:rPr>
          <w:rFonts w:eastAsia="Times New Roman"/>
          <w:szCs w:val="24"/>
        </w:rPr>
        <w:t>που</w:t>
      </w:r>
      <w:r>
        <w:rPr>
          <w:rFonts w:eastAsia="Times New Roman"/>
          <w:szCs w:val="24"/>
        </w:rPr>
        <w:t xml:space="preserve"> φοβόμαστε πως</w:t>
      </w:r>
      <w:r w:rsidRPr="00A74BA3">
        <w:rPr>
          <w:rFonts w:eastAsia="Times New Roman"/>
          <w:szCs w:val="24"/>
        </w:rPr>
        <w:t xml:space="preserve"> δεν </w:t>
      </w:r>
      <w:r>
        <w:rPr>
          <w:rFonts w:eastAsia="Times New Roman"/>
          <w:szCs w:val="24"/>
        </w:rPr>
        <w:t xml:space="preserve">θα </w:t>
      </w:r>
      <w:r w:rsidRPr="00A74BA3">
        <w:rPr>
          <w:rFonts w:eastAsia="Times New Roman"/>
          <w:szCs w:val="24"/>
        </w:rPr>
        <w:t xml:space="preserve">υλοποιηθούν και μιλάμε ξεκάθαρα </w:t>
      </w:r>
      <w:r>
        <w:rPr>
          <w:rFonts w:eastAsia="Times New Roman"/>
          <w:szCs w:val="24"/>
        </w:rPr>
        <w:t xml:space="preserve">για τις προσλήψεις, καθώς </w:t>
      </w:r>
      <w:r w:rsidRPr="00A74BA3">
        <w:rPr>
          <w:rFonts w:eastAsia="Times New Roman"/>
          <w:szCs w:val="24"/>
        </w:rPr>
        <w:t>δεν υπάρχει εμφανής διάθεση από όλες τις πλευρές</w:t>
      </w:r>
      <w:r>
        <w:rPr>
          <w:rFonts w:eastAsia="Times New Roman"/>
          <w:szCs w:val="24"/>
        </w:rPr>
        <w:t>. Ε</w:t>
      </w:r>
      <w:r w:rsidRPr="00A74BA3">
        <w:rPr>
          <w:rFonts w:eastAsia="Times New Roman"/>
          <w:szCs w:val="24"/>
        </w:rPr>
        <w:t>ίμαστε εμείς</w:t>
      </w:r>
      <w:r>
        <w:rPr>
          <w:rFonts w:eastAsia="Times New Roman"/>
          <w:szCs w:val="24"/>
        </w:rPr>
        <w:t>,</w:t>
      </w:r>
      <w:r w:rsidRPr="00A74BA3">
        <w:rPr>
          <w:rFonts w:eastAsia="Times New Roman"/>
          <w:szCs w:val="24"/>
        </w:rPr>
        <w:t xml:space="preserve"> </w:t>
      </w:r>
      <w:r>
        <w:rPr>
          <w:rFonts w:eastAsia="Times New Roman"/>
          <w:szCs w:val="24"/>
        </w:rPr>
        <w:t>λ</w:t>
      </w:r>
      <w:r w:rsidRPr="00A74BA3">
        <w:rPr>
          <w:rFonts w:eastAsia="Times New Roman"/>
          <w:szCs w:val="24"/>
        </w:rPr>
        <w:t>οιπόν</w:t>
      </w:r>
      <w:r>
        <w:rPr>
          <w:rFonts w:eastAsia="Times New Roman"/>
          <w:szCs w:val="24"/>
        </w:rPr>
        <w:t>,</w:t>
      </w:r>
      <w:r w:rsidRPr="00A74BA3">
        <w:rPr>
          <w:rFonts w:eastAsia="Times New Roman"/>
          <w:szCs w:val="24"/>
        </w:rPr>
        <w:t xml:space="preserve"> εδώ σήμερα και νομοθετούμε για τη νεολαία </w:t>
      </w:r>
      <w:r>
        <w:rPr>
          <w:rFonts w:eastAsia="Times New Roman"/>
          <w:szCs w:val="24"/>
        </w:rPr>
        <w:t>μας,</w:t>
      </w:r>
      <w:r w:rsidRPr="00A74BA3">
        <w:rPr>
          <w:rFonts w:eastAsia="Times New Roman"/>
          <w:szCs w:val="24"/>
        </w:rPr>
        <w:t xml:space="preserve"> χωρίς να παρέχουμε βεβαιότητα</w:t>
      </w:r>
      <w:r>
        <w:rPr>
          <w:rFonts w:eastAsia="Times New Roman"/>
          <w:szCs w:val="24"/>
        </w:rPr>
        <w:t>,</w:t>
      </w:r>
      <w:r w:rsidRPr="00A74BA3">
        <w:rPr>
          <w:rFonts w:eastAsia="Times New Roman"/>
          <w:szCs w:val="24"/>
        </w:rPr>
        <w:t xml:space="preserve"> όταν έχουμε να διαπραγματ</w:t>
      </w:r>
      <w:r w:rsidRPr="00A74BA3">
        <w:rPr>
          <w:rFonts w:eastAsia="Times New Roman"/>
          <w:szCs w:val="24"/>
        </w:rPr>
        <w:t xml:space="preserve">ευτούμε </w:t>
      </w:r>
      <w:r>
        <w:rPr>
          <w:rFonts w:eastAsia="Times New Roman"/>
          <w:szCs w:val="24"/>
        </w:rPr>
        <w:t xml:space="preserve">με </w:t>
      </w:r>
      <w:r w:rsidRPr="00A74BA3">
        <w:rPr>
          <w:rFonts w:eastAsia="Times New Roman"/>
          <w:szCs w:val="24"/>
        </w:rPr>
        <w:t>όλους αυτούς τους νέους ανθρώπους</w:t>
      </w:r>
      <w:r>
        <w:rPr>
          <w:rFonts w:eastAsia="Times New Roman"/>
          <w:szCs w:val="24"/>
        </w:rPr>
        <w:t>,</w:t>
      </w:r>
      <w:r w:rsidRPr="00A74BA3">
        <w:rPr>
          <w:rFonts w:eastAsia="Times New Roman"/>
          <w:szCs w:val="24"/>
        </w:rPr>
        <w:t xml:space="preserve"> τις καριέρες </w:t>
      </w:r>
      <w:r>
        <w:rPr>
          <w:rFonts w:eastAsia="Times New Roman"/>
          <w:szCs w:val="24"/>
        </w:rPr>
        <w:t>τους,</w:t>
      </w:r>
      <w:r w:rsidRPr="00A74BA3">
        <w:rPr>
          <w:rFonts w:eastAsia="Times New Roman"/>
          <w:szCs w:val="24"/>
        </w:rPr>
        <w:t xml:space="preserve"> τις σπουδές </w:t>
      </w:r>
      <w:r>
        <w:rPr>
          <w:rFonts w:eastAsia="Times New Roman"/>
          <w:szCs w:val="24"/>
        </w:rPr>
        <w:t>τους,</w:t>
      </w:r>
      <w:r w:rsidRPr="00A74BA3">
        <w:rPr>
          <w:rFonts w:eastAsia="Times New Roman"/>
          <w:szCs w:val="24"/>
        </w:rPr>
        <w:t xml:space="preserve"> τη ζωή τ</w:t>
      </w:r>
      <w:r>
        <w:rPr>
          <w:rFonts w:eastAsia="Times New Roman"/>
          <w:szCs w:val="24"/>
        </w:rPr>
        <w:t>ου</w:t>
      </w:r>
      <w:r w:rsidRPr="00A74BA3">
        <w:rPr>
          <w:rFonts w:eastAsia="Times New Roman"/>
          <w:szCs w:val="24"/>
        </w:rPr>
        <w:t>ς ολόκληρη</w:t>
      </w:r>
      <w:r>
        <w:rPr>
          <w:rFonts w:eastAsia="Times New Roman"/>
          <w:szCs w:val="24"/>
        </w:rPr>
        <w:t xml:space="preserve">. </w:t>
      </w:r>
    </w:p>
    <w:p w14:paraId="6B14F0C3" w14:textId="77777777" w:rsidR="004965E6" w:rsidRDefault="004D430C">
      <w:pPr>
        <w:spacing w:line="600" w:lineRule="auto"/>
        <w:ind w:firstLine="720"/>
        <w:jc w:val="both"/>
        <w:rPr>
          <w:rFonts w:eastAsia="Times New Roman"/>
          <w:szCs w:val="24"/>
        </w:rPr>
      </w:pPr>
      <w:r>
        <w:rPr>
          <w:rFonts w:eastAsia="Times New Roman"/>
          <w:szCs w:val="24"/>
        </w:rPr>
        <w:lastRenderedPageBreak/>
        <w:t>Άραγε θα νομοθετήσουμε</w:t>
      </w:r>
      <w:r w:rsidRPr="00A74BA3">
        <w:rPr>
          <w:rFonts w:eastAsia="Times New Roman"/>
          <w:szCs w:val="24"/>
        </w:rPr>
        <w:t xml:space="preserve"> με καρδιά και μυαλό στραμμέν</w:t>
      </w:r>
      <w:r>
        <w:rPr>
          <w:rFonts w:eastAsia="Times New Roman"/>
          <w:szCs w:val="24"/>
        </w:rPr>
        <w:t>α</w:t>
      </w:r>
      <w:r w:rsidRPr="00A74BA3">
        <w:rPr>
          <w:rFonts w:eastAsia="Times New Roman"/>
          <w:szCs w:val="24"/>
        </w:rPr>
        <w:t xml:space="preserve"> στη νεολαία μας και στα προβλήματά τ</w:t>
      </w:r>
      <w:r>
        <w:rPr>
          <w:rFonts w:eastAsia="Times New Roman"/>
          <w:szCs w:val="24"/>
        </w:rPr>
        <w:t>η</w:t>
      </w:r>
      <w:r w:rsidRPr="00A74BA3">
        <w:rPr>
          <w:rFonts w:eastAsia="Times New Roman"/>
          <w:szCs w:val="24"/>
        </w:rPr>
        <w:t>ς ή απλά θα έρθουμε εδώ να λειτουργήσουμε μηχανικά</w:t>
      </w:r>
      <w:r>
        <w:rPr>
          <w:rFonts w:eastAsia="Times New Roman"/>
          <w:szCs w:val="24"/>
        </w:rPr>
        <w:t xml:space="preserve">, έχοντας </w:t>
      </w:r>
      <w:r>
        <w:rPr>
          <w:rFonts w:eastAsia="Times New Roman"/>
          <w:szCs w:val="24"/>
        </w:rPr>
        <w:t xml:space="preserve">στο νου μας τι </w:t>
      </w:r>
      <w:r w:rsidRPr="00A74BA3">
        <w:rPr>
          <w:rFonts w:eastAsia="Times New Roman"/>
          <w:szCs w:val="24"/>
        </w:rPr>
        <w:t>θα γίνει αύριο σε ενδεχόμενες εκλογές</w:t>
      </w:r>
      <w:r>
        <w:rPr>
          <w:rFonts w:eastAsia="Times New Roman"/>
          <w:szCs w:val="24"/>
        </w:rPr>
        <w:t>;</w:t>
      </w:r>
      <w:r w:rsidRPr="00A74BA3">
        <w:rPr>
          <w:rFonts w:eastAsia="Times New Roman"/>
          <w:szCs w:val="24"/>
        </w:rPr>
        <w:t xml:space="preserve"> </w:t>
      </w:r>
      <w:r>
        <w:rPr>
          <w:rFonts w:eastAsia="Times New Roman"/>
          <w:szCs w:val="24"/>
        </w:rPr>
        <w:t>Β</w:t>
      </w:r>
      <w:r w:rsidRPr="00A74BA3">
        <w:rPr>
          <w:rFonts w:eastAsia="Times New Roman"/>
          <w:szCs w:val="24"/>
        </w:rPr>
        <w:t xml:space="preserve">άζουμε το πολιτικό όφελος πάνω </w:t>
      </w:r>
      <w:r>
        <w:rPr>
          <w:rFonts w:eastAsia="Times New Roman"/>
          <w:szCs w:val="24"/>
        </w:rPr>
        <w:t xml:space="preserve">από </w:t>
      </w:r>
      <w:r w:rsidRPr="00A74BA3">
        <w:rPr>
          <w:rFonts w:eastAsia="Times New Roman"/>
          <w:szCs w:val="24"/>
        </w:rPr>
        <w:t>το όφελος των εκπαιδευτικών και γενικότε</w:t>
      </w:r>
      <w:r>
        <w:rPr>
          <w:rFonts w:eastAsia="Times New Roman"/>
          <w:szCs w:val="24"/>
        </w:rPr>
        <w:t>ρα της εκπαιδευτικής κοινότητας; Π</w:t>
      </w:r>
      <w:r w:rsidRPr="00A74BA3">
        <w:rPr>
          <w:rFonts w:eastAsia="Times New Roman"/>
          <w:szCs w:val="24"/>
        </w:rPr>
        <w:t>ρέπει να αναρωτηθούμε όλοι σήμερα</w:t>
      </w:r>
      <w:r>
        <w:rPr>
          <w:rFonts w:eastAsia="Times New Roman"/>
          <w:szCs w:val="24"/>
        </w:rPr>
        <w:t>.</w:t>
      </w:r>
    </w:p>
    <w:p w14:paraId="6B14F0C4" w14:textId="77777777" w:rsidR="004965E6" w:rsidRDefault="004D430C">
      <w:pPr>
        <w:spacing w:line="600" w:lineRule="auto"/>
        <w:ind w:firstLine="720"/>
        <w:jc w:val="both"/>
        <w:rPr>
          <w:rFonts w:eastAsia="Times New Roman"/>
          <w:szCs w:val="24"/>
        </w:rPr>
      </w:pPr>
      <w:r>
        <w:rPr>
          <w:rFonts w:eastAsia="Times New Roman"/>
          <w:szCs w:val="24"/>
        </w:rPr>
        <w:t>Κ</w:t>
      </w:r>
      <w:r w:rsidRPr="00A74BA3">
        <w:rPr>
          <w:rFonts w:eastAsia="Times New Roman"/>
          <w:szCs w:val="24"/>
        </w:rPr>
        <w:t>υρίες και κύριοι συνάδελφοι</w:t>
      </w:r>
      <w:r>
        <w:rPr>
          <w:rFonts w:eastAsia="Times New Roman"/>
          <w:szCs w:val="24"/>
        </w:rPr>
        <w:t>,</w:t>
      </w:r>
      <w:r w:rsidRPr="00A74BA3">
        <w:rPr>
          <w:rFonts w:eastAsia="Times New Roman"/>
          <w:szCs w:val="24"/>
        </w:rPr>
        <w:t xml:space="preserve"> πριν από </w:t>
      </w:r>
      <w:r>
        <w:rPr>
          <w:rFonts w:eastAsia="Times New Roman"/>
          <w:szCs w:val="24"/>
        </w:rPr>
        <w:t xml:space="preserve">τρία χρόνια περίπου, </w:t>
      </w:r>
      <w:r w:rsidRPr="00A74BA3">
        <w:rPr>
          <w:rFonts w:eastAsia="Times New Roman"/>
          <w:szCs w:val="24"/>
        </w:rPr>
        <w:t>σταθήκαμε</w:t>
      </w:r>
      <w:r>
        <w:rPr>
          <w:rFonts w:eastAsia="Times New Roman"/>
          <w:szCs w:val="24"/>
        </w:rPr>
        <w:t xml:space="preserve"> –ε</w:t>
      </w:r>
      <w:r w:rsidRPr="00A74BA3">
        <w:rPr>
          <w:rFonts w:eastAsia="Times New Roman"/>
          <w:szCs w:val="24"/>
        </w:rPr>
        <w:t>λπίζω</w:t>
      </w:r>
      <w:r>
        <w:rPr>
          <w:rFonts w:eastAsia="Times New Roman"/>
          <w:szCs w:val="24"/>
        </w:rPr>
        <w:t>- ό</w:t>
      </w:r>
      <w:r w:rsidRPr="00A74BA3">
        <w:rPr>
          <w:rFonts w:eastAsia="Times New Roman"/>
          <w:szCs w:val="24"/>
        </w:rPr>
        <w:t xml:space="preserve">λοι σε αυτά τα έδρανα με όραμα να προσφέρουμε για τον τόπο </w:t>
      </w:r>
      <w:r>
        <w:rPr>
          <w:rFonts w:eastAsia="Times New Roman"/>
          <w:szCs w:val="24"/>
        </w:rPr>
        <w:t>μας. Α</w:t>
      </w:r>
      <w:r w:rsidRPr="00A74BA3">
        <w:rPr>
          <w:rFonts w:eastAsia="Times New Roman"/>
          <w:szCs w:val="24"/>
        </w:rPr>
        <w:t>υτή ήταν τουλάχιστον η δική μου προτεραιότητα και είχα την αποφασιστικότητα να το πετύχω</w:t>
      </w:r>
      <w:r>
        <w:rPr>
          <w:rFonts w:eastAsia="Times New Roman"/>
          <w:szCs w:val="24"/>
        </w:rPr>
        <w:t>. Ν</w:t>
      </w:r>
      <w:r w:rsidRPr="00A74BA3">
        <w:rPr>
          <w:rFonts w:eastAsia="Times New Roman"/>
          <w:szCs w:val="24"/>
        </w:rPr>
        <w:t xml:space="preserve">ομίζω γνωρίζουν όλοι και όλες μέσα </w:t>
      </w:r>
      <w:r>
        <w:rPr>
          <w:rFonts w:eastAsia="Times New Roman"/>
          <w:szCs w:val="24"/>
        </w:rPr>
        <w:t xml:space="preserve">σε </w:t>
      </w:r>
      <w:r w:rsidRPr="00A74BA3">
        <w:rPr>
          <w:rFonts w:eastAsia="Times New Roman"/>
          <w:szCs w:val="24"/>
        </w:rPr>
        <w:t xml:space="preserve">αυτή την </w:t>
      </w:r>
      <w:r>
        <w:rPr>
          <w:rFonts w:eastAsia="Times New Roman"/>
          <w:szCs w:val="24"/>
        </w:rPr>
        <w:t>Α</w:t>
      </w:r>
      <w:r w:rsidRPr="00A74BA3">
        <w:rPr>
          <w:rFonts w:eastAsia="Times New Roman"/>
          <w:szCs w:val="24"/>
        </w:rPr>
        <w:t>ίθουσα</w:t>
      </w:r>
      <w:r>
        <w:rPr>
          <w:rFonts w:eastAsia="Times New Roman"/>
          <w:szCs w:val="24"/>
        </w:rPr>
        <w:t xml:space="preserve"> που</w:t>
      </w:r>
      <w:r w:rsidRPr="00A74BA3">
        <w:rPr>
          <w:rFonts w:eastAsia="Times New Roman"/>
          <w:szCs w:val="24"/>
        </w:rPr>
        <w:t xml:space="preserve"> </w:t>
      </w:r>
      <w:r w:rsidRPr="00A74BA3">
        <w:rPr>
          <w:rFonts w:eastAsia="Times New Roman"/>
          <w:szCs w:val="24"/>
        </w:rPr>
        <w:t>ασχολούνται με θέματα της παιδείας ότι αν και είμαστε το μικρότερο κοινοβουλευτικ</w:t>
      </w:r>
      <w:r>
        <w:rPr>
          <w:rFonts w:eastAsia="Times New Roman"/>
          <w:szCs w:val="24"/>
        </w:rPr>
        <w:t>ό</w:t>
      </w:r>
      <w:r w:rsidRPr="00A74BA3">
        <w:rPr>
          <w:rFonts w:eastAsia="Times New Roman"/>
          <w:szCs w:val="24"/>
        </w:rPr>
        <w:t xml:space="preserve"> </w:t>
      </w:r>
      <w:r>
        <w:rPr>
          <w:rFonts w:eastAsia="Times New Roman"/>
          <w:szCs w:val="24"/>
        </w:rPr>
        <w:t>κόμμα,</w:t>
      </w:r>
      <w:r w:rsidRPr="00A74BA3">
        <w:rPr>
          <w:rFonts w:eastAsia="Times New Roman"/>
          <w:szCs w:val="24"/>
        </w:rPr>
        <w:t xml:space="preserve"> είμαστε αυτοί που έχουμε δυνατή φωνή</w:t>
      </w:r>
      <w:r>
        <w:rPr>
          <w:rFonts w:eastAsia="Times New Roman"/>
          <w:szCs w:val="24"/>
        </w:rPr>
        <w:t>,</w:t>
      </w:r>
      <w:r w:rsidRPr="00A74BA3">
        <w:rPr>
          <w:rFonts w:eastAsia="Times New Roman"/>
          <w:szCs w:val="24"/>
        </w:rPr>
        <w:t xml:space="preserve"> η οποία ακούγεται σε όλα τα σχετικά θέματα</w:t>
      </w:r>
      <w:r>
        <w:rPr>
          <w:rFonts w:eastAsia="Times New Roman"/>
          <w:szCs w:val="24"/>
        </w:rPr>
        <w:t>. Σ</w:t>
      </w:r>
      <w:r w:rsidRPr="00A74BA3">
        <w:rPr>
          <w:rFonts w:eastAsia="Times New Roman"/>
          <w:szCs w:val="24"/>
        </w:rPr>
        <w:t>υμμετείχαμε σε όλους τους διαλόγους πάντα με πολιτικό θάρρος</w:t>
      </w:r>
      <w:r>
        <w:rPr>
          <w:rFonts w:eastAsia="Times New Roman"/>
          <w:szCs w:val="24"/>
        </w:rPr>
        <w:t>. Κ</w:t>
      </w:r>
      <w:r w:rsidRPr="00A74BA3">
        <w:rPr>
          <w:rFonts w:eastAsia="Times New Roman"/>
          <w:szCs w:val="24"/>
        </w:rPr>
        <w:t>αταθέσαμε τις προτάσ</w:t>
      </w:r>
      <w:r w:rsidRPr="00A74BA3">
        <w:rPr>
          <w:rFonts w:eastAsia="Times New Roman"/>
          <w:szCs w:val="24"/>
        </w:rPr>
        <w:t xml:space="preserve">εις </w:t>
      </w:r>
      <w:r>
        <w:rPr>
          <w:rFonts w:eastAsia="Times New Roman"/>
          <w:szCs w:val="24"/>
        </w:rPr>
        <w:t xml:space="preserve">μας, οπότε μας ζητήθηκε, πάντοτε με </w:t>
      </w:r>
      <w:r w:rsidRPr="00A74BA3">
        <w:rPr>
          <w:rFonts w:eastAsia="Times New Roman"/>
          <w:szCs w:val="24"/>
        </w:rPr>
        <w:t>μία οπτική συναίνεσης και συνεργασίας</w:t>
      </w:r>
      <w:r>
        <w:rPr>
          <w:rFonts w:eastAsia="Times New Roman"/>
          <w:szCs w:val="24"/>
        </w:rPr>
        <w:t xml:space="preserve"> όχι μόνο μ</w:t>
      </w:r>
      <w:r w:rsidRPr="00A74BA3">
        <w:rPr>
          <w:rFonts w:eastAsia="Times New Roman"/>
          <w:szCs w:val="24"/>
        </w:rPr>
        <w:t xml:space="preserve">ε την </w:t>
      </w:r>
      <w:r>
        <w:rPr>
          <w:rFonts w:eastAsia="Times New Roman"/>
          <w:szCs w:val="24"/>
        </w:rPr>
        <w:t>Κ</w:t>
      </w:r>
      <w:r w:rsidRPr="00A74BA3">
        <w:rPr>
          <w:rFonts w:eastAsia="Times New Roman"/>
          <w:szCs w:val="24"/>
        </w:rPr>
        <w:t>υβέρνηση</w:t>
      </w:r>
      <w:r>
        <w:rPr>
          <w:rFonts w:eastAsia="Times New Roman"/>
          <w:szCs w:val="24"/>
        </w:rPr>
        <w:t xml:space="preserve"> αλλά</w:t>
      </w:r>
      <w:r w:rsidRPr="00A74BA3">
        <w:rPr>
          <w:rFonts w:eastAsia="Times New Roman"/>
          <w:szCs w:val="24"/>
        </w:rPr>
        <w:t xml:space="preserve"> με όλα τα κόμματα εντός του </w:t>
      </w:r>
      <w:r>
        <w:rPr>
          <w:rFonts w:eastAsia="Times New Roman"/>
          <w:szCs w:val="24"/>
        </w:rPr>
        <w:t>Κ</w:t>
      </w:r>
      <w:r w:rsidRPr="00A74BA3">
        <w:rPr>
          <w:rFonts w:eastAsia="Times New Roman"/>
          <w:szCs w:val="24"/>
        </w:rPr>
        <w:t>οινοβουλίου</w:t>
      </w:r>
      <w:r>
        <w:rPr>
          <w:rFonts w:eastAsia="Times New Roman"/>
          <w:szCs w:val="24"/>
        </w:rPr>
        <w:t>.</w:t>
      </w:r>
    </w:p>
    <w:p w14:paraId="6B14F0C5" w14:textId="77777777" w:rsidR="004965E6" w:rsidRDefault="004D430C">
      <w:pPr>
        <w:spacing w:line="600" w:lineRule="auto"/>
        <w:ind w:firstLine="720"/>
        <w:jc w:val="both"/>
        <w:rPr>
          <w:rFonts w:eastAsia="Times New Roman"/>
          <w:szCs w:val="24"/>
        </w:rPr>
      </w:pPr>
      <w:r w:rsidRPr="00A74BA3">
        <w:rPr>
          <w:rFonts w:eastAsia="Times New Roman"/>
          <w:szCs w:val="24"/>
        </w:rPr>
        <w:lastRenderedPageBreak/>
        <w:t>Είχα την τιμή</w:t>
      </w:r>
      <w:r>
        <w:rPr>
          <w:rFonts w:eastAsia="Times New Roman"/>
          <w:szCs w:val="24"/>
        </w:rPr>
        <w:t>, μ</w:t>
      </w:r>
      <w:r w:rsidRPr="00A74BA3">
        <w:rPr>
          <w:rFonts w:eastAsia="Times New Roman"/>
          <w:szCs w:val="24"/>
        </w:rPr>
        <w:t>άλιστα</w:t>
      </w:r>
      <w:r>
        <w:rPr>
          <w:rFonts w:eastAsia="Times New Roman"/>
          <w:szCs w:val="24"/>
        </w:rPr>
        <w:t>,</w:t>
      </w:r>
      <w:r w:rsidRPr="00A74BA3">
        <w:rPr>
          <w:rFonts w:eastAsia="Times New Roman"/>
          <w:szCs w:val="24"/>
        </w:rPr>
        <w:t xml:space="preserve"> το 2016 να είμαι ο πρώτος Έλληνας </w:t>
      </w:r>
      <w:r>
        <w:rPr>
          <w:rFonts w:eastAsia="Times New Roman"/>
          <w:szCs w:val="24"/>
        </w:rPr>
        <w:t xml:space="preserve">Βουλευτής, </w:t>
      </w:r>
      <w:r w:rsidRPr="00A74BA3">
        <w:rPr>
          <w:rFonts w:eastAsia="Times New Roman"/>
          <w:szCs w:val="24"/>
        </w:rPr>
        <w:t xml:space="preserve">ο οποίος έφερε στο </w:t>
      </w:r>
      <w:r>
        <w:rPr>
          <w:rFonts w:eastAsia="Times New Roman"/>
          <w:szCs w:val="24"/>
        </w:rPr>
        <w:t>Κ</w:t>
      </w:r>
      <w:r w:rsidRPr="00A74BA3">
        <w:rPr>
          <w:rFonts w:eastAsia="Times New Roman"/>
          <w:szCs w:val="24"/>
        </w:rPr>
        <w:t>οινοβούλιο το θέ</w:t>
      </w:r>
      <w:r w:rsidRPr="00A74BA3">
        <w:rPr>
          <w:rFonts w:eastAsia="Times New Roman"/>
          <w:szCs w:val="24"/>
        </w:rPr>
        <w:t>μα του brain drain ενός προβλήματος πάρα πολύ σημαντικ</w:t>
      </w:r>
      <w:r>
        <w:rPr>
          <w:rFonts w:eastAsia="Times New Roman"/>
          <w:szCs w:val="24"/>
        </w:rPr>
        <w:t>ού. Θ</w:t>
      </w:r>
      <w:r w:rsidRPr="00A74BA3">
        <w:rPr>
          <w:rFonts w:eastAsia="Times New Roman"/>
          <w:szCs w:val="24"/>
        </w:rPr>
        <w:t xml:space="preserve">α έπρεπε </w:t>
      </w:r>
      <w:r>
        <w:rPr>
          <w:rFonts w:eastAsia="Times New Roman"/>
          <w:szCs w:val="24"/>
        </w:rPr>
        <w:t xml:space="preserve">αυτό το θέμα </w:t>
      </w:r>
      <w:r w:rsidRPr="00A74BA3">
        <w:rPr>
          <w:rFonts w:eastAsia="Times New Roman"/>
          <w:szCs w:val="24"/>
        </w:rPr>
        <w:t xml:space="preserve">να είναι προτεραιότητα όχι μόνο </w:t>
      </w:r>
      <w:r>
        <w:rPr>
          <w:rFonts w:eastAsia="Times New Roman"/>
          <w:szCs w:val="24"/>
        </w:rPr>
        <w:t>μέσα σε αυτή</w:t>
      </w:r>
      <w:r w:rsidRPr="00A74BA3">
        <w:rPr>
          <w:rFonts w:eastAsia="Times New Roman"/>
          <w:szCs w:val="24"/>
        </w:rPr>
        <w:t xml:space="preserve"> την </w:t>
      </w:r>
      <w:r>
        <w:rPr>
          <w:rFonts w:eastAsia="Times New Roman"/>
          <w:szCs w:val="24"/>
        </w:rPr>
        <w:t>Α</w:t>
      </w:r>
      <w:r w:rsidRPr="00A74BA3">
        <w:rPr>
          <w:rFonts w:eastAsia="Times New Roman"/>
          <w:szCs w:val="24"/>
        </w:rPr>
        <w:t>ίθουσα</w:t>
      </w:r>
      <w:r>
        <w:rPr>
          <w:rFonts w:eastAsia="Times New Roman"/>
          <w:szCs w:val="24"/>
        </w:rPr>
        <w:t xml:space="preserve"> αλλά και</w:t>
      </w:r>
      <w:r w:rsidRPr="00A74BA3">
        <w:rPr>
          <w:rFonts w:eastAsia="Times New Roman"/>
          <w:szCs w:val="24"/>
        </w:rPr>
        <w:t xml:space="preserve"> όλων των φορέων </w:t>
      </w:r>
      <w:r>
        <w:rPr>
          <w:rFonts w:eastAsia="Times New Roman"/>
          <w:szCs w:val="24"/>
        </w:rPr>
        <w:t xml:space="preserve">και </w:t>
      </w:r>
      <w:r w:rsidRPr="00A74BA3">
        <w:rPr>
          <w:rFonts w:eastAsia="Times New Roman"/>
          <w:szCs w:val="24"/>
        </w:rPr>
        <w:t xml:space="preserve">του εκπαιδευτικού συστήματος και γενικότερα της Ελλάδας </w:t>
      </w:r>
      <w:r>
        <w:rPr>
          <w:rFonts w:eastAsia="Times New Roman"/>
          <w:szCs w:val="24"/>
        </w:rPr>
        <w:t>μας. Ε</w:t>
      </w:r>
      <w:r w:rsidRPr="00A74BA3">
        <w:rPr>
          <w:rFonts w:eastAsia="Times New Roman"/>
          <w:szCs w:val="24"/>
        </w:rPr>
        <w:t>ίχα τη χαρά μαζί με αξιόλογ</w:t>
      </w:r>
      <w:r w:rsidRPr="00A74BA3">
        <w:rPr>
          <w:rFonts w:eastAsia="Times New Roman"/>
          <w:szCs w:val="24"/>
        </w:rPr>
        <w:t>ους συνεργάτες</w:t>
      </w:r>
      <w:r>
        <w:rPr>
          <w:rFonts w:eastAsia="Times New Roman"/>
          <w:szCs w:val="24"/>
        </w:rPr>
        <w:t>,</w:t>
      </w:r>
      <w:r w:rsidRPr="00A74BA3">
        <w:rPr>
          <w:rFonts w:eastAsia="Times New Roman"/>
          <w:szCs w:val="24"/>
        </w:rPr>
        <w:t xml:space="preserve"> να διαμορφώσουμε ένα σχέδιο πλήρωσης θέσεων</w:t>
      </w:r>
      <w:r>
        <w:rPr>
          <w:rFonts w:eastAsia="Times New Roman"/>
          <w:szCs w:val="24"/>
        </w:rPr>
        <w:t>,</w:t>
      </w:r>
      <w:r w:rsidRPr="00A74BA3">
        <w:rPr>
          <w:rFonts w:eastAsia="Times New Roman"/>
          <w:szCs w:val="24"/>
        </w:rPr>
        <w:t xml:space="preserve"> να προτείνουμε μέτρα</w:t>
      </w:r>
      <w:r>
        <w:rPr>
          <w:rFonts w:eastAsia="Times New Roman"/>
          <w:szCs w:val="24"/>
        </w:rPr>
        <w:t>, όπως μ</w:t>
      </w:r>
      <w:r w:rsidRPr="00A74BA3">
        <w:rPr>
          <w:rFonts w:eastAsia="Times New Roman"/>
          <w:szCs w:val="24"/>
        </w:rPr>
        <w:t xml:space="preserve">εταξύ άλλων ήταν η </w:t>
      </w:r>
      <w:r>
        <w:rPr>
          <w:rFonts w:eastAsia="Times New Roman"/>
          <w:szCs w:val="24"/>
        </w:rPr>
        <w:t>διεύρυνση</w:t>
      </w:r>
      <w:r w:rsidRPr="00A74BA3">
        <w:rPr>
          <w:rFonts w:eastAsia="Times New Roman"/>
          <w:szCs w:val="24"/>
        </w:rPr>
        <w:t xml:space="preserve"> του χρόνου μαθημάτων στο </w:t>
      </w:r>
      <w:r>
        <w:rPr>
          <w:rFonts w:eastAsia="Times New Roman"/>
          <w:szCs w:val="24"/>
        </w:rPr>
        <w:t>γ</w:t>
      </w:r>
      <w:r w:rsidRPr="00A74BA3">
        <w:rPr>
          <w:rFonts w:eastAsia="Times New Roman"/>
          <w:szCs w:val="24"/>
        </w:rPr>
        <w:t>υμνάσιο</w:t>
      </w:r>
      <w:r>
        <w:rPr>
          <w:rFonts w:eastAsia="Times New Roman"/>
          <w:szCs w:val="24"/>
        </w:rPr>
        <w:t>, η</w:t>
      </w:r>
      <w:r w:rsidRPr="00A74BA3">
        <w:rPr>
          <w:rFonts w:eastAsia="Times New Roman"/>
          <w:szCs w:val="24"/>
        </w:rPr>
        <w:t xml:space="preserve"> ισότιμη πρόσβαση των αποφοίτων ΕΠΑΛ στα πανεπιστήμια</w:t>
      </w:r>
      <w:r>
        <w:rPr>
          <w:rFonts w:eastAsia="Times New Roman"/>
          <w:szCs w:val="24"/>
        </w:rPr>
        <w:t>,</w:t>
      </w:r>
      <w:r w:rsidRPr="00A74BA3">
        <w:rPr>
          <w:rFonts w:eastAsia="Times New Roman"/>
          <w:szCs w:val="24"/>
        </w:rPr>
        <w:t xml:space="preserve"> η δίχρονη υποχρεωτική εκπαίδευση αλλά και το πρ</w:t>
      </w:r>
      <w:r w:rsidRPr="00A74BA3">
        <w:rPr>
          <w:rFonts w:eastAsia="Times New Roman"/>
          <w:szCs w:val="24"/>
        </w:rPr>
        <w:t>οσωπικό</w:t>
      </w:r>
      <w:r>
        <w:rPr>
          <w:rFonts w:eastAsia="Times New Roman"/>
          <w:szCs w:val="24"/>
        </w:rPr>
        <w:t xml:space="preserve"> </w:t>
      </w:r>
      <w:r>
        <w:rPr>
          <w:rFonts w:eastAsia="Times New Roman"/>
          <w:szCs w:val="24"/>
          <w:lang w:val="en-US"/>
        </w:rPr>
        <w:t>Erasmus</w:t>
      </w:r>
      <w:r>
        <w:rPr>
          <w:rFonts w:eastAsia="Times New Roman"/>
          <w:szCs w:val="24"/>
        </w:rPr>
        <w:t xml:space="preserve">, η επαναφορά του θεσμού των προτύπων και πειραματικών σχολείων </w:t>
      </w:r>
      <w:r w:rsidRPr="0020000B">
        <w:rPr>
          <w:rFonts w:eastAsia="Times New Roman"/>
          <w:szCs w:val="24"/>
        </w:rPr>
        <w:t>–</w:t>
      </w:r>
      <w:r>
        <w:rPr>
          <w:rFonts w:eastAsia="Times New Roman"/>
          <w:szCs w:val="24"/>
        </w:rPr>
        <w:t>με</w:t>
      </w:r>
      <w:r w:rsidRPr="00A74BA3">
        <w:rPr>
          <w:rFonts w:eastAsia="Times New Roman"/>
          <w:szCs w:val="24"/>
        </w:rPr>
        <w:t xml:space="preserve"> </w:t>
      </w:r>
      <w:r>
        <w:rPr>
          <w:rFonts w:eastAsia="Times New Roman"/>
          <w:szCs w:val="24"/>
        </w:rPr>
        <w:t>διαφορετική</w:t>
      </w:r>
      <w:r>
        <w:rPr>
          <w:rFonts w:eastAsia="Times New Roman"/>
          <w:szCs w:val="24"/>
        </w:rPr>
        <w:t>,</w:t>
      </w:r>
      <w:r>
        <w:rPr>
          <w:rFonts w:eastAsia="Times New Roman"/>
          <w:szCs w:val="24"/>
        </w:rPr>
        <w:t xml:space="preserve"> </w:t>
      </w:r>
      <w:r w:rsidRPr="00A74BA3">
        <w:rPr>
          <w:rFonts w:eastAsia="Times New Roman"/>
          <w:szCs w:val="24"/>
        </w:rPr>
        <w:t>βέβαια</w:t>
      </w:r>
      <w:r>
        <w:rPr>
          <w:rFonts w:eastAsia="Times New Roman"/>
          <w:szCs w:val="24"/>
        </w:rPr>
        <w:t>,</w:t>
      </w:r>
      <w:r w:rsidRPr="00A74BA3">
        <w:rPr>
          <w:rFonts w:eastAsia="Times New Roman"/>
          <w:szCs w:val="24"/>
        </w:rPr>
        <w:t xml:space="preserve"> διαδικασία πιο φιλική προς τους μαθητές</w:t>
      </w:r>
      <w:r>
        <w:rPr>
          <w:rFonts w:eastAsia="Times New Roman"/>
          <w:szCs w:val="24"/>
        </w:rPr>
        <w:t xml:space="preserve">- </w:t>
      </w:r>
      <w:r w:rsidRPr="00A74BA3">
        <w:rPr>
          <w:rFonts w:eastAsia="Times New Roman"/>
          <w:szCs w:val="24"/>
        </w:rPr>
        <w:t>αλλά και την επαναφορά της χρήσης της τράπεζας θεμάτων</w:t>
      </w:r>
      <w:r>
        <w:rPr>
          <w:rFonts w:eastAsia="Times New Roman"/>
          <w:szCs w:val="24"/>
        </w:rPr>
        <w:t>,</w:t>
      </w:r>
      <w:r w:rsidRPr="00A74BA3">
        <w:rPr>
          <w:rFonts w:eastAsia="Times New Roman"/>
          <w:szCs w:val="24"/>
        </w:rPr>
        <w:t xml:space="preserve"> σε κα</w:t>
      </w:r>
      <w:r>
        <w:rPr>
          <w:rFonts w:eastAsia="Times New Roman"/>
          <w:szCs w:val="24"/>
        </w:rPr>
        <w:t>μ</w:t>
      </w:r>
      <w:r w:rsidRPr="00A74BA3">
        <w:rPr>
          <w:rFonts w:eastAsia="Times New Roman"/>
          <w:szCs w:val="24"/>
        </w:rPr>
        <w:t>μία περίπτωση</w:t>
      </w:r>
      <w:r>
        <w:rPr>
          <w:rFonts w:eastAsia="Times New Roman"/>
          <w:szCs w:val="24"/>
        </w:rPr>
        <w:t>,</w:t>
      </w:r>
      <w:r w:rsidRPr="00A74BA3">
        <w:rPr>
          <w:rFonts w:eastAsia="Times New Roman"/>
          <w:szCs w:val="24"/>
        </w:rPr>
        <w:t xml:space="preserve"> </w:t>
      </w:r>
      <w:r>
        <w:rPr>
          <w:rFonts w:eastAsia="Times New Roman"/>
          <w:szCs w:val="24"/>
        </w:rPr>
        <w:t>β</w:t>
      </w:r>
      <w:r w:rsidRPr="00A74BA3">
        <w:rPr>
          <w:rFonts w:eastAsia="Times New Roman"/>
          <w:szCs w:val="24"/>
        </w:rPr>
        <w:t>έβαια</w:t>
      </w:r>
      <w:r>
        <w:rPr>
          <w:rFonts w:eastAsia="Times New Roman"/>
          <w:szCs w:val="24"/>
        </w:rPr>
        <w:t>,</w:t>
      </w:r>
      <w:r w:rsidRPr="00A74BA3">
        <w:rPr>
          <w:rFonts w:eastAsia="Times New Roman"/>
          <w:szCs w:val="24"/>
        </w:rPr>
        <w:t xml:space="preserve"> με τον τρόπο που υπήρχε το 2014</w:t>
      </w:r>
      <w:r>
        <w:rPr>
          <w:rFonts w:eastAsia="Times New Roman"/>
          <w:szCs w:val="24"/>
        </w:rPr>
        <w:t xml:space="preserve">. </w:t>
      </w:r>
    </w:p>
    <w:p w14:paraId="6B14F0C6" w14:textId="77777777" w:rsidR="004965E6" w:rsidRDefault="004D430C">
      <w:pPr>
        <w:spacing w:line="600" w:lineRule="auto"/>
        <w:ind w:firstLine="720"/>
        <w:jc w:val="both"/>
        <w:rPr>
          <w:rFonts w:eastAsia="Times New Roman"/>
          <w:szCs w:val="24"/>
        </w:rPr>
      </w:pPr>
      <w:r>
        <w:rPr>
          <w:rFonts w:eastAsia="Times New Roman"/>
          <w:szCs w:val="24"/>
        </w:rPr>
        <w:t>Π</w:t>
      </w:r>
      <w:r w:rsidRPr="00A74BA3">
        <w:rPr>
          <w:rFonts w:eastAsia="Times New Roman"/>
          <w:szCs w:val="24"/>
        </w:rPr>
        <w:t xml:space="preserve">ολλές από τις προτάσεις μας </w:t>
      </w:r>
      <w:r>
        <w:rPr>
          <w:rFonts w:eastAsia="Times New Roman"/>
          <w:szCs w:val="24"/>
        </w:rPr>
        <w:t>ε</w:t>
      </w:r>
      <w:r w:rsidRPr="00A74BA3">
        <w:rPr>
          <w:rFonts w:eastAsia="Times New Roman"/>
          <w:szCs w:val="24"/>
        </w:rPr>
        <w:t>ίδαμε ότι υλοποιήθηκαν</w:t>
      </w:r>
      <w:r>
        <w:rPr>
          <w:rFonts w:eastAsia="Times New Roman"/>
          <w:szCs w:val="24"/>
        </w:rPr>
        <w:t xml:space="preserve"> –επειδή ήταν δικές μας, </w:t>
      </w:r>
      <w:r w:rsidRPr="00A74BA3">
        <w:rPr>
          <w:rFonts w:eastAsia="Times New Roman"/>
          <w:szCs w:val="24"/>
        </w:rPr>
        <w:t xml:space="preserve">επειδή ήταν και οι δικές </w:t>
      </w:r>
      <w:r>
        <w:rPr>
          <w:rFonts w:eastAsia="Times New Roman"/>
          <w:szCs w:val="24"/>
        </w:rPr>
        <w:t xml:space="preserve">σας- και είναι κάτι που μας χαροποιεί </w:t>
      </w:r>
      <w:r w:rsidRPr="00A74BA3">
        <w:rPr>
          <w:rFonts w:eastAsia="Times New Roman"/>
          <w:szCs w:val="24"/>
        </w:rPr>
        <w:t xml:space="preserve">και περιμένουμε και άλλες από τις </w:t>
      </w:r>
      <w:r>
        <w:rPr>
          <w:rFonts w:eastAsia="Times New Roman"/>
          <w:szCs w:val="24"/>
        </w:rPr>
        <w:t>θέσει</w:t>
      </w:r>
      <w:r w:rsidRPr="00A74BA3">
        <w:rPr>
          <w:rFonts w:eastAsia="Times New Roman"/>
          <w:szCs w:val="24"/>
        </w:rPr>
        <w:t xml:space="preserve">ς μας </w:t>
      </w:r>
      <w:r w:rsidRPr="00A74BA3">
        <w:rPr>
          <w:rFonts w:eastAsia="Times New Roman"/>
          <w:szCs w:val="24"/>
        </w:rPr>
        <w:lastRenderedPageBreak/>
        <w:t xml:space="preserve">να νομοθετούνται </w:t>
      </w:r>
      <w:r>
        <w:rPr>
          <w:rFonts w:eastAsia="Times New Roman"/>
          <w:szCs w:val="24"/>
        </w:rPr>
        <w:t xml:space="preserve">και να βοηθούν, </w:t>
      </w:r>
      <w:r w:rsidRPr="00A74BA3">
        <w:rPr>
          <w:rFonts w:eastAsia="Times New Roman"/>
          <w:szCs w:val="24"/>
        </w:rPr>
        <w:t>κατ</w:t>
      </w:r>
      <w:r w:rsidRPr="00A74BA3">
        <w:rPr>
          <w:rFonts w:eastAsia="Times New Roman"/>
          <w:szCs w:val="24"/>
        </w:rPr>
        <w:t xml:space="preserve">ά την άποψή </w:t>
      </w:r>
      <w:r>
        <w:rPr>
          <w:rFonts w:eastAsia="Times New Roman"/>
          <w:szCs w:val="24"/>
        </w:rPr>
        <w:t>μας,</w:t>
      </w:r>
      <w:r w:rsidRPr="00A74BA3">
        <w:rPr>
          <w:rFonts w:eastAsia="Times New Roman"/>
          <w:szCs w:val="24"/>
        </w:rPr>
        <w:t xml:space="preserve"> το εκπαιδευτικό σύστημα στην </w:t>
      </w:r>
      <w:r>
        <w:rPr>
          <w:rFonts w:eastAsia="Times New Roman"/>
          <w:szCs w:val="24"/>
        </w:rPr>
        <w:t>Ελλάδα.</w:t>
      </w:r>
    </w:p>
    <w:p w14:paraId="6B14F0C7" w14:textId="77777777" w:rsidR="004965E6" w:rsidRDefault="004D430C">
      <w:pPr>
        <w:spacing w:line="600" w:lineRule="auto"/>
        <w:ind w:firstLine="720"/>
        <w:jc w:val="both"/>
        <w:rPr>
          <w:rFonts w:eastAsia="Times New Roman"/>
          <w:szCs w:val="24"/>
        </w:rPr>
      </w:pPr>
      <w:r>
        <w:rPr>
          <w:rFonts w:eastAsia="Times New Roman"/>
          <w:szCs w:val="24"/>
        </w:rPr>
        <w:t>Ε</w:t>
      </w:r>
      <w:r w:rsidRPr="00A74BA3">
        <w:rPr>
          <w:rFonts w:eastAsia="Times New Roman"/>
          <w:szCs w:val="24"/>
        </w:rPr>
        <w:t>ίχαμε το θάρρος να στηρίξουμε τη μη διαγραφή φοιτητών σε μ</w:t>
      </w:r>
      <w:r>
        <w:rPr>
          <w:rFonts w:eastAsia="Times New Roman"/>
          <w:szCs w:val="24"/>
        </w:rPr>
        <w:t>ι</w:t>
      </w:r>
      <w:r w:rsidRPr="00A74BA3">
        <w:rPr>
          <w:rFonts w:eastAsia="Times New Roman"/>
          <w:szCs w:val="24"/>
        </w:rPr>
        <w:t>α περίοδο κρίσης</w:t>
      </w:r>
      <w:r>
        <w:rPr>
          <w:rFonts w:eastAsia="Times New Roman"/>
          <w:szCs w:val="24"/>
        </w:rPr>
        <w:t>,</w:t>
      </w:r>
      <w:r w:rsidRPr="00A74BA3">
        <w:rPr>
          <w:rFonts w:eastAsia="Times New Roman"/>
          <w:szCs w:val="24"/>
        </w:rPr>
        <w:t xml:space="preserve"> σε </w:t>
      </w:r>
      <w:r>
        <w:rPr>
          <w:rFonts w:eastAsia="Times New Roman"/>
          <w:szCs w:val="24"/>
        </w:rPr>
        <w:t xml:space="preserve">μια </w:t>
      </w:r>
      <w:r w:rsidRPr="00A74BA3">
        <w:rPr>
          <w:rFonts w:eastAsia="Times New Roman"/>
          <w:szCs w:val="24"/>
        </w:rPr>
        <w:t xml:space="preserve">περίοδο που για να σπουδάσουν οι νέοι </w:t>
      </w:r>
      <w:r>
        <w:rPr>
          <w:rFonts w:eastAsia="Times New Roman"/>
          <w:szCs w:val="24"/>
        </w:rPr>
        <w:t>μας,</w:t>
      </w:r>
      <w:r>
        <w:rPr>
          <w:rFonts w:eastAsia="Times New Roman"/>
          <w:szCs w:val="24"/>
        </w:rPr>
        <w:t xml:space="preserve"> </w:t>
      </w:r>
      <w:r w:rsidRPr="00A74BA3">
        <w:rPr>
          <w:rFonts w:eastAsia="Times New Roman"/>
          <w:szCs w:val="24"/>
        </w:rPr>
        <w:t>οι οικογένειές τους βάζουν βαθιά το χέρι στην τσέπη για να βρουν ό</w:t>
      </w:r>
      <w:r>
        <w:rPr>
          <w:rFonts w:eastAsia="Times New Roman"/>
          <w:szCs w:val="24"/>
        </w:rPr>
        <w:t>,</w:t>
      </w:r>
      <w:r w:rsidRPr="00A74BA3">
        <w:rPr>
          <w:rFonts w:eastAsia="Times New Roman"/>
          <w:szCs w:val="24"/>
        </w:rPr>
        <w:t>τι έχει</w:t>
      </w:r>
      <w:r w:rsidRPr="00A74BA3">
        <w:rPr>
          <w:rFonts w:eastAsia="Times New Roman"/>
          <w:szCs w:val="24"/>
        </w:rPr>
        <w:t xml:space="preserve"> απομείνει</w:t>
      </w:r>
      <w:r>
        <w:rPr>
          <w:rFonts w:eastAsia="Times New Roman"/>
          <w:szCs w:val="24"/>
        </w:rPr>
        <w:t>.</w:t>
      </w:r>
    </w:p>
    <w:p w14:paraId="6B14F0C8" w14:textId="77777777" w:rsidR="004965E6" w:rsidRDefault="004D430C">
      <w:pPr>
        <w:spacing w:line="600" w:lineRule="auto"/>
        <w:ind w:firstLine="720"/>
        <w:jc w:val="both"/>
        <w:rPr>
          <w:rFonts w:eastAsia="Times New Roman"/>
          <w:szCs w:val="24"/>
        </w:rPr>
      </w:pPr>
      <w:r>
        <w:rPr>
          <w:rFonts w:eastAsia="Times New Roman"/>
          <w:szCs w:val="24"/>
        </w:rPr>
        <w:t xml:space="preserve">Μάλιστα έχουμε κάνει και γραπτές προτάσεις για της μετεγγραφές αλλά και για τη φοιτητική μέριμνα. Ό,τι και αν προτείναμε, ό,τι και αν σκεφτήκαμε, το σταθμίσαμε πάρα πολύ σοβαρά, έχοντας πάντα ως κριτήριο το συμφέρον της κοινωνίας μας. </w:t>
      </w:r>
    </w:p>
    <w:p w14:paraId="6B14F0C9" w14:textId="77777777" w:rsidR="004965E6" w:rsidRDefault="004D430C">
      <w:pPr>
        <w:spacing w:line="600" w:lineRule="auto"/>
        <w:ind w:firstLine="720"/>
        <w:jc w:val="both"/>
        <w:rPr>
          <w:rFonts w:eastAsia="Times New Roman"/>
          <w:szCs w:val="24"/>
        </w:rPr>
      </w:pPr>
      <w:r>
        <w:rPr>
          <w:rFonts w:eastAsia="Times New Roman"/>
          <w:szCs w:val="24"/>
        </w:rPr>
        <w:t xml:space="preserve">Εξάλλου </w:t>
      </w:r>
      <w:r>
        <w:rPr>
          <w:rFonts w:eastAsia="Times New Roman"/>
          <w:szCs w:val="24"/>
        </w:rPr>
        <w:t>γι’ αυτό το πρόγραμμα για το πρόγραμμα που καταθέσαμε το 2016, σημειώναμε ότι η επένδυση στην παιδεία είναι αυτή με το μεγαλύτερο προστιθέμενο όφελος για τη χώρα μας. Η παιδεία θα έπρεπε να θεωρείτο απ’ όλα τα κόμματα εντός του Κοινοβουλίου ως ο πιο σημαντ</w:t>
      </w:r>
      <w:r>
        <w:rPr>
          <w:rFonts w:eastAsia="Times New Roman"/>
          <w:szCs w:val="24"/>
        </w:rPr>
        <w:t xml:space="preserve">ικός πυλώνας ανάπτυξης της πατρίδας μας, γι’ αυτό και ποτέ δεν ήμασταν αρνητικοί στο να </w:t>
      </w:r>
      <w:r>
        <w:rPr>
          <w:rFonts w:eastAsia="Times New Roman"/>
          <w:szCs w:val="24"/>
        </w:rPr>
        <w:lastRenderedPageBreak/>
        <w:t xml:space="preserve">υπάρχουν περαιτέρω κονδύλια και αυξημένες δαπάνες στην παιδεία μας. </w:t>
      </w:r>
    </w:p>
    <w:p w14:paraId="6B14F0CA" w14:textId="77777777" w:rsidR="004965E6" w:rsidRDefault="004D430C">
      <w:pPr>
        <w:spacing w:line="600" w:lineRule="auto"/>
        <w:ind w:firstLine="720"/>
        <w:jc w:val="both"/>
        <w:rPr>
          <w:rFonts w:eastAsia="Times New Roman"/>
          <w:szCs w:val="24"/>
        </w:rPr>
      </w:pPr>
      <w:r>
        <w:rPr>
          <w:rFonts w:eastAsia="Times New Roman"/>
          <w:szCs w:val="24"/>
        </w:rPr>
        <w:t xml:space="preserve">Το σχέδιο νόμου αυτό το οποίο αποτελείται από τρία μέρη και έντεκα κεφάλαια, πραγματεύεται διάφορα </w:t>
      </w:r>
      <w:r>
        <w:rPr>
          <w:rFonts w:eastAsia="Times New Roman"/>
          <w:szCs w:val="24"/>
        </w:rPr>
        <w:t>θέματα. Στο πρώτο και δεύτερο μέρος βλέπουμε ότι αναπτύσσονται διατάξεις που αφορούν τα πανεπιστήμια, τις συνέργειες και τις συνεργασίες. Εδώ υπάρχουν πάρα πολλές αντιδράσεις. Τις έχετε ακούσει από πολλούς ομιλητές σήμερα. Βλέπετε τις αντιδράσεις. Χαρακτηρ</w:t>
      </w:r>
      <w:r>
        <w:rPr>
          <w:rFonts w:eastAsia="Times New Roman"/>
          <w:szCs w:val="24"/>
        </w:rPr>
        <w:t>ιστικά είναι τα σχόλια που υπάρχουν στη διαβούλευση. Στο τρίτο κεφάλαιο το οποίο και αυτό εξετάζει πάρα πολλά θέματα, υπάρχουν ζητήματα τα οποία έχουν προκαλέσει μεγάλο θόρυβο. Πριν αναφερθώ σ’ αυτά, θα ήθελα να επισημάνω το θετικό πρόσημο του άρθρου 33, τ</w:t>
      </w:r>
      <w:r>
        <w:rPr>
          <w:rFonts w:eastAsia="Times New Roman"/>
          <w:szCs w:val="24"/>
        </w:rPr>
        <w:t xml:space="preserve">ο οποίο για πρώτη φορά δημιουργεί μια </w:t>
      </w:r>
      <w:r>
        <w:rPr>
          <w:rFonts w:eastAsia="Times New Roman"/>
          <w:szCs w:val="24"/>
        </w:rPr>
        <w:t>ε</w:t>
      </w:r>
      <w:r>
        <w:rPr>
          <w:rFonts w:eastAsia="Times New Roman"/>
          <w:szCs w:val="24"/>
        </w:rPr>
        <w:t xml:space="preserve">πιτροπή </w:t>
      </w:r>
      <w:r>
        <w:rPr>
          <w:rFonts w:eastAsia="Times New Roman"/>
          <w:szCs w:val="24"/>
        </w:rPr>
        <w:t>ι</w:t>
      </w:r>
      <w:r>
        <w:rPr>
          <w:rFonts w:eastAsia="Times New Roman"/>
          <w:szCs w:val="24"/>
        </w:rPr>
        <w:t xml:space="preserve">σότητας </w:t>
      </w:r>
      <w:r>
        <w:rPr>
          <w:rFonts w:eastAsia="Times New Roman"/>
          <w:szCs w:val="24"/>
        </w:rPr>
        <w:t>φ</w:t>
      </w:r>
      <w:r>
        <w:rPr>
          <w:rFonts w:eastAsia="Times New Roman"/>
          <w:szCs w:val="24"/>
        </w:rPr>
        <w:t xml:space="preserve">ύλων στα ΑΕΙ της χώρας και θέλω αυτό να το επικροτήσω. </w:t>
      </w:r>
    </w:p>
    <w:p w14:paraId="6B14F0CB" w14:textId="77777777" w:rsidR="004965E6" w:rsidRDefault="004D430C">
      <w:pPr>
        <w:spacing w:line="600" w:lineRule="auto"/>
        <w:ind w:firstLine="720"/>
        <w:jc w:val="both"/>
        <w:rPr>
          <w:rFonts w:eastAsia="Times New Roman"/>
          <w:szCs w:val="24"/>
        </w:rPr>
      </w:pPr>
      <w:r>
        <w:rPr>
          <w:rFonts w:eastAsia="Times New Roman"/>
          <w:szCs w:val="24"/>
        </w:rPr>
        <w:t>Ωστόσο μέσα σ’ αυτά τα άρθρα βλέπουμε ότι υπάρχουν και οι διατάξεις</w:t>
      </w:r>
      <w:r>
        <w:rPr>
          <w:rFonts w:eastAsia="Times New Roman"/>
          <w:szCs w:val="24"/>
        </w:rPr>
        <w:t>,</w:t>
      </w:r>
      <w:r>
        <w:rPr>
          <w:rFonts w:eastAsia="Times New Roman"/>
          <w:szCs w:val="24"/>
        </w:rPr>
        <w:t xml:space="preserve"> που ρυθμίζουν τη μονιμοποίηση και τον διορισμό των εκπαιδευτικών. Αυτό είν</w:t>
      </w:r>
      <w:r>
        <w:rPr>
          <w:rFonts w:eastAsia="Times New Roman"/>
          <w:szCs w:val="24"/>
        </w:rPr>
        <w:t xml:space="preserve">αι ένα πάρα πολύ σημαντικό ζήτημα. Έχω πει πάρα πολλές φορές απ’ αυτό το Βήμα ότι δεν </w:t>
      </w:r>
      <w:r>
        <w:rPr>
          <w:rFonts w:eastAsia="Times New Roman"/>
          <w:szCs w:val="24"/>
        </w:rPr>
        <w:lastRenderedPageBreak/>
        <w:t>μπορούμε να βασίζουμε την εκπαίδευσή μας σε νομάδες, γιατί έτσι έχουμε καταντήσει τους εκπαιδευτικούς, κάθε χρόνο να μεταναστεύουν από πόλη σε πόλη, από χωριό σε χωριό, α</w:t>
      </w:r>
      <w:r>
        <w:rPr>
          <w:rFonts w:eastAsia="Times New Roman"/>
          <w:szCs w:val="24"/>
        </w:rPr>
        <w:t xml:space="preserve">πό νησί σε νησί. </w:t>
      </w:r>
    </w:p>
    <w:p w14:paraId="6B14F0CC" w14:textId="77777777" w:rsidR="004965E6" w:rsidRDefault="004D430C">
      <w:pPr>
        <w:spacing w:line="600" w:lineRule="auto"/>
        <w:ind w:firstLine="720"/>
        <w:jc w:val="both"/>
        <w:rPr>
          <w:rFonts w:eastAsia="Times New Roman"/>
          <w:szCs w:val="24"/>
        </w:rPr>
      </w:pPr>
      <w:r>
        <w:rPr>
          <w:rFonts w:eastAsia="Times New Roman"/>
          <w:szCs w:val="24"/>
        </w:rPr>
        <w:t>Ας δούμε, όμως, τι γινόταν. Είχαμε ένα σύστημα που είχε ξεσηκώσει και αυτό πλήθος αντιδράσεων και διαμόρφωσε και τότε πολεμικό κλίμα με πορείες εκπαιδευτικών. Αν γυρίσουμε στο 1998, θα θυμηθούμε ότι το τότε σύστημα διορισμού που καταργούσ</w:t>
      </w:r>
      <w:r>
        <w:rPr>
          <w:rFonts w:eastAsia="Times New Roman"/>
          <w:szCs w:val="24"/>
        </w:rPr>
        <w:t xml:space="preserve">ε την επετηρίδα και στηριζόταν σε διαγωνισμό του ΑΣΕΠ, ερχόταν να υποσχεθεί αξιοκρατία, ηλικιακή ανανέωση, επίκαιρη εκπαιδευτική και παιδαγωγική άποψη στο σχολείο. Ωραίες ιδέες. </w:t>
      </w:r>
    </w:p>
    <w:p w14:paraId="6B14F0CD" w14:textId="77777777" w:rsidR="004965E6" w:rsidRDefault="004D430C">
      <w:pPr>
        <w:spacing w:line="600" w:lineRule="auto"/>
        <w:ind w:firstLine="720"/>
        <w:jc w:val="both"/>
        <w:rPr>
          <w:rFonts w:eastAsia="Times New Roman"/>
          <w:szCs w:val="24"/>
        </w:rPr>
      </w:pPr>
      <w:r>
        <w:rPr>
          <w:rFonts w:eastAsia="Times New Roman"/>
          <w:szCs w:val="24"/>
        </w:rPr>
        <w:t>(Στο σημείο αυτό την Προεδρική Έδρα καταλαμβάνει ο Ε΄ Αντιπρόεδρος της Βουλής</w:t>
      </w:r>
      <w:r>
        <w:rPr>
          <w:rFonts w:eastAsia="Times New Roman"/>
          <w:szCs w:val="24"/>
        </w:rPr>
        <w:t xml:space="preserve"> κ. </w:t>
      </w:r>
      <w:r w:rsidRPr="00742CAB">
        <w:rPr>
          <w:rFonts w:eastAsia="Times New Roman"/>
          <w:b/>
          <w:szCs w:val="24"/>
        </w:rPr>
        <w:t>ΔΗΜΗΤΡΙΟΣ ΚΡΕΜΑΣΤΙΝΟΣ</w:t>
      </w:r>
      <w:r>
        <w:rPr>
          <w:rFonts w:eastAsia="Times New Roman"/>
          <w:szCs w:val="24"/>
        </w:rPr>
        <w:t>)</w:t>
      </w:r>
    </w:p>
    <w:p w14:paraId="6B14F0CE" w14:textId="77777777" w:rsidR="004965E6" w:rsidRDefault="004D430C">
      <w:pPr>
        <w:spacing w:line="600" w:lineRule="auto"/>
        <w:ind w:firstLine="720"/>
        <w:jc w:val="both"/>
        <w:rPr>
          <w:rFonts w:eastAsia="Times New Roman"/>
          <w:szCs w:val="24"/>
        </w:rPr>
      </w:pPr>
      <w:r>
        <w:rPr>
          <w:rFonts w:eastAsia="Times New Roman"/>
          <w:szCs w:val="24"/>
        </w:rPr>
        <w:t xml:space="preserve">Τι δεν πέτυχε, όμως, και το καταργείτε σήμερα; Είμαι σίγουρος ότι οι διαχρονικές ευθύνες των κυβερνήσεων ήταν αυτές που το παρόπλισαν και το </w:t>
      </w:r>
      <w:proofErr w:type="spellStart"/>
      <w:r>
        <w:rPr>
          <w:rFonts w:eastAsia="Times New Roman"/>
          <w:szCs w:val="24"/>
        </w:rPr>
        <w:t>αχρήστευσαν</w:t>
      </w:r>
      <w:proofErr w:type="spellEnd"/>
      <w:r>
        <w:rPr>
          <w:rFonts w:eastAsia="Times New Roman"/>
          <w:szCs w:val="24"/>
        </w:rPr>
        <w:t>. Δεν φταίει το εκπαιδευτικό σύστημα. Δεν βγάλαμε λίγους καλούς εκπαιδευτικού</w:t>
      </w:r>
      <w:r>
        <w:rPr>
          <w:rFonts w:eastAsia="Times New Roman"/>
          <w:szCs w:val="24"/>
        </w:rPr>
        <w:t xml:space="preserve">ς απ’ </w:t>
      </w:r>
      <w:r>
        <w:rPr>
          <w:rFonts w:eastAsia="Times New Roman"/>
          <w:szCs w:val="24"/>
        </w:rPr>
        <w:lastRenderedPageBreak/>
        <w:t xml:space="preserve">αυτή τη διαδικασία. Το επίπεδο των εκπαιδευτικών το έχετε μνημονεύσει πάρα πολύ εδώ μέσα. Είναι αυτοί που κρατούν όρθιο το εκπαιδευτικό μας σύστημα. </w:t>
      </w:r>
    </w:p>
    <w:p w14:paraId="6B14F0CF" w14:textId="77777777" w:rsidR="004965E6" w:rsidRDefault="004D430C">
      <w:pPr>
        <w:spacing w:line="600" w:lineRule="auto"/>
        <w:ind w:firstLine="720"/>
        <w:jc w:val="both"/>
        <w:rPr>
          <w:rFonts w:eastAsia="Times New Roman"/>
          <w:szCs w:val="24"/>
        </w:rPr>
      </w:pPr>
      <w:r>
        <w:rPr>
          <w:rFonts w:eastAsia="Times New Roman"/>
          <w:szCs w:val="24"/>
        </w:rPr>
        <w:t xml:space="preserve">Επομένως δεν πρέπει να ρίχνουμε τα βάρη αλλού. Πρέπει να δούμε ποιες ήταν οι ευθύνες. Το μεγαλύτερο </w:t>
      </w:r>
      <w:r>
        <w:rPr>
          <w:rFonts w:eastAsia="Times New Roman"/>
          <w:szCs w:val="24"/>
        </w:rPr>
        <w:t>βάρος των ευθυνών πέφτει στον μη διορισμό εκπαιδευτικών σε θέσεις που υπήρχε ανάγκη. Δεν αξίζει να κλείνουμε το μάτι στους εκπαιδευτικούς, να τους βάζουμε σε μια αντιπαράθεση μεταξύ τους, να τους αφήνουμε να λύσουν μόνοι τους το πρόβλημα, χωρίς να τους ακο</w:t>
      </w:r>
      <w:r>
        <w:rPr>
          <w:rFonts w:eastAsia="Times New Roman"/>
          <w:szCs w:val="24"/>
        </w:rPr>
        <w:t xml:space="preserve">ύμε και να υιοθετούμε τις θέσεις τους. </w:t>
      </w:r>
    </w:p>
    <w:p w14:paraId="6B14F0D0" w14:textId="77777777" w:rsidR="004965E6" w:rsidRDefault="004D430C">
      <w:pPr>
        <w:spacing w:line="600" w:lineRule="auto"/>
        <w:ind w:firstLine="720"/>
        <w:jc w:val="both"/>
        <w:rPr>
          <w:rFonts w:eastAsia="Times New Roman"/>
          <w:szCs w:val="24"/>
        </w:rPr>
      </w:pPr>
      <w:r>
        <w:rPr>
          <w:rFonts w:eastAsia="Times New Roman"/>
          <w:szCs w:val="24"/>
        </w:rPr>
        <w:t>Ξέρω πως ό,τι και να φέρνατε σήμερα εδώ, θα υπήρχαν αντιδράσεις, ωστόσο νομίζω ότι μια ευρεία διαβούλευση, μια ευρεία συνεργασία θα είχε τις όσο το δυνατόν λιγότερες αντιδράσεις. Ήταν πολύ σοβαρά τα επεισόδια που έγι</w:t>
      </w:r>
      <w:r>
        <w:rPr>
          <w:rFonts w:eastAsia="Times New Roman"/>
          <w:szCs w:val="24"/>
        </w:rPr>
        <w:t>ναν σήμερα έξω. Αυτό δεν αξίζει σε παιδαγωγούς</w:t>
      </w:r>
      <w:r>
        <w:rPr>
          <w:rFonts w:eastAsia="Times New Roman"/>
          <w:szCs w:val="24"/>
        </w:rPr>
        <w:t>,</w:t>
      </w:r>
      <w:r>
        <w:rPr>
          <w:rFonts w:eastAsia="Times New Roman"/>
          <w:szCs w:val="24"/>
        </w:rPr>
        <w:t xml:space="preserve"> που χρόνια τους ταλαιπωρεί η </w:t>
      </w:r>
      <w:r>
        <w:rPr>
          <w:rFonts w:eastAsia="Times New Roman"/>
          <w:szCs w:val="24"/>
        </w:rPr>
        <w:t>π</w:t>
      </w:r>
      <w:r>
        <w:rPr>
          <w:rFonts w:eastAsia="Times New Roman"/>
          <w:szCs w:val="24"/>
        </w:rPr>
        <w:t>ολιτεία. Αυτό συνέβαινε για χρόνια, η πώληση ελπίδων για διορισμούς σε χρονιές μακρινές, που μπορεί να μην είναι καν εδώ η Κυβέρνησή σας. Δεν είμαστε μελλοντολόγοι.</w:t>
      </w:r>
    </w:p>
    <w:p w14:paraId="6B14F0D1" w14:textId="77777777" w:rsidR="004965E6" w:rsidRDefault="004D430C">
      <w:pPr>
        <w:spacing w:line="600" w:lineRule="auto"/>
        <w:ind w:firstLine="720"/>
        <w:jc w:val="both"/>
        <w:rPr>
          <w:rFonts w:eastAsia="Times New Roman"/>
          <w:szCs w:val="24"/>
        </w:rPr>
      </w:pPr>
      <w:r>
        <w:rPr>
          <w:rFonts w:eastAsia="Times New Roman"/>
          <w:szCs w:val="24"/>
        </w:rPr>
        <w:lastRenderedPageBreak/>
        <w:t>Θέλω να σταθώ</w:t>
      </w:r>
      <w:r>
        <w:rPr>
          <w:rFonts w:eastAsia="Times New Roman"/>
          <w:szCs w:val="24"/>
        </w:rPr>
        <w:t xml:space="preserve"> και σε μια τροπολογία. Όταν νομοθετούσατε γι’ αυτή τη διάταξη, εμείς σας προειδοποιούσαμε. Αναφέρομαι στην τροπολογία για τις θητείες των πρυτάνεων. Σας λέγαμε τότε ότι ήταν λάθος αυτό που είχατε φέρει. Δεν μας ακούσατε και συνεχίζετε μια πολιτική την οπο</w:t>
      </w:r>
      <w:r>
        <w:rPr>
          <w:rFonts w:eastAsia="Times New Roman"/>
          <w:szCs w:val="24"/>
        </w:rPr>
        <w:t xml:space="preserve">ία έχουμε κριτικάρει πάρα πολλές φορές απ’ αυτό το Βήμα την πολιτική του «βλέποντας και κάνοντας». </w:t>
      </w:r>
    </w:p>
    <w:p w14:paraId="6B14F0D2" w14:textId="77777777" w:rsidR="004965E6" w:rsidRDefault="004D430C">
      <w:pPr>
        <w:spacing w:line="600" w:lineRule="auto"/>
        <w:ind w:firstLine="720"/>
        <w:jc w:val="both"/>
        <w:rPr>
          <w:rFonts w:eastAsia="Times New Roman"/>
          <w:szCs w:val="24"/>
        </w:rPr>
      </w:pPr>
      <w:r>
        <w:rPr>
          <w:rFonts w:eastAsia="Times New Roman"/>
          <w:szCs w:val="24"/>
        </w:rPr>
        <w:t>Δεν προχωράμε έτσι ειδικά σε θέματα παιδείας. Παλεύουμε και θα έπρεπε να παλεύουμε όλοι εδώ μέσα</w:t>
      </w:r>
      <w:r>
        <w:rPr>
          <w:rFonts w:eastAsia="Times New Roman"/>
          <w:szCs w:val="24"/>
        </w:rPr>
        <w:t>,</w:t>
      </w:r>
      <w:r>
        <w:rPr>
          <w:rFonts w:eastAsia="Times New Roman"/>
          <w:szCs w:val="24"/>
        </w:rPr>
        <w:t xml:space="preserve"> για να έχουμε ένα σύστημα παιδείας φιλικό προς τους νέους </w:t>
      </w:r>
      <w:r>
        <w:rPr>
          <w:rFonts w:eastAsia="Times New Roman"/>
          <w:szCs w:val="24"/>
        </w:rPr>
        <w:t xml:space="preserve">μας, προς τους ανθρώπους αυτού του τόπου. Δεν μπορούμε να πορευόμαστε έτσι. </w:t>
      </w:r>
    </w:p>
    <w:p w14:paraId="6B14F0D3" w14:textId="77777777" w:rsidR="004965E6" w:rsidRDefault="004D430C">
      <w:pPr>
        <w:spacing w:line="600" w:lineRule="auto"/>
        <w:ind w:firstLine="720"/>
        <w:jc w:val="both"/>
        <w:rPr>
          <w:rFonts w:eastAsia="Times New Roman"/>
          <w:szCs w:val="24"/>
        </w:rPr>
      </w:pPr>
      <w:r>
        <w:rPr>
          <w:rFonts w:eastAsia="Times New Roman"/>
          <w:szCs w:val="24"/>
        </w:rPr>
        <w:t xml:space="preserve">Εμείς σήμερα </w:t>
      </w:r>
      <w:r>
        <w:rPr>
          <w:rFonts w:eastAsia="Times New Roman"/>
          <w:szCs w:val="24"/>
        </w:rPr>
        <w:t xml:space="preserve">ως </w:t>
      </w:r>
      <w:r>
        <w:rPr>
          <w:rFonts w:eastAsia="Times New Roman"/>
          <w:szCs w:val="24"/>
        </w:rPr>
        <w:t>Ένωση Κεντρώων αναδεικνύουμε μέσα απ’ αυτή την ομιλία την έλλειψη συνεννόησης που υπάρχει. Εσείς της Κυβέρνησης αλλά και της Αξιωματικής Αντιπολίτευση, ενισχύετε α</w:t>
      </w:r>
      <w:r>
        <w:rPr>
          <w:rFonts w:eastAsia="Times New Roman"/>
          <w:szCs w:val="24"/>
        </w:rPr>
        <w:t xml:space="preserve">υτό το </w:t>
      </w:r>
      <w:proofErr w:type="spellStart"/>
      <w:r>
        <w:rPr>
          <w:rFonts w:eastAsia="Times New Roman"/>
          <w:szCs w:val="24"/>
        </w:rPr>
        <w:t>ταμπούρωμα</w:t>
      </w:r>
      <w:proofErr w:type="spellEnd"/>
      <w:r>
        <w:rPr>
          <w:rFonts w:eastAsia="Times New Roman"/>
          <w:szCs w:val="24"/>
        </w:rPr>
        <w:t xml:space="preserve"> σε κομματικά χαρακώματα, οπότε σε καμμία περίπτωση δεν μπορούμε να υποστηρίξουμε αυτό το σχέδιο νόμου όπως έχει έλθει. </w:t>
      </w:r>
    </w:p>
    <w:p w14:paraId="6B14F0D4" w14:textId="77777777" w:rsidR="004965E6" w:rsidRDefault="004D430C">
      <w:pPr>
        <w:spacing w:line="600" w:lineRule="auto"/>
        <w:ind w:firstLine="720"/>
        <w:jc w:val="both"/>
        <w:rPr>
          <w:rFonts w:eastAsia="Times New Roman"/>
          <w:szCs w:val="24"/>
        </w:rPr>
      </w:pPr>
      <w:r>
        <w:rPr>
          <w:rFonts w:eastAsia="Times New Roman"/>
          <w:szCs w:val="24"/>
        </w:rPr>
        <w:lastRenderedPageBreak/>
        <w:t>Στο πλαίσιο αυτό και ως διαμαρτυρία προς όλη αυτή την εικόνα του Κοινοβουλίου σήμερα, εμείς θα ψηφίσουμε «</w:t>
      </w:r>
      <w:r>
        <w:rPr>
          <w:rFonts w:eastAsia="Times New Roman"/>
          <w:szCs w:val="24"/>
        </w:rPr>
        <w:t>παρών</w:t>
      </w:r>
      <w:r>
        <w:rPr>
          <w:rFonts w:eastAsia="Times New Roman"/>
          <w:szCs w:val="24"/>
        </w:rPr>
        <w:t xml:space="preserve">» τόσο </w:t>
      </w:r>
      <w:r>
        <w:rPr>
          <w:rFonts w:eastAsia="Times New Roman"/>
          <w:szCs w:val="24"/>
        </w:rPr>
        <w:t>στο σύνολο όσο και επί όλων των άρθρων.</w:t>
      </w:r>
    </w:p>
    <w:p w14:paraId="6B14F0D5" w14:textId="77777777" w:rsidR="004965E6" w:rsidRDefault="004D430C">
      <w:pPr>
        <w:spacing w:line="600" w:lineRule="auto"/>
        <w:ind w:firstLine="720"/>
        <w:jc w:val="both"/>
        <w:rPr>
          <w:rFonts w:eastAsia="Times New Roman"/>
          <w:szCs w:val="24"/>
        </w:rPr>
      </w:pPr>
      <w:r>
        <w:rPr>
          <w:rFonts w:eastAsia="Times New Roman"/>
          <w:szCs w:val="24"/>
        </w:rPr>
        <w:t>Ευχαριστώ</w:t>
      </w:r>
      <w:r>
        <w:rPr>
          <w:rFonts w:eastAsia="Times New Roman"/>
          <w:szCs w:val="24"/>
        </w:rPr>
        <w:t xml:space="preserve"> πολύ.</w:t>
      </w:r>
    </w:p>
    <w:p w14:paraId="6B14F0D6" w14:textId="77777777" w:rsidR="004965E6" w:rsidRDefault="004D430C">
      <w:pPr>
        <w:spacing w:line="600" w:lineRule="auto"/>
        <w:ind w:firstLine="720"/>
        <w:jc w:val="both"/>
        <w:rPr>
          <w:rFonts w:eastAsia="Times New Roman"/>
          <w:szCs w:val="24"/>
        </w:rPr>
      </w:pPr>
      <w:r w:rsidRPr="00737600">
        <w:rPr>
          <w:rFonts w:eastAsia="Times New Roman"/>
          <w:b/>
          <w:szCs w:val="24"/>
        </w:rPr>
        <w:t xml:space="preserve">ΠΡΟΕΔΡΕΥΩΝ (Δημήτριος </w:t>
      </w:r>
      <w:proofErr w:type="spellStart"/>
      <w:r w:rsidRPr="00737600">
        <w:rPr>
          <w:rFonts w:eastAsia="Times New Roman"/>
          <w:b/>
          <w:szCs w:val="24"/>
        </w:rPr>
        <w:t>Κρεμαστινός</w:t>
      </w:r>
      <w:proofErr w:type="spellEnd"/>
      <w:r w:rsidRPr="00737600">
        <w:rPr>
          <w:rFonts w:eastAsia="Times New Roman"/>
          <w:b/>
          <w:szCs w:val="24"/>
        </w:rPr>
        <w:t>):</w:t>
      </w:r>
      <w:r>
        <w:rPr>
          <w:rFonts w:eastAsia="Times New Roman"/>
          <w:szCs w:val="24"/>
        </w:rPr>
        <w:t xml:space="preserve"> Ευχαριστούμε τον κύριο συνάδελφο.</w:t>
      </w:r>
    </w:p>
    <w:p w14:paraId="6B14F0D7" w14:textId="77777777" w:rsidR="004965E6" w:rsidRDefault="004D430C">
      <w:pPr>
        <w:spacing w:line="600" w:lineRule="auto"/>
        <w:ind w:firstLine="720"/>
        <w:jc w:val="both"/>
        <w:rPr>
          <w:rFonts w:eastAsia="Times New Roman"/>
          <w:szCs w:val="24"/>
        </w:rPr>
      </w:pPr>
      <w:r w:rsidRPr="00836C66">
        <w:rPr>
          <w:rFonts w:eastAsia="Times New Roman"/>
          <w:b/>
          <w:szCs w:val="24"/>
        </w:rPr>
        <w:t xml:space="preserve">ΚΩΝΣΤΑΝΤΙΝΟΣ ΓΑΒΡΟΓΛΟΥ (Υπουργός Παιδείας, Έρευνας και Θρησκευμάτων): </w:t>
      </w:r>
      <w:r>
        <w:rPr>
          <w:rFonts w:eastAsia="Times New Roman"/>
          <w:szCs w:val="24"/>
        </w:rPr>
        <w:t>Κύριε Πρόεδρε, θα ήθελα τον λόγο.</w:t>
      </w:r>
    </w:p>
    <w:p w14:paraId="6B14F0D8" w14:textId="77777777" w:rsidR="004965E6" w:rsidRDefault="004D430C">
      <w:pPr>
        <w:spacing w:line="600" w:lineRule="auto"/>
        <w:ind w:firstLine="720"/>
        <w:jc w:val="both"/>
        <w:rPr>
          <w:rFonts w:eastAsia="Times New Roman"/>
          <w:szCs w:val="24"/>
        </w:rPr>
      </w:pPr>
      <w:r w:rsidRPr="00836C66">
        <w:rPr>
          <w:rFonts w:eastAsia="Times New Roman"/>
          <w:b/>
          <w:szCs w:val="24"/>
        </w:rPr>
        <w:t xml:space="preserve">ΠΡΟΕΔΡΕΥΩΝ (Δημήτριος </w:t>
      </w:r>
      <w:proofErr w:type="spellStart"/>
      <w:r w:rsidRPr="00836C66">
        <w:rPr>
          <w:rFonts w:eastAsia="Times New Roman"/>
          <w:b/>
          <w:szCs w:val="24"/>
        </w:rPr>
        <w:t>Κρεμ</w:t>
      </w:r>
      <w:r w:rsidRPr="00836C66">
        <w:rPr>
          <w:rFonts w:eastAsia="Times New Roman"/>
          <w:b/>
          <w:szCs w:val="24"/>
        </w:rPr>
        <w:t>αστινός</w:t>
      </w:r>
      <w:proofErr w:type="spellEnd"/>
      <w:r w:rsidRPr="00836C66">
        <w:rPr>
          <w:rFonts w:eastAsia="Times New Roman"/>
          <w:b/>
          <w:szCs w:val="24"/>
        </w:rPr>
        <w:t>):</w:t>
      </w:r>
      <w:r>
        <w:rPr>
          <w:rFonts w:eastAsia="Times New Roman"/>
          <w:b/>
          <w:szCs w:val="24"/>
        </w:rPr>
        <w:t xml:space="preserve"> </w:t>
      </w:r>
      <w:r>
        <w:rPr>
          <w:rFonts w:eastAsia="Times New Roman"/>
          <w:szCs w:val="24"/>
        </w:rPr>
        <w:t>Ορίστε, κύριε Υπουργέ, έχετε τον λόγο.</w:t>
      </w:r>
    </w:p>
    <w:p w14:paraId="6B14F0D9" w14:textId="77777777" w:rsidR="004965E6" w:rsidRDefault="004D430C">
      <w:pPr>
        <w:spacing w:line="600" w:lineRule="auto"/>
        <w:ind w:firstLine="720"/>
        <w:jc w:val="both"/>
        <w:rPr>
          <w:rFonts w:eastAsia="Times New Roman"/>
          <w:szCs w:val="24"/>
        </w:rPr>
      </w:pPr>
      <w:r w:rsidRPr="00836C66">
        <w:rPr>
          <w:rFonts w:eastAsia="Times New Roman"/>
          <w:b/>
          <w:szCs w:val="24"/>
        </w:rPr>
        <w:t xml:space="preserve">ΚΩΝΣΤΑΝΤΙΝΟΣ ΓΑΒΡΟΓΛΟΥ (Υπουργός Παιδείας, Έρευνας και Θρησκευμάτων): </w:t>
      </w:r>
      <w:r>
        <w:rPr>
          <w:rFonts w:eastAsia="Times New Roman"/>
          <w:szCs w:val="24"/>
        </w:rPr>
        <w:t xml:space="preserve">Κύριε Πρόεδρε, θα ήθελα να καταθέσω κάποιες νομοτεχνικές βελτιώσεις. Είναι ένα σύνολο νομοτεχνικών βελτιώσεων μαζί με μια τροπολογία που </w:t>
      </w:r>
      <w:r>
        <w:rPr>
          <w:rFonts w:eastAsia="Times New Roman"/>
          <w:szCs w:val="24"/>
        </w:rPr>
        <w:t>έχει καταθέσει ο κ. Κουράκης, η οποία έχει σχέση με τους ειδικευόμενους γιατρούς και είναι και σε συνεννόηση με το Υπουργείο Υγείας.</w:t>
      </w:r>
    </w:p>
    <w:p w14:paraId="6B14F0DA" w14:textId="77777777" w:rsidR="004965E6" w:rsidRDefault="004D430C">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 xml:space="preserve">(Στο σημείο αυτό ο Υπουργός κ. Κωνσταντίνος </w:t>
      </w:r>
      <w:proofErr w:type="spellStart"/>
      <w:r>
        <w:rPr>
          <w:rFonts w:eastAsia="Times New Roman"/>
          <w:szCs w:val="24"/>
        </w:rPr>
        <w:t>Γαβρόγλου</w:t>
      </w:r>
      <w:proofErr w:type="spellEnd"/>
      <w:r>
        <w:rPr>
          <w:rFonts w:eastAsia="Times New Roman"/>
          <w:szCs w:val="24"/>
        </w:rPr>
        <w:t xml:space="preserve"> καταθέτει τις προαναφερθείσες νομοτεχνικές βελτιώσεις, οι οποίες έχου</w:t>
      </w:r>
      <w:r>
        <w:rPr>
          <w:rFonts w:eastAsia="Times New Roman"/>
          <w:szCs w:val="24"/>
        </w:rPr>
        <w:t>ν ως εξής</w:t>
      </w:r>
      <w:r w:rsidRPr="007F08DC">
        <w:rPr>
          <w:rFonts w:eastAsia="Times New Roman"/>
          <w:szCs w:val="24"/>
        </w:rPr>
        <w:t>:</w:t>
      </w:r>
    </w:p>
    <w:p w14:paraId="6B14F0DB" w14:textId="77777777" w:rsidR="004965E6" w:rsidRDefault="004D430C">
      <w:pPr>
        <w:tabs>
          <w:tab w:val="left" w:pos="709"/>
          <w:tab w:val="center" w:pos="4753"/>
        </w:tabs>
        <w:spacing w:line="600" w:lineRule="auto"/>
        <w:contextualSpacing/>
        <w:jc w:val="center"/>
        <w:rPr>
          <w:rFonts w:eastAsia="Times New Roman"/>
          <w:color w:val="FF0000"/>
          <w:szCs w:val="24"/>
        </w:rPr>
      </w:pPr>
      <w:r w:rsidRPr="00A24180">
        <w:rPr>
          <w:rFonts w:eastAsia="Times New Roman"/>
          <w:color w:val="FF0000"/>
          <w:szCs w:val="24"/>
        </w:rPr>
        <w:t>(ΑΛΛΑΓΗ ΣΕΛΙΔΑΣ)</w:t>
      </w:r>
    </w:p>
    <w:p w14:paraId="6B14F0DC" w14:textId="77777777" w:rsidR="004965E6" w:rsidRDefault="004D430C">
      <w:pPr>
        <w:tabs>
          <w:tab w:val="left" w:pos="709"/>
          <w:tab w:val="center" w:pos="4753"/>
        </w:tabs>
        <w:spacing w:line="600" w:lineRule="auto"/>
        <w:contextualSpacing/>
        <w:jc w:val="center"/>
        <w:rPr>
          <w:rFonts w:eastAsia="Times New Roman"/>
          <w:szCs w:val="24"/>
        </w:rPr>
      </w:pPr>
      <w:r>
        <w:rPr>
          <w:rFonts w:eastAsia="Times New Roman"/>
          <w:szCs w:val="24"/>
        </w:rPr>
        <w:t>(Να μπουν οι σελίδες 437-447)</w:t>
      </w:r>
    </w:p>
    <w:p w14:paraId="6B14F0DD" w14:textId="77777777" w:rsidR="004965E6" w:rsidRDefault="004D430C">
      <w:pPr>
        <w:tabs>
          <w:tab w:val="left" w:pos="709"/>
          <w:tab w:val="center" w:pos="4753"/>
        </w:tabs>
        <w:spacing w:line="600" w:lineRule="auto"/>
        <w:contextualSpacing/>
        <w:jc w:val="center"/>
        <w:rPr>
          <w:rFonts w:eastAsia="Times New Roman"/>
          <w:color w:val="FF0000"/>
          <w:szCs w:val="24"/>
        </w:rPr>
      </w:pPr>
      <w:r w:rsidRPr="00A24180">
        <w:rPr>
          <w:rFonts w:eastAsia="Times New Roman"/>
          <w:color w:val="FF0000"/>
          <w:szCs w:val="24"/>
        </w:rPr>
        <w:t>(ΑΛΛΑΓΗ ΣΕΛΙΔΑΣ)</w:t>
      </w:r>
    </w:p>
    <w:p w14:paraId="6B14F0DE" w14:textId="77777777" w:rsidR="004965E6" w:rsidRDefault="004D430C">
      <w:pPr>
        <w:tabs>
          <w:tab w:val="left" w:pos="709"/>
          <w:tab w:val="center" w:pos="4753"/>
        </w:tabs>
        <w:spacing w:line="600" w:lineRule="auto"/>
        <w:ind w:firstLine="709"/>
        <w:contextualSpacing/>
        <w:jc w:val="both"/>
        <w:rPr>
          <w:rFonts w:eastAsia="Times New Roman"/>
          <w:szCs w:val="24"/>
        </w:rPr>
      </w:pPr>
      <w:r w:rsidRPr="00836C66">
        <w:rPr>
          <w:rFonts w:eastAsia="Times New Roman"/>
          <w:b/>
          <w:szCs w:val="24"/>
        </w:rPr>
        <w:t xml:space="preserve">ΠΡΟΕΔΡΕΥΩΝ (Δημήτριος </w:t>
      </w:r>
      <w:proofErr w:type="spellStart"/>
      <w:r w:rsidRPr="00836C66">
        <w:rPr>
          <w:rFonts w:eastAsia="Times New Roman"/>
          <w:b/>
          <w:szCs w:val="24"/>
        </w:rPr>
        <w:t>Κρεμαστινός</w:t>
      </w:r>
      <w:proofErr w:type="spellEnd"/>
      <w:r w:rsidRPr="00836C66">
        <w:rPr>
          <w:rFonts w:eastAsia="Times New Roman"/>
          <w:b/>
          <w:szCs w:val="24"/>
        </w:rPr>
        <w:t>):</w:t>
      </w:r>
      <w:r>
        <w:rPr>
          <w:rFonts w:eastAsia="Times New Roman"/>
          <w:b/>
          <w:szCs w:val="24"/>
        </w:rPr>
        <w:t xml:space="preserve"> </w:t>
      </w:r>
      <w:r>
        <w:rPr>
          <w:rFonts w:eastAsia="Times New Roman"/>
          <w:szCs w:val="24"/>
        </w:rPr>
        <w:t>Ευχαριστούμε τον κύριο Υπουργό.</w:t>
      </w:r>
    </w:p>
    <w:p w14:paraId="6B14F0DF" w14:textId="77777777" w:rsidR="004965E6" w:rsidRDefault="004D430C">
      <w:pPr>
        <w:tabs>
          <w:tab w:val="left" w:pos="709"/>
          <w:tab w:val="center" w:pos="4753"/>
        </w:tabs>
        <w:spacing w:line="600" w:lineRule="auto"/>
        <w:ind w:firstLine="709"/>
        <w:contextualSpacing/>
        <w:jc w:val="both"/>
        <w:rPr>
          <w:rFonts w:eastAsia="Times New Roman"/>
          <w:szCs w:val="24"/>
        </w:rPr>
      </w:pPr>
      <w:r>
        <w:rPr>
          <w:rFonts w:eastAsia="Times New Roman"/>
          <w:szCs w:val="24"/>
        </w:rPr>
        <w:t>Κυρίες και κύριοι συνάδελφοι, γίνεται γνωστό στο Σώμα ότι τη συνεδρίασή μας παρακολουθούν από τα άνω δυτικά θεωρε</w:t>
      </w:r>
      <w:r>
        <w:rPr>
          <w:rFonts w:eastAsia="Times New Roman"/>
          <w:szCs w:val="24"/>
        </w:rPr>
        <w:t>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μία μαθήτριες και μαθητές και πέντε συνοδοί εκπαιδευτικοί από το 1</w:t>
      </w:r>
      <w:r w:rsidRPr="00A84CA5">
        <w:rPr>
          <w:rFonts w:eastAsia="Times New Roman"/>
          <w:szCs w:val="24"/>
          <w:vertAlign w:val="superscript"/>
        </w:rPr>
        <w:t>ο</w:t>
      </w:r>
      <w:r>
        <w:rPr>
          <w:rFonts w:eastAsia="Times New Roman"/>
          <w:szCs w:val="24"/>
        </w:rPr>
        <w:t xml:space="preserve"> Δ</w:t>
      </w:r>
      <w:r>
        <w:rPr>
          <w:rFonts w:eastAsia="Times New Roman"/>
          <w:szCs w:val="24"/>
        </w:rPr>
        <w:t>ημοτικό Σχολείο Μετσόβου.</w:t>
      </w:r>
    </w:p>
    <w:p w14:paraId="6B14F0E0" w14:textId="77777777" w:rsidR="004965E6" w:rsidRDefault="004D430C">
      <w:pPr>
        <w:tabs>
          <w:tab w:val="left" w:pos="709"/>
          <w:tab w:val="center" w:pos="4753"/>
        </w:tabs>
        <w:spacing w:line="600" w:lineRule="auto"/>
        <w:ind w:firstLine="709"/>
        <w:contextualSpacing/>
        <w:jc w:val="both"/>
        <w:rPr>
          <w:rFonts w:eastAsia="Times New Roman"/>
          <w:szCs w:val="24"/>
        </w:rPr>
      </w:pPr>
      <w:r>
        <w:rPr>
          <w:rFonts w:eastAsia="Times New Roman"/>
          <w:szCs w:val="24"/>
        </w:rPr>
        <w:t>Η Βουλή τούς καλωσορίζει.</w:t>
      </w:r>
    </w:p>
    <w:p w14:paraId="6B14F0E1" w14:textId="77777777" w:rsidR="004965E6" w:rsidRDefault="004D430C">
      <w:pPr>
        <w:tabs>
          <w:tab w:val="left" w:pos="709"/>
          <w:tab w:val="center" w:pos="4753"/>
        </w:tabs>
        <w:spacing w:line="600" w:lineRule="auto"/>
        <w:ind w:firstLine="709"/>
        <w:contextualSpacing/>
        <w:jc w:val="center"/>
        <w:rPr>
          <w:rFonts w:eastAsia="Times New Roman"/>
          <w:szCs w:val="24"/>
        </w:rPr>
      </w:pPr>
      <w:r>
        <w:rPr>
          <w:rFonts w:eastAsia="Times New Roman"/>
          <w:szCs w:val="24"/>
        </w:rPr>
        <w:t>(Χειροκροτήματα απ’ όλες τις πτέρυγες της Βουλής)</w:t>
      </w:r>
    </w:p>
    <w:p w14:paraId="6B14F0E2" w14:textId="77777777" w:rsidR="004965E6" w:rsidRDefault="004D430C">
      <w:pPr>
        <w:tabs>
          <w:tab w:val="left" w:pos="709"/>
          <w:tab w:val="center" w:pos="4753"/>
        </w:tabs>
        <w:spacing w:line="600" w:lineRule="auto"/>
        <w:ind w:firstLine="709"/>
        <w:contextualSpacing/>
        <w:jc w:val="both"/>
        <w:rPr>
          <w:rFonts w:eastAsia="Times New Roman"/>
          <w:szCs w:val="24"/>
        </w:rPr>
      </w:pPr>
      <w:r>
        <w:rPr>
          <w:rFonts w:eastAsia="Times New Roman"/>
          <w:szCs w:val="24"/>
          <w:lang w:val="en-US"/>
        </w:rPr>
        <w:t>O</w:t>
      </w:r>
      <w:r w:rsidRPr="00A35B4E">
        <w:rPr>
          <w:rFonts w:eastAsia="Times New Roman"/>
          <w:szCs w:val="24"/>
        </w:rPr>
        <w:t xml:space="preserve"> </w:t>
      </w:r>
      <w:r>
        <w:rPr>
          <w:rFonts w:eastAsia="Times New Roman"/>
          <w:szCs w:val="24"/>
        </w:rPr>
        <w:t xml:space="preserve">Βουλευτής της Νέας Δημοκρατίας κ. Μάξιμος </w:t>
      </w:r>
      <w:proofErr w:type="spellStart"/>
      <w:r>
        <w:rPr>
          <w:rFonts w:eastAsia="Times New Roman"/>
          <w:szCs w:val="24"/>
        </w:rPr>
        <w:t>Χαρακόπουλος</w:t>
      </w:r>
      <w:proofErr w:type="spellEnd"/>
      <w:r>
        <w:rPr>
          <w:rFonts w:eastAsia="Times New Roman"/>
          <w:szCs w:val="24"/>
        </w:rPr>
        <w:t xml:space="preserve"> έχει τον λόγο για επτά λεπτά.</w:t>
      </w:r>
    </w:p>
    <w:p w14:paraId="6B14F0E3" w14:textId="77777777" w:rsidR="004965E6" w:rsidRDefault="004D430C">
      <w:pPr>
        <w:tabs>
          <w:tab w:val="left" w:pos="709"/>
          <w:tab w:val="center" w:pos="4753"/>
        </w:tabs>
        <w:spacing w:line="600" w:lineRule="auto"/>
        <w:ind w:firstLine="709"/>
        <w:contextualSpacing/>
        <w:jc w:val="both"/>
        <w:rPr>
          <w:rFonts w:eastAsia="Times New Roman"/>
          <w:szCs w:val="24"/>
        </w:rPr>
      </w:pPr>
      <w:r w:rsidRPr="00737600">
        <w:rPr>
          <w:rFonts w:eastAsia="Times New Roman"/>
          <w:b/>
          <w:szCs w:val="24"/>
        </w:rPr>
        <w:lastRenderedPageBreak/>
        <w:t>ΜΑΞΙΜΟΣ ΧΑΡΑΚΟΠΟΥΛΟΣ:</w:t>
      </w:r>
      <w:r>
        <w:rPr>
          <w:rFonts w:eastAsia="Times New Roman"/>
          <w:szCs w:val="24"/>
        </w:rPr>
        <w:t xml:space="preserve"> Ευχαριστώ, κύριε Πρόεδρε.</w:t>
      </w:r>
    </w:p>
    <w:p w14:paraId="6B14F0E4" w14:textId="77777777" w:rsidR="004965E6" w:rsidRDefault="004D430C">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Κυρίες και κύριοι συνάδελφοι, η συζήτηση του σημερινού νομοσχεδίου πραγματοποιείται την </w:t>
      </w:r>
      <w:proofErr w:type="spellStart"/>
      <w:r>
        <w:rPr>
          <w:rFonts w:eastAsia="Times New Roman"/>
          <w:szCs w:val="24"/>
        </w:rPr>
        <w:t>επαύριο</w:t>
      </w:r>
      <w:proofErr w:type="spellEnd"/>
      <w:r>
        <w:rPr>
          <w:rFonts w:eastAsia="Times New Roman"/>
          <w:szCs w:val="24"/>
        </w:rPr>
        <w:t xml:space="preserve"> της ψήφου εμπιστοσύνης που έλαβε η Κυβέρνηση με παρασκηνιακές συναλλαγές με τον έως χθες κυβερνητικό της εταίρο, με αλισβερίσια και «λευκούς γάμους» με ανταλλάγ</w:t>
      </w:r>
      <w:r>
        <w:rPr>
          <w:rFonts w:eastAsia="Times New Roman"/>
          <w:szCs w:val="24"/>
        </w:rPr>
        <w:t>ματα υπουργικές καρέκλες. Ενώ στην πραγματικότητα η Κυβέρνηση του ψεύδους και της δημαγωγίας έχει ήδη καταρρεύσει, επιχειρείται με τεχνητά μέσα να διατηρηθεί στη ζωή</w:t>
      </w:r>
      <w:r>
        <w:rPr>
          <w:rFonts w:eastAsia="Times New Roman"/>
          <w:szCs w:val="24"/>
        </w:rPr>
        <w:t>,</w:t>
      </w:r>
      <w:r>
        <w:rPr>
          <w:rFonts w:eastAsia="Times New Roman"/>
          <w:szCs w:val="24"/>
        </w:rPr>
        <w:t xml:space="preserve"> με πρόθυμους Βουλευτές που δεν έχουν κανέναν ενδοιασμό να ξεπουλήσουν τα πιστεύω τους, αλ</w:t>
      </w:r>
      <w:r>
        <w:rPr>
          <w:rFonts w:eastAsia="Times New Roman"/>
          <w:szCs w:val="24"/>
        </w:rPr>
        <w:t>λά και αυτούς που τους ψήφισαν για μια καρέκλα. Πίσω απ’ όλα τα «μαγειρέματά» σας υπάρχει μόνο ο τρόμος για τη λαϊκή βούληση, η οποία όσο και αν καθυστερήσετε με τις παρασκηνιακές σας συναλλαγές, θα εκφραστεί και θα είναι σκληρή. Ήδη γνωρίζετε ότι στον λαό</w:t>
      </w:r>
      <w:r>
        <w:rPr>
          <w:rFonts w:eastAsia="Times New Roman"/>
          <w:szCs w:val="24"/>
        </w:rPr>
        <w:t xml:space="preserve"> είστε Κυβέρνηση μειοψηφίας, γι’ αυτό και αποφεύγετε τις εκλογές όπως ο διάολος το λιβάνι. </w:t>
      </w:r>
    </w:p>
    <w:p w14:paraId="6B14F0E5" w14:textId="77777777" w:rsidR="004965E6" w:rsidRDefault="004D430C">
      <w:pPr>
        <w:tabs>
          <w:tab w:val="left" w:pos="709"/>
          <w:tab w:val="center" w:pos="4753"/>
        </w:tabs>
        <w:spacing w:line="600" w:lineRule="auto"/>
        <w:ind w:firstLine="709"/>
        <w:contextualSpacing/>
        <w:jc w:val="both"/>
        <w:rPr>
          <w:rFonts w:eastAsia="Times New Roman"/>
          <w:szCs w:val="24"/>
        </w:rPr>
      </w:pPr>
      <w:r>
        <w:rPr>
          <w:rFonts w:eastAsia="Times New Roman"/>
          <w:szCs w:val="24"/>
        </w:rPr>
        <w:t>Εκείνο που μένει απ’ αυτό το θλιβερό διήμερο</w:t>
      </w:r>
      <w:r>
        <w:rPr>
          <w:rFonts w:eastAsia="Times New Roman"/>
          <w:szCs w:val="24"/>
        </w:rPr>
        <w:t>,</w:t>
      </w:r>
      <w:r>
        <w:rPr>
          <w:rFonts w:eastAsia="Times New Roman"/>
          <w:szCs w:val="24"/>
        </w:rPr>
        <w:t xml:space="preserve"> είναι ο ευτελισμός της πολιτικής, οι μεθοδεύσεις και ο </w:t>
      </w:r>
      <w:proofErr w:type="spellStart"/>
      <w:r>
        <w:rPr>
          <w:rFonts w:eastAsia="Times New Roman"/>
          <w:szCs w:val="24"/>
        </w:rPr>
        <w:t>αυτοεξευτελισμός</w:t>
      </w:r>
      <w:proofErr w:type="spellEnd"/>
      <w:r>
        <w:rPr>
          <w:rFonts w:eastAsia="Times New Roman"/>
          <w:szCs w:val="24"/>
        </w:rPr>
        <w:t xml:space="preserve"> </w:t>
      </w:r>
      <w:r>
        <w:rPr>
          <w:rFonts w:eastAsia="Times New Roman"/>
          <w:szCs w:val="24"/>
        </w:rPr>
        <w:lastRenderedPageBreak/>
        <w:t>Βουλευτών, που χωρίς αρχές τρέχουν για λίγη εξ</w:t>
      </w:r>
      <w:r>
        <w:rPr>
          <w:rFonts w:eastAsia="Times New Roman"/>
          <w:szCs w:val="24"/>
        </w:rPr>
        <w:t>ουσία</w:t>
      </w:r>
      <w:r>
        <w:rPr>
          <w:rFonts w:eastAsia="Times New Roman"/>
          <w:szCs w:val="24"/>
        </w:rPr>
        <w:t>,</w:t>
      </w:r>
      <w:r>
        <w:rPr>
          <w:rFonts w:eastAsia="Times New Roman"/>
          <w:szCs w:val="24"/>
        </w:rPr>
        <w:t xml:space="preserve"> να δώσουν φιλί ζωής σε μια </w:t>
      </w:r>
      <w:proofErr w:type="spellStart"/>
      <w:r>
        <w:rPr>
          <w:rFonts w:eastAsia="Times New Roman"/>
          <w:szCs w:val="24"/>
        </w:rPr>
        <w:t>καταρρέουσα</w:t>
      </w:r>
      <w:proofErr w:type="spellEnd"/>
      <w:r>
        <w:rPr>
          <w:rFonts w:eastAsia="Times New Roman"/>
          <w:szCs w:val="24"/>
        </w:rPr>
        <w:t xml:space="preserve"> Κυβέρνηση. Δυστυχώς σήμερα αντί να δοθεί λύση στο δράμα της χώρας με την προκήρυξη εκλογών, συζητούμε νομοσχέδια ωσάν να μη συμβαίνει τίποτα.</w:t>
      </w:r>
    </w:p>
    <w:p w14:paraId="6B14F0E6" w14:textId="77777777" w:rsidR="004965E6" w:rsidRDefault="004D430C">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Κυρίες </w:t>
      </w:r>
      <w:r>
        <w:rPr>
          <w:rFonts w:eastAsia="Times New Roman"/>
          <w:szCs w:val="24"/>
        </w:rPr>
        <w:t xml:space="preserve"> και κύριοι συνάδελφοι, ο χώρος της εκπαίδευσης επλήγη σοβαρά</w:t>
      </w:r>
      <w:r>
        <w:rPr>
          <w:rFonts w:eastAsia="Times New Roman"/>
          <w:szCs w:val="24"/>
        </w:rPr>
        <w:t xml:space="preserve"> την τετραετία της διακυβέρνησης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και εδώ επικράτησαν παλαιολιθικές ιδεοληψίες του στενού </w:t>
      </w:r>
      <w:proofErr w:type="spellStart"/>
      <w:r>
        <w:rPr>
          <w:rFonts w:eastAsia="Times New Roman"/>
          <w:szCs w:val="24"/>
        </w:rPr>
        <w:t>συριζαϊκού</w:t>
      </w:r>
      <w:proofErr w:type="spellEnd"/>
      <w:r>
        <w:rPr>
          <w:rFonts w:eastAsia="Times New Roman"/>
          <w:szCs w:val="24"/>
        </w:rPr>
        <w:t xml:space="preserve"> πυρήνα. </w:t>
      </w:r>
    </w:p>
    <w:p w14:paraId="6B14F0E7" w14:textId="77777777" w:rsidR="004965E6" w:rsidRDefault="004D430C">
      <w:pPr>
        <w:tabs>
          <w:tab w:val="left" w:pos="709"/>
          <w:tab w:val="center" w:pos="4753"/>
        </w:tabs>
        <w:spacing w:line="600" w:lineRule="auto"/>
        <w:ind w:firstLine="709"/>
        <w:contextualSpacing/>
        <w:jc w:val="both"/>
        <w:rPr>
          <w:rFonts w:eastAsia="Times New Roman" w:cs="Times New Roman"/>
          <w:szCs w:val="24"/>
        </w:rPr>
      </w:pPr>
      <w:r>
        <w:rPr>
          <w:rFonts w:eastAsia="Times New Roman"/>
          <w:szCs w:val="24"/>
        </w:rPr>
        <w:t xml:space="preserve">Δεν ήταν τυχαίο ότι και οι τρεις Υπουργοί που πέρασαν από το πόστο του Υπουργείου Παιδείας είχαν την ίδια γραμμή, </w:t>
      </w:r>
      <w:r>
        <w:rPr>
          <w:rFonts w:eastAsia="Times New Roman" w:cs="Times New Roman"/>
          <w:szCs w:val="24"/>
        </w:rPr>
        <w:t>μια γραμμή που έβλε</w:t>
      </w:r>
      <w:r>
        <w:rPr>
          <w:rFonts w:eastAsia="Times New Roman" w:cs="Times New Roman"/>
          <w:szCs w:val="24"/>
        </w:rPr>
        <w:t>πε την αριστεία ως ρετσινιά</w:t>
      </w:r>
      <w:r w:rsidRPr="00123455">
        <w:rPr>
          <w:rFonts w:eastAsia="Times New Roman" w:cs="Times New Roman"/>
          <w:szCs w:val="24"/>
        </w:rPr>
        <w:t>,</w:t>
      </w:r>
      <w:r>
        <w:rPr>
          <w:rFonts w:eastAsia="Times New Roman" w:cs="Times New Roman"/>
          <w:szCs w:val="24"/>
        </w:rPr>
        <w:t xml:space="preserve"> που απεχθανόταν το άνοιγμα της εκπαίδευσης στον κόσμο</w:t>
      </w:r>
      <w:r w:rsidRPr="00FE080D">
        <w:rPr>
          <w:rFonts w:eastAsia="Times New Roman" w:cs="Times New Roman"/>
          <w:szCs w:val="24"/>
        </w:rPr>
        <w:t>,</w:t>
      </w:r>
      <w:r>
        <w:rPr>
          <w:rFonts w:eastAsia="Times New Roman" w:cs="Times New Roman"/>
          <w:szCs w:val="24"/>
        </w:rPr>
        <w:t xml:space="preserve"> που άφησε τα πανεπιστήμια έρμαιο στις συμμορίες των «</w:t>
      </w:r>
      <w:proofErr w:type="spellStart"/>
      <w:r>
        <w:rPr>
          <w:rFonts w:eastAsia="Times New Roman" w:cs="Times New Roman"/>
          <w:szCs w:val="24"/>
        </w:rPr>
        <w:t>μπαχαλάκηδων</w:t>
      </w:r>
      <w:proofErr w:type="spellEnd"/>
      <w:r>
        <w:rPr>
          <w:rFonts w:eastAsia="Times New Roman" w:cs="Times New Roman"/>
          <w:szCs w:val="24"/>
        </w:rPr>
        <w:t>» με τον εκτρωματικό νόμο για το άσυλο. Και έρχεται τώρα με το παρόν νομοσχέδιο</w:t>
      </w:r>
      <w:r>
        <w:rPr>
          <w:rFonts w:eastAsia="Times New Roman" w:cs="Times New Roman"/>
          <w:szCs w:val="24"/>
        </w:rPr>
        <w:t>,</w:t>
      </w:r>
      <w:r>
        <w:rPr>
          <w:rFonts w:eastAsia="Times New Roman" w:cs="Times New Roman"/>
          <w:szCs w:val="24"/>
        </w:rPr>
        <w:t xml:space="preserve"> να ολοκληρώσει το έργο της</w:t>
      </w:r>
      <w:r>
        <w:rPr>
          <w:rFonts w:eastAsia="Times New Roman" w:cs="Times New Roman"/>
          <w:szCs w:val="24"/>
        </w:rPr>
        <w:t xml:space="preserve"> με αποφάσεις που δεν έχουν ως ζητούμενο την ορθολογική αναδιάρθρωση των πανεπιστημίων και των ΤΕΙ και την ανάγκη προετοιμασίας των νέων για επαγγελματική αποκατάσταση.</w:t>
      </w:r>
    </w:p>
    <w:p w14:paraId="6B14F0E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Δεν υπάρχει αμφιβολία, κυρίες και κύριοι συνάδελφοι, ότι τις προηγούμενες δεκαετίες πρα</w:t>
      </w:r>
      <w:r>
        <w:rPr>
          <w:rFonts w:eastAsia="Times New Roman" w:cs="Times New Roman"/>
          <w:szCs w:val="24"/>
        </w:rPr>
        <w:t>γματοποιήθηκε μια πρωτοφανής έκρηξη δημιουργίας σχολών και τμημάτων σε πολλές περιπτώσεις χωρίς πραγματική ανάγκη. Το αποτέλεσμα είναι δεκάδες τμήματα να μην προκαλούν κανένα ενδιαφέρον σε υποψήφιους φοιτητές ή να παράγουν μαζικά ανέργους.</w:t>
      </w:r>
    </w:p>
    <w:p w14:paraId="6B14F0E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Ποια, όμως, είνα</w:t>
      </w:r>
      <w:r>
        <w:rPr>
          <w:rFonts w:eastAsia="Times New Roman" w:cs="Times New Roman"/>
          <w:szCs w:val="24"/>
        </w:rPr>
        <w:t>ι η απάντηση του Υπουργείου σε αυτό το πρόβλημα; Να καταργήσει τις εξετάσεις</w:t>
      </w:r>
      <w:r>
        <w:rPr>
          <w:rFonts w:eastAsia="Times New Roman" w:cs="Times New Roman"/>
          <w:szCs w:val="24"/>
        </w:rPr>
        <w:t>,</w:t>
      </w:r>
      <w:r>
        <w:rPr>
          <w:rFonts w:eastAsia="Times New Roman" w:cs="Times New Roman"/>
          <w:szCs w:val="24"/>
        </w:rPr>
        <w:t xml:space="preserve"> για να τροφοδοτηθούν τα αγνοημένα τμήματα. Αυτή η λογική ούτε τα παιδιά ωφελεί ούτε τα ίδια τμήματα, που μοιραία θα οδηγηθούν και πάλι σε μαρασμό.</w:t>
      </w:r>
    </w:p>
    <w:p w14:paraId="6B14F0E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Η πλέον, όμως, φαεινή σας ιδέα</w:t>
      </w:r>
      <w:r>
        <w:rPr>
          <w:rFonts w:eastAsia="Times New Roman" w:cs="Times New Roman"/>
          <w:szCs w:val="24"/>
        </w:rPr>
        <w:t xml:space="preserve"> που παραπέμπει σε φιλοσοφία </w:t>
      </w:r>
      <w:proofErr w:type="spellStart"/>
      <w:r>
        <w:rPr>
          <w:rFonts w:eastAsia="Times New Roman" w:cs="Times New Roman"/>
          <w:szCs w:val="24"/>
        </w:rPr>
        <w:t>Ναστραντίν</w:t>
      </w:r>
      <w:proofErr w:type="spellEnd"/>
      <w:r>
        <w:rPr>
          <w:rFonts w:eastAsia="Times New Roman" w:cs="Times New Roman"/>
          <w:szCs w:val="24"/>
        </w:rPr>
        <w:t xml:space="preserve"> Χότζα, είναι να βαπτίσετε τα ΤΕΙ σε πανεπιστήμια απλώς και μόνο με συγχωνεύσεις, χωρίς κανέναν ορθολογισμό και αξιολόγηση και αυτό υποτίθεται ότι φέρνει την αναβάθμιση.</w:t>
      </w:r>
    </w:p>
    <w:p w14:paraId="6B14F0E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Ο δρόμος που ακολουθείτε είναι λάθος. Χώρες με </w:t>
      </w:r>
      <w:r>
        <w:rPr>
          <w:rFonts w:eastAsia="Times New Roman" w:cs="Times New Roman"/>
          <w:szCs w:val="24"/>
        </w:rPr>
        <w:t xml:space="preserve">προηγμένο εκπαιδευτικό σύστημα. όπως η Γερμανία, η Σουηδία, η Αυστρία επενδύουν στην ανώτατη τεχνολογική εκπαίδευση τόσο σε πόρους όσο και σε ανθρώπους με κύριο στόχο τη σύνδεσή της με την πραγματική οικονομία, τις επιχειρήσεις, τις νέες τεχνολογίες. Εδώ, </w:t>
      </w:r>
      <w:r>
        <w:rPr>
          <w:rFonts w:eastAsia="Times New Roman" w:cs="Times New Roman"/>
          <w:szCs w:val="24"/>
        </w:rPr>
        <w:t>όμως, η Αριστερά παθαίνει αναφυλαξία στο άκουσμα και μόνο της λέξης αγορά.</w:t>
      </w:r>
    </w:p>
    <w:p w14:paraId="6B14F0E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Έρχομαι συγκεκριμένα στο ΤΕΙ Λάρισας, ένα από τα πιο δυναμικά τεχνολογικά ιδρύματα της χώρας. Ποια ήταν τα κριτήρια της κατάργησής του; Όλοι οι φορείς σάς λένε ότι κάνετε λάθος -η </w:t>
      </w:r>
      <w:r>
        <w:rPr>
          <w:rFonts w:eastAsia="Times New Roman" w:cs="Times New Roman"/>
          <w:szCs w:val="24"/>
        </w:rPr>
        <w:t>σ</w:t>
      </w:r>
      <w:r>
        <w:rPr>
          <w:rFonts w:eastAsia="Times New Roman" w:cs="Times New Roman"/>
          <w:szCs w:val="24"/>
        </w:rPr>
        <w:t xml:space="preserve">ύγκλητος του ΤΕΙ, το </w:t>
      </w:r>
      <w:r>
        <w:rPr>
          <w:rFonts w:eastAsia="Times New Roman" w:cs="Times New Roman"/>
          <w:szCs w:val="24"/>
        </w:rPr>
        <w:t>δ</w:t>
      </w:r>
      <w:r>
        <w:rPr>
          <w:rFonts w:eastAsia="Times New Roman" w:cs="Times New Roman"/>
          <w:szCs w:val="24"/>
        </w:rPr>
        <w:t xml:space="preserve">ημοτικό </w:t>
      </w:r>
      <w:r>
        <w:rPr>
          <w:rFonts w:eastAsia="Times New Roman" w:cs="Times New Roman"/>
          <w:szCs w:val="24"/>
        </w:rPr>
        <w:t>σ</w:t>
      </w:r>
      <w:r>
        <w:rPr>
          <w:rFonts w:eastAsia="Times New Roman" w:cs="Times New Roman"/>
          <w:szCs w:val="24"/>
        </w:rPr>
        <w:t>υμβούλιο της πόλης, οι σπουδαστές- και όμως κωφεύετε.</w:t>
      </w:r>
    </w:p>
    <w:p w14:paraId="6B14F0E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Στο ΤΕΙ Κρήτης, όμως, δεν προχωρείτε σε συγχώνευση αλλά σε αναβάθμιση ως αυτόνομο τεχνολογικό πανεπιστήμιο. Ήταν ισχυρότερες οι πιέσεις των εκεί κυβερνητικών Βουλευτών; Γι</w:t>
      </w:r>
      <w:r>
        <w:rPr>
          <w:rFonts w:eastAsia="Times New Roman" w:cs="Times New Roman"/>
          <w:szCs w:val="24"/>
        </w:rPr>
        <w:t>ατί δύο μέτρα και δύο σταθμά;</w:t>
      </w:r>
    </w:p>
    <w:p w14:paraId="6B14F0E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Μη μας πείτε, κύριε Υπουργέ, για ακαδημαϊκά κριτήρια. Είχατε μήπως θετική εισήγηση της ΑΔΙΠ για την κατάργηση του </w:t>
      </w:r>
      <w:r>
        <w:rPr>
          <w:rFonts w:eastAsia="Times New Roman" w:cs="Times New Roman"/>
          <w:szCs w:val="24"/>
        </w:rPr>
        <w:lastRenderedPageBreak/>
        <w:t>ΤΕΙ Θεσσαλίας και τη συγχώνευση; Υπήρχε αξιολόγηση; Ο σχεδιασμός σας έγινε με ακαδημαϊκά κριτήρια; Όχι βέβαια λέ</w:t>
      </w:r>
      <w:r>
        <w:rPr>
          <w:rFonts w:eastAsia="Times New Roman" w:cs="Times New Roman"/>
          <w:szCs w:val="24"/>
        </w:rPr>
        <w:t xml:space="preserve">ει η ΑΔΙΠ. Και τι κάνει μετά ταύτα ο αρμόδιος Υπουργός; Διορίζει στη θέση του επικεφαλής της ΑΔΙΠ έναν σύμβουλό του, για να είναι σίγουρος ότι το θέλημά του θα είναι διαταγή για την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 Αυτό είναι, λοιπόν, το ήθος της Αριστεράς.</w:t>
      </w:r>
    </w:p>
    <w:p w14:paraId="6B14F0E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Χαρακτηριστικό</w:t>
      </w:r>
      <w:r>
        <w:rPr>
          <w:rFonts w:eastAsia="Times New Roman" w:cs="Times New Roman"/>
          <w:szCs w:val="24"/>
        </w:rPr>
        <w:t xml:space="preserve"> παράδειγμα των δύο μέτρων και δύο σταθμών αποτελεί το Τμήμα Ιατρικών Εργαστηρίων, το οποίο αντί να αναβαθμίσετε όπως έγινε στο Πανεπιστήμιο Δυτικής Αττικής, που εντάχθηκε στο Τμήμα </w:t>
      </w:r>
      <w:proofErr w:type="spellStart"/>
      <w:r>
        <w:rPr>
          <w:rFonts w:eastAsia="Times New Roman" w:cs="Times New Roman"/>
          <w:szCs w:val="24"/>
        </w:rPr>
        <w:t>Βιοϊατρικών</w:t>
      </w:r>
      <w:proofErr w:type="spellEnd"/>
      <w:r>
        <w:rPr>
          <w:rFonts w:eastAsia="Times New Roman" w:cs="Times New Roman"/>
          <w:szCs w:val="24"/>
        </w:rPr>
        <w:t xml:space="preserve"> Επιστημών </w:t>
      </w:r>
      <w:r>
        <w:rPr>
          <w:rFonts w:eastAsia="Times New Roman" w:cs="Times New Roman"/>
          <w:szCs w:val="24"/>
        </w:rPr>
        <w:t>-</w:t>
      </w:r>
      <w:r>
        <w:rPr>
          <w:rFonts w:eastAsia="Times New Roman" w:cs="Times New Roman"/>
          <w:szCs w:val="24"/>
        </w:rPr>
        <w:t>και όπως θα γίνει και στο Νέο Διεθνές Πανεπιστήμιο</w:t>
      </w:r>
      <w:r>
        <w:rPr>
          <w:rFonts w:eastAsia="Times New Roman" w:cs="Times New Roman"/>
          <w:szCs w:val="24"/>
        </w:rPr>
        <w:t>,</w:t>
      </w:r>
      <w:r>
        <w:rPr>
          <w:rFonts w:eastAsia="Times New Roman" w:cs="Times New Roman"/>
          <w:szCs w:val="24"/>
        </w:rPr>
        <w:t xml:space="preserve"> Κύριος οίδε τι διεθνές θα είναι!- το καταργείτε. Και όμως, είναι το </w:t>
      </w:r>
      <w:r>
        <w:rPr>
          <w:rFonts w:eastAsia="Times New Roman" w:cs="Times New Roman"/>
          <w:szCs w:val="24"/>
        </w:rPr>
        <w:t>τ</w:t>
      </w:r>
      <w:r>
        <w:rPr>
          <w:rFonts w:eastAsia="Times New Roman" w:cs="Times New Roman"/>
          <w:szCs w:val="24"/>
        </w:rPr>
        <w:t>μήμα με τη δεύτερη υψηλότερη βάση εισαγωγής στο ΤΕΙ Θεσσαλίας. Έχει τις πλέον σύγχρονες υποδομές, με εγκαταστάσεις που τέθηκαν φέτος σε χρήση, έχει δεκατρία άτομα ακαδημαϊκό προσωπικό, ο</w:t>
      </w:r>
      <w:r>
        <w:rPr>
          <w:rFonts w:eastAsia="Times New Roman" w:cs="Times New Roman"/>
          <w:szCs w:val="24"/>
        </w:rPr>
        <w:t xml:space="preserve">ι απόφοιτοί του έχουν κατοχυρωμένα επαγγελματικά δικαιώματα και αξιόλογη ζήτηση στην αγορά εργασίας. Δεν είναι δυνατόν να </w:t>
      </w:r>
      <w:r>
        <w:rPr>
          <w:rFonts w:eastAsia="Times New Roman" w:cs="Times New Roman"/>
          <w:szCs w:val="24"/>
        </w:rPr>
        <w:lastRenderedPageBreak/>
        <w:t xml:space="preserve">προχωρήσετε σε συγχώνευση αυτού του </w:t>
      </w:r>
      <w:r>
        <w:rPr>
          <w:rFonts w:eastAsia="Times New Roman" w:cs="Times New Roman"/>
          <w:szCs w:val="24"/>
        </w:rPr>
        <w:t>τ</w:t>
      </w:r>
      <w:r>
        <w:rPr>
          <w:rFonts w:eastAsia="Times New Roman" w:cs="Times New Roman"/>
          <w:szCs w:val="24"/>
        </w:rPr>
        <w:t xml:space="preserve">μήματος με τη </w:t>
      </w:r>
      <w:r>
        <w:rPr>
          <w:rFonts w:eastAsia="Times New Roman" w:cs="Times New Roman"/>
          <w:szCs w:val="24"/>
        </w:rPr>
        <w:t>ν</w:t>
      </w:r>
      <w:r>
        <w:rPr>
          <w:rFonts w:eastAsia="Times New Roman" w:cs="Times New Roman"/>
          <w:szCs w:val="24"/>
        </w:rPr>
        <w:t>οσηλευτική, που το μόνο κοινό σημείο τους είναι η συστέγασή τους στο ίδιο κτήριο.</w:t>
      </w:r>
    </w:p>
    <w:p w14:paraId="6B14F0F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Για τ</w:t>
      </w:r>
      <w:r>
        <w:rPr>
          <w:rFonts w:eastAsia="Times New Roman" w:cs="Times New Roman"/>
          <w:szCs w:val="24"/>
        </w:rPr>
        <w:t>ο</w:t>
      </w:r>
      <w:r>
        <w:rPr>
          <w:rFonts w:eastAsia="Times New Roman" w:cs="Times New Roman"/>
          <w:szCs w:val="24"/>
        </w:rPr>
        <w:t xml:space="preserve"> </w:t>
      </w:r>
      <w:r>
        <w:rPr>
          <w:rFonts w:eastAsia="Times New Roman" w:cs="Times New Roman"/>
          <w:szCs w:val="24"/>
        </w:rPr>
        <w:t>«</w:t>
      </w:r>
      <w:proofErr w:type="spellStart"/>
      <w:r>
        <w:rPr>
          <w:rFonts w:eastAsia="Times New Roman" w:cs="Times New Roman"/>
          <w:szCs w:val="24"/>
        </w:rPr>
        <w:t>Αβερώφειο</w:t>
      </w:r>
      <w:proofErr w:type="spellEnd"/>
      <w:r>
        <w:rPr>
          <w:rFonts w:eastAsia="Times New Roman" w:cs="Times New Roman"/>
          <w:szCs w:val="24"/>
        </w:rPr>
        <w:t xml:space="preserve"> </w:t>
      </w:r>
      <w:proofErr w:type="spellStart"/>
      <w:r>
        <w:rPr>
          <w:rFonts w:eastAsia="Times New Roman" w:cs="Times New Roman"/>
          <w:szCs w:val="24"/>
        </w:rPr>
        <w:t>Αγροδιατροφικό</w:t>
      </w:r>
      <w:proofErr w:type="spellEnd"/>
      <w:r>
        <w:rPr>
          <w:rFonts w:eastAsia="Times New Roman" w:cs="Times New Roman"/>
          <w:szCs w:val="24"/>
        </w:rPr>
        <w:t xml:space="preserve"> Τεχνολογικό Πάρκο</w:t>
      </w:r>
      <w:r>
        <w:rPr>
          <w:rFonts w:eastAsia="Times New Roman" w:cs="Times New Roman"/>
          <w:szCs w:val="24"/>
        </w:rPr>
        <w:t>»</w:t>
      </w:r>
      <w:r>
        <w:rPr>
          <w:rFonts w:eastAsia="Times New Roman" w:cs="Times New Roman"/>
          <w:szCs w:val="24"/>
        </w:rPr>
        <w:t xml:space="preserve"> θεωρούμε ότι πρέπει να είναι λειτουργικά αυτόνομο ως νομικό πρόσωπο ιδιωτικού δικαίου.</w:t>
      </w:r>
    </w:p>
    <w:p w14:paraId="6B14F0F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Όσον αφορά στις προσλήψεις εκπαιδευτικών, η πλήρης παραγκώνιση του ΑΣΕΠ</w:t>
      </w:r>
      <w:r>
        <w:rPr>
          <w:rFonts w:eastAsia="Times New Roman" w:cs="Times New Roman"/>
          <w:szCs w:val="24"/>
        </w:rPr>
        <w:t xml:space="preserve"> με την κατάργηση των γραπτών εξετάσεων και η επαναφορά ουσιαστικά της επετηρίδας μέσω της </w:t>
      </w:r>
      <w:proofErr w:type="spellStart"/>
      <w:r>
        <w:rPr>
          <w:rFonts w:eastAsia="Times New Roman" w:cs="Times New Roman"/>
          <w:szCs w:val="24"/>
        </w:rPr>
        <w:t>μοριοδότηση</w:t>
      </w:r>
      <w:r>
        <w:rPr>
          <w:rFonts w:eastAsia="Times New Roman" w:cs="Times New Roman"/>
          <w:szCs w:val="24"/>
        </w:rPr>
        <w:t>ς</w:t>
      </w:r>
      <w:proofErr w:type="spellEnd"/>
      <w:r>
        <w:rPr>
          <w:rFonts w:eastAsia="Times New Roman" w:cs="Times New Roman"/>
          <w:szCs w:val="24"/>
        </w:rPr>
        <w:t xml:space="preserve">, δεν θα ωφελήσει την εκπαίδευση. Επιπλέον δεν προβλέπεται ειδικός αριθμός προσλήψεων τόσο για ΑΜΕΑ όσο και για πολυτέκνους, ενώ μιλούμε για το τεράστιο </w:t>
      </w:r>
      <w:r>
        <w:rPr>
          <w:rFonts w:eastAsia="Times New Roman" w:cs="Times New Roman"/>
          <w:szCs w:val="24"/>
        </w:rPr>
        <w:t>δημογραφικό πρόβλημα.</w:t>
      </w:r>
    </w:p>
    <w:p w14:paraId="6B14F0F2" w14:textId="77777777" w:rsidR="004965E6" w:rsidRDefault="004D430C">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6B14F0F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Ολοκληρώνω, στο επόμενο λεπτό, κύριε Πρόεδρε.</w:t>
      </w:r>
    </w:p>
    <w:p w14:paraId="6B14F0F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Κυβέρνηση αυτή αφήνει πίσω της μια πολύ αρνητική παρακαταθήκη σε όλους τ</w:t>
      </w:r>
      <w:r>
        <w:rPr>
          <w:rFonts w:eastAsia="Times New Roman" w:cs="Times New Roman"/>
          <w:szCs w:val="24"/>
        </w:rPr>
        <w:t>ους τομείς και πρωτίστως στα εθνικά θέματα. Το ίδιο, όμως, κάνει και στην παιδεία. Οι παρωχημένες ιδεοληψίες της την ώρα που όλος ο κόσμος τρέχει με ταχύτητα φωτός, επιβάλλουν παντού τη λογική της ήσσονος προσπάθειας.</w:t>
      </w:r>
    </w:p>
    <w:p w14:paraId="6B14F0F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Κύριε Πρόεδρε, η λύση στο πολιτικό πρό</w:t>
      </w:r>
      <w:r>
        <w:rPr>
          <w:rFonts w:eastAsia="Times New Roman" w:cs="Times New Roman"/>
          <w:szCs w:val="24"/>
        </w:rPr>
        <w:t>βλημα της χώρας με μια Κυβέρνηση που βυθίζεται στην ανυποληψία, είναι μια: Εκλογές εδώ και τώρα να αποφασίσει ο κυρίαρχος ελληνικός λαός για το μέλλον του και όχι κάποιοι πρόθυμοι Βουλευτές σαν έτοιμοι από καιρό, που ενώ εκλέχθηκαν ως αντιπολιτευόμενοι, έσ</w:t>
      </w:r>
      <w:r>
        <w:rPr>
          <w:rFonts w:eastAsia="Times New Roman" w:cs="Times New Roman"/>
          <w:szCs w:val="24"/>
        </w:rPr>
        <w:t xml:space="preserve">πευσαν να προσφέρουν σανίδα σωτηρίας στην </w:t>
      </w:r>
      <w:proofErr w:type="spellStart"/>
      <w:r>
        <w:rPr>
          <w:rFonts w:eastAsia="Times New Roman" w:cs="Times New Roman"/>
          <w:szCs w:val="24"/>
        </w:rPr>
        <w:t>παραπαίουσα</w:t>
      </w:r>
      <w:proofErr w:type="spellEnd"/>
      <w:r>
        <w:rPr>
          <w:rFonts w:eastAsia="Times New Roman" w:cs="Times New Roman"/>
          <w:szCs w:val="24"/>
        </w:rPr>
        <w:t xml:space="preserve"> Κυβέρνηση. Είναι ώρα να μιλήσει ο λαός.</w:t>
      </w:r>
    </w:p>
    <w:p w14:paraId="6B14F0F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Σας ευχαριστώ.</w:t>
      </w:r>
    </w:p>
    <w:p w14:paraId="6B14F0F7" w14:textId="77777777" w:rsidR="004965E6" w:rsidRDefault="004D430C">
      <w:pPr>
        <w:spacing w:line="600" w:lineRule="auto"/>
        <w:ind w:firstLine="709"/>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6B14F0F8" w14:textId="77777777" w:rsidR="004965E6" w:rsidRDefault="004D430C">
      <w:pPr>
        <w:spacing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Ευχαριστώ πολύ.</w:t>
      </w:r>
    </w:p>
    <w:p w14:paraId="6B14F0F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Ο Βουλευτής του ΣΥΡΙΖΑ κ. </w:t>
      </w:r>
      <w:proofErr w:type="spellStart"/>
      <w:r>
        <w:rPr>
          <w:rFonts w:eastAsia="Times New Roman" w:cs="Times New Roman"/>
          <w:szCs w:val="24"/>
        </w:rPr>
        <w:t>Κουρουμπλής</w:t>
      </w:r>
      <w:proofErr w:type="spellEnd"/>
      <w:r>
        <w:rPr>
          <w:rFonts w:eastAsia="Times New Roman" w:cs="Times New Roman"/>
          <w:szCs w:val="24"/>
        </w:rPr>
        <w:t xml:space="preserve"> έχε</w:t>
      </w:r>
      <w:r>
        <w:rPr>
          <w:rFonts w:eastAsia="Times New Roman" w:cs="Times New Roman"/>
          <w:szCs w:val="24"/>
        </w:rPr>
        <w:t>ι τον λόγο για επτά λεπτά.</w:t>
      </w:r>
    </w:p>
    <w:p w14:paraId="6B14F0FA"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Κύριε Πρόεδρε, κυρίες και κύριοι συνάδελφοι, «πάσα γαρ επιστήμη </w:t>
      </w:r>
      <w:proofErr w:type="spellStart"/>
      <w:r>
        <w:rPr>
          <w:rFonts w:eastAsia="Times New Roman" w:cs="Times New Roman"/>
          <w:szCs w:val="24"/>
        </w:rPr>
        <w:t>χωριζόμενη</w:t>
      </w:r>
      <w:proofErr w:type="spellEnd"/>
      <w:r>
        <w:rPr>
          <w:rFonts w:eastAsia="Times New Roman" w:cs="Times New Roman"/>
          <w:szCs w:val="24"/>
        </w:rPr>
        <w:t xml:space="preserve"> αρετής, πανουργία και ου σοφία», έλεγε ο θείος Πλάτων, θέλοντας να καταδείξει τη σχέση της επιστήμης με την αρετή του ανθρώπου.</w:t>
      </w:r>
    </w:p>
    <w:p w14:paraId="6B14F0F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Συ</w:t>
      </w:r>
      <w:r>
        <w:rPr>
          <w:rFonts w:eastAsia="Times New Roman" w:cs="Times New Roman"/>
          <w:szCs w:val="24"/>
        </w:rPr>
        <w:t>ζητούμε σήμερα, λοιπόν, ένα νέο θεσμικό πλαίσιο</w:t>
      </w:r>
      <w:r>
        <w:rPr>
          <w:rFonts w:eastAsia="Times New Roman" w:cs="Times New Roman"/>
          <w:szCs w:val="24"/>
        </w:rPr>
        <w:t>,</w:t>
      </w:r>
      <w:r>
        <w:rPr>
          <w:rFonts w:eastAsia="Times New Roman" w:cs="Times New Roman"/>
          <w:szCs w:val="24"/>
        </w:rPr>
        <w:t xml:space="preserve"> που αφορά όχι την παιδεία με τη γενική της έννοια αλλά το εκπαιδευτικό σύστημα της χώρας. Εκείνο που πιστοποιείται τα τελευταία τέσσερα χρόνια σε αυτόν τον τομέα και επιβεβαιώνεται σήμερα</w:t>
      </w:r>
      <w:r>
        <w:rPr>
          <w:rFonts w:eastAsia="Times New Roman" w:cs="Times New Roman"/>
          <w:szCs w:val="24"/>
        </w:rPr>
        <w:t>,</w:t>
      </w:r>
      <w:r>
        <w:rPr>
          <w:rFonts w:eastAsia="Times New Roman" w:cs="Times New Roman"/>
          <w:szCs w:val="24"/>
        </w:rPr>
        <w:t xml:space="preserve"> είναι ότι αυτή η Κ</w:t>
      </w:r>
      <w:r>
        <w:rPr>
          <w:rFonts w:eastAsia="Times New Roman" w:cs="Times New Roman"/>
          <w:szCs w:val="24"/>
        </w:rPr>
        <w:t xml:space="preserve">υβέρνηση σε μια περίοδο που η κυριαρχία του νεοφιλελευθερισμού διευρύνει τον </w:t>
      </w:r>
      <w:proofErr w:type="spellStart"/>
      <w:r>
        <w:rPr>
          <w:rFonts w:eastAsia="Times New Roman" w:cs="Times New Roman"/>
          <w:szCs w:val="24"/>
        </w:rPr>
        <w:t>ευρωσκεπτικισμό</w:t>
      </w:r>
      <w:proofErr w:type="spellEnd"/>
      <w:r>
        <w:rPr>
          <w:rFonts w:eastAsia="Times New Roman" w:cs="Times New Roman"/>
          <w:szCs w:val="24"/>
        </w:rPr>
        <w:t>, γιατί κατεδαφίζονται οι κοινωνικοί θεσμοί στην Ευρώπη και περιορίζονται τα κοινωνικά δικαιώματα, έρχεται σήμερα λίγους μήνες μετά την έξοδο της χώρας από τα περίφ</w:t>
      </w:r>
      <w:r>
        <w:rPr>
          <w:rFonts w:eastAsia="Times New Roman" w:cs="Times New Roman"/>
          <w:szCs w:val="24"/>
        </w:rPr>
        <w:t>ημα μνημόνια</w:t>
      </w:r>
      <w:r>
        <w:rPr>
          <w:rFonts w:eastAsia="Times New Roman" w:cs="Times New Roman"/>
          <w:szCs w:val="24"/>
        </w:rPr>
        <w:t>,</w:t>
      </w:r>
      <w:r>
        <w:rPr>
          <w:rFonts w:eastAsia="Times New Roman" w:cs="Times New Roman"/>
          <w:szCs w:val="24"/>
        </w:rPr>
        <w:t xml:space="preserve"> και επιχειρεί να </w:t>
      </w:r>
      <w:proofErr w:type="spellStart"/>
      <w:r>
        <w:rPr>
          <w:rFonts w:eastAsia="Times New Roman" w:cs="Times New Roman"/>
          <w:szCs w:val="24"/>
        </w:rPr>
        <w:t>αιμοδοτήσει</w:t>
      </w:r>
      <w:proofErr w:type="spellEnd"/>
      <w:r>
        <w:rPr>
          <w:rFonts w:eastAsia="Times New Roman" w:cs="Times New Roman"/>
          <w:szCs w:val="24"/>
        </w:rPr>
        <w:t xml:space="preserve"> το εθνικό σύστημα της εκπαίδευσης της χώρας.</w:t>
      </w:r>
    </w:p>
    <w:p w14:paraId="6B14F0F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πριν από λίγες μέρες αυτή η Κυβέρνηση έφερε ρυθμίσεις για να μονιμοποιήσει το στελεχιακό δυναμικό ενός </w:t>
      </w:r>
      <w:r>
        <w:rPr>
          <w:rFonts w:eastAsia="Times New Roman" w:cs="Times New Roman"/>
          <w:szCs w:val="24"/>
        </w:rPr>
        <w:t>π</w:t>
      </w:r>
      <w:r>
        <w:rPr>
          <w:rFonts w:eastAsia="Times New Roman" w:cs="Times New Roman"/>
          <w:szCs w:val="24"/>
        </w:rPr>
        <w:t>ρογράμματος</w:t>
      </w:r>
      <w:r>
        <w:rPr>
          <w:rFonts w:eastAsia="Times New Roman" w:cs="Times New Roman"/>
          <w:szCs w:val="24"/>
        </w:rPr>
        <w:t>,</w:t>
      </w:r>
      <w:r>
        <w:rPr>
          <w:rFonts w:eastAsia="Times New Roman" w:cs="Times New Roman"/>
          <w:szCs w:val="24"/>
        </w:rPr>
        <w:t xml:space="preserve"> που είχα την τιμή μαζί σας και με το</w:t>
      </w:r>
      <w:r>
        <w:rPr>
          <w:rFonts w:eastAsia="Times New Roman" w:cs="Times New Roman"/>
          <w:szCs w:val="24"/>
        </w:rPr>
        <w:t xml:space="preserve">ν Μανώλη </w:t>
      </w:r>
      <w:proofErr w:type="spellStart"/>
      <w:r>
        <w:rPr>
          <w:rFonts w:eastAsia="Times New Roman" w:cs="Times New Roman"/>
          <w:szCs w:val="24"/>
        </w:rPr>
        <w:t>Σκουλάκη</w:t>
      </w:r>
      <w:proofErr w:type="spellEnd"/>
      <w:r>
        <w:rPr>
          <w:rFonts w:eastAsia="Times New Roman" w:cs="Times New Roman"/>
          <w:szCs w:val="24"/>
        </w:rPr>
        <w:t xml:space="preserve"> να το σχεδιάσουμε και να το ξεκινήσουμε. Όμως ήταν ένα μετέωρο πρόγραμμα, γιατί κανένας δεν πήρε την ευθύνη για αυτούς τους ανθρώπους, που με τη δουλειά τους δικαίωσαν αυτόν τον θεσμό του </w:t>
      </w:r>
      <w:r>
        <w:rPr>
          <w:rFonts w:eastAsia="Times New Roman" w:cs="Times New Roman"/>
          <w:szCs w:val="24"/>
        </w:rPr>
        <w:t>π</w:t>
      </w:r>
      <w:r>
        <w:rPr>
          <w:rFonts w:eastAsia="Times New Roman" w:cs="Times New Roman"/>
          <w:szCs w:val="24"/>
        </w:rPr>
        <w:t xml:space="preserve">ρογράμματος «Βοήθεια στο Σπίτι». </w:t>
      </w:r>
    </w:p>
    <w:p w14:paraId="6B14F0F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Ήρθε αυτή η Κυβ</w:t>
      </w:r>
      <w:r>
        <w:rPr>
          <w:rFonts w:eastAsia="Times New Roman" w:cs="Times New Roman"/>
          <w:szCs w:val="24"/>
        </w:rPr>
        <w:t xml:space="preserve">έρνηση μόλις πήρε τη δυνατότητα μετά την έξοδο από τα μνημόνια, να κατοχυρώσει αυτόν τον θεσμό, επιβεβαιώνοντας και σε αυτή την πλευρά της πρόνοιας ότι το κράτος πρέπει να αναλαμβάνει την ευθύνη δημιουργίας τέτοιων κοινωνικών θεσμών και να μην αφήνει τους </w:t>
      </w:r>
      <w:r>
        <w:rPr>
          <w:rFonts w:eastAsia="Times New Roman" w:cs="Times New Roman"/>
          <w:szCs w:val="24"/>
        </w:rPr>
        <w:t>απόκληρους, τους αδύναμους και τους κατατρεγμένους να σηκώνουν στους αδύνατους ώμους τους τα προβλήματα που αντιμετωπίζουν από τη ζωή. Το ίδιο επιχειρείται και σήμερα.</w:t>
      </w:r>
    </w:p>
    <w:p w14:paraId="6B14F0F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Ακούω, λοιπόν, τους συναδέλφους της Νέας Δημοκρατίας</w:t>
      </w:r>
      <w:r>
        <w:rPr>
          <w:rFonts w:eastAsia="Times New Roman" w:cs="Times New Roman"/>
          <w:szCs w:val="24"/>
        </w:rPr>
        <w:t>,</w:t>
      </w:r>
      <w:r>
        <w:rPr>
          <w:rFonts w:eastAsia="Times New Roman" w:cs="Times New Roman"/>
          <w:szCs w:val="24"/>
        </w:rPr>
        <w:t xml:space="preserve"> και καλά εγώ που τους ακούω, αλλά </w:t>
      </w:r>
      <w:r>
        <w:rPr>
          <w:rFonts w:eastAsia="Times New Roman" w:cs="Times New Roman"/>
          <w:szCs w:val="24"/>
        </w:rPr>
        <w:t>τους ακούει και ο ελληνικός λαός.</w:t>
      </w:r>
    </w:p>
    <w:p w14:paraId="6B14F0F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Κύριοι</w:t>
      </w:r>
      <w:r>
        <w:rPr>
          <w:rFonts w:eastAsia="Times New Roman" w:cs="Times New Roman"/>
          <w:szCs w:val="24"/>
        </w:rPr>
        <w:t>,</w:t>
      </w:r>
      <w:r>
        <w:rPr>
          <w:rFonts w:eastAsia="Times New Roman" w:cs="Times New Roman"/>
          <w:szCs w:val="24"/>
        </w:rPr>
        <w:t xml:space="preserve"> συνάδελφοι της Νέας Δημοκρατίας, δεν ήρθατε από παρθενογένεση. Κυβερνήσατε πολλά χρόνια </w:t>
      </w:r>
      <w:r>
        <w:rPr>
          <w:rFonts w:eastAsia="Times New Roman" w:cs="Times New Roman"/>
          <w:szCs w:val="24"/>
        </w:rPr>
        <w:t xml:space="preserve">την </w:t>
      </w:r>
      <w:r>
        <w:rPr>
          <w:rFonts w:eastAsia="Times New Roman" w:cs="Times New Roman"/>
          <w:szCs w:val="24"/>
        </w:rPr>
        <w:t>πατρίδα, εκλεγμένοι από τον λαό -δεν λέω- στο πλαίσιο του δημοκρατικού μας πολιτεύματος. Αυτά που λέτε σήμερα</w:t>
      </w:r>
      <w:r>
        <w:rPr>
          <w:rFonts w:eastAsia="Times New Roman" w:cs="Times New Roman"/>
          <w:szCs w:val="24"/>
        </w:rPr>
        <w:t>,</w:t>
      </w:r>
      <w:r>
        <w:rPr>
          <w:rFonts w:eastAsia="Times New Roman" w:cs="Times New Roman"/>
          <w:szCs w:val="24"/>
        </w:rPr>
        <w:t xml:space="preserve"> γιατί δεν τ</w:t>
      </w:r>
      <w:r>
        <w:rPr>
          <w:rFonts w:eastAsia="Times New Roman" w:cs="Times New Roman"/>
          <w:szCs w:val="24"/>
        </w:rPr>
        <w:t>α κάνατε; Υπάρχει ένα ερώτημα στον κόσμο. Δεν έχει χαμηλή νοημοσύνη. Τι φαντάζεστε, δηλαδή; Ο κόσμος δεν σκέφτεται που μας ακούει</w:t>
      </w:r>
      <w:r>
        <w:rPr>
          <w:rFonts w:eastAsia="Times New Roman" w:cs="Times New Roman"/>
          <w:szCs w:val="24"/>
        </w:rPr>
        <w:t>,</w:t>
      </w:r>
      <w:r>
        <w:rPr>
          <w:rFonts w:eastAsia="Times New Roman" w:cs="Times New Roman"/>
          <w:szCs w:val="24"/>
        </w:rPr>
        <w:t xml:space="preserve"> τι λέει ο καθένας μας; Δεν έχει μέσα στη σκέψη του το τριβείο</w:t>
      </w:r>
      <w:r>
        <w:rPr>
          <w:rFonts w:eastAsia="Times New Roman" w:cs="Times New Roman"/>
          <w:szCs w:val="24"/>
        </w:rPr>
        <w:t>,</w:t>
      </w:r>
      <w:r>
        <w:rPr>
          <w:rFonts w:eastAsia="Times New Roman" w:cs="Times New Roman"/>
          <w:szCs w:val="24"/>
        </w:rPr>
        <w:t xml:space="preserve"> για να αναλύσει τι λέει ο καθένας τι έκανε τι δεν έκανε. Έρχεσ</w:t>
      </w:r>
      <w:r>
        <w:rPr>
          <w:rFonts w:eastAsia="Times New Roman" w:cs="Times New Roman"/>
          <w:szCs w:val="24"/>
        </w:rPr>
        <w:t>τε με μια λογική ότι αυτή η Κυβέρνηση έχει καταστρέψει τα πάντα</w:t>
      </w:r>
      <w:r>
        <w:rPr>
          <w:rFonts w:eastAsia="Times New Roman" w:cs="Times New Roman"/>
          <w:szCs w:val="24"/>
        </w:rPr>
        <w:t>,</w:t>
      </w:r>
      <w:r>
        <w:rPr>
          <w:rFonts w:eastAsia="Times New Roman" w:cs="Times New Roman"/>
          <w:szCs w:val="24"/>
        </w:rPr>
        <w:t xml:space="preserve"> και πότε θα έρθουν οι εκλογές να πάρετε την εξουσία να σώσετε αυτόν τον τόπο και τον λαό, όπως τον σώσατε όλα αυτά τα χρόνια.</w:t>
      </w:r>
    </w:p>
    <w:p w14:paraId="6B14F10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αυτή και στον τομέα της </w:t>
      </w:r>
      <w:r>
        <w:rPr>
          <w:rFonts w:eastAsia="Times New Roman" w:cs="Times New Roman"/>
          <w:szCs w:val="24"/>
        </w:rPr>
        <w:t>υ</w:t>
      </w:r>
      <w:r>
        <w:rPr>
          <w:rFonts w:eastAsia="Times New Roman" w:cs="Times New Roman"/>
          <w:szCs w:val="24"/>
        </w:rPr>
        <w:t>γείας έχει καταδείξει ότι πιστεύει στο δημόσιο σύστημα. Από την πρώτη στιγμή όταν είχαμε ενάμισ</w:t>
      </w:r>
      <w:r>
        <w:rPr>
          <w:rFonts w:eastAsia="Times New Roman" w:cs="Times New Roman"/>
          <w:szCs w:val="24"/>
        </w:rPr>
        <w:t>ι</w:t>
      </w:r>
      <w:r>
        <w:rPr>
          <w:rFonts w:eastAsia="Times New Roman" w:cs="Times New Roman"/>
          <w:szCs w:val="24"/>
        </w:rPr>
        <w:t xml:space="preserve"> εκατομμύριο ανθρώπους ανασφάλιστους αδιαφορούσατε γι’ αυτούς. Κατεδαφίσατε το σύστημα. Το ίδ</w:t>
      </w:r>
      <w:r>
        <w:rPr>
          <w:rFonts w:eastAsia="Times New Roman" w:cs="Times New Roman"/>
          <w:szCs w:val="24"/>
        </w:rPr>
        <w:t xml:space="preserve">ιο και στην </w:t>
      </w:r>
      <w:r>
        <w:rPr>
          <w:rFonts w:eastAsia="Times New Roman" w:cs="Times New Roman"/>
          <w:szCs w:val="24"/>
        </w:rPr>
        <w:t>π</w:t>
      </w:r>
      <w:r>
        <w:rPr>
          <w:rFonts w:eastAsia="Times New Roman" w:cs="Times New Roman"/>
          <w:szCs w:val="24"/>
        </w:rPr>
        <w:t xml:space="preserve">αιδεία, το ίδιο και στις </w:t>
      </w:r>
      <w:r>
        <w:rPr>
          <w:rFonts w:eastAsia="Times New Roman" w:cs="Times New Roman"/>
          <w:szCs w:val="24"/>
        </w:rPr>
        <w:t>σ</w:t>
      </w:r>
      <w:r>
        <w:rPr>
          <w:rFonts w:eastAsia="Times New Roman" w:cs="Times New Roman"/>
          <w:szCs w:val="24"/>
        </w:rPr>
        <w:t xml:space="preserve">χολές </w:t>
      </w:r>
      <w:r>
        <w:rPr>
          <w:rFonts w:eastAsia="Times New Roman" w:cs="Times New Roman"/>
          <w:szCs w:val="24"/>
        </w:rPr>
        <w:t>ν</w:t>
      </w:r>
      <w:r>
        <w:rPr>
          <w:rFonts w:eastAsia="Times New Roman" w:cs="Times New Roman"/>
          <w:szCs w:val="24"/>
        </w:rPr>
        <w:t xml:space="preserve">αυτικής </w:t>
      </w:r>
      <w:r>
        <w:rPr>
          <w:rFonts w:eastAsia="Times New Roman" w:cs="Times New Roman"/>
          <w:szCs w:val="24"/>
        </w:rPr>
        <w:t>ε</w:t>
      </w:r>
      <w:r>
        <w:rPr>
          <w:rFonts w:eastAsia="Times New Roman" w:cs="Times New Roman"/>
          <w:szCs w:val="24"/>
        </w:rPr>
        <w:t>κπαίδευσης του Υπουργείου στο οποίο ήμουν. Θέ</w:t>
      </w:r>
      <w:r>
        <w:rPr>
          <w:rFonts w:eastAsia="Times New Roman" w:cs="Times New Roman"/>
          <w:szCs w:val="24"/>
        </w:rPr>
        <w:lastRenderedPageBreak/>
        <w:t>λατε ιδιωτική εκπαίδευση αλλά δεν είχατε και το θάρρος, δεν τολμούσατε ούτε αυτό να το κάνετε. Και έρχεστε τώρα και λέτε «να γίνει και αυτό, να γίνει και εκ</w:t>
      </w:r>
      <w:r>
        <w:rPr>
          <w:rFonts w:eastAsia="Times New Roman" w:cs="Times New Roman"/>
          <w:szCs w:val="24"/>
        </w:rPr>
        <w:t xml:space="preserve">είνο». </w:t>
      </w:r>
    </w:p>
    <w:p w14:paraId="6B14F10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Αυτή η Κυβέρνηση έχει καταδείξει ότι πιστεύει στο δημόσιο σύστημα υγείας, γιατί όπως έλεγε ο αείμνηστος Ανδρέας Παπανδρέου «μπροστά στη ζωή και στο θάνατο, όλοι οι άνθρωποι πρέπει να είναι ίδιοι». Αυτό κάνουμε τέσσερα χρόνια και συνεχώς το </w:t>
      </w:r>
      <w:proofErr w:type="spellStart"/>
      <w:r>
        <w:rPr>
          <w:rFonts w:eastAsia="Times New Roman" w:cs="Times New Roman"/>
          <w:szCs w:val="24"/>
        </w:rPr>
        <w:t>αιμοδοτο</w:t>
      </w:r>
      <w:r>
        <w:rPr>
          <w:rFonts w:eastAsia="Times New Roman" w:cs="Times New Roman"/>
          <w:szCs w:val="24"/>
        </w:rPr>
        <w:t>ύμε</w:t>
      </w:r>
      <w:proofErr w:type="spellEnd"/>
      <w:r>
        <w:rPr>
          <w:rFonts w:eastAsia="Times New Roman" w:cs="Times New Roman"/>
          <w:szCs w:val="24"/>
        </w:rPr>
        <w:t xml:space="preserve"> και το αναβαθμίζουμε. Διότι είναι σταθερή επιλογή να στηριχθεί το </w:t>
      </w:r>
      <w:r>
        <w:rPr>
          <w:rFonts w:eastAsia="Times New Roman" w:cs="Times New Roman"/>
          <w:szCs w:val="24"/>
        </w:rPr>
        <w:t>δ</w:t>
      </w:r>
      <w:r>
        <w:rPr>
          <w:rFonts w:eastAsia="Times New Roman" w:cs="Times New Roman"/>
          <w:szCs w:val="24"/>
        </w:rPr>
        <w:t xml:space="preserve">ημόσιο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υ</w:t>
      </w:r>
      <w:r>
        <w:rPr>
          <w:rFonts w:eastAsia="Times New Roman" w:cs="Times New Roman"/>
          <w:szCs w:val="24"/>
        </w:rPr>
        <w:t xml:space="preserve">γείας, </w:t>
      </w:r>
      <w:r>
        <w:rPr>
          <w:rFonts w:eastAsia="Times New Roman" w:cs="Times New Roman"/>
          <w:szCs w:val="24"/>
        </w:rPr>
        <w:t>π</w:t>
      </w:r>
      <w:r>
        <w:rPr>
          <w:rFonts w:eastAsia="Times New Roman" w:cs="Times New Roman"/>
          <w:szCs w:val="24"/>
        </w:rPr>
        <w:t xml:space="preserve">αιδείας, </w:t>
      </w:r>
      <w:r>
        <w:rPr>
          <w:rFonts w:eastAsia="Times New Roman" w:cs="Times New Roman"/>
          <w:szCs w:val="24"/>
        </w:rPr>
        <w:t>π</w:t>
      </w:r>
      <w:r>
        <w:rPr>
          <w:rFonts w:eastAsia="Times New Roman" w:cs="Times New Roman"/>
          <w:szCs w:val="24"/>
        </w:rPr>
        <w:t>ρόνοιας, αυτό που</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βλέπετε να περιορίζεται στην Ευρώπη. Γι’ αυτό έχουμε τα φαινόμενα των κίτρινων γιλέκων στη Γαλλία, διότι αφήνουν τον κόσμο</w:t>
      </w:r>
      <w:r>
        <w:rPr>
          <w:rFonts w:eastAsia="Times New Roman" w:cs="Times New Roman"/>
          <w:szCs w:val="24"/>
        </w:rPr>
        <w:t xml:space="preserve"> στην τύχη του. Και εδώ επιχειρείται με τις περιορισμένες δυνατότητες που υπάρχουν</w:t>
      </w:r>
      <w:r>
        <w:rPr>
          <w:rFonts w:eastAsia="Times New Roman" w:cs="Times New Roman"/>
          <w:szCs w:val="24"/>
        </w:rPr>
        <w:t>,</w:t>
      </w:r>
      <w:r>
        <w:rPr>
          <w:rFonts w:eastAsia="Times New Roman" w:cs="Times New Roman"/>
          <w:szCs w:val="24"/>
        </w:rPr>
        <w:t xml:space="preserve"> να καταδειχθεί στον κόσμο ότι το βλέμμα αυτής της Κυβέρνησης είναι προς την κοινωνία.</w:t>
      </w:r>
    </w:p>
    <w:p w14:paraId="6B14F10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Πριν από λίγες ημέρες ήλθαν οι συντάξεις. Τα τελευταία οκτώ χρόνια ο κόσμος έτρεμε κάθ</w:t>
      </w:r>
      <w:r>
        <w:rPr>
          <w:rFonts w:eastAsia="Times New Roman" w:cs="Times New Roman"/>
          <w:szCs w:val="24"/>
        </w:rPr>
        <w:t>ε φορά που ερχόταν η σύνταξη, μήπως έχει μειωθεί. Υπήρχαν άνθρωποι που είχαν πρό</w:t>
      </w:r>
      <w:r>
        <w:rPr>
          <w:rFonts w:eastAsia="Times New Roman" w:cs="Times New Roman"/>
          <w:szCs w:val="24"/>
        </w:rPr>
        <w:lastRenderedPageBreak/>
        <w:t xml:space="preserve">βλημα ακόμα και με μείωση </w:t>
      </w:r>
      <w:r>
        <w:rPr>
          <w:rFonts w:eastAsia="Times New Roman" w:cs="Times New Roman"/>
          <w:szCs w:val="24"/>
        </w:rPr>
        <w:t xml:space="preserve">5 </w:t>
      </w:r>
      <w:r>
        <w:rPr>
          <w:rFonts w:eastAsia="Times New Roman" w:cs="Times New Roman"/>
          <w:szCs w:val="24"/>
        </w:rPr>
        <w:t xml:space="preserve">ευρώ. Τι έγινε τις τελευταίες ημέρες; Εξακόσιες είκοσι χιλιάδες άνθρωποι είδαν αύξηση μετά από οκτώ χρόνια. Μήπως το αμφισβητείτε και αυτό; Ρωτήστε </w:t>
      </w:r>
      <w:r>
        <w:rPr>
          <w:rFonts w:eastAsia="Times New Roman" w:cs="Times New Roman"/>
          <w:szCs w:val="24"/>
        </w:rPr>
        <w:t>τους. Εγώ έχω ρωτήσει και συναδέλφους της Νέας Δημοκρατίας</w:t>
      </w:r>
      <w:r>
        <w:rPr>
          <w:rFonts w:eastAsia="Times New Roman" w:cs="Times New Roman"/>
          <w:szCs w:val="24"/>
        </w:rPr>
        <w:t>,</w:t>
      </w:r>
      <w:r>
        <w:rPr>
          <w:rFonts w:eastAsia="Times New Roman" w:cs="Times New Roman"/>
          <w:szCs w:val="24"/>
        </w:rPr>
        <w:t xml:space="preserve"> που μου λένε ότι ήλθε στις μητέρες τους αύξηση αυτή τη φορά. </w:t>
      </w:r>
    </w:p>
    <w:p w14:paraId="6B14F10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Εμείς, λοιπόν, εκείνο που οφείλουμε να κάνουμε αδιάπτωτα</w:t>
      </w:r>
      <w:r>
        <w:rPr>
          <w:rFonts w:eastAsia="Times New Roman" w:cs="Times New Roman"/>
          <w:szCs w:val="24"/>
        </w:rPr>
        <w:t>,</w:t>
      </w:r>
      <w:r>
        <w:rPr>
          <w:rFonts w:eastAsia="Times New Roman" w:cs="Times New Roman"/>
          <w:szCs w:val="24"/>
        </w:rPr>
        <w:t xml:space="preserve"> είναι να εξασφαλίζουμε το αυτό σημείο εκκίνησης, τις ίδιες δυνατότητες</w:t>
      </w:r>
      <w:r>
        <w:rPr>
          <w:rFonts w:eastAsia="Times New Roman" w:cs="Times New Roman"/>
          <w:szCs w:val="24"/>
        </w:rPr>
        <w:t>,</w:t>
      </w:r>
      <w:r>
        <w:rPr>
          <w:rFonts w:eastAsia="Times New Roman" w:cs="Times New Roman"/>
          <w:szCs w:val="24"/>
        </w:rPr>
        <w:t xml:space="preserve"> δηλα</w:t>
      </w:r>
      <w:r>
        <w:rPr>
          <w:rFonts w:eastAsia="Times New Roman" w:cs="Times New Roman"/>
          <w:szCs w:val="24"/>
        </w:rPr>
        <w:t>δή</w:t>
      </w:r>
      <w:r>
        <w:rPr>
          <w:rFonts w:eastAsia="Times New Roman" w:cs="Times New Roman"/>
          <w:szCs w:val="24"/>
        </w:rPr>
        <w:t>,</w:t>
      </w:r>
      <w:r>
        <w:rPr>
          <w:rFonts w:eastAsia="Times New Roman" w:cs="Times New Roman"/>
          <w:szCs w:val="24"/>
        </w:rPr>
        <w:t xml:space="preserve"> σε όλες τις νέες και τους νέους στο αυτό σημείο εκκίνησης, ώστε η εξέλιξή τους να μην είναι αποτέλεσμα της οικονομικής και κοινωνικής θέσης της οικογένειας αλλά να είναι αποτέλεσμα της δικής τους δημιουργικότητας, προσπάθειας, υπομονής και επιμονής στο</w:t>
      </w:r>
      <w:r>
        <w:rPr>
          <w:rFonts w:eastAsia="Times New Roman" w:cs="Times New Roman"/>
          <w:szCs w:val="24"/>
        </w:rPr>
        <w:t xml:space="preserve"> να υλοποιήσουν τους στόχους της ζωής τους, για να βάλουν τη ζωή τους στην τροχιά εκείνη που θέλουν. </w:t>
      </w:r>
    </w:p>
    <w:p w14:paraId="6B14F104" w14:textId="77777777" w:rsidR="004965E6" w:rsidRDefault="004D430C">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6B14F10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Βεβαίως εγώ θα τολμήσω να πω ότι στα ζητήματα της </w:t>
      </w:r>
      <w:r>
        <w:rPr>
          <w:rFonts w:eastAsia="Times New Roman" w:cs="Times New Roman"/>
          <w:szCs w:val="24"/>
        </w:rPr>
        <w:t>π</w:t>
      </w:r>
      <w:r>
        <w:rPr>
          <w:rFonts w:eastAsia="Times New Roman" w:cs="Times New Roman"/>
          <w:szCs w:val="24"/>
        </w:rPr>
        <w:t>αιδείας</w:t>
      </w:r>
      <w:r>
        <w:rPr>
          <w:rFonts w:eastAsia="Times New Roman" w:cs="Times New Roman"/>
          <w:szCs w:val="24"/>
        </w:rPr>
        <w:t>,</w:t>
      </w:r>
      <w:r>
        <w:rPr>
          <w:rFonts w:eastAsia="Times New Roman" w:cs="Times New Roman"/>
          <w:szCs w:val="24"/>
        </w:rPr>
        <w:t xml:space="preserve"> πρέπει όλοι -και η Κυβέρνηση και η Αντιπολίτευση- να </w:t>
      </w:r>
      <w:r>
        <w:rPr>
          <w:rFonts w:eastAsia="Times New Roman" w:cs="Times New Roman"/>
          <w:szCs w:val="24"/>
        </w:rPr>
        <w:lastRenderedPageBreak/>
        <w:t>έχουμε ανοικτές τις πόρτες και τα παράθυρα του νοητικού μας πεδίου, να κεντρίσουμε και να κεντριστούμε από τον προβληματισμό όλων, διότι η παιδεία είναι ένας ιδιαίτερα ευαίσθητος τομέας της ζωής αυτού τ</w:t>
      </w:r>
      <w:r>
        <w:rPr>
          <w:rFonts w:eastAsia="Times New Roman" w:cs="Times New Roman"/>
          <w:szCs w:val="24"/>
        </w:rPr>
        <w:t xml:space="preserve">ου τόπου. Και πρέπει να εξαντλήσουμε τα ιαματικά κοιτάσματα της σκέψης μας, χωρίς σκοπιμότητες, μικροψυχίες, μικροπολιτικές, </w:t>
      </w:r>
      <w:proofErr w:type="spellStart"/>
      <w:r>
        <w:rPr>
          <w:rFonts w:eastAsia="Times New Roman" w:cs="Times New Roman"/>
          <w:szCs w:val="24"/>
        </w:rPr>
        <w:t>απαξιωτικές</w:t>
      </w:r>
      <w:proofErr w:type="spellEnd"/>
      <w:r>
        <w:rPr>
          <w:rFonts w:eastAsia="Times New Roman" w:cs="Times New Roman"/>
          <w:szCs w:val="24"/>
        </w:rPr>
        <w:t xml:space="preserve"> τοποθετήσεις. </w:t>
      </w:r>
    </w:p>
    <w:p w14:paraId="6B14F10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Μόνο με ένα τέτοιο πνεύμα μπορούμε να βρούμε τον κοινό τόπο και πρέπει να βρούμε τον κοινό τόπο σε αυτό </w:t>
      </w:r>
      <w:r>
        <w:rPr>
          <w:rFonts w:eastAsia="Times New Roman" w:cs="Times New Roman"/>
          <w:szCs w:val="24"/>
        </w:rPr>
        <w:t>το ζήτημα, είναι υποχρέωση όλων μας. Γι’ αυτό μας έστειλε εδώ ο ελληνικός λαός, όχι για να απαξιώνουμε ο ένας τον άλλον αλλά να συνεργαζόμαστε τουλάχιστον σε αυτά τα ζητήματα σε ένα τέτοιο πνεύμα, ώστε να πάει η πατρίδα μπροστά και να αφήσουμε αυτή τη λογι</w:t>
      </w:r>
      <w:r>
        <w:rPr>
          <w:rFonts w:eastAsia="Times New Roman" w:cs="Times New Roman"/>
          <w:szCs w:val="24"/>
        </w:rPr>
        <w:t>κή των διχασμών και των υπερπατριωτισμών.</w:t>
      </w:r>
    </w:p>
    <w:p w14:paraId="6B14F107" w14:textId="77777777" w:rsidR="004965E6" w:rsidRDefault="004D430C">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6B14F108" w14:textId="77777777" w:rsidR="004965E6" w:rsidRDefault="004D430C">
      <w:pPr>
        <w:spacing w:line="600" w:lineRule="auto"/>
        <w:ind w:firstLine="720"/>
        <w:jc w:val="both"/>
        <w:rPr>
          <w:rFonts w:eastAsia="Times New Roman" w:cs="Times New Roman"/>
          <w:szCs w:val="24"/>
        </w:rPr>
      </w:pPr>
      <w:r w:rsidRPr="00C55A1C">
        <w:rPr>
          <w:rFonts w:eastAsia="Times New Roman" w:cs="Times New Roman"/>
          <w:b/>
          <w:szCs w:val="24"/>
        </w:rPr>
        <w:t xml:space="preserve">ΠΡΟΕΔΡΕΥΩΝ (Δημήτριος </w:t>
      </w:r>
      <w:proofErr w:type="spellStart"/>
      <w:r w:rsidRPr="00C55A1C">
        <w:rPr>
          <w:rFonts w:eastAsia="Times New Roman" w:cs="Times New Roman"/>
          <w:b/>
          <w:szCs w:val="24"/>
        </w:rPr>
        <w:t>Κρεμαστινός</w:t>
      </w:r>
      <w:proofErr w:type="spellEnd"/>
      <w:r w:rsidRPr="00C55A1C">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Κουρουμπλή</w:t>
      </w:r>
      <w:proofErr w:type="spellEnd"/>
      <w:r>
        <w:rPr>
          <w:rFonts w:eastAsia="Times New Roman" w:cs="Times New Roman"/>
          <w:szCs w:val="24"/>
        </w:rPr>
        <w:t>, παρακαλώ.</w:t>
      </w:r>
    </w:p>
    <w:p w14:paraId="6B14F109" w14:textId="77777777" w:rsidR="004965E6" w:rsidRDefault="004D430C">
      <w:pPr>
        <w:spacing w:line="600" w:lineRule="auto"/>
        <w:ind w:firstLine="720"/>
        <w:jc w:val="both"/>
        <w:rPr>
          <w:rFonts w:eastAsia="Times New Roman" w:cs="Times New Roman"/>
          <w:szCs w:val="24"/>
        </w:rPr>
      </w:pPr>
      <w:r w:rsidRPr="00C55A1C">
        <w:rPr>
          <w:rFonts w:eastAsia="Times New Roman" w:cs="Times New Roman"/>
          <w:b/>
          <w:szCs w:val="24"/>
        </w:rPr>
        <w:lastRenderedPageBreak/>
        <w:t>ΠΑΝΑΓΙΩΤΗΣ ΚΟΥΡΟΥΜΠΛΗΣ:</w:t>
      </w:r>
      <w:r>
        <w:rPr>
          <w:rFonts w:eastAsia="Times New Roman" w:cs="Times New Roman"/>
          <w:szCs w:val="24"/>
        </w:rPr>
        <w:t xml:space="preserve"> Όλοι ξέρουμε την ιστορία αυτού του τόπου, </w:t>
      </w:r>
      <w:r>
        <w:rPr>
          <w:rFonts w:eastAsia="Times New Roman" w:cs="Times New Roman"/>
          <w:szCs w:val="24"/>
        </w:rPr>
        <w:t>τα λάθη που έγιναν και από εδώ και από εκεί και από πιο πέρα. Ας διδαχθούμε από αυτά.</w:t>
      </w:r>
    </w:p>
    <w:p w14:paraId="6B14F10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Κύριε Υπουργέ, θέλω κατ</w:t>
      </w:r>
      <w:r>
        <w:rPr>
          <w:rFonts w:eastAsia="Times New Roman" w:cs="Times New Roman"/>
          <w:szCs w:val="24"/>
        </w:rPr>
        <w:t xml:space="preserve">’ </w:t>
      </w:r>
      <w:r>
        <w:rPr>
          <w:rFonts w:eastAsia="Times New Roman" w:cs="Times New Roman"/>
          <w:szCs w:val="24"/>
        </w:rPr>
        <w:t>αρχάς να σας συγχαρώ, γιατί ακριβώς βάλατε έναν προγραμματισμό για δεκαπέντε χιλιάδες προσλήψεις στο δημόσιο τομέα, στο δημόσιο εκπαιδευτικό σύστ</w:t>
      </w:r>
      <w:r>
        <w:rPr>
          <w:rFonts w:eastAsia="Times New Roman" w:cs="Times New Roman"/>
          <w:szCs w:val="24"/>
        </w:rPr>
        <w:t>ημα.</w:t>
      </w:r>
    </w:p>
    <w:p w14:paraId="6B14F10B" w14:textId="77777777" w:rsidR="004965E6" w:rsidRDefault="004D430C">
      <w:pPr>
        <w:spacing w:line="600" w:lineRule="auto"/>
        <w:ind w:firstLine="720"/>
        <w:jc w:val="both"/>
        <w:rPr>
          <w:rFonts w:eastAsia="Times New Roman" w:cs="Times New Roman"/>
          <w:szCs w:val="24"/>
        </w:rPr>
      </w:pPr>
      <w:r w:rsidRPr="00323EB3">
        <w:rPr>
          <w:rFonts w:eastAsia="Times New Roman" w:cs="Times New Roman"/>
          <w:b/>
          <w:szCs w:val="24"/>
        </w:rPr>
        <w:t xml:space="preserve">ΠΡΟΕΔΡΕΥΩΝ (Δημήτριος </w:t>
      </w:r>
      <w:proofErr w:type="spellStart"/>
      <w:r w:rsidRPr="00323EB3">
        <w:rPr>
          <w:rFonts w:eastAsia="Times New Roman" w:cs="Times New Roman"/>
          <w:b/>
          <w:szCs w:val="24"/>
        </w:rPr>
        <w:t>Κρεμαστινός</w:t>
      </w:r>
      <w:proofErr w:type="spellEnd"/>
      <w:r w:rsidRPr="00323EB3">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Κουρουμπλή</w:t>
      </w:r>
      <w:proofErr w:type="spellEnd"/>
      <w:r>
        <w:rPr>
          <w:rFonts w:eastAsia="Times New Roman" w:cs="Times New Roman"/>
          <w:szCs w:val="24"/>
        </w:rPr>
        <w:t>, παρακαλώ.</w:t>
      </w:r>
    </w:p>
    <w:p w14:paraId="6B14F10C" w14:textId="77777777" w:rsidR="004965E6" w:rsidRDefault="004D430C">
      <w:pPr>
        <w:spacing w:line="600" w:lineRule="auto"/>
        <w:ind w:firstLine="720"/>
        <w:jc w:val="both"/>
        <w:rPr>
          <w:rFonts w:eastAsia="Times New Roman" w:cs="Times New Roman"/>
          <w:szCs w:val="24"/>
        </w:rPr>
      </w:pPr>
      <w:r w:rsidRPr="00417308">
        <w:rPr>
          <w:rFonts w:eastAsia="Times New Roman" w:cs="Times New Roman"/>
          <w:b/>
          <w:szCs w:val="24"/>
        </w:rPr>
        <w:t xml:space="preserve">ΠΑΝΑΓΙΩΤΗΣ ΚΟΥΡΟΥΜΠΛΗΣ: </w:t>
      </w:r>
      <w:r>
        <w:rPr>
          <w:rFonts w:eastAsia="Times New Roman" w:cs="Times New Roman"/>
          <w:szCs w:val="24"/>
        </w:rPr>
        <w:t>Τελειώνω, κύριε Πρόεδρε.</w:t>
      </w:r>
    </w:p>
    <w:p w14:paraId="6B14F10D" w14:textId="77777777" w:rsidR="004965E6" w:rsidRDefault="004D430C">
      <w:pPr>
        <w:spacing w:line="600" w:lineRule="auto"/>
        <w:ind w:firstLine="720"/>
        <w:jc w:val="both"/>
        <w:rPr>
          <w:rFonts w:eastAsia="Times New Roman" w:cs="Times New Roman"/>
          <w:szCs w:val="24"/>
        </w:rPr>
      </w:pPr>
      <w:r w:rsidRPr="00323EB3">
        <w:rPr>
          <w:rFonts w:eastAsia="Times New Roman" w:cs="Times New Roman"/>
          <w:b/>
          <w:szCs w:val="24"/>
        </w:rPr>
        <w:t xml:space="preserve">ΠΡΟΕΔΡΕΥΩΝ (Δημήτριος </w:t>
      </w:r>
      <w:proofErr w:type="spellStart"/>
      <w:r w:rsidRPr="00323EB3">
        <w:rPr>
          <w:rFonts w:eastAsia="Times New Roman" w:cs="Times New Roman"/>
          <w:b/>
          <w:szCs w:val="24"/>
        </w:rPr>
        <w:t>Κρεμαστινός</w:t>
      </w:r>
      <w:proofErr w:type="spellEnd"/>
      <w:r w:rsidRPr="00323EB3">
        <w:rPr>
          <w:rFonts w:eastAsia="Times New Roman" w:cs="Times New Roman"/>
          <w:b/>
          <w:szCs w:val="24"/>
        </w:rPr>
        <w:t>):</w:t>
      </w:r>
      <w:r>
        <w:rPr>
          <w:rFonts w:eastAsia="Times New Roman" w:cs="Times New Roman"/>
          <w:b/>
          <w:szCs w:val="24"/>
        </w:rPr>
        <w:t xml:space="preserve"> </w:t>
      </w:r>
      <w:r>
        <w:rPr>
          <w:rFonts w:eastAsia="Times New Roman" w:cs="Times New Roman"/>
          <w:szCs w:val="24"/>
        </w:rPr>
        <w:t>Τελειώστε</w:t>
      </w:r>
      <w:r>
        <w:rPr>
          <w:rFonts w:eastAsia="Times New Roman" w:cs="Times New Roman"/>
          <w:szCs w:val="24"/>
        </w:rPr>
        <w:t>,</w:t>
      </w:r>
      <w:r>
        <w:rPr>
          <w:rFonts w:eastAsia="Times New Roman" w:cs="Times New Roman"/>
          <w:szCs w:val="24"/>
        </w:rPr>
        <w:t xml:space="preserve"> διότι διαμαρτύρονται οι συνάδελφοι. Έχουμε και ψηφοφορία.</w:t>
      </w:r>
    </w:p>
    <w:p w14:paraId="6B14F10E" w14:textId="77777777" w:rsidR="004965E6" w:rsidRDefault="004D430C">
      <w:pPr>
        <w:spacing w:line="600" w:lineRule="auto"/>
        <w:ind w:firstLine="720"/>
        <w:jc w:val="both"/>
        <w:rPr>
          <w:rFonts w:eastAsia="Times New Roman" w:cs="Times New Roman"/>
          <w:szCs w:val="24"/>
        </w:rPr>
      </w:pPr>
      <w:r w:rsidRPr="00921F67">
        <w:rPr>
          <w:rFonts w:eastAsia="Times New Roman" w:cs="Times New Roman"/>
          <w:b/>
          <w:szCs w:val="24"/>
        </w:rPr>
        <w:t>ΠΑΝΑΓΙΩΤΗΣ ΚΟΥΡΟΥΜΠΛΗΣ:</w:t>
      </w:r>
      <w:r>
        <w:rPr>
          <w:rFonts w:eastAsia="Times New Roman" w:cs="Times New Roman"/>
          <w:szCs w:val="24"/>
        </w:rPr>
        <w:t xml:space="preserve"> Τελειώνω σε ένα λεπτό.</w:t>
      </w:r>
    </w:p>
    <w:p w14:paraId="6B14F10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Θέλω, λοιπόν, να τονίσω επίσης αυτό που έγινε στην ειδική αγωγή. Είναι η πρώτη φορά τα τελευταία δεκαπέντε χρόνια που έχει στελεχωθεί με αυτόν τον τρόπο, δείχνοντας ότι αυτή η </w:t>
      </w:r>
      <w:r>
        <w:rPr>
          <w:rFonts w:eastAsia="Times New Roman" w:cs="Times New Roman"/>
          <w:szCs w:val="24"/>
        </w:rPr>
        <w:lastRenderedPageBreak/>
        <w:t>Κυβέρνηση νοιάζεται εκείνους που δεν μπορούν να υπερασπι</w:t>
      </w:r>
      <w:r>
        <w:rPr>
          <w:rFonts w:eastAsia="Times New Roman" w:cs="Times New Roman"/>
          <w:szCs w:val="24"/>
        </w:rPr>
        <w:t xml:space="preserve">στούν τα δικαιώματά τους λόγω της ιδιαιτερότητας, ιδιαίτερα τα παιδιά που έχουν σύνδρομο </w:t>
      </w:r>
      <w:r>
        <w:rPr>
          <w:rFonts w:eastAsia="Times New Roman" w:cs="Times New Roman"/>
          <w:szCs w:val="24"/>
          <w:lang w:val="en-US"/>
        </w:rPr>
        <w:t>D</w:t>
      </w:r>
      <w:r>
        <w:rPr>
          <w:rFonts w:eastAsia="Times New Roman" w:cs="Times New Roman"/>
          <w:szCs w:val="24"/>
          <w:lang w:val="en-US"/>
        </w:rPr>
        <w:t>own</w:t>
      </w:r>
      <w:r w:rsidRPr="00323EB3">
        <w:rPr>
          <w:rFonts w:eastAsia="Times New Roman" w:cs="Times New Roman"/>
          <w:szCs w:val="24"/>
        </w:rPr>
        <w:t xml:space="preserve"> </w:t>
      </w:r>
      <w:r>
        <w:rPr>
          <w:rFonts w:eastAsia="Times New Roman" w:cs="Times New Roman"/>
          <w:szCs w:val="24"/>
        </w:rPr>
        <w:t xml:space="preserve">και νοητική καθυστέρηση. </w:t>
      </w:r>
    </w:p>
    <w:p w14:paraId="6B14F11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Και θα ήθελα να σας ζητήσω </w:t>
      </w:r>
      <w:r>
        <w:rPr>
          <w:rFonts w:eastAsia="Times New Roman" w:cs="Times New Roman"/>
          <w:szCs w:val="24"/>
        </w:rPr>
        <w:t>–</w:t>
      </w:r>
      <w:r>
        <w:rPr>
          <w:rFonts w:eastAsia="Times New Roman" w:cs="Times New Roman"/>
          <w:szCs w:val="24"/>
        </w:rPr>
        <w:t>αφού</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τονίσω ότι ακούσατε τα αιτήματα που αφορούν τους εκπαιδευτικούς των ΑΜΕΑ και κατεβάσατε στο 5</w:t>
      </w:r>
      <w:r>
        <w:rPr>
          <w:rFonts w:eastAsia="Times New Roman" w:cs="Times New Roman"/>
          <w:szCs w:val="24"/>
        </w:rPr>
        <w:t>0% όπως ήταν το σωστό, γιατί το ποσοστό από εκεί ξεκινάει ως δικαίωμα της χώρας και σε άλλους τομείς- να εξαντλήσετε ακόμα περισσότερο τα περιθώρια για τα παιδιά, τους επιστήμονες που γύρισαν όλη την Ελλάδα, που πήγαν σε άγονες, σε δυσπρόσιτες περιοχές, πο</w:t>
      </w:r>
      <w:r>
        <w:rPr>
          <w:rFonts w:eastAsia="Times New Roman" w:cs="Times New Roman"/>
          <w:szCs w:val="24"/>
        </w:rPr>
        <w:t>υ πολλές φορές δεν είχαν τη δυνατότητα να αποκτήσουν για πολλούς και διάφορους λόγους μεταπτυχιακά…</w:t>
      </w:r>
    </w:p>
    <w:p w14:paraId="6B14F111" w14:textId="77777777" w:rsidR="004965E6" w:rsidRDefault="004D430C">
      <w:pPr>
        <w:spacing w:line="600" w:lineRule="auto"/>
        <w:ind w:firstLine="720"/>
        <w:jc w:val="both"/>
        <w:rPr>
          <w:rFonts w:eastAsia="Times New Roman" w:cs="Times New Roman"/>
          <w:szCs w:val="24"/>
        </w:rPr>
      </w:pPr>
      <w:r w:rsidRPr="00323EB3">
        <w:rPr>
          <w:rFonts w:eastAsia="Times New Roman" w:cs="Times New Roman"/>
          <w:b/>
          <w:szCs w:val="24"/>
        </w:rPr>
        <w:t xml:space="preserve">ΠΡΟΕΔΡΕΥΩΝ (Δημήτριος </w:t>
      </w:r>
      <w:proofErr w:type="spellStart"/>
      <w:r w:rsidRPr="00323EB3">
        <w:rPr>
          <w:rFonts w:eastAsia="Times New Roman" w:cs="Times New Roman"/>
          <w:b/>
          <w:szCs w:val="24"/>
        </w:rPr>
        <w:t>Κρεμαστινός</w:t>
      </w:r>
      <w:proofErr w:type="spellEnd"/>
      <w:r w:rsidRPr="00323EB3">
        <w:rPr>
          <w:rFonts w:eastAsia="Times New Roman" w:cs="Times New Roman"/>
          <w:b/>
          <w:szCs w:val="24"/>
        </w:rPr>
        <w:t>):</w:t>
      </w:r>
      <w:r>
        <w:rPr>
          <w:rFonts w:eastAsia="Times New Roman" w:cs="Times New Roman"/>
          <w:b/>
          <w:szCs w:val="24"/>
        </w:rPr>
        <w:t xml:space="preserve"> </w:t>
      </w:r>
      <w:r>
        <w:rPr>
          <w:rFonts w:eastAsia="Times New Roman" w:cs="Times New Roman"/>
          <w:szCs w:val="24"/>
        </w:rPr>
        <w:t>Παρακαλώ, ολοκληρώστε.</w:t>
      </w:r>
    </w:p>
    <w:p w14:paraId="6B14F112" w14:textId="77777777" w:rsidR="004965E6" w:rsidRDefault="004D430C">
      <w:pPr>
        <w:spacing w:line="600" w:lineRule="auto"/>
        <w:ind w:firstLine="720"/>
        <w:jc w:val="both"/>
        <w:rPr>
          <w:rFonts w:eastAsia="Times New Roman" w:cs="Times New Roman"/>
          <w:szCs w:val="24"/>
        </w:rPr>
      </w:pPr>
      <w:r w:rsidRPr="00417308">
        <w:rPr>
          <w:rFonts w:eastAsia="Times New Roman" w:cs="Times New Roman"/>
          <w:b/>
          <w:szCs w:val="24"/>
        </w:rPr>
        <w:t xml:space="preserve">ΠΑΝΑΓΙΩΤΗΣ ΚΟΥΡΟΥΜΠΛΗΣ: </w:t>
      </w:r>
      <w:r>
        <w:rPr>
          <w:rFonts w:eastAsia="Times New Roman" w:cs="Times New Roman"/>
          <w:szCs w:val="24"/>
        </w:rPr>
        <w:t>Είναι ανάγκη δικαίου, παρακαλώ, να εξαντλήσετε ακόμα περισσότερο την προσ</w:t>
      </w:r>
      <w:r>
        <w:rPr>
          <w:rFonts w:eastAsia="Times New Roman" w:cs="Times New Roman"/>
          <w:szCs w:val="24"/>
        </w:rPr>
        <w:t xml:space="preserve">πάθεια που έχετε ξεκινήσει, ώστε να αυξηθούν τα μόρια που συνδέονται </w:t>
      </w:r>
      <w:r>
        <w:rPr>
          <w:rFonts w:eastAsia="Times New Roman" w:cs="Times New Roman"/>
          <w:szCs w:val="24"/>
        </w:rPr>
        <w:lastRenderedPageBreak/>
        <w:t>με την υπηρεσία και τα μόρια που συνδέονται με το πρώτο πτυχίο. Μπορεί να υπάρξει ένα ακόμα περιθώριο</w:t>
      </w:r>
      <w:r>
        <w:rPr>
          <w:rFonts w:eastAsia="Times New Roman" w:cs="Times New Roman"/>
          <w:szCs w:val="24"/>
        </w:rPr>
        <w:t>,</w:t>
      </w:r>
      <w:r>
        <w:rPr>
          <w:rFonts w:eastAsia="Times New Roman" w:cs="Times New Roman"/>
          <w:szCs w:val="24"/>
        </w:rPr>
        <w:t xml:space="preserve"> και θα δείτε ότι αυτό θα αγγίξει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την επίλυση του αιτήματος όλων αυτών τ</w:t>
      </w:r>
      <w:r>
        <w:rPr>
          <w:rFonts w:eastAsia="Times New Roman" w:cs="Times New Roman"/>
          <w:szCs w:val="24"/>
        </w:rPr>
        <w:t>ων ανθρώπων.</w:t>
      </w:r>
    </w:p>
    <w:p w14:paraId="6B14F11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Ευχαριστώ.</w:t>
      </w:r>
    </w:p>
    <w:p w14:paraId="6B14F114" w14:textId="77777777" w:rsidR="004965E6" w:rsidRDefault="004D430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B14F115" w14:textId="77777777" w:rsidR="004965E6" w:rsidRDefault="004D430C">
      <w:pPr>
        <w:spacing w:line="600" w:lineRule="auto"/>
        <w:ind w:firstLine="720"/>
        <w:jc w:val="both"/>
        <w:rPr>
          <w:rFonts w:eastAsia="Times New Roman" w:cs="Times New Roman"/>
          <w:szCs w:val="24"/>
        </w:rPr>
      </w:pPr>
      <w:r w:rsidRPr="00323EB3">
        <w:rPr>
          <w:rFonts w:eastAsia="Times New Roman" w:cs="Times New Roman"/>
          <w:b/>
          <w:szCs w:val="24"/>
        </w:rPr>
        <w:t xml:space="preserve">ΠΡΟΕΔΡΕΥΩΝ (Δημήτριος </w:t>
      </w:r>
      <w:proofErr w:type="spellStart"/>
      <w:r w:rsidRPr="00323EB3">
        <w:rPr>
          <w:rFonts w:eastAsia="Times New Roman" w:cs="Times New Roman"/>
          <w:b/>
          <w:szCs w:val="24"/>
        </w:rPr>
        <w:t>Κρεμαστινός</w:t>
      </w:r>
      <w:proofErr w:type="spellEnd"/>
      <w:r w:rsidRPr="00323EB3">
        <w:rPr>
          <w:rFonts w:eastAsia="Times New Roman" w:cs="Times New Roman"/>
          <w:b/>
          <w:szCs w:val="24"/>
        </w:rPr>
        <w:t>):</w:t>
      </w:r>
      <w:r>
        <w:rPr>
          <w:rFonts w:eastAsia="Times New Roman" w:cs="Times New Roman"/>
          <w:b/>
          <w:szCs w:val="24"/>
        </w:rPr>
        <w:t xml:space="preserve"> </w:t>
      </w:r>
      <w:r w:rsidRPr="00531E21">
        <w:rPr>
          <w:rFonts w:eastAsia="Times New Roman" w:cs="Times New Roman"/>
          <w:szCs w:val="24"/>
        </w:rPr>
        <w:t xml:space="preserve">Κύριε </w:t>
      </w:r>
      <w:proofErr w:type="spellStart"/>
      <w:r w:rsidRPr="00531E21">
        <w:rPr>
          <w:rFonts w:eastAsia="Times New Roman" w:cs="Times New Roman"/>
          <w:szCs w:val="24"/>
        </w:rPr>
        <w:t>Κουρουμπλή</w:t>
      </w:r>
      <w:proofErr w:type="spellEnd"/>
      <w:r>
        <w:rPr>
          <w:rFonts w:eastAsia="Times New Roman" w:cs="Times New Roman"/>
          <w:szCs w:val="24"/>
        </w:rPr>
        <w:t>,</w:t>
      </w:r>
      <w:r w:rsidRPr="00531E21">
        <w:rPr>
          <w:rFonts w:eastAsia="Times New Roman" w:cs="Times New Roman"/>
          <w:szCs w:val="24"/>
        </w:rPr>
        <w:t xml:space="preserve"> έ</w:t>
      </w:r>
      <w:r>
        <w:rPr>
          <w:rFonts w:eastAsia="Times New Roman" w:cs="Times New Roman"/>
          <w:szCs w:val="24"/>
        </w:rPr>
        <w:t>χετε μιλήσει έντεκα λεπτά. Αν συνεχίσουμε έτσι, η ψηφοφορία θα γίνει στη 1 το πρωί. Δεν είναι δυνατόν. Σας παρακαλώ να είμαστε μέσα σ</w:t>
      </w:r>
      <w:r>
        <w:rPr>
          <w:rFonts w:eastAsia="Times New Roman" w:cs="Times New Roman"/>
          <w:szCs w:val="24"/>
        </w:rPr>
        <w:t>το χρόνο.</w:t>
      </w:r>
    </w:p>
    <w:p w14:paraId="6B14F11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Ο επόμενος ομιλητής είναι ο κ. </w:t>
      </w:r>
      <w:proofErr w:type="spellStart"/>
      <w:r>
        <w:rPr>
          <w:rFonts w:eastAsia="Times New Roman" w:cs="Times New Roman"/>
          <w:szCs w:val="24"/>
        </w:rPr>
        <w:t>Κόνσολας</w:t>
      </w:r>
      <w:proofErr w:type="spellEnd"/>
      <w:r>
        <w:rPr>
          <w:rFonts w:eastAsia="Times New Roman" w:cs="Times New Roman"/>
          <w:szCs w:val="24"/>
        </w:rPr>
        <w:t>, Βουλευτής της Νέας Δημοκρατίας.</w:t>
      </w:r>
    </w:p>
    <w:p w14:paraId="6B14F11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Παρακαλώ, έχετε τον λόγο για επτά λεπτά.</w:t>
      </w:r>
    </w:p>
    <w:p w14:paraId="6B14F118" w14:textId="77777777" w:rsidR="004965E6" w:rsidRDefault="004D430C">
      <w:pPr>
        <w:spacing w:line="600" w:lineRule="auto"/>
        <w:ind w:firstLine="720"/>
        <w:jc w:val="both"/>
        <w:rPr>
          <w:rFonts w:eastAsia="Times New Roman" w:cs="Times New Roman"/>
          <w:szCs w:val="24"/>
        </w:rPr>
      </w:pPr>
      <w:r w:rsidRPr="00531E21">
        <w:rPr>
          <w:rFonts w:eastAsia="Times New Roman" w:cs="Times New Roman"/>
          <w:b/>
          <w:szCs w:val="24"/>
        </w:rPr>
        <w:t>ΕΜΜΑΝΟΥΗΛ ΚΟΝΣΟΛΑΣ:</w:t>
      </w:r>
      <w:r w:rsidRPr="00531E21">
        <w:rPr>
          <w:rFonts w:eastAsia="Times New Roman" w:cs="Times New Roman"/>
          <w:szCs w:val="24"/>
        </w:rPr>
        <w:t xml:space="preserve"> </w:t>
      </w:r>
      <w:r>
        <w:rPr>
          <w:rFonts w:eastAsia="Times New Roman" w:cs="Times New Roman"/>
          <w:szCs w:val="24"/>
        </w:rPr>
        <w:t>Ευχαριστώ, κύριε Πρόεδρε.</w:t>
      </w:r>
    </w:p>
    <w:p w14:paraId="6B14F11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Κυρία</w:t>
      </w:r>
      <w:r w:rsidRPr="00921F67">
        <w:rPr>
          <w:rFonts w:eastAsia="Times New Roman" w:cs="Times New Roman"/>
          <w:szCs w:val="24"/>
        </w:rPr>
        <w:t xml:space="preserve"> Υπουργέ</w:t>
      </w:r>
      <w:r>
        <w:rPr>
          <w:rFonts w:eastAsia="Times New Roman" w:cs="Times New Roman"/>
          <w:szCs w:val="24"/>
        </w:rPr>
        <w:t>,</w:t>
      </w:r>
      <w:r w:rsidRPr="00921F67">
        <w:rPr>
          <w:rFonts w:eastAsia="Times New Roman" w:cs="Times New Roman"/>
          <w:szCs w:val="24"/>
        </w:rPr>
        <w:t xml:space="preserve"> κύριε</w:t>
      </w:r>
      <w:r>
        <w:rPr>
          <w:rFonts w:eastAsia="Times New Roman" w:cs="Times New Roman"/>
          <w:szCs w:val="24"/>
        </w:rPr>
        <w:t xml:space="preserve"> Υπουργέ, κυρίες και κύριοι Β</w:t>
      </w:r>
      <w:r w:rsidRPr="00921F67">
        <w:rPr>
          <w:rFonts w:eastAsia="Times New Roman" w:cs="Times New Roman"/>
          <w:szCs w:val="24"/>
        </w:rPr>
        <w:t>ουλευτές</w:t>
      </w:r>
      <w:r>
        <w:rPr>
          <w:rFonts w:eastAsia="Times New Roman" w:cs="Times New Roman"/>
          <w:szCs w:val="24"/>
        </w:rPr>
        <w:t>,</w:t>
      </w:r>
      <w:r w:rsidRPr="00921F67">
        <w:rPr>
          <w:rFonts w:eastAsia="Times New Roman" w:cs="Times New Roman"/>
          <w:szCs w:val="24"/>
        </w:rPr>
        <w:t xml:space="preserve"> σήμερα συζητάμε για το μέλλον</w:t>
      </w:r>
      <w:r>
        <w:rPr>
          <w:rFonts w:eastAsia="Times New Roman" w:cs="Times New Roman"/>
          <w:szCs w:val="24"/>
        </w:rPr>
        <w:t>. Α</w:t>
      </w:r>
      <w:r w:rsidRPr="00921F67">
        <w:rPr>
          <w:rFonts w:eastAsia="Times New Roman" w:cs="Times New Roman"/>
          <w:szCs w:val="24"/>
        </w:rPr>
        <w:t>υτό είπε ο Κοινοβουλευτικός</w:t>
      </w:r>
      <w:r>
        <w:rPr>
          <w:rFonts w:eastAsia="Times New Roman" w:cs="Times New Roman"/>
          <w:szCs w:val="24"/>
        </w:rPr>
        <w:t xml:space="preserve"> μας</w:t>
      </w:r>
      <w:r w:rsidRPr="00921F67">
        <w:rPr>
          <w:rFonts w:eastAsia="Times New Roman" w:cs="Times New Roman"/>
          <w:szCs w:val="24"/>
        </w:rPr>
        <w:t xml:space="preserve"> Εκπρόσωπος</w:t>
      </w:r>
      <w:r>
        <w:rPr>
          <w:rFonts w:eastAsia="Times New Roman" w:cs="Times New Roman"/>
          <w:szCs w:val="24"/>
        </w:rPr>
        <w:t>, ο κ. Τ</w:t>
      </w:r>
      <w:r w:rsidRPr="00921F67">
        <w:rPr>
          <w:rFonts w:eastAsia="Times New Roman" w:cs="Times New Roman"/>
          <w:szCs w:val="24"/>
        </w:rPr>
        <w:t>ζαβάρας</w:t>
      </w:r>
      <w:r>
        <w:rPr>
          <w:rFonts w:eastAsia="Times New Roman" w:cs="Times New Roman"/>
          <w:szCs w:val="24"/>
        </w:rPr>
        <w:t>,</w:t>
      </w:r>
      <w:r w:rsidRPr="00921F67">
        <w:rPr>
          <w:rFonts w:eastAsia="Times New Roman" w:cs="Times New Roman"/>
          <w:szCs w:val="24"/>
        </w:rPr>
        <w:t xml:space="preserve"> στην ομιλία του στην τοποθέτησή του από το Βήμα της Βουλής</w:t>
      </w:r>
      <w:r>
        <w:rPr>
          <w:rFonts w:eastAsia="Times New Roman" w:cs="Times New Roman"/>
          <w:szCs w:val="24"/>
        </w:rPr>
        <w:t xml:space="preserve">. </w:t>
      </w:r>
    </w:p>
    <w:p w14:paraId="6B14F11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Β</w:t>
      </w:r>
      <w:r w:rsidRPr="00921F67">
        <w:rPr>
          <w:rFonts w:eastAsia="Times New Roman" w:cs="Times New Roman"/>
          <w:szCs w:val="24"/>
        </w:rPr>
        <w:t xml:space="preserve">έβαια </w:t>
      </w:r>
      <w:r>
        <w:rPr>
          <w:rFonts w:eastAsia="Times New Roman" w:cs="Times New Roman"/>
          <w:szCs w:val="24"/>
        </w:rPr>
        <w:t>για άλλη</w:t>
      </w:r>
      <w:r w:rsidRPr="00921F67">
        <w:rPr>
          <w:rFonts w:eastAsia="Times New Roman" w:cs="Times New Roman"/>
          <w:szCs w:val="24"/>
        </w:rPr>
        <w:t xml:space="preserve"> μία φορά μου δίνεται </w:t>
      </w:r>
      <w:r>
        <w:rPr>
          <w:rFonts w:eastAsia="Times New Roman" w:cs="Times New Roman"/>
          <w:szCs w:val="24"/>
        </w:rPr>
        <w:t xml:space="preserve">η </w:t>
      </w:r>
      <w:r w:rsidRPr="00921F67">
        <w:rPr>
          <w:rFonts w:eastAsia="Times New Roman" w:cs="Times New Roman"/>
          <w:szCs w:val="24"/>
        </w:rPr>
        <w:t xml:space="preserve">ευκαιρία να πω ότι αν θέλαμε να μιλήσουμε για το μέλλον </w:t>
      </w:r>
      <w:r>
        <w:rPr>
          <w:rFonts w:eastAsia="Times New Roman" w:cs="Times New Roman"/>
          <w:szCs w:val="24"/>
        </w:rPr>
        <w:t>όσον αφο</w:t>
      </w:r>
      <w:r>
        <w:rPr>
          <w:rFonts w:eastAsia="Times New Roman" w:cs="Times New Roman"/>
          <w:szCs w:val="24"/>
        </w:rPr>
        <w:t xml:space="preserve">ρά </w:t>
      </w:r>
      <w:r>
        <w:rPr>
          <w:rFonts w:eastAsia="Times New Roman" w:cs="Times New Roman"/>
          <w:szCs w:val="24"/>
        </w:rPr>
        <w:t>σ</w:t>
      </w:r>
      <w:r>
        <w:rPr>
          <w:rFonts w:eastAsia="Times New Roman" w:cs="Times New Roman"/>
          <w:szCs w:val="24"/>
        </w:rPr>
        <w:t>την π</w:t>
      </w:r>
      <w:r w:rsidRPr="00921F67">
        <w:rPr>
          <w:rFonts w:eastAsia="Times New Roman" w:cs="Times New Roman"/>
          <w:szCs w:val="24"/>
        </w:rPr>
        <w:t>αιδεία γενικότερα</w:t>
      </w:r>
      <w:r>
        <w:rPr>
          <w:rFonts w:eastAsia="Times New Roman" w:cs="Times New Roman"/>
          <w:szCs w:val="24"/>
        </w:rPr>
        <w:t xml:space="preserve"> αλλά και την εκπαίδευση ε</w:t>
      </w:r>
      <w:r w:rsidRPr="00921F67">
        <w:rPr>
          <w:rFonts w:eastAsia="Times New Roman" w:cs="Times New Roman"/>
          <w:szCs w:val="24"/>
        </w:rPr>
        <w:t>ιδικότερα</w:t>
      </w:r>
      <w:r>
        <w:rPr>
          <w:rFonts w:eastAsia="Times New Roman" w:cs="Times New Roman"/>
          <w:szCs w:val="24"/>
        </w:rPr>
        <w:t>,</w:t>
      </w:r>
      <w:r w:rsidRPr="00921F67">
        <w:rPr>
          <w:rFonts w:eastAsia="Times New Roman" w:cs="Times New Roman"/>
          <w:szCs w:val="24"/>
        </w:rPr>
        <w:t xml:space="preserve"> θα έπρεπε να είχαμε </w:t>
      </w:r>
      <w:r>
        <w:rPr>
          <w:rFonts w:eastAsia="Times New Roman" w:cs="Times New Roman"/>
          <w:szCs w:val="24"/>
        </w:rPr>
        <w:t>συζητήσεις</w:t>
      </w:r>
      <w:r w:rsidRPr="00921F67">
        <w:rPr>
          <w:rFonts w:eastAsia="Times New Roman" w:cs="Times New Roman"/>
          <w:szCs w:val="24"/>
        </w:rPr>
        <w:t xml:space="preserve"> επί μακρόν</w:t>
      </w:r>
      <w:r>
        <w:rPr>
          <w:rFonts w:eastAsia="Times New Roman" w:cs="Times New Roman"/>
          <w:szCs w:val="24"/>
        </w:rPr>
        <w:t>.</w:t>
      </w:r>
      <w:r w:rsidRPr="00921F67">
        <w:rPr>
          <w:rFonts w:eastAsia="Times New Roman" w:cs="Times New Roman"/>
          <w:szCs w:val="24"/>
        </w:rPr>
        <w:t xml:space="preserve"> </w:t>
      </w:r>
      <w:r>
        <w:rPr>
          <w:rFonts w:eastAsia="Times New Roman" w:cs="Times New Roman"/>
          <w:szCs w:val="24"/>
        </w:rPr>
        <w:t>Θα έπρεπε να είχαμε</w:t>
      </w:r>
      <w:r w:rsidRPr="00921F67">
        <w:rPr>
          <w:rFonts w:eastAsia="Times New Roman" w:cs="Times New Roman"/>
          <w:szCs w:val="24"/>
        </w:rPr>
        <w:t xml:space="preserve"> ένα στρατηγικό σχέδιο για την ανάταξη των Ελλήνων και των Ελληνίδων για</w:t>
      </w:r>
      <w:r>
        <w:rPr>
          <w:rFonts w:eastAsia="Times New Roman" w:cs="Times New Roman"/>
          <w:szCs w:val="24"/>
        </w:rPr>
        <w:t xml:space="preserve"> ό,τι αφορά </w:t>
      </w:r>
      <w:r>
        <w:rPr>
          <w:rFonts w:eastAsia="Times New Roman" w:cs="Times New Roman"/>
          <w:szCs w:val="24"/>
        </w:rPr>
        <w:t>σ</w:t>
      </w:r>
      <w:r w:rsidRPr="00921F67">
        <w:rPr>
          <w:rFonts w:eastAsia="Times New Roman" w:cs="Times New Roman"/>
          <w:szCs w:val="24"/>
        </w:rPr>
        <w:t>τα επόμενα</w:t>
      </w:r>
      <w:r>
        <w:rPr>
          <w:rFonts w:eastAsia="Times New Roman" w:cs="Times New Roman"/>
          <w:szCs w:val="24"/>
        </w:rPr>
        <w:t xml:space="preserve"> χρόνια και τη σύνδεση των πανεπιστη</w:t>
      </w:r>
      <w:r>
        <w:rPr>
          <w:rFonts w:eastAsia="Times New Roman" w:cs="Times New Roman"/>
          <w:szCs w:val="24"/>
        </w:rPr>
        <w:t xml:space="preserve">μίων, τη σύνδεση του σχολείου με την παραγωγή κάτι το οποίο δεν γίνεται σήμερα. </w:t>
      </w:r>
    </w:p>
    <w:p w14:paraId="6B14F11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Η μετεξέλιξη της </w:t>
      </w:r>
      <w:r>
        <w:rPr>
          <w:rFonts w:eastAsia="Times New Roman" w:cs="Times New Roman"/>
          <w:szCs w:val="24"/>
        </w:rPr>
        <w:t>σ</w:t>
      </w:r>
      <w:r>
        <w:rPr>
          <w:rFonts w:eastAsia="Times New Roman" w:cs="Times New Roman"/>
          <w:szCs w:val="24"/>
        </w:rPr>
        <w:t>υγκυβέρνησης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σε μια Κυβέρνηση «κουρελού», δυστυχώς</w:t>
      </w:r>
      <w:r>
        <w:rPr>
          <w:rFonts w:eastAsia="Times New Roman" w:cs="Times New Roman"/>
          <w:szCs w:val="24"/>
        </w:rPr>
        <w:t>,</w:t>
      </w:r>
      <w:r>
        <w:rPr>
          <w:rFonts w:eastAsia="Times New Roman" w:cs="Times New Roman"/>
          <w:szCs w:val="24"/>
        </w:rPr>
        <w:t xml:space="preserve"> αποτυπώνεται και σε αυτό το νομοσχέδιο, ξέροντας τις προθέσεις της ηγεσίας του Υπουργείου Π</w:t>
      </w:r>
      <w:r>
        <w:rPr>
          <w:rFonts w:eastAsia="Times New Roman" w:cs="Times New Roman"/>
          <w:szCs w:val="24"/>
        </w:rPr>
        <w:t xml:space="preserve">αιδείας, οι οποίες </w:t>
      </w:r>
      <w:r>
        <w:rPr>
          <w:rFonts w:eastAsia="Times New Roman" w:cs="Times New Roman"/>
          <w:szCs w:val="24"/>
        </w:rPr>
        <w:t xml:space="preserve">σε επίπεδο </w:t>
      </w:r>
      <w:r w:rsidRPr="00921F67">
        <w:rPr>
          <w:rFonts w:eastAsia="Times New Roman" w:cs="Times New Roman"/>
          <w:szCs w:val="24"/>
        </w:rPr>
        <w:t>πρακτικό δεν συνδέ</w:t>
      </w:r>
      <w:r>
        <w:rPr>
          <w:rFonts w:eastAsia="Times New Roman" w:cs="Times New Roman"/>
          <w:szCs w:val="24"/>
        </w:rPr>
        <w:t>ον</w:t>
      </w:r>
      <w:r w:rsidRPr="00921F67">
        <w:rPr>
          <w:rFonts w:eastAsia="Times New Roman" w:cs="Times New Roman"/>
          <w:szCs w:val="24"/>
        </w:rPr>
        <w:t xml:space="preserve">ται </w:t>
      </w:r>
      <w:r>
        <w:rPr>
          <w:rFonts w:eastAsia="Times New Roman" w:cs="Times New Roman"/>
          <w:szCs w:val="24"/>
        </w:rPr>
        <w:t>με</w:t>
      </w:r>
      <w:r w:rsidRPr="00921F67">
        <w:rPr>
          <w:rFonts w:eastAsia="Times New Roman" w:cs="Times New Roman"/>
          <w:szCs w:val="24"/>
        </w:rPr>
        <w:t xml:space="preserve"> </w:t>
      </w:r>
      <w:r>
        <w:rPr>
          <w:rFonts w:eastAsia="Times New Roman" w:cs="Times New Roman"/>
          <w:szCs w:val="24"/>
        </w:rPr>
        <w:t>τίποτα από αυτά τα οποία επιθυμούν σαν</w:t>
      </w:r>
      <w:r w:rsidRPr="00921F67">
        <w:rPr>
          <w:rFonts w:eastAsia="Times New Roman" w:cs="Times New Roman"/>
          <w:szCs w:val="24"/>
        </w:rPr>
        <w:t xml:space="preserve"> ενδεχόμενο</w:t>
      </w:r>
      <w:r>
        <w:rPr>
          <w:rFonts w:eastAsia="Times New Roman" w:cs="Times New Roman"/>
          <w:szCs w:val="24"/>
        </w:rPr>
        <w:t>,</w:t>
      </w:r>
      <w:r w:rsidRPr="00921F67">
        <w:rPr>
          <w:rFonts w:eastAsia="Times New Roman" w:cs="Times New Roman"/>
          <w:szCs w:val="24"/>
        </w:rPr>
        <w:t xml:space="preserve"> κρίνοντας από την κριτική </w:t>
      </w:r>
      <w:r>
        <w:rPr>
          <w:rFonts w:eastAsia="Times New Roman" w:cs="Times New Roman"/>
          <w:szCs w:val="24"/>
        </w:rPr>
        <w:t>τους,</w:t>
      </w:r>
      <w:r w:rsidRPr="00921F67">
        <w:rPr>
          <w:rFonts w:eastAsia="Times New Roman" w:cs="Times New Roman"/>
          <w:szCs w:val="24"/>
        </w:rPr>
        <w:t xml:space="preserve"> τότε που ήταν </w:t>
      </w:r>
      <w:r>
        <w:rPr>
          <w:rFonts w:eastAsia="Times New Roman" w:cs="Times New Roman"/>
          <w:szCs w:val="24"/>
        </w:rPr>
        <w:t>α</w:t>
      </w:r>
      <w:r w:rsidRPr="00921F67">
        <w:rPr>
          <w:rFonts w:eastAsia="Times New Roman" w:cs="Times New Roman"/>
          <w:szCs w:val="24"/>
        </w:rPr>
        <w:t>ντιπολίτευση</w:t>
      </w:r>
      <w:r>
        <w:rPr>
          <w:rFonts w:eastAsia="Times New Roman" w:cs="Times New Roman"/>
          <w:szCs w:val="24"/>
        </w:rPr>
        <w:t>,</w:t>
      </w:r>
      <w:r w:rsidRPr="00921F67">
        <w:rPr>
          <w:rFonts w:eastAsia="Times New Roman" w:cs="Times New Roman"/>
          <w:szCs w:val="24"/>
        </w:rPr>
        <w:t xml:space="preserve"> σε σχέση με τώρα που είναι </w:t>
      </w:r>
      <w:r>
        <w:rPr>
          <w:rFonts w:eastAsia="Times New Roman" w:cs="Times New Roman"/>
          <w:szCs w:val="24"/>
        </w:rPr>
        <w:t xml:space="preserve">ηγεσία. </w:t>
      </w:r>
    </w:p>
    <w:p w14:paraId="6B14F11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Αυτή την πρακτική</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η Κ</w:t>
      </w:r>
      <w:r w:rsidRPr="00921F67">
        <w:rPr>
          <w:rFonts w:eastAsia="Times New Roman" w:cs="Times New Roman"/>
          <w:szCs w:val="24"/>
        </w:rPr>
        <w:t xml:space="preserve">υβέρνηση </w:t>
      </w:r>
      <w:r>
        <w:rPr>
          <w:rFonts w:eastAsia="Times New Roman" w:cs="Times New Roman"/>
          <w:szCs w:val="24"/>
        </w:rPr>
        <w:t>την</w:t>
      </w:r>
      <w:r w:rsidRPr="00921F67">
        <w:rPr>
          <w:rFonts w:eastAsia="Times New Roman" w:cs="Times New Roman"/>
          <w:szCs w:val="24"/>
        </w:rPr>
        <w:t xml:space="preserve"> έχει </w:t>
      </w:r>
      <w:r>
        <w:rPr>
          <w:rFonts w:eastAsia="Times New Roman" w:cs="Times New Roman"/>
          <w:szCs w:val="24"/>
        </w:rPr>
        <w:t>υιοθετήσει</w:t>
      </w:r>
      <w:r w:rsidRPr="00921F67">
        <w:rPr>
          <w:rFonts w:eastAsia="Times New Roman" w:cs="Times New Roman"/>
          <w:szCs w:val="24"/>
        </w:rPr>
        <w:t xml:space="preserve"> επί μακρό</w:t>
      </w:r>
      <w:r>
        <w:rPr>
          <w:rFonts w:eastAsia="Times New Roman" w:cs="Times New Roman"/>
          <w:szCs w:val="24"/>
        </w:rPr>
        <w:t>ν</w:t>
      </w:r>
      <w:r w:rsidRPr="00921F67">
        <w:rPr>
          <w:rFonts w:eastAsia="Times New Roman" w:cs="Times New Roman"/>
          <w:szCs w:val="24"/>
        </w:rPr>
        <w:t xml:space="preserve"> διάστημα τώρα και μάλιστα </w:t>
      </w:r>
      <w:r>
        <w:rPr>
          <w:rFonts w:eastAsia="Times New Roman" w:cs="Times New Roman"/>
          <w:szCs w:val="24"/>
        </w:rPr>
        <w:t>την έχει υιοθετήσει</w:t>
      </w:r>
      <w:r w:rsidRPr="00921F67">
        <w:rPr>
          <w:rFonts w:eastAsia="Times New Roman" w:cs="Times New Roman"/>
          <w:szCs w:val="24"/>
        </w:rPr>
        <w:t xml:space="preserve"> και σε αυτό το νομοσχέδιο</w:t>
      </w:r>
      <w:r>
        <w:rPr>
          <w:rFonts w:eastAsia="Times New Roman" w:cs="Times New Roman"/>
          <w:szCs w:val="24"/>
        </w:rPr>
        <w:t xml:space="preserve">. Διότι η εικόνα </w:t>
      </w:r>
      <w:r w:rsidRPr="00921F67">
        <w:rPr>
          <w:rFonts w:eastAsia="Times New Roman" w:cs="Times New Roman"/>
          <w:szCs w:val="24"/>
        </w:rPr>
        <w:t>του νομοθετικού έργου</w:t>
      </w:r>
      <w:r>
        <w:rPr>
          <w:rFonts w:eastAsia="Times New Roman" w:cs="Times New Roman"/>
          <w:szCs w:val="24"/>
        </w:rPr>
        <w:t>,</w:t>
      </w:r>
      <w:r w:rsidRPr="00921F67">
        <w:rPr>
          <w:rFonts w:eastAsia="Times New Roman" w:cs="Times New Roman"/>
          <w:szCs w:val="24"/>
        </w:rPr>
        <w:t xml:space="preserve"> </w:t>
      </w:r>
      <w:r w:rsidRPr="00921F67">
        <w:rPr>
          <w:rFonts w:eastAsia="Times New Roman" w:cs="Times New Roman"/>
          <w:szCs w:val="24"/>
        </w:rPr>
        <w:lastRenderedPageBreak/>
        <w:t>δυστυχώς</w:t>
      </w:r>
      <w:r>
        <w:rPr>
          <w:rFonts w:eastAsia="Times New Roman" w:cs="Times New Roman"/>
          <w:szCs w:val="24"/>
        </w:rPr>
        <w:t>, αποτυπώνε</w:t>
      </w:r>
      <w:r w:rsidRPr="00921F67">
        <w:rPr>
          <w:rFonts w:eastAsia="Times New Roman" w:cs="Times New Roman"/>
          <w:szCs w:val="24"/>
        </w:rPr>
        <w:t xml:space="preserve">ται και σήμερα ως </w:t>
      </w:r>
      <w:r>
        <w:rPr>
          <w:rFonts w:eastAsia="Times New Roman" w:cs="Times New Roman"/>
          <w:szCs w:val="24"/>
        </w:rPr>
        <w:t>κάκιστη πρακτική, αφού</w:t>
      </w:r>
      <w:r w:rsidRPr="00921F67">
        <w:rPr>
          <w:rFonts w:eastAsia="Times New Roman" w:cs="Times New Roman"/>
          <w:szCs w:val="24"/>
        </w:rPr>
        <w:t xml:space="preserve"> κατατέθηκε πριν λίγη ώρα </w:t>
      </w:r>
      <w:r>
        <w:rPr>
          <w:rFonts w:eastAsia="Times New Roman" w:cs="Times New Roman"/>
          <w:szCs w:val="24"/>
        </w:rPr>
        <w:t>μια</w:t>
      </w:r>
      <w:r w:rsidRPr="00921F67">
        <w:rPr>
          <w:rFonts w:eastAsia="Times New Roman" w:cs="Times New Roman"/>
          <w:szCs w:val="24"/>
        </w:rPr>
        <w:t xml:space="preserve"> νομοτεχνική βελτίωση που είναι πλε</w:t>
      </w:r>
      <w:r w:rsidRPr="00921F67">
        <w:rPr>
          <w:rFonts w:eastAsia="Times New Roman" w:cs="Times New Roman"/>
          <w:szCs w:val="24"/>
        </w:rPr>
        <w:t>ιάδα σελίδων</w:t>
      </w:r>
      <w:r>
        <w:rPr>
          <w:rFonts w:eastAsia="Times New Roman" w:cs="Times New Roman"/>
          <w:szCs w:val="24"/>
        </w:rPr>
        <w:t>.</w:t>
      </w:r>
    </w:p>
    <w:p w14:paraId="6B14F11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w:t>
      </w:r>
      <w:r w:rsidRPr="00921F67">
        <w:rPr>
          <w:rFonts w:eastAsia="Times New Roman" w:cs="Times New Roman"/>
          <w:szCs w:val="24"/>
        </w:rPr>
        <w:t>πιτρέψτε μου</w:t>
      </w:r>
      <w:r>
        <w:rPr>
          <w:rFonts w:eastAsia="Times New Roman" w:cs="Times New Roman"/>
          <w:szCs w:val="24"/>
        </w:rPr>
        <w:t>, κύριε Πρόεδρε,</w:t>
      </w:r>
      <w:r w:rsidRPr="00921F67">
        <w:rPr>
          <w:rFonts w:eastAsia="Times New Roman" w:cs="Times New Roman"/>
          <w:szCs w:val="24"/>
        </w:rPr>
        <w:t xml:space="preserve"> να εστιάσω </w:t>
      </w:r>
      <w:r>
        <w:rPr>
          <w:rFonts w:eastAsia="Times New Roman" w:cs="Times New Roman"/>
          <w:szCs w:val="24"/>
        </w:rPr>
        <w:t xml:space="preserve">σε τέσσερα σημεία </w:t>
      </w:r>
      <w:r w:rsidRPr="00921F67">
        <w:rPr>
          <w:rFonts w:eastAsia="Times New Roman" w:cs="Times New Roman"/>
          <w:szCs w:val="24"/>
        </w:rPr>
        <w:t xml:space="preserve">του νομοσχεδίου και να ξεκινήσω από τα θέματα που αφορούν </w:t>
      </w:r>
      <w:r>
        <w:rPr>
          <w:rFonts w:eastAsia="Times New Roman" w:cs="Times New Roman"/>
          <w:szCs w:val="24"/>
        </w:rPr>
        <w:t>σ</w:t>
      </w:r>
      <w:r w:rsidRPr="00921F67">
        <w:rPr>
          <w:rFonts w:eastAsia="Times New Roman" w:cs="Times New Roman"/>
          <w:szCs w:val="24"/>
        </w:rPr>
        <w:t>τα θεμέλια της διάλυσης και τη</w:t>
      </w:r>
      <w:r>
        <w:rPr>
          <w:rFonts w:eastAsia="Times New Roman" w:cs="Times New Roman"/>
          <w:szCs w:val="24"/>
        </w:rPr>
        <w:t>ς</w:t>
      </w:r>
      <w:r w:rsidRPr="00921F67">
        <w:rPr>
          <w:rFonts w:eastAsia="Times New Roman" w:cs="Times New Roman"/>
          <w:szCs w:val="24"/>
        </w:rPr>
        <w:t xml:space="preserve"> συγχώνευση</w:t>
      </w:r>
      <w:r>
        <w:rPr>
          <w:rFonts w:eastAsia="Times New Roman" w:cs="Times New Roman"/>
          <w:szCs w:val="24"/>
        </w:rPr>
        <w:t>ς</w:t>
      </w:r>
      <w:r w:rsidRPr="00921F67">
        <w:rPr>
          <w:rFonts w:eastAsia="Times New Roman" w:cs="Times New Roman"/>
          <w:szCs w:val="24"/>
        </w:rPr>
        <w:t xml:space="preserve"> των ΤΕΙ</w:t>
      </w:r>
      <w:r>
        <w:rPr>
          <w:rFonts w:eastAsia="Times New Roman" w:cs="Times New Roman"/>
          <w:szCs w:val="24"/>
        </w:rPr>
        <w:t xml:space="preserve">. Η κ. </w:t>
      </w:r>
      <w:proofErr w:type="spellStart"/>
      <w:r>
        <w:rPr>
          <w:rFonts w:eastAsia="Times New Roman" w:cs="Times New Roman"/>
          <w:szCs w:val="24"/>
        </w:rPr>
        <w:t>Κ</w:t>
      </w:r>
      <w:r w:rsidRPr="00921F67">
        <w:rPr>
          <w:rFonts w:eastAsia="Times New Roman" w:cs="Times New Roman"/>
          <w:szCs w:val="24"/>
        </w:rPr>
        <w:t>εραμέως</w:t>
      </w:r>
      <w:proofErr w:type="spellEnd"/>
      <w:r>
        <w:rPr>
          <w:rFonts w:eastAsia="Times New Roman" w:cs="Times New Roman"/>
          <w:szCs w:val="24"/>
        </w:rPr>
        <w:t xml:space="preserve">, </w:t>
      </w:r>
      <w:r>
        <w:rPr>
          <w:rFonts w:eastAsia="Times New Roman" w:cs="Times New Roman"/>
          <w:szCs w:val="24"/>
        </w:rPr>
        <w:t>Τ</w:t>
      </w:r>
      <w:r w:rsidRPr="00921F67">
        <w:rPr>
          <w:rFonts w:eastAsia="Times New Roman" w:cs="Times New Roman"/>
          <w:szCs w:val="24"/>
        </w:rPr>
        <w:t xml:space="preserve">ομεάρχης </w:t>
      </w:r>
      <w:r>
        <w:rPr>
          <w:rFonts w:eastAsia="Times New Roman" w:cs="Times New Roman"/>
          <w:szCs w:val="24"/>
        </w:rPr>
        <w:t xml:space="preserve">της </w:t>
      </w:r>
      <w:r w:rsidRPr="00921F67">
        <w:rPr>
          <w:rFonts w:eastAsia="Times New Roman" w:cs="Times New Roman"/>
          <w:szCs w:val="24"/>
        </w:rPr>
        <w:t>Παιδείας</w:t>
      </w:r>
      <w:r>
        <w:rPr>
          <w:rFonts w:eastAsia="Times New Roman" w:cs="Times New Roman"/>
          <w:szCs w:val="24"/>
        </w:rPr>
        <w:t>,</w:t>
      </w:r>
      <w:r w:rsidRPr="00921F67">
        <w:rPr>
          <w:rFonts w:eastAsia="Times New Roman" w:cs="Times New Roman"/>
          <w:szCs w:val="24"/>
        </w:rPr>
        <w:t xml:space="preserve"> προηγουμένως είπε ότι αποσυνδέετ</w:t>
      </w:r>
      <w:r w:rsidRPr="00921F67">
        <w:rPr>
          <w:rFonts w:eastAsia="Times New Roman" w:cs="Times New Roman"/>
          <w:szCs w:val="24"/>
        </w:rPr>
        <w:t xml:space="preserve">αι η </w:t>
      </w:r>
      <w:r>
        <w:rPr>
          <w:rFonts w:eastAsia="Times New Roman" w:cs="Times New Roman"/>
          <w:szCs w:val="24"/>
        </w:rPr>
        <w:t>τεχνολογική</w:t>
      </w:r>
      <w:r w:rsidRPr="00921F67">
        <w:rPr>
          <w:rFonts w:eastAsia="Times New Roman" w:cs="Times New Roman"/>
          <w:szCs w:val="24"/>
        </w:rPr>
        <w:t xml:space="preserve"> εκπαίδευση από την παραγωγική διαδικασία της χώρας</w:t>
      </w:r>
      <w:r>
        <w:rPr>
          <w:rFonts w:eastAsia="Times New Roman" w:cs="Times New Roman"/>
          <w:szCs w:val="24"/>
        </w:rPr>
        <w:t xml:space="preserve">. </w:t>
      </w:r>
    </w:p>
    <w:p w14:paraId="6B14F11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Καταργείτε</w:t>
      </w:r>
      <w:r w:rsidRPr="00921F67">
        <w:rPr>
          <w:rFonts w:eastAsia="Times New Roman" w:cs="Times New Roman"/>
          <w:szCs w:val="24"/>
        </w:rPr>
        <w:t xml:space="preserve"> την τεχνολογικ</w:t>
      </w:r>
      <w:r>
        <w:rPr>
          <w:rFonts w:eastAsia="Times New Roman" w:cs="Times New Roman"/>
          <w:szCs w:val="24"/>
        </w:rPr>
        <w:t>ή</w:t>
      </w:r>
      <w:r w:rsidRPr="00921F67">
        <w:rPr>
          <w:rFonts w:eastAsia="Times New Roman" w:cs="Times New Roman"/>
          <w:szCs w:val="24"/>
        </w:rPr>
        <w:t xml:space="preserve"> εκπαίδευση</w:t>
      </w:r>
      <w:r>
        <w:rPr>
          <w:rFonts w:eastAsia="Times New Roman" w:cs="Times New Roman"/>
          <w:szCs w:val="24"/>
        </w:rPr>
        <w:t>,</w:t>
      </w:r>
      <w:r w:rsidRPr="00921F67">
        <w:rPr>
          <w:rFonts w:eastAsia="Times New Roman" w:cs="Times New Roman"/>
          <w:szCs w:val="24"/>
        </w:rPr>
        <w:t xml:space="preserve"> όταν στη δευτεροβάθμια διατηρείτ</w:t>
      </w:r>
      <w:r>
        <w:rPr>
          <w:rFonts w:eastAsia="Times New Roman" w:cs="Times New Roman"/>
          <w:szCs w:val="24"/>
        </w:rPr>
        <w:t>ε</w:t>
      </w:r>
      <w:r w:rsidRPr="00921F67">
        <w:rPr>
          <w:rFonts w:eastAsia="Times New Roman" w:cs="Times New Roman"/>
          <w:szCs w:val="24"/>
        </w:rPr>
        <w:t xml:space="preserve"> δομές τεχνολογικής κατεύθυνσης</w:t>
      </w:r>
      <w:r>
        <w:rPr>
          <w:rFonts w:eastAsia="Times New Roman" w:cs="Times New Roman"/>
          <w:szCs w:val="24"/>
        </w:rPr>
        <w:t>,</w:t>
      </w:r>
      <w:r w:rsidRPr="00921F67">
        <w:rPr>
          <w:rFonts w:eastAsia="Times New Roman" w:cs="Times New Roman"/>
          <w:szCs w:val="24"/>
        </w:rPr>
        <w:t xml:space="preserve"> κάτι ασύμβατο και εντελώς παράλογο στα ευρωπαϊκά και παγκόσμια δεδομένα</w:t>
      </w:r>
      <w:r>
        <w:rPr>
          <w:rFonts w:eastAsia="Times New Roman" w:cs="Times New Roman"/>
          <w:szCs w:val="24"/>
        </w:rPr>
        <w:t>,</w:t>
      </w:r>
      <w:r w:rsidRPr="00921F67">
        <w:rPr>
          <w:rFonts w:eastAsia="Times New Roman" w:cs="Times New Roman"/>
          <w:szCs w:val="24"/>
        </w:rPr>
        <w:t xml:space="preserve"> καταργείτ</w:t>
      </w:r>
      <w:r>
        <w:rPr>
          <w:rFonts w:eastAsia="Times New Roman" w:cs="Times New Roman"/>
          <w:szCs w:val="24"/>
        </w:rPr>
        <w:t>ε</w:t>
      </w:r>
      <w:r w:rsidRPr="00921F67">
        <w:rPr>
          <w:rFonts w:eastAsia="Times New Roman" w:cs="Times New Roman"/>
          <w:szCs w:val="24"/>
        </w:rPr>
        <w:t xml:space="preserve"> δηλαδή τα ΤΕΙ</w:t>
      </w:r>
      <w:r>
        <w:rPr>
          <w:rFonts w:eastAsia="Times New Roman" w:cs="Times New Roman"/>
          <w:szCs w:val="24"/>
        </w:rPr>
        <w:t>,</w:t>
      </w:r>
      <w:r w:rsidRPr="00921F67">
        <w:rPr>
          <w:rFonts w:eastAsia="Times New Roman" w:cs="Times New Roman"/>
          <w:szCs w:val="24"/>
        </w:rPr>
        <w:t xml:space="preserve"> </w:t>
      </w:r>
      <w:r>
        <w:rPr>
          <w:rFonts w:eastAsia="Times New Roman" w:cs="Times New Roman"/>
          <w:szCs w:val="24"/>
        </w:rPr>
        <w:t>προβαίνετε</w:t>
      </w:r>
      <w:r w:rsidRPr="00921F67">
        <w:rPr>
          <w:rFonts w:eastAsia="Times New Roman" w:cs="Times New Roman"/>
          <w:szCs w:val="24"/>
        </w:rPr>
        <w:t xml:space="preserve"> στην κατάργηση </w:t>
      </w:r>
      <w:r>
        <w:rPr>
          <w:rFonts w:eastAsia="Times New Roman" w:cs="Times New Roman"/>
          <w:szCs w:val="24"/>
        </w:rPr>
        <w:t>των ΑΤΕΙ,</w:t>
      </w:r>
      <w:r w:rsidRPr="00921F67">
        <w:rPr>
          <w:rFonts w:eastAsia="Times New Roman" w:cs="Times New Roman"/>
          <w:szCs w:val="24"/>
        </w:rPr>
        <w:t xml:space="preserve"> χωρίς επαρκή προετοιμασία</w:t>
      </w:r>
      <w:r>
        <w:rPr>
          <w:rFonts w:eastAsia="Times New Roman" w:cs="Times New Roman"/>
          <w:szCs w:val="24"/>
        </w:rPr>
        <w:t>.</w:t>
      </w:r>
    </w:p>
    <w:p w14:paraId="6B14F11F" w14:textId="77777777" w:rsidR="004965E6" w:rsidRDefault="004D430C">
      <w:pPr>
        <w:spacing w:line="600" w:lineRule="auto"/>
        <w:ind w:firstLine="720"/>
        <w:jc w:val="both"/>
        <w:rPr>
          <w:rFonts w:eastAsia="Times New Roman"/>
          <w:szCs w:val="24"/>
        </w:rPr>
      </w:pPr>
      <w:r w:rsidRPr="00724EAB">
        <w:rPr>
          <w:rFonts w:eastAsia="Times New Roman"/>
          <w:szCs w:val="24"/>
        </w:rPr>
        <w:t xml:space="preserve">Γιατί </w:t>
      </w:r>
      <w:r>
        <w:rPr>
          <w:rFonts w:eastAsia="Times New Roman"/>
          <w:szCs w:val="24"/>
        </w:rPr>
        <w:t>ε</w:t>
      </w:r>
      <w:r w:rsidRPr="00724EAB">
        <w:rPr>
          <w:rFonts w:eastAsia="Times New Roman"/>
          <w:szCs w:val="24"/>
        </w:rPr>
        <w:t xml:space="preserve">ίναι χαρακτηριστικό ότι τα μέλη </w:t>
      </w:r>
      <w:r>
        <w:rPr>
          <w:rFonts w:eastAsia="Times New Roman"/>
          <w:szCs w:val="24"/>
        </w:rPr>
        <w:t>ΔΕΠ των ΑΤΕΙ</w:t>
      </w:r>
      <w:r w:rsidRPr="00724EAB">
        <w:rPr>
          <w:rFonts w:eastAsia="Times New Roman"/>
          <w:szCs w:val="24"/>
        </w:rPr>
        <w:t xml:space="preserve"> είναι </w:t>
      </w:r>
      <w:r>
        <w:rPr>
          <w:rFonts w:eastAsia="Times New Roman"/>
          <w:szCs w:val="24"/>
        </w:rPr>
        <w:t xml:space="preserve">κυριολεκτικά στον αέρα, αφού </w:t>
      </w:r>
      <w:r w:rsidRPr="00724EAB">
        <w:rPr>
          <w:rFonts w:eastAsia="Times New Roman"/>
          <w:szCs w:val="24"/>
        </w:rPr>
        <w:t xml:space="preserve">εντάσσονται στα γενικά τμήματα και μάλιστα θα ενταχθούν σε τμήματα των ΑΕΙ σε </w:t>
      </w:r>
      <w:r w:rsidRPr="00724EAB">
        <w:rPr>
          <w:rFonts w:eastAsia="Times New Roman"/>
          <w:szCs w:val="24"/>
        </w:rPr>
        <w:t>συνέχεια</w:t>
      </w:r>
      <w:r>
        <w:rPr>
          <w:rFonts w:eastAsia="Times New Roman"/>
          <w:szCs w:val="24"/>
        </w:rPr>
        <w:t>,</w:t>
      </w:r>
      <w:r w:rsidRPr="00724EAB">
        <w:rPr>
          <w:rFonts w:eastAsia="Times New Roman"/>
          <w:szCs w:val="24"/>
        </w:rPr>
        <w:t xml:space="preserve"> αφού ακολουθήσει η μετατροπή των </w:t>
      </w:r>
      <w:r>
        <w:rPr>
          <w:rFonts w:eastAsia="Times New Roman"/>
          <w:szCs w:val="24"/>
        </w:rPr>
        <w:t>θέσε</w:t>
      </w:r>
      <w:r>
        <w:rPr>
          <w:rFonts w:eastAsia="Times New Roman"/>
          <w:szCs w:val="24"/>
        </w:rPr>
        <w:t>ω</w:t>
      </w:r>
      <w:r w:rsidRPr="00724EAB">
        <w:rPr>
          <w:rFonts w:eastAsia="Times New Roman"/>
          <w:szCs w:val="24"/>
        </w:rPr>
        <w:t>ν τους</w:t>
      </w:r>
      <w:r w:rsidRPr="009E77B5">
        <w:rPr>
          <w:rFonts w:eastAsia="Times New Roman"/>
          <w:szCs w:val="24"/>
        </w:rPr>
        <w:t>,</w:t>
      </w:r>
      <w:r w:rsidRPr="00724EAB">
        <w:rPr>
          <w:rFonts w:eastAsia="Times New Roman"/>
          <w:szCs w:val="24"/>
        </w:rPr>
        <w:t xml:space="preserve"> με μία αξιολογική </w:t>
      </w:r>
      <w:r w:rsidRPr="00724EAB">
        <w:rPr>
          <w:rFonts w:eastAsia="Times New Roman"/>
          <w:szCs w:val="24"/>
        </w:rPr>
        <w:lastRenderedPageBreak/>
        <w:t xml:space="preserve">διαδικασία από </w:t>
      </w:r>
      <w:r>
        <w:rPr>
          <w:rFonts w:eastAsia="Times New Roman"/>
          <w:szCs w:val="24"/>
        </w:rPr>
        <w:t>ε</w:t>
      </w:r>
      <w:r w:rsidRPr="00724EAB">
        <w:rPr>
          <w:rFonts w:eastAsia="Times New Roman"/>
          <w:szCs w:val="24"/>
        </w:rPr>
        <w:t>πιτροπή</w:t>
      </w:r>
      <w:r>
        <w:rPr>
          <w:rFonts w:eastAsia="Times New Roman"/>
          <w:szCs w:val="24"/>
        </w:rPr>
        <w:t>,</w:t>
      </w:r>
      <w:r w:rsidRPr="00724EAB">
        <w:rPr>
          <w:rFonts w:eastAsia="Times New Roman"/>
          <w:szCs w:val="24"/>
        </w:rPr>
        <w:t xml:space="preserve"> για να κριθεί </w:t>
      </w:r>
      <w:r>
        <w:rPr>
          <w:rFonts w:eastAsia="Times New Roman"/>
          <w:szCs w:val="24"/>
        </w:rPr>
        <w:t>σ</w:t>
      </w:r>
      <w:r w:rsidRPr="00724EAB">
        <w:rPr>
          <w:rFonts w:eastAsia="Times New Roman"/>
          <w:szCs w:val="24"/>
        </w:rPr>
        <w:t>ε ποια τμήματα θα ενταχθούν</w:t>
      </w:r>
      <w:r>
        <w:rPr>
          <w:rFonts w:eastAsia="Times New Roman"/>
          <w:szCs w:val="24"/>
        </w:rPr>
        <w:t>.</w:t>
      </w:r>
      <w:r w:rsidRPr="004E63F1">
        <w:rPr>
          <w:rFonts w:eastAsia="Times New Roman"/>
          <w:szCs w:val="24"/>
        </w:rPr>
        <w:t xml:space="preserve"> </w:t>
      </w:r>
      <w:r>
        <w:rPr>
          <w:rFonts w:eastAsia="Times New Roman"/>
          <w:szCs w:val="24"/>
        </w:rPr>
        <w:t>Α</w:t>
      </w:r>
      <w:r w:rsidRPr="00724EAB">
        <w:rPr>
          <w:rFonts w:eastAsia="Times New Roman"/>
          <w:szCs w:val="24"/>
        </w:rPr>
        <w:t>υτό δεν έχει ξαναγίνει ποτέ στα χρονικά</w:t>
      </w:r>
      <w:r w:rsidRPr="004E63F1">
        <w:rPr>
          <w:rFonts w:eastAsia="Times New Roman"/>
          <w:szCs w:val="24"/>
        </w:rPr>
        <w:t>.</w:t>
      </w:r>
      <w:r w:rsidRPr="00724EAB">
        <w:rPr>
          <w:rFonts w:eastAsia="Times New Roman"/>
          <w:szCs w:val="24"/>
        </w:rPr>
        <w:t xml:space="preserve"> </w:t>
      </w:r>
    </w:p>
    <w:p w14:paraId="6B14F120" w14:textId="77777777" w:rsidR="004965E6" w:rsidRDefault="004D430C">
      <w:pPr>
        <w:spacing w:line="600" w:lineRule="auto"/>
        <w:ind w:firstLine="720"/>
        <w:jc w:val="both"/>
        <w:rPr>
          <w:rFonts w:eastAsia="Times New Roman"/>
          <w:szCs w:val="24"/>
        </w:rPr>
      </w:pPr>
      <w:r>
        <w:rPr>
          <w:rFonts w:eastAsia="Times New Roman"/>
          <w:szCs w:val="24"/>
          <w:lang w:val="en-US"/>
        </w:rPr>
        <w:t>K</w:t>
      </w:r>
      <w:r w:rsidRPr="00724EAB">
        <w:rPr>
          <w:rFonts w:eastAsia="Times New Roman"/>
          <w:szCs w:val="24"/>
        </w:rPr>
        <w:t xml:space="preserve">αι μάλιστα για μία κατηγορία </w:t>
      </w:r>
      <w:r>
        <w:rPr>
          <w:rFonts w:eastAsia="Times New Roman"/>
          <w:szCs w:val="24"/>
        </w:rPr>
        <w:t>φοιτητών</w:t>
      </w:r>
      <w:r w:rsidRPr="00724EAB">
        <w:rPr>
          <w:rFonts w:eastAsia="Times New Roman"/>
          <w:szCs w:val="24"/>
        </w:rPr>
        <w:t xml:space="preserve"> που έχουν δημόσια</w:t>
      </w:r>
      <w:r w:rsidRPr="00967CF5">
        <w:rPr>
          <w:rFonts w:eastAsia="Times New Roman"/>
          <w:szCs w:val="24"/>
        </w:rPr>
        <w:t xml:space="preserve"> </w:t>
      </w:r>
      <w:r w:rsidRPr="00724EAB">
        <w:rPr>
          <w:rFonts w:eastAsia="Times New Roman"/>
          <w:szCs w:val="24"/>
        </w:rPr>
        <w:t>εκφράσει</w:t>
      </w:r>
      <w:r>
        <w:rPr>
          <w:rFonts w:eastAsia="Times New Roman"/>
          <w:szCs w:val="24"/>
        </w:rPr>
        <w:t>,</w:t>
      </w:r>
      <w:r w:rsidRPr="00724EAB">
        <w:rPr>
          <w:rFonts w:eastAsia="Times New Roman"/>
          <w:szCs w:val="24"/>
        </w:rPr>
        <w:t xml:space="preserve"> </w:t>
      </w:r>
      <w:r>
        <w:rPr>
          <w:rFonts w:eastAsia="Times New Roman"/>
          <w:szCs w:val="24"/>
        </w:rPr>
        <w:t>δεν</w:t>
      </w:r>
      <w:r>
        <w:rPr>
          <w:rFonts w:eastAsia="Times New Roman"/>
          <w:szCs w:val="24"/>
        </w:rPr>
        <w:t xml:space="preserve"> θέλω να πω καταγγείλει, </w:t>
      </w:r>
      <w:r w:rsidRPr="00724EAB">
        <w:rPr>
          <w:rFonts w:eastAsia="Times New Roman"/>
          <w:szCs w:val="24"/>
        </w:rPr>
        <w:t xml:space="preserve">την αγωνία </w:t>
      </w:r>
      <w:r>
        <w:rPr>
          <w:rFonts w:eastAsia="Times New Roman"/>
          <w:szCs w:val="24"/>
        </w:rPr>
        <w:t>τους,</w:t>
      </w:r>
      <w:r w:rsidRPr="00724EAB">
        <w:rPr>
          <w:rFonts w:eastAsia="Times New Roman"/>
          <w:szCs w:val="24"/>
        </w:rPr>
        <w:t xml:space="preserve"> για μία κατηγορία φοιτητών διόλου ευκαταφρόνητη όπως είναι οι φοιτητές των ΤΕΙ Στερεάς Ελλάδος</w:t>
      </w:r>
      <w:r>
        <w:rPr>
          <w:rFonts w:eastAsia="Times New Roman"/>
          <w:szCs w:val="24"/>
        </w:rPr>
        <w:t>,</w:t>
      </w:r>
      <w:r w:rsidRPr="00724EAB">
        <w:rPr>
          <w:rFonts w:eastAsia="Times New Roman"/>
          <w:szCs w:val="24"/>
        </w:rPr>
        <w:t xml:space="preserve"> </w:t>
      </w:r>
      <w:r>
        <w:rPr>
          <w:rFonts w:eastAsia="Times New Roman"/>
          <w:szCs w:val="24"/>
        </w:rPr>
        <w:t>η</w:t>
      </w:r>
      <w:r w:rsidRPr="00724EAB">
        <w:rPr>
          <w:rFonts w:eastAsia="Times New Roman"/>
          <w:szCs w:val="24"/>
        </w:rPr>
        <w:t xml:space="preserve"> προοπτική συνέχισης</w:t>
      </w:r>
      <w:r w:rsidRPr="009E77B5">
        <w:rPr>
          <w:rFonts w:eastAsia="Times New Roman"/>
          <w:szCs w:val="24"/>
        </w:rPr>
        <w:t xml:space="preserve"> </w:t>
      </w:r>
      <w:r>
        <w:rPr>
          <w:rFonts w:eastAsia="Times New Roman"/>
          <w:szCs w:val="24"/>
        </w:rPr>
        <w:t>των</w:t>
      </w:r>
      <w:r w:rsidRPr="00724EAB">
        <w:rPr>
          <w:rFonts w:eastAsia="Times New Roman"/>
          <w:szCs w:val="24"/>
        </w:rPr>
        <w:t xml:space="preserve"> σπουδών τους παρ</w:t>
      </w:r>
      <w:r>
        <w:rPr>
          <w:rFonts w:eastAsia="Times New Roman"/>
          <w:szCs w:val="24"/>
        </w:rPr>
        <w:t xml:space="preserve">απέμπει σε προεδρικά διατάγματα, </w:t>
      </w:r>
      <w:r w:rsidRPr="00724EAB">
        <w:rPr>
          <w:rFonts w:eastAsia="Times New Roman"/>
          <w:szCs w:val="24"/>
        </w:rPr>
        <w:t>ενώ είναι εξαιρετικά αμφίβολο εάν θα τους δ</w:t>
      </w:r>
      <w:r w:rsidRPr="00724EAB">
        <w:rPr>
          <w:rFonts w:eastAsia="Times New Roman"/>
          <w:szCs w:val="24"/>
        </w:rPr>
        <w:t>οθεί η δυνατότητα να φοιτήσουν σε κάποιες σχολές με συναφές γνωστικό αντικείμενο</w:t>
      </w:r>
      <w:r>
        <w:rPr>
          <w:rFonts w:eastAsia="Times New Roman"/>
          <w:szCs w:val="24"/>
        </w:rPr>
        <w:t>.</w:t>
      </w:r>
    </w:p>
    <w:p w14:paraId="6B14F121" w14:textId="77777777" w:rsidR="004965E6" w:rsidRDefault="004D430C">
      <w:pPr>
        <w:spacing w:line="600" w:lineRule="auto"/>
        <w:ind w:firstLine="720"/>
        <w:jc w:val="both"/>
        <w:rPr>
          <w:rFonts w:eastAsia="Times New Roman"/>
          <w:szCs w:val="24"/>
        </w:rPr>
      </w:pPr>
      <w:r>
        <w:rPr>
          <w:rFonts w:eastAsia="Times New Roman"/>
          <w:szCs w:val="24"/>
        </w:rPr>
        <w:t xml:space="preserve">Κύριε Υπουργέ, για να προχωρήσετε </w:t>
      </w:r>
      <w:r w:rsidRPr="00724EAB">
        <w:rPr>
          <w:rFonts w:eastAsia="Times New Roman"/>
          <w:szCs w:val="24"/>
        </w:rPr>
        <w:t>σε ένα τέτοιο μεγάλο εγχείρημα</w:t>
      </w:r>
      <w:r>
        <w:rPr>
          <w:rFonts w:eastAsia="Times New Roman"/>
          <w:szCs w:val="24"/>
        </w:rPr>
        <w:t>,</w:t>
      </w:r>
      <w:r w:rsidRPr="00724EAB">
        <w:rPr>
          <w:rFonts w:eastAsia="Times New Roman"/>
          <w:szCs w:val="24"/>
        </w:rPr>
        <w:t xml:space="preserve"> θα έπρεπε να είχατε κάνει προηγουμένως μία σοβαρή προετοιμασία</w:t>
      </w:r>
      <w:r>
        <w:rPr>
          <w:rFonts w:eastAsia="Times New Roman"/>
          <w:szCs w:val="24"/>
        </w:rPr>
        <w:t>,</w:t>
      </w:r>
      <w:r w:rsidRPr="00724EAB">
        <w:rPr>
          <w:rFonts w:eastAsia="Times New Roman"/>
          <w:szCs w:val="24"/>
        </w:rPr>
        <w:t xml:space="preserve"> μία διαβούλευση με τους εκπαιδευτικούς φορεί</w:t>
      </w:r>
      <w:r w:rsidRPr="00724EAB">
        <w:rPr>
          <w:rFonts w:eastAsia="Times New Roman"/>
          <w:szCs w:val="24"/>
        </w:rPr>
        <w:t>ς</w:t>
      </w:r>
      <w:r>
        <w:rPr>
          <w:rFonts w:eastAsia="Times New Roman"/>
          <w:szCs w:val="24"/>
        </w:rPr>
        <w:t>,</w:t>
      </w:r>
      <w:r w:rsidRPr="00724EAB">
        <w:rPr>
          <w:rFonts w:eastAsia="Times New Roman"/>
          <w:szCs w:val="24"/>
        </w:rPr>
        <w:t xml:space="preserve"> με την εκπαιδευτική κοινότητα</w:t>
      </w:r>
      <w:r>
        <w:rPr>
          <w:rFonts w:eastAsia="Times New Roman"/>
          <w:szCs w:val="24"/>
        </w:rPr>
        <w:t>. Α</w:t>
      </w:r>
      <w:r w:rsidRPr="00724EAB">
        <w:rPr>
          <w:rFonts w:eastAsia="Times New Roman"/>
          <w:szCs w:val="24"/>
        </w:rPr>
        <w:t>υτό</w:t>
      </w:r>
      <w:r>
        <w:rPr>
          <w:rFonts w:eastAsia="Times New Roman"/>
          <w:szCs w:val="24"/>
        </w:rPr>
        <w:t>, όμως,</w:t>
      </w:r>
      <w:r w:rsidRPr="00724EAB">
        <w:rPr>
          <w:rFonts w:eastAsia="Times New Roman"/>
          <w:szCs w:val="24"/>
        </w:rPr>
        <w:t xml:space="preserve"> δεν συμβαίνει</w:t>
      </w:r>
      <w:r>
        <w:rPr>
          <w:rFonts w:eastAsia="Times New Roman"/>
          <w:szCs w:val="24"/>
        </w:rPr>
        <w:t>,</w:t>
      </w:r>
      <w:r w:rsidRPr="00724EAB">
        <w:rPr>
          <w:rFonts w:eastAsia="Times New Roman"/>
          <w:szCs w:val="24"/>
        </w:rPr>
        <w:t xml:space="preserve"> γιατί πρώτον</w:t>
      </w:r>
      <w:r>
        <w:rPr>
          <w:rFonts w:eastAsia="Times New Roman"/>
          <w:szCs w:val="24"/>
        </w:rPr>
        <w:t>, δεν υπήρχε αξιολόγηση των τμη</w:t>
      </w:r>
      <w:r w:rsidRPr="00724EAB">
        <w:rPr>
          <w:rFonts w:eastAsia="Times New Roman"/>
          <w:szCs w:val="24"/>
        </w:rPr>
        <w:t xml:space="preserve">μάτων και των δομών </w:t>
      </w:r>
      <w:r>
        <w:rPr>
          <w:rFonts w:eastAsia="Times New Roman"/>
          <w:szCs w:val="24"/>
        </w:rPr>
        <w:t xml:space="preserve">των ΤΕΙ. </w:t>
      </w:r>
      <w:r w:rsidRPr="00724EAB">
        <w:rPr>
          <w:rFonts w:eastAsia="Times New Roman"/>
          <w:szCs w:val="24"/>
        </w:rPr>
        <w:t>Το κάνατε</w:t>
      </w:r>
      <w:r>
        <w:rPr>
          <w:rFonts w:eastAsia="Times New Roman"/>
          <w:szCs w:val="24"/>
        </w:rPr>
        <w:t>, κύριε Υπουργέ;</w:t>
      </w:r>
      <w:r w:rsidRPr="00724EAB">
        <w:rPr>
          <w:rFonts w:eastAsia="Times New Roman"/>
          <w:szCs w:val="24"/>
        </w:rPr>
        <w:t xml:space="preserve"> Όχι δεν το κάνατε</w:t>
      </w:r>
      <w:r>
        <w:rPr>
          <w:rFonts w:eastAsia="Times New Roman"/>
          <w:szCs w:val="24"/>
        </w:rPr>
        <w:t>.</w:t>
      </w:r>
    </w:p>
    <w:p w14:paraId="6B14F122" w14:textId="77777777" w:rsidR="004965E6" w:rsidRDefault="004D430C">
      <w:pPr>
        <w:spacing w:line="600" w:lineRule="auto"/>
        <w:ind w:firstLine="720"/>
        <w:jc w:val="both"/>
        <w:rPr>
          <w:rFonts w:eastAsia="Times New Roman"/>
          <w:szCs w:val="24"/>
        </w:rPr>
      </w:pPr>
      <w:r w:rsidRPr="00724EAB">
        <w:rPr>
          <w:rFonts w:eastAsia="Times New Roman"/>
          <w:szCs w:val="24"/>
        </w:rPr>
        <w:t>Δεύτερον</w:t>
      </w:r>
      <w:r>
        <w:rPr>
          <w:rFonts w:eastAsia="Times New Roman"/>
          <w:szCs w:val="24"/>
        </w:rPr>
        <w:t>,</w:t>
      </w:r>
      <w:r w:rsidRPr="00724EAB">
        <w:rPr>
          <w:rFonts w:eastAsia="Times New Roman"/>
          <w:szCs w:val="24"/>
        </w:rPr>
        <w:t xml:space="preserve"> θα έπρεπε να είχα</w:t>
      </w:r>
      <w:r>
        <w:rPr>
          <w:rFonts w:eastAsia="Times New Roman"/>
          <w:szCs w:val="24"/>
        </w:rPr>
        <w:t xml:space="preserve">ν κυριαρχήσει </w:t>
      </w:r>
      <w:r w:rsidRPr="00724EAB">
        <w:rPr>
          <w:rFonts w:eastAsia="Times New Roman"/>
          <w:szCs w:val="24"/>
        </w:rPr>
        <w:t>τα ακαδημαϊκά κριτήρια</w:t>
      </w:r>
      <w:r>
        <w:rPr>
          <w:rFonts w:eastAsia="Times New Roman"/>
          <w:szCs w:val="24"/>
        </w:rPr>
        <w:t>.</w:t>
      </w:r>
      <w:r w:rsidRPr="00724EAB">
        <w:rPr>
          <w:rFonts w:eastAsia="Times New Roman"/>
          <w:szCs w:val="24"/>
        </w:rPr>
        <w:t xml:space="preserve"> Έχουν κυριαρχήσει</w:t>
      </w:r>
      <w:r>
        <w:rPr>
          <w:rFonts w:eastAsia="Times New Roman"/>
          <w:szCs w:val="24"/>
        </w:rPr>
        <w:t>;</w:t>
      </w:r>
      <w:r w:rsidRPr="00724EAB">
        <w:rPr>
          <w:rFonts w:eastAsia="Times New Roman"/>
          <w:szCs w:val="24"/>
        </w:rPr>
        <w:t xml:space="preserve"> </w:t>
      </w:r>
      <w:r>
        <w:rPr>
          <w:rFonts w:eastAsia="Times New Roman"/>
          <w:szCs w:val="24"/>
        </w:rPr>
        <w:t>Μ</w:t>
      </w:r>
      <w:r w:rsidRPr="00724EAB">
        <w:rPr>
          <w:rFonts w:eastAsia="Times New Roman"/>
          <w:szCs w:val="24"/>
        </w:rPr>
        <w:t xml:space="preserve">άλλον υπήρχαν αυτοσχεδιασμοί </w:t>
      </w:r>
      <w:r>
        <w:rPr>
          <w:rFonts w:eastAsia="Times New Roman"/>
          <w:szCs w:val="24"/>
        </w:rPr>
        <w:t xml:space="preserve">και σκοπιμότητες. </w:t>
      </w:r>
    </w:p>
    <w:p w14:paraId="6B14F123" w14:textId="77777777" w:rsidR="004965E6" w:rsidRDefault="004D430C">
      <w:pPr>
        <w:spacing w:line="600" w:lineRule="auto"/>
        <w:ind w:firstLine="720"/>
        <w:jc w:val="both"/>
        <w:rPr>
          <w:rFonts w:eastAsia="Times New Roman"/>
          <w:szCs w:val="24"/>
        </w:rPr>
      </w:pPr>
      <w:r>
        <w:rPr>
          <w:rFonts w:eastAsia="Times New Roman"/>
          <w:szCs w:val="24"/>
        </w:rPr>
        <w:lastRenderedPageBreak/>
        <w:t>Τ</w:t>
      </w:r>
      <w:r w:rsidRPr="00724EAB">
        <w:rPr>
          <w:rFonts w:eastAsia="Times New Roman"/>
          <w:szCs w:val="24"/>
        </w:rPr>
        <w:t>ρίτον</w:t>
      </w:r>
      <w:r>
        <w:rPr>
          <w:rFonts w:eastAsia="Times New Roman"/>
          <w:szCs w:val="24"/>
        </w:rPr>
        <w:t>,</w:t>
      </w:r>
      <w:r w:rsidRPr="00724EAB">
        <w:rPr>
          <w:rFonts w:eastAsia="Times New Roman"/>
          <w:szCs w:val="24"/>
        </w:rPr>
        <w:t xml:space="preserve"> η αναβάθμιση και η μετεξέλιξη της τεχνολογικής εκπαίδευσης αποτελεί ένα όνειρο απατηλό</w:t>
      </w:r>
      <w:r>
        <w:rPr>
          <w:rFonts w:eastAsia="Times New Roman"/>
          <w:szCs w:val="24"/>
        </w:rPr>
        <w:t>.</w:t>
      </w:r>
      <w:r w:rsidRPr="00724EAB">
        <w:rPr>
          <w:rFonts w:eastAsia="Times New Roman"/>
          <w:szCs w:val="24"/>
        </w:rPr>
        <w:t xml:space="preserve"> </w:t>
      </w:r>
      <w:r>
        <w:rPr>
          <w:rFonts w:eastAsia="Times New Roman"/>
          <w:szCs w:val="24"/>
        </w:rPr>
        <w:t>Ό</w:t>
      </w:r>
      <w:r w:rsidRPr="00724EAB">
        <w:rPr>
          <w:rFonts w:eastAsia="Times New Roman"/>
          <w:szCs w:val="24"/>
        </w:rPr>
        <w:t xml:space="preserve">ταν οι φοιτητές του </w:t>
      </w:r>
      <w:r>
        <w:rPr>
          <w:rFonts w:eastAsia="Times New Roman"/>
          <w:szCs w:val="24"/>
        </w:rPr>
        <w:t>τ</w:t>
      </w:r>
      <w:r w:rsidRPr="00724EAB">
        <w:rPr>
          <w:rFonts w:eastAsia="Times New Roman"/>
          <w:szCs w:val="24"/>
        </w:rPr>
        <w:t>μήματος</w:t>
      </w:r>
      <w:r>
        <w:rPr>
          <w:rFonts w:eastAsia="Times New Roman"/>
          <w:szCs w:val="24"/>
        </w:rPr>
        <w:t>,</w:t>
      </w:r>
      <w:r w:rsidRPr="00724EAB">
        <w:rPr>
          <w:rFonts w:eastAsia="Times New Roman"/>
          <w:szCs w:val="24"/>
        </w:rPr>
        <w:t xml:space="preserve"> για παράδειγμα</w:t>
      </w:r>
      <w:r>
        <w:rPr>
          <w:rFonts w:eastAsia="Times New Roman"/>
          <w:szCs w:val="24"/>
        </w:rPr>
        <w:t>,</w:t>
      </w:r>
      <w:r w:rsidRPr="00724EAB">
        <w:rPr>
          <w:rFonts w:eastAsia="Times New Roman"/>
          <w:szCs w:val="24"/>
        </w:rPr>
        <w:t xml:space="preserve"> ιατρικών εργαστηρίων αναγκάζονται να ενταχθο</w:t>
      </w:r>
      <w:r w:rsidRPr="00724EAB">
        <w:rPr>
          <w:rFonts w:eastAsia="Times New Roman"/>
          <w:szCs w:val="24"/>
        </w:rPr>
        <w:t>ύν στη νοσηλευτική σχολή</w:t>
      </w:r>
      <w:r>
        <w:rPr>
          <w:rFonts w:eastAsia="Times New Roman"/>
          <w:szCs w:val="24"/>
        </w:rPr>
        <w:t>,</w:t>
      </w:r>
      <w:r w:rsidRPr="00724EAB">
        <w:rPr>
          <w:rFonts w:eastAsia="Times New Roman"/>
          <w:szCs w:val="24"/>
        </w:rPr>
        <w:t xml:space="preserve"> καταλαβαίνετε </w:t>
      </w:r>
      <w:r>
        <w:rPr>
          <w:rFonts w:eastAsia="Times New Roman"/>
          <w:szCs w:val="24"/>
        </w:rPr>
        <w:t>ότι</w:t>
      </w:r>
      <w:r w:rsidRPr="00724EAB">
        <w:rPr>
          <w:rFonts w:eastAsia="Times New Roman"/>
          <w:szCs w:val="24"/>
        </w:rPr>
        <w:t xml:space="preserve"> σε κα</w:t>
      </w:r>
      <w:r>
        <w:rPr>
          <w:rFonts w:eastAsia="Times New Roman"/>
          <w:szCs w:val="24"/>
        </w:rPr>
        <w:t>μ</w:t>
      </w:r>
      <w:r w:rsidRPr="00724EAB">
        <w:rPr>
          <w:rFonts w:eastAsia="Times New Roman"/>
          <w:szCs w:val="24"/>
        </w:rPr>
        <w:t xml:space="preserve">μία περίπτωση </w:t>
      </w:r>
      <w:r>
        <w:rPr>
          <w:rFonts w:eastAsia="Times New Roman"/>
          <w:szCs w:val="24"/>
        </w:rPr>
        <w:t xml:space="preserve">αυτό </w:t>
      </w:r>
      <w:r w:rsidRPr="00724EAB">
        <w:rPr>
          <w:rFonts w:eastAsia="Times New Roman"/>
          <w:szCs w:val="24"/>
        </w:rPr>
        <w:t>δεν είναι αναβάθμιση της τεχνολογικής εκπαίδευσης</w:t>
      </w:r>
      <w:r>
        <w:rPr>
          <w:rFonts w:eastAsia="Times New Roman"/>
          <w:szCs w:val="24"/>
        </w:rPr>
        <w:t>.</w:t>
      </w:r>
    </w:p>
    <w:p w14:paraId="6B14F124" w14:textId="77777777" w:rsidR="004965E6" w:rsidRDefault="004D430C">
      <w:pPr>
        <w:spacing w:line="600" w:lineRule="auto"/>
        <w:ind w:firstLine="720"/>
        <w:jc w:val="both"/>
        <w:rPr>
          <w:rFonts w:eastAsia="Times New Roman"/>
          <w:szCs w:val="24"/>
        </w:rPr>
      </w:pPr>
      <w:r>
        <w:rPr>
          <w:rFonts w:eastAsia="Times New Roman"/>
          <w:szCs w:val="24"/>
        </w:rPr>
        <w:t>Θ</w:t>
      </w:r>
      <w:r w:rsidRPr="00724EAB">
        <w:rPr>
          <w:rFonts w:eastAsia="Times New Roman"/>
          <w:szCs w:val="24"/>
        </w:rPr>
        <w:t>α ήθελα να αναφερθώ και στο ζήτημα της διασύνδεσης του τομέα έρευνας με την αγορά</w:t>
      </w:r>
      <w:r>
        <w:rPr>
          <w:rFonts w:eastAsia="Times New Roman"/>
          <w:szCs w:val="24"/>
        </w:rPr>
        <w:t>.</w:t>
      </w:r>
      <w:r w:rsidRPr="00724EAB">
        <w:rPr>
          <w:rFonts w:eastAsia="Times New Roman"/>
          <w:szCs w:val="24"/>
        </w:rPr>
        <w:t xml:space="preserve"> Προχωράτε</w:t>
      </w:r>
      <w:r>
        <w:rPr>
          <w:rFonts w:eastAsia="Times New Roman"/>
          <w:szCs w:val="24"/>
        </w:rPr>
        <w:t>,</w:t>
      </w:r>
      <w:r w:rsidRPr="00724EAB">
        <w:rPr>
          <w:rFonts w:eastAsia="Times New Roman"/>
          <w:szCs w:val="24"/>
        </w:rPr>
        <w:t xml:space="preserve"> </w:t>
      </w:r>
      <w:r>
        <w:rPr>
          <w:rFonts w:eastAsia="Times New Roman"/>
          <w:szCs w:val="24"/>
        </w:rPr>
        <w:t>κ</w:t>
      </w:r>
      <w:r w:rsidRPr="00724EAB">
        <w:rPr>
          <w:rFonts w:eastAsia="Times New Roman"/>
          <w:szCs w:val="24"/>
        </w:rPr>
        <w:t>ύριε Υπουργέ</w:t>
      </w:r>
      <w:r>
        <w:rPr>
          <w:rFonts w:eastAsia="Times New Roman"/>
          <w:szCs w:val="24"/>
        </w:rPr>
        <w:t>,</w:t>
      </w:r>
      <w:r w:rsidRPr="00724EAB">
        <w:rPr>
          <w:rFonts w:eastAsia="Times New Roman"/>
          <w:szCs w:val="24"/>
        </w:rPr>
        <w:t xml:space="preserve"> στα θέματα που αφορούν </w:t>
      </w:r>
      <w:r>
        <w:rPr>
          <w:rFonts w:eastAsia="Times New Roman"/>
          <w:szCs w:val="24"/>
        </w:rPr>
        <w:t>π</w:t>
      </w:r>
      <w:r w:rsidRPr="00724EAB">
        <w:rPr>
          <w:rFonts w:eastAsia="Times New Roman"/>
          <w:szCs w:val="24"/>
        </w:rPr>
        <w:t>ερ</w:t>
      </w:r>
      <w:r w:rsidRPr="00724EAB">
        <w:rPr>
          <w:rFonts w:eastAsia="Times New Roman"/>
          <w:szCs w:val="24"/>
        </w:rPr>
        <w:t xml:space="preserve">ιφερειακά </w:t>
      </w:r>
      <w:r>
        <w:rPr>
          <w:rFonts w:eastAsia="Times New Roman"/>
          <w:szCs w:val="24"/>
        </w:rPr>
        <w:t>ε</w:t>
      </w:r>
      <w:r w:rsidRPr="00724EAB">
        <w:rPr>
          <w:rFonts w:eastAsia="Times New Roman"/>
          <w:szCs w:val="24"/>
        </w:rPr>
        <w:t xml:space="preserve">ρευνητικά </w:t>
      </w:r>
      <w:r>
        <w:rPr>
          <w:rFonts w:eastAsia="Times New Roman"/>
          <w:szCs w:val="24"/>
        </w:rPr>
        <w:t>κ</w:t>
      </w:r>
      <w:r w:rsidRPr="00724EAB">
        <w:rPr>
          <w:rFonts w:eastAsia="Times New Roman"/>
          <w:szCs w:val="24"/>
        </w:rPr>
        <w:t xml:space="preserve">έντρα στο </w:t>
      </w:r>
      <w:r>
        <w:rPr>
          <w:rFonts w:eastAsia="Times New Roman"/>
          <w:szCs w:val="24"/>
        </w:rPr>
        <w:t>ΕΚΠΑ</w:t>
      </w:r>
      <w:r w:rsidRPr="00724EAB">
        <w:rPr>
          <w:rFonts w:eastAsia="Times New Roman"/>
          <w:szCs w:val="24"/>
        </w:rPr>
        <w:t xml:space="preserve"> </w:t>
      </w:r>
      <w:r>
        <w:rPr>
          <w:rFonts w:eastAsia="Times New Roman"/>
          <w:szCs w:val="24"/>
        </w:rPr>
        <w:t>και σ</w:t>
      </w:r>
      <w:r w:rsidRPr="00724EAB">
        <w:rPr>
          <w:rFonts w:eastAsia="Times New Roman"/>
          <w:szCs w:val="24"/>
        </w:rPr>
        <w:t>το Πανεπιστήμιο Θεσσαλίας</w:t>
      </w:r>
      <w:r>
        <w:rPr>
          <w:rFonts w:eastAsia="Times New Roman"/>
          <w:szCs w:val="24"/>
        </w:rPr>
        <w:t>.</w:t>
      </w:r>
      <w:r w:rsidRPr="00724EAB">
        <w:rPr>
          <w:rFonts w:eastAsia="Times New Roman"/>
          <w:szCs w:val="24"/>
        </w:rPr>
        <w:t xml:space="preserve"> Θεωρώ ότι λίγοι από εμάς θα βρεθούν να στηλιτεύσ</w:t>
      </w:r>
      <w:r>
        <w:rPr>
          <w:rFonts w:eastAsia="Times New Roman"/>
          <w:szCs w:val="24"/>
        </w:rPr>
        <w:t>ουν</w:t>
      </w:r>
      <w:r w:rsidRPr="00724EAB">
        <w:rPr>
          <w:rFonts w:eastAsia="Times New Roman"/>
          <w:szCs w:val="24"/>
        </w:rPr>
        <w:t xml:space="preserve"> ενδεχόμενα μία οπτική διαφορετική από αυτή που έχουμε συνηθίσει μέχρι τώρα</w:t>
      </w:r>
      <w:r>
        <w:rPr>
          <w:rFonts w:eastAsia="Times New Roman"/>
          <w:szCs w:val="24"/>
        </w:rPr>
        <w:t>,</w:t>
      </w:r>
      <w:r w:rsidRPr="00724EAB">
        <w:rPr>
          <w:rFonts w:eastAsia="Times New Roman"/>
          <w:szCs w:val="24"/>
        </w:rPr>
        <w:t xml:space="preserve"> όταν λέτε ότι πάμε να συνδέσουμε την αγορά εργασίας την παρ</w:t>
      </w:r>
      <w:r w:rsidRPr="00724EAB">
        <w:rPr>
          <w:rFonts w:eastAsia="Times New Roman"/>
          <w:szCs w:val="24"/>
        </w:rPr>
        <w:t>αγωγή με αυτά τα ινστιτούτα</w:t>
      </w:r>
      <w:r>
        <w:rPr>
          <w:rFonts w:eastAsia="Times New Roman"/>
          <w:szCs w:val="24"/>
        </w:rPr>
        <w:t>. Π</w:t>
      </w:r>
      <w:r w:rsidRPr="00724EAB">
        <w:rPr>
          <w:rFonts w:eastAsia="Times New Roman"/>
          <w:szCs w:val="24"/>
        </w:rPr>
        <w:t>ώς</w:t>
      </w:r>
      <w:r>
        <w:rPr>
          <w:rFonts w:eastAsia="Times New Roman"/>
          <w:szCs w:val="24"/>
        </w:rPr>
        <w:t xml:space="preserve">, όμως, </w:t>
      </w:r>
      <w:r w:rsidRPr="00724EAB">
        <w:rPr>
          <w:rFonts w:eastAsia="Times New Roman"/>
          <w:szCs w:val="24"/>
        </w:rPr>
        <w:t>διασφαλίζεται η βιωσιμ</w:t>
      </w:r>
      <w:r>
        <w:rPr>
          <w:rFonts w:eastAsia="Times New Roman"/>
          <w:szCs w:val="24"/>
        </w:rPr>
        <w:t>ότητά</w:t>
      </w:r>
      <w:r w:rsidRPr="00724EAB">
        <w:rPr>
          <w:rFonts w:eastAsia="Times New Roman"/>
          <w:szCs w:val="24"/>
        </w:rPr>
        <w:t xml:space="preserve"> </w:t>
      </w:r>
      <w:r>
        <w:rPr>
          <w:rFonts w:eastAsia="Times New Roman"/>
          <w:szCs w:val="24"/>
        </w:rPr>
        <w:t>τους,</w:t>
      </w:r>
      <w:r w:rsidRPr="00724EAB">
        <w:rPr>
          <w:rFonts w:eastAsia="Times New Roman"/>
          <w:szCs w:val="24"/>
        </w:rPr>
        <w:t xml:space="preserve"> όταν δεν συνοδεύ</w:t>
      </w:r>
      <w:r>
        <w:rPr>
          <w:rFonts w:eastAsia="Times New Roman"/>
          <w:szCs w:val="24"/>
        </w:rPr>
        <w:t>ον</w:t>
      </w:r>
      <w:r w:rsidRPr="00724EAB">
        <w:rPr>
          <w:rFonts w:eastAsia="Times New Roman"/>
          <w:szCs w:val="24"/>
        </w:rPr>
        <w:t>ται όλα αυτά τα στοιχεία που λέτε</w:t>
      </w:r>
      <w:r>
        <w:rPr>
          <w:rFonts w:eastAsia="Times New Roman"/>
          <w:szCs w:val="24"/>
        </w:rPr>
        <w:t xml:space="preserve"> </w:t>
      </w:r>
      <w:r>
        <w:rPr>
          <w:rFonts w:eastAsia="Times New Roman"/>
          <w:szCs w:val="24"/>
        </w:rPr>
        <w:t xml:space="preserve">από </w:t>
      </w:r>
      <w:r>
        <w:rPr>
          <w:rFonts w:eastAsia="Times New Roman"/>
          <w:szCs w:val="24"/>
        </w:rPr>
        <w:t>μελέτη σκοπιμότητας</w:t>
      </w:r>
      <w:r w:rsidRPr="00724EAB">
        <w:rPr>
          <w:rFonts w:eastAsia="Times New Roman"/>
          <w:szCs w:val="24"/>
        </w:rPr>
        <w:t xml:space="preserve"> και οικονομοτεχνική μελέτη</w:t>
      </w:r>
      <w:r>
        <w:rPr>
          <w:rFonts w:eastAsia="Times New Roman"/>
          <w:szCs w:val="24"/>
        </w:rPr>
        <w:t>;</w:t>
      </w:r>
    </w:p>
    <w:p w14:paraId="6B14F125" w14:textId="77777777" w:rsidR="004965E6" w:rsidRDefault="004D430C">
      <w:pPr>
        <w:spacing w:line="600" w:lineRule="auto"/>
        <w:ind w:firstLine="720"/>
        <w:jc w:val="both"/>
        <w:rPr>
          <w:rFonts w:eastAsia="Times New Roman"/>
          <w:szCs w:val="24"/>
        </w:rPr>
      </w:pPr>
      <w:r>
        <w:rPr>
          <w:rFonts w:eastAsia="Times New Roman"/>
          <w:szCs w:val="24"/>
        </w:rPr>
        <w:t>Επιτρέψτε μου σε αυτό το σημείο</w:t>
      </w:r>
      <w:r w:rsidRPr="00724EAB">
        <w:rPr>
          <w:rFonts w:eastAsia="Times New Roman"/>
          <w:szCs w:val="24"/>
        </w:rPr>
        <w:t xml:space="preserve"> να σας θυμίσω</w:t>
      </w:r>
      <w:r>
        <w:rPr>
          <w:rFonts w:eastAsia="Times New Roman"/>
          <w:szCs w:val="24"/>
        </w:rPr>
        <w:t>,</w:t>
      </w:r>
      <w:r w:rsidRPr="00724EAB">
        <w:rPr>
          <w:rFonts w:eastAsia="Times New Roman"/>
          <w:szCs w:val="24"/>
        </w:rPr>
        <w:t xml:space="preserve"> </w:t>
      </w:r>
      <w:r>
        <w:rPr>
          <w:rFonts w:eastAsia="Times New Roman"/>
          <w:szCs w:val="24"/>
        </w:rPr>
        <w:t>κύριε Υπουργέ</w:t>
      </w:r>
      <w:r w:rsidRPr="00724EAB">
        <w:rPr>
          <w:rFonts w:eastAsia="Times New Roman"/>
          <w:szCs w:val="24"/>
        </w:rPr>
        <w:t xml:space="preserve"> </w:t>
      </w:r>
      <w:r>
        <w:rPr>
          <w:rFonts w:eastAsia="Times New Roman"/>
          <w:szCs w:val="24"/>
        </w:rPr>
        <w:t>-γ</w:t>
      </w:r>
      <w:r w:rsidRPr="00724EAB">
        <w:rPr>
          <w:rFonts w:eastAsia="Times New Roman"/>
          <w:szCs w:val="24"/>
        </w:rPr>
        <w:t xml:space="preserve">ιατί </w:t>
      </w:r>
      <w:r>
        <w:rPr>
          <w:rFonts w:eastAsia="Times New Roman"/>
          <w:szCs w:val="24"/>
        </w:rPr>
        <w:t xml:space="preserve">ξέρω ότι </w:t>
      </w:r>
      <w:r>
        <w:rPr>
          <w:rFonts w:eastAsia="Times New Roman"/>
          <w:szCs w:val="24"/>
        </w:rPr>
        <w:t>σε προσωπικό</w:t>
      </w:r>
      <w:r w:rsidRPr="00724EAB">
        <w:rPr>
          <w:rFonts w:eastAsia="Times New Roman"/>
          <w:szCs w:val="24"/>
        </w:rPr>
        <w:t xml:space="preserve"> επίπεδο είχατε την καλή πρόθεση</w:t>
      </w:r>
      <w:r>
        <w:rPr>
          <w:rFonts w:eastAsia="Times New Roman"/>
          <w:szCs w:val="24"/>
        </w:rPr>
        <w:t>- ότι</w:t>
      </w:r>
      <w:r w:rsidRPr="00724EAB">
        <w:rPr>
          <w:rFonts w:eastAsia="Times New Roman"/>
          <w:szCs w:val="24"/>
        </w:rPr>
        <w:t xml:space="preserve"> </w:t>
      </w:r>
      <w:r>
        <w:rPr>
          <w:rFonts w:eastAsia="Times New Roman"/>
          <w:szCs w:val="24"/>
        </w:rPr>
        <w:t>το Ερευνητικό Ινστιτούτο</w:t>
      </w:r>
      <w:r w:rsidRPr="00724EAB">
        <w:rPr>
          <w:rFonts w:eastAsia="Times New Roman"/>
          <w:szCs w:val="24"/>
        </w:rPr>
        <w:t xml:space="preserve"> Τουριστικών Ερευνών με </w:t>
      </w:r>
      <w:r w:rsidRPr="00724EAB">
        <w:rPr>
          <w:rFonts w:eastAsia="Times New Roman"/>
          <w:szCs w:val="24"/>
        </w:rPr>
        <w:lastRenderedPageBreak/>
        <w:t>έδρα τη Ρόδο</w:t>
      </w:r>
      <w:r>
        <w:rPr>
          <w:rFonts w:eastAsia="Times New Roman"/>
          <w:szCs w:val="24"/>
        </w:rPr>
        <w:t>,</w:t>
      </w:r>
      <w:r w:rsidRPr="00724EAB">
        <w:rPr>
          <w:rFonts w:eastAsia="Times New Roman"/>
          <w:szCs w:val="24"/>
        </w:rPr>
        <w:t xml:space="preserve"> που είχε δρομολογήσει η κυβέρνηση Σαμαρά</w:t>
      </w:r>
      <w:r>
        <w:rPr>
          <w:rFonts w:eastAsia="Times New Roman"/>
          <w:szCs w:val="24"/>
        </w:rPr>
        <w:t>,</w:t>
      </w:r>
      <w:r w:rsidRPr="00724EAB">
        <w:rPr>
          <w:rFonts w:eastAsia="Times New Roman"/>
          <w:szCs w:val="24"/>
        </w:rPr>
        <w:t xml:space="preserve"> η Κυβέρνηση ΣΥΡΙΖΑ</w:t>
      </w:r>
      <w:r>
        <w:rPr>
          <w:rFonts w:eastAsia="Times New Roman"/>
          <w:szCs w:val="24"/>
        </w:rPr>
        <w:t xml:space="preserve"> </w:t>
      </w:r>
      <w:r w:rsidRPr="00724EAB">
        <w:rPr>
          <w:rFonts w:eastAsia="Times New Roman"/>
          <w:szCs w:val="24"/>
        </w:rPr>
        <w:t>-</w:t>
      </w:r>
      <w:r>
        <w:rPr>
          <w:rFonts w:eastAsia="Times New Roman"/>
          <w:szCs w:val="24"/>
        </w:rPr>
        <w:t xml:space="preserve"> </w:t>
      </w:r>
      <w:r w:rsidRPr="00724EAB">
        <w:rPr>
          <w:rFonts w:eastAsia="Times New Roman"/>
          <w:szCs w:val="24"/>
        </w:rPr>
        <w:t xml:space="preserve">ΑΝΕΛ το </w:t>
      </w:r>
      <w:r>
        <w:rPr>
          <w:rFonts w:eastAsia="Times New Roman"/>
          <w:szCs w:val="24"/>
        </w:rPr>
        <w:t>παρέπεμψε</w:t>
      </w:r>
      <w:r w:rsidRPr="00724EAB">
        <w:rPr>
          <w:rFonts w:eastAsia="Times New Roman"/>
          <w:szCs w:val="24"/>
        </w:rPr>
        <w:t xml:space="preserve"> στις καλένδες</w:t>
      </w:r>
      <w:r>
        <w:rPr>
          <w:rFonts w:eastAsia="Times New Roman"/>
          <w:szCs w:val="24"/>
        </w:rPr>
        <w:t>,</w:t>
      </w:r>
      <w:r w:rsidRPr="00724EAB">
        <w:rPr>
          <w:rFonts w:eastAsia="Times New Roman"/>
          <w:szCs w:val="24"/>
        </w:rPr>
        <w:t xml:space="preserve"> και τελικά </w:t>
      </w:r>
      <w:r>
        <w:rPr>
          <w:rFonts w:eastAsia="Times New Roman"/>
          <w:szCs w:val="24"/>
        </w:rPr>
        <w:t>ακύρωσε</w:t>
      </w:r>
      <w:r w:rsidRPr="00724EAB">
        <w:rPr>
          <w:rFonts w:eastAsia="Times New Roman"/>
          <w:szCs w:val="24"/>
        </w:rPr>
        <w:t xml:space="preserve"> αυτή την προοπτική</w:t>
      </w:r>
      <w:r>
        <w:rPr>
          <w:rFonts w:eastAsia="Times New Roman"/>
          <w:szCs w:val="24"/>
        </w:rPr>
        <w:t>. Ν</w:t>
      </w:r>
      <w:r w:rsidRPr="00724EAB">
        <w:rPr>
          <w:rFonts w:eastAsia="Times New Roman"/>
          <w:szCs w:val="24"/>
        </w:rPr>
        <w:t>α σας υπ</w:t>
      </w:r>
      <w:r w:rsidRPr="00724EAB">
        <w:rPr>
          <w:rFonts w:eastAsia="Times New Roman"/>
          <w:szCs w:val="24"/>
        </w:rPr>
        <w:t xml:space="preserve">ενθυμίσω ότι θεσμοθετήθηκε με τον </w:t>
      </w:r>
      <w:r>
        <w:rPr>
          <w:rFonts w:eastAsia="Times New Roman"/>
          <w:szCs w:val="24"/>
        </w:rPr>
        <w:t>ν.</w:t>
      </w:r>
      <w:r w:rsidRPr="00724EAB">
        <w:rPr>
          <w:rFonts w:eastAsia="Times New Roman"/>
          <w:szCs w:val="24"/>
        </w:rPr>
        <w:t>4310</w:t>
      </w:r>
      <w:r>
        <w:rPr>
          <w:rFonts w:eastAsia="Times New Roman"/>
          <w:szCs w:val="24"/>
        </w:rPr>
        <w:t>/</w:t>
      </w:r>
      <w:r w:rsidRPr="00724EAB">
        <w:rPr>
          <w:rFonts w:eastAsia="Times New Roman"/>
          <w:szCs w:val="24"/>
        </w:rPr>
        <w:t xml:space="preserve"> 2014</w:t>
      </w:r>
      <w:r>
        <w:rPr>
          <w:rFonts w:eastAsia="Times New Roman"/>
          <w:szCs w:val="24"/>
        </w:rPr>
        <w:t xml:space="preserve">. </w:t>
      </w:r>
      <w:r w:rsidRPr="00724EAB">
        <w:rPr>
          <w:rFonts w:eastAsia="Times New Roman"/>
          <w:szCs w:val="24"/>
        </w:rPr>
        <w:t>Μάλιστα</w:t>
      </w:r>
      <w:r>
        <w:rPr>
          <w:rFonts w:eastAsia="Times New Roman"/>
          <w:szCs w:val="24"/>
        </w:rPr>
        <w:t xml:space="preserve"> τ</w:t>
      </w:r>
      <w:r w:rsidRPr="00724EAB">
        <w:rPr>
          <w:rFonts w:eastAsia="Times New Roman"/>
          <w:szCs w:val="24"/>
        </w:rPr>
        <w:t>ο άρθρο 13</w:t>
      </w:r>
      <w:r w:rsidRPr="00AB68A0">
        <w:rPr>
          <w:rFonts w:eastAsia="Times New Roman"/>
          <w:szCs w:val="24"/>
        </w:rPr>
        <w:t>α</w:t>
      </w:r>
      <w:r w:rsidRPr="00724EAB">
        <w:rPr>
          <w:rFonts w:eastAsia="Times New Roman"/>
          <w:szCs w:val="24"/>
        </w:rPr>
        <w:t xml:space="preserve"> παράγραφος </w:t>
      </w:r>
      <w:r>
        <w:rPr>
          <w:rFonts w:eastAsia="Times New Roman"/>
          <w:szCs w:val="24"/>
        </w:rPr>
        <w:t>1</w:t>
      </w:r>
      <w:r w:rsidRPr="00724EAB">
        <w:rPr>
          <w:rFonts w:eastAsia="Times New Roman"/>
          <w:szCs w:val="24"/>
        </w:rPr>
        <w:t>5</w:t>
      </w:r>
      <w:r>
        <w:rPr>
          <w:rFonts w:eastAsia="Times New Roman"/>
          <w:szCs w:val="24"/>
        </w:rPr>
        <w:t>,</w:t>
      </w:r>
      <w:r w:rsidRPr="00724EAB">
        <w:rPr>
          <w:rFonts w:eastAsia="Times New Roman"/>
          <w:szCs w:val="24"/>
        </w:rPr>
        <w:t xml:space="preserve"> ήταν αυτό που </w:t>
      </w:r>
      <w:r>
        <w:rPr>
          <w:rFonts w:eastAsia="Times New Roman"/>
          <w:szCs w:val="24"/>
        </w:rPr>
        <w:t xml:space="preserve">στοιχειοθέτησε αυτή τη θεσμοθέτηση </w:t>
      </w:r>
      <w:r w:rsidRPr="00724EAB">
        <w:rPr>
          <w:rFonts w:eastAsia="Times New Roman"/>
          <w:szCs w:val="24"/>
        </w:rPr>
        <w:t>και στη συνέχεια είχε υπογραφεί το προεδρικό διάταγμα από τον Υπουργό Παιδείας και τον Υπουργό Διοικητικής Μεταρρύθμισης</w:t>
      </w:r>
      <w:r>
        <w:rPr>
          <w:rFonts w:eastAsia="Times New Roman"/>
          <w:szCs w:val="24"/>
        </w:rPr>
        <w:t>,</w:t>
      </w:r>
      <w:r w:rsidRPr="00724EAB">
        <w:rPr>
          <w:rFonts w:eastAsia="Times New Roman"/>
          <w:szCs w:val="24"/>
        </w:rPr>
        <w:t xml:space="preserve"> κ</w:t>
      </w:r>
      <w:r w:rsidRPr="00724EAB">
        <w:rPr>
          <w:rFonts w:eastAsia="Times New Roman"/>
          <w:szCs w:val="24"/>
        </w:rPr>
        <w:t>αι για λίγες ημέρες δεν πρόλαβε ο Υπουργός Οικονομικών να υπογράψει</w:t>
      </w:r>
      <w:r>
        <w:rPr>
          <w:rFonts w:eastAsia="Times New Roman"/>
          <w:szCs w:val="24"/>
        </w:rPr>
        <w:t>,</w:t>
      </w:r>
      <w:r w:rsidRPr="00724EAB">
        <w:rPr>
          <w:rFonts w:eastAsia="Times New Roman"/>
          <w:szCs w:val="24"/>
        </w:rPr>
        <w:t xml:space="preserve"> με αποτέλεσμα να παραπεμφθεί στις καλένδες</w:t>
      </w:r>
      <w:r>
        <w:rPr>
          <w:rFonts w:eastAsia="Times New Roman"/>
          <w:szCs w:val="24"/>
        </w:rPr>
        <w:t>.</w:t>
      </w:r>
    </w:p>
    <w:p w14:paraId="6B14F126" w14:textId="77777777" w:rsidR="004965E6" w:rsidRDefault="004D430C">
      <w:pPr>
        <w:spacing w:line="600" w:lineRule="auto"/>
        <w:ind w:firstLine="720"/>
        <w:jc w:val="both"/>
        <w:rPr>
          <w:rFonts w:eastAsia="Times New Roman"/>
          <w:szCs w:val="24"/>
        </w:rPr>
      </w:pPr>
      <w:r>
        <w:rPr>
          <w:rFonts w:eastAsia="Times New Roman"/>
          <w:szCs w:val="24"/>
        </w:rPr>
        <w:t>Ξ</w:t>
      </w:r>
      <w:r w:rsidRPr="00724EAB">
        <w:rPr>
          <w:rFonts w:eastAsia="Times New Roman"/>
          <w:szCs w:val="24"/>
        </w:rPr>
        <w:t xml:space="preserve">έρω </w:t>
      </w:r>
      <w:r>
        <w:rPr>
          <w:rFonts w:eastAsia="Times New Roman"/>
          <w:szCs w:val="24"/>
        </w:rPr>
        <w:t>την αγωνία σας για την</w:t>
      </w:r>
      <w:r w:rsidRPr="00724EAB">
        <w:rPr>
          <w:rFonts w:eastAsia="Times New Roman"/>
          <w:szCs w:val="24"/>
        </w:rPr>
        <w:t xml:space="preserve"> τουριστική εκπαίδευση και ξέρετε </w:t>
      </w:r>
      <w:r>
        <w:rPr>
          <w:rFonts w:eastAsia="Times New Roman"/>
          <w:szCs w:val="24"/>
        </w:rPr>
        <w:t xml:space="preserve">ότι </w:t>
      </w:r>
      <w:r w:rsidRPr="00724EAB">
        <w:rPr>
          <w:rFonts w:eastAsia="Times New Roman"/>
          <w:szCs w:val="24"/>
        </w:rPr>
        <w:t xml:space="preserve">αυτή την περίοδο η τουριστική βιομηχανία της χώρας είναι πολύ </w:t>
      </w:r>
      <w:r>
        <w:rPr>
          <w:rFonts w:eastAsia="Times New Roman"/>
          <w:szCs w:val="24"/>
        </w:rPr>
        <w:t>σημαντική</w:t>
      </w:r>
      <w:r w:rsidRPr="00C955AA">
        <w:rPr>
          <w:rFonts w:eastAsia="Times New Roman"/>
          <w:szCs w:val="24"/>
        </w:rPr>
        <w:t xml:space="preserve"> </w:t>
      </w:r>
      <w:r>
        <w:rPr>
          <w:rFonts w:eastAsia="Times New Roman"/>
          <w:szCs w:val="24"/>
        </w:rPr>
        <w:t>για τη</w:t>
      </w:r>
      <w:r>
        <w:rPr>
          <w:rFonts w:eastAsia="Times New Roman"/>
          <w:szCs w:val="24"/>
        </w:rPr>
        <w:t xml:space="preserve"> χώρα. Γ</w:t>
      </w:r>
      <w:r w:rsidRPr="00724EAB">
        <w:rPr>
          <w:rFonts w:eastAsia="Times New Roman"/>
          <w:szCs w:val="24"/>
        </w:rPr>
        <w:t>ιατί</w:t>
      </w:r>
      <w:r>
        <w:rPr>
          <w:rFonts w:eastAsia="Times New Roman"/>
          <w:szCs w:val="24"/>
        </w:rPr>
        <w:t>, λοιπόν,</w:t>
      </w:r>
      <w:r w:rsidRPr="00724EAB">
        <w:rPr>
          <w:rFonts w:eastAsia="Times New Roman"/>
          <w:szCs w:val="24"/>
        </w:rPr>
        <w:t xml:space="preserve"> με </w:t>
      </w:r>
      <w:r>
        <w:rPr>
          <w:rFonts w:eastAsia="Times New Roman"/>
          <w:szCs w:val="24"/>
        </w:rPr>
        <w:t>αυτά τα ινστιτούτα</w:t>
      </w:r>
      <w:r w:rsidRPr="00724EAB">
        <w:rPr>
          <w:rFonts w:eastAsia="Times New Roman"/>
          <w:szCs w:val="24"/>
        </w:rPr>
        <w:t xml:space="preserve"> δεν προχωρείτε και </w:t>
      </w:r>
      <w:r>
        <w:rPr>
          <w:rFonts w:eastAsia="Times New Roman"/>
          <w:szCs w:val="24"/>
        </w:rPr>
        <w:t>αυτό το ινστιτούτο;</w:t>
      </w:r>
    </w:p>
    <w:p w14:paraId="6B14F127" w14:textId="77777777" w:rsidR="004965E6" w:rsidRDefault="004D430C">
      <w:pPr>
        <w:spacing w:line="600" w:lineRule="auto"/>
        <w:ind w:firstLine="720"/>
        <w:jc w:val="both"/>
        <w:rPr>
          <w:rFonts w:eastAsia="Times New Roman"/>
          <w:szCs w:val="24"/>
        </w:rPr>
      </w:pPr>
      <w:r>
        <w:rPr>
          <w:rFonts w:eastAsia="Times New Roman"/>
          <w:szCs w:val="24"/>
        </w:rPr>
        <w:t>Τα καταθέτω στα Πρακτικά για να θυμηθείτε και το ΦΕΚ και επίσης και το σχέδιο προεδρικού διατάγματος γιατί ήταν όλα έτοιμα. Σας θυμίζω ότι τότε είχε γίνει εκτενής συζήτηση.</w:t>
      </w:r>
    </w:p>
    <w:p w14:paraId="6B14F128" w14:textId="77777777" w:rsidR="004965E6" w:rsidRDefault="004D430C">
      <w:pPr>
        <w:spacing w:line="600" w:lineRule="auto"/>
        <w:ind w:firstLine="720"/>
        <w:jc w:val="both"/>
        <w:rPr>
          <w:rFonts w:eastAsia="Times New Roman"/>
          <w:szCs w:val="24"/>
        </w:rPr>
      </w:pPr>
      <w:r>
        <w:rPr>
          <w:rFonts w:eastAsia="Times New Roman" w:cs="Times New Roman"/>
          <w:szCs w:val="24"/>
        </w:rPr>
        <w:lastRenderedPageBreak/>
        <w:t xml:space="preserve">(Στο σημείο αυτό ο Βουλευτής κ. Εμμανουήλ </w:t>
      </w:r>
      <w:proofErr w:type="spellStart"/>
      <w:r>
        <w:rPr>
          <w:rFonts w:eastAsia="Times New Roman" w:cs="Times New Roman"/>
          <w:szCs w:val="24"/>
        </w:rPr>
        <w:t>Κόνσολας</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B14F129" w14:textId="77777777" w:rsidR="004965E6" w:rsidRDefault="004D430C">
      <w:pPr>
        <w:spacing w:line="600" w:lineRule="auto"/>
        <w:ind w:firstLine="720"/>
        <w:jc w:val="both"/>
        <w:rPr>
          <w:rFonts w:eastAsia="Times New Roman"/>
          <w:szCs w:val="24"/>
        </w:rPr>
      </w:pPr>
      <w:r>
        <w:rPr>
          <w:rFonts w:eastAsia="Times New Roman"/>
          <w:szCs w:val="24"/>
        </w:rPr>
        <w:t>Επίση</w:t>
      </w:r>
      <w:r>
        <w:rPr>
          <w:rFonts w:eastAsia="Times New Roman"/>
          <w:szCs w:val="24"/>
        </w:rPr>
        <w:t>ς</w:t>
      </w:r>
      <w:r>
        <w:rPr>
          <w:rFonts w:eastAsia="Times New Roman"/>
          <w:szCs w:val="24"/>
        </w:rPr>
        <w:t>,</w:t>
      </w:r>
      <w:r w:rsidRPr="00724EAB">
        <w:rPr>
          <w:rFonts w:eastAsia="Times New Roman"/>
          <w:szCs w:val="24"/>
        </w:rPr>
        <w:t xml:space="preserve"> να σας θυμίσω ότι όπως δεν συνδέετ</w:t>
      </w:r>
      <w:r>
        <w:rPr>
          <w:rFonts w:eastAsia="Times New Roman"/>
          <w:szCs w:val="24"/>
        </w:rPr>
        <w:t>ε</w:t>
      </w:r>
      <w:r w:rsidRPr="00724EAB">
        <w:rPr>
          <w:rFonts w:eastAsia="Times New Roman"/>
          <w:szCs w:val="24"/>
        </w:rPr>
        <w:t xml:space="preserve"> την παραγωγική διαδικασία της χώρας με αυτό το </w:t>
      </w:r>
      <w:r>
        <w:rPr>
          <w:rFonts w:eastAsia="Times New Roman"/>
          <w:szCs w:val="24"/>
        </w:rPr>
        <w:t>ι</w:t>
      </w:r>
      <w:r w:rsidRPr="00724EAB">
        <w:rPr>
          <w:rFonts w:eastAsia="Times New Roman"/>
          <w:szCs w:val="24"/>
        </w:rPr>
        <w:t>νστιτούτο</w:t>
      </w:r>
      <w:r>
        <w:rPr>
          <w:rFonts w:eastAsia="Times New Roman"/>
          <w:szCs w:val="24"/>
        </w:rPr>
        <w:t>,</w:t>
      </w:r>
      <w:r w:rsidRPr="00724EAB">
        <w:rPr>
          <w:rFonts w:eastAsia="Times New Roman"/>
          <w:szCs w:val="24"/>
        </w:rPr>
        <w:t xml:space="preserve"> που θα ήταν ένα </w:t>
      </w:r>
      <w:r>
        <w:rPr>
          <w:rFonts w:eastAsia="Times New Roman"/>
          <w:szCs w:val="24"/>
        </w:rPr>
        <w:t>ινστιτούτο</w:t>
      </w:r>
      <w:r w:rsidRPr="00724EAB">
        <w:rPr>
          <w:rFonts w:eastAsia="Times New Roman"/>
          <w:szCs w:val="24"/>
        </w:rPr>
        <w:t xml:space="preserve"> </w:t>
      </w:r>
      <w:r>
        <w:rPr>
          <w:rFonts w:eastAsia="Times New Roman"/>
          <w:szCs w:val="24"/>
        </w:rPr>
        <w:t xml:space="preserve">που </w:t>
      </w:r>
      <w:r w:rsidRPr="00724EAB">
        <w:rPr>
          <w:rFonts w:eastAsia="Times New Roman"/>
          <w:szCs w:val="24"/>
        </w:rPr>
        <w:t xml:space="preserve">θα παρήγαγε τεκμήρια για μία βιώσιμη πολιτική </w:t>
      </w:r>
      <w:r>
        <w:rPr>
          <w:rFonts w:eastAsia="Times New Roman"/>
          <w:szCs w:val="24"/>
        </w:rPr>
        <w:t>στον τουρισμό,</w:t>
      </w:r>
      <w:r w:rsidRPr="00724EAB">
        <w:rPr>
          <w:rFonts w:eastAsia="Times New Roman"/>
          <w:szCs w:val="24"/>
        </w:rPr>
        <w:t xml:space="preserve"> δεν κάνετε τίποτα για την αναβάθμιση και μιας άλλης</w:t>
      </w:r>
      <w:r>
        <w:rPr>
          <w:rFonts w:eastAsia="Times New Roman"/>
          <w:szCs w:val="24"/>
        </w:rPr>
        <w:t xml:space="preserve"> παραγωγικής δομής, δηλαδή των Α</w:t>
      </w:r>
      <w:r w:rsidRPr="00724EAB">
        <w:rPr>
          <w:rFonts w:eastAsia="Times New Roman"/>
          <w:szCs w:val="24"/>
        </w:rPr>
        <w:t>ΣΤΕ</w:t>
      </w:r>
      <w:r>
        <w:rPr>
          <w:rFonts w:eastAsia="Times New Roman"/>
          <w:szCs w:val="24"/>
        </w:rPr>
        <w:t>,</w:t>
      </w:r>
      <w:r w:rsidRPr="00724EAB">
        <w:rPr>
          <w:rFonts w:eastAsia="Times New Roman"/>
          <w:szCs w:val="24"/>
        </w:rPr>
        <w:t xml:space="preserve"> των </w:t>
      </w:r>
      <w:r>
        <w:rPr>
          <w:rFonts w:eastAsia="Times New Roman"/>
          <w:szCs w:val="24"/>
        </w:rPr>
        <w:t>α</w:t>
      </w:r>
      <w:r w:rsidRPr="00724EAB">
        <w:rPr>
          <w:rFonts w:eastAsia="Times New Roman"/>
          <w:szCs w:val="24"/>
        </w:rPr>
        <w:t xml:space="preserve">νωτάτων </w:t>
      </w:r>
      <w:r>
        <w:rPr>
          <w:rFonts w:eastAsia="Times New Roman"/>
          <w:szCs w:val="24"/>
        </w:rPr>
        <w:t>σ</w:t>
      </w:r>
      <w:r w:rsidRPr="00724EAB">
        <w:rPr>
          <w:rFonts w:eastAsia="Times New Roman"/>
          <w:szCs w:val="24"/>
        </w:rPr>
        <w:t xml:space="preserve">χολών </w:t>
      </w:r>
      <w:r>
        <w:rPr>
          <w:rFonts w:eastAsia="Times New Roman"/>
          <w:szCs w:val="24"/>
        </w:rPr>
        <w:t>τ</w:t>
      </w:r>
      <w:r w:rsidRPr="00724EAB">
        <w:rPr>
          <w:rFonts w:eastAsia="Times New Roman"/>
          <w:szCs w:val="24"/>
        </w:rPr>
        <w:t xml:space="preserve">ουριστικών </w:t>
      </w:r>
      <w:r>
        <w:rPr>
          <w:rFonts w:eastAsia="Times New Roman"/>
          <w:szCs w:val="24"/>
        </w:rPr>
        <w:t>ε</w:t>
      </w:r>
      <w:r w:rsidRPr="00724EAB">
        <w:rPr>
          <w:rFonts w:eastAsia="Times New Roman"/>
          <w:szCs w:val="24"/>
        </w:rPr>
        <w:t>παγγελμάτων</w:t>
      </w:r>
      <w:r>
        <w:rPr>
          <w:rFonts w:eastAsia="Times New Roman"/>
          <w:szCs w:val="24"/>
        </w:rPr>
        <w:t>,</w:t>
      </w:r>
      <w:r w:rsidRPr="00724EAB">
        <w:rPr>
          <w:rFonts w:eastAsia="Times New Roman"/>
          <w:szCs w:val="24"/>
        </w:rPr>
        <w:t xml:space="preserve"> που ενώ εσείς είχατε εκφράσει την</w:t>
      </w:r>
      <w:r>
        <w:rPr>
          <w:rFonts w:eastAsia="Times New Roman"/>
          <w:szCs w:val="24"/>
        </w:rPr>
        <w:t xml:space="preserve"> πρόθεση</w:t>
      </w:r>
      <w:r w:rsidRPr="00724EAB">
        <w:rPr>
          <w:rFonts w:eastAsia="Times New Roman"/>
          <w:szCs w:val="24"/>
        </w:rPr>
        <w:t xml:space="preserve"> να το δείτε συνολικά</w:t>
      </w:r>
      <w:r>
        <w:rPr>
          <w:rFonts w:eastAsia="Times New Roman"/>
          <w:szCs w:val="24"/>
        </w:rPr>
        <w:t>,</w:t>
      </w:r>
      <w:r w:rsidRPr="00724EAB">
        <w:rPr>
          <w:rFonts w:eastAsia="Times New Roman"/>
          <w:szCs w:val="24"/>
        </w:rPr>
        <w:t xml:space="preserve"> είναι </w:t>
      </w:r>
      <w:r>
        <w:rPr>
          <w:rFonts w:eastAsia="Times New Roman"/>
          <w:szCs w:val="24"/>
        </w:rPr>
        <w:t xml:space="preserve">οι </w:t>
      </w:r>
      <w:r w:rsidRPr="00724EAB">
        <w:rPr>
          <w:rFonts w:eastAsia="Times New Roman"/>
          <w:szCs w:val="24"/>
        </w:rPr>
        <w:t xml:space="preserve">μόνες παραγωγικές σχολές στη χώρα που δεν συνδέονται με κριτήρια αναβάθμισης και είναι </w:t>
      </w:r>
      <w:r>
        <w:rPr>
          <w:rFonts w:eastAsia="Times New Roman"/>
          <w:szCs w:val="24"/>
        </w:rPr>
        <w:t>οι μόνοι</w:t>
      </w:r>
      <w:r w:rsidRPr="00724EAB">
        <w:rPr>
          <w:rFonts w:eastAsia="Times New Roman"/>
          <w:szCs w:val="24"/>
        </w:rPr>
        <w:t xml:space="preserve"> απόφοιτοι</w:t>
      </w:r>
      <w:r>
        <w:rPr>
          <w:rFonts w:eastAsia="Times New Roman"/>
          <w:szCs w:val="24"/>
        </w:rPr>
        <w:t>,</w:t>
      </w:r>
      <w:r w:rsidRPr="00724EAB">
        <w:rPr>
          <w:rFonts w:eastAsia="Times New Roman"/>
          <w:szCs w:val="24"/>
        </w:rPr>
        <w:t xml:space="preserve"> που </w:t>
      </w:r>
      <w:r>
        <w:rPr>
          <w:rFonts w:eastAsia="Times New Roman"/>
          <w:szCs w:val="24"/>
        </w:rPr>
        <w:t xml:space="preserve">ενώ μπαίνουν με </w:t>
      </w:r>
      <w:r>
        <w:rPr>
          <w:rFonts w:eastAsia="Times New Roman"/>
          <w:szCs w:val="24"/>
        </w:rPr>
        <w:t>π</w:t>
      </w:r>
      <w:r w:rsidRPr="00724EAB">
        <w:rPr>
          <w:rFonts w:eastAsia="Times New Roman"/>
          <w:szCs w:val="24"/>
        </w:rPr>
        <w:t>αν</w:t>
      </w:r>
      <w:r>
        <w:rPr>
          <w:rFonts w:eastAsia="Times New Roman"/>
          <w:szCs w:val="24"/>
        </w:rPr>
        <w:t>ελλήνιες, δεν έχουν δ</w:t>
      </w:r>
      <w:r>
        <w:rPr>
          <w:rFonts w:eastAsia="Times New Roman"/>
          <w:szCs w:val="24"/>
        </w:rPr>
        <w:t>ιαβαθμισμένο</w:t>
      </w:r>
      <w:r w:rsidRPr="00724EAB">
        <w:rPr>
          <w:rFonts w:eastAsia="Times New Roman"/>
          <w:szCs w:val="24"/>
        </w:rPr>
        <w:t xml:space="preserve"> </w:t>
      </w:r>
      <w:r>
        <w:rPr>
          <w:rFonts w:eastAsia="Times New Roman"/>
          <w:szCs w:val="24"/>
        </w:rPr>
        <w:t>επί</w:t>
      </w:r>
      <w:r w:rsidRPr="00724EAB">
        <w:rPr>
          <w:rFonts w:eastAsia="Times New Roman"/>
          <w:szCs w:val="24"/>
        </w:rPr>
        <w:t>πεδο</w:t>
      </w:r>
      <w:r>
        <w:rPr>
          <w:rFonts w:eastAsia="Times New Roman"/>
          <w:szCs w:val="24"/>
        </w:rPr>
        <w:t>.</w:t>
      </w:r>
    </w:p>
    <w:p w14:paraId="6B14F12A" w14:textId="77777777" w:rsidR="004965E6" w:rsidRDefault="004D430C">
      <w:pPr>
        <w:spacing w:line="600" w:lineRule="auto"/>
        <w:ind w:firstLine="720"/>
        <w:jc w:val="both"/>
        <w:rPr>
          <w:rFonts w:eastAsia="Times New Roman"/>
          <w:szCs w:val="24"/>
        </w:rPr>
      </w:pPr>
      <w:r>
        <w:rPr>
          <w:rFonts w:eastAsia="Times New Roman"/>
          <w:szCs w:val="24"/>
        </w:rPr>
        <w:t>Θ</w:t>
      </w:r>
      <w:r w:rsidRPr="00724EAB">
        <w:rPr>
          <w:rFonts w:eastAsia="Times New Roman"/>
          <w:szCs w:val="24"/>
        </w:rPr>
        <w:t xml:space="preserve">έλω </w:t>
      </w:r>
      <w:r>
        <w:rPr>
          <w:rFonts w:eastAsia="Times New Roman"/>
          <w:szCs w:val="24"/>
        </w:rPr>
        <w:t xml:space="preserve">μόνο </w:t>
      </w:r>
      <w:r w:rsidRPr="00724EAB">
        <w:rPr>
          <w:rFonts w:eastAsia="Times New Roman"/>
          <w:szCs w:val="24"/>
        </w:rPr>
        <w:t>να σας θυμίσω</w:t>
      </w:r>
      <w:r>
        <w:rPr>
          <w:rFonts w:eastAsia="Times New Roman"/>
          <w:szCs w:val="24"/>
        </w:rPr>
        <w:t xml:space="preserve">, κύριε Υπουργέ, ότι ως </w:t>
      </w:r>
      <w:r>
        <w:rPr>
          <w:rFonts w:eastAsia="Times New Roman"/>
          <w:szCs w:val="24"/>
        </w:rPr>
        <w:t>π</w:t>
      </w:r>
      <w:r>
        <w:rPr>
          <w:rFonts w:eastAsia="Times New Roman"/>
          <w:szCs w:val="24"/>
        </w:rPr>
        <w:t xml:space="preserve">ρόεδρος </w:t>
      </w:r>
      <w:r w:rsidRPr="00724EAB">
        <w:rPr>
          <w:rFonts w:eastAsia="Times New Roman"/>
          <w:szCs w:val="24"/>
        </w:rPr>
        <w:t>τότε της σχετικής επιτροπής</w:t>
      </w:r>
      <w:r>
        <w:rPr>
          <w:rFonts w:eastAsia="Times New Roman"/>
          <w:szCs w:val="24"/>
        </w:rPr>
        <w:t>,</w:t>
      </w:r>
      <w:r w:rsidRPr="00724EAB">
        <w:rPr>
          <w:rFonts w:eastAsia="Times New Roman"/>
          <w:szCs w:val="24"/>
        </w:rPr>
        <w:t xml:space="preserve"> είχα</w:t>
      </w:r>
      <w:r>
        <w:rPr>
          <w:rFonts w:eastAsia="Times New Roman"/>
          <w:szCs w:val="24"/>
        </w:rPr>
        <w:t>τε</w:t>
      </w:r>
      <w:r w:rsidRPr="00724EAB">
        <w:rPr>
          <w:rFonts w:eastAsia="Times New Roman"/>
          <w:szCs w:val="24"/>
        </w:rPr>
        <w:t xml:space="preserve"> εκδηλώσει την πρόθεσ</w:t>
      </w:r>
      <w:r>
        <w:rPr>
          <w:rFonts w:eastAsia="Times New Roman"/>
          <w:szCs w:val="24"/>
        </w:rPr>
        <w:t>η</w:t>
      </w:r>
      <w:r w:rsidRPr="00724EAB">
        <w:rPr>
          <w:rFonts w:eastAsia="Times New Roman"/>
          <w:szCs w:val="24"/>
        </w:rPr>
        <w:t xml:space="preserve"> να συζητήσουμε μετά από πρόταση όλων των Βουλευτών των κομμάτων στην αρμόδια επιτροπή την αναβάθμιση </w:t>
      </w:r>
      <w:r>
        <w:rPr>
          <w:rFonts w:eastAsia="Times New Roman"/>
          <w:szCs w:val="24"/>
        </w:rPr>
        <w:t>των σχολών. Όμως</w:t>
      </w:r>
      <w:r w:rsidRPr="00724EAB">
        <w:rPr>
          <w:rFonts w:eastAsia="Times New Roman"/>
          <w:szCs w:val="24"/>
        </w:rPr>
        <w:t xml:space="preserve"> </w:t>
      </w:r>
      <w:r>
        <w:rPr>
          <w:rFonts w:eastAsia="Times New Roman"/>
          <w:szCs w:val="24"/>
        </w:rPr>
        <w:t>ού</w:t>
      </w:r>
      <w:r>
        <w:rPr>
          <w:rFonts w:eastAsia="Times New Roman"/>
          <w:szCs w:val="24"/>
        </w:rPr>
        <w:t xml:space="preserve">τε ο </w:t>
      </w:r>
      <w:r w:rsidRPr="00724EAB">
        <w:rPr>
          <w:rFonts w:eastAsia="Times New Roman"/>
          <w:szCs w:val="24"/>
        </w:rPr>
        <w:t>κ</w:t>
      </w:r>
      <w:r>
        <w:rPr>
          <w:rFonts w:eastAsia="Times New Roman"/>
          <w:szCs w:val="24"/>
        </w:rPr>
        <w:t>.</w:t>
      </w:r>
      <w:r w:rsidRPr="00724EAB">
        <w:rPr>
          <w:rFonts w:eastAsia="Times New Roman"/>
          <w:szCs w:val="24"/>
        </w:rPr>
        <w:t xml:space="preserve"> Φίλης άκουσε τότε την ίδρυση </w:t>
      </w:r>
      <w:r>
        <w:rPr>
          <w:rFonts w:eastAsia="Times New Roman"/>
          <w:szCs w:val="24"/>
        </w:rPr>
        <w:t>του</w:t>
      </w:r>
      <w:r w:rsidRPr="00724EAB">
        <w:rPr>
          <w:rFonts w:eastAsia="Times New Roman"/>
          <w:szCs w:val="24"/>
        </w:rPr>
        <w:t xml:space="preserve"> τμήμα</w:t>
      </w:r>
      <w:r>
        <w:rPr>
          <w:rFonts w:eastAsia="Times New Roman"/>
          <w:szCs w:val="24"/>
        </w:rPr>
        <w:t xml:space="preserve">τος </w:t>
      </w:r>
      <w:r>
        <w:rPr>
          <w:rFonts w:eastAsia="Times New Roman"/>
          <w:szCs w:val="24"/>
        </w:rPr>
        <w:lastRenderedPageBreak/>
        <w:t>ΑΕΙ</w:t>
      </w:r>
      <w:r w:rsidRPr="00724EAB">
        <w:rPr>
          <w:rFonts w:eastAsia="Times New Roman"/>
          <w:szCs w:val="24"/>
        </w:rPr>
        <w:t xml:space="preserve"> ελληνόγλωσσ</w:t>
      </w:r>
      <w:r>
        <w:rPr>
          <w:rFonts w:eastAsia="Times New Roman"/>
          <w:szCs w:val="24"/>
        </w:rPr>
        <w:t>ου</w:t>
      </w:r>
      <w:r w:rsidRPr="00724EAB">
        <w:rPr>
          <w:rFonts w:eastAsia="Times New Roman"/>
          <w:szCs w:val="24"/>
        </w:rPr>
        <w:t xml:space="preserve"> και ξενόγλωσσ</w:t>
      </w:r>
      <w:r>
        <w:rPr>
          <w:rFonts w:eastAsia="Times New Roman"/>
          <w:szCs w:val="24"/>
        </w:rPr>
        <w:t>ου</w:t>
      </w:r>
      <w:r>
        <w:rPr>
          <w:rFonts w:eastAsia="Times New Roman"/>
          <w:szCs w:val="24"/>
        </w:rPr>
        <w:t>,</w:t>
      </w:r>
      <w:r w:rsidRPr="00724EAB">
        <w:rPr>
          <w:rFonts w:eastAsia="Times New Roman"/>
          <w:szCs w:val="24"/>
        </w:rPr>
        <w:t xml:space="preserve"> που προέβλεπε σχετικό διάταγμα</w:t>
      </w:r>
      <w:r>
        <w:rPr>
          <w:rFonts w:eastAsia="Times New Roman"/>
          <w:szCs w:val="24"/>
        </w:rPr>
        <w:t>,</w:t>
      </w:r>
      <w:r w:rsidRPr="00724EAB">
        <w:rPr>
          <w:rFonts w:eastAsia="Times New Roman"/>
          <w:szCs w:val="24"/>
        </w:rPr>
        <w:t xml:space="preserve"> αλλά ούτε και εσείς τότε συζητήσατε στην </w:t>
      </w:r>
      <w:r>
        <w:rPr>
          <w:rFonts w:eastAsia="Times New Roman"/>
          <w:szCs w:val="24"/>
        </w:rPr>
        <w:t>επιτροπή</w:t>
      </w:r>
      <w:r w:rsidRPr="00724EAB">
        <w:rPr>
          <w:rFonts w:eastAsia="Times New Roman"/>
          <w:szCs w:val="24"/>
        </w:rPr>
        <w:t xml:space="preserve"> τα ζητήματα αυτά</w:t>
      </w:r>
      <w:r>
        <w:rPr>
          <w:rFonts w:eastAsia="Times New Roman"/>
          <w:szCs w:val="24"/>
        </w:rPr>
        <w:t>,</w:t>
      </w:r>
      <w:r w:rsidRPr="00724EAB">
        <w:rPr>
          <w:rFonts w:eastAsia="Times New Roman"/>
          <w:szCs w:val="24"/>
        </w:rPr>
        <w:t xml:space="preserve"> τα οποία θα μπορούσ</w:t>
      </w:r>
      <w:r>
        <w:rPr>
          <w:rFonts w:eastAsia="Times New Roman"/>
          <w:szCs w:val="24"/>
        </w:rPr>
        <w:t>αν να ήταν</w:t>
      </w:r>
      <w:r w:rsidRPr="00724EAB">
        <w:rPr>
          <w:rFonts w:eastAsia="Times New Roman"/>
          <w:szCs w:val="24"/>
        </w:rPr>
        <w:t xml:space="preserve"> μία συζήτηση επί της ουσίας για όλα αυτά </w:t>
      </w:r>
      <w:r w:rsidRPr="00724EAB">
        <w:rPr>
          <w:rFonts w:eastAsia="Times New Roman"/>
          <w:szCs w:val="24"/>
        </w:rPr>
        <w:t xml:space="preserve">τα θέματα που αφορούν </w:t>
      </w:r>
      <w:r>
        <w:rPr>
          <w:rFonts w:eastAsia="Times New Roman"/>
          <w:szCs w:val="24"/>
        </w:rPr>
        <w:t>σ</w:t>
      </w:r>
      <w:r w:rsidRPr="00724EAB">
        <w:rPr>
          <w:rFonts w:eastAsia="Times New Roman"/>
          <w:szCs w:val="24"/>
        </w:rPr>
        <w:t>την τουριστική εκπαίδευση</w:t>
      </w:r>
      <w:r>
        <w:rPr>
          <w:rFonts w:eastAsia="Times New Roman"/>
          <w:szCs w:val="24"/>
        </w:rPr>
        <w:t>,</w:t>
      </w:r>
      <w:r w:rsidRPr="00724EAB">
        <w:rPr>
          <w:rFonts w:eastAsia="Times New Roman"/>
          <w:szCs w:val="24"/>
        </w:rPr>
        <w:t xml:space="preserve"> κατάρτιση και </w:t>
      </w:r>
      <w:r>
        <w:rPr>
          <w:rFonts w:eastAsia="Times New Roman"/>
          <w:szCs w:val="24"/>
        </w:rPr>
        <w:t>δ</w:t>
      </w:r>
      <w:r w:rsidRPr="00724EAB">
        <w:rPr>
          <w:rFonts w:eastAsia="Times New Roman"/>
          <w:szCs w:val="24"/>
        </w:rPr>
        <w:t>ι</w:t>
      </w:r>
      <w:r>
        <w:rPr>
          <w:rFonts w:eastAsia="Times New Roman"/>
          <w:szCs w:val="24"/>
        </w:rPr>
        <w:t>ά</w:t>
      </w:r>
      <w:r>
        <w:rPr>
          <w:rFonts w:eastAsia="Times New Roman"/>
          <w:szCs w:val="24"/>
        </w:rPr>
        <w:t xml:space="preserve"> βίου μ</w:t>
      </w:r>
      <w:r w:rsidRPr="00724EAB">
        <w:rPr>
          <w:rFonts w:eastAsia="Times New Roman"/>
          <w:szCs w:val="24"/>
        </w:rPr>
        <w:t>άθηση</w:t>
      </w:r>
      <w:r>
        <w:rPr>
          <w:rFonts w:eastAsia="Times New Roman"/>
          <w:szCs w:val="24"/>
        </w:rPr>
        <w:t xml:space="preserve"> και βάζετε επιπρόσθετα στις καλένδες μια τέτοια προοπτική. </w:t>
      </w:r>
    </w:p>
    <w:p w14:paraId="6B14F12B" w14:textId="77777777" w:rsidR="004965E6" w:rsidRDefault="004D430C">
      <w:pPr>
        <w:spacing w:line="600" w:lineRule="auto"/>
        <w:ind w:firstLine="720"/>
        <w:jc w:val="both"/>
        <w:rPr>
          <w:rFonts w:eastAsia="Times New Roman"/>
          <w:szCs w:val="24"/>
        </w:rPr>
      </w:pPr>
      <w:r>
        <w:rPr>
          <w:rFonts w:eastAsia="Times New Roman"/>
          <w:szCs w:val="24"/>
        </w:rPr>
        <w:t>Τα καταθέτω στα Πρακτικά.</w:t>
      </w:r>
    </w:p>
    <w:p w14:paraId="6B14F12C" w14:textId="77777777" w:rsidR="004965E6" w:rsidRDefault="004D430C">
      <w:pPr>
        <w:spacing w:line="600" w:lineRule="auto"/>
        <w:ind w:firstLine="720"/>
        <w:jc w:val="both"/>
        <w:rPr>
          <w:rFonts w:eastAsia="Times New Roman"/>
          <w:szCs w:val="24"/>
        </w:rPr>
      </w:pPr>
      <w:r>
        <w:rPr>
          <w:rFonts w:eastAsia="Times New Roman" w:cs="Times New Roman"/>
          <w:szCs w:val="24"/>
        </w:rPr>
        <w:t xml:space="preserve">(Στο σημείο αυτό ο Βουλευτής κ. Εμμανουήλ </w:t>
      </w:r>
      <w:proofErr w:type="spellStart"/>
      <w:r>
        <w:rPr>
          <w:rFonts w:eastAsia="Times New Roman" w:cs="Times New Roman"/>
          <w:szCs w:val="24"/>
        </w:rPr>
        <w:t>Κόνσολας</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B14F12D" w14:textId="77777777" w:rsidR="004965E6" w:rsidRDefault="004D430C">
      <w:pPr>
        <w:spacing w:line="600" w:lineRule="auto"/>
        <w:ind w:firstLine="720"/>
        <w:jc w:val="both"/>
        <w:rPr>
          <w:rFonts w:eastAsia="Times New Roman"/>
          <w:szCs w:val="24"/>
        </w:rPr>
      </w:pPr>
      <w:r>
        <w:rPr>
          <w:rFonts w:eastAsia="Times New Roman"/>
          <w:szCs w:val="24"/>
        </w:rPr>
        <w:t>Η κ</w:t>
      </w:r>
      <w:r>
        <w:rPr>
          <w:rFonts w:eastAsia="Times New Roman"/>
          <w:szCs w:val="24"/>
        </w:rPr>
        <w:t>.</w:t>
      </w:r>
      <w:r>
        <w:rPr>
          <w:rFonts w:eastAsia="Times New Roman"/>
          <w:szCs w:val="24"/>
        </w:rPr>
        <w:t xml:space="preserve"> Κουντουρά απ’ </w:t>
      </w:r>
      <w:r w:rsidRPr="00724EAB">
        <w:rPr>
          <w:rFonts w:eastAsia="Times New Roman"/>
          <w:szCs w:val="24"/>
        </w:rPr>
        <w:t>ό</w:t>
      </w:r>
      <w:r>
        <w:rPr>
          <w:rFonts w:eastAsia="Times New Roman"/>
          <w:szCs w:val="24"/>
        </w:rPr>
        <w:t>,</w:t>
      </w:r>
      <w:r w:rsidRPr="00724EAB">
        <w:rPr>
          <w:rFonts w:eastAsia="Times New Roman"/>
          <w:szCs w:val="24"/>
        </w:rPr>
        <w:t>τι βλέπω τώρα</w:t>
      </w:r>
      <w:r>
        <w:rPr>
          <w:rFonts w:eastAsia="Times New Roman"/>
          <w:szCs w:val="24"/>
        </w:rPr>
        <w:t>,</w:t>
      </w:r>
      <w:r w:rsidRPr="00724EAB">
        <w:rPr>
          <w:rFonts w:eastAsia="Times New Roman"/>
          <w:szCs w:val="24"/>
        </w:rPr>
        <w:t xml:space="preserve"> είναι πιο </w:t>
      </w:r>
      <w:r>
        <w:rPr>
          <w:rFonts w:eastAsia="Times New Roman"/>
          <w:szCs w:val="24"/>
        </w:rPr>
        <w:t>σ</w:t>
      </w:r>
      <w:r w:rsidRPr="00724EAB">
        <w:rPr>
          <w:rFonts w:eastAsia="Times New Roman"/>
          <w:szCs w:val="24"/>
        </w:rPr>
        <w:t>τενός κυβερνητικός</w:t>
      </w:r>
      <w:r>
        <w:rPr>
          <w:rFonts w:eastAsia="Times New Roman"/>
          <w:szCs w:val="24"/>
        </w:rPr>
        <w:t xml:space="preserve"> σας</w:t>
      </w:r>
      <w:r w:rsidRPr="00724EAB">
        <w:rPr>
          <w:rFonts w:eastAsia="Times New Roman"/>
          <w:szCs w:val="24"/>
        </w:rPr>
        <w:t xml:space="preserve"> εταίρος</w:t>
      </w:r>
      <w:r>
        <w:rPr>
          <w:rFonts w:eastAsia="Times New Roman"/>
          <w:szCs w:val="24"/>
        </w:rPr>
        <w:t>.</w:t>
      </w:r>
      <w:r w:rsidRPr="00724EAB">
        <w:rPr>
          <w:rFonts w:eastAsia="Times New Roman"/>
          <w:szCs w:val="24"/>
        </w:rPr>
        <w:t xml:space="preserve"> Έχει φύγει α</w:t>
      </w:r>
      <w:r w:rsidRPr="00724EAB">
        <w:rPr>
          <w:rFonts w:eastAsia="Times New Roman"/>
          <w:szCs w:val="24"/>
        </w:rPr>
        <w:t xml:space="preserve">πό τους ΑΝΕΛ είναι κοντά </w:t>
      </w:r>
      <w:r>
        <w:rPr>
          <w:rFonts w:eastAsia="Times New Roman"/>
          <w:szCs w:val="24"/>
        </w:rPr>
        <w:t>σας.</w:t>
      </w:r>
      <w:r w:rsidRPr="00724EAB">
        <w:rPr>
          <w:rFonts w:eastAsia="Times New Roman"/>
          <w:szCs w:val="24"/>
        </w:rPr>
        <w:t xml:space="preserve"> Νομίζω ότι τα τ</w:t>
      </w:r>
      <w:r>
        <w:rPr>
          <w:rFonts w:eastAsia="Times New Roman"/>
          <w:szCs w:val="24"/>
        </w:rPr>
        <w:t>ε</w:t>
      </w:r>
      <w:r w:rsidRPr="00724EAB">
        <w:rPr>
          <w:rFonts w:eastAsia="Times New Roman"/>
          <w:szCs w:val="24"/>
        </w:rPr>
        <w:t>ίχη έχουν πέσει</w:t>
      </w:r>
      <w:r>
        <w:rPr>
          <w:rFonts w:eastAsia="Times New Roman"/>
          <w:szCs w:val="24"/>
        </w:rPr>
        <w:t>.</w:t>
      </w:r>
      <w:r w:rsidRPr="00724EAB">
        <w:rPr>
          <w:rFonts w:eastAsia="Times New Roman"/>
          <w:szCs w:val="24"/>
        </w:rPr>
        <w:t xml:space="preserve"> </w:t>
      </w:r>
    </w:p>
    <w:p w14:paraId="6B14F12E" w14:textId="77777777" w:rsidR="004965E6" w:rsidRDefault="004D430C">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 Βουλευτή)</w:t>
      </w:r>
    </w:p>
    <w:p w14:paraId="6B14F12F" w14:textId="77777777" w:rsidR="004965E6" w:rsidRDefault="004D430C">
      <w:pPr>
        <w:spacing w:line="600" w:lineRule="auto"/>
        <w:ind w:firstLine="720"/>
        <w:jc w:val="both"/>
        <w:rPr>
          <w:rFonts w:eastAsia="Times New Roman"/>
          <w:szCs w:val="24"/>
        </w:rPr>
      </w:pPr>
      <w:r w:rsidRPr="00724EAB">
        <w:rPr>
          <w:rFonts w:eastAsia="Times New Roman"/>
          <w:szCs w:val="24"/>
        </w:rPr>
        <w:t>Μπορείτε</w:t>
      </w:r>
      <w:r>
        <w:rPr>
          <w:rFonts w:eastAsia="Times New Roman"/>
          <w:szCs w:val="24"/>
        </w:rPr>
        <w:t>, κ</w:t>
      </w:r>
      <w:r w:rsidRPr="00724EAB">
        <w:rPr>
          <w:rFonts w:eastAsia="Times New Roman"/>
          <w:szCs w:val="24"/>
        </w:rPr>
        <w:t>ύριε Υπουργέ</w:t>
      </w:r>
      <w:r>
        <w:rPr>
          <w:rFonts w:eastAsia="Times New Roman"/>
          <w:szCs w:val="24"/>
        </w:rPr>
        <w:t>,</w:t>
      </w:r>
      <w:r w:rsidRPr="00724EAB">
        <w:rPr>
          <w:rFonts w:eastAsia="Times New Roman"/>
          <w:szCs w:val="24"/>
        </w:rPr>
        <w:t xml:space="preserve"> να συνεννοηθείτε </w:t>
      </w:r>
      <w:r>
        <w:rPr>
          <w:rFonts w:eastAsia="Times New Roman"/>
          <w:szCs w:val="24"/>
        </w:rPr>
        <w:t>να αναβαθμίσετε</w:t>
      </w:r>
      <w:r w:rsidRPr="006138A1">
        <w:rPr>
          <w:rFonts w:eastAsia="Times New Roman"/>
          <w:szCs w:val="24"/>
        </w:rPr>
        <w:t xml:space="preserve"> </w:t>
      </w:r>
      <w:r w:rsidRPr="00724EAB">
        <w:rPr>
          <w:rFonts w:eastAsia="Times New Roman"/>
          <w:szCs w:val="24"/>
        </w:rPr>
        <w:t xml:space="preserve">την </w:t>
      </w:r>
      <w:r>
        <w:rPr>
          <w:rFonts w:eastAsia="Times New Roman"/>
          <w:szCs w:val="24"/>
        </w:rPr>
        <w:t>ΑΣΤΕ, να την κάνετε σε επίπεδο ΑΕΙ;</w:t>
      </w:r>
      <w:r w:rsidRPr="00724EAB">
        <w:rPr>
          <w:rFonts w:eastAsia="Times New Roman"/>
          <w:szCs w:val="24"/>
        </w:rPr>
        <w:t xml:space="preserve"> Μπορείτε ν</w:t>
      </w:r>
      <w:r w:rsidRPr="00724EAB">
        <w:rPr>
          <w:rFonts w:eastAsia="Times New Roman"/>
          <w:szCs w:val="24"/>
        </w:rPr>
        <w:t>α</w:t>
      </w:r>
      <w:r>
        <w:rPr>
          <w:rFonts w:eastAsia="Times New Roman"/>
          <w:szCs w:val="24"/>
        </w:rPr>
        <w:t xml:space="preserve"> </w:t>
      </w:r>
      <w:r w:rsidRPr="00724EAB">
        <w:rPr>
          <w:rFonts w:eastAsia="Times New Roman"/>
          <w:szCs w:val="24"/>
        </w:rPr>
        <w:lastRenderedPageBreak/>
        <w:t xml:space="preserve">δώσετε </w:t>
      </w:r>
      <w:r>
        <w:rPr>
          <w:rFonts w:eastAsia="Times New Roman"/>
          <w:szCs w:val="24"/>
        </w:rPr>
        <w:t>στην ΑΣΤΕ</w:t>
      </w:r>
      <w:r w:rsidRPr="00724EAB">
        <w:rPr>
          <w:rFonts w:eastAsia="Times New Roman"/>
          <w:szCs w:val="24"/>
        </w:rPr>
        <w:t xml:space="preserve"> την αξία που χρειάζεται</w:t>
      </w:r>
      <w:r>
        <w:rPr>
          <w:rFonts w:eastAsia="Times New Roman"/>
          <w:szCs w:val="24"/>
        </w:rPr>
        <w:t>,</w:t>
      </w:r>
      <w:r w:rsidRPr="00724EAB">
        <w:rPr>
          <w:rFonts w:eastAsia="Times New Roman"/>
          <w:szCs w:val="24"/>
        </w:rPr>
        <w:t xml:space="preserve"> να της δώσετε διαβάθμιση</w:t>
      </w:r>
      <w:r>
        <w:rPr>
          <w:rFonts w:eastAsia="Times New Roman"/>
          <w:szCs w:val="24"/>
        </w:rPr>
        <w:t>,</w:t>
      </w:r>
      <w:r w:rsidRPr="00724EAB">
        <w:rPr>
          <w:rFonts w:eastAsia="Times New Roman"/>
          <w:szCs w:val="24"/>
        </w:rPr>
        <w:t xml:space="preserve"> να της δώσε</w:t>
      </w:r>
      <w:r>
        <w:rPr>
          <w:rFonts w:eastAsia="Times New Roman"/>
          <w:szCs w:val="24"/>
        </w:rPr>
        <w:t>τε</w:t>
      </w:r>
      <w:r w:rsidRPr="00724EAB">
        <w:rPr>
          <w:rFonts w:eastAsia="Times New Roman"/>
          <w:szCs w:val="24"/>
        </w:rPr>
        <w:t xml:space="preserve"> την ώθηση που χρειάζεται</w:t>
      </w:r>
      <w:r>
        <w:rPr>
          <w:rFonts w:eastAsia="Times New Roman"/>
          <w:szCs w:val="24"/>
        </w:rPr>
        <w:t>;</w:t>
      </w:r>
      <w:r w:rsidRPr="00724EAB">
        <w:rPr>
          <w:rFonts w:eastAsia="Times New Roman"/>
          <w:szCs w:val="24"/>
        </w:rPr>
        <w:t xml:space="preserve"> Μπορείτε</w:t>
      </w:r>
      <w:r>
        <w:rPr>
          <w:rFonts w:eastAsia="Times New Roman"/>
          <w:szCs w:val="24"/>
        </w:rPr>
        <w:t>.</w:t>
      </w:r>
      <w:r w:rsidRPr="00724EAB">
        <w:rPr>
          <w:rFonts w:eastAsia="Times New Roman"/>
          <w:szCs w:val="24"/>
        </w:rPr>
        <w:t xml:space="preserve"> </w:t>
      </w:r>
      <w:r>
        <w:rPr>
          <w:rFonts w:eastAsia="Times New Roman"/>
          <w:szCs w:val="24"/>
        </w:rPr>
        <w:t>Α</w:t>
      </w:r>
      <w:r w:rsidRPr="00724EAB">
        <w:rPr>
          <w:rFonts w:eastAsia="Times New Roman"/>
          <w:szCs w:val="24"/>
        </w:rPr>
        <w:t xml:space="preserve">ν </w:t>
      </w:r>
      <w:r>
        <w:rPr>
          <w:rFonts w:eastAsia="Times New Roman"/>
          <w:szCs w:val="24"/>
        </w:rPr>
        <w:t xml:space="preserve">το θέλετε </w:t>
      </w:r>
      <w:r w:rsidRPr="00724EAB">
        <w:rPr>
          <w:rFonts w:eastAsia="Times New Roman"/>
          <w:szCs w:val="24"/>
        </w:rPr>
        <w:t>μπορείτε</w:t>
      </w:r>
      <w:r>
        <w:rPr>
          <w:rFonts w:eastAsia="Times New Roman"/>
          <w:szCs w:val="24"/>
        </w:rPr>
        <w:t xml:space="preserve">. Εδώ υπάρχουν σύσσωμα οι </w:t>
      </w:r>
      <w:r w:rsidRPr="00724EAB">
        <w:rPr>
          <w:rFonts w:eastAsia="Times New Roman"/>
          <w:szCs w:val="24"/>
        </w:rPr>
        <w:t>υπογραφές όλων των Βουλευτών από όλα τα κόμματα</w:t>
      </w:r>
      <w:r>
        <w:rPr>
          <w:rFonts w:eastAsia="Times New Roman"/>
          <w:szCs w:val="24"/>
        </w:rPr>
        <w:t>. Το καταθέτω στα Πρακτικά και αυτό.</w:t>
      </w:r>
    </w:p>
    <w:p w14:paraId="6B14F130" w14:textId="77777777" w:rsidR="004965E6" w:rsidRDefault="004D430C">
      <w:pPr>
        <w:spacing w:line="600" w:lineRule="auto"/>
        <w:ind w:firstLine="720"/>
        <w:jc w:val="both"/>
        <w:rPr>
          <w:rFonts w:eastAsia="Times New Roman"/>
          <w:szCs w:val="24"/>
        </w:rPr>
      </w:pPr>
      <w:r>
        <w:rPr>
          <w:rFonts w:eastAsia="Times New Roman" w:cs="Times New Roman"/>
          <w:szCs w:val="24"/>
        </w:rPr>
        <w:t xml:space="preserve">(Στο </w:t>
      </w:r>
      <w:r>
        <w:rPr>
          <w:rFonts w:eastAsia="Times New Roman" w:cs="Times New Roman"/>
          <w:szCs w:val="24"/>
        </w:rPr>
        <w:t xml:space="preserve">σημείο αυτό ο Βουλευτής κ. Εμμανουήλ </w:t>
      </w:r>
      <w:proofErr w:type="spellStart"/>
      <w:r>
        <w:rPr>
          <w:rFonts w:eastAsia="Times New Roman" w:cs="Times New Roman"/>
          <w:szCs w:val="24"/>
        </w:rPr>
        <w:t>Κόνσολας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B14F131" w14:textId="77777777" w:rsidR="004965E6" w:rsidRDefault="004D430C">
      <w:pPr>
        <w:spacing w:line="600" w:lineRule="auto"/>
        <w:ind w:firstLine="720"/>
        <w:jc w:val="both"/>
        <w:rPr>
          <w:rFonts w:eastAsia="Times New Roman"/>
          <w:szCs w:val="24"/>
        </w:rPr>
      </w:pPr>
      <w:r>
        <w:rPr>
          <w:rFonts w:eastAsia="Times New Roman"/>
          <w:szCs w:val="24"/>
        </w:rPr>
        <w:t>Κ</w:t>
      </w:r>
      <w:r w:rsidRPr="00724EAB">
        <w:rPr>
          <w:rFonts w:eastAsia="Times New Roman"/>
          <w:szCs w:val="24"/>
        </w:rPr>
        <w:t>λείνοντας</w:t>
      </w:r>
      <w:r>
        <w:rPr>
          <w:rFonts w:eastAsia="Times New Roman"/>
          <w:szCs w:val="24"/>
        </w:rPr>
        <w:t>,</w:t>
      </w:r>
      <w:r w:rsidRPr="00724EAB">
        <w:rPr>
          <w:rFonts w:eastAsia="Times New Roman"/>
          <w:szCs w:val="24"/>
        </w:rPr>
        <w:t xml:space="preserve"> κύριε Πρόεδρε</w:t>
      </w:r>
      <w:r>
        <w:rPr>
          <w:rFonts w:eastAsia="Times New Roman"/>
          <w:szCs w:val="24"/>
        </w:rPr>
        <w:t>,</w:t>
      </w:r>
      <w:r w:rsidRPr="00724EAB">
        <w:rPr>
          <w:rFonts w:eastAsia="Times New Roman"/>
          <w:szCs w:val="24"/>
        </w:rPr>
        <w:t xml:space="preserve"> επιτρέψτε μου ένα λεπτό μόνο να μιλήσω λίγο για τα ζητήματα που αφορούν </w:t>
      </w:r>
      <w:r>
        <w:rPr>
          <w:rFonts w:eastAsia="Times New Roman"/>
          <w:szCs w:val="24"/>
        </w:rPr>
        <w:t>σ</w:t>
      </w:r>
      <w:r w:rsidRPr="00724EAB">
        <w:rPr>
          <w:rFonts w:eastAsia="Times New Roman"/>
          <w:szCs w:val="24"/>
        </w:rPr>
        <w:t>τα θέματα του διορισμού</w:t>
      </w:r>
      <w:r>
        <w:rPr>
          <w:rFonts w:eastAsia="Times New Roman"/>
          <w:szCs w:val="24"/>
        </w:rPr>
        <w:t>.</w:t>
      </w:r>
      <w:r w:rsidRPr="00724EAB">
        <w:rPr>
          <w:rFonts w:eastAsia="Times New Roman"/>
          <w:szCs w:val="24"/>
        </w:rPr>
        <w:t xml:space="preserve"> Με πολύ ενδιαφέρον είδα αυτό που καταθέσατε</w:t>
      </w:r>
      <w:r>
        <w:rPr>
          <w:rFonts w:eastAsia="Times New Roman"/>
          <w:szCs w:val="24"/>
        </w:rPr>
        <w:t>,</w:t>
      </w:r>
      <w:r w:rsidRPr="00724EAB">
        <w:rPr>
          <w:rFonts w:eastAsia="Times New Roman"/>
          <w:szCs w:val="24"/>
        </w:rPr>
        <w:t xml:space="preserve"> </w:t>
      </w:r>
      <w:r>
        <w:rPr>
          <w:rFonts w:eastAsia="Times New Roman"/>
          <w:szCs w:val="24"/>
        </w:rPr>
        <w:t>κ</w:t>
      </w:r>
      <w:r w:rsidRPr="00724EAB">
        <w:rPr>
          <w:rFonts w:eastAsia="Times New Roman"/>
          <w:szCs w:val="24"/>
        </w:rPr>
        <w:t>ύριε Υπουργέ</w:t>
      </w:r>
      <w:r>
        <w:rPr>
          <w:rFonts w:eastAsia="Times New Roman"/>
          <w:szCs w:val="24"/>
        </w:rPr>
        <w:t>,</w:t>
      </w:r>
      <w:r w:rsidRPr="00724EAB">
        <w:rPr>
          <w:rFonts w:eastAsia="Times New Roman"/>
          <w:szCs w:val="24"/>
        </w:rPr>
        <w:t xml:space="preserve"> για το νέο σύστημα μόνιμων διορισμών εκπαιδευτικών</w:t>
      </w:r>
      <w:r>
        <w:rPr>
          <w:rFonts w:eastAsia="Times New Roman"/>
          <w:szCs w:val="24"/>
        </w:rPr>
        <w:t>.</w:t>
      </w:r>
      <w:r w:rsidRPr="00724EAB">
        <w:rPr>
          <w:rFonts w:eastAsia="Times New Roman"/>
          <w:szCs w:val="24"/>
        </w:rPr>
        <w:t xml:space="preserve"> Θα </w:t>
      </w:r>
      <w:r>
        <w:rPr>
          <w:rFonts w:eastAsia="Times New Roman"/>
          <w:szCs w:val="24"/>
        </w:rPr>
        <w:t>ή</w:t>
      </w:r>
      <w:r w:rsidRPr="00724EAB">
        <w:rPr>
          <w:rFonts w:eastAsia="Times New Roman"/>
          <w:szCs w:val="24"/>
        </w:rPr>
        <w:t>θελα εδώ να στρέψε</w:t>
      </w:r>
      <w:r>
        <w:rPr>
          <w:rFonts w:eastAsia="Times New Roman"/>
          <w:szCs w:val="24"/>
        </w:rPr>
        <w:t>τε</w:t>
      </w:r>
      <w:r w:rsidRPr="00724EAB">
        <w:rPr>
          <w:rFonts w:eastAsia="Times New Roman"/>
          <w:szCs w:val="24"/>
        </w:rPr>
        <w:t xml:space="preserve"> το ενδιαφέρον στο </w:t>
      </w:r>
      <w:r>
        <w:rPr>
          <w:rFonts w:eastAsia="Times New Roman"/>
          <w:szCs w:val="24"/>
        </w:rPr>
        <w:t>με</w:t>
      </w:r>
      <w:r>
        <w:rPr>
          <w:rFonts w:eastAsia="Times New Roman"/>
          <w:szCs w:val="24"/>
        </w:rPr>
        <w:t>γάλο πρόβλημα του δημογραφικ</w:t>
      </w:r>
      <w:r w:rsidRPr="00724EAB">
        <w:rPr>
          <w:rFonts w:eastAsia="Times New Roman"/>
          <w:szCs w:val="24"/>
        </w:rPr>
        <w:t>ού</w:t>
      </w:r>
      <w:r>
        <w:rPr>
          <w:rFonts w:eastAsia="Times New Roman"/>
          <w:szCs w:val="24"/>
        </w:rPr>
        <w:t>.</w:t>
      </w:r>
      <w:r w:rsidRPr="00724EAB">
        <w:rPr>
          <w:rFonts w:eastAsia="Times New Roman"/>
          <w:szCs w:val="24"/>
        </w:rPr>
        <w:t xml:space="preserve"> Εάν πιστεύετε</w:t>
      </w:r>
      <w:r>
        <w:rPr>
          <w:rFonts w:eastAsia="Times New Roman"/>
          <w:szCs w:val="24"/>
        </w:rPr>
        <w:t>....</w:t>
      </w:r>
    </w:p>
    <w:p w14:paraId="6B14F132" w14:textId="77777777" w:rsidR="004965E6" w:rsidRDefault="004D430C">
      <w:pPr>
        <w:spacing w:line="600" w:lineRule="auto"/>
        <w:ind w:firstLine="720"/>
        <w:jc w:val="both"/>
        <w:rPr>
          <w:rFonts w:eastAsia="Times New Roman"/>
          <w:b/>
          <w:szCs w:val="24"/>
        </w:rPr>
      </w:pPr>
      <w:r w:rsidRPr="00C26421">
        <w:rPr>
          <w:rFonts w:eastAsia="Times New Roman"/>
          <w:b/>
          <w:szCs w:val="24"/>
        </w:rPr>
        <w:t xml:space="preserve">ΠΡΟΕΔΡΕΥΩΝ (Δημήτριος </w:t>
      </w:r>
      <w:proofErr w:type="spellStart"/>
      <w:r w:rsidRPr="00C26421">
        <w:rPr>
          <w:rFonts w:eastAsia="Times New Roman"/>
          <w:b/>
          <w:szCs w:val="24"/>
        </w:rPr>
        <w:t>Κρεμαστινός</w:t>
      </w:r>
      <w:proofErr w:type="spellEnd"/>
      <w:r w:rsidRPr="00C26421">
        <w:rPr>
          <w:rFonts w:eastAsia="Times New Roman"/>
          <w:b/>
          <w:szCs w:val="24"/>
        </w:rPr>
        <w:t xml:space="preserve">): </w:t>
      </w:r>
      <w:r w:rsidRPr="0016723B">
        <w:rPr>
          <w:rFonts w:eastAsia="Times New Roman"/>
          <w:szCs w:val="24"/>
        </w:rPr>
        <w:t xml:space="preserve">Σας παρακαλώ, κύριε </w:t>
      </w:r>
      <w:proofErr w:type="spellStart"/>
      <w:r w:rsidRPr="0016723B">
        <w:rPr>
          <w:rFonts w:eastAsia="Times New Roman"/>
          <w:szCs w:val="24"/>
        </w:rPr>
        <w:t>Κόνσολα</w:t>
      </w:r>
      <w:proofErr w:type="spellEnd"/>
      <w:r w:rsidRPr="0016723B">
        <w:rPr>
          <w:rFonts w:eastAsia="Times New Roman"/>
          <w:szCs w:val="24"/>
        </w:rPr>
        <w:t>, ολοκληρώστε.</w:t>
      </w:r>
    </w:p>
    <w:p w14:paraId="6B14F133" w14:textId="77777777" w:rsidR="004965E6" w:rsidRDefault="004D430C">
      <w:pPr>
        <w:spacing w:line="600" w:lineRule="auto"/>
        <w:ind w:firstLine="720"/>
        <w:jc w:val="both"/>
        <w:rPr>
          <w:rFonts w:eastAsia="Times New Roman"/>
          <w:szCs w:val="24"/>
        </w:rPr>
      </w:pPr>
      <w:r w:rsidRPr="00C26421">
        <w:rPr>
          <w:rFonts w:eastAsia="Times New Roman"/>
          <w:b/>
          <w:szCs w:val="24"/>
        </w:rPr>
        <w:lastRenderedPageBreak/>
        <w:t>ΕΜΜΑΝΟΥΗΛ ΚΟΝΣΟΛΑΣ:</w:t>
      </w:r>
      <w:r w:rsidRPr="00C26421">
        <w:rPr>
          <w:rFonts w:eastAsia="Times New Roman"/>
          <w:szCs w:val="24"/>
        </w:rPr>
        <w:t xml:space="preserve"> </w:t>
      </w:r>
      <w:r>
        <w:rPr>
          <w:rFonts w:eastAsia="Times New Roman"/>
          <w:szCs w:val="24"/>
        </w:rPr>
        <w:t>Ολοκληρώνω,</w:t>
      </w:r>
      <w:r w:rsidRPr="00724EAB">
        <w:rPr>
          <w:rFonts w:eastAsia="Times New Roman"/>
          <w:szCs w:val="24"/>
        </w:rPr>
        <w:t xml:space="preserve"> </w:t>
      </w:r>
      <w:r>
        <w:rPr>
          <w:rFonts w:eastAsia="Times New Roman"/>
          <w:szCs w:val="24"/>
        </w:rPr>
        <w:t>κ</w:t>
      </w:r>
      <w:r w:rsidRPr="00724EAB">
        <w:rPr>
          <w:rFonts w:eastAsia="Times New Roman"/>
          <w:szCs w:val="24"/>
        </w:rPr>
        <w:t>ύριε Πρόεδρε</w:t>
      </w:r>
      <w:r>
        <w:rPr>
          <w:rFonts w:eastAsia="Times New Roman"/>
          <w:szCs w:val="24"/>
        </w:rPr>
        <w:t>.</w:t>
      </w:r>
      <w:r w:rsidRPr="00724EAB">
        <w:rPr>
          <w:rFonts w:eastAsia="Times New Roman"/>
          <w:szCs w:val="24"/>
        </w:rPr>
        <w:t xml:space="preserve"> </w:t>
      </w:r>
    </w:p>
    <w:p w14:paraId="6B14F134" w14:textId="77777777" w:rsidR="004965E6" w:rsidRDefault="004D430C">
      <w:pPr>
        <w:spacing w:line="600" w:lineRule="auto"/>
        <w:ind w:firstLine="720"/>
        <w:jc w:val="both"/>
        <w:rPr>
          <w:rFonts w:eastAsia="Times New Roman"/>
          <w:szCs w:val="24"/>
        </w:rPr>
      </w:pPr>
      <w:r>
        <w:rPr>
          <w:rFonts w:eastAsia="Times New Roman"/>
          <w:szCs w:val="24"/>
        </w:rPr>
        <w:t xml:space="preserve">…ότι θα δώσετε </w:t>
      </w:r>
      <w:r w:rsidRPr="00724EAB">
        <w:rPr>
          <w:rFonts w:eastAsia="Times New Roman"/>
          <w:szCs w:val="24"/>
        </w:rPr>
        <w:t>μία ώθηση στο δημογραφικό</w:t>
      </w:r>
      <w:r w:rsidRPr="00C26421">
        <w:rPr>
          <w:rFonts w:eastAsia="Times New Roman"/>
          <w:szCs w:val="24"/>
        </w:rPr>
        <w:t xml:space="preserve">, </w:t>
      </w:r>
      <w:r>
        <w:rPr>
          <w:rFonts w:eastAsia="Times New Roman"/>
          <w:szCs w:val="24"/>
        </w:rPr>
        <w:t>δ</w:t>
      </w:r>
      <w:r w:rsidRPr="00724EAB">
        <w:rPr>
          <w:rFonts w:eastAsia="Times New Roman"/>
          <w:szCs w:val="24"/>
        </w:rPr>
        <w:t xml:space="preserve">ώστε </w:t>
      </w:r>
      <w:r>
        <w:rPr>
          <w:rFonts w:eastAsia="Times New Roman"/>
          <w:szCs w:val="24"/>
        </w:rPr>
        <w:t xml:space="preserve">περισσότερο </w:t>
      </w:r>
      <w:proofErr w:type="spellStart"/>
      <w:r w:rsidRPr="00724EAB">
        <w:rPr>
          <w:rFonts w:eastAsia="Times New Roman"/>
          <w:szCs w:val="24"/>
        </w:rPr>
        <w:t>μοριοδότηση</w:t>
      </w:r>
      <w:proofErr w:type="spellEnd"/>
      <w:r>
        <w:rPr>
          <w:rFonts w:eastAsia="Times New Roman"/>
          <w:szCs w:val="24"/>
        </w:rPr>
        <w:t xml:space="preserve"> στις</w:t>
      </w:r>
      <w:r w:rsidRPr="00724EAB">
        <w:rPr>
          <w:rFonts w:eastAsia="Times New Roman"/>
          <w:szCs w:val="24"/>
        </w:rPr>
        <w:t xml:space="preserve"> πολ</w:t>
      </w:r>
      <w:r w:rsidRPr="00724EAB">
        <w:rPr>
          <w:rFonts w:eastAsia="Times New Roman"/>
          <w:szCs w:val="24"/>
        </w:rPr>
        <w:t xml:space="preserve">ύτεκνες και </w:t>
      </w:r>
      <w:r>
        <w:rPr>
          <w:rFonts w:eastAsia="Times New Roman"/>
          <w:szCs w:val="24"/>
        </w:rPr>
        <w:t xml:space="preserve">στις </w:t>
      </w:r>
      <w:proofErr w:type="spellStart"/>
      <w:r w:rsidRPr="00724EAB">
        <w:rPr>
          <w:rFonts w:eastAsia="Times New Roman"/>
          <w:szCs w:val="24"/>
        </w:rPr>
        <w:t>τρίτεκνες</w:t>
      </w:r>
      <w:proofErr w:type="spellEnd"/>
      <w:r w:rsidRPr="00724EAB">
        <w:rPr>
          <w:rFonts w:eastAsia="Times New Roman"/>
          <w:szCs w:val="24"/>
        </w:rPr>
        <w:t xml:space="preserve"> οικογένειες</w:t>
      </w:r>
      <w:r>
        <w:rPr>
          <w:rFonts w:eastAsia="Times New Roman"/>
          <w:szCs w:val="24"/>
        </w:rPr>
        <w:t>.</w:t>
      </w:r>
    </w:p>
    <w:p w14:paraId="6B14F135" w14:textId="77777777" w:rsidR="004965E6" w:rsidRDefault="004D430C">
      <w:pPr>
        <w:spacing w:line="600" w:lineRule="auto"/>
        <w:ind w:firstLine="720"/>
        <w:jc w:val="both"/>
        <w:rPr>
          <w:rFonts w:eastAsia="Times New Roman"/>
          <w:b/>
          <w:szCs w:val="24"/>
        </w:rPr>
      </w:pPr>
      <w:r w:rsidRPr="00B144EA">
        <w:rPr>
          <w:rFonts w:eastAsia="Times New Roman"/>
          <w:b/>
          <w:szCs w:val="24"/>
        </w:rPr>
        <w:t>ΚΩΝΣΤΑΝΤΙΝΟΣ ΓΑΒΡΟΓΛΟΥ (Υπουργός Παιδείας, Έρευνας και Θρησκευμάτων):</w:t>
      </w:r>
      <w:r>
        <w:rPr>
          <w:rFonts w:eastAsia="Times New Roman"/>
          <w:b/>
          <w:szCs w:val="24"/>
        </w:rPr>
        <w:t xml:space="preserve"> </w:t>
      </w:r>
      <w:r w:rsidRPr="0016723B">
        <w:rPr>
          <w:rFonts w:eastAsia="Times New Roman"/>
          <w:szCs w:val="24"/>
        </w:rPr>
        <w:t>Για ποιο</w:t>
      </w:r>
      <w:r>
        <w:rPr>
          <w:rFonts w:eastAsia="Times New Roman"/>
          <w:szCs w:val="24"/>
        </w:rPr>
        <w:t>ν</w:t>
      </w:r>
      <w:r w:rsidRPr="0016723B">
        <w:rPr>
          <w:rFonts w:eastAsia="Times New Roman"/>
          <w:szCs w:val="24"/>
        </w:rPr>
        <w:t xml:space="preserve"> λόγο;</w:t>
      </w:r>
    </w:p>
    <w:p w14:paraId="6B14F136" w14:textId="77777777" w:rsidR="004965E6" w:rsidRDefault="004D430C">
      <w:pPr>
        <w:spacing w:line="600" w:lineRule="auto"/>
        <w:ind w:firstLine="720"/>
        <w:jc w:val="both"/>
        <w:rPr>
          <w:rFonts w:eastAsia="Times New Roman"/>
          <w:szCs w:val="24"/>
        </w:rPr>
      </w:pPr>
      <w:r>
        <w:rPr>
          <w:rFonts w:eastAsia="Times New Roman"/>
          <w:b/>
          <w:szCs w:val="24"/>
        </w:rPr>
        <w:t>ΕΜΜΑΝΟΥΗΛ ΚΟΝΣΟΛΑΣ:</w:t>
      </w:r>
      <w:r>
        <w:rPr>
          <w:rFonts w:eastAsia="Times New Roman"/>
          <w:szCs w:val="24"/>
        </w:rPr>
        <w:t xml:space="preserve"> Γ</w:t>
      </w:r>
      <w:r w:rsidRPr="00724EAB">
        <w:rPr>
          <w:rFonts w:eastAsia="Times New Roman"/>
          <w:szCs w:val="24"/>
        </w:rPr>
        <w:t>ια το</w:t>
      </w:r>
      <w:r>
        <w:rPr>
          <w:rFonts w:eastAsia="Times New Roman"/>
          <w:szCs w:val="24"/>
        </w:rPr>
        <w:t>ν</w:t>
      </w:r>
      <w:r w:rsidRPr="00724EAB">
        <w:rPr>
          <w:rFonts w:eastAsia="Times New Roman"/>
          <w:szCs w:val="24"/>
        </w:rPr>
        <w:t xml:space="preserve"> λόγο του ότι χρειάζεται να δώσου</w:t>
      </w:r>
      <w:r>
        <w:rPr>
          <w:rFonts w:eastAsia="Times New Roman"/>
          <w:szCs w:val="24"/>
        </w:rPr>
        <w:t>με</w:t>
      </w:r>
      <w:r w:rsidRPr="00724EAB">
        <w:rPr>
          <w:rFonts w:eastAsia="Times New Roman"/>
          <w:szCs w:val="24"/>
        </w:rPr>
        <w:t xml:space="preserve"> προοπτική και ελπίδα στους εκπαιδευτικούς που έχου</w:t>
      </w:r>
      <w:r>
        <w:rPr>
          <w:rFonts w:eastAsia="Times New Roman"/>
          <w:szCs w:val="24"/>
        </w:rPr>
        <w:t>ν</w:t>
      </w:r>
      <w:r w:rsidRPr="00724EAB">
        <w:rPr>
          <w:rFonts w:eastAsia="Times New Roman"/>
          <w:szCs w:val="24"/>
        </w:rPr>
        <w:t xml:space="preserve"> οικογένειες πολύτεκνες και </w:t>
      </w:r>
      <w:proofErr w:type="spellStart"/>
      <w:r w:rsidRPr="00724EAB">
        <w:rPr>
          <w:rFonts w:eastAsia="Times New Roman"/>
          <w:szCs w:val="24"/>
        </w:rPr>
        <w:t>τρίτεκνες</w:t>
      </w:r>
      <w:proofErr w:type="spellEnd"/>
      <w:r>
        <w:rPr>
          <w:rFonts w:eastAsia="Times New Roman"/>
          <w:szCs w:val="24"/>
        </w:rPr>
        <w:t>,</w:t>
      </w:r>
      <w:r w:rsidRPr="00724EAB">
        <w:rPr>
          <w:rFonts w:eastAsia="Times New Roman"/>
          <w:szCs w:val="24"/>
        </w:rPr>
        <w:t xml:space="preserve"> να συνεχίσου</w:t>
      </w:r>
      <w:r>
        <w:rPr>
          <w:rFonts w:eastAsia="Times New Roman"/>
          <w:szCs w:val="24"/>
        </w:rPr>
        <w:t>ν</w:t>
      </w:r>
      <w:r w:rsidRPr="00724EAB">
        <w:rPr>
          <w:rFonts w:eastAsia="Times New Roman"/>
          <w:szCs w:val="24"/>
        </w:rPr>
        <w:t xml:space="preserve"> αυτή</w:t>
      </w:r>
      <w:r>
        <w:rPr>
          <w:rFonts w:eastAsia="Times New Roman"/>
          <w:szCs w:val="24"/>
        </w:rPr>
        <w:t>ν</w:t>
      </w:r>
      <w:r w:rsidRPr="00724EAB">
        <w:rPr>
          <w:rFonts w:eastAsia="Times New Roman"/>
          <w:szCs w:val="24"/>
        </w:rPr>
        <w:t xml:space="preserve"> την πορεία</w:t>
      </w:r>
      <w:r>
        <w:rPr>
          <w:rFonts w:eastAsia="Times New Roman"/>
          <w:szCs w:val="24"/>
        </w:rPr>
        <w:t>.</w:t>
      </w:r>
    </w:p>
    <w:p w14:paraId="6B14F137" w14:textId="77777777" w:rsidR="004965E6" w:rsidRDefault="004D430C">
      <w:pPr>
        <w:spacing w:line="600" w:lineRule="auto"/>
        <w:ind w:firstLine="720"/>
        <w:jc w:val="both"/>
        <w:rPr>
          <w:rFonts w:eastAsia="Times New Roman"/>
          <w:b/>
          <w:szCs w:val="24"/>
        </w:rPr>
      </w:pPr>
      <w:r>
        <w:rPr>
          <w:rFonts w:eastAsia="Times New Roman"/>
          <w:b/>
          <w:szCs w:val="24"/>
        </w:rPr>
        <w:t xml:space="preserve">ΚΩΝΣΤΑΝΤΙΝΟΣ ΓΑΒΡΟΓΛΟΥ (Υπουργός Παιδείας, Έρευνας και Θρησκευμάτων): </w:t>
      </w:r>
      <w:r w:rsidRPr="0016723B">
        <w:rPr>
          <w:rFonts w:eastAsia="Times New Roman"/>
          <w:szCs w:val="24"/>
        </w:rPr>
        <w:t>Κάνει κάποιον καλύτερο εκπαιδευτικό αυτό;</w:t>
      </w:r>
    </w:p>
    <w:p w14:paraId="6B14F138" w14:textId="77777777" w:rsidR="004965E6" w:rsidRDefault="004D430C">
      <w:pPr>
        <w:spacing w:line="600" w:lineRule="auto"/>
        <w:ind w:firstLine="720"/>
        <w:jc w:val="both"/>
        <w:rPr>
          <w:rFonts w:eastAsia="Times New Roman"/>
          <w:szCs w:val="24"/>
        </w:rPr>
      </w:pPr>
      <w:r>
        <w:rPr>
          <w:rFonts w:eastAsia="Times New Roman"/>
          <w:b/>
          <w:szCs w:val="24"/>
        </w:rPr>
        <w:t>ΕΜΜΑΝΟΥΗΛ ΚΟΝΣΟΛΑΣ:</w:t>
      </w:r>
      <w:r>
        <w:rPr>
          <w:rFonts w:eastAsia="Times New Roman"/>
          <w:szCs w:val="24"/>
        </w:rPr>
        <w:t xml:space="preserve"> </w:t>
      </w:r>
      <w:r w:rsidRPr="00724EAB">
        <w:rPr>
          <w:rFonts w:eastAsia="Times New Roman"/>
          <w:szCs w:val="24"/>
        </w:rPr>
        <w:t>Θα προχωρήσ</w:t>
      </w:r>
      <w:r>
        <w:rPr>
          <w:rFonts w:eastAsia="Times New Roman"/>
          <w:szCs w:val="24"/>
        </w:rPr>
        <w:t>ω</w:t>
      </w:r>
      <w:r w:rsidRPr="00724EAB">
        <w:rPr>
          <w:rFonts w:eastAsia="Times New Roman"/>
          <w:szCs w:val="24"/>
        </w:rPr>
        <w:t xml:space="preserve"> και σε αυτό</w:t>
      </w:r>
      <w:r>
        <w:rPr>
          <w:rFonts w:eastAsia="Times New Roman"/>
          <w:szCs w:val="24"/>
        </w:rPr>
        <w:t>,</w:t>
      </w:r>
      <w:r w:rsidRPr="00724EAB">
        <w:rPr>
          <w:rFonts w:eastAsia="Times New Roman"/>
          <w:szCs w:val="24"/>
        </w:rPr>
        <w:t xml:space="preserve"> </w:t>
      </w:r>
      <w:r>
        <w:rPr>
          <w:rFonts w:eastAsia="Times New Roman"/>
          <w:szCs w:val="24"/>
        </w:rPr>
        <w:t>κ</w:t>
      </w:r>
      <w:r w:rsidRPr="00724EAB">
        <w:rPr>
          <w:rFonts w:eastAsia="Times New Roman"/>
          <w:szCs w:val="24"/>
        </w:rPr>
        <w:t>ύριε Υπουργέ</w:t>
      </w:r>
      <w:r>
        <w:rPr>
          <w:rFonts w:eastAsia="Times New Roman"/>
          <w:szCs w:val="24"/>
        </w:rPr>
        <w:t>.</w:t>
      </w:r>
      <w:r w:rsidRPr="00724EAB">
        <w:rPr>
          <w:rFonts w:eastAsia="Times New Roman"/>
          <w:szCs w:val="24"/>
        </w:rPr>
        <w:t xml:space="preserve"> Ακούστε</w:t>
      </w:r>
      <w:r>
        <w:rPr>
          <w:rFonts w:eastAsia="Times New Roman"/>
          <w:szCs w:val="24"/>
        </w:rPr>
        <w:t>.</w:t>
      </w:r>
      <w:r w:rsidRPr="00724EAB">
        <w:rPr>
          <w:rFonts w:eastAsia="Times New Roman"/>
          <w:szCs w:val="24"/>
        </w:rPr>
        <w:t xml:space="preserve"> Μιλάμε για τα κίνητρα παραμονής και αυτό το συνδέσω </w:t>
      </w:r>
      <w:r>
        <w:rPr>
          <w:rFonts w:eastAsia="Times New Roman"/>
          <w:szCs w:val="24"/>
        </w:rPr>
        <w:t xml:space="preserve">με τις </w:t>
      </w:r>
      <w:r w:rsidRPr="00724EAB">
        <w:rPr>
          <w:rFonts w:eastAsia="Times New Roman"/>
          <w:szCs w:val="24"/>
        </w:rPr>
        <w:t>νησιωτικές περιοχές</w:t>
      </w:r>
      <w:r>
        <w:rPr>
          <w:rFonts w:eastAsia="Times New Roman"/>
          <w:szCs w:val="24"/>
        </w:rPr>
        <w:t>. Είναι εδώ και οι συνάδελφοι από τις νησιωτικές περιοχές.</w:t>
      </w:r>
    </w:p>
    <w:p w14:paraId="6B14F139" w14:textId="77777777" w:rsidR="004965E6" w:rsidRDefault="004D430C">
      <w:pPr>
        <w:spacing w:line="600" w:lineRule="auto"/>
        <w:ind w:firstLine="720"/>
        <w:jc w:val="both"/>
        <w:rPr>
          <w:rFonts w:eastAsia="Times New Roman"/>
          <w:b/>
          <w:szCs w:val="24"/>
        </w:rPr>
      </w:pPr>
      <w:r>
        <w:rPr>
          <w:rFonts w:eastAsia="Times New Roman"/>
          <w:b/>
          <w:szCs w:val="24"/>
        </w:rPr>
        <w:lastRenderedPageBreak/>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sidRPr="00403E42">
        <w:rPr>
          <w:rFonts w:eastAsia="Times New Roman"/>
          <w:szCs w:val="24"/>
        </w:rPr>
        <w:t xml:space="preserve">Κύριε </w:t>
      </w:r>
      <w:proofErr w:type="spellStart"/>
      <w:r w:rsidRPr="00403E42">
        <w:rPr>
          <w:rFonts w:eastAsia="Times New Roman"/>
          <w:szCs w:val="24"/>
        </w:rPr>
        <w:t>Κόνσολα</w:t>
      </w:r>
      <w:proofErr w:type="spellEnd"/>
      <w:r w:rsidRPr="00403E42">
        <w:rPr>
          <w:rFonts w:eastAsia="Times New Roman"/>
          <w:szCs w:val="24"/>
        </w:rPr>
        <w:t>, ολοκληρώστε</w:t>
      </w:r>
      <w:r>
        <w:rPr>
          <w:rFonts w:eastAsia="Times New Roman"/>
          <w:szCs w:val="24"/>
        </w:rPr>
        <w:t>.</w:t>
      </w:r>
      <w:r w:rsidRPr="00403E42">
        <w:rPr>
          <w:rFonts w:eastAsia="Times New Roman"/>
          <w:szCs w:val="24"/>
        </w:rPr>
        <w:t xml:space="preserve"> </w:t>
      </w:r>
      <w:r>
        <w:rPr>
          <w:rFonts w:eastAsia="Times New Roman"/>
          <w:szCs w:val="24"/>
        </w:rPr>
        <w:t>Δ</w:t>
      </w:r>
      <w:r w:rsidRPr="00403E42">
        <w:rPr>
          <w:rFonts w:eastAsia="Times New Roman"/>
          <w:szCs w:val="24"/>
        </w:rPr>
        <w:t>ιαμαρτύρονται οι συνάδελφοι.</w:t>
      </w:r>
    </w:p>
    <w:p w14:paraId="6B14F13A" w14:textId="77777777" w:rsidR="004965E6" w:rsidRDefault="004D430C">
      <w:pPr>
        <w:spacing w:line="600" w:lineRule="auto"/>
        <w:ind w:firstLine="720"/>
        <w:jc w:val="both"/>
        <w:rPr>
          <w:rFonts w:eastAsia="Times New Roman"/>
          <w:szCs w:val="24"/>
        </w:rPr>
      </w:pPr>
      <w:r>
        <w:rPr>
          <w:rFonts w:eastAsia="Times New Roman"/>
          <w:b/>
          <w:szCs w:val="24"/>
        </w:rPr>
        <w:t>ΕΜΜΑΝΟΥΗΛ ΚΟΝΣΟΛΑΣ:</w:t>
      </w:r>
      <w:r>
        <w:rPr>
          <w:rFonts w:eastAsia="Times New Roman"/>
          <w:szCs w:val="24"/>
        </w:rPr>
        <w:t xml:space="preserve"> Ν</w:t>
      </w:r>
      <w:r w:rsidRPr="00724EAB">
        <w:rPr>
          <w:rFonts w:eastAsia="Times New Roman"/>
          <w:szCs w:val="24"/>
        </w:rPr>
        <w:t>α σ</w:t>
      </w:r>
      <w:r w:rsidRPr="00724EAB">
        <w:rPr>
          <w:rFonts w:eastAsia="Times New Roman"/>
          <w:szCs w:val="24"/>
        </w:rPr>
        <w:t>ας θυμίσω μόνο ότι στο πλαίσιο των νησιωτικών περιοχών</w:t>
      </w:r>
      <w:r>
        <w:rPr>
          <w:rFonts w:eastAsia="Times New Roman"/>
          <w:szCs w:val="24"/>
        </w:rPr>
        <w:t>,</w:t>
      </w:r>
      <w:r w:rsidRPr="00724EAB">
        <w:rPr>
          <w:rFonts w:eastAsia="Times New Roman"/>
          <w:szCs w:val="24"/>
        </w:rPr>
        <w:t xml:space="preserve"> υπάρχουν αυτή τη στιγμή καταγγελίες </w:t>
      </w:r>
      <w:r>
        <w:rPr>
          <w:rFonts w:eastAsia="Times New Roman"/>
          <w:szCs w:val="24"/>
        </w:rPr>
        <w:t>και εκκλήσεις από δεκάδες,</w:t>
      </w:r>
      <w:r w:rsidRPr="00724EAB">
        <w:rPr>
          <w:rFonts w:eastAsia="Times New Roman"/>
          <w:szCs w:val="24"/>
        </w:rPr>
        <w:t xml:space="preserve"> χιλιάδες</w:t>
      </w:r>
      <w:r>
        <w:rPr>
          <w:rFonts w:eastAsia="Times New Roman"/>
          <w:szCs w:val="24"/>
        </w:rPr>
        <w:t xml:space="preserve"> εκπαιδευτικούς</w:t>
      </w:r>
      <w:r w:rsidRPr="00724EAB">
        <w:rPr>
          <w:rFonts w:eastAsia="Times New Roman"/>
          <w:szCs w:val="24"/>
        </w:rPr>
        <w:t xml:space="preserve"> </w:t>
      </w:r>
      <w:r>
        <w:rPr>
          <w:rFonts w:eastAsia="Times New Roman"/>
          <w:szCs w:val="24"/>
        </w:rPr>
        <w:t>-</w:t>
      </w:r>
      <w:r w:rsidRPr="00724EAB">
        <w:rPr>
          <w:rFonts w:eastAsia="Times New Roman"/>
          <w:szCs w:val="24"/>
        </w:rPr>
        <w:t>καταθέτ</w:t>
      </w:r>
      <w:r>
        <w:rPr>
          <w:rFonts w:eastAsia="Times New Roman"/>
          <w:szCs w:val="24"/>
        </w:rPr>
        <w:t>ω</w:t>
      </w:r>
      <w:r w:rsidRPr="00724EAB">
        <w:rPr>
          <w:rFonts w:eastAsia="Times New Roman"/>
          <w:szCs w:val="24"/>
        </w:rPr>
        <w:t xml:space="preserve"> τ</w:t>
      </w:r>
      <w:r>
        <w:rPr>
          <w:rFonts w:eastAsia="Times New Roman"/>
          <w:szCs w:val="24"/>
        </w:rPr>
        <w:t>ις υπογραφέ</w:t>
      </w:r>
      <w:r w:rsidRPr="00724EAB">
        <w:rPr>
          <w:rFonts w:eastAsia="Times New Roman"/>
          <w:szCs w:val="24"/>
        </w:rPr>
        <w:t>ς από όλη την επικράτεια</w:t>
      </w:r>
      <w:r>
        <w:rPr>
          <w:rFonts w:eastAsia="Times New Roman"/>
          <w:szCs w:val="24"/>
        </w:rPr>
        <w:t>-</w:t>
      </w:r>
      <w:r w:rsidRPr="00724EAB">
        <w:rPr>
          <w:rFonts w:eastAsia="Times New Roman"/>
          <w:szCs w:val="24"/>
        </w:rPr>
        <w:t xml:space="preserve"> που ζητούν ξανά να στρέψε</w:t>
      </w:r>
      <w:r>
        <w:rPr>
          <w:rFonts w:eastAsia="Times New Roman"/>
          <w:szCs w:val="24"/>
        </w:rPr>
        <w:t xml:space="preserve">τε </w:t>
      </w:r>
      <w:r w:rsidRPr="00724EAB">
        <w:rPr>
          <w:rFonts w:eastAsia="Times New Roman"/>
          <w:szCs w:val="24"/>
        </w:rPr>
        <w:t>το ενδιαφέρον σας στην κατηγοριοποίησ</w:t>
      </w:r>
      <w:r w:rsidRPr="00724EAB">
        <w:rPr>
          <w:rFonts w:eastAsia="Times New Roman"/>
          <w:szCs w:val="24"/>
        </w:rPr>
        <w:t>η που σας είπα πριν</w:t>
      </w:r>
      <w:r>
        <w:rPr>
          <w:rFonts w:eastAsia="Times New Roman"/>
          <w:szCs w:val="24"/>
        </w:rPr>
        <w:t>.</w:t>
      </w:r>
    </w:p>
    <w:p w14:paraId="6B14F13B" w14:textId="77777777" w:rsidR="004965E6" w:rsidRDefault="004D430C">
      <w:pPr>
        <w:spacing w:line="600" w:lineRule="auto"/>
        <w:ind w:firstLine="720"/>
        <w:jc w:val="both"/>
        <w:rPr>
          <w:rFonts w:eastAsia="Times New Roman"/>
          <w:szCs w:val="24"/>
        </w:rPr>
      </w:pPr>
      <w:r>
        <w:rPr>
          <w:rFonts w:eastAsia="Times New Roman" w:cs="Times New Roman"/>
          <w:szCs w:val="24"/>
        </w:rPr>
        <w:t xml:space="preserve">(Στο σημείο αυτό ο Βουλευτής, κ. Εμμανουήλ </w:t>
      </w:r>
      <w:proofErr w:type="spellStart"/>
      <w:r>
        <w:rPr>
          <w:rFonts w:eastAsia="Times New Roman" w:cs="Times New Roman"/>
          <w:szCs w:val="24"/>
        </w:rPr>
        <w:t>Κόνσολας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B14F13C" w14:textId="77777777" w:rsidR="004965E6" w:rsidRDefault="004D430C">
      <w:pPr>
        <w:spacing w:line="600" w:lineRule="auto"/>
        <w:ind w:firstLine="720"/>
        <w:jc w:val="both"/>
        <w:rPr>
          <w:rFonts w:eastAsia="Times New Roman"/>
          <w:szCs w:val="24"/>
        </w:rPr>
      </w:pPr>
      <w:r>
        <w:rPr>
          <w:rFonts w:eastAsia="Times New Roman"/>
          <w:szCs w:val="24"/>
        </w:rPr>
        <w:t>Υ</w:t>
      </w:r>
      <w:r w:rsidRPr="00724EAB">
        <w:rPr>
          <w:rFonts w:eastAsia="Times New Roman"/>
          <w:szCs w:val="24"/>
        </w:rPr>
        <w:t xml:space="preserve">πάρχει η κατάθεση από το </w:t>
      </w:r>
      <w:r>
        <w:rPr>
          <w:rFonts w:eastAsia="Times New Roman"/>
          <w:szCs w:val="24"/>
        </w:rPr>
        <w:t>Δ</w:t>
      </w:r>
      <w:r w:rsidRPr="00724EAB">
        <w:rPr>
          <w:rFonts w:eastAsia="Times New Roman"/>
          <w:szCs w:val="24"/>
        </w:rPr>
        <w:t>ήμο Λειψών και το</w:t>
      </w:r>
      <w:r>
        <w:rPr>
          <w:rFonts w:eastAsia="Times New Roman"/>
          <w:szCs w:val="24"/>
        </w:rPr>
        <w:t>ν</w:t>
      </w:r>
      <w:r w:rsidRPr="00724EAB">
        <w:rPr>
          <w:rFonts w:eastAsia="Times New Roman"/>
          <w:szCs w:val="24"/>
        </w:rPr>
        <w:t xml:space="preserve"> </w:t>
      </w:r>
      <w:r>
        <w:rPr>
          <w:rFonts w:eastAsia="Times New Roman"/>
          <w:szCs w:val="24"/>
        </w:rPr>
        <w:t>δ</w:t>
      </w:r>
      <w:r w:rsidRPr="00724EAB">
        <w:rPr>
          <w:rFonts w:eastAsia="Times New Roman"/>
          <w:szCs w:val="24"/>
        </w:rPr>
        <w:t>ήμαρχο</w:t>
      </w:r>
      <w:r>
        <w:rPr>
          <w:rFonts w:eastAsia="Times New Roman"/>
          <w:szCs w:val="24"/>
        </w:rPr>
        <w:t>,</w:t>
      </w:r>
      <w:r w:rsidRPr="00724EAB">
        <w:rPr>
          <w:rFonts w:eastAsia="Times New Roman"/>
          <w:szCs w:val="24"/>
        </w:rPr>
        <w:t xml:space="preserve"> </w:t>
      </w:r>
      <w:r>
        <w:rPr>
          <w:rFonts w:eastAsia="Times New Roman"/>
          <w:szCs w:val="24"/>
        </w:rPr>
        <w:t xml:space="preserve">με </w:t>
      </w:r>
      <w:r w:rsidRPr="00724EAB">
        <w:rPr>
          <w:rFonts w:eastAsia="Times New Roman"/>
          <w:szCs w:val="24"/>
        </w:rPr>
        <w:t xml:space="preserve">την έκκληση να </w:t>
      </w:r>
      <w:r>
        <w:rPr>
          <w:rFonts w:eastAsia="Times New Roman"/>
          <w:szCs w:val="24"/>
        </w:rPr>
        <w:t>δείτε</w:t>
      </w:r>
      <w:r w:rsidRPr="00724EAB">
        <w:rPr>
          <w:rFonts w:eastAsia="Times New Roman"/>
          <w:szCs w:val="24"/>
        </w:rPr>
        <w:t xml:space="preserve"> τους ανθρώπους που υπηρετούν σε νησιωτικές περιοχές</w:t>
      </w:r>
      <w:r>
        <w:rPr>
          <w:rFonts w:eastAsia="Times New Roman"/>
          <w:szCs w:val="24"/>
        </w:rPr>
        <w:t>,</w:t>
      </w:r>
      <w:r w:rsidRPr="00724EAB">
        <w:rPr>
          <w:rFonts w:eastAsia="Times New Roman"/>
          <w:szCs w:val="24"/>
        </w:rPr>
        <w:t xml:space="preserve"> να τους </w:t>
      </w:r>
      <w:r>
        <w:rPr>
          <w:rFonts w:eastAsia="Times New Roman"/>
          <w:szCs w:val="24"/>
        </w:rPr>
        <w:t>δώσετε</w:t>
      </w:r>
      <w:r w:rsidRPr="00724EAB">
        <w:rPr>
          <w:rFonts w:eastAsia="Times New Roman"/>
          <w:szCs w:val="24"/>
        </w:rPr>
        <w:t xml:space="preserve"> την ώθηση να επιστρέψουν και να μη </w:t>
      </w:r>
      <w:r>
        <w:rPr>
          <w:rFonts w:eastAsia="Times New Roman"/>
          <w:szCs w:val="24"/>
        </w:rPr>
        <w:t>μείνουν κενά, ό</w:t>
      </w:r>
      <w:r w:rsidRPr="00724EAB">
        <w:rPr>
          <w:rFonts w:eastAsia="Times New Roman"/>
          <w:szCs w:val="24"/>
        </w:rPr>
        <w:t>πως ήταν αυτή τη χρονιά</w:t>
      </w:r>
      <w:r>
        <w:rPr>
          <w:rFonts w:eastAsia="Times New Roman"/>
          <w:szCs w:val="24"/>
        </w:rPr>
        <w:t>. Υ</w:t>
      </w:r>
      <w:r w:rsidRPr="00724EAB">
        <w:rPr>
          <w:rFonts w:eastAsia="Times New Roman"/>
          <w:szCs w:val="24"/>
        </w:rPr>
        <w:t>πάρχει</w:t>
      </w:r>
      <w:r>
        <w:rPr>
          <w:rFonts w:eastAsia="Times New Roman"/>
          <w:szCs w:val="24"/>
        </w:rPr>
        <w:t xml:space="preserve">, </w:t>
      </w:r>
      <w:r>
        <w:rPr>
          <w:rFonts w:eastAsia="Times New Roman"/>
          <w:szCs w:val="24"/>
        </w:rPr>
        <w:t>επίσης,</w:t>
      </w:r>
      <w:r w:rsidRPr="00724EAB">
        <w:rPr>
          <w:rFonts w:eastAsia="Times New Roman"/>
          <w:szCs w:val="24"/>
        </w:rPr>
        <w:t xml:space="preserve"> το κατεπείγον ψήφι</w:t>
      </w:r>
      <w:r w:rsidRPr="00724EAB">
        <w:rPr>
          <w:rFonts w:eastAsia="Times New Roman"/>
          <w:szCs w:val="24"/>
        </w:rPr>
        <w:t xml:space="preserve">σμα </w:t>
      </w:r>
      <w:r>
        <w:rPr>
          <w:rFonts w:eastAsia="Times New Roman"/>
          <w:szCs w:val="24"/>
        </w:rPr>
        <w:t>αναπληρωτών</w:t>
      </w:r>
      <w:r w:rsidRPr="00724EAB">
        <w:rPr>
          <w:rFonts w:eastAsia="Times New Roman"/>
          <w:szCs w:val="24"/>
        </w:rPr>
        <w:t xml:space="preserve"> εκπαιδευτικών</w:t>
      </w:r>
      <w:r>
        <w:rPr>
          <w:rFonts w:eastAsia="Times New Roman"/>
          <w:szCs w:val="24"/>
        </w:rPr>
        <w:t xml:space="preserve"> Καρπάθου</w:t>
      </w:r>
      <w:r>
        <w:rPr>
          <w:rFonts w:eastAsia="Times New Roman"/>
          <w:szCs w:val="24"/>
        </w:rPr>
        <w:t>,</w:t>
      </w:r>
      <w:r w:rsidRPr="00724EAB">
        <w:rPr>
          <w:rFonts w:eastAsia="Times New Roman"/>
          <w:szCs w:val="24"/>
        </w:rPr>
        <w:t xml:space="preserve"> που για τον ίδιο λόγο σας παρακαλ</w:t>
      </w:r>
      <w:r>
        <w:rPr>
          <w:rFonts w:eastAsia="Times New Roman"/>
          <w:szCs w:val="24"/>
        </w:rPr>
        <w:t>ούν.</w:t>
      </w:r>
    </w:p>
    <w:p w14:paraId="6B14F13D" w14:textId="77777777" w:rsidR="004965E6" w:rsidRDefault="004D430C">
      <w:pPr>
        <w:spacing w:line="600" w:lineRule="auto"/>
        <w:ind w:firstLine="720"/>
        <w:jc w:val="both"/>
        <w:rPr>
          <w:rFonts w:eastAsia="Times New Roman"/>
          <w:szCs w:val="24"/>
        </w:rPr>
      </w:pPr>
      <w:r>
        <w:rPr>
          <w:rFonts w:eastAsia="Times New Roman"/>
          <w:szCs w:val="24"/>
        </w:rPr>
        <w:lastRenderedPageBreak/>
        <w:t>Κ</w:t>
      </w:r>
      <w:r w:rsidRPr="00724EAB">
        <w:rPr>
          <w:rFonts w:eastAsia="Times New Roman"/>
          <w:szCs w:val="24"/>
        </w:rPr>
        <w:t>αι τέλος υπάρχει απόφαση του Δημοτικού Συμβουλίου Κάσου</w:t>
      </w:r>
      <w:r>
        <w:rPr>
          <w:rFonts w:eastAsia="Times New Roman"/>
          <w:szCs w:val="24"/>
        </w:rPr>
        <w:t>,</w:t>
      </w:r>
      <w:r w:rsidRPr="00724EAB">
        <w:rPr>
          <w:rFonts w:eastAsia="Times New Roman"/>
          <w:szCs w:val="24"/>
        </w:rPr>
        <w:t xml:space="preserve"> του </w:t>
      </w:r>
      <w:r>
        <w:rPr>
          <w:rFonts w:eastAsia="Times New Roman"/>
          <w:szCs w:val="24"/>
        </w:rPr>
        <w:t>ηρωικού</w:t>
      </w:r>
      <w:r w:rsidRPr="00724EAB">
        <w:rPr>
          <w:rFonts w:eastAsia="Times New Roman"/>
          <w:szCs w:val="24"/>
        </w:rPr>
        <w:t xml:space="preserve"> νησιού</w:t>
      </w:r>
      <w:r>
        <w:rPr>
          <w:rFonts w:eastAsia="Times New Roman"/>
          <w:szCs w:val="24"/>
        </w:rPr>
        <w:t>,</w:t>
      </w:r>
      <w:r w:rsidRPr="00724EAB">
        <w:rPr>
          <w:rFonts w:eastAsia="Times New Roman"/>
          <w:szCs w:val="24"/>
        </w:rPr>
        <w:t xml:space="preserve"> που και εσείς </w:t>
      </w:r>
      <w:r>
        <w:rPr>
          <w:rFonts w:eastAsia="Times New Roman"/>
          <w:szCs w:val="24"/>
        </w:rPr>
        <w:t>ψηφίσατε</w:t>
      </w:r>
      <w:r w:rsidRPr="00724EAB">
        <w:rPr>
          <w:rFonts w:eastAsia="Times New Roman"/>
          <w:szCs w:val="24"/>
        </w:rPr>
        <w:t xml:space="preserve"> πρόσφατα και λέει </w:t>
      </w:r>
      <w:r>
        <w:rPr>
          <w:rFonts w:eastAsia="Times New Roman"/>
          <w:szCs w:val="24"/>
        </w:rPr>
        <w:t xml:space="preserve">ο </w:t>
      </w:r>
      <w:r>
        <w:rPr>
          <w:rFonts w:eastAsia="Times New Roman"/>
          <w:szCs w:val="24"/>
        </w:rPr>
        <w:t>δ</w:t>
      </w:r>
      <w:r>
        <w:rPr>
          <w:rFonts w:eastAsia="Times New Roman"/>
          <w:szCs w:val="24"/>
        </w:rPr>
        <w:t xml:space="preserve">ήμαρχος και το </w:t>
      </w:r>
      <w:r>
        <w:rPr>
          <w:rFonts w:eastAsia="Times New Roman"/>
          <w:szCs w:val="24"/>
        </w:rPr>
        <w:t>δ</w:t>
      </w:r>
      <w:r>
        <w:rPr>
          <w:rFonts w:eastAsia="Times New Roman"/>
          <w:szCs w:val="24"/>
        </w:rPr>
        <w:t xml:space="preserve">ημοτικό </w:t>
      </w:r>
      <w:r>
        <w:rPr>
          <w:rFonts w:eastAsia="Times New Roman"/>
          <w:szCs w:val="24"/>
        </w:rPr>
        <w:t>σ</w:t>
      </w:r>
      <w:r>
        <w:rPr>
          <w:rFonts w:eastAsia="Times New Roman"/>
          <w:szCs w:val="24"/>
        </w:rPr>
        <w:t>υμβούλιο</w:t>
      </w:r>
      <w:r w:rsidRPr="0016723B">
        <w:rPr>
          <w:rFonts w:eastAsia="Times New Roman"/>
          <w:szCs w:val="24"/>
        </w:rPr>
        <w:t>:</w:t>
      </w:r>
      <w:r>
        <w:rPr>
          <w:rFonts w:eastAsia="Times New Roman"/>
          <w:szCs w:val="24"/>
        </w:rPr>
        <w:t xml:space="preserve"> «</w:t>
      </w:r>
      <w:r>
        <w:rPr>
          <w:rFonts w:eastAsia="Times New Roman"/>
          <w:szCs w:val="24"/>
        </w:rPr>
        <w:t>α</w:t>
      </w:r>
      <w:r w:rsidRPr="00724EAB">
        <w:rPr>
          <w:rFonts w:eastAsia="Times New Roman"/>
          <w:szCs w:val="24"/>
        </w:rPr>
        <w:t>ποσύρετ</w:t>
      </w:r>
      <w:r>
        <w:rPr>
          <w:rFonts w:eastAsia="Times New Roman"/>
          <w:szCs w:val="24"/>
        </w:rPr>
        <w:t>ε</w:t>
      </w:r>
      <w:r w:rsidRPr="00724EAB">
        <w:rPr>
          <w:rFonts w:eastAsia="Times New Roman"/>
          <w:szCs w:val="24"/>
        </w:rPr>
        <w:t xml:space="preserve"> το νομοσχέ</w:t>
      </w:r>
      <w:r w:rsidRPr="00724EAB">
        <w:rPr>
          <w:rFonts w:eastAsia="Times New Roman"/>
          <w:szCs w:val="24"/>
        </w:rPr>
        <w:t>διο</w:t>
      </w:r>
      <w:r>
        <w:rPr>
          <w:rFonts w:eastAsia="Times New Roman"/>
          <w:szCs w:val="24"/>
        </w:rPr>
        <w:t>»</w:t>
      </w:r>
      <w:r>
        <w:rPr>
          <w:rFonts w:eastAsia="Times New Roman"/>
          <w:szCs w:val="24"/>
        </w:rPr>
        <w:t>.</w:t>
      </w:r>
      <w:r>
        <w:rPr>
          <w:rFonts w:eastAsia="Times New Roman"/>
          <w:szCs w:val="24"/>
        </w:rPr>
        <w:t xml:space="preserve"> </w:t>
      </w:r>
      <w:r>
        <w:rPr>
          <w:rFonts w:eastAsia="Times New Roman"/>
          <w:szCs w:val="24"/>
        </w:rPr>
        <w:t>Δ</w:t>
      </w:r>
      <w:r w:rsidRPr="00724EAB">
        <w:rPr>
          <w:rFonts w:eastAsia="Times New Roman"/>
          <w:szCs w:val="24"/>
        </w:rPr>
        <w:t xml:space="preserve">εν το </w:t>
      </w:r>
      <w:r>
        <w:rPr>
          <w:rFonts w:eastAsia="Times New Roman"/>
          <w:szCs w:val="24"/>
        </w:rPr>
        <w:t>λέει η Νέα Δ</w:t>
      </w:r>
      <w:r w:rsidRPr="00724EAB">
        <w:rPr>
          <w:rFonts w:eastAsia="Times New Roman"/>
          <w:szCs w:val="24"/>
        </w:rPr>
        <w:t>ημοκρατία</w:t>
      </w:r>
      <w:r>
        <w:rPr>
          <w:rFonts w:eastAsia="Times New Roman"/>
          <w:szCs w:val="24"/>
        </w:rPr>
        <w:t>, «γ</w:t>
      </w:r>
      <w:r w:rsidRPr="00724EAB">
        <w:rPr>
          <w:rFonts w:eastAsia="Times New Roman"/>
          <w:szCs w:val="24"/>
        </w:rPr>
        <w:t>ιατί αν τελικώς ψηφιστεί</w:t>
      </w:r>
      <w:r>
        <w:rPr>
          <w:rFonts w:eastAsia="Times New Roman"/>
          <w:szCs w:val="24"/>
        </w:rPr>
        <w:t>,</w:t>
      </w:r>
      <w:r w:rsidRPr="00724EAB">
        <w:rPr>
          <w:rFonts w:eastAsia="Times New Roman"/>
          <w:szCs w:val="24"/>
        </w:rPr>
        <w:t xml:space="preserve"> </w:t>
      </w:r>
      <w:r>
        <w:rPr>
          <w:rFonts w:eastAsia="Times New Roman"/>
          <w:szCs w:val="24"/>
        </w:rPr>
        <w:t>δ</w:t>
      </w:r>
      <w:r w:rsidRPr="00724EAB">
        <w:rPr>
          <w:rFonts w:eastAsia="Times New Roman"/>
          <w:szCs w:val="24"/>
        </w:rPr>
        <w:t xml:space="preserve">εν θα υπάρχει εκπαιδευτικός να υπηρετήσει στην Κάσο και στις </w:t>
      </w:r>
      <w:r>
        <w:rPr>
          <w:rFonts w:eastAsia="Times New Roman"/>
          <w:szCs w:val="24"/>
        </w:rPr>
        <w:t>νη</w:t>
      </w:r>
      <w:r w:rsidRPr="00724EAB">
        <w:rPr>
          <w:rFonts w:eastAsia="Times New Roman"/>
          <w:szCs w:val="24"/>
        </w:rPr>
        <w:t>σιωτικές περιοχές</w:t>
      </w:r>
      <w:r>
        <w:rPr>
          <w:rFonts w:eastAsia="Times New Roman"/>
          <w:szCs w:val="24"/>
        </w:rPr>
        <w:t>».</w:t>
      </w:r>
    </w:p>
    <w:p w14:paraId="6B14F13E" w14:textId="77777777" w:rsidR="004965E6" w:rsidRDefault="004D430C">
      <w:pPr>
        <w:spacing w:line="600" w:lineRule="auto"/>
        <w:ind w:firstLine="720"/>
        <w:jc w:val="both"/>
        <w:rPr>
          <w:rFonts w:eastAsia="Times New Roman"/>
          <w:szCs w:val="24"/>
        </w:rPr>
      </w:pPr>
      <w:r>
        <w:rPr>
          <w:rFonts w:eastAsia="Times New Roman"/>
          <w:szCs w:val="24"/>
        </w:rPr>
        <w:t xml:space="preserve">Τα καταθέτω για τα Πρακτικά. </w:t>
      </w:r>
    </w:p>
    <w:p w14:paraId="6B14F13F" w14:textId="77777777" w:rsidR="004965E6" w:rsidRDefault="004D430C">
      <w:pPr>
        <w:spacing w:line="600" w:lineRule="auto"/>
        <w:ind w:firstLine="720"/>
        <w:jc w:val="both"/>
        <w:rPr>
          <w:rFonts w:eastAsia="Times New Roman"/>
          <w:szCs w:val="24"/>
        </w:rPr>
      </w:pPr>
      <w:r w:rsidRPr="0016723B">
        <w:rPr>
          <w:rFonts w:eastAsia="Times New Roman"/>
          <w:szCs w:val="24"/>
        </w:rPr>
        <w:t xml:space="preserve">(Στο σημείο αυτό ο Βουλευτής κ. Εμμανουήλ </w:t>
      </w:r>
      <w:proofErr w:type="spellStart"/>
      <w:r w:rsidRPr="0016723B">
        <w:rPr>
          <w:rFonts w:eastAsia="Times New Roman"/>
          <w:szCs w:val="24"/>
        </w:rPr>
        <w:t>Κόνσολ</w:t>
      </w:r>
      <w:r>
        <w:rPr>
          <w:rFonts w:eastAsia="Times New Roman"/>
          <w:szCs w:val="24"/>
        </w:rPr>
        <w:t>ας</w:t>
      </w:r>
      <w:proofErr w:type="spellEnd"/>
      <w:r>
        <w:rPr>
          <w:rFonts w:eastAsia="Times New Roman"/>
          <w:szCs w:val="24"/>
        </w:rPr>
        <w:t xml:space="preserve"> καταθέτει για τα Πρακτικά τ</w:t>
      </w:r>
      <w:r>
        <w:rPr>
          <w:rFonts w:eastAsia="Times New Roman"/>
          <w:szCs w:val="24"/>
        </w:rPr>
        <w:t>α</w:t>
      </w:r>
      <w:r w:rsidRPr="0016723B">
        <w:rPr>
          <w:rFonts w:eastAsia="Times New Roman"/>
          <w:szCs w:val="24"/>
        </w:rPr>
        <w:t xml:space="preserve"> προαναφερθ</w:t>
      </w:r>
      <w:r>
        <w:rPr>
          <w:rFonts w:eastAsia="Times New Roman"/>
          <w:szCs w:val="24"/>
        </w:rPr>
        <w:t>έντα</w:t>
      </w:r>
      <w:r w:rsidRPr="0016723B">
        <w:rPr>
          <w:rFonts w:eastAsia="Times New Roman"/>
          <w:szCs w:val="24"/>
        </w:rPr>
        <w:t xml:space="preserve"> έγγραφ</w:t>
      </w:r>
      <w:r>
        <w:rPr>
          <w:rFonts w:eastAsia="Times New Roman"/>
          <w:szCs w:val="24"/>
        </w:rPr>
        <w:t>α</w:t>
      </w:r>
      <w:r w:rsidRPr="0016723B">
        <w:rPr>
          <w:rFonts w:eastAsia="Times New Roman"/>
          <w:szCs w:val="24"/>
        </w:rPr>
        <w:t>, τ</w:t>
      </w:r>
      <w:r>
        <w:rPr>
          <w:rFonts w:eastAsia="Times New Roman"/>
          <w:szCs w:val="24"/>
        </w:rPr>
        <w:t>α</w:t>
      </w:r>
      <w:r w:rsidRPr="0016723B">
        <w:rPr>
          <w:rFonts w:eastAsia="Times New Roman"/>
          <w:szCs w:val="24"/>
        </w:rPr>
        <w:t xml:space="preserve"> οποί</w:t>
      </w:r>
      <w:r>
        <w:rPr>
          <w:rFonts w:eastAsia="Times New Roman"/>
          <w:szCs w:val="24"/>
        </w:rPr>
        <w:t>α</w:t>
      </w:r>
      <w:r w:rsidRPr="0016723B">
        <w:rPr>
          <w:rFonts w:eastAsia="Times New Roman"/>
          <w:szCs w:val="24"/>
        </w:rPr>
        <w:t xml:space="preserve"> βρίσκ</w:t>
      </w:r>
      <w:r>
        <w:rPr>
          <w:rFonts w:eastAsia="Times New Roman"/>
          <w:szCs w:val="24"/>
        </w:rPr>
        <w:t>ον</w:t>
      </w:r>
      <w:r w:rsidRPr="0016723B">
        <w:rPr>
          <w:rFonts w:eastAsia="Times New Roman"/>
          <w:szCs w:val="24"/>
        </w:rPr>
        <w:t xml:space="preserve">ται στο </w:t>
      </w:r>
      <w:r>
        <w:rPr>
          <w:rFonts w:eastAsia="Times New Roman"/>
          <w:szCs w:val="24"/>
        </w:rPr>
        <w:t>α</w:t>
      </w:r>
      <w:r w:rsidRPr="0016723B">
        <w:rPr>
          <w:rFonts w:eastAsia="Times New Roman"/>
          <w:szCs w:val="24"/>
        </w:rPr>
        <w:t>ρχείο του Τμήματος Γραμματείας της Διεύθυνσης Στενογραφίας και Πρακτικών της Βουλής)</w:t>
      </w:r>
    </w:p>
    <w:p w14:paraId="6B14F140" w14:textId="77777777" w:rsidR="004965E6" w:rsidRDefault="004D430C">
      <w:pPr>
        <w:spacing w:line="600" w:lineRule="auto"/>
        <w:ind w:firstLine="720"/>
        <w:jc w:val="both"/>
        <w:rPr>
          <w:rFonts w:eastAsia="Times New Roman"/>
          <w:szCs w:val="24"/>
        </w:rPr>
      </w:pPr>
      <w:r>
        <w:rPr>
          <w:rFonts w:eastAsia="Times New Roman"/>
          <w:szCs w:val="24"/>
        </w:rPr>
        <w:t>Μ</w:t>
      </w:r>
      <w:r w:rsidRPr="00724EAB">
        <w:rPr>
          <w:rFonts w:eastAsia="Times New Roman"/>
          <w:szCs w:val="24"/>
        </w:rPr>
        <w:t>ε αυτά θέλω να σας παρακαλέσω</w:t>
      </w:r>
      <w:r>
        <w:rPr>
          <w:rFonts w:eastAsia="Times New Roman"/>
          <w:szCs w:val="24"/>
        </w:rPr>
        <w:t>,</w:t>
      </w:r>
      <w:r w:rsidRPr="00724EAB">
        <w:rPr>
          <w:rFonts w:eastAsia="Times New Roman"/>
          <w:szCs w:val="24"/>
        </w:rPr>
        <w:t xml:space="preserve"> </w:t>
      </w:r>
      <w:r>
        <w:rPr>
          <w:rFonts w:eastAsia="Times New Roman"/>
          <w:szCs w:val="24"/>
        </w:rPr>
        <w:t>κ</w:t>
      </w:r>
      <w:r w:rsidRPr="00724EAB">
        <w:rPr>
          <w:rFonts w:eastAsia="Times New Roman"/>
          <w:szCs w:val="24"/>
        </w:rPr>
        <w:t>ύριε Υπουργέ</w:t>
      </w:r>
      <w:r>
        <w:rPr>
          <w:rFonts w:eastAsia="Times New Roman"/>
          <w:szCs w:val="24"/>
        </w:rPr>
        <w:t>,</w:t>
      </w:r>
      <w:r w:rsidRPr="00724EAB">
        <w:rPr>
          <w:rFonts w:eastAsia="Times New Roman"/>
          <w:szCs w:val="24"/>
        </w:rPr>
        <w:t xml:space="preserve"> να ξανασκεφτείτε αυτή την προοπτική και </w:t>
      </w:r>
      <w:r>
        <w:rPr>
          <w:rFonts w:eastAsia="Times New Roman"/>
          <w:szCs w:val="24"/>
        </w:rPr>
        <w:t xml:space="preserve">της </w:t>
      </w:r>
      <w:proofErr w:type="spellStart"/>
      <w:r w:rsidRPr="00724EAB">
        <w:rPr>
          <w:rFonts w:eastAsia="Times New Roman"/>
          <w:szCs w:val="24"/>
        </w:rPr>
        <w:t>μοριοδότησης</w:t>
      </w:r>
      <w:proofErr w:type="spellEnd"/>
      <w:r>
        <w:rPr>
          <w:rFonts w:eastAsia="Times New Roman"/>
          <w:szCs w:val="24"/>
        </w:rPr>
        <w:t>,</w:t>
      </w:r>
      <w:r w:rsidRPr="00724EAB">
        <w:rPr>
          <w:rFonts w:eastAsia="Times New Roman"/>
          <w:szCs w:val="24"/>
        </w:rPr>
        <w:t xml:space="preserve"> να σας καλέσουμε στη βιώσιμη πρόταση της Νέας Δημοκρατίας</w:t>
      </w:r>
      <w:r>
        <w:rPr>
          <w:rFonts w:eastAsia="Times New Roman"/>
          <w:szCs w:val="24"/>
        </w:rPr>
        <w:t>,</w:t>
      </w:r>
      <w:r w:rsidRPr="00724EAB">
        <w:rPr>
          <w:rFonts w:eastAsia="Times New Roman"/>
          <w:szCs w:val="24"/>
        </w:rPr>
        <w:t xml:space="preserve"> να εδραιωθεί </w:t>
      </w:r>
      <w:r>
        <w:rPr>
          <w:rFonts w:eastAsia="Times New Roman"/>
          <w:szCs w:val="24"/>
        </w:rPr>
        <w:t>α</w:t>
      </w:r>
      <w:r w:rsidRPr="00724EAB">
        <w:rPr>
          <w:rFonts w:eastAsia="Times New Roman"/>
          <w:szCs w:val="24"/>
        </w:rPr>
        <w:t xml:space="preserve">υτή </w:t>
      </w:r>
      <w:r>
        <w:rPr>
          <w:rFonts w:eastAsia="Times New Roman"/>
          <w:szCs w:val="24"/>
        </w:rPr>
        <w:t>η</w:t>
      </w:r>
      <w:r w:rsidRPr="00724EAB">
        <w:rPr>
          <w:rFonts w:eastAsia="Times New Roman"/>
          <w:szCs w:val="24"/>
        </w:rPr>
        <w:t xml:space="preserve"> προοπτική και με το ΑΣΕΠ</w:t>
      </w:r>
      <w:r>
        <w:rPr>
          <w:rFonts w:eastAsia="Times New Roman"/>
          <w:szCs w:val="24"/>
        </w:rPr>
        <w:t>,</w:t>
      </w:r>
      <w:r w:rsidRPr="00724EAB">
        <w:rPr>
          <w:rFonts w:eastAsia="Times New Roman"/>
          <w:szCs w:val="24"/>
        </w:rPr>
        <w:t xml:space="preserve"> αλλά</w:t>
      </w:r>
      <w:r>
        <w:rPr>
          <w:rFonts w:eastAsia="Times New Roman"/>
          <w:szCs w:val="24"/>
        </w:rPr>
        <w:t>,</w:t>
      </w:r>
      <w:r w:rsidRPr="00724EAB">
        <w:rPr>
          <w:rFonts w:eastAsia="Times New Roman"/>
          <w:szCs w:val="24"/>
        </w:rPr>
        <w:t xml:space="preserve"> κ</w:t>
      </w:r>
      <w:r>
        <w:rPr>
          <w:rFonts w:eastAsia="Times New Roman"/>
          <w:szCs w:val="24"/>
        </w:rPr>
        <w:t>υρίως</w:t>
      </w:r>
      <w:r>
        <w:rPr>
          <w:rFonts w:eastAsia="Times New Roman"/>
          <w:szCs w:val="24"/>
        </w:rPr>
        <w:t>,</w:t>
      </w:r>
      <w:r w:rsidRPr="00724EAB">
        <w:rPr>
          <w:rFonts w:eastAsia="Times New Roman"/>
          <w:szCs w:val="24"/>
        </w:rPr>
        <w:t xml:space="preserve"> να δώσετε </w:t>
      </w:r>
      <w:r>
        <w:rPr>
          <w:rFonts w:eastAsia="Times New Roman"/>
          <w:szCs w:val="24"/>
        </w:rPr>
        <w:t>την</w:t>
      </w:r>
      <w:r w:rsidRPr="00724EAB">
        <w:rPr>
          <w:rFonts w:eastAsia="Times New Roman"/>
          <w:szCs w:val="24"/>
        </w:rPr>
        <w:t xml:space="preserve"> προοπτική </w:t>
      </w:r>
      <w:r>
        <w:rPr>
          <w:rFonts w:eastAsia="Times New Roman"/>
          <w:szCs w:val="24"/>
        </w:rPr>
        <w:t>στ</w:t>
      </w:r>
      <w:r>
        <w:rPr>
          <w:rFonts w:eastAsia="Times New Roman"/>
          <w:szCs w:val="24"/>
        </w:rPr>
        <w:t>ου</w:t>
      </w:r>
      <w:r>
        <w:rPr>
          <w:rFonts w:eastAsia="Times New Roman"/>
          <w:szCs w:val="24"/>
        </w:rPr>
        <w:t xml:space="preserve">ς </w:t>
      </w:r>
      <w:proofErr w:type="spellStart"/>
      <w:r>
        <w:rPr>
          <w:rFonts w:eastAsia="Times New Roman"/>
          <w:szCs w:val="24"/>
        </w:rPr>
        <w:t>τρίτ</w:t>
      </w:r>
      <w:r>
        <w:rPr>
          <w:rFonts w:eastAsia="Times New Roman"/>
          <w:szCs w:val="24"/>
        </w:rPr>
        <w:t>εκνους</w:t>
      </w:r>
      <w:proofErr w:type="spellEnd"/>
      <w:r>
        <w:rPr>
          <w:rFonts w:eastAsia="Times New Roman"/>
          <w:szCs w:val="24"/>
        </w:rPr>
        <w:t xml:space="preserve">, πολύτεκνους και στις νησιωτικές περιοχές </w:t>
      </w:r>
      <w:r w:rsidRPr="00724EAB">
        <w:rPr>
          <w:rFonts w:eastAsia="Times New Roman"/>
          <w:szCs w:val="24"/>
        </w:rPr>
        <w:t xml:space="preserve">για να μην </w:t>
      </w:r>
      <w:r>
        <w:rPr>
          <w:rFonts w:eastAsia="Times New Roman"/>
          <w:szCs w:val="24"/>
        </w:rPr>
        <w:t>ακολουθήσουν</w:t>
      </w:r>
      <w:r w:rsidRPr="00724EAB">
        <w:rPr>
          <w:rFonts w:eastAsia="Times New Roman"/>
          <w:szCs w:val="24"/>
        </w:rPr>
        <w:t xml:space="preserve"> τα φαινόμενα που έχουμε</w:t>
      </w:r>
      <w:r>
        <w:rPr>
          <w:rFonts w:eastAsia="Times New Roman"/>
          <w:szCs w:val="24"/>
        </w:rPr>
        <w:t>.</w:t>
      </w:r>
    </w:p>
    <w:p w14:paraId="6B14F141" w14:textId="77777777" w:rsidR="004965E6" w:rsidRDefault="004D430C">
      <w:pPr>
        <w:spacing w:line="600" w:lineRule="auto"/>
        <w:ind w:firstLine="720"/>
        <w:jc w:val="both"/>
        <w:rPr>
          <w:rFonts w:eastAsia="Times New Roman"/>
          <w:szCs w:val="24"/>
        </w:rPr>
      </w:pPr>
      <w:r w:rsidRPr="00724EAB">
        <w:rPr>
          <w:rFonts w:eastAsia="Times New Roman"/>
          <w:szCs w:val="24"/>
        </w:rPr>
        <w:lastRenderedPageBreak/>
        <w:t>Ευχα</w:t>
      </w:r>
      <w:r w:rsidRPr="00724EAB">
        <w:rPr>
          <w:rFonts w:eastAsia="Times New Roman"/>
          <w:szCs w:val="24"/>
        </w:rPr>
        <w:t>ριστώ</w:t>
      </w:r>
      <w:r>
        <w:rPr>
          <w:rFonts w:eastAsia="Times New Roman"/>
          <w:szCs w:val="24"/>
        </w:rPr>
        <w:t>,</w:t>
      </w:r>
      <w:r w:rsidRPr="00724EAB">
        <w:rPr>
          <w:rFonts w:eastAsia="Times New Roman"/>
          <w:szCs w:val="24"/>
        </w:rPr>
        <w:t xml:space="preserve"> κ</w:t>
      </w:r>
      <w:r>
        <w:rPr>
          <w:rFonts w:eastAsia="Times New Roman"/>
          <w:szCs w:val="24"/>
        </w:rPr>
        <w:t>ύριε Πρόεδρε.</w:t>
      </w:r>
    </w:p>
    <w:p w14:paraId="6B14F142" w14:textId="77777777" w:rsidR="004965E6" w:rsidRDefault="004D430C">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14:paraId="6B14F143" w14:textId="77777777" w:rsidR="004965E6" w:rsidRDefault="004D430C">
      <w:pPr>
        <w:spacing w:line="600" w:lineRule="auto"/>
        <w:ind w:firstLine="720"/>
        <w:jc w:val="both"/>
        <w:rPr>
          <w:rFonts w:eastAsia="Times New Roman"/>
          <w:szCs w:val="24"/>
        </w:rPr>
      </w:pPr>
      <w:r w:rsidRPr="00403E42">
        <w:rPr>
          <w:rFonts w:eastAsia="Times New Roman"/>
          <w:b/>
          <w:szCs w:val="24"/>
        </w:rPr>
        <w:t xml:space="preserve">ΠΡΟΕΔΡΕΥΩΝ (Δημήτριος </w:t>
      </w:r>
      <w:proofErr w:type="spellStart"/>
      <w:r w:rsidRPr="00403E42">
        <w:rPr>
          <w:rFonts w:eastAsia="Times New Roman"/>
          <w:b/>
          <w:szCs w:val="24"/>
        </w:rPr>
        <w:t>Κρεμαστινός</w:t>
      </w:r>
      <w:proofErr w:type="spellEnd"/>
      <w:r w:rsidRPr="00403E42">
        <w:rPr>
          <w:rFonts w:eastAsia="Times New Roman"/>
          <w:b/>
          <w:szCs w:val="24"/>
        </w:rPr>
        <w:t>):</w:t>
      </w:r>
      <w:r w:rsidRPr="00403E42">
        <w:rPr>
          <w:rFonts w:eastAsia="Times New Roman"/>
          <w:szCs w:val="24"/>
        </w:rPr>
        <w:t xml:space="preserve"> Ευχαριστώ.</w:t>
      </w:r>
    </w:p>
    <w:p w14:paraId="6B14F144" w14:textId="77777777" w:rsidR="004965E6" w:rsidRDefault="004D430C">
      <w:pPr>
        <w:spacing w:line="600" w:lineRule="auto"/>
        <w:ind w:firstLine="720"/>
        <w:jc w:val="center"/>
        <w:rPr>
          <w:rFonts w:eastAsia="Times New Roman"/>
          <w:szCs w:val="24"/>
        </w:rPr>
      </w:pPr>
      <w:r>
        <w:rPr>
          <w:rFonts w:eastAsia="Times New Roman"/>
          <w:szCs w:val="24"/>
        </w:rPr>
        <w:t>(Θόρυβος στην Αίθουσα)</w:t>
      </w:r>
    </w:p>
    <w:p w14:paraId="6B14F145" w14:textId="77777777" w:rsidR="004965E6" w:rsidRDefault="004D430C">
      <w:pPr>
        <w:spacing w:line="600" w:lineRule="auto"/>
        <w:ind w:firstLine="720"/>
        <w:jc w:val="both"/>
        <w:rPr>
          <w:rFonts w:eastAsia="Times New Roman"/>
          <w:szCs w:val="24"/>
        </w:rPr>
      </w:pPr>
      <w:r w:rsidRPr="00724EAB">
        <w:rPr>
          <w:rFonts w:eastAsia="Times New Roman"/>
          <w:szCs w:val="24"/>
        </w:rPr>
        <w:t>Έχετε απόλυτο δίκιο</w:t>
      </w:r>
      <w:r>
        <w:rPr>
          <w:rFonts w:eastAsia="Times New Roman"/>
          <w:szCs w:val="24"/>
        </w:rPr>
        <w:t>.</w:t>
      </w:r>
      <w:r w:rsidRPr="00724EAB">
        <w:rPr>
          <w:rFonts w:eastAsia="Times New Roman"/>
          <w:szCs w:val="24"/>
        </w:rPr>
        <w:t xml:space="preserve"> Συμφων</w:t>
      </w:r>
      <w:r>
        <w:rPr>
          <w:rFonts w:eastAsia="Times New Roman"/>
          <w:szCs w:val="24"/>
        </w:rPr>
        <w:t>είτε να διακόπτουμε τον ήχο στα</w:t>
      </w:r>
      <w:r w:rsidRPr="00724EAB">
        <w:rPr>
          <w:rFonts w:eastAsia="Times New Roman"/>
          <w:szCs w:val="24"/>
        </w:rPr>
        <w:t xml:space="preserve"> </w:t>
      </w:r>
      <w:r>
        <w:rPr>
          <w:rFonts w:eastAsia="Times New Roman"/>
          <w:szCs w:val="24"/>
        </w:rPr>
        <w:t xml:space="preserve">επτά λεπτά; </w:t>
      </w:r>
    </w:p>
    <w:p w14:paraId="6B14F146" w14:textId="77777777" w:rsidR="004965E6" w:rsidRDefault="004D430C">
      <w:pPr>
        <w:spacing w:line="600" w:lineRule="auto"/>
        <w:ind w:firstLine="720"/>
        <w:jc w:val="both"/>
        <w:rPr>
          <w:rFonts w:eastAsia="Times New Roman"/>
          <w:b/>
          <w:szCs w:val="24"/>
        </w:rPr>
      </w:pPr>
      <w:r w:rsidRPr="00090E00">
        <w:rPr>
          <w:rFonts w:eastAsia="Times New Roman"/>
          <w:b/>
          <w:szCs w:val="24"/>
        </w:rPr>
        <w:t xml:space="preserve">ΚΩΝΣΤΑΝΤΙΝΟΣ ΜΠΑΡΚΑΣ: </w:t>
      </w:r>
      <w:r w:rsidRPr="00090E00">
        <w:rPr>
          <w:rFonts w:eastAsia="Times New Roman"/>
          <w:szCs w:val="24"/>
        </w:rPr>
        <w:t>Να κλείνετε το μ</w:t>
      </w:r>
      <w:r w:rsidRPr="00090E00">
        <w:rPr>
          <w:rFonts w:eastAsia="Times New Roman"/>
          <w:szCs w:val="24"/>
        </w:rPr>
        <w:t>ικρόφωνο.</w:t>
      </w:r>
    </w:p>
    <w:p w14:paraId="6B14F147" w14:textId="77777777" w:rsidR="004965E6" w:rsidRDefault="004D430C">
      <w:pPr>
        <w:spacing w:line="600" w:lineRule="auto"/>
        <w:ind w:firstLine="720"/>
        <w:jc w:val="both"/>
        <w:rPr>
          <w:rFonts w:eastAsia="Times New Roman"/>
          <w:szCs w:val="24"/>
        </w:rPr>
      </w:pPr>
      <w:r w:rsidRPr="00D36723">
        <w:rPr>
          <w:rFonts w:eastAsia="Times New Roman"/>
          <w:b/>
          <w:bCs/>
        </w:rPr>
        <w:t xml:space="preserve">ΠΡΟΕΔΡΕΥΩΝ (Δημήτριος </w:t>
      </w:r>
      <w:proofErr w:type="spellStart"/>
      <w:r w:rsidRPr="00D36723">
        <w:rPr>
          <w:rFonts w:eastAsia="Times New Roman"/>
          <w:b/>
          <w:bCs/>
        </w:rPr>
        <w:t>Κρεμαστινός</w:t>
      </w:r>
      <w:proofErr w:type="spellEnd"/>
      <w:r w:rsidRPr="00D36723">
        <w:rPr>
          <w:rFonts w:eastAsia="Times New Roman"/>
          <w:b/>
          <w:bCs/>
        </w:rPr>
        <w:t>):</w:t>
      </w:r>
      <w:r>
        <w:rPr>
          <w:rFonts w:eastAsia="Times New Roman"/>
          <w:b/>
          <w:szCs w:val="24"/>
        </w:rPr>
        <w:t xml:space="preserve"> </w:t>
      </w:r>
      <w:r>
        <w:rPr>
          <w:rFonts w:eastAsia="Times New Roman"/>
          <w:szCs w:val="24"/>
        </w:rPr>
        <w:t>Εντάξει θα διακόπτουμε τον ήχο στα επτά λεπτά.</w:t>
      </w:r>
      <w:r w:rsidRPr="00724EAB">
        <w:rPr>
          <w:rFonts w:eastAsia="Times New Roman"/>
          <w:szCs w:val="24"/>
        </w:rPr>
        <w:t xml:space="preserve"> Δεν μπορώ να κάνω διαφορετικά</w:t>
      </w:r>
      <w:r>
        <w:rPr>
          <w:rFonts w:eastAsia="Times New Roman"/>
          <w:szCs w:val="24"/>
        </w:rPr>
        <w:t>.</w:t>
      </w:r>
    </w:p>
    <w:p w14:paraId="6B14F148" w14:textId="77777777" w:rsidR="004965E6" w:rsidRDefault="004D430C">
      <w:pPr>
        <w:spacing w:line="600" w:lineRule="auto"/>
        <w:ind w:firstLine="720"/>
        <w:jc w:val="both"/>
        <w:rPr>
          <w:rFonts w:eastAsia="Times New Roman"/>
          <w:szCs w:val="24"/>
        </w:rPr>
      </w:pPr>
      <w:r>
        <w:rPr>
          <w:rFonts w:eastAsia="Times New Roman"/>
          <w:szCs w:val="24"/>
        </w:rPr>
        <w:t>Τον λόγο έχει ο κ. Εμμανουηλίδης, Βουλευτής του ΣΥΡΙΖΑ για επτά λεπτά. Θα σας παρακαλέσω να είστε συνεπής</w:t>
      </w:r>
      <w:r>
        <w:rPr>
          <w:rFonts w:eastAsia="Times New Roman"/>
          <w:szCs w:val="24"/>
        </w:rPr>
        <w:t>,</w:t>
      </w:r>
      <w:r>
        <w:rPr>
          <w:rFonts w:eastAsia="Times New Roman"/>
          <w:szCs w:val="24"/>
        </w:rPr>
        <w:t xml:space="preserve"> για να μη</w:t>
      </w:r>
      <w:r>
        <w:rPr>
          <w:rFonts w:eastAsia="Times New Roman"/>
          <w:szCs w:val="24"/>
        </w:rPr>
        <w:t xml:space="preserve"> διακόπτομε τον ήχο. Δεν είναι ωραίο να εφαρμόζουμε τέτοια μέτρα στη Βουλή. </w:t>
      </w:r>
    </w:p>
    <w:p w14:paraId="6B14F149" w14:textId="77777777" w:rsidR="004965E6" w:rsidRDefault="004D430C">
      <w:pPr>
        <w:spacing w:line="600" w:lineRule="auto"/>
        <w:ind w:firstLine="720"/>
        <w:jc w:val="both"/>
        <w:rPr>
          <w:rFonts w:eastAsia="Times New Roman"/>
          <w:szCs w:val="24"/>
        </w:rPr>
      </w:pPr>
      <w:r>
        <w:rPr>
          <w:rFonts w:eastAsia="Times New Roman"/>
          <w:szCs w:val="24"/>
        </w:rPr>
        <w:lastRenderedPageBreak/>
        <w:t>Δεν το λέω για εσάς, κύριε Εμμανουηλίδη. Το λέω για όλους, γιατί όλοι</w:t>
      </w:r>
      <w:r w:rsidRPr="00724EAB">
        <w:rPr>
          <w:rFonts w:eastAsia="Times New Roman"/>
          <w:szCs w:val="24"/>
        </w:rPr>
        <w:t xml:space="preserve"> διαμαρτύρονται</w:t>
      </w:r>
      <w:r>
        <w:rPr>
          <w:rFonts w:eastAsia="Times New Roman"/>
          <w:szCs w:val="24"/>
        </w:rPr>
        <w:t xml:space="preserve"> α</w:t>
      </w:r>
      <w:r w:rsidRPr="00724EAB">
        <w:rPr>
          <w:rFonts w:eastAsia="Times New Roman"/>
          <w:szCs w:val="24"/>
        </w:rPr>
        <w:t>λλά όταν έρχονται στην Έδρα μιλάνε παραπάνω</w:t>
      </w:r>
      <w:r>
        <w:rPr>
          <w:rFonts w:eastAsia="Times New Roman"/>
          <w:szCs w:val="24"/>
        </w:rPr>
        <w:t>.</w:t>
      </w:r>
      <w:r w:rsidRPr="00724EAB">
        <w:rPr>
          <w:rFonts w:eastAsia="Times New Roman"/>
          <w:szCs w:val="24"/>
        </w:rPr>
        <w:t xml:space="preserve"> Τι πρέπει να κάνουμε</w:t>
      </w:r>
      <w:r>
        <w:rPr>
          <w:rFonts w:eastAsia="Times New Roman"/>
          <w:szCs w:val="24"/>
        </w:rPr>
        <w:t>;</w:t>
      </w:r>
    </w:p>
    <w:p w14:paraId="6B14F14A" w14:textId="77777777" w:rsidR="004965E6" w:rsidRDefault="004D430C">
      <w:pPr>
        <w:spacing w:line="600" w:lineRule="auto"/>
        <w:ind w:firstLine="720"/>
        <w:jc w:val="both"/>
        <w:rPr>
          <w:rFonts w:eastAsia="Times New Roman"/>
          <w:szCs w:val="24"/>
        </w:rPr>
      </w:pPr>
      <w:r w:rsidRPr="008E58F9">
        <w:rPr>
          <w:rFonts w:eastAsia="Times New Roman"/>
          <w:b/>
          <w:szCs w:val="24"/>
        </w:rPr>
        <w:t>ΔΗΜΗΤΡΙΟΣ ΕΜΜΑΝΟΥΗΛΙΔΗΣ:</w:t>
      </w:r>
      <w:r w:rsidRPr="00724EAB">
        <w:rPr>
          <w:rFonts w:eastAsia="Times New Roman"/>
          <w:szCs w:val="24"/>
        </w:rPr>
        <w:t xml:space="preserve"> Έ</w:t>
      </w:r>
      <w:r w:rsidRPr="00724EAB">
        <w:rPr>
          <w:rFonts w:eastAsia="Times New Roman"/>
          <w:szCs w:val="24"/>
        </w:rPr>
        <w:t>τσι είναι η μέθοδος του Προκρούστη αυτή</w:t>
      </w:r>
      <w:r w:rsidRPr="008E58F9">
        <w:rPr>
          <w:rFonts w:eastAsia="Times New Roman"/>
          <w:szCs w:val="24"/>
        </w:rPr>
        <w:t>.</w:t>
      </w:r>
    </w:p>
    <w:p w14:paraId="6B14F14B" w14:textId="77777777" w:rsidR="004965E6" w:rsidRDefault="004D430C">
      <w:pPr>
        <w:spacing w:line="600" w:lineRule="auto"/>
        <w:ind w:firstLine="720"/>
        <w:jc w:val="both"/>
        <w:rPr>
          <w:rFonts w:eastAsia="Times New Roman"/>
          <w:szCs w:val="24"/>
        </w:rPr>
      </w:pPr>
      <w:r w:rsidRPr="00724EAB">
        <w:rPr>
          <w:rFonts w:eastAsia="Times New Roman"/>
          <w:szCs w:val="24"/>
        </w:rPr>
        <w:t>Ευχαριστώ</w:t>
      </w:r>
      <w:r w:rsidRPr="008E58F9">
        <w:rPr>
          <w:rFonts w:eastAsia="Times New Roman"/>
          <w:szCs w:val="24"/>
        </w:rPr>
        <w:t>,</w:t>
      </w:r>
      <w:r w:rsidRPr="00724EAB">
        <w:rPr>
          <w:rFonts w:eastAsia="Times New Roman"/>
          <w:szCs w:val="24"/>
        </w:rPr>
        <w:t xml:space="preserve"> κύριε Πρόεδρε</w:t>
      </w:r>
      <w:r w:rsidRPr="008E58F9">
        <w:rPr>
          <w:rFonts w:eastAsia="Times New Roman"/>
          <w:szCs w:val="24"/>
        </w:rPr>
        <w:t>.</w:t>
      </w:r>
    </w:p>
    <w:p w14:paraId="6B14F14C" w14:textId="77777777" w:rsidR="004965E6" w:rsidRDefault="004D430C">
      <w:pPr>
        <w:spacing w:line="600" w:lineRule="auto"/>
        <w:ind w:firstLine="720"/>
        <w:jc w:val="both"/>
        <w:rPr>
          <w:rFonts w:eastAsia="Times New Roman"/>
          <w:szCs w:val="24"/>
        </w:rPr>
      </w:pPr>
      <w:r>
        <w:rPr>
          <w:rFonts w:eastAsia="Times New Roman"/>
          <w:szCs w:val="24"/>
        </w:rPr>
        <w:t>Κ</w:t>
      </w:r>
      <w:r w:rsidRPr="00724EAB">
        <w:rPr>
          <w:rFonts w:eastAsia="Times New Roman"/>
          <w:szCs w:val="24"/>
        </w:rPr>
        <w:t>υρίες και κύριοι συνάδελφοι</w:t>
      </w:r>
      <w:r>
        <w:rPr>
          <w:rFonts w:eastAsia="Times New Roman"/>
          <w:szCs w:val="24"/>
        </w:rPr>
        <w:t xml:space="preserve">, </w:t>
      </w:r>
      <w:r w:rsidRPr="00724EAB">
        <w:rPr>
          <w:rFonts w:eastAsia="Times New Roman"/>
          <w:szCs w:val="24"/>
        </w:rPr>
        <w:t>συζητούμε σήμερα στην Ολομέλεια ένα νομοσχέδιο που αφορά την παιδεία</w:t>
      </w:r>
      <w:r>
        <w:rPr>
          <w:rFonts w:eastAsia="Times New Roman"/>
          <w:szCs w:val="24"/>
        </w:rPr>
        <w:t>, α</w:t>
      </w:r>
      <w:r w:rsidRPr="00724EAB">
        <w:rPr>
          <w:rFonts w:eastAsia="Times New Roman"/>
          <w:szCs w:val="24"/>
        </w:rPr>
        <w:t>φού προηγήθηκε</w:t>
      </w:r>
      <w:r>
        <w:rPr>
          <w:rFonts w:eastAsia="Times New Roman"/>
          <w:szCs w:val="24"/>
        </w:rPr>
        <w:t xml:space="preserve"> η </w:t>
      </w:r>
      <w:r w:rsidRPr="00724EAB">
        <w:rPr>
          <w:rFonts w:eastAsia="Times New Roman"/>
          <w:szCs w:val="24"/>
        </w:rPr>
        <w:t xml:space="preserve">εξαντλητική επεξεργασία του στην αρμόδια </w:t>
      </w:r>
      <w:r>
        <w:rPr>
          <w:rFonts w:eastAsia="Times New Roman"/>
          <w:szCs w:val="24"/>
        </w:rPr>
        <w:t>ε</w:t>
      </w:r>
      <w:r w:rsidRPr="00724EAB">
        <w:rPr>
          <w:rFonts w:eastAsia="Times New Roman"/>
          <w:szCs w:val="24"/>
        </w:rPr>
        <w:t>πιτροπή</w:t>
      </w:r>
      <w:r>
        <w:rPr>
          <w:rFonts w:eastAsia="Times New Roman"/>
          <w:szCs w:val="24"/>
        </w:rPr>
        <w:t xml:space="preserve"> κ</w:t>
      </w:r>
      <w:r w:rsidRPr="00724EAB">
        <w:rPr>
          <w:rFonts w:eastAsia="Times New Roman"/>
          <w:szCs w:val="24"/>
        </w:rPr>
        <w:t>αι αυτό σε αντιδιαστ</w:t>
      </w:r>
      <w:r w:rsidRPr="00724EAB">
        <w:rPr>
          <w:rFonts w:eastAsia="Times New Roman"/>
          <w:szCs w:val="24"/>
        </w:rPr>
        <w:t>ολή με την προσφιλή σας πρακτική</w:t>
      </w:r>
      <w:r>
        <w:rPr>
          <w:rFonts w:eastAsia="Times New Roman"/>
          <w:szCs w:val="24"/>
        </w:rPr>
        <w:t>,</w:t>
      </w:r>
      <w:r w:rsidRPr="00724EAB">
        <w:rPr>
          <w:rFonts w:eastAsia="Times New Roman"/>
          <w:szCs w:val="24"/>
        </w:rPr>
        <w:t xml:space="preserve"> εννοώ της Νέας Δημοκρατίας</w:t>
      </w:r>
      <w:r>
        <w:rPr>
          <w:rFonts w:eastAsia="Times New Roman"/>
          <w:szCs w:val="24"/>
        </w:rPr>
        <w:t>,</w:t>
      </w:r>
      <w:r w:rsidRPr="00724EAB">
        <w:rPr>
          <w:rFonts w:eastAsia="Times New Roman"/>
          <w:szCs w:val="24"/>
        </w:rPr>
        <w:t xml:space="preserve"> να νομοθετείτ</w:t>
      </w:r>
      <w:r>
        <w:rPr>
          <w:rFonts w:eastAsia="Times New Roman"/>
          <w:szCs w:val="24"/>
        </w:rPr>
        <w:t>ε</w:t>
      </w:r>
      <w:r w:rsidRPr="00724EAB">
        <w:rPr>
          <w:rFonts w:eastAsia="Times New Roman"/>
          <w:szCs w:val="24"/>
        </w:rPr>
        <w:t xml:space="preserve"> με προεδρικά διατάγματα</w:t>
      </w:r>
      <w:r>
        <w:rPr>
          <w:rFonts w:eastAsia="Times New Roman"/>
          <w:szCs w:val="24"/>
        </w:rPr>
        <w:t>,</w:t>
      </w:r>
      <w:r w:rsidRPr="00724EAB">
        <w:rPr>
          <w:rFonts w:eastAsia="Times New Roman"/>
          <w:szCs w:val="24"/>
        </w:rPr>
        <w:t xml:space="preserve"> που επέβαλαν εκ</w:t>
      </w:r>
      <w:r>
        <w:rPr>
          <w:rFonts w:eastAsia="Times New Roman"/>
          <w:szCs w:val="24"/>
        </w:rPr>
        <w:t xml:space="preserve"> των άνω </w:t>
      </w:r>
      <w:r w:rsidRPr="00724EAB">
        <w:rPr>
          <w:rFonts w:eastAsia="Times New Roman"/>
          <w:szCs w:val="24"/>
        </w:rPr>
        <w:t>τα πλαίσια λειτουργίας της εκπαίδευσης</w:t>
      </w:r>
      <w:r>
        <w:rPr>
          <w:rFonts w:eastAsia="Times New Roman"/>
          <w:szCs w:val="24"/>
        </w:rPr>
        <w:t xml:space="preserve">. Να θυμηθούμε εν προκειμένω </w:t>
      </w:r>
      <w:r w:rsidRPr="00724EAB">
        <w:rPr>
          <w:rFonts w:eastAsia="Times New Roman"/>
          <w:szCs w:val="24"/>
        </w:rPr>
        <w:t>το περιβό</w:t>
      </w:r>
      <w:r>
        <w:rPr>
          <w:rFonts w:eastAsia="Times New Roman"/>
          <w:szCs w:val="24"/>
        </w:rPr>
        <w:t xml:space="preserve">ητο </w:t>
      </w:r>
      <w:r w:rsidRPr="00724EAB">
        <w:rPr>
          <w:rFonts w:eastAsia="Times New Roman"/>
          <w:szCs w:val="24"/>
        </w:rPr>
        <w:t xml:space="preserve">σχέδιο </w:t>
      </w:r>
      <w:r>
        <w:rPr>
          <w:rFonts w:eastAsia="Times New Roman"/>
          <w:szCs w:val="24"/>
        </w:rPr>
        <w:t>«</w:t>
      </w:r>
      <w:r w:rsidRPr="00724EAB">
        <w:rPr>
          <w:rFonts w:eastAsia="Times New Roman"/>
          <w:szCs w:val="24"/>
        </w:rPr>
        <w:t>ΑΘΗΝΑ</w:t>
      </w:r>
      <w:r>
        <w:rPr>
          <w:rFonts w:eastAsia="Times New Roman"/>
          <w:szCs w:val="24"/>
        </w:rPr>
        <w:t>».</w:t>
      </w:r>
    </w:p>
    <w:p w14:paraId="6B14F14D" w14:textId="77777777" w:rsidR="004965E6" w:rsidRDefault="004D430C">
      <w:pPr>
        <w:spacing w:line="600" w:lineRule="auto"/>
        <w:ind w:firstLine="720"/>
        <w:jc w:val="both"/>
        <w:rPr>
          <w:rFonts w:eastAsia="Times New Roman"/>
          <w:szCs w:val="24"/>
        </w:rPr>
      </w:pPr>
      <w:r>
        <w:rPr>
          <w:rFonts w:eastAsia="Times New Roman"/>
          <w:szCs w:val="24"/>
        </w:rPr>
        <w:t>Μ</w:t>
      </w:r>
      <w:r w:rsidRPr="00724EAB">
        <w:rPr>
          <w:rFonts w:eastAsia="Times New Roman"/>
          <w:szCs w:val="24"/>
        </w:rPr>
        <w:t>ε το συζητούμενο νομοσχέδιο με τί</w:t>
      </w:r>
      <w:r w:rsidRPr="00724EAB">
        <w:rPr>
          <w:rFonts w:eastAsia="Times New Roman"/>
          <w:szCs w:val="24"/>
        </w:rPr>
        <w:t>τλο</w:t>
      </w:r>
      <w:r w:rsidRPr="008E58F9">
        <w:rPr>
          <w:rFonts w:eastAsia="Times New Roman"/>
          <w:szCs w:val="24"/>
        </w:rPr>
        <w:t>:</w:t>
      </w:r>
      <w:r w:rsidRPr="008E58F9">
        <w:rPr>
          <w:rFonts w:eastAsia="Times New Roman" w:cs="Times New Roman"/>
          <w:szCs w:val="24"/>
        </w:rPr>
        <w:t xml:space="preserve"> </w:t>
      </w:r>
      <w:r>
        <w:rPr>
          <w:rFonts w:eastAsia="Times New Roman" w:cs="Times New Roman"/>
          <w:szCs w:val="24"/>
        </w:rPr>
        <w:t xml:space="preserve">«Συνέργειες Εθνικού και Καποδιστριακού Πανεπιστημίου Αθηνών, Γεωπονικού Πανεπιστημίου Αθηνών, Πανεπιστημίου Θεσσαλίας με τα Τ.Ε.Ι. Θεσσαλίας και Στερεάς Ελλάδας, </w:t>
      </w:r>
      <w:proofErr w:type="spellStart"/>
      <w:r>
        <w:rPr>
          <w:rFonts w:eastAsia="Times New Roman" w:cs="Times New Roman"/>
          <w:szCs w:val="24"/>
        </w:rPr>
        <w:t>Παλλημνιακό</w:t>
      </w:r>
      <w:proofErr w:type="spellEnd"/>
      <w:r>
        <w:rPr>
          <w:rFonts w:eastAsia="Times New Roman" w:cs="Times New Roman"/>
          <w:szCs w:val="24"/>
        </w:rPr>
        <w:t xml:space="preserve"> Ταμείο και </w:t>
      </w:r>
      <w:r>
        <w:rPr>
          <w:rFonts w:eastAsia="Times New Roman" w:cs="Times New Roman"/>
          <w:szCs w:val="24"/>
        </w:rPr>
        <w:lastRenderedPageBreak/>
        <w:t>άλλες διατάξεις»</w:t>
      </w:r>
      <w:r w:rsidRPr="008E58F9">
        <w:rPr>
          <w:rFonts w:eastAsia="Times New Roman" w:cs="Times New Roman"/>
          <w:szCs w:val="24"/>
        </w:rPr>
        <w:t xml:space="preserve"> </w:t>
      </w:r>
      <w:r w:rsidRPr="00724EAB">
        <w:rPr>
          <w:rFonts w:eastAsia="Times New Roman"/>
          <w:szCs w:val="24"/>
        </w:rPr>
        <w:t xml:space="preserve">συνεχίζουμε το εγχείρημα </w:t>
      </w:r>
      <w:proofErr w:type="spellStart"/>
      <w:r w:rsidRPr="00724EAB">
        <w:rPr>
          <w:rFonts w:eastAsia="Times New Roman"/>
          <w:szCs w:val="24"/>
        </w:rPr>
        <w:t>εξορθολογισμού</w:t>
      </w:r>
      <w:proofErr w:type="spellEnd"/>
      <w:r w:rsidRPr="00724EAB">
        <w:rPr>
          <w:rFonts w:eastAsia="Times New Roman"/>
          <w:szCs w:val="24"/>
        </w:rPr>
        <w:t xml:space="preserve"> και αναδιάταξης της αρχιτεκτονικής της τριτοβάθμιας εκπαίδευσης της χώρας</w:t>
      </w:r>
      <w:r w:rsidRPr="008E58F9">
        <w:rPr>
          <w:rFonts w:eastAsia="Times New Roman"/>
          <w:szCs w:val="24"/>
        </w:rPr>
        <w:t>,</w:t>
      </w:r>
      <w:r w:rsidRPr="00724EAB">
        <w:rPr>
          <w:rFonts w:eastAsia="Times New Roman"/>
          <w:szCs w:val="24"/>
        </w:rPr>
        <w:t xml:space="preserve"> η οποία ξεκίνησε με την ίδρυση του Πανεπιστημίου Δυτικής Αττικής και συνεχίστηκε με το Ιόνιο Πανεπιστήμιο και το Πανεπιστήμιο Ιωαννίνων</w:t>
      </w:r>
      <w:r w:rsidRPr="008E58F9">
        <w:rPr>
          <w:rFonts w:eastAsia="Times New Roman"/>
          <w:szCs w:val="24"/>
        </w:rPr>
        <w:t>.</w:t>
      </w:r>
    </w:p>
    <w:p w14:paraId="6B14F14E" w14:textId="77777777" w:rsidR="004965E6" w:rsidRDefault="004D430C">
      <w:pPr>
        <w:spacing w:line="600" w:lineRule="auto"/>
        <w:ind w:firstLine="720"/>
        <w:jc w:val="both"/>
        <w:rPr>
          <w:rFonts w:eastAsia="Times New Roman"/>
          <w:szCs w:val="24"/>
        </w:rPr>
      </w:pPr>
      <w:r>
        <w:rPr>
          <w:rFonts w:eastAsia="Times New Roman"/>
          <w:szCs w:val="24"/>
        </w:rPr>
        <w:t>Σ</w:t>
      </w:r>
      <w:r w:rsidRPr="00724EAB">
        <w:rPr>
          <w:rFonts w:eastAsia="Times New Roman"/>
          <w:szCs w:val="24"/>
        </w:rPr>
        <w:t xml:space="preserve">την προκειμένη περίπτωση γνώμονας είναι η </w:t>
      </w:r>
      <w:r>
        <w:rPr>
          <w:rFonts w:eastAsia="Times New Roman"/>
          <w:szCs w:val="24"/>
        </w:rPr>
        <w:t>ενεργή</w:t>
      </w:r>
      <w:r w:rsidRPr="00724EAB">
        <w:rPr>
          <w:rFonts w:eastAsia="Times New Roman"/>
          <w:szCs w:val="24"/>
        </w:rPr>
        <w:t xml:space="preserve"> απάντηση στις </w:t>
      </w:r>
      <w:r>
        <w:rPr>
          <w:rFonts w:eastAsia="Times New Roman"/>
          <w:szCs w:val="24"/>
        </w:rPr>
        <w:t>δ</w:t>
      </w:r>
      <w:r w:rsidRPr="00724EAB">
        <w:rPr>
          <w:rFonts w:eastAsia="Times New Roman"/>
          <w:szCs w:val="24"/>
        </w:rPr>
        <w:t>ιεθνείς προκλήσεις</w:t>
      </w:r>
      <w:r>
        <w:rPr>
          <w:rFonts w:eastAsia="Times New Roman"/>
          <w:szCs w:val="24"/>
        </w:rPr>
        <w:t>,</w:t>
      </w:r>
      <w:r w:rsidRPr="00724EAB">
        <w:rPr>
          <w:rFonts w:eastAsia="Times New Roman"/>
          <w:szCs w:val="24"/>
        </w:rPr>
        <w:t xml:space="preserve"> με στόχο να ξεπεραστούν παθογένειες και αγκυλώσεις που κρατούν ιδρύματα της τριτοβάθμιας εκπαίδευσης καθηλωμένα</w:t>
      </w:r>
      <w:r>
        <w:rPr>
          <w:rFonts w:eastAsia="Times New Roman"/>
          <w:szCs w:val="24"/>
        </w:rPr>
        <w:t>,</w:t>
      </w:r>
      <w:r w:rsidRPr="00724EAB">
        <w:rPr>
          <w:rFonts w:eastAsia="Times New Roman"/>
          <w:szCs w:val="24"/>
        </w:rPr>
        <w:t xml:space="preserve"> να ανασυγκροτηθούν ιδρύματα με την αναδιάρθρωση τμημάτων και προγραμμάτων σπουδών</w:t>
      </w:r>
      <w:r>
        <w:rPr>
          <w:rFonts w:eastAsia="Times New Roman"/>
          <w:szCs w:val="24"/>
        </w:rPr>
        <w:t>,</w:t>
      </w:r>
      <w:r w:rsidRPr="00724EAB">
        <w:rPr>
          <w:rFonts w:eastAsia="Times New Roman"/>
          <w:szCs w:val="24"/>
        </w:rPr>
        <w:t xml:space="preserve"> και τέλος τα ελλην</w:t>
      </w:r>
      <w:r w:rsidRPr="00724EAB">
        <w:rPr>
          <w:rFonts w:eastAsia="Times New Roman"/>
          <w:szCs w:val="24"/>
        </w:rPr>
        <w:t xml:space="preserve">ικά πανεπιστήμια να γίνουν </w:t>
      </w:r>
      <w:r>
        <w:rPr>
          <w:rFonts w:eastAsia="Times New Roman"/>
          <w:szCs w:val="24"/>
        </w:rPr>
        <w:t>ισχυρότερα,</w:t>
      </w:r>
      <w:r w:rsidRPr="00724EAB">
        <w:rPr>
          <w:rFonts w:eastAsia="Times New Roman"/>
          <w:szCs w:val="24"/>
        </w:rPr>
        <w:t xml:space="preserve"> πιο δυναμικά και καινοτόμα</w:t>
      </w:r>
      <w:r>
        <w:rPr>
          <w:rFonts w:eastAsia="Times New Roman"/>
          <w:szCs w:val="24"/>
        </w:rPr>
        <w:t>,</w:t>
      </w:r>
      <w:r w:rsidRPr="00724EAB">
        <w:rPr>
          <w:rFonts w:eastAsia="Times New Roman"/>
          <w:szCs w:val="24"/>
        </w:rPr>
        <w:t xml:space="preserve"> ώστε να ανταποκριθούν τόσο στις ανάγκες των φοιτητών όσο και κυρίως </w:t>
      </w:r>
      <w:r>
        <w:rPr>
          <w:rFonts w:eastAsia="Times New Roman"/>
          <w:szCs w:val="24"/>
        </w:rPr>
        <w:t>στις ανάγκες της χώρας.</w:t>
      </w:r>
    </w:p>
    <w:p w14:paraId="6B14F14F" w14:textId="77777777" w:rsidR="004965E6" w:rsidRDefault="004D430C">
      <w:pPr>
        <w:spacing w:line="600" w:lineRule="auto"/>
        <w:ind w:firstLine="720"/>
        <w:jc w:val="both"/>
        <w:rPr>
          <w:rFonts w:eastAsia="Times New Roman"/>
          <w:szCs w:val="24"/>
        </w:rPr>
      </w:pPr>
      <w:r>
        <w:rPr>
          <w:rFonts w:eastAsia="Times New Roman"/>
          <w:szCs w:val="24"/>
        </w:rPr>
        <w:t>Α</w:t>
      </w:r>
      <w:r w:rsidRPr="00CA6847">
        <w:rPr>
          <w:rFonts w:eastAsia="Times New Roman"/>
          <w:szCs w:val="24"/>
        </w:rPr>
        <w:t>πό τις αρχές αυτές εμφορείται το παρόν νομοσχέδιο</w:t>
      </w:r>
      <w:r>
        <w:rPr>
          <w:rFonts w:eastAsia="Times New Roman"/>
          <w:szCs w:val="24"/>
        </w:rPr>
        <w:t>,</w:t>
      </w:r>
      <w:r w:rsidRPr="00CA6847">
        <w:rPr>
          <w:rFonts w:eastAsia="Times New Roman"/>
          <w:szCs w:val="24"/>
        </w:rPr>
        <w:t xml:space="preserve"> το οποίο αφορά τρία σημαντικά πανεπιστήμια</w:t>
      </w:r>
      <w:r>
        <w:rPr>
          <w:rFonts w:eastAsia="Times New Roman"/>
          <w:szCs w:val="24"/>
        </w:rPr>
        <w:t>,</w:t>
      </w:r>
      <w:r w:rsidRPr="00CA6847">
        <w:rPr>
          <w:rFonts w:eastAsia="Times New Roman"/>
          <w:szCs w:val="24"/>
        </w:rPr>
        <w:t xml:space="preserve"> </w:t>
      </w:r>
      <w:r>
        <w:rPr>
          <w:rFonts w:eastAsia="Times New Roman"/>
          <w:szCs w:val="24"/>
        </w:rPr>
        <w:t>τ</w:t>
      </w:r>
      <w:r>
        <w:rPr>
          <w:rFonts w:eastAsia="Times New Roman"/>
          <w:szCs w:val="24"/>
        </w:rPr>
        <w:t xml:space="preserve">ο Πανεπιστήμιο Θεσσαλίας, </w:t>
      </w:r>
      <w:r w:rsidRPr="00CA6847">
        <w:rPr>
          <w:rFonts w:eastAsia="Times New Roman"/>
          <w:szCs w:val="24"/>
        </w:rPr>
        <w:t xml:space="preserve">το </w:t>
      </w:r>
      <w:r>
        <w:rPr>
          <w:rFonts w:eastAsia="Times New Roman"/>
          <w:szCs w:val="24"/>
        </w:rPr>
        <w:t>Ε</w:t>
      </w:r>
      <w:r w:rsidRPr="00CA6847">
        <w:rPr>
          <w:rFonts w:eastAsia="Times New Roman"/>
          <w:szCs w:val="24"/>
        </w:rPr>
        <w:t>θνικό Καποδιστριακό Πανεπιστήμιο Αθηνών και το Γεωπονικό Πανεπιστήμιο Αθηνών και δύο από τα μεγαλύτερα Τεχνολογικά Εκπαιδευτικά Ιδρύματα</w:t>
      </w:r>
      <w:r>
        <w:rPr>
          <w:rFonts w:eastAsia="Times New Roman"/>
          <w:szCs w:val="24"/>
        </w:rPr>
        <w:t>,</w:t>
      </w:r>
      <w:r w:rsidRPr="00CA6847">
        <w:rPr>
          <w:rFonts w:eastAsia="Times New Roman"/>
          <w:szCs w:val="24"/>
        </w:rPr>
        <w:t xml:space="preserve"> της Θεσσαλίας και της Στε</w:t>
      </w:r>
      <w:r w:rsidRPr="00CA6847">
        <w:rPr>
          <w:rFonts w:eastAsia="Times New Roman"/>
          <w:szCs w:val="24"/>
        </w:rPr>
        <w:lastRenderedPageBreak/>
        <w:t>ρεάς Ελλάδας</w:t>
      </w:r>
      <w:r>
        <w:rPr>
          <w:rFonts w:eastAsia="Times New Roman"/>
          <w:szCs w:val="24"/>
        </w:rPr>
        <w:t>.</w:t>
      </w:r>
      <w:r w:rsidRPr="00CA6847">
        <w:rPr>
          <w:rFonts w:eastAsia="Times New Roman"/>
          <w:szCs w:val="24"/>
        </w:rPr>
        <w:t xml:space="preserve"> </w:t>
      </w:r>
      <w:r>
        <w:rPr>
          <w:rFonts w:eastAsia="Times New Roman"/>
          <w:szCs w:val="24"/>
        </w:rPr>
        <w:t>Κ</w:t>
      </w:r>
      <w:r w:rsidRPr="00CA6847">
        <w:rPr>
          <w:rFonts w:eastAsia="Times New Roman"/>
          <w:szCs w:val="24"/>
        </w:rPr>
        <w:t xml:space="preserve">αι τα πέντε </w:t>
      </w:r>
      <w:r>
        <w:rPr>
          <w:rFonts w:eastAsia="Times New Roman"/>
          <w:szCs w:val="24"/>
        </w:rPr>
        <w:t>α</w:t>
      </w:r>
      <w:r w:rsidRPr="00CA6847">
        <w:rPr>
          <w:rFonts w:eastAsia="Times New Roman"/>
          <w:szCs w:val="24"/>
        </w:rPr>
        <w:t xml:space="preserve">νώτατα </w:t>
      </w:r>
      <w:r>
        <w:rPr>
          <w:rFonts w:eastAsia="Times New Roman"/>
          <w:szCs w:val="24"/>
        </w:rPr>
        <w:t>ε</w:t>
      </w:r>
      <w:r w:rsidRPr="00CA6847">
        <w:rPr>
          <w:rFonts w:eastAsia="Times New Roman"/>
          <w:szCs w:val="24"/>
        </w:rPr>
        <w:t xml:space="preserve">κπαιδευτικά </w:t>
      </w:r>
      <w:r>
        <w:rPr>
          <w:rFonts w:eastAsia="Times New Roman"/>
          <w:szCs w:val="24"/>
        </w:rPr>
        <w:t>ι</w:t>
      </w:r>
      <w:r w:rsidRPr="00CA6847">
        <w:rPr>
          <w:rFonts w:eastAsia="Times New Roman"/>
          <w:szCs w:val="24"/>
        </w:rPr>
        <w:t>δρύματα ανταπο</w:t>
      </w:r>
      <w:r w:rsidRPr="00CA6847">
        <w:rPr>
          <w:rFonts w:eastAsia="Times New Roman"/>
          <w:szCs w:val="24"/>
        </w:rPr>
        <w:t>κρίθηκαν θετικά στο εγχείρημα και με δικές τους πρωτοβουλίες και προτάσεις συμβάλλουν</w:t>
      </w:r>
      <w:r>
        <w:rPr>
          <w:rFonts w:eastAsia="Times New Roman"/>
          <w:szCs w:val="24"/>
        </w:rPr>
        <w:t>,</w:t>
      </w:r>
      <w:r w:rsidRPr="00CA6847">
        <w:rPr>
          <w:rFonts w:eastAsia="Times New Roman"/>
          <w:szCs w:val="24"/>
        </w:rPr>
        <w:t xml:space="preserve"> σε συνεργασία με την πολιτεία</w:t>
      </w:r>
      <w:r>
        <w:rPr>
          <w:rFonts w:eastAsia="Times New Roman"/>
          <w:szCs w:val="24"/>
        </w:rPr>
        <w:t>,</w:t>
      </w:r>
      <w:r w:rsidRPr="00CA6847">
        <w:rPr>
          <w:rFonts w:eastAsia="Times New Roman"/>
          <w:szCs w:val="24"/>
        </w:rPr>
        <w:t xml:space="preserve"> στην αναδιαμόρφωση του χάρτη της </w:t>
      </w:r>
      <w:r>
        <w:rPr>
          <w:rFonts w:eastAsia="Times New Roman"/>
          <w:szCs w:val="24"/>
        </w:rPr>
        <w:t>τ</w:t>
      </w:r>
      <w:r w:rsidRPr="00CA6847">
        <w:rPr>
          <w:rFonts w:eastAsia="Times New Roman"/>
          <w:szCs w:val="24"/>
        </w:rPr>
        <w:t xml:space="preserve">ριτοβάθμιας </w:t>
      </w:r>
      <w:r>
        <w:rPr>
          <w:rFonts w:eastAsia="Times New Roman"/>
          <w:szCs w:val="24"/>
        </w:rPr>
        <w:t>ε</w:t>
      </w:r>
      <w:r w:rsidRPr="00CA6847">
        <w:rPr>
          <w:rFonts w:eastAsia="Times New Roman"/>
          <w:szCs w:val="24"/>
        </w:rPr>
        <w:t xml:space="preserve">κπαίδευσης και στη </w:t>
      </w:r>
      <w:r>
        <w:rPr>
          <w:rFonts w:eastAsia="Times New Roman"/>
          <w:szCs w:val="24"/>
        </w:rPr>
        <w:t>ν</w:t>
      </w:r>
      <w:r w:rsidRPr="00CA6847">
        <w:rPr>
          <w:rFonts w:eastAsia="Times New Roman"/>
          <w:szCs w:val="24"/>
        </w:rPr>
        <w:t>έα της αρχιτεκτονική</w:t>
      </w:r>
      <w:r>
        <w:rPr>
          <w:rFonts w:eastAsia="Times New Roman"/>
          <w:szCs w:val="24"/>
        </w:rPr>
        <w:t>.</w:t>
      </w:r>
    </w:p>
    <w:p w14:paraId="6B14F150" w14:textId="77777777" w:rsidR="004965E6" w:rsidRDefault="004D430C">
      <w:pPr>
        <w:spacing w:line="600" w:lineRule="auto"/>
        <w:ind w:firstLine="720"/>
        <w:jc w:val="both"/>
        <w:rPr>
          <w:rFonts w:eastAsia="Times New Roman"/>
          <w:szCs w:val="24"/>
        </w:rPr>
      </w:pPr>
      <w:r>
        <w:rPr>
          <w:rFonts w:eastAsia="Times New Roman"/>
          <w:szCs w:val="24"/>
        </w:rPr>
        <w:t>Θ</w:t>
      </w:r>
      <w:r w:rsidRPr="00CA6847">
        <w:rPr>
          <w:rFonts w:eastAsia="Times New Roman"/>
          <w:szCs w:val="24"/>
        </w:rPr>
        <w:t>α αναφερθώ τώρα σε μία άλλη έκφραση του οικοδομή</w:t>
      </w:r>
      <w:r w:rsidRPr="00CA6847">
        <w:rPr>
          <w:rFonts w:eastAsia="Times New Roman"/>
          <w:szCs w:val="24"/>
        </w:rPr>
        <w:t xml:space="preserve">ματος του </w:t>
      </w:r>
      <w:r>
        <w:rPr>
          <w:rFonts w:eastAsia="Times New Roman"/>
          <w:szCs w:val="24"/>
        </w:rPr>
        <w:t>Υ</w:t>
      </w:r>
      <w:r w:rsidRPr="00CA6847">
        <w:rPr>
          <w:rFonts w:eastAsia="Times New Roman"/>
          <w:szCs w:val="24"/>
        </w:rPr>
        <w:t>πουργείου</w:t>
      </w:r>
      <w:r>
        <w:rPr>
          <w:rFonts w:eastAsia="Times New Roman"/>
          <w:szCs w:val="24"/>
        </w:rPr>
        <w:t>,</w:t>
      </w:r>
      <w:r w:rsidRPr="00CA6847">
        <w:rPr>
          <w:rFonts w:eastAsia="Times New Roman"/>
          <w:szCs w:val="24"/>
        </w:rPr>
        <w:t xml:space="preserve"> στην ίδρυση </w:t>
      </w:r>
      <w:r>
        <w:rPr>
          <w:rFonts w:eastAsia="Times New Roman"/>
          <w:szCs w:val="24"/>
        </w:rPr>
        <w:t>δ</w:t>
      </w:r>
      <w:r w:rsidRPr="00CA6847">
        <w:rPr>
          <w:rFonts w:eastAsia="Times New Roman"/>
          <w:szCs w:val="24"/>
        </w:rPr>
        <w:t xml:space="preserve">ιεθνούς </w:t>
      </w:r>
      <w:r>
        <w:rPr>
          <w:rFonts w:eastAsia="Times New Roman"/>
          <w:szCs w:val="24"/>
        </w:rPr>
        <w:t>π</w:t>
      </w:r>
      <w:r w:rsidRPr="00CA6847">
        <w:rPr>
          <w:rFonts w:eastAsia="Times New Roman"/>
          <w:szCs w:val="24"/>
        </w:rPr>
        <w:t>ανεπιστημίου με έδρα τη Θεσσαλονίκη</w:t>
      </w:r>
      <w:r>
        <w:rPr>
          <w:rFonts w:eastAsia="Times New Roman"/>
          <w:szCs w:val="24"/>
        </w:rPr>
        <w:t>,</w:t>
      </w:r>
      <w:r w:rsidRPr="00CA6847">
        <w:rPr>
          <w:rFonts w:eastAsia="Times New Roman"/>
          <w:szCs w:val="24"/>
        </w:rPr>
        <w:t xml:space="preserve"> με το οποίο θα λειτουργ</w:t>
      </w:r>
      <w:r>
        <w:rPr>
          <w:rFonts w:eastAsia="Times New Roman"/>
          <w:szCs w:val="24"/>
        </w:rPr>
        <w:t>ούν επτά</w:t>
      </w:r>
      <w:r w:rsidRPr="00CA6847">
        <w:rPr>
          <w:rFonts w:eastAsia="Times New Roman"/>
          <w:szCs w:val="24"/>
        </w:rPr>
        <w:t xml:space="preserve"> σχολές </w:t>
      </w:r>
      <w:r>
        <w:rPr>
          <w:rFonts w:eastAsia="Times New Roman"/>
          <w:szCs w:val="24"/>
        </w:rPr>
        <w:t>μ</w:t>
      </w:r>
      <w:r w:rsidRPr="00CA6847">
        <w:rPr>
          <w:rFonts w:eastAsia="Times New Roman"/>
          <w:szCs w:val="24"/>
        </w:rPr>
        <w:t xml:space="preserve">ε </w:t>
      </w:r>
      <w:r>
        <w:rPr>
          <w:rFonts w:eastAsia="Times New Roman"/>
          <w:szCs w:val="24"/>
        </w:rPr>
        <w:t xml:space="preserve">τριάντα δύο τμήματα </w:t>
      </w:r>
      <w:r w:rsidRPr="00CA6847">
        <w:rPr>
          <w:rFonts w:eastAsia="Times New Roman"/>
          <w:szCs w:val="24"/>
        </w:rPr>
        <w:t xml:space="preserve">σε πόλεις της </w:t>
      </w:r>
      <w:r>
        <w:rPr>
          <w:rFonts w:eastAsia="Times New Roman"/>
          <w:szCs w:val="24"/>
        </w:rPr>
        <w:t>κ</w:t>
      </w:r>
      <w:r w:rsidRPr="00CA6847">
        <w:rPr>
          <w:rFonts w:eastAsia="Times New Roman"/>
          <w:szCs w:val="24"/>
        </w:rPr>
        <w:t xml:space="preserve">εντρικής </w:t>
      </w:r>
      <w:r>
        <w:rPr>
          <w:rFonts w:eastAsia="Times New Roman"/>
          <w:szCs w:val="24"/>
        </w:rPr>
        <w:t>κ</w:t>
      </w:r>
      <w:r w:rsidRPr="00CA6847">
        <w:rPr>
          <w:rFonts w:eastAsia="Times New Roman"/>
          <w:szCs w:val="24"/>
        </w:rPr>
        <w:t xml:space="preserve">αι </w:t>
      </w:r>
      <w:r>
        <w:rPr>
          <w:rFonts w:eastAsia="Times New Roman"/>
          <w:szCs w:val="24"/>
        </w:rPr>
        <w:t>α</w:t>
      </w:r>
      <w:r w:rsidRPr="00CA6847">
        <w:rPr>
          <w:rFonts w:eastAsia="Times New Roman"/>
          <w:szCs w:val="24"/>
        </w:rPr>
        <w:t>νατολικής Μακεδονίας</w:t>
      </w:r>
      <w:r>
        <w:rPr>
          <w:rFonts w:eastAsia="Times New Roman"/>
          <w:szCs w:val="24"/>
        </w:rPr>
        <w:t>,</w:t>
      </w:r>
      <w:r w:rsidRPr="00CA6847">
        <w:rPr>
          <w:rFonts w:eastAsia="Times New Roman"/>
          <w:szCs w:val="24"/>
        </w:rPr>
        <w:t xml:space="preserve"> μεταξύ αυτών και της </w:t>
      </w:r>
      <w:r>
        <w:rPr>
          <w:rFonts w:eastAsia="Times New Roman"/>
          <w:szCs w:val="24"/>
        </w:rPr>
        <w:t>Περιφέρειά</w:t>
      </w:r>
      <w:r w:rsidRPr="00CA6847">
        <w:rPr>
          <w:rFonts w:eastAsia="Times New Roman"/>
          <w:szCs w:val="24"/>
        </w:rPr>
        <w:t>ς μου</w:t>
      </w:r>
      <w:r>
        <w:rPr>
          <w:rFonts w:eastAsia="Times New Roman"/>
          <w:szCs w:val="24"/>
        </w:rPr>
        <w:t>,</w:t>
      </w:r>
      <w:r w:rsidRPr="00CA6847">
        <w:rPr>
          <w:rFonts w:eastAsia="Times New Roman"/>
          <w:szCs w:val="24"/>
        </w:rPr>
        <w:t xml:space="preserve"> της Καβάλας</w:t>
      </w:r>
      <w:r>
        <w:rPr>
          <w:rFonts w:eastAsia="Times New Roman"/>
          <w:szCs w:val="24"/>
        </w:rPr>
        <w:t>.</w:t>
      </w:r>
      <w:r w:rsidRPr="00CA6847">
        <w:rPr>
          <w:rFonts w:eastAsia="Times New Roman"/>
          <w:szCs w:val="24"/>
        </w:rPr>
        <w:t xml:space="preserve"> </w:t>
      </w:r>
    </w:p>
    <w:p w14:paraId="6B14F151" w14:textId="77777777" w:rsidR="004965E6" w:rsidRDefault="004D430C">
      <w:pPr>
        <w:spacing w:line="600" w:lineRule="auto"/>
        <w:ind w:firstLine="720"/>
        <w:jc w:val="both"/>
        <w:rPr>
          <w:rFonts w:eastAsia="Times New Roman"/>
          <w:szCs w:val="24"/>
        </w:rPr>
      </w:pPr>
      <w:r>
        <w:rPr>
          <w:rFonts w:eastAsia="Times New Roman"/>
          <w:szCs w:val="24"/>
        </w:rPr>
        <w:t>Τ</w:t>
      </w:r>
      <w:r w:rsidRPr="00CA6847">
        <w:rPr>
          <w:rFonts w:eastAsia="Times New Roman"/>
          <w:szCs w:val="24"/>
        </w:rPr>
        <w:t xml:space="preserve">ο εγχείρημα αυτό του </w:t>
      </w:r>
      <w:r>
        <w:rPr>
          <w:rFonts w:eastAsia="Times New Roman"/>
          <w:szCs w:val="24"/>
        </w:rPr>
        <w:t>Υ</w:t>
      </w:r>
      <w:r w:rsidRPr="00CA6847">
        <w:rPr>
          <w:rFonts w:eastAsia="Times New Roman"/>
          <w:szCs w:val="24"/>
        </w:rPr>
        <w:t xml:space="preserve">πουργείου χαρακτηρίστηκε </w:t>
      </w:r>
      <w:r>
        <w:rPr>
          <w:rFonts w:eastAsia="Times New Roman"/>
          <w:szCs w:val="24"/>
        </w:rPr>
        <w:t>γενναίο</w:t>
      </w:r>
      <w:r w:rsidRPr="00CA6847">
        <w:rPr>
          <w:rFonts w:eastAsia="Times New Roman"/>
          <w:szCs w:val="24"/>
        </w:rPr>
        <w:t xml:space="preserve"> από τους εμπλεκόμενους φορείς</w:t>
      </w:r>
      <w:r>
        <w:rPr>
          <w:rFonts w:eastAsia="Times New Roman"/>
          <w:szCs w:val="24"/>
        </w:rPr>
        <w:t>,</w:t>
      </w:r>
      <w:r w:rsidRPr="00CA6847">
        <w:rPr>
          <w:rFonts w:eastAsia="Times New Roman"/>
          <w:szCs w:val="24"/>
        </w:rPr>
        <w:t xml:space="preserve"> το οποίο δεν </w:t>
      </w:r>
      <w:proofErr w:type="spellStart"/>
      <w:r>
        <w:rPr>
          <w:rFonts w:eastAsia="Times New Roman"/>
          <w:szCs w:val="24"/>
        </w:rPr>
        <w:t>αποτολμήθηκε</w:t>
      </w:r>
      <w:proofErr w:type="spellEnd"/>
      <w:r w:rsidRPr="00CA6847">
        <w:rPr>
          <w:rFonts w:eastAsia="Times New Roman"/>
          <w:szCs w:val="24"/>
        </w:rPr>
        <w:t xml:space="preserve"> στο παρελθόν από κα</w:t>
      </w:r>
      <w:r>
        <w:rPr>
          <w:rFonts w:eastAsia="Times New Roman"/>
          <w:szCs w:val="24"/>
        </w:rPr>
        <w:t>μ</w:t>
      </w:r>
      <w:r w:rsidRPr="00CA6847">
        <w:rPr>
          <w:rFonts w:eastAsia="Times New Roman"/>
          <w:szCs w:val="24"/>
        </w:rPr>
        <w:t>μία άλλη κυβέρνηση</w:t>
      </w:r>
      <w:r>
        <w:rPr>
          <w:rFonts w:eastAsia="Times New Roman"/>
          <w:szCs w:val="24"/>
        </w:rPr>
        <w:t>,</w:t>
      </w:r>
      <w:r w:rsidRPr="00CA6847">
        <w:rPr>
          <w:rFonts w:eastAsia="Times New Roman"/>
          <w:szCs w:val="24"/>
        </w:rPr>
        <w:t xml:space="preserve"> και το οποίο θα δώσει ώθηση στην ακαδημαϊκή έρευνα και μαζί στις τοπικές κοινωνίες</w:t>
      </w:r>
      <w:r>
        <w:rPr>
          <w:rFonts w:eastAsia="Times New Roman"/>
          <w:szCs w:val="24"/>
        </w:rPr>
        <w:t>.</w:t>
      </w:r>
      <w:r w:rsidRPr="00CA6847">
        <w:rPr>
          <w:rFonts w:eastAsia="Times New Roman"/>
          <w:szCs w:val="24"/>
        </w:rPr>
        <w:t xml:space="preserve"> </w:t>
      </w:r>
      <w:r>
        <w:rPr>
          <w:rFonts w:eastAsia="Times New Roman"/>
          <w:szCs w:val="24"/>
        </w:rPr>
        <w:t>Τ</w:t>
      </w:r>
      <w:r w:rsidRPr="00CA6847">
        <w:rPr>
          <w:rFonts w:eastAsia="Times New Roman"/>
          <w:szCs w:val="24"/>
        </w:rPr>
        <w:t>α προς διαμόρφωση μ</w:t>
      </w:r>
      <w:r w:rsidRPr="00CA6847">
        <w:rPr>
          <w:rFonts w:eastAsia="Times New Roman"/>
          <w:szCs w:val="24"/>
        </w:rPr>
        <w:t xml:space="preserve">εγάλα πανεπιστημιακά ιδρύματα θα μπορούν να διεκδικούν ερευνητικά προγράμματα και να αναπτύξουν τις υποδομές </w:t>
      </w:r>
      <w:r>
        <w:rPr>
          <w:rFonts w:eastAsia="Times New Roman"/>
          <w:szCs w:val="24"/>
        </w:rPr>
        <w:t>τους,</w:t>
      </w:r>
      <w:r w:rsidRPr="00CA6847">
        <w:rPr>
          <w:rFonts w:eastAsia="Times New Roman"/>
          <w:szCs w:val="24"/>
        </w:rPr>
        <w:t xml:space="preserve"> ώστε να ανταποκρίνονται στις σύγχρονες προκλήσεις και απαιτήσεις</w:t>
      </w:r>
      <w:r>
        <w:rPr>
          <w:rFonts w:eastAsia="Times New Roman"/>
          <w:szCs w:val="24"/>
        </w:rPr>
        <w:t>.</w:t>
      </w:r>
      <w:r w:rsidRPr="00CA6847">
        <w:rPr>
          <w:rFonts w:eastAsia="Times New Roman"/>
          <w:szCs w:val="24"/>
        </w:rPr>
        <w:t xml:space="preserve"> </w:t>
      </w:r>
    </w:p>
    <w:p w14:paraId="6B14F152" w14:textId="77777777" w:rsidR="004965E6" w:rsidRDefault="004D430C">
      <w:pPr>
        <w:spacing w:line="600" w:lineRule="auto"/>
        <w:ind w:firstLine="720"/>
        <w:jc w:val="both"/>
        <w:rPr>
          <w:rFonts w:eastAsia="Times New Roman"/>
          <w:szCs w:val="24"/>
        </w:rPr>
      </w:pPr>
      <w:r>
        <w:rPr>
          <w:rFonts w:eastAsia="Times New Roman"/>
          <w:szCs w:val="24"/>
        </w:rPr>
        <w:lastRenderedPageBreak/>
        <w:t>Με λίγα λόγια, κυρίες και κύριοι</w:t>
      </w:r>
      <w:r w:rsidRPr="00CA6847">
        <w:rPr>
          <w:rFonts w:eastAsia="Times New Roman"/>
          <w:szCs w:val="24"/>
        </w:rPr>
        <w:t xml:space="preserve"> συνάδελφοι</w:t>
      </w:r>
      <w:r>
        <w:rPr>
          <w:rFonts w:eastAsia="Times New Roman"/>
          <w:szCs w:val="24"/>
        </w:rPr>
        <w:t>,</w:t>
      </w:r>
      <w:r w:rsidRPr="00CA6847">
        <w:rPr>
          <w:rFonts w:eastAsia="Times New Roman"/>
          <w:szCs w:val="24"/>
        </w:rPr>
        <w:t xml:space="preserve"> </w:t>
      </w:r>
      <w:r>
        <w:rPr>
          <w:rFonts w:eastAsia="Times New Roman"/>
          <w:szCs w:val="24"/>
        </w:rPr>
        <w:t xml:space="preserve">αν </w:t>
      </w:r>
      <w:r w:rsidRPr="00CA6847">
        <w:rPr>
          <w:rFonts w:eastAsia="Times New Roman"/>
          <w:szCs w:val="24"/>
        </w:rPr>
        <w:t xml:space="preserve">ο πραγματικός ρόλος του </w:t>
      </w:r>
      <w:r>
        <w:rPr>
          <w:rFonts w:eastAsia="Times New Roman"/>
          <w:szCs w:val="24"/>
        </w:rPr>
        <w:t>π</w:t>
      </w:r>
      <w:r w:rsidRPr="00CA6847">
        <w:rPr>
          <w:rFonts w:eastAsia="Times New Roman"/>
          <w:szCs w:val="24"/>
        </w:rPr>
        <w:t>ανεπιστημίου είναι να μορφώνει με την πραγματική έννοια του όρου τους νέους</w:t>
      </w:r>
      <w:r>
        <w:rPr>
          <w:rFonts w:eastAsia="Times New Roman"/>
          <w:szCs w:val="24"/>
        </w:rPr>
        <w:t>,</w:t>
      </w:r>
      <w:r w:rsidRPr="00CA6847">
        <w:rPr>
          <w:rFonts w:eastAsia="Times New Roman"/>
          <w:szCs w:val="24"/>
        </w:rPr>
        <w:t xml:space="preserve"> να συμβά</w:t>
      </w:r>
      <w:r>
        <w:rPr>
          <w:rFonts w:eastAsia="Times New Roman"/>
          <w:szCs w:val="24"/>
        </w:rPr>
        <w:t>λ</w:t>
      </w:r>
      <w:r w:rsidRPr="00CA6847">
        <w:rPr>
          <w:rFonts w:eastAsia="Times New Roman"/>
          <w:szCs w:val="24"/>
        </w:rPr>
        <w:t xml:space="preserve">λει στην καινοτομία και να κάνει πλουσιότερη τη δημοκρατία </w:t>
      </w:r>
      <w:r>
        <w:rPr>
          <w:rFonts w:eastAsia="Times New Roman"/>
          <w:szCs w:val="24"/>
        </w:rPr>
        <w:t>μας,</w:t>
      </w:r>
      <w:r w:rsidRPr="00CA6847">
        <w:rPr>
          <w:rFonts w:eastAsia="Times New Roman"/>
          <w:szCs w:val="24"/>
        </w:rPr>
        <w:t xml:space="preserve"> τότε το νέο οικοδόμημα του Υπουργείου Παιδείας βρίσκεται </w:t>
      </w:r>
      <w:r>
        <w:rPr>
          <w:rFonts w:eastAsia="Times New Roman"/>
          <w:szCs w:val="24"/>
        </w:rPr>
        <w:t>σ</w:t>
      </w:r>
      <w:r w:rsidRPr="00CA6847">
        <w:rPr>
          <w:rFonts w:eastAsia="Times New Roman"/>
          <w:szCs w:val="24"/>
        </w:rPr>
        <w:t>τη σωστή κατεύθυνση</w:t>
      </w:r>
      <w:r>
        <w:rPr>
          <w:rFonts w:eastAsia="Times New Roman"/>
          <w:szCs w:val="24"/>
        </w:rPr>
        <w:t>.</w:t>
      </w:r>
    </w:p>
    <w:p w14:paraId="6B14F153" w14:textId="77777777" w:rsidR="004965E6" w:rsidRDefault="004D430C">
      <w:pPr>
        <w:spacing w:line="600" w:lineRule="auto"/>
        <w:ind w:firstLine="720"/>
        <w:jc w:val="both"/>
        <w:rPr>
          <w:rFonts w:eastAsia="Times New Roman"/>
          <w:szCs w:val="24"/>
        </w:rPr>
      </w:pPr>
      <w:r w:rsidRPr="00CA6847">
        <w:rPr>
          <w:rFonts w:eastAsia="Times New Roman"/>
          <w:szCs w:val="24"/>
        </w:rPr>
        <w:t>Δεν</w:t>
      </w:r>
      <w:r>
        <w:rPr>
          <w:rFonts w:eastAsia="Times New Roman"/>
          <w:szCs w:val="24"/>
        </w:rPr>
        <w:t xml:space="preserve"> θα</w:t>
      </w:r>
      <w:r w:rsidRPr="00CA6847">
        <w:rPr>
          <w:rFonts w:eastAsia="Times New Roman"/>
          <w:szCs w:val="24"/>
        </w:rPr>
        <w:t xml:space="preserve"> είχα πρόθεση να αναφ</w:t>
      </w:r>
      <w:r w:rsidRPr="00CA6847">
        <w:rPr>
          <w:rFonts w:eastAsia="Times New Roman"/>
          <w:szCs w:val="24"/>
        </w:rPr>
        <w:t xml:space="preserve">ερθώ στο θέμα που αφορά το εγχείρημα της επικείμενης συνέργειας του </w:t>
      </w:r>
      <w:r>
        <w:rPr>
          <w:rFonts w:eastAsia="Times New Roman"/>
          <w:szCs w:val="24"/>
        </w:rPr>
        <w:t>δ</w:t>
      </w:r>
      <w:r w:rsidRPr="00CA6847">
        <w:rPr>
          <w:rFonts w:eastAsia="Times New Roman"/>
          <w:szCs w:val="24"/>
        </w:rPr>
        <w:t xml:space="preserve">ιεθνούς </w:t>
      </w:r>
      <w:r>
        <w:rPr>
          <w:rFonts w:eastAsia="Times New Roman"/>
          <w:szCs w:val="24"/>
        </w:rPr>
        <w:t>π</w:t>
      </w:r>
      <w:r w:rsidRPr="00CA6847">
        <w:rPr>
          <w:rFonts w:eastAsia="Times New Roman"/>
          <w:szCs w:val="24"/>
        </w:rPr>
        <w:t>ανεπιστημίου με</w:t>
      </w:r>
      <w:r>
        <w:rPr>
          <w:rFonts w:eastAsia="Times New Roman"/>
          <w:szCs w:val="24"/>
        </w:rPr>
        <w:t xml:space="preserve"> τα ΤΕΙ,</w:t>
      </w:r>
      <w:r w:rsidRPr="00CA6847">
        <w:rPr>
          <w:rFonts w:eastAsia="Times New Roman"/>
          <w:szCs w:val="24"/>
        </w:rPr>
        <w:t xml:space="preserve"> αν δεν προκαλούσε τη λογική </w:t>
      </w:r>
      <w:r>
        <w:rPr>
          <w:rFonts w:eastAsia="Times New Roman"/>
          <w:szCs w:val="24"/>
        </w:rPr>
        <w:t>μου η τοποθέτηση</w:t>
      </w:r>
      <w:r w:rsidRPr="00CA6847">
        <w:rPr>
          <w:rFonts w:eastAsia="Times New Roman"/>
          <w:szCs w:val="24"/>
        </w:rPr>
        <w:t xml:space="preserve"> προηγουμένως του κ</w:t>
      </w:r>
      <w:r>
        <w:rPr>
          <w:rFonts w:eastAsia="Times New Roman"/>
          <w:szCs w:val="24"/>
        </w:rPr>
        <w:t>.</w:t>
      </w:r>
      <w:r w:rsidRPr="00CA6847">
        <w:rPr>
          <w:rFonts w:eastAsia="Times New Roman"/>
          <w:szCs w:val="24"/>
        </w:rPr>
        <w:t xml:space="preserve"> </w:t>
      </w:r>
      <w:r>
        <w:rPr>
          <w:rFonts w:eastAsia="Times New Roman"/>
          <w:szCs w:val="24"/>
        </w:rPr>
        <w:t>Κ</w:t>
      </w:r>
      <w:r w:rsidRPr="00CA6847">
        <w:rPr>
          <w:rFonts w:eastAsia="Times New Roman"/>
          <w:szCs w:val="24"/>
        </w:rPr>
        <w:t>υριαζίδη</w:t>
      </w:r>
      <w:r>
        <w:rPr>
          <w:rFonts w:eastAsia="Times New Roman"/>
          <w:szCs w:val="24"/>
        </w:rPr>
        <w:t>,</w:t>
      </w:r>
      <w:r w:rsidRPr="00CA6847">
        <w:rPr>
          <w:rFonts w:eastAsia="Times New Roman"/>
          <w:szCs w:val="24"/>
        </w:rPr>
        <w:t xml:space="preserve"> ο οποίος </w:t>
      </w:r>
      <w:proofErr w:type="spellStart"/>
      <w:r w:rsidRPr="00CA6847">
        <w:rPr>
          <w:rFonts w:eastAsia="Times New Roman"/>
          <w:szCs w:val="24"/>
        </w:rPr>
        <w:t>προοικον</w:t>
      </w:r>
      <w:r>
        <w:rPr>
          <w:rFonts w:eastAsia="Times New Roman"/>
          <w:szCs w:val="24"/>
        </w:rPr>
        <w:t>όμησε</w:t>
      </w:r>
      <w:proofErr w:type="spellEnd"/>
      <w:r>
        <w:rPr>
          <w:rFonts w:eastAsia="Times New Roman"/>
          <w:szCs w:val="24"/>
        </w:rPr>
        <w:t>, μ</w:t>
      </w:r>
      <w:r w:rsidRPr="00CA6847">
        <w:rPr>
          <w:rFonts w:eastAsia="Times New Roman"/>
          <w:szCs w:val="24"/>
        </w:rPr>
        <w:t>εταξύ άλλων</w:t>
      </w:r>
      <w:r>
        <w:rPr>
          <w:rFonts w:eastAsia="Times New Roman"/>
          <w:szCs w:val="24"/>
        </w:rPr>
        <w:t>, τη δέσμευση-</w:t>
      </w:r>
      <w:r w:rsidRPr="00CA6847">
        <w:rPr>
          <w:rFonts w:eastAsia="Times New Roman"/>
          <w:szCs w:val="24"/>
        </w:rPr>
        <w:t>απειλή του Κυριάκου Μητσοτάκ</w:t>
      </w:r>
      <w:r w:rsidRPr="00CA6847">
        <w:rPr>
          <w:rFonts w:eastAsia="Times New Roman"/>
          <w:szCs w:val="24"/>
        </w:rPr>
        <w:t>η ότι θα το καταργήσει</w:t>
      </w:r>
      <w:r>
        <w:rPr>
          <w:rFonts w:eastAsia="Times New Roman"/>
          <w:szCs w:val="24"/>
        </w:rPr>
        <w:t>.</w:t>
      </w:r>
      <w:r w:rsidRPr="00CA6847">
        <w:rPr>
          <w:rFonts w:eastAsia="Times New Roman"/>
          <w:szCs w:val="24"/>
        </w:rPr>
        <w:t xml:space="preserve"> </w:t>
      </w:r>
    </w:p>
    <w:p w14:paraId="6B14F154" w14:textId="77777777" w:rsidR="004965E6" w:rsidRDefault="004D430C">
      <w:pPr>
        <w:spacing w:line="600" w:lineRule="auto"/>
        <w:ind w:firstLine="720"/>
        <w:jc w:val="both"/>
        <w:rPr>
          <w:rFonts w:eastAsia="Times New Roman"/>
          <w:szCs w:val="24"/>
        </w:rPr>
      </w:pPr>
      <w:r>
        <w:rPr>
          <w:rFonts w:eastAsia="Times New Roman"/>
          <w:szCs w:val="24"/>
        </w:rPr>
        <w:t>Θ</w:t>
      </w:r>
      <w:r w:rsidRPr="00CA6847">
        <w:rPr>
          <w:rFonts w:eastAsia="Times New Roman"/>
          <w:szCs w:val="24"/>
        </w:rPr>
        <w:t>α ήθελα λίγο να σταθώ σε ένα</w:t>
      </w:r>
      <w:r>
        <w:rPr>
          <w:rFonts w:eastAsia="Times New Roman"/>
          <w:szCs w:val="24"/>
        </w:rPr>
        <w:t>ν</w:t>
      </w:r>
      <w:r w:rsidRPr="00CA6847">
        <w:rPr>
          <w:rFonts w:eastAsia="Times New Roman"/>
          <w:szCs w:val="24"/>
        </w:rPr>
        <w:t xml:space="preserve"> προσφιλή όρο </w:t>
      </w:r>
      <w:r>
        <w:rPr>
          <w:rFonts w:eastAsia="Times New Roman"/>
          <w:szCs w:val="24"/>
        </w:rPr>
        <w:t xml:space="preserve">της </w:t>
      </w:r>
      <w:r w:rsidRPr="00CA6847">
        <w:rPr>
          <w:rFonts w:eastAsia="Times New Roman"/>
          <w:szCs w:val="24"/>
        </w:rPr>
        <w:t>Αξιωματικής Αντιπολίτευσης</w:t>
      </w:r>
      <w:r>
        <w:rPr>
          <w:rFonts w:eastAsia="Times New Roman"/>
          <w:szCs w:val="24"/>
        </w:rPr>
        <w:t>, στον οποίο</w:t>
      </w:r>
      <w:r w:rsidRPr="00CA6847">
        <w:rPr>
          <w:rFonts w:eastAsia="Times New Roman"/>
          <w:szCs w:val="24"/>
        </w:rPr>
        <w:t xml:space="preserve"> επανέρχεται συχνότατα όταν αναφέρεται σε θέματα </w:t>
      </w:r>
      <w:r>
        <w:rPr>
          <w:rFonts w:eastAsia="Times New Roman"/>
          <w:szCs w:val="24"/>
        </w:rPr>
        <w:t>π</w:t>
      </w:r>
      <w:r w:rsidRPr="00CA6847">
        <w:rPr>
          <w:rFonts w:eastAsia="Times New Roman"/>
          <w:szCs w:val="24"/>
        </w:rPr>
        <w:t xml:space="preserve">αιδείας </w:t>
      </w:r>
      <w:r>
        <w:rPr>
          <w:rFonts w:eastAsia="Times New Roman"/>
          <w:szCs w:val="24"/>
        </w:rPr>
        <w:t>τ</w:t>
      </w:r>
      <w:r w:rsidRPr="00CA6847">
        <w:rPr>
          <w:rFonts w:eastAsia="Times New Roman"/>
          <w:szCs w:val="24"/>
        </w:rPr>
        <w:t>η</w:t>
      </w:r>
      <w:r>
        <w:rPr>
          <w:rFonts w:eastAsia="Times New Roman"/>
          <w:szCs w:val="24"/>
        </w:rPr>
        <w:t>ν</w:t>
      </w:r>
      <w:r w:rsidRPr="00CA6847">
        <w:rPr>
          <w:rFonts w:eastAsia="Times New Roman"/>
          <w:szCs w:val="24"/>
        </w:rPr>
        <w:t xml:space="preserve"> περιώνυμη </w:t>
      </w:r>
      <w:r>
        <w:rPr>
          <w:rFonts w:eastAsia="Times New Roman"/>
          <w:szCs w:val="24"/>
        </w:rPr>
        <w:t>«</w:t>
      </w:r>
      <w:r w:rsidRPr="00CA6847">
        <w:rPr>
          <w:rFonts w:eastAsia="Times New Roman"/>
          <w:szCs w:val="24"/>
        </w:rPr>
        <w:t>αριστεία</w:t>
      </w:r>
      <w:r>
        <w:rPr>
          <w:rFonts w:eastAsia="Times New Roman"/>
          <w:szCs w:val="24"/>
        </w:rPr>
        <w:t>». Τρεις έννοιες</w:t>
      </w:r>
      <w:r w:rsidRPr="00CA6847">
        <w:rPr>
          <w:rFonts w:eastAsia="Times New Roman"/>
          <w:szCs w:val="24"/>
        </w:rPr>
        <w:t xml:space="preserve"> συνθέτουν το σκεπτικό</w:t>
      </w:r>
      <w:r>
        <w:rPr>
          <w:rFonts w:eastAsia="Times New Roman"/>
          <w:szCs w:val="24"/>
        </w:rPr>
        <w:t>.</w:t>
      </w:r>
      <w:r>
        <w:rPr>
          <w:rFonts w:eastAsia="Times New Roman"/>
          <w:szCs w:val="24"/>
        </w:rPr>
        <w:t xml:space="preserve"> Αριστεία,</w:t>
      </w:r>
      <w:r w:rsidRPr="00CA6847">
        <w:rPr>
          <w:rFonts w:eastAsia="Times New Roman"/>
          <w:szCs w:val="24"/>
        </w:rPr>
        <w:t xml:space="preserve"> αριστοκρατία</w:t>
      </w:r>
      <w:r>
        <w:rPr>
          <w:rFonts w:eastAsia="Times New Roman"/>
          <w:szCs w:val="24"/>
        </w:rPr>
        <w:t>,</w:t>
      </w:r>
      <w:r w:rsidRPr="00CA6847">
        <w:rPr>
          <w:rFonts w:eastAsia="Times New Roman"/>
          <w:szCs w:val="24"/>
        </w:rPr>
        <w:t xml:space="preserve"> οικογενειοκρατία</w:t>
      </w:r>
      <w:r>
        <w:rPr>
          <w:rFonts w:eastAsia="Times New Roman"/>
          <w:szCs w:val="24"/>
        </w:rPr>
        <w:t>.</w:t>
      </w:r>
      <w:r w:rsidRPr="00CA6847">
        <w:rPr>
          <w:rFonts w:eastAsia="Times New Roman"/>
          <w:szCs w:val="24"/>
        </w:rPr>
        <w:t xml:space="preserve"> </w:t>
      </w:r>
      <w:r>
        <w:rPr>
          <w:rFonts w:eastAsia="Times New Roman"/>
          <w:szCs w:val="24"/>
        </w:rPr>
        <w:t>Η</w:t>
      </w:r>
      <w:r w:rsidRPr="00CA6847">
        <w:rPr>
          <w:rFonts w:eastAsia="Times New Roman"/>
          <w:szCs w:val="24"/>
        </w:rPr>
        <w:t xml:space="preserve"> αριστεία όπως ορίζεται από τη Νέα Δημοκρατία</w:t>
      </w:r>
      <w:r>
        <w:rPr>
          <w:rFonts w:eastAsia="Times New Roman"/>
          <w:szCs w:val="24"/>
        </w:rPr>
        <w:t>,</w:t>
      </w:r>
      <w:r w:rsidRPr="00CA6847">
        <w:rPr>
          <w:rFonts w:eastAsia="Times New Roman"/>
          <w:szCs w:val="24"/>
        </w:rPr>
        <w:t xml:space="preserve"> </w:t>
      </w:r>
      <w:r>
        <w:rPr>
          <w:rFonts w:eastAsia="Times New Roman"/>
          <w:szCs w:val="24"/>
        </w:rPr>
        <w:t>α</w:t>
      </w:r>
      <w:r w:rsidRPr="00CA6847">
        <w:rPr>
          <w:rFonts w:eastAsia="Times New Roman"/>
          <w:szCs w:val="24"/>
        </w:rPr>
        <w:t xml:space="preserve">πέχει πολύ από αυτό που εμείς έχουμε ως </w:t>
      </w:r>
      <w:proofErr w:type="spellStart"/>
      <w:r w:rsidRPr="00CA6847">
        <w:rPr>
          <w:rFonts w:eastAsia="Times New Roman"/>
          <w:szCs w:val="24"/>
        </w:rPr>
        <w:t>π</w:t>
      </w:r>
      <w:r>
        <w:rPr>
          <w:rFonts w:eastAsia="Times New Roman"/>
          <w:szCs w:val="24"/>
        </w:rPr>
        <w:t>ρόταγμα</w:t>
      </w:r>
      <w:proofErr w:type="spellEnd"/>
      <w:r w:rsidRPr="00CA6847">
        <w:rPr>
          <w:rFonts w:eastAsia="Times New Roman"/>
          <w:szCs w:val="24"/>
        </w:rPr>
        <w:t xml:space="preserve"> στο</w:t>
      </w:r>
      <w:r>
        <w:rPr>
          <w:rFonts w:eastAsia="Times New Roman"/>
          <w:szCs w:val="24"/>
        </w:rPr>
        <w:t>ν</w:t>
      </w:r>
      <w:r w:rsidRPr="00CA6847">
        <w:rPr>
          <w:rFonts w:eastAsia="Times New Roman"/>
          <w:szCs w:val="24"/>
        </w:rPr>
        <w:t xml:space="preserve"> σχεδιασμό της παιδείας και της κοινωνίας</w:t>
      </w:r>
      <w:r>
        <w:rPr>
          <w:rFonts w:eastAsia="Times New Roman"/>
          <w:szCs w:val="24"/>
        </w:rPr>
        <w:t>.</w:t>
      </w:r>
    </w:p>
    <w:p w14:paraId="6B14F155" w14:textId="77777777" w:rsidR="004965E6" w:rsidRDefault="004D430C">
      <w:pPr>
        <w:spacing w:line="600" w:lineRule="auto"/>
        <w:ind w:firstLine="720"/>
        <w:jc w:val="both"/>
        <w:rPr>
          <w:rFonts w:eastAsia="Times New Roman"/>
          <w:szCs w:val="24"/>
        </w:rPr>
      </w:pPr>
      <w:r>
        <w:rPr>
          <w:rFonts w:eastAsia="Times New Roman"/>
          <w:szCs w:val="24"/>
        </w:rPr>
        <w:lastRenderedPageBreak/>
        <w:t>Γ</w:t>
      </w:r>
      <w:r w:rsidRPr="00CA6847">
        <w:rPr>
          <w:rFonts w:eastAsia="Times New Roman"/>
          <w:szCs w:val="24"/>
        </w:rPr>
        <w:t xml:space="preserve">ια </w:t>
      </w:r>
      <w:r>
        <w:rPr>
          <w:rFonts w:eastAsia="Times New Roman"/>
          <w:szCs w:val="24"/>
        </w:rPr>
        <w:t>μας προμετωπίδα θα έλεγα,</w:t>
      </w:r>
      <w:r w:rsidRPr="00CA6847">
        <w:rPr>
          <w:rFonts w:eastAsia="Times New Roman"/>
          <w:szCs w:val="24"/>
        </w:rPr>
        <w:t xml:space="preserve"> είναι η ρήση του Θουκυδίδη ότι τιμούμε τους νόμους</w:t>
      </w:r>
      <w:r>
        <w:rPr>
          <w:rFonts w:eastAsia="Times New Roman"/>
          <w:szCs w:val="24"/>
        </w:rPr>
        <w:t>,</w:t>
      </w:r>
      <w:r w:rsidRPr="00CA6847">
        <w:rPr>
          <w:rFonts w:eastAsia="Times New Roman"/>
          <w:szCs w:val="24"/>
        </w:rPr>
        <w:t xml:space="preserve"> πολύ δε πε</w:t>
      </w:r>
      <w:r w:rsidRPr="00CA6847">
        <w:rPr>
          <w:rFonts w:eastAsia="Times New Roman"/>
          <w:szCs w:val="24"/>
        </w:rPr>
        <w:t xml:space="preserve">ρισσότερο </w:t>
      </w:r>
      <w:r>
        <w:rPr>
          <w:rFonts w:eastAsia="Times New Roman"/>
          <w:szCs w:val="24"/>
        </w:rPr>
        <w:t>τιμούμε εκείνους τους νόμους που κινούνται</w:t>
      </w:r>
      <w:r w:rsidRPr="00CA6847">
        <w:rPr>
          <w:rFonts w:eastAsia="Times New Roman"/>
          <w:szCs w:val="24"/>
        </w:rPr>
        <w:t xml:space="preserve"> </w:t>
      </w:r>
      <w:r>
        <w:rPr>
          <w:rFonts w:eastAsia="Times New Roman"/>
          <w:szCs w:val="24"/>
        </w:rPr>
        <w:t xml:space="preserve">επ’ </w:t>
      </w:r>
      <w:proofErr w:type="spellStart"/>
      <w:r>
        <w:rPr>
          <w:rFonts w:eastAsia="Times New Roman"/>
          <w:szCs w:val="24"/>
        </w:rPr>
        <w:t>ωφελεία</w:t>
      </w:r>
      <w:proofErr w:type="spellEnd"/>
      <w:r w:rsidRPr="00CA6847">
        <w:rPr>
          <w:rFonts w:eastAsia="Times New Roman"/>
          <w:szCs w:val="24"/>
        </w:rPr>
        <w:t xml:space="preserve"> των αδικουμένων</w:t>
      </w:r>
      <w:r>
        <w:rPr>
          <w:rFonts w:eastAsia="Times New Roman"/>
          <w:szCs w:val="24"/>
        </w:rPr>
        <w:t>.</w:t>
      </w:r>
      <w:r w:rsidRPr="00CA6847">
        <w:rPr>
          <w:rFonts w:eastAsia="Times New Roman"/>
          <w:szCs w:val="24"/>
        </w:rPr>
        <w:t xml:space="preserve"> </w:t>
      </w:r>
      <w:r>
        <w:rPr>
          <w:rFonts w:eastAsia="Times New Roman"/>
          <w:szCs w:val="24"/>
        </w:rPr>
        <w:t>Σ</w:t>
      </w:r>
      <w:r w:rsidRPr="00CA6847">
        <w:rPr>
          <w:rFonts w:eastAsia="Times New Roman"/>
          <w:szCs w:val="24"/>
        </w:rPr>
        <w:t xml:space="preserve">τόχευσή </w:t>
      </w:r>
      <w:r>
        <w:rPr>
          <w:rFonts w:eastAsia="Times New Roman"/>
          <w:szCs w:val="24"/>
        </w:rPr>
        <w:t>μας,</w:t>
      </w:r>
      <w:r w:rsidRPr="00CA6847">
        <w:rPr>
          <w:rFonts w:eastAsia="Times New Roman"/>
          <w:szCs w:val="24"/>
        </w:rPr>
        <w:t xml:space="preserve"> </w:t>
      </w:r>
      <w:r>
        <w:rPr>
          <w:rFonts w:eastAsia="Times New Roman"/>
          <w:szCs w:val="24"/>
        </w:rPr>
        <w:t>λ</w:t>
      </w:r>
      <w:r w:rsidRPr="00CA6847">
        <w:rPr>
          <w:rFonts w:eastAsia="Times New Roman"/>
          <w:szCs w:val="24"/>
        </w:rPr>
        <w:t>οιπόν</w:t>
      </w:r>
      <w:r>
        <w:rPr>
          <w:rFonts w:eastAsia="Times New Roman"/>
          <w:szCs w:val="24"/>
        </w:rPr>
        <w:t>,</w:t>
      </w:r>
      <w:r w:rsidRPr="00CA6847">
        <w:rPr>
          <w:rFonts w:eastAsia="Times New Roman"/>
          <w:szCs w:val="24"/>
        </w:rPr>
        <w:t xml:space="preserve"> είναι μέσα από τα νομοθετήματ</w:t>
      </w:r>
      <w:r>
        <w:rPr>
          <w:rFonts w:eastAsia="Times New Roman"/>
          <w:szCs w:val="24"/>
        </w:rPr>
        <w:t>ά</w:t>
      </w:r>
      <w:r w:rsidRPr="00CA6847">
        <w:rPr>
          <w:rFonts w:eastAsia="Times New Roman"/>
          <w:szCs w:val="24"/>
        </w:rPr>
        <w:t xml:space="preserve"> μας και μέσα από την πολιτική μας πρακτική να προασπίσουμε αυτό το στοιχείο της ανάδειξης</w:t>
      </w:r>
      <w:r>
        <w:rPr>
          <w:rFonts w:eastAsia="Times New Roman"/>
          <w:szCs w:val="24"/>
        </w:rPr>
        <w:t>,</w:t>
      </w:r>
      <w:r w:rsidRPr="00CA6847">
        <w:rPr>
          <w:rFonts w:eastAsia="Times New Roman"/>
          <w:szCs w:val="24"/>
        </w:rPr>
        <w:t xml:space="preserve"> της στήριξης των αδικουμένων</w:t>
      </w:r>
      <w:r>
        <w:rPr>
          <w:rFonts w:eastAsia="Times New Roman"/>
          <w:szCs w:val="24"/>
        </w:rPr>
        <w:t>.</w:t>
      </w:r>
      <w:r w:rsidRPr="00CA6847">
        <w:rPr>
          <w:rFonts w:eastAsia="Times New Roman"/>
          <w:szCs w:val="24"/>
        </w:rPr>
        <w:t xml:space="preserve"> </w:t>
      </w:r>
    </w:p>
    <w:p w14:paraId="6B14F156" w14:textId="77777777" w:rsidR="004965E6" w:rsidRDefault="004D430C">
      <w:pPr>
        <w:spacing w:line="600" w:lineRule="auto"/>
        <w:ind w:firstLine="720"/>
        <w:jc w:val="both"/>
        <w:rPr>
          <w:rFonts w:eastAsia="Times New Roman"/>
          <w:szCs w:val="24"/>
        </w:rPr>
      </w:pPr>
      <w:r>
        <w:rPr>
          <w:rFonts w:eastAsia="Times New Roman"/>
          <w:szCs w:val="24"/>
        </w:rPr>
        <w:t>Απαντητικά</w:t>
      </w:r>
      <w:r w:rsidRPr="00CA6847">
        <w:rPr>
          <w:rFonts w:eastAsia="Times New Roman"/>
          <w:szCs w:val="24"/>
        </w:rPr>
        <w:t xml:space="preserve"> στον όρο αριστεία</w:t>
      </w:r>
      <w:r>
        <w:rPr>
          <w:rFonts w:eastAsia="Times New Roman"/>
          <w:szCs w:val="24"/>
        </w:rPr>
        <w:t xml:space="preserve"> εμείς </w:t>
      </w:r>
      <w:r w:rsidRPr="00CA6847">
        <w:rPr>
          <w:rFonts w:eastAsia="Times New Roman"/>
          <w:szCs w:val="24"/>
        </w:rPr>
        <w:t xml:space="preserve">έχουμε το </w:t>
      </w:r>
      <w:proofErr w:type="spellStart"/>
      <w:r w:rsidRPr="00CA6847">
        <w:rPr>
          <w:rFonts w:eastAsia="Times New Roman"/>
          <w:szCs w:val="24"/>
        </w:rPr>
        <w:t>πρόταγμα</w:t>
      </w:r>
      <w:proofErr w:type="spellEnd"/>
      <w:r w:rsidRPr="00CA6847">
        <w:rPr>
          <w:rFonts w:eastAsia="Times New Roman"/>
          <w:szCs w:val="24"/>
        </w:rPr>
        <w:t xml:space="preserve"> τ</w:t>
      </w:r>
      <w:r>
        <w:rPr>
          <w:rFonts w:eastAsia="Times New Roman"/>
          <w:szCs w:val="24"/>
        </w:rPr>
        <w:t xml:space="preserve">ης ενίσχυσης της ειδικής αγωγής, μια έννοια που </w:t>
      </w:r>
      <w:r w:rsidRPr="00CA6847">
        <w:rPr>
          <w:rFonts w:eastAsia="Times New Roman"/>
          <w:szCs w:val="24"/>
        </w:rPr>
        <w:t>ήταν ξεχασμένη από το</w:t>
      </w:r>
      <w:r>
        <w:rPr>
          <w:rFonts w:eastAsia="Times New Roman"/>
          <w:szCs w:val="24"/>
        </w:rPr>
        <w:t>ν</w:t>
      </w:r>
      <w:r w:rsidRPr="00CA6847">
        <w:rPr>
          <w:rFonts w:eastAsia="Times New Roman"/>
          <w:szCs w:val="24"/>
        </w:rPr>
        <w:t xml:space="preserve"> σχεδιασμό από όλα τα προηγούμενα κόμματα κυρίως όμως από αυτό της Νέας Δημοκρατίας</w:t>
      </w:r>
      <w:r>
        <w:rPr>
          <w:rFonts w:eastAsia="Times New Roman"/>
          <w:szCs w:val="24"/>
        </w:rPr>
        <w:t>.</w:t>
      </w:r>
    </w:p>
    <w:p w14:paraId="6B14F157" w14:textId="77777777" w:rsidR="004965E6" w:rsidRDefault="004D430C">
      <w:pPr>
        <w:spacing w:line="600" w:lineRule="auto"/>
        <w:ind w:firstLine="720"/>
        <w:jc w:val="both"/>
        <w:rPr>
          <w:rFonts w:eastAsia="Times New Roman"/>
          <w:szCs w:val="24"/>
        </w:rPr>
      </w:pPr>
      <w:r>
        <w:rPr>
          <w:rFonts w:eastAsia="Times New Roman"/>
          <w:szCs w:val="24"/>
        </w:rPr>
        <w:t>Σ</w:t>
      </w:r>
      <w:r w:rsidRPr="00CA6847">
        <w:rPr>
          <w:rFonts w:eastAsia="Times New Roman"/>
          <w:szCs w:val="24"/>
        </w:rPr>
        <w:t>τέκομαι</w:t>
      </w:r>
      <w:r>
        <w:rPr>
          <w:rFonts w:eastAsia="Times New Roman"/>
          <w:szCs w:val="24"/>
        </w:rPr>
        <w:t>,</w:t>
      </w:r>
      <w:r w:rsidRPr="00CA6847">
        <w:rPr>
          <w:rFonts w:eastAsia="Times New Roman"/>
          <w:szCs w:val="24"/>
        </w:rPr>
        <w:t xml:space="preserve"> </w:t>
      </w:r>
      <w:r>
        <w:rPr>
          <w:rFonts w:eastAsia="Times New Roman"/>
          <w:szCs w:val="24"/>
        </w:rPr>
        <w:t>επίσης,</w:t>
      </w:r>
      <w:r w:rsidRPr="00CA6847">
        <w:rPr>
          <w:rFonts w:eastAsia="Times New Roman"/>
          <w:szCs w:val="24"/>
        </w:rPr>
        <w:t xml:space="preserve"> </w:t>
      </w:r>
      <w:r>
        <w:rPr>
          <w:rFonts w:eastAsia="Times New Roman"/>
          <w:szCs w:val="24"/>
        </w:rPr>
        <w:t>σ</w:t>
      </w:r>
      <w:r w:rsidRPr="00CA6847">
        <w:rPr>
          <w:rFonts w:eastAsia="Times New Roman"/>
          <w:szCs w:val="24"/>
        </w:rPr>
        <w:t>τον όρο συνέργειες</w:t>
      </w:r>
      <w:r>
        <w:rPr>
          <w:rFonts w:eastAsia="Times New Roman"/>
          <w:szCs w:val="24"/>
        </w:rPr>
        <w:t>,</w:t>
      </w:r>
      <w:r w:rsidRPr="00CA6847">
        <w:rPr>
          <w:rFonts w:eastAsia="Times New Roman"/>
          <w:szCs w:val="24"/>
        </w:rPr>
        <w:t xml:space="preserve"> που απ</w:t>
      </w:r>
      <w:r w:rsidRPr="00CA6847">
        <w:rPr>
          <w:rFonts w:eastAsia="Times New Roman"/>
          <w:szCs w:val="24"/>
        </w:rPr>
        <w:t xml:space="preserve">οτελεί την προμετωπίδα όλων των εγχειρημάτων για την αρχιτεκτονική αναδιάταξη της </w:t>
      </w:r>
      <w:r>
        <w:rPr>
          <w:rFonts w:eastAsia="Times New Roman"/>
          <w:szCs w:val="24"/>
        </w:rPr>
        <w:t>τ</w:t>
      </w:r>
      <w:r w:rsidRPr="00CA6847">
        <w:rPr>
          <w:rFonts w:eastAsia="Times New Roman"/>
          <w:szCs w:val="24"/>
        </w:rPr>
        <w:t xml:space="preserve">ριτοβάθμιας </w:t>
      </w:r>
      <w:r>
        <w:rPr>
          <w:rFonts w:eastAsia="Times New Roman"/>
          <w:szCs w:val="24"/>
        </w:rPr>
        <w:t>ε</w:t>
      </w:r>
      <w:r w:rsidRPr="00CA6847">
        <w:rPr>
          <w:rFonts w:eastAsia="Times New Roman"/>
          <w:szCs w:val="24"/>
        </w:rPr>
        <w:t>κπαίδευσης</w:t>
      </w:r>
      <w:r>
        <w:rPr>
          <w:rFonts w:eastAsia="Times New Roman"/>
          <w:szCs w:val="24"/>
        </w:rPr>
        <w:t>.</w:t>
      </w:r>
      <w:r w:rsidRPr="00CA6847">
        <w:rPr>
          <w:rFonts w:eastAsia="Times New Roman"/>
          <w:szCs w:val="24"/>
        </w:rPr>
        <w:t xml:space="preserve"> </w:t>
      </w:r>
      <w:r>
        <w:rPr>
          <w:rFonts w:eastAsia="Times New Roman"/>
          <w:szCs w:val="24"/>
        </w:rPr>
        <w:t>Θ</w:t>
      </w:r>
      <w:r w:rsidRPr="00CA6847">
        <w:rPr>
          <w:rFonts w:eastAsia="Times New Roman"/>
          <w:szCs w:val="24"/>
        </w:rPr>
        <w:t xml:space="preserve">α πρέπει να σας θυμίσω ότι η πρώτη </w:t>
      </w:r>
      <w:r>
        <w:rPr>
          <w:rFonts w:eastAsia="Times New Roman"/>
          <w:szCs w:val="24"/>
        </w:rPr>
        <w:t xml:space="preserve">απόπειρα </w:t>
      </w:r>
      <w:r w:rsidRPr="00CA6847">
        <w:rPr>
          <w:rFonts w:eastAsia="Times New Roman"/>
          <w:szCs w:val="24"/>
        </w:rPr>
        <w:t xml:space="preserve">συνέργειας </w:t>
      </w:r>
      <w:r>
        <w:rPr>
          <w:rFonts w:eastAsia="Times New Roman"/>
          <w:szCs w:val="24"/>
        </w:rPr>
        <w:t>π</w:t>
      </w:r>
      <w:r w:rsidRPr="00CA6847">
        <w:rPr>
          <w:rFonts w:eastAsia="Times New Roman"/>
          <w:szCs w:val="24"/>
        </w:rPr>
        <w:t xml:space="preserve">ανεπιστημίου </w:t>
      </w:r>
      <w:r>
        <w:rPr>
          <w:rFonts w:eastAsia="Times New Roman"/>
          <w:szCs w:val="24"/>
        </w:rPr>
        <w:t>και ΤΕΙ</w:t>
      </w:r>
      <w:r>
        <w:rPr>
          <w:rFonts w:eastAsia="Times New Roman"/>
          <w:szCs w:val="24"/>
        </w:rPr>
        <w:t>,</w:t>
      </w:r>
      <w:r w:rsidRPr="00CA6847">
        <w:rPr>
          <w:rFonts w:eastAsia="Times New Roman"/>
          <w:szCs w:val="24"/>
        </w:rPr>
        <w:t xml:space="preserve"> έγινε με την ίδρυση του </w:t>
      </w:r>
      <w:r>
        <w:rPr>
          <w:rFonts w:eastAsia="Times New Roman"/>
          <w:szCs w:val="24"/>
        </w:rPr>
        <w:t>Π</w:t>
      </w:r>
      <w:r w:rsidRPr="00CA6847">
        <w:rPr>
          <w:rFonts w:eastAsia="Times New Roman"/>
          <w:szCs w:val="24"/>
        </w:rPr>
        <w:t>ανεπιστημίου Δυτικής Αττικής</w:t>
      </w:r>
      <w:r>
        <w:rPr>
          <w:rFonts w:eastAsia="Times New Roman"/>
          <w:szCs w:val="24"/>
        </w:rPr>
        <w:t xml:space="preserve">. Λέτε να ήταν </w:t>
      </w:r>
      <w:r>
        <w:rPr>
          <w:rFonts w:eastAsia="Times New Roman"/>
          <w:szCs w:val="24"/>
        </w:rPr>
        <w:t>τυχαίο; Ό</w:t>
      </w:r>
      <w:r w:rsidRPr="00CA6847">
        <w:rPr>
          <w:rFonts w:eastAsia="Times New Roman"/>
          <w:szCs w:val="24"/>
        </w:rPr>
        <w:t>χι</w:t>
      </w:r>
      <w:r>
        <w:rPr>
          <w:rFonts w:eastAsia="Times New Roman"/>
          <w:szCs w:val="24"/>
        </w:rPr>
        <w:t>,</w:t>
      </w:r>
      <w:r w:rsidRPr="00CA6847">
        <w:rPr>
          <w:rFonts w:eastAsia="Times New Roman"/>
          <w:szCs w:val="24"/>
        </w:rPr>
        <w:t xml:space="preserve"> βέβαια</w:t>
      </w:r>
      <w:r>
        <w:rPr>
          <w:rFonts w:eastAsia="Times New Roman"/>
          <w:szCs w:val="24"/>
        </w:rPr>
        <w:t>.</w:t>
      </w:r>
      <w:r w:rsidRPr="00CA6847">
        <w:rPr>
          <w:rFonts w:eastAsia="Times New Roman"/>
          <w:szCs w:val="24"/>
        </w:rPr>
        <w:t xml:space="preserve"> </w:t>
      </w:r>
      <w:r>
        <w:rPr>
          <w:rFonts w:eastAsia="Times New Roman"/>
          <w:szCs w:val="24"/>
        </w:rPr>
        <w:t>Καθόσον</w:t>
      </w:r>
      <w:r w:rsidRPr="00CA6847">
        <w:rPr>
          <w:rFonts w:eastAsia="Times New Roman"/>
          <w:szCs w:val="24"/>
        </w:rPr>
        <w:t xml:space="preserve"> </w:t>
      </w:r>
      <w:r>
        <w:rPr>
          <w:rFonts w:eastAsia="Times New Roman"/>
          <w:szCs w:val="24"/>
        </w:rPr>
        <w:t>η</w:t>
      </w:r>
      <w:r w:rsidRPr="00CA6847">
        <w:rPr>
          <w:rFonts w:eastAsia="Times New Roman"/>
          <w:szCs w:val="24"/>
        </w:rPr>
        <w:t xml:space="preserve"> </w:t>
      </w:r>
      <w:r>
        <w:rPr>
          <w:rFonts w:eastAsia="Times New Roman"/>
          <w:szCs w:val="24"/>
        </w:rPr>
        <w:t>δ</w:t>
      </w:r>
      <w:r w:rsidRPr="00CA6847">
        <w:rPr>
          <w:rFonts w:eastAsia="Times New Roman"/>
          <w:szCs w:val="24"/>
        </w:rPr>
        <w:t xml:space="preserve">υτική Αττική είναι μία περιφέρεια για χρόνια ξεχασμένη από </w:t>
      </w:r>
      <w:r>
        <w:rPr>
          <w:rFonts w:eastAsia="Times New Roman"/>
          <w:szCs w:val="24"/>
        </w:rPr>
        <w:t>θ</w:t>
      </w:r>
      <w:r w:rsidRPr="00CA6847">
        <w:rPr>
          <w:rFonts w:eastAsia="Times New Roman"/>
          <w:szCs w:val="24"/>
        </w:rPr>
        <w:t>εό και από κυβερνήτες</w:t>
      </w:r>
      <w:r>
        <w:rPr>
          <w:rFonts w:eastAsia="Times New Roman"/>
          <w:szCs w:val="24"/>
        </w:rPr>
        <w:t>. Ε</w:t>
      </w:r>
      <w:r w:rsidRPr="00CA6847">
        <w:rPr>
          <w:rFonts w:eastAsia="Times New Roman"/>
          <w:szCs w:val="24"/>
        </w:rPr>
        <w:lastRenderedPageBreak/>
        <w:t>κεί</w:t>
      </w:r>
      <w:r>
        <w:rPr>
          <w:rFonts w:eastAsia="Times New Roman"/>
          <w:szCs w:val="24"/>
        </w:rPr>
        <w:t>,</w:t>
      </w:r>
      <w:r w:rsidRPr="00CA6847">
        <w:rPr>
          <w:rFonts w:eastAsia="Times New Roman"/>
          <w:szCs w:val="24"/>
        </w:rPr>
        <w:t xml:space="preserve"> λοιπόν</w:t>
      </w:r>
      <w:r>
        <w:rPr>
          <w:rFonts w:eastAsia="Times New Roman"/>
          <w:szCs w:val="24"/>
        </w:rPr>
        <w:t>,</w:t>
      </w:r>
      <w:r w:rsidRPr="00CA6847">
        <w:rPr>
          <w:rFonts w:eastAsia="Times New Roman"/>
          <w:szCs w:val="24"/>
        </w:rPr>
        <w:t xml:space="preserve"> στοχεύσαμε στην προσπάθειά μας να </w:t>
      </w:r>
      <w:r>
        <w:rPr>
          <w:rFonts w:eastAsia="Times New Roman"/>
          <w:szCs w:val="24"/>
        </w:rPr>
        <w:t xml:space="preserve">οξυγονώσουμε την κοινωνία και εν προκειμένω </w:t>
      </w:r>
      <w:r w:rsidRPr="00CA6847">
        <w:rPr>
          <w:rFonts w:eastAsia="Times New Roman"/>
          <w:szCs w:val="24"/>
        </w:rPr>
        <w:t>την παιδεία</w:t>
      </w:r>
      <w:r>
        <w:rPr>
          <w:rFonts w:eastAsia="Times New Roman"/>
          <w:szCs w:val="24"/>
        </w:rPr>
        <w:t>,</w:t>
      </w:r>
      <w:r w:rsidRPr="00CA6847">
        <w:rPr>
          <w:rFonts w:eastAsia="Times New Roman"/>
          <w:szCs w:val="24"/>
        </w:rPr>
        <w:t xml:space="preserve"> σε μία περιοχή που ήταν ιδιαίτερα υπ</w:t>
      </w:r>
      <w:r w:rsidRPr="00CA6847">
        <w:rPr>
          <w:rFonts w:eastAsia="Times New Roman"/>
          <w:szCs w:val="24"/>
        </w:rPr>
        <w:t>οβαθμισμένη όλα αυτά τα χρόνια</w:t>
      </w:r>
      <w:r>
        <w:rPr>
          <w:rFonts w:eastAsia="Times New Roman"/>
          <w:szCs w:val="24"/>
        </w:rPr>
        <w:t>.</w:t>
      </w:r>
    </w:p>
    <w:p w14:paraId="6B14F158" w14:textId="77777777" w:rsidR="004965E6" w:rsidRDefault="004D430C">
      <w:pPr>
        <w:spacing w:line="600" w:lineRule="auto"/>
        <w:ind w:firstLine="720"/>
        <w:jc w:val="both"/>
        <w:rPr>
          <w:rFonts w:eastAsia="Times New Roman"/>
          <w:szCs w:val="24"/>
        </w:rPr>
      </w:pPr>
      <w:r>
        <w:rPr>
          <w:rFonts w:eastAsia="Times New Roman"/>
          <w:szCs w:val="24"/>
        </w:rPr>
        <w:t>Ε</w:t>
      </w:r>
      <w:r w:rsidRPr="00CA6847">
        <w:rPr>
          <w:rFonts w:eastAsia="Times New Roman"/>
          <w:szCs w:val="24"/>
        </w:rPr>
        <w:t>πειδή ο χρόνος στενεύει</w:t>
      </w:r>
      <w:r>
        <w:rPr>
          <w:rFonts w:eastAsia="Times New Roman"/>
          <w:szCs w:val="24"/>
        </w:rPr>
        <w:t>,</w:t>
      </w:r>
      <w:r w:rsidRPr="00CA6847">
        <w:rPr>
          <w:rFonts w:eastAsia="Times New Roman"/>
          <w:szCs w:val="24"/>
        </w:rPr>
        <w:t xml:space="preserve"> θα ήθελα να πω λίγα πράγματα και για την υπόθεση του τετραγωνισμού του κύκλου</w:t>
      </w:r>
      <w:r>
        <w:rPr>
          <w:rFonts w:eastAsia="Times New Roman"/>
          <w:szCs w:val="24"/>
        </w:rPr>
        <w:t>.</w:t>
      </w:r>
      <w:r w:rsidRPr="00CA6847">
        <w:rPr>
          <w:rFonts w:eastAsia="Times New Roman"/>
          <w:szCs w:val="24"/>
        </w:rPr>
        <w:t xml:space="preserve"> </w:t>
      </w:r>
      <w:r>
        <w:rPr>
          <w:rFonts w:eastAsia="Times New Roman"/>
          <w:szCs w:val="24"/>
        </w:rPr>
        <w:t>Αναφέρομαι, π</w:t>
      </w:r>
      <w:r w:rsidRPr="00CA6847">
        <w:rPr>
          <w:rFonts w:eastAsia="Times New Roman"/>
          <w:szCs w:val="24"/>
        </w:rPr>
        <w:t>ροφανώς</w:t>
      </w:r>
      <w:r>
        <w:rPr>
          <w:rFonts w:eastAsia="Times New Roman"/>
          <w:szCs w:val="24"/>
        </w:rPr>
        <w:t>,</w:t>
      </w:r>
      <w:r w:rsidRPr="00CA6847">
        <w:rPr>
          <w:rFonts w:eastAsia="Times New Roman"/>
          <w:szCs w:val="24"/>
        </w:rPr>
        <w:t xml:space="preserve"> στο νέο σύστημα μ</w:t>
      </w:r>
      <w:r>
        <w:rPr>
          <w:rFonts w:eastAsia="Times New Roman"/>
          <w:szCs w:val="24"/>
        </w:rPr>
        <w:t>ο</w:t>
      </w:r>
      <w:r w:rsidRPr="00CA6847">
        <w:rPr>
          <w:rFonts w:eastAsia="Times New Roman"/>
          <w:szCs w:val="24"/>
        </w:rPr>
        <w:t>ν</w:t>
      </w:r>
      <w:r>
        <w:rPr>
          <w:rFonts w:eastAsia="Times New Roman"/>
          <w:szCs w:val="24"/>
        </w:rPr>
        <w:t>ί</w:t>
      </w:r>
      <w:r w:rsidRPr="00CA6847">
        <w:rPr>
          <w:rFonts w:eastAsia="Times New Roman"/>
          <w:szCs w:val="24"/>
        </w:rPr>
        <w:t>μων διορισμών των εκπαιδευτικών</w:t>
      </w:r>
      <w:r>
        <w:rPr>
          <w:rFonts w:eastAsia="Times New Roman"/>
          <w:szCs w:val="24"/>
        </w:rPr>
        <w:t>.</w:t>
      </w:r>
      <w:r w:rsidRPr="00CA6847">
        <w:rPr>
          <w:rFonts w:eastAsia="Times New Roman"/>
          <w:szCs w:val="24"/>
        </w:rPr>
        <w:t xml:space="preserve"> </w:t>
      </w:r>
    </w:p>
    <w:p w14:paraId="6B14F159" w14:textId="77777777" w:rsidR="004965E6" w:rsidRDefault="004D430C">
      <w:pPr>
        <w:spacing w:line="600" w:lineRule="auto"/>
        <w:ind w:firstLine="720"/>
        <w:jc w:val="both"/>
        <w:rPr>
          <w:rFonts w:eastAsia="Times New Roman"/>
          <w:szCs w:val="24"/>
        </w:rPr>
      </w:pPr>
      <w:r>
        <w:rPr>
          <w:rFonts w:eastAsia="Times New Roman"/>
          <w:szCs w:val="24"/>
        </w:rPr>
        <w:t>Κυρίες και κύριοι</w:t>
      </w:r>
      <w:r w:rsidRPr="00CA6847">
        <w:rPr>
          <w:rFonts w:eastAsia="Times New Roman"/>
          <w:szCs w:val="24"/>
        </w:rPr>
        <w:t xml:space="preserve"> συνάδελφοι</w:t>
      </w:r>
      <w:r>
        <w:rPr>
          <w:rFonts w:eastAsia="Times New Roman"/>
          <w:szCs w:val="24"/>
        </w:rPr>
        <w:t>,</w:t>
      </w:r>
      <w:r w:rsidRPr="00CA6847">
        <w:rPr>
          <w:rFonts w:eastAsia="Times New Roman"/>
          <w:szCs w:val="24"/>
        </w:rPr>
        <w:t xml:space="preserve"> </w:t>
      </w:r>
      <w:r>
        <w:rPr>
          <w:rFonts w:eastAsia="Times New Roman"/>
          <w:szCs w:val="24"/>
        </w:rPr>
        <w:t xml:space="preserve">είναι </w:t>
      </w:r>
      <w:r w:rsidRPr="00CA6847">
        <w:rPr>
          <w:rFonts w:eastAsia="Times New Roman"/>
          <w:szCs w:val="24"/>
        </w:rPr>
        <w:t>πολύ δύ</w:t>
      </w:r>
      <w:r w:rsidRPr="00CA6847">
        <w:rPr>
          <w:rFonts w:eastAsia="Times New Roman"/>
          <w:szCs w:val="24"/>
        </w:rPr>
        <w:t xml:space="preserve">σκολο από μία </w:t>
      </w:r>
      <w:proofErr w:type="spellStart"/>
      <w:r w:rsidRPr="00CA6847">
        <w:rPr>
          <w:rFonts w:eastAsia="Times New Roman"/>
          <w:szCs w:val="24"/>
        </w:rPr>
        <w:t>στ</w:t>
      </w:r>
      <w:r>
        <w:rPr>
          <w:rFonts w:eastAsia="Times New Roman"/>
          <w:szCs w:val="24"/>
        </w:rPr>
        <w:t>ενε</w:t>
      </w:r>
      <w:r w:rsidRPr="00CA6847">
        <w:rPr>
          <w:rFonts w:eastAsia="Times New Roman"/>
          <w:szCs w:val="24"/>
        </w:rPr>
        <w:t>μένη</w:t>
      </w:r>
      <w:proofErr w:type="spellEnd"/>
      <w:r w:rsidRPr="00CA6847">
        <w:rPr>
          <w:rFonts w:eastAsia="Times New Roman"/>
          <w:szCs w:val="24"/>
        </w:rPr>
        <w:t xml:space="preserve"> πόρτα</w:t>
      </w:r>
      <w:r>
        <w:rPr>
          <w:rFonts w:eastAsia="Times New Roman"/>
          <w:szCs w:val="24"/>
        </w:rPr>
        <w:t>,</w:t>
      </w:r>
      <w:r w:rsidRPr="00CA6847">
        <w:rPr>
          <w:rFonts w:eastAsia="Times New Roman"/>
          <w:szCs w:val="24"/>
        </w:rPr>
        <w:t xml:space="preserve"> να περάσουν στρατιές ανθρώπων που είχαν στοιβαχτεί όλες τις δεκαετίες </w:t>
      </w:r>
      <w:r>
        <w:rPr>
          <w:rFonts w:eastAsia="Times New Roman"/>
          <w:szCs w:val="24"/>
        </w:rPr>
        <w:t>είτε ως αναπληρωτές είτε ακόμη-</w:t>
      </w:r>
      <w:r w:rsidRPr="00CA6847">
        <w:rPr>
          <w:rFonts w:eastAsia="Times New Roman"/>
          <w:szCs w:val="24"/>
        </w:rPr>
        <w:t xml:space="preserve">ακόμη εκτός </w:t>
      </w:r>
      <w:proofErr w:type="spellStart"/>
      <w:r w:rsidRPr="00CA6847">
        <w:rPr>
          <w:rFonts w:eastAsia="Times New Roman"/>
          <w:szCs w:val="24"/>
        </w:rPr>
        <w:t>νυμφώνος</w:t>
      </w:r>
      <w:proofErr w:type="spellEnd"/>
      <w:r w:rsidRPr="00CA6847">
        <w:rPr>
          <w:rFonts w:eastAsia="Times New Roman"/>
          <w:szCs w:val="24"/>
        </w:rPr>
        <w:t xml:space="preserve"> της διαδικασίας της εκπαίδευσης</w:t>
      </w:r>
      <w:r>
        <w:rPr>
          <w:rFonts w:eastAsia="Times New Roman"/>
          <w:szCs w:val="24"/>
        </w:rPr>
        <w:t>.</w:t>
      </w:r>
      <w:r w:rsidRPr="00E53C06">
        <w:rPr>
          <w:rFonts w:eastAsia="Times New Roman"/>
          <w:szCs w:val="24"/>
        </w:rPr>
        <w:t xml:space="preserve"> </w:t>
      </w:r>
      <w:r>
        <w:rPr>
          <w:rFonts w:eastAsia="Times New Roman"/>
          <w:szCs w:val="24"/>
        </w:rPr>
        <w:t>Είναι</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w:t>
      </w:r>
      <w:r w:rsidRPr="00CA6847">
        <w:rPr>
          <w:rFonts w:eastAsia="Times New Roman"/>
          <w:szCs w:val="24"/>
        </w:rPr>
        <w:t>πάρα πολύ δύσκολο και π</w:t>
      </w:r>
      <w:r>
        <w:rPr>
          <w:rFonts w:eastAsia="Times New Roman"/>
          <w:szCs w:val="24"/>
        </w:rPr>
        <w:t>ρέπει να γίνει κατανοητό ότι ό</w:t>
      </w:r>
      <w:r>
        <w:rPr>
          <w:rFonts w:eastAsia="Times New Roman"/>
          <w:szCs w:val="24"/>
        </w:rPr>
        <w:t xml:space="preserve">ση </w:t>
      </w:r>
      <w:r w:rsidRPr="00CA6847">
        <w:rPr>
          <w:rFonts w:eastAsia="Times New Roman"/>
          <w:szCs w:val="24"/>
        </w:rPr>
        <w:t xml:space="preserve">ευαισθησία </w:t>
      </w:r>
      <w:r>
        <w:rPr>
          <w:rFonts w:eastAsia="Times New Roman"/>
          <w:szCs w:val="24"/>
        </w:rPr>
        <w:t>κι αν</w:t>
      </w:r>
      <w:r w:rsidRPr="00CA6847">
        <w:rPr>
          <w:rFonts w:eastAsia="Times New Roman"/>
          <w:szCs w:val="24"/>
        </w:rPr>
        <w:t xml:space="preserve"> </w:t>
      </w:r>
      <w:r>
        <w:rPr>
          <w:rFonts w:eastAsia="Times New Roman"/>
          <w:szCs w:val="24"/>
        </w:rPr>
        <w:t>δειχθεί, μοιραία,</w:t>
      </w:r>
      <w:r w:rsidRPr="00CA6847">
        <w:rPr>
          <w:rFonts w:eastAsia="Times New Roman"/>
          <w:szCs w:val="24"/>
        </w:rPr>
        <w:t xml:space="preserve"> η αριθμητική δεν διευκολύνει</w:t>
      </w:r>
      <w:r>
        <w:rPr>
          <w:rFonts w:eastAsia="Times New Roman"/>
          <w:szCs w:val="24"/>
        </w:rPr>
        <w:t>.</w:t>
      </w:r>
    </w:p>
    <w:p w14:paraId="6B14F15A" w14:textId="77777777" w:rsidR="004965E6" w:rsidRDefault="004D430C">
      <w:pPr>
        <w:spacing w:line="600" w:lineRule="auto"/>
        <w:ind w:firstLine="720"/>
        <w:jc w:val="both"/>
        <w:rPr>
          <w:rFonts w:eastAsia="Times New Roman"/>
          <w:szCs w:val="24"/>
        </w:rPr>
      </w:pPr>
      <w:r w:rsidRPr="00404E28">
        <w:rPr>
          <w:rFonts w:eastAsia="Times New Roman"/>
          <w:szCs w:val="24"/>
        </w:rPr>
        <w:t>(Στο σημείο αυτό κτυπάει το κουδούνι λήξεως του χρόνου ομιλίας του κυρίου Βουλευτή)</w:t>
      </w:r>
    </w:p>
    <w:p w14:paraId="6B14F15B" w14:textId="77777777" w:rsidR="004965E6" w:rsidRDefault="004D430C">
      <w:pPr>
        <w:spacing w:line="600" w:lineRule="auto"/>
        <w:ind w:firstLine="720"/>
        <w:jc w:val="both"/>
        <w:rPr>
          <w:rFonts w:eastAsia="Times New Roman"/>
          <w:szCs w:val="24"/>
        </w:rPr>
      </w:pPr>
      <w:r>
        <w:rPr>
          <w:rFonts w:eastAsia="Times New Roman"/>
          <w:szCs w:val="24"/>
        </w:rPr>
        <w:t>Μ</w:t>
      </w:r>
      <w:r w:rsidRPr="00CA6847">
        <w:rPr>
          <w:rFonts w:eastAsia="Times New Roman"/>
          <w:szCs w:val="24"/>
        </w:rPr>
        <w:t>ισό λεπτό</w:t>
      </w:r>
      <w:r>
        <w:rPr>
          <w:rFonts w:eastAsia="Times New Roman"/>
          <w:szCs w:val="24"/>
        </w:rPr>
        <w:t>,</w:t>
      </w:r>
      <w:r w:rsidRPr="00CA6847">
        <w:rPr>
          <w:rFonts w:eastAsia="Times New Roman"/>
          <w:szCs w:val="24"/>
        </w:rPr>
        <w:t xml:space="preserve"> κύριε </w:t>
      </w:r>
      <w:r>
        <w:rPr>
          <w:rFonts w:eastAsia="Times New Roman"/>
          <w:szCs w:val="24"/>
        </w:rPr>
        <w:t>Π</w:t>
      </w:r>
      <w:r w:rsidRPr="00CA6847">
        <w:rPr>
          <w:rFonts w:eastAsia="Times New Roman"/>
          <w:szCs w:val="24"/>
        </w:rPr>
        <w:t>ρόεδρε</w:t>
      </w:r>
      <w:r>
        <w:rPr>
          <w:rFonts w:eastAsia="Times New Roman"/>
          <w:szCs w:val="24"/>
        </w:rPr>
        <w:t>,</w:t>
      </w:r>
      <w:r w:rsidRPr="00CA6847">
        <w:rPr>
          <w:rFonts w:eastAsia="Times New Roman"/>
          <w:szCs w:val="24"/>
        </w:rPr>
        <w:t xml:space="preserve"> αν έχετε την καλοσύνη</w:t>
      </w:r>
      <w:r>
        <w:rPr>
          <w:rFonts w:eastAsia="Times New Roman"/>
          <w:szCs w:val="24"/>
        </w:rPr>
        <w:t>.</w:t>
      </w:r>
    </w:p>
    <w:p w14:paraId="6B14F15C" w14:textId="77777777" w:rsidR="004965E6" w:rsidRDefault="004D430C">
      <w:pPr>
        <w:spacing w:line="600" w:lineRule="auto"/>
        <w:ind w:firstLine="720"/>
        <w:jc w:val="both"/>
        <w:rPr>
          <w:rFonts w:eastAsia="Times New Roman"/>
          <w:szCs w:val="24"/>
        </w:rPr>
      </w:pPr>
      <w:r>
        <w:rPr>
          <w:rFonts w:eastAsia="Times New Roman"/>
          <w:szCs w:val="24"/>
        </w:rPr>
        <w:lastRenderedPageBreak/>
        <w:t>Κατανοούμε</w:t>
      </w:r>
      <w:r>
        <w:rPr>
          <w:rFonts w:eastAsia="Times New Roman"/>
          <w:szCs w:val="24"/>
        </w:rPr>
        <w:t>,</w:t>
      </w:r>
      <w:r>
        <w:rPr>
          <w:rFonts w:eastAsia="Times New Roman"/>
          <w:szCs w:val="24"/>
        </w:rPr>
        <w:t xml:space="preserve"> ακριβώς</w:t>
      </w:r>
      <w:r>
        <w:rPr>
          <w:rFonts w:eastAsia="Times New Roman"/>
          <w:szCs w:val="24"/>
        </w:rPr>
        <w:t>,</w:t>
      </w:r>
      <w:r>
        <w:rPr>
          <w:rFonts w:eastAsia="Times New Roman"/>
          <w:szCs w:val="24"/>
        </w:rPr>
        <w:t xml:space="preserve"> αυτή τη ζέσ</w:t>
      </w:r>
      <w:r w:rsidRPr="00CA6847">
        <w:rPr>
          <w:rFonts w:eastAsia="Times New Roman"/>
          <w:szCs w:val="24"/>
        </w:rPr>
        <w:t xml:space="preserve">η και αυτή την αγωνία </w:t>
      </w:r>
      <w:r w:rsidRPr="00CA6847">
        <w:rPr>
          <w:rFonts w:eastAsia="Times New Roman"/>
          <w:szCs w:val="24"/>
        </w:rPr>
        <w:t>των ανθρώπων</w:t>
      </w:r>
      <w:r>
        <w:rPr>
          <w:rFonts w:eastAsia="Times New Roman"/>
          <w:szCs w:val="24"/>
        </w:rPr>
        <w:t>,</w:t>
      </w:r>
      <w:r w:rsidRPr="00CA6847">
        <w:rPr>
          <w:rFonts w:eastAsia="Times New Roman"/>
          <w:szCs w:val="24"/>
        </w:rPr>
        <w:t xml:space="preserve"> που στήριξαν ένα εκπαιδευτικό σύστημα </w:t>
      </w:r>
      <w:r>
        <w:rPr>
          <w:rFonts w:eastAsia="Times New Roman"/>
          <w:szCs w:val="24"/>
        </w:rPr>
        <w:t>αμφιρρέπον</w:t>
      </w:r>
      <w:r w:rsidRPr="00CA6847">
        <w:rPr>
          <w:rFonts w:eastAsia="Times New Roman"/>
          <w:szCs w:val="24"/>
        </w:rPr>
        <w:t xml:space="preserve"> όλα τα προηγούμενα χρόνια και νιώθουμε την αδυναμία να μην μπορούμε </w:t>
      </w:r>
      <w:r>
        <w:rPr>
          <w:rFonts w:eastAsia="Times New Roman"/>
          <w:szCs w:val="24"/>
        </w:rPr>
        <w:t xml:space="preserve">καθ’ ολοκληρία </w:t>
      </w:r>
      <w:r w:rsidRPr="00CA6847">
        <w:rPr>
          <w:rFonts w:eastAsia="Times New Roman"/>
          <w:szCs w:val="24"/>
        </w:rPr>
        <w:t xml:space="preserve">να </w:t>
      </w:r>
      <w:r>
        <w:rPr>
          <w:rFonts w:eastAsia="Times New Roman"/>
          <w:szCs w:val="24"/>
        </w:rPr>
        <w:t>ανταποκριθούμε στα ζητούμενά</w:t>
      </w:r>
      <w:r w:rsidRPr="00CA6847">
        <w:rPr>
          <w:rFonts w:eastAsia="Times New Roman"/>
          <w:szCs w:val="24"/>
        </w:rPr>
        <w:t xml:space="preserve"> </w:t>
      </w:r>
      <w:r>
        <w:rPr>
          <w:rFonts w:eastAsia="Times New Roman"/>
          <w:szCs w:val="24"/>
        </w:rPr>
        <w:t>τους.</w:t>
      </w:r>
    </w:p>
    <w:p w14:paraId="6B14F15D" w14:textId="77777777" w:rsidR="004965E6" w:rsidRDefault="004D430C">
      <w:pPr>
        <w:spacing w:line="600" w:lineRule="auto"/>
        <w:ind w:firstLine="720"/>
        <w:jc w:val="both"/>
        <w:rPr>
          <w:rFonts w:eastAsia="Times New Roman"/>
          <w:szCs w:val="24"/>
        </w:rPr>
      </w:pPr>
      <w:r w:rsidRPr="00CA6847">
        <w:rPr>
          <w:rFonts w:eastAsia="Times New Roman"/>
          <w:szCs w:val="24"/>
        </w:rPr>
        <w:t xml:space="preserve">Ωστόσο </w:t>
      </w:r>
      <w:r>
        <w:rPr>
          <w:rFonts w:eastAsia="Times New Roman"/>
          <w:szCs w:val="24"/>
        </w:rPr>
        <w:t>ήδη η</w:t>
      </w:r>
      <w:r w:rsidRPr="00CA6847">
        <w:rPr>
          <w:rFonts w:eastAsia="Times New Roman"/>
          <w:szCs w:val="24"/>
        </w:rPr>
        <w:t xml:space="preserve"> δέσμευσή μας για </w:t>
      </w:r>
      <w:r>
        <w:rPr>
          <w:rFonts w:eastAsia="Times New Roman"/>
          <w:szCs w:val="24"/>
        </w:rPr>
        <w:t>δεκαπέντε χιλιάδες</w:t>
      </w:r>
      <w:r w:rsidRPr="00CA6847">
        <w:rPr>
          <w:rFonts w:eastAsia="Times New Roman"/>
          <w:szCs w:val="24"/>
        </w:rPr>
        <w:t xml:space="preserve"> αναπληρωτές νομίζω δείχ</w:t>
      </w:r>
      <w:r w:rsidRPr="00CA6847">
        <w:rPr>
          <w:rFonts w:eastAsia="Times New Roman"/>
          <w:szCs w:val="24"/>
        </w:rPr>
        <w:t>νει ότι αυτή η ευαισθησία δεν είναι εικονική</w:t>
      </w:r>
      <w:r>
        <w:rPr>
          <w:rFonts w:eastAsia="Times New Roman"/>
          <w:szCs w:val="24"/>
        </w:rPr>
        <w:t>,</w:t>
      </w:r>
      <w:r w:rsidRPr="00CA6847">
        <w:rPr>
          <w:rFonts w:eastAsia="Times New Roman"/>
          <w:szCs w:val="24"/>
        </w:rPr>
        <w:t xml:space="preserve"> </w:t>
      </w:r>
      <w:r>
        <w:rPr>
          <w:rFonts w:eastAsia="Times New Roman"/>
          <w:szCs w:val="24"/>
        </w:rPr>
        <w:t>ε</w:t>
      </w:r>
      <w:r w:rsidRPr="00CA6847">
        <w:rPr>
          <w:rFonts w:eastAsia="Times New Roman"/>
          <w:szCs w:val="24"/>
        </w:rPr>
        <w:t>ίναι πραγματική</w:t>
      </w:r>
      <w:r>
        <w:rPr>
          <w:rFonts w:eastAsia="Times New Roman"/>
          <w:szCs w:val="24"/>
        </w:rPr>
        <w:t>.</w:t>
      </w:r>
      <w:r w:rsidRPr="00CA6847">
        <w:rPr>
          <w:rFonts w:eastAsia="Times New Roman"/>
          <w:szCs w:val="24"/>
        </w:rPr>
        <w:t xml:space="preserve"> Και επιτέλους </w:t>
      </w:r>
      <w:r>
        <w:rPr>
          <w:rFonts w:eastAsia="Times New Roman"/>
          <w:szCs w:val="24"/>
        </w:rPr>
        <w:t>δ</w:t>
      </w:r>
      <w:r w:rsidRPr="00CA6847">
        <w:rPr>
          <w:rFonts w:eastAsia="Times New Roman"/>
          <w:szCs w:val="24"/>
        </w:rPr>
        <w:t>εν μπορ</w:t>
      </w:r>
      <w:r>
        <w:rPr>
          <w:rFonts w:eastAsia="Times New Roman"/>
          <w:szCs w:val="24"/>
        </w:rPr>
        <w:t>εί</w:t>
      </w:r>
      <w:r w:rsidRPr="00CA6847">
        <w:rPr>
          <w:rFonts w:eastAsia="Times New Roman"/>
          <w:szCs w:val="24"/>
        </w:rPr>
        <w:t xml:space="preserve"> να δώσουμε λύση σε ένα δυσεπίλυτο ή ακόμη </w:t>
      </w:r>
      <w:r>
        <w:rPr>
          <w:rFonts w:eastAsia="Times New Roman"/>
          <w:szCs w:val="24"/>
        </w:rPr>
        <w:t>τολμώ να πω άλυτο</w:t>
      </w:r>
      <w:r w:rsidRPr="00CA6847">
        <w:rPr>
          <w:rFonts w:eastAsia="Times New Roman"/>
          <w:szCs w:val="24"/>
        </w:rPr>
        <w:t xml:space="preserve"> πρόβλημα</w:t>
      </w:r>
      <w:r>
        <w:rPr>
          <w:rFonts w:eastAsia="Times New Roman"/>
          <w:szCs w:val="24"/>
        </w:rPr>
        <w:t>,</w:t>
      </w:r>
      <w:r w:rsidRPr="00CA6847">
        <w:rPr>
          <w:rFonts w:eastAsia="Times New Roman"/>
          <w:szCs w:val="24"/>
        </w:rPr>
        <w:t xml:space="preserve"> όταν </w:t>
      </w:r>
      <w:r>
        <w:rPr>
          <w:rFonts w:eastAsia="Times New Roman"/>
          <w:szCs w:val="24"/>
        </w:rPr>
        <w:t>μονόπαντα</w:t>
      </w:r>
      <w:r w:rsidRPr="00CA6847">
        <w:rPr>
          <w:rFonts w:eastAsia="Times New Roman"/>
          <w:szCs w:val="24"/>
        </w:rPr>
        <w:t xml:space="preserve"> </w:t>
      </w:r>
      <w:r>
        <w:rPr>
          <w:rFonts w:eastAsia="Times New Roman"/>
          <w:szCs w:val="24"/>
        </w:rPr>
        <w:t xml:space="preserve">στρεφόμαστε </w:t>
      </w:r>
      <w:r w:rsidRPr="00CA6847">
        <w:rPr>
          <w:rFonts w:eastAsia="Times New Roman"/>
          <w:szCs w:val="24"/>
        </w:rPr>
        <w:t>στην ενίσχυση της μιας πλευράς και αγνοούμε τα ακαδημαϊκά κριτήρια</w:t>
      </w:r>
      <w:r>
        <w:rPr>
          <w:rFonts w:eastAsia="Times New Roman"/>
          <w:szCs w:val="24"/>
        </w:rPr>
        <w:t>, πο</w:t>
      </w:r>
      <w:r>
        <w:rPr>
          <w:rFonts w:eastAsia="Times New Roman"/>
          <w:szCs w:val="24"/>
        </w:rPr>
        <w:t>υ κ</w:t>
      </w:r>
      <w:r w:rsidRPr="00CA6847">
        <w:rPr>
          <w:rFonts w:eastAsia="Times New Roman"/>
          <w:szCs w:val="24"/>
        </w:rPr>
        <w:t xml:space="preserve">ι αυτά είναι κατάθεση </w:t>
      </w:r>
      <w:r>
        <w:rPr>
          <w:rFonts w:eastAsia="Times New Roman"/>
          <w:szCs w:val="24"/>
        </w:rPr>
        <w:t>κ</w:t>
      </w:r>
      <w:r w:rsidRPr="00CA6847">
        <w:rPr>
          <w:rFonts w:eastAsia="Times New Roman"/>
          <w:szCs w:val="24"/>
        </w:rPr>
        <w:t>όπου</w:t>
      </w:r>
      <w:r>
        <w:rPr>
          <w:rFonts w:eastAsia="Times New Roman"/>
          <w:szCs w:val="24"/>
        </w:rPr>
        <w:t>,</w:t>
      </w:r>
      <w:r w:rsidRPr="00CA6847">
        <w:rPr>
          <w:rFonts w:eastAsia="Times New Roman"/>
          <w:szCs w:val="24"/>
        </w:rPr>
        <w:t xml:space="preserve"> κατάθεση ζωής</w:t>
      </w:r>
      <w:r>
        <w:rPr>
          <w:rFonts w:eastAsia="Times New Roman"/>
          <w:szCs w:val="24"/>
        </w:rPr>
        <w:t>.</w:t>
      </w:r>
    </w:p>
    <w:p w14:paraId="6B14F15E" w14:textId="77777777" w:rsidR="004965E6" w:rsidRDefault="004D430C">
      <w:pPr>
        <w:spacing w:line="600" w:lineRule="auto"/>
        <w:ind w:firstLine="720"/>
        <w:jc w:val="both"/>
        <w:rPr>
          <w:rFonts w:eastAsia="Times New Roman"/>
          <w:szCs w:val="24"/>
        </w:rPr>
      </w:pPr>
      <w:r>
        <w:rPr>
          <w:rFonts w:eastAsia="Times New Roman"/>
          <w:szCs w:val="24"/>
        </w:rPr>
        <w:t>Επίσης</w:t>
      </w:r>
      <w:r w:rsidRPr="00CA6847">
        <w:rPr>
          <w:rFonts w:eastAsia="Times New Roman"/>
          <w:szCs w:val="24"/>
        </w:rPr>
        <w:t xml:space="preserve"> δεν μπορούμε να κλείνουμε τα μάτια </w:t>
      </w:r>
      <w:r>
        <w:rPr>
          <w:rFonts w:eastAsia="Times New Roman"/>
          <w:szCs w:val="24"/>
        </w:rPr>
        <w:t>-</w:t>
      </w:r>
      <w:r w:rsidRPr="00CA6847">
        <w:rPr>
          <w:rFonts w:eastAsia="Times New Roman"/>
          <w:szCs w:val="24"/>
        </w:rPr>
        <w:t xml:space="preserve">και είμαστε συνεπείς με τις προθέσεις και τις διακηρύξεις </w:t>
      </w:r>
      <w:r>
        <w:rPr>
          <w:rFonts w:eastAsia="Times New Roman"/>
          <w:szCs w:val="24"/>
        </w:rPr>
        <w:t>μας-</w:t>
      </w:r>
      <w:r w:rsidRPr="00CA6847">
        <w:rPr>
          <w:rFonts w:eastAsia="Times New Roman"/>
          <w:szCs w:val="24"/>
        </w:rPr>
        <w:t xml:space="preserve"> </w:t>
      </w:r>
      <w:r>
        <w:rPr>
          <w:rFonts w:eastAsia="Times New Roman"/>
          <w:szCs w:val="24"/>
        </w:rPr>
        <w:t>στην</w:t>
      </w:r>
      <w:r w:rsidRPr="00CA6847">
        <w:rPr>
          <w:rFonts w:eastAsia="Times New Roman"/>
          <w:szCs w:val="24"/>
        </w:rPr>
        <w:t xml:space="preserve"> κοινωνική ευαισθησία που πρέπει να επιδείξουμε</w:t>
      </w:r>
      <w:r>
        <w:rPr>
          <w:rFonts w:eastAsia="Times New Roman"/>
          <w:szCs w:val="24"/>
        </w:rPr>
        <w:t>,</w:t>
      </w:r>
      <w:r w:rsidRPr="00CA6847">
        <w:rPr>
          <w:rFonts w:eastAsia="Times New Roman"/>
          <w:szCs w:val="24"/>
        </w:rPr>
        <w:t xml:space="preserve"> </w:t>
      </w:r>
      <w:r>
        <w:rPr>
          <w:rFonts w:eastAsia="Times New Roman"/>
          <w:szCs w:val="24"/>
        </w:rPr>
        <w:t>ό</w:t>
      </w:r>
      <w:r w:rsidRPr="00CA6847">
        <w:rPr>
          <w:rFonts w:eastAsia="Times New Roman"/>
          <w:szCs w:val="24"/>
        </w:rPr>
        <w:t>σον αφορά τη στήριξη των ανθρώπων με κοινωνικά πρ</w:t>
      </w:r>
      <w:r w:rsidRPr="00CA6847">
        <w:rPr>
          <w:rFonts w:eastAsia="Times New Roman"/>
          <w:szCs w:val="24"/>
        </w:rPr>
        <w:t>οβλήματα</w:t>
      </w:r>
      <w:r>
        <w:rPr>
          <w:rFonts w:eastAsia="Times New Roman"/>
          <w:szCs w:val="24"/>
        </w:rPr>
        <w:t>.</w:t>
      </w:r>
    </w:p>
    <w:p w14:paraId="6B14F15F" w14:textId="77777777" w:rsidR="004965E6" w:rsidRDefault="004D430C">
      <w:pPr>
        <w:spacing w:line="600" w:lineRule="auto"/>
        <w:ind w:firstLine="720"/>
        <w:jc w:val="both"/>
        <w:rPr>
          <w:rFonts w:eastAsia="Times New Roman"/>
          <w:szCs w:val="24"/>
        </w:rPr>
      </w:pPr>
      <w:r>
        <w:rPr>
          <w:rFonts w:eastAsia="Times New Roman"/>
          <w:szCs w:val="24"/>
        </w:rPr>
        <w:t>Κλείνοντας, θα</w:t>
      </w:r>
      <w:r w:rsidRPr="00CA6847">
        <w:rPr>
          <w:rFonts w:eastAsia="Times New Roman"/>
          <w:szCs w:val="24"/>
        </w:rPr>
        <w:t xml:space="preserve"> έλεγα ότι </w:t>
      </w:r>
      <w:r>
        <w:rPr>
          <w:rFonts w:eastAsia="Times New Roman"/>
          <w:szCs w:val="24"/>
        </w:rPr>
        <w:t xml:space="preserve">όλοι </w:t>
      </w:r>
      <w:r w:rsidRPr="00CA6847">
        <w:rPr>
          <w:rFonts w:eastAsia="Times New Roman"/>
          <w:szCs w:val="24"/>
        </w:rPr>
        <w:t>πρέπει να αντιληφθούμε ότι στην καινούργ</w:t>
      </w:r>
      <w:r>
        <w:rPr>
          <w:rFonts w:eastAsia="Times New Roman"/>
          <w:szCs w:val="24"/>
        </w:rPr>
        <w:t>ια μέρα που ξημερώνει για τον τ</w:t>
      </w:r>
      <w:r w:rsidRPr="00CA6847">
        <w:rPr>
          <w:rFonts w:eastAsia="Times New Roman"/>
          <w:szCs w:val="24"/>
        </w:rPr>
        <w:t xml:space="preserve">όπο πρέπει να </w:t>
      </w:r>
      <w:r w:rsidRPr="00CA6847">
        <w:rPr>
          <w:rFonts w:eastAsia="Times New Roman"/>
          <w:szCs w:val="24"/>
        </w:rPr>
        <w:lastRenderedPageBreak/>
        <w:t>είμαστε προσεκτικοί</w:t>
      </w:r>
      <w:r>
        <w:rPr>
          <w:rFonts w:eastAsia="Times New Roman"/>
          <w:szCs w:val="24"/>
        </w:rPr>
        <w:t>,</w:t>
      </w:r>
      <w:r w:rsidRPr="00CA6847">
        <w:rPr>
          <w:rFonts w:eastAsia="Times New Roman"/>
          <w:szCs w:val="24"/>
        </w:rPr>
        <w:t xml:space="preserve"> με λόγο πια που θα αρθρώνεται όχι με κραυγές αλλά με αγωνία για το αύριο</w:t>
      </w:r>
      <w:r>
        <w:rPr>
          <w:rFonts w:eastAsia="Times New Roman"/>
          <w:szCs w:val="24"/>
        </w:rPr>
        <w:t xml:space="preserve"> του τόπου. </w:t>
      </w:r>
    </w:p>
    <w:p w14:paraId="6B14F160" w14:textId="77777777" w:rsidR="004965E6" w:rsidRDefault="004D430C">
      <w:pPr>
        <w:spacing w:line="600" w:lineRule="auto"/>
        <w:ind w:firstLine="720"/>
        <w:jc w:val="both"/>
        <w:rPr>
          <w:rFonts w:eastAsia="Times New Roman"/>
          <w:szCs w:val="24"/>
        </w:rPr>
      </w:pPr>
      <w:r>
        <w:rPr>
          <w:rFonts w:eastAsia="Times New Roman"/>
          <w:szCs w:val="24"/>
        </w:rPr>
        <w:t xml:space="preserve">Ευχαριστώ. </w:t>
      </w:r>
    </w:p>
    <w:p w14:paraId="6B14F161" w14:textId="77777777" w:rsidR="004965E6" w:rsidRDefault="004D430C">
      <w:pPr>
        <w:spacing w:line="600" w:lineRule="auto"/>
        <w:ind w:firstLine="720"/>
        <w:jc w:val="center"/>
        <w:rPr>
          <w:rFonts w:eastAsia="Times New Roman"/>
          <w:szCs w:val="24"/>
        </w:rPr>
      </w:pPr>
      <w:r>
        <w:rPr>
          <w:rFonts w:eastAsia="Times New Roman"/>
          <w:szCs w:val="24"/>
        </w:rPr>
        <w:t>(Χειροκροτήμα</w:t>
      </w:r>
      <w:r>
        <w:rPr>
          <w:rFonts w:eastAsia="Times New Roman"/>
          <w:szCs w:val="24"/>
        </w:rPr>
        <w:t>τα από την πτέρυγα του ΣΥΡΙΖΑ)</w:t>
      </w:r>
    </w:p>
    <w:p w14:paraId="6B14F162" w14:textId="77777777" w:rsidR="004965E6" w:rsidRDefault="004D430C">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Κύριε Φίλη, έχετε τον λόγο για επτά λεπτά. </w:t>
      </w:r>
    </w:p>
    <w:p w14:paraId="6B14F163" w14:textId="77777777" w:rsidR="004965E6" w:rsidRDefault="004D430C">
      <w:pPr>
        <w:spacing w:line="600" w:lineRule="auto"/>
        <w:ind w:firstLine="720"/>
        <w:jc w:val="both"/>
        <w:rPr>
          <w:rFonts w:eastAsia="Times New Roman"/>
          <w:szCs w:val="24"/>
        </w:rPr>
      </w:pPr>
      <w:r w:rsidRPr="00AD72B9">
        <w:rPr>
          <w:rFonts w:eastAsia="Times New Roman"/>
          <w:b/>
          <w:szCs w:val="24"/>
        </w:rPr>
        <w:t xml:space="preserve">ΝΙΚΟΛΑΟΣ ΦΙΛΗΣ: </w:t>
      </w:r>
      <w:r>
        <w:rPr>
          <w:rFonts w:eastAsia="Times New Roman"/>
          <w:szCs w:val="24"/>
        </w:rPr>
        <w:t xml:space="preserve">Κυρίες και κύριοι </w:t>
      </w:r>
      <w:r w:rsidRPr="00CA6847">
        <w:rPr>
          <w:rFonts w:eastAsia="Times New Roman"/>
          <w:szCs w:val="24"/>
        </w:rPr>
        <w:t>συνάδελφοι</w:t>
      </w:r>
      <w:r>
        <w:rPr>
          <w:rFonts w:eastAsia="Times New Roman"/>
          <w:szCs w:val="24"/>
        </w:rPr>
        <w:t>,</w:t>
      </w:r>
      <w:r w:rsidRPr="00CA6847">
        <w:rPr>
          <w:rFonts w:eastAsia="Times New Roman"/>
          <w:szCs w:val="24"/>
        </w:rPr>
        <w:t xml:space="preserve"> βγήκα έξω για λίγο</w:t>
      </w:r>
      <w:r>
        <w:rPr>
          <w:rFonts w:eastAsia="Times New Roman"/>
          <w:szCs w:val="24"/>
        </w:rPr>
        <w:t xml:space="preserve"> που</w:t>
      </w:r>
      <w:r w:rsidRPr="00CA6847">
        <w:rPr>
          <w:rFonts w:eastAsia="Times New Roman"/>
          <w:szCs w:val="24"/>
        </w:rPr>
        <w:t xml:space="preserve"> </w:t>
      </w:r>
      <w:r>
        <w:rPr>
          <w:rFonts w:eastAsia="Times New Roman"/>
          <w:szCs w:val="24"/>
        </w:rPr>
        <w:t>ή</w:t>
      </w:r>
      <w:r w:rsidRPr="00CA6847">
        <w:rPr>
          <w:rFonts w:eastAsia="Times New Roman"/>
          <w:szCs w:val="24"/>
        </w:rPr>
        <w:t xml:space="preserve">ταν η διαδήλωση των </w:t>
      </w:r>
      <w:r>
        <w:rPr>
          <w:rFonts w:eastAsia="Times New Roman"/>
          <w:szCs w:val="24"/>
        </w:rPr>
        <w:t>αναπληρωτών. Π</w:t>
      </w:r>
      <w:r w:rsidRPr="00CA6847">
        <w:rPr>
          <w:rFonts w:eastAsia="Times New Roman"/>
          <w:szCs w:val="24"/>
        </w:rPr>
        <w:t xml:space="preserve">ρέπει να πω ότι για πρώτη φορά μετά από </w:t>
      </w:r>
      <w:r w:rsidRPr="00CA6847">
        <w:rPr>
          <w:rFonts w:eastAsia="Times New Roman"/>
          <w:szCs w:val="24"/>
        </w:rPr>
        <w:t>πολλά χρόνια δεν ήταν μία διαδήλωση εναντίον των απολύσεων</w:t>
      </w:r>
      <w:r>
        <w:rPr>
          <w:rFonts w:eastAsia="Times New Roman"/>
          <w:szCs w:val="24"/>
        </w:rPr>
        <w:t>,</w:t>
      </w:r>
      <w:r w:rsidRPr="00CA6847">
        <w:rPr>
          <w:rFonts w:eastAsia="Times New Roman"/>
          <w:szCs w:val="24"/>
        </w:rPr>
        <w:t xml:space="preserve"> αλλά υπέρ των διορισμών</w:t>
      </w:r>
      <w:r>
        <w:rPr>
          <w:rFonts w:eastAsia="Times New Roman"/>
          <w:szCs w:val="24"/>
        </w:rPr>
        <w:t xml:space="preserve">, με μία διαφορετική αντίληψη, υπέρ των διορισμών. </w:t>
      </w:r>
      <w:r w:rsidRPr="00CA6847">
        <w:rPr>
          <w:rFonts w:eastAsia="Times New Roman"/>
          <w:szCs w:val="24"/>
        </w:rPr>
        <w:t xml:space="preserve"> </w:t>
      </w:r>
    </w:p>
    <w:p w14:paraId="6B14F164" w14:textId="77777777" w:rsidR="004965E6" w:rsidRDefault="004D430C">
      <w:pPr>
        <w:spacing w:line="600" w:lineRule="auto"/>
        <w:ind w:firstLine="720"/>
        <w:jc w:val="both"/>
        <w:rPr>
          <w:rFonts w:eastAsia="Times New Roman"/>
          <w:szCs w:val="24"/>
        </w:rPr>
      </w:pPr>
      <w:r>
        <w:rPr>
          <w:rFonts w:eastAsia="Times New Roman"/>
          <w:szCs w:val="24"/>
        </w:rPr>
        <w:t>Α</w:t>
      </w:r>
      <w:r w:rsidRPr="00CA6847">
        <w:rPr>
          <w:rFonts w:eastAsia="Times New Roman"/>
          <w:szCs w:val="24"/>
        </w:rPr>
        <w:t xml:space="preserve">υτό </w:t>
      </w:r>
      <w:r>
        <w:rPr>
          <w:rFonts w:eastAsia="Times New Roman"/>
          <w:szCs w:val="24"/>
        </w:rPr>
        <w:t>είναι μια</w:t>
      </w:r>
      <w:r w:rsidRPr="00CA6847">
        <w:rPr>
          <w:rFonts w:eastAsia="Times New Roman"/>
          <w:szCs w:val="24"/>
        </w:rPr>
        <w:t xml:space="preserve"> επιβεβαίωση της νέας φάσης</w:t>
      </w:r>
      <w:r>
        <w:rPr>
          <w:rFonts w:eastAsia="Times New Roman"/>
          <w:szCs w:val="24"/>
        </w:rPr>
        <w:t xml:space="preserve"> αυξημένες προσδοκίες και ελπίδες, δυνατότητες σταδιακής </w:t>
      </w:r>
      <w:r w:rsidRPr="00CA6847">
        <w:rPr>
          <w:rFonts w:eastAsia="Times New Roman"/>
          <w:szCs w:val="24"/>
        </w:rPr>
        <w:t xml:space="preserve">ανταπόκρισης σε αυτές </w:t>
      </w:r>
      <w:r w:rsidRPr="00CA6847">
        <w:rPr>
          <w:rFonts w:eastAsia="Times New Roman"/>
          <w:szCs w:val="24"/>
        </w:rPr>
        <w:t>τις προσδοκίες και ελπίδες</w:t>
      </w:r>
      <w:r>
        <w:rPr>
          <w:rFonts w:eastAsia="Times New Roman"/>
          <w:szCs w:val="24"/>
        </w:rPr>
        <w:t>.</w:t>
      </w:r>
      <w:r w:rsidRPr="00CA6847">
        <w:rPr>
          <w:rFonts w:eastAsia="Times New Roman"/>
          <w:szCs w:val="24"/>
        </w:rPr>
        <w:t xml:space="preserve"> Συνεπώς διάλογος με όσους αγωνιούν για το μέλλον τους και το μέλλον της εκπαίδευσης</w:t>
      </w:r>
      <w:r>
        <w:rPr>
          <w:rFonts w:eastAsia="Times New Roman"/>
          <w:szCs w:val="24"/>
        </w:rPr>
        <w:t>.</w:t>
      </w:r>
      <w:r w:rsidRPr="00CA6847">
        <w:rPr>
          <w:rFonts w:eastAsia="Times New Roman"/>
          <w:szCs w:val="24"/>
        </w:rPr>
        <w:t xml:space="preserve"> </w:t>
      </w:r>
      <w:r>
        <w:rPr>
          <w:rFonts w:eastAsia="Times New Roman"/>
          <w:szCs w:val="24"/>
        </w:rPr>
        <w:t>Σε σ</w:t>
      </w:r>
      <w:r w:rsidRPr="00CA6847">
        <w:rPr>
          <w:rFonts w:eastAsia="Times New Roman"/>
          <w:szCs w:val="24"/>
        </w:rPr>
        <w:t>ωστή κατεύθυνση κινούνται οι νομοθετικές πρωτοβουλίες και αυτές που είδαμε με τις διάφορες τροπολογί</w:t>
      </w:r>
      <w:r>
        <w:rPr>
          <w:rFonts w:eastAsia="Times New Roman"/>
          <w:szCs w:val="24"/>
        </w:rPr>
        <w:t xml:space="preserve">ες </w:t>
      </w:r>
      <w:r w:rsidRPr="00CA6847">
        <w:rPr>
          <w:rFonts w:eastAsia="Times New Roman"/>
          <w:szCs w:val="24"/>
        </w:rPr>
        <w:t xml:space="preserve">που κατέθεσε </w:t>
      </w:r>
      <w:r>
        <w:rPr>
          <w:rFonts w:eastAsia="Times New Roman"/>
          <w:szCs w:val="24"/>
        </w:rPr>
        <w:t xml:space="preserve">και </w:t>
      </w:r>
      <w:r w:rsidRPr="00CA6847">
        <w:rPr>
          <w:rFonts w:eastAsia="Times New Roman"/>
          <w:szCs w:val="24"/>
        </w:rPr>
        <w:t>σήμερα ο κ</w:t>
      </w:r>
      <w:r>
        <w:rPr>
          <w:rFonts w:eastAsia="Times New Roman"/>
          <w:szCs w:val="24"/>
        </w:rPr>
        <w:t>.</w:t>
      </w:r>
      <w:r w:rsidRPr="00CA6847">
        <w:rPr>
          <w:rFonts w:eastAsia="Times New Roman"/>
          <w:szCs w:val="24"/>
        </w:rPr>
        <w:t xml:space="preserve"> </w:t>
      </w:r>
      <w:r>
        <w:rPr>
          <w:rFonts w:eastAsia="Times New Roman"/>
          <w:szCs w:val="24"/>
        </w:rPr>
        <w:t>Υ</w:t>
      </w:r>
      <w:r w:rsidRPr="00CA6847">
        <w:rPr>
          <w:rFonts w:eastAsia="Times New Roman"/>
          <w:szCs w:val="24"/>
        </w:rPr>
        <w:t>πουργό</w:t>
      </w:r>
      <w:r w:rsidRPr="00CA6847">
        <w:rPr>
          <w:rFonts w:eastAsia="Times New Roman"/>
          <w:szCs w:val="24"/>
        </w:rPr>
        <w:t>ς</w:t>
      </w:r>
      <w:r>
        <w:rPr>
          <w:rFonts w:eastAsia="Times New Roman"/>
          <w:szCs w:val="24"/>
        </w:rPr>
        <w:t>.</w:t>
      </w:r>
      <w:r w:rsidRPr="00CA6847">
        <w:rPr>
          <w:rFonts w:eastAsia="Times New Roman"/>
          <w:szCs w:val="24"/>
        </w:rPr>
        <w:t xml:space="preserve"> </w:t>
      </w:r>
    </w:p>
    <w:p w14:paraId="6B14F165" w14:textId="77777777" w:rsidR="004965E6" w:rsidRDefault="004D430C">
      <w:pPr>
        <w:spacing w:line="600" w:lineRule="auto"/>
        <w:ind w:firstLine="720"/>
        <w:jc w:val="both"/>
        <w:rPr>
          <w:rFonts w:eastAsia="Times New Roman"/>
          <w:szCs w:val="24"/>
        </w:rPr>
      </w:pPr>
      <w:r>
        <w:rPr>
          <w:rFonts w:eastAsia="Times New Roman"/>
          <w:szCs w:val="24"/>
        </w:rPr>
        <w:lastRenderedPageBreak/>
        <w:t>Ο</w:t>
      </w:r>
      <w:r w:rsidRPr="00CA6847">
        <w:rPr>
          <w:rFonts w:eastAsia="Times New Roman"/>
          <w:szCs w:val="24"/>
        </w:rPr>
        <w:t xml:space="preserve"> διάλογος</w:t>
      </w:r>
      <w:r>
        <w:rPr>
          <w:rFonts w:eastAsia="Times New Roman"/>
          <w:szCs w:val="24"/>
        </w:rPr>
        <w:t>,</w:t>
      </w:r>
      <w:r w:rsidRPr="00CA6847">
        <w:rPr>
          <w:rFonts w:eastAsia="Times New Roman"/>
          <w:szCs w:val="24"/>
        </w:rPr>
        <w:t xml:space="preserve"> </w:t>
      </w:r>
      <w:r>
        <w:rPr>
          <w:rFonts w:eastAsia="Times New Roman"/>
          <w:szCs w:val="24"/>
        </w:rPr>
        <w:t>όμως,</w:t>
      </w:r>
      <w:r w:rsidRPr="00CA6847">
        <w:rPr>
          <w:rFonts w:eastAsia="Times New Roman"/>
          <w:szCs w:val="24"/>
        </w:rPr>
        <w:t xml:space="preserve"> πρέπει να γίνει χωρίς συνθήκες κοινωνικού εμφυλίου</w:t>
      </w:r>
      <w:r>
        <w:rPr>
          <w:rFonts w:eastAsia="Times New Roman"/>
          <w:szCs w:val="24"/>
        </w:rPr>
        <w:t>, «ο</w:t>
      </w:r>
      <w:r w:rsidRPr="00CA6847">
        <w:rPr>
          <w:rFonts w:eastAsia="Times New Roman"/>
          <w:szCs w:val="24"/>
        </w:rPr>
        <w:t xml:space="preserve"> θάνατός σου</w:t>
      </w:r>
      <w:r>
        <w:rPr>
          <w:rFonts w:eastAsia="Times New Roman"/>
          <w:szCs w:val="24"/>
        </w:rPr>
        <w:t>,</w:t>
      </w:r>
      <w:r w:rsidRPr="00CA6847">
        <w:rPr>
          <w:rFonts w:eastAsia="Times New Roman"/>
          <w:szCs w:val="24"/>
        </w:rPr>
        <w:t xml:space="preserve"> η ζωή μου</w:t>
      </w:r>
      <w:r>
        <w:rPr>
          <w:rFonts w:eastAsia="Times New Roman"/>
          <w:szCs w:val="24"/>
        </w:rPr>
        <w:t>», πράγμα το οποίο βλέπουμε να</w:t>
      </w:r>
      <w:r w:rsidRPr="00CA6847">
        <w:rPr>
          <w:rFonts w:eastAsia="Times New Roman"/>
          <w:szCs w:val="24"/>
        </w:rPr>
        <w:t xml:space="preserve"> αναπτύσσεται συχνά σε συνθήκες κρίσης</w:t>
      </w:r>
      <w:r>
        <w:rPr>
          <w:rFonts w:eastAsia="Times New Roman"/>
          <w:szCs w:val="24"/>
        </w:rPr>
        <w:t>.</w:t>
      </w:r>
    </w:p>
    <w:p w14:paraId="6B14F166" w14:textId="77777777" w:rsidR="004965E6" w:rsidRDefault="004D430C">
      <w:pPr>
        <w:spacing w:line="600" w:lineRule="auto"/>
        <w:ind w:firstLine="720"/>
        <w:jc w:val="both"/>
        <w:rPr>
          <w:rFonts w:eastAsia="Times New Roman"/>
          <w:szCs w:val="24"/>
        </w:rPr>
      </w:pPr>
      <w:r>
        <w:rPr>
          <w:rFonts w:eastAsia="Times New Roman"/>
          <w:szCs w:val="24"/>
        </w:rPr>
        <w:t>Κ</w:t>
      </w:r>
      <w:r w:rsidRPr="00CA6847">
        <w:rPr>
          <w:rFonts w:eastAsia="Times New Roman"/>
          <w:szCs w:val="24"/>
        </w:rPr>
        <w:t xml:space="preserve">άθε χρόνο καταθέτουν αιτήσεις πάνω από </w:t>
      </w:r>
      <w:r>
        <w:rPr>
          <w:rFonts w:eastAsia="Times New Roman"/>
          <w:szCs w:val="24"/>
        </w:rPr>
        <w:t>εκατό χιλιάδες υποψήφιοι</w:t>
      </w:r>
      <w:r w:rsidRPr="00CA6847">
        <w:rPr>
          <w:rFonts w:eastAsia="Times New Roman"/>
          <w:szCs w:val="24"/>
        </w:rPr>
        <w:t xml:space="preserve"> </w:t>
      </w:r>
      <w:r>
        <w:rPr>
          <w:rFonts w:eastAsia="Times New Roman"/>
          <w:szCs w:val="24"/>
        </w:rPr>
        <w:t>αναπληρωτές.</w:t>
      </w:r>
      <w:r w:rsidRPr="00CA6847">
        <w:rPr>
          <w:rFonts w:eastAsia="Times New Roman"/>
          <w:szCs w:val="24"/>
        </w:rPr>
        <w:t xml:space="preserve"> </w:t>
      </w:r>
      <w:r>
        <w:rPr>
          <w:rFonts w:eastAsia="Times New Roman"/>
          <w:szCs w:val="24"/>
        </w:rPr>
        <w:t>Π</w:t>
      </w:r>
      <w:r w:rsidRPr="00CA6847">
        <w:rPr>
          <w:rFonts w:eastAsia="Times New Roman"/>
          <w:szCs w:val="24"/>
        </w:rPr>
        <w:t>ρο</w:t>
      </w:r>
      <w:r>
        <w:rPr>
          <w:rFonts w:eastAsia="Times New Roman"/>
          <w:szCs w:val="24"/>
        </w:rPr>
        <w:t>σ</w:t>
      </w:r>
      <w:r w:rsidRPr="00CA6847">
        <w:rPr>
          <w:rFonts w:eastAsia="Times New Roman"/>
          <w:szCs w:val="24"/>
        </w:rPr>
        <w:t>λαμβά</w:t>
      </w:r>
      <w:r w:rsidRPr="00CA6847">
        <w:rPr>
          <w:rFonts w:eastAsia="Times New Roman"/>
          <w:szCs w:val="24"/>
        </w:rPr>
        <w:t>νονται περίπου</w:t>
      </w:r>
      <w:r>
        <w:rPr>
          <w:rFonts w:eastAsia="Times New Roman"/>
          <w:szCs w:val="24"/>
        </w:rPr>
        <w:t>,</w:t>
      </w:r>
      <w:r w:rsidRPr="00CA6847">
        <w:rPr>
          <w:rFonts w:eastAsia="Times New Roman"/>
          <w:szCs w:val="24"/>
        </w:rPr>
        <w:t xml:space="preserve"> </w:t>
      </w:r>
      <w:r>
        <w:rPr>
          <w:rFonts w:eastAsia="Times New Roman"/>
          <w:szCs w:val="24"/>
        </w:rPr>
        <w:t>είκοσι πέντε χιλιάδες επί ημερών</w:t>
      </w:r>
      <w:r w:rsidRPr="00CA6847">
        <w:rPr>
          <w:rFonts w:eastAsia="Times New Roman"/>
          <w:szCs w:val="24"/>
        </w:rPr>
        <w:t xml:space="preserve"> ΣΥΡΙΖΑ</w:t>
      </w:r>
      <w:r>
        <w:rPr>
          <w:rFonts w:eastAsia="Times New Roman"/>
          <w:szCs w:val="24"/>
        </w:rPr>
        <w:t>,</w:t>
      </w:r>
      <w:r w:rsidRPr="00CA6847">
        <w:rPr>
          <w:rFonts w:eastAsia="Times New Roman"/>
          <w:szCs w:val="24"/>
        </w:rPr>
        <w:t xml:space="preserve"> νωρίτερα πολύ λιγότερ</w:t>
      </w:r>
      <w:r>
        <w:rPr>
          <w:rFonts w:eastAsia="Times New Roman"/>
          <w:szCs w:val="24"/>
        </w:rPr>
        <w:t>οι.</w:t>
      </w:r>
      <w:r w:rsidRPr="00CA6847">
        <w:rPr>
          <w:rFonts w:eastAsia="Times New Roman"/>
          <w:szCs w:val="24"/>
        </w:rPr>
        <w:t xml:space="preserve"> </w:t>
      </w:r>
      <w:r>
        <w:rPr>
          <w:rFonts w:eastAsia="Times New Roman"/>
          <w:szCs w:val="24"/>
        </w:rPr>
        <w:t>Χ</w:t>
      </w:r>
      <w:r w:rsidRPr="00CA6847">
        <w:rPr>
          <w:rFonts w:eastAsia="Times New Roman"/>
          <w:szCs w:val="24"/>
        </w:rPr>
        <w:t xml:space="preserve">άρη σε αυτές τις αυξημένες προσλήψεις </w:t>
      </w:r>
      <w:r>
        <w:rPr>
          <w:rFonts w:eastAsia="Times New Roman"/>
          <w:szCs w:val="24"/>
        </w:rPr>
        <w:t>κ</w:t>
      </w:r>
      <w:r w:rsidRPr="00CA6847">
        <w:rPr>
          <w:rFonts w:eastAsia="Times New Roman"/>
          <w:szCs w:val="24"/>
        </w:rPr>
        <w:t xml:space="preserve">αι ειδικά στην ειδική αγωγή </w:t>
      </w:r>
      <w:r>
        <w:rPr>
          <w:rFonts w:eastAsia="Times New Roman"/>
          <w:szCs w:val="24"/>
        </w:rPr>
        <w:t xml:space="preserve">που </w:t>
      </w:r>
      <w:r w:rsidRPr="00CA6847">
        <w:rPr>
          <w:rFonts w:eastAsia="Times New Roman"/>
          <w:szCs w:val="24"/>
        </w:rPr>
        <w:t xml:space="preserve">έχουν πολλαπλασιαστεί σε σχέση με την περίοδο Νέας </w:t>
      </w:r>
      <w:r>
        <w:rPr>
          <w:rFonts w:eastAsia="Times New Roman"/>
          <w:szCs w:val="24"/>
        </w:rPr>
        <w:t>Δημοκρατίας</w:t>
      </w:r>
      <w:r>
        <w:rPr>
          <w:rFonts w:eastAsia="Times New Roman"/>
          <w:szCs w:val="24"/>
        </w:rPr>
        <w:t xml:space="preserve"> </w:t>
      </w:r>
      <w:r>
        <w:rPr>
          <w:rFonts w:eastAsia="Times New Roman"/>
          <w:szCs w:val="24"/>
        </w:rPr>
        <w:t>-</w:t>
      </w:r>
      <w:r>
        <w:rPr>
          <w:rFonts w:eastAsia="Times New Roman"/>
          <w:szCs w:val="24"/>
        </w:rPr>
        <w:t xml:space="preserve"> </w:t>
      </w:r>
      <w:r w:rsidRPr="00CA6847">
        <w:rPr>
          <w:rFonts w:eastAsia="Times New Roman"/>
          <w:szCs w:val="24"/>
        </w:rPr>
        <w:t>ΠΑΣΟΚ</w:t>
      </w:r>
      <w:r>
        <w:rPr>
          <w:rFonts w:eastAsia="Times New Roman"/>
          <w:szCs w:val="24"/>
        </w:rPr>
        <w:t>,</w:t>
      </w:r>
      <w:r w:rsidRPr="00CA6847">
        <w:rPr>
          <w:rFonts w:eastAsia="Times New Roman"/>
          <w:szCs w:val="24"/>
        </w:rPr>
        <w:t xml:space="preserve"> επαναφέρουμε την κανονικότητα </w:t>
      </w:r>
      <w:r w:rsidRPr="00CA6847">
        <w:rPr>
          <w:rFonts w:eastAsia="Times New Roman"/>
          <w:szCs w:val="24"/>
        </w:rPr>
        <w:t>σ</w:t>
      </w:r>
      <w:r>
        <w:rPr>
          <w:rFonts w:eastAsia="Times New Roman"/>
          <w:szCs w:val="24"/>
        </w:rPr>
        <w:t>τα σχολεία</w:t>
      </w:r>
      <w:r>
        <w:rPr>
          <w:rFonts w:eastAsia="Times New Roman"/>
          <w:szCs w:val="24"/>
        </w:rPr>
        <w:t>,</w:t>
      </w:r>
      <w:r w:rsidRPr="00CA6847">
        <w:rPr>
          <w:rFonts w:eastAsia="Times New Roman"/>
          <w:szCs w:val="24"/>
        </w:rPr>
        <w:t xml:space="preserve"> και πετύχαμε από το 2016 και μετά να ανοίγουν από την πρώτη μέρα με τους εκπαιδευτικούς και τα βιβλία στη θέση </w:t>
      </w:r>
      <w:r>
        <w:rPr>
          <w:rFonts w:eastAsia="Times New Roman"/>
          <w:szCs w:val="24"/>
        </w:rPr>
        <w:t>τους.</w:t>
      </w:r>
    </w:p>
    <w:p w14:paraId="6B14F167" w14:textId="77777777" w:rsidR="004965E6" w:rsidRDefault="004D430C">
      <w:pPr>
        <w:spacing w:line="600" w:lineRule="auto"/>
        <w:ind w:firstLine="720"/>
        <w:jc w:val="both"/>
        <w:rPr>
          <w:rFonts w:eastAsia="Times New Roman"/>
          <w:szCs w:val="24"/>
        </w:rPr>
      </w:pPr>
      <w:r>
        <w:rPr>
          <w:rFonts w:eastAsia="Times New Roman"/>
          <w:szCs w:val="24"/>
        </w:rPr>
        <w:t>Α</w:t>
      </w:r>
      <w:r w:rsidRPr="00CA6847">
        <w:rPr>
          <w:rFonts w:eastAsia="Times New Roman"/>
          <w:szCs w:val="24"/>
        </w:rPr>
        <w:t xml:space="preserve">πό αυτούς τους </w:t>
      </w:r>
      <w:r>
        <w:rPr>
          <w:rFonts w:eastAsia="Times New Roman"/>
          <w:szCs w:val="24"/>
        </w:rPr>
        <w:t>εκατό χιλιάδες</w:t>
      </w:r>
      <w:r w:rsidRPr="00CA6847">
        <w:rPr>
          <w:rFonts w:eastAsia="Times New Roman"/>
          <w:szCs w:val="24"/>
        </w:rPr>
        <w:t xml:space="preserve"> έχουν κατά καιρούς προ</w:t>
      </w:r>
      <w:r>
        <w:rPr>
          <w:rFonts w:eastAsia="Times New Roman"/>
          <w:szCs w:val="24"/>
        </w:rPr>
        <w:t>σ</w:t>
      </w:r>
      <w:r w:rsidRPr="00CA6847">
        <w:rPr>
          <w:rFonts w:eastAsia="Times New Roman"/>
          <w:szCs w:val="24"/>
        </w:rPr>
        <w:t xml:space="preserve">ληφθεί </w:t>
      </w:r>
      <w:r>
        <w:rPr>
          <w:rFonts w:eastAsia="Times New Roman"/>
          <w:szCs w:val="24"/>
        </w:rPr>
        <w:t>τριάντα πέντε χιλιάδες.</w:t>
      </w:r>
      <w:r w:rsidRPr="00CA6847">
        <w:rPr>
          <w:rFonts w:eastAsia="Times New Roman"/>
          <w:szCs w:val="24"/>
        </w:rPr>
        <w:t xml:space="preserve"> </w:t>
      </w:r>
      <w:r>
        <w:rPr>
          <w:rFonts w:eastAsia="Times New Roman"/>
          <w:szCs w:val="24"/>
        </w:rPr>
        <w:t>Δ</w:t>
      </w:r>
      <w:r w:rsidRPr="00CA6847">
        <w:rPr>
          <w:rFonts w:eastAsia="Times New Roman"/>
          <w:szCs w:val="24"/>
        </w:rPr>
        <w:t>εν μπορεί να προ</w:t>
      </w:r>
      <w:r>
        <w:rPr>
          <w:rFonts w:eastAsia="Times New Roman"/>
          <w:szCs w:val="24"/>
        </w:rPr>
        <w:t>σ</w:t>
      </w:r>
      <w:r w:rsidRPr="00CA6847">
        <w:rPr>
          <w:rFonts w:eastAsia="Times New Roman"/>
          <w:szCs w:val="24"/>
        </w:rPr>
        <w:t>ληφθούν όλοι</w:t>
      </w:r>
      <w:r>
        <w:rPr>
          <w:rFonts w:eastAsia="Times New Roman"/>
          <w:szCs w:val="24"/>
        </w:rPr>
        <w:t>.</w:t>
      </w:r>
      <w:r w:rsidRPr="00CA6847">
        <w:rPr>
          <w:rFonts w:eastAsia="Times New Roman"/>
          <w:szCs w:val="24"/>
        </w:rPr>
        <w:t xml:space="preserve"> Υπάρχει κάποια πολιτική δύναμη στην </w:t>
      </w:r>
      <w:r>
        <w:rPr>
          <w:rFonts w:eastAsia="Times New Roman"/>
          <w:szCs w:val="24"/>
        </w:rPr>
        <w:t>Α</w:t>
      </w:r>
      <w:r w:rsidRPr="00CA6847">
        <w:rPr>
          <w:rFonts w:eastAsia="Times New Roman"/>
          <w:szCs w:val="24"/>
        </w:rPr>
        <w:t>ίθουσα</w:t>
      </w:r>
      <w:r>
        <w:rPr>
          <w:rFonts w:eastAsia="Times New Roman"/>
          <w:szCs w:val="24"/>
        </w:rPr>
        <w:t>,</w:t>
      </w:r>
      <w:r w:rsidRPr="00CA6847">
        <w:rPr>
          <w:rFonts w:eastAsia="Times New Roman"/>
          <w:szCs w:val="24"/>
        </w:rPr>
        <w:t xml:space="preserve"> που να έχει εγγράψει το πρόγραμμα της συλλήβδην διορισμούς δεκάδων χιλιάδων</w:t>
      </w:r>
      <w:r>
        <w:rPr>
          <w:rFonts w:eastAsia="Times New Roman"/>
          <w:szCs w:val="24"/>
        </w:rPr>
        <w:t>;</w:t>
      </w:r>
      <w:r w:rsidRPr="00CA6847">
        <w:rPr>
          <w:rFonts w:eastAsia="Times New Roman"/>
          <w:szCs w:val="24"/>
        </w:rPr>
        <w:t xml:space="preserve"> </w:t>
      </w:r>
      <w:r>
        <w:rPr>
          <w:rFonts w:eastAsia="Times New Roman"/>
          <w:szCs w:val="24"/>
        </w:rPr>
        <w:t>Κι αν</w:t>
      </w:r>
      <w:r w:rsidRPr="00CA6847">
        <w:rPr>
          <w:rFonts w:eastAsia="Times New Roman"/>
          <w:szCs w:val="24"/>
        </w:rPr>
        <w:t xml:space="preserve"> ικανοποιηθεί ο διορισμός των </w:t>
      </w:r>
      <w:r>
        <w:rPr>
          <w:rFonts w:eastAsia="Times New Roman"/>
          <w:szCs w:val="24"/>
        </w:rPr>
        <w:t>τριάντα πέντε</w:t>
      </w:r>
      <w:r w:rsidRPr="00CA6847">
        <w:rPr>
          <w:rFonts w:eastAsia="Times New Roman"/>
          <w:szCs w:val="24"/>
        </w:rPr>
        <w:t xml:space="preserve"> χιλιάδων</w:t>
      </w:r>
      <w:r>
        <w:rPr>
          <w:rFonts w:eastAsia="Times New Roman"/>
          <w:szCs w:val="24"/>
        </w:rPr>
        <w:t>,</w:t>
      </w:r>
      <w:r w:rsidRPr="00CA6847">
        <w:rPr>
          <w:rFonts w:eastAsia="Times New Roman"/>
          <w:szCs w:val="24"/>
        </w:rPr>
        <w:t xml:space="preserve"> τι θα γίνει με τα παιδιά που βγαίνουν κάθε χρόνο από τα πανεπιστήμια</w:t>
      </w:r>
      <w:r>
        <w:rPr>
          <w:rFonts w:eastAsia="Times New Roman"/>
          <w:szCs w:val="24"/>
        </w:rPr>
        <w:t>;</w:t>
      </w:r>
    </w:p>
    <w:p w14:paraId="6B14F16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Επίσ</w:t>
      </w:r>
      <w:r>
        <w:rPr>
          <w:rFonts w:eastAsia="Times New Roman" w:cs="Times New Roman"/>
          <w:szCs w:val="24"/>
        </w:rPr>
        <w:t xml:space="preserve">ης με ποιο σύστημα θα γίνει η κατάταξη όσων προσληφθούν, εάν δεν υπάρχει ένα σύστημα διορισμού τους; Πού θα πάει ο καθένας; Σε ποιο μέρος; Χρειαζόμαστε, λοιπόν, κριτήριο και σύστημα διορισμών. </w:t>
      </w:r>
    </w:p>
    <w:p w14:paraId="6B14F16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Για το πρόβλημα των μόνιμων διορισμών τώρα. Είναι άλλες οι δυν</w:t>
      </w:r>
      <w:r>
        <w:rPr>
          <w:rFonts w:eastAsia="Times New Roman" w:cs="Times New Roman"/>
          <w:szCs w:val="24"/>
        </w:rPr>
        <w:t xml:space="preserve">ατότητες με ΑΕΠ 240 δισεκατομμυρίων πριν από την κρίση και άλλες με 175 δισεκατομμύρια ευρώ μετά την κρίση. </w:t>
      </w:r>
    </w:p>
    <w:p w14:paraId="6B14F16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Ανάγκη σχεδιασμού με βάση νέα κριτήρια. Πρώτα ποιο σχολείο θέλουμε και μετά ποιους και πόσους εκπαιδευτικούς. Όχι επιστροφή στο παρελθόν, όταν το σ</w:t>
      </w:r>
      <w:r>
        <w:rPr>
          <w:rFonts w:eastAsia="Times New Roman" w:cs="Times New Roman"/>
          <w:szCs w:val="24"/>
        </w:rPr>
        <w:t>χολείο αντιμετωπιζόταν συχνά με πελατειακά κριτήρια και ως χώρος αποκλειστικά επαγγελματικής αποκατάστασης. Αναμφίβολα η επαγγελματική αποκατάσταση πρέπει να λαμβάνεται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αλλά μέσα σ’ ένα πλαίσιο ποιοτικό και αξιολογημένο, με πρώτη προτεραιότητα το </w:t>
      </w:r>
      <w:r>
        <w:rPr>
          <w:rFonts w:eastAsia="Times New Roman" w:cs="Times New Roman"/>
          <w:szCs w:val="24"/>
        </w:rPr>
        <w:t>σχολείο, το συμφέρον των μαθητών.</w:t>
      </w:r>
    </w:p>
    <w:p w14:paraId="6B14F16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Το προτεινόμενο σύστημα υπακούει στις πραγματικότητες που διαμορφώθηκαν στην εποχή των μνημονίων. Αποχώρη</w:t>
      </w:r>
      <w:r>
        <w:rPr>
          <w:rFonts w:eastAsia="Times New Roman" w:cs="Times New Roman"/>
          <w:szCs w:val="24"/>
        </w:rPr>
        <w:lastRenderedPageBreak/>
        <w:t xml:space="preserve">σαν επί Νέας Δημοκρατίας και ΠΑΣΟΚ περίπου σαράντα χιλιάδες μόνιμοι εκπαιδευτικοί και προσελήφθησαν μέχρι και είκοσι </w:t>
      </w:r>
      <w:r>
        <w:rPr>
          <w:rFonts w:eastAsia="Times New Roman" w:cs="Times New Roman"/>
          <w:szCs w:val="24"/>
        </w:rPr>
        <w:t xml:space="preserve">τέσσερις χιλιάδες αναπληρωτές κατ’ έτος επί ΣΥΡΙΖΑ. </w:t>
      </w:r>
    </w:p>
    <w:p w14:paraId="6B14F16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Ορθώς δίδεται έμφαση στην προϋπηρεσία των αναπληρωτών. Τους οφείλουν η πολιτεία και η κοινωνία. Το τονίζω και η πολιτεία και η κοινωνία. Διότι και την περίοδο των μνημονίων</w:t>
      </w:r>
      <w:r>
        <w:rPr>
          <w:rFonts w:eastAsia="Times New Roman" w:cs="Times New Roman"/>
          <w:szCs w:val="24"/>
        </w:rPr>
        <w:t xml:space="preserve"> αλλά και πρόσφατα βλέπουμε ότι η κοινωνία δεν αξιολογεί ουσιαστικά, απαξιώνει τους εκπαιδευτικούς. Δεν είναι μόνο τα δυσπρόσιτα που πηγαίνουν οι εκπαιδευτικοί και τραβάνε τον διάβολο τους, το ξέρουμε, με μικρούς μισθούς και με δυσκολίες κοινωνικής συμβίωσ</w:t>
      </w:r>
      <w:r>
        <w:rPr>
          <w:rFonts w:eastAsia="Times New Roman" w:cs="Times New Roman"/>
          <w:szCs w:val="24"/>
        </w:rPr>
        <w:t xml:space="preserve">ης και οικογενειακής συμβίωσης. Ακόμα και στα πλούσια τουριστικά θέρετρα με το </w:t>
      </w:r>
      <w:proofErr w:type="spellStart"/>
      <w:r>
        <w:rPr>
          <w:rFonts w:eastAsia="Times New Roman" w:cs="Times New Roman"/>
          <w:szCs w:val="24"/>
        </w:rPr>
        <w:t>Airbnb</w:t>
      </w:r>
      <w:proofErr w:type="spellEnd"/>
      <w:r>
        <w:rPr>
          <w:rFonts w:eastAsia="Times New Roman" w:cs="Times New Roman"/>
          <w:szCs w:val="24"/>
        </w:rPr>
        <w:t xml:space="preserve"> βλέπετε τι τραβάνε οι εκπαιδευτικοί. Ούτε σπίτια δεν βρίσκουν, γιατί η κοινωνία μας που ζητάει για τα παιδιά της εκπαιδευτικούς, δεν είναι έτοιμη, δυστυχώς, να θυσιάσει δ</w:t>
      </w:r>
      <w:r>
        <w:rPr>
          <w:rFonts w:eastAsia="Times New Roman" w:cs="Times New Roman"/>
          <w:szCs w:val="24"/>
        </w:rPr>
        <w:t>ωμάτια από τον τουρισμό, για να κάτσουν οι εκπαιδευτικοί εκεί σ’ αυτά τα μέρη. Όχι όλες οι κοινωνίες αλλά δυστυχώς αρκετές.</w:t>
      </w:r>
    </w:p>
    <w:p w14:paraId="6B14F16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Μεταβατικό και μεσοπρόθεσμο το προτεινόμενο σύστημα. Πρέπει να συζητήσουμε σοβαρά το έλλειμμα στο θέμα </w:t>
      </w:r>
      <w:r>
        <w:rPr>
          <w:rFonts w:eastAsia="Times New Roman" w:cs="Times New Roman"/>
          <w:szCs w:val="24"/>
        </w:rPr>
        <w:lastRenderedPageBreak/>
        <w:t>εκπαίδευση των εκπαιδευτικών.</w:t>
      </w:r>
      <w:r>
        <w:rPr>
          <w:rFonts w:eastAsia="Times New Roman" w:cs="Times New Roman"/>
          <w:szCs w:val="24"/>
        </w:rPr>
        <w:t xml:space="preserve"> Εκπαίδευση των εκπαιδευτικών ως προϋπόθεση για τον μόνιμο διορισμό τους και τη διαρκή επιμόρφωσή τους. Δεν νοείται διορισμός χωρίς να ξέρει αυτός που τελειώνει το πανεπιστήμιο</w:t>
      </w:r>
      <w:r>
        <w:rPr>
          <w:rFonts w:eastAsia="Times New Roman" w:cs="Times New Roman"/>
          <w:szCs w:val="24"/>
        </w:rPr>
        <w:t>,</w:t>
      </w:r>
      <w:r>
        <w:rPr>
          <w:rFonts w:eastAsia="Times New Roman" w:cs="Times New Roman"/>
          <w:szCs w:val="24"/>
        </w:rPr>
        <w:t xml:space="preserve"> τι σημαίνει εκπαιδευτική πράξη, άρα θέλουμε εκπαίδευση του εκπαιδευτικού και δ</w:t>
      </w:r>
      <w:r>
        <w:rPr>
          <w:rFonts w:eastAsia="Times New Roman" w:cs="Times New Roman"/>
          <w:szCs w:val="24"/>
        </w:rPr>
        <w:t>εν νοείται λειτουργία εκπαιδευτική χωρίς να υπάρχει ένα σύστημα μόνιμης επιμόρφωσης των εκπαιδευτικών.</w:t>
      </w:r>
    </w:p>
    <w:p w14:paraId="6B14F16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Δυστυχώς για το δεύτερο θέμα πολλά εκατομμύρια, εκατοντάδες εκατομμύρια έχουν φαγωθεί, για να καλύπτουμε τα κενά της αδιοριστίας από τα χρήματα που ήταν </w:t>
      </w:r>
      <w:r>
        <w:rPr>
          <w:rFonts w:eastAsia="Times New Roman" w:cs="Times New Roman"/>
          <w:szCs w:val="24"/>
        </w:rPr>
        <w:t xml:space="preserve">για την επιμόρφωση. </w:t>
      </w:r>
    </w:p>
    <w:p w14:paraId="6B14F16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Στον εθνικό και κοινωνικό διάλογο είχαμε συζητήσει σχέδιο για την εκπαίδευση των εκπαιδευτικών, που έπρεπε να τεθεί σε δημόσια διαβούλευση και να ληφθεί, ει δυνατόν συναινετικά επιτέλους κάποια απόφαση.</w:t>
      </w:r>
    </w:p>
    <w:p w14:paraId="6B14F17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Καταθέτω στα Πρακτικά της Βουλής</w:t>
      </w:r>
      <w:r>
        <w:rPr>
          <w:rFonts w:eastAsia="Times New Roman" w:cs="Times New Roman"/>
          <w:szCs w:val="24"/>
        </w:rPr>
        <w:t xml:space="preserve"> τα πρακτικά του Διοικητικού Συμβουλίου του ΙΕΠ, του Ινστιτούτου Εκπαιδευτικής Πολιτικής, που έκανε τη σχετική συζήτηση.</w:t>
      </w:r>
    </w:p>
    <w:p w14:paraId="6B14F171" w14:textId="77777777" w:rsidR="004965E6" w:rsidRDefault="004D430C">
      <w:pPr>
        <w:spacing w:line="600" w:lineRule="auto"/>
        <w:ind w:firstLine="720"/>
        <w:jc w:val="both"/>
        <w:rPr>
          <w:rFonts w:eastAsia="Times New Roman" w:cs="Times New Roman"/>
        </w:rPr>
      </w:pPr>
      <w:r>
        <w:rPr>
          <w:rFonts w:eastAsia="Times New Roman" w:cs="Times New Roman"/>
        </w:rPr>
        <w:lastRenderedPageBreak/>
        <w:t>(Στο σημείο αυτό ο Βουλευτής κ. Νικόλαος Φίλης καταθέτει για τα Πρακτικά το</w:t>
      </w:r>
      <w:r w:rsidRPr="000731CA">
        <w:rPr>
          <w:rFonts w:eastAsia="Times New Roman" w:cs="Times New Roman"/>
        </w:rPr>
        <w:t xml:space="preserve"> προαναφερθέν έγγραφ</w:t>
      </w:r>
      <w:r>
        <w:rPr>
          <w:rFonts w:eastAsia="Times New Roman" w:cs="Times New Roman"/>
        </w:rPr>
        <w:t>ο</w:t>
      </w:r>
      <w:r w:rsidRPr="000731CA">
        <w:rPr>
          <w:rFonts w:eastAsia="Times New Roman" w:cs="Times New Roman"/>
        </w:rPr>
        <w:t>, τ</w:t>
      </w:r>
      <w:r>
        <w:rPr>
          <w:rFonts w:eastAsia="Times New Roman" w:cs="Times New Roman"/>
        </w:rPr>
        <w:t>ο</w:t>
      </w:r>
      <w:r w:rsidRPr="000731CA">
        <w:rPr>
          <w:rFonts w:eastAsia="Times New Roman" w:cs="Times New Roman"/>
        </w:rPr>
        <w:t xml:space="preserve"> οποί</w:t>
      </w:r>
      <w:r>
        <w:rPr>
          <w:rFonts w:eastAsia="Times New Roman" w:cs="Times New Roman"/>
        </w:rPr>
        <w:t>ο</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ται στο αρχείο του Τμή</w:t>
      </w:r>
      <w:r w:rsidRPr="000731CA">
        <w:rPr>
          <w:rFonts w:eastAsia="Times New Roman" w:cs="Times New Roman"/>
        </w:rPr>
        <w:t>ματος Γραμματείας της Διεύθυνσης Στενογραφίας και  Πρακτικών της Βουλής)</w:t>
      </w:r>
    </w:p>
    <w:p w14:paraId="6B14F17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Σύμφωνα με αυτόν τον προβληματισμό είναι αναγκαίο να εκπονηθεί ένα επαρκές πρόγραμμα σπουδών με θεωρητική κατάρτιση για τη διδακτική αλλά και για την πρακτική άσκηση κάθε πτυχιούχου π</w:t>
      </w:r>
      <w:r>
        <w:rPr>
          <w:rFonts w:eastAsia="Times New Roman" w:cs="Times New Roman"/>
          <w:szCs w:val="24"/>
        </w:rPr>
        <w:t>ου επιθυμεί να εργαστεί στην εκπαίδευση είτε μέσα στο προπτυχιακό πρόγραμμα είτε ως πρόσθετος χρόνος. Σε κάθε περίπτωση, όμως, αυτό το πρόγραμμα προϋποθέτει αφ</w:t>
      </w:r>
      <w:r>
        <w:rPr>
          <w:rFonts w:eastAsia="Times New Roman" w:cs="Times New Roman"/>
          <w:szCs w:val="24"/>
        </w:rPr>
        <w:t xml:space="preserve">’ </w:t>
      </w:r>
      <w:r>
        <w:rPr>
          <w:rFonts w:eastAsia="Times New Roman" w:cs="Times New Roman"/>
          <w:szCs w:val="24"/>
        </w:rPr>
        <w:t>ενός εξειδικευμένο επιστημονικό προσωπικό και αφ</w:t>
      </w:r>
      <w:r>
        <w:rPr>
          <w:rFonts w:eastAsia="Times New Roman" w:cs="Times New Roman"/>
          <w:szCs w:val="24"/>
        </w:rPr>
        <w:t xml:space="preserve">’ </w:t>
      </w:r>
      <w:r>
        <w:rPr>
          <w:rFonts w:eastAsia="Times New Roman" w:cs="Times New Roman"/>
          <w:szCs w:val="24"/>
        </w:rPr>
        <w:t>ετέρου μαθήματα με διδακτικές μονάδες τόσο γι</w:t>
      </w:r>
      <w:r>
        <w:rPr>
          <w:rFonts w:eastAsia="Times New Roman" w:cs="Times New Roman"/>
          <w:szCs w:val="24"/>
        </w:rPr>
        <w:t>α την ενιαία διδακτική όσο και για κάθε γνωστική περιοχή.</w:t>
      </w:r>
    </w:p>
    <w:p w14:paraId="6B14F17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Επίσης ανάλογος προβληματισμός γνωρίζουμε ότι περιλαμβάνεται στα πρακτικά του 8</w:t>
      </w:r>
      <w:r w:rsidRPr="00ED4B9B">
        <w:rPr>
          <w:rFonts w:eastAsia="Times New Roman" w:cs="Times New Roman"/>
          <w:szCs w:val="24"/>
          <w:vertAlign w:val="superscript"/>
        </w:rPr>
        <w:t>ου</w:t>
      </w:r>
      <w:r>
        <w:rPr>
          <w:rFonts w:eastAsia="Times New Roman" w:cs="Times New Roman"/>
          <w:szCs w:val="24"/>
        </w:rPr>
        <w:t xml:space="preserve"> Συνεδρίου της ΟΛΜΕ του 1997. </w:t>
      </w:r>
    </w:p>
    <w:p w14:paraId="6B14F17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Καταθέτω τον σχετικό προβληματισμό της ΟΛΜΕ.</w:t>
      </w:r>
    </w:p>
    <w:p w14:paraId="6B14F175" w14:textId="77777777" w:rsidR="004965E6" w:rsidRDefault="004D430C">
      <w:pPr>
        <w:spacing w:line="600" w:lineRule="auto"/>
        <w:ind w:firstLine="720"/>
        <w:jc w:val="both"/>
        <w:rPr>
          <w:rFonts w:eastAsia="Times New Roman" w:cs="Times New Roman"/>
        </w:rPr>
      </w:pPr>
      <w:r>
        <w:rPr>
          <w:rFonts w:eastAsia="Times New Roman" w:cs="Times New Roman"/>
        </w:rPr>
        <w:lastRenderedPageBreak/>
        <w:t xml:space="preserve">(Στο σημείο αυτό ο Βουλευτής κ. Νικόλαος </w:t>
      </w:r>
      <w:r>
        <w:rPr>
          <w:rFonts w:eastAsia="Times New Roman" w:cs="Times New Roman"/>
        </w:rPr>
        <w:t>Φίλης καταθέτει για τα Πρακτικά το</w:t>
      </w:r>
      <w:r w:rsidRPr="000731CA">
        <w:rPr>
          <w:rFonts w:eastAsia="Times New Roman" w:cs="Times New Roman"/>
        </w:rPr>
        <w:t xml:space="preserve"> προαναφερθέν έγγραφ</w:t>
      </w:r>
      <w:r>
        <w:rPr>
          <w:rFonts w:eastAsia="Times New Roman" w:cs="Times New Roman"/>
        </w:rPr>
        <w:t>ο</w:t>
      </w:r>
      <w:r w:rsidRPr="000731CA">
        <w:rPr>
          <w:rFonts w:eastAsia="Times New Roman" w:cs="Times New Roman"/>
        </w:rPr>
        <w:t>, τ</w:t>
      </w:r>
      <w:r>
        <w:rPr>
          <w:rFonts w:eastAsia="Times New Roman" w:cs="Times New Roman"/>
        </w:rPr>
        <w:t>ο</w:t>
      </w:r>
      <w:r w:rsidRPr="000731CA">
        <w:rPr>
          <w:rFonts w:eastAsia="Times New Roman" w:cs="Times New Roman"/>
        </w:rPr>
        <w:t xml:space="preserve"> οποί</w:t>
      </w:r>
      <w:r>
        <w:rPr>
          <w:rFonts w:eastAsia="Times New Roman" w:cs="Times New Roman"/>
        </w:rPr>
        <w:t>ο</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ται στο αρχείο του Τμήματος Γραμματείας της Διεύθυνσης Στενογραφίας και  Πρακτικών της Βουλής)</w:t>
      </w:r>
    </w:p>
    <w:p w14:paraId="6B14F17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Με τα προγράμματα εκπαίδευσης των εκπαιδευτικών περιορίζεται ο αριθμός σε αυτούς που το ε</w:t>
      </w:r>
      <w:r>
        <w:rPr>
          <w:rFonts w:eastAsia="Times New Roman" w:cs="Times New Roman"/>
          <w:szCs w:val="24"/>
        </w:rPr>
        <w:t xml:space="preserve">πιθυμούν και ανταποκρίνονται στην ιδιαίτερη προετοιμασία. Έτσι η επιλογή είναι αξιοκρατική και στο πλαίσιο του δημόσιου εκπαιδευτικού συστήματος. </w:t>
      </w:r>
    </w:p>
    <w:p w14:paraId="6B14F17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Οι γραπτοί διαγωνισμοί ΑΣΕΠ δεν ανταποκρίθηκαν στην ανάγκη ουσιαστικής και αξιολογικής επιλογής με βάση τις α</w:t>
      </w:r>
      <w:r>
        <w:rPr>
          <w:rFonts w:eastAsia="Times New Roman" w:cs="Times New Roman"/>
          <w:szCs w:val="24"/>
        </w:rPr>
        <w:t>νάγκες και τις ιδιαιτερότητες της εκπαίδευσης. Άλλο πράγμα είναι ένας γραπτός διαγωνισμός για τα τελωνεία και άλλο πράγμα είναι για να επιλεγούν οι υποψήφιοι εκπαιδευτικοί. Άλλωστε αυτή η διαφορετικότητα επιβάλλει και τη διαρκή επιμόρφωση στην οποία αναφέρ</w:t>
      </w:r>
      <w:r>
        <w:rPr>
          <w:rFonts w:eastAsia="Times New Roman" w:cs="Times New Roman"/>
          <w:szCs w:val="24"/>
        </w:rPr>
        <w:t>θηκα παραπάνω.</w:t>
      </w:r>
    </w:p>
    <w:p w14:paraId="6B14F17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Οι πρώτοι διορισμοί -τεσσερισήμισι χιλιάδες από τις δεκαπέντε χιλιάδες- θα γίνουν φέτος στην ειδική αγωγή, απόδειξη </w:t>
      </w:r>
      <w:r>
        <w:rPr>
          <w:rFonts w:eastAsia="Times New Roman" w:cs="Times New Roman"/>
          <w:szCs w:val="24"/>
        </w:rPr>
        <w:lastRenderedPageBreak/>
        <w:t>του ουσιαστικού ενδιαφέροντος και της προτεραιότητας που έχει η Κυβέρνηση για τον χώρο της ειδικής αγωγής. Είναι οι μόνιμοι δ</w:t>
      </w:r>
      <w:r>
        <w:rPr>
          <w:rFonts w:eastAsia="Times New Roman" w:cs="Times New Roman"/>
          <w:szCs w:val="24"/>
        </w:rPr>
        <w:t xml:space="preserve">ιορισμοί προϋπόθεση για το δημόσιο σχολείο ισότητας και ποιότητας. Και τονίζω είναι οι πρώτοι διορισμοί στην ειδική αγωγή από συστάσεως της ειδικής αγωγής. </w:t>
      </w:r>
    </w:p>
    <w:p w14:paraId="6B14F17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Οι μόνιμοι, λοιπόν, διορισμοί προϋπόθεση για το δημόσιο σχολείο ισότητας και ποιότητας. Στον αντίπο</w:t>
      </w:r>
      <w:r>
        <w:rPr>
          <w:rFonts w:eastAsia="Times New Roman" w:cs="Times New Roman"/>
          <w:szCs w:val="24"/>
        </w:rPr>
        <w:t>δα το πρόγραμμα της Νέας Δημοκρατίας για σχολεία πολλών ταχυτήτων με πρόσχημα την αριστεία, με αμφισβήτηση του καθολικού δικαιώματος στην εκπαίδευση, με διευθυντές μάνατζερ στα σχολεία, με μαθητές-πελάτες, με ελλιπή χρηματοδότηση, με ελεημοσύνη από τον ιδι</w:t>
      </w:r>
      <w:r>
        <w:rPr>
          <w:rFonts w:eastAsia="Times New Roman" w:cs="Times New Roman"/>
          <w:szCs w:val="24"/>
        </w:rPr>
        <w:t xml:space="preserve">ωτικό τομέα και με εκπαιδευτικούς χωρίς δικαιώματα, για σχολεία χωρίς δημοκρατία. Πρόκειται για αντιγραφή </w:t>
      </w:r>
      <w:proofErr w:type="spellStart"/>
      <w:r>
        <w:rPr>
          <w:rFonts w:eastAsia="Times New Roman" w:cs="Times New Roman"/>
          <w:szCs w:val="24"/>
        </w:rPr>
        <w:t>θατσερικών</w:t>
      </w:r>
      <w:proofErr w:type="spellEnd"/>
      <w:r>
        <w:rPr>
          <w:rFonts w:eastAsia="Times New Roman" w:cs="Times New Roman"/>
          <w:szCs w:val="24"/>
        </w:rPr>
        <w:t xml:space="preserve"> μεθόδων, που εγκαταλείπεται ακόμη και στη Βρετανία. </w:t>
      </w:r>
    </w:p>
    <w:p w14:paraId="6B14F17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Σε αυτό το ξεθεμελιωμένο και ερειπωμένο σχολείο, προφανώς, δεν χρειάζονται μαζικοί διο</w:t>
      </w:r>
      <w:r>
        <w:rPr>
          <w:rFonts w:eastAsia="Times New Roman" w:cs="Times New Roman"/>
          <w:szCs w:val="24"/>
        </w:rPr>
        <w:t xml:space="preserve">ρισμοί. Γι’ αυτό η Νέα Δημοκρατία συναινεί με μισή καρδιά μόνο στους διορισμούς στην ειδική αγωγή και διαφωνεί κατ’ </w:t>
      </w:r>
      <w:proofErr w:type="spellStart"/>
      <w:r>
        <w:rPr>
          <w:rFonts w:eastAsia="Times New Roman" w:cs="Times New Roman"/>
          <w:szCs w:val="24"/>
        </w:rPr>
        <w:t>ουσίαν</w:t>
      </w:r>
      <w:proofErr w:type="spellEnd"/>
      <w:r>
        <w:rPr>
          <w:rFonts w:eastAsia="Times New Roman" w:cs="Times New Roman"/>
          <w:szCs w:val="24"/>
        </w:rPr>
        <w:t xml:space="preserve"> με τους υπόλοιπους διορισμούς στην εκπαίδευση. Άλλωστε αυτοί οι διορισμοί δεν χωρούν </w:t>
      </w:r>
      <w:r>
        <w:rPr>
          <w:rFonts w:eastAsia="Times New Roman" w:cs="Times New Roman"/>
          <w:szCs w:val="24"/>
        </w:rPr>
        <w:lastRenderedPageBreak/>
        <w:t>στο πρόγραμμα της Νέας Δημοκρατίας, όταν λέει ότ</w:t>
      </w:r>
      <w:r>
        <w:rPr>
          <w:rFonts w:eastAsia="Times New Roman" w:cs="Times New Roman"/>
          <w:szCs w:val="24"/>
        </w:rPr>
        <w:t xml:space="preserve">ι για κάθε πέντε αποχωρήσεις από το </w:t>
      </w:r>
      <w:r>
        <w:rPr>
          <w:rFonts w:eastAsia="Times New Roman" w:cs="Times New Roman"/>
          <w:szCs w:val="24"/>
        </w:rPr>
        <w:t>δ</w:t>
      </w:r>
      <w:r>
        <w:rPr>
          <w:rFonts w:eastAsia="Times New Roman" w:cs="Times New Roman"/>
          <w:szCs w:val="24"/>
        </w:rPr>
        <w:t>ημόσιο θα έχουμε μία πρόσληψη</w:t>
      </w:r>
      <w:r>
        <w:rPr>
          <w:rFonts w:eastAsia="Times New Roman" w:cs="Times New Roman"/>
          <w:szCs w:val="24"/>
        </w:rPr>
        <w:t>,</w:t>
      </w:r>
      <w:r>
        <w:rPr>
          <w:rFonts w:eastAsia="Times New Roman" w:cs="Times New Roman"/>
          <w:szCs w:val="24"/>
        </w:rPr>
        <w:t xml:space="preserve"> και όχι όπως λέει ο ΣΥΡΙΖΑ μία αποχώρηση</w:t>
      </w:r>
      <w:r>
        <w:rPr>
          <w:rFonts w:eastAsia="Times New Roman" w:cs="Times New Roman"/>
          <w:szCs w:val="24"/>
        </w:rPr>
        <w:t xml:space="preserve"> </w:t>
      </w:r>
      <w:r>
        <w:rPr>
          <w:rFonts w:eastAsia="Times New Roman" w:cs="Times New Roman"/>
          <w:szCs w:val="24"/>
        </w:rPr>
        <w:t>μία πρόσληψη.</w:t>
      </w:r>
    </w:p>
    <w:p w14:paraId="6B14F17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προφανές ότι εάν χθες καταψηφιζόταν η Κυβέρνηση, έπεφτε η Κυβέρνηση, σήμερα δεν επρόκειτο να συζη</w:t>
      </w:r>
      <w:r>
        <w:rPr>
          <w:rFonts w:eastAsia="Times New Roman" w:cs="Times New Roman"/>
          <w:szCs w:val="24"/>
        </w:rPr>
        <w:t>τούμε διορισμούς για την εκπαίδευση. Και όσοι βγήκαν σήμερα για τα δικαιώματά τους στους δρόμους και διαμαρτύρονταν, είναι λογικό να σκέφτονται ότι εάν γινόταν χθες ένα ατύχημα και δεν επιβεβαιωνόταν μια επιλογή κυβερνητικής σταθερότητας, τώρα που βγαίνουμ</w:t>
      </w:r>
      <w:r>
        <w:rPr>
          <w:rFonts w:eastAsia="Times New Roman" w:cs="Times New Roman"/>
          <w:szCs w:val="24"/>
        </w:rPr>
        <w:t xml:space="preserve">ε από το λαγούμι μιας κρίσης σιγά-σιγά και δύσκολα είναι η αλήθεια, θα ήταν καλύτερα; Ας το σκεφτούν όλοι, πριν απαντήσουν με έναν τρόπο, φοβούμαι επιπόλαιο και </w:t>
      </w:r>
      <w:proofErr w:type="spellStart"/>
      <w:r>
        <w:rPr>
          <w:rFonts w:eastAsia="Times New Roman" w:cs="Times New Roman"/>
          <w:szCs w:val="24"/>
        </w:rPr>
        <w:t>συνθηματολογικό</w:t>
      </w:r>
      <w:proofErr w:type="spellEnd"/>
      <w:r>
        <w:rPr>
          <w:rFonts w:eastAsia="Times New Roman" w:cs="Times New Roman"/>
          <w:szCs w:val="24"/>
        </w:rPr>
        <w:t>.</w:t>
      </w:r>
    </w:p>
    <w:p w14:paraId="6B14F17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Προφανές είναι ότι μέσα από την εκπαίδευση όπως και μέσα από την υγεία, διαμορ</w:t>
      </w:r>
      <w:r>
        <w:rPr>
          <w:rFonts w:eastAsia="Times New Roman" w:cs="Times New Roman"/>
          <w:szCs w:val="24"/>
        </w:rPr>
        <w:t xml:space="preserve">φώνεται μία προγραμματική αντιπαράθεση ανάμεσα σε ένα μπλοκ προοδευτικών δυνάμεων με κορμό τον ΣΥΡΙΖΑ και σ’ ένα μπλοκ συντηρητικών δυνάμεων με ακροδεξιά κλίση και κορμό τη Νέα Δημοκρατία. Είναι εάν θέλετε </w:t>
      </w:r>
      <w:r>
        <w:rPr>
          <w:rFonts w:eastAsia="Times New Roman" w:cs="Times New Roman"/>
          <w:szCs w:val="24"/>
        </w:rPr>
        <w:lastRenderedPageBreak/>
        <w:t>ένα πρόγραμμα για τη διαμόρφωση μιας νέας κοινωνικ</w:t>
      </w:r>
      <w:r>
        <w:rPr>
          <w:rFonts w:eastAsia="Times New Roman" w:cs="Times New Roman"/>
          <w:szCs w:val="24"/>
        </w:rPr>
        <w:t>ής πλειοψηφίας, που θα αντανακλάται και στο πολιτικό επίπεδο.</w:t>
      </w:r>
    </w:p>
    <w:p w14:paraId="6B14F17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Κύριε Υπουργέ, πρέπει να σας συγχαρώ, γιατί σήμερα μετά από τόσα χρόνια έχετε την τύχη μετά από μεθοδικό σχέδιο, να φέρετε ένα σχέδιο μόνιμων διορισμών στην εκπαίδευση. Καλή επιτυχία και καλή συ</w:t>
      </w:r>
      <w:r>
        <w:rPr>
          <w:rFonts w:eastAsia="Times New Roman" w:cs="Times New Roman"/>
          <w:szCs w:val="24"/>
        </w:rPr>
        <w:t>νέχεια!</w:t>
      </w:r>
    </w:p>
    <w:p w14:paraId="6B14F17E" w14:textId="77777777" w:rsidR="004965E6" w:rsidRDefault="004D430C">
      <w:pPr>
        <w:spacing w:line="600" w:lineRule="auto"/>
        <w:ind w:firstLine="720"/>
        <w:jc w:val="center"/>
        <w:rPr>
          <w:rFonts w:eastAsia="Times New Roman" w:cs="Times New Roman"/>
          <w:szCs w:val="24"/>
        </w:rPr>
      </w:pPr>
      <w:r w:rsidRPr="005630D1">
        <w:rPr>
          <w:rFonts w:eastAsia="Times New Roman" w:cs="Times New Roman"/>
          <w:szCs w:val="24"/>
        </w:rPr>
        <w:t xml:space="preserve">(Χειροκροτήματα από την </w:t>
      </w:r>
      <w:r>
        <w:rPr>
          <w:rFonts w:eastAsia="Times New Roman" w:cs="Times New Roman"/>
          <w:szCs w:val="24"/>
        </w:rPr>
        <w:t>π</w:t>
      </w:r>
      <w:r w:rsidRPr="005630D1">
        <w:rPr>
          <w:rFonts w:eastAsia="Times New Roman" w:cs="Times New Roman"/>
          <w:szCs w:val="24"/>
        </w:rPr>
        <w:t>τέρυγα του ΣΥΡΙΖΑ)</w:t>
      </w:r>
    </w:p>
    <w:p w14:paraId="6B14F17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 </w:t>
      </w:r>
      <w:r w:rsidRPr="00C27BC7">
        <w:rPr>
          <w:rFonts w:eastAsia="Times New Roman"/>
          <w:b/>
          <w:szCs w:val="24"/>
        </w:rPr>
        <w:t xml:space="preserve">ΠΡΟΕΔΡΕΥΩΝ (Δημήτριος </w:t>
      </w:r>
      <w:proofErr w:type="spellStart"/>
      <w:r w:rsidRPr="00C27BC7">
        <w:rPr>
          <w:rFonts w:eastAsia="Times New Roman"/>
          <w:b/>
          <w:szCs w:val="24"/>
        </w:rPr>
        <w:t>Κρεμαστινός</w:t>
      </w:r>
      <w:proofErr w:type="spellEnd"/>
      <w:r w:rsidRPr="00C27BC7">
        <w:rPr>
          <w:rFonts w:eastAsia="Times New Roman"/>
          <w:b/>
          <w:szCs w:val="24"/>
        </w:rPr>
        <w:t>):</w:t>
      </w:r>
      <w:r>
        <w:rPr>
          <w:rFonts w:eastAsia="Times New Roman"/>
          <w:b/>
          <w:szCs w:val="24"/>
        </w:rPr>
        <w:t xml:space="preserve"> </w:t>
      </w:r>
      <w:r>
        <w:rPr>
          <w:rFonts w:eastAsia="Times New Roman"/>
          <w:szCs w:val="24"/>
        </w:rPr>
        <w:t>Ο</w:t>
      </w:r>
      <w:r>
        <w:rPr>
          <w:rFonts w:eastAsia="Times New Roman" w:cs="Times New Roman"/>
          <w:szCs w:val="24"/>
        </w:rPr>
        <w:t xml:space="preserve"> κ. Παπαδόπουλος, Βουλευτής του ΣΥΡΙΖΑ, έχει τον λόγο για επτά λεπτά.</w:t>
      </w:r>
    </w:p>
    <w:p w14:paraId="6B14F180"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Ευχαριστώ, κύριε Πρόεδρε.</w:t>
      </w:r>
    </w:p>
    <w:p w14:paraId="6B14F18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Έχουμε σήμερα μία σοβαρή Ολομέλεια και βλέπω ότ</w:t>
      </w:r>
      <w:r>
        <w:rPr>
          <w:rFonts w:eastAsia="Times New Roman" w:cs="Times New Roman"/>
          <w:szCs w:val="24"/>
        </w:rPr>
        <w:t>ι από την Αξιωματική Αντιπολίτευση είναι μόνο ένας Βουλευτής. Γιατί, κύριοι συνάδελφοι; Εδώ λέγατε πράματα και θάματα. Χθες αναφέρατε ότι ήταν μία ημέρα-«κουρελού» και ο Πρωθυπουργός ζήτησε από τον Πρόεδρό σας να γίνει μία κουβέντα.</w:t>
      </w:r>
    </w:p>
    <w:p w14:paraId="6B14F18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Εγώ απ’ ό,τι διαβάζω οι</w:t>
      </w:r>
      <w:r>
        <w:rPr>
          <w:rFonts w:eastAsia="Times New Roman" w:cs="Times New Roman"/>
          <w:szCs w:val="24"/>
        </w:rPr>
        <w:t xml:space="preserve"> δημοσκοπήσεις σάς δείχνουν 10%-15%. Γιατί δεν κάνετε ένα </w:t>
      </w:r>
      <w:r>
        <w:rPr>
          <w:rFonts w:eastAsia="Times New Roman" w:cs="Times New Roman"/>
          <w:szCs w:val="24"/>
          <w:lang w:val="en-US"/>
        </w:rPr>
        <w:t>debate</w:t>
      </w:r>
      <w:r>
        <w:rPr>
          <w:rFonts w:eastAsia="Times New Roman" w:cs="Times New Roman"/>
          <w:szCs w:val="24"/>
        </w:rPr>
        <w:t xml:space="preserve"> με τον Πρωθυπουργό να </w:t>
      </w:r>
      <w:r>
        <w:rPr>
          <w:rFonts w:eastAsia="Times New Roman" w:cs="Times New Roman"/>
          <w:szCs w:val="24"/>
        </w:rPr>
        <w:lastRenderedPageBreak/>
        <w:t xml:space="preserve">το σαρώσετε, να πάρετε 25% και να βγείτε και να καθαρίσετε που λέτε τη μπουγάδα; Τι σας φοβίζει; Πολύ φοβάμαι ότι αυτό το </w:t>
      </w:r>
      <w:r>
        <w:rPr>
          <w:rFonts w:eastAsia="Times New Roman" w:cs="Times New Roman"/>
          <w:szCs w:val="24"/>
          <w:lang w:val="en-US"/>
        </w:rPr>
        <w:t>debate</w:t>
      </w:r>
      <w:r>
        <w:rPr>
          <w:rFonts w:eastAsia="Times New Roman" w:cs="Times New Roman"/>
          <w:szCs w:val="24"/>
        </w:rPr>
        <w:t xml:space="preserve"> δεν πρόκειται να γίνει κα</w:t>
      </w:r>
      <w:r>
        <w:rPr>
          <w:rFonts w:eastAsia="Times New Roman" w:cs="Times New Roman"/>
          <w:szCs w:val="24"/>
        </w:rPr>
        <w:t>μ</w:t>
      </w:r>
      <w:r>
        <w:rPr>
          <w:rFonts w:eastAsia="Times New Roman" w:cs="Times New Roman"/>
          <w:szCs w:val="24"/>
        </w:rPr>
        <w:t>μιά φορά.</w:t>
      </w:r>
    </w:p>
    <w:p w14:paraId="6B14F18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σημερινή μέρα είναι ιδιαίτερα σημαντική όχι μόνο για τα πανεπιστημιακά ιδρύματα αλλά και για την ίδια την Κυβέρνηση και συγκεκριμένα για το Υπουργείο Παιδείας, που μετά από αναρίθμητες διαβουλεύσεις και σκληρή δουλειά κατάφερε να υλοποιήσει το όραμά του κα</w:t>
      </w:r>
      <w:r>
        <w:rPr>
          <w:rFonts w:eastAsia="Times New Roman" w:cs="Times New Roman"/>
          <w:szCs w:val="24"/>
        </w:rPr>
        <w:t>ι να κερδίσει το στοίχημα που ήθελε, τα νέα πανεπιστήμια που προκύπτουν στην επικράτεια από τις συνέργειες πανεπιστημίων και ΤΕΙ</w:t>
      </w:r>
      <w:r>
        <w:rPr>
          <w:rFonts w:eastAsia="Times New Roman" w:cs="Times New Roman"/>
          <w:szCs w:val="24"/>
        </w:rPr>
        <w:t>,</w:t>
      </w:r>
      <w:r>
        <w:rPr>
          <w:rFonts w:eastAsia="Times New Roman" w:cs="Times New Roman"/>
          <w:szCs w:val="24"/>
        </w:rPr>
        <w:t xml:space="preserve"> να αποτελούν πόλο ανάπτυξης για την κοινωνία μακριά από εσωστρεφείς δομές του παρελθόντος ενισχυμένα και ανοιχτά για όλες και </w:t>
      </w:r>
      <w:r>
        <w:rPr>
          <w:rFonts w:eastAsia="Times New Roman" w:cs="Times New Roman"/>
          <w:szCs w:val="24"/>
        </w:rPr>
        <w:t>για όλους.</w:t>
      </w:r>
    </w:p>
    <w:p w14:paraId="6B14F18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Η δημόσια παιδεία είναι ένας ζωντανός οργανισμός, που οφείλει να αλλάζει, να αναπροσαρμόζεται, να ενισχύεται συνεχώς ανάλογα με τις απαιτήσεις των σύγχρονων κοινωνιών. Επιπλέον με το βλέμμα στραμμένο στην προώθηση έρευνας και καινοτομίας, οι δια</w:t>
      </w:r>
      <w:r>
        <w:rPr>
          <w:rFonts w:eastAsia="Times New Roman" w:cs="Times New Roman"/>
          <w:szCs w:val="24"/>
        </w:rPr>
        <w:t xml:space="preserve">βουλεύσεις κατάφεραν να πραγματοποιήσουν την από κάτω προσέγγιση του ζητήματος με δημοκρατική συμμετοχή όλων των εμπλεκομένων που γνωρίζουν καλύτερα από </w:t>
      </w:r>
      <w:r>
        <w:rPr>
          <w:rFonts w:eastAsia="Times New Roman" w:cs="Times New Roman"/>
          <w:szCs w:val="24"/>
        </w:rPr>
        <w:lastRenderedPageBreak/>
        <w:t>τον καθένα μας τα προβλήματα και που είναι σε θέση να προτείνουν πρακτικές για ολοκλήρωση της φυσιογνωμ</w:t>
      </w:r>
      <w:r>
        <w:rPr>
          <w:rFonts w:eastAsia="Times New Roman" w:cs="Times New Roman"/>
          <w:szCs w:val="24"/>
        </w:rPr>
        <w:t xml:space="preserve">ίας των πανεπιστημίων και όχι από τα πάνω, από το κέντρο, όπως γινόταν μέχρι τώρα. </w:t>
      </w:r>
    </w:p>
    <w:p w14:paraId="6B14F185" w14:textId="77777777" w:rsidR="004965E6" w:rsidRDefault="004D430C">
      <w:pPr>
        <w:tabs>
          <w:tab w:val="left" w:pos="6168"/>
        </w:tabs>
        <w:spacing w:line="600" w:lineRule="auto"/>
        <w:ind w:firstLine="720"/>
        <w:jc w:val="both"/>
        <w:rPr>
          <w:rFonts w:eastAsia="Times New Roman" w:cs="Times New Roman"/>
          <w:szCs w:val="24"/>
        </w:rPr>
      </w:pPr>
      <w:r w:rsidRPr="00D74CFB">
        <w:rPr>
          <w:rFonts w:eastAsia="Times New Roman" w:cs="Times New Roman"/>
          <w:szCs w:val="24"/>
        </w:rPr>
        <w:t xml:space="preserve">Το παρόν </w:t>
      </w:r>
      <w:r>
        <w:rPr>
          <w:rFonts w:eastAsia="Times New Roman" w:cs="Times New Roman"/>
          <w:szCs w:val="24"/>
        </w:rPr>
        <w:t xml:space="preserve">εμβληματικό </w:t>
      </w:r>
      <w:r w:rsidRPr="00D74CFB">
        <w:rPr>
          <w:rFonts w:eastAsia="Times New Roman" w:cs="Times New Roman"/>
          <w:szCs w:val="24"/>
        </w:rPr>
        <w:t xml:space="preserve">νομοσχέδιο περιλαμβάνει μία ολιστική προσέγγιση μετασχηματισμού του χώρου των ΑΕΙ </w:t>
      </w:r>
      <w:r>
        <w:rPr>
          <w:rFonts w:eastAsia="Times New Roman" w:cs="Times New Roman"/>
          <w:szCs w:val="24"/>
        </w:rPr>
        <w:t>-</w:t>
      </w:r>
      <w:r w:rsidRPr="00D74CFB">
        <w:rPr>
          <w:rFonts w:eastAsia="Times New Roman" w:cs="Times New Roman"/>
          <w:szCs w:val="24"/>
        </w:rPr>
        <w:t>πανεπιστήμια και ΤΕΙ</w:t>
      </w:r>
      <w:r>
        <w:rPr>
          <w:rFonts w:eastAsia="Times New Roman" w:cs="Times New Roman"/>
          <w:szCs w:val="24"/>
        </w:rPr>
        <w:t>-</w:t>
      </w:r>
      <w:r w:rsidRPr="00D74CFB">
        <w:rPr>
          <w:rFonts w:eastAsia="Times New Roman" w:cs="Times New Roman"/>
          <w:szCs w:val="24"/>
        </w:rPr>
        <w:t xml:space="preserve"> με τη συνύπαρξη της τεχνολογικής εκπαίδευσης</w:t>
      </w:r>
      <w:r>
        <w:rPr>
          <w:rFonts w:eastAsia="Times New Roman" w:cs="Times New Roman"/>
          <w:szCs w:val="24"/>
        </w:rPr>
        <w:t>,</w:t>
      </w:r>
      <w:r w:rsidRPr="00D74CFB">
        <w:rPr>
          <w:rFonts w:eastAsia="Times New Roman" w:cs="Times New Roman"/>
          <w:szCs w:val="24"/>
        </w:rPr>
        <w:t xml:space="preserve"> των πανεπιστημίων και των </w:t>
      </w:r>
      <w:r>
        <w:rPr>
          <w:rFonts w:eastAsia="Times New Roman" w:cs="Times New Roman"/>
          <w:szCs w:val="24"/>
        </w:rPr>
        <w:t xml:space="preserve">ερευνητικών </w:t>
      </w:r>
      <w:r w:rsidRPr="00D74CFB">
        <w:rPr>
          <w:rFonts w:eastAsia="Times New Roman" w:cs="Times New Roman"/>
          <w:szCs w:val="24"/>
        </w:rPr>
        <w:t>κέντρων και ινστιτούτων</w:t>
      </w:r>
      <w:r>
        <w:rPr>
          <w:rFonts w:eastAsia="Times New Roman" w:cs="Times New Roman"/>
          <w:szCs w:val="24"/>
        </w:rPr>
        <w:t>,</w:t>
      </w:r>
      <w:r w:rsidRPr="00D74CFB">
        <w:rPr>
          <w:rFonts w:eastAsia="Times New Roman" w:cs="Times New Roman"/>
          <w:szCs w:val="24"/>
        </w:rPr>
        <w:t xml:space="preserve"> εναρμονίζοντας έτσι τη δημόσια ανώτατη εκπαίδευση με αυτή του εξωτερικού</w:t>
      </w:r>
      <w:r>
        <w:rPr>
          <w:rFonts w:eastAsia="Times New Roman" w:cs="Times New Roman"/>
          <w:szCs w:val="24"/>
        </w:rPr>
        <w:t>.</w:t>
      </w:r>
    </w:p>
    <w:p w14:paraId="6B14F186" w14:textId="77777777" w:rsidR="004965E6" w:rsidRDefault="004D430C">
      <w:pPr>
        <w:tabs>
          <w:tab w:val="left" w:pos="6168"/>
        </w:tabs>
        <w:spacing w:line="600" w:lineRule="auto"/>
        <w:ind w:firstLine="720"/>
        <w:jc w:val="both"/>
        <w:rPr>
          <w:rFonts w:eastAsia="Times New Roman" w:cs="Times New Roman"/>
          <w:szCs w:val="24"/>
        </w:rPr>
      </w:pPr>
      <w:r w:rsidRPr="00D74CFB">
        <w:rPr>
          <w:rFonts w:eastAsia="Times New Roman" w:cs="Times New Roman"/>
          <w:szCs w:val="24"/>
        </w:rPr>
        <w:t xml:space="preserve">Θα αναφερθώ συγκεκριμένα στο Πανεπιστήμιο Θεσσαλίας και </w:t>
      </w:r>
      <w:r>
        <w:rPr>
          <w:rFonts w:eastAsia="Times New Roman" w:cs="Times New Roman"/>
          <w:szCs w:val="24"/>
        </w:rPr>
        <w:t>στα οφέλη για την πόλη της Λάρισας αλλά και για τη Θεσσαλία γε</w:t>
      </w:r>
      <w:r>
        <w:rPr>
          <w:rFonts w:eastAsia="Times New Roman" w:cs="Times New Roman"/>
          <w:szCs w:val="24"/>
        </w:rPr>
        <w:t xml:space="preserve">νικότερα. </w:t>
      </w:r>
    </w:p>
    <w:p w14:paraId="6B14F187" w14:textId="77777777" w:rsidR="004965E6" w:rsidRDefault="004D430C">
      <w:pPr>
        <w:tabs>
          <w:tab w:val="left" w:pos="6168"/>
        </w:tabs>
        <w:spacing w:line="600" w:lineRule="auto"/>
        <w:ind w:firstLine="720"/>
        <w:jc w:val="both"/>
        <w:rPr>
          <w:rFonts w:eastAsia="Times New Roman" w:cs="Times New Roman"/>
          <w:szCs w:val="24"/>
        </w:rPr>
      </w:pPr>
      <w:r>
        <w:rPr>
          <w:rFonts w:eastAsia="Times New Roman" w:cs="Times New Roman"/>
          <w:szCs w:val="24"/>
        </w:rPr>
        <w:t>Στ</w:t>
      </w:r>
      <w:r w:rsidRPr="00D74CFB">
        <w:rPr>
          <w:rFonts w:eastAsia="Times New Roman" w:cs="Times New Roman"/>
          <w:szCs w:val="24"/>
        </w:rPr>
        <w:t>ο Πανεπιστήμιο Θεσσαλίας ιδρύονται τρεις νέες σχολές</w:t>
      </w:r>
      <w:r>
        <w:rPr>
          <w:rFonts w:eastAsia="Times New Roman" w:cs="Times New Roman"/>
          <w:szCs w:val="24"/>
        </w:rPr>
        <w:t>,</w:t>
      </w:r>
      <w:r w:rsidRPr="00D74CFB">
        <w:rPr>
          <w:rFonts w:eastAsia="Times New Roman" w:cs="Times New Roman"/>
          <w:szCs w:val="24"/>
        </w:rPr>
        <w:t xml:space="preserve"> μία από </w:t>
      </w:r>
      <w:r>
        <w:rPr>
          <w:rFonts w:eastAsia="Times New Roman" w:cs="Times New Roman"/>
          <w:szCs w:val="24"/>
        </w:rPr>
        <w:t xml:space="preserve">μετονομασία </w:t>
      </w:r>
      <w:r w:rsidRPr="00D74CFB">
        <w:rPr>
          <w:rFonts w:eastAsia="Times New Roman" w:cs="Times New Roman"/>
          <w:szCs w:val="24"/>
        </w:rPr>
        <w:t xml:space="preserve">στα Τρίκαλα και δύο </w:t>
      </w:r>
      <w:r>
        <w:rPr>
          <w:rFonts w:eastAsia="Times New Roman" w:cs="Times New Roman"/>
          <w:szCs w:val="24"/>
        </w:rPr>
        <w:t xml:space="preserve">νέες </w:t>
      </w:r>
      <w:r w:rsidRPr="00D74CFB">
        <w:rPr>
          <w:rFonts w:eastAsia="Times New Roman" w:cs="Times New Roman"/>
          <w:szCs w:val="24"/>
        </w:rPr>
        <w:t>στη Λάρισα και τίθε</w:t>
      </w:r>
      <w:r>
        <w:rPr>
          <w:rFonts w:eastAsia="Times New Roman" w:cs="Times New Roman"/>
          <w:szCs w:val="24"/>
        </w:rPr>
        <w:t>ν</w:t>
      </w:r>
      <w:r w:rsidRPr="00D74CFB">
        <w:rPr>
          <w:rFonts w:eastAsia="Times New Roman" w:cs="Times New Roman"/>
          <w:szCs w:val="24"/>
        </w:rPr>
        <w:t xml:space="preserve">ται σε λειτουργία το </w:t>
      </w:r>
      <w:r>
        <w:rPr>
          <w:rFonts w:eastAsia="Times New Roman" w:cs="Times New Roman"/>
          <w:szCs w:val="24"/>
        </w:rPr>
        <w:t xml:space="preserve">ακαδημαϊκό </w:t>
      </w:r>
      <w:r w:rsidRPr="00D74CFB">
        <w:rPr>
          <w:rFonts w:eastAsia="Times New Roman" w:cs="Times New Roman"/>
          <w:szCs w:val="24"/>
        </w:rPr>
        <w:t>έτ</w:t>
      </w:r>
      <w:r>
        <w:rPr>
          <w:rFonts w:eastAsia="Times New Roman" w:cs="Times New Roman"/>
          <w:szCs w:val="24"/>
        </w:rPr>
        <w:t>ος 2019</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2020</w:t>
      </w:r>
      <w:r w:rsidRPr="00D74CFB">
        <w:rPr>
          <w:rFonts w:eastAsia="Times New Roman" w:cs="Times New Roman"/>
          <w:szCs w:val="24"/>
        </w:rPr>
        <w:t xml:space="preserve"> αρκετά νέα τμήματα</w:t>
      </w:r>
      <w:r>
        <w:rPr>
          <w:rFonts w:eastAsia="Times New Roman" w:cs="Times New Roman"/>
          <w:szCs w:val="24"/>
        </w:rPr>
        <w:t>.</w:t>
      </w:r>
    </w:p>
    <w:p w14:paraId="6B14F188" w14:textId="77777777" w:rsidR="004965E6" w:rsidRDefault="004D430C">
      <w:pPr>
        <w:tabs>
          <w:tab w:val="left" w:pos="6168"/>
        </w:tabs>
        <w:spacing w:line="600" w:lineRule="auto"/>
        <w:ind w:firstLine="720"/>
        <w:jc w:val="both"/>
        <w:rPr>
          <w:rFonts w:eastAsia="Times New Roman" w:cs="Times New Roman"/>
          <w:szCs w:val="24"/>
        </w:rPr>
      </w:pPr>
      <w:r w:rsidRPr="00D74CFB">
        <w:rPr>
          <w:rFonts w:eastAsia="Times New Roman" w:cs="Times New Roman"/>
          <w:szCs w:val="24"/>
        </w:rPr>
        <w:lastRenderedPageBreak/>
        <w:t>Η Θεσσαλία</w:t>
      </w:r>
      <w:r>
        <w:rPr>
          <w:rFonts w:eastAsia="Times New Roman" w:cs="Times New Roman"/>
          <w:szCs w:val="24"/>
        </w:rPr>
        <w:t>, λοιπόν,</w:t>
      </w:r>
      <w:r w:rsidRPr="00D74CFB">
        <w:rPr>
          <w:rFonts w:eastAsia="Times New Roman" w:cs="Times New Roman"/>
          <w:szCs w:val="24"/>
        </w:rPr>
        <w:t xml:space="preserve"> </w:t>
      </w:r>
      <w:r>
        <w:rPr>
          <w:rFonts w:eastAsia="Times New Roman" w:cs="Times New Roman"/>
          <w:szCs w:val="24"/>
        </w:rPr>
        <w:t xml:space="preserve">όχι μόνο </w:t>
      </w:r>
      <w:r w:rsidRPr="00D74CFB">
        <w:rPr>
          <w:rFonts w:eastAsia="Times New Roman" w:cs="Times New Roman"/>
          <w:szCs w:val="24"/>
        </w:rPr>
        <w:t xml:space="preserve">δεν χάνει </w:t>
      </w:r>
      <w:r>
        <w:rPr>
          <w:rFonts w:eastAsia="Times New Roman" w:cs="Times New Roman"/>
          <w:szCs w:val="24"/>
        </w:rPr>
        <w:t xml:space="preserve">από </w:t>
      </w:r>
      <w:r w:rsidRPr="00D74CFB">
        <w:rPr>
          <w:rFonts w:eastAsia="Times New Roman" w:cs="Times New Roman"/>
          <w:szCs w:val="24"/>
        </w:rPr>
        <w:t xml:space="preserve">αυτό </w:t>
      </w:r>
      <w:r>
        <w:rPr>
          <w:rFonts w:eastAsia="Times New Roman" w:cs="Times New Roman"/>
          <w:szCs w:val="24"/>
        </w:rPr>
        <w:t>το νομο</w:t>
      </w:r>
      <w:r>
        <w:rPr>
          <w:rFonts w:eastAsia="Times New Roman" w:cs="Times New Roman"/>
          <w:szCs w:val="24"/>
        </w:rPr>
        <w:t xml:space="preserve">σχέδιο αλλά </w:t>
      </w:r>
      <w:r w:rsidRPr="00D74CFB">
        <w:rPr>
          <w:rFonts w:eastAsia="Times New Roman" w:cs="Times New Roman"/>
          <w:szCs w:val="24"/>
        </w:rPr>
        <w:t>κερδίζει</w:t>
      </w:r>
      <w:r>
        <w:rPr>
          <w:rFonts w:eastAsia="Times New Roman" w:cs="Times New Roman"/>
          <w:szCs w:val="24"/>
        </w:rPr>
        <w:t>,</w:t>
      </w:r>
      <w:r w:rsidRPr="00D74CFB">
        <w:rPr>
          <w:rFonts w:eastAsia="Times New Roman" w:cs="Times New Roman"/>
          <w:szCs w:val="24"/>
        </w:rPr>
        <w:t xml:space="preserve"> γιατί το </w:t>
      </w:r>
      <w:r>
        <w:rPr>
          <w:rFonts w:eastAsia="Times New Roman" w:cs="Times New Roman"/>
          <w:szCs w:val="24"/>
        </w:rPr>
        <w:t xml:space="preserve">νέο </w:t>
      </w:r>
      <w:r>
        <w:rPr>
          <w:rFonts w:eastAsia="Times New Roman" w:cs="Times New Roman"/>
          <w:szCs w:val="24"/>
        </w:rPr>
        <w:t>π</w:t>
      </w:r>
      <w:r w:rsidRPr="00D74CFB">
        <w:rPr>
          <w:rFonts w:eastAsia="Times New Roman" w:cs="Times New Roman"/>
          <w:szCs w:val="24"/>
        </w:rPr>
        <w:t>ανεπιστήμιο θα έχει μία πολύ ισχυρή παρουσία στην πόλη</w:t>
      </w:r>
      <w:r>
        <w:rPr>
          <w:rFonts w:eastAsia="Times New Roman" w:cs="Times New Roman"/>
          <w:szCs w:val="24"/>
        </w:rPr>
        <w:t>.</w:t>
      </w:r>
      <w:r w:rsidRPr="00D74CFB">
        <w:rPr>
          <w:rFonts w:eastAsia="Times New Roman" w:cs="Times New Roman"/>
          <w:szCs w:val="24"/>
        </w:rPr>
        <w:t xml:space="preserve"> Κερδίζει γιατί τα νέα τμήματα είναι πολύ ελκυστικά και έχουν όλες τις δυνατότητες να </w:t>
      </w:r>
      <w:r>
        <w:rPr>
          <w:rFonts w:eastAsia="Times New Roman" w:cs="Times New Roman"/>
          <w:szCs w:val="24"/>
        </w:rPr>
        <w:t xml:space="preserve">γίνουν εξωστρεφή. </w:t>
      </w:r>
      <w:r w:rsidRPr="00D74CFB">
        <w:rPr>
          <w:rFonts w:eastAsia="Times New Roman" w:cs="Times New Roman"/>
          <w:szCs w:val="24"/>
        </w:rPr>
        <w:t xml:space="preserve">Κερδίζει γιατί δημιουργούνται οι προϋποθέσεις συνεργασιών με </w:t>
      </w:r>
      <w:r w:rsidRPr="00D74CFB">
        <w:rPr>
          <w:rFonts w:eastAsia="Times New Roman" w:cs="Times New Roman"/>
          <w:szCs w:val="24"/>
        </w:rPr>
        <w:t>τους παραγωγικούς φορείς της πόλης και της ευρύτερης περιοχής</w:t>
      </w:r>
      <w:r>
        <w:rPr>
          <w:rFonts w:eastAsia="Times New Roman" w:cs="Times New Roman"/>
          <w:szCs w:val="24"/>
        </w:rPr>
        <w:t>.</w:t>
      </w:r>
    </w:p>
    <w:p w14:paraId="6B14F189" w14:textId="77777777" w:rsidR="004965E6" w:rsidRDefault="004D430C">
      <w:pPr>
        <w:tabs>
          <w:tab w:val="left" w:pos="6168"/>
        </w:tabs>
        <w:spacing w:line="600" w:lineRule="auto"/>
        <w:ind w:firstLine="720"/>
        <w:jc w:val="both"/>
        <w:rPr>
          <w:rFonts w:eastAsia="Times New Roman" w:cs="Times New Roman"/>
          <w:szCs w:val="24"/>
        </w:rPr>
      </w:pPr>
      <w:r>
        <w:rPr>
          <w:rFonts w:eastAsia="Times New Roman" w:cs="Times New Roman"/>
          <w:szCs w:val="24"/>
        </w:rPr>
        <w:t>Στ</w:t>
      </w:r>
      <w:r w:rsidRPr="00D74CFB">
        <w:rPr>
          <w:rFonts w:eastAsia="Times New Roman" w:cs="Times New Roman"/>
          <w:szCs w:val="24"/>
        </w:rPr>
        <w:t xml:space="preserve">ο νέο </w:t>
      </w:r>
      <w:r>
        <w:rPr>
          <w:rFonts w:eastAsia="Times New Roman" w:cs="Times New Roman"/>
          <w:szCs w:val="24"/>
        </w:rPr>
        <w:t>π</w:t>
      </w:r>
      <w:r w:rsidRPr="00D74CFB">
        <w:rPr>
          <w:rFonts w:eastAsia="Times New Roman" w:cs="Times New Roman"/>
          <w:szCs w:val="24"/>
        </w:rPr>
        <w:t xml:space="preserve">ανεπιστήμιο ιδρύεται </w:t>
      </w:r>
      <w:r>
        <w:rPr>
          <w:rFonts w:eastAsia="Times New Roman" w:cs="Times New Roman"/>
          <w:szCs w:val="24"/>
        </w:rPr>
        <w:t>κ</w:t>
      </w:r>
      <w:r w:rsidRPr="00D74CFB">
        <w:rPr>
          <w:rFonts w:eastAsia="Times New Roman" w:cs="Times New Roman"/>
          <w:szCs w:val="24"/>
        </w:rPr>
        <w:t xml:space="preserve">έντρο </w:t>
      </w:r>
      <w:r>
        <w:rPr>
          <w:rFonts w:eastAsia="Times New Roman" w:cs="Times New Roman"/>
          <w:szCs w:val="24"/>
        </w:rPr>
        <w:t>ε</w:t>
      </w:r>
      <w:r w:rsidRPr="00D74CFB">
        <w:rPr>
          <w:rFonts w:eastAsia="Times New Roman" w:cs="Times New Roman"/>
          <w:szCs w:val="24"/>
        </w:rPr>
        <w:t xml:space="preserve">παγγελματικής </w:t>
      </w:r>
      <w:r>
        <w:rPr>
          <w:rFonts w:eastAsia="Times New Roman" w:cs="Times New Roman"/>
          <w:szCs w:val="24"/>
        </w:rPr>
        <w:t>ε</w:t>
      </w:r>
      <w:r w:rsidRPr="00D74CFB">
        <w:rPr>
          <w:rFonts w:eastAsia="Times New Roman" w:cs="Times New Roman"/>
          <w:szCs w:val="24"/>
        </w:rPr>
        <w:t>κπαίδευσης</w:t>
      </w:r>
      <w:r>
        <w:rPr>
          <w:rFonts w:eastAsia="Times New Roman" w:cs="Times New Roman"/>
          <w:szCs w:val="24"/>
        </w:rPr>
        <w:t>,</w:t>
      </w:r>
      <w:r w:rsidRPr="00D74CFB">
        <w:rPr>
          <w:rFonts w:eastAsia="Times New Roman" w:cs="Times New Roman"/>
          <w:szCs w:val="24"/>
        </w:rPr>
        <w:t xml:space="preserve"> στο πλαίσιο του οποίου θα λειτουργούν καινοτόμα διετή προγράμματα σπουδών ως μία προοπτική συνέχεια σπουδών για τους αποφοίτους </w:t>
      </w:r>
      <w:r w:rsidRPr="00D74CFB">
        <w:rPr>
          <w:rFonts w:eastAsia="Times New Roman" w:cs="Times New Roman"/>
          <w:szCs w:val="24"/>
        </w:rPr>
        <w:t>των ΕΠΑΛ</w:t>
      </w:r>
      <w:r>
        <w:rPr>
          <w:rFonts w:eastAsia="Times New Roman" w:cs="Times New Roman"/>
          <w:szCs w:val="24"/>
        </w:rPr>
        <w:t>,</w:t>
      </w:r>
      <w:r w:rsidRPr="00D74CFB">
        <w:rPr>
          <w:rFonts w:eastAsia="Times New Roman" w:cs="Times New Roman"/>
          <w:szCs w:val="24"/>
        </w:rPr>
        <w:t xml:space="preserve"> ανοίγοντας νέες προοπτικές προς την τριτοβάθμια εκπαίδευση και συμβάλλοντας στην ανάπτυξη τοπικών</w:t>
      </w:r>
      <w:r>
        <w:rPr>
          <w:rFonts w:eastAsia="Times New Roman" w:cs="Times New Roman"/>
          <w:szCs w:val="24"/>
        </w:rPr>
        <w:t xml:space="preserve"> κοινωνιών και οικονομιών στην ε</w:t>
      </w:r>
      <w:r w:rsidRPr="00D74CFB">
        <w:rPr>
          <w:rFonts w:eastAsia="Times New Roman" w:cs="Times New Roman"/>
          <w:szCs w:val="24"/>
        </w:rPr>
        <w:t>θνική οικονομία</w:t>
      </w:r>
      <w:r>
        <w:rPr>
          <w:rFonts w:eastAsia="Times New Roman" w:cs="Times New Roman"/>
          <w:szCs w:val="24"/>
        </w:rPr>
        <w:t>.</w:t>
      </w:r>
      <w:r w:rsidRPr="00D74CFB">
        <w:rPr>
          <w:rFonts w:eastAsia="Times New Roman" w:cs="Times New Roman"/>
          <w:szCs w:val="24"/>
        </w:rPr>
        <w:t xml:space="preserve"> Τα γνωστικά αντικείμενα </w:t>
      </w:r>
      <w:r>
        <w:rPr>
          <w:rFonts w:eastAsia="Times New Roman" w:cs="Times New Roman"/>
          <w:szCs w:val="24"/>
        </w:rPr>
        <w:t xml:space="preserve">των διετών προγραμμάτων σπουδών θα καταρτίζονται, </w:t>
      </w:r>
      <w:r w:rsidRPr="00D74CFB">
        <w:rPr>
          <w:rFonts w:eastAsia="Times New Roman" w:cs="Times New Roman"/>
          <w:szCs w:val="24"/>
        </w:rPr>
        <w:t>λαμβάνοντας υπ</w:t>
      </w:r>
      <w:r>
        <w:rPr>
          <w:rFonts w:eastAsia="Times New Roman" w:cs="Times New Roman"/>
          <w:szCs w:val="24"/>
        </w:rPr>
        <w:t xml:space="preserve">’ </w:t>
      </w:r>
      <w:proofErr w:type="spellStart"/>
      <w:r w:rsidRPr="00D74CFB">
        <w:rPr>
          <w:rFonts w:eastAsia="Times New Roman" w:cs="Times New Roman"/>
          <w:szCs w:val="24"/>
        </w:rPr>
        <w:t>όψ</w:t>
      </w:r>
      <w:r>
        <w:rPr>
          <w:rFonts w:eastAsia="Times New Roman" w:cs="Times New Roman"/>
          <w:szCs w:val="24"/>
        </w:rPr>
        <w:t>ιν</w:t>
      </w:r>
      <w:proofErr w:type="spellEnd"/>
      <w:r w:rsidRPr="00D74CFB">
        <w:rPr>
          <w:rFonts w:eastAsia="Times New Roman" w:cs="Times New Roman"/>
          <w:szCs w:val="24"/>
        </w:rPr>
        <w:t xml:space="preserve"> τις προτάσεις των τοπικών αναπτυξιακών φορέων και θα σχετίζονται με τα αναπτυξιακά χαρακτηριστικά και τις ιδιαιτερότητες των περιοχών </w:t>
      </w:r>
      <w:r>
        <w:rPr>
          <w:rFonts w:eastAsia="Times New Roman" w:cs="Times New Roman"/>
          <w:szCs w:val="24"/>
        </w:rPr>
        <w:t>ό</w:t>
      </w:r>
      <w:r w:rsidRPr="00D74CFB">
        <w:rPr>
          <w:rFonts w:eastAsia="Times New Roman" w:cs="Times New Roman"/>
          <w:szCs w:val="24"/>
        </w:rPr>
        <w:t>που θα εφαρμόζονται</w:t>
      </w:r>
      <w:r>
        <w:rPr>
          <w:rFonts w:eastAsia="Times New Roman" w:cs="Times New Roman"/>
          <w:szCs w:val="24"/>
        </w:rPr>
        <w:t>.</w:t>
      </w:r>
    </w:p>
    <w:p w14:paraId="6B14F18A" w14:textId="77777777" w:rsidR="004965E6" w:rsidRDefault="004D430C">
      <w:pPr>
        <w:tabs>
          <w:tab w:val="left" w:pos="6168"/>
        </w:tabs>
        <w:spacing w:line="600" w:lineRule="auto"/>
        <w:ind w:firstLine="720"/>
        <w:jc w:val="both"/>
        <w:rPr>
          <w:rFonts w:eastAsia="Times New Roman" w:cs="Times New Roman"/>
          <w:szCs w:val="24"/>
        </w:rPr>
      </w:pPr>
      <w:r w:rsidRPr="00D74CFB">
        <w:rPr>
          <w:rFonts w:eastAsia="Times New Roman" w:cs="Times New Roman"/>
          <w:szCs w:val="24"/>
        </w:rPr>
        <w:lastRenderedPageBreak/>
        <w:t xml:space="preserve">Επιπλέον τα ερευνητικά κέντρα θα συμβάλλουν </w:t>
      </w:r>
      <w:r>
        <w:rPr>
          <w:rFonts w:eastAsia="Times New Roman" w:cs="Times New Roman"/>
          <w:szCs w:val="24"/>
        </w:rPr>
        <w:t xml:space="preserve">πρώτον, </w:t>
      </w:r>
      <w:r w:rsidRPr="00D74CFB">
        <w:rPr>
          <w:rFonts w:eastAsia="Times New Roman" w:cs="Times New Roman"/>
          <w:szCs w:val="24"/>
        </w:rPr>
        <w:t>στη διεξαγωγή βασικής και εφαρμοσμένης έρευνας</w:t>
      </w:r>
      <w:r>
        <w:rPr>
          <w:rFonts w:eastAsia="Times New Roman" w:cs="Times New Roman"/>
          <w:szCs w:val="24"/>
        </w:rPr>
        <w:t>,</w:t>
      </w:r>
      <w:r w:rsidRPr="00D74CFB">
        <w:rPr>
          <w:rFonts w:eastAsia="Times New Roman" w:cs="Times New Roman"/>
          <w:szCs w:val="24"/>
        </w:rPr>
        <w:t xml:space="preserve"> </w:t>
      </w:r>
      <w:r>
        <w:rPr>
          <w:rFonts w:eastAsia="Times New Roman" w:cs="Times New Roman"/>
          <w:szCs w:val="24"/>
        </w:rPr>
        <w:t xml:space="preserve">δεύτερον, </w:t>
      </w:r>
      <w:r w:rsidRPr="00D74CFB">
        <w:rPr>
          <w:rFonts w:eastAsia="Times New Roman" w:cs="Times New Roman"/>
          <w:szCs w:val="24"/>
        </w:rPr>
        <w:t xml:space="preserve">στην αξιοποίηση ερευνητικών αποτελεσμάτων </w:t>
      </w:r>
      <w:r>
        <w:rPr>
          <w:rFonts w:eastAsia="Times New Roman" w:cs="Times New Roman"/>
          <w:szCs w:val="24"/>
        </w:rPr>
        <w:t xml:space="preserve">προς όφελος </w:t>
      </w:r>
      <w:r w:rsidRPr="00D74CFB">
        <w:rPr>
          <w:rFonts w:eastAsia="Times New Roman" w:cs="Times New Roman"/>
          <w:szCs w:val="24"/>
        </w:rPr>
        <w:t>της ελληνικής κοινωνίας</w:t>
      </w:r>
      <w:r>
        <w:rPr>
          <w:rFonts w:eastAsia="Times New Roman" w:cs="Times New Roman"/>
          <w:szCs w:val="24"/>
        </w:rPr>
        <w:t>, τρίτον,</w:t>
      </w:r>
      <w:r w:rsidRPr="00D74CFB">
        <w:rPr>
          <w:rFonts w:eastAsia="Times New Roman" w:cs="Times New Roman"/>
          <w:szCs w:val="24"/>
        </w:rPr>
        <w:t xml:space="preserve"> στην εξειδίκευση νέων επιστημόνων</w:t>
      </w:r>
      <w:r>
        <w:rPr>
          <w:rFonts w:eastAsia="Times New Roman" w:cs="Times New Roman"/>
          <w:szCs w:val="24"/>
        </w:rPr>
        <w:t xml:space="preserve">, τέταρτον, </w:t>
      </w:r>
      <w:r w:rsidRPr="00D74CFB">
        <w:rPr>
          <w:rFonts w:eastAsia="Times New Roman" w:cs="Times New Roman"/>
          <w:szCs w:val="24"/>
        </w:rPr>
        <w:t xml:space="preserve">στην παροχή υπηρεσιών </w:t>
      </w:r>
      <w:r>
        <w:rPr>
          <w:rFonts w:eastAsia="Times New Roman" w:cs="Times New Roman"/>
          <w:szCs w:val="24"/>
        </w:rPr>
        <w:t xml:space="preserve">σε δημόσιους και ιδιωτικούς φορείς, </w:t>
      </w:r>
      <w:proofErr w:type="spellStart"/>
      <w:r>
        <w:rPr>
          <w:rFonts w:eastAsia="Times New Roman" w:cs="Times New Roman"/>
          <w:szCs w:val="24"/>
        </w:rPr>
        <w:t>πέμπτον</w:t>
      </w:r>
      <w:proofErr w:type="spellEnd"/>
      <w:r>
        <w:rPr>
          <w:rFonts w:eastAsia="Times New Roman" w:cs="Times New Roman"/>
          <w:szCs w:val="24"/>
        </w:rPr>
        <w:t>, στον συνδυασμό της εκπαίδευσης με την πρακτική</w:t>
      </w:r>
      <w:r>
        <w:rPr>
          <w:rFonts w:eastAsia="Times New Roman" w:cs="Times New Roman"/>
          <w:szCs w:val="24"/>
        </w:rPr>
        <w:t xml:space="preserve"> άσκηση, </w:t>
      </w:r>
      <w:proofErr w:type="spellStart"/>
      <w:r>
        <w:rPr>
          <w:rFonts w:eastAsia="Times New Roman" w:cs="Times New Roman"/>
          <w:szCs w:val="24"/>
        </w:rPr>
        <w:t>έκτον</w:t>
      </w:r>
      <w:proofErr w:type="spellEnd"/>
      <w:r>
        <w:rPr>
          <w:rFonts w:eastAsia="Times New Roman" w:cs="Times New Roman"/>
          <w:szCs w:val="24"/>
        </w:rPr>
        <w:t xml:space="preserve">, στη διαμεσολάβηση  </w:t>
      </w:r>
      <w:r w:rsidRPr="00D74CFB">
        <w:rPr>
          <w:rFonts w:eastAsia="Times New Roman" w:cs="Times New Roman"/>
          <w:szCs w:val="24"/>
        </w:rPr>
        <w:t xml:space="preserve">ανάμεσα στο δημόσιο και ιδιωτικό τομέα για την ανάπτυξη ερευνητικών μονάδων στις επιχειρήσεις και </w:t>
      </w:r>
      <w:proofErr w:type="spellStart"/>
      <w:r>
        <w:rPr>
          <w:rFonts w:eastAsia="Times New Roman" w:cs="Times New Roman"/>
          <w:szCs w:val="24"/>
        </w:rPr>
        <w:t>έβδομον</w:t>
      </w:r>
      <w:proofErr w:type="spellEnd"/>
      <w:r>
        <w:rPr>
          <w:rFonts w:eastAsia="Times New Roman" w:cs="Times New Roman"/>
          <w:szCs w:val="24"/>
        </w:rPr>
        <w:t>,</w:t>
      </w:r>
      <w:r w:rsidRPr="00D74CFB">
        <w:rPr>
          <w:rFonts w:eastAsia="Times New Roman" w:cs="Times New Roman"/>
          <w:szCs w:val="24"/>
        </w:rPr>
        <w:t xml:space="preserve"> στην προβολή της ελληνικής γλώσσας και του ελληνικού πολιτισμού στο εξωτερικό</w:t>
      </w:r>
      <w:r>
        <w:rPr>
          <w:rFonts w:eastAsia="Times New Roman" w:cs="Times New Roman"/>
          <w:szCs w:val="24"/>
        </w:rPr>
        <w:t>.</w:t>
      </w:r>
    </w:p>
    <w:p w14:paraId="6B14F18B" w14:textId="77777777" w:rsidR="004965E6" w:rsidRDefault="004D430C">
      <w:pPr>
        <w:tabs>
          <w:tab w:val="left" w:pos="6168"/>
        </w:tabs>
        <w:spacing w:line="600" w:lineRule="auto"/>
        <w:ind w:firstLine="720"/>
        <w:jc w:val="both"/>
        <w:rPr>
          <w:rFonts w:eastAsia="Times New Roman" w:cs="Times New Roman"/>
          <w:szCs w:val="24"/>
        </w:rPr>
      </w:pPr>
      <w:r w:rsidRPr="00D74CFB">
        <w:rPr>
          <w:rFonts w:eastAsia="Times New Roman" w:cs="Times New Roman"/>
          <w:szCs w:val="24"/>
        </w:rPr>
        <w:t>Μ</w:t>
      </w:r>
      <w:r>
        <w:rPr>
          <w:rFonts w:eastAsia="Times New Roman" w:cs="Times New Roman"/>
          <w:szCs w:val="24"/>
        </w:rPr>
        <w:t>ε βάση ό</w:t>
      </w:r>
      <w:r w:rsidRPr="00D74CFB">
        <w:rPr>
          <w:rFonts w:eastAsia="Times New Roman" w:cs="Times New Roman"/>
          <w:szCs w:val="24"/>
        </w:rPr>
        <w:t>λα τα παραπάνω διαφαίνεται</w:t>
      </w:r>
      <w:r>
        <w:rPr>
          <w:rFonts w:eastAsia="Times New Roman" w:cs="Times New Roman"/>
          <w:szCs w:val="24"/>
        </w:rPr>
        <w:t>,</w:t>
      </w:r>
      <w:r w:rsidRPr="00D74CFB">
        <w:rPr>
          <w:rFonts w:eastAsia="Times New Roman" w:cs="Times New Roman"/>
          <w:szCs w:val="24"/>
        </w:rPr>
        <w:t xml:space="preserve"> λοιπόν</w:t>
      </w:r>
      <w:r>
        <w:rPr>
          <w:rFonts w:eastAsia="Times New Roman" w:cs="Times New Roman"/>
          <w:szCs w:val="24"/>
        </w:rPr>
        <w:t>,</w:t>
      </w:r>
      <w:r w:rsidRPr="00D74CFB">
        <w:rPr>
          <w:rFonts w:eastAsia="Times New Roman" w:cs="Times New Roman"/>
          <w:szCs w:val="24"/>
        </w:rPr>
        <w:t xml:space="preserve"> ότι το </w:t>
      </w:r>
      <w:r>
        <w:rPr>
          <w:rFonts w:eastAsia="Times New Roman" w:cs="Times New Roman"/>
          <w:szCs w:val="24"/>
        </w:rPr>
        <w:t>κ</w:t>
      </w:r>
      <w:r w:rsidRPr="00D74CFB">
        <w:rPr>
          <w:rFonts w:eastAsia="Times New Roman" w:cs="Times New Roman"/>
          <w:szCs w:val="24"/>
        </w:rPr>
        <w:t xml:space="preserve">έντρο </w:t>
      </w:r>
      <w:r>
        <w:rPr>
          <w:rFonts w:eastAsia="Times New Roman" w:cs="Times New Roman"/>
          <w:szCs w:val="24"/>
        </w:rPr>
        <w:t>ε</w:t>
      </w:r>
      <w:r w:rsidRPr="00D74CFB">
        <w:rPr>
          <w:rFonts w:eastAsia="Times New Roman" w:cs="Times New Roman"/>
          <w:szCs w:val="24"/>
        </w:rPr>
        <w:t xml:space="preserve">παγγελματικής </w:t>
      </w:r>
      <w:r>
        <w:rPr>
          <w:rFonts w:eastAsia="Times New Roman" w:cs="Times New Roman"/>
          <w:szCs w:val="24"/>
        </w:rPr>
        <w:t>ε</w:t>
      </w:r>
      <w:r w:rsidRPr="00D74CFB">
        <w:rPr>
          <w:rFonts w:eastAsia="Times New Roman" w:cs="Times New Roman"/>
          <w:szCs w:val="24"/>
        </w:rPr>
        <w:t xml:space="preserve">κπαίδευσης και το </w:t>
      </w:r>
      <w:r>
        <w:rPr>
          <w:rFonts w:eastAsia="Times New Roman" w:cs="Times New Roman"/>
          <w:szCs w:val="24"/>
        </w:rPr>
        <w:t>π</w:t>
      </w:r>
      <w:r>
        <w:rPr>
          <w:rFonts w:eastAsia="Times New Roman" w:cs="Times New Roman"/>
          <w:szCs w:val="24"/>
        </w:rPr>
        <w:t xml:space="preserve">ανεπιστημιακό </w:t>
      </w:r>
      <w:r>
        <w:rPr>
          <w:rFonts w:eastAsia="Times New Roman" w:cs="Times New Roman"/>
          <w:szCs w:val="24"/>
        </w:rPr>
        <w:t>ε</w:t>
      </w:r>
      <w:r w:rsidRPr="00D74CFB">
        <w:rPr>
          <w:rFonts w:eastAsia="Times New Roman" w:cs="Times New Roman"/>
          <w:szCs w:val="24"/>
        </w:rPr>
        <w:t xml:space="preserve">ρευνητικό </w:t>
      </w:r>
      <w:r>
        <w:rPr>
          <w:rFonts w:eastAsia="Times New Roman" w:cs="Times New Roman"/>
          <w:szCs w:val="24"/>
        </w:rPr>
        <w:t>κ</w:t>
      </w:r>
      <w:r w:rsidRPr="00D74CFB">
        <w:rPr>
          <w:rFonts w:eastAsia="Times New Roman" w:cs="Times New Roman"/>
          <w:szCs w:val="24"/>
        </w:rPr>
        <w:t>έντρο</w:t>
      </w:r>
      <w:r>
        <w:rPr>
          <w:rFonts w:eastAsia="Times New Roman" w:cs="Times New Roman"/>
          <w:szCs w:val="24"/>
        </w:rPr>
        <w:t>,</w:t>
      </w:r>
      <w:r w:rsidRPr="00D74CFB">
        <w:rPr>
          <w:rFonts w:eastAsia="Times New Roman" w:cs="Times New Roman"/>
          <w:szCs w:val="24"/>
        </w:rPr>
        <w:t xml:space="preserve"> δημιουργούν καινοτόμες</w:t>
      </w:r>
      <w:r>
        <w:rPr>
          <w:rFonts w:eastAsia="Times New Roman" w:cs="Times New Roman"/>
          <w:szCs w:val="24"/>
        </w:rPr>
        <w:t>,</w:t>
      </w:r>
      <w:r w:rsidRPr="00D74CFB">
        <w:rPr>
          <w:rFonts w:eastAsia="Times New Roman" w:cs="Times New Roman"/>
          <w:szCs w:val="24"/>
        </w:rPr>
        <w:t xml:space="preserve"> καινούργιες</w:t>
      </w:r>
      <w:r>
        <w:rPr>
          <w:rFonts w:eastAsia="Times New Roman" w:cs="Times New Roman"/>
          <w:szCs w:val="24"/>
        </w:rPr>
        <w:t xml:space="preserve"> προοπτικές και ανοίγουν νέους ο</w:t>
      </w:r>
      <w:r w:rsidRPr="00D74CFB">
        <w:rPr>
          <w:rFonts w:eastAsia="Times New Roman" w:cs="Times New Roman"/>
          <w:szCs w:val="24"/>
        </w:rPr>
        <w:t xml:space="preserve">ρίζοντες για τους νέους </w:t>
      </w:r>
      <w:r>
        <w:rPr>
          <w:rFonts w:eastAsia="Times New Roman" w:cs="Times New Roman"/>
          <w:szCs w:val="24"/>
        </w:rPr>
        <w:t>της περιοχής και όχι μόνο, ενώ αξιοποιούνται πλήρως ο</w:t>
      </w:r>
      <w:r w:rsidRPr="00D74CFB">
        <w:rPr>
          <w:rFonts w:eastAsia="Times New Roman" w:cs="Times New Roman"/>
          <w:szCs w:val="24"/>
        </w:rPr>
        <w:t>ι υποδομές του ΤΕΙ Θ</w:t>
      </w:r>
      <w:r w:rsidRPr="00D74CFB">
        <w:rPr>
          <w:rFonts w:eastAsia="Times New Roman" w:cs="Times New Roman"/>
          <w:szCs w:val="24"/>
        </w:rPr>
        <w:t>εσσαλίας</w:t>
      </w:r>
      <w:r>
        <w:rPr>
          <w:rFonts w:eastAsia="Times New Roman" w:cs="Times New Roman"/>
          <w:szCs w:val="24"/>
        </w:rPr>
        <w:t>, οι οποίες</w:t>
      </w:r>
      <w:r w:rsidRPr="00D74CFB">
        <w:rPr>
          <w:rFonts w:eastAsia="Times New Roman" w:cs="Times New Roman"/>
          <w:szCs w:val="24"/>
        </w:rPr>
        <w:t xml:space="preserve"> </w:t>
      </w:r>
      <w:r>
        <w:rPr>
          <w:rFonts w:eastAsia="Times New Roman" w:cs="Times New Roman"/>
          <w:szCs w:val="24"/>
        </w:rPr>
        <w:t>ενσωματώνονται στο νέο πανεπιστήμιο</w:t>
      </w:r>
      <w:r>
        <w:rPr>
          <w:rFonts w:eastAsia="Times New Roman" w:cs="Times New Roman"/>
          <w:szCs w:val="24"/>
        </w:rPr>
        <w:t>,</w:t>
      </w:r>
      <w:r>
        <w:rPr>
          <w:rFonts w:eastAsia="Times New Roman" w:cs="Times New Roman"/>
          <w:szCs w:val="24"/>
        </w:rPr>
        <w:t xml:space="preserve"> για να βελτιώσουν</w:t>
      </w:r>
      <w:r w:rsidRPr="00D74CFB">
        <w:rPr>
          <w:rFonts w:eastAsia="Times New Roman" w:cs="Times New Roman"/>
          <w:szCs w:val="24"/>
        </w:rPr>
        <w:t xml:space="preserve"> την π</w:t>
      </w:r>
      <w:r>
        <w:rPr>
          <w:rFonts w:eastAsia="Times New Roman" w:cs="Times New Roman"/>
          <w:szCs w:val="24"/>
        </w:rPr>
        <w:t>αραγωγή και τη διάχυση γνώσεων κ</w:t>
      </w:r>
      <w:r w:rsidRPr="00D74CFB">
        <w:rPr>
          <w:rFonts w:eastAsia="Times New Roman" w:cs="Times New Roman"/>
          <w:szCs w:val="24"/>
        </w:rPr>
        <w:t>αι δεξιοτήτων</w:t>
      </w:r>
      <w:r>
        <w:rPr>
          <w:rFonts w:eastAsia="Times New Roman" w:cs="Times New Roman"/>
          <w:szCs w:val="24"/>
        </w:rPr>
        <w:t>.</w:t>
      </w:r>
    </w:p>
    <w:p w14:paraId="6B14F18C" w14:textId="77777777" w:rsidR="004965E6" w:rsidRDefault="004D430C">
      <w:pPr>
        <w:tabs>
          <w:tab w:val="left" w:pos="6168"/>
        </w:tabs>
        <w:spacing w:line="600" w:lineRule="auto"/>
        <w:ind w:firstLine="720"/>
        <w:jc w:val="both"/>
        <w:rPr>
          <w:rFonts w:eastAsia="Times New Roman" w:cs="Times New Roman"/>
          <w:szCs w:val="24"/>
        </w:rPr>
      </w:pPr>
      <w:r w:rsidRPr="00D74CFB">
        <w:rPr>
          <w:rFonts w:eastAsia="Times New Roman" w:cs="Times New Roman"/>
          <w:szCs w:val="24"/>
        </w:rPr>
        <w:lastRenderedPageBreak/>
        <w:t xml:space="preserve">Αξίζει να αναφέρω κάποια από αυτά τα </w:t>
      </w:r>
      <w:r>
        <w:rPr>
          <w:rFonts w:eastAsia="Times New Roman" w:cs="Times New Roman"/>
          <w:szCs w:val="24"/>
        </w:rPr>
        <w:t>ινστιτούτα</w:t>
      </w:r>
      <w:r>
        <w:rPr>
          <w:rFonts w:eastAsia="Times New Roman" w:cs="Times New Roman"/>
          <w:szCs w:val="24"/>
        </w:rPr>
        <w:t>.</w:t>
      </w:r>
      <w:r>
        <w:rPr>
          <w:rFonts w:eastAsia="Times New Roman" w:cs="Times New Roman"/>
          <w:szCs w:val="24"/>
        </w:rPr>
        <w:t xml:space="preserve"> </w:t>
      </w:r>
      <w:r w:rsidRPr="00D74CFB">
        <w:rPr>
          <w:rFonts w:eastAsia="Times New Roman" w:cs="Times New Roman"/>
          <w:szCs w:val="24"/>
        </w:rPr>
        <w:t>Ινστιτούτο Ευφυών Συστημάτων Παραγωγής και Ευφυών Πόλεων με έδρα το</w:t>
      </w:r>
      <w:r>
        <w:rPr>
          <w:rFonts w:eastAsia="Times New Roman" w:cs="Times New Roman"/>
          <w:szCs w:val="24"/>
        </w:rPr>
        <w:t>ν</w:t>
      </w:r>
      <w:r w:rsidRPr="00D74CFB">
        <w:rPr>
          <w:rFonts w:eastAsia="Times New Roman" w:cs="Times New Roman"/>
          <w:szCs w:val="24"/>
        </w:rPr>
        <w:t xml:space="preserve"> Βόλο</w:t>
      </w:r>
      <w:r>
        <w:rPr>
          <w:rFonts w:eastAsia="Times New Roman" w:cs="Times New Roman"/>
          <w:szCs w:val="24"/>
        </w:rPr>
        <w:t>,</w:t>
      </w:r>
      <w:r w:rsidRPr="00D74CFB">
        <w:rPr>
          <w:rFonts w:eastAsia="Times New Roman" w:cs="Times New Roman"/>
          <w:szCs w:val="24"/>
        </w:rPr>
        <w:t xml:space="preserve"> Αγροτ</w:t>
      </w:r>
      <w:r w:rsidRPr="00D74CFB">
        <w:rPr>
          <w:rFonts w:eastAsia="Times New Roman" w:cs="Times New Roman"/>
          <w:szCs w:val="24"/>
        </w:rPr>
        <w:t>ικής Ανάπτυξης με έδρα τη Λάρισα</w:t>
      </w:r>
      <w:r>
        <w:rPr>
          <w:rFonts w:eastAsia="Times New Roman" w:cs="Times New Roman"/>
          <w:szCs w:val="24"/>
        </w:rPr>
        <w:t>,</w:t>
      </w:r>
      <w:r w:rsidRPr="00D74CFB">
        <w:rPr>
          <w:rFonts w:eastAsia="Times New Roman" w:cs="Times New Roman"/>
          <w:szCs w:val="24"/>
        </w:rPr>
        <w:t xml:space="preserve"> Γενετικής Βελτίωσης Ζώων </w:t>
      </w:r>
      <w:r>
        <w:rPr>
          <w:rFonts w:eastAsia="Times New Roman" w:cs="Times New Roman"/>
          <w:szCs w:val="24"/>
        </w:rPr>
        <w:t>με έδρα</w:t>
      </w:r>
      <w:r w:rsidRPr="00D74CFB">
        <w:rPr>
          <w:rFonts w:eastAsia="Times New Roman" w:cs="Times New Roman"/>
          <w:szCs w:val="24"/>
        </w:rPr>
        <w:t xml:space="preserve"> την Καρδίτσα</w:t>
      </w:r>
      <w:r>
        <w:rPr>
          <w:rFonts w:eastAsia="Times New Roman" w:cs="Times New Roman"/>
          <w:szCs w:val="24"/>
        </w:rPr>
        <w:t>,</w:t>
      </w:r>
      <w:r w:rsidRPr="00D74CFB">
        <w:rPr>
          <w:rFonts w:eastAsia="Times New Roman" w:cs="Times New Roman"/>
          <w:szCs w:val="24"/>
        </w:rPr>
        <w:t xml:space="preserve"> Διάγνωσης και Θεραπείας του Καρκίνου με έδρα τη Λάρισα</w:t>
      </w:r>
      <w:r>
        <w:rPr>
          <w:rFonts w:eastAsia="Times New Roman" w:cs="Times New Roman"/>
          <w:szCs w:val="24"/>
        </w:rPr>
        <w:t xml:space="preserve">, Επιχειρηματικότητας και </w:t>
      </w:r>
      <w:r w:rsidRPr="00D74CFB">
        <w:rPr>
          <w:rFonts w:eastAsia="Times New Roman" w:cs="Times New Roman"/>
          <w:szCs w:val="24"/>
        </w:rPr>
        <w:t>Καινοτομίας με έδρα τη Λάρισα</w:t>
      </w:r>
      <w:r>
        <w:rPr>
          <w:rFonts w:eastAsia="Times New Roman" w:cs="Times New Roman"/>
          <w:szCs w:val="24"/>
        </w:rPr>
        <w:t>.</w:t>
      </w:r>
    </w:p>
    <w:p w14:paraId="6B14F18D" w14:textId="77777777" w:rsidR="004965E6" w:rsidRDefault="004D430C">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Επιπρόσθετα, στο νέο </w:t>
      </w:r>
      <w:r w:rsidRPr="00D74CFB">
        <w:rPr>
          <w:rFonts w:eastAsia="Times New Roman" w:cs="Times New Roman"/>
          <w:szCs w:val="24"/>
        </w:rPr>
        <w:t xml:space="preserve">Πανεπιστήμιο Θεσσαλίας ιδρύεται το </w:t>
      </w:r>
      <w:r>
        <w:rPr>
          <w:rFonts w:eastAsia="Times New Roman" w:cs="Times New Roman"/>
          <w:szCs w:val="24"/>
        </w:rPr>
        <w:t>«</w:t>
      </w:r>
      <w:proofErr w:type="spellStart"/>
      <w:r w:rsidRPr="00D74CFB">
        <w:rPr>
          <w:rFonts w:eastAsia="Times New Roman" w:cs="Times New Roman"/>
          <w:szCs w:val="24"/>
        </w:rPr>
        <w:t>Αβερώφειο</w:t>
      </w:r>
      <w:proofErr w:type="spellEnd"/>
      <w:r w:rsidRPr="00D74CFB">
        <w:rPr>
          <w:rFonts w:eastAsia="Times New Roman" w:cs="Times New Roman"/>
          <w:szCs w:val="24"/>
        </w:rPr>
        <w:t xml:space="preserve"> </w:t>
      </w:r>
      <w:proofErr w:type="spellStart"/>
      <w:r w:rsidRPr="00D74CFB">
        <w:rPr>
          <w:rFonts w:eastAsia="Times New Roman" w:cs="Times New Roman"/>
          <w:szCs w:val="24"/>
        </w:rPr>
        <w:t>Αγρο</w:t>
      </w:r>
      <w:r>
        <w:rPr>
          <w:rFonts w:eastAsia="Times New Roman" w:cs="Times New Roman"/>
          <w:szCs w:val="24"/>
        </w:rPr>
        <w:t>διατροφικό</w:t>
      </w:r>
      <w:proofErr w:type="spellEnd"/>
      <w:r>
        <w:rPr>
          <w:rFonts w:eastAsia="Times New Roman" w:cs="Times New Roman"/>
          <w:szCs w:val="24"/>
        </w:rPr>
        <w:t xml:space="preserve"> </w:t>
      </w:r>
      <w:r w:rsidRPr="00D74CFB">
        <w:rPr>
          <w:rFonts w:eastAsia="Times New Roman" w:cs="Times New Roman"/>
          <w:szCs w:val="24"/>
        </w:rPr>
        <w:t>Τεχνολογικό Πάρκο Θεσσαλίας</w:t>
      </w:r>
      <w:r>
        <w:rPr>
          <w:rFonts w:eastAsia="Times New Roman" w:cs="Times New Roman"/>
          <w:szCs w:val="24"/>
        </w:rPr>
        <w:t>»</w:t>
      </w:r>
      <w:r>
        <w:rPr>
          <w:rFonts w:eastAsia="Times New Roman" w:cs="Times New Roman"/>
          <w:szCs w:val="24"/>
        </w:rPr>
        <w:t>.</w:t>
      </w:r>
      <w:r w:rsidRPr="00D74CFB">
        <w:rPr>
          <w:rFonts w:eastAsia="Times New Roman" w:cs="Times New Roman"/>
          <w:szCs w:val="24"/>
        </w:rPr>
        <w:t xml:space="preserve"> Είναι η πρώτη γεωργική σχολή που έγινε στην χώρα </w:t>
      </w:r>
      <w:r>
        <w:rPr>
          <w:rFonts w:eastAsia="Times New Roman" w:cs="Times New Roman"/>
          <w:szCs w:val="24"/>
        </w:rPr>
        <w:t>μας.</w:t>
      </w:r>
      <w:r w:rsidRPr="00D74CFB">
        <w:rPr>
          <w:rFonts w:eastAsia="Times New Roman" w:cs="Times New Roman"/>
          <w:szCs w:val="24"/>
        </w:rPr>
        <w:t xml:space="preserve"> </w:t>
      </w:r>
    </w:p>
    <w:p w14:paraId="6B14F18E" w14:textId="77777777" w:rsidR="004965E6" w:rsidRDefault="004D430C">
      <w:pPr>
        <w:tabs>
          <w:tab w:val="left" w:pos="6168"/>
        </w:tabs>
        <w:spacing w:line="600" w:lineRule="auto"/>
        <w:ind w:firstLine="720"/>
        <w:jc w:val="both"/>
        <w:rPr>
          <w:rFonts w:eastAsia="Times New Roman" w:cs="Times New Roman"/>
          <w:szCs w:val="24"/>
        </w:rPr>
      </w:pPr>
      <w:r>
        <w:rPr>
          <w:rFonts w:eastAsia="Times New Roman" w:cs="Times New Roman"/>
          <w:szCs w:val="24"/>
        </w:rPr>
        <w:t>Σ</w:t>
      </w:r>
      <w:r w:rsidRPr="00D74CFB">
        <w:rPr>
          <w:rFonts w:eastAsia="Times New Roman" w:cs="Times New Roman"/>
          <w:szCs w:val="24"/>
        </w:rPr>
        <w:t xml:space="preserve">το </w:t>
      </w:r>
      <w:r>
        <w:rPr>
          <w:rFonts w:eastAsia="Times New Roman" w:cs="Times New Roman"/>
          <w:szCs w:val="24"/>
        </w:rPr>
        <w:t>π</w:t>
      </w:r>
      <w:r w:rsidRPr="00D74CFB">
        <w:rPr>
          <w:rFonts w:eastAsia="Times New Roman" w:cs="Times New Roman"/>
          <w:szCs w:val="24"/>
        </w:rPr>
        <w:t>άρκο</w:t>
      </w:r>
      <w:r>
        <w:rPr>
          <w:rFonts w:eastAsia="Times New Roman" w:cs="Times New Roman"/>
          <w:szCs w:val="24"/>
        </w:rPr>
        <w:t xml:space="preserve"> θα λειτουργούν οι συναφείς με την α</w:t>
      </w:r>
      <w:r w:rsidRPr="00D74CFB">
        <w:rPr>
          <w:rFonts w:eastAsia="Times New Roman" w:cs="Times New Roman"/>
          <w:szCs w:val="24"/>
        </w:rPr>
        <w:t xml:space="preserve">γροτική παραγωγή και μεταποίηση </w:t>
      </w:r>
      <w:r>
        <w:rPr>
          <w:rFonts w:eastAsia="Times New Roman" w:cs="Times New Roman"/>
          <w:szCs w:val="24"/>
        </w:rPr>
        <w:t>ε</w:t>
      </w:r>
      <w:r w:rsidRPr="00D74CFB">
        <w:rPr>
          <w:rFonts w:eastAsia="Times New Roman" w:cs="Times New Roman"/>
          <w:szCs w:val="24"/>
        </w:rPr>
        <w:t>παγγε</w:t>
      </w:r>
      <w:r>
        <w:rPr>
          <w:rFonts w:eastAsia="Times New Roman" w:cs="Times New Roman"/>
          <w:szCs w:val="24"/>
        </w:rPr>
        <w:t xml:space="preserve">λματικές </w:t>
      </w:r>
      <w:r>
        <w:rPr>
          <w:rFonts w:eastAsia="Times New Roman" w:cs="Times New Roman"/>
          <w:szCs w:val="24"/>
        </w:rPr>
        <w:t>σ</w:t>
      </w:r>
      <w:r>
        <w:rPr>
          <w:rFonts w:eastAsia="Times New Roman" w:cs="Times New Roman"/>
          <w:szCs w:val="24"/>
        </w:rPr>
        <w:t>χ</w:t>
      </w:r>
      <w:r w:rsidRPr="00D74CFB">
        <w:rPr>
          <w:rFonts w:eastAsia="Times New Roman" w:cs="Times New Roman"/>
          <w:szCs w:val="24"/>
        </w:rPr>
        <w:t xml:space="preserve">ολές </w:t>
      </w:r>
      <w:r>
        <w:rPr>
          <w:rFonts w:eastAsia="Times New Roman" w:cs="Times New Roman"/>
          <w:szCs w:val="24"/>
        </w:rPr>
        <w:t xml:space="preserve">και η </w:t>
      </w:r>
      <w:r>
        <w:rPr>
          <w:rFonts w:eastAsia="Times New Roman" w:cs="Times New Roman"/>
          <w:szCs w:val="24"/>
        </w:rPr>
        <w:t>θ</w:t>
      </w:r>
      <w:r w:rsidRPr="00D74CFB">
        <w:rPr>
          <w:rFonts w:eastAsia="Times New Roman" w:cs="Times New Roman"/>
          <w:szCs w:val="24"/>
        </w:rPr>
        <w:t xml:space="preserve">ερμοκοιτίδα </w:t>
      </w:r>
      <w:r>
        <w:rPr>
          <w:rFonts w:eastAsia="Times New Roman" w:cs="Times New Roman"/>
          <w:szCs w:val="24"/>
        </w:rPr>
        <w:t>ν</w:t>
      </w:r>
      <w:r>
        <w:rPr>
          <w:rFonts w:eastAsia="Times New Roman" w:cs="Times New Roman"/>
          <w:szCs w:val="24"/>
        </w:rPr>
        <w:t xml:space="preserve">έων </w:t>
      </w:r>
      <w:r>
        <w:rPr>
          <w:rFonts w:eastAsia="Times New Roman" w:cs="Times New Roman"/>
          <w:szCs w:val="24"/>
        </w:rPr>
        <w:t>α</w:t>
      </w:r>
      <w:r>
        <w:rPr>
          <w:rFonts w:eastAsia="Times New Roman" w:cs="Times New Roman"/>
          <w:szCs w:val="24"/>
        </w:rPr>
        <w:t xml:space="preserve">γροτικών </w:t>
      </w:r>
      <w:r>
        <w:rPr>
          <w:rFonts w:eastAsia="Times New Roman" w:cs="Times New Roman"/>
          <w:szCs w:val="24"/>
        </w:rPr>
        <w:t>ε</w:t>
      </w:r>
      <w:r w:rsidRPr="00D74CFB">
        <w:rPr>
          <w:rFonts w:eastAsia="Times New Roman" w:cs="Times New Roman"/>
          <w:szCs w:val="24"/>
        </w:rPr>
        <w:t>πιχειρήσεων</w:t>
      </w:r>
      <w:r>
        <w:rPr>
          <w:rFonts w:eastAsia="Times New Roman" w:cs="Times New Roman"/>
          <w:szCs w:val="24"/>
        </w:rPr>
        <w:t>,</w:t>
      </w:r>
      <w:r w:rsidRPr="00D74CFB">
        <w:rPr>
          <w:rFonts w:eastAsia="Times New Roman" w:cs="Times New Roman"/>
          <w:szCs w:val="24"/>
        </w:rPr>
        <w:t xml:space="preserve"> με στόχο την παροχή υποστήριξης και </w:t>
      </w:r>
      <w:r>
        <w:rPr>
          <w:rFonts w:eastAsia="Times New Roman" w:cs="Times New Roman"/>
          <w:szCs w:val="24"/>
        </w:rPr>
        <w:t>την εισαγωγή στο επιχειρηματικό</w:t>
      </w:r>
      <w:r w:rsidRPr="00D74CFB">
        <w:rPr>
          <w:rFonts w:eastAsia="Times New Roman" w:cs="Times New Roman"/>
          <w:szCs w:val="24"/>
        </w:rPr>
        <w:t xml:space="preserve"> οικοσύστημα νεοφυών εταιρειών και </w:t>
      </w:r>
      <w:proofErr w:type="spellStart"/>
      <w:r>
        <w:rPr>
          <w:rFonts w:eastAsia="Times New Roman" w:cs="Times New Roman"/>
          <w:szCs w:val="24"/>
        </w:rPr>
        <w:t>τεχνοβλαστών</w:t>
      </w:r>
      <w:proofErr w:type="spellEnd"/>
      <w:r>
        <w:rPr>
          <w:rFonts w:eastAsia="Times New Roman" w:cs="Times New Roman"/>
          <w:szCs w:val="24"/>
        </w:rPr>
        <w:t xml:space="preserve"> </w:t>
      </w:r>
      <w:r w:rsidRPr="00D74CFB">
        <w:rPr>
          <w:rFonts w:eastAsia="Times New Roman" w:cs="Times New Roman"/>
          <w:szCs w:val="24"/>
        </w:rPr>
        <w:t>που θα δραστηριοποιούνται σε καινοτόμα προϊόντα και υπηρεσίες στον αγροτικό χώρο</w:t>
      </w:r>
      <w:r>
        <w:rPr>
          <w:rFonts w:eastAsia="Times New Roman" w:cs="Times New Roman"/>
          <w:szCs w:val="24"/>
        </w:rPr>
        <w:t>.</w:t>
      </w:r>
      <w:r w:rsidRPr="00D74CFB">
        <w:rPr>
          <w:rFonts w:eastAsia="Times New Roman" w:cs="Times New Roman"/>
          <w:szCs w:val="24"/>
        </w:rPr>
        <w:t xml:space="preserve"> </w:t>
      </w:r>
    </w:p>
    <w:p w14:paraId="6B14F18F" w14:textId="77777777" w:rsidR="004965E6" w:rsidRDefault="004D430C">
      <w:pPr>
        <w:tabs>
          <w:tab w:val="left" w:pos="6168"/>
        </w:tabs>
        <w:spacing w:line="600" w:lineRule="auto"/>
        <w:ind w:firstLine="720"/>
        <w:jc w:val="both"/>
        <w:rPr>
          <w:rFonts w:eastAsia="Times New Roman" w:cs="Times New Roman"/>
          <w:szCs w:val="24"/>
        </w:rPr>
      </w:pPr>
      <w:r w:rsidRPr="00D74CFB">
        <w:rPr>
          <w:rFonts w:eastAsia="Times New Roman" w:cs="Times New Roman"/>
          <w:szCs w:val="24"/>
        </w:rPr>
        <w:t xml:space="preserve">Δημιουργούνται </w:t>
      </w:r>
      <w:r>
        <w:rPr>
          <w:rFonts w:eastAsia="Times New Roman" w:cs="Times New Roman"/>
          <w:szCs w:val="24"/>
        </w:rPr>
        <w:t xml:space="preserve">δομές, </w:t>
      </w:r>
      <w:r w:rsidRPr="00D74CFB">
        <w:rPr>
          <w:rFonts w:eastAsia="Times New Roman" w:cs="Times New Roman"/>
          <w:szCs w:val="24"/>
        </w:rPr>
        <w:t xml:space="preserve">όπως το </w:t>
      </w:r>
      <w:r>
        <w:rPr>
          <w:rFonts w:eastAsia="Times New Roman" w:cs="Times New Roman"/>
          <w:szCs w:val="24"/>
        </w:rPr>
        <w:t>Κ</w:t>
      </w:r>
      <w:r w:rsidRPr="00D74CFB">
        <w:rPr>
          <w:rFonts w:eastAsia="Times New Roman" w:cs="Times New Roman"/>
          <w:szCs w:val="24"/>
        </w:rPr>
        <w:t>έντρο Ολοκληρωμένης Αγροτι</w:t>
      </w:r>
      <w:r w:rsidRPr="00D74CFB">
        <w:rPr>
          <w:rFonts w:eastAsia="Times New Roman" w:cs="Times New Roman"/>
          <w:szCs w:val="24"/>
        </w:rPr>
        <w:t xml:space="preserve">κής Εκπαίδευσης και Παραγωγής Προτύπων </w:t>
      </w:r>
      <w:r>
        <w:rPr>
          <w:rFonts w:eastAsia="Times New Roman" w:cs="Times New Roman"/>
          <w:szCs w:val="24"/>
        </w:rPr>
        <w:t>Τ</w:t>
      </w:r>
      <w:r w:rsidRPr="00D74CFB">
        <w:rPr>
          <w:rFonts w:eastAsia="Times New Roman" w:cs="Times New Roman"/>
          <w:szCs w:val="24"/>
        </w:rPr>
        <w:t xml:space="preserve">οπικών </w:t>
      </w:r>
      <w:proofErr w:type="spellStart"/>
      <w:r w:rsidRPr="00D74CFB">
        <w:rPr>
          <w:rFonts w:eastAsia="Times New Roman" w:cs="Times New Roman"/>
          <w:szCs w:val="24"/>
        </w:rPr>
        <w:t>Α</w:t>
      </w:r>
      <w:r w:rsidRPr="00D74CFB">
        <w:rPr>
          <w:rFonts w:eastAsia="Times New Roman" w:cs="Times New Roman"/>
          <w:szCs w:val="24"/>
        </w:rPr>
        <w:lastRenderedPageBreak/>
        <w:t>γρο</w:t>
      </w:r>
      <w:r>
        <w:rPr>
          <w:rFonts w:eastAsia="Times New Roman" w:cs="Times New Roman"/>
          <w:szCs w:val="24"/>
        </w:rPr>
        <w:t>διατροφι</w:t>
      </w:r>
      <w:r w:rsidRPr="00D74CFB">
        <w:rPr>
          <w:rFonts w:eastAsia="Times New Roman" w:cs="Times New Roman"/>
          <w:szCs w:val="24"/>
        </w:rPr>
        <w:t>κών</w:t>
      </w:r>
      <w:proofErr w:type="spellEnd"/>
      <w:r w:rsidRPr="00D74CFB">
        <w:rPr>
          <w:rFonts w:eastAsia="Times New Roman" w:cs="Times New Roman"/>
          <w:szCs w:val="24"/>
        </w:rPr>
        <w:t xml:space="preserve"> Προϊόντων</w:t>
      </w:r>
      <w:r>
        <w:rPr>
          <w:rFonts w:eastAsia="Times New Roman" w:cs="Times New Roman"/>
          <w:szCs w:val="24"/>
        </w:rPr>
        <w:t>,</w:t>
      </w:r>
      <w:r w:rsidRPr="00D74CFB">
        <w:rPr>
          <w:rFonts w:eastAsia="Times New Roman" w:cs="Times New Roman"/>
          <w:szCs w:val="24"/>
        </w:rPr>
        <w:t xml:space="preserve"> πρότυπες βιοκλιματικές μονάδες εκτροφής για την παραγωγή τοπικών αγροτικών προϊόντων με ιδιαίτερα </w:t>
      </w:r>
      <w:r>
        <w:rPr>
          <w:rFonts w:eastAsia="Times New Roman" w:cs="Times New Roman"/>
          <w:szCs w:val="24"/>
        </w:rPr>
        <w:t xml:space="preserve">χαρακτηριστικά και καινοτόμες </w:t>
      </w:r>
      <w:r w:rsidRPr="00D74CFB">
        <w:rPr>
          <w:rFonts w:eastAsia="Times New Roman" w:cs="Times New Roman"/>
          <w:szCs w:val="24"/>
        </w:rPr>
        <w:t xml:space="preserve">ιδιότητες στο πλαίσιο </w:t>
      </w:r>
      <w:r>
        <w:rPr>
          <w:rFonts w:eastAsia="Times New Roman" w:cs="Times New Roman"/>
          <w:szCs w:val="24"/>
        </w:rPr>
        <w:t xml:space="preserve">πρότυπης </w:t>
      </w:r>
      <w:r w:rsidRPr="00D74CFB">
        <w:rPr>
          <w:rFonts w:eastAsia="Times New Roman" w:cs="Times New Roman"/>
          <w:szCs w:val="24"/>
        </w:rPr>
        <w:t xml:space="preserve">παραγωγής </w:t>
      </w:r>
      <w:r>
        <w:rPr>
          <w:rFonts w:eastAsia="Times New Roman" w:cs="Times New Roman"/>
          <w:szCs w:val="24"/>
        </w:rPr>
        <w:t>ελαχιστοποιημ</w:t>
      </w:r>
      <w:r>
        <w:rPr>
          <w:rFonts w:eastAsia="Times New Roman" w:cs="Times New Roman"/>
          <w:szCs w:val="24"/>
        </w:rPr>
        <w:t xml:space="preserve">ένου </w:t>
      </w:r>
      <w:r w:rsidRPr="00D74CFB">
        <w:rPr>
          <w:rFonts w:eastAsia="Times New Roman" w:cs="Times New Roman"/>
          <w:szCs w:val="24"/>
        </w:rPr>
        <w:t>περιβαλλοντικού αποτυπώματος</w:t>
      </w:r>
      <w:r>
        <w:rPr>
          <w:rFonts w:eastAsia="Times New Roman" w:cs="Times New Roman"/>
          <w:szCs w:val="24"/>
        </w:rPr>
        <w:t xml:space="preserve">, πρότυπο θερμοκήπιο και μονάδα </w:t>
      </w:r>
      <w:r w:rsidRPr="00D74CFB">
        <w:rPr>
          <w:rFonts w:eastAsia="Times New Roman" w:cs="Times New Roman"/>
          <w:szCs w:val="24"/>
        </w:rPr>
        <w:t>αρωματικών και φαρμακευτικών φυτών</w:t>
      </w:r>
      <w:r>
        <w:rPr>
          <w:rFonts w:eastAsia="Times New Roman" w:cs="Times New Roman"/>
          <w:szCs w:val="24"/>
        </w:rPr>
        <w:t>.</w:t>
      </w:r>
    </w:p>
    <w:p w14:paraId="6B14F190" w14:textId="77777777" w:rsidR="004965E6" w:rsidRDefault="004D430C">
      <w:pPr>
        <w:tabs>
          <w:tab w:val="left" w:pos="6168"/>
        </w:tabs>
        <w:spacing w:line="600" w:lineRule="auto"/>
        <w:ind w:firstLine="720"/>
        <w:jc w:val="both"/>
        <w:rPr>
          <w:rFonts w:eastAsia="Times New Roman" w:cs="Times New Roman"/>
          <w:szCs w:val="24"/>
        </w:rPr>
      </w:pPr>
      <w:r w:rsidRPr="00D74CFB">
        <w:rPr>
          <w:rFonts w:eastAsia="Times New Roman" w:cs="Times New Roman"/>
          <w:szCs w:val="24"/>
        </w:rPr>
        <w:t xml:space="preserve">Κυρίες </w:t>
      </w:r>
      <w:r>
        <w:rPr>
          <w:rFonts w:eastAsia="Times New Roman" w:cs="Times New Roman"/>
          <w:szCs w:val="24"/>
        </w:rPr>
        <w:t>και κ</w:t>
      </w:r>
      <w:r w:rsidRPr="00D74CFB">
        <w:rPr>
          <w:rFonts w:eastAsia="Times New Roman" w:cs="Times New Roman"/>
          <w:szCs w:val="24"/>
        </w:rPr>
        <w:t>ύριοι Βουλευτές</w:t>
      </w:r>
      <w:r>
        <w:rPr>
          <w:rFonts w:eastAsia="Times New Roman" w:cs="Times New Roman"/>
          <w:szCs w:val="24"/>
        </w:rPr>
        <w:t>,</w:t>
      </w:r>
      <w:r w:rsidRPr="00D74CFB">
        <w:rPr>
          <w:rFonts w:eastAsia="Times New Roman" w:cs="Times New Roman"/>
          <w:szCs w:val="24"/>
        </w:rPr>
        <w:t xml:space="preserve"> </w:t>
      </w:r>
      <w:r>
        <w:rPr>
          <w:rFonts w:eastAsia="Times New Roman" w:cs="Times New Roman"/>
          <w:szCs w:val="24"/>
        </w:rPr>
        <w:t>η συζήτηση αυτή ό</w:t>
      </w:r>
      <w:r w:rsidRPr="00D74CFB">
        <w:rPr>
          <w:rFonts w:eastAsia="Times New Roman" w:cs="Times New Roman"/>
          <w:szCs w:val="24"/>
        </w:rPr>
        <w:t xml:space="preserve">πως και πολλές </w:t>
      </w:r>
      <w:r>
        <w:rPr>
          <w:rFonts w:eastAsia="Times New Roman" w:cs="Times New Roman"/>
          <w:szCs w:val="24"/>
        </w:rPr>
        <w:t>άλλες</w:t>
      </w:r>
      <w:r w:rsidRPr="00D74CFB">
        <w:rPr>
          <w:rFonts w:eastAsia="Times New Roman" w:cs="Times New Roman"/>
          <w:szCs w:val="24"/>
        </w:rPr>
        <w:t xml:space="preserve"> σε αυτή την Αίθουσα </w:t>
      </w:r>
      <w:r>
        <w:rPr>
          <w:rFonts w:eastAsia="Times New Roman" w:cs="Times New Roman"/>
          <w:szCs w:val="24"/>
        </w:rPr>
        <w:t>μας οδηγεί</w:t>
      </w:r>
      <w:r w:rsidRPr="00D74CFB">
        <w:rPr>
          <w:rFonts w:eastAsia="Times New Roman" w:cs="Times New Roman"/>
          <w:szCs w:val="24"/>
        </w:rPr>
        <w:t xml:space="preserve"> στο ίδιο συμπέρασμα</w:t>
      </w:r>
      <w:r>
        <w:rPr>
          <w:rFonts w:eastAsia="Times New Roman" w:cs="Times New Roman"/>
          <w:szCs w:val="24"/>
        </w:rPr>
        <w:t>.</w:t>
      </w:r>
      <w:r w:rsidRPr="00D74CFB">
        <w:rPr>
          <w:rFonts w:eastAsia="Times New Roman" w:cs="Times New Roman"/>
          <w:szCs w:val="24"/>
        </w:rPr>
        <w:t xml:space="preserve"> Βρισκόμαστε αντιμέτωποι συνεχώς με μ</w:t>
      </w:r>
      <w:r w:rsidRPr="00D74CFB">
        <w:rPr>
          <w:rFonts w:eastAsia="Times New Roman" w:cs="Times New Roman"/>
          <w:szCs w:val="24"/>
        </w:rPr>
        <w:t>ία Αξιωματική Αντιπολίτευση</w:t>
      </w:r>
      <w:r>
        <w:rPr>
          <w:rFonts w:eastAsia="Times New Roman" w:cs="Times New Roman"/>
          <w:szCs w:val="24"/>
        </w:rPr>
        <w:t>,</w:t>
      </w:r>
      <w:r w:rsidRPr="00D74CFB">
        <w:rPr>
          <w:rFonts w:eastAsia="Times New Roman" w:cs="Times New Roman"/>
          <w:szCs w:val="24"/>
        </w:rPr>
        <w:t xml:space="preserve"> η οποία έχει </w:t>
      </w:r>
      <w:r>
        <w:rPr>
          <w:rFonts w:eastAsia="Times New Roman" w:cs="Times New Roman"/>
          <w:szCs w:val="24"/>
        </w:rPr>
        <w:t>«</w:t>
      </w:r>
      <w:r w:rsidRPr="00D74CFB">
        <w:rPr>
          <w:rFonts w:eastAsia="Times New Roman" w:cs="Times New Roman"/>
          <w:szCs w:val="24"/>
        </w:rPr>
        <w:t>καραμέλα</w:t>
      </w:r>
      <w:r>
        <w:rPr>
          <w:rFonts w:eastAsia="Times New Roman" w:cs="Times New Roman"/>
          <w:szCs w:val="24"/>
        </w:rPr>
        <w:t>»</w:t>
      </w:r>
      <w:r w:rsidRPr="00D74CFB">
        <w:rPr>
          <w:rFonts w:eastAsia="Times New Roman" w:cs="Times New Roman"/>
          <w:szCs w:val="24"/>
        </w:rPr>
        <w:t xml:space="preserve"> </w:t>
      </w:r>
      <w:r>
        <w:rPr>
          <w:rFonts w:eastAsia="Times New Roman" w:cs="Times New Roman"/>
          <w:szCs w:val="24"/>
        </w:rPr>
        <w:t xml:space="preserve">στον πολιτικό της λόγο </w:t>
      </w:r>
      <w:r w:rsidRPr="00D74CFB">
        <w:rPr>
          <w:rFonts w:eastAsia="Times New Roman" w:cs="Times New Roman"/>
          <w:szCs w:val="24"/>
        </w:rPr>
        <w:t>τη λέξη ιδιωτικό</w:t>
      </w:r>
      <w:r>
        <w:rPr>
          <w:rFonts w:eastAsia="Times New Roman" w:cs="Times New Roman"/>
          <w:szCs w:val="24"/>
        </w:rPr>
        <w:t>.</w:t>
      </w:r>
      <w:r w:rsidRPr="00D74CFB">
        <w:rPr>
          <w:rFonts w:eastAsia="Times New Roman" w:cs="Times New Roman"/>
          <w:szCs w:val="24"/>
        </w:rPr>
        <w:t xml:space="preserve"> Είναι</w:t>
      </w:r>
      <w:r>
        <w:rPr>
          <w:rFonts w:eastAsia="Times New Roman" w:cs="Times New Roman"/>
          <w:szCs w:val="24"/>
        </w:rPr>
        <w:t>,</w:t>
      </w:r>
      <w:r w:rsidRPr="00D74CFB">
        <w:rPr>
          <w:rFonts w:eastAsia="Times New Roman" w:cs="Times New Roman"/>
          <w:szCs w:val="24"/>
        </w:rPr>
        <w:t xml:space="preserve"> </w:t>
      </w:r>
      <w:r>
        <w:rPr>
          <w:rFonts w:eastAsia="Times New Roman" w:cs="Times New Roman"/>
          <w:szCs w:val="24"/>
        </w:rPr>
        <w:t>βέβαια</w:t>
      </w:r>
      <w:r>
        <w:rPr>
          <w:rFonts w:eastAsia="Times New Roman" w:cs="Times New Roman"/>
          <w:szCs w:val="24"/>
        </w:rPr>
        <w:t>,</w:t>
      </w:r>
      <w:r>
        <w:rPr>
          <w:rFonts w:eastAsia="Times New Roman" w:cs="Times New Roman"/>
          <w:szCs w:val="24"/>
        </w:rPr>
        <w:t xml:space="preserve"> κάτι λ</w:t>
      </w:r>
      <w:r w:rsidRPr="00D74CFB">
        <w:rPr>
          <w:rFonts w:eastAsia="Times New Roman" w:cs="Times New Roman"/>
          <w:szCs w:val="24"/>
        </w:rPr>
        <w:t>ογικό</w:t>
      </w:r>
      <w:r>
        <w:rPr>
          <w:rFonts w:eastAsia="Times New Roman" w:cs="Times New Roman"/>
          <w:szCs w:val="24"/>
        </w:rPr>
        <w:t>,</w:t>
      </w:r>
      <w:r w:rsidRPr="00D74CFB">
        <w:rPr>
          <w:rFonts w:eastAsia="Times New Roman" w:cs="Times New Roman"/>
          <w:szCs w:val="24"/>
        </w:rPr>
        <w:t xml:space="preserve"> αν αναλογιστεί κανείς ότι οι περισσότεροι δεν έχουν </w:t>
      </w:r>
      <w:r>
        <w:rPr>
          <w:rFonts w:eastAsia="Times New Roman" w:cs="Times New Roman"/>
          <w:szCs w:val="24"/>
        </w:rPr>
        <w:t xml:space="preserve">προτιμήσει </w:t>
      </w:r>
      <w:r w:rsidRPr="00D74CFB">
        <w:rPr>
          <w:rFonts w:eastAsia="Times New Roman" w:cs="Times New Roman"/>
          <w:szCs w:val="24"/>
        </w:rPr>
        <w:t xml:space="preserve">τη δημόσια εκπαίδευση ούτε έχουν χρησιμοποιήσει δημόσιες δομές υγείας </w:t>
      </w:r>
      <w:r w:rsidRPr="00D74CFB">
        <w:rPr>
          <w:rFonts w:eastAsia="Times New Roman" w:cs="Times New Roman"/>
          <w:szCs w:val="24"/>
        </w:rPr>
        <w:t>και πρόνοιας</w:t>
      </w:r>
      <w:r>
        <w:rPr>
          <w:rFonts w:eastAsia="Times New Roman" w:cs="Times New Roman"/>
          <w:szCs w:val="24"/>
        </w:rPr>
        <w:t>.</w:t>
      </w:r>
      <w:r w:rsidRPr="00D74CFB">
        <w:rPr>
          <w:rFonts w:eastAsia="Times New Roman" w:cs="Times New Roman"/>
          <w:szCs w:val="24"/>
        </w:rPr>
        <w:t xml:space="preserve"> Είναι εντελώς οξύμωρο να μας κουνάνε το δάχτυλο για τη δημόσια παιδεία οι υπέρμαχοι της αριστείας και του διαχωρισμού των πτυχίων</w:t>
      </w:r>
      <w:r>
        <w:rPr>
          <w:rFonts w:eastAsia="Times New Roman" w:cs="Times New Roman"/>
          <w:szCs w:val="24"/>
        </w:rPr>
        <w:t>.</w:t>
      </w:r>
    </w:p>
    <w:p w14:paraId="6B14F191" w14:textId="77777777" w:rsidR="004965E6" w:rsidRDefault="004D430C">
      <w:pPr>
        <w:tabs>
          <w:tab w:val="left" w:pos="6168"/>
        </w:tabs>
        <w:spacing w:line="600" w:lineRule="auto"/>
        <w:ind w:firstLine="720"/>
        <w:jc w:val="both"/>
        <w:rPr>
          <w:rFonts w:eastAsia="Times New Roman" w:cs="Times New Roman"/>
          <w:szCs w:val="24"/>
        </w:rPr>
      </w:pPr>
      <w:r w:rsidRPr="00D74CFB">
        <w:rPr>
          <w:rFonts w:eastAsia="Times New Roman" w:cs="Times New Roman"/>
          <w:szCs w:val="24"/>
        </w:rPr>
        <w:lastRenderedPageBreak/>
        <w:t>Σε αυτό το νομοσχέ</w:t>
      </w:r>
      <w:r>
        <w:rPr>
          <w:rFonts w:eastAsia="Times New Roman" w:cs="Times New Roman"/>
          <w:szCs w:val="24"/>
        </w:rPr>
        <w:t>διο δεν συγκρούονται, με βάση τη σύνθεση,</w:t>
      </w:r>
      <w:r w:rsidRPr="00D74CFB">
        <w:rPr>
          <w:rFonts w:eastAsia="Times New Roman" w:cs="Times New Roman"/>
          <w:szCs w:val="24"/>
        </w:rPr>
        <w:t xml:space="preserve"> δύο </w:t>
      </w:r>
      <w:r>
        <w:rPr>
          <w:rFonts w:eastAsia="Times New Roman" w:cs="Times New Roman"/>
          <w:szCs w:val="24"/>
        </w:rPr>
        <w:t>διαφορετικές απόψεις αλλά δ</w:t>
      </w:r>
      <w:r w:rsidRPr="00D74CFB">
        <w:rPr>
          <w:rFonts w:eastAsia="Times New Roman" w:cs="Times New Roman"/>
          <w:szCs w:val="24"/>
        </w:rPr>
        <w:t>ύο διαφορετικές ιδεο</w:t>
      </w:r>
      <w:r w:rsidRPr="00D74CFB">
        <w:rPr>
          <w:rFonts w:eastAsia="Times New Roman" w:cs="Times New Roman"/>
          <w:szCs w:val="24"/>
        </w:rPr>
        <w:t>λογίες</w:t>
      </w:r>
      <w:r>
        <w:rPr>
          <w:rFonts w:eastAsia="Times New Roman" w:cs="Times New Roman"/>
          <w:szCs w:val="24"/>
        </w:rPr>
        <w:t>.</w:t>
      </w:r>
      <w:r w:rsidRPr="00D74CFB">
        <w:rPr>
          <w:rFonts w:eastAsia="Times New Roman" w:cs="Times New Roman"/>
          <w:szCs w:val="24"/>
        </w:rPr>
        <w:t xml:space="preserve"> </w:t>
      </w:r>
      <w:r>
        <w:rPr>
          <w:rFonts w:eastAsia="Times New Roman" w:cs="Times New Roman"/>
          <w:szCs w:val="24"/>
        </w:rPr>
        <w:t>Α</w:t>
      </w:r>
      <w:r w:rsidRPr="00D74CFB">
        <w:rPr>
          <w:rFonts w:eastAsia="Times New Roman" w:cs="Times New Roman"/>
          <w:szCs w:val="24"/>
        </w:rPr>
        <w:t>υτή του σοσιαλισμού με κοινωνικό πρόσημο</w:t>
      </w:r>
      <w:r>
        <w:rPr>
          <w:rFonts w:eastAsia="Times New Roman" w:cs="Times New Roman"/>
          <w:szCs w:val="24"/>
        </w:rPr>
        <w:t xml:space="preserve"> και αυτή του </w:t>
      </w:r>
      <w:r w:rsidRPr="00D74CFB">
        <w:rPr>
          <w:rFonts w:eastAsia="Times New Roman" w:cs="Times New Roman"/>
          <w:szCs w:val="24"/>
        </w:rPr>
        <w:t xml:space="preserve">νεοφιλελευθερισμού με πρόσημο </w:t>
      </w:r>
      <w:r>
        <w:rPr>
          <w:rFonts w:eastAsia="Times New Roman" w:cs="Times New Roman"/>
          <w:szCs w:val="24"/>
        </w:rPr>
        <w:t xml:space="preserve">το </w:t>
      </w:r>
      <w:r w:rsidRPr="00D74CFB">
        <w:rPr>
          <w:rFonts w:eastAsia="Times New Roman" w:cs="Times New Roman"/>
          <w:szCs w:val="24"/>
        </w:rPr>
        <w:t>κέρδος</w:t>
      </w:r>
      <w:r>
        <w:rPr>
          <w:rFonts w:eastAsia="Times New Roman" w:cs="Times New Roman"/>
          <w:szCs w:val="24"/>
        </w:rPr>
        <w:t>.</w:t>
      </w:r>
    </w:p>
    <w:p w14:paraId="6B14F192" w14:textId="77777777" w:rsidR="004965E6" w:rsidRDefault="004D430C">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B14F193" w14:textId="77777777" w:rsidR="004965E6" w:rsidRDefault="004D430C">
      <w:pPr>
        <w:tabs>
          <w:tab w:val="left" w:pos="616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B14F194"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Κι εγώ ευχαριστώ.</w:t>
      </w:r>
    </w:p>
    <w:p w14:paraId="6B14F19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Τον λόγο έχει η Υφυπουργός Οικονομικών</w:t>
      </w:r>
      <w:r>
        <w:rPr>
          <w:rFonts w:eastAsia="Times New Roman" w:cs="Times New Roman"/>
          <w:szCs w:val="24"/>
        </w:rPr>
        <w:t xml:space="preserve"> κ. </w:t>
      </w:r>
      <w:proofErr w:type="spellStart"/>
      <w:r>
        <w:rPr>
          <w:rFonts w:eastAsia="Times New Roman" w:cs="Times New Roman"/>
          <w:szCs w:val="24"/>
        </w:rPr>
        <w:t>Παπανάτσιου</w:t>
      </w:r>
      <w:proofErr w:type="spellEnd"/>
      <w:r>
        <w:rPr>
          <w:rFonts w:eastAsia="Times New Roman" w:cs="Times New Roman"/>
          <w:szCs w:val="24"/>
        </w:rPr>
        <w:t>,</w:t>
      </w:r>
      <w:r>
        <w:rPr>
          <w:rFonts w:eastAsia="Times New Roman" w:cs="Times New Roman"/>
          <w:szCs w:val="24"/>
        </w:rPr>
        <w:t xml:space="preserve"> για να υποστηρίξει την τροπολογία της. </w:t>
      </w:r>
    </w:p>
    <w:p w14:paraId="6B14F196"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Ευχαριστώ, κύριε Πρόεδρε. </w:t>
      </w:r>
    </w:p>
    <w:p w14:paraId="6B14F197" w14:textId="77777777" w:rsidR="004965E6" w:rsidRDefault="004D430C">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Πρόκειται για την τροπολογία με </w:t>
      </w:r>
      <w:r w:rsidRPr="00D74CFB">
        <w:rPr>
          <w:rFonts w:eastAsia="Times New Roman" w:cs="Times New Roman"/>
          <w:szCs w:val="24"/>
        </w:rPr>
        <w:t>γενικό αριθμό 1925 και ειδικό 222</w:t>
      </w:r>
      <w:r>
        <w:rPr>
          <w:rFonts w:eastAsia="Times New Roman" w:cs="Times New Roman"/>
          <w:szCs w:val="24"/>
        </w:rPr>
        <w:t>.</w:t>
      </w:r>
      <w:r w:rsidRPr="00D74CFB">
        <w:rPr>
          <w:rFonts w:eastAsia="Times New Roman" w:cs="Times New Roman"/>
          <w:szCs w:val="24"/>
        </w:rPr>
        <w:t xml:space="preserve"> Είναι μία τροπολογία με δύο άρθρα που καταθέτει το Υπουρ</w:t>
      </w:r>
      <w:r w:rsidRPr="00D74CFB">
        <w:rPr>
          <w:rFonts w:eastAsia="Times New Roman" w:cs="Times New Roman"/>
          <w:szCs w:val="24"/>
        </w:rPr>
        <w:t>γείο Οικονομικών</w:t>
      </w:r>
      <w:r>
        <w:rPr>
          <w:rFonts w:eastAsia="Times New Roman" w:cs="Times New Roman"/>
          <w:szCs w:val="24"/>
        </w:rPr>
        <w:t>,</w:t>
      </w:r>
      <w:r w:rsidRPr="00D74CFB">
        <w:rPr>
          <w:rFonts w:eastAsia="Times New Roman" w:cs="Times New Roman"/>
          <w:szCs w:val="24"/>
        </w:rPr>
        <w:t xml:space="preserve"> με στόχο τη στήριξη και τη διευκόλυνση των πληγέντων συμπολιτών μας από τις πυρκαγιές στις 23 και 24 Ιουλίου</w:t>
      </w:r>
      <w:r>
        <w:rPr>
          <w:rFonts w:eastAsia="Times New Roman" w:cs="Times New Roman"/>
          <w:szCs w:val="24"/>
        </w:rPr>
        <w:t>.</w:t>
      </w:r>
    </w:p>
    <w:p w14:paraId="6B14F198" w14:textId="77777777" w:rsidR="004965E6" w:rsidRDefault="004D430C">
      <w:pPr>
        <w:tabs>
          <w:tab w:val="left" w:pos="6168"/>
        </w:tabs>
        <w:spacing w:line="600" w:lineRule="auto"/>
        <w:ind w:firstLine="720"/>
        <w:jc w:val="both"/>
        <w:rPr>
          <w:rFonts w:eastAsia="Times New Roman" w:cs="Times New Roman"/>
          <w:szCs w:val="24"/>
        </w:rPr>
      </w:pPr>
      <w:r w:rsidRPr="00D74CFB">
        <w:rPr>
          <w:rFonts w:eastAsia="Times New Roman" w:cs="Times New Roman"/>
          <w:szCs w:val="24"/>
        </w:rPr>
        <w:lastRenderedPageBreak/>
        <w:t>Με το πρώτο άρθρο της τροπολογίας παρατείνονται εκ νέου οι προθεσμίες καταβολής των βεβαιωμένων και ρυθμισμένων οφειλών και ανασ</w:t>
      </w:r>
      <w:r w:rsidRPr="00D74CFB">
        <w:rPr>
          <w:rFonts w:eastAsia="Times New Roman" w:cs="Times New Roman"/>
          <w:szCs w:val="24"/>
        </w:rPr>
        <w:t>τέλλεται η πληρωμή των λ</w:t>
      </w:r>
      <w:r>
        <w:rPr>
          <w:rFonts w:eastAsia="Times New Roman" w:cs="Times New Roman"/>
          <w:szCs w:val="24"/>
        </w:rPr>
        <w:t>ηξιπρόθεσμων οφειλών έως τις 31 Δεκεμβρίου 201</w:t>
      </w:r>
      <w:r w:rsidRPr="00D74CFB">
        <w:rPr>
          <w:rFonts w:eastAsia="Times New Roman" w:cs="Times New Roman"/>
          <w:szCs w:val="24"/>
        </w:rPr>
        <w:t>9</w:t>
      </w:r>
      <w:r>
        <w:rPr>
          <w:rFonts w:eastAsia="Times New Roman" w:cs="Times New Roman"/>
          <w:szCs w:val="24"/>
        </w:rPr>
        <w:t xml:space="preserve">. </w:t>
      </w:r>
    </w:p>
    <w:p w14:paraId="6B14F199" w14:textId="77777777" w:rsidR="004965E6" w:rsidRDefault="004D430C">
      <w:pPr>
        <w:tabs>
          <w:tab w:val="left" w:pos="6168"/>
        </w:tabs>
        <w:spacing w:line="600" w:lineRule="auto"/>
        <w:ind w:firstLine="720"/>
        <w:jc w:val="both"/>
        <w:rPr>
          <w:rFonts w:eastAsia="Times New Roman" w:cs="Times New Roman"/>
          <w:szCs w:val="24"/>
        </w:rPr>
      </w:pPr>
      <w:r w:rsidRPr="00D74CFB">
        <w:rPr>
          <w:rFonts w:eastAsia="Times New Roman" w:cs="Times New Roman"/>
          <w:szCs w:val="24"/>
        </w:rPr>
        <w:t>Ποιους αφορά αυτή η ρύθμιση</w:t>
      </w:r>
      <w:r>
        <w:rPr>
          <w:rFonts w:eastAsia="Times New Roman" w:cs="Times New Roman"/>
          <w:szCs w:val="24"/>
        </w:rPr>
        <w:t>;</w:t>
      </w:r>
      <w:r w:rsidRPr="00D74CFB">
        <w:rPr>
          <w:rFonts w:eastAsia="Times New Roman" w:cs="Times New Roman"/>
          <w:szCs w:val="24"/>
        </w:rPr>
        <w:t xml:space="preserve"> Αφορά τα πρόσωπα που υπέστησαν οι ίδιοι σωματική βλάβη </w:t>
      </w:r>
      <w:r>
        <w:rPr>
          <w:rFonts w:eastAsia="Times New Roman" w:cs="Times New Roman"/>
          <w:szCs w:val="24"/>
        </w:rPr>
        <w:t xml:space="preserve">ή οι </w:t>
      </w:r>
      <w:r w:rsidRPr="00D74CFB">
        <w:rPr>
          <w:rFonts w:eastAsia="Times New Roman" w:cs="Times New Roman"/>
          <w:szCs w:val="24"/>
        </w:rPr>
        <w:t xml:space="preserve">σύζυγοί </w:t>
      </w:r>
      <w:r>
        <w:rPr>
          <w:rFonts w:eastAsia="Times New Roman" w:cs="Times New Roman"/>
          <w:szCs w:val="24"/>
        </w:rPr>
        <w:t>τους ή</w:t>
      </w:r>
      <w:r w:rsidRPr="00D74CFB">
        <w:rPr>
          <w:rFonts w:eastAsia="Times New Roman" w:cs="Times New Roman"/>
          <w:szCs w:val="24"/>
        </w:rPr>
        <w:t xml:space="preserve"> οι συγγενείς τους έως </w:t>
      </w:r>
      <w:r>
        <w:rPr>
          <w:rFonts w:eastAsia="Times New Roman" w:cs="Times New Roman"/>
          <w:szCs w:val="24"/>
        </w:rPr>
        <w:t xml:space="preserve">δευτέρου βαθμού </w:t>
      </w:r>
      <w:r w:rsidRPr="00D74CFB">
        <w:rPr>
          <w:rFonts w:eastAsia="Times New Roman" w:cs="Times New Roman"/>
          <w:szCs w:val="24"/>
        </w:rPr>
        <w:t>είτε απώλεσαν σύζυγο ή συγγενή μέχρι δευ</w:t>
      </w:r>
      <w:r w:rsidRPr="00D74CFB">
        <w:rPr>
          <w:rFonts w:eastAsia="Times New Roman" w:cs="Times New Roman"/>
          <w:szCs w:val="24"/>
        </w:rPr>
        <w:t xml:space="preserve">τέρου βαθμού είτε υπέστησαν υλικές ζημιές στην ακίνητη περιουσία </w:t>
      </w:r>
      <w:r>
        <w:rPr>
          <w:rFonts w:eastAsia="Times New Roman" w:cs="Times New Roman"/>
          <w:szCs w:val="24"/>
        </w:rPr>
        <w:t>τους.</w:t>
      </w:r>
    </w:p>
    <w:p w14:paraId="6B14F19A" w14:textId="77777777" w:rsidR="004965E6" w:rsidRDefault="004D430C">
      <w:pPr>
        <w:tabs>
          <w:tab w:val="left" w:pos="6168"/>
        </w:tabs>
        <w:spacing w:line="600" w:lineRule="auto"/>
        <w:ind w:firstLine="720"/>
        <w:jc w:val="both"/>
        <w:rPr>
          <w:rFonts w:eastAsia="Times New Roman" w:cs="Times New Roman"/>
          <w:szCs w:val="24"/>
        </w:rPr>
      </w:pPr>
      <w:r>
        <w:rPr>
          <w:rFonts w:eastAsia="Times New Roman" w:cs="Times New Roman"/>
          <w:szCs w:val="24"/>
        </w:rPr>
        <w:t>Επίσης</w:t>
      </w:r>
      <w:r w:rsidRPr="00D74CFB">
        <w:rPr>
          <w:rFonts w:eastAsia="Times New Roman" w:cs="Times New Roman"/>
          <w:szCs w:val="24"/>
        </w:rPr>
        <w:t xml:space="preserve"> έως την ίδια ημερομηνία δεν ε</w:t>
      </w:r>
      <w:r>
        <w:rPr>
          <w:rFonts w:eastAsia="Times New Roman" w:cs="Times New Roman"/>
          <w:szCs w:val="24"/>
        </w:rPr>
        <w:t>πιβάλλονται</w:t>
      </w:r>
      <w:r w:rsidRPr="00D74CFB">
        <w:rPr>
          <w:rFonts w:eastAsia="Times New Roman" w:cs="Times New Roman"/>
          <w:szCs w:val="24"/>
        </w:rPr>
        <w:t xml:space="preserve"> κατασχέσεις λογαριασμών σε πιστωτικά ιδρύματα και αίρονται τυχόν </w:t>
      </w:r>
      <w:proofErr w:type="spellStart"/>
      <w:r w:rsidRPr="00D74CFB">
        <w:rPr>
          <w:rFonts w:eastAsia="Times New Roman" w:cs="Times New Roman"/>
          <w:szCs w:val="24"/>
        </w:rPr>
        <w:t>επιβληθείσες</w:t>
      </w:r>
      <w:proofErr w:type="spellEnd"/>
      <w:r>
        <w:rPr>
          <w:rFonts w:eastAsia="Times New Roman" w:cs="Times New Roman"/>
          <w:szCs w:val="24"/>
        </w:rPr>
        <w:t>.</w:t>
      </w:r>
    </w:p>
    <w:p w14:paraId="6B14F19B" w14:textId="77777777" w:rsidR="004965E6" w:rsidRDefault="004D430C">
      <w:pPr>
        <w:tabs>
          <w:tab w:val="left" w:pos="6168"/>
        </w:tabs>
        <w:spacing w:line="600" w:lineRule="auto"/>
        <w:ind w:firstLine="720"/>
        <w:jc w:val="both"/>
        <w:rPr>
          <w:rFonts w:eastAsia="Times New Roman" w:cs="Times New Roman"/>
          <w:szCs w:val="24"/>
        </w:rPr>
      </w:pPr>
      <w:r w:rsidRPr="00D74CFB">
        <w:rPr>
          <w:rFonts w:eastAsia="Times New Roman" w:cs="Times New Roman"/>
          <w:szCs w:val="24"/>
        </w:rPr>
        <w:t>Με το δεύτερο άρθρο παρατείνεται</w:t>
      </w:r>
      <w:r>
        <w:rPr>
          <w:rFonts w:eastAsia="Times New Roman" w:cs="Times New Roman"/>
          <w:szCs w:val="24"/>
        </w:rPr>
        <w:t xml:space="preserve"> η</w:t>
      </w:r>
      <w:r w:rsidRPr="00D74CFB">
        <w:rPr>
          <w:rFonts w:eastAsia="Times New Roman" w:cs="Times New Roman"/>
          <w:szCs w:val="24"/>
        </w:rPr>
        <w:t xml:space="preserve"> ημερομηνία</w:t>
      </w:r>
      <w:r>
        <w:rPr>
          <w:rFonts w:eastAsia="Times New Roman" w:cs="Times New Roman"/>
          <w:szCs w:val="24"/>
        </w:rPr>
        <w:t>,</w:t>
      </w:r>
      <w:r w:rsidRPr="00D74CFB">
        <w:rPr>
          <w:rFonts w:eastAsia="Times New Roman" w:cs="Times New Roman"/>
          <w:szCs w:val="24"/>
        </w:rPr>
        <w:t xml:space="preserve"> με βάση την οποία δινόταν η απαλλαγή από την καταβολή του ΕΝΦΙΑ του έτους 2018</w:t>
      </w:r>
      <w:r>
        <w:rPr>
          <w:rFonts w:eastAsia="Times New Roman" w:cs="Times New Roman"/>
          <w:szCs w:val="24"/>
        </w:rPr>
        <w:t>,</w:t>
      </w:r>
      <w:r w:rsidRPr="00D74CFB">
        <w:rPr>
          <w:rFonts w:eastAsia="Times New Roman" w:cs="Times New Roman"/>
          <w:szCs w:val="24"/>
        </w:rPr>
        <w:t xml:space="preserve"> με την επέκταση της προθεσμίας της έκδοσης των δελτίων επανελέγχου του Υπουργείου Υποδομών και Μεταφορών</w:t>
      </w:r>
      <w:r>
        <w:rPr>
          <w:rFonts w:eastAsia="Times New Roman" w:cs="Times New Roman"/>
          <w:szCs w:val="24"/>
        </w:rPr>
        <w:t>,</w:t>
      </w:r>
      <w:r w:rsidRPr="00D74CFB">
        <w:rPr>
          <w:rFonts w:eastAsia="Times New Roman" w:cs="Times New Roman"/>
          <w:szCs w:val="24"/>
        </w:rPr>
        <w:t xml:space="preserve"> ώστε να συμπεριλαμβάνονται και τα ακίνητα για </w:t>
      </w:r>
      <w:r w:rsidRPr="00D74CFB">
        <w:rPr>
          <w:rFonts w:eastAsia="Times New Roman" w:cs="Times New Roman"/>
          <w:szCs w:val="24"/>
        </w:rPr>
        <w:lastRenderedPageBreak/>
        <w:t>τα οποία δεν έχει εκδοθ</w:t>
      </w:r>
      <w:r w:rsidRPr="00D74CFB">
        <w:rPr>
          <w:rFonts w:eastAsia="Times New Roman" w:cs="Times New Roman"/>
          <w:szCs w:val="24"/>
        </w:rPr>
        <w:t xml:space="preserve">εί δελτίο επανελέγχου μέχρι 27 Σεπτεμβρίου </w:t>
      </w:r>
      <w:r>
        <w:rPr>
          <w:rFonts w:eastAsia="Times New Roman" w:cs="Times New Roman"/>
          <w:szCs w:val="24"/>
        </w:rPr>
        <w:t>20</w:t>
      </w:r>
      <w:r w:rsidRPr="00D74CFB">
        <w:rPr>
          <w:rFonts w:eastAsia="Times New Roman" w:cs="Times New Roman"/>
          <w:szCs w:val="24"/>
        </w:rPr>
        <w:t>18</w:t>
      </w:r>
      <w:r>
        <w:rPr>
          <w:rFonts w:eastAsia="Times New Roman" w:cs="Times New Roman"/>
          <w:szCs w:val="24"/>
        </w:rPr>
        <w:t>.</w:t>
      </w:r>
      <w:r w:rsidRPr="00D74CFB">
        <w:rPr>
          <w:rFonts w:eastAsia="Times New Roman" w:cs="Times New Roman"/>
          <w:szCs w:val="24"/>
        </w:rPr>
        <w:t xml:space="preserve"> Τους δίνουμε μία καινούργια ημερομηνία για να εκδοθούν μεταγενέστερα</w:t>
      </w:r>
      <w:r>
        <w:rPr>
          <w:rFonts w:eastAsia="Times New Roman" w:cs="Times New Roman"/>
          <w:szCs w:val="24"/>
        </w:rPr>
        <w:t>,</w:t>
      </w:r>
      <w:r w:rsidRPr="00D74CFB">
        <w:rPr>
          <w:rFonts w:eastAsia="Times New Roman" w:cs="Times New Roman"/>
          <w:szCs w:val="24"/>
        </w:rPr>
        <w:t xml:space="preserve"> μέχρι τις 28 Φεβρουαρίου 2019</w:t>
      </w:r>
      <w:r>
        <w:rPr>
          <w:rFonts w:eastAsia="Times New Roman" w:cs="Times New Roman"/>
          <w:szCs w:val="24"/>
        </w:rPr>
        <w:t>.</w:t>
      </w:r>
    </w:p>
    <w:p w14:paraId="6B14F19C" w14:textId="77777777" w:rsidR="004965E6" w:rsidRDefault="004D430C">
      <w:pPr>
        <w:tabs>
          <w:tab w:val="left" w:pos="6168"/>
        </w:tabs>
        <w:spacing w:line="600" w:lineRule="auto"/>
        <w:ind w:firstLine="720"/>
        <w:jc w:val="both"/>
        <w:rPr>
          <w:rFonts w:eastAsia="Times New Roman" w:cs="Times New Roman"/>
          <w:szCs w:val="24"/>
        </w:rPr>
      </w:pPr>
      <w:r w:rsidRPr="00D74CFB">
        <w:rPr>
          <w:rFonts w:eastAsia="Times New Roman" w:cs="Times New Roman"/>
          <w:szCs w:val="24"/>
        </w:rPr>
        <w:t xml:space="preserve"> Σας ευχαριστώ</w:t>
      </w:r>
      <w:r>
        <w:rPr>
          <w:rFonts w:eastAsia="Times New Roman" w:cs="Times New Roman"/>
          <w:szCs w:val="24"/>
        </w:rPr>
        <w:t>.</w:t>
      </w:r>
    </w:p>
    <w:p w14:paraId="6B14F19D"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Κι εγώ ευχαριστώ. </w:t>
      </w:r>
    </w:p>
    <w:p w14:paraId="6B14F19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Συνεχίζουμε με τον Βουλευτή του </w:t>
      </w:r>
      <w:r>
        <w:rPr>
          <w:rFonts w:eastAsia="Times New Roman" w:cs="Times New Roman"/>
          <w:szCs w:val="24"/>
        </w:rPr>
        <w:t xml:space="preserve">Κομμουνιστικού Κόμματος Ελλάδας και Αντιπρόεδρο της Βουλής κ. </w:t>
      </w:r>
      <w:proofErr w:type="spellStart"/>
      <w:r>
        <w:rPr>
          <w:rFonts w:eastAsia="Times New Roman" w:cs="Times New Roman"/>
          <w:szCs w:val="24"/>
        </w:rPr>
        <w:t>Λαμπρούλη</w:t>
      </w:r>
      <w:proofErr w:type="spellEnd"/>
      <w:r>
        <w:rPr>
          <w:rFonts w:eastAsia="Times New Roman" w:cs="Times New Roman"/>
          <w:szCs w:val="24"/>
        </w:rPr>
        <w:t xml:space="preserve">. </w:t>
      </w:r>
    </w:p>
    <w:p w14:paraId="6B14F19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Λαμπρούλη</w:t>
      </w:r>
      <w:proofErr w:type="spellEnd"/>
      <w:r>
        <w:rPr>
          <w:rFonts w:eastAsia="Times New Roman" w:cs="Times New Roman"/>
          <w:szCs w:val="24"/>
        </w:rPr>
        <w:t xml:space="preserve">, έχετε τον λόγο. </w:t>
      </w:r>
    </w:p>
    <w:p w14:paraId="6B14F1A0"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κύριε Πρόεδρε. </w:t>
      </w:r>
    </w:p>
    <w:p w14:paraId="6B14F1A1" w14:textId="77777777" w:rsidR="004965E6" w:rsidRDefault="004D430C">
      <w:pPr>
        <w:tabs>
          <w:tab w:val="left" w:pos="6168"/>
        </w:tabs>
        <w:spacing w:line="600" w:lineRule="auto"/>
        <w:ind w:firstLine="720"/>
        <w:jc w:val="both"/>
        <w:rPr>
          <w:rFonts w:eastAsia="Times New Roman" w:cs="Times New Roman"/>
          <w:szCs w:val="24"/>
        </w:rPr>
      </w:pPr>
      <w:r w:rsidRPr="00D74CFB">
        <w:rPr>
          <w:rFonts w:eastAsia="Times New Roman" w:cs="Times New Roman"/>
          <w:szCs w:val="24"/>
        </w:rPr>
        <w:t xml:space="preserve">Αναμφίβολα </w:t>
      </w:r>
      <w:r>
        <w:rPr>
          <w:rFonts w:eastAsia="Times New Roman" w:cs="Times New Roman"/>
          <w:szCs w:val="24"/>
        </w:rPr>
        <w:t>οι π</w:t>
      </w:r>
      <w:r w:rsidRPr="00D74CFB">
        <w:rPr>
          <w:rFonts w:eastAsia="Times New Roman" w:cs="Times New Roman"/>
          <w:szCs w:val="24"/>
        </w:rPr>
        <w:t xml:space="preserve">ροτεινόμενες συγχωνεύσεις που προωθούνται μέσα </w:t>
      </w:r>
      <w:r w:rsidRPr="00D74CFB">
        <w:rPr>
          <w:rFonts w:eastAsia="Times New Roman" w:cs="Times New Roman"/>
          <w:szCs w:val="24"/>
        </w:rPr>
        <w:t>από το νομοσχέδιο ούτε τυχαίες είναι ούτε ανεξάρτητες από τις γενικότερες εξελίξεις</w:t>
      </w:r>
      <w:r>
        <w:rPr>
          <w:rFonts w:eastAsia="Times New Roman" w:cs="Times New Roman"/>
          <w:szCs w:val="24"/>
        </w:rPr>
        <w:t>.</w:t>
      </w:r>
      <w:r w:rsidRPr="00D74CFB">
        <w:rPr>
          <w:rFonts w:eastAsia="Times New Roman" w:cs="Times New Roman"/>
          <w:szCs w:val="24"/>
        </w:rPr>
        <w:t xml:space="preserve"> </w:t>
      </w:r>
    </w:p>
    <w:p w14:paraId="6B14F1A2" w14:textId="77777777" w:rsidR="004965E6" w:rsidRDefault="004D430C">
      <w:pPr>
        <w:tabs>
          <w:tab w:val="left" w:pos="6168"/>
        </w:tabs>
        <w:spacing w:line="600" w:lineRule="auto"/>
        <w:ind w:firstLine="720"/>
        <w:jc w:val="both"/>
        <w:rPr>
          <w:rFonts w:eastAsia="Times New Roman" w:cs="Times New Roman"/>
          <w:szCs w:val="24"/>
        </w:rPr>
      </w:pPr>
      <w:r w:rsidRPr="00D74CFB">
        <w:rPr>
          <w:rFonts w:eastAsia="Times New Roman" w:cs="Times New Roman"/>
          <w:szCs w:val="24"/>
        </w:rPr>
        <w:t>Λαμβάνοντας υπ</w:t>
      </w:r>
      <w:r>
        <w:rPr>
          <w:rFonts w:eastAsia="Times New Roman" w:cs="Times New Roman"/>
          <w:szCs w:val="24"/>
        </w:rPr>
        <w:t xml:space="preserve">’ </w:t>
      </w:r>
      <w:proofErr w:type="spellStart"/>
      <w:r w:rsidRPr="00D74CFB">
        <w:rPr>
          <w:rFonts w:eastAsia="Times New Roman" w:cs="Times New Roman"/>
          <w:szCs w:val="24"/>
        </w:rPr>
        <w:t>όψ</w:t>
      </w:r>
      <w:r>
        <w:rPr>
          <w:rFonts w:eastAsia="Times New Roman" w:cs="Times New Roman"/>
          <w:szCs w:val="24"/>
        </w:rPr>
        <w:t>ιν</w:t>
      </w:r>
      <w:proofErr w:type="spellEnd"/>
      <w:r w:rsidRPr="00D74CFB">
        <w:rPr>
          <w:rFonts w:eastAsia="Times New Roman" w:cs="Times New Roman"/>
          <w:szCs w:val="24"/>
        </w:rPr>
        <w:t xml:space="preserve"> τα όσα αναφέρονται στην αιτιολογική έκθεση για τις συγκεκριμένες αλλαγές</w:t>
      </w:r>
      <w:r>
        <w:rPr>
          <w:rFonts w:eastAsia="Times New Roman" w:cs="Times New Roman"/>
          <w:szCs w:val="24"/>
        </w:rPr>
        <w:t xml:space="preserve"> συγχωνεύσεις </w:t>
      </w:r>
      <w:r w:rsidRPr="00D74CFB">
        <w:rPr>
          <w:rFonts w:eastAsia="Times New Roman" w:cs="Times New Roman"/>
          <w:szCs w:val="24"/>
        </w:rPr>
        <w:t>των ΤΕΙ με τα πανεπιστήμια</w:t>
      </w:r>
      <w:r>
        <w:rPr>
          <w:rFonts w:eastAsia="Times New Roman" w:cs="Times New Roman"/>
          <w:szCs w:val="24"/>
        </w:rPr>
        <w:t>, θεωρούμε</w:t>
      </w:r>
      <w:r w:rsidRPr="00D74CFB">
        <w:rPr>
          <w:rFonts w:eastAsia="Times New Roman" w:cs="Times New Roman"/>
          <w:szCs w:val="24"/>
        </w:rPr>
        <w:t xml:space="preserve"> πως τα ζητήματα που πρέπει</w:t>
      </w:r>
      <w:r w:rsidRPr="00D74CFB">
        <w:rPr>
          <w:rFonts w:eastAsia="Times New Roman" w:cs="Times New Roman"/>
          <w:szCs w:val="24"/>
        </w:rPr>
        <w:t xml:space="preserve"> να απαντηθούν είναι</w:t>
      </w:r>
      <w:r>
        <w:rPr>
          <w:rFonts w:eastAsia="Times New Roman" w:cs="Times New Roman"/>
          <w:szCs w:val="24"/>
        </w:rPr>
        <w:t>.</w:t>
      </w:r>
      <w:r w:rsidRPr="00D74CFB">
        <w:rPr>
          <w:rFonts w:eastAsia="Times New Roman" w:cs="Times New Roman"/>
          <w:szCs w:val="24"/>
        </w:rPr>
        <w:t xml:space="preserve"> Ποιος είναι ο στόχος αυτών των αλλαγών</w:t>
      </w:r>
      <w:r>
        <w:rPr>
          <w:rFonts w:eastAsia="Times New Roman" w:cs="Times New Roman"/>
          <w:szCs w:val="24"/>
        </w:rPr>
        <w:t>;</w:t>
      </w:r>
      <w:r w:rsidRPr="00D74CFB">
        <w:rPr>
          <w:rFonts w:eastAsia="Times New Roman" w:cs="Times New Roman"/>
          <w:szCs w:val="24"/>
        </w:rPr>
        <w:t xml:space="preserve"> </w:t>
      </w:r>
      <w:r w:rsidRPr="00D74CFB">
        <w:rPr>
          <w:rFonts w:eastAsia="Times New Roman" w:cs="Times New Roman"/>
          <w:szCs w:val="24"/>
        </w:rPr>
        <w:lastRenderedPageBreak/>
        <w:t>Ποιος ωφελείται</w:t>
      </w:r>
      <w:r>
        <w:rPr>
          <w:rFonts w:eastAsia="Times New Roman" w:cs="Times New Roman"/>
          <w:szCs w:val="24"/>
        </w:rPr>
        <w:t>;</w:t>
      </w:r>
      <w:r w:rsidRPr="00D74CFB">
        <w:rPr>
          <w:rFonts w:eastAsia="Times New Roman" w:cs="Times New Roman"/>
          <w:szCs w:val="24"/>
        </w:rPr>
        <w:t xml:space="preserve"> Αφορούν</w:t>
      </w:r>
      <w:r>
        <w:rPr>
          <w:rFonts w:eastAsia="Times New Roman" w:cs="Times New Roman"/>
          <w:szCs w:val="24"/>
        </w:rPr>
        <w:t>,</w:t>
      </w:r>
      <w:r w:rsidRPr="00D74CFB">
        <w:rPr>
          <w:rFonts w:eastAsia="Times New Roman" w:cs="Times New Roman"/>
          <w:szCs w:val="24"/>
        </w:rPr>
        <w:t xml:space="preserve"> για παράδειγμα</w:t>
      </w:r>
      <w:r>
        <w:rPr>
          <w:rFonts w:eastAsia="Times New Roman" w:cs="Times New Roman"/>
          <w:szCs w:val="24"/>
        </w:rPr>
        <w:t>,</w:t>
      </w:r>
      <w:r w:rsidRPr="00D74CFB">
        <w:rPr>
          <w:rFonts w:eastAsia="Times New Roman" w:cs="Times New Roman"/>
          <w:szCs w:val="24"/>
        </w:rPr>
        <w:t xml:space="preserve"> την προοπτική εκπαίδευσης ολοκληρωμένων επιστημ</w:t>
      </w:r>
      <w:r>
        <w:rPr>
          <w:rFonts w:eastAsia="Times New Roman" w:cs="Times New Roman"/>
          <w:szCs w:val="24"/>
        </w:rPr>
        <w:t>όνων</w:t>
      </w:r>
      <w:r w:rsidRPr="00D74CFB">
        <w:rPr>
          <w:rFonts w:eastAsia="Times New Roman" w:cs="Times New Roman"/>
          <w:szCs w:val="24"/>
        </w:rPr>
        <w:t xml:space="preserve"> που θα συμβάλλουν στην ικανοποίηση των λαϊκών αναγκών</w:t>
      </w:r>
      <w:r>
        <w:rPr>
          <w:rFonts w:eastAsia="Times New Roman" w:cs="Times New Roman"/>
          <w:szCs w:val="24"/>
        </w:rPr>
        <w:t>;</w:t>
      </w:r>
      <w:r w:rsidRPr="00D74CFB">
        <w:rPr>
          <w:rFonts w:eastAsia="Times New Roman" w:cs="Times New Roman"/>
          <w:szCs w:val="24"/>
        </w:rPr>
        <w:t xml:space="preserve"> </w:t>
      </w:r>
      <w:r>
        <w:rPr>
          <w:rFonts w:eastAsia="Times New Roman" w:cs="Times New Roman"/>
          <w:szCs w:val="24"/>
        </w:rPr>
        <w:t xml:space="preserve">Τι </w:t>
      </w:r>
      <w:r w:rsidRPr="00D74CFB">
        <w:rPr>
          <w:rFonts w:eastAsia="Times New Roman" w:cs="Times New Roman"/>
          <w:szCs w:val="24"/>
        </w:rPr>
        <w:t>θα πρέπει να διεκδικηθεί</w:t>
      </w:r>
      <w:r>
        <w:rPr>
          <w:rFonts w:eastAsia="Times New Roman" w:cs="Times New Roman"/>
          <w:szCs w:val="24"/>
        </w:rPr>
        <w:t>,</w:t>
      </w:r>
      <w:r w:rsidRPr="00D74CFB">
        <w:rPr>
          <w:rFonts w:eastAsia="Times New Roman" w:cs="Times New Roman"/>
          <w:szCs w:val="24"/>
        </w:rPr>
        <w:t xml:space="preserve"> ώστε να μην πληρ</w:t>
      </w:r>
      <w:r w:rsidRPr="00D74CFB">
        <w:rPr>
          <w:rFonts w:eastAsia="Times New Roman" w:cs="Times New Roman"/>
          <w:szCs w:val="24"/>
        </w:rPr>
        <w:t>ώσουν και πάλι το μάρμαρο οι φοιτητές σπουδαστές</w:t>
      </w:r>
      <w:r>
        <w:rPr>
          <w:rFonts w:eastAsia="Times New Roman" w:cs="Times New Roman"/>
          <w:szCs w:val="24"/>
        </w:rPr>
        <w:t>,</w:t>
      </w:r>
      <w:r w:rsidRPr="00D74CFB">
        <w:rPr>
          <w:rFonts w:eastAsia="Times New Roman" w:cs="Times New Roman"/>
          <w:szCs w:val="24"/>
        </w:rPr>
        <w:t xml:space="preserve"> οι εργαζόμενοι κ</w:t>
      </w:r>
      <w:r>
        <w:rPr>
          <w:rFonts w:eastAsia="Times New Roman" w:cs="Times New Roman"/>
          <w:szCs w:val="24"/>
        </w:rPr>
        <w:t>.</w:t>
      </w:r>
      <w:r w:rsidRPr="00D74CFB">
        <w:rPr>
          <w:rFonts w:eastAsia="Times New Roman" w:cs="Times New Roman"/>
          <w:szCs w:val="24"/>
        </w:rPr>
        <w:t>λ</w:t>
      </w:r>
      <w:r>
        <w:rPr>
          <w:rFonts w:eastAsia="Times New Roman" w:cs="Times New Roman"/>
          <w:szCs w:val="24"/>
        </w:rPr>
        <w:t>π</w:t>
      </w:r>
      <w:r>
        <w:rPr>
          <w:rFonts w:eastAsia="Times New Roman" w:cs="Times New Roman"/>
          <w:szCs w:val="24"/>
        </w:rPr>
        <w:t>..</w:t>
      </w:r>
    </w:p>
    <w:p w14:paraId="6B14F1A3" w14:textId="77777777" w:rsidR="004965E6" w:rsidRDefault="004D430C">
      <w:pPr>
        <w:tabs>
          <w:tab w:val="left" w:pos="6168"/>
        </w:tabs>
        <w:spacing w:line="600" w:lineRule="auto"/>
        <w:ind w:firstLine="720"/>
        <w:jc w:val="both"/>
        <w:rPr>
          <w:rFonts w:eastAsia="Times New Roman" w:cs="Times New Roman"/>
          <w:szCs w:val="24"/>
        </w:rPr>
      </w:pPr>
      <w:r w:rsidRPr="00D74CFB">
        <w:rPr>
          <w:rFonts w:eastAsia="Times New Roman" w:cs="Times New Roman"/>
          <w:szCs w:val="24"/>
        </w:rPr>
        <w:t>Αλήθεια δεν είναι</w:t>
      </w:r>
      <w:r>
        <w:rPr>
          <w:rFonts w:eastAsia="Times New Roman" w:cs="Times New Roman"/>
          <w:szCs w:val="24"/>
        </w:rPr>
        <w:t>,</w:t>
      </w:r>
      <w:r w:rsidRPr="00D74CFB">
        <w:rPr>
          <w:rFonts w:eastAsia="Times New Roman" w:cs="Times New Roman"/>
          <w:szCs w:val="24"/>
        </w:rPr>
        <w:t xml:space="preserve"> πως αυτές οι αναδιαρθρώσεις αποτελούν την εφαρμογή μιας συγκεκριμένης πολιτικής</w:t>
      </w:r>
      <w:r>
        <w:rPr>
          <w:rFonts w:eastAsia="Times New Roman" w:cs="Times New Roman"/>
          <w:szCs w:val="24"/>
        </w:rPr>
        <w:t>,</w:t>
      </w:r>
      <w:r w:rsidRPr="00D74CFB">
        <w:rPr>
          <w:rFonts w:eastAsia="Times New Roman" w:cs="Times New Roman"/>
          <w:szCs w:val="24"/>
        </w:rPr>
        <w:t xml:space="preserve"> για την προσαρμογή της ανώτατης εκπαίδευσης στο</w:t>
      </w:r>
      <w:r>
        <w:rPr>
          <w:rFonts w:eastAsia="Times New Roman" w:cs="Times New Roman"/>
          <w:szCs w:val="24"/>
        </w:rPr>
        <w:t>ν</w:t>
      </w:r>
      <w:r w:rsidRPr="00D74CFB">
        <w:rPr>
          <w:rFonts w:eastAsia="Times New Roman" w:cs="Times New Roman"/>
          <w:szCs w:val="24"/>
        </w:rPr>
        <w:t xml:space="preserve"> διακηρυγμένο στόχο περί εναρμόνιση</w:t>
      </w:r>
      <w:r>
        <w:rPr>
          <w:rFonts w:eastAsia="Times New Roman" w:cs="Times New Roman"/>
          <w:szCs w:val="24"/>
        </w:rPr>
        <w:t>ς</w:t>
      </w:r>
      <w:r w:rsidRPr="00D74CFB">
        <w:rPr>
          <w:rFonts w:eastAsia="Times New Roman" w:cs="Times New Roman"/>
          <w:szCs w:val="24"/>
        </w:rPr>
        <w:t xml:space="preserve"> </w:t>
      </w:r>
      <w:r>
        <w:rPr>
          <w:rFonts w:eastAsia="Times New Roman" w:cs="Times New Roman"/>
          <w:szCs w:val="24"/>
        </w:rPr>
        <w:t xml:space="preserve">των πανεπιστημίων </w:t>
      </w:r>
      <w:r w:rsidRPr="00D74CFB">
        <w:rPr>
          <w:rFonts w:eastAsia="Times New Roman" w:cs="Times New Roman"/>
          <w:szCs w:val="24"/>
        </w:rPr>
        <w:t xml:space="preserve">της Ευρωπαϊκής Ένωσης με τη στρατηγική κατεύθυνση ικανοποίησης </w:t>
      </w:r>
      <w:r>
        <w:rPr>
          <w:rFonts w:eastAsia="Times New Roman" w:cs="Times New Roman"/>
          <w:szCs w:val="24"/>
        </w:rPr>
        <w:t xml:space="preserve">της </w:t>
      </w:r>
      <w:r w:rsidRPr="00D74CFB">
        <w:rPr>
          <w:rFonts w:eastAsia="Times New Roman" w:cs="Times New Roman"/>
          <w:szCs w:val="24"/>
        </w:rPr>
        <w:t xml:space="preserve">κερδοφορίας των μονοπωλιακών ομίλων </w:t>
      </w:r>
      <w:r>
        <w:rPr>
          <w:rFonts w:eastAsia="Times New Roman" w:cs="Times New Roman"/>
          <w:szCs w:val="24"/>
        </w:rPr>
        <w:t>-δ</w:t>
      </w:r>
      <w:r w:rsidRPr="00D74CFB">
        <w:rPr>
          <w:rFonts w:eastAsia="Times New Roman" w:cs="Times New Roman"/>
          <w:szCs w:val="24"/>
        </w:rPr>
        <w:t>ιακήρυξη της Μπολόνια</w:t>
      </w:r>
      <w:r>
        <w:rPr>
          <w:rFonts w:eastAsia="Times New Roman" w:cs="Times New Roman"/>
          <w:szCs w:val="24"/>
        </w:rPr>
        <w:t>- μέσα</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και από τον ενιαίο ε</w:t>
      </w:r>
      <w:r w:rsidRPr="00D74CFB">
        <w:rPr>
          <w:rFonts w:eastAsia="Times New Roman" w:cs="Times New Roman"/>
          <w:szCs w:val="24"/>
        </w:rPr>
        <w:t>υρωπαϊκό χώρο ανώτατης εκπαίδευσης</w:t>
      </w:r>
      <w:r>
        <w:rPr>
          <w:rFonts w:eastAsia="Times New Roman" w:cs="Times New Roman"/>
          <w:szCs w:val="24"/>
        </w:rPr>
        <w:t>;</w:t>
      </w:r>
      <w:r w:rsidRPr="00D74CFB">
        <w:rPr>
          <w:rFonts w:eastAsia="Times New Roman" w:cs="Times New Roman"/>
          <w:szCs w:val="24"/>
        </w:rPr>
        <w:t xml:space="preserve"> Αυτό το συμβόλαιο ανέλαβαν να υλοποιήσουν τόσο οι προηγούμενες κυβερνήσεις </w:t>
      </w:r>
      <w:r>
        <w:rPr>
          <w:rFonts w:eastAsia="Times New Roman" w:cs="Times New Roman"/>
          <w:szCs w:val="24"/>
        </w:rPr>
        <w:t>-</w:t>
      </w:r>
      <w:r>
        <w:rPr>
          <w:rFonts w:eastAsia="Times New Roman" w:cs="Times New Roman"/>
          <w:szCs w:val="24"/>
        </w:rPr>
        <w:t>σ</w:t>
      </w:r>
      <w:r w:rsidRPr="00D74CFB">
        <w:rPr>
          <w:rFonts w:eastAsia="Times New Roman" w:cs="Times New Roman"/>
          <w:szCs w:val="24"/>
        </w:rPr>
        <w:t xml:space="preserve">χέδιο </w:t>
      </w:r>
      <w:r>
        <w:rPr>
          <w:rFonts w:eastAsia="Times New Roman" w:cs="Times New Roman"/>
          <w:szCs w:val="24"/>
        </w:rPr>
        <w:t>«</w:t>
      </w:r>
      <w:r w:rsidRPr="00D74CFB">
        <w:rPr>
          <w:rFonts w:eastAsia="Times New Roman" w:cs="Times New Roman"/>
          <w:szCs w:val="24"/>
        </w:rPr>
        <w:t>ΑΘΗΝΑ</w:t>
      </w:r>
      <w:r>
        <w:rPr>
          <w:rFonts w:eastAsia="Times New Roman" w:cs="Times New Roman"/>
          <w:szCs w:val="24"/>
        </w:rPr>
        <w:t>»- και σε</w:t>
      </w:r>
      <w:r w:rsidRPr="00D74CFB">
        <w:rPr>
          <w:rFonts w:eastAsia="Times New Roman" w:cs="Times New Roman"/>
          <w:szCs w:val="24"/>
        </w:rPr>
        <w:t xml:space="preserve"> συνέχεια η σημερινή Κυβέρνηση προσαρ</w:t>
      </w:r>
      <w:r>
        <w:rPr>
          <w:rFonts w:eastAsia="Times New Roman" w:cs="Times New Roman"/>
          <w:szCs w:val="24"/>
        </w:rPr>
        <w:t>μόζοντας την τριτοβάθμια εκπαίδευση σ</w:t>
      </w:r>
      <w:r w:rsidRPr="00D74CFB">
        <w:rPr>
          <w:rFonts w:eastAsia="Times New Roman" w:cs="Times New Roman"/>
          <w:szCs w:val="24"/>
        </w:rPr>
        <w:t>τους στόχους της καπιταλιστικής ανάπτυξης</w:t>
      </w:r>
      <w:r>
        <w:rPr>
          <w:rFonts w:eastAsia="Times New Roman" w:cs="Times New Roman"/>
          <w:szCs w:val="24"/>
        </w:rPr>
        <w:t>,</w:t>
      </w:r>
      <w:r w:rsidRPr="00D74CFB">
        <w:rPr>
          <w:rFonts w:eastAsia="Times New Roman" w:cs="Times New Roman"/>
          <w:szCs w:val="24"/>
        </w:rPr>
        <w:t xml:space="preserve"> της δίκαι</w:t>
      </w:r>
      <w:r>
        <w:rPr>
          <w:rFonts w:eastAsia="Times New Roman" w:cs="Times New Roman"/>
          <w:szCs w:val="24"/>
        </w:rPr>
        <w:t>ης</w:t>
      </w:r>
      <w:r w:rsidRPr="00D74CFB">
        <w:rPr>
          <w:rFonts w:eastAsia="Times New Roman" w:cs="Times New Roman"/>
          <w:szCs w:val="24"/>
        </w:rPr>
        <w:t xml:space="preserve"> ανάπτυξης κατά την Κυβέρνηση</w:t>
      </w:r>
      <w:r>
        <w:rPr>
          <w:rFonts w:eastAsia="Times New Roman" w:cs="Times New Roman"/>
          <w:szCs w:val="24"/>
        </w:rPr>
        <w:t xml:space="preserve">, </w:t>
      </w:r>
      <w:r w:rsidRPr="00D74CFB">
        <w:rPr>
          <w:rFonts w:eastAsia="Times New Roman" w:cs="Times New Roman"/>
          <w:szCs w:val="24"/>
        </w:rPr>
        <w:t xml:space="preserve">στήριξης δηλαδή των κερδών των μεγάλων εταιρειών που στο πλαίσιο και της περιφερειακής </w:t>
      </w:r>
      <w:r w:rsidRPr="00D74CFB">
        <w:rPr>
          <w:rFonts w:eastAsia="Times New Roman" w:cs="Times New Roman"/>
          <w:szCs w:val="24"/>
        </w:rPr>
        <w:lastRenderedPageBreak/>
        <w:t xml:space="preserve">ανάπτυξης απαιτούν άμεση και ευέλικτη σύνδεση με το περιεχόμενο </w:t>
      </w:r>
      <w:r>
        <w:rPr>
          <w:rFonts w:eastAsia="Times New Roman" w:cs="Times New Roman"/>
          <w:szCs w:val="24"/>
        </w:rPr>
        <w:t xml:space="preserve">των προγραμμάτων </w:t>
      </w:r>
      <w:r w:rsidRPr="00D74CFB">
        <w:rPr>
          <w:rFonts w:eastAsia="Times New Roman" w:cs="Times New Roman"/>
          <w:szCs w:val="24"/>
        </w:rPr>
        <w:t>σπουδών των διετών προγραμμάτων κατάρτισης</w:t>
      </w:r>
      <w:r>
        <w:rPr>
          <w:rFonts w:eastAsia="Times New Roman" w:cs="Times New Roman"/>
          <w:szCs w:val="24"/>
        </w:rPr>
        <w:t>,</w:t>
      </w:r>
      <w:r w:rsidRPr="00D74CFB">
        <w:rPr>
          <w:rFonts w:eastAsia="Times New Roman" w:cs="Times New Roman"/>
          <w:szCs w:val="24"/>
        </w:rPr>
        <w:t xml:space="preserve"> προκειμένου οι απόφοιτοι να έχουν την απαι</w:t>
      </w:r>
      <w:r w:rsidRPr="00D74CFB">
        <w:rPr>
          <w:rFonts w:eastAsia="Times New Roman" w:cs="Times New Roman"/>
          <w:szCs w:val="24"/>
        </w:rPr>
        <w:t>τούμενη κατάρτιση</w:t>
      </w:r>
      <w:r>
        <w:rPr>
          <w:rFonts w:eastAsia="Times New Roman" w:cs="Times New Roman"/>
          <w:szCs w:val="24"/>
        </w:rPr>
        <w:t>,</w:t>
      </w:r>
      <w:r w:rsidRPr="00D74CFB">
        <w:rPr>
          <w:rFonts w:eastAsia="Times New Roman" w:cs="Times New Roman"/>
          <w:szCs w:val="24"/>
        </w:rPr>
        <w:t xml:space="preserve"> ώστε να αξιοποιούνται ως ευέλικτο και πιο φθηνό εργατικό δυναμικό</w:t>
      </w:r>
      <w:r>
        <w:rPr>
          <w:rFonts w:eastAsia="Times New Roman" w:cs="Times New Roman"/>
          <w:szCs w:val="24"/>
        </w:rPr>
        <w:t>.</w:t>
      </w:r>
    </w:p>
    <w:p w14:paraId="6B14F1A4" w14:textId="77777777" w:rsidR="004965E6" w:rsidRDefault="004D430C">
      <w:pPr>
        <w:spacing w:line="600" w:lineRule="auto"/>
        <w:ind w:firstLine="720"/>
        <w:jc w:val="both"/>
        <w:rPr>
          <w:rFonts w:eastAsia="Times New Roman" w:cs="Times New Roman"/>
          <w:szCs w:val="24"/>
        </w:rPr>
      </w:pPr>
      <w:r w:rsidRPr="004F0A9A">
        <w:rPr>
          <w:rFonts w:eastAsia="Times New Roman" w:cs="Times New Roman"/>
          <w:szCs w:val="24"/>
        </w:rPr>
        <w:t>Ακριβώς αυτό</w:t>
      </w:r>
      <w:r>
        <w:rPr>
          <w:rFonts w:eastAsia="Times New Roman" w:cs="Times New Roman"/>
          <w:szCs w:val="24"/>
        </w:rPr>
        <w:t>ν</w:t>
      </w:r>
      <w:r w:rsidRPr="004F0A9A">
        <w:rPr>
          <w:rFonts w:eastAsia="Times New Roman" w:cs="Times New Roman"/>
          <w:szCs w:val="24"/>
        </w:rPr>
        <w:t xml:space="preserve"> το στόχο των εταιρειών και μεγαλοεπιχειρηματιών</w:t>
      </w:r>
      <w:r>
        <w:rPr>
          <w:rFonts w:eastAsia="Times New Roman" w:cs="Times New Roman"/>
          <w:szCs w:val="24"/>
        </w:rPr>
        <w:t>,</w:t>
      </w:r>
      <w:r w:rsidRPr="004F0A9A">
        <w:rPr>
          <w:rFonts w:eastAsia="Times New Roman" w:cs="Times New Roman"/>
          <w:szCs w:val="24"/>
        </w:rPr>
        <w:t xml:space="preserve"> που δραστηριοποιούνται στον </w:t>
      </w:r>
      <w:proofErr w:type="spellStart"/>
      <w:r w:rsidRPr="004F0A9A">
        <w:rPr>
          <w:rFonts w:eastAsia="Times New Roman" w:cs="Times New Roman"/>
          <w:szCs w:val="24"/>
        </w:rPr>
        <w:t>αγροτοδιατροφικό</w:t>
      </w:r>
      <w:proofErr w:type="spellEnd"/>
      <w:r>
        <w:rPr>
          <w:rFonts w:eastAsia="Times New Roman" w:cs="Times New Roman"/>
          <w:szCs w:val="24"/>
        </w:rPr>
        <w:t xml:space="preserve"> τομέα</w:t>
      </w:r>
      <w:r w:rsidRPr="004F0A9A">
        <w:rPr>
          <w:rFonts w:eastAsia="Times New Roman" w:cs="Times New Roman"/>
          <w:szCs w:val="24"/>
        </w:rPr>
        <w:t xml:space="preserve"> ή στον τομέα της ιδιωτικής υγείας στη Θεσσαλία </w:t>
      </w:r>
      <w:r>
        <w:rPr>
          <w:rFonts w:eastAsia="Times New Roman" w:cs="Times New Roman"/>
          <w:szCs w:val="24"/>
        </w:rPr>
        <w:t>-</w:t>
      </w:r>
      <w:r w:rsidRPr="004F0A9A">
        <w:rPr>
          <w:rFonts w:eastAsia="Times New Roman" w:cs="Times New Roman"/>
          <w:szCs w:val="24"/>
        </w:rPr>
        <w:t xml:space="preserve">και </w:t>
      </w:r>
      <w:r>
        <w:rPr>
          <w:rFonts w:eastAsia="Times New Roman" w:cs="Times New Roman"/>
          <w:szCs w:val="24"/>
        </w:rPr>
        <w:t xml:space="preserve">οι </w:t>
      </w:r>
      <w:r w:rsidRPr="004F0A9A">
        <w:rPr>
          <w:rFonts w:eastAsia="Times New Roman" w:cs="Times New Roman"/>
          <w:szCs w:val="24"/>
        </w:rPr>
        <w:t>ο</w:t>
      </w:r>
      <w:r w:rsidRPr="004F0A9A">
        <w:rPr>
          <w:rFonts w:eastAsia="Times New Roman" w:cs="Times New Roman"/>
          <w:szCs w:val="24"/>
        </w:rPr>
        <w:t>ποίοι τομείς πιέζουν προς αυτή την κατεύθυνση</w:t>
      </w:r>
      <w:r>
        <w:rPr>
          <w:rFonts w:eastAsia="Times New Roman" w:cs="Times New Roman"/>
          <w:szCs w:val="24"/>
        </w:rPr>
        <w:t>- έρχεται να εξυπηρετήσει η Κ</w:t>
      </w:r>
      <w:r w:rsidRPr="004F0A9A">
        <w:rPr>
          <w:rFonts w:eastAsia="Times New Roman" w:cs="Times New Roman"/>
          <w:szCs w:val="24"/>
        </w:rPr>
        <w:t>υβέρνηση με τη δημιουργία</w:t>
      </w:r>
      <w:r>
        <w:rPr>
          <w:rFonts w:eastAsia="Times New Roman" w:cs="Times New Roman"/>
          <w:szCs w:val="24"/>
        </w:rPr>
        <w:t>,</w:t>
      </w:r>
      <w:r w:rsidRPr="004F0A9A">
        <w:rPr>
          <w:rFonts w:eastAsia="Times New Roman" w:cs="Times New Roman"/>
          <w:szCs w:val="24"/>
        </w:rPr>
        <w:t xml:space="preserve"> για παράδειγμα</w:t>
      </w:r>
      <w:r>
        <w:rPr>
          <w:rFonts w:eastAsia="Times New Roman" w:cs="Times New Roman"/>
          <w:szCs w:val="24"/>
        </w:rPr>
        <w:t>,</w:t>
      </w:r>
      <w:r w:rsidRPr="004F0A9A">
        <w:rPr>
          <w:rFonts w:eastAsia="Times New Roman" w:cs="Times New Roman"/>
          <w:szCs w:val="24"/>
        </w:rPr>
        <w:t xml:space="preserve"> της </w:t>
      </w:r>
      <w:r>
        <w:rPr>
          <w:rFonts w:eastAsia="Times New Roman" w:cs="Times New Roman"/>
          <w:szCs w:val="24"/>
        </w:rPr>
        <w:t>Α</w:t>
      </w:r>
      <w:r w:rsidRPr="004F0A9A">
        <w:rPr>
          <w:rFonts w:eastAsia="Times New Roman" w:cs="Times New Roman"/>
          <w:szCs w:val="24"/>
        </w:rPr>
        <w:t xml:space="preserve">μπελουργικής </w:t>
      </w:r>
      <w:r>
        <w:rPr>
          <w:rFonts w:eastAsia="Times New Roman" w:cs="Times New Roman"/>
          <w:szCs w:val="24"/>
        </w:rPr>
        <w:t>Σ</w:t>
      </w:r>
      <w:r w:rsidRPr="004F0A9A">
        <w:rPr>
          <w:rFonts w:eastAsia="Times New Roman" w:cs="Times New Roman"/>
          <w:szCs w:val="24"/>
        </w:rPr>
        <w:t>χολή</w:t>
      </w:r>
      <w:r>
        <w:rPr>
          <w:rFonts w:eastAsia="Times New Roman" w:cs="Times New Roman"/>
          <w:szCs w:val="24"/>
        </w:rPr>
        <w:t xml:space="preserve">ς στη σημερινή </w:t>
      </w:r>
      <w:r>
        <w:rPr>
          <w:rFonts w:eastAsia="Times New Roman" w:cs="Times New Roman"/>
          <w:szCs w:val="24"/>
        </w:rPr>
        <w:t>«</w:t>
      </w:r>
      <w:proofErr w:type="spellStart"/>
      <w:r>
        <w:rPr>
          <w:rFonts w:eastAsia="Times New Roman" w:cs="Times New Roman"/>
          <w:szCs w:val="24"/>
        </w:rPr>
        <w:t>Α</w:t>
      </w:r>
      <w:r w:rsidRPr="004F0A9A">
        <w:rPr>
          <w:rFonts w:eastAsia="Times New Roman" w:cs="Times New Roman"/>
          <w:szCs w:val="24"/>
        </w:rPr>
        <w:t>βερώφειο</w:t>
      </w:r>
      <w:proofErr w:type="spellEnd"/>
      <w:r>
        <w:rPr>
          <w:rFonts w:eastAsia="Times New Roman" w:cs="Times New Roman"/>
          <w:szCs w:val="24"/>
        </w:rPr>
        <w:t>»</w:t>
      </w:r>
      <w:r w:rsidRPr="004F0A9A">
        <w:rPr>
          <w:rFonts w:eastAsia="Times New Roman" w:cs="Times New Roman"/>
          <w:szCs w:val="24"/>
        </w:rPr>
        <w:t xml:space="preserve"> </w:t>
      </w:r>
      <w:r>
        <w:rPr>
          <w:rFonts w:eastAsia="Times New Roman" w:cs="Times New Roman"/>
          <w:szCs w:val="24"/>
        </w:rPr>
        <w:t>Σ</w:t>
      </w:r>
      <w:r w:rsidRPr="004F0A9A">
        <w:rPr>
          <w:rFonts w:eastAsia="Times New Roman" w:cs="Times New Roman"/>
          <w:szCs w:val="24"/>
        </w:rPr>
        <w:t>χολή στη Λά</w:t>
      </w:r>
      <w:r>
        <w:rPr>
          <w:rFonts w:eastAsia="Times New Roman" w:cs="Times New Roman"/>
          <w:szCs w:val="24"/>
        </w:rPr>
        <w:t>ρισα στο Πανεπιστήμιο Θεσσαλίας. Τ</w:t>
      </w:r>
      <w:r w:rsidRPr="004F0A9A">
        <w:rPr>
          <w:rFonts w:eastAsia="Times New Roman" w:cs="Times New Roman"/>
          <w:szCs w:val="24"/>
        </w:rPr>
        <w:t>ζάμπα δηλαδή εργατικό δυναμικό μέσω πρακτικ</w:t>
      </w:r>
      <w:r w:rsidRPr="004F0A9A">
        <w:rPr>
          <w:rFonts w:eastAsia="Times New Roman" w:cs="Times New Roman"/>
          <w:szCs w:val="24"/>
        </w:rPr>
        <w:t>ής άσκησης και μαθητείας καθώς και τζάμπα έρευνα</w:t>
      </w:r>
      <w:r>
        <w:rPr>
          <w:rFonts w:eastAsia="Times New Roman" w:cs="Times New Roman"/>
          <w:szCs w:val="24"/>
        </w:rPr>
        <w:t>!</w:t>
      </w:r>
    </w:p>
    <w:p w14:paraId="6B14F1A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w:t>
      </w:r>
      <w:r w:rsidRPr="004F0A9A">
        <w:rPr>
          <w:rFonts w:eastAsia="Times New Roman" w:cs="Times New Roman"/>
          <w:szCs w:val="24"/>
        </w:rPr>
        <w:t>υγχρόνως με την ίδρυση των διετών προγραμμάτων σπουδών υπό τη σκέπη του πανεπιστημίου</w:t>
      </w:r>
      <w:r>
        <w:rPr>
          <w:rFonts w:eastAsia="Times New Roman" w:cs="Times New Roman"/>
          <w:szCs w:val="24"/>
        </w:rPr>
        <w:t xml:space="preserve"> κλείνει το μάτι η Κ</w:t>
      </w:r>
      <w:r w:rsidRPr="004F0A9A">
        <w:rPr>
          <w:rFonts w:eastAsia="Times New Roman" w:cs="Times New Roman"/>
          <w:szCs w:val="24"/>
        </w:rPr>
        <w:t>υβέρνηση και σε όσους επιδιώκουν την επέκταση της επιχειρηματικής τους δραστηριότητας και στα πανεπι</w:t>
      </w:r>
      <w:r w:rsidRPr="004F0A9A">
        <w:rPr>
          <w:rFonts w:eastAsia="Times New Roman" w:cs="Times New Roman"/>
          <w:szCs w:val="24"/>
        </w:rPr>
        <w:t>στήμια</w:t>
      </w:r>
      <w:r>
        <w:rPr>
          <w:rFonts w:eastAsia="Times New Roman" w:cs="Times New Roman"/>
          <w:szCs w:val="24"/>
        </w:rPr>
        <w:t>. Έ</w:t>
      </w:r>
      <w:r w:rsidRPr="004F0A9A">
        <w:rPr>
          <w:rFonts w:eastAsia="Times New Roman" w:cs="Times New Roman"/>
          <w:szCs w:val="24"/>
        </w:rPr>
        <w:t xml:space="preserve">τσι πίσω από την προπαγάνδα </w:t>
      </w:r>
      <w:r>
        <w:rPr>
          <w:rFonts w:eastAsia="Times New Roman" w:cs="Times New Roman"/>
          <w:szCs w:val="24"/>
        </w:rPr>
        <w:t>περί αναβάθμισης της ποιότητας τ</w:t>
      </w:r>
      <w:r w:rsidRPr="004F0A9A">
        <w:rPr>
          <w:rFonts w:eastAsia="Times New Roman" w:cs="Times New Roman"/>
          <w:szCs w:val="24"/>
        </w:rPr>
        <w:t xml:space="preserve">ων </w:t>
      </w:r>
      <w:r w:rsidRPr="004F0A9A">
        <w:rPr>
          <w:rFonts w:eastAsia="Times New Roman" w:cs="Times New Roman"/>
          <w:szCs w:val="24"/>
        </w:rPr>
        <w:lastRenderedPageBreak/>
        <w:t xml:space="preserve">σπουδών και της </w:t>
      </w:r>
      <w:r>
        <w:rPr>
          <w:rFonts w:eastAsia="Times New Roman" w:cs="Times New Roman"/>
          <w:szCs w:val="24"/>
        </w:rPr>
        <w:t xml:space="preserve">λεγόμενης </w:t>
      </w:r>
      <w:proofErr w:type="spellStart"/>
      <w:r>
        <w:rPr>
          <w:rFonts w:eastAsia="Times New Roman" w:cs="Times New Roman"/>
          <w:szCs w:val="24"/>
        </w:rPr>
        <w:t>πανεπιστημιο</w:t>
      </w:r>
      <w:r w:rsidRPr="004F0A9A">
        <w:rPr>
          <w:rFonts w:eastAsia="Times New Roman" w:cs="Times New Roman"/>
          <w:szCs w:val="24"/>
        </w:rPr>
        <w:t>ποίησης</w:t>
      </w:r>
      <w:proofErr w:type="spellEnd"/>
      <w:r>
        <w:rPr>
          <w:rFonts w:eastAsia="Times New Roman" w:cs="Times New Roman"/>
          <w:szCs w:val="24"/>
        </w:rPr>
        <w:t>,</w:t>
      </w:r>
      <w:r w:rsidRPr="004F0A9A">
        <w:rPr>
          <w:rFonts w:eastAsia="Times New Roman" w:cs="Times New Roman"/>
          <w:szCs w:val="24"/>
        </w:rPr>
        <w:t xml:space="preserve"> προωθείται η κατηγοριοποίηση τω</w:t>
      </w:r>
      <w:r>
        <w:rPr>
          <w:rFonts w:eastAsia="Times New Roman" w:cs="Times New Roman"/>
          <w:szCs w:val="24"/>
        </w:rPr>
        <w:t>ν αποφοίτων με διαμόρφωση τμημά</w:t>
      </w:r>
      <w:r w:rsidRPr="004F0A9A">
        <w:rPr>
          <w:rFonts w:eastAsia="Times New Roman" w:cs="Times New Roman"/>
          <w:szCs w:val="24"/>
        </w:rPr>
        <w:t>των</w:t>
      </w:r>
      <w:r>
        <w:rPr>
          <w:rFonts w:eastAsia="Times New Roman" w:cs="Times New Roman"/>
          <w:szCs w:val="24"/>
        </w:rPr>
        <w:t>, πτυχίων,</w:t>
      </w:r>
      <w:r w:rsidRPr="004F0A9A">
        <w:rPr>
          <w:rFonts w:eastAsia="Times New Roman" w:cs="Times New Roman"/>
          <w:szCs w:val="24"/>
        </w:rPr>
        <w:t xml:space="preserve"> πιστοποιητικών διαφόρων κατηγοριών μέσα στο ίδιο το πανεπιστή</w:t>
      </w:r>
      <w:r w:rsidRPr="004F0A9A">
        <w:rPr>
          <w:rFonts w:eastAsia="Times New Roman" w:cs="Times New Roman"/>
          <w:szCs w:val="24"/>
        </w:rPr>
        <w:t>μιο</w:t>
      </w:r>
      <w:r>
        <w:rPr>
          <w:rFonts w:eastAsia="Times New Roman" w:cs="Times New Roman"/>
          <w:szCs w:val="24"/>
        </w:rPr>
        <w:t>.</w:t>
      </w:r>
    </w:p>
    <w:p w14:paraId="6B14F1A6" w14:textId="77777777" w:rsidR="004965E6" w:rsidRDefault="004D430C">
      <w:pPr>
        <w:spacing w:line="600" w:lineRule="auto"/>
        <w:ind w:firstLine="720"/>
        <w:jc w:val="both"/>
        <w:rPr>
          <w:rFonts w:eastAsia="Times New Roman" w:cs="Times New Roman"/>
          <w:szCs w:val="24"/>
        </w:rPr>
      </w:pPr>
      <w:r w:rsidRPr="004F0A9A">
        <w:rPr>
          <w:rFonts w:eastAsia="Times New Roman" w:cs="Times New Roman"/>
          <w:szCs w:val="24"/>
        </w:rPr>
        <w:t>Αυτή είναι η απαίτηση των επιχειρηματιών</w:t>
      </w:r>
      <w:r>
        <w:rPr>
          <w:rFonts w:eastAsia="Times New Roman" w:cs="Times New Roman"/>
          <w:szCs w:val="24"/>
        </w:rPr>
        <w:t>,</w:t>
      </w:r>
      <w:r w:rsidRPr="004F0A9A">
        <w:rPr>
          <w:rFonts w:eastAsia="Times New Roman" w:cs="Times New Roman"/>
          <w:szCs w:val="24"/>
        </w:rPr>
        <w:t xml:space="preserve"> να μπορούν να παραγγέλνουν και να διαλέγουν δεξιότητες από ευρεία γκάμα και όχι από αποφοίτους</w:t>
      </w:r>
      <w:r>
        <w:rPr>
          <w:rFonts w:eastAsia="Times New Roman" w:cs="Times New Roman"/>
          <w:szCs w:val="24"/>
        </w:rPr>
        <w:t xml:space="preserve"> με </w:t>
      </w:r>
      <w:r w:rsidRPr="004F0A9A">
        <w:rPr>
          <w:rFonts w:eastAsia="Times New Roman" w:cs="Times New Roman"/>
          <w:szCs w:val="24"/>
        </w:rPr>
        <w:t>ολοκληρωμένες σπουδές και ίδια δικαιώματα</w:t>
      </w:r>
      <w:r>
        <w:rPr>
          <w:rFonts w:eastAsia="Times New Roman" w:cs="Times New Roman"/>
          <w:szCs w:val="24"/>
        </w:rPr>
        <w:t>.</w:t>
      </w:r>
      <w:r w:rsidRPr="004F0A9A">
        <w:rPr>
          <w:rFonts w:eastAsia="Times New Roman" w:cs="Times New Roman"/>
          <w:szCs w:val="24"/>
        </w:rPr>
        <w:t xml:space="preserve"> Προφανώς αυτή η </w:t>
      </w:r>
      <w:proofErr w:type="spellStart"/>
      <w:r>
        <w:rPr>
          <w:rFonts w:eastAsia="Times New Roman" w:cs="Times New Roman"/>
          <w:szCs w:val="24"/>
        </w:rPr>
        <w:t>πολυ</w:t>
      </w:r>
      <w:r w:rsidRPr="004F0A9A">
        <w:rPr>
          <w:rFonts w:eastAsia="Times New Roman" w:cs="Times New Roman"/>
          <w:szCs w:val="24"/>
        </w:rPr>
        <w:t>κατηγοριοποίηση</w:t>
      </w:r>
      <w:proofErr w:type="spellEnd"/>
      <w:r w:rsidRPr="004F0A9A">
        <w:rPr>
          <w:rFonts w:eastAsia="Times New Roman" w:cs="Times New Roman"/>
          <w:szCs w:val="24"/>
        </w:rPr>
        <w:t xml:space="preserve"> μαζί με όλα τα άλλα εμπόδια που μπαίνουν </w:t>
      </w:r>
      <w:r>
        <w:rPr>
          <w:rFonts w:eastAsia="Times New Roman" w:cs="Times New Roman"/>
          <w:szCs w:val="24"/>
        </w:rPr>
        <w:t xml:space="preserve">για </w:t>
      </w:r>
      <w:r w:rsidRPr="004F0A9A">
        <w:rPr>
          <w:rFonts w:eastAsia="Times New Roman" w:cs="Times New Roman"/>
          <w:szCs w:val="24"/>
        </w:rPr>
        <w:t>να σπουδάσει και να δουλέψει κάποιος</w:t>
      </w:r>
      <w:r>
        <w:rPr>
          <w:rFonts w:eastAsia="Times New Roman" w:cs="Times New Roman"/>
          <w:szCs w:val="24"/>
        </w:rPr>
        <w:t>, όπως</w:t>
      </w:r>
      <w:r w:rsidRPr="004F0A9A">
        <w:rPr>
          <w:rFonts w:eastAsia="Times New Roman" w:cs="Times New Roman"/>
          <w:szCs w:val="24"/>
        </w:rPr>
        <w:t xml:space="preserve"> προϋπηρεσία</w:t>
      </w:r>
      <w:r>
        <w:rPr>
          <w:rFonts w:eastAsia="Times New Roman" w:cs="Times New Roman"/>
          <w:szCs w:val="24"/>
        </w:rPr>
        <w:t>,</w:t>
      </w:r>
      <w:r w:rsidRPr="004F0A9A">
        <w:rPr>
          <w:rFonts w:eastAsia="Times New Roman" w:cs="Times New Roman"/>
          <w:szCs w:val="24"/>
        </w:rPr>
        <w:t xml:space="preserve"> εξετάσεις</w:t>
      </w:r>
      <w:r>
        <w:rPr>
          <w:rFonts w:eastAsia="Times New Roman" w:cs="Times New Roman"/>
          <w:szCs w:val="24"/>
        </w:rPr>
        <w:t>,</w:t>
      </w:r>
      <w:r w:rsidRPr="004F0A9A">
        <w:rPr>
          <w:rFonts w:eastAsia="Times New Roman" w:cs="Times New Roman"/>
          <w:szCs w:val="24"/>
        </w:rPr>
        <w:t xml:space="preserve"> σεμινάρια</w:t>
      </w:r>
      <w:r>
        <w:rPr>
          <w:rFonts w:eastAsia="Times New Roman" w:cs="Times New Roman"/>
          <w:szCs w:val="24"/>
        </w:rPr>
        <w:t>,</w:t>
      </w:r>
      <w:r w:rsidRPr="004F0A9A">
        <w:rPr>
          <w:rFonts w:eastAsia="Times New Roman" w:cs="Times New Roman"/>
          <w:szCs w:val="24"/>
        </w:rPr>
        <w:t xml:space="preserve"> πιστοποιητικά</w:t>
      </w:r>
      <w:r>
        <w:rPr>
          <w:rFonts w:eastAsia="Times New Roman" w:cs="Times New Roman"/>
          <w:szCs w:val="24"/>
        </w:rPr>
        <w:t>, επάρκεια</w:t>
      </w:r>
      <w:r w:rsidRPr="004F0A9A">
        <w:rPr>
          <w:rFonts w:eastAsia="Times New Roman" w:cs="Times New Roman"/>
          <w:szCs w:val="24"/>
        </w:rPr>
        <w:t xml:space="preserve"> </w:t>
      </w:r>
      <w:r>
        <w:rPr>
          <w:rFonts w:eastAsia="Times New Roman" w:cs="Times New Roman"/>
          <w:szCs w:val="24"/>
        </w:rPr>
        <w:t xml:space="preserve">και άλλα, </w:t>
      </w:r>
      <w:r w:rsidRPr="004F0A9A">
        <w:rPr>
          <w:rFonts w:eastAsia="Times New Roman" w:cs="Times New Roman"/>
          <w:szCs w:val="24"/>
        </w:rPr>
        <w:t xml:space="preserve">δεν πρόκειται να βοηθήσει να βρει ο απόφοιτος πιο εύκολα </w:t>
      </w:r>
      <w:r>
        <w:rPr>
          <w:rFonts w:eastAsia="Times New Roman" w:cs="Times New Roman"/>
          <w:szCs w:val="24"/>
        </w:rPr>
        <w:t>ή</w:t>
      </w:r>
      <w:r w:rsidRPr="004F0A9A">
        <w:rPr>
          <w:rFonts w:eastAsia="Times New Roman" w:cs="Times New Roman"/>
          <w:szCs w:val="24"/>
        </w:rPr>
        <w:t xml:space="preserve"> καλύτερη δουλειά</w:t>
      </w:r>
      <w:r>
        <w:rPr>
          <w:rFonts w:eastAsia="Times New Roman" w:cs="Times New Roman"/>
          <w:szCs w:val="24"/>
        </w:rPr>
        <w:t xml:space="preserve">. </w:t>
      </w:r>
    </w:p>
    <w:p w14:paraId="6B14F1A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Α</w:t>
      </w:r>
      <w:r w:rsidRPr="004F0A9A">
        <w:rPr>
          <w:rFonts w:eastAsia="Times New Roman" w:cs="Times New Roman"/>
          <w:szCs w:val="24"/>
        </w:rPr>
        <w:t>ντίθετα ευνοείται τ</w:t>
      </w:r>
      <w:r w:rsidRPr="004F0A9A">
        <w:rPr>
          <w:rFonts w:eastAsia="Times New Roman" w:cs="Times New Roman"/>
          <w:szCs w:val="24"/>
        </w:rPr>
        <w:t>ο διαίρει και βασίλευε</w:t>
      </w:r>
      <w:r>
        <w:rPr>
          <w:rFonts w:eastAsia="Times New Roman" w:cs="Times New Roman"/>
          <w:szCs w:val="24"/>
        </w:rPr>
        <w:t>,</w:t>
      </w:r>
      <w:r w:rsidRPr="004F0A9A">
        <w:rPr>
          <w:rFonts w:eastAsia="Times New Roman" w:cs="Times New Roman"/>
          <w:szCs w:val="24"/>
        </w:rPr>
        <w:t xml:space="preserve"> όπου οι εργοδότες θα δείχνουν τη στρατιά ανέργων</w:t>
      </w:r>
      <w:r>
        <w:rPr>
          <w:rFonts w:eastAsia="Times New Roman" w:cs="Times New Roman"/>
          <w:szCs w:val="24"/>
        </w:rPr>
        <w:t>,</w:t>
      </w:r>
      <w:r w:rsidRPr="004F0A9A">
        <w:rPr>
          <w:rFonts w:eastAsia="Times New Roman" w:cs="Times New Roman"/>
          <w:szCs w:val="24"/>
        </w:rPr>
        <w:t xml:space="preserve"> για να εκβιάζουν για μείωση δικαιωμάτων και υποταγή</w:t>
      </w:r>
      <w:r>
        <w:rPr>
          <w:rFonts w:eastAsia="Times New Roman" w:cs="Times New Roman"/>
          <w:szCs w:val="24"/>
        </w:rPr>
        <w:t>.</w:t>
      </w:r>
      <w:r w:rsidRPr="004F0A9A">
        <w:rPr>
          <w:rFonts w:eastAsia="Times New Roman" w:cs="Times New Roman"/>
          <w:szCs w:val="24"/>
        </w:rPr>
        <w:t xml:space="preserve"> Αυτό σημαίνει ανταγωνιστικός εργαζόμενος από ανταγωνιστικά τμήματα και σχολές</w:t>
      </w:r>
      <w:r>
        <w:rPr>
          <w:rFonts w:eastAsia="Times New Roman" w:cs="Times New Roman"/>
          <w:szCs w:val="24"/>
        </w:rPr>
        <w:t xml:space="preserve"> κ</w:t>
      </w:r>
      <w:r w:rsidRPr="004F0A9A">
        <w:rPr>
          <w:rFonts w:eastAsia="Times New Roman" w:cs="Times New Roman"/>
          <w:szCs w:val="24"/>
        </w:rPr>
        <w:t>αι μέσα στην εργασ</w:t>
      </w:r>
      <w:r>
        <w:rPr>
          <w:rFonts w:eastAsia="Times New Roman" w:cs="Times New Roman"/>
          <w:szCs w:val="24"/>
        </w:rPr>
        <w:t>ιακή ζούγκλα οι απόφοιτοι να σπα</w:t>
      </w:r>
      <w:r>
        <w:rPr>
          <w:rFonts w:eastAsia="Times New Roman" w:cs="Times New Roman"/>
          <w:szCs w:val="24"/>
        </w:rPr>
        <w:t>ράσσονται</w:t>
      </w:r>
      <w:r w:rsidRPr="004F0A9A">
        <w:rPr>
          <w:rFonts w:eastAsia="Times New Roman" w:cs="Times New Roman"/>
          <w:szCs w:val="24"/>
        </w:rPr>
        <w:t xml:space="preserve"> μεταξύ τους για μία κακοπληρωμένη θέση</w:t>
      </w:r>
      <w:r>
        <w:rPr>
          <w:rFonts w:eastAsia="Times New Roman" w:cs="Times New Roman"/>
          <w:szCs w:val="24"/>
        </w:rPr>
        <w:t>.</w:t>
      </w:r>
    </w:p>
    <w:p w14:paraId="6B14F1A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Κ</w:t>
      </w:r>
      <w:r w:rsidRPr="004F0A9A">
        <w:rPr>
          <w:rFonts w:eastAsia="Times New Roman" w:cs="Times New Roman"/>
          <w:szCs w:val="24"/>
        </w:rPr>
        <w:t>αι η προώθηση αυτών των αναδιαρθρώσεων στη</w:t>
      </w:r>
      <w:r>
        <w:rPr>
          <w:rFonts w:eastAsia="Times New Roman" w:cs="Times New Roman"/>
          <w:szCs w:val="24"/>
        </w:rPr>
        <w:t>ν τριτοβάθμια εκπαίδευση συντελεί</w:t>
      </w:r>
      <w:r w:rsidRPr="004F0A9A">
        <w:rPr>
          <w:rFonts w:eastAsia="Times New Roman" w:cs="Times New Roman"/>
          <w:szCs w:val="24"/>
        </w:rPr>
        <w:t>ται την ίδια ώρα</w:t>
      </w:r>
      <w:r>
        <w:rPr>
          <w:rFonts w:eastAsia="Times New Roman" w:cs="Times New Roman"/>
          <w:szCs w:val="24"/>
        </w:rPr>
        <w:t>,</w:t>
      </w:r>
      <w:r w:rsidRPr="004F0A9A">
        <w:rPr>
          <w:rFonts w:eastAsia="Times New Roman" w:cs="Times New Roman"/>
          <w:szCs w:val="24"/>
        </w:rPr>
        <w:t xml:space="preserve"> που συνεχίζεται με αμείωτους ρυθμούς η </w:t>
      </w:r>
      <w:proofErr w:type="spellStart"/>
      <w:r w:rsidRPr="004F0A9A">
        <w:rPr>
          <w:rFonts w:eastAsia="Times New Roman" w:cs="Times New Roman"/>
          <w:szCs w:val="24"/>
        </w:rPr>
        <w:t>υποχρηματοδότηση</w:t>
      </w:r>
      <w:proofErr w:type="spellEnd"/>
      <w:r w:rsidRPr="004F0A9A">
        <w:rPr>
          <w:rFonts w:eastAsia="Times New Roman" w:cs="Times New Roman"/>
          <w:szCs w:val="24"/>
        </w:rPr>
        <w:t xml:space="preserve"> της τριτοβάθμιας εκπαίδευσης</w:t>
      </w:r>
      <w:r>
        <w:rPr>
          <w:rFonts w:eastAsia="Times New Roman" w:cs="Times New Roman"/>
          <w:szCs w:val="24"/>
        </w:rPr>
        <w:t>,</w:t>
      </w:r>
      <w:r w:rsidRPr="004F0A9A">
        <w:rPr>
          <w:rFonts w:eastAsia="Times New Roman" w:cs="Times New Roman"/>
          <w:szCs w:val="24"/>
        </w:rPr>
        <w:t xml:space="preserve"> τα δίδακτρα στα μεταπτυχια</w:t>
      </w:r>
      <w:r w:rsidRPr="004F0A9A">
        <w:rPr>
          <w:rFonts w:eastAsia="Times New Roman" w:cs="Times New Roman"/>
          <w:szCs w:val="24"/>
        </w:rPr>
        <w:t>κά γενικεύονται</w:t>
      </w:r>
      <w:r>
        <w:rPr>
          <w:rFonts w:eastAsia="Times New Roman" w:cs="Times New Roman"/>
          <w:szCs w:val="24"/>
        </w:rPr>
        <w:t>,</w:t>
      </w:r>
      <w:r w:rsidRPr="004F0A9A">
        <w:rPr>
          <w:rFonts w:eastAsia="Times New Roman" w:cs="Times New Roman"/>
          <w:szCs w:val="24"/>
        </w:rPr>
        <w:t xml:space="preserve"> το περιεχόμενο σπουδών αδυνατίζει</w:t>
      </w:r>
      <w:r>
        <w:rPr>
          <w:rFonts w:eastAsia="Times New Roman" w:cs="Times New Roman"/>
          <w:szCs w:val="24"/>
        </w:rPr>
        <w:t>,</w:t>
      </w:r>
      <w:r w:rsidRPr="004F0A9A">
        <w:rPr>
          <w:rFonts w:eastAsia="Times New Roman" w:cs="Times New Roman"/>
          <w:szCs w:val="24"/>
        </w:rPr>
        <w:t xml:space="preserve"> η σίτιση </w:t>
      </w:r>
      <w:r>
        <w:rPr>
          <w:rFonts w:eastAsia="Times New Roman" w:cs="Times New Roman"/>
          <w:szCs w:val="24"/>
        </w:rPr>
        <w:t xml:space="preserve">και η </w:t>
      </w:r>
      <w:r w:rsidRPr="004F0A9A">
        <w:rPr>
          <w:rFonts w:eastAsia="Times New Roman" w:cs="Times New Roman"/>
          <w:szCs w:val="24"/>
        </w:rPr>
        <w:t xml:space="preserve">στέγαση </w:t>
      </w:r>
      <w:r>
        <w:rPr>
          <w:rFonts w:eastAsia="Times New Roman" w:cs="Times New Roman"/>
          <w:szCs w:val="24"/>
        </w:rPr>
        <w:t>γίνε</w:t>
      </w:r>
      <w:r w:rsidRPr="004F0A9A">
        <w:rPr>
          <w:rFonts w:eastAsia="Times New Roman" w:cs="Times New Roman"/>
          <w:szCs w:val="24"/>
        </w:rPr>
        <w:t>ται ολοένα και πιο δύσκολ</w:t>
      </w:r>
      <w:r>
        <w:rPr>
          <w:rFonts w:eastAsia="Times New Roman" w:cs="Times New Roman"/>
          <w:szCs w:val="24"/>
        </w:rPr>
        <w:t>η</w:t>
      </w:r>
      <w:r w:rsidRPr="004F0A9A">
        <w:rPr>
          <w:rFonts w:eastAsia="Times New Roman" w:cs="Times New Roman"/>
          <w:szCs w:val="24"/>
        </w:rPr>
        <w:t xml:space="preserve"> για τα παιδιά των εργαζομένων και των λαϊκών οικογεν</w:t>
      </w:r>
      <w:r>
        <w:rPr>
          <w:rFonts w:eastAsia="Times New Roman" w:cs="Times New Roman"/>
          <w:szCs w:val="24"/>
        </w:rPr>
        <w:t xml:space="preserve">ειών, </w:t>
      </w:r>
      <w:r w:rsidRPr="004F0A9A">
        <w:rPr>
          <w:rFonts w:eastAsia="Times New Roman" w:cs="Times New Roman"/>
          <w:szCs w:val="24"/>
        </w:rPr>
        <w:t xml:space="preserve">το διδακτικό προσωπικό </w:t>
      </w:r>
      <w:r>
        <w:rPr>
          <w:rFonts w:eastAsia="Times New Roman" w:cs="Times New Roman"/>
          <w:szCs w:val="24"/>
        </w:rPr>
        <w:t>δεν</w:t>
      </w:r>
      <w:r w:rsidRPr="004F0A9A">
        <w:rPr>
          <w:rFonts w:eastAsia="Times New Roman" w:cs="Times New Roman"/>
          <w:szCs w:val="24"/>
        </w:rPr>
        <w:t xml:space="preserve"> φτάνει να καλύψει τα στοιχειώδη από τα προγράμματα σπουδών</w:t>
      </w:r>
      <w:r>
        <w:rPr>
          <w:rFonts w:eastAsia="Times New Roman" w:cs="Times New Roman"/>
          <w:szCs w:val="24"/>
        </w:rPr>
        <w:t>, η</w:t>
      </w:r>
      <w:r w:rsidRPr="004F0A9A">
        <w:rPr>
          <w:rFonts w:eastAsia="Times New Roman" w:cs="Times New Roman"/>
          <w:szCs w:val="24"/>
        </w:rPr>
        <w:t xml:space="preserve"> κάλ</w:t>
      </w:r>
      <w:r w:rsidRPr="004F0A9A">
        <w:rPr>
          <w:rFonts w:eastAsia="Times New Roman" w:cs="Times New Roman"/>
          <w:szCs w:val="24"/>
        </w:rPr>
        <w:t xml:space="preserve">υψη των διδακτικών κενών </w:t>
      </w:r>
      <w:r>
        <w:rPr>
          <w:rFonts w:eastAsia="Times New Roman" w:cs="Times New Roman"/>
          <w:szCs w:val="24"/>
        </w:rPr>
        <w:t>περιορίζεται</w:t>
      </w:r>
      <w:r w:rsidRPr="004F0A9A">
        <w:rPr>
          <w:rFonts w:eastAsia="Times New Roman" w:cs="Times New Roman"/>
          <w:szCs w:val="24"/>
        </w:rPr>
        <w:t xml:space="preserve"> στη γενίκευση των θέσεων των πανεπιστημιακών υποτρόφων </w:t>
      </w:r>
      <w:r>
        <w:rPr>
          <w:rFonts w:eastAsia="Times New Roman" w:cs="Times New Roman"/>
          <w:szCs w:val="24"/>
        </w:rPr>
        <w:t>-</w:t>
      </w:r>
      <w:r w:rsidRPr="004F0A9A">
        <w:rPr>
          <w:rFonts w:eastAsia="Times New Roman" w:cs="Times New Roman"/>
          <w:szCs w:val="24"/>
        </w:rPr>
        <w:t>οι οποίοι υποχρεώνονται σε καθεστώς εργασιακής γαλέρας να εργάζονται χωρίς προοπτική</w:t>
      </w:r>
      <w:r>
        <w:rPr>
          <w:rFonts w:eastAsia="Times New Roman" w:cs="Times New Roman"/>
          <w:szCs w:val="24"/>
        </w:rPr>
        <w:t>- ε</w:t>
      </w:r>
      <w:r w:rsidRPr="004F0A9A">
        <w:rPr>
          <w:rFonts w:eastAsia="Times New Roman" w:cs="Times New Roman"/>
          <w:szCs w:val="24"/>
        </w:rPr>
        <w:t>νώ βαθαίνει η επιχειρηματική λειτουργία των ανώτατων ιδρυμάτων</w:t>
      </w:r>
      <w:r>
        <w:rPr>
          <w:rFonts w:eastAsia="Times New Roman" w:cs="Times New Roman"/>
          <w:szCs w:val="24"/>
        </w:rPr>
        <w:t>. Να γ</w:t>
      </w:r>
      <w:r w:rsidRPr="004F0A9A">
        <w:rPr>
          <w:rFonts w:eastAsia="Times New Roman" w:cs="Times New Roman"/>
          <w:szCs w:val="24"/>
        </w:rPr>
        <w:t>ιατί δε</w:t>
      </w:r>
      <w:r w:rsidRPr="004F0A9A">
        <w:rPr>
          <w:rFonts w:eastAsia="Times New Roman" w:cs="Times New Roman"/>
          <w:szCs w:val="24"/>
        </w:rPr>
        <w:t xml:space="preserve">ν χωράνε αυταπάτες </w:t>
      </w:r>
      <w:r>
        <w:rPr>
          <w:rFonts w:eastAsia="Times New Roman" w:cs="Times New Roman"/>
          <w:szCs w:val="24"/>
        </w:rPr>
        <w:t>περί αναβάθμισης τ</w:t>
      </w:r>
      <w:r w:rsidRPr="004F0A9A">
        <w:rPr>
          <w:rFonts w:eastAsia="Times New Roman" w:cs="Times New Roman"/>
          <w:szCs w:val="24"/>
        </w:rPr>
        <w:t>ων σπουδών</w:t>
      </w:r>
      <w:r>
        <w:rPr>
          <w:rFonts w:eastAsia="Times New Roman" w:cs="Times New Roman"/>
          <w:szCs w:val="24"/>
        </w:rPr>
        <w:t>,</w:t>
      </w:r>
      <w:r w:rsidRPr="004F0A9A">
        <w:rPr>
          <w:rFonts w:eastAsia="Times New Roman" w:cs="Times New Roman"/>
          <w:szCs w:val="24"/>
        </w:rPr>
        <w:t xml:space="preserve"> που δήθεν θα προκύψει</w:t>
      </w:r>
      <w:r>
        <w:rPr>
          <w:rFonts w:eastAsia="Times New Roman" w:cs="Times New Roman"/>
          <w:szCs w:val="24"/>
        </w:rPr>
        <w:t>.</w:t>
      </w:r>
    </w:p>
    <w:p w14:paraId="6B14F1A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Π</w:t>
      </w:r>
      <w:r w:rsidRPr="004F0A9A">
        <w:rPr>
          <w:rFonts w:eastAsia="Times New Roman" w:cs="Times New Roman"/>
          <w:szCs w:val="24"/>
        </w:rPr>
        <w:t>ρόκειται</w:t>
      </w:r>
      <w:r>
        <w:rPr>
          <w:rFonts w:eastAsia="Times New Roman" w:cs="Times New Roman"/>
          <w:szCs w:val="24"/>
        </w:rPr>
        <w:t>,</w:t>
      </w:r>
      <w:r w:rsidRPr="004F0A9A">
        <w:rPr>
          <w:rFonts w:eastAsia="Times New Roman" w:cs="Times New Roman"/>
          <w:szCs w:val="24"/>
        </w:rPr>
        <w:t xml:space="preserve"> αλήθεια</w:t>
      </w:r>
      <w:r>
        <w:rPr>
          <w:rFonts w:eastAsia="Times New Roman" w:cs="Times New Roman"/>
          <w:szCs w:val="24"/>
        </w:rPr>
        <w:t>,</w:t>
      </w:r>
      <w:r w:rsidRPr="004F0A9A">
        <w:rPr>
          <w:rFonts w:eastAsia="Times New Roman" w:cs="Times New Roman"/>
          <w:szCs w:val="24"/>
        </w:rPr>
        <w:t xml:space="preserve"> για αλλαγές στην κατεύθυνση μιας ενιαίας ανώτατης εκπαίδευσης αποκλειστικά δημόσιας και δωρεάν</w:t>
      </w:r>
      <w:r>
        <w:rPr>
          <w:rFonts w:eastAsia="Times New Roman" w:cs="Times New Roman"/>
          <w:szCs w:val="24"/>
        </w:rPr>
        <w:t>; Αφορούν μία πραγματικά</w:t>
      </w:r>
      <w:r w:rsidRPr="004F0A9A">
        <w:rPr>
          <w:rFonts w:eastAsia="Times New Roman" w:cs="Times New Roman"/>
          <w:szCs w:val="24"/>
        </w:rPr>
        <w:t xml:space="preserve"> ενιαία ανώτατη εκπαίδευση με τη διαμόρφωση ενός μόνο πτυχίου ανά επιστημονικό αντικείμενο</w:t>
      </w:r>
      <w:r>
        <w:rPr>
          <w:rFonts w:eastAsia="Times New Roman" w:cs="Times New Roman"/>
          <w:szCs w:val="24"/>
        </w:rPr>
        <w:t>,</w:t>
      </w:r>
      <w:r w:rsidRPr="004F0A9A">
        <w:rPr>
          <w:rFonts w:eastAsia="Times New Roman" w:cs="Times New Roman"/>
          <w:szCs w:val="24"/>
        </w:rPr>
        <w:t xml:space="preserve"> ανώτατου</w:t>
      </w:r>
      <w:r>
        <w:rPr>
          <w:rFonts w:eastAsia="Times New Roman" w:cs="Times New Roman"/>
          <w:szCs w:val="24"/>
        </w:rPr>
        <w:t>,</w:t>
      </w:r>
      <w:r w:rsidRPr="004F0A9A">
        <w:rPr>
          <w:rFonts w:eastAsia="Times New Roman" w:cs="Times New Roman"/>
          <w:szCs w:val="24"/>
        </w:rPr>
        <w:t xml:space="preserve"> δηλαδή</w:t>
      </w:r>
      <w:r>
        <w:rPr>
          <w:rFonts w:eastAsia="Times New Roman" w:cs="Times New Roman"/>
          <w:szCs w:val="24"/>
        </w:rPr>
        <w:t>,</w:t>
      </w:r>
      <w:r w:rsidRPr="004F0A9A">
        <w:rPr>
          <w:rFonts w:eastAsia="Times New Roman" w:cs="Times New Roman"/>
          <w:szCs w:val="24"/>
        </w:rPr>
        <w:t xml:space="preserve"> </w:t>
      </w:r>
      <w:r>
        <w:rPr>
          <w:rFonts w:eastAsia="Times New Roman" w:cs="Times New Roman"/>
          <w:szCs w:val="24"/>
        </w:rPr>
        <w:t>π</w:t>
      </w:r>
      <w:r w:rsidRPr="004F0A9A">
        <w:rPr>
          <w:rFonts w:eastAsia="Times New Roman" w:cs="Times New Roman"/>
          <w:szCs w:val="24"/>
        </w:rPr>
        <w:t>ανεπιστημιακού επιπέδου</w:t>
      </w:r>
      <w:r>
        <w:rPr>
          <w:rFonts w:eastAsia="Times New Roman" w:cs="Times New Roman"/>
          <w:szCs w:val="24"/>
        </w:rPr>
        <w:t>; Τ</w:t>
      </w:r>
      <w:r w:rsidRPr="004F0A9A">
        <w:rPr>
          <w:rFonts w:eastAsia="Times New Roman" w:cs="Times New Roman"/>
          <w:szCs w:val="24"/>
        </w:rPr>
        <w:t xml:space="preserve">ο πτυχίο </w:t>
      </w:r>
      <w:r w:rsidRPr="004F0A9A">
        <w:rPr>
          <w:rFonts w:eastAsia="Times New Roman" w:cs="Times New Roman"/>
          <w:szCs w:val="24"/>
        </w:rPr>
        <w:lastRenderedPageBreak/>
        <w:t xml:space="preserve">θα είναι </w:t>
      </w:r>
      <w:r>
        <w:rPr>
          <w:rFonts w:eastAsia="Times New Roman" w:cs="Times New Roman"/>
          <w:szCs w:val="24"/>
        </w:rPr>
        <w:t xml:space="preserve">η </w:t>
      </w:r>
      <w:r w:rsidRPr="004F0A9A">
        <w:rPr>
          <w:rFonts w:eastAsia="Times New Roman" w:cs="Times New Roman"/>
          <w:szCs w:val="24"/>
        </w:rPr>
        <w:t>μοναδική προϋπόθεση για την πρόσβαση στο επάγγελμα</w:t>
      </w:r>
      <w:r>
        <w:rPr>
          <w:rFonts w:eastAsia="Times New Roman" w:cs="Times New Roman"/>
          <w:szCs w:val="24"/>
        </w:rPr>
        <w:t>; Ο</w:t>
      </w:r>
      <w:r w:rsidRPr="004F0A9A">
        <w:rPr>
          <w:rFonts w:eastAsia="Times New Roman" w:cs="Times New Roman"/>
          <w:szCs w:val="24"/>
        </w:rPr>
        <w:t>ι μεταπτυχιακές σπουδές θα αποτελούν ένα</w:t>
      </w:r>
      <w:r>
        <w:rPr>
          <w:rFonts w:eastAsia="Times New Roman" w:cs="Times New Roman"/>
          <w:szCs w:val="24"/>
        </w:rPr>
        <w:t>ν</w:t>
      </w:r>
      <w:r w:rsidRPr="004F0A9A">
        <w:rPr>
          <w:rFonts w:eastAsia="Times New Roman" w:cs="Times New Roman"/>
          <w:szCs w:val="24"/>
        </w:rPr>
        <w:t xml:space="preserve"> ενια</w:t>
      </w:r>
      <w:r w:rsidRPr="004F0A9A">
        <w:rPr>
          <w:rFonts w:eastAsia="Times New Roman" w:cs="Times New Roman"/>
          <w:szCs w:val="24"/>
        </w:rPr>
        <w:t>ίο κύκλο και θα οδηγούν στην απόκτηση διδακτορικού διπλώματος</w:t>
      </w:r>
      <w:r>
        <w:rPr>
          <w:rFonts w:eastAsia="Times New Roman" w:cs="Times New Roman"/>
          <w:szCs w:val="24"/>
        </w:rPr>
        <w:t>,</w:t>
      </w:r>
      <w:r w:rsidRPr="004F0A9A">
        <w:rPr>
          <w:rFonts w:eastAsia="Times New Roman" w:cs="Times New Roman"/>
          <w:szCs w:val="24"/>
        </w:rPr>
        <w:t xml:space="preserve"> για όσους προορίζονται για διδάσκοντες πανεπιστημίων ή γι</w:t>
      </w:r>
      <w:r>
        <w:rPr>
          <w:rFonts w:eastAsia="Times New Roman" w:cs="Times New Roman"/>
          <w:szCs w:val="24"/>
        </w:rPr>
        <w:t>α επαγγελματική ενασχόληση στο π</w:t>
      </w:r>
      <w:r w:rsidRPr="004F0A9A">
        <w:rPr>
          <w:rFonts w:eastAsia="Times New Roman" w:cs="Times New Roman"/>
          <w:szCs w:val="24"/>
        </w:rPr>
        <w:t>εδίο της έρευνας</w:t>
      </w:r>
      <w:r>
        <w:rPr>
          <w:rFonts w:eastAsia="Times New Roman" w:cs="Times New Roman"/>
          <w:szCs w:val="24"/>
        </w:rPr>
        <w:t>;</w:t>
      </w:r>
      <w:r w:rsidRPr="004F0A9A">
        <w:rPr>
          <w:rFonts w:eastAsia="Times New Roman" w:cs="Times New Roman"/>
          <w:szCs w:val="24"/>
        </w:rPr>
        <w:t xml:space="preserve"> </w:t>
      </w:r>
      <w:r>
        <w:rPr>
          <w:rFonts w:eastAsia="Times New Roman" w:cs="Times New Roman"/>
          <w:szCs w:val="24"/>
        </w:rPr>
        <w:t>Η</w:t>
      </w:r>
      <w:r w:rsidRPr="004F0A9A">
        <w:rPr>
          <w:rFonts w:eastAsia="Times New Roman" w:cs="Times New Roman"/>
          <w:szCs w:val="24"/>
        </w:rPr>
        <w:t xml:space="preserve"> εφαρμογή της επιστήμης στην παραγωγή από τους φοιτητές θα γίνεται οργανωμένα και συσ</w:t>
      </w:r>
      <w:r w:rsidRPr="004F0A9A">
        <w:rPr>
          <w:rFonts w:eastAsia="Times New Roman" w:cs="Times New Roman"/>
          <w:szCs w:val="24"/>
        </w:rPr>
        <w:t>τηματικά μέσα από την ίδ</w:t>
      </w:r>
      <w:r>
        <w:rPr>
          <w:rFonts w:eastAsia="Times New Roman" w:cs="Times New Roman"/>
          <w:szCs w:val="24"/>
        </w:rPr>
        <w:t>ια την εκπαιδευτική διαδικασία κ</w:t>
      </w:r>
      <w:r w:rsidRPr="004F0A9A">
        <w:rPr>
          <w:rFonts w:eastAsia="Times New Roman" w:cs="Times New Roman"/>
          <w:szCs w:val="24"/>
        </w:rPr>
        <w:t xml:space="preserve">αι όχι όπως σήμερα που </w:t>
      </w:r>
      <w:r>
        <w:rPr>
          <w:rFonts w:eastAsia="Times New Roman" w:cs="Times New Roman"/>
          <w:szCs w:val="24"/>
        </w:rPr>
        <w:t>η</w:t>
      </w:r>
      <w:r w:rsidRPr="004F0A9A">
        <w:rPr>
          <w:rFonts w:eastAsia="Times New Roman" w:cs="Times New Roman"/>
          <w:szCs w:val="24"/>
        </w:rPr>
        <w:t xml:space="preserve"> πρακτική άσκηση στοχεύει στην παροχή κακοπληρωμέν</w:t>
      </w:r>
      <w:r>
        <w:rPr>
          <w:rFonts w:eastAsia="Times New Roman" w:cs="Times New Roman"/>
          <w:szCs w:val="24"/>
        </w:rPr>
        <w:t>ης</w:t>
      </w:r>
      <w:r w:rsidRPr="004F0A9A">
        <w:rPr>
          <w:rFonts w:eastAsia="Times New Roman" w:cs="Times New Roman"/>
          <w:szCs w:val="24"/>
        </w:rPr>
        <w:t xml:space="preserve"> και </w:t>
      </w:r>
      <w:r>
        <w:rPr>
          <w:rFonts w:eastAsia="Times New Roman" w:cs="Times New Roman"/>
          <w:szCs w:val="24"/>
        </w:rPr>
        <w:t>«</w:t>
      </w:r>
      <w:r w:rsidRPr="004F0A9A">
        <w:rPr>
          <w:rFonts w:eastAsia="Times New Roman" w:cs="Times New Roman"/>
          <w:szCs w:val="24"/>
        </w:rPr>
        <w:t>μαύρης</w:t>
      </w:r>
      <w:r>
        <w:rPr>
          <w:rFonts w:eastAsia="Times New Roman" w:cs="Times New Roman"/>
          <w:szCs w:val="24"/>
        </w:rPr>
        <w:t>»</w:t>
      </w:r>
      <w:r w:rsidRPr="004F0A9A">
        <w:rPr>
          <w:rFonts w:eastAsia="Times New Roman" w:cs="Times New Roman"/>
          <w:szCs w:val="24"/>
        </w:rPr>
        <w:t xml:space="preserve"> εργασίας στις μεγάλες επιχειρήσεις</w:t>
      </w:r>
      <w:r>
        <w:rPr>
          <w:rFonts w:eastAsia="Times New Roman" w:cs="Times New Roman"/>
          <w:szCs w:val="24"/>
        </w:rPr>
        <w:t>; Τ</w:t>
      </w:r>
      <w:r w:rsidRPr="004F0A9A">
        <w:rPr>
          <w:rFonts w:eastAsia="Times New Roman" w:cs="Times New Roman"/>
          <w:szCs w:val="24"/>
        </w:rPr>
        <w:t>α ιδρύματα θα έχουν σύγχρονες υποδομές και εξοπλισμό</w:t>
      </w:r>
      <w:r>
        <w:rPr>
          <w:rFonts w:eastAsia="Times New Roman" w:cs="Times New Roman"/>
          <w:szCs w:val="24"/>
        </w:rPr>
        <w:t xml:space="preserve">, </w:t>
      </w:r>
      <w:r w:rsidRPr="004F0A9A">
        <w:rPr>
          <w:rFonts w:eastAsia="Times New Roman" w:cs="Times New Roman"/>
          <w:szCs w:val="24"/>
        </w:rPr>
        <w:t>εστίες</w:t>
      </w:r>
      <w:r>
        <w:rPr>
          <w:rFonts w:eastAsia="Times New Roman" w:cs="Times New Roman"/>
          <w:szCs w:val="24"/>
        </w:rPr>
        <w:t>,</w:t>
      </w:r>
      <w:r w:rsidRPr="004F0A9A">
        <w:rPr>
          <w:rFonts w:eastAsia="Times New Roman" w:cs="Times New Roman"/>
          <w:szCs w:val="24"/>
        </w:rPr>
        <w:t xml:space="preserve"> λέσχες</w:t>
      </w:r>
      <w:r>
        <w:rPr>
          <w:rFonts w:eastAsia="Times New Roman" w:cs="Times New Roman"/>
          <w:szCs w:val="24"/>
        </w:rPr>
        <w:t xml:space="preserve">; Οι </w:t>
      </w:r>
      <w:r>
        <w:rPr>
          <w:rFonts w:eastAsia="Times New Roman" w:cs="Times New Roman"/>
          <w:szCs w:val="24"/>
        </w:rPr>
        <w:t>φοιτητές θα απολαμβάνουν υ</w:t>
      </w:r>
      <w:r w:rsidRPr="004F0A9A">
        <w:rPr>
          <w:rFonts w:eastAsia="Times New Roman" w:cs="Times New Roman"/>
          <w:szCs w:val="24"/>
        </w:rPr>
        <w:t xml:space="preserve">ψηλού επιπέδου παροχές με ευθύνη του </w:t>
      </w:r>
      <w:r>
        <w:rPr>
          <w:rFonts w:eastAsia="Times New Roman" w:cs="Times New Roman"/>
          <w:szCs w:val="24"/>
        </w:rPr>
        <w:t>κ</w:t>
      </w:r>
      <w:r w:rsidRPr="004F0A9A">
        <w:rPr>
          <w:rFonts w:eastAsia="Times New Roman" w:cs="Times New Roman"/>
          <w:szCs w:val="24"/>
        </w:rPr>
        <w:t xml:space="preserve">ράτους χωρίς επιβάρυνση για τις σπουδές </w:t>
      </w:r>
      <w:r>
        <w:rPr>
          <w:rFonts w:eastAsia="Times New Roman" w:cs="Times New Roman"/>
          <w:szCs w:val="24"/>
        </w:rPr>
        <w:t>τους; Το εκπαιδευτικό και διοικητικό προσωπικό</w:t>
      </w:r>
      <w:r w:rsidRPr="004F0A9A">
        <w:rPr>
          <w:rFonts w:eastAsia="Times New Roman" w:cs="Times New Roman"/>
          <w:szCs w:val="24"/>
        </w:rPr>
        <w:t xml:space="preserve"> θα είναι μόνιμο</w:t>
      </w:r>
      <w:r>
        <w:rPr>
          <w:rFonts w:eastAsia="Times New Roman" w:cs="Times New Roman"/>
          <w:szCs w:val="24"/>
        </w:rPr>
        <w:t>,</w:t>
      </w:r>
      <w:r w:rsidRPr="004F0A9A">
        <w:rPr>
          <w:rFonts w:eastAsia="Times New Roman" w:cs="Times New Roman"/>
          <w:szCs w:val="24"/>
        </w:rPr>
        <w:t xml:space="preserve"> πλήρους και αποκλειστικής απασχόλησης</w:t>
      </w:r>
      <w:r>
        <w:rPr>
          <w:rFonts w:eastAsia="Times New Roman" w:cs="Times New Roman"/>
          <w:szCs w:val="24"/>
        </w:rPr>
        <w:t>;</w:t>
      </w:r>
      <w:r w:rsidRPr="004F0A9A">
        <w:rPr>
          <w:rFonts w:eastAsia="Times New Roman" w:cs="Times New Roman"/>
          <w:szCs w:val="24"/>
        </w:rPr>
        <w:t xml:space="preserve"> </w:t>
      </w:r>
    </w:p>
    <w:p w14:paraId="6B14F1A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w:t>
      </w:r>
      <w:r w:rsidRPr="004F0A9A">
        <w:rPr>
          <w:rFonts w:eastAsia="Times New Roman" w:cs="Times New Roman"/>
          <w:szCs w:val="24"/>
        </w:rPr>
        <w:t xml:space="preserve">αι τα </w:t>
      </w:r>
      <w:r>
        <w:rPr>
          <w:rFonts w:eastAsia="Times New Roman" w:cs="Times New Roman"/>
          <w:szCs w:val="24"/>
        </w:rPr>
        <w:t>ανωτέρω, όπως και άλλα β</w:t>
      </w:r>
      <w:r w:rsidRPr="004F0A9A">
        <w:rPr>
          <w:rFonts w:eastAsia="Times New Roman" w:cs="Times New Roman"/>
          <w:szCs w:val="24"/>
        </w:rPr>
        <w:t>εβαίως</w:t>
      </w:r>
      <w:r>
        <w:rPr>
          <w:rFonts w:eastAsia="Times New Roman" w:cs="Times New Roman"/>
          <w:szCs w:val="24"/>
        </w:rPr>
        <w:t>,</w:t>
      </w:r>
      <w:r w:rsidRPr="004F0A9A">
        <w:rPr>
          <w:rFonts w:eastAsia="Times New Roman" w:cs="Times New Roman"/>
          <w:szCs w:val="24"/>
        </w:rPr>
        <w:t xml:space="preserve"> αποτελούν</w:t>
      </w:r>
      <w:r w:rsidRPr="004F0A9A">
        <w:rPr>
          <w:rFonts w:eastAsia="Times New Roman" w:cs="Times New Roman"/>
          <w:szCs w:val="24"/>
        </w:rPr>
        <w:t xml:space="preserve"> ορισμένες από τις προτάσεις του </w:t>
      </w:r>
      <w:r>
        <w:rPr>
          <w:rFonts w:eastAsia="Times New Roman" w:cs="Times New Roman"/>
          <w:szCs w:val="24"/>
        </w:rPr>
        <w:t>ΚΚΕ</w:t>
      </w:r>
      <w:r w:rsidRPr="004F0A9A">
        <w:rPr>
          <w:rFonts w:eastAsia="Times New Roman" w:cs="Times New Roman"/>
          <w:szCs w:val="24"/>
        </w:rPr>
        <w:t xml:space="preserve"> για την ενιαία ανώτατη εκπαίδευση</w:t>
      </w:r>
      <w:r>
        <w:rPr>
          <w:rFonts w:eastAsia="Times New Roman" w:cs="Times New Roman"/>
          <w:szCs w:val="24"/>
        </w:rPr>
        <w:t>,</w:t>
      </w:r>
      <w:r w:rsidRPr="004F0A9A">
        <w:rPr>
          <w:rFonts w:eastAsia="Times New Roman" w:cs="Times New Roman"/>
          <w:szCs w:val="24"/>
        </w:rPr>
        <w:t xml:space="preserve"> η οποία απαντά στις αγωνίε</w:t>
      </w:r>
      <w:r>
        <w:rPr>
          <w:rFonts w:eastAsia="Times New Roman" w:cs="Times New Roman"/>
          <w:szCs w:val="24"/>
        </w:rPr>
        <w:t xml:space="preserve">ς και τα ερωτήματα των </w:t>
      </w:r>
      <w:r>
        <w:rPr>
          <w:rFonts w:eastAsia="Times New Roman" w:cs="Times New Roman"/>
          <w:szCs w:val="24"/>
        </w:rPr>
        <w:lastRenderedPageBreak/>
        <w:t>φοιτητών-</w:t>
      </w:r>
      <w:r w:rsidRPr="004F0A9A">
        <w:rPr>
          <w:rFonts w:eastAsia="Times New Roman" w:cs="Times New Roman"/>
          <w:szCs w:val="24"/>
        </w:rPr>
        <w:t>σπουδαστών</w:t>
      </w:r>
      <w:r>
        <w:rPr>
          <w:rFonts w:eastAsia="Times New Roman" w:cs="Times New Roman"/>
          <w:szCs w:val="24"/>
        </w:rPr>
        <w:t>,</w:t>
      </w:r>
      <w:r w:rsidRPr="004F0A9A">
        <w:rPr>
          <w:rFonts w:eastAsia="Times New Roman" w:cs="Times New Roman"/>
          <w:szCs w:val="24"/>
        </w:rPr>
        <w:t xml:space="preserve"> των εκπαιδευτικών και των εργαζομένων</w:t>
      </w:r>
      <w:r>
        <w:rPr>
          <w:rFonts w:eastAsia="Times New Roman" w:cs="Times New Roman"/>
          <w:szCs w:val="24"/>
        </w:rPr>
        <w:t>. Κ</w:t>
      </w:r>
      <w:r w:rsidRPr="004F0A9A">
        <w:rPr>
          <w:rFonts w:eastAsia="Times New Roman" w:cs="Times New Roman"/>
          <w:szCs w:val="24"/>
        </w:rPr>
        <w:t>αι είναι ρεαλιστικ</w:t>
      </w:r>
      <w:r>
        <w:rPr>
          <w:rFonts w:eastAsia="Times New Roman" w:cs="Times New Roman"/>
          <w:szCs w:val="24"/>
        </w:rPr>
        <w:t>ή,</w:t>
      </w:r>
      <w:r w:rsidRPr="004F0A9A">
        <w:rPr>
          <w:rFonts w:eastAsia="Times New Roman" w:cs="Times New Roman"/>
          <w:szCs w:val="24"/>
        </w:rPr>
        <w:t xml:space="preserve"> γιατί πατάει στις ανάγκες και </w:t>
      </w:r>
      <w:r>
        <w:rPr>
          <w:rFonts w:eastAsia="Times New Roman" w:cs="Times New Roman"/>
          <w:szCs w:val="24"/>
        </w:rPr>
        <w:t>σ</w:t>
      </w:r>
      <w:r w:rsidRPr="004F0A9A">
        <w:rPr>
          <w:rFonts w:eastAsia="Times New Roman" w:cs="Times New Roman"/>
          <w:szCs w:val="24"/>
        </w:rPr>
        <w:t>τις δυνατότητες του σή</w:t>
      </w:r>
      <w:r w:rsidRPr="004F0A9A">
        <w:rPr>
          <w:rFonts w:eastAsia="Times New Roman" w:cs="Times New Roman"/>
          <w:szCs w:val="24"/>
        </w:rPr>
        <w:t>μερα</w:t>
      </w:r>
      <w:r>
        <w:rPr>
          <w:rFonts w:eastAsia="Times New Roman" w:cs="Times New Roman"/>
          <w:szCs w:val="24"/>
        </w:rPr>
        <w:t>,</w:t>
      </w:r>
      <w:r w:rsidRPr="004F0A9A">
        <w:rPr>
          <w:rFonts w:eastAsia="Times New Roman" w:cs="Times New Roman"/>
          <w:szCs w:val="24"/>
        </w:rPr>
        <w:t xml:space="preserve"> όπως αυτές καθορίζονται από την ανάπτυξη των ίδιων των μέσων παραγωγής</w:t>
      </w:r>
      <w:r>
        <w:rPr>
          <w:rFonts w:eastAsia="Times New Roman" w:cs="Times New Roman"/>
          <w:szCs w:val="24"/>
        </w:rPr>
        <w:t>,</w:t>
      </w:r>
      <w:r w:rsidRPr="004F0A9A">
        <w:rPr>
          <w:rFonts w:eastAsia="Times New Roman" w:cs="Times New Roman"/>
          <w:szCs w:val="24"/>
        </w:rPr>
        <w:t xml:space="preserve"> της ίδιας της επιστημονικής και τεχνολογικής γνώσης</w:t>
      </w:r>
      <w:r>
        <w:rPr>
          <w:rFonts w:eastAsia="Times New Roman" w:cs="Times New Roman"/>
          <w:szCs w:val="24"/>
        </w:rPr>
        <w:t>. Τ</w:t>
      </w:r>
      <w:r w:rsidRPr="004F0A9A">
        <w:rPr>
          <w:rFonts w:eastAsia="Times New Roman" w:cs="Times New Roman"/>
          <w:szCs w:val="24"/>
        </w:rPr>
        <w:t>αυτόχρονα είναι και η μοναδική που μπορεί να δώσει μεγαλύτερη δύναμη και προοπτική στους καθημερινούς αγώνες των φοιτητών</w:t>
      </w:r>
      <w:r>
        <w:rPr>
          <w:rFonts w:eastAsia="Times New Roman" w:cs="Times New Roman"/>
          <w:szCs w:val="24"/>
        </w:rPr>
        <w:t>,</w:t>
      </w:r>
      <w:r w:rsidRPr="004F0A9A">
        <w:rPr>
          <w:rFonts w:eastAsia="Times New Roman" w:cs="Times New Roman"/>
          <w:szCs w:val="24"/>
        </w:rPr>
        <w:t xml:space="preserve"> σ</w:t>
      </w:r>
      <w:r w:rsidRPr="004F0A9A">
        <w:rPr>
          <w:rFonts w:eastAsia="Times New Roman" w:cs="Times New Roman"/>
          <w:szCs w:val="24"/>
        </w:rPr>
        <w:t>πουδαστών</w:t>
      </w:r>
      <w:r>
        <w:rPr>
          <w:rFonts w:eastAsia="Times New Roman" w:cs="Times New Roman"/>
          <w:szCs w:val="24"/>
        </w:rPr>
        <w:t>,</w:t>
      </w:r>
      <w:r w:rsidRPr="004F0A9A">
        <w:rPr>
          <w:rFonts w:eastAsia="Times New Roman" w:cs="Times New Roman"/>
          <w:szCs w:val="24"/>
        </w:rPr>
        <w:t xml:space="preserve"> εκπαιδευτικών</w:t>
      </w:r>
      <w:r>
        <w:rPr>
          <w:rFonts w:eastAsia="Times New Roman" w:cs="Times New Roman"/>
          <w:szCs w:val="24"/>
        </w:rPr>
        <w:t>,</w:t>
      </w:r>
      <w:r w:rsidRPr="004F0A9A">
        <w:rPr>
          <w:rFonts w:eastAsia="Times New Roman" w:cs="Times New Roman"/>
          <w:szCs w:val="24"/>
        </w:rPr>
        <w:t xml:space="preserve"> για τη βελτίωση των συνθηκών σπουδών και εργασίας</w:t>
      </w:r>
      <w:r>
        <w:rPr>
          <w:rFonts w:eastAsia="Times New Roman" w:cs="Times New Roman"/>
          <w:szCs w:val="24"/>
        </w:rPr>
        <w:t>.</w:t>
      </w:r>
    </w:p>
    <w:p w14:paraId="6B14F1A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 Ας το αποφασίσουν</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α</w:t>
      </w:r>
      <w:r w:rsidRPr="004F0A9A">
        <w:rPr>
          <w:rFonts w:eastAsia="Times New Roman" w:cs="Times New Roman"/>
          <w:szCs w:val="24"/>
        </w:rPr>
        <w:t>υτοί που μας ακούν και μας βλέπουν σήμερα</w:t>
      </w:r>
      <w:r>
        <w:rPr>
          <w:rFonts w:eastAsia="Times New Roman" w:cs="Times New Roman"/>
          <w:szCs w:val="24"/>
        </w:rPr>
        <w:t>.</w:t>
      </w:r>
    </w:p>
    <w:p w14:paraId="6B14F1A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w:t>
      </w:r>
      <w:r w:rsidRPr="004F0A9A">
        <w:rPr>
          <w:rFonts w:eastAsia="Times New Roman" w:cs="Times New Roman"/>
          <w:szCs w:val="24"/>
        </w:rPr>
        <w:t>υχαριστώ</w:t>
      </w:r>
      <w:r>
        <w:rPr>
          <w:rFonts w:eastAsia="Times New Roman" w:cs="Times New Roman"/>
          <w:szCs w:val="24"/>
        </w:rPr>
        <w:t>, κύριε Πρόεδρε.</w:t>
      </w:r>
    </w:p>
    <w:p w14:paraId="6B14F1AD" w14:textId="77777777" w:rsidR="004965E6" w:rsidRDefault="004D430C">
      <w:pPr>
        <w:spacing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Και εγώ ευχαριστώ, κύριε </w:t>
      </w:r>
      <w:proofErr w:type="spellStart"/>
      <w:r>
        <w:rPr>
          <w:rFonts w:eastAsia="Times New Roman"/>
          <w:bCs/>
          <w:szCs w:val="24"/>
        </w:rPr>
        <w:t>Λαμπρούλη</w:t>
      </w:r>
      <w:proofErr w:type="spellEnd"/>
      <w:r>
        <w:rPr>
          <w:rFonts w:eastAsia="Times New Roman"/>
          <w:bCs/>
          <w:szCs w:val="24"/>
        </w:rPr>
        <w:t xml:space="preserve">. </w:t>
      </w:r>
    </w:p>
    <w:p w14:paraId="6B14F1AE" w14:textId="77777777" w:rsidR="004965E6" w:rsidRDefault="004D430C">
      <w:pPr>
        <w:spacing w:line="600" w:lineRule="auto"/>
        <w:ind w:firstLine="720"/>
        <w:jc w:val="both"/>
        <w:rPr>
          <w:rFonts w:eastAsia="Times New Roman" w:cs="Times New Roman"/>
          <w:szCs w:val="24"/>
        </w:rPr>
      </w:pPr>
      <w:r>
        <w:rPr>
          <w:rFonts w:eastAsia="Times New Roman"/>
          <w:bCs/>
          <w:szCs w:val="24"/>
        </w:rPr>
        <w:t>Τον λόγο</w:t>
      </w:r>
      <w:r>
        <w:rPr>
          <w:rFonts w:eastAsia="Times New Roman"/>
          <w:bCs/>
          <w:szCs w:val="24"/>
        </w:rPr>
        <w:t xml:space="preserve"> έχει</w:t>
      </w:r>
      <w:r w:rsidRPr="004F0A9A">
        <w:rPr>
          <w:rFonts w:eastAsia="Times New Roman" w:cs="Times New Roman"/>
          <w:szCs w:val="24"/>
        </w:rPr>
        <w:t xml:space="preserve"> </w:t>
      </w:r>
      <w:r>
        <w:rPr>
          <w:rFonts w:eastAsia="Times New Roman" w:cs="Times New Roman"/>
          <w:szCs w:val="24"/>
        </w:rPr>
        <w:t xml:space="preserve">Βουλευτής του ΣΥΡΙΖΑ κ. </w:t>
      </w:r>
      <w:r w:rsidRPr="004F0A9A">
        <w:rPr>
          <w:rFonts w:eastAsia="Times New Roman" w:cs="Times New Roman"/>
          <w:szCs w:val="24"/>
        </w:rPr>
        <w:t xml:space="preserve">Μπάρκας για </w:t>
      </w:r>
      <w:r>
        <w:rPr>
          <w:rFonts w:eastAsia="Times New Roman" w:cs="Times New Roman"/>
          <w:szCs w:val="24"/>
        </w:rPr>
        <w:t>επτά λ</w:t>
      </w:r>
      <w:r w:rsidRPr="004F0A9A">
        <w:rPr>
          <w:rFonts w:eastAsia="Times New Roman" w:cs="Times New Roman"/>
          <w:szCs w:val="24"/>
        </w:rPr>
        <w:t>επτά</w:t>
      </w:r>
      <w:r>
        <w:rPr>
          <w:rFonts w:eastAsia="Times New Roman" w:cs="Times New Roman"/>
          <w:szCs w:val="24"/>
        </w:rPr>
        <w:t>.</w:t>
      </w:r>
    </w:p>
    <w:p w14:paraId="6B14F1AF" w14:textId="77777777" w:rsidR="004965E6" w:rsidRDefault="004D430C">
      <w:pPr>
        <w:spacing w:line="600" w:lineRule="auto"/>
        <w:ind w:firstLine="720"/>
        <w:jc w:val="both"/>
        <w:rPr>
          <w:rFonts w:eastAsia="Times New Roman" w:cs="Times New Roman"/>
          <w:szCs w:val="24"/>
        </w:rPr>
      </w:pPr>
      <w:r w:rsidRPr="00CD0F2D">
        <w:rPr>
          <w:rFonts w:eastAsia="Times New Roman" w:cs="Times New Roman"/>
          <w:b/>
          <w:szCs w:val="24"/>
        </w:rPr>
        <w:t>ΚΩΝΣΤΑΝΤΙΝΟΣ ΜΠΑΡΚΑΣ:</w:t>
      </w:r>
      <w:r>
        <w:rPr>
          <w:rFonts w:eastAsia="Times New Roman" w:cs="Times New Roman"/>
          <w:szCs w:val="24"/>
        </w:rPr>
        <w:t xml:space="preserve"> Ε</w:t>
      </w:r>
      <w:r w:rsidRPr="004F0A9A">
        <w:rPr>
          <w:rFonts w:eastAsia="Times New Roman" w:cs="Times New Roman"/>
          <w:szCs w:val="24"/>
        </w:rPr>
        <w:t>υχαριστώ πολύ</w:t>
      </w:r>
      <w:r>
        <w:rPr>
          <w:rFonts w:eastAsia="Times New Roman" w:cs="Times New Roman"/>
          <w:szCs w:val="24"/>
        </w:rPr>
        <w:t>, κύριε Π</w:t>
      </w:r>
      <w:r w:rsidRPr="004F0A9A">
        <w:rPr>
          <w:rFonts w:eastAsia="Times New Roman" w:cs="Times New Roman"/>
          <w:szCs w:val="24"/>
        </w:rPr>
        <w:t>ρόεδρε</w:t>
      </w:r>
      <w:r>
        <w:rPr>
          <w:rFonts w:eastAsia="Times New Roman" w:cs="Times New Roman"/>
          <w:szCs w:val="24"/>
        </w:rPr>
        <w:t>.</w:t>
      </w:r>
    </w:p>
    <w:p w14:paraId="6B14F1B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η σημερινή </w:t>
      </w:r>
      <w:r w:rsidRPr="004F0A9A">
        <w:rPr>
          <w:rFonts w:eastAsia="Times New Roman" w:cs="Times New Roman"/>
          <w:szCs w:val="24"/>
        </w:rPr>
        <w:t>συζήτηση αποτελεί μία έμπρακτη απόδειξη για τη σπουδαιότητα και τη σημαντικότητα της διαδικασίας π</w:t>
      </w:r>
      <w:r>
        <w:rPr>
          <w:rFonts w:eastAsia="Times New Roman" w:cs="Times New Roman"/>
          <w:szCs w:val="24"/>
        </w:rPr>
        <w:t>αροχής ψήφο</w:t>
      </w:r>
      <w:r>
        <w:rPr>
          <w:rFonts w:eastAsia="Times New Roman" w:cs="Times New Roman"/>
          <w:szCs w:val="24"/>
        </w:rPr>
        <w:t>υ εμπιστοσύνης στην Κ</w:t>
      </w:r>
      <w:r w:rsidRPr="004F0A9A">
        <w:rPr>
          <w:rFonts w:eastAsia="Times New Roman" w:cs="Times New Roman"/>
          <w:szCs w:val="24"/>
        </w:rPr>
        <w:t>υβέρνηση</w:t>
      </w:r>
      <w:r>
        <w:rPr>
          <w:rFonts w:eastAsia="Times New Roman" w:cs="Times New Roman"/>
          <w:szCs w:val="24"/>
        </w:rPr>
        <w:t>.</w:t>
      </w:r>
    </w:p>
    <w:p w14:paraId="6B14F1B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w:t>
      </w:r>
      <w:r w:rsidRPr="004F0A9A">
        <w:rPr>
          <w:rFonts w:eastAsia="Times New Roman" w:cs="Times New Roman"/>
          <w:szCs w:val="24"/>
        </w:rPr>
        <w:t xml:space="preserve">ίναι η πρώτη φορά μετά από </w:t>
      </w:r>
      <w:r>
        <w:rPr>
          <w:rFonts w:eastAsia="Times New Roman" w:cs="Times New Roman"/>
          <w:szCs w:val="24"/>
        </w:rPr>
        <w:t>εννέα</w:t>
      </w:r>
      <w:r w:rsidRPr="004F0A9A">
        <w:rPr>
          <w:rFonts w:eastAsia="Times New Roman" w:cs="Times New Roman"/>
          <w:szCs w:val="24"/>
        </w:rPr>
        <w:t xml:space="preserve"> χρόνια </w:t>
      </w:r>
      <w:r>
        <w:rPr>
          <w:rFonts w:eastAsia="Times New Roman" w:cs="Times New Roman"/>
          <w:szCs w:val="24"/>
        </w:rPr>
        <w:t>-</w:t>
      </w:r>
      <w:r w:rsidRPr="004F0A9A">
        <w:rPr>
          <w:rFonts w:eastAsia="Times New Roman" w:cs="Times New Roman"/>
          <w:szCs w:val="24"/>
        </w:rPr>
        <w:t xml:space="preserve">και είναι με την </w:t>
      </w:r>
      <w:r>
        <w:rPr>
          <w:rFonts w:eastAsia="Times New Roman" w:cs="Times New Roman"/>
          <w:szCs w:val="24"/>
        </w:rPr>
        <w:t>Κ</w:t>
      </w:r>
      <w:r w:rsidRPr="004F0A9A">
        <w:rPr>
          <w:rFonts w:eastAsia="Times New Roman" w:cs="Times New Roman"/>
          <w:szCs w:val="24"/>
        </w:rPr>
        <w:t>υβέρνηση ΣΥΡΙΖΑ</w:t>
      </w:r>
      <w:r>
        <w:rPr>
          <w:rFonts w:eastAsia="Times New Roman" w:cs="Times New Roman"/>
          <w:szCs w:val="24"/>
        </w:rPr>
        <w:t>-</w:t>
      </w:r>
      <w:r w:rsidRPr="004F0A9A">
        <w:rPr>
          <w:rFonts w:eastAsia="Times New Roman" w:cs="Times New Roman"/>
          <w:szCs w:val="24"/>
        </w:rPr>
        <w:t xml:space="preserve"> που το ελληνικό </w:t>
      </w:r>
      <w:r>
        <w:rPr>
          <w:rFonts w:eastAsia="Times New Roman" w:cs="Times New Roman"/>
          <w:szCs w:val="24"/>
        </w:rPr>
        <w:t>Κ</w:t>
      </w:r>
      <w:r w:rsidRPr="004F0A9A">
        <w:rPr>
          <w:rFonts w:eastAsia="Times New Roman" w:cs="Times New Roman"/>
          <w:szCs w:val="24"/>
        </w:rPr>
        <w:t>οινοβούλιο συζητά</w:t>
      </w:r>
      <w:r>
        <w:rPr>
          <w:rFonts w:eastAsia="Times New Roman" w:cs="Times New Roman"/>
          <w:szCs w:val="24"/>
        </w:rPr>
        <w:t>,</w:t>
      </w:r>
      <w:r w:rsidRPr="004F0A9A">
        <w:rPr>
          <w:rFonts w:eastAsia="Times New Roman" w:cs="Times New Roman"/>
          <w:szCs w:val="24"/>
        </w:rPr>
        <w:t xml:space="preserve"> για </w:t>
      </w:r>
      <w:r>
        <w:rPr>
          <w:rFonts w:eastAsia="Times New Roman" w:cs="Times New Roman"/>
          <w:szCs w:val="24"/>
        </w:rPr>
        <w:t>το πώς θα προχωρήσει</w:t>
      </w:r>
      <w:r w:rsidRPr="004F0A9A">
        <w:rPr>
          <w:rFonts w:eastAsia="Times New Roman" w:cs="Times New Roman"/>
          <w:szCs w:val="24"/>
        </w:rPr>
        <w:t xml:space="preserve"> ο μόνιμος διορισμός </w:t>
      </w:r>
      <w:r>
        <w:rPr>
          <w:rFonts w:eastAsia="Times New Roman" w:cs="Times New Roman"/>
          <w:szCs w:val="24"/>
        </w:rPr>
        <w:t xml:space="preserve">δεκαπέντε χιλιάδων </w:t>
      </w:r>
      <w:r>
        <w:rPr>
          <w:rFonts w:eastAsia="Times New Roman" w:cs="Times New Roman"/>
          <w:szCs w:val="24"/>
        </w:rPr>
        <w:t xml:space="preserve">μόνιμων </w:t>
      </w:r>
      <w:r w:rsidRPr="004F0A9A">
        <w:rPr>
          <w:rFonts w:eastAsia="Times New Roman" w:cs="Times New Roman"/>
          <w:szCs w:val="24"/>
        </w:rPr>
        <w:t>εκπαιδευτικών στην εκπαίδευση</w:t>
      </w:r>
      <w:r>
        <w:rPr>
          <w:rFonts w:eastAsia="Times New Roman" w:cs="Times New Roman"/>
          <w:szCs w:val="24"/>
        </w:rPr>
        <w:t>. Κ</w:t>
      </w:r>
      <w:r w:rsidRPr="004F0A9A">
        <w:rPr>
          <w:rFonts w:eastAsia="Times New Roman" w:cs="Times New Roman"/>
          <w:szCs w:val="24"/>
        </w:rPr>
        <w:t xml:space="preserve">αι αυτό </w:t>
      </w:r>
      <w:r w:rsidRPr="004F0A9A">
        <w:rPr>
          <w:rFonts w:eastAsia="Times New Roman" w:cs="Times New Roman"/>
          <w:szCs w:val="24"/>
        </w:rPr>
        <w:t>από μόνο του έχει τη δική του σημασία</w:t>
      </w:r>
      <w:r>
        <w:rPr>
          <w:rFonts w:eastAsia="Times New Roman" w:cs="Times New Roman"/>
          <w:szCs w:val="24"/>
        </w:rPr>
        <w:t>.</w:t>
      </w:r>
    </w:p>
    <w:p w14:paraId="6B14F1B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Κ</w:t>
      </w:r>
      <w:r w:rsidRPr="004F0A9A">
        <w:rPr>
          <w:rFonts w:eastAsia="Times New Roman" w:cs="Times New Roman"/>
          <w:szCs w:val="24"/>
        </w:rPr>
        <w:t>υβέρνησ</w:t>
      </w:r>
      <w:r>
        <w:rPr>
          <w:rFonts w:eastAsia="Times New Roman" w:cs="Times New Roman"/>
          <w:szCs w:val="24"/>
        </w:rPr>
        <w:t>ή</w:t>
      </w:r>
      <w:r w:rsidRPr="004F0A9A">
        <w:rPr>
          <w:rFonts w:eastAsia="Times New Roman" w:cs="Times New Roman"/>
          <w:szCs w:val="24"/>
        </w:rPr>
        <w:t xml:space="preserve"> μας από την πρώτη στιγμή της διακυβέρνησης ανέλαβ</w:t>
      </w:r>
      <w:r>
        <w:rPr>
          <w:rFonts w:eastAsia="Times New Roman" w:cs="Times New Roman"/>
          <w:szCs w:val="24"/>
        </w:rPr>
        <w:t>ε πρωτοβουλίες που στηρίζουν τη</w:t>
      </w:r>
      <w:r w:rsidRPr="004F0A9A">
        <w:rPr>
          <w:rFonts w:eastAsia="Times New Roman" w:cs="Times New Roman"/>
          <w:szCs w:val="24"/>
        </w:rPr>
        <w:t xml:space="preserve"> δημόσια παιδεία σε όλες </w:t>
      </w:r>
      <w:r>
        <w:rPr>
          <w:rFonts w:eastAsia="Times New Roman" w:cs="Times New Roman"/>
          <w:szCs w:val="24"/>
        </w:rPr>
        <w:t xml:space="preserve">της </w:t>
      </w:r>
      <w:r w:rsidRPr="004F0A9A">
        <w:rPr>
          <w:rFonts w:eastAsia="Times New Roman" w:cs="Times New Roman"/>
          <w:szCs w:val="24"/>
        </w:rPr>
        <w:t>τις βαθμίδες</w:t>
      </w:r>
      <w:r>
        <w:rPr>
          <w:rFonts w:eastAsia="Times New Roman" w:cs="Times New Roman"/>
          <w:szCs w:val="24"/>
        </w:rPr>
        <w:t>. Σ</w:t>
      </w:r>
      <w:r w:rsidRPr="004F0A9A">
        <w:rPr>
          <w:rFonts w:eastAsia="Times New Roman" w:cs="Times New Roman"/>
          <w:szCs w:val="24"/>
        </w:rPr>
        <w:t xml:space="preserve">ε μία περίοδο </w:t>
      </w:r>
      <w:r>
        <w:rPr>
          <w:rFonts w:eastAsia="Times New Roman" w:cs="Times New Roman"/>
          <w:szCs w:val="24"/>
        </w:rPr>
        <w:t>δύσκολη για την ε</w:t>
      </w:r>
      <w:r w:rsidRPr="004F0A9A">
        <w:rPr>
          <w:rFonts w:eastAsia="Times New Roman" w:cs="Times New Roman"/>
          <w:szCs w:val="24"/>
        </w:rPr>
        <w:t>λληνική δημόσ</w:t>
      </w:r>
      <w:r>
        <w:rPr>
          <w:rFonts w:eastAsia="Times New Roman" w:cs="Times New Roman"/>
          <w:szCs w:val="24"/>
        </w:rPr>
        <w:t xml:space="preserve">ια </w:t>
      </w:r>
      <w:r>
        <w:rPr>
          <w:rFonts w:eastAsia="Times New Roman" w:cs="Times New Roman"/>
          <w:szCs w:val="24"/>
        </w:rPr>
        <w:t>εκπαίδευση στο σύνολό της η Κ</w:t>
      </w:r>
      <w:r w:rsidRPr="004F0A9A">
        <w:rPr>
          <w:rFonts w:eastAsia="Times New Roman" w:cs="Times New Roman"/>
          <w:szCs w:val="24"/>
        </w:rPr>
        <w:t>υβέρνηση με σταθερό και ξεκάθαρο τρόπο επέλεξε την προστασία και την αναβάθμιση του δημό</w:t>
      </w:r>
      <w:r>
        <w:rPr>
          <w:rFonts w:eastAsia="Times New Roman" w:cs="Times New Roman"/>
          <w:szCs w:val="24"/>
        </w:rPr>
        <w:t>σιου σχολείου και του δημόσιου π</w:t>
      </w:r>
      <w:r w:rsidRPr="004F0A9A">
        <w:rPr>
          <w:rFonts w:eastAsia="Times New Roman" w:cs="Times New Roman"/>
          <w:szCs w:val="24"/>
        </w:rPr>
        <w:t>ανεπιστημίου</w:t>
      </w:r>
      <w:r>
        <w:rPr>
          <w:rFonts w:eastAsia="Times New Roman" w:cs="Times New Roman"/>
          <w:szCs w:val="24"/>
        </w:rPr>
        <w:t xml:space="preserve">. </w:t>
      </w:r>
    </w:p>
    <w:p w14:paraId="6B14F1B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Ο</w:t>
      </w:r>
      <w:r w:rsidRPr="004F0A9A">
        <w:rPr>
          <w:rFonts w:eastAsia="Times New Roman" w:cs="Times New Roman"/>
          <w:szCs w:val="24"/>
        </w:rPr>
        <w:t xml:space="preserve">ι προηγούμενες κυβερνήσεις μεθοδικά </w:t>
      </w:r>
      <w:r>
        <w:rPr>
          <w:rFonts w:eastAsia="Times New Roman" w:cs="Times New Roman"/>
          <w:szCs w:val="24"/>
        </w:rPr>
        <w:t>απαξίωναν</w:t>
      </w:r>
      <w:r w:rsidRPr="004F0A9A">
        <w:rPr>
          <w:rFonts w:eastAsia="Times New Roman" w:cs="Times New Roman"/>
          <w:szCs w:val="24"/>
        </w:rPr>
        <w:t xml:space="preserve"> </w:t>
      </w:r>
      <w:r>
        <w:rPr>
          <w:rFonts w:eastAsia="Times New Roman" w:cs="Times New Roman"/>
          <w:szCs w:val="24"/>
        </w:rPr>
        <w:t>το</w:t>
      </w:r>
      <w:r w:rsidRPr="004F0A9A">
        <w:rPr>
          <w:rFonts w:eastAsia="Times New Roman" w:cs="Times New Roman"/>
          <w:szCs w:val="24"/>
        </w:rPr>
        <w:t xml:space="preserve"> πανεπιστήμιο μέσα από την </w:t>
      </w:r>
      <w:proofErr w:type="spellStart"/>
      <w:r w:rsidRPr="004F0A9A">
        <w:rPr>
          <w:rFonts w:eastAsia="Times New Roman" w:cs="Times New Roman"/>
          <w:szCs w:val="24"/>
        </w:rPr>
        <w:t>υποχρηματοδότηση</w:t>
      </w:r>
      <w:proofErr w:type="spellEnd"/>
      <w:r>
        <w:rPr>
          <w:rFonts w:eastAsia="Times New Roman" w:cs="Times New Roman"/>
          <w:szCs w:val="24"/>
        </w:rPr>
        <w:t>,</w:t>
      </w:r>
      <w:r w:rsidRPr="004F0A9A">
        <w:rPr>
          <w:rFonts w:eastAsia="Times New Roman" w:cs="Times New Roman"/>
          <w:szCs w:val="24"/>
        </w:rPr>
        <w:t xml:space="preserve"> την αντιμετώπιση της παιδείας ως αγαθό το οποίο έπρεπε να υπακούει στους κανόνες της αγοράς</w:t>
      </w:r>
      <w:r>
        <w:rPr>
          <w:rFonts w:eastAsia="Times New Roman" w:cs="Times New Roman"/>
          <w:szCs w:val="24"/>
        </w:rPr>
        <w:t>, τη</w:t>
      </w:r>
      <w:r w:rsidRPr="004F0A9A">
        <w:rPr>
          <w:rFonts w:eastAsia="Times New Roman" w:cs="Times New Roman"/>
          <w:szCs w:val="24"/>
        </w:rPr>
        <w:t xml:space="preserve"> συνεχή προσπάθεια γι</w:t>
      </w:r>
      <w:r>
        <w:rPr>
          <w:rFonts w:eastAsia="Times New Roman" w:cs="Times New Roman"/>
          <w:szCs w:val="24"/>
        </w:rPr>
        <w:t>α αναθεώρηση του άρθρου 16 του ε</w:t>
      </w:r>
      <w:r w:rsidRPr="004F0A9A">
        <w:rPr>
          <w:rFonts w:eastAsia="Times New Roman" w:cs="Times New Roman"/>
          <w:szCs w:val="24"/>
        </w:rPr>
        <w:t xml:space="preserve">λληνικού Συντάγματος για την ίδρυση ιδιωτικών πανεπιστημίων στη χώρα </w:t>
      </w:r>
      <w:r>
        <w:rPr>
          <w:rFonts w:eastAsia="Times New Roman" w:cs="Times New Roman"/>
          <w:szCs w:val="24"/>
        </w:rPr>
        <w:t>μας, τη διάλυση του ελληνικού πανεπισ</w:t>
      </w:r>
      <w:r>
        <w:rPr>
          <w:rFonts w:eastAsia="Times New Roman" w:cs="Times New Roman"/>
          <w:szCs w:val="24"/>
        </w:rPr>
        <w:t>τημίου</w:t>
      </w:r>
      <w:r w:rsidRPr="004F0A9A">
        <w:rPr>
          <w:rFonts w:eastAsia="Times New Roman" w:cs="Times New Roman"/>
          <w:szCs w:val="24"/>
        </w:rPr>
        <w:t xml:space="preserve"> μέσα από </w:t>
      </w:r>
      <w:r>
        <w:rPr>
          <w:rFonts w:eastAsia="Times New Roman" w:cs="Times New Roman"/>
          <w:szCs w:val="24"/>
        </w:rPr>
        <w:t xml:space="preserve">εσωτερικούς </w:t>
      </w:r>
      <w:r w:rsidRPr="004F0A9A">
        <w:rPr>
          <w:rFonts w:eastAsia="Times New Roman" w:cs="Times New Roman"/>
          <w:szCs w:val="24"/>
        </w:rPr>
        <w:t xml:space="preserve">κανονισμούς που </w:t>
      </w:r>
      <w:r>
        <w:rPr>
          <w:rFonts w:eastAsia="Times New Roman" w:cs="Times New Roman"/>
          <w:szCs w:val="24"/>
        </w:rPr>
        <w:t>έθεταν</w:t>
      </w:r>
      <w:r w:rsidRPr="004F0A9A">
        <w:rPr>
          <w:rFonts w:eastAsia="Times New Roman" w:cs="Times New Roman"/>
          <w:szCs w:val="24"/>
        </w:rPr>
        <w:t xml:space="preserve"> σε αμφισβήτη</w:t>
      </w:r>
      <w:r>
        <w:rPr>
          <w:rFonts w:eastAsia="Times New Roman" w:cs="Times New Roman"/>
          <w:szCs w:val="24"/>
        </w:rPr>
        <w:t>ση την αυτονομία του ελληνικού π</w:t>
      </w:r>
      <w:r w:rsidRPr="004F0A9A">
        <w:rPr>
          <w:rFonts w:eastAsia="Times New Roman" w:cs="Times New Roman"/>
          <w:szCs w:val="24"/>
        </w:rPr>
        <w:t>ανεπιστημίου</w:t>
      </w:r>
      <w:r>
        <w:rPr>
          <w:rFonts w:eastAsia="Times New Roman" w:cs="Times New Roman"/>
          <w:szCs w:val="24"/>
        </w:rPr>
        <w:t>.</w:t>
      </w:r>
      <w:r w:rsidRPr="004F0A9A">
        <w:rPr>
          <w:rFonts w:eastAsia="Times New Roman" w:cs="Times New Roman"/>
          <w:szCs w:val="24"/>
        </w:rPr>
        <w:t xml:space="preserve"> </w:t>
      </w:r>
    </w:p>
    <w:p w14:paraId="6B14F1B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Οι κυβερνήσεις </w:t>
      </w:r>
      <w:r w:rsidRPr="004F0A9A">
        <w:rPr>
          <w:rFonts w:eastAsia="Times New Roman" w:cs="Times New Roman"/>
          <w:szCs w:val="24"/>
        </w:rPr>
        <w:t xml:space="preserve">από το 2010 έως </w:t>
      </w:r>
      <w:r>
        <w:rPr>
          <w:rFonts w:eastAsia="Times New Roman" w:cs="Times New Roman"/>
          <w:szCs w:val="24"/>
        </w:rPr>
        <w:t xml:space="preserve">το </w:t>
      </w:r>
      <w:r w:rsidRPr="004F0A9A">
        <w:rPr>
          <w:rFonts w:eastAsia="Times New Roman" w:cs="Times New Roman"/>
          <w:szCs w:val="24"/>
        </w:rPr>
        <w:t xml:space="preserve">2015 </w:t>
      </w:r>
      <w:r>
        <w:rPr>
          <w:rFonts w:eastAsia="Times New Roman" w:cs="Times New Roman"/>
          <w:szCs w:val="24"/>
        </w:rPr>
        <w:t>είδαν</w:t>
      </w:r>
      <w:r w:rsidRPr="004F0A9A">
        <w:rPr>
          <w:rFonts w:eastAsia="Times New Roman" w:cs="Times New Roman"/>
          <w:szCs w:val="24"/>
        </w:rPr>
        <w:t xml:space="preserve"> τα μνημόνια ως ευκαιρία</w:t>
      </w:r>
      <w:r>
        <w:rPr>
          <w:rFonts w:eastAsia="Times New Roman" w:cs="Times New Roman"/>
          <w:szCs w:val="24"/>
        </w:rPr>
        <w:t>,</w:t>
      </w:r>
      <w:r w:rsidRPr="004F0A9A">
        <w:rPr>
          <w:rFonts w:eastAsia="Times New Roman" w:cs="Times New Roman"/>
          <w:szCs w:val="24"/>
        </w:rPr>
        <w:t xml:space="preserve"> για να επιτεθούν σε βασικές κατακτήσεις του νεολαιίστικου κινήματος διαχρονι</w:t>
      </w:r>
      <w:r w:rsidRPr="004F0A9A">
        <w:rPr>
          <w:rFonts w:eastAsia="Times New Roman" w:cs="Times New Roman"/>
          <w:szCs w:val="24"/>
        </w:rPr>
        <w:t xml:space="preserve">κά στη χώρα </w:t>
      </w:r>
      <w:r>
        <w:rPr>
          <w:rFonts w:eastAsia="Times New Roman" w:cs="Times New Roman"/>
          <w:szCs w:val="24"/>
        </w:rPr>
        <w:t>μας,</w:t>
      </w:r>
      <w:r w:rsidRPr="004F0A9A">
        <w:rPr>
          <w:rFonts w:eastAsia="Times New Roman" w:cs="Times New Roman"/>
          <w:szCs w:val="24"/>
        </w:rPr>
        <w:t xml:space="preserve"> μία εκ τ</w:t>
      </w:r>
      <w:r>
        <w:rPr>
          <w:rFonts w:eastAsia="Times New Roman" w:cs="Times New Roman"/>
          <w:szCs w:val="24"/>
        </w:rPr>
        <w:t>ων οποίων είναι το δημόσιο και δ</w:t>
      </w:r>
      <w:r w:rsidRPr="004F0A9A">
        <w:rPr>
          <w:rFonts w:eastAsia="Times New Roman" w:cs="Times New Roman"/>
          <w:szCs w:val="24"/>
        </w:rPr>
        <w:t xml:space="preserve">ωρεάν σχολείο και πανεπιστήμιο για όλους και </w:t>
      </w:r>
      <w:r>
        <w:rPr>
          <w:rFonts w:eastAsia="Times New Roman" w:cs="Times New Roman"/>
          <w:szCs w:val="24"/>
        </w:rPr>
        <w:t>όλες. Ε</w:t>
      </w:r>
      <w:r w:rsidRPr="004F0A9A">
        <w:rPr>
          <w:rFonts w:eastAsia="Times New Roman" w:cs="Times New Roman"/>
          <w:szCs w:val="24"/>
        </w:rPr>
        <w:t>πιπλέον με μία εκδικητική τάση στράφηκαν ενάντια στο σύνολ</w:t>
      </w:r>
      <w:r>
        <w:rPr>
          <w:rFonts w:eastAsia="Times New Roman" w:cs="Times New Roman"/>
          <w:szCs w:val="24"/>
        </w:rPr>
        <w:t>ο</w:t>
      </w:r>
      <w:r w:rsidRPr="004F0A9A">
        <w:rPr>
          <w:rFonts w:eastAsia="Times New Roman" w:cs="Times New Roman"/>
          <w:szCs w:val="24"/>
        </w:rPr>
        <w:t xml:space="preserve"> της δημόσιας διοίκησης με μαζικές απολύσεις από το </w:t>
      </w:r>
      <w:r>
        <w:rPr>
          <w:rFonts w:eastAsia="Times New Roman" w:cs="Times New Roman"/>
          <w:szCs w:val="24"/>
        </w:rPr>
        <w:t>δ</w:t>
      </w:r>
      <w:r w:rsidRPr="004F0A9A">
        <w:rPr>
          <w:rFonts w:eastAsia="Times New Roman" w:cs="Times New Roman"/>
          <w:szCs w:val="24"/>
        </w:rPr>
        <w:t xml:space="preserve">ημόσιο και </w:t>
      </w:r>
      <w:r>
        <w:rPr>
          <w:rFonts w:eastAsia="Times New Roman" w:cs="Times New Roman"/>
          <w:szCs w:val="24"/>
        </w:rPr>
        <w:t>«</w:t>
      </w:r>
      <w:r w:rsidRPr="004F0A9A">
        <w:rPr>
          <w:rFonts w:eastAsia="Times New Roman" w:cs="Times New Roman"/>
          <w:szCs w:val="24"/>
        </w:rPr>
        <w:t>πάγωμα</w:t>
      </w:r>
      <w:r>
        <w:rPr>
          <w:rFonts w:eastAsia="Times New Roman" w:cs="Times New Roman"/>
          <w:szCs w:val="24"/>
        </w:rPr>
        <w:t>»</w:t>
      </w:r>
      <w:r w:rsidRPr="004F0A9A">
        <w:rPr>
          <w:rFonts w:eastAsia="Times New Roman" w:cs="Times New Roman"/>
          <w:szCs w:val="24"/>
        </w:rPr>
        <w:t xml:space="preserve"> όλων των προσλή</w:t>
      </w:r>
      <w:r w:rsidRPr="004F0A9A">
        <w:rPr>
          <w:rFonts w:eastAsia="Times New Roman" w:cs="Times New Roman"/>
          <w:szCs w:val="24"/>
        </w:rPr>
        <w:t>ψεων</w:t>
      </w:r>
      <w:r>
        <w:rPr>
          <w:rFonts w:eastAsia="Times New Roman" w:cs="Times New Roman"/>
          <w:szCs w:val="24"/>
        </w:rPr>
        <w:t>,</w:t>
      </w:r>
      <w:r w:rsidRPr="004F0A9A">
        <w:rPr>
          <w:rFonts w:eastAsia="Times New Roman" w:cs="Times New Roman"/>
          <w:szCs w:val="24"/>
        </w:rPr>
        <w:t xml:space="preserve"> που τόσο ανάγκη </w:t>
      </w:r>
      <w:r>
        <w:rPr>
          <w:rFonts w:eastAsia="Times New Roman" w:cs="Times New Roman"/>
          <w:szCs w:val="24"/>
        </w:rPr>
        <w:t xml:space="preserve">είχε </w:t>
      </w:r>
      <w:r w:rsidRPr="004F0A9A">
        <w:rPr>
          <w:rFonts w:eastAsia="Times New Roman" w:cs="Times New Roman"/>
          <w:szCs w:val="24"/>
        </w:rPr>
        <w:t>η δημόσια διοίκηση</w:t>
      </w:r>
      <w:r>
        <w:rPr>
          <w:rFonts w:eastAsia="Times New Roman" w:cs="Times New Roman"/>
          <w:szCs w:val="24"/>
        </w:rPr>
        <w:t>. Α</w:t>
      </w:r>
      <w:r w:rsidRPr="004F0A9A">
        <w:rPr>
          <w:rFonts w:eastAsia="Times New Roman" w:cs="Times New Roman"/>
          <w:szCs w:val="24"/>
        </w:rPr>
        <w:t>πό το 2009 έως το 2015 η δημόσια διοίκηση της χώρας συρρικνώθηκε</w:t>
      </w:r>
      <w:r>
        <w:rPr>
          <w:rFonts w:eastAsia="Times New Roman" w:cs="Times New Roman"/>
          <w:szCs w:val="24"/>
        </w:rPr>
        <w:t>,</w:t>
      </w:r>
      <w:r w:rsidRPr="004F0A9A">
        <w:rPr>
          <w:rFonts w:eastAsia="Times New Roman" w:cs="Times New Roman"/>
          <w:szCs w:val="24"/>
        </w:rPr>
        <w:t xml:space="preserve"> ενώ σημαντικοί τομείς όπως η υγεία</w:t>
      </w:r>
      <w:r>
        <w:rPr>
          <w:rFonts w:eastAsia="Times New Roman" w:cs="Times New Roman"/>
          <w:szCs w:val="24"/>
        </w:rPr>
        <w:t>,</w:t>
      </w:r>
      <w:r w:rsidRPr="004F0A9A">
        <w:rPr>
          <w:rFonts w:eastAsia="Times New Roman" w:cs="Times New Roman"/>
          <w:szCs w:val="24"/>
        </w:rPr>
        <w:t xml:space="preserve"> η παιδεία</w:t>
      </w:r>
      <w:r>
        <w:rPr>
          <w:rFonts w:eastAsia="Times New Roman" w:cs="Times New Roman"/>
          <w:szCs w:val="24"/>
        </w:rPr>
        <w:t>,</w:t>
      </w:r>
      <w:r w:rsidRPr="004F0A9A">
        <w:rPr>
          <w:rFonts w:eastAsia="Times New Roman" w:cs="Times New Roman"/>
          <w:szCs w:val="24"/>
        </w:rPr>
        <w:t xml:space="preserve"> καθώς και οι ακριτικές</w:t>
      </w:r>
      <w:r>
        <w:rPr>
          <w:rFonts w:eastAsia="Times New Roman" w:cs="Times New Roman"/>
          <w:szCs w:val="24"/>
        </w:rPr>
        <w:t>,</w:t>
      </w:r>
      <w:r w:rsidRPr="004F0A9A">
        <w:rPr>
          <w:rFonts w:eastAsia="Times New Roman" w:cs="Times New Roman"/>
          <w:szCs w:val="24"/>
        </w:rPr>
        <w:t xml:space="preserve"> </w:t>
      </w:r>
      <w:r w:rsidRPr="004F0A9A">
        <w:rPr>
          <w:rFonts w:eastAsia="Times New Roman" w:cs="Times New Roman"/>
          <w:szCs w:val="24"/>
        </w:rPr>
        <w:lastRenderedPageBreak/>
        <w:t xml:space="preserve">ορεινές και νησιωτικές περιοχές αντιμετωπίζουν </w:t>
      </w:r>
      <w:r>
        <w:rPr>
          <w:rFonts w:eastAsia="Times New Roman" w:cs="Times New Roman"/>
          <w:szCs w:val="24"/>
        </w:rPr>
        <w:t xml:space="preserve">και </w:t>
      </w:r>
      <w:r w:rsidRPr="004F0A9A">
        <w:rPr>
          <w:rFonts w:eastAsia="Times New Roman" w:cs="Times New Roman"/>
          <w:szCs w:val="24"/>
        </w:rPr>
        <w:t>αντιμετώπιζαν σημαντ</w:t>
      </w:r>
      <w:r w:rsidRPr="004F0A9A">
        <w:rPr>
          <w:rFonts w:eastAsia="Times New Roman" w:cs="Times New Roman"/>
          <w:szCs w:val="24"/>
        </w:rPr>
        <w:t xml:space="preserve">ικό πρόβλημα </w:t>
      </w:r>
      <w:proofErr w:type="spellStart"/>
      <w:r w:rsidRPr="004F0A9A">
        <w:rPr>
          <w:rFonts w:eastAsia="Times New Roman" w:cs="Times New Roman"/>
          <w:szCs w:val="24"/>
        </w:rPr>
        <w:t>υποστελέχωσης</w:t>
      </w:r>
      <w:proofErr w:type="spellEnd"/>
      <w:r>
        <w:rPr>
          <w:rFonts w:eastAsia="Times New Roman" w:cs="Times New Roman"/>
          <w:szCs w:val="24"/>
        </w:rPr>
        <w:t>.</w:t>
      </w:r>
    </w:p>
    <w:p w14:paraId="6B14F1B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w:t>
      </w:r>
      <w:r w:rsidRPr="004F0A9A">
        <w:rPr>
          <w:rFonts w:eastAsia="Times New Roman" w:cs="Times New Roman"/>
          <w:szCs w:val="24"/>
        </w:rPr>
        <w:t>ιδικά στο</w:t>
      </w:r>
      <w:r>
        <w:rPr>
          <w:rFonts w:eastAsia="Times New Roman" w:cs="Times New Roman"/>
          <w:szCs w:val="24"/>
        </w:rPr>
        <w:t>ν</w:t>
      </w:r>
      <w:r w:rsidRPr="004F0A9A">
        <w:rPr>
          <w:rFonts w:eastAsia="Times New Roman" w:cs="Times New Roman"/>
          <w:szCs w:val="24"/>
        </w:rPr>
        <w:t xml:space="preserve"> χώρο της εκπαίδευσης συνολικά υπήρξε απαξίωση του δυναμικού της χώρας</w:t>
      </w:r>
      <w:r>
        <w:rPr>
          <w:rFonts w:eastAsia="Times New Roman" w:cs="Times New Roman"/>
          <w:szCs w:val="24"/>
        </w:rPr>
        <w:t>,</w:t>
      </w:r>
      <w:r w:rsidRPr="004F0A9A">
        <w:rPr>
          <w:rFonts w:eastAsia="Times New Roman" w:cs="Times New Roman"/>
          <w:szCs w:val="24"/>
        </w:rPr>
        <w:t xml:space="preserve"> </w:t>
      </w:r>
      <w:r>
        <w:rPr>
          <w:rFonts w:eastAsia="Times New Roman" w:cs="Times New Roman"/>
          <w:szCs w:val="24"/>
        </w:rPr>
        <w:t>«</w:t>
      </w:r>
      <w:r w:rsidRPr="004F0A9A">
        <w:rPr>
          <w:rFonts w:eastAsia="Times New Roman" w:cs="Times New Roman"/>
          <w:szCs w:val="24"/>
        </w:rPr>
        <w:t>πάγωμα</w:t>
      </w:r>
      <w:r>
        <w:rPr>
          <w:rFonts w:eastAsia="Times New Roman" w:cs="Times New Roman"/>
          <w:szCs w:val="24"/>
        </w:rPr>
        <w:t>»</w:t>
      </w:r>
      <w:r w:rsidRPr="004F0A9A">
        <w:rPr>
          <w:rFonts w:eastAsia="Times New Roman" w:cs="Times New Roman"/>
          <w:szCs w:val="24"/>
        </w:rPr>
        <w:t xml:space="preserve"> των μόνιμων προσλήψεων</w:t>
      </w:r>
      <w:r>
        <w:rPr>
          <w:rFonts w:eastAsia="Times New Roman" w:cs="Times New Roman"/>
          <w:szCs w:val="24"/>
        </w:rPr>
        <w:t>. Μ</w:t>
      </w:r>
      <w:r w:rsidRPr="004F0A9A">
        <w:rPr>
          <w:rFonts w:eastAsia="Times New Roman" w:cs="Times New Roman"/>
          <w:szCs w:val="24"/>
        </w:rPr>
        <w:t>ί</w:t>
      </w:r>
      <w:r>
        <w:rPr>
          <w:rFonts w:eastAsia="Times New Roman" w:cs="Times New Roman"/>
          <w:szCs w:val="24"/>
        </w:rPr>
        <w:t>α σειρά κόσμου της εκπαίδευσης ω</w:t>
      </w:r>
      <w:r w:rsidRPr="004F0A9A">
        <w:rPr>
          <w:rFonts w:eastAsia="Times New Roman" w:cs="Times New Roman"/>
          <w:szCs w:val="24"/>
        </w:rPr>
        <w:t>στόσο επέλεξε να στηρίξει τις προσπάθειες για ένα καλό σχολείο για τα παιδιά α</w:t>
      </w:r>
      <w:r w:rsidRPr="004F0A9A">
        <w:rPr>
          <w:rFonts w:eastAsia="Times New Roman" w:cs="Times New Roman"/>
          <w:szCs w:val="24"/>
        </w:rPr>
        <w:t>υτής της χώρας</w:t>
      </w:r>
      <w:r>
        <w:rPr>
          <w:rFonts w:eastAsia="Times New Roman" w:cs="Times New Roman"/>
          <w:szCs w:val="24"/>
        </w:rPr>
        <w:t>, καταλαμβάνοντας θέσει</w:t>
      </w:r>
      <w:r w:rsidRPr="004F0A9A">
        <w:rPr>
          <w:rFonts w:eastAsia="Times New Roman" w:cs="Times New Roman"/>
          <w:szCs w:val="24"/>
        </w:rPr>
        <w:t>ς αναπληρωτή</w:t>
      </w:r>
      <w:r>
        <w:rPr>
          <w:rFonts w:eastAsia="Times New Roman" w:cs="Times New Roman"/>
          <w:szCs w:val="24"/>
        </w:rPr>
        <w:t>,</w:t>
      </w:r>
      <w:r w:rsidRPr="004F0A9A">
        <w:rPr>
          <w:rFonts w:eastAsia="Times New Roman" w:cs="Times New Roman"/>
          <w:szCs w:val="24"/>
        </w:rPr>
        <w:t xml:space="preserve"> στηρίζοντας τη λειτουργί</w:t>
      </w:r>
      <w:r>
        <w:rPr>
          <w:rFonts w:eastAsia="Times New Roman" w:cs="Times New Roman"/>
          <w:szCs w:val="24"/>
        </w:rPr>
        <w:t>α των εκατοντάδων σχολείων της χ</w:t>
      </w:r>
      <w:r w:rsidRPr="004F0A9A">
        <w:rPr>
          <w:rFonts w:eastAsia="Times New Roman" w:cs="Times New Roman"/>
          <w:szCs w:val="24"/>
        </w:rPr>
        <w:t>ώρας</w:t>
      </w:r>
      <w:r>
        <w:rPr>
          <w:rFonts w:eastAsia="Times New Roman" w:cs="Times New Roman"/>
          <w:szCs w:val="24"/>
        </w:rPr>
        <w:t>.</w:t>
      </w:r>
    </w:p>
    <w:p w14:paraId="6B14F1B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Τώρα η ελληνική Κ</w:t>
      </w:r>
      <w:r w:rsidRPr="004F0A9A">
        <w:rPr>
          <w:rFonts w:eastAsia="Times New Roman" w:cs="Times New Roman"/>
          <w:szCs w:val="24"/>
        </w:rPr>
        <w:t xml:space="preserve">υβέρνηση έχοντας ξεπεράσει τον </w:t>
      </w:r>
      <w:r>
        <w:rPr>
          <w:rFonts w:eastAsia="Times New Roman" w:cs="Times New Roman"/>
          <w:szCs w:val="24"/>
        </w:rPr>
        <w:t>κάβ</w:t>
      </w:r>
      <w:r w:rsidRPr="004F0A9A">
        <w:rPr>
          <w:rFonts w:eastAsia="Times New Roman" w:cs="Times New Roman"/>
          <w:szCs w:val="24"/>
        </w:rPr>
        <w:t>ο των μνημονίων</w:t>
      </w:r>
      <w:r>
        <w:rPr>
          <w:rFonts w:eastAsia="Times New Roman" w:cs="Times New Roman"/>
          <w:szCs w:val="24"/>
        </w:rPr>
        <w:t>,</w:t>
      </w:r>
      <w:r w:rsidRPr="004F0A9A">
        <w:rPr>
          <w:rFonts w:eastAsia="Times New Roman" w:cs="Times New Roman"/>
          <w:szCs w:val="24"/>
        </w:rPr>
        <w:t xml:space="preserve"> έχει το</w:t>
      </w:r>
      <w:r>
        <w:rPr>
          <w:rFonts w:eastAsia="Times New Roman" w:cs="Times New Roman"/>
          <w:szCs w:val="24"/>
        </w:rPr>
        <w:t>ν</w:t>
      </w:r>
      <w:r w:rsidRPr="004F0A9A">
        <w:rPr>
          <w:rFonts w:eastAsia="Times New Roman" w:cs="Times New Roman"/>
          <w:szCs w:val="24"/>
        </w:rPr>
        <w:t xml:space="preserve"> χώρο να αναπτύξει πολιτικές που είναι μερ</w:t>
      </w:r>
      <w:r>
        <w:rPr>
          <w:rFonts w:eastAsia="Times New Roman" w:cs="Times New Roman"/>
          <w:szCs w:val="24"/>
        </w:rPr>
        <w:t>οληπτικές</w:t>
      </w:r>
      <w:r w:rsidRPr="004F0A9A">
        <w:rPr>
          <w:rFonts w:eastAsia="Times New Roman" w:cs="Times New Roman"/>
          <w:szCs w:val="24"/>
        </w:rPr>
        <w:t xml:space="preserve"> υπέρ του κόσμου της εργασίας και της νεολαίας</w:t>
      </w:r>
      <w:r>
        <w:rPr>
          <w:rFonts w:eastAsia="Times New Roman" w:cs="Times New Roman"/>
          <w:szCs w:val="24"/>
        </w:rPr>
        <w:t>. Μία από αυτές</w:t>
      </w:r>
      <w:r w:rsidRPr="004F0A9A">
        <w:rPr>
          <w:rFonts w:eastAsia="Times New Roman" w:cs="Times New Roman"/>
          <w:szCs w:val="24"/>
        </w:rPr>
        <w:t xml:space="preserve"> είναι η πρόσληψη εκπαιδευτικών</w:t>
      </w:r>
      <w:r>
        <w:rPr>
          <w:rFonts w:eastAsia="Times New Roman" w:cs="Times New Roman"/>
          <w:szCs w:val="24"/>
        </w:rPr>
        <w:t>. Κ</w:t>
      </w:r>
      <w:r w:rsidRPr="004F0A9A">
        <w:rPr>
          <w:rFonts w:eastAsia="Times New Roman" w:cs="Times New Roman"/>
          <w:szCs w:val="24"/>
        </w:rPr>
        <w:t xml:space="preserve">αι </w:t>
      </w:r>
      <w:r>
        <w:rPr>
          <w:rFonts w:eastAsia="Times New Roman" w:cs="Times New Roman"/>
          <w:szCs w:val="24"/>
        </w:rPr>
        <w:t>είναι σημαντικό να εξετάσουμε πώ</w:t>
      </w:r>
      <w:r w:rsidRPr="004F0A9A">
        <w:rPr>
          <w:rFonts w:eastAsia="Times New Roman" w:cs="Times New Roman"/>
          <w:szCs w:val="24"/>
        </w:rPr>
        <w:t>ς ο μόνιμος διορισμός θα πραγματοποιηθεί</w:t>
      </w:r>
      <w:r>
        <w:rPr>
          <w:rFonts w:eastAsia="Times New Roman" w:cs="Times New Roman"/>
          <w:szCs w:val="24"/>
        </w:rPr>
        <w:t xml:space="preserve">. Η </w:t>
      </w:r>
      <w:proofErr w:type="spellStart"/>
      <w:r>
        <w:rPr>
          <w:rFonts w:eastAsia="Times New Roman" w:cs="Times New Roman"/>
          <w:szCs w:val="24"/>
        </w:rPr>
        <w:t>α</w:t>
      </w:r>
      <w:r w:rsidRPr="004F0A9A">
        <w:rPr>
          <w:rFonts w:eastAsia="Times New Roman" w:cs="Times New Roman"/>
          <w:szCs w:val="24"/>
        </w:rPr>
        <w:t>διαβλητότητα</w:t>
      </w:r>
      <w:proofErr w:type="spellEnd"/>
      <w:r w:rsidRPr="004F0A9A">
        <w:rPr>
          <w:rFonts w:eastAsia="Times New Roman" w:cs="Times New Roman"/>
          <w:szCs w:val="24"/>
        </w:rPr>
        <w:t xml:space="preserve"> της διαδικασίας </w:t>
      </w:r>
      <w:r>
        <w:rPr>
          <w:rFonts w:eastAsia="Times New Roman" w:cs="Times New Roman"/>
          <w:szCs w:val="24"/>
        </w:rPr>
        <w:t>είναι δεδομένη και γι’</w:t>
      </w:r>
      <w:r w:rsidRPr="004F0A9A">
        <w:rPr>
          <w:rFonts w:eastAsia="Times New Roman" w:cs="Times New Roman"/>
          <w:szCs w:val="24"/>
        </w:rPr>
        <w:t xml:space="preserve"> αυτό οι διαδικασίες μέσω ΑΣΕΠ</w:t>
      </w:r>
      <w:r w:rsidRPr="004F0A9A">
        <w:rPr>
          <w:rFonts w:eastAsia="Times New Roman" w:cs="Times New Roman"/>
          <w:szCs w:val="24"/>
        </w:rPr>
        <w:t xml:space="preserve"> την εγγυώνται</w:t>
      </w:r>
      <w:r>
        <w:rPr>
          <w:rFonts w:eastAsia="Times New Roman" w:cs="Times New Roman"/>
          <w:szCs w:val="24"/>
        </w:rPr>
        <w:t>. Σ</w:t>
      </w:r>
      <w:r w:rsidRPr="004F0A9A">
        <w:rPr>
          <w:rFonts w:eastAsia="Times New Roman" w:cs="Times New Roman"/>
          <w:szCs w:val="24"/>
        </w:rPr>
        <w:t>ημαντικό</w:t>
      </w:r>
      <w:r>
        <w:rPr>
          <w:rFonts w:eastAsia="Times New Roman" w:cs="Times New Roman"/>
          <w:szCs w:val="24"/>
        </w:rPr>
        <w:t>,</w:t>
      </w:r>
      <w:r w:rsidRPr="004F0A9A">
        <w:rPr>
          <w:rFonts w:eastAsia="Times New Roman" w:cs="Times New Roman"/>
          <w:szCs w:val="24"/>
        </w:rPr>
        <w:t xml:space="preserve"> </w:t>
      </w:r>
      <w:r>
        <w:rPr>
          <w:rFonts w:eastAsia="Times New Roman" w:cs="Times New Roman"/>
          <w:szCs w:val="24"/>
        </w:rPr>
        <w:t>επίσης,</w:t>
      </w:r>
      <w:r w:rsidRPr="004F0A9A">
        <w:rPr>
          <w:rFonts w:eastAsia="Times New Roman" w:cs="Times New Roman"/>
          <w:szCs w:val="24"/>
        </w:rPr>
        <w:t xml:space="preserve"> είν</w:t>
      </w:r>
      <w:r>
        <w:rPr>
          <w:rFonts w:eastAsia="Times New Roman" w:cs="Times New Roman"/>
          <w:szCs w:val="24"/>
        </w:rPr>
        <w:t>αι ότι δεν έχουμε εξετάσεις μέσα</w:t>
      </w:r>
      <w:r w:rsidRPr="004F0A9A">
        <w:rPr>
          <w:rFonts w:eastAsia="Times New Roman" w:cs="Times New Roman"/>
          <w:szCs w:val="24"/>
        </w:rPr>
        <w:t xml:space="preserve"> από το ΑΣΕΠ</w:t>
      </w:r>
      <w:r>
        <w:rPr>
          <w:rFonts w:eastAsia="Times New Roman" w:cs="Times New Roman"/>
          <w:szCs w:val="24"/>
        </w:rPr>
        <w:t xml:space="preserve"> α</w:t>
      </w:r>
      <w:r w:rsidRPr="004F0A9A">
        <w:rPr>
          <w:rFonts w:eastAsia="Times New Roman" w:cs="Times New Roman"/>
          <w:szCs w:val="24"/>
        </w:rPr>
        <w:t xml:space="preserve">λλά μόνο </w:t>
      </w:r>
      <w:proofErr w:type="spellStart"/>
      <w:r w:rsidRPr="004F0A9A">
        <w:rPr>
          <w:rFonts w:eastAsia="Times New Roman" w:cs="Times New Roman"/>
          <w:szCs w:val="24"/>
        </w:rPr>
        <w:t>μοριοδότηση</w:t>
      </w:r>
      <w:proofErr w:type="spellEnd"/>
      <w:r>
        <w:rPr>
          <w:rFonts w:eastAsia="Times New Roman" w:cs="Times New Roman"/>
          <w:szCs w:val="24"/>
        </w:rPr>
        <w:t>. Ήταν</w:t>
      </w:r>
      <w:r w:rsidRPr="004F0A9A">
        <w:rPr>
          <w:rFonts w:eastAsia="Times New Roman" w:cs="Times New Roman"/>
          <w:szCs w:val="24"/>
        </w:rPr>
        <w:t xml:space="preserve"> πάγιο αίτημα της κοινότητας των εκπαιδευτικών</w:t>
      </w:r>
      <w:r>
        <w:rPr>
          <w:rFonts w:eastAsia="Times New Roman" w:cs="Times New Roman"/>
          <w:szCs w:val="24"/>
        </w:rPr>
        <w:t xml:space="preserve">. </w:t>
      </w:r>
    </w:p>
    <w:p w14:paraId="6B14F1B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Διαβάζω την </w:t>
      </w:r>
      <w:r>
        <w:rPr>
          <w:rFonts w:eastAsia="Times New Roman" w:cs="Times New Roman"/>
          <w:szCs w:val="24"/>
        </w:rPr>
        <w:t>α</w:t>
      </w:r>
      <w:r w:rsidRPr="004F0A9A">
        <w:rPr>
          <w:rFonts w:eastAsia="Times New Roman" w:cs="Times New Roman"/>
          <w:szCs w:val="24"/>
        </w:rPr>
        <w:t xml:space="preserve">ιτιολογική </w:t>
      </w:r>
      <w:r>
        <w:rPr>
          <w:rFonts w:eastAsia="Times New Roman" w:cs="Times New Roman"/>
          <w:szCs w:val="24"/>
        </w:rPr>
        <w:t>έ</w:t>
      </w:r>
      <w:r w:rsidRPr="004F0A9A">
        <w:rPr>
          <w:rFonts w:eastAsia="Times New Roman" w:cs="Times New Roman"/>
          <w:szCs w:val="24"/>
        </w:rPr>
        <w:t xml:space="preserve">κθεση </w:t>
      </w:r>
      <w:r>
        <w:rPr>
          <w:rFonts w:eastAsia="Times New Roman" w:cs="Times New Roman"/>
          <w:szCs w:val="24"/>
        </w:rPr>
        <w:t>του σχεδίου νόμου:</w:t>
      </w:r>
      <w:r w:rsidRPr="004F0A9A">
        <w:rPr>
          <w:rFonts w:eastAsia="Times New Roman" w:cs="Times New Roman"/>
          <w:szCs w:val="24"/>
        </w:rPr>
        <w:t xml:space="preserve"> </w:t>
      </w:r>
      <w:r>
        <w:rPr>
          <w:rFonts w:eastAsia="Times New Roman" w:cs="Times New Roman"/>
          <w:szCs w:val="24"/>
        </w:rPr>
        <w:t>«Κ</w:t>
      </w:r>
      <w:r w:rsidRPr="004F0A9A">
        <w:rPr>
          <w:rFonts w:eastAsia="Times New Roman" w:cs="Times New Roman"/>
          <w:szCs w:val="24"/>
        </w:rPr>
        <w:t>ινητήριος δύναμη για την ενδυνάμωση</w:t>
      </w:r>
      <w:r>
        <w:rPr>
          <w:rFonts w:eastAsia="Times New Roman" w:cs="Times New Roman"/>
          <w:szCs w:val="24"/>
        </w:rPr>
        <w:t>,</w:t>
      </w:r>
      <w:r w:rsidRPr="004F0A9A">
        <w:rPr>
          <w:rFonts w:eastAsia="Times New Roman" w:cs="Times New Roman"/>
          <w:szCs w:val="24"/>
        </w:rPr>
        <w:t xml:space="preserve"> την αναβάθμιση και την ανασυγκρότηση της δημόσιας διοίκησης είναι οι άνθρωπο</w:t>
      </w:r>
      <w:r>
        <w:rPr>
          <w:rFonts w:eastAsia="Times New Roman" w:cs="Times New Roman"/>
          <w:szCs w:val="24"/>
        </w:rPr>
        <w:t>ί</w:t>
      </w:r>
      <w:r w:rsidRPr="004F0A9A">
        <w:rPr>
          <w:rFonts w:eastAsia="Times New Roman" w:cs="Times New Roman"/>
          <w:szCs w:val="24"/>
        </w:rPr>
        <w:t xml:space="preserve"> </w:t>
      </w:r>
      <w:r>
        <w:rPr>
          <w:rFonts w:eastAsia="Times New Roman" w:cs="Times New Roman"/>
          <w:szCs w:val="24"/>
        </w:rPr>
        <w:t>της. Μ</w:t>
      </w:r>
      <w:r w:rsidRPr="004F0A9A">
        <w:rPr>
          <w:rFonts w:eastAsia="Times New Roman" w:cs="Times New Roman"/>
          <w:szCs w:val="24"/>
        </w:rPr>
        <w:t>έσα από την ανάπτυξη και λειτουργία ενός ολοκληρωμένου πλαισίου διαχείρισης ανθρώπινου δυναμικού της δημόσιας διοίκησης τίθε</w:t>
      </w:r>
      <w:r>
        <w:rPr>
          <w:rFonts w:eastAsia="Times New Roman" w:cs="Times New Roman"/>
          <w:szCs w:val="24"/>
        </w:rPr>
        <w:t>ν</w:t>
      </w:r>
      <w:r w:rsidRPr="004F0A9A">
        <w:rPr>
          <w:rFonts w:eastAsia="Times New Roman" w:cs="Times New Roman"/>
          <w:szCs w:val="24"/>
        </w:rPr>
        <w:t>ται οι ισχυρότερες βάσεις για την πραγματοποίη</w:t>
      </w:r>
      <w:r w:rsidRPr="004F0A9A">
        <w:rPr>
          <w:rFonts w:eastAsia="Times New Roman" w:cs="Times New Roman"/>
          <w:szCs w:val="24"/>
        </w:rPr>
        <w:t>ση οργανωτικών και λειτουργικών αλλαγών</w:t>
      </w:r>
      <w:r>
        <w:rPr>
          <w:rFonts w:eastAsia="Times New Roman" w:cs="Times New Roman"/>
          <w:szCs w:val="24"/>
        </w:rPr>
        <w:t xml:space="preserve"> α</w:t>
      </w:r>
      <w:r w:rsidRPr="004F0A9A">
        <w:rPr>
          <w:rFonts w:eastAsia="Times New Roman" w:cs="Times New Roman"/>
          <w:szCs w:val="24"/>
        </w:rPr>
        <w:t>λλά</w:t>
      </w:r>
      <w:r>
        <w:rPr>
          <w:rFonts w:eastAsia="Times New Roman" w:cs="Times New Roman"/>
          <w:szCs w:val="24"/>
        </w:rPr>
        <w:t xml:space="preserve"> και η ανανέωση της αντίληψης</w:t>
      </w:r>
      <w:r w:rsidRPr="004F0A9A">
        <w:rPr>
          <w:rFonts w:eastAsia="Times New Roman" w:cs="Times New Roman"/>
          <w:szCs w:val="24"/>
        </w:rPr>
        <w:t xml:space="preserve"> της δημόσιας διοίκηση</w:t>
      </w:r>
      <w:r>
        <w:rPr>
          <w:rFonts w:eastAsia="Times New Roman" w:cs="Times New Roman"/>
          <w:szCs w:val="24"/>
        </w:rPr>
        <w:t>ς με την εισροή και αξιοποίηση ν</w:t>
      </w:r>
      <w:r w:rsidRPr="004F0A9A">
        <w:rPr>
          <w:rFonts w:eastAsia="Times New Roman" w:cs="Times New Roman"/>
          <w:szCs w:val="24"/>
        </w:rPr>
        <w:t>έας γνώσης στην κατεύθυνση της ενίσχυσης της αποτελεσματικότητας και της αποδοτικότητας</w:t>
      </w:r>
      <w:r>
        <w:rPr>
          <w:rFonts w:eastAsia="Times New Roman" w:cs="Times New Roman"/>
          <w:szCs w:val="24"/>
        </w:rPr>
        <w:t>,</w:t>
      </w:r>
      <w:r w:rsidRPr="004F0A9A">
        <w:rPr>
          <w:rFonts w:eastAsia="Times New Roman" w:cs="Times New Roman"/>
          <w:szCs w:val="24"/>
        </w:rPr>
        <w:t xml:space="preserve"> της καινοτομίας και </w:t>
      </w:r>
      <w:r>
        <w:rPr>
          <w:rFonts w:eastAsia="Times New Roman" w:cs="Times New Roman"/>
          <w:szCs w:val="24"/>
        </w:rPr>
        <w:t xml:space="preserve">της </w:t>
      </w:r>
      <w:r w:rsidRPr="004F0A9A">
        <w:rPr>
          <w:rFonts w:eastAsia="Times New Roman" w:cs="Times New Roman"/>
          <w:szCs w:val="24"/>
        </w:rPr>
        <w:t>υψηλής προστιθέμ</w:t>
      </w:r>
      <w:r w:rsidRPr="004F0A9A">
        <w:rPr>
          <w:rFonts w:eastAsia="Times New Roman" w:cs="Times New Roman"/>
          <w:szCs w:val="24"/>
        </w:rPr>
        <w:t xml:space="preserve">ενης αξίας της δράσης </w:t>
      </w:r>
      <w:r>
        <w:rPr>
          <w:rFonts w:eastAsia="Times New Roman" w:cs="Times New Roman"/>
          <w:szCs w:val="24"/>
        </w:rPr>
        <w:t>της».</w:t>
      </w:r>
    </w:p>
    <w:p w14:paraId="6B14F1B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Ωστόσο, ν</w:t>
      </w:r>
      <w:r w:rsidRPr="004F0A9A">
        <w:rPr>
          <w:rFonts w:eastAsia="Times New Roman" w:cs="Times New Roman"/>
          <w:szCs w:val="24"/>
        </w:rPr>
        <w:t xml:space="preserve">α μείνουμε λίγο στα κριτήρια </w:t>
      </w:r>
      <w:proofErr w:type="spellStart"/>
      <w:r w:rsidRPr="004F0A9A">
        <w:rPr>
          <w:rFonts w:eastAsia="Times New Roman" w:cs="Times New Roman"/>
          <w:szCs w:val="24"/>
        </w:rPr>
        <w:t>μοριοδότησης</w:t>
      </w:r>
      <w:proofErr w:type="spellEnd"/>
      <w:r w:rsidRPr="004F0A9A">
        <w:rPr>
          <w:rFonts w:eastAsia="Times New Roman" w:cs="Times New Roman"/>
          <w:szCs w:val="24"/>
        </w:rPr>
        <w:t xml:space="preserve"> των προσόντων που βάζει το υπό συζήτηση νομοσχέδιο</w:t>
      </w:r>
      <w:r>
        <w:rPr>
          <w:rFonts w:eastAsia="Times New Roman" w:cs="Times New Roman"/>
          <w:szCs w:val="24"/>
        </w:rPr>
        <w:t xml:space="preserve">. Ένα είναι το δίπολο που ουσιαστικά υπάρχει: Προϋπηρεσία ή </w:t>
      </w:r>
      <w:r w:rsidRPr="004F0A9A">
        <w:rPr>
          <w:rFonts w:eastAsia="Times New Roman" w:cs="Times New Roman"/>
          <w:szCs w:val="24"/>
        </w:rPr>
        <w:t>τυπικά ακαδημαϊκά προσόντα</w:t>
      </w:r>
      <w:r>
        <w:rPr>
          <w:rFonts w:eastAsia="Times New Roman" w:cs="Times New Roman"/>
          <w:szCs w:val="24"/>
        </w:rPr>
        <w:t>;</w:t>
      </w:r>
      <w:r w:rsidRPr="004F0A9A">
        <w:rPr>
          <w:rFonts w:eastAsia="Times New Roman" w:cs="Times New Roman"/>
          <w:szCs w:val="24"/>
        </w:rPr>
        <w:t xml:space="preserve"> </w:t>
      </w:r>
      <w:r>
        <w:rPr>
          <w:rFonts w:eastAsia="Times New Roman" w:cs="Times New Roman"/>
          <w:szCs w:val="24"/>
        </w:rPr>
        <w:t>Η</w:t>
      </w:r>
      <w:r w:rsidRPr="004F0A9A">
        <w:rPr>
          <w:rFonts w:eastAsia="Times New Roman" w:cs="Times New Roman"/>
          <w:szCs w:val="24"/>
        </w:rPr>
        <w:t xml:space="preserve"> νεοφιλελεύθερη αντίληψη για την τριτο</w:t>
      </w:r>
      <w:r w:rsidRPr="004F0A9A">
        <w:rPr>
          <w:rFonts w:eastAsia="Times New Roman" w:cs="Times New Roman"/>
          <w:szCs w:val="24"/>
        </w:rPr>
        <w:t xml:space="preserve">βάθμια εκπαίδευση </w:t>
      </w:r>
      <w:r>
        <w:rPr>
          <w:rFonts w:eastAsia="Times New Roman" w:cs="Times New Roman"/>
          <w:szCs w:val="24"/>
        </w:rPr>
        <w:t>-</w:t>
      </w:r>
      <w:r w:rsidRPr="004F0A9A">
        <w:rPr>
          <w:rFonts w:eastAsia="Times New Roman" w:cs="Times New Roman"/>
          <w:szCs w:val="24"/>
        </w:rPr>
        <w:t>όπ</w:t>
      </w:r>
      <w:r>
        <w:rPr>
          <w:rFonts w:eastAsia="Times New Roman" w:cs="Times New Roman"/>
          <w:szCs w:val="24"/>
        </w:rPr>
        <w:t>ως αυτή εκφραζόταν μέσα από τη Σ</w:t>
      </w:r>
      <w:r w:rsidRPr="004F0A9A">
        <w:rPr>
          <w:rFonts w:eastAsia="Times New Roman" w:cs="Times New Roman"/>
          <w:szCs w:val="24"/>
        </w:rPr>
        <w:t>υνθήκη της Μπολόνια</w:t>
      </w:r>
      <w:r>
        <w:rPr>
          <w:rFonts w:eastAsia="Times New Roman" w:cs="Times New Roman"/>
          <w:szCs w:val="24"/>
        </w:rPr>
        <w:t>-</w:t>
      </w:r>
      <w:r w:rsidRPr="004F0A9A">
        <w:rPr>
          <w:rFonts w:eastAsia="Times New Roman" w:cs="Times New Roman"/>
          <w:szCs w:val="24"/>
        </w:rPr>
        <w:t xml:space="preserve"> αποσκοπούσε στην υποβάθμιση του πτυχίου μέσα από τη μείω</w:t>
      </w:r>
      <w:r>
        <w:rPr>
          <w:rFonts w:eastAsia="Times New Roman" w:cs="Times New Roman"/>
          <w:szCs w:val="24"/>
        </w:rPr>
        <w:t>ση της διάρκειάς τ</w:t>
      </w:r>
      <w:r w:rsidRPr="004F0A9A">
        <w:rPr>
          <w:rFonts w:eastAsia="Times New Roman" w:cs="Times New Roman"/>
          <w:szCs w:val="24"/>
        </w:rPr>
        <w:t xml:space="preserve">ου σε </w:t>
      </w:r>
      <w:r>
        <w:rPr>
          <w:rFonts w:eastAsia="Times New Roman" w:cs="Times New Roman"/>
          <w:szCs w:val="24"/>
        </w:rPr>
        <w:t xml:space="preserve">τρία </w:t>
      </w:r>
      <w:r w:rsidRPr="004F0A9A">
        <w:rPr>
          <w:rFonts w:eastAsia="Times New Roman" w:cs="Times New Roman"/>
          <w:szCs w:val="24"/>
        </w:rPr>
        <w:t>έ</w:t>
      </w:r>
      <w:r>
        <w:rPr>
          <w:rFonts w:eastAsia="Times New Roman" w:cs="Times New Roman"/>
          <w:szCs w:val="24"/>
        </w:rPr>
        <w:t xml:space="preserve">τη και τη μετατροπή του φοιτητή - </w:t>
      </w:r>
      <w:r w:rsidRPr="004F0A9A">
        <w:rPr>
          <w:rFonts w:eastAsia="Times New Roman" w:cs="Times New Roman"/>
          <w:szCs w:val="24"/>
        </w:rPr>
        <w:t>μελλοντικ</w:t>
      </w:r>
      <w:r>
        <w:rPr>
          <w:rFonts w:eastAsia="Times New Roman" w:cs="Times New Roman"/>
          <w:szCs w:val="24"/>
        </w:rPr>
        <w:t>ού</w:t>
      </w:r>
      <w:r w:rsidRPr="004F0A9A">
        <w:rPr>
          <w:rFonts w:eastAsia="Times New Roman" w:cs="Times New Roman"/>
          <w:szCs w:val="24"/>
        </w:rPr>
        <w:t xml:space="preserve"> εργαζόμενο</w:t>
      </w:r>
      <w:r>
        <w:rPr>
          <w:rFonts w:eastAsia="Times New Roman" w:cs="Times New Roman"/>
          <w:szCs w:val="24"/>
        </w:rPr>
        <w:t>υ</w:t>
      </w:r>
      <w:r w:rsidRPr="004F0A9A">
        <w:rPr>
          <w:rFonts w:eastAsia="Times New Roman" w:cs="Times New Roman"/>
          <w:szCs w:val="24"/>
        </w:rPr>
        <w:t xml:space="preserve"> σε κυνηγό </w:t>
      </w:r>
      <w:r w:rsidRPr="004F0A9A">
        <w:rPr>
          <w:rFonts w:eastAsia="Times New Roman" w:cs="Times New Roman"/>
          <w:szCs w:val="24"/>
        </w:rPr>
        <w:lastRenderedPageBreak/>
        <w:t>τυπικών και μη τυπικών προσόντων και πιστωτικών μονάδων</w:t>
      </w:r>
      <w:r>
        <w:rPr>
          <w:rFonts w:eastAsia="Times New Roman" w:cs="Times New Roman"/>
          <w:szCs w:val="24"/>
        </w:rPr>
        <w:t>,</w:t>
      </w:r>
      <w:r w:rsidRPr="004F0A9A">
        <w:rPr>
          <w:rFonts w:eastAsia="Times New Roman" w:cs="Times New Roman"/>
          <w:szCs w:val="24"/>
        </w:rPr>
        <w:t xml:space="preserve"> για να ισχυροποιήσει τη θέση του στην αγορά εργασίας</w:t>
      </w:r>
      <w:r>
        <w:rPr>
          <w:rFonts w:eastAsia="Times New Roman" w:cs="Times New Roman"/>
          <w:szCs w:val="24"/>
        </w:rPr>
        <w:t>.</w:t>
      </w:r>
    </w:p>
    <w:p w14:paraId="6B14F1B9"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 αυτό και στο εξωτερικό όλα τα πτυχία είναι τριετή, τα γνωστά και </w:t>
      </w:r>
      <w:proofErr w:type="spellStart"/>
      <w:r>
        <w:rPr>
          <w:rFonts w:eastAsia="Times New Roman"/>
          <w:color w:val="222222"/>
          <w:szCs w:val="24"/>
          <w:shd w:val="clear" w:color="auto" w:fill="FFFFFF"/>
        </w:rPr>
        <w:t>μπάτσελορ</w:t>
      </w:r>
      <w:proofErr w:type="spellEnd"/>
      <w:r>
        <w:rPr>
          <w:rFonts w:eastAsia="Times New Roman"/>
          <w:color w:val="222222"/>
          <w:szCs w:val="24"/>
          <w:shd w:val="clear" w:color="auto" w:fill="FFFFFF"/>
        </w:rPr>
        <w:t>, και μετά είναι σχεδόν βέβαιο και υποχρεωτικό να ακολου</w:t>
      </w:r>
      <w:r>
        <w:rPr>
          <w:rFonts w:eastAsia="Times New Roman"/>
          <w:color w:val="222222"/>
          <w:szCs w:val="24"/>
          <w:shd w:val="clear" w:color="auto" w:fill="FFFFFF"/>
        </w:rPr>
        <w:t>θήσουν όλοι οι νέοι τη διαδικασία της διεκδίκησης μεταπτυχιακών τίτλων. Απέναντι σε αυτή την προσπάθεια στην Ελλάδα το κίνημα των φοιτητών, δασκάλων, πανεπιστημιακών και μαθητών και προφανώς του ΣΥΡΙΖΑ που επέλεξε να παίξει πρωταγωνιστικό ρόλο σε αυτή τη δ</w:t>
      </w:r>
      <w:r>
        <w:rPr>
          <w:rFonts w:eastAsia="Times New Roman"/>
          <w:color w:val="222222"/>
          <w:szCs w:val="24"/>
          <w:shd w:val="clear" w:color="auto" w:fill="FFFFFF"/>
        </w:rPr>
        <w:t>ιαδικασία, διεκδικούσε και διεκδικεί και απαιτούσε την υποστήριξη της τετραετούς και πενταετούς φοίτησης, το τετραετές και πενταετές πτυχίο με όλα τα επαγγελματικά δικαιώματα σε αυτό.</w:t>
      </w:r>
    </w:p>
    <w:p w14:paraId="6B14F1BA"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Επιπλέον υποστηρίζαμε και υποστηρίζουμε ότι το μεταπτυχιακό και το διδακ</w:t>
      </w:r>
      <w:r>
        <w:rPr>
          <w:rFonts w:eastAsia="Times New Roman"/>
          <w:color w:val="222222"/>
          <w:szCs w:val="24"/>
          <w:shd w:val="clear" w:color="auto" w:fill="FFFFFF"/>
        </w:rPr>
        <w:t xml:space="preserve">τορικό δεν αποτελούν τίτλους </w:t>
      </w:r>
      <w:proofErr w:type="spellStart"/>
      <w:r>
        <w:rPr>
          <w:rFonts w:eastAsia="Times New Roman"/>
          <w:color w:val="222222"/>
          <w:szCs w:val="24"/>
          <w:shd w:val="clear" w:color="auto" w:fill="FFFFFF"/>
        </w:rPr>
        <w:t>μοριοδότησης</w:t>
      </w:r>
      <w:proofErr w:type="spellEnd"/>
      <w:r>
        <w:rPr>
          <w:rFonts w:eastAsia="Times New Roman"/>
          <w:color w:val="222222"/>
          <w:szCs w:val="24"/>
          <w:shd w:val="clear" w:color="auto" w:fill="FFFFFF"/>
        </w:rPr>
        <w:t xml:space="preserve"> αλλά μ</w:t>
      </w:r>
      <w:proofErr w:type="spellStart"/>
      <w:r>
        <w:rPr>
          <w:rFonts w:eastAsia="Times New Roman"/>
          <w:color w:val="222222"/>
          <w:szCs w:val="24"/>
          <w:shd w:val="clear" w:color="auto" w:fill="FFFFFF"/>
          <w:lang w:val="en-US"/>
        </w:rPr>
        <w:t>i</w:t>
      </w:r>
      <w:proofErr w:type="spellEnd"/>
      <w:r>
        <w:rPr>
          <w:rFonts w:eastAsia="Times New Roman"/>
          <w:color w:val="222222"/>
          <w:szCs w:val="24"/>
          <w:shd w:val="clear" w:color="auto" w:fill="FFFFFF"/>
        </w:rPr>
        <w:t xml:space="preserve">α πολύ σοβαρή επιλογή για όποιον ή οποία θα ήθελε να υπηρετήσει την έρευνα. Η μετατροπή των τίτλων μεταπτυχιακού και διδακτορικού σε κριτήρια </w:t>
      </w:r>
      <w:proofErr w:type="spellStart"/>
      <w:r>
        <w:rPr>
          <w:rFonts w:eastAsia="Times New Roman"/>
          <w:color w:val="222222"/>
          <w:szCs w:val="24"/>
          <w:shd w:val="clear" w:color="auto" w:fill="FFFFFF"/>
        </w:rPr>
        <w:t>μοριοδότησης</w:t>
      </w:r>
      <w:proofErr w:type="spellEnd"/>
      <w:r>
        <w:rPr>
          <w:rFonts w:eastAsia="Times New Roman"/>
          <w:color w:val="222222"/>
          <w:szCs w:val="24"/>
          <w:shd w:val="clear" w:color="auto" w:fill="FFFFFF"/>
        </w:rPr>
        <w:t xml:space="preserve"> που τελικά θα αρκούν για να γίνεις καθηγητής ή δάσκα</w:t>
      </w:r>
      <w:r>
        <w:rPr>
          <w:rFonts w:eastAsia="Times New Roman"/>
          <w:color w:val="222222"/>
          <w:szCs w:val="24"/>
          <w:shd w:val="clear" w:color="auto" w:fill="FFFFFF"/>
        </w:rPr>
        <w:t xml:space="preserve">λος, υποβαθμίζει το δημόσιο πτυχίο και την αξία του, όπως επίσης και την έννοια του </w:t>
      </w:r>
      <w:r>
        <w:rPr>
          <w:rFonts w:eastAsia="Times New Roman"/>
          <w:color w:val="222222"/>
          <w:szCs w:val="24"/>
          <w:shd w:val="clear" w:color="auto" w:fill="FFFFFF"/>
        </w:rPr>
        <w:lastRenderedPageBreak/>
        <w:t>ίδιου του μεταπτυχιακού και του ίδιου του διδακτορικού, καθώς στέλνει το μήνυμα ότι το πτυχίο δεν αρκεί για να εργαστείς στη χώρα αλλά αντιθέτως πρέπει συνεχώς να κυνηγάς μ</w:t>
      </w:r>
      <w:r>
        <w:rPr>
          <w:rFonts w:eastAsia="Times New Roman"/>
          <w:color w:val="222222"/>
          <w:szCs w:val="24"/>
          <w:shd w:val="clear" w:color="auto" w:fill="FFFFFF"/>
        </w:rPr>
        <w:t>όρια ακαδημαϊκού περιεχομένου. Γίνεσαι δηλαδή από εκπαιδευτικός, κυνηγός. Και ποιος μπορεί να συνεχίσει τις σπουδές του ακόμα και μετά το πρώτο πτυχίο; Σίγουρα κάποιος που έχει την οικονομική άνεση και τον χρόνο. Υπάρχει, όμως, μ</w:t>
      </w:r>
      <w:r>
        <w:rPr>
          <w:rFonts w:eastAsia="Times New Roman"/>
          <w:color w:val="222222"/>
          <w:szCs w:val="24"/>
          <w:shd w:val="clear" w:color="auto" w:fill="FFFFFF"/>
        </w:rPr>
        <w:t>ια</w:t>
      </w:r>
      <w:r>
        <w:rPr>
          <w:rFonts w:eastAsia="Times New Roman"/>
          <w:color w:val="222222"/>
          <w:szCs w:val="24"/>
          <w:shd w:val="clear" w:color="auto" w:fill="FFFFFF"/>
        </w:rPr>
        <w:t xml:space="preserve"> πολύ μεγάλη μερίδα πτυχι</w:t>
      </w:r>
      <w:r>
        <w:rPr>
          <w:rFonts w:eastAsia="Times New Roman"/>
          <w:color w:val="222222"/>
          <w:szCs w:val="24"/>
          <w:shd w:val="clear" w:color="auto" w:fill="FFFFFF"/>
        </w:rPr>
        <w:t>ούχων του ελληνικού λαού</w:t>
      </w:r>
      <w:r>
        <w:rPr>
          <w:rFonts w:eastAsia="Times New Roman"/>
          <w:color w:val="222222"/>
          <w:szCs w:val="24"/>
          <w:shd w:val="clear" w:color="auto" w:fill="FFFFFF"/>
        </w:rPr>
        <w:t>,</w:t>
      </w:r>
      <w:r>
        <w:rPr>
          <w:rFonts w:eastAsia="Times New Roman"/>
          <w:color w:val="222222"/>
          <w:szCs w:val="24"/>
          <w:shd w:val="clear" w:color="auto" w:fill="FFFFFF"/>
        </w:rPr>
        <w:t xml:space="preserve"> που δεν έχει την οικονομική άνεση ούτε τον χρόνο για να μπορεί να διεκδικήσει μεταπτυχιακούς τίτλους αλλά απαιτεί και προσπαθεί να ενταχθεί στην αγορά εργασίας. Τέλος κόσμος που στήριξε το δημόσιο σχολείο, μέσα από τις θέσεις του </w:t>
      </w:r>
      <w:r>
        <w:rPr>
          <w:rFonts w:eastAsia="Times New Roman"/>
          <w:color w:val="222222"/>
          <w:szCs w:val="24"/>
          <w:shd w:val="clear" w:color="auto" w:fill="FFFFFF"/>
        </w:rPr>
        <w:t>αναπληρωτή δεν του αναγνωρίζεται η προσπάθεια.</w:t>
      </w:r>
    </w:p>
    <w:p w14:paraId="6B14F1BB"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Κλείνοντας</w:t>
      </w:r>
      <w:r w:rsidRPr="00B20670">
        <w:rPr>
          <w:rFonts w:eastAsia="Times New Roman"/>
          <w:color w:val="222222"/>
          <w:szCs w:val="24"/>
          <w:shd w:val="clear" w:color="auto" w:fill="FFFFFF"/>
        </w:rPr>
        <w:t>,</w:t>
      </w:r>
      <w:r>
        <w:rPr>
          <w:rFonts w:eastAsia="Times New Roman"/>
          <w:color w:val="222222"/>
          <w:szCs w:val="24"/>
          <w:shd w:val="clear" w:color="auto" w:fill="FFFFFF"/>
        </w:rPr>
        <w:t xml:space="preserve"> αναγνωρίζεται η κυβερνητική προσπάθεια να στηριχθεί το δημόσιο πανεπιστήμιο. Πρέπει να λάβουμε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ότι στην Ελλάδα παρέχεται υψηλού επιπέδου γνώση σε όλες τις βαθμίδες και ότι στην Ελλάδα έχει</w:t>
      </w:r>
      <w:r>
        <w:rPr>
          <w:rFonts w:eastAsia="Times New Roman"/>
          <w:color w:val="222222"/>
          <w:szCs w:val="24"/>
          <w:shd w:val="clear" w:color="auto" w:fill="FFFFFF"/>
        </w:rPr>
        <w:t xml:space="preserve"> παραχθεί ένα υψηλού επιπέδου επιστημονικό προσωπικό</w:t>
      </w:r>
      <w:r>
        <w:rPr>
          <w:rFonts w:eastAsia="Times New Roman"/>
          <w:color w:val="222222"/>
          <w:szCs w:val="24"/>
          <w:shd w:val="clear" w:color="auto" w:fill="FFFFFF"/>
        </w:rPr>
        <w:t>,</w:t>
      </w:r>
      <w:r>
        <w:rPr>
          <w:rFonts w:eastAsia="Times New Roman"/>
          <w:color w:val="222222"/>
          <w:szCs w:val="24"/>
          <w:shd w:val="clear" w:color="auto" w:fill="FFFFFF"/>
        </w:rPr>
        <w:t xml:space="preserve"> το οποίο πρέπει και απαιτούμε </w:t>
      </w:r>
      <w:r>
        <w:rPr>
          <w:rFonts w:eastAsia="Times New Roman"/>
          <w:color w:val="222222"/>
          <w:szCs w:val="24"/>
          <w:shd w:val="clear" w:color="auto" w:fill="FFFFFF"/>
        </w:rPr>
        <w:lastRenderedPageBreak/>
        <w:t>να μείνει στη χώρα. Από την άλλη, όμως, πρέπει να αναγνωριστεί και η προσπάθεια χιλιάδων αναπληρωτών</w:t>
      </w:r>
      <w:r>
        <w:rPr>
          <w:rFonts w:eastAsia="Times New Roman"/>
          <w:color w:val="222222"/>
          <w:szCs w:val="24"/>
          <w:shd w:val="clear" w:color="auto" w:fill="FFFFFF"/>
        </w:rPr>
        <w:t>,</w:t>
      </w:r>
      <w:r>
        <w:rPr>
          <w:rFonts w:eastAsia="Times New Roman"/>
          <w:color w:val="222222"/>
          <w:szCs w:val="24"/>
          <w:shd w:val="clear" w:color="auto" w:fill="FFFFFF"/>
        </w:rPr>
        <w:t xml:space="preserve"> που επέλεξαν να μπουν στον εργασιακό βίο, καταλαμβάνοντας θέσεις αναπλ</w:t>
      </w:r>
      <w:r>
        <w:rPr>
          <w:rFonts w:eastAsia="Times New Roman"/>
          <w:color w:val="222222"/>
          <w:szCs w:val="24"/>
          <w:shd w:val="clear" w:color="auto" w:fill="FFFFFF"/>
        </w:rPr>
        <w:t>ηρωτή δασκάλου και καθηγητή, στήριξαν το δημόσιο σχολείο όλα αυτά τα χρόνια και δεν συνέχισαν τις σπουδές τους είτε γιατί δεν ήθελαν είτε γιατί δεν μπορούσαν. Είναι πολύ σημαντικό να συνεχίσουμε να προστατεύουμε την ισχύ του πτυχίου, να μη φέρουμε είτε ακο</w:t>
      </w:r>
      <w:r>
        <w:rPr>
          <w:rFonts w:eastAsia="Times New Roman"/>
          <w:color w:val="222222"/>
          <w:szCs w:val="24"/>
          <w:shd w:val="clear" w:color="auto" w:fill="FFFFFF"/>
        </w:rPr>
        <w:t>ύσια είτε από την πίσω πόρτα, νεοφιλελεύθερες λογικές που διασπούν το ενιαίο πτυχίο, που αμφισβητούν τα επαγγελματικά δικαιώματα αυτού</w:t>
      </w:r>
      <w:r w:rsidRPr="00B20670">
        <w:rPr>
          <w:rFonts w:eastAsia="Times New Roman"/>
          <w:color w:val="222222"/>
          <w:szCs w:val="24"/>
          <w:shd w:val="clear" w:color="auto" w:fill="FFFFFF"/>
        </w:rPr>
        <w:t>,</w:t>
      </w:r>
      <w:r>
        <w:rPr>
          <w:rFonts w:eastAsia="Times New Roman"/>
          <w:color w:val="222222"/>
          <w:szCs w:val="24"/>
          <w:shd w:val="clear" w:color="auto" w:fill="FFFFFF"/>
        </w:rPr>
        <w:t xml:space="preserve"> που μετατρέπουν</w:t>
      </w:r>
      <w:r>
        <w:rPr>
          <w:rFonts w:eastAsia="Times New Roman"/>
          <w:color w:val="222222"/>
          <w:szCs w:val="24"/>
          <w:shd w:val="clear" w:color="auto" w:fill="FFFFFF"/>
        </w:rPr>
        <w:t>,</w:t>
      </w:r>
      <w:r>
        <w:rPr>
          <w:rFonts w:eastAsia="Times New Roman"/>
          <w:color w:val="222222"/>
          <w:szCs w:val="24"/>
          <w:shd w:val="clear" w:color="auto" w:fill="FFFFFF"/>
        </w:rPr>
        <w:t xml:space="preserve"> τελικά</w:t>
      </w:r>
      <w:r>
        <w:rPr>
          <w:rFonts w:eastAsia="Times New Roman"/>
          <w:color w:val="222222"/>
          <w:szCs w:val="24"/>
          <w:shd w:val="clear" w:color="auto" w:fill="FFFFFF"/>
        </w:rPr>
        <w:t>,</w:t>
      </w:r>
      <w:r>
        <w:rPr>
          <w:rFonts w:eastAsia="Times New Roman"/>
          <w:color w:val="222222"/>
          <w:szCs w:val="24"/>
          <w:shd w:val="clear" w:color="auto" w:fill="FFFFFF"/>
        </w:rPr>
        <w:t xml:space="preserve"> τον απόφοιτο σε έναν κυνηγό τυπικών και μη τυπικών προσόντων.</w:t>
      </w:r>
    </w:p>
    <w:p w14:paraId="6B14F1BC"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όλους αυτούς τους λόγους, κυρ</w:t>
      </w:r>
      <w:r>
        <w:rPr>
          <w:rFonts w:eastAsia="Times New Roman"/>
          <w:color w:val="222222"/>
          <w:szCs w:val="24"/>
          <w:shd w:val="clear" w:color="auto" w:fill="FFFFFF"/>
        </w:rPr>
        <w:t>ίες και κύριοι Βουλευτές, δυσκολεύομαι πολύ να υπερασπιστώ την εν λόγω τροπολογία.</w:t>
      </w:r>
    </w:p>
    <w:p w14:paraId="6B14F1BD"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14:paraId="6B14F1BE" w14:textId="77777777" w:rsidR="004965E6" w:rsidRDefault="004D430C">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6B14F1BF" w14:textId="77777777" w:rsidR="004965E6" w:rsidRDefault="004D430C">
      <w:pPr>
        <w:spacing w:line="600" w:lineRule="auto"/>
        <w:ind w:firstLine="720"/>
        <w:jc w:val="both"/>
        <w:rPr>
          <w:rFonts w:eastAsia="Times New Roman"/>
          <w:color w:val="222222"/>
          <w:szCs w:val="24"/>
          <w:shd w:val="clear" w:color="auto" w:fill="FFFFFF"/>
        </w:rPr>
      </w:pPr>
      <w:r w:rsidRPr="005D7869">
        <w:rPr>
          <w:rFonts w:eastAsia="Times New Roman"/>
          <w:b/>
          <w:color w:val="222222"/>
          <w:szCs w:val="24"/>
          <w:shd w:val="clear" w:color="auto" w:fill="FFFFFF"/>
        </w:rPr>
        <w:t xml:space="preserve">ΠΡΟΕΔΡΕΥΩΝ (Δημήτριος </w:t>
      </w:r>
      <w:proofErr w:type="spellStart"/>
      <w:r w:rsidRPr="005D7869">
        <w:rPr>
          <w:rFonts w:eastAsia="Times New Roman"/>
          <w:b/>
          <w:color w:val="222222"/>
          <w:szCs w:val="24"/>
          <w:shd w:val="clear" w:color="auto" w:fill="FFFFFF"/>
        </w:rPr>
        <w:t>Κρεμαστινός</w:t>
      </w:r>
      <w:proofErr w:type="spellEnd"/>
      <w:r w:rsidRPr="005D7869">
        <w:rPr>
          <w:rFonts w:eastAsia="Times New Roman"/>
          <w:b/>
          <w:color w:val="222222"/>
          <w:szCs w:val="24"/>
          <w:shd w:val="clear" w:color="auto" w:fill="FFFFFF"/>
        </w:rPr>
        <w:t>):</w:t>
      </w:r>
      <w:r>
        <w:rPr>
          <w:rFonts w:eastAsia="Times New Roman"/>
          <w:color w:val="222222"/>
          <w:szCs w:val="24"/>
          <w:shd w:val="clear" w:color="auto" w:fill="FFFFFF"/>
        </w:rPr>
        <w:t xml:space="preserve"> Ευχαριστούμε.</w:t>
      </w:r>
    </w:p>
    <w:p w14:paraId="6B14F1C0"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Ο κ. Χατζησάββας, Κοινοβουλευτικός Εκπρόσωπος της Χρυσής Αυγής,</w:t>
      </w:r>
      <w:r>
        <w:rPr>
          <w:rFonts w:eastAsia="Times New Roman"/>
          <w:color w:val="222222"/>
          <w:szCs w:val="24"/>
          <w:shd w:val="clear" w:color="auto" w:fill="FFFFFF"/>
        </w:rPr>
        <w:t xml:space="preserve"> έχει τον λόγο για δώδεκα λεπτά.</w:t>
      </w:r>
    </w:p>
    <w:p w14:paraId="6B14F1C1" w14:textId="77777777" w:rsidR="004965E6" w:rsidRDefault="004D430C">
      <w:pPr>
        <w:spacing w:line="600" w:lineRule="auto"/>
        <w:ind w:firstLine="720"/>
        <w:jc w:val="both"/>
        <w:rPr>
          <w:rFonts w:eastAsia="Times New Roman"/>
          <w:color w:val="222222"/>
          <w:szCs w:val="24"/>
          <w:shd w:val="clear" w:color="auto" w:fill="FFFFFF"/>
        </w:rPr>
      </w:pPr>
      <w:r w:rsidRPr="005D7869">
        <w:rPr>
          <w:rFonts w:eastAsia="Times New Roman"/>
          <w:b/>
          <w:color w:val="222222"/>
          <w:szCs w:val="24"/>
          <w:shd w:val="clear" w:color="auto" w:fill="FFFFFF"/>
        </w:rPr>
        <w:t>ΑΝΝΑ ΒΑΓΕΝΑ:</w:t>
      </w:r>
      <w:r>
        <w:rPr>
          <w:rFonts w:eastAsia="Times New Roman"/>
          <w:color w:val="222222"/>
          <w:szCs w:val="24"/>
          <w:shd w:val="clear" w:color="auto" w:fill="FFFFFF"/>
        </w:rPr>
        <w:t xml:space="preserve"> Κύριε Πρόεδρε, είναι σαν ένα κακό όνειρο</w:t>
      </w:r>
      <w:r>
        <w:rPr>
          <w:rFonts w:eastAsia="Times New Roman"/>
          <w:color w:val="222222"/>
          <w:szCs w:val="24"/>
          <w:shd w:val="clear" w:color="auto" w:fill="FFFFFF"/>
        </w:rPr>
        <w:t>,</w:t>
      </w:r>
      <w:r>
        <w:rPr>
          <w:rFonts w:eastAsia="Times New Roman"/>
          <w:color w:val="222222"/>
          <w:szCs w:val="24"/>
          <w:shd w:val="clear" w:color="auto" w:fill="FFFFFF"/>
        </w:rPr>
        <w:t xml:space="preserve"> που προσπαθείς να φτάσεις κάπου και όλο αναβάλλεται!</w:t>
      </w:r>
    </w:p>
    <w:p w14:paraId="6B14F1C2" w14:textId="77777777" w:rsidR="004965E6" w:rsidRDefault="004D430C">
      <w:pPr>
        <w:spacing w:line="600" w:lineRule="auto"/>
        <w:ind w:firstLine="720"/>
        <w:jc w:val="both"/>
        <w:rPr>
          <w:rFonts w:eastAsia="Times New Roman"/>
          <w:color w:val="222222"/>
          <w:szCs w:val="24"/>
          <w:shd w:val="clear" w:color="auto" w:fill="FFFFFF"/>
        </w:rPr>
      </w:pPr>
      <w:r w:rsidRPr="005D7869">
        <w:rPr>
          <w:rFonts w:eastAsia="Times New Roman"/>
          <w:b/>
          <w:color w:val="222222"/>
          <w:szCs w:val="24"/>
          <w:shd w:val="clear" w:color="auto" w:fill="FFFFFF"/>
        </w:rPr>
        <w:t xml:space="preserve">ΠΡΟΕΔΡΕΥΩΝ (Δημήτριος </w:t>
      </w:r>
      <w:proofErr w:type="spellStart"/>
      <w:r w:rsidRPr="005D7869">
        <w:rPr>
          <w:rFonts w:eastAsia="Times New Roman"/>
          <w:b/>
          <w:color w:val="222222"/>
          <w:szCs w:val="24"/>
          <w:shd w:val="clear" w:color="auto" w:fill="FFFFFF"/>
        </w:rPr>
        <w:t>Κρεμαστινός</w:t>
      </w:r>
      <w:proofErr w:type="spellEnd"/>
      <w:r w:rsidRPr="005D7869">
        <w:rPr>
          <w:rFonts w:eastAsia="Times New Roman"/>
          <w:b/>
          <w:color w:val="222222"/>
          <w:szCs w:val="24"/>
          <w:shd w:val="clear" w:color="auto" w:fill="FFFFFF"/>
        </w:rPr>
        <w:t>):</w:t>
      </w:r>
      <w:r>
        <w:rPr>
          <w:rFonts w:eastAsia="Times New Roman"/>
          <w:color w:val="222222"/>
          <w:szCs w:val="24"/>
          <w:shd w:val="clear" w:color="auto" w:fill="FFFFFF"/>
        </w:rPr>
        <w:t xml:space="preserve"> Κυρία Βαγενά, ο κ. Χατζησάββας προτίθεται να σας δώσει τη θέση του, αλλά όπως ξ</w:t>
      </w:r>
      <w:r>
        <w:rPr>
          <w:rFonts w:eastAsia="Times New Roman"/>
          <w:color w:val="222222"/>
          <w:szCs w:val="24"/>
          <w:shd w:val="clear" w:color="auto" w:fill="FFFFFF"/>
        </w:rPr>
        <w:t>έρετε, οι Κοινοβουλευτικοί Εκπρόσωποι όταν ζητούν τον λόγο, προηγούνται κατά τον Κανονισμό.</w:t>
      </w:r>
    </w:p>
    <w:p w14:paraId="6B14F1C3" w14:textId="77777777" w:rsidR="004965E6" w:rsidRDefault="004D430C">
      <w:pPr>
        <w:spacing w:line="600" w:lineRule="auto"/>
        <w:ind w:firstLine="720"/>
        <w:jc w:val="both"/>
        <w:rPr>
          <w:rFonts w:eastAsia="Times New Roman"/>
          <w:color w:val="222222"/>
          <w:szCs w:val="24"/>
          <w:shd w:val="clear" w:color="auto" w:fill="FFFFFF"/>
        </w:rPr>
      </w:pPr>
      <w:r w:rsidRPr="005D7869">
        <w:rPr>
          <w:rFonts w:eastAsia="Times New Roman"/>
          <w:b/>
          <w:color w:val="222222"/>
          <w:szCs w:val="24"/>
          <w:shd w:val="clear" w:color="auto" w:fill="FFFFFF"/>
        </w:rPr>
        <w:t>ΑΝΝΑ ΒΑΓΕΝΑ:</w:t>
      </w:r>
      <w:r>
        <w:rPr>
          <w:rFonts w:eastAsia="Times New Roman"/>
          <w:color w:val="222222"/>
          <w:szCs w:val="24"/>
          <w:shd w:val="clear" w:color="auto" w:fill="FFFFFF"/>
        </w:rPr>
        <w:t xml:space="preserve"> Έχω αλλάξει σειρά επτά φορές, κύριε Πρόεδρε. Σαν κακό όνειρο είναι.</w:t>
      </w:r>
    </w:p>
    <w:p w14:paraId="6B14F1C4"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(Δημήτριος </w:t>
      </w:r>
      <w:proofErr w:type="spellStart"/>
      <w:r>
        <w:rPr>
          <w:rFonts w:eastAsia="Times New Roman"/>
          <w:b/>
          <w:color w:val="222222"/>
          <w:szCs w:val="24"/>
          <w:shd w:val="clear" w:color="auto" w:fill="FFFFFF"/>
        </w:rPr>
        <w:t>Κρεμαστινός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Κάντε υπομονή, αλλά ο κ. Χατζησάββας λέει να σα</w:t>
      </w:r>
      <w:r>
        <w:rPr>
          <w:rFonts w:eastAsia="Times New Roman"/>
          <w:color w:val="222222"/>
          <w:szCs w:val="24"/>
          <w:shd w:val="clear" w:color="auto" w:fill="FFFFFF"/>
        </w:rPr>
        <w:t>ς παραχωρήσει τη θέση του.</w:t>
      </w:r>
    </w:p>
    <w:p w14:paraId="6B14F1C5"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ΑΝΝΑ ΒΑΓΕΝΑ:</w:t>
      </w:r>
      <w:r>
        <w:rPr>
          <w:rFonts w:eastAsia="Times New Roman"/>
          <w:color w:val="222222"/>
          <w:szCs w:val="24"/>
          <w:shd w:val="clear" w:color="auto" w:fill="FFFFFF"/>
        </w:rPr>
        <w:t xml:space="preserve"> Να μιλήσει.</w:t>
      </w:r>
    </w:p>
    <w:p w14:paraId="6B14F1C6"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(Δημήτριος </w:t>
      </w:r>
      <w:proofErr w:type="spellStart"/>
      <w:r>
        <w:rPr>
          <w:rFonts w:eastAsia="Times New Roman"/>
          <w:b/>
          <w:color w:val="222222"/>
          <w:szCs w:val="24"/>
          <w:shd w:val="clear" w:color="auto" w:fill="FFFFFF"/>
        </w:rPr>
        <w:t>Κρεμαστινός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Ορίστε, κύριε Χατζησάββα.</w:t>
      </w:r>
    </w:p>
    <w:p w14:paraId="6B14F1C7"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ΧΑΤΖ</w:t>
      </w:r>
      <w:r w:rsidRPr="005F2653">
        <w:rPr>
          <w:rFonts w:eastAsia="Times New Roman"/>
          <w:b/>
          <w:color w:val="222222"/>
          <w:szCs w:val="24"/>
          <w:shd w:val="clear" w:color="auto" w:fill="FFFFFF"/>
        </w:rPr>
        <w:t>ΗΣΑΒΒΑΣ:</w:t>
      </w:r>
      <w:r>
        <w:rPr>
          <w:rFonts w:eastAsia="Times New Roman"/>
          <w:color w:val="222222"/>
          <w:szCs w:val="24"/>
          <w:shd w:val="clear" w:color="auto" w:fill="FFFFFF"/>
        </w:rPr>
        <w:t xml:space="preserve"> Ευχαριστώ, κύριε Πρόεδρε.</w:t>
      </w:r>
    </w:p>
    <w:p w14:paraId="6B14F1C8"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Καταλαβαίνω τη συνάδελφο, γιατί περίμενα και εγώ μέχρι αργά να έρθουν όλες οι τροπολογίες. Μιλά</w:t>
      </w:r>
      <w:r>
        <w:rPr>
          <w:rFonts w:eastAsia="Times New Roman"/>
          <w:color w:val="222222"/>
          <w:szCs w:val="24"/>
          <w:shd w:val="clear" w:color="auto" w:fill="FFFFFF"/>
        </w:rPr>
        <w:t>ω στις 21.00΄ και ακόμα συνεχίζουν να κατατίθενται τροπολογίες.</w:t>
      </w:r>
    </w:p>
    <w:p w14:paraId="6B14F1C9"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Πήρατε μια εύθραυστη πλειοψηφία χθες με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πενήντα έναν προθύμους, αλλά αυτοί οι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πενήντα ένας θα δοκιμάζονται σε κάθε ονομαστική ψηφοφορία. Και είναι σχεδόν σίγουρο ότι η Αντιπολίτε</w:t>
      </w:r>
      <w:r>
        <w:rPr>
          <w:rFonts w:eastAsia="Times New Roman"/>
          <w:color w:val="222222"/>
          <w:szCs w:val="24"/>
          <w:shd w:val="clear" w:color="auto" w:fill="FFFFFF"/>
        </w:rPr>
        <w:t>υση σε κάθε νομοσχέδιο που θα έρχεται</w:t>
      </w:r>
      <w:r>
        <w:rPr>
          <w:rFonts w:eastAsia="Times New Roman"/>
          <w:color w:val="222222"/>
          <w:szCs w:val="24"/>
          <w:shd w:val="clear" w:color="auto" w:fill="FFFFFF"/>
        </w:rPr>
        <w:t>,</w:t>
      </w:r>
      <w:r>
        <w:rPr>
          <w:rFonts w:eastAsia="Times New Roman"/>
          <w:color w:val="222222"/>
          <w:szCs w:val="24"/>
          <w:shd w:val="clear" w:color="auto" w:fill="FFFFFF"/>
        </w:rPr>
        <w:t xml:space="preserve"> θα φέρνει και ονομαστική ψηφοφορία.</w:t>
      </w:r>
    </w:p>
    <w:p w14:paraId="6B14F1CA"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Κανονικά δεν θα έπρεπε να φέρετε κανένα σχέδιο νόμου και κα</w:t>
      </w:r>
      <w:r>
        <w:rPr>
          <w:rFonts w:eastAsia="Times New Roman"/>
          <w:color w:val="222222"/>
          <w:szCs w:val="24"/>
          <w:shd w:val="clear" w:color="auto" w:fill="FFFFFF"/>
        </w:rPr>
        <w:t>μ</w:t>
      </w:r>
      <w:r>
        <w:rPr>
          <w:rFonts w:eastAsia="Times New Roman"/>
          <w:color w:val="222222"/>
          <w:szCs w:val="24"/>
          <w:shd w:val="clear" w:color="auto" w:fill="FFFFFF"/>
        </w:rPr>
        <w:t>μία νομοθετική λειτουργία</w:t>
      </w:r>
      <w:r>
        <w:rPr>
          <w:rFonts w:eastAsia="Times New Roman"/>
          <w:color w:val="222222"/>
          <w:szCs w:val="24"/>
          <w:shd w:val="clear" w:color="auto" w:fill="FFFFFF"/>
        </w:rPr>
        <w:t>,</w:t>
      </w:r>
      <w:r>
        <w:rPr>
          <w:rFonts w:eastAsia="Times New Roman"/>
          <w:color w:val="222222"/>
          <w:szCs w:val="24"/>
          <w:shd w:val="clear" w:color="auto" w:fill="FFFFFF"/>
        </w:rPr>
        <w:t xml:space="preserve"> και θα έπρεπε να πάτε άμεσα σε εκλογές για να πάρετε μια νέα εντολή, όπως άλλωστε έλεγε και πρ</w:t>
      </w:r>
      <w:r>
        <w:rPr>
          <w:rFonts w:eastAsia="Times New Roman"/>
          <w:color w:val="222222"/>
          <w:szCs w:val="24"/>
          <w:shd w:val="clear" w:color="auto" w:fill="FFFFFF"/>
        </w:rPr>
        <w:t>ιν το 2015 ο Πρωθυπουργός. Βέβαια αν πάρουμε το τι έλεγε ο Πρωθυπουργός και οι Βουλευτές του ΣΥΡΙΖΑ πριν το 2015, θέλουμε πάρα πολύ ώρα. Μπορούμε, όμως, να απαντήσουμε εύκολα μετά ότι δεν έκανε τίποτα και είναι απάντηση κοινή για όλα.</w:t>
      </w:r>
    </w:p>
    <w:p w14:paraId="6B14F1CB"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Συνεχίζετε, βέβαια, ε</w:t>
      </w:r>
      <w:r>
        <w:rPr>
          <w:rFonts w:eastAsia="Times New Roman"/>
          <w:color w:val="222222"/>
          <w:szCs w:val="24"/>
          <w:shd w:val="clear" w:color="auto" w:fill="FFFFFF"/>
        </w:rPr>
        <w:t xml:space="preserve">σείς την επιστράτευση ενός κομματικού στρατού στα πρότυπα του ΠΑΣΟΚ με βολέματα δηλαδή και </w:t>
      </w:r>
      <w:r>
        <w:rPr>
          <w:rFonts w:eastAsia="Times New Roman"/>
          <w:color w:val="222222"/>
          <w:szCs w:val="24"/>
          <w:shd w:val="clear" w:color="auto" w:fill="FFFFFF"/>
        </w:rPr>
        <w:lastRenderedPageBreak/>
        <w:t>διορισμούς. Κλέβετε με διορισμούς πρώην νεοδημοκράτες ψηφοφόρους που χρόνια περίμεναν διορισμό αλλά η Νέα Δημοκρατία διόριζε αριστερούς και οι νεοδημοκράτες τους βλέ</w:t>
      </w:r>
      <w:r>
        <w:rPr>
          <w:rFonts w:eastAsia="Times New Roman"/>
          <w:color w:val="222222"/>
          <w:szCs w:val="24"/>
          <w:shd w:val="clear" w:color="auto" w:fill="FFFFFF"/>
        </w:rPr>
        <w:t>πανε. Και λεηλατείτε πλήρως και εκμηδενίζετε το ΠΑΣΟΚ, του παίρνετε όλους τους ψηφοφόρους, όχι βολεύοντάς τους γιατί δεν είχε μείνει κανείς ο οποίος να μην είναι διορισμένος, απλά να του δώσετε καμιά προαγωγή, να τον πάτε σε κα</w:t>
      </w:r>
      <w:r>
        <w:rPr>
          <w:rFonts w:eastAsia="Times New Roman"/>
          <w:color w:val="222222"/>
          <w:szCs w:val="24"/>
          <w:shd w:val="clear" w:color="auto" w:fill="FFFFFF"/>
        </w:rPr>
        <w:t>μ</w:t>
      </w:r>
      <w:r>
        <w:rPr>
          <w:rFonts w:eastAsia="Times New Roman"/>
          <w:color w:val="222222"/>
          <w:szCs w:val="24"/>
          <w:shd w:val="clear" w:color="auto" w:fill="FFFFFF"/>
        </w:rPr>
        <w:t>μιά καλύτερη θέση.</w:t>
      </w:r>
    </w:p>
    <w:p w14:paraId="6B14F1CC"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Σχετικά μ</w:t>
      </w:r>
      <w:r>
        <w:rPr>
          <w:rFonts w:eastAsia="Times New Roman"/>
          <w:color w:val="222222"/>
          <w:szCs w:val="24"/>
          <w:shd w:val="clear" w:color="auto" w:fill="FFFFFF"/>
        </w:rPr>
        <w:t>ε το σημερινό νομοσχέδιο άκουσα να μιλάτε για συναινέσεις. Τα e-</w:t>
      </w:r>
      <w:proofErr w:type="spellStart"/>
      <w:r>
        <w:rPr>
          <w:rFonts w:eastAsia="Times New Roman"/>
          <w:color w:val="222222"/>
          <w:szCs w:val="24"/>
          <w:shd w:val="clear" w:color="auto" w:fill="FFFFFF"/>
        </w:rPr>
        <w:t>mail</w:t>
      </w:r>
      <w:proofErr w:type="spellEnd"/>
      <w:r>
        <w:rPr>
          <w:rFonts w:eastAsia="Times New Roman"/>
          <w:color w:val="222222"/>
          <w:szCs w:val="24"/>
          <w:shd w:val="clear" w:color="auto" w:fill="FFFFFF"/>
          <w:lang w:val="en-US"/>
        </w:rPr>
        <w:t>s</w:t>
      </w:r>
      <w:r>
        <w:rPr>
          <w:rFonts w:eastAsia="Times New Roman"/>
          <w:color w:val="222222"/>
          <w:szCs w:val="24"/>
          <w:shd w:val="clear" w:color="auto" w:fill="FFFFFF"/>
        </w:rPr>
        <w:t xml:space="preserve">, όμως, των μελών της αρμόδιας Επιτροπής Μορφωτικών γέμισαν από μηνύματα διαμαρτυρίας. Υπάρχουν παράπονα για την κατάργηση ιατρικών εργαστηρίων σε ένα </w:t>
      </w:r>
      <w:r>
        <w:rPr>
          <w:rFonts w:eastAsia="Times New Roman"/>
          <w:color w:val="222222"/>
          <w:szCs w:val="24"/>
          <w:shd w:val="clear" w:color="auto" w:fill="FFFFFF"/>
        </w:rPr>
        <w:t>τ</w:t>
      </w:r>
      <w:r>
        <w:rPr>
          <w:rFonts w:eastAsia="Times New Roman"/>
          <w:color w:val="222222"/>
          <w:szCs w:val="24"/>
          <w:shd w:val="clear" w:color="auto" w:fill="FFFFFF"/>
        </w:rPr>
        <w:t xml:space="preserve">μήμα, για τα μόρια προϋπηρεσίας τα </w:t>
      </w:r>
      <w:r>
        <w:rPr>
          <w:rFonts w:eastAsia="Times New Roman"/>
          <w:color w:val="222222"/>
          <w:szCs w:val="24"/>
          <w:shd w:val="clear" w:color="auto" w:fill="FFFFFF"/>
        </w:rPr>
        <w:t xml:space="preserve">οποία δεν πηγαίνουν και τα μόρια σε </w:t>
      </w:r>
      <w:proofErr w:type="spellStart"/>
      <w:r>
        <w:rPr>
          <w:rFonts w:eastAsia="Times New Roman"/>
          <w:color w:val="222222"/>
          <w:szCs w:val="24"/>
          <w:shd w:val="clear" w:color="auto" w:fill="FFFFFF"/>
        </w:rPr>
        <w:t>τριτέκνους</w:t>
      </w:r>
      <w:proofErr w:type="spellEnd"/>
      <w:r>
        <w:rPr>
          <w:rFonts w:eastAsia="Times New Roman"/>
          <w:color w:val="222222"/>
          <w:szCs w:val="24"/>
          <w:shd w:val="clear" w:color="auto" w:fill="FFFFFF"/>
        </w:rPr>
        <w:t xml:space="preserve"> και πολυτέκνους.</w:t>
      </w:r>
    </w:p>
    <w:p w14:paraId="6B14F1CD"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Βρίσκονται οι άνθρωποι σε απόγνωση, αν διαβάσετε τα μηνύματά τους. Και αυτοί τι είναι; Δεν είναι ο λαός που θέλετε να υπάρχει και συναίνεση που συζητάτε; Είναι εχθροί του κράτους; Αυτοί φταίνε</w:t>
      </w:r>
      <w:r>
        <w:rPr>
          <w:rFonts w:eastAsia="Times New Roman"/>
          <w:color w:val="222222"/>
          <w:szCs w:val="24"/>
          <w:shd w:val="clear" w:color="auto" w:fill="FFFFFF"/>
        </w:rPr>
        <w:t xml:space="preserve">, δηλαδή, για την κατάντια είτε της παιδείας είτε της οικονομίας; Δεν είναι «δικά μας παιδιά»; Δεν είναι αυτό που λέτε εσείς «ο λαός»; Είναι λίγοι, όμως, αριθμητικά και σαν εκλογική </w:t>
      </w:r>
      <w:r>
        <w:rPr>
          <w:rFonts w:eastAsia="Times New Roman"/>
          <w:color w:val="222222"/>
          <w:szCs w:val="24"/>
          <w:shd w:val="clear" w:color="auto" w:fill="FFFFFF"/>
        </w:rPr>
        <w:lastRenderedPageBreak/>
        <w:t xml:space="preserve">πελατεία δεν σας ενδιαφέρει και τους θυσιάζετε στον βωμό μιας πιο μαζικής </w:t>
      </w:r>
      <w:r>
        <w:rPr>
          <w:rFonts w:eastAsia="Times New Roman"/>
          <w:color w:val="222222"/>
          <w:szCs w:val="24"/>
          <w:shd w:val="clear" w:color="auto" w:fill="FFFFFF"/>
        </w:rPr>
        <w:t>και μεγαλύτερης.</w:t>
      </w:r>
    </w:p>
    <w:p w14:paraId="6B14F1CE"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αναφερθώ περισσότερο στα παράπονα των </w:t>
      </w:r>
      <w:proofErr w:type="spellStart"/>
      <w:r>
        <w:rPr>
          <w:rFonts w:eastAsia="Times New Roman"/>
          <w:color w:val="222222"/>
          <w:szCs w:val="24"/>
          <w:shd w:val="clear" w:color="auto" w:fill="FFFFFF"/>
        </w:rPr>
        <w:t>τριτέκνων</w:t>
      </w:r>
      <w:proofErr w:type="spellEnd"/>
      <w:r>
        <w:rPr>
          <w:rFonts w:eastAsia="Times New Roman"/>
          <w:color w:val="222222"/>
          <w:szCs w:val="24"/>
          <w:shd w:val="clear" w:color="auto" w:fill="FFFFFF"/>
        </w:rPr>
        <w:t xml:space="preserve"> και πολυτέκνων, μιας και πάγια θέση της Χρυσής Αυγής για το δημογραφικό είναι υπέρ των πολυτέκνων, υπέρ της γέννησης νέων Ελλήνων για την καταπολέμηση της υπογεννητικότητας.</w:t>
      </w:r>
    </w:p>
    <w:p w14:paraId="6B14F1CF"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Όλα, όμως, </w:t>
      </w:r>
      <w:r>
        <w:rPr>
          <w:rFonts w:eastAsia="Times New Roman"/>
          <w:color w:val="222222"/>
          <w:szCs w:val="24"/>
          <w:shd w:val="clear" w:color="auto" w:fill="FFFFFF"/>
        </w:rPr>
        <w:t xml:space="preserve">έχουν άμεση συνάρτηση με το δημογραφικό. Δυστυχώς είναι πλέον πρόβλημα το δημογραφικό. Θα έπρεπε να έχουμε έναν Υπουργό και δημόσιες υπηρεσίες που να ασχολούνται μόνο με τη γέννηση νέων Ελλήνων, για να καταπολεμήσουμε αυτό το πρόβλημα. Δυστυχώς, όμως, δεν </w:t>
      </w:r>
      <w:r>
        <w:rPr>
          <w:rFonts w:eastAsia="Times New Roman"/>
          <w:color w:val="222222"/>
          <w:szCs w:val="24"/>
          <w:shd w:val="clear" w:color="auto" w:fill="FFFFFF"/>
        </w:rPr>
        <w:t>υπάρχει κα</w:t>
      </w:r>
      <w:r>
        <w:rPr>
          <w:rFonts w:eastAsia="Times New Roman"/>
          <w:color w:val="222222"/>
          <w:szCs w:val="24"/>
          <w:shd w:val="clear" w:color="auto" w:fill="FFFFFF"/>
        </w:rPr>
        <w:t>μ</w:t>
      </w:r>
      <w:r>
        <w:rPr>
          <w:rFonts w:eastAsia="Times New Roman"/>
          <w:color w:val="222222"/>
          <w:szCs w:val="24"/>
          <w:shd w:val="clear" w:color="auto" w:fill="FFFFFF"/>
        </w:rPr>
        <w:t>μία τέτοια πρόβλεψη και το βλέπουμε και από το νομοσχέδιο.</w:t>
      </w:r>
    </w:p>
    <w:p w14:paraId="6B14F1D0"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Έχουμε και τις επιστολές των πολυτέκνων οι οποίοι αναφέρουν: «Θέλουμε να αναλογιστείτε τις συνέπειες που θα έχει η κατάργηση ενός επιπλέον μέτρου στήριξης των πολυτέκνων εκπαιδευτικών. Η</w:t>
      </w:r>
      <w:r>
        <w:rPr>
          <w:rFonts w:eastAsia="Times New Roman"/>
          <w:color w:val="222222"/>
          <w:szCs w:val="24"/>
          <w:shd w:val="clear" w:color="auto" w:fill="FFFFFF"/>
        </w:rPr>
        <w:t xml:space="preserve"> επιτομή του προβλήματος είναι ότι κάθε από</w:t>
      </w:r>
      <w:r>
        <w:rPr>
          <w:rFonts w:eastAsia="Times New Roman"/>
          <w:color w:val="222222"/>
          <w:szCs w:val="24"/>
          <w:shd w:val="clear" w:color="auto" w:fill="FFFFFF"/>
        </w:rPr>
        <w:lastRenderedPageBreak/>
        <w:t>φαση που παίρνει η εκάστοτε κυβέρνηση ενάντια σε πολυτέκνους</w:t>
      </w:r>
      <w:r>
        <w:rPr>
          <w:rFonts w:eastAsia="Times New Roman"/>
          <w:color w:val="222222"/>
          <w:szCs w:val="24"/>
          <w:shd w:val="clear" w:color="auto" w:fill="FFFFFF"/>
        </w:rPr>
        <w:t>,</w:t>
      </w:r>
      <w:r>
        <w:rPr>
          <w:rFonts w:eastAsia="Times New Roman"/>
          <w:color w:val="222222"/>
          <w:szCs w:val="24"/>
          <w:shd w:val="clear" w:color="auto" w:fill="FFFFFF"/>
        </w:rPr>
        <w:t xml:space="preserve"> φέρει συνέπειες βραχυπρόθεσμα ή μακροπρόθεσμα σε όλες τις βαθμίδες και τα επίπεδα της οικονομίας μας. Πιο συγκεκριμένα στο άρθρο 5 του σχεδίου νόμου τα</w:t>
      </w:r>
      <w:r>
        <w:rPr>
          <w:rFonts w:eastAsia="Times New Roman"/>
          <w:color w:val="222222"/>
          <w:szCs w:val="24"/>
          <w:shd w:val="clear" w:color="auto" w:fill="FFFFFF"/>
        </w:rPr>
        <w:t xml:space="preserve"> κριτήρια αξιολογικών πινάκων εκπαιδευτικών γενικής εκπαίδευσης αναφέρονται σε συγκεκριμένες </w:t>
      </w:r>
      <w:proofErr w:type="spellStart"/>
      <w:r>
        <w:rPr>
          <w:rFonts w:eastAsia="Times New Roman"/>
          <w:color w:val="222222"/>
          <w:szCs w:val="24"/>
          <w:shd w:val="clear" w:color="auto" w:fill="FFFFFF"/>
        </w:rPr>
        <w:t>μοριοδοτήσεις</w:t>
      </w:r>
      <w:proofErr w:type="spellEnd"/>
      <w:r>
        <w:rPr>
          <w:rFonts w:eastAsia="Times New Roman"/>
          <w:color w:val="222222"/>
          <w:szCs w:val="24"/>
          <w:shd w:val="clear" w:color="auto" w:fill="FFFFFF"/>
        </w:rPr>
        <w:t xml:space="preserve"> και στο σύνολο διακοσίων εξήντα μορίων που προβλέπονται…». Παραδείγματος χάριν, ένας πολύτεκνος με τέσσερα παιδιά μπορεί να πάρει μόνο οκτώ μόρια από</w:t>
      </w:r>
      <w:r>
        <w:rPr>
          <w:rFonts w:eastAsia="Times New Roman"/>
          <w:color w:val="222222"/>
          <w:szCs w:val="24"/>
          <w:shd w:val="clear" w:color="auto" w:fill="FFFFFF"/>
        </w:rPr>
        <w:t xml:space="preserve"> τα διακόσια εξήντα.</w:t>
      </w:r>
    </w:p>
    <w:p w14:paraId="6B14F1D1" w14:textId="77777777" w:rsidR="004965E6" w:rsidRDefault="004D430C">
      <w:pPr>
        <w:spacing w:line="600" w:lineRule="auto"/>
        <w:ind w:firstLine="720"/>
        <w:jc w:val="both"/>
        <w:rPr>
          <w:rFonts w:eastAsia="Times New Roman"/>
          <w:color w:val="222222"/>
          <w:szCs w:val="24"/>
          <w:shd w:val="clear" w:color="auto" w:fill="FFFFFF"/>
        </w:rPr>
      </w:pPr>
      <w:r w:rsidRPr="00E80019">
        <w:rPr>
          <w:rFonts w:eastAsia="Times New Roman"/>
          <w:b/>
          <w:color w:val="222222"/>
          <w:szCs w:val="24"/>
          <w:shd w:val="clear" w:color="auto" w:fill="FFFFFF"/>
        </w:rPr>
        <w:t>ΔΗΜΗΤΡΙΟΣ ΣΕΒΑΣΤΑΚΗΣ:</w:t>
      </w:r>
      <w:r>
        <w:rPr>
          <w:rFonts w:eastAsia="Times New Roman"/>
          <w:color w:val="222222"/>
          <w:szCs w:val="24"/>
          <w:shd w:val="clear" w:color="auto" w:fill="FFFFFF"/>
        </w:rPr>
        <w:t xml:space="preserve"> Όχι, αυξήθηκαν. Είναι δώδεκα.</w:t>
      </w:r>
    </w:p>
    <w:p w14:paraId="6B14F1D2"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ΧΑΤΖ</w:t>
      </w:r>
      <w:r w:rsidRPr="005F2653">
        <w:rPr>
          <w:rFonts w:eastAsia="Times New Roman"/>
          <w:b/>
          <w:color w:val="222222"/>
          <w:szCs w:val="24"/>
          <w:shd w:val="clear" w:color="auto" w:fill="FFFFFF"/>
        </w:rPr>
        <w:t>ΗΣΑΒΒΑΣ:</w:t>
      </w:r>
      <w:r>
        <w:rPr>
          <w:rFonts w:eastAsia="Times New Roman"/>
          <w:color w:val="222222"/>
          <w:szCs w:val="24"/>
          <w:shd w:val="clear" w:color="auto" w:fill="FFFFFF"/>
        </w:rPr>
        <w:t xml:space="preserve"> Δώδεκα από τα διακόσια εξήντα. </w:t>
      </w:r>
    </w:p>
    <w:p w14:paraId="6B14F1D3"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Επιπροσθέτως, όμως, αυτά τα μόρια δεν τα λαμβάνουν μόνο οι πολύτεκνοι, οπότε ουσιαστικά δεν επιδοτείται το να κάνει κάποιος πολλά </w:t>
      </w:r>
      <w:r>
        <w:rPr>
          <w:rFonts w:eastAsia="Times New Roman"/>
          <w:color w:val="222222"/>
          <w:szCs w:val="24"/>
          <w:shd w:val="clear" w:color="auto" w:fill="FFFFFF"/>
        </w:rPr>
        <w:t xml:space="preserve">παιδιά, να κάνει τρία, τέσσερα, πέντε, έξι αλλά </w:t>
      </w:r>
      <w:r>
        <w:rPr>
          <w:rFonts w:eastAsia="Times New Roman"/>
          <w:color w:val="222222"/>
          <w:szCs w:val="24"/>
          <w:shd w:val="clear" w:color="auto" w:fill="FFFFFF"/>
        </w:rPr>
        <w:lastRenderedPageBreak/>
        <w:t>και ένα να έχει, παίρνει αυτά τα μόρια, οπότε μειώνεται και η απόσταση από τους πολυτέκνους, οι οποίοι θα μπορούσαν να πάρουν αυτές τις θέσεις.</w:t>
      </w:r>
    </w:p>
    <w:p w14:paraId="6B14F1D4"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w:t>
      </w:r>
      <w:r>
        <w:rPr>
          <w:rFonts w:eastAsia="Times New Roman"/>
          <w:color w:val="222222"/>
          <w:szCs w:val="24"/>
          <w:shd w:val="clear" w:color="auto" w:fill="FFFFFF"/>
        </w:rPr>
        <w:t>μ</w:t>
      </w:r>
      <w:r>
        <w:rPr>
          <w:rFonts w:eastAsia="Times New Roman"/>
          <w:color w:val="222222"/>
          <w:szCs w:val="24"/>
          <w:shd w:val="clear" w:color="auto" w:fill="FFFFFF"/>
        </w:rPr>
        <w:t>μία πρόβλεψη, λοιπόν, και ιδιαίτερη πρόνοια του κράτους που ξ</w:t>
      </w:r>
      <w:r>
        <w:rPr>
          <w:rFonts w:eastAsia="Times New Roman"/>
          <w:color w:val="222222"/>
          <w:szCs w:val="24"/>
          <w:shd w:val="clear" w:color="auto" w:fill="FFFFFF"/>
        </w:rPr>
        <w:t>εκάθαρα αναφέρεται στο άρθρο 21 του Συντάγματος, στην παράγραφο 2 ότι πολύτεκνες οικογένειες, ανάπηροι πολέμου και ειρηνικής περιόδου, θύματα πολέμου, χήρες και ορφανά εκείνων που έπεσαν σε πόλεμο, καθώς και όσοι πάσχουν από ανίατη σωματική ή πνευματική νό</w:t>
      </w:r>
      <w:r>
        <w:rPr>
          <w:rFonts w:eastAsia="Times New Roman"/>
          <w:color w:val="222222"/>
          <w:szCs w:val="24"/>
          <w:shd w:val="clear" w:color="auto" w:fill="FFFFFF"/>
        </w:rPr>
        <w:t>σο</w:t>
      </w:r>
      <w:r>
        <w:rPr>
          <w:rFonts w:eastAsia="Times New Roman"/>
          <w:color w:val="222222"/>
          <w:szCs w:val="24"/>
          <w:shd w:val="clear" w:color="auto" w:fill="FFFFFF"/>
        </w:rPr>
        <w:t>,</w:t>
      </w:r>
      <w:r>
        <w:rPr>
          <w:rFonts w:eastAsia="Times New Roman"/>
          <w:color w:val="222222"/>
          <w:szCs w:val="24"/>
          <w:shd w:val="clear" w:color="auto" w:fill="FFFFFF"/>
        </w:rPr>
        <w:t xml:space="preserve"> έχουν δικαίωμα ειδικής φροντίδας από το κράτος. Βλέπουμε αυτό να </w:t>
      </w:r>
      <w:proofErr w:type="spellStart"/>
      <w:r>
        <w:rPr>
          <w:rFonts w:eastAsia="Times New Roman"/>
          <w:color w:val="222222"/>
          <w:szCs w:val="24"/>
          <w:shd w:val="clear" w:color="auto" w:fill="FFFFFF"/>
        </w:rPr>
        <w:t>παραβλέπεται</w:t>
      </w:r>
      <w:proofErr w:type="spellEnd"/>
      <w:r>
        <w:rPr>
          <w:rFonts w:eastAsia="Times New Roman"/>
          <w:color w:val="222222"/>
          <w:szCs w:val="24"/>
          <w:shd w:val="clear" w:color="auto" w:fill="FFFFFF"/>
        </w:rPr>
        <w:t>.</w:t>
      </w:r>
    </w:p>
    <w:p w14:paraId="6B14F1D5"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πρέπει να καταλάβετε, όμως, ότι όταν εξυπηρετούμε το συμφέρον των πολυτέκνων, δεν είναι στη στενή έννοια εξυπηρέτησης του προσωπικού συμφέροντος και είναι στην εξυπηρέτη</w:t>
      </w:r>
      <w:r>
        <w:rPr>
          <w:rFonts w:eastAsia="Times New Roman"/>
          <w:color w:val="222222"/>
          <w:szCs w:val="24"/>
          <w:shd w:val="clear" w:color="auto" w:fill="FFFFFF"/>
        </w:rPr>
        <w:t>ση του γενικού δημοσίου συμφέροντος», αναφέρουν οι πολύτεκνοι.</w:t>
      </w:r>
    </w:p>
    <w:p w14:paraId="6B14F1D6"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πρέπει, λοιπόν, να υπάρξει διατήρηση της πρόταξης των πολυτέκνων στους νέους πίνακες </w:t>
      </w:r>
      <w:proofErr w:type="spellStart"/>
      <w:r>
        <w:rPr>
          <w:rFonts w:eastAsia="Times New Roman"/>
          <w:color w:val="222222"/>
          <w:szCs w:val="24"/>
          <w:shd w:val="clear" w:color="auto" w:fill="FFFFFF"/>
        </w:rPr>
        <w:t>διοριστέων</w:t>
      </w:r>
      <w:proofErr w:type="spellEnd"/>
      <w:r>
        <w:rPr>
          <w:rFonts w:eastAsia="Times New Roman"/>
          <w:color w:val="222222"/>
          <w:szCs w:val="24"/>
          <w:shd w:val="clear" w:color="auto" w:fill="FFFFFF"/>
        </w:rPr>
        <w:t xml:space="preserve"> αναπληρωτών του εν λόγω σχεδίου νόμου και των </w:t>
      </w:r>
      <w:proofErr w:type="spellStart"/>
      <w:r>
        <w:rPr>
          <w:rFonts w:eastAsia="Times New Roman"/>
          <w:color w:val="222222"/>
          <w:szCs w:val="24"/>
          <w:shd w:val="clear" w:color="auto" w:fill="FFFFFF"/>
        </w:rPr>
        <w:t>τριτέκνων</w:t>
      </w:r>
      <w:proofErr w:type="spellEnd"/>
      <w:r>
        <w:rPr>
          <w:rFonts w:eastAsia="Times New Roman"/>
          <w:color w:val="222222"/>
          <w:szCs w:val="24"/>
          <w:shd w:val="clear" w:color="auto" w:fill="FFFFFF"/>
        </w:rPr>
        <w:t xml:space="preserve"> και ξεχωριστή </w:t>
      </w:r>
      <w:r>
        <w:rPr>
          <w:rFonts w:eastAsia="Times New Roman"/>
          <w:color w:val="222222"/>
          <w:szCs w:val="24"/>
          <w:shd w:val="clear" w:color="auto" w:fill="FFFFFF"/>
        </w:rPr>
        <w:lastRenderedPageBreak/>
        <w:t>πρόσληψη πολυτέκνων με π</w:t>
      </w:r>
      <w:r>
        <w:rPr>
          <w:rFonts w:eastAsia="Times New Roman"/>
          <w:color w:val="222222"/>
          <w:szCs w:val="24"/>
          <w:shd w:val="clear" w:color="auto" w:fill="FFFFFF"/>
        </w:rPr>
        <w:t xml:space="preserve">οσοστό τουλάχιστον 20% και επιπλέον ποσοστό για τους </w:t>
      </w:r>
      <w:proofErr w:type="spellStart"/>
      <w:r>
        <w:rPr>
          <w:rFonts w:eastAsia="Times New Roman"/>
          <w:color w:val="222222"/>
          <w:szCs w:val="24"/>
          <w:shd w:val="clear" w:color="auto" w:fill="FFFFFF"/>
        </w:rPr>
        <w:t>τριτέκνους</w:t>
      </w:r>
      <w:proofErr w:type="spellEnd"/>
      <w:r>
        <w:rPr>
          <w:rFonts w:eastAsia="Times New Roman"/>
          <w:color w:val="222222"/>
          <w:szCs w:val="24"/>
          <w:shd w:val="clear" w:color="auto" w:fill="FFFFFF"/>
        </w:rPr>
        <w:t>. Έχει μια σειρά προτάσεων</w:t>
      </w:r>
      <w:r>
        <w:rPr>
          <w:rFonts w:eastAsia="Times New Roman"/>
          <w:color w:val="222222"/>
          <w:szCs w:val="24"/>
          <w:shd w:val="clear" w:color="auto" w:fill="FFFFFF"/>
        </w:rPr>
        <w:t>,</w:t>
      </w:r>
      <w:r>
        <w:rPr>
          <w:rFonts w:eastAsia="Times New Roman"/>
          <w:color w:val="222222"/>
          <w:szCs w:val="24"/>
          <w:shd w:val="clear" w:color="auto" w:fill="FFFFFF"/>
        </w:rPr>
        <w:t xml:space="preserve"> που θα πρέπει να υιοθετηθούν σε σχέση με τα μόρια που θα δίνονται.</w:t>
      </w:r>
    </w:p>
    <w:p w14:paraId="6B14F1D7"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όλα αυτά έρχεται να τα επιβεβαιώσει ο ΙΟΒΕ, ότι η Ελλάδα γερνάει και ο μαθητικός πληθυσμός μει</w:t>
      </w:r>
      <w:r>
        <w:rPr>
          <w:rFonts w:eastAsia="Times New Roman"/>
          <w:color w:val="222222"/>
          <w:szCs w:val="24"/>
          <w:shd w:val="clear" w:color="auto" w:fill="FFFFFF"/>
        </w:rPr>
        <w:t>ώνεται. Γερνάει ραγδαία ο πληθυσμός της Ελλάδας, έχουμε μεγάλη μείωση του μαθητικού πληθυσμού, που οφείλεται σε πολλούς παράγοντες, όπως είναι η μεγάλη μείωση των γεννήσεων</w:t>
      </w:r>
      <w:r>
        <w:rPr>
          <w:rFonts w:eastAsia="Times New Roman"/>
          <w:color w:val="222222"/>
          <w:szCs w:val="24"/>
          <w:shd w:val="clear" w:color="auto" w:fill="FFFFFF"/>
        </w:rPr>
        <w:t>,</w:t>
      </w:r>
      <w:r>
        <w:rPr>
          <w:rFonts w:eastAsia="Times New Roman"/>
          <w:color w:val="222222"/>
          <w:szCs w:val="24"/>
          <w:shd w:val="clear" w:color="auto" w:fill="FFFFFF"/>
        </w:rPr>
        <w:t xml:space="preserve"> κυρίως, από το 2010 έως σήμερα, που το δείχνει η πανελλαδική μελέτη του </w:t>
      </w:r>
      <w:r>
        <w:rPr>
          <w:rFonts w:eastAsia="Times New Roman"/>
          <w:color w:val="222222"/>
          <w:szCs w:val="24"/>
          <w:shd w:val="clear" w:color="auto" w:fill="FFFFFF"/>
        </w:rPr>
        <w:t>ι</w:t>
      </w:r>
      <w:r>
        <w:rPr>
          <w:rFonts w:eastAsia="Times New Roman"/>
          <w:color w:val="222222"/>
          <w:szCs w:val="24"/>
          <w:shd w:val="clear" w:color="auto" w:fill="FFFFFF"/>
        </w:rPr>
        <w:t>δρύματος.</w:t>
      </w:r>
      <w:r>
        <w:rPr>
          <w:rFonts w:eastAsia="Times New Roman"/>
          <w:color w:val="222222"/>
          <w:szCs w:val="24"/>
          <w:shd w:val="clear" w:color="auto" w:fill="FFFFFF"/>
        </w:rPr>
        <w:t xml:space="preserve"> Γιατί μειώθηκαν οι γεννήσεις; Ξαφνικά οι Έλληνες δεν θέλουν να κάνουν παιδιά; Δεν μπορούν να επιβιώσουν, δυσκολεύονται και πολλά από τα παιδιά και οι νέοι μεταναστεύουν στο εξωτερικό.</w:t>
      </w:r>
    </w:p>
    <w:p w14:paraId="6B14F1D8" w14:textId="77777777" w:rsidR="004965E6" w:rsidRDefault="004D430C">
      <w:pPr>
        <w:spacing w:line="600" w:lineRule="auto"/>
        <w:ind w:firstLine="720"/>
        <w:jc w:val="both"/>
        <w:rPr>
          <w:rFonts w:eastAsia="Times New Roman"/>
          <w:szCs w:val="24"/>
        </w:rPr>
      </w:pPr>
      <w:r>
        <w:rPr>
          <w:rFonts w:eastAsia="Times New Roman"/>
          <w:szCs w:val="24"/>
        </w:rPr>
        <w:t xml:space="preserve">Ακόμα και η </w:t>
      </w:r>
      <w:r>
        <w:rPr>
          <w:rFonts w:eastAsia="Times New Roman"/>
          <w:szCs w:val="24"/>
        </w:rPr>
        <w:t>«</w:t>
      </w:r>
      <w:r>
        <w:rPr>
          <w:rFonts w:eastAsia="Times New Roman"/>
          <w:szCs w:val="24"/>
          <w:lang w:val="en-US"/>
        </w:rPr>
        <w:t>WASHINGTON</w:t>
      </w:r>
      <w:r w:rsidRPr="008F5535">
        <w:rPr>
          <w:rFonts w:eastAsia="Times New Roman"/>
          <w:szCs w:val="24"/>
        </w:rPr>
        <w:t xml:space="preserve"> </w:t>
      </w:r>
      <w:r>
        <w:rPr>
          <w:rFonts w:eastAsia="Times New Roman"/>
          <w:szCs w:val="24"/>
        </w:rPr>
        <w:t xml:space="preserve">POST» </w:t>
      </w:r>
      <w:r>
        <w:rPr>
          <w:rFonts w:eastAsia="Times New Roman"/>
          <w:szCs w:val="24"/>
        </w:rPr>
        <w:t xml:space="preserve">έχει ένα άρθρο που συμπεριέλαβε μέσα στα </w:t>
      </w:r>
      <w:r>
        <w:rPr>
          <w:rFonts w:eastAsia="Times New Roman"/>
          <w:szCs w:val="24"/>
          <w:lang w:val="en-US"/>
        </w:rPr>
        <w:t>email</w:t>
      </w:r>
      <w:r>
        <w:rPr>
          <w:rFonts w:eastAsia="Times New Roman"/>
          <w:szCs w:val="24"/>
        </w:rPr>
        <w:t>, που ρωτάει πού πήγαν όλα τα παιδιά και πώς η οικονομική κρίση φέρνει στην Ελλάδα ένα δημογραφικό πρόβλημα.</w:t>
      </w:r>
    </w:p>
    <w:p w14:paraId="6B14F1D9" w14:textId="77777777" w:rsidR="004965E6" w:rsidRDefault="004D430C">
      <w:pPr>
        <w:spacing w:line="600" w:lineRule="auto"/>
        <w:ind w:firstLine="720"/>
        <w:jc w:val="both"/>
        <w:rPr>
          <w:rFonts w:eastAsia="Times New Roman"/>
          <w:szCs w:val="24"/>
        </w:rPr>
      </w:pPr>
      <w:r>
        <w:rPr>
          <w:rFonts w:eastAsia="Times New Roman"/>
          <w:szCs w:val="24"/>
        </w:rPr>
        <w:lastRenderedPageBreak/>
        <w:t xml:space="preserve">Σε όλα αυτά έρχεται η απάντησή σας ως μια </w:t>
      </w:r>
      <w:proofErr w:type="spellStart"/>
      <w:r>
        <w:rPr>
          <w:rFonts w:eastAsia="Times New Roman"/>
          <w:szCs w:val="24"/>
        </w:rPr>
        <w:t>εθνομηδενιστική</w:t>
      </w:r>
      <w:proofErr w:type="spellEnd"/>
      <w:r>
        <w:rPr>
          <w:rFonts w:eastAsia="Times New Roman"/>
          <w:szCs w:val="24"/>
        </w:rPr>
        <w:t xml:space="preserve"> </w:t>
      </w:r>
      <w:r>
        <w:rPr>
          <w:rFonts w:eastAsia="Times New Roman"/>
          <w:szCs w:val="24"/>
        </w:rPr>
        <w:t>Κ</w:t>
      </w:r>
      <w:r>
        <w:rPr>
          <w:rFonts w:eastAsia="Times New Roman"/>
          <w:szCs w:val="24"/>
        </w:rPr>
        <w:t>υβέρνηση</w:t>
      </w:r>
      <w:r>
        <w:rPr>
          <w:rFonts w:eastAsia="Times New Roman"/>
          <w:szCs w:val="24"/>
        </w:rPr>
        <w:t>,</w:t>
      </w:r>
      <w:r>
        <w:rPr>
          <w:rFonts w:eastAsia="Times New Roman"/>
          <w:szCs w:val="24"/>
        </w:rPr>
        <w:t xml:space="preserve"> και σήμερα έρχεται η πληροφορία για δημόσια διαβούλευση ενός σχεδίου νόμο</w:t>
      </w:r>
      <w:r>
        <w:rPr>
          <w:rFonts w:eastAsia="Times New Roman"/>
          <w:szCs w:val="24"/>
        </w:rPr>
        <w:t>υ το οποίο μιλάει για εθνική στρατηγική για την ένταξη των προσφύγων στην κοινωνία. Αυτό, βέβαια, ήταν βασικός άξονας και της Νέας Δημοκρατίας</w:t>
      </w:r>
      <w:r w:rsidRPr="00D27301">
        <w:rPr>
          <w:rFonts w:eastAsia="Times New Roman"/>
          <w:szCs w:val="24"/>
        </w:rPr>
        <w:t>,</w:t>
      </w:r>
      <w:r>
        <w:rPr>
          <w:rFonts w:eastAsia="Times New Roman"/>
          <w:szCs w:val="24"/>
        </w:rPr>
        <w:t xml:space="preserve"> όταν υποστήριζε το Σύμφωνο του ΟΗΕ στο Μαρόκο που υπογράφηκε προσφάτως. Έτσι θα λύσετε το δημογραφικό; Με αλλοίω</w:t>
      </w:r>
      <w:r>
        <w:rPr>
          <w:rFonts w:eastAsia="Times New Roman"/>
          <w:szCs w:val="24"/>
        </w:rPr>
        <w:t>ση της Ευρώπης; Αυτό ξέρουμε ότι είναι ένα σχέδιο των βιομηχάνων της Ευρώπης, αυτών που αρχικά έστησαν την Ευρώπη. Δεν μπορούν οι Ευρωπαίοι πλέον να δουλέψουν, γιατί είναι μεγάλοι σε ηλικία, έχουν μεγάλες απαιτήσεις, οπότε θα πρέπει να φέρετε νέους από Ασί</w:t>
      </w:r>
      <w:r>
        <w:rPr>
          <w:rFonts w:eastAsia="Times New Roman"/>
          <w:szCs w:val="24"/>
        </w:rPr>
        <w:t xml:space="preserve">α και Αφρική, οι οποίοι δεν θα έχουν και μεγάλες απαιτήσεις, θα είναι και σε ανάλογη ηλικία για να δουλέψουν και θα κάνετε αυτή την </w:t>
      </w:r>
      <w:proofErr w:type="spellStart"/>
      <w:r>
        <w:rPr>
          <w:rFonts w:eastAsia="Times New Roman"/>
          <w:szCs w:val="24"/>
        </w:rPr>
        <w:t>κινεζοποίηση</w:t>
      </w:r>
      <w:proofErr w:type="spellEnd"/>
      <w:r>
        <w:rPr>
          <w:rFonts w:eastAsia="Times New Roman"/>
          <w:szCs w:val="24"/>
        </w:rPr>
        <w:t xml:space="preserve"> του Νότου της Ευρώπης.</w:t>
      </w:r>
    </w:p>
    <w:p w14:paraId="6B14F1DA" w14:textId="77777777" w:rsidR="004965E6" w:rsidRDefault="004D430C">
      <w:pPr>
        <w:spacing w:line="600" w:lineRule="auto"/>
        <w:ind w:firstLine="720"/>
        <w:jc w:val="both"/>
        <w:rPr>
          <w:rFonts w:eastAsia="Times New Roman"/>
          <w:szCs w:val="24"/>
        </w:rPr>
      </w:pPr>
      <w:r>
        <w:rPr>
          <w:rFonts w:eastAsia="Times New Roman"/>
          <w:szCs w:val="24"/>
        </w:rPr>
        <w:t xml:space="preserve">Λέει αυτή </w:t>
      </w:r>
      <w:r>
        <w:rPr>
          <w:rFonts w:eastAsia="Times New Roman"/>
          <w:szCs w:val="24"/>
        </w:rPr>
        <w:t>η</w:t>
      </w:r>
      <w:r>
        <w:rPr>
          <w:rFonts w:eastAsia="Times New Roman"/>
          <w:szCs w:val="24"/>
        </w:rPr>
        <w:t xml:space="preserve"> διαβούλευση «πιο ενεργή συμμετοχή στην τοπική αυτοδιοίκηση», οπότε έτσι μάλλ</w:t>
      </w:r>
      <w:r>
        <w:rPr>
          <w:rFonts w:eastAsia="Times New Roman"/>
          <w:szCs w:val="24"/>
        </w:rPr>
        <w:t>ον θέλετε να λύσετε και το πρόβλημα της πολιτικής σας επιβίωσης. Φέρνετε και τροπολογία για το ισλαμικό τέμενος, με διάφορα μέσα προβλήματα που αντιμετωπίζετε -ρυθμίσεις για οικονομικά δεδομένα κ.λπ.</w:t>
      </w:r>
      <w:r>
        <w:rPr>
          <w:rFonts w:eastAsia="Times New Roman"/>
          <w:szCs w:val="24"/>
        </w:rPr>
        <w:t>,</w:t>
      </w:r>
      <w:r>
        <w:rPr>
          <w:rFonts w:eastAsia="Times New Roman"/>
          <w:szCs w:val="24"/>
        </w:rPr>
        <w:t xml:space="preserve"> Πώς </w:t>
      </w:r>
      <w:r>
        <w:rPr>
          <w:rFonts w:eastAsia="Times New Roman"/>
          <w:szCs w:val="24"/>
        </w:rPr>
        <w:lastRenderedPageBreak/>
        <w:t>εμπλέκετε σε αυτό την καταπολέμηση του αντισημιτισμ</w:t>
      </w:r>
      <w:r>
        <w:rPr>
          <w:rFonts w:eastAsia="Times New Roman"/>
          <w:szCs w:val="24"/>
        </w:rPr>
        <w:t>ού και της μισαλλοδοξίας και του φανατισμού, όταν η συντριπτική πλειοψηφία των επιθέσεων με θρησκευτικό χαρακτήρα, πάνω από 90% στην Ευρώπη και στην Ελλάδα, είναι εις βάρος των χριστιανών σε ιερείς και σε ναούς, δεν μπορώ να το καταλάβω. Βέβαια πώς εμπλέκε</w:t>
      </w:r>
      <w:r>
        <w:rPr>
          <w:rFonts w:eastAsia="Times New Roman"/>
          <w:szCs w:val="24"/>
        </w:rPr>
        <w:t xml:space="preserve">τε αυτό το θέμα του μίσους δηλαδή του αντισημιτισμού, αλλά είστε ταυτόχρονα υπέρ και των ισλαμιστών; Κάντε ένα κοινωνικό πείραμα. Βάλτε τους όλους αυτούς να ζήσουν σε μια κοινωνία, ισλαμιστές και </w:t>
      </w:r>
      <w:proofErr w:type="spellStart"/>
      <w:r>
        <w:rPr>
          <w:rFonts w:eastAsia="Times New Roman"/>
          <w:szCs w:val="24"/>
        </w:rPr>
        <w:t>σ</w:t>
      </w:r>
      <w:r>
        <w:rPr>
          <w:rFonts w:eastAsia="Times New Roman"/>
          <w:szCs w:val="24"/>
        </w:rPr>
        <w:t>ημίτες</w:t>
      </w:r>
      <w:proofErr w:type="spellEnd"/>
      <w:r>
        <w:rPr>
          <w:rFonts w:eastAsia="Times New Roman"/>
          <w:szCs w:val="24"/>
        </w:rPr>
        <w:t>, να δείτε τα αποτελέσματα της ειρηνικής συμβίωσης κα</w:t>
      </w:r>
      <w:r>
        <w:rPr>
          <w:rFonts w:eastAsia="Times New Roman"/>
          <w:szCs w:val="24"/>
        </w:rPr>
        <w:t>ι ας λείπουν οι «κακοί χριστιανοί» που δημιουργούν όλα τα προβλήματα.</w:t>
      </w:r>
    </w:p>
    <w:p w14:paraId="6B14F1DB" w14:textId="77777777" w:rsidR="004965E6" w:rsidRDefault="004D430C">
      <w:pPr>
        <w:spacing w:line="600" w:lineRule="auto"/>
        <w:ind w:firstLine="720"/>
        <w:jc w:val="both"/>
        <w:rPr>
          <w:rFonts w:eastAsia="Times New Roman"/>
          <w:szCs w:val="24"/>
        </w:rPr>
      </w:pPr>
      <w:r>
        <w:rPr>
          <w:rFonts w:eastAsia="Times New Roman"/>
          <w:szCs w:val="24"/>
        </w:rPr>
        <w:t xml:space="preserve">Εμείς, λοιπόν, </w:t>
      </w:r>
      <w:r>
        <w:rPr>
          <w:rFonts w:eastAsia="Times New Roman"/>
          <w:szCs w:val="24"/>
        </w:rPr>
        <w:t xml:space="preserve">ως </w:t>
      </w:r>
      <w:r>
        <w:rPr>
          <w:rFonts w:eastAsia="Times New Roman"/>
          <w:szCs w:val="24"/>
        </w:rPr>
        <w:t xml:space="preserve">Χρυσή Αυγή σας έχουμε τη λύση για το τέμενος και τα προβλήματα που προκύπτουν. Ακυρώστε την ανέγερση και λειτουργία του τεμένους και αποτρέψτε την </w:t>
      </w:r>
      <w:proofErr w:type="spellStart"/>
      <w:r>
        <w:rPr>
          <w:rFonts w:eastAsia="Times New Roman"/>
          <w:szCs w:val="24"/>
        </w:rPr>
        <w:t>ισλαμοποίηση</w:t>
      </w:r>
      <w:proofErr w:type="spellEnd"/>
      <w:r>
        <w:rPr>
          <w:rFonts w:eastAsia="Times New Roman"/>
          <w:szCs w:val="24"/>
        </w:rPr>
        <w:t xml:space="preserve"> και της </w:t>
      </w:r>
      <w:r>
        <w:rPr>
          <w:rFonts w:eastAsia="Times New Roman"/>
          <w:szCs w:val="24"/>
        </w:rPr>
        <w:t>Ελλάδας και μετέπειτα της Ευρώπης.</w:t>
      </w:r>
    </w:p>
    <w:p w14:paraId="6B14F1DC" w14:textId="77777777" w:rsidR="004965E6" w:rsidRDefault="004D430C">
      <w:pPr>
        <w:spacing w:line="600" w:lineRule="auto"/>
        <w:ind w:firstLine="720"/>
        <w:jc w:val="both"/>
        <w:rPr>
          <w:rFonts w:eastAsia="Times New Roman"/>
          <w:szCs w:val="24"/>
        </w:rPr>
      </w:pPr>
      <w:r>
        <w:rPr>
          <w:rFonts w:eastAsia="Times New Roman"/>
          <w:szCs w:val="24"/>
        </w:rPr>
        <w:t>Όμως με όλα αυτά που συμβαίνουν με μια μεθόδευση καλά οργανωμένη εις βάρος των Ελλήνων, προσπαθείτε να τους κοροϊδέψετε κατάμουτρα με το εικονικό διαζύγιο των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lastRenderedPageBreak/>
        <w:t xml:space="preserve">ΑΝΕΛ, που όμως σε </w:t>
      </w:r>
      <w:r>
        <w:rPr>
          <w:rFonts w:eastAsia="Times New Roman"/>
          <w:szCs w:val="24"/>
        </w:rPr>
        <w:t>ε</w:t>
      </w:r>
      <w:r>
        <w:rPr>
          <w:rFonts w:eastAsia="Times New Roman"/>
          <w:szCs w:val="24"/>
        </w:rPr>
        <w:t xml:space="preserve">πιτροπές και </w:t>
      </w:r>
      <w:r>
        <w:rPr>
          <w:rFonts w:eastAsia="Times New Roman"/>
          <w:szCs w:val="24"/>
        </w:rPr>
        <w:t>ο</w:t>
      </w:r>
      <w:r>
        <w:rPr>
          <w:rFonts w:eastAsia="Times New Roman"/>
          <w:szCs w:val="24"/>
        </w:rPr>
        <w:t>λομέλειες δεν φαίνετ</w:t>
      </w:r>
      <w:r>
        <w:rPr>
          <w:rFonts w:eastAsia="Times New Roman"/>
          <w:szCs w:val="24"/>
        </w:rPr>
        <w:t>αι. Υπάρχει πλήρης στήριξη λόγω και έργω. Ψηφίζουν τα πάντα οι ΑΝΕΛ και θα ψηφίσουν και το σημερινό. Εδώ ακόμα και το Χρηματιστήριο Αθηνών που επηρεάζεται με την παραμικρή υποψία κυβερνητικής κρίσης, ακόμα και με την αλλαγή καιρού, στη συγκεκριμένη περίπτω</w:t>
      </w:r>
      <w:r>
        <w:rPr>
          <w:rFonts w:eastAsia="Times New Roman"/>
          <w:szCs w:val="24"/>
        </w:rPr>
        <w:t xml:space="preserve">ση του υποτιθέμενου διαζυγίου δεν επηρεάστηκε καθόλου, σαν να μην έγινε ποτέ. Γιατί, απλούστατα, δεν έγινε ποτέ. Τέσσερις Βουλευτές υπέρ ΣΥΡΙΖΑ, περνάει τα νομοσχέδια με </w:t>
      </w:r>
      <w:proofErr w:type="spellStart"/>
      <w:r>
        <w:rPr>
          <w:rFonts w:eastAsia="Times New Roman"/>
          <w:szCs w:val="24"/>
        </w:rPr>
        <w:t>εκατόν</w:t>
      </w:r>
      <w:proofErr w:type="spellEnd"/>
      <w:r>
        <w:rPr>
          <w:rFonts w:eastAsia="Times New Roman"/>
          <w:szCs w:val="24"/>
        </w:rPr>
        <w:t xml:space="preserve"> πενήντα έναν αλλά και δύο Βουλευτές υπέρ της Κοινοβουλευτικής Ομάδας ΑΝΕΛ για ν</w:t>
      </w:r>
      <w:r>
        <w:rPr>
          <w:rFonts w:eastAsia="Times New Roman"/>
          <w:szCs w:val="24"/>
        </w:rPr>
        <w:t>α υπάρχει η Κοινοβουλευτική Ομάδα ΑΝΕΛ. Μια άψογη δυναμική διαχείριση βάσης Βουλευτών, που τον αλγόριθμό της θα τον ζήλευαν και προγραμματιστές.</w:t>
      </w:r>
    </w:p>
    <w:p w14:paraId="6B14F1DD" w14:textId="77777777" w:rsidR="004965E6" w:rsidRDefault="004D430C">
      <w:pPr>
        <w:spacing w:line="600" w:lineRule="auto"/>
        <w:ind w:firstLine="720"/>
        <w:jc w:val="both"/>
        <w:rPr>
          <w:rFonts w:eastAsia="Times New Roman"/>
          <w:szCs w:val="24"/>
        </w:rPr>
      </w:pPr>
      <w:r>
        <w:rPr>
          <w:rFonts w:eastAsia="Times New Roman"/>
          <w:szCs w:val="24"/>
        </w:rPr>
        <w:t>Κλείνοντας, λοιπόν, να σταθώ στην επιλεκτική ευαισθησία των δημοκρατών. Όταν τυπώνονται αφίσες και λένε «</w:t>
      </w:r>
      <w:r>
        <w:rPr>
          <w:rFonts w:eastAsia="Times New Roman"/>
          <w:szCs w:val="24"/>
        </w:rPr>
        <w:t>θ</w:t>
      </w:r>
      <w:r>
        <w:rPr>
          <w:rFonts w:eastAsia="Times New Roman"/>
          <w:szCs w:val="24"/>
        </w:rPr>
        <w:t>άνατο</w:t>
      </w:r>
      <w:r>
        <w:rPr>
          <w:rFonts w:eastAsia="Times New Roman"/>
          <w:szCs w:val="24"/>
        </w:rPr>
        <w:t>ς» και «</w:t>
      </w:r>
      <w:r>
        <w:rPr>
          <w:rFonts w:eastAsia="Times New Roman"/>
          <w:szCs w:val="24"/>
        </w:rPr>
        <w:t>τ</w:t>
      </w:r>
      <w:r>
        <w:rPr>
          <w:rFonts w:eastAsia="Times New Roman"/>
          <w:szCs w:val="24"/>
        </w:rPr>
        <w:t xml:space="preserve">σακίστε τους Βουλευτές της Χρυσής Αυγής» με φωτογραφίες διαγραμμένες, απειλές, τηλέφωνα, μηνύματα όλα καλά. Όταν μια </w:t>
      </w:r>
      <w:proofErr w:type="spellStart"/>
      <w:r>
        <w:rPr>
          <w:rFonts w:eastAsia="Times New Roman"/>
          <w:szCs w:val="24"/>
        </w:rPr>
        <w:t>τραγουδιάρα</w:t>
      </w:r>
      <w:proofErr w:type="spellEnd"/>
      <w:r>
        <w:rPr>
          <w:rFonts w:eastAsia="Times New Roman"/>
          <w:szCs w:val="24"/>
        </w:rPr>
        <w:t xml:space="preserve"> βγαίνει και λέει δημόσια «</w:t>
      </w:r>
      <w:r>
        <w:rPr>
          <w:rFonts w:eastAsia="Times New Roman"/>
          <w:szCs w:val="24"/>
        </w:rPr>
        <w:t>ν</w:t>
      </w:r>
      <w:r>
        <w:rPr>
          <w:rFonts w:eastAsia="Times New Roman"/>
          <w:szCs w:val="24"/>
        </w:rPr>
        <w:t xml:space="preserve">α ψοφήσετε, </w:t>
      </w:r>
      <w:proofErr w:type="spellStart"/>
      <w:r>
        <w:rPr>
          <w:rFonts w:eastAsia="Times New Roman"/>
          <w:szCs w:val="24"/>
        </w:rPr>
        <w:t>χ</w:t>
      </w:r>
      <w:r>
        <w:rPr>
          <w:rFonts w:eastAsia="Times New Roman"/>
          <w:szCs w:val="24"/>
        </w:rPr>
        <w:t>ρυσαυγίτες</w:t>
      </w:r>
      <w:proofErr w:type="spellEnd"/>
      <w:r>
        <w:rPr>
          <w:rFonts w:eastAsia="Times New Roman"/>
          <w:szCs w:val="24"/>
        </w:rPr>
        <w:t xml:space="preserve"> Βουλευτές και ψηφοφόροι» -το έχω καταθέσει για </w:t>
      </w:r>
      <w:r>
        <w:rPr>
          <w:rFonts w:eastAsia="Times New Roman"/>
          <w:szCs w:val="24"/>
        </w:rPr>
        <w:lastRenderedPageBreak/>
        <w:t>τα Πρακτικά σε προηγ</w:t>
      </w:r>
      <w:r>
        <w:rPr>
          <w:rFonts w:eastAsia="Times New Roman"/>
          <w:szCs w:val="24"/>
        </w:rPr>
        <w:t>ούμενη ομιλία μου- όλα καλά, τίποτα, δεν πειράζει κανέναν, δεν ενοχλούνται οι δημοκράτες. Τώρα, λοιπόν, κυνηγάτε κάποιους Έλληνες πολίτες</w:t>
      </w:r>
      <w:r>
        <w:rPr>
          <w:rFonts w:eastAsia="Times New Roman"/>
          <w:szCs w:val="24"/>
        </w:rPr>
        <w:t>,</w:t>
      </w:r>
      <w:r>
        <w:rPr>
          <w:rFonts w:eastAsia="Times New Roman"/>
          <w:szCs w:val="24"/>
        </w:rPr>
        <w:t xml:space="preserve"> οι οποίοι αντιδρούν με έναν τρόπο δικό τους, τυπώνουν αφίσες και τις κολλάνε από ’δω και από ’κει -δεν μιλάω για μηνύ</w:t>
      </w:r>
      <w:r>
        <w:rPr>
          <w:rFonts w:eastAsia="Times New Roman"/>
          <w:szCs w:val="24"/>
        </w:rPr>
        <w:t>ματα απειλητικά- και οι αφίσες αυτές έχουν μόνο ένα ερώτημα: «Εσύ θα προδώσεις τη Μακεδονία;». Αν μου έκαναν αυτή την ερώτηση, θα μπορούσα ξεκάθαρα να τους πω όχι. Εσάς γιατί σας πειράζει; Γιατί αντιδράτε με αυτόν εδώ τον τρόπο; Ένα ερώτημα είναι. Δεν υπάρ</w:t>
      </w:r>
      <w:r>
        <w:rPr>
          <w:rFonts w:eastAsia="Times New Roman"/>
          <w:szCs w:val="24"/>
        </w:rPr>
        <w:t>χει απειλή. Εμάς μας βάζουν συνεχώς στο διαδίκτυο, σε εφημερίδες, σε αφίσες, παντού, έρχονται έξω τα γραφεία μας και φωνάζουν για θάνατο στον Αρχηγό και τους Βουλευτές. Να βγάλουμε και εμείς τα μηνύματα και να κλαιγόμαστε δημόσια; Αυτό γίνεται, βέβαια, για</w:t>
      </w:r>
      <w:r>
        <w:rPr>
          <w:rFonts w:eastAsia="Times New Roman"/>
          <w:szCs w:val="24"/>
        </w:rPr>
        <w:t xml:space="preserve"> εκφοβισμό, γιατί φοβάστε τη μαζικότητα του λαού που θα κατακλύσει ξανά τις πλατείες, που φυσικά θα διατρανώσει και θα φωνάξει για ακόμα μια φορά ότι αντιτίθεται στην κατάπτυστη Συμφωνία των Πρεσπών.</w:t>
      </w:r>
    </w:p>
    <w:p w14:paraId="6B14F1DE" w14:textId="77777777" w:rsidR="004965E6" w:rsidRDefault="004D430C">
      <w:pPr>
        <w:spacing w:line="600" w:lineRule="auto"/>
        <w:ind w:firstLine="720"/>
        <w:jc w:val="both"/>
        <w:rPr>
          <w:rFonts w:eastAsia="Times New Roman"/>
          <w:szCs w:val="24"/>
        </w:rPr>
      </w:pPr>
      <w:r>
        <w:rPr>
          <w:rFonts w:eastAsia="Times New Roman"/>
          <w:szCs w:val="24"/>
        </w:rPr>
        <w:lastRenderedPageBreak/>
        <w:t xml:space="preserve">Τώρα αν εσείς νομίζετε ότι με </w:t>
      </w:r>
      <w:proofErr w:type="spellStart"/>
      <w:r>
        <w:rPr>
          <w:rFonts w:eastAsia="Times New Roman"/>
          <w:szCs w:val="24"/>
        </w:rPr>
        <w:t>στοχοποιήσεις</w:t>
      </w:r>
      <w:proofErr w:type="spellEnd"/>
      <w:r>
        <w:rPr>
          <w:rFonts w:eastAsia="Times New Roman"/>
          <w:szCs w:val="24"/>
        </w:rPr>
        <w:t>, διώξεις και</w:t>
      </w:r>
      <w:r>
        <w:rPr>
          <w:rFonts w:eastAsia="Times New Roman"/>
          <w:szCs w:val="24"/>
        </w:rPr>
        <w:t xml:space="preserve"> απειλές οι Έλληνες θα φοβηθούν, όταν έχουνε μια ιστορία αντίδρασης και αντίστασης, πραγματικά κάνετε λάθος.</w:t>
      </w:r>
    </w:p>
    <w:p w14:paraId="6B14F1DF" w14:textId="77777777" w:rsidR="004965E6" w:rsidRDefault="004D430C">
      <w:pPr>
        <w:spacing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6B14F1E0" w14:textId="77777777" w:rsidR="004965E6" w:rsidRDefault="004D430C">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Ευχαριστώ πολύ.</w:t>
      </w:r>
    </w:p>
    <w:p w14:paraId="6B14F1E1" w14:textId="77777777" w:rsidR="004965E6" w:rsidRDefault="004D430C">
      <w:pPr>
        <w:spacing w:line="600" w:lineRule="auto"/>
        <w:ind w:firstLine="720"/>
        <w:jc w:val="both"/>
        <w:rPr>
          <w:rFonts w:eastAsia="Times New Roman"/>
          <w:szCs w:val="24"/>
        </w:rPr>
      </w:pPr>
      <w:r>
        <w:rPr>
          <w:rFonts w:eastAsia="Times New Roman"/>
          <w:szCs w:val="24"/>
        </w:rPr>
        <w:t>Επιτέλους, η Βουλευτής του ΣΥΡΙΖΑ κ</w:t>
      </w:r>
      <w:r>
        <w:rPr>
          <w:rFonts w:eastAsia="Times New Roman"/>
          <w:szCs w:val="24"/>
        </w:rPr>
        <w:t>.</w:t>
      </w:r>
      <w:r>
        <w:rPr>
          <w:rFonts w:eastAsia="Times New Roman"/>
          <w:szCs w:val="24"/>
        </w:rPr>
        <w:t xml:space="preserve"> Βαγενά έ</w:t>
      </w:r>
      <w:r>
        <w:rPr>
          <w:rFonts w:eastAsia="Times New Roman"/>
          <w:szCs w:val="24"/>
        </w:rPr>
        <w:t>χει τον λόγο, για να μη διαμαρτύρεται.</w:t>
      </w:r>
    </w:p>
    <w:p w14:paraId="6B14F1E2" w14:textId="77777777" w:rsidR="004965E6" w:rsidRDefault="004D430C">
      <w:pPr>
        <w:spacing w:line="600" w:lineRule="auto"/>
        <w:ind w:firstLine="720"/>
        <w:jc w:val="both"/>
        <w:rPr>
          <w:rFonts w:eastAsia="Times New Roman"/>
          <w:szCs w:val="24"/>
        </w:rPr>
      </w:pPr>
      <w:r>
        <w:rPr>
          <w:rFonts w:eastAsia="Times New Roman"/>
          <w:szCs w:val="24"/>
        </w:rPr>
        <w:t>Ελάτε έχετε τον λόγο για επτά λεπτά.</w:t>
      </w:r>
    </w:p>
    <w:p w14:paraId="6B14F1E3" w14:textId="77777777" w:rsidR="004965E6" w:rsidRDefault="004D430C">
      <w:pPr>
        <w:spacing w:line="600" w:lineRule="auto"/>
        <w:ind w:firstLine="720"/>
        <w:jc w:val="both"/>
        <w:rPr>
          <w:rFonts w:eastAsia="Times New Roman"/>
          <w:szCs w:val="24"/>
        </w:rPr>
      </w:pPr>
      <w:r>
        <w:rPr>
          <w:rFonts w:eastAsia="Times New Roman"/>
          <w:b/>
          <w:szCs w:val="24"/>
        </w:rPr>
        <w:t xml:space="preserve">ΑΝΝΑ ΒΑΓΕΝΑ: </w:t>
      </w:r>
      <w:r>
        <w:rPr>
          <w:rFonts w:eastAsia="Times New Roman"/>
          <w:szCs w:val="24"/>
        </w:rPr>
        <w:t>Ευχαριστώ, κύριε Πρόεδρε.</w:t>
      </w:r>
    </w:p>
    <w:p w14:paraId="6B14F1E4" w14:textId="77777777" w:rsidR="004965E6" w:rsidRDefault="004D430C">
      <w:pPr>
        <w:spacing w:line="600" w:lineRule="auto"/>
        <w:ind w:firstLine="720"/>
        <w:jc w:val="both"/>
        <w:rPr>
          <w:rFonts w:eastAsia="Times New Roman"/>
          <w:szCs w:val="24"/>
        </w:rPr>
      </w:pPr>
      <w:r>
        <w:rPr>
          <w:rFonts w:eastAsia="Times New Roman"/>
          <w:szCs w:val="24"/>
        </w:rPr>
        <w:t>Κυρία Βουλευτή, κύριοι συνάδελφοι, σήμερα συζητάμε ένα πολύ σημαντικό νομοσχέδιο, στο οποίο υπάρχει και μια πολύ σημαντική τροπολογία αυτή το</w:t>
      </w:r>
      <w:r>
        <w:rPr>
          <w:rFonts w:eastAsia="Times New Roman"/>
          <w:szCs w:val="24"/>
        </w:rPr>
        <w:t>υ τρόπου πρόσληψης των εκπαιδευτικών. Και τα δύο είναι πολύ σημαντικά γιατί αφορούν την παιδεία. Η παιδεία, η ουσιαστική παιδεία και η αληθινή μόρφωση είναι, κατά τη γνώμη μου, το πιο δυνατό όπλο κάθε λαού.</w:t>
      </w:r>
    </w:p>
    <w:p w14:paraId="6B14F1E5" w14:textId="77777777" w:rsidR="004965E6" w:rsidRDefault="004D430C">
      <w:pPr>
        <w:spacing w:line="600" w:lineRule="auto"/>
        <w:ind w:firstLine="720"/>
        <w:jc w:val="both"/>
        <w:rPr>
          <w:rFonts w:eastAsia="Times New Roman"/>
          <w:szCs w:val="24"/>
        </w:rPr>
      </w:pPr>
      <w:r>
        <w:rPr>
          <w:rFonts w:eastAsia="Times New Roman"/>
          <w:szCs w:val="24"/>
        </w:rPr>
        <w:lastRenderedPageBreak/>
        <w:t xml:space="preserve">Όσον αφορά τη συγχώνευση του ΤΕΙ Θεσσαλίας με το Πανεπιστήμιο Θεσσαλίας, αυτό είναι ένα εγχείρημα που προκάλεσε πολλές συζητήσεις, διαφωνίες, ενστάσεις αλλά και συναινέσεις. Εδώ θα ήθελα, για άλλη μία φορά, να πω στους συναδέλφους κ. </w:t>
      </w:r>
      <w:proofErr w:type="spellStart"/>
      <w:r>
        <w:rPr>
          <w:rFonts w:eastAsia="Times New Roman"/>
          <w:szCs w:val="24"/>
        </w:rPr>
        <w:t>Κέλλα</w:t>
      </w:r>
      <w:proofErr w:type="spellEnd"/>
      <w:r>
        <w:rPr>
          <w:rFonts w:eastAsia="Times New Roman"/>
          <w:szCs w:val="24"/>
        </w:rPr>
        <w:t xml:space="preserve"> και κ</w:t>
      </w:r>
      <w:r>
        <w:rPr>
          <w:rFonts w:eastAsia="Times New Roman"/>
          <w:szCs w:val="24"/>
        </w:rPr>
        <w:t>.</w:t>
      </w:r>
      <w:r>
        <w:rPr>
          <w:rFonts w:eastAsia="Times New Roman"/>
          <w:szCs w:val="24"/>
        </w:rPr>
        <w:t xml:space="preserve"> </w:t>
      </w:r>
      <w:proofErr w:type="spellStart"/>
      <w:r>
        <w:rPr>
          <w:rFonts w:eastAsia="Times New Roman"/>
          <w:szCs w:val="24"/>
        </w:rPr>
        <w:t>Κεραμέως</w:t>
      </w:r>
      <w:proofErr w:type="spellEnd"/>
      <w:r>
        <w:rPr>
          <w:rFonts w:eastAsia="Times New Roman"/>
          <w:szCs w:val="24"/>
        </w:rPr>
        <w:t xml:space="preserve"> </w:t>
      </w:r>
      <w:r>
        <w:rPr>
          <w:rFonts w:eastAsia="Times New Roman"/>
          <w:szCs w:val="24"/>
        </w:rPr>
        <w:t xml:space="preserve">ότι μένουν μόνο στην απόφαση της </w:t>
      </w:r>
      <w:r>
        <w:rPr>
          <w:rFonts w:eastAsia="Times New Roman"/>
          <w:szCs w:val="24"/>
        </w:rPr>
        <w:t>σ</w:t>
      </w:r>
      <w:r>
        <w:rPr>
          <w:rFonts w:eastAsia="Times New Roman"/>
          <w:szCs w:val="24"/>
        </w:rPr>
        <w:t>υγκλήτου του Οκτωβρίου του 2018, που ήταν αρνητική ως προς τη συνένωση, και δεν αναφέρονται καθόλου στην απόφαση της δεύτερης συνέλευσης, που έγινε στις 9 Νοεμβρίου του 2018, η οποία ήταν σύμφωνη στη συνένωση, βεβαίως με π</w:t>
      </w:r>
      <w:r>
        <w:rPr>
          <w:rFonts w:eastAsia="Times New Roman"/>
          <w:szCs w:val="24"/>
        </w:rPr>
        <w:t>ολλές προτάσεις για βελτίωση του νομοσχεδίου. Για να είμαστε δίκαιοι, όμως, πρέπει να λέμε και τη δεύτερη αυτή απόφαση.</w:t>
      </w:r>
    </w:p>
    <w:p w14:paraId="6B14F1E6" w14:textId="77777777" w:rsidR="004965E6" w:rsidRDefault="004D430C">
      <w:pPr>
        <w:spacing w:line="600" w:lineRule="auto"/>
        <w:ind w:firstLine="720"/>
        <w:jc w:val="both"/>
        <w:rPr>
          <w:rFonts w:eastAsia="Times New Roman"/>
          <w:szCs w:val="24"/>
        </w:rPr>
      </w:pPr>
      <w:r>
        <w:rPr>
          <w:rFonts w:eastAsia="Times New Roman"/>
          <w:szCs w:val="24"/>
        </w:rPr>
        <w:t xml:space="preserve">Το ΤΕΙ Θεσσαλίας με έδρα τη Λάρισα είναι ένα πολύ δυναμικό και δυνατό </w:t>
      </w:r>
      <w:r>
        <w:rPr>
          <w:rFonts w:eastAsia="Times New Roman"/>
          <w:szCs w:val="24"/>
        </w:rPr>
        <w:t>ε</w:t>
      </w:r>
      <w:r>
        <w:rPr>
          <w:rFonts w:eastAsia="Times New Roman"/>
          <w:szCs w:val="24"/>
        </w:rPr>
        <w:t xml:space="preserve">κπαιδευτικό </w:t>
      </w:r>
      <w:r>
        <w:rPr>
          <w:rFonts w:eastAsia="Times New Roman"/>
          <w:szCs w:val="24"/>
        </w:rPr>
        <w:t>ί</w:t>
      </w:r>
      <w:r>
        <w:rPr>
          <w:rFonts w:eastAsia="Times New Roman"/>
          <w:szCs w:val="24"/>
        </w:rPr>
        <w:t>δρυμα, που επί σχεδόν σαράντα χρόνια είναι απόλυτα σ</w:t>
      </w:r>
      <w:r>
        <w:rPr>
          <w:rFonts w:eastAsia="Times New Roman"/>
          <w:szCs w:val="24"/>
        </w:rPr>
        <w:t>υνδεδεμένο με τη ζωή της πόλης μας, της Λάρισας, και της ευρύτερης περιοχής. Σίγουρα η αναβάθμισή του σε πανεπιστήμιο είναι πολύ τιμητική για την πόλη μας αλλά και για το εκπαιδευτικό προσωπικό και τους φοιτητές, αρκεί αυτό να αποδειχτεί και στην πράξη, γι</w:t>
      </w:r>
      <w:r>
        <w:rPr>
          <w:rFonts w:eastAsia="Times New Roman"/>
          <w:szCs w:val="24"/>
        </w:rPr>
        <w:t xml:space="preserve">ατί πολλές φορές οι πολιτικοί σχεδιασμοί αποτυγχάνουν και έρχεται η ζωή στην πράξη να </w:t>
      </w:r>
      <w:r>
        <w:rPr>
          <w:rFonts w:eastAsia="Times New Roman"/>
          <w:szCs w:val="24"/>
        </w:rPr>
        <w:lastRenderedPageBreak/>
        <w:t xml:space="preserve">τους </w:t>
      </w:r>
      <w:proofErr w:type="spellStart"/>
      <w:r>
        <w:rPr>
          <w:rFonts w:eastAsia="Times New Roman"/>
          <w:szCs w:val="24"/>
        </w:rPr>
        <w:t>αποδομήσει</w:t>
      </w:r>
      <w:proofErr w:type="spellEnd"/>
      <w:r>
        <w:rPr>
          <w:rFonts w:eastAsia="Times New Roman"/>
          <w:szCs w:val="24"/>
        </w:rPr>
        <w:t xml:space="preserve">. Ελπίζω και εύχομαι, πραγματικά, το διευρυμένο Πανεπιστήμιο Θεσσαλίας να γίνει ένα πρότυπο </w:t>
      </w:r>
      <w:r>
        <w:rPr>
          <w:rFonts w:eastAsia="Times New Roman"/>
          <w:szCs w:val="24"/>
        </w:rPr>
        <w:t>ε</w:t>
      </w:r>
      <w:r>
        <w:rPr>
          <w:rFonts w:eastAsia="Times New Roman"/>
          <w:szCs w:val="24"/>
        </w:rPr>
        <w:t xml:space="preserve">κπαιδευτικό </w:t>
      </w:r>
      <w:r>
        <w:rPr>
          <w:rFonts w:eastAsia="Times New Roman"/>
          <w:szCs w:val="24"/>
        </w:rPr>
        <w:t>ί</w:t>
      </w:r>
      <w:r>
        <w:rPr>
          <w:rFonts w:eastAsia="Times New Roman"/>
          <w:szCs w:val="24"/>
        </w:rPr>
        <w:t>δρυμα, αντάξιο των προσδοκιών μας και αντάξιο όλω</w:t>
      </w:r>
      <w:r>
        <w:rPr>
          <w:rFonts w:eastAsia="Times New Roman"/>
          <w:szCs w:val="24"/>
        </w:rPr>
        <w:t>ν αυτών που εργάστηκαν για τη δημιουργία του.</w:t>
      </w:r>
    </w:p>
    <w:p w14:paraId="6B14F1E7" w14:textId="77777777" w:rsidR="004965E6" w:rsidRDefault="004D430C">
      <w:pPr>
        <w:spacing w:line="600" w:lineRule="auto"/>
        <w:ind w:firstLine="720"/>
        <w:jc w:val="both"/>
        <w:rPr>
          <w:rFonts w:eastAsia="Times New Roman"/>
          <w:szCs w:val="24"/>
        </w:rPr>
      </w:pPr>
      <w:r>
        <w:rPr>
          <w:rFonts w:eastAsia="Times New Roman"/>
          <w:szCs w:val="24"/>
        </w:rPr>
        <w:t>Έρχομαι τώρα σε επιμέρους θέματα και πρώτα σε ένα θετικό μέτρο κατά τη γνώμη μου. Στο εν λόγω νομοσχέδιο προβλέπεται η δημιουργία ερευνητικών ινστιτούτων. Δεν πρέπει να υποτιμούμε καθόλου τον ρόλο αυτών των ινσ</w:t>
      </w:r>
      <w:r>
        <w:rPr>
          <w:rFonts w:eastAsia="Times New Roman"/>
          <w:szCs w:val="24"/>
        </w:rPr>
        <w:t xml:space="preserve">τιτούτων, γιατί η έρευνα είναι εξίσου σημαντική με την εκπαίδευση. Χαίρομαι που ο Υπουργός αποδέχτηκε την πρόταση μου για τη μεταφορά της έδρας του Ινστιτούτου Αγροτικής Ανάπτυξης στον Δήμο Κιλελέρ. Η δημιουργία αυτού του </w:t>
      </w:r>
      <w:r>
        <w:rPr>
          <w:rFonts w:eastAsia="Times New Roman"/>
          <w:szCs w:val="24"/>
        </w:rPr>
        <w:t>ι</w:t>
      </w:r>
      <w:r>
        <w:rPr>
          <w:rFonts w:eastAsia="Times New Roman"/>
          <w:szCs w:val="24"/>
        </w:rPr>
        <w:t>νστιτούτου θα συμπληρώσει αποτελε</w:t>
      </w:r>
      <w:r>
        <w:rPr>
          <w:rFonts w:eastAsia="Times New Roman"/>
          <w:szCs w:val="24"/>
        </w:rPr>
        <w:t>σματικά τη διαδικασία ενεργοποίησης του υπό σύσταση -και ελπίζω να συσταθεί- Εθνικού Μουσείου Αγροτικού Κινήματος Κιλελέρ. Θα δημιουργήσει ένα τρίγωνο τοπικής, περιφερειακής ανάπτυξης με αναφορές στην ιστορία -αυτό θα είναι το μουσείο-, στην έρευνα -αυτό θ</w:t>
      </w:r>
      <w:r>
        <w:rPr>
          <w:rFonts w:eastAsia="Times New Roman"/>
          <w:szCs w:val="24"/>
        </w:rPr>
        <w:t xml:space="preserve">α είναι το </w:t>
      </w:r>
      <w:r>
        <w:rPr>
          <w:rFonts w:eastAsia="Times New Roman"/>
          <w:szCs w:val="24"/>
        </w:rPr>
        <w:t>ι</w:t>
      </w:r>
      <w:r>
        <w:rPr>
          <w:rFonts w:eastAsia="Times New Roman"/>
          <w:szCs w:val="24"/>
        </w:rPr>
        <w:t xml:space="preserve">νστιτούτο- και τον </w:t>
      </w:r>
      <w:proofErr w:type="spellStart"/>
      <w:r>
        <w:rPr>
          <w:rFonts w:eastAsia="Times New Roman"/>
          <w:szCs w:val="24"/>
        </w:rPr>
        <w:t>αγροτισμό</w:t>
      </w:r>
      <w:proofErr w:type="spellEnd"/>
      <w:r>
        <w:rPr>
          <w:rFonts w:eastAsia="Times New Roman"/>
          <w:szCs w:val="24"/>
        </w:rPr>
        <w:t xml:space="preserve">. Γιατί ο Δήμος Κιλελέρ είναι ο μεγαλύτερος αγροτικός δήμος υπό τον </w:t>
      </w:r>
      <w:r>
        <w:rPr>
          <w:rFonts w:eastAsia="Times New Roman"/>
          <w:szCs w:val="24"/>
        </w:rPr>
        <w:lastRenderedPageBreak/>
        <w:t xml:space="preserve">«ΚΑΛΛΙΚΡΑΤΗ». Πιστεύω πως με τη δημιουργία του συγκεκριμένου </w:t>
      </w:r>
      <w:r>
        <w:rPr>
          <w:rFonts w:eastAsia="Times New Roman"/>
          <w:szCs w:val="24"/>
        </w:rPr>
        <w:t>ι</w:t>
      </w:r>
      <w:r>
        <w:rPr>
          <w:rFonts w:eastAsia="Times New Roman"/>
          <w:szCs w:val="24"/>
        </w:rPr>
        <w:t xml:space="preserve">νστιτούτου  με έδρα τον Δήμο Κιλελέρ και συγκεκριμένα το Δημοτικό Κατάστημα της </w:t>
      </w:r>
      <w:r>
        <w:rPr>
          <w:rFonts w:eastAsia="Times New Roman"/>
          <w:szCs w:val="24"/>
        </w:rPr>
        <w:t>Τ</w:t>
      </w:r>
      <w:r>
        <w:rPr>
          <w:rFonts w:eastAsia="Times New Roman"/>
          <w:szCs w:val="24"/>
        </w:rPr>
        <w:t>οπική</w:t>
      </w:r>
      <w:r>
        <w:rPr>
          <w:rFonts w:eastAsia="Times New Roman"/>
          <w:szCs w:val="24"/>
        </w:rPr>
        <w:t xml:space="preserve">ς </w:t>
      </w:r>
      <w:r>
        <w:rPr>
          <w:rFonts w:eastAsia="Times New Roman"/>
          <w:szCs w:val="24"/>
        </w:rPr>
        <w:t>Κ</w:t>
      </w:r>
      <w:r>
        <w:rPr>
          <w:rFonts w:eastAsia="Times New Roman"/>
          <w:szCs w:val="24"/>
        </w:rPr>
        <w:t xml:space="preserve">οινότητας Κιλελέρ θα δημιουργηθούν νέες θέσεις εργασίας, </w:t>
      </w:r>
      <w:proofErr w:type="spellStart"/>
      <w:r>
        <w:rPr>
          <w:rFonts w:eastAsia="Times New Roman"/>
          <w:szCs w:val="24"/>
        </w:rPr>
        <w:t>επισκεψιμότητα</w:t>
      </w:r>
      <w:proofErr w:type="spellEnd"/>
      <w:r>
        <w:rPr>
          <w:rFonts w:eastAsia="Times New Roman"/>
          <w:szCs w:val="24"/>
        </w:rPr>
        <w:t xml:space="preserve"> και σημαντική ώθηση στην ανάπτυξη της περιοχής.</w:t>
      </w:r>
    </w:p>
    <w:p w14:paraId="6B14F1E8" w14:textId="77777777" w:rsidR="004965E6" w:rsidRDefault="004D430C">
      <w:pPr>
        <w:spacing w:line="600" w:lineRule="auto"/>
        <w:ind w:firstLine="720"/>
        <w:jc w:val="both"/>
        <w:rPr>
          <w:rFonts w:eastAsia="Times New Roman"/>
          <w:szCs w:val="24"/>
        </w:rPr>
      </w:pPr>
      <w:r>
        <w:rPr>
          <w:rFonts w:eastAsia="Times New Roman"/>
          <w:szCs w:val="24"/>
        </w:rPr>
        <w:t xml:space="preserve">Μια ακόμα διάταξη θετική του νομοσχεδίου είναι τα διετή προγράμματα σπουδών </w:t>
      </w:r>
      <w:r>
        <w:rPr>
          <w:rFonts w:eastAsia="Times New Roman"/>
          <w:szCs w:val="24"/>
        </w:rPr>
        <w:t>κ</w:t>
      </w:r>
      <w:r>
        <w:rPr>
          <w:rFonts w:eastAsia="Times New Roman"/>
          <w:szCs w:val="24"/>
        </w:rPr>
        <w:t xml:space="preserve">έντρα </w:t>
      </w:r>
      <w:r>
        <w:rPr>
          <w:rFonts w:eastAsia="Times New Roman"/>
          <w:szCs w:val="24"/>
        </w:rPr>
        <w:t>ε</w:t>
      </w:r>
      <w:r>
        <w:rPr>
          <w:rFonts w:eastAsia="Times New Roman"/>
          <w:szCs w:val="24"/>
        </w:rPr>
        <w:t xml:space="preserve">παγγελματικής </w:t>
      </w:r>
      <w:r>
        <w:rPr>
          <w:rFonts w:eastAsia="Times New Roman"/>
          <w:szCs w:val="24"/>
        </w:rPr>
        <w:t>ε</w:t>
      </w:r>
      <w:r>
        <w:rPr>
          <w:rFonts w:eastAsia="Times New Roman"/>
          <w:szCs w:val="24"/>
        </w:rPr>
        <w:t xml:space="preserve">κπαίδευσης, μια διάταξη που, κατά </w:t>
      </w:r>
      <w:r>
        <w:rPr>
          <w:rFonts w:eastAsia="Times New Roman"/>
          <w:szCs w:val="24"/>
        </w:rPr>
        <w:t>τη γνώμη μου, δίνει τη δυνατότητα</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σε παιδιά οικογενειών με περιορισμένα οικονομικά</w:t>
      </w:r>
      <w:r>
        <w:rPr>
          <w:rFonts w:eastAsia="Times New Roman"/>
          <w:szCs w:val="24"/>
        </w:rPr>
        <w:t>,</w:t>
      </w:r>
      <w:r>
        <w:rPr>
          <w:rFonts w:eastAsia="Times New Roman"/>
          <w:szCs w:val="24"/>
        </w:rPr>
        <w:t xml:space="preserve"> να κάνουν σπουδές επαγγελματικής κατάρτισης αν</w:t>
      </w:r>
      <w:r>
        <w:rPr>
          <w:rFonts w:eastAsia="Times New Roman"/>
          <w:szCs w:val="24"/>
        </w:rPr>
        <w:t>ώ</w:t>
      </w:r>
      <w:r>
        <w:rPr>
          <w:rFonts w:eastAsia="Times New Roman"/>
          <w:szCs w:val="24"/>
        </w:rPr>
        <w:t>τ</w:t>
      </w:r>
      <w:r>
        <w:rPr>
          <w:rFonts w:eastAsia="Times New Roman"/>
          <w:szCs w:val="24"/>
        </w:rPr>
        <w:t>α</w:t>
      </w:r>
      <w:r>
        <w:rPr>
          <w:rFonts w:eastAsia="Times New Roman"/>
          <w:szCs w:val="24"/>
        </w:rPr>
        <w:t>του επιπέδου σε σύντομο χρονικό διάστημα -δύο έτη-, οι οποίες θα τους εξασφαλίσουν τη δυνατότητα εξεύρεσης εργασία</w:t>
      </w:r>
      <w:r>
        <w:rPr>
          <w:rFonts w:eastAsia="Times New Roman"/>
          <w:szCs w:val="24"/>
        </w:rPr>
        <w:t>ς.</w:t>
      </w:r>
    </w:p>
    <w:p w14:paraId="6B14F1E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Συνεχίζω τώρα με ένα θέμα το οποίο προκάλεσε και προκαλεί έντονες αντιδράσεις και δικαιολογημένα, κατά την άποψή μου. Αναφέρομαι στο Τμήμα Ιατρικών Εργαστηρίων του ΤΕΙ Θεσσαλίας, ένα εξαιρετικό </w:t>
      </w:r>
      <w:r>
        <w:rPr>
          <w:rFonts w:eastAsia="Times New Roman" w:cs="Times New Roman"/>
          <w:szCs w:val="24"/>
        </w:rPr>
        <w:t>τ</w:t>
      </w:r>
      <w:r>
        <w:rPr>
          <w:rFonts w:eastAsia="Times New Roman" w:cs="Times New Roman"/>
          <w:szCs w:val="24"/>
        </w:rPr>
        <w:t>μήμα κατά γενική ομολογία, ακόμα και σύμφωνα με τον Πρύταν</w:t>
      </w:r>
      <w:r>
        <w:rPr>
          <w:rFonts w:eastAsia="Times New Roman" w:cs="Times New Roman"/>
          <w:szCs w:val="24"/>
        </w:rPr>
        <w:t>η του Πανεπιστημίου Θεσσαλίας, το οποίο έχει υψηλό βαθμό εισαγωγής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άμεση επαγγελματική απορρόφηση πράγμα πολύ σημαντικό στις μέρες μας.</w:t>
      </w:r>
    </w:p>
    <w:p w14:paraId="6B14F1E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παρόν νομοσχέδιο, δυστυχώς, αυτό το </w:t>
      </w:r>
      <w:r>
        <w:rPr>
          <w:rFonts w:eastAsia="Times New Roman" w:cs="Times New Roman"/>
          <w:szCs w:val="24"/>
        </w:rPr>
        <w:t>τ</w:t>
      </w:r>
      <w:r>
        <w:rPr>
          <w:rFonts w:eastAsia="Times New Roman" w:cs="Times New Roman"/>
          <w:szCs w:val="24"/>
        </w:rPr>
        <w:t>μήμα καταργείται. Βεβαίως οι ήδη υπάρχοντες φοιτητές</w:t>
      </w:r>
      <w:r>
        <w:rPr>
          <w:rFonts w:eastAsia="Times New Roman" w:cs="Times New Roman"/>
          <w:szCs w:val="24"/>
        </w:rPr>
        <w:t>,</w:t>
      </w:r>
      <w:r>
        <w:rPr>
          <w:rFonts w:eastAsia="Times New Roman" w:cs="Times New Roman"/>
          <w:szCs w:val="24"/>
        </w:rPr>
        <w:t xml:space="preserve"> θα έχουν τ</w:t>
      </w:r>
      <w:r>
        <w:rPr>
          <w:rFonts w:eastAsia="Times New Roman" w:cs="Times New Roman"/>
          <w:szCs w:val="24"/>
        </w:rPr>
        <w:t xml:space="preserve">η δυνατότητα να ολοκληρώσουν τις τετραετείς σπουδές τους. Υπήρξα από την πρώτη στιγμή που ενημερώθηκα από φοιτητές και καθηγητές του </w:t>
      </w:r>
      <w:r>
        <w:rPr>
          <w:rFonts w:eastAsia="Times New Roman" w:cs="Times New Roman"/>
          <w:szCs w:val="24"/>
        </w:rPr>
        <w:t>τ</w:t>
      </w:r>
      <w:r>
        <w:rPr>
          <w:rFonts w:eastAsia="Times New Roman" w:cs="Times New Roman"/>
          <w:szCs w:val="24"/>
        </w:rPr>
        <w:t xml:space="preserve">μήματος, αντίθετη σε αυτή την προοπτική. Προσπάθησα όσο μπορούσα και στην </w:t>
      </w:r>
      <w:r>
        <w:rPr>
          <w:rFonts w:eastAsia="Times New Roman" w:cs="Times New Roman"/>
          <w:szCs w:val="24"/>
        </w:rPr>
        <w:t>ε</w:t>
      </w:r>
      <w:r>
        <w:rPr>
          <w:rFonts w:eastAsia="Times New Roman" w:cs="Times New Roman"/>
          <w:szCs w:val="24"/>
        </w:rPr>
        <w:t xml:space="preserve">πιτροπή όπου συζητήθηκε το νομοσχέδιο αλλά και </w:t>
      </w:r>
      <w:r>
        <w:rPr>
          <w:rFonts w:eastAsia="Times New Roman" w:cs="Times New Roman"/>
          <w:szCs w:val="24"/>
        </w:rPr>
        <w:t>με προσωπικές παρεμβάσεις μου ακόμα και με επιστολές προς τον Πρωθυπουργό να το αποτρέψω. Φαίνεται ότι δεν το κατάφερα, προς το παρόν.</w:t>
      </w:r>
    </w:p>
    <w:p w14:paraId="6B14F1E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Το επιχείρημα από την πλευρά του Υπουργού Παιδείας αλλά και του Πρύτανη του Πανεπιστημίου Θεσσαλίας, του κ. </w:t>
      </w:r>
      <w:proofErr w:type="spellStart"/>
      <w:r>
        <w:rPr>
          <w:rFonts w:eastAsia="Times New Roman" w:cs="Times New Roman"/>
          <w:szCs w:val="24"/>
        </w:rPr>
        <w:t>Μαμούρη</w:t>
      </w:r>
      <w:proofErr w:type="spellEnd"/>
      <w:r>
        <w:rPr>
          <w:rFonts w:eastAsia="Times New Roman" w:cs="Times New Roman"/>
          <w:szCs w:val="24"/>
        </w:rPr>
        <w:t xml:space="preserve">, είναι ότι δεν έχουν τη σύμφωνη γνώμη της </w:t>
      </w:r>
      <w:r>
        <w:rPr>
          <w:rFonts w:eastAsia="Times New Roman" w:cs="Times New Roman"/>
          <w:szCs w:val="24"/>
        </w:rPr>
        <w:t>σ</w:t>
      </w:r>
      <w:r>
        <w:rPr>
          <w:rFonts w:eastAsia="Times New Roman" w:cs="Times New Roman"/>
          <w:szCs w:val="24"/>
        </w:rPr>
        <w:t xml:space="preserve">υγκλήτου του </w:t>
      </w:r>
      <w:r>
        <w:rPr>
          <w:rFonts w:eastAsia="Times New Roman" w:cs="Times New Roman"/>
          <w:szCs w:val="24"/>
        </w:rPr>
        <w:t>π</w:t>
      </w:r>
      <w:r>
        <w:rPr>
          <w:rFonts w:eastAsia="Times New Roman" w:cs="Times New Roman"/>
          <w:szCs w:val="24"/>
        </w:rPr>
        <w:t xml:space="preserve">ανεπιστημίου. Κατάφερα, όμως, να αποσπάσω </w:t>
      </w:r>
      <w:r>
        <w:rPr>
          <w:rFonts w:eastAsia="Times New Roman" w:cs="Times New Roman"/>
          <w:szCs w:val="24"/>
        </w:rPr>
        <w:t>–</w:t>
      </w: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βεβαίως, με την παρέμβαση του Υπουργού με την επιστολή που έστειλε στον </w:t>
      </w:r>
      <w:r>
        <w:rPr>
          <w:rFonts w:eastAsia="Times New Roman" w:cs="Times New Roman"/>
          <w:szCs w:val="24"/>
        </w:rPr>
        <w:t>π</w:t>
      </w:r>
      <w:r>
        <w:rPr>
          <w:rFonts w:eastAsia="Times New Roman" w:cs="Times New Roman"/>
          <w:szCs w:val="24"/>
        </w:rPr>
        <w:t xml:space="preserve">ρύτανη- τη ρητή δέσμευση του </w:t>
      </w:r>
      <w:r>
        <w:rPr>
          <w:rFonts w:eastAsia="Times New Roman" w:cs="Times New Roman"/>
          <w:szCs w:val="24"/>
        </w:rPr>
        <w:t>π</w:t>
      </w:r>
      <w:r>
        <w:rPr>
          <w:rFonts w:eastAsia="Times New Roman" w:cs="Times New Roman"/>
          <w:szCs w:val="24"/>
        </w:rPr>
        <w:t>ρύτανη ότι σύντομα, πριν το τέλος του τρέχοντος</w:t>
      </w:r>
      <w:r>
        <w:rPr>
          <w:rFonts w:eastAsia="Times New Roman" w:cs="Times New Roman"/>
          <w:szCs w:val="24"/>
        </w:rPr>
        <w:t xml:space="preserve"> ακαδημαϊκού έτου</w:t>
      </w:r>
      <w:r>
        <w:rPr>
          <w:rFonts w:eastAsia="Times New Roman" w:cs="Times New Roman"/>
          <w:szCs w:val="24"/>
        </w:rPr>
        <w:t>ς</w:t>
      </w:r>
      <w:r>
        <w:rPr>
          <w:rFonts w:eastAsia="Times New Roman" w:cs="Times New Roman"/>
          <w:szCs w:val="24"/>
        </w:rPr>
        <w:t xml:space="preserve">, θα κάνει δεκτό το αίτημα των φοιτητών του Τμήματος Ιατρικών Εργαστηρίων, δίνοντάς τους τη δυνατότητα να αποφοιτήσουν από το Τμήμα Βιοχημείας-Βιοτεχνολογίας, εφόσον ολοκληρώσουν δύο </w:t>
      </w:r>
      <w:r>
        <w:rPr>
          <w:rFonts w:eastAsia="Times New Roman" w:cs="Times New Roman"/>
          <w:szCs w:val="24"/>
        </w:rPr>
        <w:lastRenderedPageBreak/>
        <w:t>επιπλέον έτη σπουδών σε αυτό, καθώς και τη συνέχεια του</w:t>
      </w:r>
      <w:r>
        <w:rPr>
          <w:rFonts w:eastAsia="Times New Roman" w:cs="Times New Roman"/>
          <w:szCs w:val="24"/>
        </w:rPr>
        <w:t xml:space="preserve"> Τμήματος Ιατρικών Εργαστηρίων ως κατεύθυνση σε κάποια άλλη σχολή στο νέο πανεπιστήμιο. Περιμένω την πραγματοποίηση αυτής της δέσμευσης και θα παρακολουθώ την εξέλιξή της.</w:t>
      </w:r>
    </w:p>
    <w:p w14:paraId="6B14F1E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Προς το παρόν δηλώνω την επιφύλαξή μου για το άρθρο 22, σχετικά με την ίδρυση και με</w:t>
      </w:r>
      <w:r>
        <w:rPr>
          <w:rFonts w:eastAsia="Times New Roman" w:cs="Times New Roman"/>
          <w:szCs w:val="24"/>
        </w:rPr>
        <w:t>τονομασία τμημάτων. Αν μπορούσα</w:t>
      </w:r>
      <w:r>
        <w:rPr>
          <w:rFonts w:eastAsia="Times New Roman" w:cs="Times New Roman"/>
          <w:szCs w:val="24"/>
        </w:rPr>
        <w:t>,</w:t>
      </w:r>
      <w:r>
        <w:rPr>
          <w:rFonts w:eastAsia="Times New Roman" w:cs="Times New Roman"/>
          <w:szCs w:val="24"/>
        </w:rPr>
        <w:t xml:space="preserve"> επιλεκτικά, θα το καταψήφιζα τη μη ύπαρξη Τμημάτων Ιατρικών Επιστημών.</w:t>
      </w:r>
    </w:p>
    <w:p w14:paraId="6B14F1E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απευθυνθώ στους φοιτητές του </w:t>
      </w:r>
      <w:r>
        <w:rPr>
          <w:rFonts w:eastAsia="Times New Roman" w:cs="Times New Roman"/>
          <w:szCs w:val="24"/>
        </w:rPr>
        <w:t>τ</w:t>
      </w:r>
      <w:r>
        <w:rPr>
          <w:rFonts w:eastAsia="Times New Roman" w:cs="Times New Roman"/>
          <w:szCs w:val="24"/>
        </w:rPr>
        <w:t>μήματος και να τους ευχαριστήσω για την τιμή που μου έκαναν και την εμπιστοσύνη που μου έδειξαν, ζ</w:t>
      </w:r>
      <w:r>
        <w:rPr>
          <w:rFonts w:eastAsia="Times New Roman" w:cs="Times New Roman"/>
          <w:szCs w:val="24"/>
        </w:rPr>
        <w:t xml:space="preserve">ητώντας τη βοήθειά μου στην προσπάθειά τους. Θα ήθελα να πω σε αυτούς αλλά και σε όλους τους φοιτητές, να είναι πάντα δυναμικοί και ενεργητικοί, όπως τώρα, να διεκδικούν αυτό που θεωρούν δίκιο τους αλλά και να σέβονται τις σπουδές τους και τις οικονομικές </w:t>
      </w:r>
      <w:r>
        <w:rPr>
          <w:rFonts w:eastAsia="Times New Roman" w:cs="Times New Roman"/>
          <w:szCs w:val="24"/>
        </w:rPr>
        <w:t xml:space="preserve">θυσίες που κάνουν οι γονείς τους για να τους σπουδάσουν, κυρίως όμως να εκμεταλλεύονται αυτά τα υπέροχα χρόνια της νιότης τους και των σπουδών τους, αποκτώντας ουσιαστική γνώση, αλλά και ζώντας </w:t>
      </w:r>
      <w:r>
        <w:rPr>
          <w:rFonts w:eastAsia="Times New Roman" w:cs="Times New Roman"/>
          <w:szCs w:val="24"/>
        </w:rPr>
        <w:lastRenderedPageBreak/>
        <w:t>τα σαν ενεργοί πολίτες</w:t>
      </w:r>
      <w:r>
        <w:rPr>
          <w:rFonts w:eastAsia="Times New Roman" w:cs="Times New Roman"/>
          <w:szCs w:val="24"/>
        </w:rPr>
        <w:t>,</w:t>
      </w:r>
      <w:r>
        <w:rPr>
          <w:rFonts w:eastAsia="Times New Roman" w:cs="Times New Roman"/>
          <w:szCs w:val="24"/>
        </w:rPr>
        <w:t xml:space="preserve"> και έτσι να παραμείνουν σε όλη τους τη</w:t>
      </w:r>
      <w:r>
        <w:rPr>
          <w:rFonts w:eastAsia="Times New Roman" w:cs="Times New Roman"/>
          <w:szCs w:val="24"/>
        </w:rPr>
        <w:t xml:space="preserve"> ζωή.</w:t>
      </w:r>
    </w:p>
    <w:p w14:paraId="6B14F1EE" w14:textId="77777777" w:rsidR="004965E6" w:rsidRDefault="004D430C">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w:t>
      </w:r>
      <w:r w:rsidRPr="00251171">
        <w:rPr>
          <w:rFonts w:eastAsia="Times New Roman" w:cs="Times New Roman"/>
          <w:szCs w:val="24"/>
        </w:rPr>
        <w:t xml:space="preserve"> </w:t>
      </w:r>
      <w:r>
        <w:rPr>
          <w:rFonts w:eastAsia="Times New Roman" w:cs="Times New Roman"/>
          <w:szCs w:val="24"/>
        </w:rPr>
        <w:t>κυρίας Βουλευτού</w:t>
      </w:r>
      <w:r w:rsidRPr="00251171">
        <w:rPr>
          <w:rFonts w:eastAsia="Times New Roman" w:cs="Times New Roman"/>
          <w:szCs w:val="24"/>
        </w:rPr>
        <w:t>)</w:t>
      </w:r>
    </w:p>
    <w:p w14:paraId="6B14F1E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Πολύ λίγο χρόνο θα χρειαστώ, κύριε Πρόεδρε.</w:t>
      </w:r>
    </w:p>
    <w:p w14:paraId="6B14F1F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Θέλω να πω και κάτι που ανέφερα στην τοποθέτησή μου στην </w:t>
      </w:r>
      <w:r>
        <w:rPr>
          <w:rFonts w:eastAsia="Times New Roman" w:cs="Times New Roman"/>
          <w:szCs w:val="24"/>
        </w:rPr>
        <w:t>ε</w:t>
      </w:r>
      <w:r>
        <w:rPr>
          <w:rFonts w:eastAsia="Times New Roman" w:cs="Times New Roman"/>
          <w:szCs w:val="24"/>
        </w:rPr>
        <w:t>πιτροπή. Τα πανεπιστήμια και γενικά τα εκπαιδευτικά ιδρύματα πρ</w:t>
      </w:r>
      <w:r>
        <w:rPr>
          <w:rFonts w:eastAsia="Times New Roman" w:cs="Times New Roman"/>
          <w:szCs w:val="24"/>
        </w:rPr>
        <w:t>έπει να γίνονται και να λειτουργούν με κύριο μέλημά τους τους φοιτητές και όχι και τους καθηγητές, γιατί κα</w:t>
      </w:r>
      <w:r>
        <w:rPr>
          <w:rFonts w:eastAsia="Times New Roman" w:cs="Times New Roman"/>
          <w:szCs w:val="24"/>
        </w:rPr>
        <w:t>μ</w:t>
      </w:r>
      <w:r>
        <w:rPr>
          <w:rFonts w:eastAsia="Times New Roman" w:cs="Times New Roman"/>
          <w:szCs w:val="24"/>
        </w:rPr>
        <w:t>μιά φορά, δυστυχώς, αυτός ο στόχος χάνεται μέσα σε συντεχνιακά συμφέροντα.</w:t>
      </w:r>
    </w:p>
    <w:p w14:paraId="6B14F1F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Καλή δύναμη, παιδιά! Καλή τύχη στη ζωή σας!</w:t>
      </w:r>
    </w:p>
    <w:p w14:paraId="6B14F1F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Θα μου επιτρέψετε, κύριε Πρόε</w:t>
      </w:r>
      <w:r>
        <w:rPr>
          <w:rFonts w:eastAsia="Times New Roman" w:cs="Times New Roman"/>
          <w:szCs w:val="24"/>
        </w:rPr>
        <w:t xml:space="preserve">δρε, να κλείσω με μια αναφορά σε κάτι προσωπικό. Σε λίγες μέρες κλείνουν δύο χρόνια που έφυγε από τη ζωή ο σύντροφος της ζωής μου, ο Λουκιανός </w:t>
      </w:r>
      <w:proofErr w:type="spellStart"/>
      <w:r>
        <w:rPr>
          <w:rFonts w:eastAsia="Times New Roman" w:cs="Times New Roman"/>
          <w:szCs w:val="24"/>
        </w:rPr>
        <w:t>Κηλαηδόνης</w:t>
      </w:r>
      <w:proofErr w:type="spellEnd"/>
      <w:r>
        <w:rPr>
          <w:rFonts w:eastAsia="Times New Roman" w:cs="Times New Roman"/>
          <w:szCs w:val="24"/>
        </w:rPr>
        <w:t xml:space="preserve">. Ξέρετε τι με </w:t>
      </w:r>
      <w:proofErr w:type="spellStart"/>
      <w:r>
        <w:rPr>
          <w:rFonts w:eastAsia="Times New Roman" w:cs="Times New Roman"/>
          <w:szCs w:val="24"/>
        </w:rPr>
        <w:t>παρηγορεί</w:t>
      </w:r>
      <w:proofErr w:type="spellEnd"/>
      <w:r>
        <w:rPr>
          <w:rFonts w:eastAsia="Times New Roman" w:cs="Times New Roman"/>
          <w:szCs w:val="24"/>
        </w:rPr>
        <w:t xml:space="preserve"> κάπως για την απουσία του, μέσα σε όσα συμβαίνουν αυτές τις μέρες; Λέω: Ευτυχώ</w:t>
      </w:r>
      <w:r>
        <w:rPr>
          <w:rFonts w:eastAsia="Times New Roman" w:cs="Times New Roman"/>
          <w:szCs w:val="24"/>
        </w:rPr>
        <w:t xml:space="preserve">ς, </w:t>
      </w:r>
      <w:r>
        <w:rPr>
          <w:rFonts w:eastAsia="Times New Roman" w:cs="Times New Roman"/>
          <w:szCs w:val="24"/>
        </w:rPr>
        <w:lastRenderedPageBreak/>
        <w:t>Λουκιανέ, που δεν είσαι εδώ</w:t>
      </w:r>
      <w:r>
        <w:rPr>
          <w:rFonts w:eastAsia="Times New Roman" w:cs="Times New Roman"/>
          <w:szCs w:val="24"/>
        </w:rPr>
        <w:t>,</w:t>
      </w:r>
      <w:r>
        <w:rPr>
          <w:rFonts w:eastAsia="Times New Roman" w:cs="Times New Roman"/>
          <w:szCs w:val="24"/>
        </w:rPr>
        <w:t xml:space="preserve"> να δεις την κατάντια κάποιων συντρόφων σου που πολύ τους αγαπούσες.</w:t>
      </w:r>
    </w:p>
    <w:p w14:paraId="6B14F1F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Σας ευχαριστώ.</w:t>
      </w:r>
    </w:p>
    <w:p w14:paraId="6B14F1F4" w14:textId="77777777" w:rsidR="004965E6" w:rsidRDefault="004D430C">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6B14F1F5" w14:textId="77777777" w:rsidR="004965E6" w:rsidRDefault="004D430C">
      <w:pPr>
        <w:spacing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Και εγώ ευχαριστώ.</w:t>
      </w:r>
    </w:p>
    <w:p w14:paraId="6B14F1F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Προχωρούμε, μετά την κ. Βαγενά, στον Βουλε</w:t>
      </w:r>
      <w:r>
        <w:rPr>
          <w:rFonts w:eastAsia="Times New Roman" w:cs="Times New Roman"/>
          <w:szCs w:val="24"/>
        </w:rPr>
        <w:t>υτή του ΣΥΡΙΖΑ κ. Καματερό.</w:t>
      </w:r>
    </w:p>
    <w:p w14:paraId="6B14F1F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Θα παρακαλέσω και εσάς να τηρήσετε τα επτά λεπτά, κύριε Καματερέ.</w:t>
      </w:r>
    </w:p>
    <w:p w14:paraId="6B14F1F8"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Κύριε Πρόεδρε, θα προσπαθήσω να μη σας φέρω σε δύσκολη θέση, επειδή είμαστε συμπατριώτες, όπως βρεθήκατε σε δύσκολη θέση με τον συμπατριώτη μας κ</w:t>
      </w:r>
      <w:r>
        <w:rPr>
          <w:rFonts w:eastAsia="Times New Roman" w:cs="Times New Roman"/>
          <w:szCs w:val="24"/>
        </w:rPr>
        <w:t xml:space="preserve">. </w:t>
      </w:r>
      <w:proofErr w:type="spellStart"/>
      <w:r>
        <w:rPr>
          <w:rFonts w:eastAsia="Times New Roman" w:cs="Times New Roman"/>
          <w:szCs w:val="24"/>
        </w:rPr>
        <w:t>Κόνσολα</w:t>
      </w:r>
      <w:proofErr w:type="spellEnd"/>
      <w:r>
        <w:rPr>
          <w:rFonts w:eastAsia="Times New Roman" w:cs="Times New Roman"/>
          <w:szCs w:val="24"/>
        </w:rPr>
        <w:t>. Γι’ αυτό δεν θα πω ως προς το νομοσχέδιο τα γενικότερα τα οποία έχουν ειπωθεί. Φυσικά είναι σε σωστή κατεύθυνση, φυσικά είναι τομή. Θα μπω κατ’ ευθείαν στην ουσία, αξιοποιώντας τον χρόνο μου.</w:t>
      </w:r>
    </w:p>
    <w:p w14:paraId="6B14F1F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έχει ένα έλλειμα στη </w:t>
      </w:r>
      <w:proofErr w:type="spellStart"/>
      <w:r>
        <w:rPr>
          <w:rFonts w:eastAsia="Times New Roman" w:cs="Times New Roman"/>
          <w:szCs w:val="24"/>
        </w:rPr>
        <w:t>νησιωτικότητα</w:t>
      </w:r>
      <w:proofErr w:type="spellEnd"/>
      <w:r>
        <w:rPr>
          <w:rFonts w:eastAsia="Times New Roman" w:cs="Times New Roman"/>
          <w:szCs w:val="24"/>
        </w:rPr>
        <w:t>. Το</w:t>
      </w:r>
      <w:r>
        <w:rPr>
          <w:rFonts w:eastAsia="Times New Roman" w:cs="Times New Roman"/>
          <w:szCs w:val="24"/>
        </w:rPr>
        <w:t xml:space="preserve"> άρθρο 101 του Συντάγματος επιτάσσει σε κάθε νομοσχέδιο και σε κάθε διοικητική πράξη</w:t>
      </w:r>
      <w:r>
        <w:rPr>
          <w:rFonts w:eastAsia="Times New Roman" w:cs="Times New Roman"/>
          <w:szCs w:val="24"/>
        </w:rPr>
        <w:t>,</w:t>
      </w:r>
      <w:r>
        <w:rPr>
          <w:rFonts w:eastAsia="Times New Roman" w:cs="Times New Roman"/>
          <w:szCs w:val="24"/>
        </w:rPr>
        <w:t xml:space="preserve"> να παίρνεται υπ’ </w:t>
      </w:r>
      <w:proofErr w:type="spellStart"/>
      <w:r>
        <w:rPr>
          <w:rFonts w:eastAsia="Times New Roman" w:cs="Times New Roman"/>
          <w:szCs w:val="24"/>
        </w:rPr>
        <w:t>όψιν</w:t>
      </w:r>
      <w:proofErr w:type="spellEnd"/>
      <w:r>
        <w:rPr>
          <w:rFonts w:eastAsia="Times New Roman" w:cs="Times New Roman"/>
          <w:szCs w:val="24"/>
        </w:rPr>
        <w:t xml:space="preserve"> η </w:t>
      </w:r>
      <w:proofErr w:type="spellStart"/>
      <w:r>
        <w:rPr>
          <w:rFonts w:eastAsia="Times New Roman" w:cs="Times New Roman"/>
          <w:szCs w:val="24"/>
        </w:rPr>
        <w:t>νησιωτικότητα</w:t>
      </w:r>
      <w:proofErr w:type="spellEnd"/>
      <w:r>
        <w:rPr>
          <w:rFonts w:eastAsia="Times New Roman" w:cs="Times New Roman"/>
          <w:szCs w:val="24"/>
        </w:rPr>
        <w:t>, ώστε να μην έχει αρνητικές επιπτώσεις στην ανάπτυξη των νησιών. Εδώ έχουμε πρόβλημα.</w:t>
      </w:r>
    </w:p>
    <w:p w14:paraId="6B14F1F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Σας το είχα πει στην </w:t>
      </w:r>
      <w:r>
        <w:rPr>
          <w:rFonts w:eastAsia="Times New Roman" w:cs="Times New Roman"/>
          <w:szCs w:val="24"/>
        </w:rPr>
        <w:t>ε</w:t>
      </w:r>
      <w:r>
        <w:rPr>
          <w:rFonts w:eastAsia="Times New Roman" w:cs="Times New Roman"/>
          <w:szCs w:val="24"/>
        </w:rPr>
        <w:t>πιτροπή αλλά επειδή είνα</w:t>
      </w:r>
      <w:r>
        <w:rPr>
          <w:rFonts w:eastAsia="Times New Roman" w:cs="Times New Roman"/>
          <w:szCs w:val="24"/>
        </w:rPr>
        <w:t>ι χαρακτηριστικό, ξαναλέω το παράδειγμα για να αναδείξω το πρόβλημα. Ταξίδευα για το Καστελόριζο με έναν αδιόριστο καθηγητή. Πήγαμε ένα βράδυ και παρ</w:t>
      </w:r>
      <w:r>
        <w:rPr>
          <w:rFonts w:eastAsia="Times New Roman" w:cs="Times New Roman"/>
          <w:szCs w:val="24"/>
        </w:rPr>
        <w:t xml:space="preserve">’ </w:t>
      </w:r>
      <w:r>
        <w:rPr>
          <w:rFonts w:eastAsia="Times New Roman" w:cs="Times New Roman"/>
          <w:szCs w:val="24"/>
        </w:rPr>
        <w:t xml:space="preserve">όλο που τον βοηθήσαμε να βρει σπίτι, πού θα τρώει, πού θα πηγαίνει κ.λπ., την άλλη μέρα έφυγε. Γιατί; Θα </w:t>
      </w:r>
      <w:r>
        <w:rPr>
          <w:rFonts w:eastAsia="Times New Roman" w:cs="Times New Roman"/>
          <w:szCs w:val="24"/>
        </w:rPr>
        <w:t xml:space="preserve">έπαιρνε 800 ευρώ σαν διορισμένος αναπληρωτής. Μόνο για </w:t>
      </w:r>
      <w:r>
        <w:rPr>
          <w:rFonts w:eastAsia="Times New Roman" w:cs="Times New Roman"/>
          <w:szCs w:val="24"/>
        </w:rPr>
        <w:t>να</w:t>
      </w:r>
      <w:r>
        <w:rPr>
          <w:rFonts w:eastAsia="Times New Roman" w:cs="Times New Roman"/>
          <w:szCs w:val="24"/>
        </w:rPr>
        <w:t xml:space="preserve"> ταξιδέψει από το Καστελόριζο στην Αθήνα, να πάει και να έρθει, ήθελε 500 ευρώ. Αν πήγαινε με το πλοίο, ήθελε τριάντα ώρες. Όχι μόνο δεν του έβγαινε ο μισθός, αλλά έπρεπε να βάλει και από την τσέπη. </w:t>
      </w:r>
      <w:r>
        <w:rPr>
          <w:rFonts w:eastAsia="Times New Roman" w:cs="Times New Roman"/>
          <w:szCs w:val="24"/>
        </w:rPr>
        <w:t>Αφήνω την κοινωνική ζωή, που είναι ανύπαρκτη, γιατί εκεί τον χειμώνα δεν υπάρχει τίποτα.</w:t>
      </w:r>
    </w:p>
    <w:p w14:paraId="6B14F1F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Τι ήθελα να πω με αυτό; Ήθελα να πω -και έκανα πρόταση συγκεκριμένη- ότι θα πρέπει να πάρει κάποια μόρια η εντοπιότητα των πτυχιούχων σε αυτά τα μικρά νησιά. Ας μην εί</w:t>
      </w:r>
      <w:r>
        <w:rPr>
          <w:rFonts w:eastAsia="Times New Roman" w:cs="Times New Roman"/>
          <w:szCs w:val="24"/>
        </w:rPr>
        <w:t xml:space="preserve">ναι </w:t>
      </w:r>
      <w:r>
        <w:rPr>
          <w:rFonts w:eastAsia="Times New Roman" w:cs="Times New Roman"/>
          <w:szCs w:val="24"/>
        </w:rPr>
        <w:lastRenderedPageBreak/>
        <w:t>στη Ρόδο, ας μην είναι στην Κω, ας μην είναι σε άλλα μέρη, παρ</w:t>
      </w:r>
      <w:r>
        <w:rPr>
          <w:rFonts w:eastAsia="Times New Roman" w:cs="Times New Roman"/>
          <w:szCs w:val="24"/>
        </w:rPr>
        <w:t xml:space="preserve">’ </w:t>
      </w:r>
      <w:r>
        <w:rPr>
          <w:rFonts w:eastAsia="Times New Roman" w:cs="Times New Roman"/>
          <w:szCs w:val="24"/>
        </w:rPr>
        <w:t>όλο που και εκεί υπάρχουν προβλήματα και κάποια στιγμή θα έπρεπε να τα συζητήσουμε. Ας είναι στα μικρά νησιά κάτω των τρεισήμισι χιλιάδων κατοίκων, όπως το έχουμε ψηφίσει στον «ΚΛΕΙΣΘΕΝΗ»</w:t>
      </w:r>
      <w:r>
        <w:rPr>
          <w:rFonts w:eastAsia="Times New Roman" w:cs="Times New Roman"/>
          <w:szCs w:val="24"/>
        </w:rPr>
        <w:t>,</w:t>
      </w:r>
      <w:r>
        <w:rPr>
          <w:rFonts w:eastAsia="Times New Roman" w:cs="Times New Roman"/>
          <w:szCs w:val="24"/>
        </w:rPr>
        <w:t xml:space="preserve"> και προβλέπεται ότι μικρά νησιά είναι αυτά κάτω των τρεισήμισι χιλιάδων κατοίκων. Δεν ζητάμε και πολλά. Μόρια ζητάμε.</w:t>
      </w:r>
    </w:p>
    <w:p w14:paraId="6B14F1F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Θα σας δείξω, όμως, παρακάτω ότι όχι μόνο μόρια έπρεπε να τους δίνουμε αλλά αυτούς τους κατοίκους των μικρών νησιών έπρεπε να τους πληρών</w:t>
      </w:r>
      <w:r>
        <w:rPr>
          <w:rFonts w:eastAsia="Times New Roman" w:cs="Times New Roman"/>
          <w:szCs w:val="24"/>
        </w:rPr>
        <w:t>ουμε για να μένουν.</w:t>
      </w:r>
    </w:p>
    <w:p w14:paraId="6B14F1F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Ένα δεύτερο ζήτημα που μας αφορά στη </w:t>
      </w:r>
      <w:proofErr w:type="spellStart"/>
      <w:r>
        <w:rPr>
          <w:rFonts w:eastAsia="Times New Roman" w:cs="Times New Roman"/>
          <w:szCs w:val="24"/>
        </w:rPr>
        <w:t>μοριοδότηση</w:t>
      </w:r>
      <w:proofErr w:type="spellEnd"/>
      <w:r>
        <w:rPr>
          <w:rFonts w:eastAsia="Times New Roman" w:cs="Times New Roman"/>
          <w:szCs w:val="24"/>
        </w:rPr>
        <w:t xml:space="preserve">, κύριε Υπουργέ, πριν πω γενικότερα για το πώς πρέπει να νοιαστούμε γι’ αυτά τα μικρά νησιά, είναι τα εξής: Τι θα πούμε στη δασκάλα που έχει έναν μαθητή στους </w:t>
      </w:r>
      <w:proofErr w:type="spellStart"/>
      <w:r>
        <w:rPr>
          <w:rFonts w:eastAsia="Times New Roman" w:cs="Times New Roman"/>
          <w:szCs w:val="24"/>
        </w:rPr>
        <w:t>Αρκιούς</w:t>
      </w:r>
      <w:proofErr w:type="spellEnd"/>
      <w:r>
        <w:rPr>
          <w:rFonts w:eastAsia="Times New Roman" w:cs="Times New Roman"/>
          <w:szCs w:val="24"/>
        </w:rPr>
        <w:t>; Έχει δύο ή τρία χρόν</w:t>
      </w:r>
      <w:r>
        <w:rPr>
          <w:rFonts w:eastAsia="Times New Roman" w:cs="Times New Roman"/>
          <w:szCs w:val="24"/>
        </w:rPr>
        <w:t>ια αν δεν κάνω λάθος εκεί</w:t>
      </w:r>
      <w:r>
        <w:rPr>
          <w:rFonts w:eastAsia="Times New Roman" w:cs="Times New Roman"/>
          <w:szCs w:val="24"/>
        </w:rPr>
        <w:t>,</w:t>
      </w:r>
      <w:r>
        <w:rPr>
          <w:rFonts w:eastAsia="Times New Roman" w:cs="Times New Roman"/>
          <w:szCs w:val="24"/>
        </w:rPr>
        <w:t xml:space="preserve"> και πήγε εκεί υπολογίζοντας στη </w:t>
      </w:r>
      <w:proofErr w:type="spellStart"/>
      <w:r>
        <w:rPr>
          <w:rFonts w:eastAsia="Times New Roman" w:cs="Times New Roman"/>
          <w:szCs w:val="24"/>
        </w:rPr>
        <w:t>μοριοδότησή</w:t>
      </w:r>
      <w:proofErr w:type="spellEnd"/>
      <w:r>
        <w:rPr>
          <w:rFonts w:eastAsia="Times New Roman" w:cs="Times New Roman"/>
          <w:szCs w:val="24"/>
        </w:rPr>
        <w:t xml:space="preserve"> της, διαφορετικά δεν θα πήγαινε. Τι θα της πούμε τώρα; Ότι δεν μετρούν αυτά τα χρόνια η </w:t>
      </w:r>
      <w:proofErr w:type="spellStart"/>
      <w:r>
        <w:rPr>
          <w:rFonts w:eastAsia="Times New Roman" w:cs="Times New Roman"/>
          <w:szCs w:val="24"/>
        </w:rPr>
        <w:t>μοριοδότηση</w:t>
      </w:r>
      <w:proofErr w:type="spellEnd"/>
      <w:r>
        <w:rPr>
          <w:rFonts w:eastAsia="Times New Roman" w:cs="Times New Roman"/>
          <w:szCs w:val="24"/>
        </w:rPr>
        <w:t>, αλλά μετράει η πραγματική υπηρεσία;</w:t>
      </w:r>
    </w:p>
    <w:p w14:paraId="6B14F1F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Δεν ζητάμε πάλι τη </w:t>
      </w:r>
      <w:proofErr w:type="spellStart"/>
      <w:r>
        <w:rPr>
          <w:rFonts w:eastAsia="Times New Roman" w:cs="Times New Roman"/>
          <w:szCs w:val="24"/>
        </w:rPr>
        <w:t>μοριοδότηση</w:t>
      </w:r>
      <w:proofErr w:type="spellEnd"/>
      <w:r>
        <w:rPr>
          <w:rFonts w:eastAsia="Times New Roman" w:cs="Times New Roman"/>
          <w:szCs w:val="24"/>
        </w:rPr>
        <w:t xml:space="preserve"> αυτών εδώ των εκπ</w:t>
      </w:r>
      <w:r>
        <w:rPr>
          <w:rFonts w:eastAsia="Times New Roman" w:cs="Times New Roman"/>
          <w:szCs w:val="24"/>
        </w:rPr>
        <w:t>αιδευτικών σε όλα τα νησιά, γιατί υπάρχουν νησιά που ανέπτυξαν τον πληθυσμό τους. Έχουμε, όμως, νησιά που φθίνουν και γι’ αυτά θέλω να μιλήσω.</w:t>
      </w:r>
    </w:p>
    <w:p w14:paraId="6B14F1F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Κύριε Υπουργέ, -και απευθύνομαι προς όλους- με αφορμή αυτό για την παιδεία, γιατί ξέρω ότι συζητώντας τα μέτρα πο</w:t>
      </w:r>
      <w:r>
        <w:rPr>
          <w:rFonts w:eastAsia="Times New Roman" w:cs="Times New Roman"/>
          <w:szCs w:val="24"/>
        </w:rPr>
        <w:t>υ πρέπει να πάρουμε στα νησιά για την παιδεία, δεν είναι το μόνο που πρέπει να συζητήσουμε. Δεν είναι τυχαίο, όμως, που στην πρώτη μου ομιλία μου στη Βουλή</w:t>
      </w:r>
      <w:r>
        <w:rPr>
          <w:rFonts w:eastAsia="Times New Roman" w:cs="Times New Roman"/>
          <w:szCs w:val="24"/>
        </w:rPr>
        <w:t>,</w:t>
      </w:r>
      <w:r>
        <w:rPr>
          <w:rFonts w:eastAsia="Times New Roman" w:cs="Times New Roman"/>
          <w:szCs w:val="24"/>
        </w:rPr>
        <w:t xml:space="preserve"> είχα μιλήσει για την εκπαίδευση, για τους </w:t>
      </w:r>
      <w:proofErr w:type="spellStart"/>
      <w:r>
        <w:rPr>
          <w:rFonts w:eastAsia="Times New Roman" w:cs="Times New Roman"/>
          <w:szCs w:val="24"/>
        </w:rPr>
        <w:t>Αρκιούς</w:t>
      </w:r>
      <w:proofErr w:type="spellEnd"/>
      <w:r>
        <w:rPr>
          <w:rFonts w:eastAsia="Times New Roman" w:cs="Times New Roman"/>
          <w:szCs w:val="24"/>
        </w:rPr>
        <w:t xml:space="preserve">, για τη Μαρία, το παιδί που τελείωσε το </w:t>
      </w:r>
      <w:r>
        <w:rPr>
          <w:rFonts w:eastAsia="Times New Roman" w:cs="Times New Roman"/>
          <w:szCs w:val="24"/>
        </w:rPr>
        <w:t>δ</w:t>
      </w:r>
      <w:r>
        <w:rPr>
          <w:rFonts w:eastAsia="Times New Roman" w:cs="Times New Roman"/>
          <w:szCs w:val="24"/>
        </w:rPr>
        <w:t>ημοτικό,</w:t>
      </w:r>
      <w:r>
        <w:rPr>
          <w:rFonts w:eastAsia="Times New Roman" w:cs="Times New Roman"/>
          <w:szCs w:val="24"/>
        </w:rPr>
        <w:t xml:space="preserve"> δεν μπορούσε να πάει στο </w:t>
      </w:r>
      <w:r>
        <w:rPr>
          <w:rFonts w:eastAsia="Times New Roman" w:cs="Times New Roman"/>
          <w:szCs w:val="24"/>
        </w:rPr>
        <w:t>γ</w:t>
      </w:r>
      <w:r>
        <w:rPr>
          <w:rFonts w:eastAsia="Times New Roman" w:cs="Times New Roman"/>
          <w:szCs w:val="24"/>
        </w:rPr>
        <w:t>υμνάσιο, δεν μπορούσε να σπουδάσει, παρ</w:t>
      </w:r>
      <w:r>
        <w:rPr>
          <w:rFonts w:eastAsia="Times New Roman" w:cs="Times New Roman"/>
          <w:szCs w:val="24"/>
        </w:rPr>
        <w:t xml:space="preserve">’ </w:t>
      </w:r>
      <w:r>
        <w:rPr>
          <w:rFonts w:eastAsia="Times New Roman" w:cs="Times New Roman"/>
          <w:szCs w:val="24"/>
        </w:rPr>
        <w:t>όλο που ήθελε και δεν το καταφέραμε ακόμα. Και λυπάμαι που σήμερα μιλάω για τη Μαρία, η οποία βέβαια δεν σπούδασε, έφυγε από το νησί, παντρεύτηκε, είχε δύο αδέρφια</w:t>
      </w:r>
      <w:r>
        <w:rPr>
          <w:rFonts w:eastAsia="Times New Roman" w:cs="Times New Roman"/>
          <w:szCs w:val="24"/>
        </w:rPr>
        <w:t>,</w:t>
      </w:r>
      <w:r>
        <w:rPr>
          <w:rFonts w:eastAsia="Times New Roman" w:cs="Times New Roman"/>
          <w:szCs w:val="24"/>
        </w:rPr>
        <w:t xml:space="preserve"> έφυγε το ένα τελείωσε τ</w:t>
      </w:r>
      <w:r>
        <w:rPr>
          <w:rFonts w:eastAsia="Times New Roman" w:cs="Times New Roman"/>
          <w:szCs w:val="24"/>
        </w:rPr>
        <w:t xml:space="preserve">ο </w:t>
      </w:r>
      <w:r>
        <w:rPr>
          <w:rFonts w:eastAsia="Times New Roman" w:cs="Times New Roman"/>
          <w:szCs w:val="24"/>
        </w:rPr>
        <w:t>δ</w:t>
      </w:r>
      <w:r>
        <w:rPr>
          <w:rFonts w:eastAsia="Times New Roman" w:cs="Times New Roman"/>
          <w:szCs w:val="24"/>
        </w:rPr>
        <w:t>ημοτικό και έχει μείνει ένα και φεύγοντας και αυτό, κλείνει το σχολείο.</w:t>
      </w:r>
    </w:p>
    <w:p w14:paraId="6B14F20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Αγαπητοί συνάδελφοι, δεν είναι ευθύνη του κυρίου Υπουργού</w:t>
      </w:r>
      <w:r>
        <w:rPr>
          <w:rFonts w:eastAsia="Times New Roman" w:cs="Times New Roman"/>
          <w:szCs w:val="24"/>
        </w:rPr>
        <w:t>,</w:t>
      </w:r>
      <w:r>
        <w:rPr>
          <w:rFonts w:eastAsia="Times New Roman" w:cs="Times New Roman"/>
          <w:szCs w:val="24"/>
        </w:rPr>
        <w:t xml:space="preserve"> βέβαια, είναι όλων μας. Έχουμε </w:t>
      </w:r>
      <w:proofErr w:type="spellStart"/>
      <w:r>
        <w:rPr>
          <w:rFonts w:eastAsia="Times New Roman" w:cs="Times New Roman"/>
          <w:szCs w:val="24"/>
        </w:rPr>
        <w:t>εκατόν</w:t>
      </w:r>
      <w:proofErr w:type="spellEnd"/>
      <w:r>
        <w:rPr>
          <w:rFonts w:eastAsia="Times New Roman" w:cs="Times New Roman"/>
          <w:szCs w:val="24"/>
        </w:rPr>
        <w:t xml:space="preserve"> επτά νησιά κατοικημένα. Ήταν πριν από λίγα χρόνια </w:t>
      </w:r>
      <w:proofErr w:type="spellStart"/>
      <w:r>
        <w:rPr>
          <w:rFonts w:eastAsia="Times New Roman" w:cs="Times New Roman"/>
          <w:szCs w:val="24"/>
        </w:rPr>
        <w:t>εκατόν</w:t>
      </w:r>
      <w:proofErr w:type="spellEnd"/>
      <w:r>
        <w:rPr>
          <w:rFonts w:eastAsia="Times New Roman" w:cs="Times New Roman"/>
          <w:szCs w:val="24"/>
        </w:rPr>
        <w:t xml:space="preserve"> δεκάξι. Πριν από </w:t>
      </w:r>
      <w:r>
        <w:rPr>
          <w:rFonts w:eastAsia="Times New Roman" w:cs="Times New Roman"/>
          <w:szCs w:val="24"/>
        </w:rPr>
        <w:lastRenderedPageBreak/>
        <w:t>λίγα ακόμα</w:t>
      </w:r>
      <w:r>
        <w:rPr>
          <w:rFonts w:eastAsia="Times New Roman" w:cs="Times New Roman"/>
          <w:szCs w:val="24"/>
        </w:rPr>
        <w:t xml:space="preserve"> χρόνια ήταν </w:t>
      </w:r>
      <w:proofErr w:type="spellStart"/>
      <w:r>
        <w:rPr>
          <w:rFonts w:eastAsia="Times New Roman" w:cs="Times New Roman"/>
          <w:szCs w:val="24"/>
        </w:rPr>
        <w:t>εκατόν</w:t>
      </w:r>
      <w:proofErr w:type="spellEnd"/>
      <w:r>
        <w:rPr>
          <w:rFonts w:eastAsia="Times New Roman" w:cs="Times New Roman"/>
          <w:szCs w:val="24"/>
        </w:rPr>
        <w:t xml:space="preserve"> είκοσι οκτώ. Τα ογδόντα ένα από αυτά, δηλαδή το 80% των νησιών έχουν λιγότερους από τρεισήμισι χιλιάδες</w:t>
      </w:r>
      <w:r w:rsidRPr="00B96DA9">
        <w:rPr>
          <w:rFonts w:eastAsia="Times New Roman" w:cs="Times New Roman"/>
          <w:szCs w:val="24"/>
        </w:rPr>
        <w:t xml:space="preserve"> </w:t>
      </w:r>
      <w:r>
        <w:rPr>
          <w:rFonts w:eastAsia="Times New Roman" w:cs="Times New Roman"/>
          <w:szCs w:val="24"/>
        </w:rPr>
        <w:t>κατοίκους</w:t>
      </w:r>
      <w:r>
        <w:rPr>
          <w:rFonts w:eastAsia="Times New Roman" w:cs="Times New Roman"/>
          <w:szCs w:val="24"/>
        </w:rPr>
        <w:t>. Ξέρετε πόσοι είναι όλοι οι κάτοικοι; Είναι πενήντα τέσσερις χιλιάδες. Στα ογδόντα ένα νησιά μας οι κάτοικοι είναι πενήντα</w:t>
      </w:r>
      <w:r>
        <w:rPr>
          <w:rFonts w:eastAsia="Times New Roman" w:cs="Times New Roman"/>
          <w:szCs w:val="24"/>
        </w:rPr>
        <w:t xml:space="preserve"> τέσσερις χιλιάδες. Χωρίς σχολείο είναι είκοσι νησιά. Κάτω των εκατό κατοίκων τα νησιά είναι είκοσι οκτώ και έχουν εξακόσιους δέκα κατοίκους. Κάτω των τριακοσίων κατοίκων είναι τριάντα οκτώ νησιά και έχουν δυόμισι χιλιάδες κατοίκους. Κάτω των χιλίων κατοίκ</w:t>
      </w:r>
      <w:r>
        <w:rPr>
          <w:rFonts w:eastAsia="Times New Roman" w:cs="Times New Roman"/>
          <w:szCs w:val="24"/>
        </w:rPr>
        <w:t>ων είναι πενήντα έξι νησιά και έχουν περίπου δεκατέσσερις χιλιάδες κατοίκους.</w:t>
      </w:r>
    </w:p>
    <w:p w14:paraId="6B14F20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Γι’ αυτά τα μεγέθη μιλάμε και δεν μπορούμε να νοιαστούμε και προσπαθώ τρία χρόνια να πείσω το Υπουργείο Οικονομικών</w:t>
      </w:r>
      <w:r>
        <w:rPr>
          <w:rFonts w:eastAsia="Times New Roman" w:cs="Times New Roman"/>
          <w:szCs w:val="24"/>
        </w:rPr>
        <w:t>,</w:t>
      </w:r>
      <w:r>
        <w:rPr>
          <w:rFonts w:eastAsia="Times New Roman" w:cs="Times New Roman"/>
          <w:szCs w:val="24"/>
        </w:rPr>
        <w:t xml:space="preserve"> να μην πληρώνουν ΕΝΦΙΑ σε αυτά τα νησιά και δεν μπορώ να το κ</w:t>
      </w:r>
      <w:r>
        <w:rPr>
          <w:rFonts w:eastAsia="Times New Roman" w:cs="Times New Roman"/>
          <w:szCs w:val="24"/>
        </w:rPr>
        <w:t>αταφέρω. Εντάξει είχαμε τα μνημόνια. Τώρα βγήκαμε από τα μνημόνια. Υπάρχει μια γιαγιά στον Κίναρο και πληρώνει ΕΝΦΙΑ και έχει ΦΠΑ 24%</w:t>
      </w:r>
      <w:r>
        <w:rPr>
          <w:rFonts w:eastAsia="Times New Roman" w:cs="Times New Roman"/>
          <w:szCs w:val="24"/>
        </w:rPr>
        <w:t>,</w:t>
      </w:r>
      <w:r>
        <w:rPr>
          <w:rFonts w:eastAsia="Times New Roman" w:cs="Times New Roman"/>
          <w:szCs w:val="24"/>
        </w:rPr>
        <w:t xml:space="preserve"> και κρατήσαμε τον ΦΠΑ μόνο στα νησιά του μεταναστευτικού με αγώνα. Βγήκαμε από τα μνημόνια. Να τα παλέψουμε αυτά. Είναι α</w:t>
      </w:r>
      <w:r>
        <w:rPr>
          <w:rFonts w:eastAsia="Times New Roman" w:cs="Times New Roman"/>
          <w:szCs w:val="24"/>
        </w:rPr>
        <w:t>παράδεκτο.</w:t>
      </w:r>
    </w:p>
    <w:p w14:paraId="6B14F20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Έχει πέντε ανθρώπους στο </w:t>
      </w:r>
      <w:proofErr w:type="spellStart"/>
      <w:r>
        <w:rPr>
          <w:rFonts w:eastAsia="Times New Roman" w:cs="Times New Roman"/>
          <w:szCs w:val="24"/>
        </w:rPr>
        <w:t>Μαράθι</w:t>
      </w:r>
      <w:proofErr w:type="spellEnd"/>
      <w:r>
        <w:rPr>
          <w:rFonts w:eastAsia="Times New Roman" w:cs="Times New Roman"/>
          <w:szCs w:val="24"/>
        </w:rPr>
        <w:t>. Είναι πέντε κάτοικοι</w:t>
      </w:r>
      <w:r>
        <w:rPr>
          <w:rFonts w:eastAsia="Times New Roman" w:cs="Times New Roman"/>
          <w:szCs w:val="24"/>
        </w:rPr>
        <w:t>,</w:t>
      </w:r>
      <w:r>
        <w:rPr>
          <w:rFonts w:eastAsia="Times New Roman" w:cs="Times New Roman"/>
          <w:szCs w:val="24"/>
        </w:rPr>
        <w:t xml:space="preserve"> που έχουν μία ταβέρνα. Όχι μόνο πληρώνουν ΕΝΦΙΑ, όχι μόνο έχουν ΦΠΑ 24%, αλλά τους έχει κάνει αγωγή και το </w:t>
      </w:r>
      <w:r>
        <w:rPr>
          <w:rFonts w:eastAsia="Times New Roman" w:cs="Times New Roman"/>
          <w:szCs w:val="24"/>
        </w:rPr>
        <w:t>δ</w:t>
      </w:r>
      <w:r>
        <w:rPr>
          <w:rFonts w:eastAsia="Times New Roman" w:cs="Times New Roman"/>
          <w:szCs w:val="24"/>
        </w:rPr>
        <w:t>ημόσιο, διεκδικώντας την περιουσία τους, επειδή τάχα τα χαρτιά που έχουν δεν είναι</w:t>
      </w:r>
      <w:r>
        <w:rPr>
          <w:rFonts w:eastAsia="Times New Roman" w:cs="Times New Roman"/>
          <w:szCs w:val="24"/>
        </w:rPr>
        <w:t xml:space="preserve"> ισχυρά, επειδή τα πήραν από το Μοναστήρι με ένα βυζαντινό χρυσόβουλο κ.λπ.</w:t>
      </w:r>
      <w:r>
        <w:rPr>
          <w:rFonts w:eastAsia="Times New Roman" w:cs="Times New Roman"/>
          <w:szCs w:val="24"/>
        </w:rPr>
        <w:t>.</w:t>
      </w:r>
    </w:p>
    <w:p w14:paraId="6B14F203" w14:textId="77777777" w:rsidR="004965E6" w:rsidRDefault="004D430C">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6B14F20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6B14F20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Κατάληξη, αγαπητοί συνάδελφοι, και αγαπητά μέλη της Κυβέρνησης: Όπως προχωρήσαμε στη </w:t>
      </w:r>
      <w:proofErr w:type="spellStart"/>
      <w:r>
        <w:rPr>
          <w:rFonts w:eastAsia="Times New Roman" w:cs="Times New Roman"/>
          <w:szCs w:val="24"/>
        </w:rPr>
        <w:t>νησιωτικότητα</w:t>
      </w:r>
      <w:proofErr w:type="spellEnd"/>
      <w:r>
        <w:rPr>
          <w:rFonts w:eastAsia="Times New Roman" w:cs="Times New Roman"/>
          <w:szCs w:val="24"/>
        </w:rPr>
        <w:t xml:space="preserve"> και έχουμε κάνει σοβαρά βήματα, όπως φτάσαμε στον Πρωθυπουργό και έδωσε εντολή και χαράξαμε ένα πλαίσιο νησιωτικής πολιτικής, όπως πετύχαμε το μεταφορικό ισο</w:t>
      </w:r>
      <w:r>
        <w:rPr>
          <w:rFonts w:eastAsia="Times New Roman" w:cs="Times New Roman"/>
          <w:szCs w:val="24"/>
        </w:rPr>
        <w:t xml:space="preserve">δύναμο, εκεί που έλεγαν άλλοι ότι δεν μπορούμε να το εφαρμόσουμε, όπως πετύχαμε να κρατήσουμε τον ΦΠΑ, όταν άλλοι δεν μπορούσαν να το κρατήσουν, έστω και σε αυτά τα πέντε νησιά, γιατί είμασταν μέσα στο μνημόνιο, όπως μελετούμε τώρα την κατηγοριοποίηση των </w:t>
      </w:r>
      <w:r>
        <w:rPr>
          <w:rFonts w:eastAsia="Times New Roman" w:cs="Times New Roman"/>
          <w:szCs w:val="24"/>
        </w:rPr>
        <w:lastRenderedPageBreak/>
        <w:t>νησιών, η οποία θα βοηθήσει στην άσκηση όλης αυτής της νησιωτικής πολιτικής, όπως μελετούμε στο ακτοπλοϊκό πώς θα κάνουμε τομές και δεν θα κάνουμε απλή διαχείριση, έτσι πρέπει να μελετήσουμε τι κάνουμε με το να κρατήσουμε τους κατοίκους στα μικρά νησιά.</w:t>
      </w:r>
    </w:p>
    <w:p w14:paraId="6B14F206"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Αυ</w:t>
      </w:r>
      <w:r>
        <w:rPr>
          <w:rFonts w:eastAsia="Times New Roman"/>
          <w:szCs w:val="24"/>
        </w:rPr>
        <w:t>τά είναι τα μικρά νησιά. Πενήντα τέσσερις χιλιάδες κάτοικοι. Σε λίγο δεν θα έχουμε τίποτα. Τα σχολεία κλείνουν. Οι άνθρωποι φεύγουν. Αναλογιστείτε τις συνέπειες όλων αυτών.</w:t>
      </w:r>
    </w:p>
    <w:p w14:paraId="6B14F207"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Όπως καταφέραμε όλα τα άλλα, λοιπόν, έτσι και σ’ αυτό</w:t>
      </w:r>
      <w:r>
        <w:rPr>
          <w:rFonts w:eastAsia="Times New Roman"/>
          <w:szCs w:val="24"/>
        </w:rPr>
        <w:t>,</w:t>
      </w:r>
      <w:r>
        <w:rPr>
          <w:rFonts w:eastAsia="Times New Roman"/>
          <w:szCs w:val="24"/>
        </w:rPr>
        <w:t xml:space="preserve"> οι νησιώτες θα πιέσουμε μέχ</w:t>
      </w:r>
      <w:r>
        <w:rPr>
          <w:rFonts w:eastAsia="Times New Roman"/>
          <w:szCs w:val="24"/>
        </w:rPr>
        <w:t>ρι τέλους, μέχρι και τον Πρωθυπουργό, για να γίνει</w:t>
      </w:r>
      <w:r>
        <w:rPr>
          <w:rFonts w:eastAsia="Times New Roman"/>
          <w:szCs w:val="24"/>
        </w:rPr>
        <w:t xml:space="preserve"> </w:t>
      </w:r>
      <w:r>
        <w:rPr>
          <w:rFonts w:eastAsia="Times New Roman"/>
          <w:szCs w:val="24"/>
        </w:rPr>
        <w:t>και Υπουργικό Συμβούλιο</w:t>
      </w:r>
      <w:r>
        <w:rPr>
          <w:rFonts w:eastAsia="Times New Roman"/>
          <w:szCs w:val="24"/>
        </w:rPr>
        <w:t>,</w:t>
      </w:r>
      <w:r>
        <w:rPr>
          <w:rFonts w:eastAsia="Times New Roman"/>
          <w:szCs w:val="24"/>
        </w:rPr>
        <w:t xml:space="preserve"> που θα πάρει μέτρα για το πώς δεν θα ερημώσουν</w:t>
      </w:r>
      <w:r w:rsidRPr="00BF6780">
        <w:rPr>
          <w:rFonts w:eastAsia="Times New Roman"/>
          <w:szCs w:val="24"/>
        </w:rPr>
        <w:t xml:space="preserve"> </w:t>
      </w:r>
      <w:r>
        <w:rPr>
          <w:rFonts w:eastAsia="Times New Roman"/>
          <w:szCs w:val="24"/>
        </w:rPr>
        <w:t xml:space="preserve">όλα αυτά τα νησιά. </w:t>
      </w:r>
    </w:p>
    <w:p w14:paraId="6B14F208"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Σ’ αυτό, κύριε Υπουργέ, περιμένω από εσάς να συμβάλετε και γι’ αυτό η σημερινή πρότασή μας δεν είναι τίποτε άλλο</w:t>
      </w:r>
      <w:r>
        <w:rPr>
          <w:rFonts w:eastAsia="Times New Roman"/>
          <w:szCs w:val="24"/>
        </w:rPr>
        <w:t xml:space="preserve"> παρά μια ψηφίδα σ’ όλο αυτό το ψηφιδωτό που πρέπει να γίνει και που μέχρι τώρα μας αναγκάζει να τρέχουμε από νομοσχέδιο σε νομοσχέδιο για να κυνηγάμε τις συνέπειες της </w:t>
      </w:r>
      <w:proofErr w:type="spellStart"/>
      <w:r>
        <w:rPr>
          <w:rFonts w:eastAsia="Times New Roman"/>
          <w:szCs w:val="24"/>
        </w:rPr>
        <w:t>νησιωτικότητας</w:t>
      </w:r>
      <w:proofErr w:type="spellEnd"/>
      <w:r>
        <w:rPr>
          <w:rFonts w:eastAsia="Times New Roman"/>
          <w:szCs w:val="24"/>
        </w:rPr>
        <w:t xml:space="preserve">, για τις οποίες δεν υπάρχει ένα κεντρικός σχεδιασμός. Αυτή </w:t>
      </w:r>
      <w:r>
        <w:rPr>
          <w:rFonts w:eastAsia="Times New Roman"/>
          <w:szCs w:val="24"/>
        </w:rPr>
        <w:lastRenderedPageBreak/>
        <w:t>είναι η αγωνί</w:t>
      </w:r>
      <w:r>
        <w:rPr>
          <w:rFonts w:eastAsia="Times New Roman"/>
          <w:szCs w:val="24"/>
        </w:rPr>
        <w:t>α μας σήμερα σ’ αυτό το νομοσχέδιο και προσβλέπω στην ευαισθησία σας για να πάρετε μια πρωτοβουλία και να κάνετε κάτι.</w:t>
      </w:r>
    </w:p>
    <w:p w14:paraId="6B14F209"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Ευχαριστώ.</w:t>
      </w:r>
    </w:p>
    <w:p w14:paraId="6B14F20A" w14:textId="77777777" w:rsidR="004965E6" w:rsidRDefault="004D430C">
      <w:pPr>
        <w:tabs>
          <w:tab w:val="left" w:pos="709"/>
          <w:tab w:val="center" w:pos="4753"/>
        </w:tabs>
        <w:spacing w:line="600" w:lineRule="auto"/>
        <w:ind w:firstLine="709"/>
        <w:contextualSpacing/>
        <w:jc w:val="center"/>
        <w:rPr>
          <w:rFonts w:eastAsia="Times New Roman"/>
          <w:szCs w:val="24"/>
        </w:rPr>
      </w:pPr>
      <w:r>
        <w:rPr>
          <w:rFonts w:eastAsia="Times New Roman"/>
          <w:szCs w:val="24"/>
        </w:rPr>
        <w:t>(Χειροκροτήματα από την πτέρυγα του ΣΥΡΙΖΑ)</w:t>
      </w:r>
    </w:p>
    <w:p w14:paraId="6B14F20B" w14:textId="77777777" w:rsidR="004965E6" w:rsidRDefault="004D430C">
      <w:pPr>
        <w:tabs>
          <w:tab w:val="left" w:pos="709"/>
          <w:tab w:val="center" w:pos="4753"/>
        </w:tabs>
        <w:spacing w:line="600" w:lineRule="auto"/>
        <w:jc w:val="both"/>
        <w:rPr>
          <w:rFonts w:eastAsia="Times New Roman"/>
          <w:szCs w:val="24"/>
        </w:rPr>
      </w:pPr>
      <w:r>
        <w:rPr>
          <w:rFonts w:eastAsia="Times New Roman"/>
          <w:szCs w:val="24"/>
        </w:rPr>
        <w:tab/>
      </w:r>
      <w:r>
        <w:rPr>
          <w:rFonts w:eastAsia="Times New Roman"/>
          <w:b/>
          <w:szCs w:val="24"/>
        </w:rPr>
        <w:t xml:space="preserve">ΚΩΝΣΤΑΝΤΙΝΟΣ ΓΑΒΡΟΓΛΟΥ (Υπουργός Παιδείας, Έρευνας και Θρησκευμάτων): </w:t>
      </w:r>
      <w:r>
        <w:rPr>
          <w:rFonts w:eastAsia="Times New Roman"/>
          <w:szCs w:val="24"/>
        </w:rPr>
        <w:t xml:space="preserve">Κύριε </w:t>
      </w:r>
      <w:r>
        <w:rPr>
          <w:rFonts w:eastAsia="Times New Roman"/>
          <w:szCs w:val="24"/>
        </w:rPr>
        <w:t>Πρόεδρε, θα ήθελα τον λόγο.</w:t>
      </w:r>
    </w:p>
    <w:p w14:paraId="6B14F20C" w14:textId="77777777" w:rsidR="004965E6" w:rsidRDefault="004D430C">
      <w:pPr>
        <w:tabs>
          <w:tab w:val="left" w:pos="709"/>
          <w:tab w:val="center" w:pos="4753"/>
        </w:tabs>
        <w:spacing w:line="600" w:lineRule="auto"/>
        <w:jc w:val="both"/>
        <w:rPr>
          <w:rFonts w:eastAsia="Times New Roman"/>
          <w:szCs w:val="24"/>
        </w:rPr>
      </w:pPr>
      <w:r>
        <w:rPr>
          <w:rFonts w:eastAsia="Times New Roman"/>
          <w:b/>
          <w:szCs w:val="24"/>
        </w:rPr>
        <w:tab/>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Ορίστε, κύριε Υπουργέ, έχετε τον λόγο.</w:t>
      </w:r>
    </w:p>
    <w:p w14:paraId="6B14F20D" w14:textId="77777777" w:rsidR="004965E6" w:rsidRDefault="004D430C">
      <w:pPr>
        <w:tabs>
          <w:tab w:val="left" w:pos="709"/>
          <w:tab w:val="center" w:pos="4753"/>
        </w:tabs>
        <w:spacing w:line="600" w:lineRule="auto"/>
        <w:jc w:val="both"/>
        <w:rPr>
          <w:rFonts w:eastAsia="Times New Roman"/>
          <w:szCs w:val="24"/>
        </w:rPr>
      </w:pPr>
      <w:r>
        <w:rPr>
          <w:rFonts w:eastAsia="Times New Roman"/>
          <w:b/>
          <w:szCs w:val="24"/>
        </w:rPr>
        <w:tab/>
        <w:t xml:space="preserve">ΚΩΝΣΤΑΝΤΙΝΟΣ ΓΑΒΡΟΓΛΟΥ (Υπουργός Παιδείας, Έρευνας και Θρησκευμάτων): </w:t>
      </w:r>
      <w:r>
        <w:rPr>
          <w:rFonts w:eastAsia="Times New Roman"/>
          <w:szCs w:val="24"/>
        </w:rPr>
        <w:t>Το θέμα που έθεσε ο κύριος Βουλευτής είναι προφανέστατα</w:t>
      </w:r>
      <w:r>
        <w:rPr>
          <w:rFonts w:eastAsia="Times New Roman"/>
          <w:szCs w:val="24"/>
        </w:rPr>
        <w:t>,</w:t>
      </w:r>
      <w:r>
        <w:rPr>
          <w:rFonts w:eastAsia="Times New Roman"/>
          <w:szCs w:val="24"/>
        </w:rPr>
        <w:t xml:space="preserve"> πάρα πολύ σοβαρό. Είναι </w:t>
      </w:r>
      <w:r>
        <w:rPr>
          <w:rFonts w:eastAsia="Times New Roman"/>
          <w:szCs w:val="24"/>
        </w:rPr>
        <w:t xml:space="preserve">επίσης προφανές </w:t>
      </w:r>
      <w:r>
        <w:rPr>
          <w:rFonts w:eastAsia="Times New Roman"/>
          <w:szCs w:val="24"/>
        </w:rPr>
        <w:t>-</w:t>
      </w:r>
      <w:r>
        <w:rPr>
          <w:rFonts w:eastAsia="Times New Roman"/>
          <w:szCs w:val="24"/>
        </w:rPr>
        <w:t>και το γνωρίζετε- ότι σε πάρα πολλά νησιά λειτουργούν σχολεία με ελάχιστα παιδάκια. Έχουμε σχολεία με δύο παιδιά. Πριν από ενάμιση μήνα</w:t>
      </w:r>
      <w:r>
        <w:rPr>
          <w:rFonts w:eastAsia="Times New Roman"/>
          <w:szCs w:val="24"/>
        </w:rPr>
        <w:t>,</w:t>
      </w:r>
      <w:r>
        <w:rPr>
          <w:rFonts w:eastAsia="Times New Roman"/>
          <w:szCs w:val="24"/>
        </w:rPr>
        <w:t xml:space="preserve"> καταφέραμε και ανοίξαμε σχολείο στα Αντικύθηρα με τέσσερα παιδιά </w:t>
      </w:r>
      <w:r>
        <w:rPr>
          <w:rFonts w:eastAsia="Times New Roman"/>
          <w:szCs w:val="24"/>
        </w:rPr>
        <w:t>,</w:t>
      </w:r>
      <w:r>
        <w:rPr>
          <w:rFonts w:eastAsia="Times New Roman"/>
          <w:szCs w:val="24"/>
        </w:rPr>
        <w:t>που εμφανίστηκαν μετά τον Σεπτέμβριο</w:t>
      </w:r>
      <w:r>
        <w:rPr>
          <w:rFonts w:eastAsia="Times New Roman"/>
          <w:szCs w:val="24"/>
        </w:rPr>
        <w:t>.</w:t>
      </w:r>
    </w:p>
    <w:p w14:paraId="6B14F20E" w14:textId="77777777" w:rsidR="004965E6" w:rsidRDefault="004D430C">
      <w:pPr>
        <w:tabs>
          <w:tab w:val="left" w:pos="709"/>
          <w:tab w:val="center" w:pos="4753"/>
        </w:tabs>
        <w:spacing w:line="600" w:lineRule="auto"/>
        <w:jc w:val="both"/>
        <w:rPr>
          <w:rFonts w:eastAsia="Times New Roman"/>
          <w:szCs w:val="24"/>
        </w:rPr>
      </w:pPr>
      <w:r>
        <w:rPr>
          <w:rFonts w:eastAsia="Times New Roman"/>
          <w:szCs w:val="24"/>
        </w:rPr>
        <w:lastRenderedPageBreak/>
        <w:tab/>
        <w:t xml:space="preserve">Από την άλλη μεριά, το πρόβλημα το οποίο αναφέρατε -και που προφανώς δεν έχει σχέση μόνο με το Υπουργείο Παιδείας, όπως είπατε- είναι ένα πραγματικό πρόβλημα. </w:t>
      </w:r>
    </w:p>
    <w:p w14:paraId="6B14F20F" w14:textId="77777777" w:rsidR="004965E6" w:rsidRDefault="004D430C">
      <w:pPr>
        <w:tabs>
          <w:tab w:val="left" w:pos="709"/>
          <w:tab w:val="center" w:pos="4753"/>
        </w:tabs>
        <w:spacing w:line="600" w:lineRule="auto"/>
        <w:jc w:val="both"/>
        <w:rPr>
          <w:rFonts w:eastAsia="Times New Roman"/>
          <w:szCs w:val="24"/>
        </w:rPr>
      </w:pPr>
      <w:r>
        <w:rPr>
          <w:rFonts w:eastAsia="Times New Roman"/>
          <w:szCs w:val="24"/>
        </w:rPr>
        <w:tab/>
        <w:t>Για το θέμα των καθηγητών η σωστή και επί της ουσίας λύση είναι να παίρνουν κάποιο επιμίσθιο</w:t>
      </w:r>
      <w:r>
        <w:rPr>
          <w:rFonts w:eastAsia="Times New Roman"/>
          <w:szCs w:val="24"/>
        </w:rPr>
        <w:t xml:space="preserve"> παραπάνω. Οτιδήποτε άλλο είναι μέσα σ’ αυτόν τον εξαιρετικά περίπλοκο τρόπο διορισμού, διότι είναι αντισυνταγματικό. Εάν κάποιος άλλος θελήσει να πάει και έχει περισσότερα μόρια και είναι τα μόρια αυτά περισσότερα ακόμη και από τον </w:t>
      </w:r>
      <w:proofErr w:type="spellStart"/>
      <w:r>
        <w:rPr>
          <w:rFonts w:eastAsia="Times New Roman"/>
          <w:szCs w:val="24"/>
        </w:rPr>
        <w:t>μοριοδοτούμενο</w:t>
      </w:r>
      <w:proofErr w:type="spellEnd"/>
      <w:r>
        <w:rPr>
          <w:rFonts w:eastAsia="Times New Roman"/>
          <w:szCs w:val="24"/>
        </w:rPr>
        <w:t xml:space="preserve"> με έξτρα</w:t>
      </w:r>
      <w:r>
        <w:rPr>
          <w:rFonts w:eastAsia="Times New Roman"/>
          <w:szCs w:val="24"/>
        </w:rPr>
        <w:t xml:space="preserve"> μόρια λόγω εντοπιότητας, δεν μπορείς να τον αποτρέψεις. Είναι θέμα ισοτιμίας των πολιτών.</w:t>
      </w:r>
    </w:p>
    <w:p w14:paraId="6B14F210" w14:textId="77777777" w:rsidR="004965E6" w:rsidRDefault="004D430C">
      <w:pPr>
        <w:tabs>
          <w:tab w:val="left" w:pos="709"/>
          <w:tab w:val="center" w:pos="4753"/>
        </w:tabs>
        <w:spacing w:line="600" w:lineRule="auto"/>
        <w:jc w:val="both"/>
        <w:rPr>
          <w:rFonts w:eastAsia="Times New Roman"/>
          <w:szCs w:val="24"/>
        </w:rPr>
      </w:pPr>
      <w:r>
        <w:rPr>
          <w:rFonts w:eastAsia="Times New Roman"/>
          <w:szCs w:val="24"/>
        </w:rPr>
        <w:tab/>
        <w:t>Πρέπει, λοιπόν, να υπάρχουν κίνητρα και οικονομικού χαρακτήρα και προφανώς εκείνο που πρέπει να γίνει είναι να δούμε το μέλλον της δημογραφικής εξέλιξης και να μπορ</w:t>
      </w:r>
      <w:r>
        <w:rPr>
          <w:rFonts w:eastAsia="Times New Roman"/>
          <w:szCs w:val="24"/>
        </w:rPr>
        <w:t xml:space="preserve">έσουμε να προγραμματίσουμε τη ζωή των σχολείων. Αυτό κάνουμε και αυτό γίνεται. Απλώς αυτό δεν έχει τις επιπτώσεις που να μπορεί να κρατάει τον κόσμο εκεί. Αυτό είναι το μεγάλο μας πρόβλημα </w:t>
      </w:r>
      <w:r>
        <w:rPr>
          <w:rFonts w:eastAsia="Times New Roman"/>
          <w:szCs w:val="24"/>
        </w:rPr>
        <w:lastRenderedPageBreak/>
        <w:t>και βεβαίως μετά το δημοτικό είναι το γυμνάσιο, μετά το γυμνάσιο εί</w:t>
      </w:r>
      <w:r>
        <w:rPr>
          <w:rFonts w:eastAsia="Times New Roman"/>
          <w:szCs w:val="24"/>
        </w:rPr>
        <w:t>ναι το λύκειο και εκεί υπάρχουν τεράστιες «τρύπες» και έχετε απόλυτο δίκιο.</w:t>
      </w:r>
    </w:p>
    <w:p w14:paraId="6B14F211" w14:textId="77777777" w:rsidR="004965E6" w:rsidRDefault="004D430C">
      <w:pPr>
        <w:tabs>
          <w:tab w:val="left" w:pos="709"/>
          <w:tab w:val="center" w:pos="4753"/>
        </w:tabs>
        <w:spacing w:line="600" w:lineRule="auto"/>
        <w:jc w:val="both"/>
        <w:rPr>
          <w:rFonts w:eastAsia="Times New Roman"/>
          <w:szCs w:val="24"/>
        </w:rPr>
      </w:pPr>
      <w:r>
        <w:rPr>
          <w:rFonts w:eastAsia="Times New Roman"/>
          <w:b/>
          <w:szCs w:val="24"/>
        </w:rPr>
        <w:tab/>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Κύριε Υπουργέ, είχαμε συζητήσει αυτό το θέμα των μικρών νησιών επανειλημμένως και είχε</w:t>
      </w:r>
      <w:r>
        <w:rPr>
          <w:rFonts w:eastAsia="Times New Roman"/>
          <w:szCs w:val="24"/>
        </w:rPr>
        <w:t>,</w:t>
      </w:r>
      <w:r>
        <w:rPr>
          <w:rFonts w:eastAsia="Times New Roman"/>
          <w:szCs w:val="24"/>
        </w:rPr>
        <w:t xml:space="preserve"> κατά κάποιον τρόπο</w:t>
      </w:r>
      <w:r>
        <w:rPr>
          <w:rFonts w:eastAsia="Times New Roman"/>
          <w:szCs w:val="24"/>
        </w:rPr>
        <w:t>,</w:t>
      </w:r>
      <w:r>
        <w:rPr>
          <w:rFonts w:eastAsia="Times New Roman"/>
          <w:szCs w:val="24"/>
        </w:rPr>
        <w:t xml:space="preserve"> πέσει στο τραπέζι η ιδέα της </w:t>
      </w:r>
      <w:proofErr w:type="spellStart"/>
      <w:r>
        <w:rPr>
          <w:rFonts w:eastAsia="Times New Roman"/>
          <w:szCs w:val="24"/>
        </w:rPr>
        <w:t>τηλεπα</w:t>
      </w:r>
      <w:r>
        <w:rPr>
          <w:rFonts w:eastAsia="Times New Roman"/>
          <w:szCs w:val="24"/>
        </w:rPr>
        <w:t>ιδείας</w:t>
      </w:r>
      <w:proofErr w:type="spellEnd"/>
      <w:r>
        <w:rPr>
          <w:rFonts w:eastAsia="Times New Roman"/>
          <w:szCs w:val="24"/>
        </w:rPr>
        <w:t>, δηλαδή τα νησιά αυτά να συνδέονται μέσω ίντερνετ με ένα πρότυπο λύκειο ή γυμνάσιο, ούτως ώστε οι υπάρχοντες εκεί καθηγητές να μπορούν να περάσουν μια γνώση</w:t>
      </w:r>
      <w:r>
        <w:rPr>
          <w:rFonts w:eastAsia="Times New Roman"/>
          <w:szCs w:val="24"/>
        </w:rPr>
        <w:t>,</w:t>
      </w:r>
      <w:r>
        <w:rPr>
          <w:rFonts w:eastAsia="Times New Roman"/>
          <w:szCs w:val="24"/>
        </w:rPr>
        <w:t xml:space="preserve"> η οποία δεν μπορεί να μεταδοθεί αλλιώς</w:t>
      </w:r>
      <w:r>
        <w:rPr>
          <w:rFonts w:eastAsia="Times New Roman"/>
          <w:szCs w:val="24"/>
        </w:rPr>
        <w:t>,</w:t>
      </w:r>
      <w:r>
        <w:rPr>
          <w:rFonts w:eastAsia="Times New Roman"/>
          <w:szCs w:val="24"/>
        </w:rPr>
        <w:t xml:space="preserve"> λόγω του αριθμού των παιδιών και της ειδικότητας τω</w:t>
      </w:r>
      <w:r>
        <w:rPr>
          <w:rFonts w:eastAsia="Times New Roman"/>
          <w:szCs w:val="24"/>
        </w:rPr>
        <w:t xml:space="preserve">ν καθηγητών. Νομίζω ότι αυτό είναι ένα θέμα που αν προχωρήσει μαζί με το Υπουργείο για την ψηφιακή </w:t>
      </w:r>
      <w:proofErr w:type="spellStart"/>
      <w:r>
        <w:rPr>
          <w:rFonts w:eastAsia="Times New Roman"/>
          <w:szCs w:val="24"/>
        </w:rPr>
        <w:t>τηλεκπαίδευση</w:t>
      </w:r>
      <w:proofErr w:type="spellEnd"/>
      <w:r>
        <w:rPr>
          <w:rFonts w:eastAsia="Times New Roman"/>
          <w:szCs w:val="24"/>
        </w:rPr>
        <w:t>, θα μπορούσε να λύσει αυτά τα προβλήματα.</w:t>
      </w:r>
    </w:p>
    <w:p w14:paraId="6B14F212" w14:textId="77777777" w:rsidR="004965E6" w:rsidRDefault="004D430C">
      <w:pPr>
        <w:tabs>
          <w:tab w:val="left" w:pos="709"/>
          <w:tab w:val="center" w:pos="4753"/>
        </w:tabs>
        <w:spacing w:line="600" w:lineRule="auto"/>
        <w:jc w:val="both"/>
        <w:rPr>
          <w:rFonts w:eastAsia="Times New Roman"/>
          <w:szCs w:val="24"/>
        </w:rPr>
      </w:pPr>
      <w:r>
        <w:rPr>
          <w:rFonts w:eastAsia="Times New Roman"/>
          <w:b/>
          <w:szCs w:val="24"/>
        </w:rPr>
        <w:tab/>
        <w:t xml:space="preserve">ΚΩΝΣΤΑΝΤΙΝΟΣ ΓΑΒΡΟΓΛΟΥ (Υπουργός Παιδείας, Έρευνας και Θρησκευμάτων): </w:t>
      </w:r>
      <w:r>
        <w:rPr>
          <w:rFonts w:eastAsia="Times New Roman"/>
          <w:szCs w:val="24"/>
        </w:rPr>
        <w:t>Κύριε Πρόεδρε, όντως αυτό το σ</w:t>
      </w:r>
      <w:r>
        <w:rPr>
          <w:rFonts w:eastAsia="Times New Roman"/>
          <w:szCs w:val="24"/>
        </w:rPr>
        <w:t xml:space="preserve">τοιχείο υπάρχει και πάρα πολλοί εκπαιδευτικοί, σχεδόν όλοι, το χρησιμοποιούν. Το μεγάλο ερώτημα είναι εάν τυχόν οι εκπαιδευτικοί υιοθετούν και οικειοποιούνται αυτήν τους τη ζωή εκεί ως </w:t>
      </w:r>
      <w:r>
        <w:rPr>
          <w:rFonts w:eastAsia="Times New Roman"/>
          <w:szCs w:val="24"/>
        </w:rPr>
        <w:lastRenderedPageBreak/>
        <w:t>μέρος μιας ζωής</w:t>
      </w:r>
      <w:r>
        <w:rPr>
          <w:rFonts w:eastAsia="Times New Roman"/>
          <w:szCs w:val="24"/>
        </w:rPr>
        <w:t>,</w:t>
      </w:r>
      <w:r>
        <w:rPr>
          <w:rFonts w:eastAsia="Times New Roman"/>
          <w:szCs w:val="24"/>
        </w:rPr>
        <w:t xml:space="preserve"> που έχει σχέση με την κοινότητα συνολικά. Δεν είναι τε</w:t>
      </w:r>
      <w:r>
        <w:rPr>
          <w:rFonts w:eastAsia="Times New Roman"/>
          <w:szCs w:val="24"/>
        </w:rPr>
        <w:t>χνικό το ζήτημα. Το ζήτημα είναι πώς ασκείς το επάγγελμά σου εκεί και είναι σημαντικό αυτό που λέει ο κ. Καματερός, δηλαδή το αν κάποιος ντόπιος θέλει να μείνει στο νησί του και λόγω ενός συστήματος που λειτουργεί οριζόντια δεν μπορεί να μείνει. Αυτό θίγετ</w:t>
      </w:r>
      <w:r>
        <w:rPr>
          <w:rFonts w:eastAsia="Times New Roman"/>
          <w:szCs w:val="24"/>
        </w:rPr>
        <w:t xml:space="preserve">αι και αυτό σημαίνει ξεχωριστοί πίνακες, κάτι για το οποίο αντιδρά η εκπαιδευτική κοινότητα στο σύνολό της. Θέλει μια συνεννόηση. </w:t>
      </w:r>
    </w:p>
    <w:p w14:paraId="6B14F213" w14:textId="77777777" w:rsidR="004965E6" w:rsidRDefault="004D430C">
      <w:pPr>
        <w:tabs>
          <w:tab w:val="left" w:pos="709"/>
          <w:tab w:val="center" w:pos="4753"/>
        </w:tabs>
        <w:spacing w:line="600" w:lineRule="auto"/>
        <w:jc w:val="both"/>
        <w:rPr>
          <w:rFonts w:eastAsia="Times New Roman"/>
          <w:szCs w:val="24"/>
        </w:rPr>
      </w:pPr>
      <w:r>
        <w:rPr>
          <w:rFonts w:eastAsia="Times New Roman"/>
          <w:szCs w:val="24"/>
        </w:rPr>
        <w:tab/>
        <w:t xml:space="preserve">Παρ’ όλα αυτά, σας λέω ότι αν κάποιος άλλος θελήσει να πάει και έχει περισσότερα μόρια, παρά την έξτρα </w:t>
      </w:r>
      <w:proofErr w:type="spellStart"/>
      <w:r>
        <w:rPr>
          <w:rFonts w:eastAsia="Times New Roman"/>
          <w:szCs w:val="24"/>
        </w:rPr>
        <w:t>μοριοδότηση</w:t>
      </w:r>
      <w:proofErr w:type="spellEnd"/>
      <w:r>
        <w:rPr>
          <w:rFonts w:eastAsia="Times New Roman"/>
          <w:szCs w:val="24"/>
        </w:rPr>
        <w:t xml:space="preserve"> της εντοπ</w:t>
      </w:r>
      <w:r>
        <w:rPr>
          <w:rFonts w:eastAsia="Times New Roman"/>
          <w:szCs w:val="24"/>
        </w:rPr>
        <w:t>ιότητας, υπάρχει ένα θέμα ισοτιμίας πρόσβασης στο επάγγελμα.</w:t>
      </w:r>
    </w:p>
    <w:p w14:paraId="6B14F214" w14:textId="77777777" w:rsidR="004965E6" w:rsidRDefault="004D430C">
      <w:pPr>
        <w:tabs>
          <w:tab w:val="left" w:pos="709"/>
          <w:tab w:val="center" w:pos="4753"/>
        </w:tabs>
        <w:spacing w:line="600" w:lineRule="auto"/>
        <w:jc w:val="both"/>
        <w:rPr>
          <w:rFonts w:eastAsia="Times New Roman"/>
          <w:szCs w:val="24"/>
        </w:rPr>
      </w:pPr>
      <w:r>
        <w:rPr>
          <w:rFonts w:eastAsia="Times New Roman"/>
          <w:b/>
          <w:szCs w:val="24"/>
        </w:rPr>
        <w:tab/>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Καλώς.</w:t>
      </w:r>
    </w:p>
    <w:p w14:paraId="6B14F215" w14:textId="77777777" w:rsidR="004965E6" w:rsidRDefault="004D430C">
      <w:pPr>
        <w:tabs>
          <w:tab w:val="left" w:pos="709"/>
          <w:tab w:val="center" w:pos="4753"/>
        </w:tabs>
        <w:spacing w:line="600" w:lineRule="auto"/>
        <w:jc w:val="both"/>
        <w:rPr>
          <w:rFonts w:eastAsia="Times New Roman"/>
          <w:szCs w:val="24"/>
        </w:rPr>
      </w:pPr>
      <w:r>
        <w:rPr>
          <w:rFonts w:eastAsia="Times New Roman"/>
          <w:szCs w:val="24"/>
        </w:rPr>
        <w:tab/>
        <w:t xml:space="preserve">Τον λόγο έχει ο Βουλευτής του ΣΥΡΙΖΑ κ. Δημήτριος </w:t>
      </w:r>
      <w:proofErr w:type="spellStart"/>
      <w:r>
        <w:rPr>
          <w:rFonts w:eastAsia="Times New Roman"/>
          <w:szCs w:val="24"/>
        </w:rPr>
        <w:t>Σεβαστάκης</w:t>
      </w:r>
      <w:proofErr w:type="spellEnd"/>
      <w:r>
        <w:rPr>
          <w:rFonts w:eastAsia="Times New Roman"/>
          <w:szCs w:val="24"/>
        </w:rPr>
        <w:t xml:space="preserve">. </w:t>
      </w:r>
    </w:p>
    <w:p w14:paraId="6B14F216" w14:textId="77777777" w:rsidR="004965E6" w:rsidRDefault="004D430C">
      <w:pPr>
        <w:tabs>
          <w:tab w:val="left" w:pos="709"/>
          <w:tab w:val="center" w:pos="4753"/>
        </w:tabs>
        <w:spacing w:line="600" w:lineRule="auto"/>
        <w:jc w:val="both"/>
        <w:rPr>
          <w:rFonts w:eastAsia="Times New Roman"/>
          <w:szCs w:val="24"/>
        </w:rPr>
      </w:pPr>
      <w:r>
        <w:rPr>
          <w:rFonts w:eastAsia="Times New Roman"/>
          <w:szCs w:val="24"/>
        </w:rPr>
        <w:tab/>
        <w:t xml:space="preserve">Κύριε </w:t>
      </w:r>
      <w:proofErr w:type="spellStart"/>
      <w:r>
        <w:rPr>
          <w:rFonts w:eastAsia="Times New Roman"/>
          <w:szCs w:val="24"/>
        </w:rPr>
        <w:t>Σεβαστάκη</w:t>
      </w:r>
      <w:proofErr w:type="spellEnd"/>
      <w:r>
        <w:rPr>
          <w:rFonts w:eastAsia="Times New Roman"/>
          <w:szCs w:val="24"/>
        </w:rPr>
        <w:t>, θα ήθελα να σας δώσω περισσότερο χρόνο, αλλά ξέρετε ότι ο χρόνος είνα</w:t>
      </w:r>
      <w:r>
        <w:rPr>
          <w:rFonts w:eastAsia="Times New Roman"/>
          <w:szCs w:val="24"/>
        </w:rPr>
        <w:t>ι περιορισμένος στα επτά λεπτά.</w:t>
      </w:r>
    </w:p>
    <w:p w14:paraId="6B14F217" w14:textId="77777777" w:rsidR="004965E6" w:rsidRDefault="004D430C">
      <w:pPr>
        <w:tabs>
          <w:tab w:val="left" w:pos="709"/>
          <w:tab w:val="center" w:pos="4753"/>
        </w:tabs>
        <w:spacing w:line="600" w:lineRule="auto"/>
        <w:jc w:val="both"/>
        <w:rPr>
          <w:rFonts w:eastAsia="Times New Roman"/>
          <w:szCs w:val="24"/>
        </w:rPr>
      </w:pPr>
      <w:r>
        <w:rPr>
          <w:rFonts w:eastAsia="Times New Roman"/>
          <w:szCs w:val="24"/>
        </w:rPr>
        <w:lastRenderedPageBreak/>
        <w:tab/>
      </w:r>
      <w:r w:rsidRPr="00BF6780">
        <w:rPr>
          <w:rFonts w:eastAsia="Times New Roman"/>
          <w:b/>
          <w:szCs w:val="24"/>
        </w:rPr>
        <w:t>ΔΗΜΗΤΡΙΟΣ ΣΕΒΑΣΤΑΚΗΣ:</w:t>
      </w:r>
      <w:r w:rsidRPr="00FA342F">
        <w:rPr>
          <w:rFonts w:eastAsia="Times New Roman"/>
          <w:szCs w:val="24"/>
        </w:rPr>
        <w:t xml:space="preserve"> </w:t>
      </w:r>
      <w:r>
        <w:rPr>
          <w:rFonts w:eastAsia="Times New Roman"/>
          <w:szCs w:val="24"/>
        </w:rPr>
        <w:t xml:space="preserve">Ευχαριστώ πάρα πολύ, κύριε Πρόεδρε και για το χρονικό </w:t>
      </w:r>
      <w:r>
        <w:rPr>
          <w:rFonts w:eastAsia="Times New Roman"/>
          <w:szCs w:val="24"/>
        </w:rPr>
        <w:t>«</w:t>
      </w:r>
      <w:r>
        <w:rPr>
          <w:rFonts w:eastAsia="Times New Roman"/>
          <w:szCs w:val="24"/>
        </w:rPr>
        <w:t>μνημόνιο</w:t>
      </w:r>
      <w:r>
        <w:rPr>
          <w:rFonts w:eastAsia="Times New Roman"/>
          <w:szCs w:val="24"/>
        </w:rPr>
        <w:t>»,</w:t>
      </w:r>
      <w:r>
        <w:rPr>
          <w:rFonts w:eastAsia="Times New Roman"/>
          <w:szCs w:val="24"/>
        </w:rPr>
        <w:t xml:space="preserve"> που μου βάζετε. </w:t>
      </w:r>
    </w:p>
    <w:p w14:paraId="6B14F218" w14:textId="77777777" w:rsidR="004965E6" w:rsidRDefault="004D430C">
      <w:pPr>
        <w:tabs>
          <w:tab w:val="left" w:pos="709"/>
          <w:tab w:val="center" w:pos="4753"/>
        </w:tabs>
        <w:spacing w:line="600" w:lineRule="auto"/>
        <w:jc w:val="both"/>
        <w:rPr>
          <w:rFonts w:eastAsia="Times New Roman"/>
          <w:szCs w:val="24"/>
        </w:rPr>
      </w:pPr>
      <w:r>
        <w:rPr>
          <w:rFonts w:eastAsia="Times New Roman"/>
          <w:szCs w:val="24"/>
        </w:rPr>
        <w:tab/>
        <w:t>Κύριε Υπουργέ, για να δείτε τη δημογραφική εξέλιξη δεν χρειάζεται να σκεφτείτε πολύ. Με τις πίκρες και το στρες που π</w:t>
      </w:r>
      <w:r>
        <w:rPr>
          <w:rFonts w:eastAsia="Times New Roman"/>
          <w:szCs w:val="24"/>
        </w:rPr>
        <w:t xml:space="preserve">ερνάει κανείς, είναι προδιαγεγραμμένη η δημογραφική εξέλιξη. Πρέπει να βρούμε εργαλεία με τα οποία θα απαντάμε. </w:t>
      </w:r>
    </w:p>
    <w:p w14:paraId="6B14F219" w14:textId="77777777" w:rsidR="004965E6" w:rsidRDefault="004D430C">
      <w:pPr>
        <w:tabs>
          <w:tab w:val="left" w:pos="709"/>
          <w:tab w:val="center" w:pos="4753"/>
        </w:tabs>
        <w:spacing w:line="600" w:lineRule="auto"/>
        <w:jc w:val="both"/>
        <w:rPr>
          <w:rFonts w:eastAsia="Times New Roman"/>
          <w:szCs w:val="24"/>
        </w:rPr>
      </w:pPr>
      <w:r>
        <w:rPr>
          <w:rFonts w:eastAsia="Times New Roman"/>
          <w:szCs w:val="24"/>
        </w:rPr>
        <w:tab/>
        <w:t>Επίσης, αυτό το ζήτημα της εντοπιότητας δεν έχει σχέση μόνο με το να πριμοδοτηθεί ιδιαίτερα κάποιος</w:t>
      </w:r>
      <w:r>
        <w:rPr>
          <w:rFonts w:eastAsia="Times New Roman"/>
          <w:szCs w:val="24"/>
        </w:rPr>
        <w:t>,</w:t>
      </w:r>
      <w:r>
        <w:rPr>
          <w:rFonts w:eastAsia="Times New Roman"/>
          <w:szCs w:val="24"/>
        </w:rPr>
        <w:t xml:space="preserve"> που κατάγεται από εκεί, αλλά με την επένδ</w:t>
      </w:r>
      <w:r>
        <w:rPr>
          <w:rFonts w:eastAsia="Times New Roman"/>
          <w:szCs w:val="24"/>
        </w:rPr>
        <w:t xml:space="preserve">υση στο ότι θα μείνει, θα «αγκυροβολήσει». Αυτή η γείωση είναι ένα σημαντικό ποιοτικό στοιχείο της εκπαίδευσης. Νομίζω ότι τεχνικά μπορεί να διερευνηθεί από τους νομικούς μια αξιόπιστη λύση. </w:t>
      </w:r>
    </w:p>
    <w:p w14:paraId="6B14F21A" w14:textId="77777777" w:rsidR="004965E6" w:rsidRDefault="004D430C">
      <w:pPr>
        <w:tabs>
          <w:tab w:val="left" w:pos="709"/>
          <w:tab w:val="center" w:pos="4753"/>
        </w:tabs>
        <w:spacing w:line="600" w:lineRule="auto"/>
        <w:jc w:val="both"/>
        <w:rPr>
          <w:rFonts w:eastAsia="Times New Roman"/>
          <w:szCs w:val="24"/>
        </w:rPr>
      </w:pPr>
      <w:r>
        <w:rPr>
          <w:rFonts w:eastAsia="Times New Roman"/>
          <w:szCs w:val="24"/>
        </w:rPr>
        <w:tab/>
        <w:t>Θα ξεκινήσω ανάποδα την τοποθέτησή μου. Δεν μου είναι πολύ συμπ</w:t>
      </w:r>
      <w:r>
        <w:rPr>
          <w:rFonts w:eastAsia="Times New Roman"/>
          <w:szCs w:val="24"/>
        </w:rPr>
        <w:t>αθές το να κάνει κανείς αναφορές σε προγενέστερες συνεδριάσεις, όμως χθες έγινε μια τεράστια συζήτηση για τις θεσμικές εκτροπές. Σήμερα</w:t>
      </w:r>
      <w:r>
        <w:rPr>
          <w:rFonts w:eastAsia="Times New Roman"/>
          <w:szCs w:val="24"/>
        </w:rPr>
        <w:t>,</w:t>
      </w:r>
      <w:r>
        <w:rPr>
          <w:rFonts w:eastAsia="Times New Roman"/>
          <w:szCs w:val="24"/>
        </w:rPr>
        <w:t xml:space="preserve"> βρισκόμαστε μπροστά σε υπαινιγμούς</w:t>
      </w:r>
      <w:r>
        <w:rPr>
          <w:rFonts w:eastAsia="Times New Roman"/>
          <w:szCs w:val="24"/>
        </w:rPr>
        <w:t>,</w:t>
      </w:r>
      <w:r>
        <w:rPr>
          <w:rFonts w:eastAsia="Times New Roman"/>
          <w:szCs w:val="24"/>
        </w:rPr>
        <w:t xml:space="preserve"> που έχουν να κάνουν –πρώτον- με προειλημμένες, προαποφασισμένες διαφωνίες στις </w:t>
      </w:r>
      <w:r>
        <w:rPr>
          <w:rFonts w:eastAsia="Times New Roman"/>
          <w:szCs w:val="24"/>
        </w:rPr>
        <w:t>ε</w:t>
      </w:r>
      <w:r>
        <w:rPr>
          <w:rFonts w:eastAsia="Times New Roman"/>
          <w:szCs w:val="24"/>
        </w:rPr>
        <w:t>πιτ</w:t>
      </w:r>
      <w:r>
        <w:rPr>
          <w:rFonts w:eastAsia="Times New Roman"/>
          <w:szCs w:val="24"/>
        </w:rPr>
        <w:t xml:space="preserve">ροπές, άρα θα δυσκολεύονται </w:t>
      </w:r>
      <w:r>
        <w:rPr>
          <w:rFonts w:eastAsia="Times New Roman"/>
          <w:szCs w:val="24"/>
        </w:rPr>
        <w:lastRenderedPageBreak/>
        <w:t xml:space="preserve">οι </w:t>
      </w:r>
      <w:r>
        <w:rPr>
          <w:rFonts w:eastAsia="Times New Roman"/>
          <w:szCs w:val="24"/>
        </w:rPr>
        <w:t>ε</w:t>
      </w:r>
      <w:r>
        <w:rPr>
          <w:rFonts w:eastAsia="Times New Roman"/>
          <w:szCs w:val="24"/>
        </w:rPr>
        <w:t>πιτροπές να βγάλουν αποφάσεις και να στηρίξουν θεσμικά τα νομοσχέδια και –δεύτερον- με τη διαδικαστική εξάντληση και κόπωση που αυτό θα δημιουργήσει στο Σώμα</w:t>
      </w:r>
      <w:r>
        <w:rPr>
          <w:rFonts w:eastAsia="Times New Roman"/>
          <w:szCs w:val="24"/>
        </w:rPr>
        <w:t>,</w:t>
      </w:r>
      <w:r>
        <w:rPr>
          <w:rFonts w:eastAsia="Times New Roman"/>
          <w:szCs w:val="24"/>
        </w:rPr>
        <w:t xml:space="preserve"> λόγω των ονομαστικών ψηφοφοριών. Και τα δύο μού φαίνεται ότι υιοθ</w:t>
      </w:r>
      <w:r>
        <w:rPr>
          <w:rFonts w:eastAsia="Times New Roman"/>
          <w:szCs w:val="24"/>
        </w:rPr>
        <w:t xml:space="preserve">ετούν, ότι κάνουν μια επιλογή επιβράδυνσης θεσμικής, νομοθετικής, παραγωγικής, η οποία κατά τη γνώμη μου είναι αδιανόητη. </w:t>
      </w:r>
    </w:p>
    <w:p w14:paraId="6B14F21B" w14:textId="77777777" w:rsidR="004965E6" w:rsidRDefault="004D430C">
      <w:pPr>
        <w:tabs>
          <w:tab w:val="left" w:pos="709"/>
          <w:tab w:val="center" w:pos="4753"/>
        </w:tabs>
        <w:spacing w:line="600" w:lineRule="auto"/>
        <w:jc w:val="both"/>
        <w:rPr>
          <w:rFonts w:eastAsia="Times New Roman"/>
          <w:szCs w:val="24"/>
        </w:rPr>
      </w:pPr>
      <w:r>
        <w:rPr>
          <w:rFonts w:eastAsia="Times New Roman"/>
          <w:szCs w:val="24"/>
        </w:rPr>
        <w:tab/>
        <w:t xml:space="preserve">Ο Βουλευτής ψηφίζει. Δεν προβλέπεται να τοποθετείται με βάση του ποιος «κατεβάζει» ένα νομοσχέδιο, αλλά με βάση το τι περιέχει, τι </w:t>
      </w:r>
      <w:r>
        <w:rPr>
          <w:rFonts w:eastAsia="Times New Roman"/>
          <w:szCs w:val="24"/>
        </w:rPr>
        <w:t>κτίζει, τι εισηγείται το νομοσχέδιο. Επομένως, σ’ αυτό το καθεστώς θεσμικής ελευθερίας, νομοθετικής ελευθερίας και στοχαστικής ελευθερίας ούτε προκαταλαμβάνεται και προαποφασίζεται η διαφωνία ούτε υπάρχει αυτός ο δογματισμός της ονομαστικής ψηφοφορίας</w:t>
      </w:r>
      <w:r>
        <w:rPr>
          <w:rFonts w:eastAsia="Times New Roman"/>
          <w:szCs w:val="24"/>
        </w:rPr>
        <w:t>,</w:t>
      </w:r>
      <w:r>
        <w:rPr>
          <w:rFonts w:eastAsia="Times New Roman"/>
          <w:szCs w:val="24"/>
        </w:rPr>
        <w:t xml:space="preserve"> που</w:t>
      </w:r>
      <w:r>
        <w:rPr>
          <w:rFonts w:eastAsia="Times New Roman"/>
          <w:szCs w:val="24"/>
        </w:rPr>
        <w:t xml:space="preserve"> νομίζω ότι απλώς</w:t>
      </w:r>
      <w:r>
        <w:rPr>
          <w:rFonts w:eastAsia="Times New Roman"/>
          <w:szCs w:val="24"/>
        </w:rPr>
        <w:t>,</w:t>
      </w:r>
      <w:r>
        <w:rPr>
          <w:rFonts w:eastAsia="Times New Roman"/>
          <w:szCs w:val="24"/>
        </w:rPr>
        <w:t xml:space="preserve"> παραλύει και κουράζει τις διαδικασίες.</w:t>
      </w:r>
    </w:p>
    <w:p w14:paraId="6B14F21C" w14:textId="77777777" w:rsidR="004965E6" w:rsidRDefault="004D430C">
      <w:pPr>
        <w:tabs>
          <w:tab w:val="left" w:pos="709"/>
          <w:tab w:val="center" w:pos="4753"/>
        </w:tabs>
        <w:spacing w:line="600" w:lineRule="auto"/>
        <w:jc w:val="both"/>
        <w:rPr>
          <w:rFonts w:eastAsia="Times New Roman"/>
          <w:szCs w:val="24"/>
        </w:rPr>
      </w:pPr>
      <w:r>
        <w:rPr>
          <w:rFonts w:eastAsia="Times New Roman"/>
          <w:szCs w:val="24"/>
        </w:rPr>
        <w:tab/>
        <w:t>Θα επιστρέψω στο νομοσχέδιο. Το ρητορικό ερώτημα στην αρχή της συζήτησης ήταν ποιο πανεπιστήμιο θέλουμε για τον 21</w:t>
      </w:r>
      <w:r w:rsidRPr="00FA342F">
        <w:rPr>
          <w:rFonts w:eastAsia="Times New Roman"/>
          <w:szCs w:val="24"/>
          <w:vertAlign w:val="superscript"/>
        </w:rPr>
        <w:t>ο</w:t>
      </w:r>
      <w:r>
        <w:rPr>
          <w:rFonts w:eastAsia="Times New Roman"/>
          <w:szCs w:val="24"/>
        </w:rPr>
        <w:t xml:space="preserve"> αιώνα. Να βάλουμε και δύο σημειώσεις. Αυτή</w:t>
      </w:r>
      <w:r>
        <w:rPr>
          <w:rFonts w:eastAsia="Times New Roman"/>
          <w:szCs w:val="24"/>
        </w:rPr>
        <w:t xml:space="preserve"> τη στιγμή στη χώρα μας δεν έχουμε παραγωγική ποιότητα, δηλαδή δεν έχουμε κάτι</w:t>
      </w:r>
      <w:r>
        <w:rPr>
          <w:rFonts w:eastAsia="Times New Roman"/>
          <w:szCs w:val="24"/>
        </w:rPr>
        <w:t>,</w:t>
      </w:r>
      <w:r>
        <w:rPr>
          <w:rFonts w:eastAsia="Times New Roman"/>
          <w:szCs w:val="24"/>
        </w:rPr>
        <w:t xml:space="preserve"> που να τραβήξει το γνωστικό γεγονός, να «σπρώξει» </w:t>
      </w:r>
      <w:r>
        <w:rPr>
          <w:rFonts w:eastAsia="Times New Roman"/>
          <w:szCs w:val="24"/>
        </w:rPr>
        <w:lastRenderedPageBreak/>
        <w:t>την τριτοβάθμια, να την ωθήσει και –δεύτερον- έχουμε μια τρομερά δυσλειτουργική διοίκηση. Αυτές οι δύο παράμετροι νομίζω ότι φ</w:t>
      </w:r>
      <w:r>
        <w:rPr>
          <w:rFonts w:eastAsia="Times New Roman"/>
          <w:szCs w:val="24"/>
        </w:rPr>
        <w:t>ωτίζουν αυτό</w:t>
      </w:r>
      <w:r>
        <w:rPr>
          <w:rFonts w:eastAsia="Times New Roman"/>
          <w:szCs w:val="24"/>
        </w:rPr>
        <w:t>,</w:t>
      </w:r>
      <w:r>
        <w:rPr>
          <w:rFonts w:eastAsia="Times New Roman"/>
          <w:szCs w:val="24"/>
        </w:rPr>
        <w:t xml:space="preserve"> που έχουν πει πολλοί ομιλητές, την </w:t>
      </w:r>
      <w:proofErr w:type="spellStart"/>
      <w:r>
        <w:rPr>
          <w:rFonts w:eastAsia="Times New Roman"/>
          <w:szCs w:val="24"/>
        </w:rPr>
        <w:t>αυταξία</w:t>
      </w:r>
      <w:proofErr w:type="spellEnd"/>
      <w:r>
        <w:rPr>
          <w:rFonts w:eastAsia="Times New Roman"/>
          <w:szCs w:val="24"/>
        </w:rPr>
        <w:t xml:space="preserve"> της γνώσης. </w:t>
      </w:r>
    </w:p>
    <w:p w14:paraId="6B14F21D" w14:textId="77777777" w:rsidR="004965E6" w:rsidRDefault="004D430C">
      <w:pPr>
        <w:tabs>
          <w:tab w:val="left" w:pos="709"/>
          <w:tab w:val="center" w:pos="4753"/>
        </w:tabs>
        <w:spacing w:line="600" w:lineRule="auto"/>
        <w:jc w:val="both"/>
        <w:rPr>
          <w:rFonts w:eastAsia="Times New Roman"/>
          <w:szCs w:val="24"/>
        </w:rPr>
      </w:pPr>
      <w:r>
        <w:rPr>
          <w:rFonts w:eastAsia="Times New Roman"/>
          <w:szCs w:val="24"/>
        </w:rPr>
        <w:tab/>
        <w:t>Εδώ θα έλθω σε μια ενδιαφέρουσα, όπως πάντα, τοποθέτηση του εισηγητή του Κομμουνιστικού Κόμματος Ελλάδας κ. Δελή. Ουσιαστικά</w:t>
      </w:r>
      <w:r>
        <w:rPr>
          <w:rFonts w:eastAsia="Times New Roman"/>
          <w:szCs w:val="24"/>
        </w:rPr>
        <w:t>,</w:t>
      </w:r>
      <w:r>
        <w:rPr>
          <w:rFonts w:eastAsia="Times New Roman"/>
          <w:szCs w:val="24"/>
        </w:rPr>
        <w:t xml:space="preserve"> λέει</w:t>
      </w:r>
      <w:r w:rsidRPr="00385B2D">
        <w:rPr>
          <w:rFonts w:eastAsia="Times New Roman"/>
          <w:szCs w:val="24"/>
        </w:rPr>
        <w:t>:</w:t>
      </w:r>
      <w:r>
        <w:rPr>
          <w:rFonts w:eastAsia="Times New Roman"/>
          <w:szCs w:val="24"/>
        </w:rPr>
        <w:t xml:space="preserve"> Όταν αποσυναρμολογείς, αποσυνδέεις το πτυχίο από το ε</w:t>
      </w:r>
      <w:r>
        <w:rPr>
          <w:rFonts w:eastAsia="Times New Roman"/>
          <w:szCs w:val="24"/>
        </w:rPr>
        <w:t xml:space="preserve">πάγγελμα, ουσιαστικά </w:t>
      </w:r>
      <w:proofErr w:type="spellStart"/>
      <w:r>
        <w:rPr>
          <w:rFonts w:eastAsia="Times New Roman"/>
          <w:szCs w:val="24"/>
        </w:rPr>
        <w:t>αποεπαγγελματοποιείται</w:t>
      </w:r>
      <w:proofErr w:type="spellEnd"/>
      <w:r>
        <w:rPr>
          <w:rFonts w:eastAsia="Times New Roman"/>
          <w:szCs w:val="24"/>
        </w:rPr>
        <w:t xml:space="preserve"> η γνώση και η κατεύθυνσή της, η γνωστική πειθαρχία». Στη στρεβλή εκδοχή του το χρησιμοποιεί αυτό το επιχείρημα και η Νέα Δημοκρατία, σύνδεση γνώσης και αγοράς. Δεν μπορεί στη σημερινή πραγματικότητα των διασταυρώ</w:t>
      </w:r>
      <w:r>
        <w:rPr>
          <w:rFonts w:eastAsia="Times New Roman"/>
          <w:szCs w:val="24"/>
        </w:rPr>
        <w:t xml:space="preserve">σεων, της διεπιστημονικότητας, να μην έχουμε και ένα νέο πανεπιστήμιο </w:t>
      </w:r>
      <w:proofErr w:type="spellStart"/>
      <w:r>
        <w:rPr>
          <w:rFonts w:eastAsia="Times New Roman"/>
          <w:szCs w:val="24"/>
        </w:rPr>
        <w:t>οργανωσιακά</w:t>
      </w:r>
      <w:proofErr w:type="spellEnd"/>
      <w:r>
        <w:rPr>
          <w:rFonts w:eastAsia="Times New Roman"/>
          <w:szCs w:val="24"/>
        </w:rPr>
        <w:t>. Επίσης, όσον αφορά στο πανεπιστήμιο, που εκ των πραγμάτων έγινε η επένδυση τη δεκαετία του ’80 και προγενέστερα της διασποράς, αυτό από το να γίνει ελάττωμα, πρέπει να μετασ</w:t>
      </w:r>
      <w:r>
        <w:rPr>
          <w:rFonts w:eastAsia="Times New Roman"/>
          <w:szCs w:val="24"/>
        </w:rPr>
        <w:t>χηματιστεί σε προτέρημα.</w:t>
      </w:r>
    </w:p>
    <w:p w14:paraId="6B14F21E" w14:textId="77777777" w:rsidR="004965E6" w:rsidRDefault="004D430C">
      <w:pPr>
        <w:tabs>
          <w:tab w:val="left" w:pos="709"/>
          <w:tab w:val="center" w:pos="4753"/>
        </w:tabs>
        <w:spacing w:line="600" w:lineRule="auto"/>
        <w:jc w:val="both"/>
        <w:rPr>
          <w:rFonts w:eastAsia="Times New Roman"/>
          <w:szCs w:val="24"/>
        </w:rPr>
      </w:pPr>
      <w:r>
        <w:rPr>
          <w:rFonts w:eastAsia="Times New Roman"/>
          <w:szCs w:val="24"/>
        </w:rPr>
        <w:tab/>
        <w:t xml:space="preserve">Επομένως, αυτή η τοπική ελευθερία, δηλαδή η διασπορά, παρ’ όλο που φαίνεται σαν ένα πρόβλημα, στην πραγματικότητα </w:t>
      </w:r>
      <w:r>
        <w:rPr>
          <w:rFonts w:eastAsia="Times New Roman"/>
          <w:szCs w:val="24"/>
        </w:rPr>
        <w:lastRenderedPageBreak/>
        <w:t>ταιριάζει μ’ αυτό που συμβαίνει στη γνώση, τις διασταυρώσεις, τη διεπιστημονικότητα, τα μικτά αντικείμενα.</w:t>
      </w:r>
    </w:p>
    <w:p w14:paraId="6B14F21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Και θα δι</w:t>
      </w:r>
      <w:r>
        <w:rPr>
          <w:rFonts w:eastAsia="Times New Roman" w:cs="Times New Roman"/>
          <w:szCs w:val="24"/>
        </w:rPr>
        <w:t xml:space="preserve">αφωνήσω με </w:t>
      </w:r>
      <w:r>
        <w:rPr>
          <w:rFonts w:eastAsia="Times New Roman" w:cs="Times New Roman"/>
          <w:szCs w:val="24"/>
        </w:rPr>
        <w:t>αυτούς,</w:t>
      </w:r>
      <w:r>
        <w:rPr>
          <w:rFonts w:eastAsia="Times New Roman" w:cs="Times New Roman"/>
          <w:szCs w:val="24"/>
        </w:rPr>
        <w:t xml:space="preserve"> που νομίζουν ότι είναι κλειστά γνωστικά συστήματα ή κλειστές δεξιότητες, κλειδαμπαρωμένες και αμετάκλητες, ανεξέλεγκτες γνωστικές φυσιογνωμίες και οντότητες, οι οποίες δεν πρέπει ποτέ να εξελίσσονται. Δεν υπάρχει αυτό σήμερα. </w:t>
      </w:r>
    </w:p>
    <w:p w14:paraId="6B14F22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Η γνώση εί</w:t>
      </w:r>
      <w:r>
        <w:rPr>
          <w:rFonts w:eastAsia="Times New Roman" w:cs="Times New Roman"/>
          <w:szCs w:val="24"/>
        </w:rPr>
        <w:t xml:space="preserve">ναι </w:t>
      </w:r>
      <w:proofErr w:type="spellStart"/>
      <w:r>
        <w:rPr>
          <w:rFonts w:eastAsia="Times New Roman" w:cs="Times New Roman"/>
          <w:szCs w:val="24"/>
        </w:rPr>
        <w:t>πολυπρισματική</w:t>
      </w:r>
      <w:proofErr w:type="spellEnd"/>
      <w:r>
        <w:rPr>
          <w:rFonts w:eastAsia="Times New Roman" w:cs="Times New Roman"/>
          <w:szCs w:val="24"/>
        </w:rPr>
        <w:t xml:space="preserve">, </w:t>
      </w:r>
      <w:proofErr w:type="spellStart"/>
      <w:r>
        <w:rPr>
          <w:rFonts w:eastAsia="Times New Roman" w:cs="Times New Roman"/>
          <w:szCs w:val="24"/>
        </w:rPr>
        <w:t>πολυεστιακή</w:t>
      </w:r>
      <w:proofErr w:type="spellEnd"/>
      <w:r>
        <w:rPr>
          <w:rFonts w:eastAsia="Times New Roman" w:cs="Times New Roman"/>
          <w:szCs w:val="24"/>
        </w:rPr>
        <w:t>. Υπάρχει μια δημοκρατία της γνώσης, υπάρχει μια μεγάλη δημοκρατία της γνώσης. Ανταλλάσσονται. Υπάρχουν πηγές γνωστικές που μπορείς να έχεις πρόσβαση και κυρίως, υπάρχουν πλευρές</w:t>
      </w:r>
      <w:r>
        <w:rPr>
          <w:rFonts w:eastAsia="Times New Roman" w:cs="Times New Roman"/>
          <w:szCs w:val="24"/>
        </w:rPr>
        <w:t>,</w:t>
      </w:r>
      <w:r>
        <w:rPr>
          <w:rFonts w:eastAsia="Times New Roman" w:cs="Times New Roman"/>
          <w:szCs w:val="24"/>
        </w:rPr>
        <w:t xml:space="preserve"> που μέχρι τώρα δεν ήταν ίσως νομιμοποιημένες,</w:t>
      </w:r>
      <w:r>
        <w:rPr>
          <w:rFonts w:eastAsia="Times New Roman" w:cs="Times New Roman"/>
          <w:szCs w:val="24"/>
        </w:rPr>
        <w:t xml:space="preserve"> όπως παραδείγματος χάριν, κύριε Υπουργέ, η ερευνητική φαντασία, η διαίσθηση, στοιχεία που δημιουργούν ένα τελείως άλλο υπόστρωμα για να μπορεί ο στοχαστής, ο ερευνητής, ο φοιτητής, ο διανοούμεν</w:t>
      </w:r>
      <w:r w:rsidRPr="003B3C24">
        <w:rPr>
          <w:rFonts w:eastAsia="Times New Roman" w:cs="Times New Roman"/>
          <w:szCs w:val="24"/>
        </w:rPr>
        <w:t>ο</w:t>
      </w:r>
      <w:r>
        <w:rPr>
          <w:rFonts w:eastAsia="Times New Roman" w:cs="Times New Roman"/>
          <w:szCs w:val="24"/>
        </w:rPr>
        <w:t xml:space="preserve">ς να προχωρήσει. Αυτές είναι κάποιες σκέψεις, τις οποίες μου </w:t>
      </w:r>
      <w:r>
        <w:rPr>
          <w:rFonts w:eastAsia="Times New Roman" w:cs="Times New Roman"/>
          <w:szCs w:val="24"/>
        </w:rPr>
        <w:t>γεννά η ενδιαφέρουσα εισήγηση του κ. Δελή, αλλά και άλλων εισηγητών και συναδέλφων που τοποθετήθηκαν.</w:t>
      </w:r>
    </w:p>
    <w:p w14:paraId="6B14F22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Ο κύριος Πρόεδρος είναι σκληρός διαπραγματευτής με τον χρόνο. Θα συμμορφωθώ. Είναι πάρα πολύ ενδιαφέρον αυτό το πείραμα. Η απάντηση είναι στο μετά, δεν εί</w:t>
      </w:r>
      <w:r>
        <w:rPr>
          <w:rFonts w:eastAsia="Times New Roman" w:cs="Times New Roman"/>
          <w:szCs w:val="24"/>
        </w:rPr>
        <w:t>ναι στο τώρα. Τώρα φτιάχνεις προϋποθέσεις. Το αν θα λειτουργήσει, είναι στο χέρι και των πανεπιστημιακών και των τοπικών κοινωνιών. Και αυτό το στοίχημα δεν το απαντάει κανείς στη νομοθέτηση. Η νομοθέτηση έχει την οικονομία της, έχει την οργάνωσή της, έχει</w:t>
      </w:r>
      <w:r>
        <w:rPr>
          <w:rFonts w:eastAsia="Times New Roman" w:cs="Times New Roman"/>
          <w:szCs w:val="24"/>
        </w:rPr>
        <w:t xml:space="preserve"> τη στόχευση του νομοθέτη, αλλά η πραγματικότητα απαντάται από την ίδια την πραγματικότητα.</w:t>
      </w:r>
    </w:p>
    <w:p w14:paraId="6B14F22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του κυρίου Βουλευτή)</w:t>
      </w:r>
    </w:p>
    <w:p w14:paraId="6B14F22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Κλείνω, κύριε Πρόεδρε.</w:t>
      </w:r>
    </w:p>
    <w:p w14:paraId="6B14F22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Κύριε Υπουργέ, εκτός από τη στερεά Ελλάδα, υπάρχει και η </w:t>
      </w:r>
      <w:r>
        <w:rPr>
          <w:rFonts w:eastAsia="Times New Roman" w:cs="Times New Roman"/>
          <w:szCs w:val="24"/>
        </w:rPr>
        <w:t>«υγρά» Ελλάδα. Υπάρχουν τα νησιά, υπάρχει το πανεπιστήμιο Αιγαίου, υπάρχουν δηλαδή εκκρεμότητες, που μπορούμε να τις αντιμετωπίσουμε, να συλλάβουμε αυτήν την έννοια της διασύνδεσης, την έννοια του ιστού</w:t>
      </w:r>
      <w:r>
        <w:rPr>
          <w:rFonts w:eastAsia="Times New Roman" w:cs="Times New Roman"/>
          <w:szCs w:val="24"/>
        </w:rPr>
        <w:t>,</w:t>
      </w:r>
      <w:r>
        <w:rPr>
          <w:rFonts w:eastAsia="Times New Roman" w:cs="Times New Roman"/>
          <w:szCs w:val="24"/>
        </w:rPr>
        <w:t xml:space="preserve"> που συνδέει τα γνωστικά αντικεί</w:t>
      </w:r>
      <w:r>
        <w:rPr>
          <w:rFonts w:eastAsia="Times New Roman" w:cs="Times New Roman"/>
          <w:szCs w:val="24"/>
        </w:rPr>
        <w:lastRenderedPageBreak/>
        <w:t xml:space="preserve">μενα και τα γνωστικά </w:t>
      </w:r>
      <w:r>
        <w:rPr>
          <w:rFonts w:eastAsia="Times New Roman" w:cs="Times New Roman"/>
          <w:szCs w:val="24"/>
        </w:rPr>
        <w:t>κελύφη, τα μορφωτικά κελύφη, τις πανεπιστημιακές εγκαταστάσεις και κυρίως</w:t>
      </w:r>
      <w:r>
        <w:rPr>
          <w:rFonts w:eastAsia="Times New Roman" w:cs="Times New Roman"/>
          <w:szCs w:val="24"/>
        </w:rPr>
        <w:t>,</w:t>
      </w:r>
      <w:r>
        <w:rPr>
          <w:rFonts w:eastAsia="Times New Roman" w:cs="Times New Roman"/>
          <w:szCs w:val="24"/>
        </w:rPr>
        <w:t xml:space="preserve"> να δούμε αυτήν τη νέα εξαιρετική κοινότητα που συγκροτείται. Την κοινότητα των φοιτητών, των διανοουμένων, που με φοβερή οικονομική πίεση καταφέρνουν και να διακρίνονται και να υπάρ</w:t>
      </w:r>
      <w:r>
        <w:rPr>
          <w:rFonts w:eastAsia="Times New Roman" w:cs="Times New Roman"/>
          <w:szCs w:val="24"/>
        </w:rPr>
        <w:t>χουν και να συστήνουν τη νέα ενότητα του έθνους μας.</w:t>
      </w:r>
    </w:p>
    <w:p w14:paraId="6B14F22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B14F226" w14:textId="77777777" w:rsidR="004965E6" w:rsidRDefault="004D430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B14F227" w14:textId="77777777" w:rsidR="004965E6" w:rsidRDefault="004D430C">
      <w:pPr>
        <w:spacing w:line="600" w:lineRule="auto"/>
        <w:ind w:firstLine="720"/>
        <w:jc w:val="both"/>
        <w:rPr>
          <w:rFonts w:eastAsia="Times New Roman" w:cs="Times New Roman"/>
          <w:szCs w:val="24"/>
        </w:rPr>
      </w:pPr>
      <w:r w:rsidRPr="003B3C24">
        <w:rPr>
          <w:rFonts w:eastAsia="Times New Roman" w:cs="Times New Roman"/>
          <w:b/>
          <w:szCs w:val="24"/>
        </w:rPr>
        <w:t xml:space="preserve">ΠΡΟΕΔΡΕΥΩΝ (Δημήτριος </w:t>
      </w:r>
      <w:proofErr w:type="spellStart"/>
      <w:r w:rsidRPr="003B3C24">
        <w:rPr>
          <w:rFonts w:eastAsia="Times New Roman" w:cs="Times New Roman"/>
          <w:b/>
          <w:szCs w:val="24"/>
        </w:rPr>
        <w:t>Κρεμαστινός</w:t>
      </w:r>
      <w:proofErr w:type="spellEnd"/>
      <w:r w:rsidRPr="003B3C24">
        <w:rPr>
          <w:rFonts w:eastAsia="Times New Roman" w:cs="Times New Roman"/>
          <w:b/>
          <w:szCs w:val="24"/>
        </w:rPr>
        <w:t>):</w:t>
      </w:r>
      <w:r>
        <w:rPr>
          <w:rFonts w:eastAsia="Times New Roman" w:cs="Times New Roman"/>
          <w:szCs w:val="24"/>
        </w:rPr>
        <w:t xml:space="preserve"> Ευχαριστώ, κύριε </w:t>
      </w:r>
      <w:proofErr w:type="spellStart"/>
      <w:r>
        <w:rPr>
          <w:rFonts w:eastAsia="Times New Roman" w:cs="Times New Roman"/>
          <w:szCs w:val="24"/>
        </w:rPr>
        <w:t>Σεβαστάκη</w:t>
      </w:r>
      <w:proofErr w:type="spellEnd"/>
      <w:r>
        <w:rPr>
          <w:rFonts w:eastAsia="Times New Roman" w:cs="Times New Roman"/>
          <w:szCs w:val="24"/>
        </w:rPr>
        <w:t>.</w:t>
      </w:r>
    </w:p>
    <w:p w14:paraId="6B14F22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Προχωρούμε με τον κ. </w:t>
      </w:r>
      <w:proofErr w:type="spellStart"/>
      <w:r>
        <w:rPr>
          <w:rFonts w:eastAsia="Times New Roman" w:cs="Times New Roman"/>
          <w:szCs w:val="24"/>
        </w:rPr>
        <w:t>Στύλιο</w:t>
      </w:r>
      <w:proofErr w:type="spellEnd"/>
      <w:r>
        <w:rPr>
          <w:rFonts w:eastAsia="Times New Roman" w:cs="Times New Roman"/>
          <w:szCs w:val="24"/>
        </w:rPr>
        <w:t>, Βουλευτή της Νέας Δημοκρατίας. Παρακαλώ, έχετε</w:t>
      </w:r>
      <w:r>
        <w:rPr>
          <w:rFonts w:eastAsia="Times New Roman" w:cs="Times New Roman"/>
          <w:szCs w:val="24"/>
        </w:rPr>
        <w:t xml:space="preserve"> κι εσείς επτά λεπτά.</w:t>
      </w:r>
    </w:p>
    <w:p w14:paraId="6B14F229" w14:textId="77777777" w:rsidR="004965E6" w:rsidRDefault="004D430C">
      <w:pPr>
        <w:spacing w:line="600" w:lineRule="auto"/>
        <w:ind w:firstLine="720"/>
        <w:jc w:val="both"/>
        <w:rPr>
          <w:rFonts w:eastAsia="Times New Roman" w:cs="Times New Roman"/>
          <w:szCs w:val="24"/>
        </w:rPr>
      </w:pPr>
      <w:r w:rsidRPr="003B3C24">
        <w:rPr>
          <w:rFonts w:eastAsia="Times New Roman" w:cs="Times New Roman"/>
          <w:b/>
          <w:szCs w:val="24"/>
        </w:rPr>
        <w:t>ΓΕΩΡΓΙΟΣ ΣΤΥΛΙΟΣ:</w:t>
      </w:r>
      <w:r>
        <w:rPr>
          <w:rFonts w:eastAsia="Times New Roman" w:cs="Times New Roman"/>
          <w:szCs w:val="24"/>
        </w:rPr>
        <w:t xml:space="preserve"> Κύριε Πρόεδρε, κύριοι Υπουργοί, κυρίες και κύριοι συνάδελφοι, συζητούμε σήμερα ένα άλλο νομοσχέδιο, για την παιδεία, για την εκπαίδευση, ένα νομοσχέδιο που έχει πολλές και διαφορετικές διατάξεις και διαφορετικά κεφάλ</w:t>
      </w:r>
      <w:r>
        <w:rPr>
          <w:rFonts w:eastAsia="Times New Roman" w:cs="Times New Roman"/>
          <w:szCs w:val="24"/>
        </w:rPr>
        <w:t xml:space="preserve">αια. Θα τοποθετηθώ και θα επιμείνω στην ομιλία μου σε τρία πράγματα. </w:t>
      </w:r>
    </w:p>
    <w:p w14:paraId="6B14F22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Θα ξεκινήσω από το πρώτο</w:t>
      </w:r>
      <w:r>
        <w:rPr>
          <w:rFonts w:eastAsia="Times New Roman" w:cs="Times New Roman"/>
          <w:szCs w:val="24"/>
        </w:rPr>
        <w:t>,</w:t>
      </w:r>
      <w:r>
        <w:rPr>
          <w:rFonts w:eastAsia="Times New Roman" w:cs="Times New Roman"/>
          <w:szCs w:val="24"/>
        </w:rPr>
        <w:t xml:space="preserve"> που είναι και το πιο επίμαχο, την τροπολογία σε σχέση με την πρόσληψη των μόνιμων εκπαιδευτικών και των αναπληρωτών εκπαιδευτικών, δ</w:t>
      </w:r>
      <w:r w:rsidRPr="005C55A2">
        <w:rPr>
          <w:rFonts w:eastAsia="Times New Roman" w:cs="Times New Roman"/>
          <w:szCs w:val="24"/>
        </w:rPr>
        <w:t>εύτερον</w:t>
      </w:r>
      <w:r>
        <w:rPr>
          <w:rFonts w:eastAsia="Times New Roman" w:cs="Times New Roman"/>
          <w:szCs w:val="24"/>
        </w:rPr>
        <w:t>,</w:t>
      </w:r>
      <w:r w:rsidRPr="005C55A2">
        <w:rPr>
          <w:rFonts w:eastAsia="Times New Roman" w:cs="Times New Roman"/>
          <w:szCs w:val="24"/>
        </w:rPr>
        <w:t xml:space="preserve"> με τα διαφορε</w:t>
      </w:r>
      <w:r>
        <w:rPr>
          <w:rFonts w:eastAsia="Times New Roman" w:cs="Times New Roman"/>
          <w:szCs w:val="24"/>
        </w:rPr>
        <w:t>τικά κ</w:t>
      </w:r>
      <w:r>
        <w:rPr>
          <w:rFonts w:eastAsia="Times New Roman" w:cs="Times New Roman"/>
          <w:szCs w:val="24"/>
        </w:rPr>
        <w:t>ριτήρια που χρησιμοποιείτε</w:t>
      </w:r>
      <w:r w:rsidRPr="005C55A2">
        <w:rPr>
          <w:rFonts w:eastAsia="Times New Roman" w:cs="Times New Roman"/>
          <w:szCs w:val="24"/>
        </w:rPr>
        <w:t xml:space="preserve"> για να γίνουν οι συνέργειες</w:t>
      </w:r>
      <w:r>
        <w:rPr>
          <w:rFonts w:eastAsia="Times New Roman" w:cs="Times New Roman"/>
          <w:szCs w:val="24"/>
        </w:rPr>
        <w:t>,</w:t>
      </w:r>
      <w:r w:rsidRPr="005C55A2">
        <w:rPr>
          <w:rFonts w:eastAsia="Times New Roman" w:cs="Times New Roman"/>
          <w:szCs w:val="24"/>
        </w:rPr>
        <w:t xml:space="preserve"> η μετατροπή</w:t>
      </w:r>
      <w:r>
        <w:rPr>
          <w:rFonts w:eastAsia="Times New Roman" w:cs="Times New Roman"/>
          <w:szCs w:val="24"/>
        </w:rPr>
        <w:t>, οι συγχωνεύσεις, οι καταργήσεις, οι</w:t>
      </w:r>
      <w:r w:rsidRPr="005C55A2">
        <w:rPr>
          <w:rFonts w:eastAsia="Times New Roman" w:cs="Times New Roman"/>
          <w:szCs w:val="24"/>
        </w:rPr>
        <w:t xml:space="preserve"> </w:t>
      </w:r>
      <w:r>
        <w:rPr>
          <w:rFonts w:eastAsia="Times New Roman" w:cs="Times New Roman"/>
          <w:szCs w:val="24"/>
        </w:rPr>
        <w:t xml:space="preserve">απορροφήσεις </w:t>
      </w:r>
      <w:r w:rsidRPr="005C55A2">
        <w:rPr>
          <w:rFonts w:eastAsia="Times New Roman" w:cs="Times New Roman"/>
          <w:szCs w:val="24"/>
        </w:rPr>
        <w:t>των ιδρυμάτων ή όπως αλλιώς θέλετε και</w:t>
      </w:r>
      <w:r>
        <w:rPr>
          <w:rFonts w:eastAsia="Times New Roman" w:cs="Times New Roman"/>
          <w:szCs w:val="24"/>
        </w:rPr>
        <w:t>,</w:t>
      </w:r>
      <w:r w:rsidRPr="005C55A2">
        <w:rPr>
          <w:rFonts w:eastAsia="Times New Roman" w:cs="Times New Roman"/>
          <w:szCs w:val="24"/>
        </w:rPr>
        <w:t xml:space="preserve"> </w:t>
      </w:r>
      <w:r>
        <w:rPr>
          <w:rFonts w:eastAsia="Times New Roman" w:cs="Times New Roman"/>
          <w:szCs w:val="24"/>
        </w:rPr>
        <w:t>τρίτον,</w:t>
      </w:r>
      <w:r w:rsidRPr="005C55A2">
        <w:rPr>
          <w:rFonts w:eastAsia="Times New Roman" w:cs="Times New Roman"/>
          <w:szCs w:val="24"/>
        </w:rPr>
        <w:t xml:space="preserve"> σε σχέση με τα επαγγελματικά δικαιώματα των πτυχιούχων των ιδρυμάτων</w:t>
      </w:r>
      <w:r>
        <w:rPr>
          <w:rFonts w:eastAsia="Times New Roman" w:cs="Times New Roman"/>
          <w:szCs w:val="24"/>
        </w:rPr>
        <w:t>.</w:t>
      </w:r>
    </w:p>
    <w:p w14:paraId="6B14F22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Μίλησαν πάρα πολλοί </w:t>
      </w:r>
      <w:r>
        <w:rPr>
          <w:rFonts w:eastAsia="Times New Roman" w:cs="Times New Roman"/>
          <w:szCs w:val="24"/>
        </w:rPr>
        <w:t>συνάδελφοι, μίλησε και ο ε</w:t>
      </w:r>
      <w:r w:rsidRPr="005C55A2">
        <w:rPr>
          <w:rFonts w:eastAsia="Times New Roman" w:cs="Times New Roman"/>
          <w:szCs w:val="24"/>
        </w:rPr>
        <w:t>ισηγητής μας από τη Νέα Δημοκρατία για την τροπολογία την οποία έχετε καταθέσει</w:t>
      </w:r>
      <w:r>
        <w:rPr>
          <w:rFonts w:eastAsia="Times New Roman" w:cs="Times New Roman"/>
          <w:szCs w:val="24"/>
        </w:rPr>
        <w:t>. Ο</w:t>
      </w:r>
      <w:r w:rsidRPr="005C55A2">
        <w:rPr>
          <w:rFonts w:eastAsia="Times New Roman" w:cs="Times New Roman"/>
          <w:szCs w:val="24"/>
        </w:rPr>
        <w:t xml:space="preserve">ι περισσότεροι συμφωνούμε ότι </w:t>
      </w:r>
      <w:r>
        <w:rPr>
          <w:rFonts w:eastAsia="Times New Roman" w:cs="Times New Roman"/>
          <w:szCs w:val="24"/>
        </w:rPr>
        <w:t xml:space="preserve">δεκαοχτώ με είκοσι </w:t>
      </w:r>
      <w:r w:rsidRPr="005C55A2">
        <w:rPr>
          <w:rFonts w:eastAsia="Times New Roman" w:cs="Times New Roman"/>
          <w:szCs w:val="24"/>
        </w:rPr>
        <w:t>χιλιάδες εκπαιδευτικοί κάθε χρόνο δεν ξέρουν πού θα βρεθούν</w:t>
      </w:r>
      <w:r>
        <w:rPr>
          <w:rFonts w:eastAsia="Times New Roman" w:cs="Times New Roman"/>
          <w:szCs w:val="24"/>
        </w:rPr>
        <w:t>. Γ</w:t>
      </w:r>
      <w:r w:rsidRPr="005C55A2">
        <w:rPr>
          <w:rFonts w:eastAsia="Times New Roman" w:cs="Times New Roman"/>
          <w:szCs w:val="24"/>
        </w:rPr>
        <w:t>υρίζουν ανά την Ελλάδα</w:t>
      </w:r>
      <w:r>
        <w:rPr>
          <w:rFonts w:eastAsia="Times New Roman" w:cs="Times New Roman"/>
          <w:szCs w:val="24"/>
        </w:rPr>
        <w:t>,</w:t>
      </w:r>
      <w:r w:rsidRPr="005C55A2">
        <w:rPr>
          <w:rFonts w:eastAsia="Times New Roman" w:cs="Times New Roman"/>
          <w:szCs w:val="24"/>
        </w:rPr>
        <w:t xml:space="preserve"> άλλοι από το </w:t>
      </w:r>
      <w:r w:rsidRPr="005C55A2">
        <w:rPr>
          <w:rFonts w:eastAsia="Times New Roman" w:cs="Times New Roman"/>
          <w:szCs w:val="24"/>
        </w:rPr>
        <w:t>από την Πελοπόννησο</w:t>
      </w:r>
      <w:r>
        <w:rPr>
          <w:rFonts w:eastAsia="Times New Roman" w:cs="Times New Roman"/>
          <w:szCs w:val="24"/>
        </w:rPr>
        <w:t>,</w:t>
      </w:r>
      <w:r w:rsidRPr="005C55A2">
        <w:rPr>
          <w:rFonts w:eastAsia="Times New Roman" w:cs="Times New Roman"/>
          <w:szCs w:val="24"/>
        </w:rPr>
        <w:t xml:space="preserve"> την Ήπειρο</w:t>
      </w:r>
      <w:r>
        <w:rPr>
          <w:rFonts w:eastAsia="Times New Roman" w:cs="Times New Roman"/>
          <w:szCs w:val="24"/>
        </w:rPr>
        <w:t>,</w:t>
      </w:r>
      <w:r w:rsidRPr="005C55A2">
        <w:rPr>
          <w:rFonts w:eastAsia="Times New Roman" w:cs="Times New Roman"/>
          <w:szCs w:val="24"/>
        </w:rPr>
        <w:t xml:space="preserve"> τα νησιά</w:t>
      </w:r>
      <w:r>
        <w:rPr>
          <w:rFonts w:eastAsia="Times New Roman" w:cs="Times New Roman"/>
          <w:szCs w:val="24"/>
        </w:rPr>
        <w:t>,</w:t>
      </w:r>
      <w:r w:rsidRPr="005C55A2">
        <w:rPr>
          <w:rFonts w:eastAsia="Times New Roman" w:cs="Times New Roman"/>
          <w:szCs w:val="24"/>
        </w:rPr>
        <w:t xml:space="preserve"> τα νησιά του Αιγαίου</w:t>
      </w:r>
      <w:r>
        <w:rPr>
          <w:rFonts w:eastAsia="Times New Roman" w:cs="Times New Roman"/>
          <w:szCs w:val="24"/>
        </w:rPr>
        <w:t>,</w:t>
      </w:r>
      <w:r w:rsidRPr="005C55A2">
        <w:rPr>
          <w:rFonts w:eastAsia="Times New Roman" w:cs="Times New Roman"/>
          <w:szCs w:val="24"/>
        </w:rPr>
        <w:t xml:space="preserve"> τα νησιά του Ιονίου</w:t>
      </w:r>
      <w:r>
        <w:rPr>
          <w:rFonts w:eastAsia="Times New Roman" w:cs="Times New Roman"/>
          <w:szCs w:val="24"/>
        </w:rPr>
        <w:t>,</w:t>
      </w:r>
      <w:r w:rsidRPr="005C55A2">
        <w:rPr>
          <w:rFonts w:eastAsia="Times New Roman" w:cs="Times New Roman"/>
          <w:szCs w:val="24"/>
        </w:rPr>
        <w:t xml:space="preserve"> για να επιτελέσουν αυτό που έχουν επιλέξει</w:t>
      </w:r>
      <w:r>
        <w:rPr>
          <w:rFonts w:eastAsia="Times New Roman" w:cs="Times New Roman"/>
          <w:szCs w:val="24"/>
        </w:rPr>
        <w:t>,</w:t>
      </w:r>
      <w:r w:rsidRPr="005C55A2">
        <w:rPr>
          <w:rFonts w:eastAsia="Times New Roman" w:cs="Times New Roman"/>
          <w:szCs w:val="24"/>
        </w:rPr>
        <w:t xml:space="preserve"> να εργαστούν ως εκπαιδευτικοί στην </w:t>
      </w:r>
      <w:r>
        <w:rPr>
          <w:rFonts w:eastAsia="Times New Roman" w:cs="Times New Roman"/>
          <w:szCs w:val="24"/>
        </w:rPr>
        <w:t>π</w:t>
      </w:r>
      <w:r w:rsidRPr="005C55A2">
        <w:rPr>
          <w:rFonts w:eastAsia="Times New Roman" w:cs="Times New Roman"/>
          <w:szCs w:val="24"/>
        </w:rPr>
        <w:t>ρωτοβάθμια και στη δευτεροβάθμια εκπαίδευση</w:t>
      </w:r>
      <w:r>
        <w:rPr>
          <w:rFonts w:eastAsia="Times New Roman" w:cs="Times New Roman"/>
          <w:szCs w:val="24"/>
        </w:rPr>
        <w:t>.</w:t>
      </w:r>
    </w:p>
    <w:p w14:paraId="6B14F22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Έρχεστε, λοιπόν, σήμερα εσείς με τη</w:t>
      </w:r>
      <w:r w:rsidRPr="005C55A2">
        <w:rPr>
          <w:rFonts w:eastAsia="Times New Roman" w:cs="Times New Roman"/>
          <w:szCs w:val="24"/>
        </w:rPr>
        <w:t xml:space="preserve"> δική σας </w:t>
      </w:r>
      <w:r w:rsidRPr="005C55A2">
        <w:rPr>
          <w:rFonts w:eastAsia="Times New Roman" w:cs="Times New Roman"/>
          <w:szCs w:val="24"/>
        </w:rPr>
        <w:t>τροπολογία και αλλάζετε τον τρόπο</w:t>
      </w:r>
      <w:r>
        <w:rPr>
          <w:rFonts w:eastAsia="Times New Roman" w:cs="Times New Roman"/>
          <w:szCs w:val="24"/>
        </w:rPr>
        <w:t>,</w:t>
      </w:r>
      <w:r w:rsidRPr="005C55A2">
        <w:rPr>
          <w:rFonts w:eastAsia="Times New Roman" w:cs="Times New Roman"/>
          <w:szCs w:val="24"/>
        </w:rPr>
        <w:t xml:space="preserve"> με τον οποίον θα προσλαμβάνονται </w:t>
      </w:r>
      <w:r w:rsidRPr="005C55A2">
        <w:rPr>
          <w:rFonts w:eastAsia="Times New Roman" w:cs="Times New Roman"/>
          <w:szCs w:val="24"/>
        </w:rPr>
        <w:lastRenderedPageBreak/>
        <w:t>οι αναπληρωτές και τον τρόπο με τον οποίο θα προσλαμβάνονται και οι μόνιμοι εκπαιδευτικοί</w:t>
      </w:r>
      <w:r>
        <w:rPr>
          <w:rFonts w:eastAsia="Times New Roman" w:cs="Times New Roman"/>
          <w:szCs w:val="24"/>
        </w:rPr>
        <w:t>. Γ</w:t>
      </w:r>
      <w:r w:rsidRPr="005C55A2">
        <w:rPr>
          <w:rFonts w:eastAsia="Times New Roman" w:cs="Times New Roman"/>
          <w:szCs w:val="24"/>
        </w:rPr>
        <w:t>ιατί γίνεται αυτή η αλλαγή</w:t>
      </w:r>
      <w:r>
        <w:rPr>
          <w:rFonts w:eastAsia="Times New Roman" w:cs="Times New Roman"/>
          <w:szCs w:val="24"/>
        </w:rPr>
        <w:t>; Δ</w:t>
      </w:r>
      <w:r w:rsidRPr="005C55A2">
        <w:rPr>
          <w:rFonts w:eastAsia="Times New Roman" w:cs="Times New Roman"/>
          <w:szCs w:val="24"/>
        </w:rPr>
        <w:t>ιότι</w:t>
      </w:r>
      <w:r>
        <w:rPr>
          <w:rFonts w:eastAsia="Times New Roman" w:cs="Times New Roman"/>
          <w:szCs w:val="24"/>
        </w:rPr>
        <w:t xml:space="preserve"> </w:t>
      </w:r>
      <w:r w:rsidRPr="005C55A2">
        <w:rPr>
          <w:rFonts w:eastAsia="Times New Roman" w:cs="Times New Roman"/>
          <w:szCs w:val="24"/>
        </w:rPr>
        <w:t>από το 2010 και μετά είχαμε συνεχώς υπουργικές αποφάσεις και π</w:t>
      </w:r>
      <w:r w:rsidRPr="005C55A2">
        <w:rPr>
          <w:rFonts w:eastAsia="Times New Roman" w:cs="Times New Roman"/>
          <w:szCs w:val="24"/>
        </w:rPr>
        <w:t>αρατάσεις</w:t>
      </w:r>
      <w:r>
        <w:rPr>
          <w:rFonts w:eastAsia="Times New Roman" w:cs="Times New Roman"/>
          <w:szCs w:val="24"/>
        </w:rPr>
        <w:t>,</w:t>
      </w:r>
      <w:r w:rsidRPr="005C55A2">
        <w:rPr>
          <w:rFonts w:eastAsia="Times New Roman" w:cs="Times New Roman"/>
          <w:szCs w:val="24"/>
        </w:rPr>
        <w:t xml:space="preserve"> σε σχέση με τον τρόπο</w:t>
      </w:r>
      <w:r>
        <w:rPr>
          <w:rFonts w:eastAsia="Times New Roman" w:cs="Times New Roman"/>
          <w:szCs w:val="24"/>
        </w:rPr>
        <w:t>,</w:t>
      </w:r>
      <w:r w:rsidRPr="005C55A2">
        <w:rPr>
          <w:rFonts w:eastAsia="Times New Roman" w:cs="Times New Roman"/>
          <w:szCs w:val="24"/>
        </w:rPr>
        <w:t xml:space="preserve"> με τον οποίο θα προσλαμβάνονταν οι αναπληρωτές εκπαιδευτικοί</w:t>
      </w:r>
      <w:r>
        <w:rPr>
          <w:rFonts w:eastAsia="Times New Roman" w:cs="Times New Roman"/>
          <w:szCs w:val="24"/>
        </w:rPr>
        <w:t>. Κα</w:t>
      </w:r>
      <w:r w:rsidRPr="005C55A2">
        <w:rPr>
          <w:rFonts w:eastAsia="Times New Roman" w:cs="Times New Roman"/>
          <w:szCs w:val="24"/>
        </w:rPr>
        <w:t xml:space="preserve">ι θα έπρεπε </w:t>
      </w:r>
      <w:r>
        <w:rPr>
          <w:rFonts w:eastAsia="Times New Roman" w:cs="Times New Roman"/>
          <w:szCs w:val="24"/>
        </w:rPr>
        <w:t xml:space="preserve">ή να γίνει </w:t>
      </w:r>
      <w:r w:rsidRPr="005C55A2">
        <w:rPr>
          <w:rFonts w:eastAsia="Times New Roman" w:cs="Times New Roman"/>
          <w:szCs w:val="24"/>
        </w:rPr>
        <w:t>με βάση το νόμο διαγωνισμός του ΑΣΕΠ ή να βρεθεί ένας άλλος τρόπος</w:t>
      </w:r>
      <w:r>
        <w:rPr>
          <w:rFonts w:eastAsia="Times New Roman" w:cs="Times New Roman"/>
          <w:szCs w:val="24"/>
        </w:rPr>
        <w:t>,</w:t>
      </w:r>
      <w:r w:rsidRPr="005C55A2">
        <w:rPr>
          <w:rFonts w:eastAsia="Times New Roman" w:cs="Times New Roman"/>
          <w:szCs w:val="24"/>
        </w:rPr>
        <w:t xml:space="preserve"> μία άλλη λύση</w:t>
      </w:r>
      <w:r>
        <w:rPr>
          <w:rFonts w:eastAsia="Times New Roman" w:cs="Times New Roman"/>
          <w:szCs w:val="24"/>
        </w:rPr>
        <w:t>.</w:t>
      </w:r>
      <w:r w:rsidRPr="005C55A2">
        <w:rPr>
          <w:rFonts w:eastAsia="Times New Roman" w:cs="Times New Roman"/>
          <w:szCs w:val="24"/>
        </w:rPr>
        <w:t xml:space="preserve"> Μάλιστα</w:t>
      </w:r>
      <w:r>
        <w:rPr>
          <w:rFonts w:eastAsia="Times New Roman" w:cs="Times New Roman"/>
          <w:szCs w:val="24"/>
        </w:rPr>
        <w:t>,</w:t>
      </w:r>
      <w:r w:rsidRPr="005C55A2">
        <w:rPr>
          <w:rFonts w:eastAsia="Times New Roman" w:cs="Times New Roman"/>
          <w:szCs w:val="24"/>
        </w:rPr>
        <w:t xml:space="preserve"> με απόφαση του Συμβουλίου της Επικρατείας</w:t>
      </w:r>
      <w:r>
        <w:rPr>
          <w:rFonts w:eastAsia="Times New Roman" w:cs="Times New Roman"/>
          <w:szCs w:val="24"/>
        </w:rPr>
        <w:t>,</w:t>
      </w:r>
      <w:r w:rsidRPr="005C55A2">
        <w:rPr>
          <w:rFonts w:eastAsia="Times New Roman" w:cs="Times New Roman"/>
          <w:szCs w:val="24"/>
        </w:rPr>
        <w:t xml:space="preserve"> </w:t>
      </w:r>
      <w:r w:rsidRPr="005C55A2">
        <w:rPr>
          <w:rFonts w:eastAsia="Times New Roman" w:cs="Times New Roman"/>
          <w:szCs w:val="24"/>
        </w:rPr>
        <w:t>φέτος ήταν η τελευταία χρόνια</w:t>
      </w:r>
      <w:r>
        <w:rPr>
          <w:rFonts w:eastAsia="Times New Roman" w:cs="Times New Roman"/>
          <w:szCs w:val="24"/>
        </w:rPr>
        <w:t>,</w:t>
      </w:r>
      <w:r w:rsidRPr="005C55A2">
        <w:rPr>
          <w:rFonts w:eastAsia="Times New Roman" w:cs="Times New Roman"/>
          <w:szCs w:val="24"/>
        </w:rPr>
        <w:t xml:space="preserve"> δηλαδή το σχολικό έτος 2018-2019</w:t>
      </w:r>
      <w:r>
        <w:rPr>
          <w:rFonts w:eastAsia="Times New Roman" w:cs="Times New Roman"/>
          <w:szCs w:val="24"/>
        </w:rPr>
        <w:t>,</w:t>
      </w:r>
      <w:r w:rsidRPr="005C55A2">
        <w:rPr>
          <w:rFonts w:eastAsia="Times New Roman" w:cs="Times New Roman"/>
          <w:szCs w:val="24"/>
        </w:rPr>
        <w:t xml:space="preserve"> </w:t>
      </w:r>
      <w:r>
        <w:rPr>
          <w:rFonts w:eastAsia="Times New Roman" w:cs="Times New Roman"/>
          <w:szCs w:val="24"/>
        </w:rPr>
        <w:t>που θα</w:t>
      </w:r>
      <w:r w:rsidRPr="005C55A2">
        <w:rPr>
          <w:rFonts w:eastAsia="Times New Roman" w:cs="Times New Roman"/>
          <w:szCs w:val="24"/>
        </w:rPr>
        <w:t xml:space="preserve"> μπορούσε να μείνει το υπάρχον σύστημα</w:t>
      </w:r>
      <w:r>
        <w:rPr>
          <w:rFonts w:eastAsia="Times New Roman" w:cs="Times New Roman"/>
          <w:szCs w:val="24"/>
        </w:rPr>
        <w:t>.</w:t>
      </w:r>
    </w:p>
    <w:p w14:paraId="6B14F22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Έρχεστε, λοιπόν, και</w:t>
      </w:r>
      <w:r w:rsidRPr="005C55A2">
        <w:rPr>
          <w:rFonts w:eastAsia="Times New Roman" w:cs="Times New Roman"/>
          <w:szCs w:val="24"/>
        </w:rPr>
        <w:t xml:space="preserve"> αλλάζετε τον τρόπο</w:t>
      </w:r>
      <w:r>
        <w:rPr>
          <w:rFonts w:eastAsia="Times New Roman" w:cs="Times New Roman"/>
          <w:szCs w:val="24"/>
        </w:rPr>
        <w:t>,</w:t>
      </w:r>
      <w:r w:rsidRPr="005C55A2">
        <w:rPr>
          <w:rFonts w:eastAsia="Times New Roman" w:cs="Times New Roman"/>
          <w:szCs w:val="24"/>
        </w:rPr>
        <w:t xml:space="preserve"> με τον οποίο θα προσληφθούν οι αναπληρωτές εκπαιδευτικοί</w:t>
      </w:r>
      <w:r>
        <w:rPr>
          <w:rFonts w:eastAsia="Times New Roman" w:cs="Times New Roman"/>
          <w:szCs w:val="24"/>
        </w:rPr>
        <w:t>. Π</w:t>
      </w:r>
      <w:r w:rsidRPr="005C55A2">
        <w:rPr>
          <w:rFonts w:eastAsia="Times New Roman" w:cs="Times New Roman"/>
          <w:szCs w:val="24"/>
        </w:rPr>
        <w:t>άμε λοιπόν</w:t>
      </w:r>
      <w:r>
        <w:rPr>
          <w:rFonts w:eastAsia="Times New Roman" w:cs="Times New Roman"/>
          <w:szCs w:val="24"/>
        </w:rPr>
        <w:t>,</w:t>
      </w:r>
      <w:r w:rsidRPr="005C55A2">
        <w:rPr>
          <w:rFonts w:eastAsia="Times New Roman" w:cs="Times New Roman"/>
          <w:szCs w:val="24"/>
        </w:rPr>
        <w:t xml:space="preserve"> παρακάτω</w:t>
      </w:r>
      <w:r>
        <w:rPr>
          <w:rFonts w:eastAsia="Times New Roman" w:cs="Times New Roman"/>
          <w:szCs w:val="24"/>
        </w:rPr>
        <w:t>. Δ</w:t>
      </w:r>
      <w:r w:rsidRPr="005C55A2">
        <w:rPr>
          <w:rFonts w:eastAsia="Times New Roman" w:cs="Times New Roman"/>
          <w:szCs w:val="24"/>
        </w:rPr>
        <w:t>εν μπαίνω στην ουσία</w:t>
      </w:r>
      <w:r>
        <w:rPr>
          <w:rFonts w:eastAsia="Times New Roman" w:cs="Times New Roman"/>
          <w:szCs w:val="24"/>
        </w:rPr>
        <w:t>,</w:t>
      </w:r>
      <w:r w:rsidRPr="005C55A2">
        <w:rPr>
          <w:rFonts w:eastAsia="Times New Roman" w:cs="Times New Roman"/>
          <w:szCs w:val="24"/>
        </w:rPr>
        <w:t xml:space="preserve"> </w:t>
      </w:r>
      <w:r w:rsidRPr="005C55A2">
        <w:rPr>
          <w:rFonts w:eastAsia="Times New Roman" w:cs="Times New Roman"/>
          <w:szCs w:val="24"/>
        </w:rPr>
        <w:t>στα κριτήρια</w:t>
      </w:r>
      <w:r>
        <w:rPr>
          <w:rFonts w:eastAsia="Times New Roman" w:cs="Times New Roman"/>
          <w:szCs w:val="24"/>
        </w:rPr>
        <w:t>,</w:t>
      </w:r>
      <w:r w:rsidRPr="005C55A2">
        <w:rPr>
          <w:rFonts w:eastAsia="Times New Roman" w:cs="Times New Roman"/>
          <w:szCs w:val="24"/>
        </w:rPr>
        <w:t xml:space="preserve"> αν θα πρέπει να είναι 5%</w:t>
      </w:r>
      <w:r>
        <w:rPr>
          <w:rFonts w:eastAsia="Times New Roman" w:cs="Times New Roman"/>
          <w:szCs w:val="24"/>
        </w:rPr>
        <w:t xml:space="preserve">, άλλα να είναι </w:t>
      </w:r>
      <w:r w:rsidRPr="005C55A2">
        <w:rPr>
          <w:rFonts w:eastAsia="Times New Roman" w:cs="Times New Roman"/>
          <w:szCs w:val="24"/>
        </w:rPr>
        <w:t>15</w:t>
      </w:r>
      <w:r>
        <w:rPr>
          <w:rFonts w:eastAsia="Times New Roman" w:cs="Times New Roman"/>
          <w:szCs w:val="24"/>
        </w:rPr>
        <w:t xml:space="preserve">%, άλλα να </w:t>
      </w:r>
      <w:r w:rsidRPr="005C55A2">
        <w:rPr>
          <w:rFonts w:eastAsia="Times New Roman" w:cs="Times New Roman"/>
          <w:szCs w:val="24"/>
        </w:rPr>
        <w:t>είναι 20</w:t>
      </w:r>
      <w:r>
        <w:rPr>
          <w:rFonts w:eastAsia="Times New Roman" w:cs="Times New Roman"/>
          <w:szCs w:val="24"/>
        </w:rPr>
        <w:t>% κ.λπ. Ε</w:t>
      </w:r>
      <w:r w:rsidRPr="005C55A2">
        <w:rPr>
          <w:rFonts w:eastAsia="Times New Roman" w:cs="Times New Roman"/>
          <w:szCs w:val="24"/>
        </w:rPr>
        <w:t>κτιμώ ότι θα έπρεπε να γίνει πολύ πιο μεθοδικ</w:t>
      </w:r>
      <w:r>
        <w:rPr>
          <w:rFonts w:eastAsia="Times New Roman" w:cs="Times New Roman"/>
          <w:szCs w:val="24"/>
        </w:rPr>
        <w:t>ή,</w:t>
      </w:r>
      <w:r w:rsidRPr="005C55A2">
        <w:rPr>
          <w:rFonts w:eastAsia="Times New Roman" w:cs="Times New Roman"/>
          <w:szCs w:val="24"/>
        </w:rPr>
        <w:t xml:space="preserve"> πολύ πιο σοβαρή δουλειά και να </w:t>
      </w:r>
      <w:r>
        <w:rPr>
          <w:rFonts w:eastAsia="Times New Roman" w:cs="Times New Roman"/>
          <w:szCs w:val="24"/>
        </w:rPr>
        <w:t>αντιληφθεί</w:t>
      </w:r>
      <w:r w:rsidRPr="005C55A2">
        <w:rPr>
          <w:rFonts w:eastAsia="Times New Roman" w:cs="Times New Roman"/>
          <w:szCs w:val="24"/>
        </w:rPr>
        <w:t xml:space="preserve"> στο σύνολό του</w:t>
      </w:r>
      <w:r>
        <w:rPr>
          <w:rFonts w:eastAsia="Times New Roman" w:cs="Times New Roman"/>
          <w:szCs w:val="24"/>
        </w:rPr>
        <w:t>. Όμως,</w:t>
      </w:r>
      <w:r w:rsidRPr="005C55A2">
        <w:rPr>
          <w:rFonts w:eastAsia="Times New Roman" w:cs="Times New Roman"/>
          <w:szCs w:val="24"/>
        </w:rPr>
        <w:t xml:space="preserve"> για άλλη μία φορά τι έχουμε</w:t>
      </w:r>
      <w:r>
        <w:rPr>
          <w:rFonts w:eastAsia="Times New Roman" w:cs="Times New Roman"/>
          <w:szCs w:val="24"/>
        </w:rPr>
        <w:t>; Α</w:t>
      </w:r>
      <w:r w:rsidRPr="005C55A2">
        <w:rPr>
          <w:rFonts w:eastAsia="Times New Roman" w:cs="Times New Roman"/>
          <w:szCs w:val="24"/>
        </w:rPr>
        <w:t>ντιμετ</w:t>
      </w:r>
      <w:r>
        <w:rPr>
          <w:rFonts w:eastAsia="Times New Roman" w:cs="Times New Roman"/>
          <w:szCs w:val="24"/>
        </w:rPr>
        <w:t xml:space="preserve">ωπίζουμε </w:t>
      </w:r>
      <w:r w:rsidRPr="005C55A2">
        <w:rPr>
          <w:rFonts w:eastAsia="Times New Roman" w:cs="Times New Roman"/>
          <w:szCs w:val="24"/>
        </w:rPr>
        <w:t xml:space="preserve">το θέμα για </w:t>
      </w:r>
      <w:r w:rsidRPr="005C55A2">
        <w:rPr>
          <w:rFonts w:eastAsia="Times New Roman" w:cs="Times New Roman"/>
          <w:szCs w:val="24"/>
        </w:rPr>
        <w:t>τους αναπληρωτές</w:t>
      </w:r>
      <w:r>
        <w:rPr>
          <w:rFonts w:eastAsia="Times New Roman" w:cs="Times New Roman"/>
          <w:szCs w:val="24"/>
        </w:rPr>
        <w:t>,</w:t>
      </w:r>
      <w:r w:rsidRPr="005C55A2">
        <w:rPr>
          <w:rFonts w:eastAsia="Times New Roman" w:cs="Times New Roman"/>
          <w:szCs w:val="24"/>
        </w:rPr>
        <w:t xml:space="preserve"> για τους συμβασιούχους</w:t>
      </w:r>
      <w:r>
        <w:rPr>
          <w:rFonts w:eastAsia="Times New Roman" w:cs="Times New Roman"/>
          <w:szCs w:val="24"/>
        </w:rPr>
        <w:t>. Γιατί το λέω αυτό; Διότι, κύριε Υπουργέ, δεν πιστεύουμε ότι θα κάνετε μόνιμους διορισμούς.</w:t>
      </w:r>
    </w:p>
    <w:p w14:paraId="6B14F22E" w14:textId="77777777" w:rsidR="004965E6" w:rsidRDefault="004D430C">
      <w:pPr>
        <w:spacing w:line="600" w:lineRule="auto"/>
        <w:ind w:firstLine="720"/>
        <w:jc w:val="both"/>
        <w:rPr>
          <w:rFonts w:eastAsia="Times New Roman" w:cs="Times New Roman"/>
          <w:szCs w:val="24"/>
        </w:rPr>
      </w:pPr>
      <w:r w:rsidRPr="0061611A">
        <w:rPr>
          <w:rFonts w:eastAsia="Times New Roman" w:cs="Times New Roman"/>
          <w:b/>
          <w:szCs w:val="24"/>
        </w:rPr>
        <w:lastRenderedPageBreak/>
        <w:t>ΚΩΝΣΤΑΝΤΙΝΟΣ ΓΑΒΡΟΓΛΟΥ (Υπουργός Παιδείας, Έρευνας και Θρησκευμάτων):</w:t>
      </w:r>
      <w:r>
        <w:rPr>
          <w:rFonts w:eastAsia="Times New Roman" w:cs="Times New Roman"/>
          <w:szCs w:val="24"/>
        </w:rPr>
        <w:t xml:space="preserve"> Γιατί;</w:t>
      </w:r>
    </w:p>
    <w:p w14:paraId="6B14F22F" w14:textId="77777777" w:rsidR="004965E6" w:rsidRDefault="004D430C">
      <w:pPr>
        <w:spacing w:line="600" w:lineRule="auto"/>
        <w:ind w:firstLine="720"/>
        <w:jc w:val="both"/>
        <w:rPr>
          <w:rFonts w:eastAsia="Times New Roman" w:cs="Times New Roman"/>
          <w:szCs w:val="24"/>
        </w:rPr>
      </w:pPr>
      <w:r w:rsidRPr="00AB1F92">
        <w:rPr>
          <w:rFonts w:eastAsia="Times New Roman" w:cs="Times New Roman"/>
          <w:b/>
          <w:szCs w:val="24"/>
        </w:rPr>
        <w:t>ΓΕΩΡΓΙΟΣ ΣΤΥΛΙΟΣ:</w:t>
      </w:r>
      <w:r>
        <w:rPr>
          <w:rFonts w:eastAsia="Times New Roman" w:cs="Times New Roman"/>
          <w:szCs w:val="24"/>
        </w:rPr>
        <w:t xml:space="preserve"> Το </w:t>
      </w:r>
      <w:r w:rsidRPr="005C55A2">
        <w:rPr>
          <w:rFonts w:eastAsia="Times New Roman" w:cs="Times New Roman"/>
          <w:szCs w:val="24"/>
        </w:rPr>
        <w:t>λέω αυτό για τον εξής λόγ</w:t>
      </w:r>
      <w:r w:rsidRPr="005C55A2">
        <w:rPr>
          <w:rFonts w:eastAsia="Times New Roman" w:cs="Times New Roman"/>
          <w:szCs w:val="24"/>
        </w:rPr>
        <w:t>ο</w:t>
      </w:r>
      <w:r>
        <w:rPr>
          <w:rFonts w:eastAsia="Times New Roman" w:cs="Times New Roman"/>
          <w:szCs w:val="24"/>
        </w:rPr>
        <w:t>. Διότι ο Υ</w:t>
      </w:r>
      <w:r w:rsidRPr="005C55A2">
        <w:rPr>
          <w:rFonts w:eastAsia="Times New Roman" w:cs="Times New Roman"/>
          <w:szCs w:val="24"/>
        </w:rPr>
        <w:t>πουργός</w:t>
      </w:r>
      <w:r>
        <w:rPr>
          <w:rFonts w:eastAsia="Times New Roman" w:cs="Times New Roman"/>
          <w:szCs w:val="24"/>
        </w:rPr>
        <w:t>,</w:t>
      </w:r>
      <w:r w:rsidRPr="005C55A2">
        <w:rPr>
          <w:rFonts w:eastAsia="Times New Roman" w:cs="Times New Roman"/>
          <w:szCs w:val="24"/>
        </w:rPr>
        <w:t xml:space="preserve"> τη συγκεκριμένη διάταξη</w:t>
      </w:r>
      <w:r>
        <w:rPr>
          <w:rFonts w:eastAsia="Times New Roman" w:cs="Times New Roman"/>
          <w:szCs w:val="24"/>
        </w:rPr>
        <w:t>,</w:t>
      </w:r>
      <w:r w:rsidRPr="005C55A2">
        <w:rPr>
          <w:rFonts w:eastAsia="Times New Roman" w:cs="Times New Roman"/>
          <w:szCs w:val="24"/>
        </w:rPr>
        <w:t xml:space="preserve"> την έφερε με τροπολογία στην επιτροπή</w:t>
      </w:r>
      <w:r>
        <w:rPr>
          <w:rFonts w:eastAsia="Times New Roman" w:cs="Times New Roman"/>
          <w:szCs w:val="24"/>
        </w:rPr>
        <w:t>. Δεν την</w:t>
      </w:r>
      <w:r w:rsidRPr="005C55A2">
        <w:rPr>
          <w:rFonts w:eastAsia="Times New Roman" w:cs="Times New Roman"/>
          <w:szCs w:val="24"/>
        </w:rPr>
        <w:t xml:space="preserve"> πέρασε από το Γενικό Λογιστήριο του Κράτους</w:t>
      </w:r>
      <w:r>
        <w:rPr>
          <w:rFonts w:eastAsia="Times New Roman" w:cs="Times New Roman"/>
          <w:szCs w:val="24"/>
        </w:rPr>
        <w:t>,</w:t>
      </w:r>
      <w:r w:rsidRPr="005C55A2">
        <w:rPr>
          <w:rFonts w:eastAsia="Times New Roman" w:cs="Times New Roman"/>
          <w:szCs w:val="24"/>
        </w:rPr>
        <w:t xml:space="preserve"> </w:t>
      </w:r>
      <w:r>
        <w:rPr>
          <w:rFonts w:eastAsia="Times New Roman" w:cs="Times New Roman"/>
          <w:szCs w:val="24"/>
        </w:rPr>
        <w:t xml:space="preserve">για </w:t>
      </w:r>
      <w:r w:rsidRPr="005C55A2">
        <w:rPr>
          <w:rFonts w:eastAsia="Times New Roman" w:cs="Times New Roman"/>
          <w:szCs w:val="24"/>
        </w:rPr>
        <w:t>να υπάρχει μία έκθεση</w:t>
      </w:r>
      <w:r>
        <w:rPr>
          <w:rFonts w:eastAsia="Times New Roman" w:cs="Times New Roman"/>
          <w:szCs w:val="24"/>
        </w:rPr>
        <w:t>,</w:t>
      </w:r>
      <w:r w:rsidRPr="005C55A2">
        <w:rPr>
          <w:rFonts w:eastAsia="Times New Roman" w:cs="Times New Roman"/>
          <w:szCs w:val="24"/>
        </w:rPr>
        <w:t xml:space="preserve"> αν υπάρχουν οι πιστώσεις ή αν μπορούν να δεσμευτούν αυτές οι πιστώσεις των </w:t>
      </w:r>
      <w:r>
        <w:rPr>
          <w:rFonts w:eastAsia="Times New Roman" w:cs="Times New Roman"/>
          <w:szCs w:val="24"/>
        </w:rPr>
        <w:t>δεκαπέντε χιλιάδ</w:t>
      </w:r>
      <w:r>
        <w:rPr>
          <w:rFonts w:eastAsia="Times New Roman" w:cs="Times New Roman"/>
          <w:szCs w:val="24"/>
        </w:rPr>
        <w:t>ων</w:t>
      </w:r>
      <w:r w:rsidRPr="005C55A2">
        <w:rPr>
          <w:rFonts w:eastAsia="Times New Roman" w:cs="Times New Roman"/>
          <w:szCs w:val="24"/>
        </w:rPr>
        <w:t xml:space="preserve"> προσλήψεων και σύμφωνα με αυτά</w:t>
      </w:r>
      <w:r>
        <w:rPr>
          <w:rFonts w:eastAsia="Times New Roman" w:cs="Times New Roman"/>
          <w:szCs w:val="24"/>
        </w:rPr>
        <w:t>,</w:t>
      </w:r>
      <w:r w:rsidRPr="005C55A2">
        <w:rPr>
          <w:rFonts w:eastAsia="Times New Roman" w:cs="Times New Roman"/>
          <w:szCs w:val="24"/>
        </w:rPr>
        <w:t xml:space="preserve"> τα οποία λέγονται και έχουν ειπωθεί από </w:t>
      </w:r>
      <w:r>
        <w:rPr>
          <w:rFonts w:eastAsia="Times New Roman" w:cs="Times New Roman"/>
          <w:szCs w:val="24"/>
        </w:rPr>
        <w:t>εδώ</w:t>
      </w:r>
      <w:r w:rsidRPr="005C55A2">
        <w:rPr>
          <w:rFonts w:eastAsia="Times New Roman" w:cs="Times New Roman"/>
          <w:szCs w:val="24"/>
        </w:rPr>
        <w:t xml:space="preserve"> και από </w:t>
      </w:r>
      <w:r>
        <w:rPr>
          <w:rFonts w:eastAsia="Times New Roman" w:cs="Times New Roman"/>
          <w:szCs w:val="24"/>
        </w:rPr>
        <w:t>εσάς, α</w:t>
      </w:r>
      <w:r w:rsidRPr="005C55A2">
        <w:rPr>
          <w:rFonts w:eastAsia="Times New Roman" w:cs="Times New Roman"/>
          <w:szCs w:val="24"/>
        </w:rPr>
        <w:t xml:space="preserve">λλά και από πολλούς συναδέλφους της πλειοψηφίας και </w:t>
      </w:r>
      <w:r>
        <w:rPr>
          <w:rFonts w:eastAsia="Times New Roman" w:cs="Times New Roman"/>
          <w:szCs w:val="24"/>
        </w:rPr>
        <w:t>τεσσερισήμισι χιλιάδων</w:t>
      </w:r>
      <w:r w:rsidRPr="005C55A2">
        <w:rPr>
          <w:rFonts w:eastAsia="Times New Roman" w:cs="Times New Roman"/>
          <w:szCs w:val="24"/>
        </w:rPr>
        <w:t xml:space="preserve"> εκπαιδευτικών στην ειδική αγωγή</w:t>
      </w:r>
      <w:r>
        <w:rPr>
          <w:rFonts w:eastAsia="Times New Roman" w:cs="Times New Roman"/>
          <w:szCs w:val="24"/>
        </w:rPr>
        <w:t>, άρ</w:t>
      </w:r>
      <w:r w:rsidRPr="005C55A2">
        <w:rPr>
          <w:rFonts w:eastAsia="Times New Roman" w:cs="Times New Roman"/>
          <w:szCs w:val="24"/>
        </w:rPr>
        <w:t xml:space="preserve">α συνολικά </w:t>
      </w:r>
      <w:proofErr w:type="spellStart"/>
      <w:r>
        <w:rPr>
          <w:rFonts w:eastAsia="Times New Roman" w:cs="Times New Roman"/>
          <w:szCs w:val="24"/>
        </w:rPr>
        <w:t>δεκαεννιάμισι</w:t>
      </w:r>
      <w:proofErr w:type="spellEnd"/>
      <w:r>
        <w:rPr>
          <w:rFonts w:eastAsia="Times New Roman" w:cs="Times New Roman"/>
          <w:szCs w:val="24"/>
        </w:rPr>
        <w:t xml:space="preserve"> χιλιάδων </w:t>
      </w:r>
      <w:r w:rsidRPr="005C55A2">
        <w:rPr>
          <w:rFonts w:eastAsia="Times New Roman" w:cs="Times New Roman"/>
          <w:szCs w:val="24"/>
        </w:rPr>
        <w:t>εκπαιδευτικών</w:t>
      </w:r>
      <w:r>
        <w:rPr>
          <w:rFonts w:eastAsia="Times New Roman" w:cs="Times New Roman"/>
          <w:szCs w:val="24"/>
        </w:rPr>
        <w:t xml:space="preserve">. </w:t>
      </w:r>
    </w:p>
    <w:p w14:paraId="6B14F23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Λέ</w:t>
      </w:r>
      <w:r>
        <w:rPr>
          <w:rFonts w:eastAsia="Times New Roman" w:cs="Times New Roman"/>
          <w:szCs w:val="24"/>
        </w:rPr>
        <w:t xml:space="preserve">ω, </w:t>
      </w:r>
      <w:r w:rsidRPr="005C55A2">
        <w:rPr>
          <w:rFonts w:eastAsia="Times New Roman" w:cs="Times New Roman"/>
          <w:szCs w:val="24"/>
        </w:rPr>
        <w:t>λοιπόν</w:t>
      </w:r>
      <w:r>
        <w:rPr>
          <w:rFonts w:eastAsia="Times New Roman" w:cs="Times New Roman"/>
          <w:szCs w:val="24"/>
        </w:rPr>
        <w:t>,</w:t>
      </w:r>
      <w:r w:rsidRPr="005C55A2">
        <w:rPr>
          <w:rFonts w:eastAsia="Times New Roman" w:cs="Times New Roman"/>
          <w:szCs w:val="24"/>
        </w:rPr>
        <w:t xml:space="preserve"> ότι δεν σας πιστεύουμε ότι θα τους κάνετε αυτούς τους διορισμούς</w:t>
      </w:r>
      <w:r>
        <w:rPr>
          <w:rFonts w:eastAsia="Times New Roman" w:cs="Times New Roman"/>
          <w:szCs w:val="24"/>
        </w:rPr>
        <w:t xml:space="preserve">. </w:t>
      </w:r>
      <w:r w:rsidRPr="005C55A2">
        <w:rPr>
          <w:rFonts w:eastAsia="Times New Roman" w:cs="Times New Roman"/>
          <w:szCs w:val="24"/>
        </w:rPr>
        <w:t xml:space="preserve">Σας ζητώ </w:t>
      </w:r>
      <w:r>
        <w:rPr>
          <w:rFonts w:eastAsia="Times New Roman" w:cs="Times New Roman"/>
          <w:szCs w:val="24"/>
        </w:rPr>
        <w:t xml:space="preserve">να κάνετε </w:t>
      </w:r>
      <w:r w:rsidRPr="005C55A2">
        <w:rPr>
          <w:rFonts w:eastAsia="Times New Roman" w:cs="Times New Roman"/>
          <w:szCs w:val="24"/>
        </w:rPr>
        <w:t xml:space="preserve">μία </w:t>
      </w:r>
      <w:r>
        <w:rPr>
          <w:rFonts w:eastAsia="Times New Roman" w:cs="Times New Roman"/>
          <w:szCs w:val="24"/>
        </w:rPr>
        <w:t xml:space="preserve">ρητή </w:t>
      </w:r>
      <w:r w:rsidRPr="005C55A2">
        <w:rPr>
          <w:rFonts w:eastAsia="Times New Roman" w:cs="Times New Roman"/>
          <w:szCs w:val="24"/>
        </w:rPr>
        <w:t>υπ</w:t>
      </w:r>
      <w:r>
        <w:rPr>
          <w:rFonts w:eastAsia="Times New Roman" w:cs="Times New Roman"/>
          <w:szCs w:val="24"/>
        </w:rPr>
        <w:t>εύθυνη δήλωση και να μας πείτε: πρώτον, πόσοι</w:t>
      </w:r>
      <w:r w:rsidRPr="005C55A2">
        <w:rPr>
          <w:rFonts w:eastAsia="Times New Roman" w:cs="Times New Roman"/>
          <w:szCs w:val="24"/>
        </w:rPr>
        <w:t xml:space="preserve"> </w:t>
      </w:r>
      <w:r>
        <w:rPr>
          <w:rFonts w:eastAsia="Times New Roman" w:cs="Times New Roman"/>
          <w:szCs w:val="24"/>
        </w:rPr>
        <w:t xml:space="preserve">μόνιμοι </w:t>
      </w:r>
      <w:r w:rsidRPr="005C55A2">
        <w:rPr>
          <w:rFonts w:eastAsia="Times New Roman" w:cs="Times New Roman"/>
          <w:szCs w:val="24"/>
        </w:rPr>
        <w:t xml:space="preserve">διορισμοί θα γίνουν φέτος στη γενική εκπαίδευση </w:t>
      </w:r>
      <w:r>
        <w:rPr>
          <w:rFonts w:eastAsia="Times New Roman" w:cs="Times New Roman"/>
          <w:szCs w:val="24"/>
        </w:rPr>
        <w:t>και πόσ</w:t>
      </w:r>
      <w:r w:rsidRPr="005C55A2">
        <w:rPr>
          <w:rFonts w:eastAsia="Times New Roman" w:cs="Times New Roman"/>
          <w:szCs w:val="24"/>
        </w:rPr>
        <w:t>οι διορισμοί θα γίνουν για το σχολικό έτ</w:t>
      </w:r>
      <w:r w:rsidRPr="005C55A2">
        <w:rPr>
          <w:rFonts w:eastAsia="Times New Roman" w:cs="Times New Roman"/>
          <w:szCs w:val="24"/>
        </w:rPr>
        <w:t>ος 2019-2020 στην ειδική αγωγή</w:t>
      </w:r>
      <w:r>
        <w:rPr>
          <w:rFonts w:eastAsia="Times New Roman" w:cs="Times New Roman"/>
          <w:szCs w:val="24"/>
        </w:rPr>
        <w:t xml:space="preserve">. </w:t>
      </w:r>
    </w:p>
    <w:p w14:paraId="6B14F23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Π</w:t>
      </w:r>
      <w:r w:rsidRPr="005C55A2">
        <w:rPr>
          <w:rFonts w:eastAsia="Times New Roman" w:cs="Times New Roman"/>
          <w:szCs w:val="24"/>
        </w:rPr>
        <w:t>εριμένουμε</w:t>
      </w:r>
      <w:r>
        <w:rPr>
          <w:rFonts w:eastAsia="Times New Roman" w:cs="Times New Roman"/>
          <w:szCs w:val="24"/>
        </w:rPr>
        <w:t>,</w:t>
      </w:r>
      <w:r w:rsidRPr="005C55A2">
        <w:rPr>
          <w:rFonts w:eastAsia="Times New Roman" w:cs="Times New Roman"/>
          <w:szCs w:val="24"/>
        </w:rPr>
        <w:t xml:space="preserve"> </w:t>
      </w:r>
      <w:r>
        <w:rPr>
          <w:rFonts w:eastAsia="Times New Roman" w:cs="Times New Roman"/>
          <w:szCs w:val="24"/>
        </w:rPr>
        <w:t>λ</w:t>
      </w:r>
      <w:r w:rsidRPr="005C55A2">
        <w:rPr>
          <w:rFonts w:eastAsia="Times New Roman" w:cs="Times New Roman"/>
          <w:szCs w:val="24"/>
        </w:rPr>
        <w:t>οιπόν</w:t>
      </w:r>
      <w:r>
        <w:rPr>
          <w:rFonts w:eastAsia="Times New Roman" w:cs="Times New Roman"/>
          <w:szCs w:val="24"/>
        </w:rPr>
        <w:t>,</w:t>
      </w:r>
      <w:r w:rsidRPr="005C55A2">
        <w:rPr>
          <w:rFonts w:eastAsia="Times New Roman" w:cs="Times New Roman"/>
          <w:szCs w:val="24"/>
        </w:rPr>
        <w:t xml:space="preserve"> στο κλείσιμο στην το</w:t>
      </w:r>
      <w:r>
        <w:rPr>
          <w:rFonts w:eastAsia="Times New Roman" w:cs="Times New Roman"/>
          <w:szCs w:val="24"/>
        </w:rPr>
        <w:t>ποθέτησή σας να μας εξηγήσετε πόσους διορισμού</w:t>
      </w:r>
      <w:r w:rsidRPr="005C55A2">
        <w:rPr>
          <w:rFonts w:eastAsia="Times New Roman" w:cs="Times New Roman"/>
          <w:szCs w:val="24"/>
        </w:rPr>
        <w:t>ς θα κάν</w:t>
      </w:r>
      <w:r>
        <w:rPr>
          <w:rFonts w:eastAsia="Times New Roman" w:cs="Times New Roman"/>
          <w:szCs w:val="24"/>
        </w:rPr>
        <w:t xml:space="preserve">ετε, πού </w:t>
      </w:r>
      <w:r w:rsidRPr="005C55A2">
        <w:rPr>
          <w:rFonts w:eastAsia="Times New Roman" w:cs="Times New Roman"/>
          <w:szCs w:val="24"/>
        </w:rPr>
        <w:t xml:space="preserve">υπάρχουν </w:t>
      </w:r>
      <w:r>
        <w:rPr>
          <w:rFonts w:eastAsia="Times New Roman" w:cs="Times New Roman"/>
          <w:szCs w:val="24"/>
        </w:rPr>
        <w:t xml:space="preserve">οι </w:t>
      </w:r>
      <w:r w:rsidRPr="005C55A2">
        <w:rPr>
          <w:rFonts w:eastAsia="Times New Roman" w:cs="Times New Roman"/>
          <w:szCs w:val="24"/>
        </w:rPr>
        <w:t>πιστώσεις</w:t>
      </w:r>
      <w:r>
        <w:rPr>
          <w:rFonts w:eastAsia="Times New Roman" w:cs="Times New Roman"/>
          <w:szCs w:val="24"/>
        </w:rPr>
        <w:t>,</w:t>
      </w:r>
      <w:r w:rsidRPr="005C55A2">
        <w:rPr>
          <w:rFonts w:eastAsia="Times New Roman" w:cs="Times New Roman"/>
          <w:szCs w:val="24"/>
        </w:rPr>
        <w:t xml:space="preserve"> αν υπάρχουν </w:t>
      </w:r>
      <w:r>
        <w:rPr>
          <w:rFonts w:eastAsia="Times New Roman" w:cs="Times New Roman"/>
          <w:szCs w:val="24"/>
        </w:rPr>
        <w:t xml:space="preserve">οι </w:t>
      </w:r>
      <w:r w:rsidRPr="005C55A2">
        <w:rPr>
          <w:rFonts w:eastAsia="Times New Roman" w:cs="Times New Roman"/>
          <w:szCs w:val="24"/>
        </w:rPr>
        <w:t>πιστώσεις</w:t>
      </w:r>
      <w:r>
        <w:rPr>
          <w:rFonts w:eastAsia="Times New Roman" w:cs="Times New Roman"/>
          <w:szCs w:val="24"/>
        </w:rPr>
        <w:t>,</w:t>
      </w:r>
      <w:r w:rsidRPr="005C55A2">
        <w:rPr>
          <w:rFonts w:eastAsia="Times New Roman" w:cs="Times New Roman"/>
          <w:szCs w:val="24"/>
        </w:rPr>
        <w:t xml:space="preserve"> διότι θεωρούμε δεδομένες </w:t>
      </w:r>
      <w:r>
        <w:rPr>
          <w:rFonts w:eastAsia="Times New Roman" w:cs="Times New Roman"/>
          <w:szCs w:val="24"/>
        </w:rPr>
        <w:t>τις δεκαπέντε χιλιάδες</w:t>
      </w:r>
      <w:r w:rsidRPr="005C55A2">
        <w:rPr>
          <w:rFonts w:eastAsia="Times New Roman" w:cs="Times New Roman"/>
          <w:szCs w:val="24"/>
        </w:rPr>
        <w:t xml:space="preserve"> προσλήψεις και μπαίνουμε στα κριτήρια</w:t>
      </w:r>
      <w:r>
        <w:rPr>
          <w:rFonts w:eastAsia="Times New Roman" w:cs="Times New Roman"/>
          <w:szCs w:val="24"/>
        </w:rPr>
        <w:t>,</w:t>
      </w:r>
      <w:r w:rsidRPr="005C55A2">
        <w:rPr>
          <w:rFonts w:eastAsia="Times New Roman" w:cs="Times New Roman"/>
          <w:szCs w:val="24"/>
        </w:rPr>
        <w:t xml:space="preserve"> </w:t>
      </w:r>
      <w:r>
        <w:rPr>
          <w:rFonts w:eastAsia="Times New Roman" w:cs="Times New Roman"/>
          <w:szCs w:val="24"/>
        </w:rPr>
        <w:t>αλλά</w:t>
      </w:r>
      <w:r w:rsidRPr="005C55A2">
        <w:rPr>
          <w:rFonts w:eastAsia="Times New Roman" w:cs="Times New Roman"/>
          <w:szCs w:val="24"/>
        </w:rPr>
        <w:t xml:space="preserve"> </w:t>
      </w:r>
      <w:r>
        <w:rPr>
          <w:rFonts w:eastAsia="Times New Roman" w:cs="Times New Roman"/>
          <w:szCs w:val="24"/>
        </w:rPr>
        <w:t xml:space="preserve">–κατά τη δική μου γνώμη- </w:t>
      </w:r>
      <w:r w:rsidRPr="005C55A2">
        <w:rPr>
          <w:rFonts w:eastAsia="Times New Roman" w:cs="Times New Roman"/>
          <w:szCs w:val="24"/>
        </w:rPr>
        <w:t xml:space="preserve">οι </w:t>
      </w:r>
      <w:r>
        <w:rPr>
          <w:rFonts w:eastAsia="Times New Roman" w:cs="Times New Roman"/>
          <w:szCs w:val="24"/>
        </w:rPr>
        <w:t>δεκαπέντε χιλιάδες</w:t>
      </w:r>
      <w:r w:rsidRPr="005C55A2">
        <w:rPr>
          <w:rFonts w:eastAsia="Times New Roman" w:cs="Times New Roman"/>
          <w:szCs w:val="24"/>
        </w:rPr>
        <w:t xml:space="preserve"> προσλήψεις δεν είναι δεδομένες για την επόμενη τριετία</w:t>
      </w:r>
      <w:r>
        <w:rPr>
          <w:rFonts w:eastAsia="Times New Roman" w:cs="Times New Roman"/>
          <w:szCs w:val="24"/>
        </w:rPr>
        <w:t>. Και</w:t>
      </w:r>
      <w:r w:rsidRPr="005C55A2">
        <w:rPr>
          <w:rFonts w:eastAsia="Times New Roman" w:cs="Times New Roman"/>
          <w:szCs w:val="24"/>
        </w:rPr>
        <w:t xml:space="preserve"> θεωρώ</w:t>
      </w:r>
      <w:r>
        <w:rPr>
          <w:rFonts w:eastAsia="Times New Roman" w:cs="Times New Roman"/>
          <w:szCs w:val="24"/>
        </w:rPr>
        <w:t xml:space="preserve"> πως</w:t>
      </w:r>
      <w:r w:rsidRPr="005C55A2">
        <w:rPr>
          <w:rFonts w:eastAsia="Times New Roman" w:cs="Times New Roman"/>
          <w:szCs w:val="24"/>
        </w:rPr>
        <w:t xml:space="preserve"> ούτε </w:t>
      </w:r>
      <w:r>
        <w:rPr>
          <w:rFonts w:eastAsia="Times New Roman" w:cs="Times New Roman"/>
          <w:szCs w:val="24"/>
        </w:rPr>
        <w:t>φ</w:t>
      </w:r>
      <w:r w:rsidRPr="005C55A2">
        <w:rPr>
          <w:rFonts w:eastAsia="Times New Roman" w:cs="Times New Roman"/>
          <w:szCs w:val="24"/>
        </w:rPr>
        <w:t>έτος θα κάνετε</w:t>
      </w:r>
      <w:r>
        <w:rPr>
          <w:rFonts w:eastAsia="Times New Roman" w:cs="Times New Roman"/>
          <w:szCs w:val="24"/>
        </w:rPr>
        <w:t xml:space="preserve"> τις</w:t>
      </w:r>
      <w:r w:rsidRPr="005C55A2">
        <w:rPr>
          <w:rFonts w:eastAsia="Times New Roman" w:cs="Times New Roman"/>
          <w:szCs w:val="24"/>
        </w:rPr>
        <w:t xml:space="preserve"> </w:t>
      </w:r>
      <w:r>
        <w:rPr>
          <w:rFonts w:eastAsia="Times New Roman" w:cs="Times New Roman"/>
          <w:szCs w:val="24"/>
        </w:rPr>
        <w:t>πέντε χιλιάδες</w:t>
      </w:r>
      <w:r w:rsidRPr="005C55A2">
        <w:rPr>
          <w:rFonts w:eastAsia="Times New Roman" w:cs="Times New Roman"/>
          <w:szCs w:val="24"/>
        </w:rPr>
        <w:t xml:space="preserve"> προσλήψεις</w:t>
      </w:r>
      <w:r>
        <w:rPr>
          <w:rFonts w:eastAsia="Times New Roman" w:cs="Times New Roman"/>
          <w:szCs w:val="24"/>
        </w:rPr>
        <w:t>. Αυ</w:t>
      </w:r>
      <w:r w:rsidRPr="005C55A2">
        <w:rPr>
          <w:rFonts w:eastAsia="Times New Roman" w:cs="Times New Roman"/>
          <w:szCs w:val="24"/>
        </w:rPr>
        <w:t>τή είναι η δική μου τοποθέτηση</w:t>
      </w:r>
      <w:r>
        <w:rPr>
          <w:rFonts w:eastAsia="Times New Roman" w:cs="Times New Roman"/>
          <w:szCs w:val="24"/>
        </w:rPr>
        <w:t>.</w:t>
      </w:r>
      <w:r w:rsidRPr="005C55A2">
        <w:rPr>
          <w:rFonts w:eastAsia="Times New Roman" w:cs="Times New Roman"/>
          <w:szCs w:val="24"/>
        </w:rPr>
        <w:t xml:space="preserve"> Περιμένω</w:t>
      </w:r>
      <w:r w:rsidRPr="005C55A2">
        <w:rPr>
          <w:rFonts w:eastAsia="Times New Roman" w:cs="Times New Roman"/>
          <w:szCs w:val="24"/>
        </w:rPr>
        <w:t xml:space="preserve"> την απάντησή </w:t>
      </w:r>
      <w:r>
        <w:rPr>
          <w:rFonts w:eastAsia="Times New Roman" w:cs="Times New Roman"/>
          <w:szCs w:val="24"/>
        </w:rPr>
        <w:t>σας.</w:t>
      </w:r>
    </w:p>
    <w:p w14:paraId="6B14F232" w14:textId="77777777" w:rsidR="004965E6" w:rsidRDefault="004D430C">
      <w:pPr>
        <w:spacing w:line="600" w:lineRule="auto"/>
        <w:ind w:firstLine="720"/>
        <w:jc w:val="both"/>
        <w:rPr>
          <w:rFonts w:eastAsia="Times New Roman" w:cs="Times New Roman"/>
          <w:szCs w:val="24"/>
        </w:rPr>
      </w:pPr>
      <w:r w:rsidRPr="005C55A2">
        <w:rPr>
          <w:rFonts w:eastAsia="Times New Roman" w:cs="Times New Roman"/>
          <w:szCs w:val="24"/>
        </w:rPr>
        <w:t>Πάμε παρακάτω</w:t>
      </w:r>
      <w:r>
        <w:rPr>
          <w:rFonts w:eastAsia="Times New Roman" w:cs="Times New Roman"/>
          <w:szCs w:val="24"/>
        </w:rPr>
        <w:t>,</w:t>
      </w:r>
      <w:r w:rsidRPr="005C55A2">
        <w:rPr>
          <w:rFonts w:eastAsia="Times New Roman" w:cs="Times New Roman"/>
          <w:szCs w:val="24"/>
        </w:rPr>
        <w:t xml:space="preserve"> σε σχέση με τις συγχωνεύσεις και τις </w:t>
      </w:r>
      <w:r>
        <w:rPr>
          <w:rFonts w:eastAsia="Times New Roman" w:cs="Times New Roman"/>
          <w:szCs w:val="24"/>
        </w:rPr>
        <w:t>απορροφήσεις</w:t>
      </w:r>
      <w:r w:rsidRPr="005C55A2">
        <w:rPr>
          <w:rFonts w:eastAsia="Times New Roman" w:cs="Times New Roman"/>
          <w:szCs w:val="24"/>
        </w:rPr>
        <w:t xml:space="preserve"> των ιδρυμάτων</w:t>
      </w:r>
      <w:r>
        <w:rPr>
          <w:rFonts w:eastAsia="Times New Roman" w:cs="Times New Roman"/>
          <w:szCs w:val="24"/>
        </w:rPr>
        <w:t>. Δ</w:t>
      </w:r>
      <w:r w:rsidRPr="005C55A2">
        <w:rPr>
          <w:rFonts w:eastAsia="Times New Roman" w:cs="Times New Roman"/>
          <w:szCs w:val="24"/>
        </w:rPr>
        <w:t>ιαφορετικά κριτήρια</w:t>
      </w:r>
      <w:r>
        <w:rPr>
          <w:rFonts w:eastAsia="Times New Roman" w:cs="Times New Roman"/>
          <w:szCs w:val="24"/>
        </w:rPr>
        <w:t>,</w:t>
      </w:r>
      <w:r w:rsidRPr="005C55A2">
        <w:rPr>
          <w:rFonts w:eastAsia="Times New Roman" w:cs="Times New Roman"/>
          <w:szCs w:val="24"/>
        </w:rPr>
        <w:t xml:space="preserve"> διαφορετικές προσεγγίσεις</w:t>
      </w:r>
      <w:r>
        <w:rPr>
          <w:rFonts w:eastAsia="Times New Roman" w:cs="Times New Roman"/>
          <w:szCs w:val="24"/>
        </w:rPr>
        <w:t>,</w:t>
      </w:r>
      <w:r w:rsidRPr="005C55A2">
        <w:rPr>
          <w:rFonts w:eastAsia="Times New Roman" w:cs="Times New Roman"/>
          <w:szCs w:val="24"/>
        </w:rPr>
        <w:t xml:space="preserve"> ανάλογα </w:t>
      </w:r>
      <w:r>
        <w:rPr>
          <w:rFonts w:eastAsia="Times New Roman" w:cs="Times New Roman"/>
          <w:szCs w:val="24"/>
        </w:rPr>
        <w:t>κ</w:t>
      </w:r>
      <w:r w:rsidRPr="005C55A2">
        <w:rPr>
          <w:rFonts w:eastAsia="Times New Roman" w:cs="Times New Roman"/>
          <w:szCs w:val="24"/>
        </w:rPr>
        <w:t>ατά περίπτωση</w:t>
      </w:r>
      <w:r>
        <w:rPr>
          <w:rFonts w:eastAsia="Times New Roman" w:cs="Times New Roman"/>
          <w:szCs w:val="24"/>
        </w:rPr>
        <w:t>. Κ</w:t>
      </w:r>
      <w:r w:rsidRPr="005C55A2">
        <w:rPr>
          <w:rFonts w:eastAsia="Times New Roman" w:cs="Times New Roman"/>
          <w:szCs w:val="24"/>
        </w:rPr>
        <w:t xml:space="preserve">αι </w:t>
      </w:r>
      <w:r>
        <w:rPr>
          <w:rFonts w:eastAsia="Times New Roman" w:cs="Times New Roman"/>
          <w:szCs w:val="24"/>
        </w:rPr>
        <w:t>ε</w:t>
      </w:r>
      <w:r w:rsidRPr="005C55A2">
        <w:rPr>
          <w:rFonts w:eastAsia="Times New Roman" w:cs="Times New Roman"/>
          <w:szCs w:val="24"/>
        </w:rPr>
        <w:t>ρωτώ</w:t>
      </w:r>
      <w:r>
        <w:rPr>
          <w:rFonts w:eastAsia="Times New Roman" w:cs="Times New Roman"/>
          <w:szCs w:val="24"/>
        </w:rPr>
        <w:t>:</w:t>
      </w:r>
      <w:r w:rsidRPr="005C55A2">
        <w:rPr>
          <w:rFonts w:eastAsia="Times New Roman" w:cs="Times New Roman"/>
          <w:szCs w:val="24"/>
        </w:rPr>
        <w:t xml:space="preserve"> Για ποιο λόγο το ΤΕΙ Δυτικής Ελλάδας</w:t>
      </w:r>
      <w:r>
        <w:rPr>
          <w:rFonts w:eastAsia="Times New Roman" w:cs="Times New Roman"/>
          <w:szCs w:val="24"/>
        </w:rPr>
        <w:t>,</w:t>
      </w:r>
      <w:r w:rsidRPr="005C55A2">
        <w:rPr>
          <w:rFonts w:eastAsia="Times New Roman" w:cs="Times New Roman"/>
          <w:szCs w:val="24"/>
        </w:rPr>
        <w:t xml:space="preserve"> το οποίο ζητά να μείνει αυτόνομο απ</w:t>
      </w:r>
      <w:r w:rsidRPr="005C55A2">
        <w:rPr>
          <w:rFonts w:eastAsia="Times New Roman" w:cs="Times New Roman"/>
          <w:szCs w:val="24"/>
        </w:rPr>
        <w:t xml:space="preserve">ό μόνο του και δεν μπορεί να </w:t>
      </w:r>
      <w:r>
        <w:rPr>
          <w:rFonts w:eastAsia="Times New Roman" w:cs="Times New Roman"/>
          <w:szCs w:val="24"/>
        </w:rPr>
        <w:t>αναβαθμιστεί,</w:t>
      </w:r>
      <w:r w:rsidRPr="005C55A2">
        <w:rPr>
          <w:rFonts w:eastAsia="Times New Roman" w:cs="Times New Roman"/>
          <w:szCs w:val="24"/>
        </w:rPr>
        <w:t xml:space="preserve"> ενώ το </w:t>
      </w:r>
      <w:r>
        <w:rPr>
          <w:rFonts w:eastAsia="Times New Roman" w:cs="Times New Roman"/>
          <w:szCs w:val="24"/>
        </w:rPr>
        <w:t>ΤΕΙ</w:t>
      </w:r>
      <w:r w:rsidRPr="005C55A2">
        <w:rPr>
          <w:rFonts w:eastAsia="Times New Roman" w:cs="Times New Roman"/>
          <w:szCs w:val="24"/>
        </w:rPr>
        <w:t xml:space="preserve"> Κρήτης για παράδειγμα</w:t>
      </w:r>
      <w:r>
        <w:rPr>
          <w:rFonts w:eastAsia="Times New Roman" w:cs="Times New Roman"/>
          <w:szCs w:val="24"/>
        </w:rPr>
        <w:t>, από όσα έχουν ειπωθεί κατά τη</w:t>
      </w:r>
      <w:r w:rsidRPr="005C55A2">
        <w:rPr>
          <w:rFonts w:eastAsia="Times New Roman" w:cs="Times New Roman"/>
          <w:szCs w:val="24"/>
        </w:rPr>
        <w:t xml:space="preserve"> διάρκε</w:t>
      </w:r>
      <w:r>
        <w:rPr>
          <w:rFonts w:eastAsia="Times New Roman" w:cs="Times New Roman"/>
          <w:szCs w:val="24"/>
        </w:rPr>
        <w:t>ια της συζήτησης, έχει διαφανεί, κ</w:t>
      </w:r>
      <w:r w:rsidRPr="005C55A2">
        <w:rPr>
          <w:rFonts w:eastAsia="Times New Roman" w:cs="Times New Roman"/>
          <w:szCs w:val="24"/>
        </w:rPr>
        <w:t>ύριε Υπουργέ</w:t>
      </w:r>
      <w:r>
        <w:rPr>
          <w:rFonts w:eastAsia="Times New Roman" w:cs="Times New Roman"/>
          <w:szCs w:val="24"/>
        </w:rPr>
        <w:t>,</w:t>
      </w:r>
      <w:r w:rsidRPr="005C55A2">
        <w:rPr>
          <w:rFonts w:eastAsia="Times New Roman" w:cs="Times New Roman"/>
          <w:szCs w:val="24"/>
        </w:rPr>
        <w:t xml:space="preserve"> και δεν έχει διαψευστεί από </w:t>
      </w:r>
      <w:r>
        <w:rPr>
          <w:rFonts w:eastAsia="Times New Roman" w:cs="Times New Roman"/>
          <w:szCs w:val="24"/>
        </w:rPr>
        <w:t>σας, θα έχει</w:t>
      </w:r>
      <w:r w:rsidRPr="005C55A2">
        <w:rPr>
          <w:rFonts w:eastAsia="Times New Roman" w:cs="Times New Roman"/>
          <w:szCs w:val="24"/>
        </w:rPr>
        <w:t xml:space="preserve"> ένα δικό του δρόμο</w:t>
      </w:r>
      <w:r>
        <w:rPr>
          <w:rFonts w:eastAsia="Times New Roman" w:cs="Times New Roman"/>
          <w:szCs w:val="24"/>
        </w:rPr>
        <w:t>,</w:t>
      </w:r>
      <w:r w:rsidRPr="005C55A2">
        <w:rPr>
          <w:rFonts w:eastAsia="Times New Roman" w:cs="Times New Roman"/>
          <w:szCs w:val="24"/>
        </w:rPr>
        <w:t xml:space="preserve"> μία αυτόνομη δική του λειτουργία</w:t>
      </w:r>
      <w:r>
        <w:rPr>
          <w:rFonts w:eastAsia="Times New Roman" w:cs="Times New Roman"/>
          <w:szCs w:val="24"/>
        </w:rPr>
        <w:t>;</w:t>
      </w:r>
    </w:p>
    <w:p w14:paraId="6B14F23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παρακάτω να δούμε τι άλλο γίνεται. </w:t>
      </w:r>
      <w:r w:rsidRPr="005C55A2">
        <w:rPr>
          <w:rFonts w:eastAsia="Times New Roman" w:cs="Times New Roman"/>
          <w:szCs w:val="24"/>
        </w:rPr>
        <w:t>Έχουμε συγχώνευση</w:t>
      </w:r>
      <w:r>
        <w:rPr>
          <w:rFonts w:eastAsia="Times New Roman" w:cs="Times New Roman"/>
          <w:szCs w:val="24"/>
        </w:rPr>
        <w:t>,</w:t>
      </w:r>
      <w:r w:rsidRPr="005C55A2">
        <w:rPr>
          <w:rFonts w:eastAsia="Times New Roman" w:cs="Times New Roman"/>
          <w:szCs w:val="24"/>
        </w:rPr>
        <w:t xml:space="preserve"> κατάργηση του ΤΕΙ Στερεάς Ελλάδας και του ΤΕΙ Θεσσαλίας και συγχώνευσ</w:t>
      </w:r>
      <w:r>
        <w:rPr>
          <w:rFonts w:eastAsia="Times New Roman" w:cs="Times New Roman"/>
          <w:szCs w:val="24"/>
        </w:rPr>
        <w:t>η άλλος με το Καποδιστριακό άλλοι</w:t>
      </w:r>
      <w:r w:rsidRPr="005C55A2">
        <w:rPr>
          <w:rFonts w:eastAsia="Times New Roman" w:cs="Times New Roman"/>
          <w:szCs w:val="24"/>
        </w:rPr>
        <w:t xml:space="preserve"> με το Πανεπιστήμιο Θεσσαλίας και άλλοι με το Γεωπονικό Πανεπιστήμιο</w:t>
      </w:r>
      <w:r>
        <w:rPr>
          <w:rFonts w:eastAsia="Times New Roman" w:cs="Times New Roman"/>
          <w:szCs w:val="24"/>
        </w:rPr>
        <w:t>.</w:t>
      </w:r>
      <w:r w:rsidRPr="005C55A2">
        <w:rPr>
          <w:rFonts w:eastAsia="Times New Roman" w:cs="Times New Roman"/>
          <w:szCs w:val="24"/>
        </w:rPr>
        <w:t xml:space="preserve"> Με ποια κριτήρια έγινε αυ</w:t>
      </w:r>
      <w:r w:rsidRPr="005C55A2">
        <w:rPr>
          <w:rFonts w:eastAsia="Times New Roman" w:cs="Times New Roman"/>
          <w:szCs w:val="24"/>
        </w:rPr>
        <w:t>τή η απορρόφηση</w:t>
      </w:r>
      <w:r>
        <w:rPr>
          <w:rFonts w:eastAsia="Times New Roman" w:cs="Times New Roman"/>
          <w:szCs w:val="24"/>
        </w:rPr>
        <w:t>,</w:t>
      </w:r>
      <w:r w:rsidRPr="005C55A2">
        <w:rPr>
          <w:rFonts w:eastAsia="Times New Roman" w:cs="Times New Roman"/>
          <w:szCs w:val="24"/>
        </w:rPr>
        <w:t xml:space="preserve"> η συγχώνευση</w:t>
      </w:r>
      <w:r>
        <w:rPr>
          <w:rFonts w:eastAsia="Times New Roman" w:cs="Times New Roman"/>
          <w:szCs w:val="24"/>
        </w:rPr>
        <w:t>; Έχουν ε</w:t>
      </w:r>
      <w:r w:rsidRPr="005C55A2">
        <w:rPr>
          <w:rFonts w:eastAsia="Times New Roman" w:cs="Times New Roman"/>
          <w:szCs w:val="24"/>
        </w:rPr>
        <w:t>ρωτηθεί τα ιδρύματα εάν μπορούν να υποστηρίξουν τμήματα που θα είναι σε πολύ μεγάλες αποστάσεις</w:t>
      </w:r>
      <w:r>
        <w:rPr>
          <w:rFonts w:eastAsia="Times New Roman" w:cs="Times New Roman"/>
          <w:szCs w:val="24"/>
        </w:rPr>
        <w:t xml:space="preserve">; </w:t>
      </w:r>
    </w:p>
    <w:p w14:paraId="6B14F23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Εγώ, κύριε Υπουργέ, </w:t>
      </w:r>
      <w:r w:rsidRPr="005C55A2">
        <w:rPr>
          <w:rFonts w:eastAsia="Times New Roman" w:cs="Times New Roman"/>
          <w:szCs w:val="24"/>
        </w:rPr>
        <w:t>έχω υπάρξει εκπαιδευτικός σε τριτοβάθμιο ίδρυμα</w:t>
      </w:r>
      <w:r>
        <w:rPr>
          <w:rFonts w:eastAsia="Times New Roman" w:cs="Times New Roman"/>
          <w:szCs w:val="24"/>
        </w:rPr>
        <w:t xml:space="preserve"> </w:t>
      </w:r>
      <w:r w:rsidRPr="005C55A2">
        <w:rPr>
          <w:rFonts w:eastAsia="Times New Roman" w:cs="Times New Roman"/>
          <w:szCs w:val="24"/>
        </w:rPr>
        <w:t>σε νησί</w:t>
      </w:r>
      <w:r>
        <w:rPr>
          <w:rFonts w:eastAsia="Times New Roman" w:cs="Times New Roman"/>
          <w:szCs w:val="24"/>
        </w:rPr>
        <w:t>,</w:t>
      </w:r>
      <w:r w:rsidRPr="005C55A2">
        <w:rPr>
          <w:rFonts w:eastAsia="Times New Roman" w:cs="Times New Roman"/>
          <w:szCs w:val="24"/>
        </w:rPr>
        <w:t xml:space="preserve"> </w:t>
      </w:r>
      <w:r>
        <w:rPr>
          <w:rFonts w:eastAsia="Times New Roman" w:cs="Times New Roman"/>
          <w:szCs w:val="24"/>
        </w:rPr>
        <w:t>πολύ</w:t>
      </w:r>
      <w:r w:rsidRPr="005C55A2">
        <w:rPr>
          <w:rFonts w:eastAsia="Times New Roman" w:cs="Times New Roman"/>
          <w:szCs w:val="24"/>
        </w:rPr>
        <w:t xml:space="preserve"> είναι μακριά από </w:t>
      </w:r>
      <w:r>
        <w:rPr>
          <w:rFonts w:eastAsia="Times New Roman" w:cs="Times New Roman"/>
          <w:szCs w:val="24"/>
        </w:rPr>
        <w:t>εκεί</w:t>
      </w:r>
      <w:r w:rsidRPr="005C55A2">
        <w:rPr>
          <w:rFonts w:eastAsia="Times New Roman" w:cs="Times New Roman"/>
          <w:szCs w:val="24"/>
        </w:rPr>
        <w:t xml:space="preserve"> που είναι το κέντρο του πανεπιστημίου</w:t>
      </w:r>
      <w:r>
        <w:rPr>
          <w:rFonts w:eastAsia="Times New Roman" w:cs="Times New Roman"/>
          <w:szCs w:val="24"/>
        </w:rPr>
        <w:t xml:space="preserve"> και η διοίκηση του. Σ</w:t>
      </w:r>
      <w:r w:rsidRPr="005C55A2">
        <w:rPr>
          <w:rFonts w:eastAsia="Times New Roman" w:cs="Times New Roman"/>
          <w:szCs w:val="24"/>
        </w:rPr>
        <w:t>ας λέω λοιπόν</w:t>
      </w:r>
      <w:r>
        <w:rPr>
          <w:rFonts w:eastAsia="Times New Roman" w:cs="Times New Roman"/>
          <w:szCs w:val="24"/>
        </w:rPr>
        <w:t>,</w:t>
      </w:r>
      <w:r w:rsidRPr="005C55A2">
        <w:rPr>
          <w:rFonts w:eastAsia="Times New Roman" w:cs="Times New Roman"/>
          <w:szCs w:val="24"/>
        </w:rPr>
        <w:t xml:space="preserve"> ότι τα διαδικαστικά προβλήματα που συναντάς είναι πάρα πολλά</w:t>
      </w:r>
      <w:r>
        <w:rPr>
          <w:rFonts w:eastAsia="Times New Roman" w:cs="Times New Roman"/>
          <w:szCs w:val="24"/>
        </w:rPr>
        <w:t>.</w:t>
      </w:r>
    </w:p>
    <w:p w14:paraId="6B14F235" w14:textId="77777777" w:rsidR="004965E6" w:rsidRDefault="004D430C">
      <w:pPr>
        <w:spacing w:line="600" w:lineRule="auto"/>
        <w:ind w:firstLine="720"/>
        <w:jc w:val="both"/>
        <w:rPr>
          <w:rFonts w:eastAsia="Times New Roman" w:cs="Times New Roman"/>
          <w:szCs w:val="24"/>
        </w:rPr>
      </w:pPr>
      <w:r w:rsidRPr="00AB1F92">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Στο Πανεπιστήμιο Αιγαίου τι γίνεται; Πώς τα καταφ</w:t>
      </w:r>
      <w:r>
        <w:rPr>
          <w:rFonts w:eastAsia="Times New Roman" w:cs="Times New Roman"/>
          <w:szCs w:val="24"/>
        </w:rPr>
        <w:t>έρνει;</w:t>
      </w:r>
    </w:p>
    <w:p w14:paraId="6B14F236" w14:textId="77777777" w:rsidR="004965E6" w:rsidRDefault="004D430C">
      <w:pPr>
        <w:spacing w:line="600" w:lineRule="auto"/>
        <w:ind w:firstLine="720"/>
        <w:jc w:val="both"/>
        <w:rPr>
          <w:rFonts w:eastAsia="Times New Roman" w:cs="Times New Roman"/>
          <w:szCs w:val="24"/>
        </w:rPr>
      </w:pPr>
      <w:r w:rsidRPr="00AB1F92">
        <w:rPr>
          <w:rFonts w:eastAsia="Times New Roman" w:cs="Times New Roman"/>
          <w:b/>
          <w:szCs w:val="24"/>
        </w:rPr>
        <w:t>ΓΕΩΡΓΙΟΣ ΣΤΥΛΙΟΣ:</w:t>
      </w:r>
      <w:r>
        <w:rPr>
          <w:rFonts w:eastAsia="Times New Roman" w:cs="Times New Roman"/>
          <w:szCs w:val="24"/>
        </w:rPr>
        <w:t xml:space="preserve"> Τ</w:t>
      </w:r>
      <w:r w:rsidRPr="005C55A2">
        <w:rPr>
          <w:rFonts w:eastAsia="Times New Roman" w:cs="Times New Roman"/>
          <w:szCs w:val="24"/>
        </w:rPr>
        <w:t>ο Πανεπιστήμιο Αιγαίου</w:t>
      </w:r>
      <w:r>
        <w:rPr>
          <w:rFonts w:eastAsia="Times New Roman" w:cs="Times New Roman"/>
          <w:szCs w:val="24"/>
        </w:rPr>
        <w:t xml:space="preserve">, κύριε Υπουργέ, ξέρετε πολύ καλά ότι βρίσκεται, κατά βάση, </w:t>
      </w:r>
      <w:r w:rsidRPr="005C55A2">
        <w:rPr>
          <w:rFonts w:eastAsia="Times New Roman" w:cs="Times New Roman"/>
          <w:szCs w:val="24"/>
        </w:rPr>
        <w:t xml:space="preserve">σε δύο </w:t>
      </w:r>
      <w:r>
        <w:rPr>
          <w:rFonts w:eastAsia="Times New Roman" w:cs="Times New Roman"/>
          <w:szCs w:val="24"/>
        </w:rPr>
        <w:t>νησιά.</w:t>
      </w:r>
    </w:p>
    <w:p w14:paraId="6B14F237" w14:textId="77777777" w:rsidR="004965E6" w:rsidRDefault="004D430C">
      <w:pPr>
        <w:spacing w:line="600" w:lineRule="auto"/>
        <w:ind w:firstLine="720"/>
        <w:jc w:val="both"/>
        <w:rPr>
          <w:rFonts w:eastAsia="Times New Roman" w:cs="Times New Roman"/>
          <w:szCs w:val="24"/>
        </w:rPr>
      </w:pPr>
      <w:r w:rsidRPr="00AB1F92">
        <w:rPr>
          <w:rFonts w:eastAsia="Times New Roman" w:cs="Times New Roman"/>
          <w:b/>
          <w:szCs w:val="24"/>
        </w:rPr>
        <w:lastRenderedPageBreak/>
        <w:t>ΚΩΝΣΤΑΝΤΙΝΟΣ ΓΑΒΡΟΓΛΟΥ (Υπουργός Παιδείας, Έρευνας και Θρησκευμάτων):</w:t>
      </w:r>
      <w:r>
        <w:rPr>
          <w:rFonts w:eastAsia="Times New Roman" w:cs="Times New Roman"/>
          <w:szCs w:val="24"/>
        </w:rPr>
        <w:t xml:space="preserve"> Κάνετε λάθος.</w:t>
      </w:r>
    </w:p>
    <w:p w14:paraId="6B14F238" w14:textId="77777777" w:rsidR="004965E6" w:rsidRDefault="004D430C">
      <w:pPr>
        <w:spacing w:line="600" w:lineRule="auto"/>
        <w:ind w:firstLine="720"/>
        <w:jc w:val="both"/>
        <w:rPr>
          <w:rFonts w:eastAsia="Times New Roman" w:cs="Times New Roman"/>
          <w:szCs w:val="24"/>
        </w:rPr>
      </w:pPr>
      <w:r w:rsidRPr="00AB1F92">
        <w:rPr>
          <w:rFonts w:eastAsia="Times New Roman" w:cs="Times New Roman"/>
          <w:b/>
          <w:szCs w:val="24"/>
        </w:rPr>
        <w:t>ΓΕΩΡΓΙΟΣ ΣΤΥΛΙΟΣ:</w:t>
      </w:r>
      <w:r>
        <w:rPr>
          <w:rFonts w:eastAsia="Times New Roman" w:cs="Times New Roman"/>
          <w:szCs w:val="24"/>
        </w:rPr>
        <w:t xml:space="preserve"> Άρα </w:t>
      </w:r>
      <w:r w:rsidRPr="005C55A2">
        <w:rPr>
          <w:rFonts w:eastAsia="Times New Roman" w:cs="Times New Roman"/>
          <w:szCs w:val="24"/>
        </w:rPr>
        <w:t>λοιπόν</w:t>
      </w:r>
      <w:r>
        <w:rPr>
          <w:rFonts w:eastAsia="Times New Roman" w:cs="Times New Roman"/>
          <w:szCs w:val="24"/>
        </w:rPr>
        <w:t>,</w:t>
      </w:r>
      <w:r w:rsidRPr="005C55A2">
        <w:rPr>
          <w:rFonts w:eastAsia="Times New Roman" w:cs="Times New Roman"/>
          <w:szCs w:val="24"/>
        </w:rPr>
        <w:t xml:space="preserve"> τμήματα σκόρπια δεν </w:t>
      </w:r>
      <w:r w:rsidRPr="005C55A2">
        <w:rPr>
          <w:rFonts w:eastAsia="Times New Roman" w:cs="Times New Roman"/>
          <w:szCs w:val="24"/>
        </w:rPr>
        <w:t>μπορούν να υποστηριχθούν και να επιτελέσουν αυτή</w:t>
      </w:r>
      <w:r>
        <w:rPr>
          <w:rFonts w:eastAsia="Times New Roman" w:cs="Times New Roman"/>
          <w:szCs w:val="24"/>
        </w:rPr>
        <w:t>ν την ακαδημαϊκότητα,</w:t>
      </w:r>
      <w:r w:rsidRPr="005C55A2">
        <w:rPr>
          <w:rFonts w:eastAsia="Times New Roman" w:cs="Times New Roman"/>
          <w:szCs w:val="24"/>
        </w:rPr>
        <w:t xml:space="preserve"> που θα έπρεπε να υπάρχει μεταξύ </w:t>
      </w:r>
      <w:r>
        <w:rPr>
          <w:rFonts w:eastAsia="Times New Roman" w:cs="Times New Roman"/>
          <w:szCs w:val="24"/>
        </w:rPr>
        <w:t>τους.</w:t>
      </w:r>
      <w:r w:rsidRPr="005C55A2">
        <w:rPr>
          <w:rFonts w:eastAsia="Times New Roman" w:cs="Times New Roman"/>
          <w:szCs w:val="24"/>
        </w:rPr>
        <w:t xml:space="preserve"> Και δεν μπορούν επίσης να υποστηριχθούν</w:t>
      </w:r>
      <w:r>
        <w:rPr>
          <w:rFonts w:eastAsia="Times New Roman" w:cs="Times New Roman"/>
          <w:szCs w:val="24"/>
        </w:rPr>
        <w:t>, κ</w:t>
      </w:r>
      <w:r w:rsidRPr="005C55A2">
        <w:rPr>
          <w:rFonts w:eastAsia="Times New Roman" w:cs="Times New Roman"/>
          <w:szCs w:val="24"/>
        </w:rPr>
        <w:t>ύριε Υπουργέ</w:t>
      </w:r>
      <w:r>
        <w:rPr>
          <w:rFonts w:eastAsia="Times New Roman" w:cs="Times New Roman"/>
          <w:szCs w:val="24"/>
        </w:rPr>
        <w:t xml:space="preserve"> και για έναν</w:t>
      </w:r>
      <w:r w:rsidRPr="005C55A2">
        <w:rPr>
          <w:rFonts w:eastAsia="Times New Roman" w:cs="Times New Roman"/>
          <w:szCs w:val="24"/>
        </w:rPr>
        <w:t xml:space="preserve"> άλλο </w:t>
      </w:r>
      <w:r>
        <w:rPr>
          <w:rFonts w:eastAsia="Times New Roman" w:cs="Times New Roman"/>
          <w:szCs w:val="24"/>
        </w:rPr>
        <w:t>λόγο και σας το επισημαίνω. Διότι</w:t>
      </w:r>
      <w:r w:rsidRPr="005C55A2">
        <w:rPr>
          <w:rFonts w:eastAsia="Times New Roman" w:cs="Times New Roman"/>
          <w:szCs w:val="24"/>
        </w:rPr>
        <w:t xml:space="preserve"> έχω πολύ μεγάλη επιφύλαξη αν υπάρχουν τα </w:t>
      </w:r>
      <w:r w:rsidRPr="005C55A2">
        <w:rPr>
          <w:rFonts w:eastAsia="Times New Roman" w:cs="Times New Roman"/>
          <w:szCs w:val="24"/>
        </w:rPr>
        <w:t>χρήματα και οι πιστώσεις</w:t>
      </w:r>
      <w:r>
        <w:rPr>
          <w:rFonts w:eastAsia="Times New Roman" w:cs="Times New Roman"/>
          <w:szCs w:val="24"/>
        </w:rPr>
        <w:t>,</w:t>
      </w:r>
      <w:r w:rsidRPr="005C55A2">
        <w:rPr>
          <w:rFonts w:eastAsia="Times New Roman" w:cs="Times New Roman"/>
          <w:szCs w:val="24"/>
        </w:rPr>
        <w:t xml:space="preserve"> για να λειτουργήσει όλο αυτό το εγχείρημα</w:t>
      </w:r>
      <w:r>
        <w:rPr>
          <w:rFonts w:eastAsia="Times New Roman" w:cs="Times New Roman"/>
          <w:szCs w:val="24"/>
        </w:rPr>
        <w:t>.</w:t>
      </w:r>
    </w:p>
    <w:p w14:paraId="6B14F23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Άρα, </w:t>
      </w:r>
      <w:r w:rsidRPr="005C55A2">
        <w:rPr>
          <w:rFonts w:eastAsia="Times New Roman" w:cs="Times New Roman"/>
          <w:szCs w:val="24"/>
        </w:rPr>
        <w:t>λοιπόν</w:t>
      </w:r>
      <w:r>
        <w:rPr>
          <w:rFonts w:eastAsia="Times New Roman" w:cs="Times New Roman"/>
          <w:szCs w:val="24"/>
        </w:rPr>
        <w:t>,</w:t>
      </w:r>
      <w:r w:rsidRPr="005C55A2">
        <w:rPr>
          <w:rFonts w:eastAsia="Times New Roman" w:cs="Times New Roman"/>
          <w:szCs w:val="24"/>
        </w:rPr>
        <w:t xml:space="preserve"> όταν η ακαδημαϊκή κοινότητα λέει </w:t>
      </w:r>
      <w:r>
        <w:rPr>
          <w:rFonts w:eastAsia="Times New Roman" w:cs="Times New Roman"/>
          <w:szCs w:val="24"/>
        </w:rPr>
        <w:t>«</w:t>
      </w:r>
      <w:r w:rsidRPr="005C55A2">
        <w:rPr>
          <w:rFonts w:eastAsia="Times New Roman" w:cs="Times New Roman"/>
          <w:szCs w:val="24"/>
        </w:rPr>
        <w:t>το αναλαμβάνω</w:t>
      </w:r>
      <w:r>
        <w:rPr>
          <w:rFonts w:eastAsia="Times New Roman" w:cs="Times New Roman"/>
          <w:szCs w:val="24"/>
        </w:rPr>
        <w:t>»</w:t>
      </w:r>
      <w:r w:rsidRPr="005C55A2">
        <w:rPr>
          <w:rFonts w:eastAsia="Times New Roman" w:cs="Times New Roman"/>
          <w:szCs w:val="24"/>
        </w:rPr>
        <w:t xml:space="preserve"> δεν λέει ότι </w:t>
      </w:r>
      <w:r>
        <w:rPr>
          <w:rFonts w:eastAsia="Times New Roman" w:cs="Times New Roman"/>
          <w:szCs w:val="24"/>
        </w:rPr>
        <w:t>«</w:t>
      </w:r>
      <w:r w:rsidRPr="005C55A2">
        <w:rPr>
          <w:rFonts w:eastAsia="Times New Roman" w:cs="Times New Roman"/>
          <w:szCs w:val="24"/>
        </w:rPr>
        <w:t>έχω και τα χρήματα</w:t>
      </w:r>
      <w:r>
        <w:rPr>
          <w:rFonts w:eastAsia="Times New Roman" w:cs="Times New Roman"/>
          <w:szCs w:val="24"/>
        </w:rPr>
        <w:t>». Θα έρθει την επόμενη μέρα στο Υ</w:t>
      </w:r>
      <w:r w:rsidRPr="005C55A2">
        <w:rPr>
          <w:rFonts w:eastAsia="Times New Roman" w:cs="Times New Roman"/>
          <w:szCs w:val="24"/>
        </w:rPr>
        <w:t xml:space="preserve">πουργείο και θα λέει </w:t>
      </w:r>
      <w:r>
        <w:rPr>
          <w:rFonts w:eastAsia="Times New Roman" w:cs="Times New Roman"/>
          <w:szCs w:val="24"/>
        </w:rPr>
        <w:t>«δ</w:t>
      </w:r>
      <w:r w:rsidRPr="005C55A2">
        <w:rPr>
          <w:rFonts w:eastAsia="Times New Roman" w:cs="Times New Roman"/>
          <w:szCs w:val="24"/>
        </w:rPr>
        <w:t>ώστε μου τα χρήματα</w:t>
      </w:r>
      <w:r>
        <w:rPr>
          <w:rFonts w:eastAsia="Times New Roman" w:cs="Times New Roman"/>
          <w:szCs w:val="24"/>
        </w:rPr>
        <w:t>»</w:t>
      </w:r>
      <w:r w:rsidRPr="005C55A2">
        <w:rPr>
          <w:rFonts w:eastAsia="Times New Roman" w:cs="Times New Roman"/>
          <w:szCs w:val="24"/>
        </w:rPr>
        <w:t xml:space="preserve"> και θα έχουμε τ</w:t>
      </w:r>
      <w:r w:rsidRPr="005C55A2">
        <w:rPr>
          <w:rFonts w:eastAsia="Times New Roman" w:cs="Times New Roman"/>
          <w:szCs w:val="24"/>
        </w:rPr>
        <w:t xml:space="preserve">ώρα διάλογο </w:t>
      </w:r>
      <w:r>
        <w:rPr>
          <w:rFonts w:eastAsia="Times New Roman" w:cs="Times New Roman"/>
          <w:szCs w:val="24"/>
        </w:rPr>
        <w:t xml:space="preserve">με το Υπουργείο </w:t>
      </w:r>
      <w:r w:rsidRPr="005C55A2">
        <w:rPr>
          <w:rFonts w:eastAsia="Times New Roman" w:cs="Times New Roman"/>
          <w:szCs w:val="24"/>
        </w:rPr>
        <w:t xml:space="preserve">να λέει </w:t>
      </w:r>
      <w:r>
        <w:rPr>
          <w:rFonts w:eastAsia="Times New Roman" w:cs="Times New Roman"/>
          <w:szCs w:val="24"/>
        </w:rPr>
        <w:t>«</w:t>
      </w:r>
      <w:r w:rsidRPr="005C55A2">
        <w:rPr>
          <w:rFonts w:eastAsia="Times New Roman" w:cs="Times New Roman"/>
          <w:szCs w:val="24"/>
        </w:rPr>
        <w:t>δεν έχω τα χρήματα</w:t>
      </w:r>
      <w:r>
        <w:rPr>
          <w:rFonts w:eastAsia="Times New Roman" w:cs="Times New Roman"/>
          <w:szCs w:val="24"/>
        </w:rPr>
        <w:t>». Κ</w:t>
      </w:r>
      <w:r w:rsidRPr="005C55A2">
        <w:rPr>
          <w:rFonts w:eastAsia="Times New Roman" w:cs="Times New Roman"/>
          <w:szCs w:val="24"/>
        </w:rPr>
        <w:t>αταλαβαίνω γιατί δεν σας απασχολεί αυτό</w:t>
      </w:r>
      <w:r>
        <w:rPr>
          <w:rFonts w:eastAsia="Times New Roman" w:cs="Times New Roman"/>
          <w:szCs w:val="24"/>
        </w:rPr>
        <w:t>. Δ</w:t>
      </w:r>
      <w:r w:rsidRPr="005C55A2">
        <w:rPr>
          <w:rFonts w:eastAsia="Times New Roman" w:cs="Times New Roman"/>
          <w:szCs w:val="24"/>
        </w:rPr>
        <w:t>ιότι μ</w:t>
      </w:r>
      <w:r>
        <w:rPr>
          <w:rFonts w:eastAsia="Times New Roman" w:cs="Times New Roman"/>
          <w:szCs w:val="24"/>
        </w:rPr>
        <w:t>ι</w:t>
      </w:r>
      <w:r w:rsidRPr="005C55A2">
        <w:rPr>
          <w:rFonts w:eastAsia="Times New Roman" w:cs="Times New Roman"/>
          <w:szCs w:val="24"/>
        </w:rPr>
        <w:t xml:space="preserve">α άλλη </w:t>
      </w:r>
      <w:r>
        <w:rPr>
          <w:rFonts w:eastAsia="Times New Roman" w:cs="Times New Roman"/>
          <w:szCs w:val="24"/>
        </w:rPr>
        <w:t>Κ</w:t>
      </w:r>
      <w:r w:rsidRPr="005C55A2">
        <w:rPr>
          <w:rFonts w:eastAsia="Times New Roman" w:cs="Times New Roman"/>
          <w:szCs w:val="24"/>
        </w:rPr>
        <w:t xml:space="preserve">υβέρνηση θα </w:t>
      </w:r>
      <w:r>
        <w:rPr>
          <w:rFonts w:eastAsia="Times New Roman" w:cs="Times New Roman"/>
          <w:szCs w:val="24"/>
        </w:rPr>
        <w:t>έρθει</w:t>
      </w:r>
      <w:r w:rsidRPr="005C55A2">
        <w:rPr>
          <w:rFonts w:eastAsia="Times New Roman" w:cs="Times New Roman"/>
          <w:szCs w:val="24"/>
        </w:rPr>
        <w:t xml:space="preserve"> στη συνέχεια</w:t>
      </w:r>
      <w:r>
        <w:rPr>
          <w:rFonts w:eastAsia="Times New Roman" w:cs="Times New Roman"/>
          <w:szCs w:val="24"/>
        </w:rPr>
        <w:t>, ένας άλλος Π</w:t>
      </w:r>
      <w:r w:rsidRPr="005C55A2">
        <w:rPr>
          <w:rFonts w:eastAsia="Times New Roman" w:cs="Times New Roman"/>
          <w:szCs w:val="24"/>
        </w:rPr>
        <w:t xml:space="preserve">ρωθυπουργός </w:t>
      </w:r>
      <w:r>
        <w:rPr>
          <w:rFonts w:eastAsia="Times New Roman" w:cs="Times New Roman"/>
          <w:szCs w:val="24"/>
        </w:rPr>
        <w:t xml:space="preserve">θα έλθει </w:t>
      </w:r>
      <w:r w:rsidRPr="005C55A2">
        <w:rPr>
          <w:rFonts w:eastAsia="Times New Roman" w:cs="Times New Roman"/>
          <w:szCs w:val="24"/>
        </w:rPr>
        <w:t>να διαχειριστεί το συγκεκριμένο ζήτημα</w:t>
      </w:r>
      <w:r>
        <w:rPr>
          <w:rFonts w:eastAsia="Times New Roman" w:cs="Times New Roman"/>
          <w:szCs w:val="24"/>
        </w:rPr>
        <w:t>, ο</w:t>
      </w:r>
      <w:r w:rsidRPr="005C55A2">
        <w:rPr>
          <w:rFonts w:eastAsia="Times New Roman" w:cs="Times New Roman"/>
          <w:szCs w:val="24"/>
        </w:rPr>
        <w:t>πότε το πρόβλημα</w:t>
      </w:r>
      <w:r>
        <w:rPr>
          <w:rFonts w:eastAsia="Times New Roman" w:cs="Times New Roman"/>
          <w:szCs w:val="24"/>
        </w:rPr>
        <w:t xml:space="preserve"> για το</w:t>
      </w:r>
      <w:r w:rsidRPr="005C55A2">
        <w:rPr>
          <w:rFonts w:eastAsia="Times New Roman" w:cs="Times New Roman"/>
          <w:szCs w:val="24"/>
        </w:rPr>
        <w:t xml:space="preserve"> πώς θα βρεθούν τα χρήματα για όλα αυτά τα ιδρύματα</w:t>
      </w:r>
      <w:r w:rsidRPr="008A41D1">
        <w:rPr>
          <w:rFonts w:eastAsia="Times New Roman" w:cs="Times New Roman"/>
          <w:szCs w:val="24"/>
        </w:rPr>
        <w:t xml:space="preserve"> </w:t>
      </w:r>
      <w:r w:rsidRPr="005C55A2">
        <w:rPr>
          <w:rFonts w:eastAsia="Times New Roman" w:cs="Times New Roman"/>
          <w:szCs w:val="24"/>
        </w:rPr>
        <w:t>είναι</w:t>
      </w:r>
      <w:r>
        <w:rPr>
          <w:rFonts w:eastAsia="Times New Roman" w:cs="Times New Roman"/>
          <w:szCs w:val="24"/>
        </w:rPr>
        <w:t xml:space="preserve"> άλλου.</w:t>
      </w:r>
    </w:p>
    <w:p w14:paraId="6B14F23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sidRPr="005C55A2">
        <w:rPr>
          <w:rFonts w:eastAsia="Times New Roman" w:cs="Times New Roman"/>
          <w:szCs w:val="24"/>
        </w:rPr>
        <w:t>είπα και στην επιτροπή</w:t>
      </w:r>
      <w:r>
        <w:rPr>
          <w:rFonts w:eastAsia="Times New Roman" w:cs="Times New Roman"/>
          <w:szCs w:val="24"/>
        </w:rPr>
        <w:t>,</w:t>
      </w:r>
      <w:r w:rsidRPr="005C55A2">
        <w:rPr>
          <w:rFonts w:eastAsia="Times New Roman" w:cs="Times New Roman"/>
          <w:szCs w:val="24"/>
        </w:rPr>
        <w:t xml:space="preserve"> το ξαναλέω και σήμερα</w:t>
      </w:r>
      <w:r>
        <w:rPr>
          <w:rFonts w:eastAsia="Times New Roman" w:cs="Times New Roman"/>
          <w:szCs w:val="24"/>
        </w:rPr>
        <w:t>,</w:t>
      </w:r>
      <w:r w:rsidRPr="005C55A2">
        <w:rPr>
          <w:rFonts w:eastAsia="Times New Roman" w:cs="Times New Roman"/>
          <w:szCs w:val="24"/>
        </w:rPr>
        <w:t xml:space="preserve"> γιατί έχει γίνει αρκετή συζήτηση</w:t>
      </w:r>
      <w:r>
        <w:rPr>
          <w:rFonts w:eastAsia="Times New Roman" w:cs="Times New Roman"/>
          <w:szCs w:val="24"/>
        </w:rPr>
        <w:t>. Θ</w:t>
      </w:r>
      <w:r w:rsidRPr="005C55A2">
        <w:rPr>
          <w:rFonts w:eastAsia="Times New Roman" w:cs="Times New Roman"/>
          <w:szCs w:val="24"/>
        </w:rPr>
        <w:t xml:space="preserve">έλουμε τα πανεπιστήμιά μας </w:t>
      </w:r>
      <w:r>
        <w:rPr>
          <w:rFonts w:eastAsia="Times New Roman" w:cs="Times New Roman"/>
          <w:szCs w:val="24"/>
        </w:rPr>
        <w:t>να επιτελούν</w:t>
      </w:r>
      <w:r w:rsidRPr="005C55A2">
        <w:rPr>
          <w:rFonts w:eastAsia="Times New Roman" w:cs="Times New Roman"/>
          <w:szCs w:val="24"/>
        </w:rPr>
        <w:t xml:space="preserve"> το</w:t>
      </w:r>
      <w:r>
        <w:rPr>
          <w:rFonts w:eastAsia="Times New Roman" w:cs="Times New Roman"/>
          <w:szCs w:val="24"/>
        </w:rPr>
        <w:t>ν</w:t>
      </w:r>
      <w:r w:rsidRPr="005C55A2">
        <w:rPr>
          <w:rFonts w:eastAsia="Times New Roman" w:cs="Times New Roman"/>
          <w:szCs w:val="24"/>
        </w:rPr>
        <w:t xml:space="preserve"> σκοπό </w:t>
      </w:r>
      <w:r>
        <w:rPr>
          <w:rFonts w:eastAsia="Times New Roman" w:cs="Times New Roman"/>
          <w:szCs w:val="24"/>
        </w:rPr>
        <w:t>τους; Θ</w:t>
      </w:r>
      <w:r w:rsidRPr="005C55A2">
        <w:rPr>
          <w:rFonts w:eastAsia="Times New Roman" w:cs="Times New Roman"/>
          <w:szCs w:val="24"/>
        </w:rPr>
        <w:t>έλουμε προγράμματα σπουδών σύγχρονα</w:t>
      </w:r>
      <w:r>
        <w:rPr>
          <w:rFonts w:eastAsia="Times New Roman" w:cs="Times New Roman"/>
          <w:szCs w:val="24"/>
        </w:rPr>
        <w:t>,</w:t>
      </w:r>
      <w:r w:rsidRPr="005C55A2">
        <w:rPr>
          <w:rFonts w:eastAsia="Times New Roman" w:cs="Times New Roman"/>
          <w:szCs w:val="24"/>
        </w:rPr>
        <w:t xml:space="preserve"> που να ανταπ</w:t>
      </w:r>
      <w:r w:rsidRPr="005C55A2">
        <w:rPr>
          <w:rFonts w:eastAsia="Times New Roman" w:cs="Times New Roman"/>
          <w:szCs w:val="24"/>
        </w:rPr>
        <w:t>οκρίνονται στις ανάγκες της επιστήμης</w:t>
      </w:r>
      <w:r>
        <w:rPr>
          <w:rFonts w:eastAsia="Times New Roman" w:cs="Times New Roman"/>
          <w:szCs w:val="24"/>
        </w:rPr>
        <w:t>,</w:t>
      </w:r>
      <w:r w:rsidRPr="005C55A2">
        <w:rPr>
          <w:rFonts w:eastAsia="Times New Roman" w:cs="Times New Roman"/>
          <w:szCs w:val="24"/>
        </w:rPr>
        <w:t xml:space="preserve"> της έρευνας</w:t>
      </w:r>
      <w:r>
        <w:rPr>
          <w:rFonts w:eastAsia="Times New Roman" w:cs="Times New Roman"/>
          <w:szCs w:val="24"/>
        </w:rPr>
        <w:t>,</w:t>
      </w:r>
      <w:r w:rsidRPr="005C55A2">
        <w:rPr>
          <w:rFonts w:eastAsia="Times New Roman" w:cs="Times New Roman"/>
          <w:szCs w:val="24"/>
        </w:rPr>
        <w:t xml:space="preserve"> της αγοράς εργασίας</w:t>
      </w:r>
      <w:r>
        <w:rPr>
          <w:rFonts w:eastAsia="Times New Roman" w:cs="Times New Roman"/>
          <w:szCs w:val="24"/>
        </w:rPr>
        <w:t>,</w:t>
      </w:r>
      <w:r w:rsidRPr="005C55A2">
        <w:rPr>
          <w:rFonts w:eastAsia="Times New Roman" w:cs="Times New Roman"/>
          <w:szCs w:val="24"/>
        </w:rPr>
        <w:t xml:space="preserve"> που να δίνουν γνώση</w:t>
      </w:r>
      <w:r>
        <w:rPr>
          <w:rFonts w:eastAsia="Times New Roman" w:cs="Times New Roman"/>
          <w:szCs w:val="24"/>
        </w:rPr>
        <w:t>,</w:t>
      </w:r>
      <w:r w:rsidRPr="005C55A2">
        <w:rPr>
          <w:rFonts w:eastAsia="Times New Roman" w:cs="Times New Roman"/>
          <w:szCs w:val="24"/>
        </w:rPr>
        <w:t xml:space="preserve"> να δίνουν επαγγελματική προοπτική στα παιδιά </w:t>
      </w:r>
      <w:r>
        <w:rPr>
          <w:rFonts w:eastAsia="Times New Roman" w:cs="Times New Roman"/>
          <w:szCs w:val="24"/>
        </w:rPr>
        <w:t>μας;</w:t>
      </w:r>
    </w:p>
    <w:p w14:paraId="6B14F23B" w14:textId="77777777" w:rsidR="004965E6" w:rsidRDefault="004D430C">
      <w:pPr>
        <w:spacing w:line="600" w:lineRule="auto"/>
        <w:ind w:firstLine="720"/>
        <w:jc w:val="both"/>
        <w:rPr>
          <w:rFonts w:eastAsia="Times New Roman"/>
          <w:szCs w:val="24"/>
        </w:rPr>
      </w:pPr>
      <w:r>
        <w:rPr>
          <w:rFonts w:eastAsia="Times New Roman"/>
          <w:szCs w:val="24"/>
        </w:rPr>
        <w:t>Οφείλατε, λοιπόν,</w:t>
      </w:r>
      <w:r w:rsidRPr="00E60633">
        <w:rPr>
          <w:rFonts w:eastAsia="Times New Roman"/>
          <w:szCs w:val="24"/>
        </w:rPr>
        <w:t xml:space="preserve"> </w:t>
      </w:r>
      <w:r>
        <w:rPr>
          <w:rFonts w:eastAsia="Times New Roman"/>
          <w:szCs w:val="24"/>
        </w:rPr>
        <w:t>να φτιάξετε</w:t>
      </w:r>
      <w:r w:rsidRPr="00E60633">
        <w:rPr>
          <w:rFonts w:eastAsia="Times New Roman"/>
          <w:szCs w:val="24"/>
        </w:rPr>
        <w:t xml:space="preserve"> προγράμματα σπουδών και τμήματα</w:t>
      </w:r>
      <w:r>
        <w:rPr>
          <w:rFonts w:eastAsia="Times New Roman"/>
          <w:szCs w:val="24"/>
        </w:rPr>
        <w:t>,</w:t>
      </w:r>
      <w:r w:rsidRPr="00E60633">
        <w:rPr>
          <w:rFonts w:eastAsia="Times New Roman"/>
          <w:szCs w:val="24"/>
        </w:rPr>
        <w:t xml:space="preserve"> που να απευθύνονται προς τα εκεί και όχι να έχουμ</w:t>
      </w:r>
      <w:r w:rsidRPr="00E60633">
        <w:rPr>
          <w:rFonts w:eastAsia="Times New Roman"/>
          <w:szCs w:val="24"/>
        </w:rPr>
        <w:t>ε ιδέες</w:t>
      </w:r>
      <w:r>
        <w:rPr>
          <w:rFonts w:eastAsia="Times New Roman"/>
          <w:szCs w:val="24"/>
        </w:rPr>
        <w:t>, οι οποίες δεν ξέρουμε πώ</w:t>
      </w:r>
      <w:r w:rsidRPr="00E60633">
        <w:rPr>
          <w:rFonts w:eastAsia="Times New Roman"/>
          <w:szCs w:val="24"/>
        </w:rPr>
        <w:t xml:space="preserve">ς </w:t>
      </w:r>
      <w:r>
        <w:rPr>
          <w:rFonts w:eastAsia="Times New Roman"/>
          <w:szCs w:val="24"/>
        </w:rPr>
        <w:t>θα λειτουργήσουν</w:t>
      </w:r>
      <w:r w:rsidRPr="00E60633">
        <w:rPr>
          <w:rFonts w:eastAsia="Times New Roman"/>
          <w:szCs w:val="24"/>
        </w:rPr>
        <w:t xml:space="preserve"> στα πλαίσια ενός </w:t>
      </w:r>
      <w:r>
        <w:rPr>
          <w:rFonts w:eastAsia="Times New Roman"/>
          <w:szCs w:val="24"/>
          <w:lang w:val="en-US"/>
        </w:rPr>
        <w:t>brainstorming</w:t>
      </w:r>
      <w:r w:rsidRPr="00E60633">
        <w:rPr>
          <w:rFonts w:eastAsia="Times New Roman"/>
          <w:szCs w:val="24"/>
        </w:rPr>
        <w:t xml:space="preserve">, </w:t>
      </w:r>
      <w:r>
        <w:rPr>
          <w:rFonts w:eastAsia="Times New Roman"/>
          <w:szCs w:val="24"/>
        </w:rPr>
        <w:t>διότι</w:t>
      </w:r>
      <w:r w:rsidRPr="00E60633">
        <w:rPr>
          <w:rFonts w:eastAsia="Times New Roman"/>
          <w:szCs w:val="24"/>
        </w:rPr>
        <w:t xml:space="preserve"> εκεί θα πάνε τα παιδιά του φτωχού Έλληνα</w:t>
      </w:r>
      <w:r>
        <w:rPr>
          <w:rFonts w:eastAsia="Times New Roman"/>
          <w:szCs w:val="24"/>
        </w:rPr>
        <w:t>.</w:t>
      </w:r>
      <w:r w:rsidRPr="00E60633">
        <w:rPr>
          <w:rFonts w:eastAsia="Times New Roman"/>
          <w:szCs w:val="24"/>
        </w:rPr>
        <w:t xml:space="preserve"> </w:t>
      </w:r>
    </w:p>
    <w:p w14:paraId="6B14F23C" w14:textId="77777777" w:rsidR="004965E6" w:rsidRDefault="004D430C">
      <w:pPr>
        <w:spacing w:line="600" w:lineRule="auto"/>
        <w:ind w:firstLine="720"/>
        <w:jc w:val="both"/>
        <w:rPr>
          <w:rFonts w:eastAsia="Times New Roman"/>
          <w:szCs w:val="24"/>
        </w:rPr>
      </w:pPr>
      <w:r>
        <w:rPr>
          <w:rFonts w:eastAsia="Times New Roman"/>
          <w:szCs w:val="24"/>
        </w:rPr>
        <w:t>Ξ</w:t>
      </w:r>
      <w:r w:rsidRPr="00E60633">
        <w:rPr>
          <w:rFonts w:eastAsia="Times New Roman"/>
          <w:szCs w:val="24"/>
        </w:rPr>
        <w:t xml:space="preserve">έρετε πολύ καλά και εσείς ότι τα παιδιά </w:t>
      </w:r>
      <w:r>
        <w:rPr>
          <w:rFonts w:eastAsia="Times New Roman"/>
          <w:szCs w:val="24"/>
        </w:rPr>
        <w:t>των</w:t>
      </w:r>
      <w:r w:rsidRPr="00E60633">
        <w:rPr>
          <w:rFonts w:eastAsia="Times New Roman"/>
          <w:szCs w:val="24"/>
        </w:rPr>
        <w:t xml:space="preserve"> ασθενέστερα οικονομικά οικογενειών θα πάνε να σπουδάσουν στα περιφερειακά ιδρύ</w:t>
      </w:r>
      <w:r w:rsidRPr="00E60633">
        <w:rPr>
          <w:rFonts w:eastAsia="Times New Roman"/>
          <w:szCs w:val="24"/>
        </w:rPr>
        <w:t xml:space="preserve">ματα και </w:t>
      </w:r>
      <w:r>
        <w:rPr>
          <w:rFonts w:eastAsia="Times New Roman"/>
          <w:szCs w:val="24"/>
        </w:rPr>
        <w:t>σ</w:t>
      </w:r>
      <w:r w:rsidRPr="00E60633">
        <w:rPr>
          <w:rFonts w:eastAsia="Times New Roman"/>
          <w:szCs w:val="24"/>
        </w:rPr>
        <w:t>τα περιφερειακά τμήματα</w:t>
      </w:r>
      <w:r>
        <w:rPr>
          <w:rFonts w:eastAsia="Times New Roman"/>
          <w:szCs w:val="24"/>
        </w:rPr>
        <w:t>.</w:t>
      </w:r>
      <w:r w:rsidRPr="00E60633">
        <w:rPr>
          <w:rFonts w:eastAsia="Times New Roman"/>
          <w:szCs w:val="24"/>
        </w:rPr>
        <w:t xml:space="preserve"> Τα παιδιά των πλουσίων οικογενειών</w:t>
      </w:r>
      <w:r>
        <w:rPr>
          <w:rFonts w:eastAsia="Times New Roman"/>
          <w:szCs w:val="24"/>
        </w:rPr>
        <w:t>,</w:t>
      </w:r>
      <w:r w:rsidRPr="00E60633">
        <w:rPr>
          <w:rFonts w:eastAsia="Times New Roman"/>
          <w:szCs w:val="24"/>
        </w:rPr>
        <w:t xml:space="preserve"> κύρι</w:t>
      </w:r>
      <w:r>
        <w:rPr>
          <w:rFonts w:eastAsia="Times New Roman"/>
          <w:szCs w:val="24"/>
        </w:rPr>
        <w:t>ε</w:t>
      </w:r>
      <w:r w:rsidRPr="00E60633">
        <w:rPr>
          <w:rFonts w:eastAsia="Times New Roman"/>
          <w:szCs w:val="24"/>
        </w:rPr>
        <w:t xml:space="preserve"> </w:t>
      </w:r>
      <w:r>
        <w:rPr>
          <w:rFonts w:eastAsia="Times New Roman"/>
          <w:szCs w:val="24"/>
        </w:rPr>
        <w:t>Υπουργέ,</w:t>
      </w:r>
      <w:r w:rsidRPr="00E60633">
        <w:rPr>
          <w:rFonts w:eastAsia="Times New Roman"/>
          <w:szCs w:val="24"/>
        </w:rPr>
        <w:t xml:space="preserve"> έχουν τη δυνατότητα και </w:t>
      </w:r>
      <w:r>
        <w:rPr>
          <w:rFonts w:eastAsia="Times New Roman"/>
          <w:szCs w:val="24"/>
        </w:rPr>
        <w:t xml:space="preserve">να υποστηριχθούν </w:t>
      </w:r>
      <w:r w:rsidRPr="00E60633">
        <w:rPr>
          <w:rFonts w:eastAsia="Times New Roman"/>
          <w:szCs w:val="24"/>
        </w:rPr>
        <w:t xml:space="preserve">κατάλληλα </w:t>
      </w:r>
      <w:r>
        <w:rPr>
          <w:rFonts w:eastAsia="Times New Roman"/>
          <w:szCs w:val="24"/>
        </w:rPr>
        <w:t xml:space="preserve">από </w:t>
      </w:r>
      <w:r w:rsidRPr="00E60633">
        <w:rPr>
          <w:rFonts w:eastAsia="Times New Roman"/>
          <w:szCs w:val="24"/>
        </w:rPr>
        <w:t xml:space="preserve">τις οικογένειές </w:t>
      </w:r>
      <w:r>
        <w:rPr>
          <w:rFonts w:eastAsia="Times New Roman"/>
          <w:szCs w:val="24"/>
        </w:rPr>
        <w:t>τους,</w:t>
      </w:r>
      <w:r w:rsidRPr="00E60633">
        <w:rPr>
          <w:rFonts w:eastAsia="Times New Roman"/>
          <w:szCs w:val="24"/>
        </w:rPr>
        <w:t xml:space="preserve"> για να πετύχ</w:t>
      </w:r>
      <w:r>
        <w:rPr>
          <w:rFonts w:eastAsia="Times New Roman"/>
          <w:szCs w:val="24"/>
        </w:rPr>
        <w:t>ουν</w:t>
      </w:r>
      <w:r w:rsidRPr="00E60633">
        <w:rPr>
          <w:rFonts w:eastAsia="Times New Roman"/>
          <w:szCs w:val="24"/>
        </w:rPr>
        <w:t xml:space="preserve"> σε ένα καλό πανεπιστήμιο στο κέντρο</w:t>
      </w:r>
      <w:r>
        <w:rPr>
          <w:rFonts w:eastAsia="Times New Roman"/>
          <w:szCs w:val="24"/>
        </w:rPr>
        <w:t>,</w:t>
      </w:r>
      <w:r w:rsidRPr="00E60633">
        <w:rPr>
          <w:rFonts w:eastAsia="Times New Roman"/>
          <w:szCs w:val="24"/>
        </w:rPr>
        <w:t xml:space="preserve"> αλλά έχουν και τη δυνατότητα να επιλέξουν και το δρόμο του εξωτερικού ή κάποιο άλλο ίδρυμα</w:t>
      </w:r>
      <w:r>
        <w:rPr>
          <w:rFonts w:eastAsia="Times New Roman"/>
          <w:szCs w:val="24"/>
        </w:rPr>
        <w:t>.</w:t>
      </w:r>
    </w:p>
    <w:p w14:paraId="6B14F23D" w14:textId="77777777" w:rsidR="004965E6" w:rsidRDefault="004D430C">
      <w:pPr>
        <w:spacing w:line="600" w:lineRule="auto"/>
        <w:ind w:firstLine="720"/>
        <w:jc w:val="both"/>
        <w:rPr>
          <w:rFonts w:eastAsia="Times New Roman"/>
          <w:szCs w:val="24"/>
        </w:rPr>
      </w:pPr>
      <w:r>
        <w:rPr>
          <w:rFonts w:eastAsia="Times New Roman"/>
          <w:szCs w:val="24"/>
        </w:rPr>
        <w:lastRenderedPageBreak/>
        <w:t xml:space="preserve">Τέλος, κύριε Υπουργέ, υπάρχει ένα τεράστιο κενό σε όλη </w:t>
      </w:r>
      <w:r w:rsidRPr="00E60633">
        <w:rPr>
          <w:rFonts w:eastAsia="Times New Roman"/>
          <w:szCs w:val="24"/>
        </w:rPr>
        <w:t>αυτή τη μεταρρύθμιση</w:t>
      </w:r>
      <w:r>
        <w:rPr>
          <w:rFonts w:eastAsia="Times New Roman"/>
          <w:szCs w:val="24"/>
        </w:rPr>
        <w:t>:</w:t>
      </w:r>
      <w:r w:rsidRPr="00E60633">
        <w:rPr>
          <w:rFonts w:eastAsia="Times New Roman"/>
          <w:szCs w:val="24"/>
        </w:rPr>
        <w:t xml:space="preserve"> τα επαγγελματικά δικαιώματα των παλιών πτυχιούχων</w:t>
      </w:r>
      <w:r>
        <w:rPr>
          <w:rFonts w:eastAsia="Times New Roman"/>
          <w:szCs w:val="24"/>
        </w:rPr>
        <w:t>,</w:t>
      </w:r>
      <w:r w:rsidRPr="00E60633">
        <w:rPr>
          <w:rFonts w:eastAsia="Times New Roman"/>
          <w:szCs w:val="24"/>
        </w:rPr>
        <w:t xml:space="preserve"> των παλαιών αποφοίτων</w:t>
      </w:r>
      <w:r>
        <w:rPr>
          <w:rFonts w:eastAsia="Times New Roman"/>
          <w:szCs w:val="24"/>
        </w:rPr>
        <w:t xml:space="preserve"> των ΤΕΙ</w:t>
      </w:r>
      <w:r w:rsidRPr="00E60633">
        <w:rPr>
          <w:rFonts w:eastAsia="Times New Roman"/>
          <w:szCs w:val="24"/>
        </w:rPr>
        <w:t xml:space="preserve"> και τ</w:t>
      </w:r>
      <w:r w:rsidRPr="00E60633">
        <w:rPr>
          <w:rFonts w:eastAsia="Times New Roman"/>
          <w:szCs w:val="24"/>
        </w:rPr>
        <w:t xml:space="preserve">ων αποφοίτων </w:t>
      </w:r>
      <w:r>
        <w:rPr>
          <w:rFonts w:eastAsia="Times New Roman"/>
          <w:szCs w:val="24"/>
        </w:rPr>
        <w:t xml:space="preserve">των </w:t>
      </w:r>
      <w:r w:rsidRPr="00E60633">
        <w:rPr>
          <w:rFonts w:eastAsia="Times New Roman"/>
          <w:szCs w:val="24"/>
        </w:rPr>
        <w:t>τμ</w:t>
      </w:r>
      <w:r>
        <w:rPr>
          <w:rFonts w:eastAsia="Times New Roman"/>
          <w:szCs w:val="24"/>
        </w:rPr>
        <w:t>ημάτων από το 2013 μέχρι και το</w:t>
      </w:r>
      <w:r w:rsidRPr="00E60633">
        <w:rPr>
          <w:rFonts w:eastAsia="Times New Roman"/>
          <w:szCs w:val="24"/>
        </w:rPr>
        <w:t xml:space="preserve"> 2019</w:t>
      </w:r>
      <w:r>
        <w:rPr>
          <w:rFonts w:eastAsia="Times New Roman"/>
          <w:szCs w:val="24"/>
        </w:rPr>
        <w:t>.</w:t>
      </w:r>
      <w:r w:rsidRPr="00E60633">
        <w:rPr>
          <w:rFonts w:eastAsia="Times New Roman"/>
          <w:szCs w:val="24"/>
        </w:rPr>
        <w:t xml:space="preserve"> Σας το είπα</w:t>
      </w:r>
      <w:r>
        <w:rPr>
          <w:rFonts w:eastAsia="Times New Roman"/>
          <w:szCs w:val="24"/>
        </w:rPr>
        <w:t>.</w:t>
      </w:r>
      <w:r w:rsidRPr="00E60633">
        <w:rPr>
          <w:rFonts w:eastAsia="Times New Roman"/>
          <w:szCs w:val="24"/>
        </w:rPr>
        <w:t xml:space="preserve"> Είναι δεκάδες χιλιάδες πτυχιούχοι</w:t>
      </w:r>
      <w:r>
        <w:rPr>
          <w:rFonts w:eastAsia="Times New Roman"/>
          <w:szCs w:val="24"/>
        </w:rPr>
        <w:t>,</w:t>
      </w:r>
      <w:r w:rsidRPr="00E60633">
        <w:rPr>
          <w:rFonts w:eastAsia="Times New Roman"/>
          <w:szCs w:val="24"/>
        </w:rPr>
        <w:t xml:space="preserve"> οι οποίοι δεν ξέρουν το πτυχίο που παίρνουν πο</w:t>
      </w:r>
      <w:r>
        <w:rPr>
          <w:rFonts w:eastAsia="Times New Roman"/>
          <w:szCs w:val="24"/>
        </w:rPr>
        <w:t>ύ</w:t>
      </w:r>
      <w:r w:rsidRPr="00E60633">
        <w:rPr>
          <w:rFonts w:eastAsia="Times New Roman"/>
          <w:szCs w:val="24"/>
        </w:rPr>
        <w:t xml:space="preserve"> θα ανταποκρίνεται και πο</w:t>
      </w:r>
      <w:r>
        <w:rPr>
          <w:rFonts w:eastAsia="Times New Roman"/>
          <w:szCs w:val="24"/>
        </w:rPr>
        <w:t xml:space="preserve">ύ </w:t>
      </w:r>
      <w:r w:rsidRPr="00E60633">
        <w:rPr>
          <w:rFonts w:eastAsia="Times New Roman"/>
          <w:szCs w:val="24"/>
        </w:rPr>
        <w:t>θα μπορούν να το χρησιμοποιήσουν</w:t>
      </w:r>
      <w:r>
        <w:rPr>
          <w:rFonts w:eastAsia="Times New Roman"/>
          <w:szCs w:val="24"/>
        </w:rPr>
        <w:t>.</w:t>
      </w:r>
      <w:r w:rsidRPr="00E60633">
        <w:rPr>
          <w:rFonts w:eastAsia="Times New Roman"/>
          <w:szCs w:val="24"/>
        </w:rPr>
        <w:t xml:space="preserve"> </w:t>
      </w:r>
    </w:p>
    <w:p w14:paraId="6B14F23E" w14:textId="77777777" w:rsidR="004965E6" w:rsidRDefault="004D430C">
      <w:pPr>
        <w:spacing w:line="600" w:lineRule="auto"/>
        <w:ind w:firstLine="720"/>
        <w:jc w:val="both"/>
        <w:rPr>
          <w:rFonts w:eastAsia="Times New Roman"/>
          <w:szCs w:val="24"/>
        </w:rPr>
      </w:pPr>
      <w:r w:rsidRPr="00E60633">
        <w:rPr>
          <w:rFonts w:eastAsia="Times New Roman"/>
          <w:szCs w:val="24"/>
        </w:rPr>
        <w:t>Για όλους αυτούς τους λόγους</w:t>
      </w:r>
      <w:r>
        <w:rPr>
          <w:rFonts w:eastAsia="Times New Roman"/>
          <w:szCs w:val="24"/>
        </w:rPr>
        <w:t>,</w:t>
      </w:r>
      <w:r w:rsidRPr="00E60633">
        <w:rPr>
          <w:rFonts w:eastAsia="Times New Roman"/>
          <w:szCs w:val="24"/>
        </w:rPr>
        <w:t xml:space="preserve"> για την προχ</w:t>
      </w:r>
      <w:r w:rsidRPr="00E60633">
        <w:rPr>
          <w:rFonts w:eastAsia="Times New Roman"/>
          <w:szCs w:val="24"/>
        </w:rPr>
        <w:t>ειρότητ</w:t>
      </w:r>
      <w:r>
        <w:rPr>
          <w:rFonts w:eastAsia="Times New Roman"/>
          <w:szCs w:val="24"/>
        </w:rPr>
        <w:t>ά του</w:t>
      </w:r>
      <w:r w:rsidRPr="00E60633">
        <w:rPr>
          <w:rFonts w:eastAsia="Times New Roman"/>
          <w:szCs w:val="24"/>
        </w:rPr>
        <w:t xml:space="preserve"> </w:t>
      </w:r>
      <w:r>
        <w:rPr>
          <w:rFonts w:eastAsia="Times New Roman"/>
          <w:szCs w:val="24"/>
        </w:rPr>
        <w:t>καταψηφίζουμε επί της αρχής</w:t>
      </w:r>
      <w:r w:rsidRPr="00E60633">
        <w:rPr>
          <w:rFonts w:eastAsia="Times New Roman"/>
          <w:szCs w:val="24"/>
        </w:rPr>
        <w:t xml:space="preserve"> το συγκεκριμένο νομοσχέδιο</w:t>
      </w:r>
      <w:r>
        <w:rPr>
          <w:rFonts w:eastAsia="Times New Roman"/>
          <w:szCs w:val="24"/>
        </w:rPr>
        <w:t>,</w:t>
      </w:r>
      <w:r w:rsidRPr="00E60633">
        <w:rPr>
          <w:rFonts w:eastAsia="Times New Roman"/>
          <w:szCs w:val="24"/>
        </w:rPr>
        <w:t xml:space="preserve"> διότι για </w:t>
      </w:r>
      <w:r>
        <w:rPr>
          <w:rFonts w:eastAsia="Times New Roman"/>
          <w:szCs w:val="24"/>
        </w:rPr>
        <w:t>ε</w:t>
      </w:r>
      <w:r w:rsidRPr="00E60633">
        <w:rPr>
          <w:rFonts w:eastAsia="Times New Roman"/>
          <w:szCs w:val="24"/>
        </w:rPr>
        <w:t>μ</w:t>
      </w:r>
      <w:r>
        <w:rPr>
          <w:rFonts w:eastAsia="Times New Roman"/>
          <w:szCs w:val="24"/>
        </w:rPr>
        <w:t>ά</w:t>
      </w:r>
      <w:r w:rsidRPr="00E60633">
        <w:rPr>
          <w:rFonts w:eastAsia="Times New Roman"/>
          <w:szCs w:val="24"/>
        </w:rPr>
        <w:t>ς</w:t>
      </w:r>
      <w:r>
        <w:rPr>
          <w:rFonts w:eastAsia="Times New Roman"/>
          <w:szCs w:val="24"/>
        </w:rPr>
        <w:t xml:space="preserve"> η</w:t>
      </w:r>
      <w:r w:rsidRPr="00E60633">
        <w:rPr>
          <w:rFonts w:eastAsia="Times New Roman"/>
          <w:szCs w:val="24"/>
        </w:rPr>
        <w:t xml:space="preserve"> παιδεία </w:t>
      </w:r>
      <w:r>
        <w:rPr>
          <w:rFonts w:eastAsia="Times New Roman"/>
          <w:szCs w:val="24"/>
        </w:rPr>
        <w:t>είναι θέμα</w:t>
      </w:r>
      <w:r w:rsidRPr="00E60633">
        <w:rPr>
          <w:rFonts w:eastAsia="Times New Roman"/>
          <w:szCs w:val="24"/>
        </w:rPr>
        <w:t xml:space="preserve"> προτεραιότητ</w:t>
      </w:r>
      <w:r>
        <w:rPr>
          <w:rFonts w:eastAsia="Times New Roman"/>
          <w:szCs w:val="24"/>
        </w:rPr>
        <w:t>α</w:t>
      </w:r>
      <w:r w:rsidRPr="00E60633">
        <w:rPr>
          <w:rFonts w:eastAsia="Times New Roman"/>
          <w:szCs w:val="24"/>
        </w:rPr>
        <w:t>ς και είναι πολύ ψηλά</w:t>
      </w:r>
      <w:r>
        <w:rPr>
          <w:rFonts w:eastAsia="Times New Roman"/>
          <w:szCs w:val="24"/>
        </w:rPr>
        <w:t>.</w:t>
      </w:r>
    </w:p>
    <w:p w14:paraId="6B14F23F" w14:textId="77777777" w:rsidR="004965E6" w:rsidRDefault="004D430C">
      <w:pPr>
        <w:spacing w:line="600" w:lineRule="auto"/>
        <w:ind w:firstLine="720"/>
        <w:jc w:val="both"/>
        <w:rPr>
          <w:rFonts w:eastAsia="Times New Roman"/>
          <w:szCs w:val="24"/>
        </w:rPr>
      </w:pPr>
      <w:r w:rsidRPr="00E60633">
        <w:rPr>
          <w:rFonts w:eastAsia="Times New Roman"/>
          <w:szCs w:val="24"/>
        </w:rPr>
        <w:t>Ευχαριστώ πολύ</w:t>
      </w:r>
      <w:r>
        <w:rPr>
          <w:rFonts w:eastAsia="Times New Roman"/>
          <w:szCs w:val="24"/>
        </w:rPr>
        <w:t>.</w:t>
      </w:r>
    </w:p>
    <w:p w14:paraId="6B14F240" w14:textId="77777777" w:rsidR="004965E6" w:rsidRDefault="004D430C">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14:paraId="6B14F241" w14:textId="77777777" w:rsidR="004965E6" w:rsidRDefault="004D430C">
      <w:pPr>
        <w:spacing w:line="600" w:lineRule="auto"/>
        <w:ind w:firstLine="720"/>
        <w:jc w:val="both"/>
        <w:rPr>
          <w:rFonts w:eastAsia="Times New Roman"/>
          <w:b/>
          <w:szCs w:val="24"/>
        </w:rPr>
      </w:pPr>
      <w:r w:rsidRPr="00E60633">
        <w:rPr>
          <w:rFonts w:eastAsia="Times New Roman"/>
          <w:szCs w:val="24"/>
        </w:rPr>
        <w:t xml:space="preserve"> </w:t>
      </w: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sidRPr="00E60633">
        <w:rPr>
          <w:rFonts w:eastAsia="Times New Roman"/>
          <w:szCs w:val="24"/>
        </w:rPr>
        <w:t xml:space="preserve">Και εγώ </w:t>
      </w:r>
      <w:r w:rsidRPr="00E60633">
        <w:rPr>
          <w:rFonts w:eastAsia="Times New Roman"/>
          <w:szCs w:val="24"/>
        </w:rPr>
        <w:t>ευχαριστώ.</w:t>
      </w:r>
    </w:p>
    <w:p w14:paraId="6B14F242" w14:textId="77777777" w:rsidR="004965E6" w:rsidRDefault="004D430C">
      <w:pPr>
        <w:spacing w:line="600" w:lineRule="auto"/>
        <w:ind w:firstLine="720"/>
        <w:jc w:val="both"/>
        <w:rPr>
          <w:rFonts w:eastAsia="Times New Roman"/>
          <w:szCs w:val="24"/>
        </w:rPr>
      </w:pPr>
      <w:r>
        <w:rPr>
          <w:rFonts w:eastAsia="Times New Roman"/>
          <w:szCs w:val="24"/>
        </w:rPr>
        <w:t>Προχωρ</w:t>
      </w:r>
      <w:r>
        <w:rPr>
          <w:rFonts w:eastAsia="Times New Roman"/>
          <w:szCs w:val="24"/>
        </w:rPr>
        <w:t>ά</w:t>
      </w:r>
      <w:r>
        <w:rPr>
          <w:rFonts w:eastAsia="Times New Roman"/>
          <w:szCs w:val="24"/>
        </w:rPr>
        <w:t xml:space="preserve">με με τον επόμενη </w:t>
      </w:r>
      <w:r w:rsidRPr="00E60633">
        <w:rPr>
          <w:rFonts w:eastAsia="Times New Roman"/>
          <w:szCs w:val="24"/>
        </w:rPr>
        <w:t>ομιλητή</w:t>
      </w:r>
      <w:r>
        <w:rPr>
          <w:rFonts w:eastAsia="Times New Roman"/>
          <w:szCs w:val="24"/>
        </w:rPr>
        <w:t>,</w:t>
      </w:r>
      <w:r w:rsidRPr="00E60633">
        <w:rPr>
          <w:rFonts w:eastAsia="Times New Roman"/>
          <w:szCs w:val="24"/>
        </w:rPr>
        <w:t xml:space="preserve"> τον Βουλευτή της Νέας Δημοκρατίας</w:t>
      </w:r>
      <w:r>
        <w:rPr>
          <w:rFonts w:eastAsia="Times New Roman"/>
          <w:szCs w:val="24"/>
        </w:rPr>
        <w:t>, τον κ. Ανδριανό.</w:t>
      </w:r>
    </w:p>
    <w:p w14:paraId="6B14F243" w14:textId="77777777" w:rsidR="004965E6" w:rsidRDefault="004D430C">
      <w:pPr>
        <w:spacing w:line="600" w:lineRule="auto"/>
        <w:ind w:firstLine="720"/>
        <w:jc w:val="both"/>
        <w:rPr>
          <w:rFonts w:eastAsia="Times New Roman"/>
          <w:b/>
          <w:szCs w:val="24"/>
        </w:rPr>
      </w:pPr>
      <w:r>
        <w:rPr>
          <w:rFonts w:eastAsia="Times New Roman"/>
          <w:b/>
          <w:szCs w:val="24"/>
        </w:rPr>
        <w:lastRenderedPageBreak/>
        <w:t xml:space="preserve">ΚΩΝΣΤΑΝΤΙΝΟΣ ΓΑΒΡΟΓΛΟΥ (Υπουργός Παιδείας, Έρευνας και Θρησκευμάτων): </w:t>
      </w:r>
      <w:r w:rsidRPr="00E60633">
        <w:rPr>
          <w:rFonts w:eastAsia="Times New Roman"/>
          <w:szCs w:val="24"/>
        </w:rPr>
        <w:t>Κύριε Πρόεδρε, θα ήθελα τον λόγο.</w:t>
      </w:r>
    </w:p>
    <w:p w14:paraId="6B14F244" w14:textId="77777777" w:rsidR="004965E6" w:rsidRDefault="004D430C">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sidRPr="00E60633">
        <w:rPr>
          <w:rFonts w:eastAsia="Times New Roman"/>
          <w:szCs w:val="24"/>
        </w:rPr>
        <w:t xml:space="preserve">Μισό λεπτό, κύριε </w:t>
      </w:r>
      <w:proofErr w:type="spellStart"/>
      <w:r w:rsidRPr="00E60633">
        <w:rPr>
          <w:rFonts w:eastAsia="Times New Roman"/>
          <w:szCs w:val="24"/>
        </w:rPr>
        <w:t>Α</w:t>
      </w:r>
      <w:r w:rsidRPr="00E60633">
        <w:rPr>
          <w:rFonts w:eastAsia="Times New Roman"/>
          <w:szCs w:val="24"/>
        </w:rPr>
        <w:t>νδριανέ</w:t>
      </w:r>
      <w:proofErr w:type="spellEnd"/>
      <w:r w:rsidRPr="00E60633">
        <w:rPr>
          <w:rFonts w:eastAsia="Times New Roman"/>
          <w:szCs w:val="24"/>
        </w:rPr>
        <w:t xml:space="preserve">. </w:t>
      </w:r>
    </w:p>
    <w:p w14:paraId="6B14F245" w14:textId="77777777" w:rsidR="004965E6" w:rsidRDefault="004D430C">
      <w:pPr>
        <w:spacing w:line="600" w:lineRule="auto"/>
        <w:ind w:firstLine="720"/>
        <w:jc w:val="both"/>
        <w:rPr>
          <w:rFonts w:eastAsia="Times New Roman"/>
          <w:szCs w:val="24"/>
        </w:rPr>
      </w:pPr>
      <w:r>
        <w:rPr>
          <w:rFonts w:eastAsia="Times New Roman"/>
          <w:szCs w:val="24"/>
        </w:rPr>
        <w:t>Κ</w:t>
      </w:r>
      <w:r w:rsidRPr="00E60633">
        <w:rPr>
          <w:rFonts w:eastAsia="Times New Roman"/>
          <w:szCs w:val="24"/>
        </w:rPr>
        <w:t>ύριε Υπουργέ</w:t>
      </w:r>
      <w:r>
        <w:rPr>
          <w:rFonts w:eastAsia="Times New Roman"/>
          <w:szCs w:val="24"/>
        </w:rPr>
        <w:t>, δεν είναι ανάγκη να απαντάτε σε κάθε Βουλευτή.</w:t>
      </w:r>
    </w:p>
    <w:p w14:paraId="6B14F246" w14:textId="77777777" w:rsidR="004965E6" w:rsidRDefault="004D430C">
      <w:pPr>
        <w:spacing w:line="600" w:lineRule="auto"/>
        <w:ind w:firstLine="720"/>
        <w:jc w:val="both"/>
        <w:rPr>
          <w:rFonts w:eastAsia="Times New Roman"/>
          <w:b/>
          <w:szCs w:val="24"/>
        </w:rPr>
      </w:pPr>
      <w:r>
        <w:rPr>
          <w:rFonts w:eastAsia="Times New Roman"/>
          <w:b/>
          <w:szCs w:val="24"/>
        </w:rPr>
        <w:t>ΚΩΝΣΤΑΝΤΙΝΟΣ ΓΑΒΡΟΓΛΟΥ (Υπουργός Παιδείας, Έρευνας και Θρησκευμάτων):</w:t>
      </w:r>
      <w:r w:rsidRPr="00E60633">
        <w:rPr>
          <w:rFonts w:eastAsia="Times New Roman"/>
          <w:szCs w:val="24"/>
        </w:rPr>
        <w:t xml:space="preserve"> </w:t>
      </w:r>
      <w:r>
        <w:rPr>
          <w:rFonts w:eastAsia="Times New Roman"/>
          <w:szCs w:val="24"/>
        </w:rPr>
        <w:t xml:space="preserve">Κοιτάξτε. </w:t>
      </w:r>
      <w:r w:rsidRPr="00E60633">
        <w:rPr>
          <w:rFonts w:eastAsia="Times New Roman"/>
          <w:szCs w:val="24"/>
        </w:rPr>
        <w:t>Θα σας πω. Επειδή λέγεται και μπορεί να το πει και ο κ. Ανδριανός.</w:t>
      </w:r>
    </w:p>
    <w:p w14:paraId="6B14F247" w14:textId="77777777" w:rsidR="004965E6" w:rsidRDefault="004D430C">
      <w:pPr>
        <w:spacing w:line="600" w:lineRule="auto"/>
        <w:ind w:firstLine="720"/>
        <w:jc w:val="both"/>
        <w:rPr>
          <w:rFonts w:eastAsia="Times New Roman"/>
          <w:b/>
          <w:szCs w:val="24"/>
        </w:rPr>
      </w:pPr>
      <w:r w:rsidRPr="00E60633">
        <w:rPr>
          <w:rFonts w:eastAsia="Times New Roman"/>
          <w:b/>
          <w:szCs w:val="24"/>
        </w:rPr>
        <w:t>ΙΩΑΝΝΗΣ ΑΝΔΡΙΑΝΟΣ:</w:t>
      </w:r>
      <w:r>
        <w:rPr>
          <w:rFonts w:eastAsia="Times New Roman"/>
          <w:b/>
          <w:szCs w:val="24"/>
        </w:rPr>
        <w:t xml:space="preserve"> </w:t>
      </w:r>
      <w:r w:rsidRPr="00BA0BFB">
        <w:rPr>
          <w:rFonts w:eastAsia="Times New Roman"/>
          <w:szCs w:val="24"/>
        </w:rPr>
        <w:t>Δεν πειράζει</w:t>
      </w:r>
      <w:r>
        <w:rPr>
          <w:rFonts w:eastAsia="Times New Roman"/>
          <w:szCs w:val="24"/>
        </w:rPr>
        <w:t>,</w:t>
      </w:r>
      <w:r>
        <w:rPr>
          <w:rFonts w:eastAsia="Times New Roman"/>
          <w:b/>
          <w:szCs w:val="24"/>
        </w:rPr>
        <w:t xml:space="preserve"> </w:t>
      </w:r>
      <w:r>
        <w:rPr>
          <w:rFonts w:eastAsia="Times New Roman"/>
          <w:szCs w:val="24"/>
        </w:rPr>
        <w:t>θα</w:t>
      </w:r>
      <w:r w:rsidRPr="00E60633">
        <w:rPr>
          <w:rFonts w:eastAsia="Times New Roman"/>
          <w:szCs w:val="24"/>
        </w:rPr>
        <w:t xml:space="preserve"> απαντήσετε μετά, κύριε Υπουργέ.</w:t>
      </w:r>
    </w:p>
    <w:p w14:paraId="6B14F248" w14:textId="77777777" w:rsidR="004965E6" w:rsidRDefault="004D430C">
      <w:pPr>
        <w:spacing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sidRPr="00E60633">
        <w:rPr>
          <w:rFonts w:eastAsia="Times New Roman"/>
          <w:szCs w:val="24"/>
        </w:rPr>
        <w:t>Όχι, θα σας πω γιατ</w:t>
      </w:r>
      <w:r>
        <w:rPr>
          <w:rFonts w:eastAsia="Times New Roman"/>
          <w:szCs w:val="24"/>
        </w:rPr>
        <w:t>ί. Το έχετε πει πολλοί Βουλευτές και είναι ένα πράγμα που ενδεχομένως να μην έχει γίνει κατανοητό.</w:t>
      </w:r>
    </w:p>
    <w:p w14:paraId="6B14F249" w14:textId="77777777" w:rsidR="004965E6" w:rsidRDefault="004D430C">
      <w:pPr>
        <w:spacing w:line="600" w:lineRule="auto"/>
        <w:ind w:firstLine="720"/>
        <w:jc w:val="both"/>
        <w:rPr>
          <w:rFonts w:eastAsia="Times New Roman"/>
          <w:szCs w:val="24"/>
        </w:rPr>
      </w:pPr>
      <w:r>
        <w:rPr>
          <w:rFonts w:eastAsia="Times New Roman"/>
          <w:szCs w:val="24"/>
        </w:rPr>
        <w:t xml:space="preserve">Κοιτάξτε. Στον </w:t>
      </w:r>
      <w:r w:rsidRPr="00E60633">
        <w:rPr>
          <w:rFonts w:eastAsia="Times New Roman"/>
          <w:szCs w:val="24"/>
        </w:rPr>
        <w:t xml:space="preserve">προϋπολογισμό του </w:t>
      </w:r>
      <w:r>
        <w:rPr>
          <w:rFonts w:eastAsia="Times New Roman"/>
          <w:szCs w:val="24"/>
        </w:rPr>
        <w:t>20</w:t>
      </w:r>
      <w:r w:rsidRPr="00E60633">
        <w:rPr>
          <w:rFonts w:eastAsia="Times New Roman"/>
          <w:szCs w:val="24"/>
        </w:rPr>
        <w:t>19</w:t>
      </w:r>
      <w:r>
        <w:rPr>
          <w:rFonts w:eastAsia="Times New Roman"/>
          <w:szCs w:val="24"/>
        </w:rPr>
        <w:t xml:space="preserve"> εγγράφονται </w:t>
      </w:r>
      <w:r w:rsidRPr="00E60633">
        <w:rPr>
          <w:rFonts w:eastAsia="Times New Roman"/>
          <w:szCs w:val="24"/>
        </w:rPr>
        <w:t xml:space="preserve">τα έξοδα του </w:t>
      </w:r>
      <w:r>
        <w:rPr>
          <w:rFonts w:eastAsia="Times New Roman"/>
          <w:szCs w:val="24"/>
        </w:rPr>
        <w:t>κ</w:t>
      </w:r>
      <w:r w:rsidRPr="00E60633">
        <w:rPr>
          <w:rFonts w:eastAsia="Times New Roman"/>
          <w:szCs w:val="24"/>
        </w:rPr>
        <w:t xml:space="preserve">ράτους για το </w:t>
      </w:r>
      <w:r>
        <w:rPr>
          <w:rFonts w:eastAsia="Times New Roman"/>
          <w:szCs w:val="24"/>
        </w:rPr>
        <w:t>20</w:t>
      </w:r>
      <w:r w:rsidRPr="00E60633">
        <w:rPr>
          <w:rFonts w:eastAsia="Times New Roman"/>
          <w:szCs w:val="24"/>
        </w:rPr>
        <w:t>19</w:t>
      </w:r>
      <w:r>
        <w:rPr>
          <w:rFonts w:eastAsia="Times New Roman"/>
          <w:szCs w:val="24"/>
        </w:rPr>
        <w:t>,</w:t>
      </w:r>
      <w:r w:rsidRPr="00E60633">
        <w:rPr>
          <w:rFonts w:eastAsia="Times New Roman"/>
          <w:szCs w:val="24"/>
        </w:rPr>
        <w:t xml:space="preserve"> δεν εγγράφονται και για το </w:t>
      </w:r>
      <w:r>
        <w:rPr>
          <w:rFonts w:eastAsia="Times New Roman"/>
          <w:szCs w:val="24"/>
        </w:rPr>
        <w:t>20</w:t>
      </w:r>
      <w:r w:rsidRPr="00E60633">
        <w:rPr>
          <w:rFonts w:eastAsia="Times New Roman"/>
          <w:szCs w:val="24"/>
        </w:rPr>
        <w:t>20</w:t>
      </w:r>
      <w:r>
        <w:rPr>
          <w:rFonts w:eastAsia="Times New Roman"/>
          <w:szCs w:val="24"/>
        </w:rPr>
        <w:t xml:space="preserve">, </w:t>
      </w:r>
      <w:r>
        <w:rPr>
          <w:rFonts w:eastAsia="Times New Roman"/>
          <w:szCs w:val="24"/>
        </w:rPr>
        <w:lastRenderedPageBreak/>
        <w:t>20</w:t>
      </w:r>
      <w:r w:rsidRPr="00E60633">
        <w:rPr>
          <w:rFonts w:eastAsia="Times New Roman"/>
          <w:szCs w:val="24"/>
        </w:rPr>
        <w:t>21</w:t>
      </w:r>
      <w:r>
        <w:rPr>
          <w:rFonts w:eastAsia="Times New Roman"/>
          <w:szCs w:val="24"/>
        </w:rPr>
        <w:t>, 20</w:t>
      </w:r>
      <w:r w:rsidRPr="00E60633">
        <w:rPr>
          <w:rFonts w:eastAsia="Times New Roman"/>
          <w:szCs w:val="24"/>
        </w:rPr>
        <w:t>22</w:t>
      </w:r>
      <w:r>
        <w:rPr>
          <w:rFonts w:eastAsia="Times New Roman"/>
          <w:szCs w:val="24"/>
        </w:rPr>
        <w:t xml:space="preserve">. Άρα, </w:t>
      </w:r>
      <w:r w:rsidRPr="00E60633">
        <w:rPr>
          <w:rFonts w:eastAsia="Times New Roman"/>
          <w:szCs w:val="24"/>
        </w:rPr>
        <w:t xml:space="preserve">στον προϋπολογισμό του </w:t>
      </w:r>
      <w:r>
        <w:rPr>
          <w:rFonts w:eastAsia="Times New Roman"/>
          <w:szCs w:val="24"/>
        </w:rPr>
        <w:t>20</w:t>
      </w:r>
      <w:r w:rsidRPr="00E60633">
        <w:rPr>
          <w:rFonts w:eastAsia="Times New Roman"/>
          <w:szCs w:val="24"/>
        </w:rPr>
        <w:t xml:space="preserve">19 έχουν εγγραφεί οι πιστώσεις για </w:t>
      </w:r>
      <w:r>
        <w:rPr>
          <w:rFonts w:eastAsia="Times New Roman"/>
          <w:szCs w:val="24"/>
        </w:rPr>
        <w:t>τους τεσσερισήμισι χιλιάδες διο</w:t>
      </w:r>
      <w:r w:rsidRPr="00E60633">
        <w:rPr>
          <w:rFonts w:eastAsia="Times New Roman"/>
          <w:szCs w:val="24"/>
        </w:rPr>
        <w:t>ρισμούς</w:t>
      </w:r>
      <w:r>
        <w:rPr>
          <w:rFonts w:eastAsia="Times New Roman"/>
          <w:szCs w:val="24"/>
        </w:rPr>
        <w:t>.</w:t>
      </w:r>
      <w:r w:rsidRPr="00E60633">
        <w:rPr>
          <w:rFonts w:eastAsia="Times New Roman"/>
          <w:szCs w:val="24"/>
        </w:rPr>
        <w:t xml:space="preserve"> Ναι ή όχι</w:t>
      </w:r>
      <w:r>
        <w:rPr>
          <w:rFonts w:eastAsia="Times New Roman"/>
          <w:szCs w:val="24"/>
        </w:rPr>
        <w:t>;</w:t>
      </w:r>
      <w:r w:rsidRPr="00E60633">
        <w:rPr>
          <w:rFonts w:eastAsia="Times New Roman"/>
          <w:szCs w:val="24"/>
        </w:rPr>
        <w:t xml:space="preserve"> Η απάντηση είναι </w:t>
      </w:r>
      <w:r>
        <w:rPr>
          <w:rFonts w:eastAsia="Times New Roman"/>
          <w:szCs w:val="24"/>
        </w:rPr>
        <w:t>«ν</w:t>
      </w:r>
      <w:r w:rsidRPr="00E60633">
        <w:rPr>
          <w:rFonts w:eastAsia="Times New Roman"/>
          <w:szCs w:val="24"/>
        </w:rPr>
        <w:t>αι</w:t>
      </w:r>
      <w:r>
        <w:rPr>
          <w:rFonts w:eastAsia="Times New Roman"/>
          <w:szCs w:val="24"/>
        </w:rPr>
        <w:t>»,</w:t>
      </w:r>
      <w:r w:rsidRPr="00E60633">
        <w:rPr>
          <w:rFonts w:eastAsia="Times New Roman"/>
          <w:szCs w:val="24"/>
        </w:rPr>
        <w:t xml:space="preserve"> το ψηφίσαμε πριν λίγο</w:t>
      </w:r>
      <w:r>
        <w:rPr>
          <w:rFonts w:eastAsia="Times New Roman"/>
          <w:szCs w:val="24"/>
        </w:rPr>
        <w:t>,</w:t>
      </w:r>
      <w:r w:rsidRPr="00E60633">
        <w:rPr>
          <w:rFonts w:eastAsia="Times New Roman"/>
          <w:szCs w:val="24"/>
        </w:rPr>
        <w:t xml:space="preserve"> το ξέρουμε</w:t>
      </w:r>
      <w:r>
        <w:rPr>
          <w:rFonts w:eastAsia="Times New Roman"/>
          <w:szCs w:val="24"/>
        </w:rPr>
        <w:t xml:space="preserve">. Άρα είναι τεσσερισήμισι χιλιάδες για την </w:t>
      </w:r>
      <w:r w:rsidRPr="00E60633">
        <w:rPr>
          <w:rFonts w:eastAsia="Times New Roman"/>
          <w:szCs w:val="24"/>
        </w:rPr>
        <w:t>ειδική αγωγή</w:t>
      </w:r>
      <w:r>
        <w:rPr>
          <w:rFonts w:eastAsia="Times New Roman"/>
          <w:szCs w:val="24"/>
        </w:rPr>
        <w:t>.</w:t>
      </w:r>
      <w:r w:rsidRPr="00E60633">
        <w:rPr>
          <w:rFonts w:eastAsia="Times New Roman"/>
          <w:szCs w:val="24"/>
        </w:rPr>
        <w:t xml:space="preserve"> Μένουν </w:t>
      </w:r>
      <w:proofErr w:type="spellStart"/>
      <w:r>
        <w:rPr>
          <w:rFonts w:eastAsia="Times New Roman"/>
          <w:szCs w:val="24"/>
        </w:rPr>
        <w:t>δεκάμισι</w:t>
      </w:r>
      <w:proofErr w:type="spellEnd"/>
      <w:r>
        <w:rPr>
          <w:rFonts w:eastAsia="Times New Roman"/>
          <w:szCs w:val="24"/>
        </w:rPr>
        <w:t xml:space="preserve"> χιλιάδες. Αυτοί θα είναι πέντε χιλιάδες διακόσιοι πενήντα το 2020 και πέντε χιλιάδες διακόσιοι πενήντα το 20</w:t>
      </w:r>
      <w:r w:rsidRPr="00E60633">
        <w:rPr>
          <w:rFonts w:eastAsia="Times New Roman"/>
          <w:szCs w:val="24"/>
        </w:rPr>
        <w:t>21</w:t>
      </w:r>
      <w:r>
        <w:rPr>
          <w:rFonts w:eastAsia="Times New Roman"/>
          <w:szCs w:val="24"/>
        </w:rPr>
        <w:t>.</w:t>
      </w:r>
      <w:r w:rsidRPr="00E60633">
        <w:rPr>
          <w:rFonts w:eastAsia="Times New Roman"/>
          <w:szCs w:val="24"/>
        </w:rPr>
        <w:t xml:space="preserve"> </w:t>
      </w:r>
    </w:p>
    <w:p w14:paraId="6B14F24A" w14:textId="77777777" w:rsidR="004965E6" w:rsidRDefault="004D430C">
      <w:pPr>
        <w:spacing w:line="600" w:lineRule="auto"/>
        <w:ind w:firstLine="720"/>
        <w:jc w:val="both"/>
        <w:rPr>
          <w:rFonts w:eastAsia="Times New Roman"/>
          <w:szCs w:val="24"/>
        </w:rPr>
      </w:pPr>
      <w:r w:rsidRPr="00E60633">
        <w:rPr>
          <w:rFonts w:eastAsia="Times New Roman"/>
          <w:szCs w:val="24"/>
        </w:rPr>
        <w:t>Εκείνο που θα κάνουμε είναι τον Απρίλιο θα προκηρύξουμε</w:t>
      </w:r>
      <w:r>
        <w:rPr>
          <w:rFonts w:eastAsia="Times New Roman"/>
          <w:szCs w:val="24"/>
        </w:rPr>
        <w:t xml:space="preserve"> τις</w:t>
      </w:r>
      <w:r>
        <w:rPr>
          <w:rFonts w:eastAsia="Times New Roman"/>
          <w:szCs w:val="24"/>
        </w:rPr>
        <w:t xml:space="preserve"> θέσεις,</w:t>
      </w:r>
      <w:r w:rsidRPr="00E60633">
        <w:rPr>
          <w:rFonts w:eastAsia="Times New Roman"/>
          <w:szCs w:val="24"/>
        </w:rPr>
        <w:t xml:space="preserve"> για να μπορούν οι άνθρωποι εγκαίρως να διοριστούν</w:t>
      </w:r>
      <w:r>
        <w:rPr>
          <w:rFonts w:eastAsia="Times New Roman"/>
          <w:szCs w:val="24"/>
        </w:rPr>
        <w:t xml:space="preserve"> τ</w:t>
      </w:r>
      <w:r w:rsidRPr="00E60633">
        <w:rPr>
          <w:rFonts w:eastAsia="Times New Roman"/>
          <w:szCs w:val="24"/>
        </w:rPr>
        <w:t>ο 2020</w:t>
      </w:r>
      <w:r>
        <w:rPr>
          <w:rFonts w:eastAsia="Times New Roman"/>
          <w:szCs w:val="24"/>
        </w:rPr>
        <w:t>.</w:t>
      </w:r>
      <w:r w:rsidRPr="00E60633">
        <w:rPr>
          <w:rFonts w:eastAsia="Times New Roman"/>
          <w:szCs w:val="24"/>
        </w:rPr>
        <w:t xml:space="preserve"> Μόλις </w:t>
      </w:r>
      <w:r>
        <w:rPr>
          <w:rFonts w:eastAsia="Times New Roman"/>
          <w:szCs w:val="24"/>
        </w:rPr>
        <w:t>βγει</w:t>
      </w:r>
      <w:r w:rsidRPr="00E60633">
        <w:rPr>
          <w:rFonts w:eastAsia="Times New Roman"/>
          <w:szCs w:val="24"/>
        </w:rPr>
        <w:t xml:space="preserve"> ο προϋπολογισμός του 20</w:t>
      </w:r>
      <w:r>
        <w:rPr>
          <w:rFonts w:eastAsia="Times New Roman"/>
          <w:szCs w:val="24"/>
        </w:rPr>
        <w:t>2</w:t>
      </w:r>
      <w:r w:rsidRPr="00E60633">
        <w:rPr>
          <w:rFonts w:eastAsia="Times New Roman"/>
          <w:szCs w:val="24"/>
        </w:rPr>
        <w:t xml:space="preserve">0 </w:t>
      </w:r>
      <w:r>
        <w:rPr>
          <w:rFonts w:eastAsia="Times New Roman"/>
          <w:szCs w:val="24"/>
        </w:rPr>
        <w:t xml:space="preserve">θα </w:t>
      </w:r>
      <w:r w:rsidRPr="00E60633">
        <w:rPr>
          <w:rFonts w:eastAsia="Times New Roman"/>
          <w:szCs w:val="24"/>
        </w:rPr>
        <w:t xml:space="preserve">έχει και </w:t>
      </w:r>
      <w:r>
        <w:rPr>
          <w:rFonts w:eastAsia="Times New Roman"/>
          <w:szCs w:val="24"/>
        </w:rPr>
        <w:t>αυτούς.</w:t>
      </w:r>
      <w:r w:rsidRPr="00E60633">
        <w:rPr>
          <w:rFonts w:eastAsia="Times New Roman"/>
          <w:szCs w:val="24"/>
        </w:rPr>
        <w:t xml:space="preserve"> Άρα</w:t>
      </w:r>
      <w:r>
        <w:rPr>
          <w:rFonts w:eastAsia="Times New Roman"/>
          <w:szCs w:val="24"/>
        </w:rPr>
        <w:t>,</w:t>
      </w:r>
      <w:r w:rsidRPr="00E60633">
        <w:rPr>
          <w:rFonts w:eastAsia="Times New Roman"/>
          <w:szCs w:val="24"/>
        </w:rPr>
        <w:t xml:space="preserve"> είναι εγγεγραμμένοι </w:t>
      </w:r>
      <w:r>
        <w:rPr>
          <w:rFonts w:eastAsia="Times New Roman"/>
          <w:szCs w:val="24"/>
        </w:rPr>
        <w:t>τεσσερισήμισι χιλιάδες. Μ</w:t>
      </w:r>
      <w:r w:rsidRPr="00E60633">
        <w:rPr>
          <w:rFonts w:eastAsia="Times New Roman"/>
          <w:szCs w:val="24"/>
        </w:rPr>
        <w:t>ην δημιουργείτε προβλήματα</w:t>
      </w:r>
      <w:r>
        <w:rPr>
          <w:rFonts w:eastAsia="Times New Roman"/>
          <w:szCs w:val="24"/>
        </w:rPr>
        <w:t>.</w:t>
      </w:r>
    </w:p>
    <w:p w14:paraId="6B14F24B" w14:textId="77777777" w:rsidR="004965E6" w:rsidRDefault="004D430C">
      <w:pPr>
        <w:spacing w:line="600" w:lineRule="auto"/>
        <w:ind w:firstLine="720"/>
        <w:jc w:val="both"/>
        <w:rPr>
          <w:rFonts w:eastAsia="Times New Roman"/>
          <w:szCs w:val="24"/>
        </w:rPr>
      </w:pPr>
      <w:r>
        <w:rPr>
          <w:rFonts w:eastAsia="Times New Roman"/>
          <w:szCs w:val="24"/>
        </w:rPr>
        <w:t>Κ</w:t>
      </w:r>
      <w:r w:rsidRPr="00E60633">
        <w:rPr>
          <w:rFonts w:eastAsia="Times New Roman"/>
          <w:szCs w:val="24"/>
        </w:rPr>
        <w:t>αι δεύτερο</w:t>
      </w:r>
      <w:r>
        <w:rPr>
          <w:rFonts w:eastAsia="Times New Roman"/>
          <w:szCs w:val="24"/>
        </w:rPr>
        <w:t>ν,</w:t>
      </w:r>
      <w:r w:rsidRPr="00E60633">
        <w:rPr>
          <w:rFonts w:eastAsia="Times New Roman"/>
          <w:szCs w:val="24"/>
        </w:rPr>
        <w:t xml:space="preserve"> το Πανεπιστήμιο του Αιγαίου</w:t>
      </w:r>
      <w:r>
        <w:rPr>
          <w:rFonts w:eastAsia="Times New Roman"/>
          <w:szCs w:val="24"/>
        </w:rPr>
        <w:t xml:space="preserve"> είναι σε έξι νησιά και όχι σε δύο. </w:t>
      </w:r>
    </w:p>
    <w:p w14:paraId="6B14F24C" w14:textId="77777777" w:rsidR="004965E6" w:rsidRDefault="004D430C">
      <w:pPr>
        <w:spacing w:line="600" w:lineRule="auto"/>
        <w:ind w:firstLine="720"/>
        <w:jc w:val="both"/>
        <w:rPr>
          <w:rFonts w:eastAsia="Times New Roman"/>
          <w:b/>
          <w:szCs w:val="24"/>
        </w:rPr>
      </w:pPr>
      <w:r>
        <w:rPr>
          <w:rFonts w:eastAsia="Times New Roman"/>
          <w:b/>
          <w:szCs w:val="24"/>
        </w:rPr>
        <w:t>ΙΩΑΝΝΗΣ ΑΝΔΡΙΑΝΟΣ:</w:t>
      </w:r>
      <w:r w:rsidRPr="00BA0BFB">
        <w:rPr>
          <w:rFonts w:eastAsia="Times New Roman"/>
          <w:b/>
          <w:szCs w:val="24"/>
        </w:rPr>
        <w:t xml:space="preserve"> </w:t>
      </w:r>
      <w:r w:rsidRPr="00BA0BFB">
        <w:rPr>
          <w:rFonts w:eastAsia="Times New Roman"/>
          <w:szCs w:val="24"/>
        </w:rPr>
        <w:t>Έχω τον λόγο, κύριε Πρ</w:t>
      </w:r>
      <w:r>
        <w:rPr>
          <w:rFonts w:eastAsia="Times New Roman"/>
          <w:szCs w:val="24"/>
        </w:rPr>
        <w:t>όεδρε;</w:t>
      </w:r>
    </w:p>
    <w:p w14:paraId="6B14F24D" w14:textId="77777777" w:rsidR="004965E6" w:rsidRDefault="004D430C">
      <w:pPr>
        <w:spacing w:line="600" w:lineRule="auto"/>
        <w:ind w:firstLine="720"/>
        <w:jc w:val="both"/>
        <w:rPr>
          <w:rFonts w:eastAsia="Times New Roman"/>
          <w:b/>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sidRPr="00BA0BFB">
        <w:rPr>
          <w:rFonts w:eastAsia="Times New Roman"/>
          <w:szCs w:val="24"/>
        </w:rPr>
        <w:t xml:space="preserve">Βεβαίως, κύριε </w:t>
      </w:r>
      <w:proofErr w:type="spellStart"/>
      <w:r w:rsidRPr="00BA0BFB">
        <w:rPr>
          <w:rFonts w:eastAsia="Times New Roman"/>
          <w:szCs w:val="24"/>
        </w:rPr>
        <w:t>Ανδριανέ</w:t>
      </w:r>
      <w:proofErr w:type="spellEnd"/>
      <w:r>
        <w:rPr>
          <w:rFonts w:eastAsia="Times New Roman"/>
          <w:szCs w:val="24"/>
        </w:rPr>
        <w:t>, έχετε τον λόγο</w:t>
      </w:r>
      <w:r w:rsidRPr="00BA0BFB">
        <w:rPr>
          <w:rFonts w:eastAsia="Times New Roman"/>
          <w:szCs w:val="24"/>
        </w:rPr>
        <w:t>.</w:t>
      </w:r>
    </w:p>
    <w:p w14:paraId="6B14F24E" w14:textId="77777777" w:rsidR="004965E6" w:rsidRDefault="004D430C">
      <w:pPr>
        <w:spacing w:line="600" w:lineRule="auto"/>
        <w:ind w:firstLine="720"/>
        <w:jc w:val="both"/>
        <w:rPr>
          <w:rFonts w:eastAsia="Times New Roman"/>
          <w:b/>
          <w:szCs w:val="24"/>
        </w:rPr>
      </w:pPr>
      <w:r>
        <w:rPr>
          <w:rFonts w:eastAsia="Times New Roman"/>
          <w:b/>
          <w:szCs w:val="24"/>
        </w:rPr>
        <w:t xml:space="preserve">ΙΩΑΝΝΗΣ ΑΝΔΡΙΑΝΟΣ: </w:t>
      </w:r>
      <w:r w:rsidRPr="00BA0BFB">
        <w:rPr>
          <w:rFonts w:eastAsia="Times New Roman"/>
          <w:szCs w:val="24"/>
        </w:rPr>
        <w:t>Ευχαριστώ</w:t>
      </w:r>
      <w:r>
        <w:rPr>
          <w:rFonts w:eastAsia="Times New Roman"/>
          <w:szCs w:val="24"/>
        </w:rPr>
        <w:t>, κύριε Πρόεδρε</w:t>
      </w:r>
      <w:r w:rsidRPr="00BA0BFB">
        <w:rPr>
          <w:rFonts w:eastAsia="Times New Roman"/>
          <w:szCs w:val="24"/>
        </w:rPr>
        <w:t>.</w:t>
      </w:r>
    </w:p>
    <w:p w14:paraId="6B14F24F" w14:textId="77777777" w:rsidR="004965E6" w:rsidRDefault="004D430C">
      <w:pPr>
        <w:spacing w:line="600" w:lineRule="auto"/>
        <w:ind w:firstLine="720"/>
        <w:jc w:val="both"/>
        <w:rPr>
          <w:rFonts w:eastAsia="Times New Roman"/>
          <w:szCs w:val="24"/>
        </w:rPr>
      </w:pPr>
      <w:proofErr w:type="spellStart"/>
      <w:r>
        <w:rPr>
          <w:rFonts w:eastAsia="Times New Roman"/>
          <w:szCs w:val="24"/>
        </w:rPr>
        <w:lastRenderedPageBreak/>
        <w:t>Κατ</w:t>
      </w:r>
      <w:r>
        <w:rPr>
          <w:rFonts w:eastAsia="Times New Roman"/>
          <w:szCs w:val="24"/>
        </w:rPr>
        <w:t>’</w:t>
      </w:r>
      <w:r>
        <w:rPr>
          <w:rFonts w:eastAsia="Times New Roman"/>
          <w:szCs w:val="24"/>
        </w:rPr>
        <w:t>αρχ</w:t>
      </w:r>
      <w:r>
        <w:rPr>
          <w:rFonts w:eastAsia="Times New Roman"/>
          <w:szCs w:val="24"/>
        </w:rPr>
        <w:t>άς</w:t>
      </w:r>
      <w:proofErr w:type="spellEnd"/>
      <w:r>
        <w:rPr>
          <w:rFonts w:eastAsia="Times New Roman"/>
          <w:szCs w:val="24"/>
        </w:rPr>
        <w:t>, ν</w:t>
      </w:r>
      <w:r w:rsidRPr="00E60633">
        <w:rPr>
          <w:rFonts w:eastAsia="Times New Roman"/>
          <w:szCs w:val="24"/>
        </w:rPr>
        <w:t>ομίζω</w:t>
      </w:r>
      <w:r>
        <w:rPr>
          <w:rFonts w:eastAsia="Times New Roman"/>
          <w:szCs w:val="24"/>
        </w:rPr>
        <w:t xml:space="preserve"> ότι</w:t>
      </w:r>
      <w:r w:rsidRPr="00E60633">
        <w:rPr>
          <w:rFonts w:eastAsia="Times New Roman"/>
          <w:szCs w:val="24"/>
        </w:rPr>
        <w:t xml:space="preserve"> ήταν </w:t>
      </w:r>
      <w:r>
        <w:rPr>
          <w:rFonts w:eastAsia="Times New Roman"/>
          <w:szCs w:val="24"/>
        </w:rPr>
        <w:t>σ</w:t>
      </w:r>
      <w:r w:rsidRPr="00E60633">
        <w:rPr>
          <w:rFonts w:eastAsia="Times New Roman"/>
          <w:szCs w:val="24"/>
        </w:rPr>
        <w:t xml:space="preserve">ωστή η διευκρίνιση </w:t>
      </w:r>
      <w:r w:rsidRPr="00E60633">
        <w:rPr>
          <w:rFonts w:eastAsia="Times New Roman"/>
          <w:szCs w:val="24"/>
        </w:rPr>
        <w:t>και κατάλαβ</w:t>
      </w:r>
      <w:r>
        <w:rPr>
          <w:rFonts w:eastAsia="Times New Roman"/>
          <w:szCs w:val="24"/>
        </w:rPr>
        <w:t>αν</w:t>
      </w:r>
      <w:r w:rsidRPr="00E60633">
        <w:rPr>
          <w:rFonts w:eastAsia="Times New Roman"/>
          <w:szCs w:val="24"/>
        </w:rPr>
        <w:t xml:space="preserve"> και οι Βουλευτές</w:t>
      </w:r>
      <w:r>
        <w:rPr>
          <w:rFonts w:eastAsia="Times New Roman"/>
          <w:szCs w:val="24"/>
        </w:rPr>
        <w:t>,</w:t>
      </w:r>
      <w:r w:rsidRPr="00E60633">
        <w:rPr>
          <w:rFonts w:eastAsia="Times New Roman"/>
          <w:szCs w:val="24"/>
        </w:rPr>
        <w:t xml:space="preserve"> </w:t>
      </w:r>
      <w:r>
        <w:rPr>
          <w:rFonts w:eastAsia="Times New Roman"/>
          <w:szCs w:val="24"/>
        </w:rPr>
        <w:t>β</w:t>
      </w:r>
      <w:r w:rsidRPr="00E60633">
        <w:rPr>
          <w:rFonts w:eastAsia="Times New Roman"/>
          <w:szCs w:val="24"/>
        </w:rPr>
        <w:t>εβαίως και ο ελληνικός λαός ότι πράγματι</w:t>
      </w:r>
      <w:r>
        <w:rPr>
          <w:rFonts w:eastAsia="Times New Roman"/>
          <w:szCs w:val="24"/>
        </w:rPr>
        <w:t>,</w:t>
      </w:r>
      <w:r w:rsidRPr="00E60633">
        <w:rPr>
          <w:rFonts w:eastAsia="Times New Roman"/>
          <w:szCs w:val="24"/>
        </w:rPr>
        <w:t xml:space="preserve"> το 2019 είναι </w:t>
      </w:r>
      <w:r>
        <w:rPr>
          <w:rFonts w:eastAsia="Times New Roman"/>
          <w:szCs w:val="24"/>
        </w:rPr>
        <w:t xml:space="preserve">τεσσερισήμισι χιλιάδες </w:t>
      </w:r>
      <w:r w:rsidRPr="00E60633">
        <w:rPr>
          <w:rFonts w:eastAsia="Times New Roman"/>
          <w:szCs w:val="24"/>
        </w:rPr>
        <w:t>στην πρόβλεψη του προϋπολογισμού για την ειδική αγωγή</w:t>
      </w:r>
      <w:r>
        <w:rPr>
          <w:rFonts w:eastAsia="Times New Roman"/>
          <w:szCs w:val="24"/>
        </w:rPr>
        <w:t>,</w:t>
      </w:r>
      <w:r w:rsidRPr="00E60633">
        <w:rPr>
          <w:rFonts w:eastAsia="Times New Roman"/>
          <w:szCs w:val="24"/>
        </w:rPr>
        <w:t xml:space="preserve"> πεντέμισι χιλιάδες το</w:t>
      </w:r>
      <w:r>
        <w:rPr>
          <w:rFonts w:eastAsia="Times New Roman"/>
          <w:szCs w:val="24"/>
        </w:rPr>
        <w:t xml:space="preserve"> 2020, </w:t>
      </w:r>
      <w:r w:rsidRPr="00E60633">
        <w:rPr>
          <w:rFonts w:eastAsia="Times New Roman"/>
          <w:szCs w:val="24"/>
        </w:rPr>
        <w:t xml:space="preserve">που δεν υπάρχει πρόβλεψη είναι λογικό στον προϋπολογισμό του </w:t>
      </w:r>
      <w:r w:rsidRPr="00E60633">
        <w:rPr>
          <w:rFonts w:eastAsia="Times New Roman"/>
          <w:szCs w:val="24"/>
        </w:rPr>
        <w:t>2010</w:t>
      </w:r>
      <w:r>
        <w:rPr>
          <w:rFonts w:eastAsia="Times New Roman"/>
          <w:szCs w:val="24"/>
        </w:rPr>
        <w:t xml:space="preserve"> και</w:t>
      </w:r>
      <w:r w:rsidRPr="00E60633">
        <w:rPr>
          <w:rFonts w:eastAsia="Times New Roman"/>
          <w:szCs w:val="24"/>
        </w:rPr>
        <w:t xml:space="preserve"> το </w:t>
      </w:r>
      <w:r>
        <w:rPr>
          <w:rFonts w:eastAsia="Times New Roman"/>
          <w:szCs w:val="24"/>
        </w:rPr>
        <w:t>20</w:t>
      </w:r>
      <w:r w:rsidRPr="00E60633">
        <w:rPr>
          <w:rFonts w:eastAsia="Times New Roman"/>
          <w:szCs w:val="24"/>
        </w:rPr>
        <w:t>21 τα υπόλοιπα</w:t>
      </w:r>
      <w:r>
        <w:rPr>
          <w:rFonts w:eastAsia="Times New Roman"/>
          <w:szCs w:val="24"/>
        </w:rPr>
        <w:t>.</w:t>
      </w:r>
      <w:r w:rsidRPr="00E60633">
        <w:rPr>
          <w:rFonts w:eastAsia="Times New Roman"/>
          <w:szCs w:val="24"/>
        </w:rPr>
        <w:t xml:space="preserve"> Κατανοητό</w:t>
      </w:r>
      <w:r>
        <w:rPr>
          <w:rFonts w:eastAsia="Times New Roman"/>
          <w:szCs w:val="24"/>
        </w:rPr>
        <w:t>.</w:t>
      </w:r>
      <w:r w:rsidRPr="00E60633">
        <w:rPr>
          <w:rFonts w:eastAsia="Times New Roman"/>
          <w:szCs w:val="24"/>
        </w:rPr>
        <w:t xml:space="preserve"> </w:t>
      </w:r>
    </w:p>
    <w:p w14:paraId="6B14F250" w14:textId="77777777" w:rsidR="004965E6" w:rsidRDefault="004D430C">
      <w:pPr>
        <w:spacing w:line="600" w:lineRule="auto"/>
        <w:ind w:firstLine="720"/>
        <w:jc w:val="both"/>
        <w:rPr>
          <w:rFonts w:eastAsia="Times New Roman"/>
          <w:szCs w:val="24"/>
        </w:rPr>
      </w:pPr>
      <w:r>
        <w:rPr>
          <w:rFonts w:eastAsia="Times New Roman"/>
          <w:szCs w:val="24"/>
        </w:rPr>
        <w:t xml:space="preserve">Η σημερινή συνεδρίαση, </w:t>
      </w:r>
      <w:r w:rsidRPr="00E60633">
        <w:rPr>
          <w:rFonts w:eastAsia="Times New Roman"/>
          <w:szCs w:val="24"/>
        </w:rPr>
        <w:t>κύριοι και κυρίες συνάδελφοι</w:t>
      </w:r>
      <w:r>
        <w:rPr>
          <w:rFonts w:eastAsia="Times New Roman"/>
          <w:szCs w:val="24"/>
        </w:rPr>
        <w:t>,</w:t>
      </w:r>
      <w:r w:rsidRPr="00E60633">
        <w:rPr>
          <w:rFonts w:eastAsia="Times New Roman"/>
          <w:szCs w:val="24"/>
        </w:rPr>
        <w:t xml:space="preserve"> </w:t>
      </w:r>
      <w:r>
        <w:rPr>
          <w:rFonts w:eastAsia="Times New Roman"/>
          <w:szCs w:val="24"/>
        </w:rPr>
        <w:t>έρχεται αμέσως μετά τη</w:t>
      </w:r>
      <w:r w:rsidRPr="00E60633">
        <w:rPr>
          <w:rFonts w:eastAsia="Times New Roman"/>
          <w:szCs w:val="24"/>
        </w:rPr>
        <w:t xml:space="preserve"> ψήφο εμπιστοσύνης και </w:t>
      </w:r>
      <w:r>
        <w:rPr>
          <w:rFonts w:eastAsia="Times New Roman"/>
          <w:szCs w:val="24"/>
        </w:rPr>
        <w:t>πριν</w:t>
      </w:r>
      <w:r w:rsidRPr="00E60633">
        <w:rPr>
          <w:rFonts w:eastAsia="Times New Roman"/>
          <w:szCs w:val="24"/>
        </w:rPr>
        <w:t xml:space="preserve"> την εισαγωγή της Συμφωνίας των Πρεσπών</w:t>
      </w:r>
      <w:r>
        <w:rPr>
          <w:rFonts w:eastAsia="Times New Roman"/>
          <w:szCs w:val="24"/>
        </w:rPr>
        <w:t>.</w:t>
      </w:r>
      <w:r w:rsidRPr="00E60633">
        <w:rPr>
          <w:rFonts w:eastAsia="Times New Roman"/>
          <w:szCs w:val="24"/>
        </w:rPr>
        <w:t xml:space="preserve"> Και δεν θα έκαν</w:t>
      </w:r>
      <w:r>
        <w:rPr>
          <w:rFonts w:eastAsia="Times New Roman"/>
          <w:szCs w:val="24"/>
        </w:rPr>
        <w:t>α</w:t>
      </w:r>
      <w:r w:rsidRPr="00E60633">
        <w:rPr>
          <w:rFonts w:eastAsia="Times New Roman"/>
          <w:szCs w:val="24"/>
        </w:rPr>
        <w:t xml:space="preserve"> κα</w:t>
      </w:r>
      <w:r>
        <w:rPr>
          <w:rFonts w:eastAsia="Times New Roman"/>
          <w:szCs w:val="24"/>
        </w:rPr>
        <w:t>μ</w:t>
      </w:r>
      <w:r w:rsidRPr="00E60633">
        <w:rPr>
          <w:rFonts w:eastAsia="Times New Roman"/>
          <w:szCs w:val="24"/>
        </w:rPr>
        <w:t>μία αναφορά ούτε στη χθεσινή συνεδρίαση ούτε στην ε</w:t>
      </w:r>
      <w:r w:rsidRPr="00E60633">
        <w:rPr>
          <w:rFonts w:eastAsia="Times New Roman"/>
          <w:szCs w:val="24"/>
        </w:rPr>
        <w:t xml:space="preserve">περχόμενη εισαγωγή της Συμφωνίας των Πρεσπών εδώ στο </w:t>
      </w:r>
      <w:r>
        <w:rPr>
          <w:rFonts w:eastAsia="Times New Roman"/>
          <w:szCs w:val="24"/>
        </w:rPr>
        <w:t>Κοινοβούλιο, εάν</w:t>
      </w:r>
      <w:r w:rsidRPr="00E60633">
        <w:rPr>
          <w:rFonts w:eastAsia="Times New Roman"/>
          <w:szCs w:val="24"/>
        </w:rPr>
        <w:t xml:space="preserve"> συνάδελφοι πριν από λίγο δεν μιλούσαν με αρκετή δόση αλαζονείας</w:t>
      </w:r>
      <w:r>
        <w:rPr>
          <w:rFonts w:eastAsia="Times New Roman"/>
          <w:szCs w:val="24"/>
        </w:rPr>
        <w:t>,</w:t>
      </w:r>
      <w:r w:rsidRPr="00E60633">
        <w:rPr>
          <w:rFonts w:eastAsia="Times New Roman"/>
          <w:szCs w:val="24"/>
        </w:rPr>
        <w:t xml:space="preserve"> μπορώ να πω και για τη χθεσινή συνεδρία</w:t>
      </w:r>
      <w:r>
        <w:rPr>
          <w:rFonts w:eastAsia="Times New Roman"/>
          <w:szCs w:val="24"/>
        </w:rPr>
        <w:t xml:space="preserve">ση, </w:t>
      </w:r>
      <w:r w:rsidRPr="00E60633">
        <w:rPr>
          <w:rFonts w:eastAsia="Times New Roman"/>
          <w:szCs w:val="24"/>
        </w:rPr>
        <w:t xml:space="preserve">αλλά και για τα λεγόμενα </w:t>
      </w:r>
      <w:r>
        <w:rPr>
          <w:rFonts w:eastAsia="Times New Roman"/>
          <w:szCs w:val="24"/>
          <w:lang w:val="en-US"/>
        </w:rPr>
        <w:t>debates</w:t>
      </w:r>
      <w:r w:rsidRPr="00846E61">
        <w:rPr>
          <w:rFonts w:eastAsia="Times New Roman"/>
          <w:szCs w:val="24"/>
        </w:rPr>
        <w:t xml:space="preserve">. </w:t>
      </w:r>
    </w:p>
    <w:p w14:paraId="6B14F251" w14:textId="77777777" w:rsidR="004965E6" w:rsidRDefault="004D430C">
      <w:pPr>
        <w:spacing w:line="600" w:lineRule="auto"/>
        <w:ind w:firstLine="720"/>
        <w:jc w:val="both"/>
        <w:rPr>
          <w:rFonts w:eastAsia="Times New Roman"/>
          <w:szCs w:val="24"/>
        </w:rPr>
      </w:pPr>
      <w:r>
        <w:rPr>
          <w:rFonts w:eastAsia="Times New Roman"/>
          <w:szCs w:val="24"/>
        </w:rPr>
        <w:t xml:space="preserve">Η νέα, λοιπόν, οριακή κοινοβουλευτική </w:t>
      </w:r>
      <w:r w:rsidRPr="00E60633">
        <w:rPr>
          <w:rFonts w:eastAsia="Times New Roman"/>
          <w:szCs w:val="24"/>
        </w:rPr>
        <w:t>πλειοψηφία</w:t>
      </w:r>
      <w:r>
        <w:rPr>
          <w:rFonts w:eastAsia="Times New Roman"/>
          <w:szCs w:val="24"/>
        </w:rPr>
        <w:t>,</w:t>
      </w:r>
      <w:r w:rsidRPr="00E60633">
        <w:rPr>
          <w:rFonts w:eastAsia="Times New Roman"/>
          <w:szCs w:val="24"/>
        </w:rPr>
        <w:t xml:space="preserve"> που σχηματίστηκε με τη μέθοδο της </w:t>
      </w:r>
      <w:proofErr w:type="spellStart"/>
      <w:r w:rsidRPr="00E60633">
        <w:rPr>
          <w:rFonts w:eastAsia="Times New Roman"/>
          <w:szCs w:val="24"/>
        </w:rPr>
        <w:t>κοπτοραπτικής</w:t>
      </w:r>
      <w:proofErr w:type="spellEnd"/>
      <w:r>
        <w:rPr>
          <w:rFonts w:eastAsia="Times New Roman"/>
          <w:szCs w:val="24"/>
        </w:rPr>
        <w:t xml:space="preserve">, κύριοι </w:t>
      </w:r>
      <w:r w:rsidRPr="00E60633">
        <w:rPr>
          <w:rFonts w:eastAsia="Times New Roman"/>
          <w:szCs w:val="24"/>
        </w:rPr>
        <w:t>συνάδελφοι</w:t>
      </w:r>
      <w:r>
        <w:rPr>
          <w:rFonts w:eastAsia="Times New Roman"/>
          <w:szCs w:val="24"/>
        </w:rPr>
        <w:t>,</w:t>
      </w:r>
      <w:r w:rsidRPr="00E60633">
        <w:rPr>
          <w:rFonts w:eastAsia="Times New Roman"/>
          <w:szCs w:val="24"/>
        </w:rPr>
        <w:t xml:space="preserve"> είναι ακόμα πιο ετερόκλητη και ανερμάτιστη από την προηγούμενη</w:t>
      </w:r>
      <w:r>
        <w:rPr>
          <w:rFonts w:eastAsia="Times New Roman"/>
          <w:szCs w:val="24"/>
        </w:rPr>
        <w:t>.</w:t>
      </w:r>
      <w:r w:rsidRPr="00E60633">
        <w:rPr>
          <w:rFonts w:eastAsia="Times New Roman"/>
          <w:szCs w:val="24"/>
        </w:rPr>
        <w:t xml:space="preserve"> Το καμπανάκι</w:t>
      </w:r>
      <w:r>
        <w:rPr>
          <w:rFonts w:eastAsia="Times New Roman"/>
          <w:szCs w:val="24"/>
        </w:rPr>
        <w:t>,</w:t>
      </w:r>
      <w:r w:rsidRPr="00E60633">
        <w:rPr>
          <w:rFonts w:eastAsia="Times New Roman"/>
          <w:szCs w:val="24"/>
        </w:rPr>
        <w:t xml:space="preserve"> </w:t>
      </w:r>
      <w:r>
        <w:rPr>
          <w:rFonts w:eastAsia="Times New Roman"/>
          <w:szCs w:val="24"/>
        </w:rPr>
        <w:t>όμως,</w:t>
      </w:r>
      <w:r w:rsidRPr="00E60633">
        <w:rPr>
          <w:rFonts w:eastAsia="Times New Roman"/>
          <w:szCs w:val="24"/>
        </w:rPr>
        <w:t xml:space="preserve"> έχει ήδη χτυπήσει</w:t>
      </w:r>
      <w:r>
        <w:rPr>
          <w:rFonts w:eastAsia="Times New Roman"/>
          <w:szCs w:val="24"/>
        </w:rPr>
        <w:t>.</w:t>
      </w:r>
      <w:r w:rsidRPr="00E60633">
        <w:rPr>
          <w:rFonts w:eastAsia="Times New Roman"/>
          <w:szCs w:val="24"/>
        </w:rPr>
        <w:t xml:space="preserve"> Το ηχηρό αίτημα των </w:t>
      </w:r>
      <w:r>
        <w:rPr>
          <w:rFonts w:eastAsia="Times New Roman"/>
          <w:szCs w:val="24"/>
        </w:rPr>
        <w:t>Ελλήνων</w:t>
      </w:r>
      <w:r w:rsidRPr="00E60633">
        <w:rPr>
          <w:rFonts w:eastAsia="Times New Roman"/>
          <w:szCs w:val="24"/>
        </w:rPr>
        <w:t xml:space="preserve"> για πολιτική αλλαγή </w:t>
      </w:r>
      <w:r>
        <w:rPr>
          <w:rFonts w:eastAsia="Times New Roman"/>
          <w:szCs w:val="24"/>
        </w:rPr>
        <w:t>σ</w:t>
      </w:r>
      <w:r w:rsidRPr="00E60633">
        <w:rPr>
          <w:rFonts w:eastAsia="Times New Roman"/>
          <w:szCs w:val="24"/>
        </w:rPr>
        <w:t>ύντομα θα εισακουστεί</w:t>
      </w:r>
      <w:r>
        <w:rPr>
          <w:rFonts w:eastAsia="Times New Roman"/>
          <w:szCs w:val="24"/>
        </w:rPr>
        <w:t xml:space="preserve">. </w:t>
      </w:r>
    </w:p>
    <w:p w14:paraId="6B14F252" w14:textId="77777777" w:rsidR="004965E6" w:rsidRDefault="004D430C">
      <w:pPr>
        <w:spacing w:line="600" w:lineRule="auto"/>
        <w:ind w:firstLine="720"/>
        <w:jc w:val="both"/>
        <w:rPr>
          <w:rFonts w:eastAsia="Times New Roman"/>
          <w:szCs w:val="24"/>
        </w:rPr>
      </w:pPr>
      <w:r>
        <w:rPr>
          <w:rFonts w:eastAsia="Times New Roman"/>
          <w:szCs w:val="24"/>
        </w:rPr>
        <w:lastRenderedPageBreak/>
        <w:t xml:space="preserve">Γι’ </w:t>
      </w:r>
      <w:r w:rsidRPr="00E60633">
        <w:rPr>
          <w:rFonts w:eastAsia="Times New Roman"/>
          <w:szCs w:val="24"/>
        </w:rPr>
        <w:t>αυτό</w:t>
      </w:r>
      <w:r>
        <w:rPr>
          <w:rFonts w:eastAsia="Times New Roman"/>
          <w:szCs w:val="24"/>
        </w:rPr>
        <w:t>,</w:t>
      </w:r>
      <w:r w:rsidRPr="00E60633">
        <w:rPr>
          <w:rFonts w:eastAsia="Times New Roman"/>
          <w:szCs w:val="24"/>
        </w:rPr>
        <w:t xml:space="preserve"> λοιπόν</w:t>
      </w:r>
      <w:r>
        <w:rPr>
          <w:rFonts w:eastAsia="Times New Roman"/>
          <w:szCs w:val="24"/>
        </w:rPr>
        <w:t>,</w:t>
      </w:r>
      <w:r w:rsidRPr="00E60633">
        <w:rPr>
          <w:rFonts w:eastAsia="Times New Roman"/>
          <w:szCs w:val="24"/>
        </w:rPr>
        <w:t xml:space="preserve"> και καλούμε την Κυβέρνηση να αναλογιστεί τις ευθύνες της απέναντι στους Έλληνες πολίτες της γενιάς των Ελλήνων του αύριο και να προσφύγει στη λαϊκή ετυμηγορία για να αποφασίσει ο ελληνικός λαός για τόσο σοβαρά εθνικά ζητήματα</w:t>
      </w:r>
      <w:r>
        <w:rPr>
          <w:rFonts w:eastAsia="Times New Roman"/>
          <w:szCs w:val="24"/>
        </w:rPr>
        <w:t>,</w:t>
      </w:r>
      <w:r w:rsidRPr="00E60633">
        <w:rPr>
          <w:rFonts w:eastAsia="Times New Roman"/>
          <w:szCs w:val="24"/>
        </w:rPr>
        <w:t xml:space="preserve"> όπως η Συμφ</w:t>
      </w:r>
      <w:r w:rsidRPr="00E60633">
        <w:rPr>
          <w:rFonts w:eastAsia="Times New Roman"/>
          <w:szCs w:val="24"/>
        </w:rPr>
        <w:t>ωνία των Πρεσπών</w:t>
      </w:r>
      <w:r>
        <w:rPr>
          <w:rFonts w:eastAsia="Times New Roman"/>
          <w:szCs w:val="24"/>
        </w:rPr>
        <w:t>.</w:t>
      </w:r>
    </w:p>
    <w:p w14:paraId="6B14F253" w14:textId="77777777" w:rsidR="004965E6" w:rsidRDefault="004D430C">
      <w:pPr>
        <w:spacing w:line="600" w:lineRule="auto"/>
        <w:ind w:firstLine="720"/>
        <w:jc w:val="both"/>
        <w:rPr>
          <w:rFonts w:eastAsia="Times New Roman"/>
          <w:szCs w:val="24"/>
        </w:rPr>
      </w:pPr>
      <w:r>
        <w:rPr>
          <w:rFonts w:eastAsia="Times New Roman"/>
          <w:szCs w:val="24"/>
        </w:rPr>
        <w:t>Μ</w:t>
      </w:r>
      <w:r w:rsidRPr="00E60633">
        <w:rPr>
          <w:rFonts w:eastAsia="Times New Roman"/>
          <w:szCs w:val="24"/>
        </w:rPr>
        <w:t>όνο με νωπή λαϊκή εντολή</w:t>
      </w:r>
      <w:r>
        <w:rPr>
          <w:rFonts w:eastAsia="Times New Roman"/>
          <w:szCs w:val="24"/>
        </w:rPr>
        <w:t>,</w:t>
      </w:r>
      <w:r w:rsidRPr="00E60633">
        <w:rPr>
          <w:rFonts w:eastAsia="Times New Roman"/>
          <w:szCs w:val="24"/>
        </w:rPr>
        <w:t xml:space="preserve"> </w:t>
      </w:r>
      <w:r>
        <w:rPr>
          <w:rFonts w:eastAsia="Times New Roman"/>
          <w:szCs w:val="24"/>
        </w:rPr>
        <w:t>λ</w:t>
      </w:r>
      <w:r w:rsidRPr="00E60633">
        <w:rPr>
          <w:rFonts w:eastAsia="Times New Roman"/>
          <w:szCs w:val="24"/>
        </w:rPr>
        <w:t>οιπόν</w:t>
      </w:r>
      <w:r>
        <w:rPr>
          <w:rFonts w:eastAsia="Times New Roman"/>
          <w:szCs w:val="24"/>
        </w:rPr>
        <w:t>,</w:t>
      </w:r>
      <w:r w:rsidRPr="00E60633">
        <w:rPr>
          <w:rFonts w:eastAsia="Times New Roman"/>
          <w:szCs w:val="24"/>
        </w:rPr>
        <w:t xml:space="preserve"> αντιμετωπίζονται τα τόσα σοβαρά εθνικά θέματα και όχι με οριακές ετερό</w:t>
      </w:r>
      <w:r>
        <w:rPr>
          <w:rFonts w:eastAsia="Times New Roman"/>
          <w:szCs w:val="24"/>
        </w:rPr>
        <w:t>κλ</w:t>
      </w:r>
      <w:r w:rsidRPr="00E60633">
        <w:rPr>
          <w:rFonts w:eastAsia="Times New Roman"/>
          <w:szCs w:val="24"/>
        </w:rPr>
        <w:t xml:space="preserve">ητες πλειοψηφίες από Βουλευτές </w:t>
      </w:r>
      <w:r>
        <w:rPr>
          <w:rFonts w:eastAsia="Times New Roman"/>
          <w:szCs w:val="24"/>
        </w:rPr>
        <w:t>μ</w:t>
      </w:r>
      <w:r w:rsidRPr="00E60633">
        <w:rPr>
          <w:rFonts w:eastAsia="Times New Roman"/>
          <w:szCs w:val="24"/>
        </w:rPr>
        <w:t>άλιστα</w:t>
      </w:r>
      <w:r>
        <w:rPr>
          <w:rFonts w:eastAsia="Times New Roman"/>
          <w:szCs w:val="24"/>
        </w:rPr>
        <w:t>,</w:t>
      </w:r>
      <w:r w:rsidRPr="00E60633">
        <w:rPr>
          <w:rFonts w:eastAsia="Times New Roman"/>
          <w:szCs w:val="24"/>
        </w:rPr>
        <w:t xml:space="preserve"> που είχα</w:t>
      </w:r>
      <w:r>
        <w:rPr>
          <w:rFonts w:eastAsia="Times New Roman"/>
          <w:szCs w:val="24"/>
        </w:rPr>
        <w:t xml:space="preserve">ν ως σημαία </w:t>
      </w:r>
      <w:r w:rsidRPr="00E60633">
        <w:rPr>
          <w:rFonts w:eastAsia="Times New Roman"/>
          <w:szCs w:val="24"/>
        </w:rPr>
        <w:t>για την εκλογή τους τα ακριβώς αντίθετα</w:t>
      </w:r>
      <w:r>
        <w:rPr>
          <w:rFonts w:eastAsia="Times New Roman"/>
          <w:szCs w:val="24"/>
        </w:rPr>
        <w:t>,</w:t>
      </w:r>
      <w:r w:rsidRPr="00E60633">
        <w:rPr>
          <w:rFonts w:eastAsia="Times New Roman"/>
          <w:szCs w:val="24"/>
        </w:rPr>
        <w:t xml:space="preserve"> για τα οποία </w:t>
      </w:r>
      <w:r>
        <w:rPr>
          <w:rFonts w:eastAsia="Times New Roman"/>
          <w:szCs w:val="24"/>
        </w:rPr>
        <w:t xml:space="preserve">τους </w:t>
      </w:r>
      <w:r w:rsidRPr="00E60633">
        <w:rPr>
          <w:rFonts w:eastAsia="Times New Roman"/>
          <w:szCs w:val="24"/>
        </w:rPr>
        <w:t>ψήφισε ο ελλ</w:t>
      </w:r>
      <w:r w:rsidRPr="00E60633">
        <w:rPr>
          <w:rFonts w:eastAsia="Times New Roman"/>
          <w:szCs w:val="24"/>
        </w:rPr>
        <w:t>ηνικός λαός</w:t>
      </w:r>
      <w:r>
        <w:rPr>
          <w:rFonts w:eastAsia="Times New Roman"/>
          <w:szCs w:val="24"/>
        </w:rPr>
        <w:t>. Σ</w:t>
      </w:r>
      <w:r w:rsidRPr="00E60633">
        <w:rPr>
          <w:rFonts w:eastAsia="Times New Roman"/>
          <w:szCs w:val="24"/>
        </w:rPr>
        <w:t>την ουσία</w:t>
      </w:r>
      <w:r>
        <w:rPr>
          <w:rFonts w:eastAsia="Times New Roman"/>
          <w:szCs w:val="24"/>
        </w:rPr>
        <w:t>,</w:t>
      </w:r>
      <w:r w:rsidRPr="00E60633">
        <w:rPr>
          <w:rFonts w:eastAsia="Times New Roman"/>
          <w:szCs w:val="24"/>
        </w:rPr>
        <w:t xml:space="preserve"> δηλαδή</w:t>
      </w:r>
      <w:r>
        <w:rPr>
          <w:rFonts w:eastAsia="Times New Roman"/>
          <w:szCs w:val="24"/>
        </w:rPr>
        <w:t>,</w:t>
      </w:r>
      <w:r w:rsidRPr="00E60633">
        <w:rPr>
          <w:rFonts w:eastAsia="Times New Roman"/>
          <w:szCs w:val="24"/>
        </w:rPr>
        <w:t xml:space="preserve"> αυτό αποτελεί νόθευση της βούλησης των ψηφοφόρων</w:t>
      </w:r>
      <w:r>
        <w:rPr>
          <w:rFonts w:eastAsia="Times New Roman"/>
          <w:szCs w:val="24"/>
        </w:rPr>
        <w:t>.</w:t>
      </w:r>
    </w:p>
    <w:p w14:paraId="6B14F254" w14:textId="77777777" w:rsidR="004965E6" w:rsidRDefault="004D430C">
      <w:pPr>
        <w:spacing w:line="600" w:lineRule="auto"/>
        <w:ind w:firstLine="720"/>
        <w:jc w:val="both"/>
        <w:rPr>
          <w:rFonts w:eastAsia="Times New Roman"/>
          <w:szCs w:val="24"/>
        </w:rPr>
      </w:pPr>
      <w:r>
        <w:rPr>
          <w:rFonts w:eastAsia="Times New Roman"/>
          <w:szCs w:val="24"/>
        </w:rPr>
        <w:t xml:space="preserve">Γι’ </w:t>
      </w:r>
      <w:r w:rsidRPr="00E60633">
        <w:rPr>
          <w:rFonts w:eastAsia="Times New Roman"/>
          <w:szCs w:val="24"/>
        </w:rPr>
        <w:t>αυτό</w:t>
      </w:r>
      <w:r>
        <w:rPr>
          <w:rFonts w:eastAsia="Times New Roman"/>
          <w:szCs w:val="24"/>
        </w:rPr>
        <w:t>,</w:t>
      </w:r>
      <w:r w:rsidRPr="00E60633">
        <w:rPr>
          <w:rFonts w:eastAsia="Times New Roman"/>
          <w:szCs w:val="24"/>
        </w:rPr>
        <w:t xml:space="preserve"> λοιπόν</w:t>
      </w:r>
      <w:r>
        <w:rPr>
          <w:rFonts w:eastAsia="Times New Roman"/>
          <w:szCs w:val="24"/>
        </w:rPr>
        <w:t xml:space="preserve">, αυτά τα </w:t>
      </w:r>
      <w:r w:rsidRPr="00E60633">
        <w:rPr>
          <w:rFonts w:eastAsia="Times New Roman"/>
          <w:szCs w:val="24"/>
        </w:rPr>
        <w:t xml:space="preserve">σοβαρά </w:t>
      </w:r>
      <w:r>
        <w:rPr>
          <w:rFonts w:eastAsia="Times New Roman"/>
          <w:szCs w:val="24"/>
        </w:rPr>
        <w:t xml:space="preserve">γεγονότα δεν καλύπτονται με </w:t>
      </w:r>
      <w:r w:rsidRPr="00E60633">
        <w:rPr>
          <w:rFonts w:eastAsia="Times New Roman"/>
          <w:szCs w:val="24"/>
        </w:rPr>
        <w:t>επικοινωνιακά τρικ</w:t>
      </w:r>
      <w:r>
        <w:rPr>
          <w:rFonts w:eastAsia="Times New Roman"/>
          <w:szCs w:val="24"/>
        </w:rPr>
        <w:t>,</w:t>
      </w:r>
      <w:r w:rsidRPr="00E60633">
        <w:rPr>
          <w:rFonts w:eastAsia="Times New Roman"/>
          <w:szCs w:val="24"/>
        </w:rPr>
        <w:t xml:space="preserve"> όπως έλεγε ο κύριος </w:t>
      </w:r>
      <w:r>
        <w:rPr>
          <w:rFonts w:eastAsia="Times New Roman"/>
          <w:szCs w:val="24"/>
        </w:rPr>
        <w:t xml:space="preserve">συνάδελφος, με </w:t>
      </w:r>
      <w:r>
        <w:rPr>
          <w:rFonts w:eastAsia="Times New Roman"/>
          <w:szCs w:val="24"/>
          <w:lang w:val="en-US"/>
        </w:rPr>
        <w:t>debates</w:t>
      </w:r>
      <w:r>
        <w:rPr>
          <w:rFonts w:eastAsia="Times New Roman"/>
          <w:szCs w:val="24"/>
        </w:rPr>
        <w:t xml:space="preserve"> δηλαδή,</w:t>
      </w:r>
      <w:r w:rsidRPr="00E60633">
        <w:rPr>
          <w:rFonts w:eastAsia="Times New Roman"/>
          <w:szCs w:val="24"/>
        </w:rPr>
        <w:t xml:space="preserve"> γιατί το πιο δημοκρατικό και το </w:t>
      </w:r>
      <w:r>
        <w:rPr>
          <w:rFonts w:eastAsia="Times New Roman"/>
          <w:szCs w:val="24"/>
        </w:rPr>
        <w:t>πιο καθαρ</w:t>
      </w:r>
      <w:r>
        <w:rPr>
          <w:rFonts w:eastAsia="Times New Roman"/>
          <w:szCs w:val="24"/>
        </w:rPr>
        <w:t xml:space="preserve">ό, κύριοι συνάδελφοι, </w:t>
      </w:r>
      <w:r w:rsidRPr="00E60633">
        <w:rPr>
          <w:rFonts w:eastAsia="Times New Roman"/>
          <w:szCs w:val="24"/>
        </w:rPr>
        <w:t xml:space="preserve">για τόσο σοβαρά </w:t>
      </w:r>
      <w:r>
        <w:rPr>
          <w:rFonts w:eastAsia="Times New Roman"/>
          <w:szCs w:val="24"/>
        </w:rPr>
        <w:t>θ</w:t>
      </w:r>
      <w:r w:rsidRPr="00E60633">
        <w:rPr>
          <w:rFonts w:eastAsia="Times New Roman"/>
          <w:szCs w:val="24"/>
        </w:rPr>
        <w:t>έματα</w:t>
      </w:r>
      <w:r>
        <w:rPr>
          <w:rFonts w:eastAsia="Times New Roman"/>
          <w:szCs w:val="24"/>
        </w:rPr>
        <w:t xml:space="preserve"> ε</w:t>
      </w:r>
      <w:r w:rsidRPr="00E60633">
        <w:rPr>
          <w:rFonts w:eastAsia="Times New Roman"/>
          <w:szCs w:val="24"/>
        </w:rPr>
        <w:t>ίναι οι εκλογές</w:t>
      </w:r>
      <w:r>
        <w:rPr>
          <w:rFonts w:eastAsia="Times New Roman"/>
          <w:szCs w:val="24"/>
        </w:rPr>
        <w:t>. Δ</w:t>
      </w:r>
      <w:r w:rsidRPr="00E60633">
        <w:rPr>
          <w:rFonts w:eastAsia="Times New Roman"/>
          <w:szCs w:val="24"/>
        </w:rPr>
        <w:t>εν έχεις να φοβηθείς τίποτα</w:t>
      </w:r>
      <w:r>
        <w:rPr>
          <w:rFonts w:eastAsia="Times New Roman"/>
          <w:szCs w:val="24"/>
        </w:rPr>
        <w:t>.</w:t>
      </w:r>
      <w:r w:rsidRPr="00E60633">
        <w:rPr>
          <w:rFonts w:eastAsia="Times New Roman"/>
          <w:szCs w:val="24"/>
        </w:rPr>
        <w:t xml:space="preserve"> Ο ελληνικός λαός είμαι ώριμος</w:t>
      </w:r>
      <w:r>
        <w:rPr>
          <w:rFonts w:eastAsia="Times New Roman"/>
          <w:szCs w:val="24"/>
        </w:rPr>
        <w:t>,</w:t>
      </w:r>
      <w:r w:rsidRPr="00E60633">
        <w:rPr>
          <w:rFonts w:eastAsia="Times New Roman"/>
          <w:szCs w:val="24"/>
        </w:rPr>
        <w:t xml:space="preserve"> μπορεί να αποφασίσει</w:t>
      </w:r>
      <w:r>
        <w:rPr>
          <w:rFonts w:eastAsia="Times New Roman"/>
          <w:szCs w:val="24"/>
        </w:rPr>
        <w:t>.</w:t>
      </w:r>
      <w:r w:rsidRPr="00E60633">
        <w:rPr>
          <w:rFonts w:eastAsia="Times New Roman"/>
          <w:szCs w:val="24"/>
        </w:rPr>
        <w:t xml:space="preserve"> </w:t>
      </w:r>
      <w:r>
        <w:rPr>
          <w:rFonts w:eastAsia="Times New Roman"/>
          <w:szCs w:val="24"/>
        </w:rPr>
        <w:t>Τ</w:t>
      </w:r>
      <w:r w:rsidRPr="00E60633">
        <w:rPr>
          <w:rFonts w:eastAsia="Times New Roman"/>
          <w:szCs w:val="24"/>
        </w:rPr>
        <w:t xml:space="preserve">ο </w:t>
      </w:r>
      <w:proofErr w:type="spellStart"/>
      <w:r>
        <w:rPr>
          <w:rFonts w:eastAsia="Times New Roman"/>
          <w:szCs w:val="24"/>
        </w:rPr>
        <w:t>διακύβευμα</w:t>
      </w:r>
      <w:proofErr w:type="spellEnd"/>
      <w:r>
        <w:rPr>
          <w:rFonts w:eastAsia="Times New Roman"/>
          <w:szCs w:val="24"/>
        </w:rPr>
        <w:t xml:space="preserve"> είναι </w:t>
      </w:r>
      <w:r w:rsidRPr="00E60633">
        <w:rPr>
          <w:rFonts w:eastAsia="Times New Roman"/>
          <w:szCs w:val="24"/>
        </w:rPr>
        <w:t xml:space="preserve">συγκεκριμένο και νομίζω ότι εμπιστευόμαστε </w:t>
      </w:r>
      <w:r>
        <w:rPr>
          <w:rFonts w:eastAsia="Times New Roman"/>
          <w:szCs w:val="24"/>
        </w:rPr>
        <w:t>τον ελληνικό λαό</w:t>
      </w:r>
      <w:r w:rsidRPr="00E60633">
        <w:rPr>
          <w:rFonts w:eastAsia="Times New Roman"/>
          <w:szCs w:val="24"/>
        </w:rPr>
        <w:t xml:space="preserve"> και </w:t>
      </w:r>
      <w:r>
        <w:rPr>
          <w:rFonts w:eastAsia="Times New Roman"/>
          <w:szCs w:val="24"/>
        </w:rPr>
        <w:t>α</w:t>
      </w:r>
      <w:r w:rsidRPr="00E60633">
        <w:rPr>
          <w:rFonts w:eastAsia="Times New Roman"/>
          <w:szCs w:val="24"/>
        </w:rPr>
        <w:t xml:space="preserve">λίμονο εσείς της Αριστεράς να μην </w:t>
      </w:r>
      <w:r>
        <w:rPr>
          <w:rFonts w:eastAsia="Times New Roman"/>
          <w:szCs w:val="24"/>
        </w:rPr>
        <w:t>συμφωνείτε σε α</w:t>
      </w:r>
      <w:r w:rsidRPr="00E60633">
        <w:rPr>
          <w:rFonts w:eastAsia="Times New Roman"/>
          <w:szCs w:val="24"/>
        </w:rPr>
        <w:t>υτό</w:t>
      </w:r>
      <w:r>
        <w:rPr>
          <w:rFonts w:eastAsia="Times New Roman"/>
          <w:szCs w:val="24"/>
        </w:rPr>
        <w:t>.</w:t>
      </w:r>
    </w:p>
    <w:p w14:paraId="6B14F255" w14:textId="77777777" w:rsidR="004965E6" w:rsidRDefault="004D430C">
      <w:pPr>
        <w:spacing w:line="600" w:lineRule="auto"/>
        <w:ind w:firstLine="720"/>
        <w:jc w:val="both"/>
        <w:rPr>
          <w:rFonts w:eastAsia="Times New Roman"/>
          <w:szCs w:val="24"/>
        </w:rPr>
      </w:pPr>
      <w:r>
        <w:rPr>
          <w:rFonts w:eastAsia="Times New Roman"/>
          <w:szCs w:val="24"/>
        </w:rPr>
        <w:lastRenderedPageBreak/>
        <w:t xml:space="preserve">Συζητάμε, λοιπόν, σήμερα ακόμη </w:t>
      </w:r>
      <w:r w:rsidRPr="00E60633">
        <w:rPr>
          <w:rFonts w:eastAsia="Times New Roman"/>
          <w:szCs w:val="24"/>
        </w:rPr>
        <w:t>ένα νομοσχέδιο</w:t>
      </w:r>
      <w:r>
        <w:rPr>
          <w:rFonts w:eastAsia="Times New Roman"/>
          <w:szCs w:val="24"/>
        </w:rPr>
        <w:t xml:space="preserve"> για</w:t>
      </w:r>
      <w:r w:rsidRPr="00E60633">
        <w:rPr>
          <w:rFonts w:eastAsia="Times New Roman"/>
          <w:szCs w:val="24"/>
        </w:rPr>
        <w:t xml:space="preserve"> την παιδεία</w:t>
      </w:r>
      <w:r>
        <w:rPr>
          <w:rFonts w:eastAsia="Times New Roman"/>
          <w:szCs w:val="24"/>
        </w:rPr>
        <w:t>,</w:t>
      </w:r>
      <w:r w:rsidRPr="00E60633">
        <w:rPr>
          <w:rFonts w:eastAsia="Times New Roman"/>
          <w:szCs w:val="24"/>
        </w:rPr>
        <w:t xml:space="preserve"> που δημιουργεί περισσότερα προβλήματα από αυτά</w:t>
      </w:r>
      <w:r>
        <w:rPr>
          <w:rFonts w:eastAsia="Times New Roman"/>
          <w:szCs w:val="24"/>
        </w:rPr>
        <w:t>,</w:t>
      </w:r>
      <w:r w:rsidRPr="00E60633">
        <w:rPr>
          <w:rFonts w:eastAsia="Times New Roman"/>
          <w:szCs w:val="24"/>
        </w:rPr>
        <w:t xml:space="preserve"> που </w:t>
      </w:r>
      <w:r>
        <w:rPr>
          <w:rFonts w:eastAsia="Times New Roman"/>
          <w:szCs w:val="24"/>
        </w:rPr>
        <w:t>υ</w:t>
      </w:r>
      <w:r w:rsidRPr="00E60633">
        <w:rPr>
          <w:rFonts w:eastAsia="Times New Roman"/>
          <w:szCs w:val="24"/>
        </w:rPr>
        <w:t>ποτίθεται ότι επιδιώκει να επιλύσει</w:t>
      </w:r>
      <w:r>
        <w:rPr>
          <w:rFonts w:eastAsia="Times New Roman"/>
          <w:szCs w:val="24"/>
        </w:rPr>
        <w:t>,</w:t>
      </w:r>
      <w:r w:rsidRPr="00E60633">
        <w:rPr>
          <w:rFonts w:eastAsia="Times New Roman"/>
          <w:szCs w:val="24"/>
        </w:rPr>
        <w:t xml:space="preserve"> ένα νομοσχέδιο</w:t>
      </w:r>
      <w:r>
        <w:rPr>
          <w:rFonts w:eastAsia="Times New Roman"/>
          <w:szCs w:val="24"/>
        </w:rPr>
        <w:t>,</w:t>
      </w:r>
      <w:r w:rsidRPr="00E60633">
        <w:rPr>
          <w:rFonts w:eastAsia="Times New Roman"/>
          <w:szCs w:val="24"/>
        </w:rPr>
        <w:t xml:space="preserve"> που συντάχθηκε</w:t>
      </w:r>
      <w:r>
        <w:rPr>
          <w:rFonts w:eastAsia="Times New Roman"/>
          <w:szCs w:val="24"/>
        </w:rPr>
        <w:t>,</w:t>
      </w:r>
      <w:r w:rsidRPr="00E60633">
        <w:rPr>
          <w:rFonts w:eastAsia="Times New Roman"/>
          <w:szCs w:val="24"/>
        </w:rPr>
        <w:t xml:space="preserve"> χωρίς να λαμβάνει</w:t>
      </w:r>
      <w:r w:rsidRPr="00E60633">
        <w:rPr>
          <w:rFonts w:eastAsia="Times New Roman"/>
          <w:szCs w:val="24"/>
        </w:rPr>
        <w:t xml:space="preserve"> υπόψη την </w:t>
      </w:r>
      <w:r>
        <w:rPr>
          <w:rFonts w:eastAsia="Times New Roman"/>
          <w:szCs w:val="24"/>
        </w:rPr>
        <w:t>έ</w:t>
      </w:r>
      <w:r w:rsidRPr="00E60633">
        <w:rPr>
          <w:rFonts w:eastAsia="Times New Roman"/>
          <w:szCs w:val="24"/>
        </w:rPr>
        <w:t xml:space="preserve">κθεση της </w:t>
      </w:r>
      <w:r>
        <w:rPr>
          <w:rFonts w:eastAsia="Times New Roman"/>
          <w:szCs w:val="24"/>
        </w:rPr>
        <w:t>ΑΔΙΠ</w:t>
      </w:r>
      <w:r>
        <w:rPr>
          <w:rFonts w:eastAsia="Times New Roman"/>
          <w:szCs w:val="24"/>
        </w:rPr>
        <w:t>,</w:t>
      </w:r>
      <w:r>
        <w:rPr>
          <w:rFonts w:eastAsia="Times New Roman"/>
          <w:szCs w:val="24"/>
        </w:rPr>
        <w:t xml:space="preserve"> που </w:t>
      </w:r>
      <w:r w:rsidRPr="00E60633">
        <w:rPr>
          <w:rFonts w:eastAsia="Times New Roman"/>
          <w:szCs w:val="24"/>
        </w:rPr>
        <w:t xml:space="preserve">έχουν επισημάνει </w:t>
      </w:r>
      <w:r>
        <w:rPr>
          <w:rFonts w:eastAsia="Times New Roman"/>
          <w:szCs w:val="24"/>
        </w:rPr>
        <w:t>πολλοί ά</w:t>
      </w:r>
      <w:r w:rsidRPr="00E60633">
        <w:rPr>
          <w:rFonts w:eastAsia="Times New Roman"/>
          <w:szCs w:val="24"/>
        </w:rPr>
        <w:t>λλωστε συνάδελφοι</w:t>
      </w:r>
      <w:r>
        <w:rPr>
          <w:rFonts w:eastAsia="Times New Roman"/>
          <w:szCs w:val="24"/>
        </w:rPr>
        <w:t>,</w:t>
      </w:r>
      <w:r w:rsidRPr="00E60633">
        <w:rPr>
          <w:rFonts w:eastAsia="Times New Roman"/>
          <w:szCs w:val="24"/>
        </w:rPr>
        <w:t xml:space="preserve"> χωρίς να έχει προηγηθεί αξιολόγηση και σοβαρός προγραμματισμός</w:t>
      </w:r>
      <w:r>
        <w:rPr>
          <w:rFonts w:eastAsia="Times New Roman"/>
          <w:szCs w:val="24"/>
        </w:rPr>
        <w:t>,</w:t>
      </w:r>
      <w:r w:rsidRPr="00E60633">
        <w:rPr>
          <w:rFonts w:eastAsia="Times New Roman"/>
          <w:szCs w:val="24"/>
        </w:rPr>
        <w:t xml:space="preserve"> χωρίς να συνυπολογιστούν οι ανάγκες της κοινωνίας και της οικονομίας</w:t>
      </w:r>
      <w:r>
        <w:rPr>
          <w:rFonts w:eastAsia="Times New Roman"/>
          <w:szCs w:val="24"/>
        </w:rPr>
        <w:t>,</w:t>
      </w:r>
      <w:r w:rsidRPr="00E60633">
        <w:rPr>
          <w:rFonts w:eastAsia="Times New Roman"/>
          <w:szCs w:val="24"/>
        </w:rPr>
        <w:t xml:space="preserve"> χωρίς καν να ληφθούν υπόψη οι αποφάσεις των ορ</w:t>
      </w:r>
      <w:r w:rsidRPr="00E60633">
        <w:rPr>
          <w:rFonts w:eastAsia="Times New Roman"/>
          <w:szCs w:val="24"/>
        </w:rPr>
        <w:t>γάνων διοίκησης των ιδρυμάτων</w:t>
      </w:r>
      <w:r>
        <w:rPr>
          <w:rFonts w:eastAsia="Times New Roman"/>
          <w:szCs w:val="24"/>
        </w:rPr>
        <w:t>,</w:t>
      </w:r>
      <w:r w:rsidRPr="00E60633">
        <w:rPr>
          <w:rFonts w:eastAsia="Times New Roman"/>
          <w:szCs w:val="24"/>
        </w:rPr>
        <w:t xml:space="preserve"> που επηρεάζ</w:t>
      </w:r>
      <w:r>
        <w:rPr>
          <w:rFonts w:eastAsia="Times New Roman"/>
          <w:szCs w:val="24"/>
        </w:rPr>
        <w:t>ον</w:t>
      </w:r>
      <w:r w:rsidRPr="00E60633">
        <w:rPr>
          <w:rFonts w:eastAsia="Times New Roman"/>
          <w:szCs w:val="24"/>
        </w:rPr>
        <w:t>ται</w:t>
      </w:r>
      <w:r>
        <w:rPr>
          <w:rFonts w:eastAsia="Times New Roman"/>
          <w:szCs w:val="24"/>
        </w:rPr>
        <w:t xml:space="preserve">. </w:t>
      </w:r>
    </w:p>
    <w:p w14:paraId="6B14F256" w14:textId="77777777" w:rsidR="004965E6" w:rsidRDefault="004D430C">
      <w:pPr>
        <w:spacing w:line="600" w:lineRule="auto"/>
        <w:ind w:firstLine="720"/>
        <w:jc w:val="both"/>
        <w:rPr>
          <w:rFonts w:eastAsia="Times New Roman"/>
          <w:szCs w:val="24"/>
        </w:rPr>
      </w:pPr>
      <w:r>
        <w:rPr>
          <w:rFonts w:eastAsia="Times New Roman"/>
          <w:szCs w:val="24"/>
        </w:rPr>
        <w:t>Μάλιστα, ε</w:t>
      </w:r>
      <w:r w:rsidRPr="00E60633">
        <w:rPr>
          <w:rFonts w:eastAsia="Times New Roman"/>
          <w:szCs w:val="24"/>
        </w:rPr>
        <w:t xml:space="preserve">νώ  έχει συσταθεί από το Υπουργείο </w:t>
      </w:r>
      <w:r>
        <w:rPr>
          <w:rFonts w:eastAsia="Times New Roman"/>
          <w:szCs w:val="24"/>
        </w:rPr>
        <w:t>σχετική επιτροπή για τη συνένωση, τ</w:t>
      </w:r>
      <w:r w:rsidRPr="00E60633">
        <w:rPr>
          <w:rFonts w:eastAsia="Times New Roman"/>
          <w:szCs w:val="24"/>
        </w:rPr>
        <w:t xml:space="preserve">ο πόρισμα της είναι ακόμα </w:t>
      </w:r>
      <w:r>
        <w:rPr>
          <w:rFonts w:eastAsia="Times New Roman"/>
          <w:szCs w:val="24"/>
        </w:rPr>
        <w:t>άφαντο,</w:t>
      </w:r>
      <w:r w:rsidRPr="00E60633">
        <w:rPr>
          <w:rFonts w:eastAsia="Times New Roman"/>
          <w:szCs w:val="24"/>
        </w:rPr>
        <w:t xml:space="preserve"> όπως </w:t>
      </w:r>
      <w:r>
        <w:rPr>
          <w:rFonts w:eastAsia="Times New Roman"/>
          <w:szCs w:val="24"/>
        </w:rPr>
        <w:t>φ</w:t>
      </w:r>
      <w:r w:rsidRPr="00E60633">
        <w:rPr>
          <w:rFonts w:eastAsia="Times New Roman"/>
          <w:szCs w:val="24"/>
        </w:rPr>
        <w:t>υσικά και η μελέτη βιωσιμότητας</w:t>
      </w:r>
      <w:r>
        <w:rPr>
          <w:rFonts w:eastAsia="Times New Roman"/>
          <w:szCs w:val="24"/>
        </w:rPr>
        <w:t>. Συζητάμε</w:t>
      </w:r>
      <w:r w:rsidRPr="00E60633">
        <w:rPr>
          <w:rFonts w:eastAsia="Times New Roman"/>
          <w:szCs w:val="24"/>
        </w:rPr>
        <w:t xml:space="preserve"> ένα νομοσχέδιο που για μία </w:t>
      </w:r>
      <w:r>
        <w:rPr>
          <w:rFonts w:eastAsia="Times New Roman"/>
          <w:szCs w:val="24"/>
        </w:rPr>
        <w:t>ακόμη</w:t>
      </w:r>
      <w:r w:rsidRPr="00E60633">
        <w:rPr>
          <w:rFonts w:eastAsia="Times New Roman"/>
          <w:szCs w:val="24"/>
        </w:rPr>
        <w:t xml:space="preserve"> φορά αποκαλ</w:t>
      </w:r>
      <w:r w:rsidRPr="00E60633">
        <w:rPr>
          <w:rFonts w:eastAsia="Times New Roman"/>
          <w:szCs w:val="24"/>
        </w:rPr>
        <w:t xml:space="preserve">ύπτει σε πολλά σημεία του την προχειρότητα </w:t>
      </w:r>
      <w:r>
        <w:rPr>
          <w:rFonts w:eastAsia="Times New Roman"/>
          <w:szCs w:val="24"/>
        </w:rPr>
        <w:t>,</w:t>
      </w:r>
      <w:r w:rsidRPr="00E60633">
        <w:rPr>
          <w:rFonts w:eastAsia="Times New Roman"/>
          <w:szCs w:val="24"/>
        </w:rPr>
        <w:t>με την οποία συντάχθηκε</w:t>
      </w:r>
      <w:r>
        <w:rPr>
          <w:rFonts w:eastAsia="Times New Roman"/>
          <w:szCs w:val="24"/>
        </w:rPr>
        <w:t>,</w:t>
      </w:r>
      <w:r w:rsidRPr="00E60633">
        <w:rPr>
          <w:rFonts w:eastAsia="Times New Roman"/>
          <w:szCs w:val="24"/>
        </w:rPr>
        <w:t xml:space="preserve"> όπως και προηγούμενα νομοσχέδια</w:t>
      </w:r>
      <w:r>
        <w:rPr>
          <w:rFonts w:eastAsia="Times New Roman"/>
          <w:szCs w:val="24"/>
        </w:rPr>
        <w:t>,</w:t>
      </w:r>
      <w:r w:rsidRPr="00E60633">
        <w:rPr>
          <w:rFonts w:eastAsia="Times New Roman"/>
          <w:szCs w:val="24"/>
        </w:rPr>
        <w:t xml:space="preserve"> που είχαν για παράδειγμα διατάξεις για τα μουσικά σχολεία</w:t>
      </w:r>
      <w:r>
        <w:rPr>
          <w:rFonts w:eastAsia="Times New Roman"/>
          <w:szCs w:val="24"/>
        </w:rPr>
        <w:t xml:space="preserve">, κύριε Υπουργέ, </w:t>
      </w:r>
      <w:r w:rsidRPr="00E60633">
        <w:rPr>
          <w:rFonts w:eastAsia="Times New Roman"/>
          <w:szCs w:val="24"/>
        </w:rPr>
        <w:t>που μετά τις διαμαρτυρίες μαθητών</w:t>
      </w:r>
      <w:r>
        <w:rPr>
          <w:rFonts w:eastAsia="Times New Roman"/>
          <w:szCs w:val="24"/>
        </w:rPr>
        <w:t>,</w:t>
      </w:r>
      <w:r w:rsidRPr="00E60633">
        <w:rPr>
          <w:rFonts w:eastAsia="Times New Roman"/>
          <w:szCs w:val="24"/>
        </w:rPr>
        <w:t xml:space="preserve"> καθηγητών και γονέων </w:t>
      </w:r>
      <w:r>
        <w:rPr>
          <w:rFonts w:eastAsia="Times New Roman"/>
          <w:szCs w:val="24"/>
        </w:rPr>
        <w:t>τις αποσύρα</w:t>
      </w:r>
      <w:r w:rsidRPr="00E60633">
        <w:rPr>
          <w:rFonts w:eastAsia="Times New Roman"/>
          <w:szCs w:val="24"/>
        </w:rPr>
        <w:t>τ</w:t>
      </w:r>
      <w:r>
        <w:rPr>
          <w:rFonts w:eastAsia="Times New Roman"/>
          <w:szCs w:val="24"/>
        </w:rPr>
        <w:t>ε.</w:t>
      </w:r>
    </w:p>
    <w:p w14:paraId="6B14F257" w14:textId="77777777" w:rsidR="004965E6" w:rsidRDefault="004D430C">
      <w:pPr>
        <w:spacing w:line="600" w:lineRule="auto"/>
        <w:ind w:firstLine="720"/>
        <w:jc w:val="both"/>
        <w:rPr>
          <w:rFonts w:eastAsia="Times New Roman"/>
          <w:szCs w:val="24"/>
        </w:rPr>
      </w:pPr>
      <w:r>
        <w:rPr>
          <w:rFonts w:eastAsia="Times New Roman"/>
          <w:szCs w:val="24"/>
        </w:rPr>
        <w:lastRenderedPageBreak/>
        <w:t>Είναι, λ</w:t>
      </w:r>
      <w:r w:rsidRPr="00E60633">
        <w:rPr>
          <w:rFonts w:eastAsia="Times New Roman"/>
          <w:szCs w:val="24"/>
        </w:rPr>
        <w:t>ο</w:t>
      </w:r>
      <w:r w:rsidRPr="00E60633">
        <w:rPr>
          <w:rFonts w:eastAsia="Times New Roman"/>
          <w:szCs w:val="24"/>
        </w:rPr>
        <w:t>ιπόν</w:t>
      </w:r>
      <w:r>
        <w:rPr>
          <w:rFonts w:eastAsia="Times New Roman"/>
          <w:szCs w:val="24"/>
        </w:rPr>
        <w:t xml:space="preserve">, </w:t>
      </w:r>
      <w:r w:rsidRPr="00E60633">
        <w:rPr>
          <w:rFonts w:eastAsia="Times New Roman"/>
          <w:szCs w:val="24"/>
        </w:rPr>
        <w:t>ξεκάθαρο ότι οι διατάξεις του νομοσχεδίου που συζητάμε</w:t>
      </w:r>
      <w:r>
        <w:rPr>
          <w:rFonts w:eastAsia="Times New Roman"/>
          <w:szCs w:val="24"/>
        </w:rPr>
        <w:t>,</w:t>
      </w:r>
      <w:r w:rsidRPr="00E60633">
        <w:rPr>
          <w:rFonts w:eastAsia="Times New Roman"/>
          <w:szCs w:val="24"/>
        </w:rPr>
        <w:t xml:space="preserve"> δεν έχουν ως στόχο την αναβάθμιση της τριτοβάθμιας εκπαίδευσης</w:t>
      </w:r>
      <w:r>
        <w:rPr>
          <w:rFonts w:eastAsia="Times New Roman"/>
          <w:szCs w:val="24"/>
        </w:rPr>
        <w:t>.</w:t>
      </w:r>
      <w:r w:rsidRPr="00E60633">
        <w:rPr>
          <w:rFonts w:eastAsia="Times New Roman"/>
          <w:szCs w:val="24"/>
        </w:rPr>
        <w:t xml:space="preserve"> Η λέξη </w:t>
      </w:r>
      <w:r>
        <w:rPr>
          <w:rFonts w:eastAsia="Times New Roman"/>
          <w:szCs w:val="24"/>
        </w:rPr>
        <w:t>«</w:t>
      </w:r>
      <w:r w:rsidRPr="00E60633">
        <w:rPr>
          <w:rFonts w:eastAsia="Times New Roman"/>
          <w:szCs w:val="24"/>
        </w:rPr>
        <w:t>συνέργειες</w:t>
      </w:r>
      <w:r>
        <w:rPr>
          <w:rFonts w:eastAsia="Times New Roman"/>
          <w:szCs w:val="24"/>
        </w:rPr>
        <w:t>»</w:t>
      </w:r>
      <w:r>
        <w:rPr>
          <w:rFonts w:eastAsia="Times New Roman"/>
          <w:szCs w:val="24"/>
        </w:rPr>
        <w:t>,</w:t>
      </w:r>
      <w:r w:rsidRPr="00E60633">
        <w:rPr>
          <w:rFonts w:eastAsia="Times New Roman"/>
          <w:szCs w:val="24"/>
        </w:rPr>
        <w:t xml:space="preserve"> που υπάρχει στον τίτλο του νομοσχεδίου</w:t>
      </w:r>
      <w:r>
        <w:rPr>
          <w:rFonts w:eastAsia="Times New Roman"/>
          <w:szCs w:val="24"/>
        </w:rPr>
        <w:t>,</w:t>
      </w:r>
      <w:r w:rsidRPr="00E60633">
        <w:rPr>
          <w:rFonts w:eastAsia="Times New Roman"/>
          <w:szCs w:val="24"/>
        </w:rPr>
        <w:t xml:space="preserve"> είναι απλώς και μόνο ένας ευφημισμός</w:t>
      </w:r>
      <w:r>
        <w:rPr>
          <w:rFonts w:eastAsia="Times New Roman"/>
          <w:szCs w:val="24"/>
        </w:rPr>
        <w:t>,</w:t>
      </w:r>
      <w:r w:rsidRPr="00E60633">
        <w:rPr>
          <w:rFonts w:eastAsia="Times New Roman"/>
          <w:szCs w:val="24"/>
        </w:rPr>
        <w:t xml:space="preserve"> γιατί μέσα από </w:t>
      </w:r>
      <w:r>
        <w:rPr>
          <w:rFonts w:eastAsia="Times New Roman"/>
          <w:szCs w:val="24"/>
        </w:rPr>
        <w:t xml:space="preserve">την </w:t>
      </w:r>
      <w:proofErr w:type="spellStart"/>
      <w:r>
        <w:rPr>
          <w:rFonts w:eastAsia="Times New Roman"/>
          <w:szCs w:val="24"/>
        </w:rPr>
        <w:t>κοπτοραπτική</w:t>
      </w:r>
      <w:proofErr w:type="spellEnd"/>
      <w:r>
        <w:rPr>
          <w:rFonts w:eastAsia="Times New Roman"/>
          <w:szCs w:val="24"/>
        </w:rPr>
        <w:t>,</w:t>
      </w:r>
      <w:r w:rsidRPr="00E60633">
        <w:rPr>
          <w:rFonts w:eastAsia="Times New Roman"/>
          <w:szCs w:val="24"/>
        </w:rPr>
        <w:t xml:space="preserve"> που επιχειρείτ</w:t>
      </w:r>
      <w:r>
        <w:rPr>
          <w:rFonts w:eastAsia="Times New Roman"/>
          <w:szCs w:val="24"/>
        </w:rPr>
        <w:t>ε</w:t>
      </w:r>
      <w:r>
        <w:rPr>
          <w:rFonts w:eastAsia="Times New Roman"/>
          <w:szCs w:val="24"/>
        </w:rPr>
        <w:t>,</w:t>
      </w:r>
      <w:r w:rsidRPr="00E60633">
        <w:rPr>
          <w:rFonts w:eastAsia="Times New Roman"/>
          <w:szCs w:val="24"/>
        </w:rPr>
        <w:t xml:space="preserve"> </w:t>
      </w:r>
      <w:r>
        <w:rPr>
          <w:rFonts w:eastAsia="Times New Roman"/>
          <w:szCs w:val="24"/>
        </w:rPr>
        <w:t>χ</w:t>
      </w:r>
      <w:r w:rsidRPr="00E60633">
        <w:rPr>
          <w:rFonts w:eastAsia="Times New Roman"/>
          <w:szCs w:val="24"/>
        </w:rPr>
        <w:t>ωρίς κα</w:t>
      </w:r>
      <w:r>
        <w:rPr>
          <w:rFonts w:eastAsia="Times New Roman"/>
          <w:szCs w:val="24"/>
        </w:rPr>
        <w:t>μ</w:t>
      </w:r>
      <w:r w:rsidRPr="00E60633">
        <w:rPr>
          <w:rFonts w:eastAsia="Times New Roman"/>
          <w:szCs w:val="24"/>
        </w:rPr>
        <w:t>μία ουσιαστική προετοιμασία</w:t>
      </w:r>
      <w:r>
        <w:rPr>
          <w:rFonts w:eastAsia="Times New Roman"/>
          <w:szCs w:val="24"/>
        </w:rPr>
        <w:t>,</w:t>
      </w:r>
      <w:r w:rsidRPr="00E60633">
        <w:rPr>
          <w:rFonts w:eastAsia="Times New Roman"/>
          <w:szCs w:val="24"/>
        </w:rPr>
        <w:t xml:space="preserve"> το αποτέλεσμα θα είναι η δημιουργία πολλών και έντονων προβλημάτων τόσο στο επίπεδο της </w:t>
      </w:r>
      <w:r>
        <w:rPr>
          <w:rFonts w:eastAsia="Times New Roman"/>
          <w:szCs w:val="24"/>
        </w:rPr>
        <w:t>δ</w:t>
      </w:r>
      <w:r w:rsidRPr="00E60633">
        <w:rPr>
          <w:rFonts w:eastAsia="Times New Roman"/>
          <w:szCs w:val="24"/>
        </w:rPr>
        <w:t xml:space="preserve">ιοίκησης και </w:t>
      </w:r>
      <w:r>
        <w:rPr>
          <w:rFonts w:eastAsia="Times New Roman"/>
          <w:szCs w:val="24"/>
        </w:rPr>
        <w:t>ο</w:t>
      </w:r>
      <w:r w:rsidRPr="00E60633">
        <w:rPr>
          <w:rFonts w:eastAsia="Times New Roman"/>
          <w:szCs w:val="24"/>
        </w:rPr>
        <w:t xml:space="preserve">ργάνωσης όσο και μεταξύ της </w:t>
      </w:r>
      <w:r>
        <w:rPr>
          <w:rFonts w:eastAsia="Times New Roman"/>
          <w:szCs w:val="24"/>
        </w:rPr>
        <w:t>εκπαιδευτικής</w:t>
      </w:r>
      <w:r w:rsidRPr="00E60633">
        <w:rPr>
          <w:rFonts w:eastAsia="Times New Roman"/>
          <w:szCs w:val="24"/>
        </w:rPr>
        <w:t xml:space="preserve"> κοινότητας</w:t>
      </w:r>
      <w:r>
        <w:rPr>
          <w:rFonts w:eastAsia="Times New Roman"/>
          <w:szCs w:val="24"/>
        </w:rPr>
        <w:t>.</w:t>
      </w:r>
    </w:p>
    <w:p w14:paraId="6B14F258" w14:textId="77777777" w:rsidR="004965E6" w:rsidRDefault="004D430C">
      <w:pPr>
        <w:spacing w:line="600" w:lineRule="auto"/>
        <w:ind w:firstLine="720"/>
        <w:jc w:val="both"/>
        <w:rPr>
          <w:rFonts w:eastAsia="Times New Roman"/>
          <w:szCs w:val="24"/>
        </w:rPr>
      </w:pPr>
      <w:r>
        <w:rPr>
          <w:rFonts w:eastAsia="Times New Roman"/>
          <w:szCs w:val="24"/>
        </w:rPr>
        <w:t xml:space="preserve">Η </w:t>
      </w:r>
      <w:proofErr w:type="spellStart"/>
      <w:r>
        <w:rPr>
          <w:rFonts w:eastAsia="Times New Roman"/>
          <w:szCs w:val="24"/>
        </w:rPr>
        <w:t>τύποις</w:t>
      </w:r>
      <w:proofErr w:type="spellEnd"/>
      <w:r>
        <w:rPr>
          <w:rFonts w:eastAsia="Times New Roman"/>
          <w:szCs w:val="24"/>
        </w:rPr>
        <w:t xml:space="preserve"> μόνο </w:t>
      </w:r>
      <w:proofErr w:type="spellStart"/>
      <w:r>
        <w:rPr>
          <w:rFonts w:eastAsia="Times New Roman"/>
          <w:szCs w:val="24"/>
        </w:rPr>
        <w:t>ανωτατοποίηση</w:t>
      </w:r>
      <w:proofErr w:type="spellEnd"/>
      <w:r>
        <w:rPr>
          <w:rFonts w:eastAsia="Times New Roman"/>
          <w:szCs w:val="24"/>
        </w:rPr>
        <w:t xml:space="preserve"> με </w:t>
      </w:r>
      <w:r w:rsidRPr="00E60633">
        <w:rPr>
          <w:rFonts w:eastAsia="Times New Roman"/>
          <w:szCs w:val="24"/>
        </w:rPr>
        <w:t>πρόχειρες σ</w:t>
      </w:r>
      <w:r w:rsidRPr="00E60633">
        <w:rPr>
          <w:rFonts w:eastAsia="Times New Roman"/>
          <w:szCs w:val="24"/>
        </w:rPr>
        <w:t>υνενώσεις που δεν ακολουθούν κανένα πρότυπο διασφάλισης της ποιότητας</w:t>
      </w:r>
      <w:r>
        <w:rPr>
          <w:rFonts w:eastAsia="Times New Roman"/>
          <w:szCs w:val="24"/>
        </w:rPr>
        <w:t>,</w:t>
      </w:r>
      <w:r w:rsidRPr="00E60633">
        <w:rPr>
          <w:rFonts w:eastAsia="Times New Roman"/>
          <w:szCs w:val="24"/>
        </w:rPr>
        <w:t xml:space="preserve"> διασφάλισης της στοιχειώδους διοικητικής </w:t>
      </w:r>
      <w:r>
        <w:rPr>
          <w:rFonts w:eastAsia="Times New Roman"/>
          <w:szCs w:val="24"/>
        </w:rPr>
        <w:t xml:space="preserve">και </w:t>
      </w:r>
      <w:r w:rsidRPr="00E60633">
        <w:rPr>
          <w:rFonts w:eastAsia="Times New Roman"/>
          <w:szCs w:val="24"/>
        </w:rPr>
        <w:t xml:space="preserve">οικονομικής βιωσιμότητας </w:t>
      </w:r>
      <w:r>
        <w:rPr>
          <w:rFonts w:eastAsia="Times New Roman"/>
          <w:szCs w:val="24"/>
        </w:rPr>
        <w:t xml:space="preserve">ή της αποτελεσματικής </w:t>
      </w:r>
      <w:r w:rsidRPr="00E60633">
        <w:rPr>
          <w:rFonts w:eastAsia="Times New Roman"/>
          <w:szCs w:val="24"/>
        </w:rPr>
        <w:t>επίλυσης των ζητημάτων</w:t>
      </w:r>
      <w:r>
        <w:rPr>
          <w:rFonts w:eastAsia="Times New Roman"/>
          <w:szCs w:val="24"/>
        </w:rPr>
        <w:t>,</w:t>
      </w:r>
      <w:r w:rsidRPr="00E60633">
        <w:rPr>
          <w:rFonts w:eastAsia="Times New Roman"/>
          <w:szCs w:val="24"/>
        </w:rPr>
        <w:t xml:space="preserve"> που θα προκύψουν αμέσως για διδάσκοντες και φοιτητές </w:t>
      </w:r>
      <w:r>
        <w:rPr>
          <w:rFonts w:eastAsia="Times New Roman"/>
          <w:szCs w:val="24"/>
        </w:rPr>
        <w:t>δεν</w:t>
      </w:r>
      <w:r w:rsidRPr="00E60633">
        <w:rPr>
          <w:rFonts w:eastAsia="Times New Roman"/>
          <w:szCs w:val="24"/>
        </w:rPr>
        <w:t xml:space="preserve"> αναβαθμί</w:t>
      </w:r>
      <w:r>
        <w:rPr>
          <w:rFonts w:eastAsia="Times New Roman"/>
          <w:szCs w:val="24"/>
        </w:rPr>
        <w:t>ζ</w:t>
      </w:r>
      <w:r w:rsidRPr="00E60633">
        <w:rPr>
          <w:rFonts w:eastAsia="Times New Roman"/>
          <w:szCs w:val="24"/>
        </w:rPr>
        <w:t>ουν</w:t>
      </w:r>
      <w:r w:rsidRPr="00E60633">
        <w:rPr>
          <w:rFonts w:eastAsia="Times New Roman"/>
          <w:szCs w:val="24"/>
        </w:rPr>
        <w:t xml:space="preserve"> τα πανεπιστήμια</w:t>
      </w:r>
      <w:r>
        <w:rPr>
          <w:rFonts w:eastAsia="Times New Roman"/>
          <w:szCs w:val="24"/>
        </w:rPr>
        <w:t>.</w:t>
      </w:r>
    </w:p>
    <w:p w14:paraId="6B14F259" w14:textId="77777777" w:rsidR="004965E6" w:rsidRDefault="004D430C">
      <w:pPr>
        <w:spacing w:line="600" w:lineRule="auto"/>
        <w:ind w:firstLine="720"/>
        <w:jc w:val="both"/>
        <w:rPr>
          <w:rFonts w:eastAsia="Times New Roman"/>
          <w:szCs w:val="24"/>
        </w:rPr>
      </w:pPr>
      <w:r>
        <w:rPr>
          <w:rFonts w:eastAsia="Times New Roman"/>
          <w:szCs w:val="24"/>
        </w:rPr>
        <w:t>Η</w:t>
      </w:r>
      <w:r w:rsidRPr="00E60633">
        <w:rPr>
          <w:rFonts w:eastAsia="Times New Roman"/>
          <w:szCs w:val="24"/>
        </w:rPr>
        <w:t xml:space="preserve"> δική μας θέση είναι ξεκάθαρη και έχει διατυπωθεί με σαφήνεια από τον Πρόεδρο της Νέας Δημοκρατίας</w:t>
      </w:r>
      <w:r>
        <w:rPr>
          <w:rFonts w:eastAsia="Times New Roman"/>
          <w:szCs w:val="24"/>
        </w:rPr>
        <w:t>.</w:t>
      </w:r>
      <w:r w:rsidRPr="00E60633">
        <w:rPr>
          <w:rFonts w:eastAsia="Times New Roman"/>
          <w:szCs w:val="24"/>
        </w:rPr>
        <w:t xml:space="preserve"> Από τις βασικές προτεραιότητες στην παιδεία είναι η αναβάθμιση</w:t>
      </w:r>
      <w:r>
        <w:rPr>
          <w:rFonts w:eastAsia="Times New Roman"/>
          <w:szCs w:val="24"/>
        </w:rPr>
        <w:t>,</w:t>
      </w:r>
      <w:r w:rsidRPr="00E60633">
        <w:rPr>
          <w:rFonts w:eastAsia="Times New Roman"/>
          <w:szCs w:val="24"/>
        </w:rPr>
        <w:t xml:space="preserve"> η ανα</w:t>
      </w:r>
      <w:r w:rsidRPr="00E60633">
        <w:rPr>
          <w:rFonts w:eastAsia="Times New Roman"/>
          <w:szCs w:val="24"/>
        </w:rPr>
        <w:lastRenderedPageBreak/>
        <w:t>μόρφωση του τεχνολογικού τομέα της εκπαίδευσης</w:t>
      </w:r>
      <w:r>
        <w:rPr>
          <w:rFonts w:eastAsia="Times New Roman"/>
          <w:szCs w:val="24"/>
        </w:rPr>
        <w:t>. Χρειαζόμαστε π</w:t>
      </w:r>
      <w:r w:rsidRPr="00E60633">
        <w:rPr>
          <w:rFonts w:eastAsia="Times New Roman"/>
          <w:szCs w:val="24"/>
        </w:rPr>
        <w:t>ανεπισ</w:t>
      </w:r>
      <w:r w:rsidRPr="00E60633">
        <w:rPr>
          <w:rFonts w:eastAsia="Times New Roman"/>
          <w:szCs w:val="24"/>
        </w:rPr>
        <w:t>τήμια εφαρμοσμένων τεχνολογιών με τη θεσμική συγκρότηση</w:t>
      </w:r>
      <w:r>
        <w:rPr>
          <w:rFonts w:eastAsia="Times New Roman"/>
          <w:szCs w:val="24"/>
        </w:rPr>
        <w:t>,</w:t>
      </w:r>
      <w:r w:rsidRPr="00E60633">
        <w:rPr>
          <w:rFonts w:eastAsia="Times New Roman"/>
          <w:szCs w:val="24"/>
        </w:rPr>
        <w:t xml:space="preserve"> που θα επιτρέψει την πραγματική επίτευξη του εκπαιδευτικού σκοπού</w:t>
      </w:r>
      <w:r>
        <w:rPr>
          <w:rFonts w:eastAsia="Times New Roman"/>
          <w:szCs w:val="24"/>
        </w:rPr>
        <w:t>,</w:t>
      </w:r>
      <w:r w:rsidRPr="00E60633">
        <w:rPr>
          <w:rFonts w:eastAsia="Times New Roman"/>
          <w:szCs w:val="24"/>
        </w:rPr>
        <w:t xml:space="preserve"> πανεπιστήμια εφαρμοσμένων τεχνολογιών</w:t>
      </w:r>
      <w:r>
        <w:rPr>
          <w:rFonts w:eastAsia="Times New Roman"/>
          <w:szCs w:val="24"/>
        </w:rPr>
        <w:t>,</w:t>
      </w:r>
      <w:r w:rsidRPr="00E60633">
        <w:rPr>
          <w:rFonts w:eastAsia="Times New Roman"/>
          <w:szCs w:val="24"/>
        </w:rPr>
        <w:t xml:space="preserve"> που θα δίνουν στους αποφοίτους ουσιαστικά εφόδια δίνοντας έμφαση στην ποιότητα και το αποτέλε</w:t>
      </w:r>
      <w:r w:rsidRPr="00E60633">
        <w:rPr>
          <w:rFonts w:eastAsia="Times New Roman"/>
          <w:szCs w:val="24"/>
        </w:rPr>
        <w:t>σμα αναγνωρίζοντας και απαντώντας στις ανάγκες τ</w:t>
      </w:r>
      <w:r>
        <w:rPr>
          <w:rFonts w:eastAsia="Times New Roman"/>
          <w:szCs w:val="24"/>
        </w:rPr>
        <w:t xml:space="preserve">ης κοινωνίας και της οικονομίας, </w:t>
      </w:r>
      <w:r w:rsidRPr="00E60633">
        <w:rPr>
          <w:rFonts w:eastAsia="Times New Roman"/>
          <w:szCs w:val="24"/>
        </w:rPr>
        <w:t>εφαρμόζον</w:t>
      </w:r>
      <w:r>
        <w:rPr>
          <w:rFonts w:eastAsia="Times New Roman"/>
          <w:szCs w:val="24"/>
        </w:rPr>
        <w:t xml:space="preserve">τας την αξιολόγηση σε κάθε βήμα, </w:t>
      </w:r>
      <w:r w:rsidRPr="00E60633">
        <w:rPr>
          <w:rFonts w:eastAsia="Times New Roman"/>
          <w:szCs w:val="24"/>
        </w:rPr>
        <w:t>ενθαρρύνοντας την καινοτομία και τις εναλλακτικές προσεγγίσεις</w:t>
      </w:r>
      <w:r>
        <w:rPr>
          <w:rFonts w:eastAsia="Times New Roman"/>
          <w:szCs w:val="24"/>
        </w:rPr>
        <w:t>,</w:t>
      </w:r>
      <w:r w:rsidRPr="00E60633">
        <w:rPr>
          <w:rFonts w:eastAsia="Times New Roman"/>
          <w:szCs w:val="24"/>
        </w:rPr>
        <w:t xml:space="preserve"> που απο</w:t>
      </w:r>
      <w:r>
        <w:rPr>
          <w:rFonts w:eastAsia="Times New Roman"/>
          <w:szCs w:val="24"/>
        </w:rPr>
        <w:t>δε</w:t>
      </w:r>
      <w:r w:rsidRPr="00E60633">
        <w:rPr>
          <w:rFonts w:eastAsia="Times New Roman"/>
          <w:szCs w:val="24"/>
        </w:rPr>
        <w:t>δειγμένα αποδίδουν</w:t>
      </w:r>
      <w:r>
        <w:rPr>
          <w:rFonts w:eastAsia="Times New Roman"/>
          <w:szCs w:val="24"/>
        </w:rPr>
        <w:t>.</w:t>
      </w:r>
    </w:p>
    <w:p w14:paraId="6B14F25A" w14:textId="77777777" w:rsidR="004965E6" w:rsidRDefault="004D430C">
      <w:pPr>
        <w:spacing w:line="600" w:lineRule="auto"/>
        <w:ind w:firstLine="720"/>
        <w:jc w:val="both"/>
        <w:rPr>
          <w:rFonts w:eastAsia="Times New Roman"/>
          <w:szCs w:val="24"/>
        </w:rPr>
      </w:pPr>
      <w:r>
        <w:rPr>
          <w:rFonts w:eastAsia="Times New Roman"/>
          <w:szCs w:val="24"/>
        </w:rPr>
        <w:t xml:space="preserve">Τέλος, </w:t>
      </w:r>
      <w:r w:rsidRPr="00E60633">
        <w:rPr>
          <w:rFonts w:eastAsia="Times New Roman"/>
          <w:szCs w:val="24"/>
        </w:rPr>
        <w:t xml:space="preserve">ως προς την τροπολογία </w:t>
      </w:r>
      <w:r>
        <w:rPr>
          <w:rFonts w:eastAsia="Times New Roman"/>
          <w:szCs w:val="24"/>
        </w:rPr>
        <w:t xml:space="preserve">για </w:t>
      </w:r>
      <w:r w:rsidRPr="00E60633">
        <w:rPr>
          <w:rFonts w:eastAsia="Times New Roman"/>
          <w:szCs w:val="24"/>
        </w:rPr>
        <w:t>τις πρ</w:t>
      </w:r>
      <w:r w:rsidRPr="00E60633">
        <w:rPr>
          <w:rFonts w:eastAsia="Times New Roman"/>
          <w:szCs w:val="24"/>
        </w:rPr>
        <w:t>οσλ</w:t>
      </w:r>
      <w:r>
        <w:rPr>
          <w:rFonts w:eastAsia="Times New Roman"/>
          <w:szCs w:val="24"/>
        </w:rPr>
        <w:t>ήψεις με τα κριτήρια</w:t>
      </w:r>
      <w:r>
        <w:rPr>
          <w:rFonts w:eastAsia="Times New Roman"/>
          <w:szCs w:val="24"/>
        </w:rPr>
        <w:t>,</w:t>
      </w:r>
      <w:r>
        <w:rPr>
          <w:rFonts w:eastAsia="Times New Roman"/>
          <w:szCs w:val="24"/>
        </w:rPr>
        <w:t xml:space="preserve"> που θέτετε, </w:t>
      </w:r>
      <w:r w:rsidRPr="00E60633">
        <w:rPr>
          <w:rFonts w:eastAsia="Times New Roman"/>
          <w:szCs w:val="24"/>
        </w:rPr>
        <w:t>βλέπετε και εσείς τις έντονες αντιδράσεις</w:t>
      </w:r>
      <w:r>
        <w:rPr>
          <w:rFonts w:eastAsia="Times New Roman"/>
          <w:szCs w:val="24"/>
        </w:rPr>
        <w:t>,</w:t>
      </w:r>
      <w:r w:rsidRPr="00E60633">
        <w:rPr>
          <w:rFonts w:eastAsia="Times New Roman"/>
          <w:szCs w:val="24"/>
        </w:rPr>
        <w:t xml:space="preserve"> που προκλήθηκαν στους εκπαιδευτικούς </w:t>
      </w:r>
      <w:r>
        <w:rPr>
          <w:rFonts w:eastAsia="Times New Roman"/>
          <w:szCs w:val="24"/>
        </w:rPr>
        <w:t>της</w:t>
      </w:r>
      <w:r w:rsidRPr="00E60633">
        <w:rPr>
          <w:rFonts w:eastAsia="Times New Roman"/>
          <w:szCs w:val="24"/>
        </w:rPr>
        <w:t xml:space="preserve"> γενικής </w:t>
      </w:r>
      <w:r>
        <w:rPr>
          <w:rFonts w:eastAsia="Times New Roman"/>
          <w:szCs w:val="24"/>
        </w:rPr>
        <w:t>ε</w:t>
      </w:r>
      <w:r w:rsidRPr="00E60633">
        <w:rPr>
          <w:rFonts w:eastAsia="Times New Roman"/>
          <w:szCs w:val="24"/>
        </w:rPr>
        <w:t>κπαίδευσης</w:t>
      </w:r>
      <w:r>
        <w:rPr>
          <w:rFonts w:eastAsia="Times New Roman"/>
          <w:szCs w:val="24"/>
        </w:rPr>
        <w:t>,</w:t>
      </w:r>
      <w:r w:rsidRPr="00E60633">
        <w:rPr>
          <w:rFonts w:eastAsia="Times New Roman"/>
          <w:szCs w:val="24"/>
        </w:rPr>
        <w:t xml:space="preserve"> στην ειδική αγωγή</w:t>
      </w:r>
      <w:r>
        <w:rPr>
          <w:rFonts w:eastAsia="Times New Roman"/>
          <w:szCs w:val="24"/>
        </w:rPr>
        <w:t>,</w:t>
      </w:r>
      <w:r w:rsidRPr="00E60633">
        <w:rPr>
          <w:rFonts w:eastAsia="Times New Roman"/>
          <w:szCs w:val="24"/>
        </w:rPr>
        <w:t xml:space="preserve"> στις ευαίσθητες κοινωνικές ομάδες</w:t>
      </w:r>
      <w:r>
        <w:rPr>
          <w:rFonts w:eastAsia="Times New Roman"/>
          <w:szCs w:val="24"/>
        </w:rPr>
        <w:t>,</w:t>
      </w:r>
      <w:r w:rsidRPr="00E60633">
        <w:rPr>
          <w:rFonts w:eastAsia="Times New Roman"/>
          <w:szCs w:val="24"/>
        </w:rPr>
        <w:t xml:space="preserve"> όπως οι πολύτεκνοι</w:t>
      </w:r>
      <w:r>
        <w:rPr>
          <w:rFonts w:eastAsia="Times New Roman"/>
          <w:szCs w:val="24"/>
        </w:rPr>
        <w:t>,</w:t>
      </w:r>
      <w:r w:rsidRPr="00E60633">
        <w:rPr>
          <w:rFonts w:eastAsia="Times New Roman"/>
          <w:szCs w:val="24"/>
        </w:rPr>
        <w:t xml:space="preserve"> οι </w:t>
      </w:r>
      <w:proofErr w:type="spellStart"/>
      <w:r w:rsidRPr="00E60633">
        <w:rPr>
          <w:rFonts w:eastAsia="Times New Roman"/>
          <w:szCs w:val="24"/>
        </w:rPr>
        <w:t>τρίτεκνοι</w:t>
      </w:r>
      <w:proofErr w:type="spellEnd"/>
      <w:r>
        <w:rPr>
          <w:rFonts w:eastAsia="Times New Roman"/>
          <w:szCs w:val="24"/>
        </w:rPr>
        <w:t>,</w:t>
      </w:r>
      <w:r w:rsidRPr="00E60633">
        <w:rPr>
          <w:rFonts w:eastAsia="Times New Roman"/>
          <w:szCs w:val="24"/>
        </w:rPr>
        <w:t xml:space="preserve"> άτομα με αναπηρία που αισθάνονται ότι αδικούνται από τις προβλέψεις που εισάγετ</w:t>
      </w:r>
      <w:r>
        <w:rPr>
          <w:rFonts w:eastAsia="Times New Roman"/>
          <w:szCs w:val="24"/>
        </w:rPr>
        <w:t>ε.</w:t>
      </w:r>
      <w:r w:rsidRPr="00E60633">
        <w:rPr>
          <w:rFonts w:eastAsia="Times New Roman"/>
          <w:szCs w:val="24"/>
        </w:rPr>
        <w:t xml:space="preserve"> </w:t>
      </w:r>
    </w:p>
    <w:p w14:paraId="6B14F25B" w14:textId="77777777" w:rsidR="004965E6" w:rsidRDefault="004D430C">
      <w:pPr>
        <w:spacing w:line="600" w:lineRule="auto"/>
        <w:ind w:firstLine="720"/>
        <w:jc w:val="both"/>
        <w:rPr>
          <w:rFonts w:eastAsia="Times New Roman"/>
          <w:szCs w:val="24"/>
        </w:rPr>
      </w:pPr>
      <w:r>
        <w:rPr>
          <w:rFonts w:eastAsia="Times New Roman"/>
          <w:szCs w:val="24"/>
        </w:rPr>
        <w:t>Ε</w:t>
      </w:r>
      <w:r w:rsidRPr="00E60633">
        <w:rPr>
          <w:rFonts w:eastAsia="Times New Roman"/>
          <w:szCs w:val="24"/>
        </w:rPr>
        <w:t>μείς καταθέσαμε μέσω του εισηγητή μας συγκεκριμένη και ολοκληρωμένη πρόταση</w:t>
      </w:r>
      <w:r>
        <w:rPr>
          <w:rFonts w:eastAsia="Times New Roman"/>
          <w:szCs w:val="24"/>
        </w:rPr>
        <w:t>,</w:t>
      </w:r>
      <w:r w:rsidRPr="00E60633">
        <w:rPr>
          <w:rFonts w:eastAsia="Times New Roman"/>
          <w:szCs w:val="24"/>
        </w:rPr>
        <w:t xml:space="preserve"> την οποία και </w:t>
      </w:r>
      <w:r>
        <w:rPr>
          <w:rFonts w:eastAsia="Times New Roman"/>
          <w:szCs w:val="24"/>
        </w:rPr>
        <w:t>σ</w:t>
      </w:r>
      <w:r w:rsidRPr="00E60633">
        <w:rPr>
          <w:rFonts w:eastAsia="Times New Roman"/>
          <w:szCs w:val="24"/>
        </w:rPr>
        <w:t>ας καλούμε έστω και αυτή</w:t>
      </w:r>
      <w:r>
        <w:rPr>
          <w:rFonts w:eastAsia="Times New Roman"/>
          <w:szCs w:val="24"/>
        </w:rPr>
        <w:t>ν</w:t>
      </w:r>
      <w:r w:rsidRPr="00E60633">
        <w:rPr>
          <w:rFonts w:eastAsia="Times New Roman"/>
          <w:szCs w:val="24"/>
        </w:rPr>
        <w:t xml:space="preserve"> τη στιγμή να υιοθετήσετε</w:t>
      </w:r>
      <w:r>
        <w:rPr>
          <w:rFonts w:eastAsia="Times New Roman"/>
          <w:szCs w:val="24"/>
        </w:rPr>
        <w:t>.</w:t>
      </w:r>
    </w:p>
    <w:p w14:paraId="6B14F25C" w14:textId="77777777" w:rsidR="004965E6" w:rsidRDefault="004D430C">
      <w:pPr>
        <w:spacing w:line="600" w:lineRule="auto"/>
        <w:ind w:firstLine="720"/>
        <w:jc w:val="both"/>
        <w:rPr>
          <w:rFonts w:eastAsia="Times New Roman"/>
          <w:szCs w:val="24"/>
        </w:rPr>
      </w:pPr>
      <w:r>
        <w:rPr>
          <w:rFonts w:eastAsia="Times New Roman"/>
          <w:szCs w:val="24"/>
        </w:rPr>
        <w:lastRenderedPageBreak/>
        <w:t>Ε</w:t>
      </w:r>
      <w:r w:rsidRPr="00E60633">
        <w:rPr>
          <w:rFonts w:eastAsia="Times New Roman"/>
          <w:szCs w:val="24"/>
        </w:rPr>
        <w:t>υχαριστώ πολύ</w:t>
      </w:r>
      <w:r>
        <w:rPr>
          <w:rFonts w:eastAsia="Times New Roman"/>
          <w:szCs w:val="24"/>
        </w:rPr>
        <w:t>.</w:t>
      </w:r>
    </w:p>
    <w:p w14:paraId="6B14F25D" w14:textId="77777777" w:rsidR="004965E6" w:rsidRDefault="004D430C">
      <w:pPr>
        <w:spacing w:line="600" w:lineRule="auto"/>
        <w:ind w:firstLine="720"/>
        <w:jc w:val="center"/>
        <w:rPr>
          <w:rFonts w:eastAsia="Times New Roman" w:cs="Times New Roman"/>
          <w:szCs w:val="24"/>
        </w:rPr>
      </w:pPr>
      <w:r>
        <w:rPr>
          <w:rFonts w:eastAsia="Times New Roman" w:cs="Times New Roman"/>
          <w:szCs w:val="24"/>
        </w:rPr>
        <w:t>(Χειροκροτή</w:t>
      </w:r>
      <w:r>
        <w:rPr>
          <w:rFonts w:eastAsia="Times New Roman" w:cs="Times New Roman"/>
          <w:szCs w:val="24"/>
        </w:rPr>
        <w:t>ματα από την πτέρυγα της Νέας Δημοκρατίας)</w:t>
      </w:r>
    </w:p>
    <w:p w14:paraId="6B14F25E" w14:textId="77777777" w:rsidR="004965E6" w:rsidRDefault="004D430C">
      <w:pPr>
        <w:spacing w:line="600" w:lineRule="auto"/>
        <w:ind w:firstLine="720"/>
        <w:jc w:val="both"/>
        <w:rPr>
          <w:rFonts w:eastAsia="Times New Roman"/>
          <w:b/>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sidRPr="003244EA">
        <w:rPr>
          <w:rFonts w:eastAsia="Times New Roman"/>
          <w:szCs w:val="24"/>
        </w:rPr>
        <w:t>Κι εγώ ευχαριστώ.</w:t>
      </w:r>
    </w:p>
    <w:p w14:paraId="6B14F25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Τον λόγο έχει ο κ. Γεωργαντάς, Βουλευτής της Νέας Δημοκρατίας.</w:t>
      </w:r>
    </w:p>
    <w:p w14:paraId="6B14F260" w14:textId="77777777" w:rsidR="004965E6" w:rsidRDefault="004D430C">
      <w:pPr>
        <w:spacing w:line="600" w:lineRule="auto"/>
        <w:ind w:firstLine="720"/>
        <w:jc w:val="both"/>
        <w:rPr>
          <w:rFonts w:eastAsia="Times New Roman"/>
          <w:szCs w:val="24"/>
        </w:rPr>
      </w:pPr>
      <w:r w:rsidRPr="003244EA">
        <w:rPr>
          <w:rFonts w:eastAsia="Times New Roman" w:cs="Times New Roman"/>
          <w:b/>
          <w:szCs w:val="24"/>
        </w:rPr>
        <w:t xml:space="preserve">ΓΕΩΡΓΙΟΣ ΓΕΩΡΓΑΝΤΑΣ: </w:t>
      </w:r>
      <w:r w:rsidRPr="003244EA">
        <w:rPr>
          <w:rFonts w:eastAsia="Times New Roman" w:cs="Times New Roman"/>
          <w:szCs w:val="24"/>
        </w:rPr>
        <w:t>Ε</w:t>
      </w:r>
      <w:r w:rsidRPr="00E60633">
        <w:rPr>
          <w:rFonts w:eastAsia="Times New Roman"/>
          <w:szCs w:val="24"/>
        </w:rPr>
        <w:t>υχαριστώ</w:t>
      </w:r>
      <w:r>
        <w:rPr>
          <w:rFonts w:eastAsia="Times New Roman"/>
          <w:szCs w:val="24"/>
        </w:rPr>
        <w:t>,</w:t>
      </w:r>
      <w:r w:rsidRPr="00E60633">
        <w:rPr>
          <w:rFonts w:eastAsia="Times New Roman"/>
          <w:szCs w:val="24"/>
        </w:rPr>
        <w:t xml:space="preserve"> κύριε Πρόεδρε</w:t>
      </w:r>
      <w:r>
        <w:rPr>
          <w:rFonts w:eastAsia="Times New Roman"/>
          <w:szCs w:val="24"/>
        </w:rPr>
        <w:t>.</w:t>
      </w:r>
    </w:p>
    <w:p w14:paraId="6B14F261" w14:textId="77777777" w:rsidR="004965E6" w:rsidRDefault="004D430C">
      <w:pPr>
        <w:spacing w:line="600" w:lineRule="auto"/>
        <w:ind w:firstLine="720"/>
        <w:jc w:val="both"/>
        <w:rPr>
          <w:rFonts w:eastAsia="Times New Roman"/>
          <w:szCs w:val="24"/>
        </w:rPr>
      </w:pPr>
      <w:r w:rsidRPr="00E60633">
        <w:rPr>
          <w:rFonts w:eastAsia="Times New Roman"/>
          <w:szCs w:val="24"/>
        </w:rPr>
        <w:t>Βεβαίως</w:t>
      </w:r>
      <w:r>
        <w:rPr>
          <w:rFonts w:eastAsia="Times New Roman"/>
          <w:szCs w:val="24"/>
        </w:rPr>
        <w:t>,</w:t>
      </w:r>
      <w:r w:rsidRPr="00E60633">
        <w:rPr>
          <w:rFonts w:eastAsia="Times New Roman"/>
          <w:szCs w:val="24"/>
        </w:rPr>
        <w:t xml:space="preserve"> </w:t>
      </w:r>
      <w:r>
        <w:rPr>
          <w:rFonts w:eastAsia="Times New Roman"/>
          <w:szCs w:val="24"/>
        </w:rPr>
        <w:t>κ</w:t>
      </w:r>
      <w:r w:rsidRPr="00E60633">
        <w:rPr>
          <w:rFonts w:eastAsia="Times New Roman"/>
          <w:szCs w:val="24"/>
        </w:rPr>
        <w:t>ύριε Υπουργέ</w:t>
      </w:r>
      <w:r>
        <w:rPr>
          <w:rFonts w:eastAsia="Times New Roman"/>
          <w:szCs w:val="24"/>
        </w:rPr>
        <w:t>, πρέπει να συνομολογήσου</w:t>
      </w:r>
      <w:r w:rsidRPr="00E60633">
        <w:rPr>
          <w:rFonts w:eastAsia="Times New Roman"/>
          <w:szCs w:val="24"/>
        </w:rPr>
        <w:t>με</w:t>
      </w:r>
      <w:r w:rsidRPr="00E60633">
        <w:rPr>
          <w:rFonts w:eastAsia="Times New Roman"/>
          <w:szCs w:val="24"/>
        </w:rPr>
        <w:t xml:space="preserve"> ότι υπάρχει μεγάλη ευρηματικότητα</w:t>
      </w:r>
      <w:r>
        <w:rPr>
          <w:rFonts w:eastAsia="Times New Roman"/>
          <w:szCs w:val="24"/>
        </w:rPr>
        <w:t>,</w:t>
      </w:r>
      <w:r w:rsidRPr="00E60633">
        <w:rPr>
          <w:rFonts w:eastAsia="Times New Roman"/>
          <w:szCs w:val="24"/>
        </w:rPr>
        <w:t xml:space="preserve"> σε σχέση με τους τίτλους των νομοσχεδίων</w:t>
      </w:r>
      <w:r>
        <w:rPr>
          <w:rFonts w:eastAsia="Times New Roman"/>
          <w:szCs w:val="24"/>
        </w:rPr>
        <w:t>. «Σ</w:t>
      </w:r>
      <w:r w:rsidRPr="00E60633">
        <w:rPr>
          <w:rFonts w:eastAsia="Times New Roman"/>
          <w:szCs w:val="24"/>
        </w:rPr>
        <w:t>υνέργειες</w:t>
      </w:r>
      <w:r>
        <w:rPr>
          <w:rFonts w:eastAsia="Times New Roman"/>
          <w:szCs w:val="24"/>
        </w:rPr>
        <w:t xml:space="preserve">», </w:t>
      </w:r>
      <w:r w:rsidRPr="00E60633">
        <w:rPr>
          <w:rFonts w:eastAsia="Times New Roman"/>
          <w:szCs w:val="24"/>
        </w:rPr>
        <w:t>πραγματικά πολύ επιτυχημένος ο όρος</w:t>
      </w:r>
      <w:r>
        <w:rPr>
          <w:rFonts w:eastAsia="Times New Roman"/>
          <w:szCs w:val="24"/>
        </w:rPr>
        <w:t>,</w:t>
      </w:r>
      <w:r w:rsidRPr="00E60633">
        <w:rPr>
          <w:rFonts w:eastAsia="Times New Roman"/>
          <w:szCs w:val="24"/>
        </w:rPr>
        <w:t xml:space="preserve"> αλλά από αυτά τα οποία ακούστηκαν από όλους τους συναδέλφους</w:t>
      </w:r>
      <w:r>
        <w:rPr>
          <w:rFonts w:eastAsia="Times New Roman"/>
          <w:szCs w:val="24"/>
        </w:rPr>
        <w:t>,</w:t>
      </w:r>
      <w:r w:rsidRPr="00E60633">
        <w:rPr>
          <w:rFonts w:eastAsia="Times New Roman"/>
          <w:szCs w:val="24"/>
        </w:rPr>
        <w:t xml:space="preserve"> ιδίως τους συναδέλφου</w:t>
      </w:r>
      <w:r>
        <w:rPr>
          <w:rFonts w:eastAsia="Times New Roman"/>
          <w:szCs w:val="24"/>
        </w:rPr>
        <w:t>ς της Θεσσαλίας</w:t>
      </w:r>
      <w:r>
        <w:rPr>
          <w:rFonts w:eastAsia="Times New Roman"/>
          <w:szCs w:val="24"/>
        </w:rPr>
        <w:t>,</w:t>
      </w:r>
      <w:r>
        <w:rPr>
          <w:rFonts w:eastAsia="Times New Roman"/>
          <w:szCs w:val="24"/>
        </w:rPr>
        <w:t xml:space="preserve"> που έχουν και μι</w:t>
      </w:r>
      <w:r w:rsidRPr="00E60633">
        <w:rPr>
          <w:rFonts w:eastAsia="Times New Roman"/>
          <w:szCs w:val="24"/>
        </w:rPr>
        <w:t>α πιο άμεση</w:t>
      </w:r>
      <w:r w:rsidRPr="00E60633">
        <w:rPr>
          <w:rFonts w:eastAsia="Times New Roman"/>
          <w:szCs w:val="24"/>
        </w:rPr>
        <w:t xml:space="preserve"> προσέγγιση με το ζήτημα</w:t>
      </w:r>
      <w:r>
        <w:rPr>
          <w:rFonts w:eastAsia="Times New Roman"/>
          <w:szCs w:val="24"/>
        </w:rPr>
        <w:t>,</w:t>
      </w:r>
      <w:r w:rsidRPr="00E60633">
        <w:rPr>
          <w:rFonts w:eastAsia="Times New Roman"/>
          <w:szCs w:val="24"/>
        </w:rPr>
        <w:t xml:space="preserve"> αποδείχτηκε ότι όλες αυτές οι συνέργειες γίνονται ερήμην και των πρυτανικών αρχών και των τοπικών </w:t>
      </w:r>
      <w:proofErr w:type="spellStart"/>
      <w:r w:rsidRPr="00E60633">
        <w:rPr>
          <w:rFonts w:eastAsia="Times New Roman"/>
          <w:szCs w:val="24"/>
        </w:rPr>
        <w:t>αυτοδιοικητικών</w:t>
      </w:r>
      <w:proofErr w:type="spellEnd"/>
      <w:r w:rsidRPr="00E60633">
        <w:rPr>
          <w:rFonts w:eastAsia="Times New Roman"/>
          <w:szCs w:val="24"/>
        </w:rPr>
        <w:t xml:space="preserve"> αρχών και της ακαδημαϊκής κοινότητας</w:t>
      </w:r>
      <w:r>
        <w:rPr>
          <w:rFonts w:eastAsia="Times New Roman"/>
          <w:szCs w:val="24"/>
        </w:rPr>
        <w:t>.</w:t>
      </w:r>
    </w:p>
    <w:p w14:paraId="6B14F262" w14:textId="77777777" w:rsidR="004965E6" w:rsidRDefault="004D430C">
      <w:pPr>
        <w:spacing w:line="600" w:lineRule="auto"/>
        <w:ind w:firstLine="720"/>
        <w:jc w:val="both"/>
        <w:rPr>
          <w:rFonts w:eastAsia="Times New Roman"/>
          <w:szCs w:val="24"/>
        </w:rPr>
      </w:pPr>
      <w:r>
        <w:rPr>
          <w:rFonts w:eastAsia="Times New Roman"/>
          <w:szCs w:val="24"/>
        </w:rPr>
        <w:lastRenderedPageBreak/>
        <w:t>Ε</w:t>
      </w:r>
      <w:r w:rsidRPr="00E60633">
        <w:rPr>
          <w:rFonts w:eastAsia="Times New Roman"/>
          <w:szCs w:val="24"/>
        </w:rPr>
        <w:t>γώ δεν έχω γνώση ακριβώς των παραμέτρων</w:t>
      </w:r>
      <w:r>
        <w:rPr>
          <w:rFonts w:eastAsia="Times New Roman"/>
          <w:szCs w:val="24"/>
        </w:rPr>
        <w:t>,</w:t>
      </w:r>
      <w:r w:rsidRPr="00E60633">
        <w:rPr>
          <w:rFonts w:eastAsia="Times New Roman"/>
          <w:szCs w:val="24"/>
        </w:rPr>
        <w:t xml:space="preserve"> που οδήγησαν σε αυτή σας την απόφαση</w:t>
      </w:r>
      <w:r>
        <w:rPr>
          <w:rFonts w:eastAsia="Times New Roman"/>
          <w:szCs w:val="24"/>
        </w:rPr>
        <w:t>,</w:t>
      </w:r>
      <w:r w:rsidRPr="00E60633">
        <w:rPr>
          <w:rFonts w:eastAsia="Times New Roman"/>
          <w:szCs w:val="24"/>
        </w:rPr>
        <w:t xml:space="preserve"> αλλά έχω την εμπειρία και την εικόνα από ό</w:t>
      </w:r>
      <w:r>
        <w:rPr>
          <w:rFonts w:eastAsia="Times New Roman"/>
          <w:szCs w:val="24"/>
        </w:rPr>
        <w:t>,</w:t>
      </w:r>
      <w:r w:rsidRPr="00E60633">
        <w:rPr>
          <w:rFonts w:eastAsia="Times New Roman"/>
          <w:szCs w:val="24"/>
        </w:rPr>
        <w:t>τι αντίστοιχο έγινε σε σχέση με τη συγχώνευση στο Διεθνές Πανεπιστήμιο Θεσσαλονίκης των ΤΕΙ της Κεντρικής Μακεδονίας</w:t>
      </w:r>
      <w:r>
        <w:rPr>
          <w:rFonts w:eastAsia="Times New Roman"/>
          <w:szCs w:val="24"/>
        </w:rPr>
        <w:t>,</w:t>
      </w:r>
      <w:r w:rsidRPr="00E60633">
        <w:rPr>
          <w:rFonts w:eastAsia="Times New Roman"/>
          <w:szCs w:val="24"/>
        </w:rPr>
        <w:t xml:space="preserve"> του </w:t>
      </w:r>
      <w:proofErr w:type="spellStart"/>
      <w:r w:rsidRPr="00E60633">
        <w:rPr>
          <w:rFonts w:eastAsia="Times New Roman"/>
          <w:szCs w:val="24"/>
        </w:rPr>
        <w:t>Αλεξ</w:t>
      </w:r>
      <w:r>
        <w:rPr>
          <w:rFonts w:eastAsia="Times New Roman"/>
          <w:szCs w:val="24"/>
        </w:rPr>
        <w:t>ά</w:t>
      </w:r>
      <w:r w:rsidRPr="00E60633">
        <w:rPr>
          <w:rFonts w:eastAsia="Times New Roman"/>
          <w:szCs w:val="24"/>
        </w:rPr>
        <w:t>νδρε</w:t>
      </w:r>
      <w:r>
        <w:rPr>
          <w:rFonts w:eastAsia="Times New Roman"/>
          <w:szCs w:val="24"/>
        </w:rPr>
        <w:t>ι</w:t>
      </w:r>
      <w:r w:rsidRPr="00E60633">
        <w:rPr>
          <w:rFonts w:eastAsia="Times New Roman"/>
          <w:szCs w:val="24"/>
        </w:rPr>
        <w:t>ου</w:t>
      </w:r>
      <w:proofErr w:type="spellEnd"/>
      <w:r w:rsidRPr="00E60633">
        <w:rPr>
          <w:rFonts w:eastAsia="Times New Roman"/>
          <w:szCs w:val="24"/>
        </w:rPr>
        <w:t xml:space="preserve"> ΤΕΙ και του ΤΕΙ της </w:t>
      </w:r>
      <w:proofErr w:type="spellStart"/>
      <w:r w:rsidRPr="00E60633">
        <w:rPr>
          <w:rFonts w:eastAsia="Times New Roman"/>
          <w:szCs w:val="24"/>
        </w:rPr>
        <w:t>Καβάλας</w:t>
      </w:r>
      <w:r>
        <w:rPr>
          <w:rFonts w:eastAsia="Times New Roman"/>
          <w:szCs w:val="24"/>
        </w:rPr>
        <w:t>.Ε</w:t>
      </w:r>
      <w:r w:rsidRPr="00184008">
        <w:rPr>
          <w:rFonts w:eastAsia="Times New Roman"/>
          <w:szCs w:val="24"/>
        </w:rPr>
        <w:t>κεί</w:t>
      </w:r>
      <w:proofErr w:type="spellEnd"/>
      <w:r w:rsidRPr="00184008">
        <w:rPr>
          <w:rFonts w:eastAsia="Times New Roman"/>
          <w:szCs w:val="24"/>
        </w:rPr>
        <w:t xml:space="preserve"> </w:t>
      </w:r>
      <w:r>
        <w:rPr>
          <w:rFonts w:eastAsia="Times New Roman"/>
          <w:szCs w:val="24"/>
        </w:rPr>
        <w:t>ε</w:t>
      </w:r>
      <w:r w:rsidRPr="00184008">
        <w:rPr>
          <w:rFonts w:eastAsia="Times New Roman"/>
          <w:szCs w:val="24"/>
        </w:rPr>
        <w:t>ίχα την τιμή να συμμετάσχω στη</w:t>
      </w:r>
      <w:r>
        <w:rPr>
          <w:rFonts w:eastAsia="Times New Roman"/>
          <w:szCs w:val="24"/>
        </w:rPr>
        <w:t>,</w:t>
      </w:r>
      <w:r w:rsidRPr="00184008">
        <w:rPr>
          <w:rFonts w:eastAsia="Times New Roman"/>
          <w:szCs w:val="24"/>
        </w:rPr>
        <w:t xml:space="preserve"> δήθεν</w:t>
      </w:r>
      <w:r>
        <w:rPr>
          <w:rFonts w:eastAsia="Times New Roman"/>
          <w:szCs w:val="24"/>
        </w:rPr>
        <w:t xml:space="preserve">, </w:t>
      </w:r>
      <w:r>
        <w:rPr>
          <w:rFonts w:eastAsia="Times New Roman"/>
          <w:szCs w:val="24"/>
        </w:rPr>
        <w:t>διαβούλευση-</w:t>
      </w:r>
      <w:r w:rsidRPr="00184008">
        <w:rPr>
          <w:rFonts w:eastAsia="Times New Roman"/>
          <w:szCs w:val="24"/>
        </w:rPr>
        <w:t>ενημέρωση</w:t>
      </w:r>
      <w:r>
        <w:rPr>
          <w:rFonts w:eastAsia="Times New Roman"/>
          <w:szCs w:val="24"/>
        </w:rPr>
        <w:t>,</w:t>
      </w:r>
      <w:r w:rsidRPr="00184008">
        <w:rPr>
          <w:rFonts w:eastAsia="Times New Roman"/>
          <w:szCs w:val="24"/>
        </w:rPr>
        <w:t xml:space="preserve"> </w:t>
      </w:r>
      <w:r>
        <w:rPr>
          <w:rFonts w:eastAsia="Times New Roman"/>
          <w:szCs w:val="24"/>
        </w:rPr>
        <w:t xml:space="preserve">η </w:t>
      </w:r>
      <w:r w:rsidRPr="00184008">
        <w:rPr>
          <w:rFonts w:eastAsia="Times New Roman"/>
          <w:szCs w:val="24"/>
        </w:rPr>
        <w:t>οποία θα γίνονταν</w:t>
      </w:r>
      <w:r>
        <w:rPr>
          <w:rFonts w:eastAsia="Times New Roman"/>
          <w:szCs w:val="24"/>
        </w:rPr>
        <w:t>.</w:t>
      </w:r>
      <w:r w:rsidRPr="00184008">
        <w:rPr>
          <w:rFonts w:eastAsia="Times New Roman"/>
          <w:szCs w:val="24"/>
        </w:rPr>
        <w:t xml:space="preserve"> </w:t>
      </w:r>
      <w:r>
        <w:rPr>
          <w:rFonts w:eastAsia="Times New Roman"/>
          <w:szCs w:val="24"/>
        </w:rPr>
        <w:t>Π</w:t>
      </w:r>
      <w:r w:rsidRPr="00184008">
        <w:rPr>
          <w:rFonts w:eastAsia="Times New Roman"/>
          <w:szCs w:val="24"/>
        </w:rPr>
        <w:t>ραγματικά</w:t>
      </w:r>
      <w:r>
        <w:rPr>
          <w:rFonts w:eastAsia="Times New Roman"/>
          <w:szCs w:val="24"/>
        </w:rPr>
        <w:t>,</w:t>
      </w:r>
      <w:r w:rsidRPr="00184008">
        <w:rPr>
          <w:rFonts w:eastAsia="Times New Roman"/>
          <w:szCs w:val="24"/>
        </w:rPr>
        <w:t xml:space="preserve"> </w:t>
      </w:r>
      <w:r>
        <w:rPr>
          <w:rFonts w:eastAsia="Times New Roman"/>
          <w:szCs w:val="24"/>
        </w:rPr>
        <w:t>ή</w:t>
      </w:r>
      <w:r w:rsidRPr="00184008">
        <w:rPr>
          <w:rFonts w:eastAsia="Times New Roman"/>
          <w:szCs w:val="24"/>
        </w:rPr>
        <w:t>ρθε ένα μόνο μέλος από το Διεθνές Πανεπιστήμιο</w:t>
      </w:r>
      <w:r w:rsidRPr="0012410D">
        <w:rPr>
          <w:rFonts w:eastAsia="Times New Roman"/>
          <w:szCs w:val="24"/>
        </w:rPr>
        <w:t>,</w:t>
      </w:r>
      <w:r w:rsidRPr="00184008">
        <w:rPr>
          <w:rFonts w:eastAsia="Times New Roman"/>
          <w:szCs w:val="24"/>
        </w:rPr>
        <w:t xml:space="preserve"> ουσιαστικά για να μας ανακοινώσ</w:t>
      </w:r>
      <w:r>
        <w:rPr>
          <w:rFonts w:eastAsia="Times New Roman"/>
          <w:szCs w:val="24"/>
        </w:rPr>
        <w:t xml:space="preserve">ει την απόφαση περί συγχωνεύσεως. </w:t>
      </w:r>
    </w:p>
    <w:p w14:paraId="6B14F263" w14:textId="77777777" w:rsidR="004965E6" w:rsidRDefault="004D430C">
      <w:pPr>
        <w:spacing w:line="600" w:lineRule="auto"/>
        <w:ind w:firstLine="720"/>
        <w:jc w:val="both"/>
        <w:rPr>
          <w:rFonts w:eastAsia="Times New Roman"/>
          <w:szCs w:val="24"/>
        </w:rPr>
      </w:pPr>
      <w:r>
        <w:rPr>
          <w:rFonts w:eastAsia="Times New Roman"/>
          <w:szCs w:val="24"/>
        </w:rPr>
        <w:t>Στο Κιλκίς υπάρχει ένα μόνο τμήμα ΤΕΙ. Κ</w:t>
      </w:r>
      <w:r w:rsidRPr="00184008">
        <w:rPr>
          <w:rFonts w:eastAsia="Times New Roman"/>
          <w:szCs w:val="24"/>
        </w:rPr>
        <w:t xml:space="preserve">αταλαβαίνετε ότι </w:t>
      </w:r>
      <w:r>
        <w:rPr>
          <w:rFonts w:eastAsia="Times New Roman"/>
          <w:szCs w:val="24"/>
        </w:rPr>
        <w:t>ο</w:t>
      </w:r>
      <w:r w:rsidRPr="00184008">
        <w:rPr>
          <w:rFonts w:eastAsia="Times New Roman"/>
          <w:szCs w:val="24"/>
        </w:rPr>
        <w:t xml:space="preserve">ι ακαδημαϊκοί </w:t>
      </w:r>
      <w:r>
        <w:rPr>
          <w:rFonts w:eastAsia="Times New Roman"/>
          <w:szCs w:val="24"/>
        </w:rPr>
        <w:t>κ</w:t>
      </w:r>
      <w:r w:rsidRPr="00184008">
        <w:rPr>
          <w:rFonts w:eastAsia="Times New Roman"/>
          <w:szCs w:val="24"/>
        </w:rPr>
        <w:t>ανόνες δεν ε</w:t>
      </w:r>
      <w:r w:rsidRPr="00184008">
        <w:rPr>
          <w:rFonts w:eastAsia="Times New Roman"/>
          <w:szCs w:val="24"/>
        </w:rPr>
        <w:t>πιτρέπουν την ύπαρξη και λειτουργία ενός μόνο τμήματος</w:t>
      </w:r>
      <w:r>
        <w:rPr>
          <w:rFonts w:eastAsia="Times New Roman"/>
          <w:szCs w:val="24"/>
        </w:rPr>
        <w:t>.</w:t>
      </w:r>
      <w:r w:rsidRPr="00184008">
        <w:rPr>
          <w:rFonts w:eastAsia="Times New Roman"/>
          <w:szCs w:val="24"/>
        </w:rPr>
        <w:t xml:space="preserve"> </w:t>
      </w:r>
      <w:r>
        <w:rPr>
          <w:rFonts w:eastAsia="Times New Roman"/>
          <w:szCs w:val="24"/>
        </w:rPr>
        <w:t>Π</w:t>
      </w:r>
      <w:r w:rsidRPr="00184008">
        <w:rPr>
          <w:rFonts w:eastAsia="Times New Roman"/>
          <w:szCs w:val="24"/>
        </w:rPr>
        <w:t>ρέπει να υπάρχει συνάφεια με ένα δεύτερο τμήμα</w:t>
      </w:r>
      <w:r>
        <w:rPr>
          <w:rFonts w:eastAsia="Times New Roman"/>
          <w:szCs w:val="24"/>
        </w:rPr>
        <w:t>, μια δημιουργία</w:t>
      </w:r>
      <w:r w:rsidRPr="00184008">
        <w:rPr>
          <w:rFonts w:eastAsia="Times New Roman"/>
          <w:szCs w:val="24"/>
        </w:rPr>
        <w:t xml:space="preserve"> </w:t>
      </w:r>
      <w:r>
        <w:rPr>
          <w:rFonts w:eastAsia="Times New Roman"/>
          <w:szCs w:val="24"/>
        </w:rPr>
        <w:t>σ</w:t>
      </w:r>
      <w:r w:rsidRPr="00184008">
        <w:rPr>
          <w:rFonts w:eastAsia="Times New Roman"/>
          <w:szCs w:val="24"/>
        </w:rPr>
        <w:t>χολής</w:t>
      </w:r>
      <w:r>
        <w:rPr>
          <w:rFonts w:eastAsia="Times New Roman"/>
          <w:szCs w:val="24"/>
        </w:rPr>
        <w:t>,</w:t>
      </w:r>
      <w:r w:rsidRPr="00184008">
        <w:rPr>
          <w:rFonts w:eastAsia="Times New Roman"/>
          <w:szCs w:val="24"/>
        </w:rPr>
        <w:t xml:space="preserve"> έτσι ώστε </w:t>
      </w:r>
      <w:r>
        <w:rPr>
          <w:rFonts w:eastAsia="Times New Roman"/>
          <w:szCs w:val="24"/>
        </w:rPr>
        <w:t>και ακαδημαϊκά να</w:t>
      </w:r>
      <w:r w:rsidRPr="00184008">
        <w:rPr>
          <w:rFonts w:eastAsia="Times New Roman"/>
          <w:szCs w:val="24"/>
        </w:rPr>
        <w:t xml:space="preserve"> υπάρχει ένα ποιοτικό επίπεδο αναβαθμισμένο και </w:t>
      </w:r>
      <w:r>
        <w:rPr>
          <w:rFonts w:eastAsia="Times New Roman"/>
          <w:szCs w:val="24"/>
        </w:rPr>
        <w:t xml:space="preserve">να </w:t>
      </w:r>
      <w:r w:rsidRPr="00184008">
        <w:rPr>
          <w:rFonts w:eastAsia="Times New Roman"/>
          <w:szCs w:val="24"/>
        </w:rPr>
        <w:t>υπάρχει μία ολοκληρωμένη παρουσία ενός εκπαιδευτικ</w:t>
      </w:r>
      <w:r w:rsidRPr="00184008">
        <w:rPr>
          <w:rFonts w:eastAsia="Times New Roman"/>
          <w:szCs w:val="24"/>
        </w:rPr>
        <w:t xml:space="preserve">ού </w:t>
      </w:r>
      <w:r>
        <w:rPr>
          <w:rFonts w:eastAsia="Times New Roman"/>
          <w:szCs w:val="24"/>
        </w:rPr>
        <w:t>ι</w:t>
      </w:r>
      <w:r w:rsidRPr="00184008">
        <w:rPr>
          <w:rFonts w:eastAsia="Times New Roman"/>
          <w:szCs w:val="24"/>
        </w:rPr>
        <w:t xml:space="preserve">δρύματος σε μία </w:t>
      </w:r>
      <w:r>
        <w:rPr>
          <w:rFonts w:eastAsia="Times New Roman"/>
          <w:szCs w:val="24"/>
        </w:rPr>
        <w:t>πόλη,</w:t>
      </w:r>
      <w:r w:rsidRPr="00184008">
        <w:rPr>
          <w:rFonts w:eastAsia="Times New Roman"/>
          <w:szCs w:val="24"/>
        </w:rPr>
        <w:t xml:space="preserve"> από τη στιγμή που έχουμε την τύχη να έχουμε ένα υπέροχο κτίριο</w:t>
      </w:r>
      <w:r>
        <w:rPr>
          <w:rFonts w:eastAsia="Times New Roman"/>
          <w:szCs w:val="24"/>
        </w:rPr>
        <w:t>,</w:t>
      </w:r>
      <w:r w:rsidRPr="00184008">
        <w:rPr>
          <w:rFonts w:eastAsia="Times New Roman"/>
          <w:szCs w:val="24"/>
        </w:rPr>
        <w:t xml:space="preserve"> καινούργιο</w:t>
      </w:r>
      <w:r>
        <w:rPr>
          <w:rFonts w:eastAsia="Times New Roman"/>
          <w:szCs w:val="24"/>
        </w:rPr>
        <w:t>, το οποίο ήταν</w:t>
      </w:r>
      <w:r w:rsidRPr="00184008">
        <w:rPr>
          <w:rFonts w:eastAsia="Times New Roman"/>
          <w:szCs w:val="24"/>
        </w:rPr>
        <w:t xml:space="preserve"> σε ένα παλαιότερο ΕΣΠΑ </w:t>
      </w:r>
      <w:r>
        <w:rPr>
          <w:rFonts w:eastAsia="Times New Roman"/>
          <w:szCs w:val="24"/>
        </w:rPr>
        <w:t xml:space="preserve">και το οποίο </w:t>
      </w:r>
      <w:r w:rsidRPr="00184008">
        <w:rPr>
          <w:rFonts w:eastAsia="Times New Roman"/>
          <w:szCs w:val="24"/>
        </w:rPr>
        <w:t>καθυστέρησ</w:t>
      </w:r>
      <w:r>
        <w:rPr>
          <w:rFonts w:eastAsia="Times New Roman"/>
          <w:szCs w:val="24"/>
        </w:rPr>
        <w:t>ε,</w:t>
      </w:r>
      <w:r w:rsidRPr="00184008">
        <w:rPr>
          <w:rFonts w:eastAsia="Times New Roman"/>
          <w:szCs w:val="24"/>
        </w:rPr>
        <w:t xml:space="preserve"> αλλά </w:t>
      </w:r>
      <w:r>
        <w:rPr>
          <w:rFonts w:eastAsia="Times New Roman"/>
          <w:szCs w:val="24"/>
        </w:rPr>
        <w:t>π</w:t>
      </w:r>
      <w:r w:rsidRPr="00184008">
        <w:rPr>
          <w:rFonts w:eastAsia="Times New Roman"/>
          <w:szCs w:val="24"/>
        </w:rPr>
        <w:t>αραδόθηκε τώρα</w:t>
      </w:r>
      <w:r>
        <w:rPr>
          <w:rFonts w:eastAsia="Times New Roman"/>
          <w:szCs w:val="24"/>
        </w:rPr>
        <w:t>.</w:t>
      </w:r>
      <w:r w:rsidRPr="00184008">
        <w:rPr>
          <w:rFonts w:eastAsia="Times New Roman"/>
          <w:szCs w:val="24"/>
        </w:rPr>
        <w:t xml:space="preserve"> Είχα</w:t>
      </w:r>
      <w:r>
        <w:rPr>
          <w:rFonts w:eastAsia="Times New Roman"/>
          <w:szCs w:val="24"/>
        </w:rPr>
        <w:t>τε</w:t>
      </w:r>
      <w:r w:rsidRPr="00184008">
        <w:rPr>
          <w:rFonts w:eastAsia="Times New Roman"/>
          <w:szCs w:val="24"/>
        </w:rPr>
        <w:t xml:space="preserve"> την τύχη να </w:t>
      </w:r>
      <w:r>
        <w:rPr>
          <w:rFonts w:eastAsia="Times New Roman"/>
          <w:szCs w:val="24"/>
        </w:rPr>
        <w:t>το επισκεφτείτε και να το δείτε. Σ’</w:t>
      </w:r>
      <w:r w:rsidRPr="00184008">
        <w:rPr>
          <w:rFonts w:eastAsia="Times New Roman"/>
          <w:szCs w:val="24"/>
        </w:rPr>
        <w:t xml:space="preserve"> αυτό </w:t>
      </w:r>
      <w:r w:rsidRPr="00184008">
        <w:rPr>
          <w:rFonts w:eastAsia="Times New Roman"/>
          <w:szCs w:val="24"/>
        </w:rPr>
        <w:lastRenderedPageBreak/>
        <w:t>το υπέροχ</w:t>
      </w:r>
      <w:r w:rsidRPr="00184008">
        <w:rPr>
          <w:rFonts w:eastAsia="Times New Roman"/>
          <w:szCs w:val="24"/>
        </w:rPr>
        <w:t>ο κτ</w:t>
      </w:r>
      <w:r>
        <w:rPr>
          <w:rFonts w:eastAsia="Times New Roman"/>
          <w:szCs w:val="24"/>
        </w:rPr>
        <w:t>ή</w:t>
      </w:r>
      <w:r w:rsidRPr="00184008">
        <w:rPr>
          <w:rFonts w:eastAsia="Times New Roman"/>
          <w:szCs w:val="24"/>
        </w:rPr>
        <w:t>ριο</w:t>
      </w:r>
      <w:r>
        <w:rPr>
          <w:rFonts w:eastAsia="Times New Roman"/>
          <w:szCs w:val="24"/>
        </w:rPr>
        <w:t>,</w:t>
      </w:r>
      <w:r w:rsidRPr="00184008">
        <w:rPr>
          <w:rFonts w:eastAsia="Times New Roman"/>
          <w:szCs w:val="24"/>
        </w:rPr>
        <w:t xml:space="preserve"> με τους πάρα πολλούς χώρους</w:t>
      </w:r>
      <w:r>
        <w:rPr>
          <w:rFonts w:eastAsia="Times New Roman"/>
          <w:szCs w:val="24"/>
        </w:rPr>
        <w:t xml:space="preserve">, παραμείναμε με ένα μόνο </w:t>
      </w:r>
      <w:r>
        <w:rPr>
          <w:rFonts w:eastAsia="Times New Roman"/>
          <w:szCs w:val="24"/>
        </w:rPr>
        <w:t>τ</w:t>
      </w:r>
      <w:r w:rsidRPr="00184008">
        <w:rPr>
          <w:rFonts w:eastAsia="Times New Roman"/>
          <w:szCs w:val="24"/>
        </w:rPr>
        <w:t>μήμα</w:t>
      </w:r>
      <w:r>
        <w:rPr>
          <w:rFonts w:eastAsia="Times New Roman"/>
          <w:szCs w:val="24"/>
        </w:rPr>
        <w:t>.</w:t>
      </w:r>
      <w:r w:rsidRPr="00184008">
        <w:rPr>
          <w:rFonts w:eastAsia="Times New Roman"/>
          <w:szCs w:val="24"/>
        </w:rPr>
        <w:t xml:space="preserve"> </w:t>
      </w:r>
    </w:p>
    <w:p w14:paraId="6B14F264" w14:textId="77777777" w:rsidR="004965E6" w:rsidRDefault="004D430C">
      <w:pPr>
        <w:spacing w:line="600" w:lineRule="auto"/>
        <w:ind w:firstLine="720"/>
        <w:jc w:val="both"/>
        <w:rPr>
          <w:rFonts w:eastAsia="Times New Roman"/>
          <w:szCs w:val="24"/>
        </w:rPr>
      </w:pPr>
      <w:r>
        <w:rPr>
          <w:rFonts w:eastAsia="Times New Roman"/>
          <w:szCs w:val="24"/>
        </w:rPr>
        <w:t>Έγινε μία</w:t>
      </w:r>
      <w:r w:rsidRPr="00184008">
        <w:rPr>
          <w:rFonts w:eastAsia="Times New Roman"/>
          <w:szCs w:val="24"/>
        </w:rPr>
        <w:t xml:space="preserve"> διαβούλευση</w:t>
      </w:r>
      <w:r>
        <w:rPr>
          <w:rFonts w:eastAsia="Times New Roman"/>
          <w:szCs w:val="24"/>
        </w:rPr>
        <w:t>,</w:t>
      </w:r>
      <w:r w:rsidRPr="00184008">
        <w:rPr>
          <w:rFonts w:eastAsia="Times New Roman"/>
          <w:szCs w:val="24"/>
        </w:rPr>
        <w:t xml:space="preserve"> στην οποία εγώ</w:t>
      </w:r>
      <w:r>
        <w:rPr>
          <w:rFonts w:eastAsia="Times New Roman"/>
          <w:szCs w:val="24"/>
        </w:rPr>
        <w:t>,</w:t>
      </w:r>
      <w:r w:rsidRPr="00184008">
        <w:rPr>
          <w:rFonts w:eastAsia="Times New Roman"/>
          <w:szCs w:val="24"/>
        </w:rPr>
        <w:t xml:space="preserve"> ως </w:t>
      </w:r>
      <w:r>
        <w:rPr>
          <w:rFonts w:eastAsia="Times New Roman"/>
          <w:szCs w:val="24"/>
        </w:rPr>
        <w:t>Β</w:t>
      </w:r>
      <w:r w:rsidRPr="00184008">
        <w:rPr>
          <w:rFonts w:eastAsia="Times New Roman"/>
          <w:szCs w:val="24"/>
        </w:rPr>
        <w:t xml:space="preserve">ουλευτής </w:t>
      </w:r>
      <w:r>
        <w:rPr>
          <w:rFonts w:eastAsia="Times New Roman"/>
          <w:szCs w:val="24"/>
        </w:rPr>
        <w:t>Κιλκίς,</w:t>
      </w:r>
      <w:r w:rsidRPr="00184008">
        <w:rPr>
          <w:rFonts w:eastAsia="Times New Roman"/>
          <w:szCs w:val="24"/>
        </w:rPr>
        <w:t xml:space="preserve"> έμεινα με ερωτήματα</w:t>
      </w:r>
      <w:r>
        <w:rPr>
          <w:rFonts w:eastAsia="Times New Roman"/>
          <w:szCs w:val="24"/>
        </w:rPr>
        <w:t xml:space="preserve">, </w:t>
      </w:r>
      <w:r w:rsidRPr="00184008">
        <w:rPr>
          <w:rFonts w:eastAsia="Times New Roman"/>
          <w:szCs w:val="24"/>
        </w:rPr>
        <w:t>που δεν απαντήθηκαν και είδα ότι απλά</w:t>
      </w:r>
      <w:r>
        <w:rPr>
          <w:rFonts w:eastAsia="Times New Roman"/>
          <w:szCs w:val="24"/>
        </w:rPr>
        <w:t>,</w:t>
      </w:r>
      <w:r w:rsidRPr="00184008">
        <w:rPr>
          <w:rFonts w:eastAsia="Times New Roman"/>
          <w:szCs w:val="24"/>
        </w:rPr>
        <w:t xml:space="preserve"> υπά</w:t>
      </w:r>
      <w:r>
        <w:rPr>
          <w:rFonts w:eastAsia="Times New Roman"/>
          <w:szCs w:val="24"/>
        </w:rPr>
        <w:t>ρχει μία απόφαση από την πλευρά, π</w:t>
      </w:r>
      <w:r w:rsidRPr="00184008">
        <w:rPr>
          <w:rFonts w:eastAsia="Times New Roman"/>
          <w:szCs w:val="24"/>
        </w:rPr>
        <w:t>ροφανώς</w:t>
      </w:r>
      <w:r>
        <w:rPr>
          <w:rFonts w:eastAsia="Times New Roman"/>
          <w:szCs w:val="24"/>
        </w:rPr>
        <w:t>,</w:t>
      </w:r>
      <w:r w:rsidRPr="00184008">
        <w:rPr>
          <w:rFonts w:eastAsia="Times New Roman"/>
          <w:szCs w:val="24"/>
        </w:rPr>
        <w:t xml:space="preserve"> αυτής της επιτροπής</w:t>
      </w:r>
      <w:r>
        <w:rPr>
          <w:rFonts w:eastAsia="Times New Roman"/>
          <w:szCs w:val="24"/>
        </w:rPr>
        <w:t>,</w:t>
      </w:r>
      <w:r w:rsidRPr="00184008">
        <w:rPr>
          <w:rFonts w:eastAsia="Times New Roman"/>
          <w:szCs w:val="24"/>
        </w:rPr>
        <w:t xml:space="preserve"> η οποία δημιουργήθηκε για να τελειώσει αυτή η υπόθεση όσο πιο γρήγορα γίνεται</w:t>
      </w:r>
      <w:r>
        <w:rPr>
          <w:rFonts w:eastAsia="Times New Roman"/>
          <w:szCs w:val="24"/>
        </w:rPr>
        <w:t>.</w:t>
      </w:r>
      <w:r w:rsidRPr="00184008">
        <w:rPr>
          <w:rFonts w:eastAsia="Times New Roman"/>
          <w:szCs w:val="24"/>
        </w:rPr>
        <w:t xml:space="preserve"> </w:t>
      </w:r>
      <w:r>
        <w:rPr>
          <w:rFonts w:eastAsia="Times New Roman"/>
          <w:szCs w:val="24"/>
        </w:rPr>
        <w:t>Ό</w:t>
      </w:r>
      <w:r w:rsidRPr="00184008">
        <w:rPr>
          <w:rFonts w:eastAsia="Times New Roman"/>
          <w:szCs w:val="24"/>
        </w:rPr>
        <w:t>ταν έρθει το συγκεκριμένο νομοσχέδιο στη Βουλή</w:t>
      </w:r>
      <w:r>
        <w:rPr>
          <w:rFonts w:eastAsia="Times New Roman"/>
          <w:szCs w:val="24"/>
        </w:rPr>
        <w:t>,</w:t>
      </w:r>
      <w:r w:rsidRPr="00184008">
        <w:rPr>
          <w:rFonts w:eastAsia="Times New Roman"/>
          <w:szCs w:val="24"/>
        </w:rPr>
        <w:t xml:space="preserve"> θα έχουμε την ευκαιρία να πούμε περισσότερα πράγματα</w:t>
      </w:r>
      <w:r>
        <w:rPr>
          <w:rFonts w:eastAsia="Times New Roman"/>
          <w:szCs w:val="24"/>
        </w:rPr>
        <w:t>.</w:t>
      </w:r>
    </w:p>
    <w:p w14:paraId="6B14F265" w14:textId="77777777" w:rsidR="004965E6" w:rsidRDefault="004D430C">
      <w:pPr>
        <w:spacing w:line="600" w:lineRule="auto"/>
        <w:ind w:firstLine="720"/>
        <w:jc w:val="both"/>
        <w:rPr>
          <w:rFonts w:eastAsia="Times New Roman"/>
          <w:szCs w:val="24"/>
        </w:rPr>
      </w:pPr>
      <w:r>
        <w:rPr>
          <w:rFonts w:eastAsia="Times New Roman"/>
          <w:szCs w:val="24"/>
        </w:rPr>
        <w:t>Ε</w:t>
      </w:r>
      <w:r w:rsidRPr="00184008">
        <w:rPr>
          <w:rFonts w:eastAsia="Times New Roman"/>
          <w:szCs w:val="24"/>
        </w:rPr>
        <w:t xml:space="preserve">γώ αυτό το οποίο </w:t>
      </w:r>
      <w:r>
        <w:rPr>
          <w:rFonts w:eastAsia="Times New Roman"/>
          <w:szCs w:val="24"/>
        </w:rPr>
        <w:t>ν</w:t>
      </w:r>
      <w:r w:rsidRPr="00184008">
        <w:rPr>
          <w:rFonts w:eastAsia="Times New Roman"/>
          <w:szCs w:val="24"/>
        </w:rPr>
        <w:t>ομ</w:t>
      </w:r>
      <w:r>
        <w:rPr>
          <w:rFonts w:eastAsia="Times New Roman"/>
          <w:szCs w:val="24"/>
        </w:rPr>
        <w:t xml:space="preserve">ίζω ότι πρέπει να είναι κανόνας, </w:t>
      </w:r>
      <w:r w:rsidRPr="00184008">
        <w:rPr>
          <w:rFonts w:eastAsia="Times New Roman"/>
          <w:szCs w:val="24"/>
        </w:rPr>
        <w:t xml:space="preserve">γενικότερα σε όλα </w:t>
      </w:r>
      <w:r w:rsidRPr="00184008">
        <w:rPr>
          <w:rFonts w:eastAsia="Times New Roman"/>
          <w:szCs w:val="24"/>
        </w:rPr>
        <w:t>τα νομοσχέδια του Υπουργείου Παιδείας</w:t>
      </w:r>
      <w:r>
        <w:rPr>
          <w:rFonts w:eastAsia="Times New Roman"/>
          <w:szCs w:val="24"/>
        </w:rPr>
        <w:t>,</w:t>
      </w:r>
      <w:r w:rsidRPr="00184008">
        <w:rPr>
          <w:rFonts w:eastAsia="Times New Roman"/>
          <w:szCs w:val="24"/>
        </w:rPr>
        <w:t xml:space="preserve"> είναι ότι πρέπει πραγματικά</w:t>
      </w:r>
      <w:r>
        <w:rPr>
          <w:rFonts w:eastAsia="Times New Roman"/>
          <w:szCs w:val="24"/>
        </w:rPr>
        <w:t>,</w:t>
      </w:r>
      <w:r w:rsidRPr="00184008">
        <w:rPr>
          <w:rFonts w:eastAsia="Times New Roman"/>
          <w:szCs w:val="24"/>
        </w:rPr>
        <w:t xml:space="preserve"> να επιδιώκονται στην ουσία και όχι μόνο ως γράμματα κενά περιεχομένου</w:t>
      </w:r>
      <w:r>
        <w:rPr>
          <w:rFonts w:eastAsia="Times New Roman"/>
          <w:szCs w:val="24"/>
        </w:rPr>
        <w:t>, οι συναινέσεις</w:t>
      </w:r>
      <w:r w:rsidRPr="00184008">
        <w:rPr>
          <w:rFonts w:eastAsia="Times New Roman"/>
          <w:szCs w:val="24"/>
        </w:rPr>
        <w:t xml:space="preserve"> και </w:t>
      </w:r>
      <w:r>
        <w:rPr>
          <w:rFonts w:eastAsia="Times New Roman"/>
          <w:szCs w:val="24"/>
        </w:rPr>
        <w:t>οι συγκλίσεις.</w:t>
      </w:r>
      <w:r w:rsidRPr="00184008">
        <w:rPr>
          <w:rFonts w:eastAsia="Times New Roman"/>
          <w:szCs w:val="24"/>
        </w:rPr>
        <w:t xml:space="preserve"> </w:t>
      </w:r>
      <w:r>
        <w:rPr>
          <w:rFonts w:eastAsia="Times New Roman"/>
          <w:szCs w:val="24"/>
        </w:rPr>
        <w:t>Κ</w:t>
      </w:r>
      <w:r w:rsidRPr="00184008">
        <w:rPr>
          <w:rFonts w:eastAsia="Times New Roman"/>
          <w:szCs w:val="24"/>
        </w:rPr>
        <w:t>αμ</w:t>
      </w:r>
      <w:r>
        <w:rPr>
          <w:rFonts w:eastAsia="Times New Roman"/>
          <w:szCs w:val="24"/>
        </w:rPr>
        <w:t>μ</w:t>
      </w:r>
      <w:r w:rsidRPr="00184008">
        <w:rPr>
          <w:rFonts w:eastAsia="Times New Roman"/>
          <w:szCs w:val="24"/>
        </w:rPr>
        <w:t xml:space="preserve">ία μεταρρύθμιση στην </w:t>
      </w:r>
      <w:r>
        <w:rPr>
          <w:rFonts w:eastAsia="Times New Roman"/>
          <w:szCs w:val="24"/>
        </w:rPr>
        <w:t>π</w:t>
      </w:r>
      <w:r w:rsidRPr="00184008">
        <w:rPr>
          <w:rFonts w:eastAsia="Times New Roman"/>
          <w:szCs w:val="24"/>
        </w:rPr>
        <w:t>αιδεία</w:t>
      </w:r>
      <w:r>
        <w:rPr>
          <w:rFonts w:eastAsia="Times New Roman"/>
          <w:szCs w:val="24"/>
        </w:rPr>
        <w:t>,</w:t>
      </w:r>
      <w:r w:rsidRPr="00184008">
        <w:rPr>
          <w:rFonts w:eastAsia="Times New Roman"/>
          <w:szCs w:val="24"/>
        </w:rPr>
        <w:t xml:space="preserve"> </w:t>
      </w:r>
      <w:r>
        <w:rPr>
          <w:rFonts w:eastAsia="Times New Roman"/>
          <w:szCs w:val="24"/>
        </w:rPr>
        <w:t>κ</w:t>
      </w:r>
      <w:r w:rsidRPr="00184008">
        <w:rPr>
          <w:rFonts w:eastAsia="Times New Roman"/>
          <w:szCs w:val="24"/>
        </w:rPr>
        <w:t>α</w:t>
      </w:r>
      <w:r>
        <w:rPr>
          <w:rFonts w:eastAsia="Times New Roman"/>
          <w:szCs w:val="24"/>
        </w:rPr>
        <w:t>μ</w:t>
      </w:r>
      <w:r w:rsidRPr="00184008">
        <w:rPr>
          <w:rFonts w:eastAsia="Times New Roman"/>
          <w:szCs w:val="24"/>
        </w:rPr>
        <w:t>μία ανατροπή παλαιότερων συνθηκών και καταστάσ</w:t>
      </w:r>
      <w:r w:rsidRPr="00184008">
        <w:rPr>
          <w:rFonts w:eastAsia="Times New Roman"/>
          <w:szCs w:val="24"/>
        </w:rPr>
        <w:t>εων δεν μπορ</w:t>
      </w:r>
      <w:r>
        <w:rPr>
          <w:rFonts w:eastAsia="Times New Roman"/>
          <w:szCs w:val="24"/>
        </w:rPr>
        <w:t>εί</w:t>
      </w:r>
      <w:r w:rsidRPr="00184008">
        <w:rPr>
          <w:rFonts w:eastAsia="Times New Roman"/>
          <w:szCs w:val="24"/>
        </w:rPr>
        <w:t xml:space="preserve"> να προχωρήσει</w:t>
      </w:r>
      <w:r>
        <w:rPr>
          <w:rFonts w:eastAsia="Times New Roman"/>
          <w:szCs w:val="24"/>
        </w:rPr>
        <w:t>,</w:t>
      </w:r>
      <w:r w:rsidRPr="00184008">
        <w:rPr>
          <w:rFonts w:eastAsia="Times New Roman"/>
          <w:szCs w:val="24"/>
        </w:rPr>
        <w:t xml:space="preserve"> χωρίς τη συναίνεση όλων και της κοινωνίας</w:t>
      </w:r>
      <w:r>
        <w:rPr>
          <w:rFonts w:eastAsia="Times New Roman"/>
          <w:szCs w:val="24"/>
        </w:rPr>
        <w:t>,</w:t>
      </w:r>
      <w:r w:rsidRPr="00184008">
        <w:rPr>
          <w:rFonts w:eastAsia="Times New Roman"/>
          <w:szCs w:val="24"/>
        </w:rPr>
        <w:t xml:space="preserve"> αλλά και ό</w:t>
      </w:r>
      <w:r>
        <w:rPr>
          <w:rFonts w:eastAsia="Times New Roman"/>
          <w:szCs w:val="24"/>
        </w:rPr>
        <w:t>λ</w:t>
      </w:r>
      <w:r w:rsidRPr="00184008">
        <w:rPr>
          <w:rFonts w:eastAsia="Times New Roman"/>
          <w:szCs w:val="24"/>
        </w:rPr>
        <w:t>ων όσων έχουν ένα</w:t>
      </w:r>
      <w:r>
        <w:rPr>
          <w:rFonts w:eastAsia="Times New Roman"/>
          <w:szCs w:val="24"/>
        </w:rPr>
        <w:t>ν</w:t>
      </w:r>
      <w:r w:rsidRPr="00184008">
        <w:rPr>
          <w:rFonts w:eastAsia="Times New Roman"/>
          <w:szCs w:val="24"/>
        </w:rPr>
        <w:t xml:space="preserve"> συγκεκριμένο ρόλο σε αυτό</w:t>
      </w:r>
      <w:r>
        <w:rPr>
          <w:rFonts w:eastAsia="Times New Roman"/>
          <w:szCs w:val="24"/>
        </w:rPr>
        <w:t>.</w:t>
      </w:r>
    </w:p>
    <w:p w14:paraId="6B14F266" w14:textId="77777777" w:rsidR="004965E6" w:rsidRDefault="004D430C">
      <w:pPr>
        <w:spacing w:line="600" w:lineRule="auto"/>
        <w:ind w:firstLine="720"/>
        <w:jc w:val="both"/>
        <w:rPr>
          <w:rFonts w:eastAsia="Times New Roman"/>
          <w:szCs w:val="24"/>
        </w:rPr>
      </w:pPr>
      <w:r>
        <w:rPr>
          <w:rFonts w:eastAsia="Times New Roman"/>
          <w:szCs w:val="24"/>
        </w:rPr>
        <w:lastRenderedPageBreak/>
        <w:t>Θα αναφερθώ, κ</w:t>
      </w:r>
      <w:r w:rsidRPr="00184008">
        <w:rPr>
          <w:rFonts w:eastAsia="Times New Roman"/>
          <w:szCs w:val="24"/>
        </w:rPr>
        <w:t>ύριε Υπουργέ</w:t>
      </w:r>
      <w:r>
        <w:rPr>
          <w:rFonts w:eastAsia="Times New Roman"/>
          <w:szCs w:val="24"/>
        </w:rPr>
        <w:t>,</w:t>
      </w:r>
      <w:r w:rsidRPr="00184008">
        <w:rPr>
          <w:rFonts w:eastAsia="Times New Roman"/>
          <w:szCs w:val="24"/>
        </w:rPr>
        <w:t xml:space="preserve"> σε δύο διατάξεις οι οποίες νομίζω ότι έχουν </w:t>
      </w:r>
      <w:r>
        <w:rPr>
          <w:rFonts w:eastAsia="Times New Roman"/>
          <w:szCs w:val="24"/>
        </w:rPr>
        <w:t>έ</w:t>
      </w:r>
      <w:r w:rsidRPr="00184008">
        <w:rPr>
          <w:rFonts w:eastAsia="Times New Roman"/>
          <w:szCs w:val="24"/>
        </w:rPr>
        <w:t>να ιδιαίτερο ενδιαφέρον</w:t>
      </w:r>
      <w:r>
        <w:rPr>
          <w:rFonts w:eastAsia="Times New Roman"/>
          <w:szCs w:val="24"/>
        </w:rPr>
        <w:t>.</w:t>
      </w:r>
      <w:r w:rsidRPr="00184008">
        <w:rPr>
          <w:rFonts w:eastAsia="Times New Roman"/>
          <w:szCs w:val="24"/>
        </w:rPr>
        <w:t xml:space="preserve"> </w:t>
      </w:r>
      <w:r>
        <w:rPr>
          <w:rFonts w:eastAsia="Times New Roman"/>
          <w:szCs w:val="24"/>
        </w:rPr>
        <w:t>Η</w:t>
      </w:r>
      <w:r w:rsidRPr="00184008">
        <w:rPr>
          <w:rFonts w:eastAsia="Times New Roman"/>
          <w:szCs w:val="24"/>
        </w:rPr>
        <w:t xml:space="preserve"> μία είναι σχετικά με τη </w:t>
      </w:r>
      <w:proofErr w:type="spellStart"/>
      <w:r w:rsidRPr="00184008">
        <w:rPr>
          <w:rFonts w:eastAsia="Times New Roman"/>
          <w:szCs w:val="24"/>
        </w:rPr>
        <w:t>μο</w:t>
      </w:r>
      <w:r w:rsidRPr="00184008">
        <w:rPr>
          <w:rFonts w:eastAsia="Times New Roman"/>
          <w:szCs w:val="24"/>
        </w:rPr>
        <w:t>ριοδότηση</w:t>
      </w:r>
      <w:proofErr w:type="spellEnd"/>
      <w:r w:rsidRPr="00184008">
        <w:rPr>
          <w:rFonts w:eastAsia="Times New Roman"/>
          <w:szCs w:val="24"/>
        </w:rPr>
        <w:t xml:space="preserve"> των πολυτέκνων</w:t>
      </w:r>
      <w:r>
        <w:rPr>
          <w:rFonts w:eastAsia="Times New Roman"/>
          <w:szCs w:val="24"/>
        </w:rPr>
        <w:t>.</w:t>
      </w:r>
      <w:r w:rsidRPr="00184008">
        <w:rPr>
          <w:rFonts w:eastAsia="Times New Roman"/>
          <w:szCs w:val="24"/>
        </w:rPr>
        <w:t xml:space="preserve"> </w:t>
      </w:r>
      <w:r>
        <w:rPr>
          <w:rFonts w:eastAsia="Times New Roman"/>
          <w:szCs w:val="24"/>
        </w:rPr>
        <w:t>Α</w:t>
      </w:r>
      <w:r w:rsidRPr="00184008">
        <w:rPr>
          <w:rFonts w:eastAsia="Times New Roman"/>
          <w:szCs w:val="24"/>
        </w:rPr>
        <w:t>κούστηκ</w:t>
      </w:r>
      <w:r>
        <w:rPr>
          <w:rFonts w:eastAsia="Times New Roman"/>
          <w:szCs w:val="24"/>
        </w:rPr>
        <w:t>αν</w:t>
      </w:r>
      <w:r w:rsidRPr="00184008">
        <w:rPr>
          <w:rFonts w:eastAsia="Times New Roman"/>
          <w:szCs w:val="24"/>
        </w:rPr>
        <w:t xml:space="preserve"> από πολλούς εδώ ενστάσεις</w:t>
      </w:r>
      <w:r>
        <w:rPr>
          <w:rFonts w:eastAsia="Times New Roman"/>
          <w:szCs w:val="24"/>
        </w:rPr>
        <w:t>,</w:t>
      </w:r>
      <w:r w:rsidRPr="00184008">
        <w:rPr>
          <w:rFonts w:eastAsia="Times New Roman"/>
          <w:szCs w:val="24"/>
        </w:rPr>
        <w:t xml:space="preserve"> για τον τρόπο με τον οποίον διαχειρίζεστε αυτό το συγκεκριμένο ζήτημα</w:t>
      </w:r>
      <w:r>
        <w:rPr>
          <w:rFonts w:eastAsia="Times New Roman"/>
          <w:szCs w:val="24"/>
        </w:rPr>
        <w:t>,</w:t>
      </w:r>
      <w:r w:rsidRPr="00184008">
        <w:rPr>
          <w:rFonts w:eastAsia="Times New Roman"/>
          <w:szCs w:val="24"/>
        </w:rPr>
        <w:t xml:space="preserve"> αλλά οφείλω να προσθέσω κι εγώ τη δικιά μου θέση</w:t>
      </w:r>
      <w:r>
        <w:rPr>
          <w:rFonts w:eastAsia="Times New Roman"/>
          <w:szCs w:val="24"/>
        </w:rPr>
        <w:t>.</w:t>
      </w:r>
      <w:r w:rsidRPr="00184008">
        <w:rPr>
          <w:rFonts w:eastAsia="Times New Roman"/>
          <w:szCs w:val="24"/>
        </w:rPr>
        <w:t xml:space="preserve"> </w:t>
      </w:r>
    </w:p>
    <w:p w14:paraId="6B14F267" w14:textId="77777777" w:rsidR="004965E6" w:rsidRDefault="004D430C">
      <w:pPr>
        <w:spacing w:line="600" w:lineRule="auto"/>
        <w:ind w:firstLine="720"/>
        <w:jc w:val="both"/>
        <w:rPr>
          <w:rFonts w:eastAsia="Times New Roman"/>
          <w:szCs w:val="24"/>
        </w:rPr>
      </w:pPr>
      <w:r>
        <w:rPr>
          <w:rFonts w:eastAsia="Times New Roman"/>
          <w:szCs w:val="24"/>
        </w:rPr>
        <w:t>Κ</w:t>
      </w:r>
      <w:r w:rsidRPr="00184008">
        <w:rPr>
          <w:rFonts w:eastAsia="Times New Roman"/>
          <w:szCs w:val="24"/>
        </w:rPr>
        <w:t>ύριε</w:t>
      </w:r>
      <w:r>
        <w:rPr>
          <w:rFonts w:eastAsia="Times New Roman"/>
          <w:szCs w:val="24"/>
        </w:rPr>
        <w:t xml:space="preserve"> Υπουργέ, νομοθετούμε όλοι εδώ</w:t>
      </w:r>
      <w:r>
        <w:rPr>
          <w:rFonts w:eastAsia="Times New Roman"/>
          <w:szCs w:val="24"/>
        </w:rPr>
        <w:t>,</w:t>
      </w:r>
      <w:r>
        <w:rPr>
          <w:rFonts w:eastAsia="Times New Roman"/>
          <w:szCs w:val="24"/>
        </w:rPr>
        <w:t xml:space="preserve"> για να υπάρχει μία</w:t>
      </w:r>
      <w:r w:rsidRPr="00184008">
        <w:rPr>
          <w:rFonts w:eastAsia="Times New Roman"/>
          <w:szCs w:val="24"/>
        </w:rPr>
        <w:t xml:space="preserve"> ανάπτυξη στη χώρα </w:t>
      </w:r>
      <w:r>
        <w:rPr>
          <w:rFonts w:eastAsia="Times New Roman"/>
          <w:szCs w:val="24"/>
        </w:rPr>
        <w:t>μας,</w:t>
      </w:r>
      <w:r w:rsidRPr="00184008">
        <w:rPr>
          <w:rFonts w:eastAsia="Times New Roman"/>
          <w:szCs w:val="24"/>
        </w:rPr>
        <w:t xml:space="preserve"> να υπάρχει μία </w:t>
      </w:r>
      <w:r>
        <w:rPr>
          <w:rFonts w:eastAsia="Times New Roman"/>
          <w:szCs w:val="24"/>
        </w:rPr>
        <w:t>κ</w:t>
      </w:r>
      <w:r w:rsidRPr="00184008">
        <w:rPr>
          <w:rFonts w:eastAsia="Times New Roman"/>
          <w:szCs w:val="24"/>
        </w:rPr>
        <w:t xml:space="preserve">αλή εκπαίδευση στη χώρα </w:t>
      </w:r>
      <w:r>
        <w:rPr>
          <w:rFonts w:eastAsia="Times New Roman"/>
          <w:szCs w:val="24"/>
        </w:rPr>
        <w:t>μας,</w:t>
      </w:r>
      <w:r w:rsidRPr="00184008">
        <w:rPr>
          <w:rFonts w:eastAsia="Times New Roman"/>
          <w:szCs w:val="24"/>
        </w:rPr>
        <w:t xml:space="preserve"> να υπάρχουν συνθήκες για καλές εργασίες στη χώρα </w:t>
      </w:r>
      <w:r>
        <w:rPr>
          <w:rFonts w:eastAsia="Times New Roman"/>
          <w:szCs w:val="24"/>
        </w:rPr>
        <w:t>μας,</w:t>
      </w:r>
      <w:r w:rsidRPr="00184008">
        <w:rPr>
          <w:rFonts w:eastAsia="Times New Roman"/>
          <w:szCs w:val="24"/>
        </w:rPr>
        <w:t xml:space="preserve"> για τους Έλληνες</w:t>
      </w:r>
      <w:r>
        <w:rPr>
          <w:rFonts w:eastAsia="Times New Roman"/>
          <w:szCs w:val="24"/>
        </w:rPr>
        <w:t>.</w:t>
      </w:r>
      <w:r w:rsidRPr="00184008">
        <w:rPr>
          <w:rFonts w:eastAsia="Times New Roman"/>
          <w:szCs w:val="24"/>
        </w:rPr>
        <w:t xml:space="preserve"> </w:t>
      </w:r>
      <w:r>
        <w:rPr>
          <w:rFonts w:eastAsia="Times New Roman"/>
          <w:szCs w:val="24"/>
        </w:rPr>
        <w:t>Πρέπει, όμως,</w:t>
      </w:r>
      <w:r w:rsidRPr="00184008">
        <w:rPr>
          <w:rFonts w:eastAsia="Times New Roman"/>
          <w:szCs w:val="24"/>
        </w:rPr>
        <w:t xml:space="preserve"> να φροντίσουμε να υπάρχει και ο πληθυσμός</w:t>
      </w:r>
      <w:r>
        <w:rPr>
          <w:rFonts w:eastAsia="Times New Roman"/>
          <w:szCs w:val="24"/>
        </w:rPr>
        <w:t xml:space="preserve">, να υπάρχουν </w:t>
      </w:r>
      <w:r w:rsidRPr="00184008">
        <w:rPr>
          <w:rFonts w:eastAsia="Times New Roman"/>
          <w:szCs w:val="24"/>
        </w:rPr>
        <w:t>και οι Έλληνες οι οποίοι θα απολαύσουν όλα αυτ</w:t>
      </w:r>
      <w:r w:rsidRPr="00184008">
        <w:rPr>
          <w:rFonts w:eastAsia="Times New Roman"/>
          <w:szCs w:val="24"/>
        </w:rPr>
        <w:t>ά για τα οποία φροντί</w:t>
      </w:r>
      <w:r>
        <w:rPr>
          <w:rFonts w:eastAsia="Times New Roman"/>
          <w:szCs w:val="24"/>
        </w:rPr>
        <w:t>ζουμε εμείς με τη νομοθέτησή</w:t>
      </w:r>
      <w:r w:rsidRPr="00184008">
        <w:rPr>
          <w:rFonts w:eastAsia="Times New Roman"/>
          <w:szCs w:val="24"/>
        </w:rPr>
        <w:t xml:space="preserve"> μας </w:t>
      </w:r>
      <w:r>
        <w:rPr>
          <w:rFonts w:eastAsia="Times New Roman"/>
          <w:szCs w:val="24"/>
        </w:rPr>
        <w:t>σήμερα.</w:t>
      </w:r>
    </w:p>
    <w:p w14:paraId="6B14F268" w14:textId="77777777" w:rsidR="004965E6" w:rsidRDefault="004D430C">
      <w:pPr>
        <w:spacing w:line="600" w:lineRule="auto"/>
        <w:ind w:firstLine="720"/>
        <w:jc w:val="both"/>
        <w:rPr>
          <w:rFonts w:eastAsia="Times New Roman"/>
          <w:szCs w:val="24"/>
        </w:rPr>
      </w:pPr>
      <w:r>
        <w:rPr>
          <w:rFonts w:eastAsia="Times New Roman"/>
          <w:szCs w:val="24"/>
        </w:rPr>
        <w:t>(Στο σημείο αυτό την Προεδρική Έδρα καταλαμβάνει ο Θ</w:t>
      </w:r>
      <w:r>
        <w:rPr>
          <w:rFonts w:eastAsia="Times New Roman"/>
          <w:szCs w:val="24"/>
        </w:rPr>
        <w:t>΄</w:t>
      </w:r>
      <w:r>
        <w:rPr>
          <w:rFonts w:eastAsia="Times New Roman"/>
          <w:szCs w:val="24"/>
        </w:rPr>
        <w:t xml:space="preserve"> Αντιπρόεδρος της Βουλής κ. </w:t>
      </w:r>
      <w:r w:rsidRPr="00DA1CF9">
        <w:rPr>
          <w:rFonts w:eastAsia="Times New Roman"/>
          <w:b/>
          <w:szCs w:val="24"/>
        </w:rPr>
        <w:t>ΜΑΡΙΟΣ ΓΕΩΡΓΙΑΔΗΣ</w:t>
      </w:r>
      <w:r>
        <w:rPr>
          <w:rFonts w:eastAsia="Times New Roman"/>
          <w:szCs w:val="24"/>
        </w:rPr>
        <w:t>)</w:t>
      </w:r>
    </w:p>
    <w:p w14:paraId="6B14F269" w14:textId="77777777" w:rsidR="004965E6" w:rsidRDefault="004D430C">
      <w:pPr>
        <w:spacing w:line="600" w:lineRule="auto"/>
        <w:ind w:firstLine="720"/>
        <w:jc w:val="both"/>
        <w:rPr>
          <w:rFonts w:eastAsia="Times New Roman"/>
          <w:szCs w:val="24"/>
        </w:rPr>
      </w:pPr>
      <w:r>
        <w:rPr>
          <w:rFonts w:eastAsia="Times New Roman"/>
          <w:szCs w:val="24"/>
        </w:rPr>
        <w:t>Το δημογραφικό είναι</w:t>
      </w:r>
      <w:r w:rsidRPr="00184008">
        <w:rPr>
          <w:rFonts w:eastAsia="Times New Roman"/>
          <w:szCs w:val="24"/>
        </w:rPr>
        <w:t xml:space="preserve"> ένα πολύ μεγάλο ζήτημα</w:t>
      </w:r>
      <w:r>
        <w:rPr>
          <w:rFonts w:eastAsia="Times New Roman"/>
          <w:szCs w:val="24"/>
        </w:rPr>
        <w:t>. Δεν θα σας κάνω</w:t>
      </w:r>
      <w:r w:rsidRPr="00184008">
        <w:rPr>
          <w:rFonts w:eastAsia="Times New Roman"/>
          <w:szCs w:val="24"/>
        </w:rPr>
        <w:t xml:space="preserve"> σοφότερους α</w:t>
      </w:r>
      <w:r>
        <w:rPr>
          <w:rFonts w:eastAsia="Times New Roman"/>
          <w:szCs w:val="24"/>
        </w:rPr>
        <w:t>ν</w:t>
      </w:r>
      <w:r w:rsidRPr="00184008">
        <w:rPr>
          <w:rFonts w:eastAsia="Times New Roman"/>
          <w:szCs w:val="24"/>
        </w:rPr>
        <w:t xml:space="preserve"> πω κάτι επί αυτού</w:t>
      </w:r>
      <w:r>
        <w:rPr>
          <w:rFonts w:eastAsia="Times New Roman"/>
          <w:szCs w:val="24"/>
        </w:rPr>
        <w:t>.</w:t>
      </w:r>
      <w:r w:rsidRPr="00184008">
        <w:rPr>
          <w:rFonts w:eastAsia="Times New Roman"/>
          <w:szCs w:val="24"/>
        </w:rPr>
        <w:t xml:space="preserve"> </w:t>
      </w:r>
      <w:r>
        <w:rPr>
          <w:rFonts w:eastAsia="Times New Roman"/>
          <w:szCs w:val="24"/>
        </w:rPr>
        <w:t>Γι’</w:t>
      </w:r>
      <w:r w:rsidRPr="00184008">
        <w:rPr>
          <w:rFonts w:eastAsia="Times New Roman"/>
          <w:szCs w:val="24"/>
        </w:rPr>
        <w:t xml:space="preserve"> αυτό ακριβώς</w:t>
      </w:r>
      <w:r>
        <w:rPr>
          <w:rFonts w:eastAsia="Times New Roman"/>
          <w:szCs w:val="24"/>
        </w:rPr>
        <w:t>,</w:t>
      </w:r>
      <w:r w:rsidRPr="00184008">
        <w:rPr>
          <w:rFonts w:eastAsia="Times New Roman"/>
          <w:szCs w:val="24"/>
        </w:rPr>
        <w:t xml:space="preserve"> το </w:t>
      </w:r>
      <w:r>
        <w:rPr>
          <w:rFonts w:eastAsia="Times New Roman"/>
          <w:szCs w:val="24"/>
        </w:rPr>
        <w:t>Σ</w:t>
      </w:r>
      <w:r w:rsidRPr="00184008">
        <w:rPr>
          <w:rFonts w:eastAsia="Times New Roman"/>
          <w:szCs w:val="24"/>
        </w:rPr>
        <w:t xml:space="preserve">ύνταγμά </w:t>
      </w:r>
      <w:r>
        <w:rPr>
          <w:rFonts w:eastAsia="Times New Roman"/>
          <w:szCs w:val="24"/>
        </w:rPr>
        <w:t>μας</w:t>
      </w:r>
      <w:r w:rsidRPr="00184008">
        <w:rPr>
          <w:rFonts w:eastAsia="Times New Roman"/>
          <w:szCs w:val="24"/>
        </w:rPr>
        <w:t xml:space="preserve"> έχει ειδική ρύθμιση και </w:t>
      </w:r>
      <w:r>
        <w:rPr>
          <w:rFonts w:eastAsia="Times New Roman"/>
          <w:szCs w:val="24"/>
        </w:rPr>
        <w:t xml:space="preserve">είναι </w:t>
      </w:r>
      <w:r w:rsidRPr="00184008">
        <w:rPr>
          <w:rFonts w:eastAsia="Times New Roman"/>
          <w:szCs w:val="24"/>
        </w:rPr>
        <w:t xml:space="preserve">υποχρέωση </w:t>
      </w:r>
      <w:r>
        <w:rPr>
          <w:rFonts w:eastAsia="Times New Roman"/>
          <w:szCs w:val="24"/>
        </w:rPr>
        <w:t>της</w:t>
      </w:r>
      <w:r w:rsidRPr="00184008">
        <w:rPr>
          <w:rFonts w:eastAsia="Times New Roman"/>
          <w:szCs w:val="24"/>
        </w:rPr>
        <w:t xml:space="preserve"> </w:t>
      </w:r>
      <w:r w:rsidRPr="00184008">
        <w:rPr>
          <w:rFonts w:eastAsia="Times New Roman"/>
          <w:szCs w:val="24"/>
        </w:rPr>
        <w:lastRenderedPageBreak/>
        <w:t>πολιτείας να φροντί</w:t>
      </w:r>
      <w:r>
        <w:rPr>
          <w:rFonts w:eastAsia="Times New Roman"/>
          <w:szCs w:val="24"/>
        </w:rPr>
        <w:t>ζ</w:t>
      </w:r>
      <w:r w:rsidRPr="00184008">
        <w:rPr>
          <w:rFonts w:eastAsia="Times New Roman"/>
          <w:szCs w:val="24"/>
        </w:rPr>
        <w:t xml:space="preserve">ει ακριβώς για </w:t>
      </w:r>
      <w:r>
        <w:rPr>
          <w:rFonts w:eastAsia="Times New Roman"/>
          <w:szCs w:val="24"/>
        </w:rPr>
        <w:t>τις</w:t>
      </w:r>
      <w:r w:rsidRPr="00184008">
        <w:rPr>
          <w:rFonts w:eastAsia="Times New Roman"/>
          <w:szCs w:val="24"/>
        </w:rPr>
        <w:t xml:space="preserve"> πολύτεκνες οικογένειες</w:t>
      </w:r>
      <w:r>
        <w:rPr>
          <w:rFonts w:eastAsia="Times New Roman"/>
          <w:szCs w:val="24"/>
        </w:rPr>
        <w:t>,</w:t>
      </w:r>
      <w:r w:rsidRPr="00184008">
        <w:rPr>
          <w:rFonts w:eastAsia="Times New Roman"/>
          <w:szCs w:val="24"/>
        </w:rPr>
        <w:t xml:space="preserve"> να φροντί</w:t>
      </w:r>
      <w:r>
        <w:rPr>
          <w:rFonts w:eastAsia="Times New Roman"/>
          <w:szCs w:val="24"/>
        </w:rPr>
        <w:t>ζ</w:t>
      </w:r>
      <w:r w:rsidRPr="00184008">
        <w:rPr>
          <w:rFonts w:eastAsia="Times New Roman"/>
          <w:szCs w:val="24"/>
        </w:rPr>
        <w:t>ει ακριβώς να ενισχύ</w:t>
      </w:r>
      <w:r>
        <w:rPr>
          <w:rFonts w:eastAsia="Times New Roman"/>
          <w:szCs w:val="24"/>
        </w:rPr>
        <w:t>ον</w:t>
      </w:r>
      <w:r w:rsidRPr="00184008">
        <w:rPr>
          <w:rFonts w:eastAsia="Times New Roman"/>
          <w:szCs w:val="24"/>
        </w:rPr>
        <w:t xml:space="preserve">ται </w:t>
      </w:r>
      <w:r>
        <w:rPr>
          <w:rFonts w:eastAsia="Times New Roman"/>
          <w:szCs w:val="24"/>
        </w:rPr>
        <w:t>για</w:t>
      </w:r>
      <w:r w:rsidRPr="00184008">
        <w:rPr>
          <w:rFonts w:eastAsia="Times New Roman"/>
          <w:szCs w:val="24"/>
        </w:rPr>
        <w:t xml:space="preserve"> να μην υπάρχει αυτό το δημογραφικό πρόβλημα</w:t>
      </w:r>
      <w:r>
        <w:rPr>
          <w:rFonts w:eastAsia="Times New Roman"/>
          <w:szCs w:val="24"/>
        </w:rPr>
        <w:t>.</w:t>
      </w:r>
      <w:r w:rsidRPr="00184008">
        <w:rPr>
          <w:rFonts w:eastAsia="Times New Roman"/>
          <w:szCs w:val="24"/>
        </w:rPr>
        <w:t xml:space="preserve"> </w:t>
      </w:r>
      <w:r>
        <w:rPr>
          <w:rFonts w:eastAsia="Times New Roman"/>
          <w:szCs w:val="24"/>
        </w:rPr>
        <w:t>Ε</w:t>
      </w:r>
      <w:r w:rsidRPr="00184008">
        <w:rPr>
          <w:rFonts w:eastAsia="Times New Roman"/>
          <w:szCs w:val="24"/>
        </w:rPr>
        <w:t xml:space="preserve">γώ δεν είμαι από </w:t>
      </w:r>
      <w:r>
        <w:rPr>
          <w:rFonts w:eastAsia="Times New Roman"/>
          <w:szCs w:val="24"/>
        </w:rPr>
        <w:t>αυτούς</w:t>
      </w:r>
      <w:r w:rsidRPr="00184008">
        <w:rPr>
          <w:rFonts w:eastAsia="Times New Roman"/>
          <w:szCs w:val="24"/>
        </w:rPr>
        <w:t xml:space="preserve"> </w:t>
      </w:r>
      <w:r>
        <w:rPr>
          <w:rFonts w:eastAsia="Times New Roman"/>
          <w:szCs w:val="24"/>
        </w:rPr>
        <w:t>–γιατ</w:t>
      </w:r>
      <w:r>
        <w:rPr>
          <w:rFonts w:eastAsia="Times New Roman"/>
          <w:szCs w:val="24"/>
        </w:rPr>
        <w:t>ί, β</w:t>
      </w:r>
      <w:r w:rsidRPr="00184008">
        <w:rPr>
          <w:rFonts w:eastAsia="Times New Roman"/>
          <w:szCs w:val="24"/>
        </w:rPr>
        <w:t>εβαίως</w:t>
      </w:r>
      <w:r>
        <w:rPr>
          <w:rFonts w:eastAsia="Times New Roman"/>
          <w:szCs w:val="24"/>
        </w:rPr>
        <w:t>,</w:t>
      </w:r>
      <w:r w:rsidRPr="00184008">
        <w:rPr>
          <w:rFonts w:eastAsia="Times New Roman"/>
          <w:szCs w:val="24"/>
        </w:rPr>
        <w:t xml:space="preserve"> ακούστηκε και από πολλούς εδώ</w:t>
      </w:r>
      <w:r>
        <w:rPr>
          <w:rFonts w:eastAsia="Times New Roman"/>
          <w:szCs w:val="24"/>
        </w:rPr>
        <w:t>,</w:t>
      </w:r>
      <w:r w:rsidRPr="00184008">
        <w:rPr>
          <w:rFonts w:eastAsia="Times New Roman"/>
          <w:szCs w:val="24"/>
        </w:rPr>
        <w:t xml:space="preserve"> </w:t>
      </w:r>
      <w:r>
        <w:rPr>
          <w:rFonts w:eastAsia="Times New Roman"/>
          <w:szCs w:val="24"/>
        </w:rPr>
        <w:t>ν</w:t>
      </w:r>
      <w:r w:rsidRPr="00184008">
        <w:rPr>
          <w:rFonts w:eastAsia="Times New Roman"/>
          <w:szCs w:val="24"/>
        </w:rPr>
        <w:t>ομίζω</w:t>
      </w:r>
      <w:r>
        <w:rPr>
          <w:rFonts w:eastAsia="Times New Roman"/>
          <w:szCs w:val="24"/>
        </w:rPr>
        <w:t>- που λένε</w:t>
      </w:r>
      <w:r w:rsidRPr="00184008">
        <w:rPr>
          <w:rFonts w:eastAsia="Times New Roman"/>
          <w:szCs w:val="24"/>
        </w:rPr>
        <w:t xml:space="preserve"> ότι πρέπει να προτάσσ</w:t>
      </w:r>
      <w:r>
        <w:rPr>
          <w:rFonts w:eastAsia="Times New Roman"/>
          <w:szCs w:val="24"/>
        </w:rPr>
        <w:t>ονται</w:t>
      </w:r>
      <w:r w:rsidRPr="00184008">
        <w:rPr>
          <w:rFonts w:eastAsia="Times New Roman"/>
          <w:szCs w:val="24"/>
        </w:rPr>
        <w:t xml:space="preserve"> </w:t>
      </w:r>
      <w:r>
        <w:rPr>
          <w:rFonts w:eastAsia="Times New Roman"/>
          <w:szCs w:val="24"/>
        </w:rPr>
        <w:t>οι</w:t>
      </w:r>
      <w:r w:rsidRPr="00184008">
        <w:rPr>
          <w:rFonts w:eastAsia="Times New Roman"/>
          <w:szCs w:val="24"/>
        </w:rPr>
        <w:t xml:space="preserve"> συγκεκριμέν</w:t>
      </w:r>
      <w:r>
        <w:rPr>
          <w:rFonts w:eastAsia="Times New Roman"/>
          <w:szCs w:val="24"/>
        </w:rPr>
        <w:t>οι υποψήφιοι έναντι</w:t>
      </w:r>
      <w:r w:rsidRPr="00184008">
        <w:rPr>
          <w:rFonts w:eastAsia="Times New Roman"/>
          <w:szCs w:val="24"/>
        </w:rPr>
        <w:t xml:space="preserve"> </w:t>
      </w:r>
      <w:r>
        <w:rPr>
          <w:rFonts w:eastAsia="Times New Roman"/>
          <w:szCs w:val="24"/>
        </w:rPr>
        <w:t>των άλλων.</w:t>
      </w:r>
      <w:r w:rsidRPr="00184008">
        <w:rPr>
          <w:rFonts w:eastAsia="Times New Roman"/>
          <w:szCs w:val="24"/>
        </w:rPr>
        <w:t xml:space="preserve"> </w:t>
      </w:r>
    </w:p>
    <w:p w14:paraId="6B14F26A" w14:textId="77777777" w:rsidR="004965E6" w:rsidRDefault="004D430C">
      <w:pPr>
        <w:spacing w:line="600" w:lineRule="auto"/>
        <w:ind w:firstLine="720"/>
        <w:jc w:val="both"/>
        <w:rPr>
          <w:rFonts w:eastAsia="Times New Roman"/>
          <w:szCs w:val="24"/>
        </w:rPr>
      </w:pPr>
      <w:r>
        <w:rPr>
          <w:rFonts w:eastAsia="Times New Roman"/>
          <w:szCs w:val="24"/>
        </w:rPr>
        <w:t>Θεωρώ, όμως,</w:t>
      </w:r>
      <w:r w:rsidRPr="00184008">
        <w:rPr>
          <w:rFonts w:eastAsia="Times New Roman"/>
          <w:szCs w:val="24"/>
        </w:rPr>
        <w:t xml:space="preserve"> ότι έπρεπε να είναι πιο ενισχυμένη η </w:t>
      </w:r>
      <w:proofErr w:type="spellStart"/>
      <w:r w:rsidRPr="00184008">
        <w:rPr>
          <w:rFonts w:eastAsia="Times New Roman"/>
          <w:szCs w:val="24"/>
        </w:rPr>
        <w:t>μοριοδότησή</w:t>
      </w:r>
      <w:proofErr w:type="spellEnd"/>
      <w:r w:rsidRPr="00184008">
        <w:rPr>
          <w:rFonts w:eastAsia="Times New Roman"/>
          <w:szCs w:val="24"/>
        </w:rPr>
        <w:t xml:space="preserve"> </w:t>
      </w:r>
      <w:r>
        <w:rPr>
          <w:rFonts w:eastAsia="Times New Roman"/>
          <w:szCs w:val="24"/>
        </w:rPr>
        <w:t>τους,</w:t>
      </w:r>
      <w:r w:rsidRPr="00184008">
        <w:rPr>
          <w:rFonts w:eastAsia="Times New Roman"/>
          <w:szCs w:val="24"/>
        </w:rPr>
        <w:t xml:space="preserve"> έτσι ώστε και η εκπλήρωση </w:t>
      </w:r>
      <w:r>
        <w:rPr>
          <w:rFonts w:eastAsia="Times New Roman"/>
          <w:szCs w:val="24"/>
        </w:rPr>
        <w:t>της</w:t>
      </w:r>
      <w:r w:rsidRPr="00184008">
        <w:rPr>
          <w:rFonts w:eastAsia="Times New Roman"/>
          <w:szCs w:val="24"/>
        </w:rPr>
        <w:t xml:space="preserve"> υποχρέωσης</w:t>
      </w:r>
      <w:r>
        <w:rPr>
          <w:rFonts w:eastAsia="Times New Roman"/>
          <w:szCs w:val="24"/>
        </w:rPr>
        <w:t>,</w:t>
      </w:r>
      <w:r w:rsidRPr="00184008">
        <w:rPr>
          <w:rFonts w:eastAsia="Times New Roman"/>
          <w:szCs w:val="24"/>
        </w:rPr>
        <w:t xml:space="preserve"> </w:t>
      </w:r>
      <w:r>
        <w:rPr>
          <w:rFonts w:eastAsia="Times New Roman"/>
          <w:szCs w:val="24"/>
        </w:rPr>
        <w:t xml:space="preserve">που </w:t>
      </w:r>
      <w:r w:rsidRPr="00184008">
        <w:rPr>
          <w:rFonts w:eastAsia="Times New Roman"/>
          <w:szCs w:val="24"/>
        </w:rPr>
        <w:t xml:space="preserve">προκύπτει από το </w:t>
      </w:r>
      <w:r>
        <w:rPr>
          <w:rFonts w:eastAsia="Times New Roman"/>
          <w:szCs w:val="24"/>
        </w:rPr>
        <w:t>Σ</w:t>
      </w:r>
      <w:r w:rsidRPr="00184008">
        <w:rPr>
          <w:rFonts w:eastAsia="Times New Roman"/>
          <w:szCs w:val="24"/>
        </w:rPr>
        <w:t>ύνταγμα να γίνεται και συγχρόνως</w:t>
      </w:r>
      <w:r>
        <w:rPr>
          <w:rFonts w:eastAsia="Times New Roman"/>
          <w:szCs w:val="24"/>
        </w:rPr>
        <w:t>,</w:t>
      </w:r>
      <w:r w:rsidRPr="00184008">
        <w:rPr>
          <w:rFonts w:eastAsia="Times New Roman"/>
          <w:szCs w:val="24"/>
        </w:rPr>
        <w:t xml:space="preserve"> να δώσουμε τη δυνατότητα σε κάποιους ανθρώπους</w:t>
      </w:r>
      <w:r>
        <w:rPr>
          <w:rFonts w:eastAsia="Times New Roman"/>
          <w:szCs w:val="24"/>
        </w:rPr>
        <w:t>,</w:t>
      </w:r>
      <w:r w:rsidRPr="00184008">
        <w:rPr>
          <w:rFonts w:eastAsia="Times New Roman"/>
          <w:szCs w:val="24"/>
        </w:rPr>
        <w:t xml:space="preserve"> που δεν μπορούν να ενισχύσουν το βιογραφικό </w:t>
      </w:r>
      <w:r>
        <w:rPr>
          <w:rFonts w:eastAsia="Times New Roman"/>
          <w:szCs w:val="24"/>
        </w:rPr>
        <w:t>τους</w:t>
      </w:r>
      <w:r w:rsidRPr="00184008">
        <w:rPr>
          <w:rFonts w:eastAsia="Times New Roman"/>
          <w:szCs w:val="24"/>
        </w:rPr>
        <w:t xml:space="preserve"> με πολλά μεταπτυχιακά </w:t>
      </w:r>
      <w:r>
        <w:rPr>
          <w:rFonts w:eastAsia="Times New Roman"/>
          <w:szCs w:val="24"/>
        </w:rPr>
        <w:t>κ</w:t>
      </w:r>
      <w:r w:rsidRPr="00184008">
        <w:rPr>
          <w:rFonts w:eastAsia="Times New Roman"/>
          <w:szCs w:val="24"/>
        </w:rPr>
        <w:t>αι διδακτορικά</w:t>
      </w:r>
      <w:r>
        <w:rPr>
          <w:rFonts w:eastAsia="Times New Roman"/>
          <w:szCs w:val="24"/>
        </w:rPr>
        <w:t>,</w:t>
      </w:r>
      <w:r w:rsidRPr="00184008">
        <w:rPr>
          <w:rFonts w:eastAsia="Times New Roman"/>
          <w:szCs w:val="24"/>
        </w:rPr>
        <w:t xml:space="preserve"> γιατί έχουν τρία και τέσσερα και πέντε παιδιά στο σπίτι </w:t>
      </w:r>
      <w:r>
        <w:rPr>
          <w:rFonts w:eastAsia="Times New Roman"/>
          <w:szCs w:val="24"/>
        </w:rPr>
        <w:t>τους,</w:t>
      </w:r>
      <w:r w:rsidRPr="00184008">
        <w:rPr>
          <w:rFonts w:eastAsia="Times New Roman"/>
          <w:szCs w:val="24"/>
        </w:rPr>
        <w:t xml:space="preserve"> </w:t>
      </w:r>
      <w:r>
        <w:rPr>
          <w:rFonts w:eastAsia="Times New Roman"/>
          <w:szCs w:val="24"/>
        </w:rPr>
        <w:t>να βρο</w:t>
      </w:r>
      <w:r>
        <w:rPr>
          <w:rFonts w:eastAsia="Times New Roman"/>
          <w:szCs w:val="24"/>
        </w:rPr>
        <w:t xml:space="preserve">υν </w:t>
      </w:r>
      <w:r w:rsidRPr="00184008">
        <w:rPr>
          <w:rFonts w:eastAsia="Times New Roman"/>
          <w:szCs w:val="24"/>
        </w:rPr>
        <w:t>μία μόνιμη εργασία</w:t>
      </w:r>
      <w:r>
        <w:rPr>
          <w:rFonts w:eastAsia="Times New Roman"/>
          <w:szCs w:val="24"/>
        </w:rPr>
        <w:t>.</w:t>
      </w:r>
    </w:p>
    <w:p w14:paraId="6B14F26B" w14:textId="77777777" w:rsidR="004965E6" w:rsidRDefault="004D430C">
      <w:pPr>
        <w:spacing w:line="600" w:lineRule="auto"/>
        <w:ind w:firstLine="720"/>
        <w:jc w:val="both"/>
        <w:rPr>
          <w:rFonts w:eastAsia="Times New Roman"/>
          <w:szCs w:val="24"/>
        </w:rPr>
      </w:pPr>
      <w:r>
        <w:rPr>
          <w:rFonts w:eastAsia="Times New Roman"/>
          <w:szCs w:val="24"/>
        </w:rPr>
        <w:t>Ό</w:t>
      </w:r>
      <w:r w:rsidRPr="00184008">
        <w:rPr>
          <w:rFonts w:eastAsia="Times New Roman"/>
          <w:szCs w:val="24"/>
        </w:rPr>
        <w:t>τα</w:t>
      </w:r>
      <w:r>
        <w:rPr>
          <w:rFonts w:eastAsia="Times New Roman"/>
          <w:szCs w:val="24"/>
        </w:rPr>
        <w:t>ν,</w:t>
      </w:r>
      <w:r w:rsidRPr="00184008">
        <w:rPr>
          <w:rFonts w:eastAsia="Times New Roman"/>
          <w:szCs w:val="24"/>
        </w:rPr>
        <w:t xml:space="preserve"> λοιπόν</w:t>
      </w:r>
      <w:r>
        <w:rPr>
          <w:rFonts w:eastAsia="Times New Roman"/>
          <w:szCs w:val="24"/>
        </w:rPr>
        <w:t>,</w:t>
      </w:r>
      <w:r w:rsidRPr="00184008">
        <w:rPr>
          <w:rFonts w:eastAsia="Times New Roman"/>
          <w:szCs w:val="24"/>
        </w:rPr>
        <w:t xml:space="preserve"> ένα μεταπτυχιακό </w:t>
      </w:r>
      <w:r>
        <w:rPr>
          <w:rFonts w:eastAsia="Times New Roman"/>
          <w:szCs w:val="24"/>
        </w:rPr>
        <w:t>ενός</w:t>
      </w:r>
      <w:r w:rsidRPr="00184008">
        <w:rPr>
          <w:rFonts w:eastAsia="Times New Roman"/>
          <w:szCs w:val="24"/>
        </w:rPr>
        <w:t xml:space="preserve"> έτους </w:t>
      </w:r>
      <w:proofErr w:type="spellStart"/>
      <w:r>
        <w:rPr>
          <w:rFonts w:eastAsia="Times New Roman"/>
          <w:szCs w:val="24"/>
        </w:rPr>
        <w:t>προσμετράται</w:t>
      </w:r>
      <w:proofErr w:type="spellEnd"/>
      <w:r w:rsidRPr="00184008">
        <w:rPr>
          <w:rFonts w:eastAsia="Times New Roman"/>
          <w:szCs w:val="24"/>
        </w:rPr>
        <w:t xml:space="preserve"> με </w:t>
      </w:r>
      <w:r>
        <w:rPr>
          <w:rFonts w:eastAsia="Times New Roman"/>
          <w:szCs w:val="24"/>
        </w:rPr>
        <w:t>είκοσι</w:t>
      </w:r>
      <w:r w:rsidRPr="00184008">
        <w:rPr>
          <w:rFonts w:eastAsia="Times New Roman"/>
          <w:szCs w:val="24"/>
        </w:rPr>
        <w:t xml:space="preserve"> μόρια</w:t>
      </w:r>
      <w:r>
        <w:rPr>
          <w:rFonts w:eastAsia="Times New Roman"/>
          <w:szCs w:val="24"/>
        </w:rPr>
        <w:t xml:space="preserve"> και</w:t>
      </w:r>
      <w:r w:rsidRPr="00184008">
        <w:rPr>
          <w:rFonts w:eastAsia="Times New Roman"/>
          <w:szCs w:val="24"/>
        </w:rPr>
        <w:t xml:space="preserve"> το κάθε τέκνο </w:t>
      </w:r>
      <w:proofErr w:type="spellStart"/>
      <w:r w:rsidRPr="00184008">
        <w:rPr>
          <w:rFonts w:eastAsia="Times New Roman"/>
          <w:szCs w:val="24"/>
        </w:rPr>
        <w:t>προσμετράται</w:t>
      </w:r>
      <w:proofErr w:type="spellEnd"/>
      <w:r w:rsidRPr="00184008">
        <w:rPr>
          <w:rFonts w:eastAsia="Times New Roman"/>
          <w:szCs w:val="24"/>
        </w:rPr>
        <w:t xml:space="preserve"> </w:t>
      </w:r>
      <w:r>
        <w:rPr>
          <w:rFonts w:eastAsia="Times New Roman"/>
          <w:szCs w:val="24"/>
        </w:rPr>
        <w:t>με τρία μόρια,</w:t>
      </w:r>
      <w:r w:rsidRPr="00184008">
        <w:rPr>
          <w:rFonts w:eastAsia="Times New Roman"/>
          <w:szCs w:val="24"/>
        </w:rPr>
        <w:t xml:space="preserve"> καταλαβαίνετε </w:t>
      </w:r>
      <w:r>
        <w:rPr>
          <w:rFonts w:eastAsia="Times New Roman"/>
          <w:szCs w:val="24"/>
        </w:rPr>
        <w:t>ό</w:t>
      </w:r>
      <w:r w:rsidRPr="00184008">
        <w:rPr>
          <w:rFonts w:eastAsia="Times New Roman"/>
          <w:szCs w:val="24"/>
        </w:rPr>
        <w:t>τι και να μην το θέλουμε</w:t>
      </w:r>
      <w:r>
        <w:rPr>
          <w:rFonts w:eastAsia="Times New Roman"/>
          <w:szCs w:val="24"/>
        </w:rPr>
        <w:t>,</w:t>
      </w:r>
      <w:r w:rsidRPr="00184008">
        <w:rPr>
          <w:rFonts w:eastAsia="Times New Roman"/>
          <w:szCs w:val="24"/>
        </w:rPr>
        <w:t xml:space="preserve"> έρχεται στ</w:t>
      </w:r>
      <w:r>
        <w:rPr>
          <w:rFonts w:eastAsia="Times New Roman"/>
          <w:szCs w:val="24"/>
        </w:rPr>
        <w:t>ο μυαλό μας η αναλογία επτά</w:t>
      </w:r>
      <w:r w:rsidRPr="00184008">
        <w:rPr>
          <w:rFonts w:eastAsia="Times New Roman"/>
          <w:szCs w:val="24"/>
        </w:rPr>
        <w:t xml:space="preserve"> τέκνα για ένα μεταπτυχιακό</w:t>
      </w:r>
      <w:r>
        <w:rPr>
          <w:rFonts w:eastAsia="Times New Roman"/>
          <w:szCs w:val="24"/>
        </w:rPr>
        <w:t>.</w:t>
      </w:r>
    </w:p>
    <w:p w14:paraId="6B14F26C" w14:textId="77777777" w:rsidR="004965E6" w:rsidRDefault="004D430C">
      <w:pPr>
        <w:spacing w:line="600" w:lineRule="auto"/>
        <w:ind w:firstLine="720"/>
        <w:jc w:val="both"/>
        <w:rPr>
          <w:rFonts w:eastAsia="Times New Roman"/>
          <w:szCs w:val="24"/>
        </w:rPr>
      </w:pPr>
      <w:r w:rsidRPr="000577C2">
        <w:rPr>
          <w:rFonts w:eastAsia="Times New Roman"/>
          <w:b/>
          <w:szCs w:val="24"/>
        </w:rPr>
        <w:lastRenderedPageBreak/>
        <w:t>ΚΩΝΣΤΑΝΤΙ</w:t>
      </w:r>
      <w:r w:rsidRPr="000577C2">
        <w:rPr>
          <w:rFonts w:eastAsia="Times New Roman"/>
          <w:b/>
          <w:szCs w:val="24"/>
        </w:rPr>
        <w:t xml:space="preserve">ΝΟΣ ΓΑΒΡΟΓΛΟΥ (Υπουργός Παιδείας, Έρευνας και Θρησκευμάτων): </w:t>
      </w:r>
      <w:r>
        <w:rPr>
          <w:rFonts w:eastAsia="Times New Roman"/>
          <w:szCs w:val="24"/>
        </w:rPr>
        <w:t xml:space="preserve">Μα, τώρα αυτά τα συγκρίνετε; </w:t>
      </w:r>
    </w:p>
    <w:p w14:paraId="6B14F26D" w14:textId="77777777" w:rsidR="004965E6" w:rsidRDefault="004D430C">
      <w:pPr>
        <w:spacing w:line="600" w:lineRule="auto"/>
        <w:ind w:firstLine="720"/>
        <w:jc w:val="both"/>
        <w:rPr>
          <w:rFonts w:eastAsia="Times New Roman"/>
          <w:szCs w:val="24"/>
        </w:rPr>
      </w:pPr>
      <w:r w:rsidRPr="000577C2">
        <w:rPr>
          <w:rFonts w:eastAsia="Times New Roman"/>
          <w:b/>
          <w:szCs w:val="24"/>
        </w:rPr>
        <w:t xml:space="preserve">ΓΕΩΡΓΙΟΣ ΓΕΩΡΓΑΝΤΑΣ: </w:t>
      </w:r>
      <w:r>
        <w:rPr>
          <w:rFonts w:eastAsia="Times New Roman"/>
          <w:szCs w:val="24"/>
        </w:rPr>
        <w:t xml:space="preserve">Όχι, </w:t>
      </w:r>
      <w:r w:rsidRPr="00184008">
        <w:rPr>
          <w:rFonts w:eastAsia="Times New Roman"/>
          <w:szCs w:val="24"/>
        </w:rPr>
        <w:t xml:space="preserve">δεν </w:t>
      </w:r>
      <w:r>
        <w:rPr>
          <w:rFonts w:eastAsia="Times New Roman"/>
          <w:szCs w:val="24"/>
        </w:rPr>
        <w:t>τ</w:t>
      </w:r>
      <w:r w:rsidRPr="00184008">
        <w:rPr>
          <w:rFonts w:eastAsia="Times New Roman"/>
          <w:szCs w:val="24"/>
        </w:rPr>
        <w:t>α συγκρίνουμε</w:t>
      </w:r>
      <w:r>
        <w:rPr>
          <w:rFonts w:eastAsia="Times New Roman"/>
          <w:szCs w:val="24"/>
        </w:rPr>
        <w:t>. Σ</w:t>
      </w:r>
      <w:r w:rsidRPr="00184008">
        <w:rPr>
          <w:rFonts w:eastAsia="Times New Roman"/>
          <w:szCs w:val="24"/>
        </w:rPr>
        <w:t xml:space="preserve">τη </w:t>
      </w:r>
      <w:proofErr w:type="spellStart"/>
      <w:r w:rsidRPr="00184008">
        <w:rPr>
          <w:rFonts w:eastAsia="Times New Roman"/>
          <w:szCs w:val="24"/>
        </w:rPr>
        <w:t>μοριοδότηση</w:t>
      </w:r>
      <w:proofErr w:type="spellEnd"/>
      <w:r>
        <w:rPr>
          <w:rFonts w:eastAsia="Times New Roman"/>
          <w:szCs w:val="24"/>
        </w:rPr>
        <w:t>, όμως,</w:t>
      </w:r>
      <w:r w:rsidRPr="00184008">
        <w:rPr>
          <w:rFonts w:eastAsia="Times New Roman"/>
          <w:szCs w:val="24"/>
        </w:rPr>
        <w:t xml:space="preserve"> και στον πίνακα τ</w:t>
      </w:r>
      <w:r>
        <w:rPr>
          <w:rFonts w:eastAsia="Times New Roman"/>
          <w:szCs w:val="24"/>
        </w:rPr>
        <w:t>ο</w:t>
      </w:r>
      <w:r w:rsidRPr="00184008">
        <w:rPr>
          <w:rFonts w:eastAsia="Times New Roman"/>
          <w:szCs w:val="24"/>
        </w:rPr>
        <w:t>ν οποί</w:t>
      </w:r>
      <w:r>
        <w:rPr>
          <w:rFonts w:eastAsia="Times New Roman"/>
          <w:szCs w:val="24"/>
        </w:rPr>
        <w:t>ο</w:t>
      </w:r>
      <w:r w:rsidRPr="00184008">
        <w:rPr>
          <w:rFonts w:eastAsia="Times New Roman"/>
          <w:szCs w:val="24"/>
        </w:rPr>
        <w:t>ν δώσατε</w:t>
      </w:r>
      <w:r>
        <w:rPr>
          <w:rFonts w:eastAsia="Times New Roman"/>
          <w:szCs w:val="24"/>
        </w:rPr>
        <w:t>,</w:t>
      </w:r>
      <w:r w:rsidRPr="00184008">
        <w:rPr>
          <w:rFonts w:eastAsia="Times New Roman"/>
          <w:szCs w:val="24"/>
        </w:rPr>
        <w:t xml:space="preserve"> </w:t>
      </w:r>
      <w:r>
        <w:rPr>
          <w:rFonts w:eastAsia="Times New Roman"/>
          <w:szCs w:val="24"/>
        </w:rPr>
        <w:t>κ</w:t>
      </w:r>
      <w:r w:rsidRPr="00184008">
        <w:rPr>
          <w:rFonts w:eastAsia="Times New Roman"/>
          <w:szCs w:val="24"/>
        </w:rPr>
        <w:t>ύριε Υπουργέ</w:t>
      </w:r>
      <w:r>
        <w:rPr>
          <w:rFonts w:eastAsia="Times New Roman"/>
          <w:szCs w:val="24"/>
        </w:rPr>
        <w:t>,</w:t>
      </w:r>
      <w:r w:rsidRPr="00184008">
        <w:rPr>
          <w:rFonts w:eastAsia="Times New Roman"/>
          <w:szCs w:val="24"/>
        </w:rPr>
        <w:t xml:space="preserve"> αυτό βγαίνει</w:t>
      </w:r>
      <w:r>
        <w:rPr>
          <w:rFonts w:eastAsia="Times New Roman"/>
          <w:szCs w:val="24"/>
        </w:rPr>
        <w:t>.</w:t>
      </w:r>
      <w:r w:rsidRPr="00184008">
        <w:rPr>
          <w:rFonts w:eastAsia="Times New Roman"/>
          <w:szCs w:val="24"/>
        </w:rPr>
        <w:t xml:space="preserve"> </w:t>
      </w:r>
      <w:r>
        <w:rPr>
          <w:rFonts w:eastAsia="Times New Roman"/>
          <w:szCs w:val="24"/>
        </w:rPr>
        <w:t>Δ</w:t>
      </w:r>
      <w:r w:rsidRPr="00184008">
        <w:rPr>
          <w:rFonts w:eastAsia="Times New Roman"/>
          <w:szCs w:val="24"/>
        </w:rPr>
        <w:t>εν έπρεπε να υπάρχει</w:t>
      </w:r>
      <w:r>
        <w:rPr>
          <w:rFonts w:eastAsia="Times New Roman"/>
          <w:szCs w:val="24"/>
        </w:rPr>
        <w:t xml:space="preserve">, </w:t>
      </w:r>
      <w:r w:rsidRPr="00184008">
        <w:rPr>
          <w:rFonts w:eastAsia="Times New Roman"/>
          <w:szCs w:val="24"/>
        </w:rPr>
        <w:t xml:space="preserve">έστω μία </w:t>
      </w:r>
      <w:r w:rsidRPr="00184008">
        <w:rPr>
          <w:rFonts w:eastAsia="Times New Roman"/>
          <w:szCs w:val="24"/>
        </w:rPr>
        <w:t>κλιμάκωση</w:t>
      </w:r>
      <w:r>
        <w:rPr>
          <w:rFonts w:eastAsia="Times New Roman"/>
          <w:szCs w:val="24"/>
        </w:rPr>
        <w:t>,</w:t>
      </w:r>
      <w:r w:rsidRPr="00184008">
        <w:rPr>
          <w:rFonts w:eastAsia="Times New Roman"/>
          <w:szCs w:val="24"/>
        </w:rPr>
        <w:t xml:space="preserve"> μία λελογισμένη ενίσχυση αυτών των ανθρώπων</w:t>
      </w:r>
      <w:r>
        <w:rPr>
          <w:rFonts w:eastAsia="Times New Roman"/>
          <w:szCs w:val="24"/>
        </w:rPr>
        <w:t>;</w:t>
      </w:r>
      <w:r w:rsidRPr="00184008">
        <w:rPr>
          <w:rFonts w:eastAsia="Times New Roman"/>
          <w:szCs w:val="24"/>
        </w:rPr>
        <w:t xml:space="preserve"> </w:t>
      </w:r>
    </w:p>
    <w:p w14:paraId="6B14F26E" w14:textId="77777777" w:rsidR="004965E6" w:rsidRDefault="004D430C">
      <w:pPr>
        <w:spacing w:line="600" w:lineRule="auto"/>
        <w:ind w:firstLine="720"/>
        <w:jc w:val="both"/>
        <w:rPr>
          <w:rFonts w:eastAsia="Times New Roman"/>
          <w:szCs w:val="24"/>
        </w:rPr>
      </w:pPr>
      <w:r>
        <w:rPr>
          <w:rFonts w:eastAsia="Times New Roman"/>
          <w:szCs w:val="24"/>
        </w:rPr>
        <w:t>Όποιος</w:t>
      </w:r>
      <w:r w:rsidRPr="00184008">
        <w:rPr>
          <w:rFonts w:eastAsia="Times New Roman"/>
          <w:szCs w:val="24"/>
        </w:rPr>
        <w:t xml:space="preserve"> αφιερώνει αυτό</w:t>
      </w:r>
      <w:r>
        <w:rPr>
          <w:rFonts w:eastAsia="Times New Roman"/>
          <w:szCs w:val="24"/>
        </w:rPr>
        <w:t>ν</w:t>
      </w:r>
      <w:r w:rsidRPr="00184008">
        <w:rPr>
          <w:rFonts w:eastAsia="Times New Roman"/>
          <w:szCs w:val="24"/>
        </w:rPr>
        <w:t xml:space="preserve"> το</w:t>
      </w:r>
      <w:r>
        <w:rPr>
          <w:rFonts w:eastAsia="Times New Roman"/>
          <w:szCs w:val="24"/>
        </w:rPr>
        <w:t>ν</w:t>
      </w:r>
      <w:r w:rsidRPr="00184008">
        <w:rPr>
          <w:rFonts w:eastAsia="Times New Roman"/>
          <w:szCs w:val="24"/>
        </w:rPr>
        <w:t xml:space="preserve"> χ</w:t>
      </w:r>
      <w:r>
        <w:rPr>
          <w:rFonts w:eastAsia="Times New Roman"/>
          <w:szCs w:val="24"/>
        </w:rPr>
        <w:t>ρόνο στην οικογένεια</w:t>
      </w:r>
      <w:r>
        <w:rPr>
          <w:rFonts w:eastAsia="Times New Roman"/>
          <w:szCs w:val="24"/>
        </w:rPr>
        <w:t>,</w:t>
      </w:r>
      <w:r>
        <w:rPr>
          <w:rFonts w:eastAsia="Times New Roman"/>
          <w:szCs w:val="24"/>
        </w:rPr>
        <w:t xml:space="preserve"> δεν μπορεί, όπως καταλαβαίνετε κ</w:t>
      </w:r>
      <w:r w:rsidRPr="00184008">
        <w:rPr>
          <w:rFonts w:eastAsia="Times New Roman"/>
          <w:szCs w:val="24"/>
        </w:rPr>
        <w:t xml:space="preserve">ι </w:t>
      </w:r>
      <w:r>
        <w:rPr>
          <w:rFonts w:eastAsia="Times New Roman"/>
          <w:szCs w:val="24"/>
        </w:rPr>
        <w:t>εσείς, να έχει τα άλλα</w:t>
      </w:r>
      <w:r w:rsidRPr="00184008">
        <w:rPr>
          <w:rFonts w:eastAsia="Times New Roman"/>
          <w:szCs w:val="24"/>
        </w:rPr>
        <w:t xml:space="preserve"> ακαδημαϊκά κριτήρια</w:t>
      </w:r>
      <w:r>
        <w:rPr>
          <w:rFonts w:eastAsia="Times New Roman"/>
          <w:szCs w:val="24"/>
        </w:rPr>
        <w:t>,</w:t>
      </w:r>
      <w:r w:rsidRPr="00184008">
        <w:rPr>
          <w:rFonts w:eastAsia="Times New Roman"/>
          <w:szCs w:val="24"/>
        </w:rPr>
        <w:t xml:space="preserve"> τα οποία θέτετε</w:t>
      </w:r>
      <w:r>
        <w:rPr>
          <w:rFonts w:eastAsia="Times New Roman"/>
          <w:szCs w:val="24"/>
        </w:rPr>
        <w:t xml:space="preserve"> και</w:t>
      </w:r>
      <w:r w:rsidRPr="00184008">
        <w:rPr>
          <w:rFonts w:eastAsia="Times New Roman"/>
          <w:szCs w:val="24"/>
        </w:rPr>
        <w:t xml:space="preserve"> </w:t>
      </w:r>
      <w:r>
        <w:rPr>
          <w:rFonts w:eastAsia="Times New Roman"/>
          <w:szCs w:val="24"/>
        </w:rPr>
        <w:t xml:space="preserve">τα </w:t>
      </w:r>
      <w:r w:rsidRPr="00184008">
        <w:rPr>
          <w:rFonts w:eastAsia="Times New Roman"/>
          <w:szCs w:val="24"/>
        </w:rPr>
        <w:t xml:space="preserve">οποία ενισχύουν τη </w:t>
      </w:r>
      <w:proofErr w:type="spellStart"/>
      <w:r w:rsidRPr="00184008">
        <w:rPr>
          <w:rFonts w:eastAsia="Times New Roman"/>
          <w:szCs w:val="24"/>
        </w:rPr>
        <w:t>μοριοδότησ</w:t>
      </w:r>
      <w:r>
        <w:rPr>
          <w:rFonts w:eastAsia="Times New Roman"/>
          <w:szCs w:val="24"/>
        </w:rPr>
        <w:t>ή</w:t>
      </w:r>
      <w:proofErr w:type="spellEnd"/>
      <w:r w:rsidRPr="00184008">
        <w:rPr>
          <w:rFonts w:eastAsia="Times New Roman"/>
          <w:szCs w:val="24"/>
        </w:rPr>
        <w:t xml:space="preserve"> του</w:t>
      </w:r>
      <w:r>
        <w:rPr>
          <w:rFonts w:eastAsia="Times New Roman"/>
          <w:szCs w:val="24"/>
        </w:rPr>
        <w:t>.</w:t>
      </w:r>
      <w:r w:rsidRPr="00184008">
        <w:rPr>
          <w:rFonts w:eastAsia="Times New Roman"/>
          <w:szCs w:val="24"/>
        </w:rPr>
        <w:t xml:space="preserve"> </w:t>
      </w:r>
      <w:r>
        <w:rPr>
          <w:rFonts w:eastAsia="Times New Roman"/>
          <w:szCs w:val="24"/>
        </w:rPr>
        <w:t>Δ</w:t>
      </w:r>
      <w:r w:rsidRPr="00184008">
        <w:rPr>
          <w:rFonts w:eastAsia="Times New Roman"/>
          <w:szCs w:val="24"/>
        </w:rPr>
        <w:t xml:space="preserve">εν πρέπει </w:t>
      </w:r>
      <w:r>
        <w:rPr>
          <w:rFonts w:eastAsia="Times New Roman"/>
          <w:szCs w:val="24"/>
        </w:rPr>
        <w:t>σε αυτούς τους</w:t>
      </w:r>
      <w:r w:rsidRPr="00184008">
        <w:rPr>
          <w:rFonts w:eastAsia="Times New Roman"/>
          <w:szCs w:val="24"/>
        </w:rPr>
        <w:t xml:space="preserve"> ανθρώπους</w:t>
      </w:r>
      <w:r>
        <w:rPr>
          <w:rFonts w:eastAsia="Times New Roman"/>
          <w:szCs w:val="24"/>
        </w:rPr>
        <w:t>,</w:t>
      </w:r>
      <w:r w:rsidRPr="00184008">
        <w:rPr>
          <w:rFonts w:eastAsia="Times New Roman"/>
          <w:szCs w:val="24"/>
        </w:rPr>
        <w:t xml:space="preserve"> χωρίς κανένα λαϊκισμό</w:t>
      </w:r>
      <w:r>
        <w:rPr>
          <w:rFonts w:eastAsia="Times New Roman"/>
          <w:szCs w:val="24"/>
        </w:rPr>
        <w:t xml:space="preserve"> </w:t>
      </w:r>
      <w:r w:rsidRPr="00184008">
        <w:rPr>
          <w:rFonts w:eastAsia="Times New Roman"/>
          <w:szCs w:val="24"/>
        </w:rPr>
        <w:t>από καμ</w:t>
      </w:r>
      <w:r>
        <w:rPr>
          <w:rFonts w:eastAsia="Times New Roman"/>
          <w:szCs w:val="24"/>
        </w:rPr>
        <w:t>μ</w:t>
      </w:r>
      <w:r w:rsidRPr="00184008">
        <w:rPr>
          <w:rFonts w:eastAsia="Times New Roman"/>
          <w:szCs w:val="24"/>
        </w:rPr>
        <w:t>ία πλευρά</w:t>
      </w:r>
      <w:r>
        <w:rPr>
          <w:rFonts w:eastAsia="Times New Roman"/>
          <w:szCs w:val="24"/>
        </w:rPr>
        <w:t>,</w:t>
      </w:r>
      <w:r w:rsidRPr="00184008">
        <w:rPr>
          <w:rFonts w:eastAsia="Times New Roman"/>
          <w:szCs w:val="24"/>
        </w:rPr>
        <w:t xml:space="preserve"> </w:t>
      </w:r>
      <w:r>
        <w:rPr>
          <w:rFonts w:eastAsia="Times New Roman"/>
          <w:szCs w:val="24"/>
        </w:rPr>
        <w:t xml:space="preserve">να </w:t>
      </w:r>
      <w:r w:rsidRPr="00184008">
        <w:rPr>
          <w:rFonts w:eastAsia="Times New Roman"/>
          <w:szCs w:val="24"/>
        </w:rPr>
        <w:t xml:space="preserve">δώσουμε και την ελπίδα ότι το κράτος και </w:t>
      </w:r>
      <w:r>
        <w:rPr>
          <w:rFonts w:eastAsia="Times New Roman"/>
          <w:szCs w:val="24"/>
        </w:rPr>
        <w:t>η πολιτεία τους</w:t>
      </w:r>
      <w:r w:rsidRPr="00184008">
        <w:rPr>
          <w:rFonts w:eastAsia="Times New Roman"/>
          <w:szCs w:val="24"/>
        </w:rPr>
        <w:t xml:space="preserve"> βλέπ</w:t>
      </w:r>
      <w:r>
        <w:rPr>
          <w:rFonts w:eastAsia="Times New Roman"/>
          <w:szCs w:val="24"/>
        </w:rPr>
        <w:t>ουν; Γ</w:t>
      </w:r>
      <w:r w:rsidRPr="00184008">
        <w:rPr>
          <w:rFonts w:eastAsia="Times New Roman"/>
          <w:szCs w:val="24"/>
        </w:rPr>
        <w:t>ιατί</w:t>
      </w:r>
      <w:r>
        <w:rPr>
          <w:rFonts w:eastAsia="Times New Roman"/>
          <w:szCs w:val="24"/>
        </w:rPr>
        <w:t>,</w:t>
      </w:r>
      <w:r w:rsidRPr="00184008">
        <w:rPr>
          <w:rFonts w:eastAsia="Times New Roman"/>
          <w:szCs w:val="24"/>
        </w:rPr>
        <w:t xml:space="preserve"> τελικά</w:t>
      </w:r>
      <w:r>
        <w:rPr>
          <w:rFonts w:eastAsia="Times New Roman"/>
          <w:szCs w:val="24"/>
        </w:rPr>
        <w:t>,</w:t>
      </w:r>
      <w:r w:rsidRPr="00184008">
        <w:rPr>
          <w:rFonts w:eastAsia="Times New Roman"/>
          <w:szCs w:val="24"/>
        </w:rPr>
        <w:t xml:space="preserve"> </w:t>
      </w:r>
      <w:r>
        <w:rPr>
          <w:rFonts w:eastAsia="Times New Roman"/>
          <w:szCs w:val="24"/>
        </w:rPr>
        <w:t>σας</w:t>
      </w:r>
      <w:r w:rsidRPr="00184008">
        <w:rPr>
          <w:rFonts w:eastAsia="Times New Roman"/>
          <w:szCs w:val="24"/>
        </w:rPr>
        <w:t xml:space="preserve"> είπα</w:t>
      </w:r>
      <w:r>
        <w:rPr>
          <w:rFonts w:eastAsia="Times New Roman"/>
          <w:szCs w:val="24"/>
        </w:rPr>
        <w:t xml:space="preserve"> ότι</w:t>
      </w:r>
      <w:r w:rsidRPr="00184008">
        <w:rPr>
          <w:rFonts w:eastAsia="Times New Roman"/>
          <w:szCs w:val="24"/>
        </w:rPr>
        <w:t xml:space="preserve"> νομοθετούμε</w:t>
      </w:r>
      <w:r>
        <w:rPr>
          <w:rFonts w:eastAsia="Times New Roman"/>
          <w:szCs w:val="24"/>
        </w:rPr>
        <w:t>,</w:t>
      </w:r>
      <w:r w:rsidRPr="00184008">
        <w:rPr>
          <w:rFonts w:eastAsia="Times New Roman"/>
          <w:szCs w:val="24"/>
        </w:rPr>
        <w:t xml:space="preserve"> αλλά να δω σε ποια χώρα νομοθετούμε</w:t>
      </w:r>
      <w:r>
        <w:rPr>
          <w:rFonts w:eastAsia="Times New Roman"/>
          <w:szCs w:val="24"/>
        </w:rPr>
        <w:t>,</w:t>
      </w:r>
      <w:r w:rsidRPr="00184008">
        <w:rPr>
          <w:rFonts w:eastAsia="Times New Roman"/>
          <w:szCs w:val="24"/>
        </w:rPr>
        <w:t xml:space="preserve"> με ποιο</w:t>
      </w:r>
      <w:r>
        <w:rPr>
          <w:rFonts w:eastAsia="Times New Roman"/>
          <w:szCs w:val="24"/>
        </w:rPr>
        <w:t>ν</w:t>
      </w:r>
      <w:r w:rsidRPr="00184008">
        <w:rPr>
          <w:rFonts w:eastAsia="Times New Roman"/>
          <w:szCs w:val="24"/>
        </w:rPr>
        <w:t xml:space="preserve"> πληθυσμό</w:t>
      </w:r>
      <w:r>
        <w:rPr>
          <w:rFonts w:eastAsia="Times New Roman"/>
          <w:szCs w:val="24"/>
        </w:rPr>
        <w:t>;</w:t>
      </w:r>
      <w:r w:rsidRPr="00184008">
        <w:rPr>
          <w:rFonts w:eastAsia="Times New Roman"/>
          <w:szCs w:val="24"/>
        </w:rPr>
        <w:t xml:space="preserve"> </w:t>
      </w:r>
      <w:r>
        <w:rPr>
          <w:rFonts w:eastAsia="Times New Roman"/>
          <w:szCs w:val="24"/>
        </w:rPr>
        <w:t>Γιατί</w:t>
      </w:r>
      <w:r w:rsidRPr="00184008">
        <w:rPr>
          <w:rFonts w:eastAsia="Times New Roman"/>
          <w:szCs w:val="24"/>
        </w:rPr>
        <w:t xml:space="preserve"> πρέπει να βλέπουμ</w:t>
      </w:r>
      <w:r w:rsidRPr="00184008">
        <w:rPr>
          <w:rFonts w:eastAsia="Times New Roman"/>
          <w:szCs w:val="24"/>
        </w:rPr>
        <w:t>ε και τα επόμενα χρόνια</w:t>
      </w:r>
      <w:r>
        <w:rPr>
          <w:rFonts w:eastAsia="Times New Roman"/>
          <w:szCs w:val="24"/>
        </w:rPr>
        <w:t>.</w:t>
      </w:r>
      <w:r w:rsidRPr="00184008">
        <w:rPr>
          <w:rFonts w:eastAsia="Times New Roman"/>
          <w:szCs w:val="24"/>
        </w:rPr>
        <w:t xml:space="preserve"> </w:t>
      </w:r>
      <w:r>
        <w:rPr>
          <w:rFonts w:eastAsia="Times New Roman"/>
          <w:szCs w:val="24"/>
        </w:rPr>
        <w:t>Ν</w:t>
      </w:r>
      <w:r w:rsidRPr="00184008">
        <w:rPr>
          <w:rFonts w:eastAsia="Times New Roman"/>
          <w:szCs w:val="24"/>
        </w:rPr>
        <w:t>ομίζω</w:t>
      </w:r>
      <w:r>
        <w:rPr>
          <w:rFonts w:eastAsia="Times New Roman"/>
          <w:szCs w:val="24"/>
        </w:rPr>
        <w:t>,</w:t>
      </w:r>
      <w:r w:rsidRPr="00184008">
        <w:rPr>
          <w:rFonts w:eastAsia="Times New Roman"/>
          <w:szCs w:val="24"/>
        </w:rPr>
        <w:t xml:space="preserve"> λοιπόν</w:t>
      </w:r>
      <w:r>
        <w:rPr>
          <w:rFonts w:eastAsia="Times New Roman"/>
          <w:szCs w:val="24"/>
        </w:rPr>
        <w:t>,</w:t>
      </w:r>
      <w:r w:rsidRPr="00184008">
        <w:rPr>
          <w:rFonts w:eastAsia="Times New Roman"/>
          <w:szCs w:val="24"/>
        </w:rPr>
        <w:t xml:space="preserve"> ότι εδώ έπρεπε πραγματικά να το δείτε διαφορετικά</w:t>
      </w:r>
      <w:r>
        <w:rPr>
          <w:rFonts w:eastAsia="Times New Roman"/>
          <w:szCs w:val="24"/>
        </w:rPr>
        <w:t>.</w:t>
      </w:r>
      <w:r w:rsidRPr="00184008">
        <w:rPr>
          <w:rFonts w:eastAsia="Times New Roman"/>
          <w:szCs w:val="24"/>
        </w:rPr>
        <w:t xml:space="preserve"> </w:t>
      </w:r>
      <w:r>
        <w:rPr>
          <w:rFonts w:eastAsia="Times New Roman"/>
          <w:szCs w:val="24"/>
        </w:rPr>
        <w:t>Έ</w:t>
      </w:r>
      <w:r w:rsidRPr="00184008">
        <w:rPr>
          <w:rFonts w:eastAsia="Times New Roman"/>
          <w:szCs w:val="24"/>
        </w:rPr>
        <w:t xml:space="preserve">πρεπε να υπάρχει μία λελογισμένη ενίσχυση </w:t>
      </w:r>
      <w:r>
        <w:rPr>
          <w:rFonts w:eastAsia="Times New Roman"/>
          <w:szCs w:val="24"/>
        </w:rPr>
        <w:t>της</w:t>
      </w:r>
      <w:r w:rsidRPr="00184008">
        <w:rPr>
          <w:rFonts w:eastAsia="Times New Roman"/>
          <w:szCs w:val="24"/>
        </w:rPr>
        <w:t xml:space="preserve"> </w:t>
      </w:r>
      <w:proofErr w:type="spellStart"/>
      <w:r w:rsidRPr="00184008">
        <w:rPr>
          <w:rFonts w:eastAsia="Times New Roman"/>
          <w:szCs w:val="24"/>
        </w:rPr>
        <w:t>μοριοδότησης</w:t>
      </w:r>
      <w:proofErr w:type="spellEnd"/>
      <w:r w:rsidRPr="00184008">
        <w:rPr>
          <w:rFonts w:eastAsia="Times New Roman"/>
          <w:szCs w:val="24"/>
        </w:rPr>
        <w:t xml:space="preserve"> </w:t>
      </w:r>
      <w:r>
        <w:rPr>
          <w:rFonts w:eastAsia="Times New Roman"/>
          <w:szCs w:val="24"/>
        </w:rPr>
        <w:t>αυτής.</w:t>
      </w:r>
      <w:r w:rsidRPr="00184008">
        <w:rPr>
          <w:rFonts w:eastAsia="Times New Roman"/>
          <w:szCs w:val="24"/>
        </w:rPr>
        <w:t xml:space="preserve"> </w:t>
      </w:r>
    </w:p>
    <w:p w14:paraId="6B14F26F" w14:textId="77777777" w:rsidR="004965E6" w:rsidRDefault="004D430C">
      <w:pPr>
        <w:spacing w:line="600" w:lineRule="auto"/>
        <w:ind w:firstLine="720"/>
        <w:jc w:val="both"/>
        <w:rPr>
          <w:rFonts w:eastAsia="Times New Roman"/>
          <w:szCs w:val="24"/>
        </w:rPr>
      </w:pPr>
      <w:r>
        <w:rPr>
          <w:rFonts w:eastAsia="Times New Roman"/>
          <w:szCs w:val="24"/>
        </w:rPr>
        <w:lastRenderedPageBreak/>
        <w:t>Κλείνοντας τα θέματα του νομοσχεδίου, οφείλω να πω κάτι</w:t>
      </w:r>
      <w:r w:rsidRPr="00184008">
        <w:rPr>
          <w:rFonts w:eastAsia="Times New Roman"/>
          <w:szCs w:val="24"/>
        </w:rPr>
        <w:t xml:space="preserve"> </w:t>
      </w:r>
      <w:r>
        <w:rPr>
          <w:rFonts w:eastAsia="Times New Roman"/>
          <w:szCs w:val="24"/>
        </w:rPr>
        <w:t xml:space="preserve">για </w:t>
      </w:r>
      <w:r w:rsidRPr="00184008">
        <w:rPr>
          <w:rFonts w:eastAsia="Times New Roman"/>
          <w:szCs w:val="24"/>
        </w:rPr>
        <w:t>μία τροπολογία</w:t>
      </w:r>
      <w:r>
        <w:rPr>
          <w:rFonts w:eastAsia="Times New Roman"/>
          <w:szCs w:val="24"/>
        </w:rPr>
        <w:t>. Είναι μία τροπολογία</w:t>
      </w:r>
      <w:r>
        <w:rPr>
          <w:rFonts w:eastAsia="Times New Roman"/>
          <w:szCs w:val="24"/>
        </w:rPr>
        <w:t>,</w:t>
      </w:r>
      <w:r w:rsidRPr="00184008">
        <w:rPr>
          <w:rFonts w:eastAsia="Times New Roman"/>
          <w:szCs w:val="24"/>
        </w:rPr>
        <w:t xml:space="preserve"> που </w:t>
      </w:r>
      <w:r>
        <w:rPr>
          <w:rFonts w:eastAsia="Times New Roman"/>
          <w:szCs w:val="24"/>
        </w:rPr>
        <w:t xml:space="preserve">μας </w:t>
      </w:r>
      <w:r w:rsidRPr="00184008">
        <w:rPr>
          <w:rFonts w:eastAsia="Times New Roman"/>
          <w:szCs w:val="24"/>
        </w:rPr>
        <w:t>απασχόλησε και παλιότερα από το Υπουργείο Υγείας</w:t>
      </w:r>
      <w:r>
        <w:rPr>
          <w:rFonts w:eastAsia="Times New Roman"/>
          <w:szCs w:val="24"/>
        </w:rPr>
        <w:t>,</w:t>
      </w:r>
      <w:r w:rsidRPr="00184008">
        <w:rPr>
          <w:rFonts w:eastAsia="Times New Roman"/>
          <w:szCs w:val="24"/>
        </w:rPr>
        <w:t xml:space="preserve"> σε σχέση με κάποιες παρατάσεις συμβάσεων έργου στο </w:t>
      </w:r>
      <w:r>
        <w:rPr>
          <w:rFonts w:eastAsia="Times New Roman"/>
          <w:szCs w:val="24"/>
        </w:rPr>
        <w:t xml:space="preserve">ΚΕΕΛΠΝΟ. </w:t>
      </w:r>
    </w:p>
    <w:p w14:paraId="6B14F270" w14:textId="77777777" w:rsidR="004965E6" w:rsidRDefault="004D430C">
      <w:pPr>
        <w:spacing w:line="600" w:lineRule="auto"/>
        <w:ind w:firstLine="720"/>
        <w:jc w:val="both"/>
        <w:rPr>
          <w:rFonts w:eastAsia="Times New Roman"/>
          <w:szCs w:val="24"/>
        </w:rPr>
      </w:pPr>
      <w:r>
        <w:rPr>
          <w:rFonts w:eastAsia="Times New Roman"/>
          <w:szCs w:val="24"/>
        </w:rPr>
        <w:t>Ε</w:t>
      </w:r>
      <w:r w:rsidRPr="00184008">
        <w:rPr>
          <w:rFonts w:eastAsia="Times New Roman"/>
          <w:szCs w:val="24"/>
        </w:rPr>
        <w:t>ντάξει</w:t>
      </w:r>
      <w:r>
        <w:rPr>
          <w:rFonts w:eastAsia="Times New Roman"/>
          <w:szCs w:val="24"/>
        </w:rPr>
        <w:t>, φτάνει πια</w:t>
      </w:r>
      <w:r w:rsidRPr="00184008">
        <w:rPr>
          <w:rFonts w:eastAsia="Times New Roman"/>
          <w:szCs w:val="24"/>
        </w:rPr>
        <w:t xml:space="preserve"> με </w:t>
      </w:r>
      <w:r>
        <w:rPr>
          <w:rFonts w:eastAsia="Times New Roman"/>
          <w:szCs w:val="24"/>
        </w:rPr>
        <w:t>τις</w:t>
      </w:r>
      <w:r w:rsidRPr="00184008">
        <w:rPr>
          <w:rFonts w:eastAsia="Times New Roman"/>
          <w:szCs w:val="24"/>
        </w:rPr>
        <w:t xml:space="preserve"> κατά παρέκκλιση κάθε γενικής και ειδικής διάταξης νομοθ</w:t>
      </w:r>
      <w:r>
        <w:rPr>
          <w:rFonts w:eastAsia="Times New Roman"/>
          <w:szCs w:val="24"/>
        </w:rPr>
        <w:t>ετήσεις.</w:t>
      </w:r>
      <w:r w:rsidRPr="00184008">
        <w:rPr>
          <w:rFonts w:eastAsia="Times New Roman"/>
          <w:szCs w:val="24"/>
        </w:rPr>
        <w:t xml:space="preserve"> </w:t>
      </w:r>
      <w:r>
        <w:rPr>
          <w:rFonts w:eastAsia="Times New Roman"/>
          <w:szCs w:val="24"/>
        </w:rPr>
        <w:t>Φ</w:t>
      </w:r>
      <w:r w:rsidRPr="00184008">
        <w:rPr>
          <w:rFonts w:eastAsia="Times New Roman"/>
          <w:szCs w:val="24"/>
        </w:rPr>
        <w:t xml:space="preserve">τάνει </w:t>
      </w:r>
      <w:r>
        <w:rPr>
          <w:rFonts w:eastAsia="Times New Roman"/>
          <w:szCs w:val="24"/>
        </w:rPr>
        <w:t xml:space="preserve">πια με τις </w:t>
      </w:r>
      <w:r w:rsidRPr="00184008">
        <w:rPr>
          <w:rFonts w:eastAsia="Times New Roman"/>
          <w:szCs w:val="24"/>
        </w:rPr>
        <w:t>παρατάσεις</w:t>
      </w:r>
      <w:r>
        <w:rPr>
          <w:rFonts w:eastAsia="Times New Roman"/>
          <w:szCs w:val="24"/>
        </w:rPr>
        <w:t>,</w:t>
      </w:r>
      <w:r w:rsidRPr="00184008">
        <w:rPr>
          <w:rFonts w:eastAsia="Times New Roman"/>
          <w:szCs w:val="24"/>
        </w:rPr>
        <w:t xml:space="preserve"> οι οποίες δεν έχουν κανένα έρεισμα στο νομό</w:t>
      </w:r>
      <w:r>
        <w:rPr>
          <w:rFonts w:eastAsia="Times New Roman"/>
          <w:szCs w:val="24"/>
        </w:rPr>
        <w:t>,</w:t>
      </w:r>
      <w:r w:rsidRPr="00184008">
        <w:rPr>
          <w:rFonts w:eastAsia="Times New Roman"/>
          <w:szCs w:val="24"/>
        </w:rPr>
        <w:t xml:space="preserve"> παρατάσεις που έρχονται με υπουργικές τροπολογίες και δεν π</w:t>
      </w:r>
      <w:r>
        <w:rPr>
          <w:rFonts w:eastAsia="Times New Roman"/>
          <w:szCs w:val="24"/>
        </w:rPr>
        <w:t>ε</w:t>
      </w:r>
      <w:r w:rsidRPr="00184008">
        <w:rPr>
          <w:rFonts w:eastAsia="Times New Roman"/>
          <w:szCs w:val="24"/>
        </w:rPr>
        <w:t xml:space="preserve">ρνούν από την Επιστημονική Υπηρεσία </w:t>
      </w:r>
      <w:r>
        <w:rPr>
          <w:rFonts w:eastAsia="Times New Roman"/>
          <w:szCs w:val="24"/>
        </w:rPr>
        <w:t>της</w:t>
      </w:r>
      <w:r w:rsidRPr="00184008">
        <w:rPr>
          <w:rFonts w:eastAsia="Times New Roman"/>
          <w:szCs w:val="24"/>
        </w:rPr>
        <w:t xml:space="preserve"> Βουλής</w:t>
      </w:r>
      <w:r>
        <w:rPr>
          <w:rFonts w:eastAsia="Times New Roman"/>
          <w:szCs w:val="24"/>
        </w:rPr>
        <w:t>.</w:t>
      </w:r>
      <w:r w:rsidRPr="00184008">
        <w:rPr>
          <w:rFonts w:eastAsia="Times New Roman"/>
          <w:szCs w:val="24"/>
        </w:rPr>
        <w:t xml:space="preserve"> Γιατί</w:t>
      </w:r>
      <w:r>
        <w:rPr>
          <w:rFonts w:eastAsia="Times New Roman"/>
          <w:szCs w:val="24"/>
        </w:rPr>
        <w:t>,</w:t>
      </w:r>
      <w:r w:rsidRPr="00184008">
        <w:rPr>
          <w:rFonts w:eastAsia="Times New Roman"/>
          <w:szCs w:val="24"/>
        </w:rPr>
        <w:t xml:space="preserve"> αν περάσουν από την </w:t>
      </w:r>
      <w:r>
        <w:rPr>
          <w:rFonts w:eastAsia="Times New Roman"/>
          <w:szCs w:val="24"/>
        </w:rPr>
        <w:t>Επιστημονική Υπηρεσία</w:t>
      </w:r>
      <w:r w:rsidRPr="00184008">
        <w:rPr>
          <w:rFonts w:eastAsia="Times New Roman"/>
          <w:szCs w:val="24"/>
        </w:rPr>
        <w:t xml:space="preserve"> </w:t>
      </w:r>
      <w:r>
        <w:rPr>
          <w:rFonts w:eastAsia="Times New Roman"/>
          <w:szCs w:val="24"/>
        </w:rPr>
        <w:t>της</w:t>
      </w:r>
      <w:r w:rsidRPr="00184008">
        <w:rPr>
          <w:rFonts w:eastAsia="Times New Roman"/>
          <w:szCs w:val="24"/>
        </w:rPr>
        <w:t xml:space="preserve"> Βουλής</w:t>
      </w:r>
      <w:r>
        <w:rPr>
          <w:rFonts w:eastAsia="Times New Roman"/>
          <w:szCs w:val="24"/>
        </w:rPr>
        <w:t xml:space="preserve">, </w:t>
      </w:r>
      <w:r w:rsidRPr="00184008">
        <w:rPr>
          <w:rFonts w:eastAsia="Times New Roman"/>
          <w:szCs w:val="24"/>
        </w:rPr>
        <w:t xml:space="preserve">θα κοπούν ή μάλλον εκεί θα </w:t>
      </w:r>
      <w:r>
        <w:rPr>
          <w:rFonts w:eastAsia="Times New Roman"/>
          <w:szCs w:val="24"/>
        </w:rPr>
        <w:t xml:space="preserve">διαφανεί, για </w:t>
      </w:r>
      <w:r>
        <w:rPr>
          <w:rFonts w:eastAsia="Times New Roman"/>
          <w:szCs w:val="24"/>
        </w:rPr>
        <w:t xml:space="preserve">να πω </w:t>
      </w:r>
      <w:r w:rsidRPr="00184008">
        <w:rPr>
          <w:rFonts w:eastAsia="Times New Roman"/>
          <w:szCs w:val="24"/>
        </w:rPr>
        <w:t>τη σωστή έ</w:t>
      </w:r>
      <w:r>
        <w:rPr>
          <w:rFonts w:eastAsia="Times New Roman"/>
          <w:szCs w:val="24"/>
        </w:rPr>
        <w:t xml:space="preserve">κφραση, </w:t>
      </w:r>
      <w:r w:rsidRPr="00184008">
        <w:rPr>
          <w:rFonts w:eastAsia="Times New Roman"/>
          <w:szCs w:val="24"/>
        </w:rPr>
        <w:t>ακριβώς το παρά</w:t>
      </w:r>
      <w:r>
        <w:rPr>
          <w:rFonts w:eastAsia="Times New Roman"/>
          <w:szCs w:val="24"/>
        </w:rPr>
        <w:t xml:space="preserve">νομο </w:t>
      </w:r>
      <w:r w:rsidRPr="00184008">
        <w:rPr>
          <w:rFonts w:eastAsia="Times New Roman"/>
          <w:szCs w:val="24"/>
        </w:rPr>
        <w:t xml:space="preserve">του χαρακτήρα </w:t>
      </w:r>
      <w:r>
        <w:rPr>
          <w:rFonts w:eastAsia="Times New Roman"/>
          <w:szCs w:val="24"/>
        </w:rPr>
        <w:t>τους.</w:t>
      </w:r>
    </w:p>
    <w:p w14:paraId="6B14F271" w14:textId="77777777" w:rsidR="004965E6" w:rsidRDefault="004D430C">
      <w:pPr>
        <w:spacing w:line="600" w:lineRule="auto"/>
        <w:ind w:firstLine="720"/>
        <w:jc w:val="both"/>
        <w:rPr>
          <w:rFonts w:eastAsia="Times New Roman"/>
          <w:szCs w:val="24"/>
        </w:rPr>
      </w:pPr>
      <w:r>
        <w:rPr>
          <w:rFonts w:eastAsia="Times New Roman"/>
          <w:szCs w:val="24"/>
        </w:rPr>
        <w:t>Δίνετε τ</w:t>
      </w:r>
      <w:r w:rsidRPr="00184008">
        <w:rPr>
          <w:rFonts w:eastAsia="Times New Roman"/>
          <w:szCs w:val="24"/>
        </w:rPr>
        <w:t xml:space="preserve">ρίτη παράταση στο πρόγραμμα </w:t>
      </w:r>
      <w:r>
        <w:rPr>
          <w:rFonts w:eastAsia="Times New Roman"/>
          <w:szCs w:val="24"/>
        </w:rPr>
        <w:t>«</w:t>
      </w:r>
      <w:r>
        <w:rPr>
          <w:rFonts w:eastAsia="Times New Roman"/>
          <w:szCs w:val="24"/>
          <w:lang w:val="en-US"/>
        </w:rPr>
        <w:t>PHILOS</w:t>
      </w:r>
      <w:r>
        <w:rPr>
          <w:rFonts w:eastAsia="Times New Roman"/>
          <w:szCs w:val="24"/>
        </w:rPr>
        <w:t>»</w:t>
      </w:r>
      <w:r w:rsidRPr="00512188">
        <w:rPr>
          <w:rFonts w:eastAsia="Times New Roman"/>
          <w:szCs w:val="24"/>
        </w:rPr>
        <w:t xml:space="preserve">. </w:t>
      </w:r>
      <w:r>
        <w:rPr>
          <w:rFonts w:eastAsia="Times New Roman"/>
          <w:szCs w:val="24"/>
        </w:rPr>
        <w:t>Δεν μπορεί να νομοθετεί με αυτόν τον τρόπο η</w:t>
      </w:r>
      <w:r w:rsidRPr="00184008">
        <w:rPr>
          <w:rFonts w:eastAsia="Times New Roman"/>
          <w:szCs w:val="24"/>
        </w:rPr>
        <w:t xml:space="preserve"> Βουλή</w:t>
      </w:r>
      <w:r>
        <w:rPr>
          <w:rFonts w:eastAsia="Times New Roman"/>
          <w:szCs w:val="24"/>
        </w:rPr>
        <w:t>.</w:t>
      </w:r>
      <w:r w:rsidRPr="00184008">
        <w:rPr>
          <w:rFonts w:eastAsia="Times New Roman"/>
          <w:szCs w:val="24"/>
        </w:rPr>
        <w:t xml:space="preserve"> </w:t>
      </w:r>
      <w:r>
        <w:rPr>
          <w:rFonts w:eastAsia="Times New Roman"/>
          <w:szCs w:val="24"/>
        </w:rPr>
        <w:t>Υ</w:t>
      </w:r>
      <w:r w:rsidRPr="00184008">
        <w:rPr>
          <w:rFonts w:eastAsia="Times New Roman"/>
          <w:szCs w:val="24"/>
        </w:rPr>
        <w:t>πάρχουν συγκεκριμένες προβλέψεις για τον τρόπο</w:t>
      </w:r>
      <w:r>
        <w:rPr>
          <w:rFonts w:eastAsia="Times New Roman"/>
          <w:szCs w:val="24"/>
        </w:rPr>
        <w:t>,</w:t>
      </w:r>
      <w:r w:rsidRPr="00184008">
        <w:rPr>
          <w:rFonts w:eastAsia="Times New Roman"/>
          <w:szCs w:val="24"/>
        </w:rPr>
        <w:t xml:space="preserve"> με τον οποίον πρέπει να γίνονται αυτές οι συμ</w:t>
      </w:r>
      <w:r w:rsidRPr="00184008">
        <w:rPr>
          <w:rFonts w:eastAsia="Times New Roman"/>
          <w:szCs w:val="24"/>
        </w:rPr>
        <w:t>βάσεις</w:t>
      </w:r>
      <w:r>
        <w:rPr>
          <w:rFonts w:eastAsia="Times New Roman"/>
          <w:szCs w:val="24"/>
        </w:rPr>
        <w:t xml:space="preserve">, πότε λήγουν αυτά τα προγράμματα </w:t>
      </w:r>
      <w:r w:rsidRPr="00184008">
        <w:rPr>
          <w:rFonts w:eastAsia="Times New Roman"/>
          <w:szCs w:val="24"/>
        </w:rPr>
        <w:t>και ιδίως όταν μιλάμε για ένα πρόγραμμα που πλέον θα χ</w:t>
      </w:r>
      <w:r>
        <w:rPr>
          <w:rFonts w:eastAsia="Times New Roman"/>
          <w:szCs w:val="24"/>
        </w:rPr>
        <w:t>ρηματοδοτηθεί με 1,1 εκατομμύρια</w:t>
      </w:r>
      <w:r w:rsidRPr="00184008">
        <w:rPr>
          <w:rFonts w:eastAsia="Times New Roman"/>
          <w:szCs w:val="24"/>
        </w:rPr>
        <w:t xml:space="preserve"> ευρώ από τον ελληνικό </w:t>
      </w:r>
      <w:r>
        <w:rPr>
          <w:rFonts w:eastAsia="Times New Roman"/>
          <w:szCs w:val="24"/>
        </w:rPr>
        <w:t>κ</w:t>
      </w:r>
      <w:r w:rsidRPr="00184008">
        <w:rPr>
          <w:rFonts w:eastAsia="Times New Roman"/>
          <w:szCs w:val="24"/>
        </w:rPr>
        <w:t>ρατικό</w:t>
      </w:r>
      <w:r>
        <w:rPr>
          <w:rFonts w:eastAsia="Times New Roman"/>
          <w:szCs w:val="24"/>
        </w:rPr>
        <w:t xml:space="preserve"> προϋπολογισμό κι όχι από επιχορήγηση.</w:t>
      </w:r>
    </w:p>
    <w:p w14:paraId="6B14F272" w14:textId="77777777" w:rsidR="004965E6" w:rsidRDefault="004D430C">
      <w:pPr>
        <w:spacing w:line="600" w:lineRule="auto"/>
        <w:ind w:firstLine="720"/>
        <w:jc w:val="both"/>
        <w:rPr>
          <w:rFonts w:eastAsia="Times New Roman"/>
          <w:szCs w:val="24"/>
        </w:rPr>
      </w:pPr>
      <w:r>
        <w:rPr>
          <w:rFonts w:eastAsia="Times New Roman"/>
          <w:szCs w:val="24"/>
        </w:rPr>
        <w:lastRenderedPageBreak/>
        <w:t>Νομίζω ότι δεν τιμά κανέναν η συνεχόμενη αυτή νομοθέτηση</w:t>
      </w:r>
      <w:r>
        <w:rPr>
          <w:rFonts w:eastAsia="Times New Roman"/>
          <w:szCs w:val="24"/>
        </w:rPr>
        <w:t>,</w:t>
      </w:r>
      <w:r>
        <w:rPr>
          <w:rFonts w:eastAsia="Times New Roman"/>
          <w:szCs w:val="24"/>
        </w:rPr>
        <w:t xml:space="preserve"> κατ</w:t>
      </w:r>
      <w:r>
        <w:rPr>
          <w:rFonts w:eastAsia="Times New Roman"/>
          <w:szCs w:val="24"/>
        </w:rPr>
        <w:t>ά παρέκκλιση κάθε γενικής και διοικητικής διάταξης. Ν</w:t>
      </w:r>
      <w:r w:rsidRPr="00184008">
        <w:rPr>
          <w:rFonts w:eastAsia="Times New Roman"/>
          <w:szCs w:val="24"/>
        </w:rPr>
        <w:t>ομίζω</w:t>
      </w:r>
      <w:r>
        <w:rPr>
          <w:rFonts w:eastAsia="Times New Roman"/>
          <w:szCs w:val="24"/>
        </w:rPr>
        <w:t>,</w:t>
      </w:r>
      <w:r w:rsidRPr="00184008">
        <w:rPr>
          <w:rFonts w:eastAsia="Times New Roman"/>
          <w:szCs w:val="24"/>
        </w:rPr>
        <w:t xml:space="preserve"> </w:t>
      </w:r>
      <w:r>
        <w:rPr>
          <w:rFonts w:eastAsia="Times New Roman"/>
          <w:szCs w:val="24"/>
        </w:rPr>
        <w:t>κ</w:t>
      </w:r>
      <w:r w:rsidRPr="00184008">
        <w:rPr>
          <w:rFonts w:eastAsia="Times New Roman"/>
          <w:szCs w:val="24"/>
        </w:rPr>
        <w:t>ύριε Υπουργέ</w:t>
      </w:r>
      <w:r>
        <w:rPr>
          <w:rFonts w:eastAsia="Times New Roman"/>
          <w:szCs w:val="24"/>
        </w:rPr>
        <w:t>,</w:t>
      </w:r>
      <w:r w:rsidRPr="00184008">
        <w:rPr>
          <w:rFonts w:eastAsia="Times New Roman"/>
          <w:szCs w:val="24"/>
        </w:rPr>
        <w:t xml:space="preserve"> ότι </w:t>
      </w:r>
      <w:r>
        <w:rPr>
          <w:rFonts w:eastAsia="Times New Roman"/>
          <w:szCs w:val="24"/>
        </w:rPr>
        <w:t>τις</w:t>
      </w:r>
      <w:r w:rsidRPr="00184008">
        <w:rPr>
          <w:rFonts w:eastAsia="Times New Roman"/>
          <w:szCs w:val="24"/>
        </w:rPr>
        <w:t xml:space="preserve"> </w:t>
      </w:r>
      <w:r>
        <w:rPr>
          <w:rFonts w:eastAsia="Times New Roman"/>
          <w:szCs w:val="24"/>
        </w:rPr>
        <w:t>συγκλίσεις που έπρεπε να επιτύχετε σε αυτό το νομοσχέδιο</w:t>
      </w:r>
      <w:r>
        <w:rPr>
          <w:rFonts w:eastAsia="Times New Roman"/>
          <w:szCs w:val="24"/>
        </w:rPr>
        <w:t>,</w:t>
      </w:r>
      <w:r>
        <w:rPr>
          <w:rFonts w:eastAsia="Times New Roman"/>
          <w:szCs w:val="24"/>
        </w:rPr>
        <w:t xml:space="preserve"> δεν τις καταφέρατε </w:t>
      </w:r>
      <w:r w:rsidRPr="00184008">
        <w:rPr>
          <w:rFonts w:eastAsia="Times New Roman"/>
          <w:szCs w:val="24"/>
        </w:rPr>
        <w:t>και δυστυχώς</w:t>
      </w:r>
      <w:r>
        <w:rPr>
          <w:rFonts w:eastAsia="Times New Roman"/>
          <w:szCs w:val="24"/>
        </w:rPr>
        <w:t>,</w:t>
      </w:r>
      <w:r w:rsidRPr="00184008">
        <w:rPr>
          <w:rFonts w:eastAsia="Times New Roman"/>
          <w:szCs w:val="24"/>
        </w:rPr>
        <w:t xml:space="preserve"> αυτό δεν είναι καλός οιωνός για ό</w:t>
      </w:r>
      <w:r>
        <w:rPr>
          <w:rFonts w:eastAsia="Times New Roman"/>
          <w:szCs w:val="24"/>
        </w:rPr>
        <w:t>,</w:t>
      </w:r>
      <w:r w:rsidRPr="00184008">
        <w:rPr>
          <w:rFonts w:eastAsia="Times New Roman"/>
          <w:szCs w:val="24"/>
        </w:rPr>
        <w:t xml:space="preserve">τι θα υπάρξει </w:t>
      </w:r>
      <w:r>
        <w:rPr>
          <w:rFonts w:eastAsia="Times New Roman"/>
          <w:szCs w:val="24"/>
        </w:rPr>
        <w:t>σ</w:t>
      </w:r>
      <w:r w:rsidRPr="00184008">
        <w:rPr>
          <w:rFonts w:eastAsia="Times New Roman"/>
          <w:szCs w:val="24"/>
        </w:rPr>
        <w:t xml:space="preserve">την παιδεία από </w:t>
      </w:r>
      <w:r>
        <w:rPr>
          <w:rFonts w:eastAsia="Times New Roman"/>
          <w:szCs w:val="24"/>
        </w:rPr>
        <w:t xml:space="preserve">εδώ </w:t>
      </w:r>
      <w:r w:rsidRPr="00184008">
        <w:rPr>
          <w:rFonts w:eastAsia="Times New Roman"/>
          <w:szCs w:val="24"/>
        </w:rPr>
        <w:t>και πέρα</w:t>
      </w:r>
      <w:r>
        <w:rPr>
          <w:rFonts w:eastAsia="Times New Roman"/>
          <w:szCs w:val="24"/>
        </w:rPr>
        <w:t>.</w:t>
      </w:r>
    </w:p>
    <w:p w14:paraId="6B14F273" w14:textId="77777777" w:rsidR="004965E6" w:rsidRDefault="004D430C">
      <w:pPr>
        <w:spacing w:line="600" w:lineRule="auto"/>
        <w:ind w:firstLine="720"/>
        <w:jc w:val="both"/>
        <w:rPr>
          <w:rFonts w:eastAsia="Times New Roman"/>
          <w:szCs w:val="24"/>
        </w:rPr>
      </w:pPr>
      <w:r w:rsidRPr="00184008">
        <w:rPr>
          <w:rFonts w:eastAsia="Times New Roman"/>
          <w:szCs w:val="24"/>
        </w:rPr>
        <w:t>Ευχαριστώ πολύ</w:t>
      </w:r>
      <w:r>
        <w:rPr>
          <w:rFonts w:eastAsia="Times New Roman"/>
          <w:szCs w:val="24"/>
        </w:rPr>
        <w:t>.</w:t>
      </w:r>
    </w:p>
    <w:p w14:paraId="6B14F274" w14:textId="77777777" w:rsidR="004965E6" w:rsidRDefault="004D430C">
      <w:pPr>
        <w:spacing w:line="600" w:lineRule="auto"/>
        <w:ind w:firstLine="720"/>
        <w:jc w:val="center"/>
        <w:rPr>
          <w:rFonts w:eastAsia="Times New Roman"/>
          <w:szCs w:val="24"/>
        </w:rPr>
      </w:pPr>
      <w:r w:rsidRPr="00404E28">
        <w:rPr>
          <w:rFonts w:eastAsia="Times New Roman"/>
          <w:szCs w:val="24"/>
        </w:rPr>
        <w:t>(Χειροκροτήματα από την πτέρυγα</w:t>
      </w:r>
      <w:r>
        <w:rPr>
          <w:rFonts w:eastAsia="Times New Roman"/>
          <w:szCs w:val="24"/>
        </w:rPr>
        <w:t xml:space="preserve"> της Νέας</w:t>
      </w:r>
      <w:r w:rsidRPr="00404E28">
        <w:rPr>
          <w:rFonts w:eastAsia="Times New Roman"/>
          <w:szCs w:val="24"/>
        </w:rPr>
        <w:t xml:space="preserve"> Δημοκρατίας)</w:t>
      </w:r>
    </w:p>
    <w:p w14:paraId="6B14F275" w14:textId="77777777" w:rsidR="004965E6" w:rsidRDefault="004D430C">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Ευχαριστούμε τον κ. Γεωργαντά. </w:t>
      </w:r>
    </w:p>
    <w:p w14:paraId="6B14F276" w14:textId="77777777" w:rsidR="004965E6" w:rsidRDefault="004D430C">
      <w:pPr>
        <w:spacing w:line="600" w:lineRule="auto"/>
        <w:ind w:firstLine="720"/>
        <w:jc w:val="both"/>
        <w:rPr>
          <w:rFonts w:eastAsia="Times New Roman"/>
          <w:szCs w:val="24"/>
        </w:rPr>
      </w:pPr>
      <w:r>
        <w:rPr>
          <w:rFonts w:eastAsia="Times New Roman"/>
          <w:szCs w:val="24"/>
        </w:rPr>
        <w:t xml:space="preserve">Μόλις είχα εκ νέου ενημέρωση από το Προεδρείο. Στις 11:00’ θα τελειώσουμε. Οπότε, όσοι προλάβετε, θα μιλήσετε μέχρι τότε. </w:t>
      </w:r>
      <w:r>
        <w:rPr>
          <w:rFonts w:eastAsia="Times New Roman"/>
          <w:szCs w:val="24"/>
        </w:rPr>
        <w:t xml:space="preserve">Παρακαλώ να σεβαστείτε, τουλάχιστον, τον χρόνο. </w:t>
      </w:r>
    </w:p>
    <w:p w14:paraId="6B14F277" w14:textId="77777777" w:rsidR="004965E6" w:rsidRDefault="004D430C">
      <w:pPr>
        <w:spacing w:line="600" w:lineRule="auto"/>
        <w:ind w:firstLine="720"/>
        <w:jc w:val="both"/>
        <w:rPr>
          <w:rFonts w:eastAsia="Times New Roman"/>
          <w:szCs w:val="24"/>
        </w:rPr>
      </w:pPr>
      <w:r>
        <w:rPr>
          <w:rFonts w:eastAsia="Times New Roman"/>
          <w:b/>
          <w:szCs w:val="24"/>
        </w:rPr>
        <w:t>ΦΩΤ</w:t>
      </w:r>
      <w:r w:rsidRPr="00544D52">
        <w:rPr>
          <w:rFonts w:eastAsia="Times New Roman"/>
          <w:b/>
          <w:szCs w:val="24"/>
        </w:rPr>
        <w:t>ΕΙΝΗ ΒΑΚΗ:</w:t>
      </w:r>
      <w:r>
        <w:rPr>
          <w:rFonts w:eastAsia="Times New Roman"/>
          <w:szCs w:val="24"/>
        </w:rPr>
        <w:t xml:space="preserve"> Κύριε Πρόεδρε, μήπως θα μπορούσαν να γίνουν πεντάλεπτες οι ομιλίες, για να προλάβουν να μιλήσουν οι συνάδελφοι;</w:t>
      </w:r>
    </w:p>
    <w:p w14:paraId="6B14F278" w14:textId="77777777" w:rsidR="004965E6" w:rsidRDefault="004D430C">
      <w:pPr>
        <w:spacing w:line="600" w:lineRule="auto"/>
        <w:ind w:firstLine="720"/>
        <w:jc w:val="both"/>
        <w:rPr>
          <w:rFonts w:eastAsia="Times New Roman"/>
          <w:szCs w:val="24"/>
        </w:rPr>
      </w:pPr>
      <w:r>
        <w:rPr>
          <w:rFonts w:eastAsia="Times New Roman"/>
          <w:b/>
          <w:szCs w:val="24"/>
        </w:rPr>
        <w:lastRenderedPageBreak/>
        <w:t xml:space="preserve">ΠΡΟΕΔΡΕΥΩΝ (Μάριος Γεωργιάδης): </w:t>
      </w:r>
      <w:r>
        <w:rPr>
          <w:rFonts w:eastAsia="Times New Roman"/>
          <w:szCs w:val="24"/>
        </w:rPr>
        <w:t>Και πεντάλεπτες να γίνουν οι ομιλίες, κάποιος πάλ</w:t>
      </w:r>
      <w:r>
        <w:rPr>
          <w:rFonts w:eastAsia="Times New Roman"/>
          <w:szCs w:val="24"/>
        </w:rPr>
        <w:t>ι δεν θα μιλήσει. Αν συμφωνείτε να γίνουν οι ομιλίες πεντάλεπτες, ώστε να μιλήσουν δύο-τρεις συνάδελφοι παραπάνω, δεν έχω κα</w:t>
      </w:r>
      <w:r>
        <w:rPr>
          <w:rFonts w:eastAsia="Times New Roman"/>
          <w:szCs w:val="24"/>
        </w:rPr>
        <w:t>μ</w:t>
      </w:r>
      <w:r>
        <w:rPr>
          <w:rFonts w:eastAsia="Times New Roman"/>
          <w:szCs w:val="24"/>
        </w:rPr>
        <w:t xml:space="preserve">μία αντίρρηση, αρκεί να τηρηθεί το πεντάλεπτο.  </w:t>
      </w:r>
    </w:p>
    <w:p w14:paraId="6B14F279" w14:textId="77777777" w:rsidR="004965E6" w:rsidRDefault="004D430C">
      <w:pPr>
        <w:spacing w:line="600" w:lineRule="auto"/>
        <w:ind w:firstLine="720"/>
        <w:jc w:val="both"/>
        <w:rPr>
          <w:rFonts w:eastAsia="Times New Roman"/>
          <w:szCs w:val="24"/>
        </w:rPr>
      </w:pPr>
      <w:r>
        <w:rPr>
          <w:rFonts w:eastAsia="Times New Roman"/>
          <w:b/>
          <w:szCs w:val="24"/>
        </w:rPr>
        <w:t>ΦΩΤ</w:t>
      </w:r>
      <w:r w:rsidRPr="00544D52">
        <w:rPr>
          <w:rFonts w:eastAsia="Times New Roman"/>
          <w:b/>
          <w:szCs w:val="24"/>
        </w:rPr>
        <w:t>ΕΙΝΗ ΒΑΚΗ:</w:t>
      </w:r>
      <w:r>
        <w:rPr>
          <w:rFonts w:eastAsia="Times New Roman"/>
          <w:b/>
          <w:szCs w:val="24"/>
        </w:rPr>
        <w:t xml:space="preserve"> </w:t>
      </w:r>
      <w:r>
        <w:rPr>
          <w:rFonts w:eastAsia="Times New Roman"/>
          <w:szCs w:val="24"/>
        </w:rPr>
        <w:t xml:space="preserve">Συμφωνούμε, κύριε Πρόεδρε. </w:t>
      </w:r>
    </w:p>
    <w:p w14:paraId="6B14F27A" w14:textId="77777777" w:rsidR="004965E6" w:rsidRDefault="004D430C">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Πρατσόλης</w:t>
      </w:r>
      <w:proofErr w:type="spellEnd"/>
      <w:r>
        <w:rPr>
          <w:rFonts w:eastAsia="Times New Roman"/>
          <w:szCs w:val="24"/>
        </w:rPr>
        <w:t xml:space="preserve">, από την Κοινοβουλευτική </w:t>
      </w:r>
      <w:r>
        <w:rPr>
          <w:rFonts w:eastAsia="Times New Roman"/>
          <w:szCs w:val="24"/>
        </w:rPr>
        <w:t xml:space="preserve">Ομάδα του ΣΥΡΙΖΑ, έχει τον λόγο, για πέντε λεπτά, όπως συμφωνήσαμε. </w:t>
      </w:r>
    </w:p>
    <w:p w14:paraId="6B14F27B" w14:textId="77777777" w:rsidR="004965E6" w:rsidRDefault="004D430C">
      <w:pPr>
        <w:spacing w:line="600" w:lineRule="auto"/>
        <w:ind w:firstLine="720"/>
        <w:jc w:val="both"/>
        <w:rPr>
          <w:rFonts w:eastAsia="Times New Roman"/>
          <w:b/>
          <w:szCs w:val="24"/>
        </w:rPr>
      </w:pPr>
      <w:r w:rsidRPr="000969AA">
        <w:rPr>
          <w:rFonts w:eastAsia="Times New Roman"/>
          <w:b/>
          <w:szCs w:val="24"/>
        </w:rPr>
        <w:t xml:space="preserve">ΑΝΑΣΤΑΣΙΟΣ </w:t>
      </w:r>
      <w:r>
        <w:rPr>
          <w:rFonts w:eastAsia="Times New Roman"/>
          <w:b/>
          <w:szCs w:val="24"/>
        </w:rPr>
        <w:t xml:space="preserve">(ΤΑΣΟΣ) </w:t>
      </w:r>
      <w:r w:rsidRPr="000969AA">
        <w:rPr>
          <w:rFonts w:eastAsia="Times New Roman"/>
          <w:b/>
          <w:szCs w:val="24"/>
        </w:rPr>
        <w:t xml:space="preserve">ΠΡΑΤΣΟΛΗΣ: </w:t>
      </w:r>
      <w:r>
        <w:rPr>
          <w:rFonts w:eastAsia="Times New Roman"/>
          <w:szCs w:val="24"/>
        </w:rPr>
        <w:t xml:space="preserve">Ευχαριστώ, κύριε </w:t>
      </w:r>
      <w:r w:rsidRPr="000969AA">
        <w:rPr>
          <w:rFonts w:eastAsia="Times New Roman"/>
          <w:szCs w:val="24"/>
        </w:rPr>
        <w:t>Πρόεδρε.</w:t>
      </w:r>
    </w:p>
    <w:p w14:paraId="6B14F27C" w14:textId="77777777" w:rsidR="004965E6" w:rsidRDefault="004D430C">
      <w:pPr>
        <w:spacing w:line="600" w:lineRule="auto"/>
        <w:ind w:firstLine="720"/>
        <w:jc w:val="both"/>
        <w:rPr>
          <w:rFonts w:eastAsia="Times New Roman"/>
          <w:szCs w:val="24"/>
        </w:rPr>
      </w:pPr>
      <w:r>
        <w:rPr>
          <w:rFonts w:eastAsia="Times New Roman"/>
          <w:szCs w:val="24"/>
        </w:rPr>
        <w:t>Κυρίες και κύριοι Υ</w:t>
      </w:r>
      <w:r w:rsidRPr="00184008">
        <w:rPr>
          <w:rFonts w:eastAsia="Times New Roman"/>
          <w:szCs w:val="24"/>
        </w:rPr>
        <w:t>πουργοί</w:t>
      </w:r>
      <w:r>
        <w:rPr>
          <w:rFonts w:eastAsia="Times New Roman"/>
          <w:szCs w:val="24"/>
        </w:rPr>
        <w:t>,</w:t>
      </w:r>
      <w:r w:rsidRPr="00184008">
        <w:rPr>
          <w:rFonts w:eastAsia="Times New Roman"/>
          <w:szCs w:val="24"/>
        </w:rPr>
        <w:t xml:space="preserve"> κυρίες και κύριοι </w:t>
      </w:r>
      <w:r>
        <w:rPr>
          <w:rFonts w:eastAsia="Times New Roman"/>
          <w:szCs w:val="24"/>
        </w:rPr>
        <w:t>Β</w:t>
      </w:r>
      <w:r w:rsidRPr="00184008">
        <w:rPr>
          <w:rFonts w:eastAsia="Times New Roman"/>
          <w:szCs w:val="24"/>
        </w:rPr>
        <w:t>ουλευτές</w:t>
      </w:r>
      <w:r>
        <w:rPr>
          <w:rFonts w:eastAsia="Times New Roman"/>
          <w:szCs w:val="24"/>
        </w:rPr>
        <w:t>,</w:t>
      </w:r>
      <w:r w:rsidRPr="00184008">
        <w:rPr>
          <w:rFonts w:eastAsia="Times New Roman"/>
          <w:szCs w:val="24"/>
        </w:rPr>
        <w:t xml:space="preserve"> με το νομοσχέδιο που συζητάμε σήμερα</w:t>
      </w:r>
      <w:r>
        <w:rPr>
          <w:rFonts w:eastAsia="Times New Roman"/>
          <w:szCs w:val="24"/>
        </w:rPr>
        <w:t>,</w:t>
      </w:r>
      <w:r w:rsidRPr="00184008">
        <w:rPr>
          <w:rFonts w:eastAsia="Times New Roman"/>
          <w:szCs w:val="24"/>
        </w:rPr>
        <w:t xml:space="preserve"> ουσιαστικά ξεδιπλώνεται</w:t>
      </w:r>
      <w:r>
        <w:rPr>
          <w:rFonts w:eastAsia="Times New Roman"/>
          <w:szCs w:val="24"/>
        </w:rPr>
        <w:t>,</w:t>
      </w:r>
      <w:r w:rsidRPr="00184008">
        <w:rPr>
          <w:rFonts w:eastAsia="Times New Roman"/>
          <w:szCs w:val="24"/>
        </w:rPr>
        <w:t xml:space="preserve"> εξελίσσεται</w:t>
      </w:r>
      <w:r w:rsidRPr="00184008">
        <w:rPr>
          <w:rFonts w:eastAsia="Times New Roman"/>
          <w:szCs w:val="24"/>
        </w:rPr>
        <w:t xml:space="preserve"> η διαδικασία </w:t>
      </w:r>
      <w:r>
        <w:rPr>
          <w:rFonts w:eastAsia="Times New Roman"/>
          <w:szCs w:val="24"/>
        </w:rPr>
        <w:t>α</w:t>
      </w:r>
      <w:r w:rsidRPr="00184008">
        <w:rPr>
          <w:rFonts w:eastAsia="Times New Roman"/>
          <w:szCs w:val="24"/>
        </w:rPr>
        <w:t xml:space="preserve">νασυγκρότησης της </w:t>
      </w:r>
      <w:r>
        <w:rPr>
          <w:rFonts w:eastAsia="Times New Roman"/>
          <w:szCs w:val="24"/>
        </w:rPr>
        <w:t>τ</w:t>
      </w:r>
      <w:r w:rsidRPr="00184008">
        <w:rPr>
          <w:rFonts w:eastAsia="Times New Roman"/>
          <w:szCs w:val="24"/>
        </w:rPr>
        <w:t xml:space="preserve">ριτοβάθμιας </w:t>
      </w:r>
      <w:r>
        <w:rPr>
          <w:rFonts w:eastAsia="Times New Roman"/>
          <w:szCs w:val="24"/>
        </w:rPr>
        <w:t>ε</w:t>
      </w:r>
      <w:r w:rsidRPr="00184008">
        <w:rPr>
          <w:rFonts w:eastAsia="Times New Roman"/>
          <w:szCs w:val="24"/>
        </w:rPr>
        <w:t xml:space="preserve">κπαίδευσης της χώρας </w:t>
      </w:r>
      <w:r>
        <w:rPr>
          <w:rFonts w:eastAsia="Times New Roman"/>
          <w:szCs w:val="24"/>
        </w:rPr>
        <w:t>μας,</w:t>
      </w:r>
      <w:r w:rsidRPr="00184008">
        <w:rPr>
          <w:rFonts w:eastAsia="Times New Roman"/>
          <w:szCs w:val="24"/>
        </w:rPr>
        <w:t xml:space="preserve"> που ξεκίνησε με την ίδρυση του </w:t>
      </w:r>
      <w:r>
        <w:rPr>
          <w:rFonts w:eastAsia="Times New Roman"/>
          <w:szCs w:val="24"/>
        </w:rPr>
        <w:t>Π</w:t>
      </w:r>
      <w:r w:rsidRPr="00184008">
        <w:rPr>
          <w:rFonts w:eastAsia="Times New Roman"/>
          <w:szCs w:val="24"/>
        </w:rPr>
        <w:t xml:space="preserve">ανεπιστημίου Δυτικής Αττικής και συνεχίστηκε με το Ιόνιο </w:t>
      </w:r>
      <w:r>
        <w:rPr>
          <w:rFonts w:eastAsia="Times New Roman"/>
          <w:szCs w:val="24"/>
        </w:rPr>
        <w:t>Π</w:t>
      </w:r>
      <w:r w:rsidRPr="00184008">
        <w:rPr>
          <w:rFonts w:eastAsia="Times New Roman"/>
          <w:szCs w:val="24"/>
        </w:rPr>
        <w:t xml:space="preserve">ανεπιστήμιο και το </w:t>
      </w:r>
      <w:r>
        <w:rPr>
          <w:rFonts w:eastAsia="Times New Roman"/>
          <w:szCs w:val="24"/>
        </w:rPr>
        <w:t>Π</w:t>
      </w:r>
      <w:r w:rsidRPr="00184008">
        <w:rPr>
          <w:rFonts w:eastAsia="Times New Roman"/>
          <w:szCs w:val="24"/>
        </w:rPr>
        <w:t>ανεπιστήμιο Ιωαννίνων</w:t>
      </w:r>
      <w:r>
        <w:rPr>
          <w:rFonts w:eastAsia="Times New Roman"/>
          <w:szCs w:val="24"/>
        </w:rPr>
        <w:t>.</w:t>
      </w:r>
    </w:p>
    <w:p w14:paraId="6B14F27D" w14:textId="77777777" w:rsidR="004965E6" w:rsidRDefault="004D430C">
      <w:pPr>
        <w:spacing w:line="600" w:lineRule="auto"/>
        <w:ind w:firstLine="720"/>
        <w:jc w:val="both"/>
        <w:rPr>
          <w:rFonts w:eastAsia="Times New Roman"/>
          <w:szCs w:val="24"/>
        </w:rPr>
      </w:pPr>
      <w:r>
        <w:rPr>
          <w:rFonts w:eastAsia="Times New Roman"/>
          <w:szCs w:val="24"/>
        </w:rPr>
        <w:lastRenderedPageBreak/>
        <w:t>Σ</w:t>
      </w:r>
      <w:r w:rsidRPr="00184008">
        <w:rPr>
          <w:rFonts w:eastAsia="Times New Roman"/>
          <w:szCs w:val="24"/>
        </w:rPr>
        <w:t>ε ένα διεθνές τοπίο</w:t>
      </w:r>
      <w:r>
        <w:rPr>
          <w:rFonts w:eastAsia="Times New Roman"/>
          <w:szCs w:val="24"/>
        </w:rPr>
        <w:t>,</w:t>
      </w:r>
      <w:r w:rsidRPr="00184008">
        <w:rPr>
          <w:rFonts w:eastAsia="Times New Roman"/>
          <w:szCs w:val="24"/>
        </w:rPr>
        <w:t xml:space="preserve"> που αλλάζει με ταχείς ρυθμούς</w:t>
      </w:r>
      <w:r>
        <w:rPr>
          <w:rFonts w:eastAsia="Times New Roman"/>
          <w:szCs w:val="24"/>
        </w:rPr>
        <w:t>,</w:t>
      </w:r>
      <w:r w:rsidRPr="00184008">
        <w:rPr>
          <w:rFonts w:eastAsia="Times New Roman"/>
          <w:szCs w:val="24"/>
        </w:rPr>
        <w:t xml:space="preserve"> οφείλουμε να προβληματιστούμε</w:t>
      </w:r>
      <w:r>
        <w:rPr>
          <w:rFonts w:eastAsia="Times New Roman"/>
          <w:szCs w:val="24"/>
        </w:rPr>
        <w:t>,</w:t>
      </w:r>
      <w:r w:rsidRPr="00184008">
        <w:rPr>
          <w:rFonts w:eastAsia="Times New Roman"/>
          <w:szCs w:val="24"/>
        </w:rPr>
        <w:t xml:space="preserve"> για το</w:t>
      </w:r>
      <w:r>
        <w:rPr>
          <w:rFonts w:eastAsia="Times New Roman"/>
          <w:szCs w:val="24"/>
        </w:rPr>
        <w:t>ν</w:t>
      </w:r>
      <w:r w:rsidRPr="00184008">
        <w:rPr>
          <w:rFonts w:eastAsia="Times New Roman"/>
          <w:szCs w:val="24"/>
        </w:rPr>
        <w:t xml:space="preserve"> ρόλο που διαδραματίζουν </w:t>
      </w:r>
      <w:r>
        <w:rPr>
          <w:rFonts w:eastAsia="Times New Roman"/>
          <w:szCs w:val="24"/>
        </w:rPr>
        <w:t>πλέον τα ΤΕΙ</w:t>
      </w:r>
      <w:r w:rsidRPr="00184008">
        <w:rPr>
          <w:rFonts w:eastAsia="Times New Roman"/>
          <w:szCs w:val="24"/>
        </w:rPr>
        <w:t xml:space="preserve"> στην Ελλάδα</w:t>
      </w:r>
      <w:r>
        <w:rPr>
          <w:rFonts w:eastAsia="Times New Roman"/>
          <w:szCs w:val="24"/>
        </w:rPr>
        <w:t>.</w:t>
      </w:r>
      <w:r w:rsidRPr="00184008">
        <w:rPr>
          <w:rFonts w:eastAsia="Times New Roman"/>
          <w:szCs w:val="24"/>
        </w:rPr>
        <w:t xml:space="preserve"> </w:t>
      </w:r>
      <w:r>
        <w:rPr>
          <w:rFonts w:eastAsia="Times New Roman"/>
          <w:szCs w:val="24"/>
        </w:rPr>
        <w:t>Από τ</w:t>
      </w:r>
      <w:r w:rsidRPr="00184008">
        <w:rPr>
          <w:rFonts w:eastAsia="Times New Roman"/>
          <w:szCs w:val="24"/>
        </w:rPr>
        <w:t xml:space="preserve">ο 1970 που θεσπίστηκαν τα </w:t>
      </w:r>
      <w:r>
        <w:rPr>
          <w:rFonts w:eastAsia="Times New Roman"/>
          <w:szCs w:val="24"/>
        </w:rPr>
        <w:t>κ</w:t>
      </w:r>
      <w:r w:rsidRPr="00184008">
        <w:rPr>
          <w:rFonts w:eastAsia="Times New Roman"/>
          <w:szCs w:val="24"/>
        </w:rPr>
        <w:t xml:space="preserve">έντρα </w:t>
      </w:r>
      <w:r>
        <w:rPr>
          <w:rFonts w:eastAsia="Times New Roman"/>
          <w:szCs w:val="24"/>
        </w:rPr>
        <w:t>α</w:t>
      </w:r>
      <w:r w:rsidRPr="00184008">
        <w:rPr>
          <w:rFonts w:eastAsia="Times New Roman"/>
          <w:szCs w:val="24"/>
        </w:rPr>
        <w:t xml:space="preserve">νώτερης </w:t>
      </w:r>
      <w:r>
        <w:rPr>
          <w:rFonts w:eastAsia="Times New Roman"/>
          <w:szCs w:val="24"/>
        </w:rPr>
        <w:t>τ</w:t>
      </w:r>
      <w:r w:rsidRPr="00184008">
        <w:rPr>
          <w:rFonts w:eastAsia="Times New Roman"/>
          <w:szCs w:val="24"/>
        </w:rPr>
        <w:t xml:space="preserve">εχνικής </w:t>
      </w:r>
      <w:r>
        <w:rPr>
          <w:rFonts w:eastAsia="Times New Roman"/>
          <w:szCs w:val="24"/>
        </w:rPr>
        <w:t>ε</w:t>
      </w:r>
      <w:r w:rsidRPr="00184008">
        <w:rPr>
          <w:rFonts w:eastAsia="Times New Roman"/>
          <w:szCs w:val="24"/>
        </w:rPr>
        <w:t xml:space="preserve">κπαίδευσης </w:t>
      </w:r>
      <w:r>
        <w:rPr>
          <w:rFonts w:eastAsia="Times New Roman"/>
          <w:szCs w:val="24"/>
        </w:rPr>
        <w:t xml:space="preserve">(ΚΑΤΕ) </w:t>
      </w:r>
      <w:r w:rsidRPr="00184008">
        <w:rPr>
          <w:rFonts w:eastAsia="Times New Roman"/>
          <w:szCs w:val="24"/>
        </w:rPr>
        <w:t>στη θέση της Ανώτερης Σχολής Υπομηχανικών</w:t>
      </w:r>
      <w:r>
        <w:rPr>
          <w:rFonts w:eastAsia="Times New Roman"/>
          <w:szCs w:val="24"/>
        </w:rPr>
        <w:t>,</w:t>
      </w:r>
      <w:r w:rsidRPr="00184008">
        <w:rPr>
          <w:rFonts w:eastAsia="Times New Roman"/>
          <w:szCs w:val="24"/>
        </w:rPr>
        <w:t xml:space="preserve"> η οποία λειτουργο</w:t>
      </w:r>
      <w:r w:rsidRPr="00184008">
        <w:rPr>
          <w:rFonts w:eastAsia="Times New Roman"/>
          <w:szCs w:val="24"/>
        </w:rPr>
        <w:t>ύσε έως τότε με αποφοίτους</w:t>
      </w:r>
      <w:r>
        <w:rPr>
          <w:rFonts w:eastAsia="Times New Roman"/>
          <w:szCs w:val="24"/>
        </w:rPr>
        <w:t>,</w:t>
      </w:r>
      <w:r w:rsidRPr="00184008">
        <w:rPr>
          <w:rFonts w:eastAsia="Times New Roman"/>
          <w:szCs w:val="24"/>
        </w:rPr>
        <w:t xml:space="preserve"> που έχουν παίξει σημαντικό ρόλο στην ανάπτυξη της χώρας</w:t>
      </w:r>
      <w:r>
        <w:rPr>
          <w:rFonts w:eastAsia="Times New Roman"/>
          <w:szCs w:val="24"/>
        </w:rPr>
        <w:t>,</w:t>
      </w:r>
      <w:r w:rsidRPr="00184008">
        <w:rPr>
          <w:rFonts w:eastAsia="Times New Roman"/>
          <w:szCs w:val="24"/>
        </w:rPr>
        <w:t xml:space="preserve"> με χρηματοδότηση</w:t>
      </w:r>
      <w:r>
        <w:rPr>
          <w:rFonts w:eastAsia="Times New Roman"/>
          <w:szCs w:val="24"/>
        </w:rPr>
        <w:t>,</w:t>
      </w:r>
      <w:r w:rsidRPr="00184008">
        <w:rPr>
          <w:rFonts w:eastAsia="Times New Roman"/>
          <w:szCs w:val="24"/>
        </w:rPr>
        <w:t xml:space="preserve"> </w:t>
      </w:r>
      <w:r>
        <w:rPr>
          <w:rFonts w:eastAsia="Times New Roman"/>
          <w:szCs w:val="24"/>
        </w:rPr>
        <w:t>όμως,</w:t>
      </w:r>
      <w:r w:rsidRPr="00184008">
        <w:rPr>
          <w:rFonts w:eastAsia="Times New Roman"/>
          <w:szCs w:val="24"/>
        </w:rPr>
        <w:t xml:space="preserve"> της </w:t>
      </w:r>
      <w:r>
        <w:rPr>
          <w:rFonts w:eastAsia="Times New Roman"/>
          <w:szCs w:val="24"/>
        </w:rPr>
        <w:t>Π</w:t>
      </w:r>
      <w:r w:rsidRPr="00184008">
        <w:rPr>
          <w:rFonts w:eastAsia="Times New Roman"/>
          <w:szCs w:val="24"/>
        </w:rPr>
        <w:t>αγκόσμιας Τράπεζας</w:t>
      </w:r>
      <w:r>
        <w:rPr>
          <w:rFonts w:eastAsia="Times New Roman"/>
          <w:szCs w:val="24"/>
        </w:rPr>
        <w:t>,</w:t>
      </w:r>
      <w:r w:rsidRPr="00184008">
        <w:rPr>
          <w:rFonts w:eastAsia="Times New Roman"/>
          <w:szCs w:val="24"/>
        </w:rPr>
        <w:t xml:space="preserve"> για να καλύ</w:t>
      </w:r>
      <w:r>
        <w:rPr>
          <w:rFonts w:eastAsia="Times New Roman"/>
          <w:szCs w:val="24"/>
        </w:rPr>
        <w:t>ψουν</w:t>
      </w:r>
      <w:r w:rsidRPr="00184008">
        <w:rPr>
          <w:rFonts w:eastAsia="Times New Roman"/>
          <w:szCs w:val="24"/>
        </w:rPr>
        <w:t xml:space="preserve"> τις ανάγκες </w:t>
      </w:r>
      <w:r>
        <w:rPr>
          <w:rFonts w:eastAsia="Times New Roman"/>
          <w:szCs w:val="24"/>
        </w:rPr>
        <w:t>σε</w:t>
      </w:r>
      <w:r w:rsidRPr="00184008">
        <w:rPr>
          <w:rFonts w:eastAsia="Times New Roman"/>
          <w:szCs w:val="24"/>
        </w:rPr>
        <w:t xml:space="preserve"> επίπεδο μεσαίων στελεχών μέχρι σήμερα</w:t>
      </w:r>
      <w:r>
        <w:rPr>
          <w:rFonts w:eastAsia="Times New Roman"/>
          <w:szCs w:val="24"/>
        </w:rPr>
        <w:t>,</w:t>
      </w:r>
      <w:r w:rsidRPr="00184008">
        <w:rPr>
          <w:rFonts w:eastAsia="Times New Roman"/>
          <w:szCs w:val="24"/>
        </w:rPr>
        <w:t xml:space="preserve"> </w:t>
      </w:r>
      <w:r>
        <w:rPr>
          <w:rFonts w:eastAsia="Times New Roman"/>
          <w:szCs w:val="24"/>
        </w:rPr>
        <w:t>κύλησε πολύ</w:t>
      </w:r>
      <w:r w:rsidRPr="00184008">
        <w:rPr>
          <w:rFonts w:eastAsia="Times New Roman"/>
          <w:szCs w:val="24"/>
        </w:rPr>
        <w:t xml:space="preserve"> νερό στο </w:t>
      </w:r>
      <w:r>
        <w:rPr>
          <w:rFonts w:eastAsia="Times New Roman"/>
          <w:szCs w:val="24"/>
        </w:rPr>
        <w:t>α</w:t>
      </w:r>
      <w:r w:rsidRPr="00184008">
        <w:rPr>
          <w:rFonts w:eastAsia="Times New Roman"/>
          <w:szCs w:val="24"/>
        </w:rPr>
        <w:t>υλάκι</w:t>
      </w:r>
      <w:r>
        <w:rPr>
          <w:rFonts w:eastAsia="Times New Roman"/>
          <w:szCs w:val="24"/>
        </w:rPr>
        <w:t xml:space="preserve">. </w:t>
      </w:r>
    </w:p>
    <w:p w14:paraId="6B14F27E" w14:textId="77777777" w:rsidR="004965E6" w:rsidRDefault="004D430C">
      <w:pPr>
        <w:spacing w:line="600" w:lineRule="auto"/>
        <w:ind w:firstLine="720"/>
        <w:jc w:val="both"/>
        <w:rPr>
          <w:rFonts w:eastAsia="Times New Roman"/>
          <w:szCs w:val="24"/>
        </w:rPr>
      </w:pPr>
      <w:r>
        <w:rPr>
          <w:rFonts w:eastAsia="Times New Roman"/>
          <w:szCs w:val="24"/>
        </w:rPr>
        <w:t>Το 1977</w:t>
      </w:r>
      <w:r w:rsidRPr="00184008">
        <w:rPr>
          <w:rFonts w:eastAsia="Times New Roman"/>
          <w:szCs w:val="24"/>
        </w:rPr>
        <w:t xml:space="preserve"> μετονομάστηκαν</w:t>
      </w:r>
      <w:r w:rsidRPr="00184008">
        <w:rPr>
          <w:rFonts w:eastAsia="Times New Roman"/>
          <w:szCs w:val="24"/>
        </w:rPr>
        <w:t xml:space="preserve"> σε </w:t>
      </w:r>
      <w:r>
        <w:rPr>
          <w:rFonts w:eastAsia="Times New Roman"/>
          <w:szCs w:val="24"/>
        </w:rPr>
        <w:t>κ</w:t>
      </w:r>
      <w:r w:rsidRPr="00184008">
        <w:rPr>
          <w:rFonts w:eastAsia="Times New Roman"/>
          <w:szCs w:val="24"/>
        </w:rPr>
        <w:t xml:space="preserve">έντρα </w:t>
      </w:r>
      <w:proofErr w:type="spellStart"/>
      <w:r w:rsidRPr="00184008">
        <w:rPr>
          <w:rFonts w:eastAsia="Times New Roman"/>
          <w:szCs w:val="24"/>
        </w:rPr>
        <w:t>νώτερης</w:t>
      </w:r>
      <w:proofErr w:type="spellEnd"/>
      <w:r w:rsidRPr="00184008">
        <w:rPr>
          <w:rFonts w:eastAsia="Times New Roman"/>
          <w:szCs w:val="24"/>
        </w:rPr>
        <w:t xml:space="preserve"> </w:t>
      </w:r>
      <w:r>
        <w:rPr>
          <w:rFonts w:eastAsia="Times New Roman"/>
          <w:szCs w:val="24"/>
        </w:rPr>
        <w:t>τ</w:t>
      </w:r>
      <w:r w:rsidRPr="00184008">
        <w:rPr>
          <w:rFonts w:eastAsia="Times New Roman"/>
          <w:szCs w:val="24"/>
        </w:rPr>
        <w:t xml:space="preserve">εχνικής </w:t>
      </w:r>
      <w:r>
        <w:rPr>
          <w:rFonts w:eastAsia="Times New Roman"/>
          <w:szCs w:val="24"/>
        </w:rPr>
        <w:t>ε</w:t>
      </w:r>
      <w:r w:rsidRPr="00184008">
        <w:rPr>
          <w:rFonts w:eastAsia="Times New Roman"/>
          <w:szCs w:val="24"/>
        </w:rPr>
        <w:t xml:space="preserve">παγγελματικής </w:t>
      </w:r>
      <w:r>
        <w:rPr>
          <w:rFonts w:eastAsia="Times New Roman"/>
          <w:szCs w:val="24"/>
        </w:rPr>
        <w:t>ε</w:t>
      </w:r>
      <w:r w:rsidRPr="00184008">
        <w:rPr>
          <w:rFonts w:eastAsia="Times New Roman"/>
          <w:szCs w:val="24"/>
        </w:rPr>
        <w:t>κπαίδευσης</w:t>
      </w:r>
      <w:r>
        <w:rPr>
          <w:rFonts w:eastAsia="Times New Roman"/>
          <w:szCs w:val="24"/>
        </w:rPr>
        <w:t>, το 1983 έγιναν Τεχνολογικά</w:t>
      </w:r>
      <w:r w:rsidRPr="00184008">
        <w:rPr>
          <w:rFonts w:eastAsia="Times New Roman"/>
          <w:szCs w:val="24"/>
        </w:rPr>
        <w:t xml:space="preserve"> Εκπαιδευτικά Ιδρύματα και το 2001</w:t>
      </w:r>
      <w:r>
        <w:rPr>
          <w:rFonts w:eastAsia="Times New Roman"/>
          <w:szCs w:val="24"/>
        </w:rPr>
        <w:t>,</w:t>
      </w:r>
      <w:r w:rsidRPr="00184008">
        <w:rPr>
          <w:rFonts w:eastAsia="Times New Roman"/>
          <w:szCs w:val="24"/>
        </w:rPr>
        <w:t xml:space="preserve"> με τη γνωστή Συνθήκη της Μπολόνια</w:t>
      </w:r>
      <w:r>
        <w:rPr>
          <w:rFonts w:eastAsia="Times New Roman"/>
          <w:szCs w:val="24"/>
        </w:rPr>
        <w:t>,</w:t>
      </w:r>
      <w:r w:rsidRPr="00184008">
        <w:rPr>
          <w:rFonts w:eastAsia="Times New Roman"/>
          <w:szCs w:val="24"/>
        </w:rPr>
        <w:t xml:space="preserve"> αναβαθμίστηκαν και εντάχθηκαν στα </w:t>
      </w:r>
      <w:r>
        <w:rPr>
          <w:rFonts w:eastAsia="Times New Roman"/>
          <w:szCs w:val="24"/>
        </w:rPr>
        <w:t>α</w:t>
      </w:r>
      <w:r w:rsidRPr="00184008">
        <w:rPr>
          <w:rFonts w:eastAsia="Times New Roman"/>
          <w:szCs w:val="24"/>
        </w:rPr>
        <w:t xml:space="preserve">νώτατα </w:t>
      </w:r>
      <w:r>
        <w:rPr>
          <w:rFonts w:eastAsia="Times New Roman"/>
          <w:szCs w:val="24"/>
        </w:rPr>
        <w:t>ε</w:t>
      </w:r>
      <w:r w:rsidRPr="00184008">
        <w:rPr>
          <w:rFonts w:eastAsia="Times New Roman"/>
          <w:szCs w:val="24"/>
        </w:rPr>
        <w:t xml:space="preserve">κπαιδευτικά </w:t>
      </w:r>
      <w:r>
        <w:rPr>
          <w:rFonts w:eastAsia="Times New Roman"/>
          <w:szCs w:val="24"/>
        </w:rPr>
        <w:t>ι</w:t>
      </w:r>
      <w:r w:rsidRPr="00184008">
        <w:rPr>
          <w:rFonts w:eastAsia="Times New Roman"/>
          <w:szCs w:val="24"/>
        </w:rPr>
        <w:t>δρύματα</w:t>
      </w:r>
      <w:r>
        <w:rPr>
          <w:rFonts w:eastAsia="Times New Roman"/>
          <w:szCs w:val="24"/>
        </w:rPr>
        <w:t>.</w:t>
      </w:r>
    </w:p>
    <w:p w14:paraId="6B14F27F" w14:textId="77777777" w:rsidR="004965E6" w:rsidRDefault="004D430C">
      <w:pPr>
        <w:spacing w:line="600" w:lineRule="auto"/>
        <w:ind w:firstLine="720"/>
        <w:jc w:val="both"/>
        <w:rPr>
          <w:rFonts w:eastAsia="Times New Roman"/>
          <w:szCs w:val="24"/>
        </w:rPr>
      </w:pPr>
      <w:r>
        <w:rPr>
          <w:rFonts w:eastAsia="Times New Roman"/>
          <w:szCs w:val="24"/>
        </w:rPr>
        <w:t>Ω</w:t>
      </w:r>
      <w:r w:rsidRPr="00184008">
        <w:rPr>
          <w:rFonts w:eastAsia="Times New Roman"/>
          <w:szCs w:val="24"/>
        </w:rPr>
        <w:t>στόσο</w:t>
      </w:r>
      <w:r>
        <w:rPr>
          <w:rFonts w:eastAsia="Times New Roman"/>
          <w:szCs w:val="24"/>
        </w:rPr>
        <w:t>,</w:t>
      </w:r>
      <w:r w:rsidRPr="00184008">
        <w:rPr>
          <w:rFonts w:eastAsia="Times New Roman"/>
          <w:szCs w:val="24"/>
        </w:rPr>
        <w:t xml:space="preserve"> η χωρίς σχεδιασμό ίδρυση τμημά</w:t>
      </w:r>
      <w:r w:rsidRPr="00184008">
        <w:rPr>
          <w:rFonts w:eastAsia="Times New Roman"/>
          <w:szCs w:val="24"/>
        </w:rPr>
        <w:t>των</w:t>
      </w:r>
      <w:r>
        <w:rPr>
          <w:rFonts w:eastAsia="Times New Roman"/>
          <w:szCs w:val="24"/>
        </w:rPr>
        <w:t>,</w:t>
      </w:r>
      <w:r w:rsidRPr="00184008">
        <w:rPr>
          <w:rFonts w:eastAsia="Times New Roman"/>
          <w:szCs w:val="24"/>
        </w:rPr>
        <w:t xml:space="preserve"> οδήγησε</w:t>
      </w:r>
      <w:r>
        <w:rPr>
          <w:rFonts w:eastAsia="Times New Roman"/>
          <w:szCs w:val="24"/>
        </w:rPr>
        <w:t>,</w:t>
      </w:r>
      <w:r w:rsidRPr="00184008">
        <w:rPr>
          <w:rFonts w:eastAsia="Times New Roman"/>
          <w:szCs w:val="24"/>
        </w:rPr>
        <w:t xml:space="preserve"> αφενός στην αλληλο</w:t>
      </w:r>
      <w:r>
        <w:rPr>
          <w:rFonts w:eastAsia="Times New Roman"/>
          <w:szCs w:val="24"/>
        </w:rPr>
        <w:t>επι</w:t>
      </w:r>
      <w:r w:rsidRPr="00184008">
        <w:rPr>
          <w:rFonts w:eastAsia="Times New Roman"/>
          <w:szCs w:val="24"/>
        </w:rPr>
        <w:t>κάλυψη γνωστικών αντικειμένων</w:t>
      </w:r>
      <w:r>
        <w:rPr>
          <w:rFonts w:eastAsia="Times New Roman"/>
          <w:szCs w:val="24"/>
        </w:rPr>
        <w:t>,</w:t>
      </w:r>
      <w:r w:rsidRPr="00184008">
        <w:rPr>
          <w:rFonts w:eastAsia="Times New Roman"/>
          <w:szCs w:val="24"/>
        </w:rPr>
        <w:t xml:space="preserve"> </w:t>
      </w:r>
      <w:r>
        <w:rPr>
          <w:rFonts w:eastAsia="Times New Roman"/>
          <w:szCs w:val="24"/>
        </w:rPr>
        <w:t>α</w:t>
      </w:r>
      <w:r w:rsidRPr="00184008">
        <w:rPr>
          <w:rFonts w:eastAsia="Times New Roman"/>
          <w:szCs w:val="24"/>
        </w:rPr>
        <w:t>λλά και στη γεωγραφική τους διασπορά</w:t>
      </w:r>
      <w:r>
        <w:rPr>
          <w:rFonts w:eastAsia="Times New Roman"/>
          <w:szCs w:val="24"/>
        </w:rPr>
        <w:t>.</w:t>
      </w:r>
      <w:r w:rsidRPr="00184008">
        <w:rPr>
          <w:rFonts w:eastAsia="Times New Roman"/>
          <w:szCs w:val="24"/>
        </w:rPr>
        <w:t xml:space="preserve"> </w:t>
      </w:r>
      <w:r>
        <w:rPr>
          <w:rFonts w:eastAsia="Times New Roman"/>
          <w:szCs w:val="24"/>
        </w:rPr>
        <w:t>Έ</w:t>
      </w:r>
      <w:r w:rsidRPr="00184008">
        <w:rPr>
          <w:rFonts w:eastAsia="Times New Roman"/>
          <w:szCs w:val="24"/>
        </w:rPr>
        <w:t>τσι</w:t>
      </w:r>
      <w:r>
        <w:rPr>
          <w:rFonts w:eastAsia="Times New Roman"/>
          <w:szCs w:val="24"/>
        </w:rPr>
        <w:t>,</w:t>
      </w:r>
      <w:r w:rsidRPr="00184008">
        <w:rPr>
          <w:rFonts w:eastAsia="Times New Roman"/>
          <w:szCs w:val="24"/>
        </w:rPr>
        <w:t xml:space="preserve"> πολλά τμήματα των ΤΕΙ δεν έχουν ακόμα και σήμερα επαγγελματικά δικαιώματα</w:t>
      </w:r>
      <w:r>
        <w:rPr>
          <w:rFonts w:eastAsia="Times New Roman"/>
          <w:szCs w:val="24"/>
        </w:rPr>
        <w:t>,</w:t>
      </w:r>
      <w:r w:rsidRPr="00184008">
        <w:rPr>
          <w:rFonts w:eastAsia="Times New Roman"/>
          <w:szCs w:val="24"/>
        </w:rPr>
        <w:t xml:space="preserve"> </w:t>
      </w:r>
      <w:r w:rsidRPr="00184008">
        <w:rPr>
          <w:rFonts w:eastAsia="Times New Roman"/>
          <w:szCs w:val="24"/>
        </w:rPr>
        <w:lastRenderedPageBreak/>
        <w:t>κάτι που σίγουρα λειτουργεί αποτρεπτικά στην προσέλκυση φοιτητών</w:t>
      </w:r>
      <w:r>
        <w:rPr>
          <w:rFonts w:eastAsia="Times New Roman"/>
          <w:szCs w:val="24"/>
        </w:rPr>
        <w:t>.</w:t>
      </w:r>
      <w:r w:rsidRPr="00184008">
        <w:rPr>
          <w:rFonts w:eastAsia="Times New Roman"/>
          <w:szCs w:val="24"/>
        </w:rPr>
        <w:t xml:space="preserve"> </w:t>
      </w:r>
    </w:p>
    <w:p w14:paraId="6B14F280" w14:textId="77777777" w:rsidR="004965E6" w:rsidRDefault="004D430C">
      <w:pPr>
        <w:spacing w:line="600" w:lineRule="auto"/>
        <w:ind w:firstLine="720"/>
        <w:jc w:val="both"/>
        <w:rPr>
          <w:rFonts w:eastAsia="Times New Roman"/>
          <w:szCs w:val="24"/>
        </w:rPr>
      </w:pPr>
      <w:r>
        <w:rPr>
          <w:rFonts w:eastAsia="Times New Roman"/>
          <w:szCs w:val="24"/>
        </w:rPr>
        <w:t xml:space="preserve">Να τονίσουμε </w:t>
      </w:r>
      <w:r w:rsidRPr="00184008">
        <w:rPr>
          <w:rFonts w:eastAsia="Times New Roman"/>
          <w:szCs w:val="24"/>
        </w:rPr>
        <w:t>εδώ</w:t>
      </w:r>
      <w:r>
        <w:rPr>
          <w:rFonts w:eastAsia="Times New Roman"/>
          <w:szCs w:val="24"/>
        </w:rPr>
        <w:t>,</w:t>
      </w:r>
      <w:r w:rsidRPr="00184008">
        <w:rPr>
          <w:rFonts w:eastAsia="Times New Roman"/>
          <w:szCs w:val="24"/>
        </w:rPr>
        <w:t xml:space="preserve"> για κάποιους που δείχνουν όψιμο ενδιαφέρον για τα </w:t>
      </w:r>
      <w:r>
        <w:rPr>
          <w:rFonts w:eastAsia="Times New Roman"/>
          <w:szCs w:val="24"/>
        </w:rPr>
        <w:t xml:space="preserve">ΤΕΙ ότι τα βασικά τους τμήματα, </w:t>
      </w:r>
      <w:r>
        <w:rPr>
          <w:rFonts w:eastAsia="Times New Roman"/>
          <w:szCs w:val="24"/>
        </w:rPr>
        <w:t>μ</w:t>
      </w:r>
      <w:r>
        <w:rPr>
          <w:rFonts w:eastAsia="Times New Roman"/>
          <w:szCs w:val="24"/>
        </w:rPr>
        <w:t xml:space="preserve">ηχανολόγων, </w:t>
      </w:r>
      <w:r>
        <w:rPr>
          <w:rFonts w:eastAsia="Times New Roman"/>
          <w:szCs w:val="24"/>
        </w:rPr>
        <w:t>η</w:t>
      </w:r>
      <w:r w:rsidRPr="00184008">
        <w:rPr>
          <w:rFonts w:eastAsia="Times New Roman"/>
          <w:szCs w:val="24"/>
        </w:rPr>
        <w:t>λεκτρολόγων</w:t>
      </w:r>
      <w:r>
        <w:rPr>
          <w:rFonts w:eastAsia="Times New Roman"/>
          <w:szCs w:val="24"/>
        </w:rPr>
        <w:t>,</w:t>
      </w:r>
      <w:r w:rsidRPr="00184008">
        <w:rPr>
          <w:rFonts w:eastAsia="Times New Roman"/>
          <w:szCs w:val="24"/>
        </w:rPr>
        <w:t xml:space="preserve"> </w:t>
      </w:r>
      <w:r>
        <w:rPr>
          <w:rFonts w:eastAsia="Times New Roman"/>
          <w:szCs w:val="24"/>
        </w:rPr>
        <w:t>π</w:t>
      </w:r>
      <w:r w:rsidRPr="00184008">
        <w:rPr>
          <w:rFonts w:eastAsia="Times New Roman"/>
          <w:szCs w:val="24"/>
        </w:rPr>
        <w:t xml:space="preserve">ολιτικών </w:t>
      </w:r>
      <w:r>
        <w:rPr>
          <w:rFonts w:eastAsia="Times New Roman"/>
          <w:szCs w:val="24"/>
        </w:rPr>
        <w:t>μ</w:t>
      </w:r>
      <w:r w:rsidRPr="00184008">
        <w:rPr>
          <w:rFonts w:eastAsia="Times New Roman"/>
          <w:szCs w:val="24"/>
        </w:rPr>
        <w:t>ηχανικών Τ</w:t>
      </w:r>
      <w:r>
        <w:rPr>
          <w:rFonts w:eastAsia="Times New Roman"/>
          <w:szCs w:val="24"/>
        </w:rPr>
        <w:t>Ε,</w:t>
      </w:r>
      <w:r w:rsidRPr="00184008">
        <w:rPr>
          <w:rFonts w:eastAsia="Times New Roman"/>
          <w:szCs w:val="24"/>
        </w:rPr>
        <w:t xml:space="preserve"> λειτουργούν με επαγγελματικά δικαιώματα που θεσπίστηκαν με </w:t>
      </w:r>
      <w:r>
        <w:rPr>
          <w:rFonts w:eastAsia="Times New Roman"/>
          <w:szCs w:val="24"/>
        </w:rPr>
        <w:t>β</w:t>
      </w:r>
      <w:r w:rsidRPr="00184008">
        <w:rPr>
          <w:rFonts w:eastAsia="Times New Roman"/>
          <w:szCs w:val="24"/>
        </w:rPr>
        <w:t xml:space="preserve">ασιλικά </w:t>
      </w:r>
      <w:r>
        <w:rPr>
          <w:rFonts w:eastAsia="Times New Roman"/>
          <w:szCs w:val="24"/>
        </w:rPr>
        <w:t>δ</w:t>
      </w:r>
      <w:r w:rsidRPr="00184008">
        <w:rPr>
          <w:rFonts w:eastAsia="Times New Roman"/>
          <w:szCs w:val="24"/>
        </w:rPr>
        <w:t>ιατάγματα του 1971</w:t>
      </w:r>
      <w:r>
        <w:rPr>
          <w:rFonts w:eastAsia="Times New Roman"/>
          <w:szCs w:val="24"/>
        </w:rPr>
        <w:t>.</w:t>
      </w:r>
      <w:r w:rsidRPr="00184008">
        <w:rPr>
          <w:rFonts w:eastAsia="Times New Roman"/>
          <w:szCs w:val="24"/>
        </w:rPr>
        <w:t xml:space="preserve"> </w:t>
      </w:r>
    </w:p>
    <w:p w14:paraId="6B14F281" w14:textId="77777777" w:rsidR="004965E6" w:rsidRDefault="004D430C">
      <w:pPr>
        <w:spacing w:line="600" w:lineRule="auto"/>
        <w:ind w:firstLine="720"/>
        <w:jc w:val="both"/>
        <w:rPr>
          <w:rFonts w:eastAsia="Times New Roman"/>
          <w:szCs w:val="24"/>
        </w:rPr>
      </w:pPr>
      <w:r w:rsidRPr="00184008">
        <w:rPr>
          <w:rFonts w:eastAsia="Times New Roman"/>
          <w:szCs w:val="24"/>
        </w:rPr>
        <w:t>Πώς ακριβώς</w:t>
      </w:r>
      <w:r>
        <w:rPr>
          <w:rFonts w:eastAsia="Times New Roman"/>
          <w:szCs w:val="24"/>
        </w:rPr>
        <w:t>,</w:t>
      </w:r>
      <w:r w:rsidRPr="00184008">
        <w:rPr>
          <w:rFonts w:eastAsia="Times New Roman"/>
          <w:szCs w:val="24"/>
        </w:rPr>
        <w:t xml:space="preserve"> </w:t>
      </w:r>
      <w:r>
        <w:rPr>
          <w:rFonts w:eastAsia="Times New Roman"/>
          <w:szCs w:val="24"/>
        </w:rPr>
        <w:t>λ</w:t>
      </w:r>
      <w:r w:rsidRPr="00184008">
        <w:rPr>
          <w:rFonts w:eastAsia="Times New Roman"/>
          <w:szCs w:val="24"/>
        </w:rPr>
        <w:t>ο</w:t>
      </w:r>
      <w:r w:rsidRPr="00184008">
        <w:rPr>
          <w:rFonts w:eastAsia="Times New Roman"/>
          <w:szCs w:val="24"/>
        </w:rPr>
        <w:t>ιπόν</w:t>
      </w:r>
      <w:r>
        <w:rPr>
          <w:rFonts w:eastAsia="Times New Roman"/>
          <w:szCs w:val="24"/>
        </w:rPr>
        <w:t>,</w:t>
      </w:r>
      <w:r w:rsidRPr="00184008">
        <w:rPr>
          <w:rFonts w:eastAsia="Times New Roman"/>
          <w:szCs w:val="24"/>
        </w:rPr>
        <w:t xml:space="preserve"> εκδηλώνετ</w:t>
      </w:r>
      <w:r>
        <w:rPr>
          <w:rFonts w:eastAsia="Times New Roman"/>
          <w:szCs w:val="24"/>
        </w:rPr>
        <w:t>ε</w:t>
      </w:r>
      <w:r>
        <w:rPr>
          <w:rFonts w:eastAsia="Times New Roman"/>
          <w:szCs w:val="24"/>
        </w:rPr>
        <w:t>,</w:t>
      </w:r>
      <w:r w:rsidRPr="00184008">
        <w:rPr>
          <w:rFonts w:eastAsia="Times New Roman"/>
          <w:szCs w:val="24"/>
        </w:rPr>
        <w:t xml:space="preserve"> αλήθεια</w:t>
      </w:r>
      <w:r>
        <w:rPr>
          <w:rFonts w:eastAsia="Times New Roman"/>
          <w:szCs w:val="24"/>
        </w:rPr>
        <w:t>,</w:t>
      </w:r>
      <w:r w:rsidRPr="00184008">
        <w:rPr>
          <w:rFonts w:eastAsia="Times New Roman"/>
          <w:szCs w:val="24"/>
        </w:rPr>
        <w:t xml:space="preserve"> το ενδιαφέρον </w:t>
      </w:r>
      <w:r>
        <w:rPr>
          <w:rFonts w:eastAsia="Times New Roman"/>
          <w:szCs w:val="24"/>
        </w:rPr>
        <w:t>σας,</w:t>
      </w:r>
      <w:r w:rsidRPr="00184008">
        <w:rPr>
          <w:rFonts w:eastAsia="Times New Roman"/>
          <w:szCs w:val="24"/>
        </w:rPr>
        <w:t xml:space="preserve"> κύριοι της Νέας Δημοκρατίας και του ΠΑΣΟΚ</w:t>
      </w:r>
      <w:r>
        <w:rPr>
          <w:rFonts w:eastAsia="Times New Roman"/>
          <w:szCs w:val="24"/>
        </w:rPr>
        <w:t>,</w:t>
      </w:r>
      <w:r w:rsidRPr="00184008">
        <w:rPr>
          <w:rFonts w:eastAsia="Times New Roman"/>
          <w:szCs w:val="24"/>
        </w:rPr>
        <w:t xml:space="preserve"> για όλους αυτούς τους αποφοίτους από το 1970 έως σήμερα</w:t>
      </w:r>
      <w:r>
        <w:rPr>
          <w:rFonts w:eastAsia="Times New Roman"/>
          <w:szCs w:val="24"/>
        </w:rPr>
        <w:t>;</w:t>
      </w:r>
      <w:r w:rsidRPr="00184008">
        <w:rPr>
          <w:rFonts w:eastAsia="Times New Roman"/>
          <w:szCs w:val="24"/>
        </w:rPr>
        <w:t xml:space="preserve"> </w:t>
      </w:r>
      <w:r>
        <w:rPr>
          <w:rFonts w:eastAsia="Times New Roman"/>
          <w:szCs w:val="24"/>
        </w:rPr>
        <w:t>Ε</w:t>
      </w:r>
      <w:r w:rsidRPr="00184008">
        <w:rPr>
          <w:rFonts w:eastAsia="Times New Roman"/>
          <w:szCs w:val="24"/>
        </w:rPr>
        <w:t xml:space="preserve">ίναι προσβλητικό να λέγεται από </w:t>
      </w:r>
      <w:r>
        <w:rPr>
          <w:rFonts w:eastAsia="Times New Roman"/>
          <w:szCs w:val="24"/>
        </w:rPr>
        <w:t>Βουλευτή</w:t>
      </w:r>
      <w:r w:rsidRPr="00184008">
        <w:rPr>
          <w:rFonts w:eastAsia="Times New Roman"/>
          <w:szCs w:val="24"/>
        </w:rPr>
        <w:t xml:space="preserve"> της Νέας Δημοκρατίας ότι υπ</w:t>
      </w:r>
      <w:r>
        <w:rPr>
          <w:rFonts w:eastAsia="Times New Roman"/>
          <w:szCs w:val="24"/>
        </w:rPr>
        <w:t xml:space="preserve">άρχουν επαγγελματικά δικαιώματα, </w:t>
      </w:r>
      <w:r w:rsidRPr="00184008">
        <w:rPr>
          <w:rFonts w:eastAsia="Times New Roman"/>
          <w:szCs w:val="24"/>
        </w:rPr>
        <w:t xml:space="preserve">όταν </w:t>
      </w:r>
      <w:r>
        <w:rPr>
          <w:rFonts w:eastAsia="Times New Roman"/>
          <w:szCs w:val="24"/>
        </w:rPr>
        <w:t>α</w:t>
      </w:r>
      <w:r w:rsidRPr="00184008">
        <w:rPr>
          <w:rFonts w:eastAsia="Times New Roman"/>
          <w:szCs w:val="24"/>
        </w:rPr>
        <w:t>υτ</w:t>
      </w:r>
      <w:r w:rsidRPr="00184008">
        <w:rPr>
          <w:rFonts w:eastAsia="Times New Roman"/>
          <w:szCs w:val="24"/>
        </w:rPr>
        <w:t>ά έχουν ήδη ξεπεραστεί από τη ζωή</w:t>
      </w:r>
      <w:r>
        <w:rPr>
          <w:rFonts w:eastAsia="Times New Roman"/>
          <w:szCs w:val="24"/>
        </w:rPr>
        <w:t>.</w:t>
      </w:r>
      <w:r w:rsidRPr="00184008">
        <w:rPr>
          <w:rFonts w:eastAsia="Times New Roman"/>
          <w:szCs w:val="24"/>
        </w:rPr>
        <w:t xml:space="preserve"> </w:t>
      </w:r>
    </w:p>
    <w:p w14:paraId="6B14F282" w14:textId="77777777" w:rsidR="004965E6" w:rsidRDefault="004D430C">
      <w:pPr>
        <w:spacing w:line="600" w:lineRule="auto"/>
        <w:ind w:firstLine="720"/>
        <w:jc w:val="both"/>
        <w:rPr>
          <w:rFonts w:eastAsia="Times New Roman"/>
          <w:szCs w:val="24"/>
        </w:rPr>
      </w:pPr>
      <w:r w:rsidRPr="00184008">
        <w:rPr>
          <w:rFonts w:eastAsia="Times New Roman"/>
          <w:szCs w:val="24"/>
        </w:rPr>
        <w:t xml:space="preserve">Κυρίες </w:t>
      </w:r>
      <w:r>
        <w:rPr>
          <w:rFonts w:eastAsia="Times New Roman"/>
          <w:szCs w:val="24"/>
        </w:rPr>
        <w:t>κ</w:t>
      </w:r>
      <w:r w:rsidRPr="00184008">
        <w:rPr>
          <w:rFonts w:eastAsia="Times New Roman"/>
          <w:szCs w:val="24"/>
        </w:rPr>
        <w:t>αι κύριοι συνάδελφοι</w:t>
      </w:r>
      <w:r>
        <w:rPr>
          <w:rFonts w:eastAsia="Times New Roman"/>
          <w:szCs w:val="24"/>
        </w:rPr>
        <w:t>,</w:t>
      </w:r>
      <w:r w:rsidRPr="00184008">
        <w:rPr>
          <w:rFonts w:eastAsia="Times New Roman"/>
          <w:szCs w:val="24"/>
        </w:rPr>
        <w:t xml:space="preserve"> </w:t>
      </w:r>
      <w:r>
        <w:rPr>
          <w:rFonts w:eastAsia="Times New Roman"/>
          <w:szCs w:val="24"/>
        </w:rPr>
        <w:t>θ</w:t>
      </w:r>
      <w:r w:rsidRPr="00184008">
        <w:rPr>
          <w:rFonts w:eastAsia="Times New Roman"/>
          <w:szCs w:val="24"/>
        </w:rPr>
        <w:t>α μου επιτρέψε</w:t>
      </w:r>
      <w:r>
        <w:rPr>
          <w:rFonts w:eastAsia="Times New Roman"/>
          <w:szCs w:val="24"/>
        </w:rPr>
        <w:t>τε</w:t>
      </w:r>
      <w:r w:rsidRPr="00184008">
        <w:rPr>
          <w:rFonts w:eastAsia="Times New Roman"/>
          <w:szCs w:val="24"/>
        </w:rPr>
        <w:t xml:space="preserve"> να εστιάσ</w:t>
      </w:r>
      <w:r>
        <w:rPr>
          <w:rFonts w:eastAsia="Times New Roman"/>
          <w:szCs w:val="24"/>
        </w:rPr>
        <w:t>ω την</w:t>
      </w:r>
      <w:r w:rsidRPr="00184008">
        <w:rPr>
          <w:rFonts w:eastAsia="Times New Roman"/>
          <w:szCs w:val="24"/>
        </w:rPr>
        <w:t xml:space="preserve"> ομιλία μου</w:t>
      </w:r>
      <w:r>
        <w:rPr>
          <w:rFonts w:eastAsia="Times New Roman"/>
          <w:szCs w:val="24"/>
        </w:rPr>
        <w:t>,</w:t>
      </w:r>
      <w:r w:rsidRPr="00184008">
        <w:rPr>
          <w:rFonts w:eastAsia="Times New Roman"/>
          <w:szCs w:val="24"/>
        </w:rPr>
        <w:t xml:space="preserve"> σε σχέση με τη συγκεκριμένη νομοθετική παρέμβαση</w:t>
      </w:r>
      <w:r>
        <w:rPr>
          <w:rFonts w:eastAsia="Times New Roman"/>
          <w:szCs w:val="24"/>
        </w:rPr>
        <w:t>,</w:t>
      </w:r>
      <w:r w:rsidRPr="00184008">
        <w:rPr>
          <w:rFonts w:eastAsia="Times New Roman"/>
          <w:szCs w:val="24"/>
        </w:rPr>
        <w:t xml:space="preserve"> στις αλλαγές που επέρχονται στην </w:t>
      </w:r>
      <w:r>
        <w:rPr>
          <w:rFonts w:eastAsia="Times New Roman"/>
          <w:szCs w:val="24"/>
        </w:rPr>
        <w:t>τριτοβάθμια ε</w:t>
      </w:r>
      <w:r w:rsidRPr="00184008">
        <w:rPr>
          <w:rFonts w:eastAsia="Times New Roman"/>
          <w:szCs w:val="24"/>
        </w:rPr>
        <w:t>κπαίδευση</w:t>
      </w:r>
      <w:r>
        <w:rPr>
          <w:rFonts w:eastAsia="Times New Roman"/>
          <w:szCs w:val="24"/>
        </w:rPr>
        <w:t>,</w:t>
      </w:r>
      <w:r w:rsidRPr="00184008">
        <w:rPr>
          <w:rFonts w:eastAsia="Times New Roman"/>
          <w:szCs w:val="24"/>
        </w:rPr>
        <w:t xml:space="preserve"> </w:t>
      </w:r>
      <w:r>
        <w:rPr>
          <w:rFonts w:eastAsia="Times New Roman"/>
          <w:szCs w:val="24"/>
        </w:rPr>
        <w:t>σ</w:t>
      </w:r>
      <w:r w:rsidRPr="00184008">
        <w:rPr>
          <w:rFonts w:eastAsia="Times New Roman"/>
          <w:szCs w:val="24"/>
        </w:rPr>
        <w:t>την Εύβοια</w:t>
      </w:r>
      <w:r>
        <w:rPr>
          <w:rFonts w:eastAsia="Times New Roman"/>
          <w:szCs w:val="24"/>
        </w:rPr>
        <w:t>.</w:t>
      </w:r>
      <w:r w:rsidRPr="00184008">
        <w:rPr>
          <w:rFonts w:eastAsia="Times New Roman"/>
          <w:szCs w:val="24"/>
        </w:rPr>
        <w:t xml:space="preserve"> </w:t>
      </w:r>
    </w:p>
    <w:p w14:paraId="6B14F283" w14:textId="77777777" w:rsidR="004965E6" w:rsidRDefault="004D430C">
      <w:pPr>
        <w:spacing w:line="600" w:lineRule="auto"/>
        <w:ind w:firstLine="720"/>
        <w:jc w:val="both"/>
        <w:rPr>
          <w:rFonts w:eastAsia="Times New Roman"/>
          <w:szCs w:val="24"/>
        </w:rPr>
      </w:pPr>
      <w:r>
        <w:rPr>
          <w:rFonts w:eastAsia="Times New Roman"/>
          <w:szCs w:val="24"/>
        </w:rPr>
        <w:lastRenderedPageBreak/>
        <w:t>Μ</w:t>
      </w:r>
      <w:r w:rsidRPr="00184008">
        <w:rPr>
          <w:rFonts w:eastAsia="Times New Roman"/>
          <w:szCs w:val="24"/>
        </w:rPr>
        <w:t xml:space="preserve">ε το περιβόητο σχέδιο </w:t>
      </w:r>
      <w:r>
        <w:rPr>
          <w:rFonts w:eastAsia="Times New Roman"/>
          <w:szCs w:val="24"/>
        </w:rPr>
        <w:t>«</w:t>
      </w:r>
      <w:r w:rsidRPr="00184008">
        <w:rPr>
          <w:rFonts w:eastAsia="Times New Roman"/>
          <w:szCs w:val="24"/>
        </w:rPr>
        <w:t>ΑΘΗΝΑ</w:t>
      </w:r>
      <w:r>
        <w:rPr>
          <w:rFonts w:eastAsia="Times New Roman"/>
          <w:szCs w:val="24"/>
        </w:rPr>
        <w:t>»,</w:t>
      </w:r>
      <w:r w:rsidRPr="00184008">
        <w:rPr>
          <w:rFonts w:eastAsia="Times New Roman"/>
          <w:szCs w:val="24"/>
        </w:rPr>
        <w:t xml:space="preserve"> όπ</w:t>
      </w:r>
      <w:r>
        <w:rPr>
          <w:rFonts w:eastAsia="Times New Roman"/>
          <w:szCs w:val="24"/>
        </w:rPr>
        <w:t>ως αυτό εφαρμόστηκε με το ΦΕΚ Α</w:t>
      </w:r>
      <w:r w:rsidRPr="00184008">
        <w:rPr>
          <w:rFonts w:eastAsia="Times New Roman"/>
          <w:szCs w:val="24"/>
        </w:rPr>
        <w:t>134</w:t>
      </w:r>
      <w:r>
        <w:rPr>
          <w:rFonts w:eastAsia="Times New Roman"/>
          <w:szCs w:val="24"/>
        </w:rPr>
        <w:t>,</w:t>
      </w:r>
      <w:r w:rsidRPr="00184008">
        <w:rPr>
          <w:rFonts w:eastAsia="Times New Roman"/>
          <w:szCs w:val="24"/>
        </w:rPr>
        <w:t xml:space="preserve"> που δημοσιεύτηκε στις 5 Ιου</w:t>
      </w:r>
      <w:r>
        <w:rPr>
          <w:rFonts w:eastAsia="Times New Roman"/>
          <w:szCs w:val="24"/>
        </w:rPr>
        <w:t>ν</w:t>
      </w:r>
      <w:r w:rsidRPr="00184008">
        <w:rPr>
          <w:rFonts w:eastAsia="Times New Roman"/>
          <w:szCs w:val="24"/>
        </w:rPr>
        <w:t xml:space="preserve">ίου του </w:t>
      </w:r>
      <w:r>
        <w:rPr>
          <w:rFonts w:eastAsia="Times New Roman"/>
          <w:szCs w:val="24"/>
        </w:rPr>
        <w:t>20</w:t>
      </w:r>
      <w:r w:rsidRPr="00184008">
        <w:rPr>
          <w:rFonts w:eastAsia="Times New Roman"/>
          <w:szCs w:val="24"/>
        </w:rPr>
        <w:t>13</w:t>
      </w:r>
      <w:r>
        <w:rPr>
          <w:rFonts w:eastAsia="Times New Roman"/>
          <w:szCs w:val="24"/>
        </w:rPr>
        <w:t>,</w:t>
      </w:r>
      <w:r w:rsidRPr="00184008">
        <w:rPr>
          <w:rFonts w:eastAsia="Times New Roman"/>
          <w:szCs w:val="24"/>
        </w:rPr>
        <w:t xml:space="preserve"> το </w:t>
      </w:r>
      <w:r>
        <w:rPr>
          <w:rFonts w:eastAsia="Times New Roman"/>
          <w:szCs w:val="24"/>
        </w:rPr>
        <w:t>Π</w:t>
      </w:r>
      <w:r w:rsidRPr="00184008">
        <w:rPr>
          <w:rFonts w:eastAsia="Times New Roman"/>
          <w:szCs w:val="24"/>
        </w:rPr>
        <w:t>ανεπιστήμιο Στερεάς Ελλάδας καταργήθηκε</w:t>
      </w:r>
      <w:r>
        <w:rPr>
          <w:rFonts w:eastAsia="Times New Roman"/>
          <w:szCs w:val="24"/>
        </w:rPr>
        <w:t>.</w:t>
      </w:r>
      <w:r w:rsidRPr="00184008">
        <w:rPr>
          <w:rFonts w:eastAsia="Times New Roman"/>
          <w:szCs w:val="24"/>
        </w:rPr>
        <w:t xml:space="preserve"> </w:t>
      </w:r>
      <w:r>
        <w:rPr>
          <w:rFonts w:eastAsia="Times New Roman"/>
          <w:szCs w:val="24"/>
        </w:rPr>
        <w:t>Τ</w:t>
      </w:r>
      <w:r w:rsidRPr="00184008">
        <w:rPr>
          <w:rFonts w:eastAsia="Times New Roman"/>
          <w:szCs w:val="24"/>
        </w:rPr>
        <w:t xml:space="preserve">α τμήματα </w:t>
      </w:r>
      <w:r>
        <w:rPr>
          <w:rFonts w:eastAsia="Times New Roman"/>
          <w:szCs w:val="24"/>
        </w:rPr>
        <w:t>π</w:t>
      </w:r>
      <w:r w:rsidRPr="00184008">
        <w:rPr>
          <w:rFonts w:eastAsia="Times New Roman"/>
          <w:szCs w:val="24"/>
        </w:rPr>
        <w:t xml:space="preserve">ληροφορικής και </w:t>
      </w:r>
      <w:r>
        <w:rPr>
          <w:rFonts w:eastAsia="Times New Roman"/>
          <w:szCs w:val="24"/>
        </w:rPr>
        <w:t>π</w:t>
      </w:r>
      <w:r w:rsidRPr="00184008">
        <w:rPr>
          <w:rFonts w:eastAsia="Times New Roman"/>
          <w:szCs w:val="24"/>
        </w:rPr>
        <w:t xml:space="preserve">ληροφορικής με </w:t>
      </w:r>
      <w:r>
        <w:rPr>
          <w:rFonts w:eastAsia="Times New Roman"/>
          <w:szCs w:val="24"/>
        </w:rPr>
        <w:t>ε</w:t>
      </w:r>
      <w:r w:rsidRPr="00184008">
        <w:rPr>
          <w:rFonts w:eastAsia="Times New Roman"/>
          <w:szCs w:val="24"/>
        </w:rPr>
        <w:t xml:space="preserve">φαρμογές στη </w:t>
      </w:r>
      <w:proofErr w:type="spellStart"/>
      <w:r>
        <w:rPr>
          <w:rFonts w:eastAsia="Times New Roman"/>
          <w:szCs w:val="24"/>
        </w:rPr>
        <w:t>β</w:t>
      </w:r>
      <w:r w:rsidRPr="00184008">
        <w:rPr>
          <w:rFonts w:eastAsia="Times New Roman"/>
          <w:szCs w:val="24"/>
        </w:rPr>
        <w:t>ιοϊατρική</w:t>
      </w:r>
      <w:proofErr w:type="spellEnd"/>
      <w:r>
        <w:rPr>
          <w:rFonts w:eastAsia="Times New Roman"/>
          <w:szCs w:val="24"/>
        </w:rPr>
        <w:t>,</w:t>
      </w:r>
      <w:r w:rsidRPr="00184008">
        <w:rPr>
          <w:rFonts w:eastAsia="Times New Roman"/>
          <w:szCs w:val="24"/>
        </w:rPr>
        <w:t xml:space="preserve"> σε παγκόσμια πρωτοτυπία θα έλεγα</w:t>
      </w:r>
      <w:r>
        <w:rPr>
          <w:rFonts w:eastAsia="Times New Roman"/>
          <w:szCs w:val="24"/>
        </w:rPr>
        <w:t>,</w:t>
      </w:r>
      <w:r w:rsidRPr="00184008">
        <w:rPr>
          <w:rFonts w:eastAsia="Times New Roman"/>
          <w:szCs w:val="24"/>
        </w:rPr>
        <w:t xml:space="preserve"> έμειναν ορφανά και </w:t>
      </w:r>
      <w:r w:rsidRPr="00184008">
        <w:rPr>
          <w:rFonts w:eastAsia="Times New Roman"/>
          <w:szCs w:val="24"/>
        </w:rPr>
        <w:t>στο τέλος εντάχθηκαν στο Πανεπιστήμιο Θεσσαλίας</w:t>
      </w:r>
      <w:r>
        <w:rPr>
          <w:rFonts w:eastAsia="Times New Roman"/>
          <w:szCs w:val="24"/>
        </w:rPr>
        <w:t>.</w:t>
      </w:r>
      <w:r w:rsidRPr="00184008">
        <w:rPr>
          <w:rFonts w:eastAsia="Times New Roman"/>
          <w:szCs w:val="24"/>
        </w:rPr>
        <w:t xml:space="preserve"> </w:t>
      </w:r>
    </w:p>
    <w:p w14:paraId="6B14F28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Επίσης</w:t>
      </w:r>
      <w:r w:rsidRPr="00495FDD">
        <w:rPr>
          <w:rFonts w:eastAsia="Times New Roman" w:cs="Times New Roman"/>
          <w:szCs w:val="24"/>
        </w:rPr>
        <w:t>,</w:t>
      </w:r>
      <w:r>
        <w:rPr>
          <w:rFonts w:eastAsia="Times New Roman" w:cs="Times New Roman"/>
          <w:szCs w:val="24"/>
        </w:rPr>
        <w:t xml:space="preserve"> αποφασίστηκε η συγχώνευση των ΤΕΙ Λαμίας και Χαλκίδας σε ΤΕΙ Στερεάς Ελλάδας και πολλά τμήματα μεταφέρθηκαν</w:t>
      </w:r>
      <w:r>
        <w:rPr>
          <w:rFonts w:eastAsia="Times New Roman" w:cs="Times New Roman"/>
          <w:szCs w:val="24"/>
        </w:rPr>
        <w:t>,</w:t>
      </w:r>
      <w:r>
        <w:rPr>
          <w:rFonts w:eastAsia="Times New Roman" w:cs="Times New Roman"/>
          <w:szCs w:val="24"/>
        </w:rPr>
        <w:t xml:space="preserve"> από τα Ψαχνά</w:t>
      </w:r>
      <w:r>
        <w:rPr>
          <w:rFonts w:eastAsia="Times New Roman" w:cs="Times New Roman"/>
          <w:szCs w:val="24"/>
        </w:rPr>
        <w:t>,</w:t>
      </w:r>
      <w:r>
        <w:rPr>
          <w:rFonts w:eastAsia="Times New Roman" w:cs="Times New Roman"/>
          <w:szCs w:val="24"/>
        </w:rPr>
        <w:t xml:space="preserve"> σε άλλες περιοχές εκτός Εύβοιας. </w:t>
      </w:r>
    </w:p>
    <w:p w14:paraId="6B14F28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Το Καποδιστριακό Πανεπιστήμιο κατέθεσε τε</w:t>
      </w:r>
      <w:r>
        <w:rPr>
          <w:rFonts w:eastAsia="Times New Roman" w:cs="Times New Roman"/>
          <w:szCs w:val="24"/>
        </w:rPr>
        <w:t xml:space="preserve">κμηριωμένη πρόταση με την ονομασία «συγκρότημα Ευρίπου», το οποίο αφορά τμήμα του ΤΕΙ Στερεάς Ελλάδας και ειδικότερα το πρώην ΤΕΙ Ψαχνών. Η πρόταση τέθηκε σε διαβούλευση στο ΕΚΠΑ, συζητήθηκε ευρέως με τη </w:t>
      </w:r>
      <w:r>
        <w:rPr>
          <w:rFonts w:eastAsia="Times New Roman" w:cs="Times New Roman"/>
          <w:szCs w:val="24"/>
        </w:rPr>
        <w:t>δ</w:t>
      </w:r>
      <w:r>
        <w:rPr>
          <w:rFonts w:eastAsia="Times New Roman" w:cs="Times New Roman"/>
          <w:szCs w:val="24"/>
        </w:rPr>
        <w:t>ιοίκηση του ΤΕΙ Στερεάς Ελλάδας, την ακαδημαϊκή κοι</w:t>
      </w:r>
      <w:r>
        <w:rPr>
          <w:rFonts w:eastAsia="Times New Roman" w:cs="Times New Roman"/>
          <w:szCs w:val="24"/>
        </w:rPr>
        <w:t xml:space="preserve">νότητα του </w:t>
      </w:r>
      <w:r>
        <w:rPr>
          <w:rFonts w:eastAsia="Times New Roman" w:cs="Times New Roman"/>
          <w:szCs w:val="24"/>
        </w:rPr>
        <w:t>ι</w:t>
      </w:r>
      <w:r>
        <w:rPr>
          <w:rFonts w:eastAsia="Times New Roman" w:cs="Times New Roman"/>
          <w:szCs w:val="24"/>
        </w:rPr>
        <w:t>δρύματος και παρουσιάστηκε δημόσια στις εγκαταστάσεις του ΤΕΙ στα Ψαχνά, παρουσία των μελών της κοινότητας, φοιτητών, τοπικών και περιφερειακών αρχών. Μέσα από έναν γόνιμο διάλογο και αντιπαραθέσεις στην αρχή, συμφωνήθηκε η τελική πρόταση, όπως</w:t>
      </w:r>
      <w:r>
        <w:rPr>
          <w:rFonts w:eastAsia="Times New Roman" w:cs="Times New Roman"/>
          <w:szCs w:val="24"/>
        </w:rPr>
        <w:t xml:space="preserve"> αυτή εκφράζεται με το </w:t>
      </w:r>
      <w:r>
        <w:rPr>
          <w:rFonts w:eastAsia="Times New Roman" w:cs="Times New Roman"/>
          <w:szCs w:val="24"/>
        </w:rPr>
        <w:lastRenderedPageBreak/>
        <w:t xml:space="preserve">παρόν νομοσχέδιο και όχι με απόφαση εν μία </w:t>
      </w:r>
      <w:proofErr w:type="spellStart"/>
      <w:r>
        <w:rPr>
          <w:rFonts w:eastAsia="Times New Roman" w:cs="Times New Roman"/>
          <w:szCs w:val="24"/>
        </w:rPr>
        <w:t>νυκτί</w:t>
      </w:r>
      <w:proofErr w:type="spellEnd"/>
      <w:r>
        <w:rPr>
          <w:rFonts w:eastAsia="Times New Roman" w:cs="Times New Roman"/>
          <w:szCs w:val="24"/>
        </w:rPr>
        <w:t>, όπως έγινε με το σχέδιο «Α</w:t>
      </w:r>
      <w:r>
        <w:rPr>
          <w:rFonts w:eastAsia="Times New Roman" w:cs="Times New Roman"/>
          <w:szCs w:val="24"/>
        </w:rPr>
        <w:t>ΘΗΝΑ</w:t>
      </w:r>
      <w:r>
        <w:rPr>
          <w:rFonts w:eastAsia="Times New Roman" w:cs="Times New Roman"/>
          <w:szCs w:val="24"/>
        </w:rPr>
        <w:t>» και χωρίς κα</w:t>
      </w:r>
      <w:r>
        <w:rPr>
          <w:rFonts w:eastAsia="Times New Roman" w:cs="Times New Roman"/>
          <w:szCs w:val="24"/>
        </w:rPr>
        <w:t>μ</w:t>
      </w:r>
      <w:r>
        <w:rPr>
          <w:rFonts w:eastAsia="Times New Roman" w:cs="Times New Roman"/>
          <w:szCs w:val="24"/>
        </w:rPr>
        <w:t>μία διαβούλευση. Κάποιοι πρέπει να το θυμούνται καλά αυτό.</w:t>
      </w:r>
    </w:p>
    <w:p w14:paraId="6B14F28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Θα ήθελα, βέβαια, να τονίσω και κάτι ακόμα. Ακούσαμε ότι αυτό το νομοσχέδιο δεν</w:t>
      </w:r>
      <w:r>
        <w:rPr>
          <w:rFonts w:eastAsia="Times New Roman" w:cs="Times New Roman"/>
          <w:szCs w:val="24"/>
        </w:rPr>
        <w:t xml:space="preserve"> έχει την αποδοχή της κοινωνίας. Θέλω εδώ να καταθέσω τα πρακτικά της απόφασης του Δημοτικού Συμβουλίου του Δήμου </w:t>
      </w:r>
      <w:proofErr w:type="spellStart"/>
      <w:r>
        <w:rPr>
          <w:rFonts w:eastAsia="Times New Roman" w:cs="Times New Roman"/>
          <w:szCs w:val="24"/>
        </w:rPr>
        <w:t>Χαλκιδέων</w:t>
      </w:r>
      <w:proofErr w:type="spellEnd"/>
      <w:r>
        <w:rPr>
          <w:rFonts w:eastAsia="Times New Roman" w:cs="Times New Roman"/>
          <w:szCs w:val="24"/>
        </w:rPr>
        <w:t xml:space="preserve">, του Δήμου </w:t>
      </w:r>
      <w:proofErr w:type="spellStart"/>
      <w:r>
        <w:rPr>
          <w:rFonts w:eastAsia="Times New Roman" w:cs="Times New Roman"/>
          <w:szCs w:val="24"/>
        </w:rPr>
        <w:t>Διρφύων-Μεσσαπίων</w:t>
      </w:r>
      <w:proofErr w:type="spellEnd"/>
      <w:r>
        <w:rPr>
          <w:rFonts w:eastAsia="Times New Roman" w:cs="Times New Roman"/>
          <w:szCs w:val="24"/>
        </w:rPr>
        <w:t>, όπως και την απόφαση της Νομαρχιακής Επιτροπής του ΚΙΝΑΛ.</w:t>
      </w:r>
    </w:p>
    <w:p w14:paraId="6B14F287" w14:textId="77777777" w:rsidR="004965E6" w:rsidRDefault="004D430C">
      <w:pPr>
        <w:spacing w:line="600" w:lineRule="auto"/>
        <w:ind w:firstLine="720"/>
        <w:jc w:val="both"/>
        <w:rPr>
          <w:rFonts w:eastAsia="Times New Roman" w:cs="Times New Roman"/>
        </w:rPr>
      </w:pPr>
      <w:r w:rsidRPr="000731CA">
        <w:rPr>
          <w:rFonts w:eastAsia="Times New Roman" w:cs="Times New Roman"/>
        </w:rPr>
        <w:t xml:space="preserve">(Στο σημείο αυτό ο Βουλευτής κ. </w:t>
      </w:r>
      <w:r>
        <w:rPr>
          <w:rFonts w:eastAsia="Times New Roman" w:cs="Times New Roman"/>
        </w:rPr>
        <w:t xml:space="preserve">Αναστάσιος </w:t>
      </w:r>
      <w:proofErr w:type="spellStart"/>
      <w:r>
        <w:rPr>
          <w:rFonts w:eastAsia="Times New Roman" w:cs="Times New Roman"/>
        </w:rPr>
        <w:t>Π</w:t>
      </w:r>
      <w:r>
        <w:rPr>
          <w:rFonts w:eastAsia="Times New Roman" w:cs="Times New Roman"/>
        </w:rPr>
        <w:t>ρατσόλης</w:t>
      </w:r>
      <w:proofErr w:type="spellEnd"/>
      <w:r w:rsidRPr="000731CA">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w:t>
      </w:r>
      <w:r>
        <w:rPr>
          <w:rFonts w:eastAsia="Times New Roman" w:cs="Times New Roman"/>
        </w:rPr>
        <w:t>της Διεύθυνσης Στενογραφίας και</w:t>
      </w:r>
      <w:r w:rsidRPr="000731CA">
        <w:rPr>
          <w:rFonts w:eastAsia="Times New Roman" w:cs="Times New Roman"/>
        </w:rPr>
        <w:t xml:space="preserve"> Πρακτικών της Βουλής)</w:t>
      </w:r>
    </w:p>
    <w:p w14:paraId="6B14F28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Εδώ ισχύει το «άλλα λέμε έξω και άλλα λέμε μέσα». Στον βωμό ενός κομματικού συμφέρον</w:t>
      </w:r>
      <w:r>
        <w:rPr>
          <w:rFonts w:eastAsia="Times New Roman" w:cs="Times New Roman"/>
          <w:szCs w:val="24"/>
        </w:rPr>
        <w:t xml:space="preserve">τος και μιας γραμμής, που λέει πως </w:t>
      </w:r>
      <w:r>
        <w:rPr>
          <w:rFonts w:eastAsia="Times New Roman" w:cs="Times New Roman"/>
          <w:szCs w:val="24"/>
        </w:rPr>
        <w:t>«</w:t>
      </w:r>
      <w:r>
        <w:rPr>
          <w:rFonts w:eastAsia="Times New Roman" w:cs="Times New Roman"/>
          <w:szCs w:val="24"/>
        </w:rPr>
        <w:t>σε ό,τι λέει ο ΣΥΡΙΖΑ πρέπει να λέμε εμείς όχι» θυσιάζουμε ακόμα ένα τέτοιο ζήτημα, που είναι απότοκο μιας κοινωνικής συμφωνίας.</w:t>
      </w:r>
    </w:p>
    <w:p w14:paraId="6B14F28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B14F28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Επειδή τώρα έχω περιορισμό χρόνου, θα πω ότι οι ειδικότητες, οι οποίες δημιουργούνται στα Ψαχνά, είναι μία σχολή και οκτώ τμήματα, τα οποία ουσιαστικά αναβαθμίζουν την περιοχή. </w:t>
      </w:r>
    </w:p>
    <w:p w14:paraId="6B14F28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Η συμβολή του </w:t>
      </w:r>
      <w:r>
        <w:rPr>
          <w:rFonts w:eastAsia="Times New Roman" w:cs="Times New Roman"/>
          <w:szCs w:val="24"/>
        </w:rPr>
        <w:t>ι</w:t>
      </w:r>
      <w:r>
        <w:rPr>
          <w:rFonts w:eastAsia="Times New Roman" w:cs="Times New Roman"/>
          <w:szCs w:val="24"/>
        </w:rPr>
        <w:t>δρύματος στην ανάπτυξη της περιοχής, οικονομική και πολιτιστική</w:t>
      </w:r>
      <w:r>
        <w:rPr>
          <w:rFonts w:eastAsia="Times New Roman" w:cs="Times New Roman"/>
          <w:szCs w:val="24"/>
        </w:rPr>
        <w:t>, με την κοινωνική ώσμωση</w:t>
      </w:r>
      <w:r>
        <w:rPr>
          <w:rFonts w:eastAsia="Times New Roman" w:cs="Times New Roman"/>
          <w:szCs w:val="24"/>
        </w:rPr>
        <w:t>,</w:t>
      </w:r>
      <w:r>
        <w:rPr>
          <w:rFonts w:eastAsia="Times New Roman" w:cs="Times New Roman"/>
          <w:szCs w:val="24"/>
        </w:rPr>
        <w:t xml:space="preserve"> που θα προκύψει, είναι δεδομένη. Η ανάπτυξη της έρευνας με μεταπτυχιακά προγράμματα, αλλά και τις καινοτόμες δράσεις και τη σύνδεση με τις ανάγκες εκσυγχρονισμού και ανάπτυξης των επιχειρήσεων, μέσω της λειτουργίας της </w:t>
      </w:r>
      <w:proofErr w:type="spellStart"/>
      <w:r>
        <w:rPr>
          <w:rFonts w:eastAsia="Times New Roman" w:cs="Times New Roman"/>
          <w:szCs w:val="24"/>
        </w:rPr>
        <w:t>Τεχνόπολης</w:t>
      </w:r>
      <w:proofErr w:type="spellEnd"/>
      <w:r>
        <w:rPr>
          <w:rFonts w:eastAsia="Times New Roman" w:cs="Times New Roman"/>
          <w:szCs w:val="24"/>
        </w:rPr>
        <w:t xml:space="preserve"> Ευρίπου, είναι επίσης σημαντική.</w:t>
      </w:r>
    </w:p>
    <w:p w14:paraId="6B14F28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B14F28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Μισό λεπτό ακόμα, κύριε Πρόεδρε.</w:t>
      </w:r>
    </w:p>
    <w:p w14:paraId="6B14F28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Ταυτόχρονα, η πρόβλεψη για διετείς σπουδές των αποφοίτων των ΕΠΑΛ δίνει ουσιαστική επαγγελματική διέξοδο,</w:t>
      </w:r>
      <w:r>
        <w:rPr>
          <w:rFonts w:eastAsia="Times New Roman" w:cs="Times New Roman"/>
          <w:szCs w:val="24"/>
        </w:rPr>
        <w:t xml:space="preserve"> αλλά </w:t>
      </w:r>
      <w:r>
        <w:rPr>
          <w:rFonts w:eastAsia="Times New Roman" w:cs="Times New Roman"/>
          <w:szCs w:val="24"/>
        </w:rPr>
        <w:lastRenderedPageBreak/>
        <w:t xml:space="preserve">και ουσιαστικό περιεχόμενο στην τεχνική εκπαίδευση στη χώρα με τη μορφή που πρέπει να έχει, σύμφωνα με τις σημερινές απαιτήσεις. Ανοίγει, επίσης, δρόμο για περαιτέρω σπουδές στην τριτοβάθμια εκπαίδευση. </w:t>
      </w:r>
    </w:p>
    <w:p w14:paraId="6B14F28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Επίσης, θα αξιοποιηθούν όλες οι υπάρχουσες δομ</w:t>
      </w:r>
      <w:r>
        <w:rPr>
          <w:rFonts w:eastAsia="Times New Roman" w:cs="Times New Roman"/>
          <w:szCs w:val="24"/>
        </w:rPr>
        <w:t>ές, αλλά και το σύνολο του υπηρετούντος προσωπικού, εκπαιδευτικού, διοικητικού, με πλήρη δικαιώματα.</w:t>
      </w:r>
    </w:p>
    <w:p w14:paraId="6B14F290" w14:textId="77777777" w:rsidR="004965E6" w:rsidRDefault="004D430C">
      <w:pPr>
        <w:spacing w:line="600" w:lineRule="auto"/>
        <w:ind w:firstLine="720"/>
        <w:jc w:val="both"/>
        <w:rPr>
          <w:rFonts w:eastAsia="Times New Roman" w:cs="Times New Roman"/>
          <w:szCs w:val="24"/>
        </w:rPr>
      </w:pPr>
      <w:r w:rsidRPr="005469D1">
        <w:rPr>
          <w:rFonts w:eastAsia="Times New Roman" w:cs="Times New Roman"/>
          <w:b/>
          <w:szCs w:val="24"/>
        </w:rPr>
        <w:t>ΠΡΟΕΔΡΕΥΩΝ (Μάριος Γεωργιάδης):</w:t>
      </w:r>
      <w:r w:rsidRPr="005469D1">
        <w:rPr>
          <w:rFonts w:eastAsia="Times New Roman" w:cs="Times New Roman"/>
          <w:szCs w:val="24"/>
        </w:rPr>
        <w:t xml:space="preserve"> </w:t>
      </w:r>
      <w:r>
        <w:rPr>
          <w:rFonts w:eastAsia="Times New Roman" w:cs="Times New Roman"/>
          <w:szCs w:val="24"/>
        </w:rPr>
        <w:t>Τελειώνετε, κύριε συνάδελφε, για να προλάβουν και οι άλλοι συνάδελφοι.</w:t>
      </w:r>
    </w:p>
    <w:p w14:paraId="6B14F291" w14:textId="77777777" w:rsidR="004965E6" w:rsidRDefault="004D430C">
      <w:pPr>
        <w:spacing w:line="600" w:lineRule="auto"/>
        <w:ind w:firstLine="720"/>
        <w:jc w:val="both"/>
        <w:rPr>
          <w:rFonts w:eastAsia="Times New Roman" w:cs="Times New Roman"/>
          <w:szCs w:val="24"/>
        </w:rPr>
      </w:pPr>
      <w:r w:rsidRPr="00962153">
        <w:rPr>
          <w:rFonts w:eastAsia="Times New Roman" w:cs="Times New Roman"/>
          <w:b/>
          <w:szCs w:val="24"/>
        </w:rPr>
        <w:t xml:space="preserve">ΑΝΑΣΤΑΣΙΟΣ </w:t>
      </w:r>
      <w:r>
        <w:rPr>
          <w:rFonts w:eastAsia="Times New Roman" w:cs="Times New Roman"/>
          <w:b/>
          <w:szCs w:val="24"/>
        </w:rPr>
        <w:t xml:space="preserve">(ΤΑΣΟΣ) </w:t>
      </w:r>
      <w:r w:rsidRPr="00962153">
        <w:rPr>
          <w:rFonts w:eastAsia="Times New Roman" w:cs="Times New Roman"/>
          <w:b/>
          <w:szCs w:val="24"/>
        </w:rPr>
        <w:t>ΠΡΑΤΣΟΛΗΣ:</w:t>
      </w:r>
      <w:r>
        <w:rPr>
          <w:rFonts w:eastAsia="Times New Roman" w:cs="Times New Roman"/>
          <w:szCs w:val="24"/>
        </w:rPr>
        <w:t xml:space="preserve"> Θα ενισχυθεί η αίγλη κ</w:t>
      </w:r>
      <w:r>
        <w:rPr>
          <w:rFonts w:eastAsia="Times New Roman" w:cs="Times New Roman"/>
          <w:szCs w:val="24"/>
        </w:rPr>
        <w:t xml:space="preserve">αι η ποιότητα του Εθνικού Καποδιστριακού Πανεπιστημίου, με ιστορία </w:t>
      </w:r>
      <w:proofErr w:type="spellStart"/>
      <w:r>
        <w:rPr>
          <w:rFonts w:eastAsia="Times New Roman" w:cs="Times New Roman"/>
          <w:szCs w:val="24"/>
        </w:rPr>
        <w:t>εκατόν</w:t>
      </w:r>
      <w:proofErr w:type="spellEnd"/>
      <w:r>
        <w:rPr>
          <w:rFonts w:eastAsia="Times New Roman" w:cs="Times New Roman"/>
          <w:szCs w:val="24"/>
        </w:rPr>
        <w:t xml:space="preserve"> ογδόντα χρόνων και διεθνείς διακρίσεις. Με τον άνεμο ανανέωσης που έχει φέρει αυτή η Κυβέρνηση στα θέματα παιδείας, το συγκρότημα Ευρίπου αποτελεί τομή. Εγκαταλείπεται το παρακμιακό </w:t>
      </w:r>
      <w:r>
        <w:rPr>
          <w:rFonts w:eastAsia="Times New Roman" w:cs="Times New Roman"/>
          <w:szCs w:val="24"/>
        </w:rPr>
        <w:t>παρελθόν, αλλάζει ριζικά χαρακτήρα και προοπτικές και απαντά στις προκλήσεις του μέλλοντος.</w:t>
      </w:r>
    </w:p>
    <w:p w14:paraId="6B14F29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Σας ευχαριστώ.</w:t>
      </w:r>
    </w:p>
    <w:p w14:paraId="6B14F293" w14:textId="77777777" w:rsidR="004965E6" w:rsidRDefault="004D430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B14F294" w14:textId="77777777" w:rsidR="004965E6" w:rsidRDefault="004D430C">
      <w:pPr>
        <w:spacing w:line="600" w:lineRule="auto"/>
        <w:ind w:firstLine="720"/>
        <w:jc w:val="both"/>
        <w:rPr>
          <w:rFonts w:eastAsia="Times New Roman" w:cs="Times New Roman"/>
          <w:szCs w:val="24"/>
        </w:rPr>
      </w:pPr>
      <w:r w:rsidRPr="005469D1">
        <w:rPr>
          <w:rFonts w:eastAsia="Times New Roman" w:cs="Times New Roman"/>
          <w:b/>
          <w:szCs w:val="24"/>
        </w:rPr>
        <w:lastRenderedPageBreak/>
        <w:t>ΠΡΟΕΔΡΕΥΩΝ (Μάριος Γεωργιάδης):</w:t>
      </w:r>
      <w:r w:rsidRPr="005469D1">
        <w:rPr>
          <w:rFonts w:eastAsia="Times New Roman" w:cs="Times New Roman"/>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Πρατσόλη</w:t>
      </w:r>
      <w:proofErr w:type="spellEnd"/>
      <w:r>
        <w:rPr>
          <w:rFonts w:eastAsia="Times New Roman" w:cs="Times New Roman"/>
          <w:szCs w:val="24"/>
        </w:rPr>
        <w:t>.</w:t>
      </w:r>
    </w:p>
    <w:p w14:paraId="6B14F29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Μπαλλής</w:t>
      </w:r>
      <w:proofErr w:type="spellEnd"/>
      <w:r>
        <w:rPr>
          <w:rFonts w:eastAsia="Times New Roman" w:cs="Times New Roman"/>
          <w:szCs w:val="24"/>
        </w:rPr>
        <w:t>, από την Κοινοβουλευτική Ομάδα</w:t>
      </w:r>
      <w:r>
        <w:rPr>
          <w:rFonts w:eastAsia="Times New Roman" w:cs="Times New Roman"/>
          <w:szCs w:val="24"/>
        </w:rPr>
        <w:t xml:space="preserve"> του ΣΥΡΙΖΑ, έχει τον λόγο για πέντε λεπτά.</w:t>
      </w:r>
    </w:p>
    <w:p w14:paraId="6B14F296" w14:textId="77777777" w:rsidR="004965E6" w:rsidRDefault="004D430C">
      <w:pPr>
        <w:spacing w:line="600" w:lineRule="auto"/>
        <w:ind w:firstLine="720"/>
        <w:jc w:val="both"/>
        <w:rPr>
          <w:rFonts w:eastAsia="Times New Roman" w:cs="Times New Roman"/>
          <w:szCs w:val="24"/>
        </w:rPr>
      </w:pPr>
      <w:r w:rsidRPr="00D12F40">
        <w:rPr>
          <w:rFonts w:eastAsia="Times New Roman" w:cs="Times New Roman"/>
          <w:b/>
          <w:szCs w:val="24"/>
        </w:rPr>
        <w:t xml:space="preserve">ΣΥΜΕΩΝ </w:t>
      </w:r>
      <w:r>
        <w:rPr>
          <w:rFonts w:eastAsia="Times New Roman" w:cs="Times New Roman"/>
          <w:b/>
          <w:szCs w:val="24"/>
        </w:rPr>
        <w:t xml:space="preserve">(ΜΑΚΗΣ) </w:t>
      </w:r>
      <w:r w:rsidRPr="00D12F40">
        <w:rPr>
          <w:rFonts w:eastAsia="Times New Roman" w:cs="Times New Roman"/>
          <w:b/>
          <w:szCs w:val="24"/>
        </w:rPr>
        <w:t>ΜΠΑΛΛΗΣ:</w:t>
      </w:r>
      <w:r>
        <w:rPr>
          <w:rFonts w:eastAsia="Times New Roman" w:cs="Times New Roman"/>
          <w:szCs w:val="24"/>
        </w:rPr>
        <w:t xml:space="preserve"> Ευχαριστώ πολύ, κύριε Πρόεδρε.</w:t>
      </w:r>
    </w:p>
    <w:p w14:paraId="6B14F29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Κυρία και κύριοι Υπουργοί, κυρίες και κύριοι συνάδελφοι, το πολύωρο της σημερινής συνεδρίασης –βλέπετε, του Αγίου Αντωνίου μπήκαμε και του Αγίου Αθανασίου θα</w:t>
      </w:r>
      <w:r>
        <w:rPr>
          <w:rFonts w:eastAsia="Times New Roman" w:cs="Times New Roman"/>
          <w:szCs w:val="24"/>
        </w:rPr>
        <w:t xml:space="preserve"> βγούμε από τη Βουλή- αλλά και το μεγάλο ενδιαφέρον Βουλευτών συναδέλφων να μιλήσουν, να τοποθετηθούν, δείχνει –εκτιμώ- τη σπουδαιότητα και τη σημασία του παρόντος νομοσχεδίου. Και είναι αλήθεια</w:t>
      </w:r>
      <w:r>
        <w:rPr>
          <w:rFonts w:eastAsia="Times New Roman" w:cs="Times New Roman"/>
          <w:szCs w:val="24"/>
        </w:rPr>
        <w:t>,</w:t>
      </w:r>
      <w:r>
        <w:rPr>
          <w:rFonts w:eastAsia="Times New Roman" w:cs="Times New Roman"/>
          <w:szCs w:val="24"/>
        </w:rPr>
        <w:t xml:space="preserve"> ότι έχει πάρα πολλές σημαντικές προβλέψεις και ρυθμίσεις. </w:t>
      </w:r>
    </w:p>
    <w:p w14:paraId="6B14F29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ημαντικότατη, ίσως, στιγμή αυτού του νομοσχεδίου είναι οι προβλέψεις για τους μόνιμους επιτέλους διορισμούς και προσλήψεις εκπαιδευτικών. Η λέξη ήταν εξαφανισμένη από το καθημερινό λεξιλόγιο των εκπαιδευτικών</w:t>
      </w:r>
      <w:r>
        <w:rPr>
          <w:rFonts w:eastAsia="Times New Roman" w:cs="Times New Roman"/>
          <w:szCs w:val="24"/>
        </w:rPr>
        <w:t>,</w:t>
      </w:r>
      <w:r>
        <w:rPr>
          <w:rFonts w:eastAsia="Times New Roman" w:cs="Times New Roman"/>
          <w:szCs w:val="24"/>
        </w:rPr>
        <w:t xml:space="preserve"> εδώ και μία δεκαετία, θα έλεγα ότι ήταν εξαφαν</w:t>
      </w:r>
      <w:r>
        <w:rPr>
          <w:rFonts w:eastAsia="Times New Roman" w:cs="Times New Roman"/>
          <w:szCs w:val="24"/>
        </w:rPr>
        <w:t xml:space="preserve">ισμένη η προοπτική της ζωής τους για </w:t>
      </w:r>
      <w:r>
        <w:rPr>
          <w:rFonts w:eastAsia="Times New Roman" w:cs="Times New Roman"/>
          <w:szCs w:val="24"/>
        </w:rPr>
        <w:lastRenderedPageBreak/>
        <w:t>μία δεκαετία. Βέβαια, ζούμε και το παράδοξο να προγραμματίζεις δεκαπέντε χιλιάδες προσλήψεις μόνιμων εκπαιδευτικών με ορίζοντα τριετίας και κανένας να μη βγαίνει ευχαριστημένος. Είναι, όμως, ένα άλλο θέμα αυτό.</w:t>
      </w:r>
    </w:p>
    <w:p w14:paraId="6B14F29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Για να ε</w:t>
      </w:r>
      <w:r>
        <w:rPr>
          <w:rFonts w:eastAsia="Times New Roman" w:cs="Times New Roman"/>
          <w:szCs w:val="24"/>
        </w:rPr>
        <w:t>πανέλθω, παρά τη σημαντικότητα πολλών ρυθμίσεων αυτού του νομοσχεδίου, εμένα θα μου επιτρέψετε να ξεχωρίσω και να αναφερθώ αποκλειστικά και μόνο σε όσα περιλαμβάνονται για το Πανεπιστήμιο Θεσσαλίας, το νέο Πανεπιστήμιο Θεσσαλίας, όπως αυτό θα προχωρήσει στ</w:t>
      </w:r>
      <w:r>
        <w:rPr>
          <w:rFonts w:eastAsia="Times New Roman" w:cs="Times New Roman"/>
          <w:szCs w:val="24"/>
        </w:rPr>
        <w:t xml:space="preserve">ο μέλλον ακόμα πιο φρέσκο, ακόμα πιο δυνατό, περισσότερο ολοκληρωμένο μετά από τις συνέργειες που προκύπτουν. </w:t>
      </w:r>
    </w:p>
    <w:p w14:paraId="6B14F29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Δεν το κάνω ειλικρινά</w:t>
      </w:r>
      <w:r>
        <w:rPr>
          <w:rFonts w:eastAsia="Times New Roman" w:cs="Times New Roman"/>
          <w:szCs w:val="24"/>
        </w:rPr>
        <w:t>,</w:t>
      </w:r>
      <w:r>
        <w:rPr>
          <w:rFonts w:eastAsia="Times New Roman" w:cs="Times New Roman"/>
          <w:szCs w:val="24"/>
        </w:rPr>
        <w:t xml:space="preserve"> μόνο επειδή είμαι από το Βόλο, το κάνω επειδή πιστεύω ότι το Πανεπιστήμιο Θεσσαλίας, από την ίδρυσή του ακόμα, μπορεί να α</w:t>
      </w:r>
      <w:r>
        <w:rPr>
          <w:rFonts w:eastAsia="Times New Roman" w:cs="Times New Roman"/>
          <w:szCs w:val="24"/>
        </w:rPr>
        <w:t xml:space="preserve">ποτελέσει ένα υπόδειγμα για τον τρόπο οργάνωσης και ανάπτυξης της τριτοβάθμιας εκπαίδευσης στη χώρα μας. Για να το γνωρίσουμε, όμως, πρέπει να δούμε το χθες του και το σήμερα. Διότι, γνωρίζοντας το χθες και το σήμερα του </w:t>
      </w:r>
      <w:r>
        <w:rPr>
          <w:rFonts w:eastAsia="Times New Roman" w:cs="Times New Roman"/>
          <w:szCs w:val="24"/>
        </w:rPr>
        <w:t>Ι</w:t>
      </w:r>
      <w:r>
        <w:rPr>
          <w:rFonts w:eastAsia="Times New Roman" w:cs="Times New Roman"/>
          <w:szCs w:val="24"/>
        </w:rPr>
        <w:t>δρύματος, μπορούμε να κατανοήσουμε</w:t>
      </w:r>
      <w:r>
        <w:rPr>
          <w:rFonts w:eastAsia="Times New Roman" w:cs="Times New Roman"/>
          <w:szCs w:val="24"/>
        </w:rPr>
        <w:t xml:space="preserve"> το λαμπρό του αύριο.</w:t>
      </w:r>
    </w:p>
    <w:p w14:paraId="6B14F29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Ως το πιο καινοτόμο πανεπιστήμιο στην Ελλάδα το χαρακτήρισε η εισηγήτρια μας, η </w:t>
      </w:r>
      <w:r>
        <w:rPr>
          <w:rFonts w:eastAsia="Times New Roman" w:cs="Times New Roman"/>
          <w:szCs w:val="24"/>
        </w:rPr>
        <w:t xml:space="preserve">κ. </w:t>
      </w:r>
      <w:r>
        <w:rPr>
          <w:rFonts w:eastAsia="Times New Roman" w:cs="Times New Roman"/>
          <w:szCs w:val="24"/>
        </w:rPr>
        <w:t xml:space="preserve">Σία Αναγνωστοπούλου, στην εισηγητική της ομιλία στη συνεδρίαση της </w:t>
      </w:r>
      <w:r>
        <w:rPr>
          <w:rFonts w:eastAsia="Times New Roman" w:cs="Times New Roman"/>
          <w:szCs w:val="24"/>
        </w:rPr>
        <w:t>ε</w:t>
      </w:r>
      <w:r>
        <w:rPr>
          <w:rFonts w:eastAsia="Times New Roman" w:cs="Times New Roman"/>
          <w:szCs w:val="24"/>
        </w:rPr>
        <w:t>πιτροπής της Βουλής. Ήταν καινοτόμο</w:t>
      </w:r>
      <w:r>
        <w:rPr>
          <w:rFonts w:eastAsia="Times New Roman" w:cs="Times New Roman"/>
          <w:szCs w:val="24"/>
        </w:rPr>
        <w:t>,</w:t>
      </w:r>
      <w:r>
        <w:rPr>
          <w:rFonts w:eastAsia="Times New Roman" w:cs="Times New Roman"/>
          <w:szCs w:val="24"/>
        </w:rPr>
        <w:t xml:space="preserve"> στον τρόπο που δημιουργήθηκε και διαχύθηκε στον τοπικό πολεοδομικό και κοινωνικό ιστό. </w:t>
      </w:r>
    </w:p>
    <w:p w14:paraId="6B14F29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Με μία διαφορετική λογική από τα συνηθισμένα πανεπιστημιακά </w:t>
      </w:r>
      <w:proofErr w:type="spellStart"/>
      <w:r>
        <w:rPr>
          <w:rFonts w:eastAsia="Times New Roman" w:cs="Times New Roman"/>
          <w:szCs w:val="24"/>
        </w:rPr>
        <w:t>campus</w:t>
      </w:r>
      <w:proofErr w:type="spellEnd"/>
      <w:r>
        <w:rPr>
          <w:rFonts w:eastAsia="Times New Roman" w:cs="Times New Roman"/>
          <w:szCs w:val="24"/>
        </w:rPr>
        <w:t>, απλώθηκε σε όλη την πόλη, διέσωσε και ανέδειξε ιστορικά κτ</w:t>
      </w:r>
      <w:r>
        <w:rPr>
          <w:rFonts w:eastAsia="Times New Roman" w:cs="Times New Roman"/>
          <w:szCs w:val="24"/>
        </w:rPr>
        <w:t>ή</w:t>
      </w:r>
      <w:r>
        <w:rPr>
          <w:rFonts w:eastAsia="Times New Roman" w:cs="Times New Roman"/>
          <w:szCs w:val="24"/>
        </w:rPr>
        <w:t>ρια</w:t>
      </w:r>
      <w:r>
        <w:rPr>
          <w:rFonts w:eastAsia="Times New Roman" w:cs="Times New Roman"/>
          <w:szCs w:val="24"/>
        </w:rPr>
        <w:t>,</w:t>
      </w:r>
      <w:r>
        <w:rPr>
          <w:rFonts w:eastAsia="Times New Roman" w:cs="Times New Roman"/>
          <w:szCs w:val="24"/>
        </w:rPr>
        <w:t xml:space="preserve"> δεμένα με την τοπική ιστορία, την πολιτική, την κοινωνική, τη βιομηχανική ιστορία της πόλης, στεγάζοντας σχολές και τμήματα. </w:t>
      </w:r>
    </w:p>
    <w:p w14:paraId="6B14F29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Παράγοντας καινοτόμο πανεπιστημιακή γνώση, ανοίχθηκε σε νέους τομείς, εμπλούτισε με τον δικό του τρόπο την επιστήμη και τις κατευ</w:t>
      </w:r>
      <w:r>
        <w:rPr>
          <w:rFonts w:eastAsia="Times New Roman" w:cs="Times New Roman"/>
          <w:szCs w:val="24"/>
        </w:rPr>
        <w:t xml:space="preserve">θύνσεις της χωροταξίας, των μηχανικών δικτύων, των ευφυών συστημάτων, της καινοτομίας, του περιβάλλοντος, αλλά και της </w:t>
      </w:r>
      <w:r>
        <w:rPr>
          <w:rFonts w:eastAsia="Times New Roman" w:cs="Times New Roman"/>
          <w:szCs w:val="24"/>
        </w:rPr>
        <w:t>ι</w:t>
      </w:r>
      <w:r>
        <w:rPr>
          <w:rFonts w:eastAsia="Times New Roman" w:cs="Times New Roman"/>
          <w:szCs w:val="24"/>
        </w:rPr>
        <w:t xml:space="preserve">ατρικής, της </w:t>
      </w:r>
      <w:r>
        <w:rPr>
          <w:rFonts w:eastAsia="Times New Roman" w:cs="Times New Roman"/>
          <w:szCs w:val="24"/>
        </w:rPr>
        <w:t>γ</w:t>
      </w:r>
      <w:r>
        <w:rPr>
          <w:rFonts w:eastAsia="Times New Roman" w:cs="Times New Roman"/>
          <w:szCs w:val="24"/>
        </w:rPr>
        <w:t xml:space="preserve">εωπονίας, των ανθρωπιστικών σπουδών. </w:t>
      </w:r>
    </w:p>
    <w:p w14:paraId="6B14F29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Σήμερα, ώριμο πλέον, είναι έτοιμο να γυρίσει σελίδα, μετά από τριάντα τέσσερα χρόνια</w:t>
      </w:r>
      <w:r>
        <w:rPr>
          <w:rFonts w:eastAsia="Times New Roman" w:cs="Times New Roman"/>
          <w:szCs w:val="24"/>
        </w:rPr>
        <w:t xml:space="preserve">, να περάσει στην επόμενη εποχή </w:t>
      </w:r>
      <w:r>
        <w:rPr>
          <w:rFonts w:eastAsia="Times New Roman" w:cs="Times New Roman"/>
          <w:szCs w:val="24"/>
        </w:rPr>
        <w:lastRenderedPageBreak/>
        <w:t>του, να μεγαλώσει, να ωφεληθεί από την εμπειρία και τη δική του, αλλά και του ΤΕΙ, να ανοιχθεί σε καινούργια πεδία, να αντιμετωπίσει τις προκλήσεις του μέλλοντος, να ετοιμάσει το Πανεπιστήμιο της Θεσσαλίας -περισσότερο από ο</w:t>
      </w:r>
      <w:r>
        <w:rPr>
          <w:rFonts w:eastAsia="Times New Roman" w:cs="Times New Roman"/>
          <w:szCs w:val="24"/>
        </w:rPr>
        <w:t>ποιοδήποτε άλλο πανεπιστήμιο της χώρας, πιστεύω- τους νέους ανθρώπους, τους νέους φοιτητές του για τις προκλήσεις της τέταρτης βιομηχανικής επανάστασης, με ίδρυση νέων τμημάτων, δηλαδή νέων επιστημονικών περιοχών, με συνέργειες, με προσέλκυση νέων ερευνητι</w:t>
      </w:r>
      <w:r>
        <w:rPr>
          <w:rFonts w:eastAsia="Times New Roman" w:cs="Times New Roman"/>
          <w:szCs w:val="24"/>
        </w:rPr>
        <w:t xml:space="preserve">κών φορέων, να γίνει το </w:t>
      </w:r>
      <w:r>
        <w:rPr>
          <w:rFonts w:eastAsia="Times New Roman" w:cs="Times New Roman"/>
          <w:szCs w:val="24"/>
        </w:rPr>
        <w:t>π</w:t>
      </w:r>
      <w:r>
        <w:rPr>
          <w:rFonts w:eastAsia="Times New Roman" w:cs="Times New Roman"/>
          <w:szCs w:val="24"/>
        </w:rPr>
        <w:t>ανεπιστήμιο της περιφέρειας</w:t>
      </w:r>
      <w:r>
        <w:rPr>
          <w:rFonts w:eastAsia="Times New Roman" w:cs="Times New Roman"/>
          <w:szCs w:val="24"/>
        </w:rPr>
        <w:t>,</w:t>
      </w:r>
      <w:r>
        <w:rPr>
          <w:rFonts w:eastAsia="Times New Roman" w:cs="Times New Roman"/>
          <w:szCs w:val="24"/>
        </w:rPr>
        <w:t xml:space="preserve"> που θα ανταγωνιστεί τα πανεπιστήμια του κέντρου και σε κύρος και σε περιεχόμενο σπουδών, να συνδεθεί περισσότερο ακόμη με την τοπική κοινωνία.</w:t>
      </w:r>
    </w:p>
    <w:p w14:paraId="6B14F29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Μιλώντας για τις συνέργειες του Πανεπιστημίου Θεσσαλίας και</w:t>
      </w:r>
      <w:r>
        <w:rPr>
          <w:rFonts w:eastAsia="Times New Roman" w:cs="Times New Roman"/>
          <w:szCs w:val="24"/>
        </w:rPr>
        <w:t xml:space="preserve"> τη μεγάλη του σύνδεση με την τοπική κοινωνία, με την πόλη μου, τον Βόλο και την αναπτυξιακή του παρέμβαση, επιτρέψτε μου να αναφέρω δύο μόνο παραδείγματα και θα μείνω μόνο στα πρόσφατα της δράσης του Πανεπιστημίου Θεσσαλίας. </w:t>
      </w:r>
    </w:p>
    <w:p w14:paraId="6B14F2A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Pr>
          <w:rFonts w:eastAsia="Times New Roman" w:cs="Times New Roman"/>
          <w:szCs w:val="24"/>
        </w:rPr>
        <w:t>π</w:t>
      </w:r>
      <w:r>
        <w:rPr>
          <w:rFonts w:eastAsia="Times New Roman" w:cs="Times New Roman"/>
          <w:szCs w:val="24"/>
        </w:rPr>
        <w:t xml:space="preserve">ανεπιστήμιό μας, λοιπόν, </w:t>
      </w:r>
      <w:r>
        <w:rPr>
          <w:rFonts w:eastAsia="Times New Roman" w:cs="Times New Roman"/>
          <w:szCs w:val="24"/>
        </w:rPr>
        <w:t xml:space="preserve">σε συνεργασία με το λιμάνι του Βόλου, ετοιμάζει μελέτη, όχι μόνο για την πληρέστερη αξιοποίηση των χώρων του λιμανιού, αλλά και για τη σύνδεσή του με σύστημα συνδυασμένων μεταφορών. </w:t>
      </w:r>
    </w:p>
    <w:p w14:paraId="6B14F2A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Ακόμα, πριν από λίγες βδομάδες, το </w:t>
      </w:r>
      <w:r>
        <w:rPr>
          <w:rFonts w:eastAsia="Times New Roman" w:cs="Times New Roman"/>
          <w:szCs w:val="24"/>
        </w:rPr>
        <w:t>π</w:t>
      </w:r>
      <w:r>
        <w:rPr>
          <w:rFonts w:eastAsia="Times New Roman" w:cs="Times New Roman"/>
          <w:szCs w:val="24"/>
        </w:rPr>
        <w:t>ανεπιστήμιο υπέγραψε προγραμματική σύ</w:t>
      </w:r>
      <w:r>
        <w:rPr>
          <w:rFonts w:eastAsia="Times New Roman" w:cs="Times New Roman"/>
          <w:szCs w:val="24"/>
        </w:rPr>
        <w:t>μβαση με το Υπουργείο Εργασίας. Στο αμέσως προσεχές διάστημα, τολμώ να πω στις αμέσως προσεχείς ώρες, θα παρουσιάσει μία ολοκληρωμένη μελέτη για την αξιοποίηση μιας μεγάλης εγκαταλειμμένης μέχρι σήμερα έκτασης στην καρδιά της Νέας Ιωνίας στον Βόλο, εκεί όπ</w:t>
      </w:r>
      <w:r>
        <w:rPr>
          <w:rFonts w:eastAsia="Times New Roman" w:cs="Times New Roman"/>
          <w:szCs w:val="24"/>
        </w:rPr>
        <w:t xml:space="preserve">ου παλιά βρισκόταν το εργοστάσιο της βαμβακουργίας, μια μελέτη πολεοδόμησης, με ανάπτυξη χρήσεων για την εκπαίδευση, για την αναψυχή, για τον πολιτισμό. Μία έρημη έως τώρα έκταση μετατρέπεται με τη βοήθεια του </w:t>
      </w:r>
      <w:r>
        <w:rPr>
          <w:rFonts w:eastAsia="Times New Roman" w:cs="Times New Roman"/>
          <w:szCs w:val="24"/>
        </w:rPr>
        <w:t>π</w:t>
      </w:r>
      <w:r>
        <w:rPr>
          <w:rFonts w:eastAsia="Times New Roman" w:cs="Times New Roman"/>
          <w:szCs w:val="24"/>
        </w:rPr>
        <w:t>ανεπιστημίου σ’ έναν αναπτυξιακό πόρο για την</w:t>
      </w:r>
      <w:r>
        <w:rPr>
          <w:rFonts w:eastAsia="Times New Roman" w:cs="Times New Roman"/>
          <w:szCs w:val="24"/>
        </w:rPr>
        <w:t xml:space="preserve"> </w:t>
      </w:r>
      <w:proofErr w:type="spellStart"/>
      <w:r>
        <w:rPr>
          <w:rFonts w:eastAsia="Times New Roman" w:cs="Times New Roman"/>
          <w:szCs w:val="24"/>
        </w:rPr>
        <w:t>προσφυγούπολη</w:t>
      </w:r>
      <w:proofErr w:type="spellEnd"/>
      <w:r>
        <w:rPr>
          <w:rFonts w:eastAsia="Times New Roman" w:cs="Times New Roman"/>
          <w:szCs w:val="24"/>
        </w:rPr>
        <w:t xml:space="preserve"> της Νέας Ιωνίας. </w:t>
      </w:r>
    </w:p>
    <w:p w14:paraId="6B14F2A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Ας κρατήσουμε, κυρίες και κύριοι συνάδελφοι, αυτήν τη μεγάλη εικόνα αυτού του νέου </w:t>
      </w:r>
      <w:r>
        <w:rPr>
          <w:rFonts w:eastAsia="Times New Roman" w:cs="Times New Roman"/>
          <w:szCs w:val="24"/>
        </w:rPr>
        <w:t>π</w:t>
      </w:r>
      <w:r>
        <w:rPr>
          <w:rFonts w:eastAsia="Times New Roman" w:cs="Times New Roman"/>
          <w:szCs w:val="24"/>
        </w:rPr>
        <w:t>ανεπιστημίου. Ας μην αδικήσουμε τη θέση</w:t>
      </w:r>
      <w:r>
        <w:rPr>
          <w:rFonts w:eastAsia="Times New Roman" w:cs="Times New Roman"/>
          <w:szCs w:val="24"/>
        </w:rPr>
        <w:t>,</w:t>
      </w:r>
      <w:r>
        <w:rPr>
          <w:rFonts w:eastAsia="Times New Roman" w:cs="Times New Roman"/>
          <w:szCs w:val="24"/>
        </w:rPr>
        <w:t xml:space="preserve"> που δικαιούται αυτό το καινοτόμο </w:t>
      </w:r>
      <w:r>
        <w:rPr>
          <w:rFonts w:eastAsia="Times New Roman" w:cs="Times New Roman"/>
          <w:szCs w:val="24"/>
        </w:rPr>
        <w:t>π</w:t>
      </w:r>
      <w:r>
        <w:rPr>
          <w:rFonts w:eastAsia="Times New Roman" w:cs="Times New Roman"/>
          <w:szCs w:val="24"/>
        </w:rPr>
        <w:t>ανεπιστήμιο στο νέο πανεπιστημιακό χάρτη της χώρας, προτάσσοντας</w:t>
      </w:r>
      <w:r>
        <w:rPr>
          <w:rFonts w:eastAsia="Times New Roman" w:cs="Times New Roman"/>
          <w:szCs w:val="24"/>
        </w:rPr>
        <w:t xml:space="preserve"> τις </w:t>
      </w:r>
      <w:r>
        <w:rPr>
          <w:rFonts w:eastAsia="Times New Roman" w:cs="Times New Roman"/>
          <w:szCs w:val="24"/>
        </w:rPr>
        <w:lastRenderedPageBreak/>
        <w:t>διεκδικήσεις για τη χωροταξική και μόνο κατανομή σχολών και τμημάτων του.</w:t>
      </w:r>
    </w:p>
    <w:p w14:paraId="6B14F2A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Το τελευταίο διάστημα βλέπω πολλούς τοπικούς παράγοντες να διαγκωνίζονται για το ποιες σχολές και ποια τμήματα σε ποια πόλη θα ιδρυθούν. Δεν είναι αυτό το σημαντικό. Εγώ λέω, ας</w:t>
      </w:r>
      <w:r>
        <w:rPr>
          <w:rFonts w:eastAsia="Times New Roman" w:cs="Times New Roman"/>
          <w:szCs w:val="24"/>
        </w:rPr>
        <w:t xml:space="preserve"> δώσουμε στο </w:t>
      </w:r>
      <w:r>
        <w:rPr>
          <w:rFonts w:eastAsia="Times New Roman" w:cs="Times New Roman"/>
          <w:szCs w:val="24"/>
        </w:rPr>
        <w:t>π</w:t>
      </w:r>
      <w:r>
        <w:rPr>
          <w:rFonts w:eastAsia="Times New Roman" w:cs="Times New Roman"/>
          <w:szCs w:val="24"/>
        </w:rPr>
        <w:t xml:space="preserve">ανεπιστήμιο τον χρόνο να δείξει τι μπορεί να κάνει. Ας εμπιστευθούμε, στο κάτω-κάτω, την κρίση των συγκλητικών και των πρυτανικών αρχών για το πώς πρέπει να είναι αυτή η καινούργια αρχιτεκτονική του </w:t>
      </w:r>
      <w:r>
        <w:rPr>
          <w:rFonts w:eastAsia="Times New Roman" w:cs="Times New Roman"/>
          <w:szCs w:val="24"/>
        </w:rPr>
        <w:t>π</w:t>
      </w:r>
      <w:r>
        <w:rPr>
          <w:rFonts w:eastAsia="Times New Roman" w:cs="Times New Roman"/>
          <w:szCs w:val="24"/>
        </w:rPr>
        <w:t>ανεπιστημίου. Δεν μπορεί, αυτοί οι άνθρωπο</w:t>
      </w:r>
      <w:r>
        <w:rPr>
          <w:rFonts w:eastAsia="Times New Roman" w:cs="Times New Roman"/>
          <w:szCs w:val="24"/>
        </w:rPr>
        <w:t>ι κάτι παραπάνω θα ξέρουν για την αρχιτεκτονική, για το πώς οργανώνεται, πώς δομείται και πώς λειτουργεί ένα καινούργιο πανεπιστήμιο.</w:t>
      </w:r>
    </w:p>
    <w:p w14:paraId="6B14F2A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Είναι ακόμα κατανοητές οι πιέσεις τοπικών παραγόντων, αλλά επαναλαμβάνω, ας δώσουμε τον απαραίτητο χρόνο. Είναι αλάνθαστη </w:t>
      </w:r>
      <w:r>
        <w:rPr>
          <w:rFonts w:eastAsia="Times New Roman" w:cs="Times New Roman"/>
          <w:szCs w:val="24"/>
        </w:rPr>
        <w:t>αυτή η αρχιτεκτονική; Ενδεχομένως όχι. Μπορεί να δούμε, να διαπιστώσουμε ότι υπάρχουν κάποιες παραλείψεις. Θα έχουμε, όμως, τον χρόνο να κάνουμε και τις βελτιώσεις.</w:t>
      </w:r>
    </w:p>
    <w:p w14:paraId="6B14F2A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Τελειώνοντας, κύριε Πρόεδρε, λέω ότι η αξία του πανεπιστημίου, κάθε πανεπιστημίου για την π</w:t>
      </w:r>
      <w:r>
        <w:rPr>
          <w:rFonts w:eastAsia="Times New Roman" w:cs="Times New Roman"/>
          <w:szCs w:val="24"/>
        </w:rPr>
        <w:t>όλη που το φιλοξενεί, δεν είναι στην πρόσκαιρη κατανάλωση, αλλά στην υπεραξία</w:t>
      </w:r>
      <w:r>
        <w:rPr>
          <w:rFonts w:eastAsia="Times New Roman" w:cs="Times New Roman"/>
          <w:szCs w:val="24"/>
        </w:rPr>
        <w:t>,</w:t>
      </w:r>
      <w:r>
        <w:rPr>
          <w:rFonts w:eastAsia="Times New Roman" w:cs="Times New Roman"/>
          <w:szCs w:val="24"/>
        </w:rPr>
        <w:t xml:space="preserve"> που δημιουργεί για την πόλη, στο αποτύπωμα του πανεπιστημίου στον πολιτισμό, τη γνώση, την εξωστρέφεια, τη διεθνή αναγνώριση που αποκτά η πόλη που το φιλοξενεί, μέσα από τη δουλ</w:t>
      </w:r>
      <w:r>
        <w:rPr>
          <w:rFonts w:eastAsia="Times New Roman" w:cs="Times New Roman"/>
          <w:szCs w:val="24"/>
        </w:rPr>
        <w:t xml:space="preserve">ειά του </w:t>
      </w:r>
      <w:r>
        <w:rPr>
          <w:rFonts w:eastAsia="Times New Roman" w:cs="Times New Roman"/>
          <w:szCs w:val="24"/>
        </w:rPr>
        <w:t>π</w:t>
      </w:r>
      <w:r>
        <w:rPr>
          <w:rFonts w:eastAsia="Times New Roman" w:cs="Times New Roman"/>
          <w:szCs w:val="24"/>
        </w:rPr>
        <w:t>ανεπιστημίου. Και το Πανεπιστήμιο Θεσσαλίας δικαιωματικά διεκδικεί -και εκτιμώ ότι καταλαμβάνει πλέον- μία δυναμική θέση στον νέο πανεπιστημιακό χάρτη της χώρας.</w:t>
      </w:r>
    </w:p>
    <w:p w14:paraId="6B14F2A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Ευχαριστώ.</w:t>
      </w:r>
    </w:p>
    <w:p w14:paraId="6B14F2A7" w14:textId="77777777" w:rsidR="004965E6" w:rsidRDefault="004D430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B14F2A8" w14:textId="77777777" w:rsidR="004965E6" w:rsidRDefault="004D430C">
      <w:pPr>
        <w:spacing w:line="600" w:lineRule="auto"/>
        <w:ind w:firstLine="720"/>
        <w:jc w:val="both"/>
        <w:rPr>
          <w:rFonts w:eastAsia="Times New Roman" w:cs="Times New Roman"/>
          <w:szCs w:val="24"/>
        </w:rPr>
      </w:pPr>
      <w:r w:rsidRPr="005469D1">
        <w:rPr>
          <w:rFonts w:eastAsia="Times New Roman" w:cs="Times New Roman"/>
          <w:b/>
          <w:szCs w:val="24"/>
        </w:rPr>
        <w:t>ΠΡΟΕΔΡΕΥΩΝ (Μάριος Γεωργιάδης)</w:t>
      </w:r>
      <w:r w:rsidRPr="005469D1">
        <w:rPr>
          <w:rFonts w:eastAsia="Times New Roman" w:cs="Times New Roman"/>
          <w:b/>
          <w:szCs w:val="24"/>
        </w:rPr>
        <w:t>:</w:t>
      </w:r>
      <w:r w:rsidRPr="005469D1">
        <w:rPr>
          <w:rFonts w:eastAsia="Times New Roman" w:cs="Times New Roman"/>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Μπαλλή</w:t>
      </w:r>
      <w:proofErr w:type="spellEnd"/>
      <w:r>
        <w:rPr>
          <w:rFonts w:eastAsia="Times New Roman" w:cs="Times New Roman"/>
          <w:szCs w:val="24"/>
        </w:rPr>
        <w:t>.</w:t>
      </w:r>
    </w:p>
    <w:p w14:paraId="6B14F2A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Μπαλωμενάκης</w:t>
      </w:r>
      <w:proofErr w:type="spellEnd"/>
      <w:r>
        <w:rPr>
          <w:rFonts w:eastAsia="Times New Roman" w:cs="Times New Roman"/>
          <w:szCs w:val="24"/>
        </w:rPr>
        <w:t xml:space="preserve"> από την Κοινοβουλευτική Ομάδα του ΣΥΡΙΖΑ</w:t>
      </w:r>
      <w:r w:rsidRPr="00042A17">
        <w:rPr>
          <w:rFonts w:eastAsia="Times New Roman" w:cs="Times New Roman"/>
          <w:szCs w:val="24"/>
        </w:rPr>
        <w:t xml:space="preserve"> </w:t>
      </w:r>
      <w:r>
        <w:rPr>
          <w:rFonts w:eastAsia="Times New Roman" w:cs="Times New Roman"/>
          <w:szCs w:val="24"/>
        </w:rPr>
        <w:t>έχει τον λόγο.</w:t>
      </w:r>
    </w:p>
    <w:p w14:paraId="6B14F2AA" w14:textId="77777777" w:rsidR="004965E6" w:rsidRDefault="004D430C">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ΑΝΤΩΝΙΟΣ ΜΠΑΛΩΜΕΝΑΚΗΣ: </w:t>
      </w:r>
      <w:r>
        <w:rPr>
          <w:rFonts w:eastAsia="Times New Roman" w:cs="Times New Roman"/>
          <w:szCs w:val="24"/>
        </w:rPr>
        <w:t xml:space="preserve">Ευχαριστώ πολύ, κύριε Πρόεδρε.  </w:t>
      </w:r>
    </w:p>
    <w:p w14:paraId="6B14F2AB" w14:textId="77777777" w:rsidR="004965E6" w:rsidRDefault="004D430C">
      <w:pPr>
        <w:tabs>
          <w:tab w:val="left" w:pos="6168"/>
        </w:tabs>
        <w:spacing w:line="600" w:lineRule="auto"/>
        <w:ind w:firstLine="720"/>
        <w:jc w:val="both"/>
        <w:rPr>
          <w:rFonts w:eastAsia="Times New Roman" w:cs="Times New Roman"/>
          <w:szCs w:val="24"/>
        </w:rPr>
      </w:pPr>
      <w:r w:rsidRPr="0088015C">
        <w:rPr>
          <w:rFonts w:eastAsia="Times New Roman" w:cs="Times New Roman"/>
          <w:szCs w:val="24"/>
        </w:rPr>
        <w:lastRenderedPageBreak/>
        <w:t>Έχουμε δομήσει τους λόγους</w:t>
      </w:r>
      <w:r>
        <w:rPr>
          <w:rFonts w:eastAsia="Times New Roman" w:cs="Times New Roman"/>
          <w:szCs w:val="24"/>
        </w:rPr>
        <w:t xml:space="preserve"> μας όλοι στα ε</w:t>
      </w:r>
      <w:r w:rsidRPr="0088015C">
        <w:rPr>
          <w:rFonts w:eastAsia="Times New Roman" w:cs="Times New Roman"/>
          <w:szCs w:val="24"/>
        </w:rPr>
        <w:t>πτά λεπτά</w:t>
      </w:r>
      <w:r>
        <w:rPr>
          <w:rFonts w:eastAsia="Times New Roman" w:cs="Times New Roman"/>
          <w:szCs w:val="24"/>
        </w:rPr>
        <w:t>.</w:t>
      </w:r>
      <w:r w:rsidRPr="0088015C">
        <w:rPr>
          <w:rFonts w:eastAsia="Times New Roman" w:cs="Times New Roman"/>
          <w:szCs w:val="24"/>
        </w:rPr>
        <w:t xml:space="preserve"> Θα </w:t>
      </w:r>
      <w:r>
        <w:rPr>
          <w:rFonts w:eastAsia="Times New Roman" w:cs="Times New Roman"/>
          <w:szCs w:val="24"/>
        </w:rPr>
        <w:t>κόψουμε α</w:t>
      </w:r>
      <w:r w:rsidRPr="0088015C">
        <w:rPr>
          <w:rFonts w:eastAsia="Times New Roman" w:cs="Times New Roman"/>
          <w:szCs w:val="24"/>
        </w:rPr>
        <w:t>ναγκαστικά</w:t>
      </w:r>
      <w:r>
        <w:rPr>
          <w:rFonts w:eastAsia="Times New Roman" w:cs="Times New Roman"/>
          <w:szCs w:val="24"/>
        </w:rPr>
        <w:t xml:space="preserve">. Μπαίνω αμέσως στο θέμα. </w:t>
      </w:r>
      <w:r w:rsidRPr="0088015C">
        <w:rPr>
          <w:rFonts w:eastAsia="Times New Roman" w:cs="Times New Roman"/>
          <w:szCs w:val="24"/>
        </w:rPr>
        <w:t xml:space="preserve"> </w:t>
      </w:r>
    </w:p>
    <w:p w14:paraId="6B14F2AC" w14:textId="77777777" w:rsidR="004965E6" w:rsidRDefault="004D430C">
      <w:pPr>
        <w:tabs>
          <w:tab w:val="left" w:pos="6168"/>
        </w:tabs>
        <w:spacing w:line="600" w:lineRule="auto"/>
        <w:ind w:firstLine="720"/>
        <w:jc w:val="both"/>
        <w:rPr>
          <w:rFonts w:eastAsia="Times New Roman" w:cs="Times New Roman"/>
          <w:szCs w:val="24"/>
        </w:rPr>
      </w:pPr>
      <w:r w:rsidRPr="0088015C">
        <w:rPr>
          <w:rFonts w:eastAsia="Times New Roman" w:cs="Times New Roman"/>
          <w:szCs w:val="24"/>
        </w:rPr>
        <w:t>Το σχέδιο νόμου</w:t>
      </w:r>
      <w:r>
        <w:rPr>
          <w:rFonts w:eastAsia="Times New Roman" w:cs="Times New Roman"/>
          <w:szCs w:val="24"/>
        </w:rPr>
        <w:t>,</w:t>
      </w:r>
      <w:r w:rsidRPr="0088015C">
        <w:rPr>
          <w:rFonts w:eastAsia="Times New Roman" w:cs="Times New Roman"/>
          <w:szCs w:val="24"/>
        </w:rPr>
        <w:t xml:space="preserve"> που συζητάμε σήμερα</w:t>
      </w:r>
      <w:r>
        <w:rPr>
          <w:rFonts w:eastAsia="Times New Roman" w:cs="Times New Roman"/>
          <w:szCs w:val="24"/>
        </w:rPr>
        <w:t>,</w:t>
      </w:r>
      <w:r w:rsidRPr="0088015C">
        <w:rPr>
          <w:rFonts w:eastAsia="Times New Roman" w:cs="Times New Roman"/>
          <w:szCs w:val="24"/>
        </w:rPr>
        <w:t xml:space="preserve"> χωρίς να διατείνεται ότι λύνει όλα τα προβλήματα και μάλιστα</w:t>
      </w:r>
      <w:r>
        <w:rPr>
          <w:rFonts w:eastAsia="Times New Roman" w:cs="Times New Roman"/>
          <w:szCs w:val="24"/>
        </w:rPr>
        <w:t>,</w:t>
      </w:r>
      <w:r w:rsidRPr="0088015C">
        <w:rPr>
          <w:rFonts w:eastAsia="Times New Roman" w:cs="Times New Roman"/>
          <w:szCs w:val="24"/>
        </w:rPr>
        <w:t xml:space="preserve"> σε αντίθεση με παλιά νομοθετήματα του χώρου της παιδείας</w:t>
      </w:r>
      <w:r>
        <w:rPr>
          <w:rFonts w:eastAsia="Times New Roman" w:cs="Times New Roman"/>
          <w:szCs w:val="24"/>
        </w:rPr>
        <w:t>,</w:t>
      </w:r>
      <w:r w:rsidRPr="0088015C">
        <w:rPr>
          <w:rFonts w:eastAsia="Times New Roman" w:cs="Times New Roman"/>
          <w:szCs w:val="24"/>
        </w:rPr>
        <w:t xml:space="preserve"> νομοθετήματα μαμούθ </w:t>
      </w:r>
      <w:r>
        <w:rPr>
          <w:rFonts w:eastAsia="Times New Roman" w:cs="Times New Roman"/>
          <w:szCs w:val="24"/>
        </w:rPr>
        <w:t xml:space="preserve">ή </w:t>
      </w:r>
      <w:r w:rsidRPr="0088015C">
        <w:rPr>
          <w:rFonts w:eastAsia="Times New Roman" w:cs="Times New Roman"/>
          <w:szCs w:val="24"/>
        </w:rPr>
        <w:t>υπερβολικά φιλόδοξα</w:t>
      </w:r>
      <w:r>
        <w:rPr>
          <w:rFonts w:eastAsia="Times New Roman" w:cs="Times New Roman"/>
          <w:szCs w:val="24"/>
        </w:rPr>
        <w:t>,</w:t>
      </w:r>
      <w:r w:rsidRPr="0088015C">
        <w:rPr>
          <w:rFonts w:eastAsia="Times New Roman" w:cs="Times New Roman"/>
          <w:szCs w:val="24"/>
        </w:rPr>
        <w:t xml:space="preserve"> τα οποία ναυάγησαν</w:t>
      </w:r>
      <w:r>
        <w:rPr>
          <w:rFonts w:eastAsia="Times New Roman" w:cs="Times New Roman"/>
          <w:szCs w:val="24"/>
        </w:rPr>
        <w:t>,</w:t>
      </w:r>
      <w:r w:rsidRPr="0088015C">
        <w:rPr>
          <w:rFonts w:eastAsia="Times New Roman" w:cs="Times New Roman"/>
          <w:szCs w:val="24"/>
        </w:rPr>
        <w:t xml:space="preserve"> έχει μί</w:t>
      </w:r>
      <w:r w:rsidRPr="0088015C">
        <w:rPr>
          <w:rFonts w:eastAsia="Times New Roman" w:cs="Times New Roman"/>
          <w:szCs w:val="24"/>
        </w:rPr>
        <w:t>α πρακτική διάσταση</w:t>
      </w:r>
      <w:r>
        <w:rPr>
          <w:rFonts w:eastAsia="Times New Roman" w:cs="Times New Roman"/>
          <w:szCs w:val="24"/>
        </w:rPr>
        <w:t>.</w:t>
      </w:r>
      <w:r w:rsidRPr="0088015C">
        <w:rPr>
          <w:rFonts w:eastAsia="Times New Roman" w:cs="Times New Roman"/>
          <w:szCs w:val="24"/>
        </w:rPr>
        <w:t xml:space="preserve"> Επιχειρεί</w:t>
      </w:r>
      <w:r>
        <w:rPr>
          <w:rFonts w:eastAsia="Times New Roman" w:cs="Times New Roman"/>
          <w:szCs w:val="24"/>
        </w:rPr>
        <w:t>,</w:t>
      </w:r>
      <w:r w:rsidRPr="0088015C">
        <w:rPr>
          <w:rFonts w:eastAsia="Times New Roman" w:cs="Times New Roman"/>
          <w:szCs w:val="24"/>
        </w:rPr>
        <w:t xml:space="preserve"> με προσοχή και προηγούμενη συνεννόηση με τους ενδιαφερόμενους να δημιουργήσει καλύτερες </w:t>
      </w:r>
      <w:r>
        <w:rPr>
          <w:rFonts w:eastAsia="Times New Roman" w:cs="Times New Roman"/>
          <w:szCs w:val="24"/>
        </w:rPr>
        <w:t>και πιο σ</w:t>
      </w:r>
      <w:r w:rsidRPr="0088015C">
        <w:rPr>
          <w:rFonts w:eastAsia="Times New Roman" w:cs="Times New Roman"/>
          <w:szCs w:val="24"/>
        </w:rPr>
        <w:t xml:space="preserve">ύγχρονες συνθήκες </w:t>
      </w:r>
      <w:r>
        <w:rPr>
          <w:rFonts w:eastAsia="Times New Roman" w:cs="Times New Roman"/>
          <w:szCs w:val="24"/>
        </w:rPr>
        <w:t xml:space="preserve">σε συγκεκριμένα ιδρύματα. Διαπνέεται από τη στρατηγική του ενιαίου χώρου </w:t>
      </w:r>
      <w:proofErr w:type="spellStart"/>
      <w:r>
        <w:rPr>
          <w:rFonts w:eastAsia="Times New Roman" w:cs="Times New Roman"/>
          <w:szCs w:val="24"/>
        </w:rPr>
        <w:t>ανωτάτης</w:t>
      </w:r>
      <w:proofErr w:type="spellEnd"/>
      <w:r>
        <w:rPr>
          <w:rFonts w:eastAsia="Times New Roman" w:cs="Times New Roman"/>
          <w:szCs w:val="24"/>
        </w:rPr>
        <w:t xml:space="preserve"> </w:t>
      </w:r>
      <w:r w:rsidRPr="0088015C">
        <w:rPr>
          <w:rFonts w:eastAsia="Times New Roman" w:cs="Times New Roman"/>
          <w:szCs w:val="24"/>
        </w:rPr>
        <w:t>εκπαίδευσης και έρευνας</w:t>
      </w:r>
      <w:r>
        <w:rPr>
          <w:rFonts w:eastAsia="Times New Roman" w:cs="Times New Roman"/>
          <w:szCs w:val="24"/>
        </w:rPr>
        <w:t>,</w:t>
      </w:r>
      <w:r w:rsidRPr="0088015C">
        <w:rPr>
          <w:rFonts w:eastAsia="Times New Roman" w:cs="Times New Roman"/>
          <w:szCs w:val="24"/>
        </w:rPr>
        <w:t xml:space="preserve"> πο</w:t>
      </w:r>
      <w:r w:rsidRPr="0088015C">
        <w:rPr>
          <w:rFonts w:eastAsia="Times New Roman" w:cs="Times New Roman"/>
          <w:szCs w:val="24"/>
        </w:rPr>
        <w:t>υ έχει ήδη κάνει τα πρώτα βήματα και τώρα επεκτείνεται και γεωγραφικά</w:t>
      </w:r>
      <w:r>
        <w:rPr>
          <w:rFonts w:eastAsia="Times New Roman" w:cs="Times New Roman"/>
          <w:szCs w:val="24"/>
        </w:rPr>
        <w:t>.</w:t>
      </w:r>
      <w:r w:rsidRPr="0088015C">
        <w:rPr>
          <w:rFonts w:eastAsia="Times New Roman" w:cs="Times New Roman"/>
          <w:szCs w:val="24"/>
        </w:rPr>
        <w:t xml:space="preserve"> </w:t>
      </w:r>
    </w:p>
    <w:p w14:paraId="6B14F2AD" w14:textId="77777777" w:rsidR="004965E6" w:rsidRDefault="004D430C">
      <w:pPr>
        <w:tabs>
          <w:tab w:val="left" w:pos="6168"/>
        </w:tabs>
        <w:spacing w:line="600" w:lineRule="auto"/>
        <w:ind w:firstLine="720"/>
        <w:jc w:val="both"/>
        <w:rPr>
          <w:rFonts w:eastAsia="Times New Roman" w:cs="Times New Roman"/>
          <w:szCs w:val="24"/>
        </w:rPr>
      </w:pPr>
      <w:r>
        <w:rPr>
          <w:rFonts w:eastAsia="Times New Roman" w:cs="Times New Roman"/>
          <w:szCs w:val="24"/>
        </w:rPr>
        <w:t>Δεν π</w:t>
      </w:r>
      <w:r w:rsidRPr="0088015C">
        <w:rPr>
          <w:rFonts w:eastAsia="Times New Roman" w:cs="Times New Roman"/>
          <w:szCs w:val="24"/>
        </w:rPr>
        <w:t>ρόκειται για ένα</w:t>
      </w:r>
      <w:r>
        <w:rPr>
          <w:rFonts w:eastAsia="Times New Roman" w:cs="Times New Roman"/>
          <w:szCs w:val="24"/>
        </w:rPr>
        <w:t>ν</w:t>
      </w:r>
      <w:r w:rsidRPr="0088015C">
        <w:rPr>
          <w:rFonts w:eastAsia="Times New Roman" w:cs="Times New Roman"/>
          <w:szCs w:val="24"/>
        </w:rPr>
        <w:t xml:space="preserve"> σχεδιασμό που γίνεται προσπάθεια να επιβληθεί από τα πάνω</w:t>
      </w:r>
      <w:r>
        <w:rPr>
          <w:rFonts w:eastAsia="Times New Roman" w:cs="Times New Roman"/>
          <w:szCs w:val="24"/>
        </w:rPr>
        <w:t>,</w:t>
      </w:r>
      <w:r w:rsidRPr="0088015C">
        <w:rPr>
          <w:rFonts w:eastAsia="Times New Roman" w:cs="Times New Roman"/>
          <w:szCs w:val="24"/>
        </w:rPr>
        <w:t xml:space="preserve"> αλλά </w:t>
      </w:r>
      <w:r>
        <w:rPr>
          <w:rFonts w:eastAsia="Times New Roman" w:cs="Times New Roman"/>
          <w:szCs w:val="24"/>
        </w:rPr>
        <w:t xml:space="preserve">είναι </w:t>
      </w:r>
      <w:r w:rsidRPr="0088015C">
        <w:rPr>
          <w:rFonts w:eastAsia="Times New Roman" w:cs="Times New Roman"/>
          <w:szCs w:val="24"/>
        </w:rPr>
        <w:t>αποτέλεσμα της εκδήλωσης ενδιαφέροντος και πρωτοβουλιών</w:t>
      </w:r>
      <w:r>
        <w:rPr>
          <w:rFonts w:eastAsia="Times New Roman" w:cs="Times New Roman"/>
          <w:szCs w:val="24"/>
        </w:rPr>
        <w:t>,</w:t>
      </w:r>
      <w:r w:rsidRPr="0088015C">
        <w:rPr>
          <w:rFonts w:eastAsia="Times New Roman" w:cs="Times New Roman"/>
          <w:szCs w:val="24"/>
        </w:rPr>
        <w:t xml:space="preserve"> αλλά και ανάληψης της ευθύνης για </w:t>
      </w:r>
      <w:r w:rsidRPr="0088015C">
        <w:rPr>
          <w:rFonts w:eastAsia="Times New Roman" w:cs="Times New Roman"/>
          <w:szCs w:val="24"/>
        </w:rPr>
        <w:t>υλοποίηση από τα κάτω</w:t>
      </w:r>
      <w:r>
        <w:rPr>
          <w:rFonts w:eastAsia="Times New Roman" w:cs="Times New Roman"/>
          <w:szCs w:val="24"/>
        </w:rPr>
        <w:t>.</w:t>
      </w:r>
      <w:r w:rsidRPr="0088015C">
        <w:rPr>
          <w:rFonts w:eastAsia="Times New Roman" w:cs="Times New Roman"/>
          <w:szCs w:val="24"/>
        </w:rPr>
        <w:t xml:space="preserve"> Πολλά </w:t>
      </w:r>
      <w:r>
        <w:rPr>
          <w:rFonts w:eastAsia="Times New Roman" w:cs="Times New Roman"/>
          <w:szCs w:val="24"/>
        </w:rPr>
        <w:t xml:space="preserve">από τα </w:t>
      </w:r>
      <w:r w:rsidRPr="0088015C">
        <w:rPr>
          <w:rFonts w:eastAsia="Times New Roman" w:cs="Times New Roman"/>
          <w:szCs w:val="24"/>
        </w:rPr>
        <w:t>δείγματα εσωστρέφειας και κα</w:t>
      </w:r>
      <w:r>
        <w:rPr>
          <w:rFonts w:eastAsia="Times New Roman" w:cs="Times New Roman"/>
          <w:szCs w:val="24"/>
        </w:rPr>
        <w:t>θυστέρηση</w:t>
      </w:r>
      <w:r w:rsidRPr="0088015C">
        <w:rPr>
          <w:rFonts w:eastAsia="Times New Roman" w:cs="Times New Roman"/>
          <w:szCs w:val="24"/>
        </w:rPr>
        <w:t>ς</w:t>
      </w:r>
      <w:r>
        <w:rPr>
          <w:rFonts w:eastAsia="Times New Roman" w:cs="Times New Roman"/>
          <w:szCs w:val="24"/>
        </w:rPr>
        <w:t>,</w:t>
      </w:r>
      <w:r w:rsidRPr="0088015C">
        <w:rPr>
          <w:rFonts w:eastAsia="Times New Roman" w:cs="Times New Roman"/>
          <w:szCs w:val="24"/>
        </w:rPr>
        <w:t xml:space="preserve"> που επισημαίνονται πρέπει να αποδοθούν και στον κατακερματισμό</w:t>
      </w:r>
      <w:r>
        <w:rPr>
          <w:rFonts w:eastAsia="Times New Roman" w:cs="Times New Roman"/>
          <w:szCs w:val="24"/>
        </w:rPr>
        <w:t xml:space="preserve">. </w:t>
      </w:r>
    </w:p>
    <w:p w14:paraId="6B14F2AE" w14:textId="77777777" w:rsidR="004965E6" w:rsidRDefault="004D430C">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Αυτό το σχέδιο νόμου έχει οραματικό</w:t>
      </w:r>
      <w:r w:rsidRPr="0088015C">
        <w:rPr>
          <w:rFonts w:eastAsia="Times New Roman" w:cs="Times New Roman"/>
          <w:szCs w:val="24"/>
        </w:rPr>
        <w:t xml:space="preserve"> χαρακτήρα</w:t>
      </w:r>
      <w:r>
        <w:rPr>
          <w:rFonts w:eastAsia="Times New Roman" w:cs="Times New Roman"/>
          <w:szCs w:val="24"/>
        </w:rPr>
        <w:t>,</w:t>
      </w:r>
      <w:r w:rsidRPr="0088015C">
        <w:rPr>
          <w:rFonts w:eastAsia="Times New Roman" w:cs="Times New Roman"/>
          <w:szCs w:val="24"/>
        </w:rPr>
        <w:t xml:space="preserve"> ασχέτως ότι ρυθμίζει πρακτικά θέματα συνέργειας</w:t>
      </w:r>
      <w:r>
        <w:rPr>
          <w:rFonts w:eastAsia="Times New Roman" w:cs="Times New Roman"/>
          <w:szCs w:val="24"/>
        </w:rPr>
        <w:t>.</w:t>
      </w:r>
      <w:r w:rsidRPr="0088015C">
        <w:rPr>
          <w:rFonts w:eastAsia="Times New Roman" w:cs="Times New Roman"/>
          <w:szCs w:val="24"/>
        </w:rPr>
        <w:t xml:space="preserve"> Είναι θέματα </w:t>
      </w:r>
      <w:r>
        <w:rPr>
          <w:rFonts w:eastAsia="Times New Roman" w:cs="Times New Roman"/>
          <w:szCs w:val="24"/>
        </w:rPr>
        <w:t>γειωμέ</w:t>
      </w:r>
      <w:r>
        <w:rPr>
          <w:rFonts w:eastAsia="Times New Roman" w:cs="Times New Roman"/>
          <w:szCs w:val="24"/>
        </w:rPr>
        <w:t>να σ</w:t>
      </w:r>
      <w:r w:rsidRPr="0088015C">
        <w:rPr>
          <w:rFonts w:eastAsia="Times New Roman" w:cs="Times New Roman"/>
          <w:szCs w:val="24"/>
        </w:rPr>
        <w:t>την πραγματικότητα</w:t>
      </w:r>
      <w:r>
        <w:rPr>
          <w:rFonts w:eastAsia="Times New Roman" w:cs="Times New Roman"/>
          <w:szCs w:val="24"/>
        </w:rPr>
        <w:t>,</w:t>
      </w:r>
      <w:r w:rsidRPr="0088015C">
        <w:rPr>
          <w:rFonts w:eastAsia="Times New Roman" w:cs="Times New Roman"/>
          <w:szCs w:val="24"/>
        </w:rPr>
        <w:t xml:space="preserve"> συντονισμένα στην προοπτική του πανεπιστημίου του </w:t>
      </w:r>
      <w:r>
        <w:rPr>
          <w:rFonts w:eastAsia="Times New Roman" w:cs="Times New Roman"/>
          <w:szCs w:val="24"/>
        </w:rPr>
        <w:t>εικοστού πρώτ</w:t>
      </w:r>
      <w:r>
        <w:rPr>
          <w:rFonts w:eastAsia="Times New Roman" w:cs="Times New Roman"/>
          <w:szCs w:val="24"/>
        </w:rPr>
        <w:t xml:space="preserve">ου </w:t>
      </w:r>
      <w:r w:rsidRPr="0088015C">
        <w:rPr>
          <w:rFonts w:eastAsia="Times New Roman" w:cs="Times New Roman"/>
          <w:szCs w:val="24"/>
        </w:rPr>
        <w:t>αιώνα</w:t>
      </w:r>
      <w:r>
        <w:rPr>
          <w:rFonts w:eastAsia="Times New Roman" w:cs="Times New Roman"/>
          <w:szCs w:val="24"/>
        </w:rPr>
        <w:t>,</w:t>
      </w:r>
      <w:r>
        <w:rPr>
          <w:rFonts w:eastAsia="Times New Roman" w:cs="Times New Roman"/>
          <w:szCs w:val="24"/>
        </w:rPr>
        <w:t xml:space="preserve"> που</w:t>
      </w:r>
      <w:r w:rsidRPr="0088015C">
        <w:rPr>
          <w:rFonts w:eastAsia="Times New Roman" w:cs="Times New Roman"/>
          <w:szCs w:val="24"/>
        </w:rPr>
        <w:t xml:space="preserve"> πρέπει να συνδυάζει επιστήμη </w:t>
      </w:r>
      <w:r>
        <w:rPr>
          <w:rFonts w:eastAsia="Times New Roman" w:cs="Times New Roman"/>
          <w:szCs w:val="24"/>
        </w:rPr>
        <w:t>και τομείς έρευνας. Είναι ένα οριζόντιο δίκτυο</w:t>
      </w:r>
      <w:r w:rsidRPr="0088015C">
        <w:rPr>
          <w:rFonts w:eastAsia="Times New Roman" w:cs="Times New Roman"/>
          <w:szCs w:val="24"/>
        </w:rPr>
        <w:t xml:space="preserve"> επικοινωνίας και σ</w:t>
      </w:r>
      <w:r>
        <w:rPr>
          <w:rFonts w:eastAsia="Times New Roman" w:cs="Times New Roman"/>
          <w:szCs w:val="24"/>
        </w:rPr>
        <w:t>υνέργειας</w:t>
      </w:r>
      <w:r w:rsidRPr="0088015C">
        <w:rPr>
          <w:rFonts w:eastAsia="Times New Roman" w:cs="Times New Roman"/>
          <w:szCs w:val="24"/>
        </w:rPr>
        <w:t xml:space="preserve"> των </w:t>
      </w:r>
      <w:r>
        <w:rPr>
          <w:rFonts w:eastAsia="Times New Roman" w:cs="Times New Roman"/>
          <w:szCs w:val="24"/>
        </w:rPr>
        <w:t>α</w:t>
      </w:r>
      <w:r w:rsidRPr="0088015C">
        <w:rPr>
          <w:rFonts w:eastAsia="Times New Roman" w:cs="Times New Roman"/>
          <w:szCs w:val="24"/>
        </w:rPr>
        <w:t xml:space="preserve">νώτατων </w:t>
      </w:r>
      <w:r>
        <w:rPr>
          <w:rFonts w:eastAsia="Times New Roman" w:cs="Times New Roman"/>
          <w:szCs w:val="24"/>
        </w:rPr>
        <w:t>ε</w:t>
      </w:r>
      <w:r w:rsidRPr="0088015C">
        <w:rPr>
          <w:rFonts w:eastAsia="Times New Roman" w:cs="Times New Roman"/>
          <w:szCs w:val="24"/>
        </w:rPr>
        <w:t xml:space="preserve">κπαιδευτικών </w:t>
      </w:r>
      <w:r>
        <w:rPr>
          <w:rFonts w:eastAsia="Times New Roman" w:cs="Times New Roman"/>
          <w:szCs w:val="24"/>
        </w:rPr>
        <w:t>ι</w:t>
      </w:r>
      <w:r w:rsidRPr="0088015C">
        <w:rPr>
          <w:rFonts w:eastAsia="Times New Roman" w:cs="Times New Roman"/>
          <w:szCs w:val="24"/>
        </w:rPr>
        <w:t xml:space="preserve">δρυμάτων </w:t>
      </w:r>
      <w:r>
        <w:rPr>
          <w:rFonts w:eastAsia="Times New Roman" w:cs="Times New Roman"/>
          <w:szCs w:val="24"/>
        </w:rPr>
        <w:t xml:space="preserve">που </w:t>
      </w:r>
      <w:r w:rsidRPr="0088015C">
        <w:rPr>
          <w:rFonts w:eastAsia="Times New Roman" w:cs="Times New Roman"/>
          <w:szCs w:val="24"/>
        </w:rPr>
        <w:t xml:space="preserve">μπορεί να </w:t>
      </w:r>
      <w:r w:rsidRPr="0088015C">
        <w:rPr>
          <w:rFonts w:eastAsia="Times New Roman" w:cs="Times New Roman"/>
          <w:szCs w:val="24"/>
        </w:rPr>
        <w:t>αποβεί πολλαπλά χρήσιμο</w:t>
      </w:r>
      <w:r>
        <w:rPr>
          <w:rFonts w:eastAsia="Times New Roman" w:cs="Times New Roman"/>
          <w:szCs w:val="24"/>
        </w:rPr>
        <w:t>, θρυμματίζε</w:t>
      </w:r>
      <w:r w:rsidRPr="0088015C">
        <w:rPr>
          <w:rFonts w:eastAsia="Times New Roman" w:cs="Times New Roman"/>
          <w:szCs w:val="24"/>
        </w:rPr>
        <w:t xml:space="preserve">ι την </w:t>
      </w:r>
      <w:proofErr w:type="spellStart"/>
      <w:r w:rsidRPr="0088015C">
        <w:rPr>
          <w:rFonts w:eastAsia="Times New Roman" w:cs="Times New Roman"/>
          <w:szCs w:val="24"/>
        </w:rPr>
        <w:t>τοπικότητα</w:t>
      </w:r>
      <w:proofErr w:type="spellEnd"/>
      <w:r w:rsidRPr="0088015C">
        <w:rPr>
          <w:rFonts w:eastAsia="Times New Roman" w:cs="Times New Roman"/>
          <w:szCs w:val="24"/>
        </w:rPr>
        <w:t xml:space="preserve"> και την αντίληψη του δικού μου χώρου</w:t>
      </w:r>
      <w:r>
        <w:rPr>
          <w:rFonts w:eastAsia="Times New Roman" w:cs="Times New Roman"/>
          <w:szCs w:val="24"/>
        </w:rPr>
        <w:t>,</w:t>
      </w:r>
      <w:r w:rsidRPr="0088015C">
        <w:rPr>
          <w:rFonts w:eastAsia="Times New Roman" w:cs="Times New Roman"/>
          <w:szCs w:val="24"/>
        </w:rPr>
        <w:t xml:space="preserve"> που πολλέ</w:t>
      </w:r>
      <w:r>
        <w:rPr>
          <w:rFonts w:eastAsia="Times New Roman" w:cs="Times New Roman"/>
          <w:szCs w:val="24"/>
        </w:rPr>
        <w:t>ς φορές είναι ίδιος ή παρεμφερή</w:t>
      </w:r>
      <w:r w:rsidRPr="0088015C">
        <w:rPr>
          <w:rFonts w:eastAsia="Times New Roman" w:cs="Times New Roman"/>
          <w:szCs w:val="24"/>
        </w:rPr>
        <w:t>ς με κάποιο</w:t>
      </w:r>
      <w:r>
        <w:rPr>
          <w:rFonts w:eastAsia="Times New Roman" w:cs="Times New Roman"/>
          <w:szCs w:val="24"/>
        </w:rPr>
        <w:t>υ άλλου και προσφέρει πολλαπλά ω</w:t>
      </w:r>
      <w:r w:rsidRPr="0088015C">
        <w:rPr>
          <w:rFonts w:eastAsia="Times New Roman" w:cs="Times New Roman"/>
          <w:szCs w:val="24"/>
        </w:rPr>
        <w:t>φελήματα</w:t>
      </w:r>
      <w:r>
        <w:rPr>
          <w:rFonts w:eastAsia="Times New Roman" w:cs="Times New Roman"/>
          <w:szCs w:val="24"/>
        </w:rPr>
        <w:t>.</w:t>
      </w:r>
    </w:p>
    <w:p w14:paraId="6B14F2AF" w14:textId="77777777" w:rsidR="004965E6" w:rsidRDefault="004D430C">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Θέλω να κάνω εδώ μια </w:t>
      </w:r>
      <w:r w:rsidRPr="0088015C">
        <w:rPr>
          <w:rFonts w:eastAsia="Times New Roman" w:cs="Times New Roman"/>
          <w:szCs w:val="24"/>
        </w:rPr>
        <w:t>μικρή παρένθεση</w:t>
      </w:r>
      <w:r>
        <w:rPr>
          <w:rFonts w:eastAsia="Times New Roman" w:cs="Times New Roman"/>
          <w:szCs w:val="24"/>
        </w:rPr>
        <w:t xml:space="preserve"> και να πω ότι </w:t>
      </w:r>
      <w:r w:rsidRPr="0088015C">
        <w:rPr>
          <w:rFonts w:eastAsia="Times New Roman" w:cs="Times New Roman"/>
          <w:szCs w:val="24"/>
        </w:rPr>
        <w:t xml:space="preserve">από την κριτική των </w:t>
      </w:r>
      <w:r w:rsidRPr="0088015C">
        <w:rPr>
          <w:rFonts w:eastAsia="Times New Roman" w:cs="Times New Roman"/>
          <w:szCs w:val="24"/>
        </w:rPr>
        <w:t>συναδέλφων της Αντιπολίτευσης</w:t>
      </w:r>
      <w:r>
        <w:rPr>
          <w:rFonts w:eastAsia="Times New Roman" w:cs="Times New Roman"/>
          <w:szCs w:val="24"/>
        </w:rPr>
        <w:t>,</w:t>
      </w:r>
      <w:r w:rsidRPr="0088015C">
        <w:rPr>
          <w:rFonts w:eastAsia="Times New Roman" w:cs="Times New Roman"/>
          <w:szCs w:val="24"/>
        </w:rPr>
        <w:t xml:space="preserve"> που ήταν </w:t>
      </w:r>
      <w:r>
        <w:rPr>
          <w:rFonts w:eastAsia="Times New Roman" w:cs="Times New Roman"/>
          <w:szCs w:val="24"/>
        </w:rPr>
        <w:t xml:space="preserve">εν πολλοίς </w:t>
      </w:r>
      <w:r w:rsidRPr="0088015C">
        <w:rPr>
          <w:rFonts w:eastAsia="Times New Roman" w:cs="Times New Roman"/>
          <w:szCs w:val="24"/>
        </w:rPr>
        <w:t>αποσπασματική</w:t>
      </w:r>
      <w:r>
        <w:rPr>
          <w:rFonts w:eastAsia="Times New Roman" w:cs="Times New Roman"/>
          <w:szCs w:val="24"/>
        </w:rPr>
        <w:t>,</w:t>
      </w:r>
      <w:r w:rsidRPr="0088015C">
        <w:rPr>
          <w:rFonts w:eastAsia="Times New Roman" w:cs="Times New Roman"/>
          <w:szCs w:val="24"/>
        </w:rPr>
        <w:t xml:space="preserve"> με μία μόνο εξαίρεση</w:t>
      </w:r>
      <w:r>
        <w:rPr>
          <w:rFonts w:eastAsia="Times New Roman" w:cs="Times New Roman"/>
          <w:szCs w:val="24"/>
        </w:rPr>
        <w:t>, της κ.</w:t>
      </w:r>
      <w:r w:rsidRPr="0088015C">
        <w:rPr>
          <w:rFonts w:eastAsia="Times New Roman" w:cs="Times New Roman"/>
          <w:szCs w:val="24"/>
        </w:rPr>
        <w:t xml:space="preserve"> </w:t>
      </w:r>
      <w:proofErr w:type="spellStart"/>
      <w:r w:rsidRPr="0088015C">
        <w:rPr>
          <w:rFonts w:eastAsia="Times New Roman" w:cs="Times New Roman"/>
          <w:szCs w:val="24"/>
        </w:rPr>
        <w:t>Κεραμέως</w:t>
      </w:r>
      <w:proofErr w:type="spellEnd"/>
      <w:r w:rsidRPr="0088015C">
        <w:rPr>
          <w:rFonts w:eastAsia="Times New Roman" w:cs="Times New Roman"/>
          <w:szCs w:val="24"/>
        </w:rPr>
        <w:t xml:space="preserve"> </w:t>
      </w:r>
      <w:r>
        <w:rPr>
          <w:rFonts w:eastAsia="Times New Roman" w:cs="Times New Roman"/>
          <w:szCs w:val="24"/>
        </w:rPr>
        <w:t xml:space="preserve">-μπορεί να μη συμφωνώ μαζί της, αλλά ήταν γενικού </w:t>
      </w:r>
      <w:proofErr w:type="spellStart"/>
      <w:r>
        <w:rPr>
          <w:rFonts w:eastAsia="Times New Roman" w:cs="Times New Roman"/>
          <w:szCs w:val="24"/>
        </w:rPr>
        <w:t>χαρακτήρος</w:t>
      </w:r>
      <w:proofErr w:type="spellEnd"/>
      <w:r>
        <w:rPr>
          <w:rFonts w:eastAsia="Times New Roman" w:cs="Times New Roman"/>
          <w:szCs w:val="24"/>
        </w:rPr>
        <w:t>-</w:t>
      </w:r>
      <w:r w:rsidRPr="0088015C">
        <w:rPr>
          <w:rFonts w:eastAsia="Times New Roman" w:cs="Times New Roman"/>
          <w:szCs w:val="24"/>
        </w:rPr>
        <w:t xml:space="preserve"> απουσιάζει η </w:t>
      </w:r>
      <w:r>
        <w:rPr>
          <w:rFonts w:eastAsia="Times New Roman" w:cs="Times New Roman"/>
          <w:szCs w:val="24"/>
        </w:rPr>
        <w:t xml:space="preserve">συνολική </w:t>
      </w:r>
      <w:r w:rsidRPr="0088015C">
        <w:rPr>
          <w:rFonts w:eastAsia="Times New Roman" w:cs="Times New Roman"/>
          <w:szCs w:val="24"/>
        </w:rPr>
        <w:t xml:space="preserve">κριτική </w:t>
      </w:r>
      <w:r>
        <w:rPr>
          <w:rFonts w:eastAsia="Times New Roman" w:cs="Times New Roman"/>
          <w:szCs w:val="24"/>
        </w:rPr>
        <w:t xml:space="preserve">αυτής της στόχευσης, </w:t>
      </w:r>
      <w:r w:rsidRPr="0088015C">
        <w:rPr>
          <w:rFonts w:eastAsia="Times New Roman" w:cs="Times New Roman"/>
          <w:szCs w:val="24"/>
        </w:rPr>
        <w:t xml:space="preserve">ακριβώς δηλαδή για τις </w:t>
      </w:r>
      <w:r>
        <w:rPr>
          <w:rFonts w:eastAsia="Times New Roman" w:cs="Times New Roman"/>
          <w:szCs w:val="24"/>
        </w:rPr>
        <w:t xml:space="preserve">συνέργειες </w:t>
      </w:r>
      <w:r w:rsidRPr="0088015C">
        <w:rPr>
          <w:rFonts w:eastAsia="Times New Roman" w:cs="Times New Roman"/>
          <w:szCs w:val="24"/>
        </w:rPr>
        <w:t xml:space="preserve">σαν </w:t>
      </w:r>
      <w:r>
        <w:rPr>
          <w:rFonts w:eastAsia="Times New Roman" w:cs="Times New Roman"/>
          <w:szCs w:val="24"/>
        </w:rPr>
        <w:t>ο</w:t>
      </w:r>
      <w:r>
        <w:rPr>
          <w:rFonts w:eastAsia="Times New Roman" w:cs="Times New Roman"/>
          <w:szCs w:val="24"/>
        </w:rPr>
        <w:t xml:space="preserve">ραματικό </w:t>
      </w:r>
      <w:r w:rsidRPr="0088015C">
        <w:rPr>
          <w:rFonts w:eastAsia="Times New Roman" w:cs="Times New Roman"/>
          <w:szCs w:val="24"/>
        </w:rPr>
        <w:t>στοιχείο</w:t>
      </w:r>
      <w:r>
        <w:rPr>
          <w:rFonts w:eastAsia="Times New Roman" w:cs="Times New Roman"/>
          <w:szCs w:val="24"/>
        </w:rPr>
        <w:t>.</w:t>
      </w:r>
      <w:r w:rsidRPr="0088015C">
        <w:rPr>
          <w:rFonts w:eastAsia="Times New Roman" w:cs="Times New Roman"/>
          <w:szCs w:val="24"/>
        </w:rPr>
        <w:t xml:space="preserve"> Και αυτό</w:t>
      </w:r>
      <w:r>
        <w:rPr>
          <w:rFonts w:eastAsia="Times New Roman" w:cs="Times New Roman"/>
          <w:szCs w:val="24"/>
        </w:rPr>
        <w:t xml:space="preserve"> το</w:t>
      </w:r>
      <w:r w:rsidRPr="0088015C">
        <w:rPr>
          <w:rFonts w:eastAsia="Times New Roman" w:cs="Times New Roman"/>
          <w:szCs w:val="24"/>
        </w:rPr>
        <w:t xml:space="preserve"> </w:t>
      </w:r>
      <w:r>
        <w:rPr>
          <w:rFonts w:eastAsia="Times New Roman" w:cs="Times New Roman"/>
          <w:szCs w:val="24"/>
        </w:rPr>
        <w:t>σημειώνω</w:t>
      </w:r>
      <w:r>
        <w:rPr>
          <w:rFonts w:eastAsia="Times New Roman" w:cs="Times New Roman"/>
          <w:szCs w:val="24"/>
        </w:rPr>
        <w:t>,</w:t>
      </w:r>
      <w:r>
        <w:rPr>
          <w:rFonts w:eastAsia="Times New Roman" w:cs="Times New Roman"/>
          <w:szCs w:val="24"/>
        </w:rPr>
        <w:t xml:space="preserve"> ως μία </w:t>
      </w:r>
      <w:r w:rsidRPr="0088015C">
        <w:rPr>
          <w:rFonts w:eastAsia="Times New Roman" w:cs="Times New Roman"/>
          <w:szCs w:val="24"/>
        </w:rPr>
        <w:t>αδυναμία του λόγου της Αντιπολίτευσης</w:t>
      </w:r>
      <w:r>
        <w:rPr>
          <w:rFonts w:eastAsia="Times New Roman" w:cs="Times New Roman"/>
          <w:szCs w:val="24"/>
        </w:rPr>
        <w:t>.</w:t>
      </w:r>
      <w:r w:rsidRPr="0088015C">
        <w:rPr>
          <w:rFonts w:eastAsia="Times New Roman" w:cs="Times New Roman"/>
          <w:szCs w:val="24"/>
        </w:rPr>
        <w:t xml:space="preserve"> </w:t>
      </w:r>
    </w:p>
    <w:p w14:paraId="6B14F2B0" w14:textId="77777777" w:rsidR="004965E6" w:rsidRDefault="004D430C">
      <w:pPr>
        <w:tabs>
          <w:tab w:val="left" w:pos="6168"/>
        </w:tabs>
        <w:spacing w:line="600" w:lineRule="auto"/>
        <w:ind w:firstLine="720"/>
        <w:jc w:val="both"/>
        <w:rPr>
          <w:rFonts w:eastAsia="Times New Roman" w:cs="Times New Roman"/>
          <w:szCs w:val="24"/>
        </w:rPr>
      </w:pPr>
      <w:r w:rsidRPr="0088015C">
        <w:rPr>
          <w:rFonts w:eastAsia="Times New Roman" w:cs="Times New Roman"/>
          <w:szCs w:val="24"/>
        </w:rPr>
        <w:lastRenderedPageBreak/>
        <w:t>Κ</w:t>
      </w:r>
      <w:r>
        <w:rPr>
          <w:rFonts w:eastAsia="Times New Roman" w:cs="Times New Roman"/>
          <w:szCs w:val="24"/>
        </w:rPr>
        <w:t xml:space="preserve">υρίως, </w:t>
      </w:r>
      <w:r w:rsidRPr="0088015C">
        <w:rPr>
          <w:rFonts w:eastAsia="Times New Roman" w:cs="Times New Roman"/>
          <w:szCs w:val="24"/>
        </w:rPr>
        <w:t>θέλω να επικεντρωθώ στο εξής</w:t>
      </w:r>
      <w:r>
        <w:rPr>
          <w:rFonts w:eastAsia="Times New Roman" w:cs="Times New Roman"/>
          <w:szCs w:val="24"/>
        </w:rPr>
        <w:t>:</w:t>
      </w:r>
      <w:r w:rsidRPr="0088015C">
        <w:rPr>
          <w:rFonts w:eastAsia="Times New Roman" w:cs="Times New Roman"/>
          <w:szCs w:val="24"/>
        </w:rPr>
        <w:t xml:space="preserve"> Όπως πριν από λίγο ανακοίνωσε ο κ</w:t>
      </w:r>
      <w:r>
        <w:rPr>
          <w:rFonts w:eastAsia="Times New Roman" w:cs="Times New Roman"/>
          <w:szCs w:val="24"/>
        </w:rPr>
        <w:t>.</w:t>
      </w:r>
      <w:r w:rsidRPr="0088015C">
        <w:rPr>
          <w:rFonts w:eastAsia="Times New Roman" w:cs="Times New Roman"/>
          <w:szCs w:val="24"/>
        </w:rPr>
        <w:t xml:space="preserve"> </w:t>
      </w:r>
      <w:proofErr w:type="spellStart"/>
      <w:r w:rsidRPr="0088015C">
        <w:rPr>
          <w:rFonts w:eastAsia="Times New Roman" w:cs="Times New Roman"/>
          <w:szCs w:val="24"/>
        </w:rPr>
        <w:t>Φωτάκης</w:t>
      </w:r>
      <w:proofErr w:type="spellEnd"/>
      <w:r>
        <w:rPr>
          <w:rFonts w:eastAsia="Times New Roman" w:cs="Times New Roman"/>
          <w:szCs w:val="24"/>
        </w:rPr>
        <w:t>,</w:t>
      </w:r>
      <w:r w:rsidRPr="0088015C">
        <w:rPr>
          <w:rFonts w:eastAsia="Times New Roman" w:cs="Times New Roman"/>
          <w:szCs w:val="24"/>
        </w:rPr>
        <w:t xml:space="preserve"> ιδρύεται στα Χανιά</w:t>
      </w:r>
      <w:r>
        <w:rPr>
          <w:rFonts w:eastAsia="Times New Roman" w:cs="Times New Roman"/>
          <w:szCs w:val="24"/>
        </w:rPr>
        <w:t>,</w:t>
      </w:r>
      <w:r w:rsidRPr="0088015C">
        <w:rPr>
          <w:rFonts w:eastAsia="Times New Roman" w:cs="Times New Roman"/>
          <w:szCs w:val="24"/>
        </w:rPr>
        <w:t xml:space="preserve"> στο</w:t>
      </w:r>
      <w:r>
        <w:rPr>
          <w:rFonts w:eastAsia="Times New Roman" w:cs="Times New Roman"/>
          <w:szCs w:val="24"/>
        </w:rPr>
        <w:t>ν</w:t>
      </w:r>
      <w:r w:rsidRPr="0088015C">
        <w:rPr>
          <w:rFonts w:eastAsia="Times New Roman" w:cs="Times New Roman"/>
          <w:szCs w:val="24"/>
        </w:rPr>
        <w:t xml:space="preserve"> χώρο του Πολυτεχνείου Κρήτης</w:t>
      </w:r>
      <w:r>
        <w:rPr>
          <w:rFonts w:eastAsia="Times New Roman" w:cs="Times New Roman"/>
          <w:szCs w:val="24"/>
        </w:rPr>
        <w:t xml:space="preserve">, </w:t>
      </w:r>
      <w:r w:rsidRPr="0088015C">
        <w:rPr>
          <w:rFonts w:eastAsia="Times New Roman" w:cs="Times New Roman"/>
          <w:szCs w:val="24"/>
        </w:rPr>
        <w:t>που εδρεύει εκεί</w:t>
      </w:r>
      <w:r>
        <w:rPr>
          <w:rFonts w:eastAsia="Times New Roman" w:cs="Times New Roman"/>
          <w:szCs w:val="24"/>
        </w:rPr>
        <w:t>, Ινστιτούτο Πε</w:t>
      </w:r>
      <w:r>
        <w:rPr>
          <w:rFonts w:eastAsia="Times New Roman" w:cs="Times New Roman"/>
          <w:szCs w:val="24"/>
        </w:rPr>
        <w:t xml:space="preserve">τρελαϊκών Ερευνών, το οποίο </w:t>
      </w:r>
      <w:r w:rsidRPr="0088015C">
        <w:rPr>
          <w:rFonts w:eastAsia="Times New Roman" w:cs="Times New Roman"/>
          <w:szCs w:val="24"/>
        </w:rPr>
        <w:t>φιλοδοξεί να αξιοποιήσει τη γνώση</w:t>
      </w:r>
      <w:r>
        <w:rPr>
          <w:rFonts w:eastAsia="Times New Roman" w:cs="Times New Roman"/>
          <w:szCs w:val="24"/>
        </w:rPr>
        <w:t>,</w:t>
      </w:r>
      <w:r w:rsidRPr="0088015C">
        <w:rPr>
          <w:rFonts w:eastAsia="Times New Roman" w:cs="Times New Roman"/>
          <w:szCs w:val="24"/>
        </w:rPr>
        <w:t xml:space="preserve"> την εμπειρία και τις υποδομές στην επιστήμη του </w:t>
      </w:r>
      <w:r>
        <w:rPr>
          <w:rFonts w:eastAsia="Times New Roman" w:cs="Times New Roman"/>
          <w:szCs w:val="24"/>
        </w:rPr>
        <w:t>πετρελαίου που έχει αναπτυχθεί ε</w:t>
      </w:r>
      <w:r w:rsidRPr="0088015C">
        <w:rPr>
          <w:rFonts w:eastAsia="Times New Roman" w:cs="Times New Roman"/>
          <w:szCs w:val="24"/>
        </w:rPr>
        <w:t>ιδικά στα Χανιά και πιο ειδικά</w:t>
      </w:r>
      <w:r>
        <w:rPr>
          <w:rFonts w:eastAsia="Times New Roman" w:cs="Times New Roman"/>
          <w:szCs w:val="24"/>
        </w:rPr>
        <w:t>,</w:t>
      </w:r>
      <w:r w:rsidRPr="0088015C">
        <w:rPr>
          <w:rFonts w:eastAsia="Times New Roman" w:cs="Times New Roman"/>
          <w:szCs w:val="24"/>
        </w:rPr>
        <w:t xml:space="preserve"> στο</w:t>
      </w:r>
      <w:r>
        <w:rPr>
          <w:rFonts w:eastAsia="Times New Roman" w:cs="Times New Roman"/>
          <w:szCs w:val="24"/>
        </w:rPr>
        <w:t>ν</w:t>
      </w:r>
      <w:r w:rsidRPr="0088015C">
        <w:rPr>
          <w:rFonts w:eastAsia="Times New Roman" w:cs="Times New Roman"/>
          <w:szCs w:val="24"/>
        </w:rPr>
        <w:t xml:space="preserve"> χώρο των εγκαταστάσεων του Πολυτεχνείου Κρήτης</w:t>
      </w:r>
      <w:r>
        <w:rPr>
          <w:rFonts w:eastAsia="Times New Roman" w:cs="Times New Roman"/>
          <w:szCs w:val="24"/>
        </w:rPr>
        <w:t>.</w:t>
      </w:r>
    </w:p>
    <w:p w14:paraId="6B14F2B1" w14:textId="77777777" w:rsidR="004965E6" w:rsidRDefault="004D430C">
      <w:pPr>
        <w:tabs>
          <w:tab w:val="left" w:pos="6168"/>
        </w:tabs>
        <w:spacing w:line="600" w:lineRule="auto"/>
        <w:ind w:firstLine="720"/>
        <w:jc w:val="both"/>
        <w:rPr>
          <w:rFonts w:eastAsia="Times New Roman" w:cs="Times New Roman"/>
          <w:szCs w:val="24"/>
        </w:rPr>
      </w:pPr>
      <w:r w:rsidRPr="0088015C">
        <w:rPr>
          <w:rFonts w:eastAsia="Times New Roman" w:cs="Times New Roman"/>
          <w:szCs w:val="24"/>
        </w:rPr>
        <w:t>Η αξιοποίηση θα γίνει στο πε</w:t>
      </w:r>
      <w:r w:rsidRPr="0088015C">
        <w:rPr>
          <w:rFonts w:eastAsia="Times New Roman" w:cs="Times New Roman"/>
          <w:szCs w:val="24"/>
        </w:rPr>
        <w:t xml:space="preserve">ριβάλλον </w:t>
      </w:r>
      <w:r>
        <w:rPr>
          <w:rFonts w:eastAsia="Times New Roman" w:cs="Times New Roman"/>
          <w:szCs w:val="24"/>
        </w:rPr>
        <w:t xml:space="preserve">του ΙΤΕ, </w:t>
      </w:r>
      <w:r w:rsidRPr="0088015C">
        <w:rPr>
          <w:rFonts w:eastAsia="Times New Roman" w:cs="Times New Roman"/>
          <w:szCs w:val="24"/>
        </w:rPr>
        <w:t>του Ιδρύματος Τεχνολογίας και Έρευνας</w:t>
      </w:r>
      <w:r>
        <w:rPr>
          <w:rFonts w:eastAsia="Times New Roman" w:cs="Times New Roman"/>
          <w:szCs w:val="24"/>
        </w:rPr>
        <w:t>,</w:t>
      </w:r>
      <w:r w:rsidRPr="0088015C">
        <w:rPr>
          <w:rFonts w:eastAsia="Times New Roman" w:cs="Times New Roman"/>
          <w:szCs w:val="24"/>
        </w:rPr>
        <w:t xml:space="preserve"> </w:t>
      </w:r>
      <w:r>
        <w:rPr>
          <w:rFonts w:eastAsia="Times New Roman" w:cs="Times New Roman"/>
          <w:szCs w:val="24"/>
        </w:rPr>
        <w:t xml:space="preserve">που είναι ένα </w:t>
      </w:r>
      <w:r w:rsidRPr="0088015C">
        <w:rPr>
          <w:rFonts w:eastAsia="Times New Roman" w:cs="Times New Roman"/>
          <w:szCs w:val="24"/>
        </w:rPr>
        <w:t>από τα καλύτερα διεθνώς ιδρύματα του χώρου</w:t>
      </w:r>
      <w:r>
        <w:rPr>
          <w:rFonts w:eastAsia="Times New Roman" w:cs="Times New Roman"/>
          <w:szCs w:val="24"/>
        </w:rPr>
        <w:t>.</w:t>
      </w:r>
      <w:r w:rsidRPr="0088015C">
        <w:rPr>
          <w:rFonts w:eastAsia="Times New Roman" w:cs="Times New Roman"/>
          <w:szCs w:val="24"/>
        </w:rPr>
        <w:t xml:space="preserve"> Αυτό θα πρέπει να εκτιμηθεί εξαρχής </w:t>
      </w:r>
      <w:r>
        <w:rPr>
          <w:rFonts w:eastAsia="Times New Roman" w:cs="Times New Roman"/>
          <w:szCs w:val="24"/>
        </w:rPr>
        <w:t>ως</w:t>
      </w:r>
      <w:r w:rsidRPr="0088015C">
        <w:rPr>
          <w:rFonts w:eastAsia="Times New Roman" w:cs="Times New Roman"/>
          <w:szCs w:val="24"/>
        </w:rPr>
        <w:t xml:space="preserve"> θετικό προσόν για το νέο </w:t>
      </w:r>
      <w:r>
        <w:rPr>
          <w:rFonts w:eastAsia="Times New Roman" w:cs="Times New Roman"/>
          <w:szCs w:val="24"/>
        </w:rPr>
        <w:t>ι</w:t>
      </w:r>
      <w:r w:rsidRPr="0088015C">
        <w:rPr>
          <w:rFonts w:eastAsia="Times New Roman" w:cs="Times New Roman"/>
          <w:szCs w:val="24"/>
        </w:rPr>
        <w:t>νστιτούτο</w:t>
      </w:r>
      <w:r>
        <w:rPr>
          <w:rFonts w:eastAsia="Times New Roman" w:cs="Times New Roman"/>
          <w:szCs w:val="24"/>
        </w:rPr>
        <w:t>.</w:t>
      </w:r>
      <w:r w:rsidRPr="0088015C">
        <w:rPr>
          <w:rFonts w:eastAsia="Times New Roman" w:cs="Times New Roman"/>
          <w:szCs w:val="24"/>
        </w:rPr>
        <w:t xml:space="preserve"> </w:t>
      </w:r>
    </w:p>
    <w:p w14:paraId="6B14F2B2" w14:textId="77777777" w:rsidR="004965E6" w:rsidRDefault="004D430C">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Στο Ίδρυμα Τεχνολογίας κι Έρευνας </w:t>
      </w:r>
      <w:r w:rsidRPr="0088015C">
        <w:rPr>
          <w:rFonts w:eastAsia="Times New Roman" w:cs="Times New Roman"/>
          <w:szCs w:val="24"/>
        </w:rPr>
        <w:t>υπάρχει συσσωρευμένη γνώση</w:t>
      </w:r>
      <w:r>
        <w:rPr>
          <w:rFonts w:eastAsia="Times New Roman" w:cs="Times New Roman"/>
          <w:szCs w:val="24"/>
        </w:rPr>
        <w:t>,</w:t>
      </w:r>
      <w:r w:rsidRPr="0088015C">
        <w:rPr>
          <w:rFonts w:eastAsia="Times New Roman" w:cs="Times New Roman"/>
          <w:szCs w:val="24"/>
        </w:rPr>
        <w:t xml:space="preserve"> καθώς όπως ενημερωνόμαστε από καιρό</w:t>
      </w:r>
      <w:r>
        <w:rPr>
          <w:rFonts w:eastAsia="Times New Roman" w:cs="Times New Roman"/>
          <w:szCs w:val="24"/>
        </w:rPr>
        <w:t>,</w:t>
      </w:r>
      <w:r w:rsidRPr="0088015C">
        <w:rPr>
          <w:rFonts w:eastAsia="Times New Roman" w:cs="Times New Roman"/>
          <w:szCs w:val="24"/>
        </w:rPr>
        <w:t xml:space="preserve"> έχει αναπτύξει συνεργασία με το Ινστιτούτο Επιστημών Χημικής Μηχανικής του Πολυτεχνείου Πάτρας και με</w:t>
      </w:r>
      <w:r>
        <w:rPr>
          <w:rFonts w:eastAsia="Times New Roman" w:cs="Times New Roman"/>
          <w:szCs w:val="24"/>
        </w:rPr>
        <w:t xml:space="preserve"> άλλα</w:t>
      </w:r>
      <w:r w:rsidRPr="0088015C">
        <w:rPr>
          <w:rFonts w:eastAsia="Times New Roman" w:cs="Times New Roman"/>
          <w:szCs w:val="24"/>
        </w:rPr>
        <w:t xml:space="preserve"> ινστιτούτα</w:t>
      </w:r>
      <w:r>
        <w:rPr>
          <w:rFonts w:eastAsia="Times New Roman" w:cs="Times New Roman"/>
          <w:szCs w:val="24"/>
        </w:rPr>
        <w:t>,</w:t>
      </w:r>
      <w:r w:rsidRPr="0088015C">
        <w:rPr>
          <w:rFonts w:eastAsia="Times New Roman" w:cs="Times New Roman"/>
          <w:szCs w:val="24"/>
        </w:rPr>
        <w:t xml:space="preserve"> όπως το </w:t>
      </w:r>
      <w:r>
        <w:rPr>
          <w:rFonts w:eastAsia="Times New Roman" w:cs="Times New Roman"/>
          <w:szCs w:val="24"/>
        </w:rPr>
        <w:t>ε</w:t>
      </w:r>
      <w:r w:rsidRPr="0088015C">
        <w:rPr>
          <w:rFonts w:eastAsia="Times New Roman" w:cs="Times New Roman"/>
          <w:szCs w:val="24"/>
        </w:rPr>
        <w:t xml:space="preserve">φαρμοσμένων </w:t>
      </w:r>
      <w:r>
        <w:rPr>
          <w:rFonts w:eastAsia="Times New Roman" w:cs="Times New Roman"/>
          <w:szCs w:val="24"/>
        </w:rPr>
        <w:t>μ</w:t>
      </w:r>
      <w:r w:rsidRPr="0088015C">
        <w:rPr>
          <w:rFonts w:eastAsia="Times New Roman" w:cs="Times New Roman"/>
          <w:szCs w:val="24"/>
        </w:rPr>
        <w:t>αθηματικών</w:t>
      </w:r>
      <w:r>
        <w:rPr>
          <w:rFonts w:eastAsia="Times New Roman" w:cs="Times New Roman"/>
          <w:szCs w:val="24"/>
        </w:rPr>
        <w:t>,</w:t>
      </w:r>
      <w:r w:rsidRPr="0088015C">
        <w:rPr>
          <w:rFonts w:eastAsia="Times New Roman" w:cs="Times New Roman"/>
          <w:szCs w:val="24"/>
        </w:rPr>
        <w:t xml:space="preserve"> της </w:t>
      </w:r>
      <w:r>
        <w:rPr>
          <w:rFonts w:eastAsia="Times New Roman" w:cs="Times New Roman"/>
          <w:szCs w:val="24"/>
        </w:rPr>
        <w:t>π</w:t>
      </w:r>
      <w:r w:rsidRPr="0088015C">
        <w:rPr>
          <w:rFonts w:eastAsia="Times New Roman" w:cs="Times New Roman"/>
          <w:szCs w:val="24"/>
        </w:rPr>
        <w:t>ληροφορικής και άλλα</w:t>
      </w:r>
      <w:r>
        <w:rPr>
          <w:rFonts w:eastAsia="Times New Roman" w:cs="Times New Roman"/>
          <w:szCs w:val="24"/>
        </w:rPr>
        <w:t>.</w:t>
      </w:r>
    </w:p>
    <w:p w14:paraId="6B14F2B3" w14:textId="77777777" w:rsidR="004965E6" w:rsidRDefault="004D430C">
      <w:pPr>
        <w:tabs>
          <w:tab w:val="left" w:pos="6168"/>
        </w:tabs>
        <w:spacing w:line="600" w:lineRule="auto"/>
        <w:ind w:firstLine="720"/>
        <w:jc w:val="both"/>
        <w:rPr>
          <w:rFonts w:eastAsia="Times New Roman" w:cs="Times New Roman"/>
          <w:szCs w:val="24"/>
        </w:rPr>
      </w:pPr>
      <w:r w:rsidRPr="0088015C">
        <w:rPr>
          <w:rFonts w:eastAsia="Times New Roman" w:cs="Times New Roman"/>
          <w:szCs w:val="24"/>
        </w:rPr>
        <w:lastRenderedPageBreak/>
        <w:t xml:space="preserve">Είναι δεδομένο ότι με την ίδρυση του </w:t>
      </w:r>
      <w:r>
        <w:rPr>
          <w:rFonts w:eastAsia="Times New Roman" w:cs="Times New Roman"/>
          <w:szCs w:val="24"/>
        </w:rPr>
        <w:t>Ι</w:t>
      </w:r>
      <w:r>
        <w:rPr>
          <w:rFonts w:eastAsia="Times New Roman" w:cs="Times New Roman"/>
          <w:szCs w:val="24"/>
        </w:rPr>
        <w:t xml:space="preserve">νστιτούτου </w:t>
      </w:r>
      <w:r w:rsidRPr="0088015C">
        <w:rPr>
          <w:rFonts w:eastAsia="Times New Roman" w:cs="Times New Roman"/>
          <w:szCs w:val="24"/>
        </w:rPr>
        <w:t xml:space="preserve">Πετρελαίου θα δοθεί αποφασιστική ώθηση στην ενδυνάμωση της πετρελαϊκής έρευνας στη χώρα </w:t>
      </w:r>
      <w:r>
        <w:rPr>
          <w:rFonts w:eastAsia="Times New Roman" w:cs="Times New Roman"/>
          <w:szCs w:val="24"/>
        </w:rPr>
        <w:t>μας,</w:t>
      </w:r>
      <w:r w:rsidRPr="0088015C">
        <w:rPr>
          <w:rFonts w:eastAsia="Times New Roman" w:cs="Times New Roman"/>
          <w:szCs w:val="24"/>
        </w:rPr>
        <w:t xml:space="preserve"> σε μία περίοδο</w:t>
      </w:r>
      <w:r>
        <w:rPr>
          <w:rFonts w:eastAsia="Times New Roman" w:cs="Times New Roman"/>
          <w:szCs w:val="24"/>
        </w:rPr>
        <w:t>,</w:t>
      </w:r>
      <w:r w:rsidRPr="0088015C">
        <w:rPr>
          <w:rFonts w:eastAsia="Times New Roman" w:cs="Times New Roman"/>
          <w:szCs w:val="24"/>
        </w:rPr>
        <w:t xml:space="preserve"> που αρχίζει η διαδικασία αναζήτησης κοιτασμάτων</w:t>
      </w:r>
      <w:r>
        <w:rPr>
          <w:rFonts w:eastAsia="Times New Roman" w:cs="Times New Roman"/>
          <w:szCs w:val="24"/>
        </w:rPr>
        <w:t>.</w:t>
      </w:r>
    </w:p>
    <w:p w14:paraId="6B14F2B4" w14:textId="77777777" w:rsidR="004965E6" w:rsidRDefault="004D430C">
      <w:pPr>
        <w:tabs>
          <w:tab w:val="left" w:pos="6168"/>
        </w:tabs>
        <w:spacing w:line="600" w:lineRule="auto"/>
        <w:ind w:firstLine="720"/>
        <w:jc w:val="both"/>
        <w:rPr>
          <w:rFonts w:eastAsia="Times New Roman" w:cs="Times New Roman"/>
          <w:szCs w:val="24"/>
        </w:rPr>
      </w:pPr>
      <w:r w:rsidRPr="0088015C">
        <w:rPr>
          <w:rFonts w:eastAsia="Times New Roman" w:cs="Times New Roman"/>
          <w:szCs w:val="24"/>
        </w:rPr>
        <w:t>Από ό</w:t>
      </w:r>
      <w:r>
        <w:rPr>
          <w:rFonts w:eastAsia="Times New Roman" w:cs="Times New Roman"/>
          <w:szCs w:val="24"/>
        </w:rPr>
        <w:t>,</w:t>
      </w:r>
      <w:r w:rsidRPr="0088015C">
        <w:rPr>
          <w:rFonts w:eastAsia="Times New Roman" w:cs="Times New Roman"/>
          <w:szCs w:val="24"/>
        </w:rPr>
        <w:t>τι πάλι πληροφορούμαστε</w:t>
      </w:r>
      <w:r>
        <w:rPr>
          <w:rFonts w:eastAsia="Times New Roman" w:cs="Times New Roman"/>
          <w:szCs w:val="24"/>
        </w:rPr>
        <w:t>,</w:t>
      </w:r>
      <w:r w:rsidRPr="0088015C">
        <w:rPr>
          <w:rFonts w:eastAsia="Times New Roman" w:cs="Times New Roman"/>
          <w:szCs w:val="24"/>
        </w:rPr>
        <w:t xml:space="preserve"> ναι μεν τα θέματα έρευνας και παραγωγής αντιμετωπίζονταν</w:t>
      </w:r>
      <w:r w:rsidRPr="0088015C">
        <w:rPr>
          <w:rFonts w:eastAsia="Times New Roman" w:cs="Times New Roman"/>
          <w:szCs w:val="24"/>
        </w:rPr>
        <w:t xml:space="preserve"> </w:t>
      </w:r>
      <w:r>
        <w:rPr>
          <w:rFonts w:eastAsia="Times New Roman" w:cs="Times New Roman"/>
          <w:szCs w:val="24"/>
        </w:rPr>
        <w:t xml:space="preserve">εν πολλοίς </w:t>
      </w:r>
      <w:r w:rsidRPr="0088015C">
        <w:rPr>
          <w:rFonts w:eastAsia="Times New Roman" w:cs="Times New Roman"/>
          <w:szCs w:val="24"/>
        </w:rPr>
        <w:t xml:space="preserve">με την τεχνολογική υποδομή </w:t>
      </w:r>
      <w:r>
        <w:rPr>
          <w:rFonts w:eastAsia="Times New Roman" w:cs="Times New Roman"/>
          <w:szCs w:val="24"/>
        </w:rPr>
        <w:t xml:space="preserve">και </w:t>
      </w:r>
      <w:r w:rsidRPr="0088015C">
        <w:rPr>
          <w:rFonts w:eastAsia="Times New Roman" w:cs="Times New Roman"/>
          <w:szCs w:val="24"/>
        </w:rPr>
        <w:t>την εμπειρία των αναδόχων εταιρειών</w:t>
      </w:r>
      <w:r>
        <w:rPr>
          <w:rFonts w:eastAsia="Times New Roman" w:cs="Times New Roman"/>
          <w:szCs w:val="24"/>
        </w:rPr>
        <w:t>,</w:t>
      </w:r>
      <w:r w:rsidRPr="0088015C">
        <w:rPr>
          <w:rFonts w:eastAsia="Times New Roman" w:cs="Times New Roman"/>
          <w:szCs w:val="24"/>
        </w:rPr>
        <w:t xml:space="preserve"> αλλά σε στενή πάντοτε συνεργασία με ερευνητικά κέντρα</w:t>
      </w:r>
      <w:r>
        <w:rPr>
          <w:rFonts w:eastAsia="Times New Roman" w:cs="Times New Roman"/>
          <w:szCs w:val="24"/>
        </w:rPr>
        <w:t>.</w:t>
      </w:r>
      <w:r w:rsidRPr="0088015C">
        <w:rPr>
          <w:rFonts w:eastAsia="Times New Roman" w:cs="Times New Roman"/>
          <w:szCs w:val="24"/>
        </w:rPr>
        <w:t xml:space="preserve"> Αυτό</w:t>
      </w:r>
      <w:r>
        <w:rPr>
          <w:rFonts w:eastAsia="Times New Roman" w:cs="Times New Roman"/>
          <w:szCs w:val="24"/>
        </w:rPr>
        <w:t>ν</w:t>
      </w:r>
      <w:r w:rsidRPr="0088015C">
        <w:rPr>
          <w:rFonts w:eastAsia="Times New Roman" w:cs="Times New Roman"/>
          <w:szCs w:val="24"/>
        </w:rPr>
        <w:t xml:space="preserve"> τον κανόνα η χώρα μας </w:t>
      </w:r>
      <w:r>
        <w:rPr>
          <w:rFonts w:eastAsia="Times New Roman" w:cs="Times New Roman"/>
          <w:szCs w:val="24"/>
        </w:rPr>
        <w:t xml:space="preserve">τον ακολουθεί για πρώτη φορά. </w:t>
      </w:r>
    </w:p>
    <w:p w14:paraId="6B14F2B5" w14:textId="77777777" w:rsidR="004965E6" w:rsidRDefault="004D430C">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Μια σημαντική </w:t>
      </w:r>
      <w:r w:rsidRPr="0088015C">
        <w:rPr>
          <w:rFonts w:eastAsia="Times New Roman" w:cs="Times New Roman"/>
          <w:szCs w:val="24"/>
        </w:rPr>
        <w:t>πληροφορία</w:t>
      </w:r>
      <w:r>
        <w:rPr>
          <w:rFonts w:eastAsia="Times New Roman" w:cs="Times New Roman"/>
          <w:szCs w:val="24"/>
        </w:rPr>
        <w:t>,</w:t>
      </w:r>
      <w:r w:rsidRPr="0088015C">
        <w:rPr>
          <w:rFonts w:eastAsia="Times New Roman" w:cs="Times New Roman"/>
          <w:szCs w:val="24"/>
        </w:rPr>
        <w:t xml:space="preserve"> που είμαι σε θέση να </w:t>
      </w:r>
      <w:r>
        <w:rPr>
          <w:rFonts w:eastAsia="Times New Roman" w:cs="Times New Roman"/>
          <w:szCs w:val="24"/>
        </w:rPr>
        <w:t xml:space="preserve">εισφέρω είναι </w:t>
      </w:r>
      <w:r>
        <w:rPr>
          <w:rFonts w:eastAsia="Times New Roman" w:cs="Times New Roman"/>
          <w:szCs w:val="24"/>
        </w:rPr>
        <w:t>ότι αποτελεί μ</w:t>
      </w:r>
      <w:r w:rsidRPr="0088015C">
        <w:rPr>
          <w:rFonts w:eastAsia="Times New Roman" w:cs="Times New Roman"/>
          <w:szCs w:val="24"/>
        </w:rPr>
        <w:t xml:space="preserve">ία σταθερή σκόπευση του Πολυτεχνείου </w:t>
      </w:r>
      <w:r>
        <w:rPr>
          <w:rFonts w:eastAsia="Times New Roman" w:cs="Times New Roman"/>
          <w:szCs w:val="24"/>
        </w:rPr>
        <w:t xml:space="preserve">Κρήτης το υπό ίδρυση </w:t>
      </w:r>
      <w:r>
        <w:rPr>
          <w:rFonts w:eastAsia="Times New Roman" w:cs="Times New Roman"/>
          <w:szCs w:val="24"/>
        </w:rPr>
        <w:t>ι</w:t>
      </w:r>
      <w:r>
        <w:rPr>
          <w:rFonts w:eastAsia="Times New Roman" w:cs="Times New Roman"/>
          <w:szCs w:val="24"/>
        </w:rPr>
        <w:t>νστιτούτο</w:t>
      </w:r>
      <w:r w:rsidRPr="0088015C">
        <w:rPr>
          <w:rFonts w:eastAsia="Times New Roman" w:cs="Times New Roman"/>
          <w:szCs w:val="24"/>
        </w:rPr>
        <w:t xml:space="preserve"> να λάβει εξαρχής ιδιαίτερο προσανατολισμό στην έρευνα για την ανάπτυξη καλών πρακτικών στον τομέα της πρόβλεψης και της αντιμετώπισης των επιπτώσεων της βιομηχανίας του πετρ</w:t>
      </w:r>
      <w:r w:rsidRPr="0088015C">
        <w:rPr>
          <w:rFonts w:eastAsia="Times New Roman" w:cs="Times New Roman"/>
          <w:szCs w:val="24"/>
        </w:rPr>
        <w:t>ελαίου στο περιβάλλον</w:t>
      </w:r>
      <w:r>
        <w:rPr>
          <w:rFonts w:eastAsia="Times New Roman" w:cs="Times New Roman"/>
          <w:szCs w:val="24"/>
        </w:rPr>
        <w:t>.</w:t>
      </w:r>
      <w:r w:rsidRPr="0088015C">
        <w:rPr>
          <w:rFonts w:eastAsia="Times New Roman" w:cs="Times New Roman"/>
          <w:szCs w:val="24"/>
        </w:rPr>
        <w:t xml:space="preserve"> Πρόκειται για </w:t>
      </w:r>
      <w:r>
        <w:rPr>
          <w:rFonts w:eastAsia="Times New Roman" w:cs="Times New Roman"/>
          <w:szCs w:val="24"/>
        </w:rPr>
        <w:t xml:space="preserve">έναν </w:t>
      </w:r>
      <w:r w:rsidRPr="0088015C">
        <w:rPr>
          <w:rFonts w:eastAsia="Times New Roman" w:cs="Times New Roman"/>
          <w:szCs w:val="24"/>
        </w:rPr>
        <w:t>τομέα επιστημονικής έρευνας υψηλών απαιτήσεων</w:t>
      </w:r>
      <w:r>
        <w:rPr>
          <w:rFonts w:eastAsia="Times New Roman" w:cs="Times New Roman"/>
          <w:szCs w:val="24"/>
        </w:rPr>
        <w:t>.</w:t>
      </w:r>
      <w:r w:rsidRPr="0088015C">
        <w:rPr>
          <w:rFonts w:eastAsia="Times New Roman" w:cs="Times New Roman"/>
          <w:szCs w:val="24"/>
        </w:rPr>
        <w:t xml:space="preserve"> Όντως</w:t>
      </w:r>
      <w:r>
        <w:rPr>
          <w:rFonts w:eastAsia="Times New Roman" w:cs="Times New Roman"/>
          <w:szCs w:val="24"/>
        </w:rPr>
        <w:t>,</w:t>
      </w:r>
      <w:r w:rsidRPr="0088015C">
        <w:rPr>
          <w:rFonts w:eastAsia="Times New Roman" w:cs="Times New Roman"/>
          <w:szCs w:val="24"/>
        </w:rPr>
        <w:t xml:space="preserve"> </w:t>
      </w:r>
      <w:r>
        <w:rPr>
          <w:rFonts w:eastAsia="Times New Roman" w:cs="Times New Roman"/>
          <w:szCs w:val="24"/>
        </w:rPr>
        <w:t>ο</w:t>
      </w:r>
      <w:r w:rsidRPr="0088015C">
        <w:rPr>
          <w:rFonts w:eastAsia="Times New Roman" w:cs="Times New Roman"/>
          <w:szCs w:val="24"/>
        </w:rPr>
        <w:t xml:space="preserve"> τομέας αυτός </w:t>
      </w:r>
      <w:r>
        <w:rPr>
          <w:rFonts w:eastAsia="Times New Roman" w:cs="Times New Roman"/>
          <w:szCs w:val="24"/>
        </w:rPr>
        <w:t xml:space="preserve">αποτελεί </w:t>
      </w:r>
      <w:r w:rsidRPr="0088015C">
        <w:rPr>
          <w:rFonts w:eastAsia="Times New Roman" w:cs="Times New Roman"/>
          <w:szCs w:val="24"/>
        </w:rPr>
        <w:t xml:space="preserve">πρόκληση για το επιστημονικό δυναμικό της χώρας </w:t>
      </w:r>
      <w:r>
        <w:rPr>
          <w:rFonts w:eastAsia="Times New Roman" w:cs="Times New Roman"/>
          <w:szCs w:val="24"/>
        </w:rPr>
        <w:t>μας.</w:t>
      </w:r>
    </w:p>
    <w:p w14:paraId="6B14F2B6" w14:textId="77777777" w:rsidR="004965E6" w:rsidRDefault="004D430C">
      <w:pPr>
        <w:tabs>
          <w:tab w:val="left" w:pos="6168"/>
        </w:tabs>
        <w:spacing w:line="600" w:lineRule="auto"/>
        <w:ind w:firstLine="720"/>
        <w:jc w:val="both"/>
        <w:rPr>
          <w:rFonts w:eastAsia="Times New Roman" w:cs="Times New Roman"/>
          <w:szCs w:val="24"/>
        </w:rPr>
      </w:pPr>
      <w:r w:rsidRPr="0088015C">
        <w:rPr>
          <w:rFonts w:eastAsia="Times New Roman" w:cs="Times New Roman"/>
          <w:szCs w:val="24"/>
        </w:rPr>
        <w:lastRenderedPageBreak/>
        <w:t>Πρέπει ακόμα να υπογραμμίσω το θετικό προηγούμενο</w:t>
      </w:r>
      <w:r>
        <w:rPr>
          <w:rFonts w:eastAsia="Times New Roman" w:cs="Times New Roman"/>
          <w:szCs w:val="24"/>
        </w:rPr>
        <w:t xml:space="preserve">. </w:t>
      </w:r>
      <w:r w:rsidRPr="0088015C">
        <w:rPr>
          <w:rFonts w:eastAsia="Times New Roman" w:cs="Times New Roman"/>
          <w:szCs w:val="24"/>
        </w:rPr>
        <w:t>Σήμερα</w:t>
      </w:r>
      <w:r>
        <w:rPr>
          <w:rFonts w:eastAsia="Times New Roman" w:cs="Times New Roman"/>
          <w:szCs w:val="24"/>
        </w:rPr>
        <w:t>,</w:t>
      </w:r>
      <w:r w:rsidRPr="0088015C">
        <w:rPr>
          <w:rFonts w:eastAsia="Times New Roman" w:cs="Times New Roman"/>
          <w:szCs w:val="24"/>
        </w:rPr>
        <w:t xml:space="preserve"> στο Πολυτεχνείο Κρήτης υ</w:t>
      </w:r>
      <w:r w:rsidRPr="0088015C">
        <w:rPr>
          <w:rFonts w:eastAsia="Times New Roman" w:cs="Times New Roman"/>
          <w:szCs w:val="24"/>
        </w:rPr>
        <w:t>πάρχει ήδη αγγλόφωνο μεταπτυχιακό πρόγραμμα</w:t>
      </w:r>
      <w:r>
        <w:rPr>
          <w:rFonts w:eastAsia="Times New Roman" w:cs="Times New Roman"/>
          <w:szCs w:val="24"/>
        </w:rPr>
        <w:t xml:space="preserve">, «Μηχανική </w:t>
      </w:r>
      <w:r w:rsidRPr="0088015C">
        <w:rPr>
          <w:rFonts w:eastAsia="Times New Roman" w:cs="Times New Roman"/>
          <w:szCs w:val="24"/>
        </w:rPr>
        <w:t>πετρελαίου</w:t>
      </w:r>
      <w:r>
        <w:rPr>
          <w:rFonts w:eastAsia="Times New Roman" w:cs="Times New Roman"/>
          <w:szCs w:val="24"/>
        </w:rPr>
        <w:t>»,</w:t>
      </w:r>
      <w:r w:rsidRPr="0088015C">
        <w:rPr>
          <w:rFonts w:eastAsia="Times New Roman" w:cs="Times New Roman"/>
          <w:szCs w:val="24"/>
        </w:rPr>
        <w:t xml:space="preserve"> θετικά αξιολογημένο στην παγκόσμια κατάταξη του κλάδου</w:t>
      </w:r>
      <w:r>
        <w:rPr>
          <w:rFonts w:eastAsia="Times New Roman" w:cs="Times New Roman"/>
          <w:szCs w:val="24"/>
        </w:rPr>
        <w:t>,</w:t>
      </w:r>
      <w:r w:rsidRPr="0088015C">
        <w:rPr>
          <w:rFonts w:eastAsia="Times New Roman" w:cs="Times New Roman"/>
          <w:szCs w:val="24"/>
        </w:rPr>
        <w:t xml:space="preserve"> που έχει αναπτύξε</w:t>
      </w:r>
      <w:r>
        <w:rPr>
          <w:rFonts w:eastAsia="Times New Roman" w:cs="Times New Roman"/>
          <w:szCs w:val="24"/>
        </w:rPr>
        <w:t>ι σε συνεργασία με αρκετά ξένα π</w:t>
      </w:r>
      <w:r w:rsidRPr="0088015C">
        <w:rPr>
          <w:rFonts w:eastAsia="Times New Roman" w:cs="Times New Roman"/>
          <w:szCs w:val="24"/>
        </w:rPr>
        <w:t>ανεπιστήμια και πετρελαϊκές εταιρείες παγκόσμια</w:t>
      </w:r>
      <w:r>
        <w:rPr>
          <w:rFonts w:eastAsia="Times New Roman" w:cs="Times New Roman"/>
          <w:szCs w:val="24"/>
        </w:rPr>
        <w:t>.</w:t>
      </w:r>
    </w:p>
    <w:p w14:paraId="6B14F2B7" w14:textId="77777777" w:rsidR="004965E6" w:rsidRDefault="004D430C">
      <w:pPr>
        <w:tabs>
          <w:tab w:val="left" w:pos="6168"/>
        </w:tabs>
        <w:spacing w:line="600" w:lineRule="auto"/>
        <w:ind w:firstLine="720"/>
        <w:jc w:val="both"/>
        <w:rPr>
          <w:rFonts w:eastAsia="Times New Roman" w:cs="Times New Roman"/>
          <w:szCs w:val="24"/>
        </w:rPr>
      </w:pPr>
      <w:r>
        <w:rPr>
          <w:rFonts w:eastAsia="Times New Roman" w:cs="Times New Roman"/>
          <w:szCs w:val="24"/>
        </w:rPr>
        <w:t>Θα ήθελα να κάνω</w:t>
      </w:r>
      <w:r w:rsidRPr="0088015C">
        <w:rPr>
          <w:rFonts w:eastAsia="Times New Roman" w:cs="Times New Roman"/>
          <w:szCs w:val="24"/>
        </w:rPr>
        <w:t xml:space="preserve"> μία μικρή αναφορά στο</w:t>
      </w:r>
      <w:r>
        <w:rPr>
          <w:rFonts w:eastAsia="Times New Roman" w:cs="Times New Roman"/>
          <w:szCs w:val="24"/>
        </w:rPr>
        <w:t>ν</w:t>
      </w:r>
      <w:r w:rsidRPr="0088015C">
        <w:rPr>
          <w:rFonts w:eastAsia="Times New Roman" w:cs="Times New Roman"/>
          <w:szCs w:val="24"/>
        </w:rPr>
        <w:t xml:space="preserve"> χρόνο υλοποίησης και τελείωσα</w:t>
      </w:r>
      <w:r>
        <w:rPr>
          <w:rFonts w:eastAsia="Times New Roman" w:cs="Times New Roman"/>
          <w:szCs w:val="24"/>
        </w:rPr>
        <w:t>.</w:t>
      </w:r>
      <w:r w:rsidRPr="0088015C">
        <w:rPr>
          <w:rFonts w:eastAsia="Times New Roman" w:cs="Times New Roman"/>
          <w:szCs w:val="24"/>
        </w:rPr>
        <w:t xml:space="preserve"> Είναι πραγματικά προς έπαινο το γεγονός ότι ανάμεσα στο</w:t>
      </w:r>
      <w:r>
        <w:rPr>
          <w:rFonts w:eastAsia="Times New Roman" w:cs="Times New Roman"/>
          <w:szCs w:val="24"/>
        </w:rPr>
        <w:t>ν</w:t>
      </w:r>
      <w:r w:rsidRPr="0088015C">
        <w:rPr>
          <w:rFonts w:eastAsia="Times New Roman" w:cs="Times New Roman"/>
          <w:szCs w:val="24"/>
        </w:rPr>
        <w:t xml:space="preserve"> χρόνο υποβολής της πρότασης</w:t>
      </w:r>
      <w:r>
        <w:rPr>
          <w:rFonts w:eastAsia="Times New Roman" w:cs="Times New Roman"/>
          <w:szCs w:val="24"/>
        </w:rPr>
        <w:t>,</w:t>
      </w:r>
      <w:r w:rsidRPr="0088015C">
        <w:rPr>
          <w:rFonts w:eastAsia="Times New Roman" w:cs="Times New Roman"/>
          <w:szCs w:val="24"/>
        </w:rPr>
        <w:t xml:space="preserve"> από κάτω</w:t>
      </w:r>
      <w:r>
        <w:rPr>
          <w:rFonts w:eastAsia="Times New Roman" w:cs="Times New Roman"/>
          <w:szCs w:val="24"/>
        </w:rPr>
        <w:t>,</w:t>
      </w:r>
      <w:r w:rsidRPr="0088015C">
        <w:rPr>
          <w:rFonts w:eastAsia="Times New Roman" w:cs="Times New Roman"/>
          <w:szCs w:val="24"/>
        </w:rPr>
        <w:t xml:space="preserve"> </w:t>
      </w:r>
      <w:r>
        <w:rPr>
          <w:rFonts w:eastAsia="Times New Roman" w:cs="Times New Roman"/>
          <w:szCs w:val="24"/>
        </w:rPr>
        <w:t xml:space="preserve">όπως </w:t>
      </w:r>
      <w:r w:rsidRPr="0088015C">
        <w:rPr>
          <w:rFonts w:eastAsia="Times New Roman" w:cs="Times New Roman"/>
          <w:szCs w:val="24"/>
        </w:rPr>
        <w:t>λέμε</w:t>
      </w:r>
      <w:r>
        <w:rPr>
          <w:rFonts w:eastAsia="Times New Roman" w:cs="Times New Roman"/>
          <w:szCs w:val="24"/>
        </w:rPr>
        <w:t>,</w:t>
      </w:r>
      <w:r w:rsidRPr="0088015C">
        <w:rPr>
          <w:rFonts w:eastAsia="Times New Roman" w:cs="Times New Roman"/>
          <w:szCs w:val="24"/>
        </w:rPr>
        <w:t xml:space="preserve"> και της αποδοχής μεσολάβησαν πάρα πολύ λίγοι μήνες</w:t>
      </w:r>
      <w:r>
        <w:rPr>
          <w:rFonts w:eastAsia="Times New Roman" w:cs="Times New Roman"/>
          <w:szCs w:val="24"/>
        </w:rPr>
        <w:t>.</w:t>
      </w:r>
      <w:r w:rsidRPr="0088015C">
        <w:rPr>
          <w:rFonts w:eastAsia="Times New Roman" w:cs="Times New Roman"/>
          <w:szCs w:val="24"/>
        </w:rPr>
        <w:t xml:space="preserve"> </w:t>
      </w:r>
    </w:p>
    <w:p w14:paraId="6B14F2B8" w14:textId="77777777" w:rsidR="004965E6" w:rsidRDefault="004D430C">
      <w:pPr>
        <w:tabs>
          <w:tab w:val="left" w:pos="6168"/>
        </w:tabs>
        <w:spacing w:line="600" w:lineRule="auto"/>
        <w:ind w:firstLine="720"/>
        <w:jc w:val="both"/>
        <w:rPr>
          <w:rFonts w:eastAsia="Times New Roman" w:cs="Times New Roman"/>
          <w:szCs w:val="24"/>
        </w:rPr>
      </w:pPr>
      <w:r>
        <w:rPr>
          <w:rFonts w:eastAsia="Times New Roman" w:cs="Times New Roman"/>
          <w:szCs w:val="24"/>
        </w:rPr>
        <w:t>Ο έπαινος πραγματικά</w:t>
      </w:r>
      <w:r>
        <w:rPr>
          <w:rFonts w:eastAsia="Times New Roman" w:cs="Times New Roman"/>
          <w:szCs w:val="24"/>
        </w:rPr>
        <w:t>,</w:t>
      </w:r>
      <w:r>
        <w:rPr>
          <w:rFonts w:eastAsia="Times New Roman" w:cs="Times New Roman"/>
          <w:szCs w:val="24"/>
        </w:rPr>
        <w:t xml:space="preserve"> ανήκει στον Υπουργό</w:t>
      </w:r>
      <w:r>
        <w:rPr>
          <w:rFonts w:eastAsia="Times New Roman" w:cs="Times New Roman"/>
          <w:szCs w:val="24"/>
        </w:rPr>
        <w:t xml:space="preserve">, τον κ. </w:t>
      </w:r>
      <w:proofErr w:type="spellStart"/>
      <w:r>
        <w:rPr>
          <w:rFonts w:eastAsia="Times New Roman" w:cs="Times New Roman"/>
          <w:szCs w:val="24"/>
        </w:rPr>
        <w:t>Φωτάκη</w:t>
      </w:r>
      <w:proofErr w:type="spellEnd"/>
      <w:r w:rsidRPr="0088015C">
        <w:rPr>
          <w:rFonts w:eastAsia="Times New Roman" w:cs="Times New Roman"/>
          <w:szCs w:val="24"/>
        </w:rPr>
        <w:t xml:space="preserve"> που </w:t>
      </w:r>
      <w:r>
        <w:rPr>
          <w:rFonts w:eastAsia="Times New Roman" w:cs="Times New Roman"/>
          <w:szCs w:val="24"/>
        </w:rPr>
        <w:t xml:space="preserve">ενστερνίστηκε άμεσα </w:t>
      </w:r>
      <w:r w:rsidRPr="0088015C">
        <w:rPr>
          <w:rFonts w:eastAsia="Times New Roman" w:cs="Times New Roman"/>
          <w:szCs w:val="24"/>
        </w:rPr>
        <w:t>και προώθησε ταχύτατα την ιδέα</w:t>
      </w:r>
      <w:r>
        <w:rPr>
          <w:rFonts w:eastAsia="Times New Roman" w:cs="Times New Roman"/>
          <w:szCs w:val="24"/>
        </w:rPr>
        <w:t>,</w:t>
      </w:r>
      <w:r w:rsidRPr="0088015C">
        <w:rPr>
          <w:rFonts w:eastAsia="Times New Roman" w:cs="Times New Roman"/>
          <w:szCs w:val="24"/>
        </w:rPr>
        <w:t xml:space="preserve"> στο Υπουργείο Ενέργειας</w:t>
      </w:r>
      <w:r>
        <w:rPr>
          <w:rFonts w:eastAsia="Times New Roman" w:cs="Times New Roman"/>
          <w:szCs w:val="24"/>
        </w:rPr>
        <w:t>,</w:t>
      </w:r>
      <w:r w:rsidRPr="0088015C">
        <w:rPr>
          <w:rFonts w:eastAsia="Times New Roman" w:cs="Times New Roman"/>
          <w:szCs w:val="24"/>
        </w:rPr>
        <w:t xml:space="preserve"> στον Υπουργό κ</w:t>
      </w:r>
      <w:r>
        <w:rPr>
          <w:rFonts w:eastAsia="Times New Roman" w:cs="Times New Roman"/>
          <w:szCs w:val="24"/>
        </w:rPr>
        <w:t>.</w:t>
      </w:r>
      <w:r w:rsidRPr="0088015C">
        <w:rPr>
          <w:rFonts w:eastAsia="Times New Roman" w:cs="Times New Roman"/>
          <w:szCs w:val="24"/>
        </w:rPr>
        <w:t xml:space="preserve"> Σταθάκη</w:t>
      </w:r>
      <w:r>
        <w:rPr>
          <w:rFonts w:eastAsia="Times New Roman" w:cs="Times New Roman"/>
          <w:szCs w:val="24"/>
        </w:rPr>
        <w:t xml:space="preserve"> </w:t>
      </w:r>
      <w:r w:rsidRPr="0088015C">
        <w:rPr>
          <w:rFonts w:eastAsia="Times New Roman" w:cs="Times New Roman"/>
          <w:szCs w:val="24"/>
        </w:rPr>
        <w:t xml:space="preserve">και κυρίως </w:t>
      </w:r>
      <w:r>
        <w:rPr>
          <w:rFonts w:eastAsia="Times New Roman" w:cs="Times New Roman"/>
          <w:szCs w:val="24"/>
        </w:rPr>
        <w:t xml:space="preserve">σε όλους όσοι </w:t>
      </w:r>
      <w:r w:rsidRPr="0088015C">
        <w:rPr>
          <w:rFonts w:eastAsia="Times New Roman" w:cs="Times New Roman"/>
          <w:szCs w:val="24"/>
        </w:rPr>
        <w:t xml:space="preserve">ενήργησαν με ασυνήθιστη </w:t>
      </w:r>
      <w:r>
        <w:rPr>
          <w:rFonts w:eastAsia="Times New Roman" w:cs="Times New Roman"/>
          <w:szCs w:val="24"/>
        </w:rPr>
        <w:t xml:space="preserve">–ας </w:t>
      </w:r>
      <w:r w:rsidRPr="0088015C">
        <w:rPr>
          <w:rFonts w:eastAsia="Times New Roman" w:cs="Times New Roman"/>
          <w:szCs w:val="24"/>
        </w:rPr>
        <w:t>μου επιτραπεί</w:t>
      </w:r>
      <w:r>
        <w:rPr>
          <w:rFonts w:eastAsia="Times New Roman" w:cs="Times New Roman"/>
          <w:szCs w:val="24"/>
        </w:rPr>
        <w:t>- ταχύτητα για το ελληνικό δ</w:t>
      </w:r>
      <w:r w:rsidRPr="0088015C">
        <w:rPr>
          <w:rFonts w:eastAsia="Times New Roman" w:cs="Times New Roman"/>
          <w:szCs w:val="24"/>
        </w:rPr>
        <w:t>ημόσιο</w:t>
      </w:r>
      <w:r>
        <w:rPr>
          <w:rFonts w:eastAsia="Times New Roman" w:cs="Times New Roman"/>
          <w:szCs w:val="24"/>
        </w:rPr>
        <w:t>,</w:t>
      </w:r>
      <w:r w:rsidRPr="0088015C">
        <w:rPr>
          <w:rFonts w:eastAsia="Times New Roman" w:cs="Times New Roman"/>
          <w:szCs w:val="24"/>
        </w:rPr>
        <w:t xml:space="preserve"> για </w:t>
      </w:r>
      <w:r>
        <w:rPr>
          <w:rFonts w:eastAsia="Times New Roman" w:cs="Times New Roman"/>
          <w:szCs w:val="24"/>
        </w:rPr>
        <w:t>τον συντονισμό και την υλοποί</w:t>
      </w:r>
      <w:r>
        <w:rPr>
          <w:rFonts w:eastAsia="Times New Roman" w:cs="Times New Roman"/>
          <w:szCs w:val="24"/>
        </w:rPr>
        <w:t>ηση α</w:t>
      </w:r>
      <w:r w:rsidRPr="0088015C">
        <w:rPr>
          <w:rFonts w:eastAsia="Times New Roman" w:cs="Times New Roman"/>
          <w:szCs w:val="24"/>
        </w:rPr>
        <w:t xml:space="preserve">υτής </w:t>
      </w:r>
      <w:r>
        <w:rPr>
          <w:rFonts w:eastAsia="Times New Roman" w:cs="Times New Roman"/>
          <w:szCs w:val="24"/>
        </w:rPr>
        <w:t xml:space="preserve">της </w:t>
      </w:r>
      <w:r w:rsidRPr="0088015C">
        <w:rPr>
          <w:rFonts w:eastAsia="Times New Roman" w:cs="Times New Roman"/>
          <w:szCs w:val="24"/>
        </w:rPr>
        <w:t>απόφασης</w:t>
      </w:r>
      <w:r>
        <w:rPr>
          <w:rFonts w:eastAsia="Times New Roman" w:cs="Times New Roman"/>
          <w:szCs w:val="24"/>
        </w:rPr>
        <w:t xml:space="preserve">. </w:t>
      </w:r>
    </w:p>
    <w:p w14:paraId="6B14F2B9" w14:textId="77777777" w:rsidR="004965E6" w:rsidRDefault="004D430C">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B14F2BA" w14:textId="77777777" w:rsidR="004965E6" w:rsidRDefault="004D430C">
      <w:pPr>
        <w:tabs>
          <w:tab w:val="left" w:pos="6168"/>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6B14F2BB"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w:t>
      </w:r>
      <w:proofErr w:type="spellStart"/>
      <w:r>
        <w:rPr>
          <w:rFonts w:eastAsia="Times New Roman" w:cs="Times New Roman"/>
          <w:szCs w:val="24"/>
        </w:rPr>
        <w:t>Μπαλωμενάκη</w:t>
      </w:r>
      <w:proofErr w:type="spellEnd"/>
      <w:r>
        <w:rPr>
          <w:rFonts w:eastAsia="Times New Roman" w:cs="Times New Roman"/>
          <w:szCs w:val="24"/>
        </w:rPr>
        <w:t xml:space="preserve"> και ιδιαίτερα, για τη συνέπεια στον χρόνο. </w:t>
      </w:r>
    </w:p>
    <w:p w14:paraId="6B14F2B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Τον λόγο έχει, από την Κοινοβουλευτική Ομάδα του ΣΥΡΙΖΑ, ο κ. Θ</w:t>
      </w:r>
      <w:r>
        <w:rPr>
          <w:rFonts w:eastAsia="Times New Roman" w:cs="Times New Roman"/>
          <w:szCs w:val="24"/>
        </w:rPr>
        <w:t xml:space="preserve">ηβαίος για πέντε λεπτά. </w:t>
      </w:r>
    </w:p>
    <w:p w14:paraId="6B14F2BD"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 xml:space="preserve">Ευχαριστώ, κύριε Πρόεδρε. </w:t>
      </w:r>
    </w:p>
    <w:p w14:paraId="6B14F2BE" w14:textId="77777777" w:rsidR="004965E6" w:rsidRDefault="004D430C">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88015C">
        <w:rPr>
          <w:rFonts w:eastAsia="Times New Roman" w:cs="Times New Roman"/>
          <w:szCs w:val="24"/>
        </w:rPr>
        <w:t xml:space="preserve">δεν έχουν περάσει ούτε </w:t>
      </w:r>
      <w:r>
        <w:rPr>
          <w:rFonts w:eastAsia="Times New Roman" w:cs="Times New Roman"/>
          <w:szCs w:val="24"/>
        </w:rPr>
        <w:t xml:space="preserve">είκοσι τέσσερις </w:t>
      </w:r>
      <w:r w:rsidRPr="0088015C">
        <w:rPr>
          <w:rFonts w:eastAsia="Times New Roman" w:cs="Times New Roman"/>
          <w:szCs w:val="24"/>
        </w:rPr>
        <w:t xml:space="preserve">ώρες </w:t>
      </w:r>
      <w:r>
        <w:rPr>
          <w:rFonts w:eastAsia="Times New Roman" w:cs="Times New Roman"/>
          <w:szCs w:val="24"/>
        </w:rPr>
        <w:t>από την ψήφο εμπιστοσύνης</w:t>
      </w:r>
      <w:r>
        <w:rPr>
          <w:rFonts w:eastAsia="Times New Roman" w:cs="Times New Roman"/>
          <w:szCs w:val="24"/>
        </w:rPr>
        <w:t>,</w:t>
      </w:r>
      <w:r>
        <w:rPr>
          <w:rFonts w:eastAsia="Times New Roman" w:cs="Times New Roman"/>
          <w:szCs w:val="24"/>
        </w:rPr>
        <w:t xml:space="preserve"> που έλαβε η Κυβέρνηση και το </w:t>
      </w:r>
      <w:r w:rsidRPr="0088015C">
        <w:rPr>
          <w:rFonts w:eastAsia="Times New Roman" w:cs="Times New Roman"/>
          <w:szCs w:val="24"/>
        </w:rPr>
        <w:t xml:space="preserve">πρώτο </w:t>
      </w:r>
      <w:r>
        <w:rPr>
          <w:rFonts w:eastAsia="Times New Roman" w:cs="Times New Roman"/>
          <w:szCs w:val="24"/>
        </w:rPr>
        <w:t>νομο</w:t>
      </w:r>
      <w:r w:rsidRPr="0088015C">
        <w:rPr>
          <w:rFonts w:eastAsia="Times New Roman" w:cs="Times New Roman"/>
          <w:szCs w:val="24"/>
        </w:rPr>
        <w:t>σχέδιο που έρχεται για ψήφιση συμβολικά</w:t>
      </w:r>
      <w:r>
        <w:rPr>
          <w:rFonts w:eastAsia="Times New Roman" w:cs="Times New Roman"/>
          <w:szCs w:val="24"/>
        </w:rPr>
        <w:t>,</w:t>
      </w:r>
      <w:r w:rsidRPr="0088015C">
        <w:rPr>
          <w:rFonts w:eastAsia="Times New Roman" w:cs="Times New Roman"/>
          <w:szCs w:val="24"/>
        </w:rPr>
        <w:t xml:space="preserve"> τουλά</w:t>
      </w:r>
      <w:r w:rsidRPr="0088015C">
        <w:rPr>
          <w:rFonts w:eastAsia="Times New Roman" w:cs="Times New Roman"/>
          <w:szCs w:val="24"/>
        </w:rPr>
        <w:t>χιστον</w:t>
      </w:r>
      <w:r>
        <w:rPr>
          <w:rFonts w:eastAsia="Times New Roman" w:cs="Times New Roman"/>
          <w:szCs w:val="24"/>
        </w:rPr>
        <w:t>,</w:t>
      </w:r>
      <w:r w:rsidRPr="0088015C">
        <w:rPr>
          <w:rFonts w:eastAsia="Times New Roman" w:cs="Times New Roman"/>
          <w:szCs w:val="24"/>
        </w:rPr>
        <w:t xml:space="preserve"> δίνει το στίγμα της διακυβέρνησης για το επόμενο διάστημα</w:t>
      </w:r>
      <w:r>
        <w:rPr>
          <w:rFonts w:eastAsia="Times New Roman" w:cs="Times New Roman"/>
          <w:szCs w:val="24"/>
        </w:rPr>
        <w:t>,</w:t>
      </w:r>
      <w:r w:rsidRPr="0088015C">
        <w:rPr>
          <w:rFonts w:eastAsia="Times New Roman" w:cs="Times New Roman"/>
          <w:szCs w:val="24"/>
        </w:rPr>
        <w:t xml:space="preserve"> το οποίο περιλαμβάνει δύο πολύ σημαντικά θέματα της κυβερνητικής ατζέντας</w:t>
      </w:r>
      <w:r>
        <w:rPr>
          <w:rFonts w:eastAsia="Times New Roman" w:cs="Times New Roman"/>
          <w:szCs w:val="24"/>
        </w:rPr>
        <w:t>,</w:t>
      </w:r>
      <w:r w:rsidRPr="0088015C">
        <w:rPr>
          <w:rFonts w:eastAsia="Times New Roman" w:cs="Times New Roman"/>
          <w:szCs w:val="24"/>
        </w:rPr>
        <w:t xml:space="preserve"> αυτά της παιδείας και της εργασίας</w:t>
      </w:r>
      <w:r>
        <w:rPr>
          <w:rFonts w:eastAsia="Times New Roman" w:cs="Times New Roman"/>
          <w:szCs w:val="24"/>
        </w:rPr>
        <w:t>.</w:t>
      </w:r>
      <w:r w:rsidRPr="0088015C">
        <w:rPr>
          <w:rFonts w:eastAsia="Times New Roman" w:cs="Times New Roman"/>
          <w:szCs w:val="24"/>
        </w:rPr>
        <w:t xml:space="preserve"> </w:t>
      </w:r>
    </w:p>
    <w:p w14:paraId="6B14F2BF" w14:textId="77777777" w:rsidR="004965E6" w:rsidRDefault="004D430C">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Μέχρι πρότινος, η απρογραμμάτιστη ίδρυση </w:t>
      </w:r>
      <w:r w:rsidRPr="0088015C">
        <w:rPr>
          <w:rFonts w:eastAsia="Times New Roman" w:cs="Times New Roman"/>
          <w:szCs w:val="24"/>
        </w:rPr>
        <w:t>τμημάτων σε πανεπιστή</w:t>
      </w:r>
      <w:r>
        <w:rPr>
          <w:rFonts w:eastAsia="Times New Roman" w:cs="Times New Roman"/>
          <w:szCs w:val="24"/>
        </w:rPr>
        <w:t xml:space="preserve">μια και ΤΕΙ </w:t>
      </w:r>
      <w:r>
        <w:rPr>
          <w:rFonts w:eastAsia="Times New Roman" w:cs="Times New Roman"/>
          <w:szCs w:val="24"/>
        </w:rPr>
        <w:t>είχε ως αποτέλεσμα τ</w:t>
      </w:r>
      <w:r w:rsidRPr="0088015C">
        <w:rPr>
          <w:rFonts w:eastAsia="Times New Roman" w:cs="Times New Roman"/>
          <w:szCs w:val="24"/>
        </w:rPr>
        <w:t>ην αλληλο</w:t>
      </w:r>
      <w:r>
        <w:rPr>
          <w:rFonts w:eastAsia="Times New Roman" w:cs="Times New Roman"/>
          <w:szCs w:val="24"/>
        </w:rPr>
        <w:t>επι</w:t>
      </w:r>
      <w:r w:rsidRPr="0088015C">
        <w:rPr>
          <w:rFonts w:eastAsia="Times New Roman" w:cs="Times New Roman"/>
          <w:szCs w:val="24"/>
        </w:rPr>
        <w:t>κάλυψη γνωστικών αντικειμένων και τη δημιουργία σύγχυσης σε μία σειρά αποφοίτους</w:t>
      </w:r>
      <w:r>
        <w:rPr>
          <w:rFonts w:eastAsia="Times New Roman" w:cs="Times New Roman"/>
          <w:szCs w:val="24"/>
        </w:rPr>
        <w:t>,</w:t>
      </w:r>
      <w:r w:rsidRPr="0088015C">
        <w:rPr>
          <w:rFonts w:eastAsia="Times New Roman" w:cs="Times New Roman"/>
          <w:szCs w:val="24"/>
        </w:rPr>
        <w:t xml:space="preserve"> σε σχέση με τα επαγγελματικά δικαιώματα</w:t>
      </w:r>
      <w:r>
        <w:rPr>
          <w:rFonts w:eastAsia="Times New Roman" w:cs="Times New Roman"/>
          <w:szCs w:val="24"/>
        </w:rPr>
        <w:t>.</w:t>
      </w:r>
      <w:r w:rsidRPr="0088015C">
        <w:rPr>
          <w:rFonts w:eastAsia="Times New Roman" w:cs="Times New Roman"/>
          <w:szCs w:val="24"/>
        </w:rPr>
        <w:t xml:space="preserve"> </w:t>
      </w:r>
    </w:p>
    <w:p w14:paraId="6B14F2C0" w14:textId="77777777" w:rsidR="004965E6" w:rsidRDefault="004D430C">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Σε αυτά </w:t>
      </w:r>
      <w:r w:rsidRPr="0088015C">
        <w:rPr>
          <w:rFonts w:eastAsia="Times New Roman" w:cs="Times New Roman"/>
          <w:szCs w:val="24"/>
        </w:rPr>
        <w:t>τα πλαίσια κινούνται και τα περισσότερα τμήματα στα ΤΕΙ Θεσσαλίας και Στερεάς Ελλάδας</w:t>
      </w:r>
      <w:r>
        <w:rPr>
          <w:rFonts w:eastAsia="Times New Roman" w:cs="Times New Roman"/>
          <w:szCs w:val="24"/>
        </w:rPr>
        <w:t>,</w:t>
      </w:r>
      <w:r w:rsidRPr="0088015C">
        <w:rPr>
          <w:rFonts w:eastAsia="Times New Roman" w:cs="Times New Roman"/>
          <w:szCs w:val="24"/>
        </w:rPr>
        <w:t xml:space="preserve"> τμήμα</w:t>
      </w:r>
      <w:r w:rsidRPr="0088015C">
        <w:rPr>
          <w:rFonts w:eastAsia="Times New Roman" w:cs="Times New Roman"/>
          <w:szCs w:val="24"/>
        </w:rPr>
        <w:t xml:space="preserve">τα με βάσεις εισόδου κάτω από </w:t>
      </w:r>
      <w:r>
        <w:rPr>
          <w:rFonts w:eastAsia="Times New Roman" w:cs="Times New Roman"/>
          <w:szCs w:val="24"/>
        </w:rPr>
        <w:t>δέκα,</w:t>
      </w:r>
      <w:r w:rsidRPr="0088015C">
        <w:rPr>
          <w:rFonts w:eastAsia="Times New Roman" w:cs="Times New Roman"/>
          <w:szCs w:val="24"/>
        </w:rPr>
        <w:t xml:space="preserve"> με χαμηλή συμμετοχή σπουδαστών</w:t>
      </w:r>
      <w:r>
        <w:rPr>
          <w:rFonts w:eastAsia="Times New Roman" w:cs="Times New Roman"/>
          <w:szCs w:val="24"/>
        </w:rPr>
        <w:t>, μεγάλα ποσοστά διαρροής κ</w:t>
      </w:r>
      <w:r w:rsidRPr="0088015C">
        <w:rPr>
          <w:rFonts w:eastAsia="Times New Roman" w:cs="Times New Roman"/>
          <w:szCs w:val="24"/>
        </w:rPr>
        <w:t>αι φυσικά</w:t>
      </w:r>
      <w:r>
        <w:rPr>
          <w:rFonts w:eastAsia="Times New Roman" w:cs="Times New Roman"/>
          <w:szCs w:val="24"/>
        </w:rPr>
        <w:t>,</w:t>
      </w:r>
      <w:r w:rsidRPr="0088015C">
        <w:rPr>
          <w:rFonts w:eastAsia="Times New Roman" w:cs="Times New Roman"/>
          <w:szCs w:val="24"/>
        </w:rPr>
        <w:t xml:space="preserve"> υψηλά ποσοστά ανεργίας</w:t>
      </w:r>
      <w:r>
        <w:rPr>
          <w:rFonts w:eastAsia="Times New Roman" w:cs="Times New Roman"/>
          <w:szCs w:val="24"/>
        </w:rPr>
        <w:t>.</w:t>
      </w:r>
    </w:p>
    <w:p w14:paraId="6B14F2C1" w14:textId="77777777" w:rsidR="004965E6" w:rsidRDefault="004D430C">
      <w:pPr>
        <w:tabs>
          <w:tab w:val="left" w:pos="6168"/>
        </w:tabs>
        <w:spacing w:line="600" w:lineRule="auto"/>
        <w:ind w:firstLine="720"/>
        <w:jc w:val="both"/>
        <w:rPr>
          <w:rFonts w:eastAsia="Times New Roman" w:cs="Times New Roman"/>
          <w:szCs w:val="24"/>
        </w:rPr>
      </w:pPr>
      <w:r w:rsidRPr="0088015C">
        <w:rPr>
          <w:rFonts w:eastAsia="Times New Roman" w:cs="Times New Roman"/>
          <w:szCs w:val="24"/>
        </w:rPr>
        <w:t>Μπροστά</w:t>
      </w:r>
      <w:r>
        <w:rPr>
          <w:rFonts w:eastAsia="Times New Roman" w:cs="Times New Roman"/>
          <w:szCs w:val="24"/>
        </w:rPr>
        <w:t>,</w:t>
      </w:r>
      <w:r w:rsidRPr="0088015C">
        <w:rPr>
          <w:rFonts w:eastAsia="Times New Roman" w:cs="Times New Roman"/>
          <w:szCs w:val="24"/>
        </w:rPr>
        <w:t xml:space="preserve"> </w:t>
      </w:r>
      <w:r>
        <w:rPr>
          <w:rFonts w:eastAsia="Times New Roman" w:cs="Times New Roman"/>
          <w:szCs w:val="24"/>
        </w:rPr>
        <w:t>λ</w:t>
      </w:r>
      <w:r w:rsidRPr="0088015C">
        <w:rPr>
          <w:rFonts w:eastAsia="Times New Roman" w:cs="Times New Roman"/>
          <w:szCs w:val="24"/>
        </w:rPr>
        <w:t>οιπόν</w:t>
      </w:r>
      <w:r>
        <w:rPr>
          <w:rFonts w:eastAsia="Times New Roman" w:cs="Times New Roman"/>
          <w:szCs w:val="24"/>
        </w:rPr>
        <w:t>,</w:t>
      </w:r>
      <w:r w:rsidRPr="0088015C">
        <w:rPr>
          <w:rFonts w:eastAsia="Times New Roman" w:cs="Times New Roman"/>
          <w:szCs w:val="24"/>
        </w:rPr>
        <w:t xml:space="preserve"> σε αυτή την άσχημη ακαδημαϊκή κατάσταση</w:t>
      </w:r>
      <w:r>
        <w:rPr>
          <w:rFonts w:eastAsia="Times New Roman" w:cs="Times New Roman"/>
          <w:szCs w:val="24"/>
        </w:rPr>
        <w:t>,</w:t>
      </w:r>
      <w:r w:rsidRPr="0088015C">
        <w:rPr>
          <w:rFonts w:eastAsia="Times New Roman" w:cs="Times New Roman"/>
          <w:szCs w:val="24"/>
        </w:rPr>
        <w:t xml:space="preserve"> για τη Στερεά Ελλάδα τουλάχιστον που μπορώ να γνωρίζω καλύτερα</w:t>
      </w:r>
      <w:r>
        <w:rPr>
          <w:rFonts w:eastAsia="Times New Roman" w:cs="Times New Roman"/>
          <w:szCs w:val="24"/>
        </w:rPr>
        <w:t>,</w:t>
      </w:r>
      <w:r w:rsidRPr="0088015C">
        <w:rPr>
          <w:rFonts w:eastAsia="Times New Roman" w:cs="Times New Roman"/>
          <w:szCs w:val="24"/>
        </w:rPr>
        <w:t xml:space="preserve"> η απάν</w:t>
      </w:r>
      <w:r w:rsidRPr="0088015C">
        <w:rPr>
          <w:rFonts w:eastAsia="Times New Roman" w:cs="Times New Roman"/>
          <w:szCs w:val="24"/>
        </w:rPr>
        <w:t xml:space="preserve">τηση Υπουργείου και ακαδημαϊκής κοινότητας είναι η σύμπραξη των πανεπιστημίων </w:t>
      </w:r>
      <w:r>
        <w:rPr>
          <w:rFonts w:eastAsia="Times New Roman" w:cs="Times New Roman"/>
          <w:szCs w:val="24"/>
        </w:rPr>
        <w:t xml:space="preserve">με τα ΤΕΙ. </w:t>
      </w:r>
    </w:p>
    <w:p w14:paraId="6B14F2C2" w14:textId="77777777" w:rsidR="004965E6" w:rsidRDefault="004D430C">
      <w:pPr>
        <w:tabs>
          <w:tab w:val="left" w:pos="6168"/>
        </w:tabs>
        <w:spacing w:line="600" w:lineRule="auto"/>
        <w:ind w:firstLine="720"/>
        <w:jc w:val="both"/>
        <w:rPr>
          <w:rFonts w:eastAsia="Times New Roman" w:cs="Times New Roman"/>
          <w:szCs w:val="24"/>
        </w:rPr>
      </w:pPr>
      <w:r>
        <w:rPr>
          <w:rFonts w:eastAsia="Times New Roman" w:cs="Times New Roman"/>
          <w:szCs w:val="24"/>
        </w:rPr>
        <w:t>Η στρατηγική αυτή δεν μπορεί α</w:t>
      </w:r>
      <w:r w:rsidRPr="0088015C">
        <w:rPr>
          <w:rFonts w:eastAsia="Times New Roman" w:cs="Times New Roman"/>
          <w:szCs w:val="24"/>
        </w:rPr>
        <w:t>σφαλώς να αγνοεί την υπάρχουσα κατάσταση</w:t>
      </w:r>
      <w:r>
        <w:rPr>
          <w:rFonts w:eastAsia="Times New Roman" w:cs="Times New Roman"/>
          <w:szCs w:val="24"/>
        </w:rPr>
        <w:t>,</w:t>
      </w:r>
      <w:r w:rsidRPr="0088015C">
        <w:rPr>
          <w:rFonts w:eastAsia="Times New Roman" w:cs="Times New Roman"/>
          <w:szCs w:val="24"/>
        </w:rPr>
        <w:t xml:space="preserve"> τις υποδομές και τις δομές που φτιάχτηκαν με χρήματα του ελληνικού λαού</w:t>
      </w:r>
      <w:r>
        <w:rPr>
          <w:rFonts w:eastAsia="Times New Roman" w:cs="Times New Roman"/>
          <w:szCs w:val="24"/>
        </w:rPr>
        <w:t>. Θ</w:t>
      </w:r>
      <w:r w:rsidRPr="0088015C">
        <w:rPr>
          <w:rFonts w:eastAsia="Times New Roman" w:cs="Times New Roman"/>
          <w:szCs w:val="24"/>
        </w:rPr>
        <w:t xml:space="preserve">α ήταν λάθος να μην </w:t>
      </w:r>
      <w:r>
        <w:rPr>
          <w:rFonts w:eastAsia="Times New Roman" w:cs="Times New Roman"/>
          <w:szCs w:val="24"/>
        </w:rPr>
        <w:t>αξιοποιηθούν εξαιρετικές δομές, δ</w:t>
      </w:r>
      <w:r w:rsidRPr="0088015C">
        <w:rPr>
          <w:rFonts w:eastAsia="Times New Roman" w:cs="Times New Roman"/>
          <w:szCs w:val="24"/>
        </w:rPr>
        <w:t xml:space="preserve">υστυχώς </w:t>
      </w:r>
      <w:r>
        <w:rPr>
          <w:rFonts w:eastAsia="Times New Roman" w:cs="Times New Roman"/>
          <w:szCs w:val="24"/>
        </w:rPr>
        <w:t xml:space="preserve">διάσπαρτες </w:t>
      </w:r>
      <w:r w:rsidRPr="0088015C">
        <w:rPr>
          <w:rFonts w:eastAsia="Times New Roman" w:cs="Times New Roman"/>
          <w:szCs w:val="24"/>
        </w:rPr>
        <w:t>σε όλη τη χώρα</w:t>
      </w:r>
      <w:r>
        <w:rPr>
          <w:rFonts w:eastAsia="Times New Roman" w:cs="Times New Roman"/>
          <w:szCs w:val="24"/>
        </w:rPr>
        <w:t>.</w:t>
      </w:r>
      <w:r w:rsidRPr="0088015C">
        <w:rPr>
          <w:rFonts w:eastAsia="Times New Roman" w:cs="Times New Roman"/>
          <w:szCs w:val="24"/>
        </w:rPr>
        <w:t xml:space="preserve"> Σε κάθε περίπτωση</w:t>
      </w:r>
      <w:r>
        <w:rPr>
          <w:rFonts w:eastAsia="Times New Roman" w:cs="Times New Roman"/>
          <w:szCs w:val="24"/>
        </w:rPr>
        <w:t>,</w:t>
      </w:r>
      <w:r w:rsidRPr="0088015C">
        <w:rPr>
          <w:rFonts w:eastAsia="Times New Roman" w:cs="Times New Roman"/>
          <w:szCs w:val="24"/>
        </w:rPr>
        <w:t xml:space="preserve"> η στρατηγική αυτή οφείλει να είναι τολμηρή και καινοτόμα</w:t>
      </w:r>
      <w:r>
        <w:rPr>
          <w:rFonts w:eastAsia="Times New Roman" w:cs="Times New Roman"/>
          <w:szCs w:val="24"/>
        </w:rPr>
        <w:t>.</w:t>
      </w:r>
    </w:p>
    <w:p w14:paraId="6B14F2C3" w14:textId="77777777" w:rsidR="004965E6" w:rsidRDefault="004D430C">
      <w:pPr>
        <w:tabs>
          <w:tab w:val="left" w:pos="6168"/>
        </w:tabs>
        <w:spacing w:line="600" w:lineRule="auto"/>
        <w:ind w:firstLine="720"/>
        <w:jc w:val="both"/>
        <w:rPr>
          <w:rFonts w:eastAsia="Times New Roman" w:cs="Times New Roman"/>
          <w:szCs w:val="24"/>
        </w:rPr>
      </w:pPr>
      <w:r>
        <w:rPr>
          <w:rFonts w:eastAsia="Times New Roman" w:cs="Times New Roman"/>
          <w:szCs w:val="24"/>
        </w:rPr>
        <w:t>Ειδικότερα, θ</w:t>
      </w:r>
      <w:r w:rsidRPr="0088015C">
        <w:rPr>
          <w:rFonts w:eastAsia="Times New Roman" w:cs="Times New Roman"/>
          <w:szCs w:val="24"/>
        </w:rPr>
        <w:t xml:space="preserve">α μιλήσω για τη Βοιωτία και για το υπάρχον Τμήμα Εφοδιαστικής </w:t>
      </w:r>
      <w:r>
        <w:rPr>
          <w:rFonts w:eastAsia="Times New Roman" w:cs="Times New Roman"/>
          <w:szCs w:val="24"/>
        </w:rPr>
        <w:t xml:space="preserve">Αλυσίδας στο ΤΕΙ </w:t>
      </w:r>
      <w:r w:rsidRPr="0088015C">
        <w:rPr>
          <w:rFonts w:eastAsia="Times New Roman" w:cs="Times New Roman"/>
          <w:szCs w:val="24"/>
        </w:rPr>
        <w:t>της Θήβας</w:t>
      </w:r>
      <w:r>
        <w:rPr>
          <w:rFonts w:eastAsia="Times New Roman" w:cs="Times New Roman"/>
          <w:szCs w:val="24"/>
        </w:rPr>
        <w:t>,</w:t>
      </w:r>
      <w:r w:rsidRPr="0088015C">
        <w:rPr>
          <w:rFonts w:eastAsia="Times New Roman" w:cs="Times New Roman"/>
          <w:szCs w:val="24"/>
        </w:rPr>
        <w:t xml:space="preserve"> που εντά</w:t>
      </w:r>
      <w:r w:rsidRPr="0088015C">
        <w:rPr>
          <w:rFonts w:eastAsia="Times New Roman" w:cs="Times New Roman"/>
          <w:szCs w:val="24"/>
        </w:rPr>
        <w:t>σσεται στο Γεωπονικό Πανεπιστήμιο Αθηνών</w:t>
      </w:r>
      <w:r>
        <w:rPr>
          <w:rFonts w:eastAsia="Times New Roman" w:cs="Times New Roman"/>
          <w:szCs w:val="24"/>
        </w:rPr>
        <w:t>.</w:t>
      </w:r>
      <w:r w:rsidRPr="0088015C">
        <w:rPr>
          <w:rFonts w:eastAsia="Times New Roman" w:cs="Times New Roman"/>
          <w:szCs w:val="24"/>
        </w:rPr>
        <w:t xml:space="preserve"> Ένα ιστορικό πα</w:t>
      </w:r>
      <w:r w:rsidRPr="0088015C">
        <w:rPr>
          <w:rFonts w:eastAsia="Times New Roman" w:cs="Times New Roman"/>
          <w:szCs w:val="24"/>
        </w:rPr>
        <w:lastRenderedPageBreak/>
        <w:t>νεπιστήμιο με υψηλή ποιότητα σπουδών και εξωσ</w:t>
      </w:r>
      <w:r>
        <w:rPr>
          <w:rFonts w:eastAsia="Times New Roman" w:cs="Times New Roman"/>
          <w:szCs w:val="24"/>
        </w:rPr>
        <w:t>τρεφή ακαδημαϊκή αντίληψη εντάσσει</w:t>
      </w:r>
      <w:r w:rsidRPr="0088015C">
        <w:rPr>
          <w:rFonts w:eastAsia="Times New Roman" w:cs="Times New Roman"/>
          <w:szCs w:val="24"/>
        </w:rPr>
        <w:t xml:space="preserve"> το συγκεκριμένο </w:t>
      </w:r>
      <w:r>
        <w:rPr>
          <w:rFonts w:eastAsia="Times New Roman" w:cs="Times New Roman"/>
          <w:szCs w:val="24"/>
        </w:rPr>
        <w:t>τ</w:t>
      </w:r>
      <w:r w:rsidRPr="0088015C">
        <w:rPr>
          <w:rFonts w:eastAsia="Times New Roman" w:cs="Times New Roman"/>
          <w:szCs w:val="24"/>
        </w:rPr>
        <w:t>μήμα στο δυναμικό του και ιδρύεται Τμήμα Διοίκησης Γεωργικών Επιχειρήσεων και Συστημάτων Εφοδιασμού</w:t>
      </w:r>
      <w:r>
        <w:rPr>
          <w:rFonts w:eastAsia="Times New Roman" w:cs="Times New Roman"/>
          <w:szCs w:val="24"/>
        </w:rPr>
        <w:t>,</w:t>
      </w:r>
      <w:r w:rsidRPr="0088015C">
        <w:rPr>
          <w:rFonts w:eastAsia="Times New Roman" w:cs="Times New Roman"/>
          <w:szCs w:val="24"/>
        </w:rPr>
        <w:t xml:space="preserve"> τ</w:t>
      </w:r>
      <w:r w:rsidRPr="0088015C">
        <w:rPr>
          <w:rFonts w:eastAsia="Times New Roman" w:cs="Times New Roman"/>
          <w:szCs w:val="24"/>
        </w:rPr>
        <w:t>ο οποίο εντάσσεται στη Σχολή Εφαρμοσμένων Οικονομικών και Κοινωνικών Επιστημών του γενικού Πανεπιστημίου Αθηνών</w:t>
      </w:r>
      <w:r>
        <w:rPr>
          <w:rFonts w:eastAsia="Times New Roman" w:cs="Times New Roman"/>
          <w:szCs w:val="24"/>
        </w:rPr>
        <w:t>.</w:t>
      </w:r>
      <w:r w:rsidRPr="0088015C">
        <w:rPr>
          <w:rFonts w:eastAsia="Times New Roman" w:cs="Times New Roman"/>
          <w:szCs w:val="24"/>
        </w:rPr>
        <w:t xml:space="preserve"> Το συγκεκριμένο </w:t>
      </w:r>
      <w:r>
        <w:rPr>
          <w:rFonts w:eastAsia="Times New Roman" w:cs="Times New Roman"/>
          <w:szCs w:val="24"/>
        </w:rPr>
        <w:t>τ</w:t>
      </w:r>
      <w:r w:rsidRPr="0088015C">
        <w:rPr>
          <w:rFonts w:eastAsia="Times New Roman" w:cs="Times New Roman"/>
          <w:szCs w:val="24"/>
        </w:rPr>
        <w:t>μήμα έχει έδρα τη Θήβα και είναι πενταετούς φοίτησης</w:t>
      </w:r>
      <w:r>
        <w:rPr>
          <w:rFonts w:eastAsia="Times New Roman" w:cs="Times New Roman"/>
          <w:szCs w:val="24"/>
        </w:rPr>
        <w:t>.</w:t>
      </w:r>
    </w:p>
    <w:p w14:paraId="6B14F2C4" w14:textId="77777777" w:rsidR="004965E6" w:rsidRDefault="004D430C">
      <w:pPr>
        <w:tabs>
          <w:tab w:val="left" w:pos="6168"/>
        </w:tabs>
        <w:spacing w:line="600" w:lineRule="auto"/>
        <w:ind w:firstLine="720"/>
        <w:jc w:val="both"/>
        <w:rPr>
          <w:rFonts w:eastAsia="Times New Roman" w:cs="Times New Roman"/>
          <w:szCs w:val="24"/>
        </w:rPr>
      </w:pPr>
      <w:r w:rsidRPr="0088015C">
        <w:rPr>
          <w:rFonts w:eastAsia="Times New Roman" w:cs="Times New Roman"/>
          <w:szCs w:val="24"/>
        </w:rPr>
        <w:t>Με αφορμή τη διαβούλευση αρκετών μηνών για το συγκεκριμένο νομοσχέδιο</w:t>
      </w:r>
      <w:r>
        <w:rPr>
          <w:rFonts w:eastAsia="Times New Roman" w:cs="Times New Roman"/>
          <w:szCs w:val="24"/>
        </w:rPr>
        <w:t>,</w:t>
      </w:r>
      <w:r w:rsidRPr="0088015C">
        <w:rPr>
          <w:rFonts w:eastAsia="Times New Roman" w:cs="Times New Roman"/>
          <w:szCs w:val="24"/>
        </w:rPr>
        <w:t xml:space="preserve"> έ</w:t>
      </w:r>
      <w:r w:rsidRPr="0088015C">
        <w:rPr>
          <w:rFonts w:eastAsia="Times New Roman" w:cs="Times New Roman"/>
          <w:szCs w:val="24"/>
        </w:rPr>
        <w:t xml:space="preserve">χει ανοίξει ένας διάλογος με τις πρυτανικές αρχές του Γεωπονικού Πανεπιστημίου </w:t>
      </w:r>
      <w:r>
        <w:rPr>
          <w:rFonts w:eastAsia="Times New Roman" w:cs="Times New Roman"/>
          <w:szCs w:val="24"/>
        </w:rPr>
        <w:t>για την περαιτέρω</w:t>
      </w:r>
      <w:r w:rsidRPr="0088015C">
        <w:rPr>
          <w:rFonts w:eastAsia="Times New Roman" w:cs="Times New Roman"/>
          <w:szCs w:val="24"/>
        </w:rPr>
        <w:t xml:space="preserve"> αξιοποίηση δημόσιων εκτάσεων και ακινήτων του πρώην Οργανισμού </w:t>
      </w:r>
      <w:proofErr w:type="spellStart"/>
      <w:r w:rsidRPr="0088015C">
        <w:rPr>
          <w:rFonts w:eastAsia="Times New Roman" w:cs="Times New Roman"/>
          <w:szCs w:val="24"/>
        </w:rPr>
        <w:t>Κωπαΐδας</w:t>
      </w:r>
      <w:proofErr w:type="spellEnd"/>
      <w:r>
        <w:rPr>
          <w:rFonts w:eastAsia="Times New Roman" w:cs="Times New Roman"/>
          <w:szCs w:val="24"/>
        </w:rPr>
        <w:t>.</w:t>
      </w:r>
      <w:r w:rsidRPr="0088015C">
        <w:rPr>
          <w:rFonts w:eastAsia="Times New Roman" w:cs="Times New Roman"/>
          <w:szCs w:val="24"/>
        </w:rPr>
        <w:t xml:space="preserve"> Η επιστημονική και </w:t>
      </w:r>
      <w:r>
        <w:rPr>
          <w:rFonts w:eastAsia="Times New Roman" w:cs="Times New Roman"/>
          <w:szCs w:val="24"/>
        </w:rPr>
        <w:t xml:space="preserve">ακαδημαϊκή επάρκεια </w:t>
      </w:r>
      <w:r w:rsidRPr="0088015C">
        <w:rPr>
          <w:rFonts w:eastAsia="Times New Roman" w:cs="Times New Roman"/>
          <w:szCs w:val="24"/>
        </w:rPr>
        <w:t>του Γεωπονικού Πανεπιστημίου μας δίνει το δικαί</w:t>
      </w:r>
      <w:r w:rsidRPr="0088015C">
        <w:rPr>
          <w:rFonts w:eastAsia="Times New Roman" w:cs="Times New Roman"/>
          <w:szCs w:val="24"/>
        </w:rPr>
        <w:t xml:space="preserve">ωμα </w:t>
      </w:r>
      <w:r>
        <w:rPr>
          <w:rFonts w:eastAsia="Times New Roman" w:cs="Times New Roman"/>
          <w:szCs w:val="24"/>
        </w:rPr>
        <w:t xml:space="preserve">ως </w:t>
      </w:r>
      <w:r w:rsidRPr="0088015C">
        <w:rPr>
          <w:rFonts w:eastAsia="Times New Roman" w:cs="Times New Roman"/>
          <w:szCs w:val="24"/>
        </w:rPr>
        <w:t>Νομός Βοιωτίας να σχεδιάζουμε μαζί την ακαδημαϊκή ανάπτυξη του Νομού σε Αλίαρτο και Λιβαδειά</w:t>
      </w:r>
      <w:r>
        <w:rPr>
          <w:rFonts w:eastAsia="Times New Roman" w:cs="Times New Roman"/>
          <w:szCs w:val="24"/>
        </w:rPr>
        <w:t>.</w:t>
      </w:r>
      <w:r w:rsidRPr="0088015C">
        <w:rPr>
          <w:rFonts w:eastAsia="Times New Roman" w:cs="Times New Roman"/>
          <w:szCs w:val="24"/>
        </w:rPr>
        <w:t xml:space="preserve"> Η παραγωγική ανασυγκρότηση της </w:t>
      </w:r>
      <w:proofErr w:type="spellStart"/>
      <w:r w:rsidRPr="0088015C">
        <w:rPr>
          <w:rFonts w:eastAsia="Times New Roman" w:cs="Times New Roman"/>
          <w:szCs w:val="24"/>
        </w:rPr>
        <w:t>Κωπαΐδας</w:t>
      </w:r>
      <w:proofErr w:type="spellEnd"/>
      <w:r>
        <w:rPr>
          <w:rFonts w:eastAsia="Times New Roman" w:cs="Times New Roman"/>
          <w:szCs w:val="24"/>
        </w:rPr>
        <w:t>,</w:t>
      </w:r>
      <w:r w:rsidRPr="0088015C">
        <w:rPr>
          <w:rFonts w:eastAsia="Times New Roman" w:cs="Times New Roman"/>
          <w:szCs w:val="24"/>
        </w:rPr>
        <w:t xml:space="preserve"> αλλά και της Βοιωτίας πρέπει να </w:t>
      </w:r>
      <w:r>
        <w:rPr>
          <w:rFonts w:eastAsia="Times New Roman" w:cs="Times New Roman"/>
          <w:szCs w:val="24"/>
        </w:rPr>
        <w:t>έχει το Γεωπονικό Πανεπιστήμιο φ</w:t>
      </w:r>
      <w:r w:rsidRPr="0088015C">
        <w:rPr>
          <w:rFonts w:eastAsia="Times New Roman" w:cs="Times New Roman"/>
          <w:szCs w:val="24"/>
        </w:rPr>
        <w:t>υσικό σύμμαχο και επιστημονικό συνεργάτη</w:t>
      </w:r>
      <w:r>
        <w:rPr>
          <w:rFonts w:eastAsia="Times New Roman" w:cs="Times New Roman"/>
          <w:szCs w:val="24"/>
        </w:rPr>
        <w:t>.</w:t>
      </w:r>
    </w:p>
    <w:p w14:paraId="6B14F2C5" w14:textId="77777777" w:rsidR="004965E6" w:rsidRDefault="004D430C">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Στην όλη </w:t>
      </w:r>
      <w:r w:rsidRPr="0088015C">
        <w:rPr>
          <w:rFonts w:eastAsia="Times New Roman" w:cs="Times New Roman"/>
          <w:szCs w:val="24"/>
        </w:rPr>
        <w:t>συζήτηση που γίνεται σήμερα</w:t>
      </w:r>
      <w:r>
        <w:rPr>
          <w:rFonts w:eastAsia="Times New Roman" w:cs="Times New Roman"/>
          <w:szCs w:val="24"/>
        </w:rPr>
        <w:t>,</w:t>
      </w:r>
      <w:r w:rsidRPr="0088015C">
        <w:rPr>
          <w:rFonts w:eastAsia="Times New Roman" w:cs="Times New Roman"/>
          <w:szCs w:val="24"/>
        </w:rPr>
        <w:t xml:space="preserve"> ιδιαίτερα για το ΤΕΙ Στερεάς</w:t>
      </w:r>
      <w:r>
        <w:rPr>
          <w:rFonts w:eastAsia="Times New Roman" w:cs="Times New Roman"/>
          <w:szCs w:val="24"/>
        </w:rPr>
        <w:t>,</w:t>
      </w:r>
      <w:r w:rsidRPr="0088015C">
        <w:rPr>
          <w:rFonts w:eastAsia="Times New Roman" w:cs="Times New Roman"/>
          <w:szCs w:val="24"/>
        </w:rPr>
        <w:t xml:space="preserve"> ακούστηκαν πραγματικά</w:t>
      </w:r>
      <w:r>
        <w:rPr>
          <w:rFonts w:eastAsia="Times New Roman" w:cs="Times New Roman"/>
          <w:szCs w:val="24"/>
        </w:rPr>
        <w:t>,</w:t>
      </w:r>
      <w:r w:rsidRPr="0088015C">
        <w:rPr>
          <w:rFonts w:eastAsia="Times New Roman" w:cs="Times New Roman"/>
          <w:szCs w:val="24"/>
        </w:rPr>
        <w:t xml:space="preserve"> πολλά αξιοπερίεργα</w:t>
      </w:r>
      <w:r>
        <w:rPr>
          <w:rFonts w:eastAsia="Times New Roman" w:cs="Times New Roman"/>
          <w:szCs w:val="24"/>
        </w:rPr>
        <w:t xml:space="preserve">. Ακούσαμε από τον κ. </w:t>
      </w:r>
      <w:proofErr w:type="spellStart"/>
      <w:r w:rsidRPr="0088015C">
        <w:rPr>
          <w:rFonts w:eastAsia="Times New Roman" w:cs="Times New Roman"/>
          <w:szCs w:val="24"/>
        </w:rPr>
        <w:t>Σταϊκούρα</w:t>
      </w:r>
      <w:proofErr w:type="spellEnd"/>
      <w:r w:rsidRPr="0088015C">
        <w:rPr>
          <w:rFonts w:eastAsia="Times New Roman" w:cs="Times New Roman"/>
          <w:szCs w:val="24"/>
        </w:rPr>
        <w:t xml:space="preserve"> και την </w:t>
      </w:r>
      <w:r>
        <w:rPr>
          <w:rFonts w:eastAsia="Times New Roman" w:cs="Times New Roman"/>
          <w:szCs w:val="24"/>
        </w:rPr>
        <w:t xml:space="preserve">κ. </w:t>
      </w:r>
      <w:proofErr w:type="spellStart"/>
      <w:r>
        <w:rPr>
          <w:rFonts w:eastAsia="Times New Roman" w:cs="Times New Roman"/>
          <w:szCs w:val="24"/>
        </w:rPr>
        <w:t>Κεραμέως</w:t>
      </w:r>
      <w:proofErr w:type="spellEnd"/>
      <w:r>
        <w:rPr>
          <w:rFonts w:eastAsia="Times New Roman" w:cs="Times New Roman"/>
          <w:szCs w:val="24"/>
        </w:rPr>
        <w:t>,</w:t>
      </w:r>
      <w:r w:rsidRPr="0088015C">
        <w:rPr>
          <w:rFonts w:eastAsia="Times New Roman" w:cs="Times New Roman"/>
          <w:szCs w:val="24"/>
        </w:rPr>
        <w:t xml:space="preserve"> χωρίς ίχνος αυτοκριτικής και με άφθονο πολιτικό θράσος </w:t>
      </w:r>
      <w:r>
        <w:rPr>
          <w:rFonts w:eastAsia="Times New Roman" w:cs="Times New Roman"/>
          <w:szCs w:val="24"/>
        </w:rPr>
        <w:t>-</w:t>
      </w:r>
      <w:r w:rsidRPr="0088015C">
        <w:rPr>
          <w:rFonts w:eastAsia="Times New Roman" w:cs="Times New Roman"/>
          <w:szCs w:val="24"/>
        </w:rPr>
        <w:t>θα έλεγα</w:t>
      </w:r>
      <w:r>
        <w:rPr>
          <w:rFonts w:eastAsia="Times New Roman" w:cs="Times New Roman"/>
          <w:szCs w:val="24"/>
        </w:rPr>
        <w:t>-</w:t>
      </w:r>
      <w:r w:rsidRPr="0088015C">
        <w:rPr>
          <w:rFonts w:eastAsia="Times New Roman" w:cs="Times New Roman"/>
          <w:szCs w:val="24"/>
        </w:rPr>
        <w:t xml:space="preserve"> ότι καταργούμε το ΤΕΙ Στερεά</w:t>
      </w:r>
      <w:r w:rsidRPr="0088015C">
        <w:rPr>
          <w:rFonts w:eastAsia="Times New Roman" w:cs="Times New Roman"/>
          <w:szCs w:val="24"/>
        </w:rPr>
        <w:t>ς</w:t>
      </w:r>
      <w:r>
        <w:rPr>
          <w:rFonts w:eastAsia="Times New Roman" w:cs="Times New Roman"/>
          <w:szCs w:val="24"/>
        </w:rPr>
        <w:t>.</w:t>
      </w:r>
      <w:r w:rsidRPr="0088015C">
        <w:rPr>
          <w:rFonts w:eastAsia="Times New Roman" w:cs="Times New Roman"/>
          <w:szCs w:val="24"/>
        </w:rPr>
        <w:t xml:space="preserve"> Ποιοι το λένε αυτό</w:t>
      </w:r>
      <w:r>
        <w:rPr>
          <w:rFonts w:eastAsia="Times New Roman" w:cs="Times New Roman"/>
          <w:szCs w:val="24"/>
        </w:rPr>
        <w:t>; Αυτοί που,</w:t>
      </w:r>
      <w:r w:rsidRPr="0088015C">
        <w:rPr>
          <w:rFonts w:eastAsia="Times New Roman" w:cs="Times New Roman"/>
          <w:szCs w:val="24"/>
        </w:rPr>
        <w:t xml:space="preserve"> μέσα σε μία νύχτα</w:t>
      </w:r>
      <w:r>
        <w:rPr>
          <w:rFonts w:eastAsia="Times New Roman" w:cs="Times New Roman"/>
          <w:szCs w:val="24"/>
        </w:rPr>
        <w:t>, το 2013 κατή</w:t>
      </w:r>
      <w:r w:rsidRPr="0088015C">
        <w:rPr>
          <w:rFonts w:eastAsia="Times New Roman" w:cs="Times New Roman"/>
          <w:szCs w:val="24"/>
        </w:rPr>
        <w:t>ργησαν το πανεπιστήμιο Στερεάς Ελλάδας</w:t>
      </w:r>
      <w:r>
        <w:rPr>
          <w:rFonts w:eastAsia="Times New Roman" w:cs="Times New Roman"/>
          <w:szCs w:val="24"/>
        </w:rPr>
        <w:t>;</w:t>
      </w:r>
      <w:r w:rsidRPr="0088015C">
        <w:rPr>
          <w:rFonts w:eastAsia="Times New Roman" w:cs="Times New Roman"/>
          <w:szCs w:val="24"/>
        </w:rPr>
        <w:t xml:space="preserve"> </w:t>
      </w:r>
    </w:p>
    <w:p w14:paraId="6B14F2C6" w14:textId="77777777" w:rsidR="004965E6" w:rsidRDefault="004D430C">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Ναι, κύριοι συνάδελφοι. </w:t>
      </w:r>
      <w:r w:rsidRPr="0088015C">
        <w:rPr>
          <w:rFonts w:eastAsia="Times New Roman" w:cs="Times New Roman"/>
          <w:szCs w:val="24"/>
        </w:rPr>
        <w:t xml:space="preserve">Υπήρχε από το 2005 Πανεπιστήμιο Στερεάς Ελλάδας και μέσα σε μία </w:t>
      </w:r>
      <w:r>
        <w:rPr>
          <w:rFonts w:eastAsia="Times New Roman" w:cs="Times New Roman"/>
          <w:szCs w:val="24"/>
        </w:rPr>
        <w:t xml:space="preserve">οκταετία το </w:t>
      </w:r>
      <w:r w:rsidRPr="0088015C">
        <w:rPr>
          <w:rFonts w:eastAsia="Times New Roman" w:cs="Times New Roman"/>
          <w:szCs w:val="24"/>
        </w:rPr>
        <w:t>έκλεισαν</w:t>
      </w:r>
      <w:r>
        <w:rPr>
          <w:rFonts w:eastAsia="Times New Roman" w:cs="Times New Roman"/>
          <w:szCs w:val="24"/>
        </w:rPr>
        <w:t>.</w:t>
      </w:r>
      <w:r w:rsidRPr="0088015C">
        <w:rPr>
          <w:rFonts w:eastAsia="Times New Roman" w:cs="Times New Roman"/>
          <w:szCs w:val="24"/>
        </w:rPr>
        <w:t xml:space="preserve"> Είναι οι μελέτες βιωσιμότητας </w:t>
      </w:r>
      <w:r>
        <w:rPr>
          <w:rFonts w:eastAsia="Times New Roman" w:cs="Times New Roman"/>
          <w:szCs w:val="24"/>
        </w:rPr>
        <w:t>για τις οπ</w:t>
      </w:r>
      <w:r>
        <w:rPr>
          <w:rFonts w:eastAsia="Times New Roman" w:cs="Times New Roman"/>
          <w:szCs w:val="24"/>
        </w:rPr>
        <w:t xml:space="preserve">οίες </w:t>
      </w:r>
      <w:r w:rsidRPr="0088015C">
        <w:rPr>
          <w:rFonts w:eastAsia="Times New Roman" w:cs="Times New Roman"/>
          <w:szCs w:val="24"/>
        </w:rPr>
        <w:t>μα</w:t>
      </w:r>
      <w:r>
        <w:rPr>
          <w:rFonts w:eastAsia="Times New Roman" w:cs="Times New Roman"/>
          <w:szCs w:val="24"/>
        </w:rPr>
        <w:t xml:space="preserve">ς εγκάλεσε προηγουμένως η κ. </w:t>
      </w:r>
      <w:proofErr w:type="spellStart"/>
      <w:r w:rsidRPr="0088015C">
        <w:rPr>
          <w:rFonts w:eastAsia="Times New Roman" w:cs="Times New Roman"/>
          <w:szCs w:val="24"/>
        </w:rPr>
        <w:t>Κεραμέως</w:t>
      </w:r>
      <w:proofErr w:type="spellEnd"/>
      <w:r>
        <w:rPr>
          <w:rFonts w:eastAsia="Times New Roman" w:cs="Times New Roman"/>
          <w:szCs w:val="24"/>
        </w:rPr>
        <w:t>.</w:t>
      </w:r>
      <w:r w:rsidRPr="0088015C">
        <w:rPr>
          <w:rFonts w:eastAsia="Times New Roman" w:cs="Times New Roman"/>
          <w:szCs w:val="24"/>
        </w:rPr>
        <w:t xml:space="preserve"> </w:t>
      </w:r>
      <w:r>
        <w:rPr>
          <w:rFonts w:eastAsia="Times New Roman" w:cs="Times New Roman"/>
          <w:szCs w:val="24"/>
        </w:rPr>
        <w:t xml:space="preserve">Αυτές είναι οι περίφημες μελέτες βιωσιμότητας της Νέας Δημοκρατίας για τα </w:t>
      </w:r>
      <w:r w:rsidRPr="0088015C">
        <w:rPr>
          <w:rFonts w:eastAsia="Times New Roman" w:cs="Times New Roman"/>
          <w:szCs w:val="24"/>
        </w:rPr>
        <w:t>εκπαιδευτικά ιδρύματα</w:t>
      </w:r>
      <w:r>
        <w:rPr>
          <w:rFonts w:eastAsia="Times New Roman" w:cs="Times New Roman"/>
          <w:szCs w:val="24"/>
        </w:rPr>
        <w:t>.</w:t>
      </w:r>
    </w:p>
    <w:p w14:paraId="6B14F2C7" w14:textId="77777777" w:rsidR="004965E6" w:rsidRDefault="004D430C">
      <w:pPr>
        <w:tabs>
          <w:tab w:val="left" w:pos="6168"/>
        </w:tabs>
        <w:spacing w:line="600" w:lineRule="auto"/>
        <w:ind w:firstLine="720"/>
        <w:jc w:val="both"/>
        <w:rPr>
          <w:rFonts w:eastAsia="Times New Roman" w:cs="Times New Roman"/>
          <w:szCs w:val="24"/>
        </w:rPr>
      </w:pPr>
      <w:r w:rsidRPr="0088015C">
        <w:rPr>
          <w:rFonts w:eastAsia="Times New Roman" w:cs="Times New Roman"/>
          <w:szCs w:val="24"/>
        </w:rPr>
        <w:t xml:space="preserve">Οι συνέργειες που </w:t>
      </w:r>
      <w:r>
        <w:rPr>
          <w:rFonts w:eastAsia="Times New Roman" w:cs="Times New Roman"/>
          <w:szCs w:val="24"/>
        </w:rPr>
        <w:t xml:space="preserve">προχωρούν σήμερα </w:t>
      </w:r>
      <w:r w:rsidRPr="0088015C">
        <w:rPr>
          <w:rFonts w:eastAsia="Times New Roman" w:cs="Times New Roman"/>
          <w:szCs w:val="24"/>
        </w:rPr>
        <w:t xml:space="preserve">τα πρώην </w:t>
      </w:r>
      <w:r>
        <w:rPr>
          <w:rFonts w:eastAsia="Times New Roman" w:cs="Times New Roman"/>
          <w:szCs w:val="24"/>
        </w:rPr>
        <w:t xml:space="preserve">Τμήματα του </w:t>
      </w:r>
      <w:r w:rsidRPr="0088015C">
        <w:rPr>
          <w:rFonts w:eastAsia="Times New Roman" w:cs="Times New Roman"/>
          <w:szCs w:val="24"/>
        </w:rPr>
        <w:t xml:space="preserve">ΤΕΙ Στερεάς </w:t>
      </w:r>
      <w:r>
        <w:rPr>
          <w:rFonts w:eastAsia="Times New Roman" w:cs="Times New Roman"/>
          <w:szCs w:val="24"/>
        </w:rPr>
        <w:t xml:space="preserve">Ελλάδας </w:t>
      </w:r>
      <w:r w:rsidRPr="0088015C">
        <w:rPr>
          <w:rFonts w:eastAsia="Times New Roman" w:cs="Times New Roman"/>
          <w:szCs w:val="24"/>
        </w:rPr>
        <w:t>με το</w:t>
      </w:r>
      <w:r>
        <w:rPr>
          <w:rFonts w:eastAsia="Times New Roman" w:cs="Times New Roman"/>
          <w:szCs w:val="24"/>
        </w:rPr>
        <w:t xml:space="preserve"> ΕΚΠΑ,</w:t>
      </w:r>
      <w:r w:rsidRPr="0088015C">
        <w:rPr>
          <w:rFonts w:eastAsia="Times New Roman" w:cs="Times New Roman"/>
          <w:szCs w:val="24"/>
        </w:rPr>
        <w:t xml:space="preserve"> το Γεωπονικό Πανεπιστήμιο</w:t>
      </w:r>
      <w:r w:rsidRPr="0088015C">
        <w:rPr>
          <w:rFonts w:eastAsia="Times New Roman" w:cs="Times New Roman"/>
          <w:szCs w:val="24"/>
        </w:rPr>
        <w:t xml:space="preserve"> Αθηνών και το Πανεπιστήμιο Θεσσαλίας ισχυροποιούν τα υπάρχοντα τμήματα και δημιουργούν νέα αναβαθμισμένα</w:t>
      </w:r>
      <w:r>
        <w:rPr>
          <w:rFonts w:eastAsia="Times New Roman" w:cs="Times New Roman"/>
          <w:szCs w:val="24"/>
        </w:rPr>
        <w:t>.</w:t>
      </w:r>
      <w:r w:rsidRPr="0088015C">
        <w:rPr>
          <w:rFonts w:eastAsia="Times New Roman" w:cs="Times New Roman"/>
          <w:szCs w:val="24"/>
        </w:rPr>
        <w:t xml:space="preserve"> </w:t>
      </w:r>
    </w:p>
    <w:p w14:paraId="6B14F2C8" w14:textId="77777777" w:rsidR="004965E6" w:rsidRDefault="004D430C">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Δεν σας κρύβω, κυρίες και κύριοι συνάδελφοι, </w:t>
      </w:r>
      <w:r w:rsidRPr="0088015C">
        <w:rPr>
          <w:rFonts w:eastAsia="Times New Roman" w:cs="Times New Roman"/>
          <w:szCs w:val="24"/>
        </w:rPr>
        <w:t xml:space="preserve">ότι σήμερα αισθάνομαι ιδιαίτερα ευτυχής και υπερήφανος που ως Βουλευτής </w:t>
      </w:r>
      <w:r>
        <w:rPr>
          <w:rFonts w:eastAsia="Times New Roman" w:cs="Times New Roman"/>
          <w:szCs w:val="24"/>
        </w:rPr>
        <w:t>εκπαιδευτικός θ</w:t>
      </w:r>
      <w:r w:rsidRPr="0088015C">
        <w:rPr>
          <w:rFonts w:eastAsia="Times New Roman" w:cs="Times New Roman"/>
          <w:szCs w:val="24"/>
        </w:rPr>
        <w:t>α ψηφίσω το</w:t>
      </w:r>
      <w:r>
        <w:rPr>
          <w:rFonts w:eastAsia="Times New Roman" w:cs="Times New Roman"/>
          <w:szCs w:val="24"/>
        </w:rPr>
        <w:t>ν</w:t>
      </w:r>
      <w:r w:rsidRPr="0088015C">
        <w:rPr>
          <w:rFonts w:eastAsia="Times New Roman" w:cs="Times New Roman"/>
          <w:szCs w:val="24"/>
        </w:rPr>
        <w:t xml:space="preserve"> μόν</w:t>
      </w:r>
      <w:r w:rsidRPr="0088015C">
        <w:rPr>
          <w:rFonts w:eastAsia="Times New Roman" w:cs="Times New Roman"/>
          <w:szCs w:val="24"/>
        </w:rPr>
        <w:t xml:space="preserve">ιμο διορισμό </w:t>
      </w:r>
      <w:r>
        <w:rPr>
          <w:rFonts w:eastAsia="Times New Roman" w:cs="Times New Roman"/>
          <w:szCs w:val="24"/>
        </w:rPr>
        <w:t xml:space="preserve">δεκαπέντε χιλιάδων </w:t>
      </w:r>
      <w:r w:rsidRPr="0088015C">
        <w:rPr>
          <w:rFonts w:eastAsia="Times New Roman" w:cs="Times New Roman"/>
          <w:szCs w:val="24"/>
        </w:rPr>
        <w:t>συναδέλφων εκπαιδευτικών</w:t>
      </w:r>
      <w:r>
        <w:rPr>
          <w:rFonts w:eastAsia="Times New Roman" w:cs="Times New Roman"/>
          <w:szCs w:val="24"/>
        </w:rPr>
        <w:t>,</w:t>
      </w:r>
      <w:r w:rsidRPr="0088015C">
        <w:rPr>
          <w:rFonts w:eastAsia="Times New Roman" w:cs="Times New Roman"/>
          <w:szCs w:val="24"/>
        </w:rPr>
        <w:t xml:space="preserve"> μετά από </w:t>
      </w:r>
      <w:r>
        <w:rPr>
          <w:rFonts w:eastAsia="Times New Roman" w:cs="Times New Roman"/>
          <w:szCs w:val="24"/>
        </w:rPr>
        <w:t xml:space="preserve">δέκα </w:t>
      </w:r>
      <w:r w:rsidRPr="0088015C">
        <w:rPr>
          <w:rFonts w:eastAsia="Times New Roman" w:cs="Times New Roman"/>
          <w:szCs w:val="24"/>
        </w:rPr>
        <w:t xml:space="preserve">χρόνια </w:t>
      </w:r>
      <w:r>
        <w:rPr>
          <w:rFonts w:eastAsia="Times New Roman" w:cs="Times New Roman"/>
          <w:szCs w:val="24"/>
        </w:rPr>
        <w:t xml:space="preserve">αδιοριστίας. </w:t>
      </w:r>
      <w:r w:rsidRPr="0088015C">
        <w:rPr>
          <w:rFonts w:eastAsia="Times New Roman" w:cs="Times New Roman"/>
          <w:szCs w:val="24"/>
        </w:rPr>
        <w:t xml:space="preserve">Εύκολα </w:t>
      </w:r>
      <w:r>
        <w:rPr>
          <w:rFonts w:eastAsia="Times New Roman" w:cs="Times New Roman"/>
          <w:szCs w:val="24"/>
        </w:rPr>
        <w:t>μπορεί να καταλάβει κανείς π</w:t>
      </w:r>
      <w:r w:rsidRPr="0088015C">
        <w:rPr>
          <w:rFonts w:eastAsia="Times New Roman" w:cs="Times New Roman"/>
          <w:szCs w:val="24"/>
        </w:rPr>
        <w:t>όσο δύσκολο ήταν το εγχείρημα</w:t>
      </w:r>
      <w:r>
        <w:rPr>
          <w:rFonts w:eastAsia="Times New Roman" w:cs="Times New Roman"/>
          <w:szCs w:val="24"/>
        </w:rPr>
        <w:t>.</w:t>
      </w:r>
      <w:r w:rsidRPr="0088015C">
        <w:rPr>
          <w:rFonts w:eastAsia="Times New Roman" w:cs="Times New Roman"/>
          <w:szCs w:val="24"/>
        </w:rPr>
        <w:t xml:space="preserve"> Νομίζω</w:t>
      </w:r>
      <w:r>
        <w:rPr>
          <w:rFonts w:eastAsia="Times New Roman" w:cs="Times New Roman"/>
          <w:szCs w:val="24"/>
        </w:rPr>
        <w:t>,</w:t>
      </w:r>
      <w:r w:rsidRPr="0088015C">
        <w:rPr>
          <w:rFonts w:eastAsia="Times New Roman" w:cs="Times New Roman"/>
          <w:szCs w:val="24"/>
        </w:rPr>
        <w:t xml:space="preserve"> όμως ότι δίνεται μία δίκαιη λύση</w:t>
      </w:r>
      <w:r>
        <w:rPr>
          <w:rFonts w:eastAsia="Times New Roman" w:cs="Times New Roman"/>
          <w:szCs w:val="24"/>
        </w:rPr>
        <w:t>.</w:t>
      </w:r>
      <w:r w:rsidRPr="0088015C">
        <w:rPr>
          <w:rFonts w:eastAsia="Times New Roman" w:cs="Times New Roman"/>
          <w:szCs w:val="24"/>
        </w:rPr>
        <w:t xml:space="preserve"> </w:t>
      </w:r>
    </w:p>
    <w:p w14:paraId="6B14F2C9" w14:textId="77777777" w:rsidR="004965E6" w:rsidRDefault="004D430C">
      <w:pPr>
        <w:tabs>
          <w:tab w:val="left" w:pos="6168"/>
        </w:tabs>
        <w:spacing w:line="600" w:lineRule="auto"/>
        <w:ind w:firstLine="720"/>
        <w:jc w:val="both"/>
        <w:rPr>
          <w:rFonts w:eastAsia="Times New Roman" w:cs="Times New Roman"/>
          <w:szCs w:val="24"/>
        </w:rPr>
      </w:pPr>
      <w:r w:rsidRPr="0088015C">
        <w:rPr>
          <w:rFonts w:eastAsia="Times New Roman" w:cs="Times New Roman"/>
          <w:szCs w:val="24"/>
        </w:rPr>
        <w:t xml:space="preserve">Η προϋπηρεσία αποτελεί το πρώτο και κυρίαρχο κριτήριο </w:t>
      </w:r>
      <w:proofErr w:type="spellStart"/>
      <w:r w:rsidRPr="0088015C">
        <w:rPr>
          <w:rFonts w:eastAsia="Times New Roman" w:cs="Times New Roman"/>
          <w:szCs w:val="24"/>
        </w:rPr>
        <w:t>μ</w:t>
      </w:r>
      <w:r w:rsidRPr="0088015C">
        <w:rPr>
          <w:rFonts w:eastAsia="Times New Roman" w:cs="Times New Roman"/>
          <w:szCs w:val="24"/>
        </w:rPr>
        <w:t>οριοδότησης</w:t>
      </w:r>
      <w:proofErr w:type="spellEnd"/>
      <w:r>
        <w:rPr>
          <w:rFonts w:eastAsia="Times New Roman" w:cs="Times New Roman"/>
          <w:szCs w:val="24"/>
        </w:rPr>
        <w:t>.</w:t>
      </w:r>
      <w:r w:rsidRPr="0088015C">
        <w:rPr>
          <w:rFonts w:eastAsia="Times New Roman" w:cs="Times New Roman"/>
          <w:szCs w:val="24"/>
        </w:rPr>
        <w:t xml:space="preserve"> Ενισχύεται το πρώτο πτυχίο</w:t>
      </w:r>
      <w:r>
        <w:rPr>
          <w:rFonts w:eastAsia="Times New Roman" w:cs="Times New Roman"/>
          <w:szCs w:val="24"/>
        </w:rPr>
        <w:t>.</w:t>
      </w:r>
      <w:r w:rsidRPr="0088015C">
        <w:rPr>
          <w:rFonts w:eastAsia="Times New Roman" w:cs="Times New Roman"/>
          <w:szCs w:val="24"/>
        </w:rPr>
        <w:t xml:space="preserve"> </w:t>
      </w:r>
      <w:proofErr w:type="spellStart"/>
      <w:r w:rsidRPr="0088015C">
        <w:rPr>
          <w:rFonts w:eastAsia="Times New Roman" w:cs="Times New Roman"/>
          <w:szCs w:val="24"/>
        </w:rPr>
        <w:t>Μοριοδοτούνται</w:t>
      </w:r>
      <w:proofErr w:type="spellEnd"/>
      <w:r w:rsidRPr="0088015C">
        <w:rPr>
          <w:rFonts w:eastAsia="Times New Roman" w:cs="Times New Roman"/>
          <w:szCs w:val="24"/>
        </w:rPr>
        <w:t xml:space="preserve"> </w:t>
      </w:r>
      <w:r>
        <w:rPr>
          <w:rFonts w:eastAsia="Times New Roman" w:cs="Times New Roman"/>
          <w:szCs w:val="24"/>
        </w:rPr>
        <w:t>ό</w:t>
      </w:r>
      <w:r w:rsidRPr="0088015C">
        <w:rPr>
          <w:rFonts w:eastAsia="Times New Roman" w:cs="Times New Roman"/>
          <w:szCs w:val="24"/>
        </w:rPr>
        <w:t xml:space="preserve">λοι </w:t>
      </w:r>
      <w:r>
        <w:rPr>
          <w:rFonts w:eastAsia="Times New Roman" w:cs="Times New Roman"/>
          <w:szCs w:val="24"/>
        </w:rPr>
        <w:t xml:space="preserve">οι ακαδημαϊκοί </w:t>
      </w:r>
      <w:r w:rsidRPr="0088015C">
        <w:rPr>
          <w:rFonts w:eastAsia="Times New Roman" w:cs="Times New Roman"/>
          <w:szCs w:val="24"/>
        </w:rPr>
        <w:t>τίτλοι</w:t>
      </w:r>
      <w:r>
        <w:rPr>
          <w:rFonts w:eastAsia="Times New Roman" w:cs="Times New Roman"/>
          <w:szCs w:val="24"/>
        </w:rPr>
        <w:t>,</w:t>
      </w:r>
      <w:r w:rsidRPr="0088015C">
        <w:rPr>
          <w:rFonts w:eastAsia="Times New Roman" w:cs="Times New Roman"/>
          <w:szCs w:val="24"/>
        </w:rPr>
        <w:t xml:space="preserve"> ενώ δίνεται μία εξισορροπημένη </w:t>
      </w:r>
      <w:proofErr w:type="spellStart"/>
      <w:r w:rsidRPr="0088015C">
        <w:rPr>
          <w:rFonts w:eastAsia="Times New Roman" w:cs="Times New Roman"/>
          <w:szCs w:val="24"/>
        </w:rPr>
        <w:t>μοριοδότηση</w:t>
      </w:r>
      <w:proofErr w:type="spellEnd"/>
      <w:r w:rsidRPr="0088015C">
        <w:rPr>
          <w:rFonts w:eastAsia="Times New Roman" w:cs="Times New Roman"/>
          <w:szCs w:val="24"/>
        </w:rPr>
        <w:t xml:space="preserve"> στα ΑΜΕΑ ή το </w:t>
      </w:r>
      <w:r>
        <w:rPr>
          <w:rFonts w:eastAsia="Times New Roman" w:cs="Times New Roman"/>
          <w:szCs w:val="24"/>
        </w:rPr>
        <w:t xml:space="preserve">άμεσο οικογενειακό </w:t>
      </w:r>
      <w:r w:rsidRPr="0088015C">
        <w:rPr>
          <w:rFonts w:eastAsia="Times New Roman" w:cs="Times New Roman"/>
          <w:szCs w:val="24"/>
        </w:rPr>
        <w:t xml:space="preserve">περιβάλλον </w:t>
      </w:r>
      <w:r>
        <w:rPr>
          <w:rFonts w:eastAsia="Times New Roman" w:cs="Times New Roman"/>
          <w:szCs w:val="24"/>
        </w:rPr>
        <w:t>τους.</w:t>
      </w:r>
    </w:p>
    <w:p w14:paraId="6B14F2C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Εναγωνίως ο Υπουργός κάλ</w:t>
      </w:r>
      <w:r w:rsidRPr="00C649AE">
        <w:rPr>
          <w:rFonts w:eastAsia="Times New Roman" w:cs="Times New Roman"/>
          <w:szCs w:val="24"/>
        </w:rPr>
        <w:t>εσ</w:t>
      </w:r>
      <w:r>
        <w:rPr>
          <w:rFonts w:eastAsia="Times New Roman" w:cs="Times New Roman"/>
          <w:szCs w:val="24"/>
        </w:rPr>
        <w:t>ε</w:t>
      </w:r>
      <w:r w:rsidRPr="00C649AE">
        <w:rPr>
          <w:rFonts w:eastAsia="Times New Roman" w:cs="Times New Roman"/>
          <w:szCs w:val="24"/>
        </w:rPr>
        <w:t xml:space="preserve"> να κατατεθούν προτάσεις για τον τρόπο διορισμού μόνιμων εκπαιδευτικών</w:t>
      </w:r>
      <w:r>
        <w:rPr>
          <w:rFonts w:eastAsia="Times New Roman" w:cs="Times New Roman"/>
          <w:szCs w:val="24"/>
        </w:rPr>
        <w:t>. Δ</w:t>
      </w:r>
      <w:r w:rsidRPr="00C649AE">
        <w:rPr>
          <w:rFonts w:eastAsia="Times New Roman" w:cs="Times New Roman"/>
          <w:szCs w:val="24"/>
        </w:rPr>
        <w:t>εν πήραμε απάντηση σχεδόν από κανέναν</w:t>
      </w:r>
      <w:r>
        <w:rPr>
          <w:rFonts w:eastAsia="Times New Roman" w:cs="Times New Roman"/>
          <w:szCs w:val="24"/>
        </w:rPr>
        <w:t>.</w:t>
      </w:r>
      <w:r w:rsidRPr="00C649AE">
        <w:rPr>
          <w:rFonts w:eastAsia="Times New Roman" w:cs="Times New Roman"/>
          <w:szCs w:val="24"/>
        </w:rPr>
        <w:t xml:space="preserve"> </w:t>
      </w:r>
      <w:r>
        <w:rPr>
          <w:rFonts w:eastAsia="Times New Roman" w:cs="Times New Roman"/>
          <w:szCs w:val="24"/>
        </w:rPr>
        <w:t>Η</w:t>
      </w:r>
      <w:r w:rsidRPr="00C649AE">
        <w:rPr>
          <w:rFonts w:eastAsia="Times New Roman" w:cs="Times New Roman"/>
          <w:szCs w:val="24"/>
        </w:rPr>
        <w:t xml:space="preserve"> Νέα Δημοκρατία π</w:t>
      </w:r>
      <w:r>
        <w:rPr>
          <w:rFonts w:eastAsia="Times New Roman" w:cs="Times New Roman"/>
          <w:szCs w:val="24"/>
        </w:rPr>
        <w:t>ρότεινε</w:t>
      </w:r>
      <w:r w:rsidRPr="00C649AE">
        <w:rPr>
          <w:rFonts w:eastAsia="Times New Roman" w:cs="Times New Roman"/>
          <w:szCs w:val="24"/>
        </w:rPr>
        <w:t xml:space="preserve"> ένα μ</w:t>
      </w:r>
      <w:r>
        <w:rPr>
          <w:rFonts w:eastAsia="Times New Roman" w:cs="Times New Roman"/>
          <w:szCs w:val="24"/>
        </w:rPr>
        <w:t>ε</w:t>
      </w:r>
      <w:r w:rsidRPr="00C649AE">
        <w:rPr>
          <w:rFonts w:eastAsia="Times New Roman" w:cs="Times New Roman"/>
          <w:szCs w:val="24"/>
        </w:rPr>
        <w:t>ικτό σύστημα με 3</w:t>
      </w:r>
      <w:r>
        <w:rPr>
          <w:rFonts w:eastAsia="Times New Roman" w:cs="Times New Roman"/>
          <w:szCs w:val="24"/>
        </w:rPr>
        <w:t>0</w:t>
      </w:r>
      <w:r w:rsidRPr="00C649AE">
        <w:rPr>
          <w:rFonts w:eastAsia="Times New Roman" w:cs="Times New Roman"/>
          <w:szCs w:val="24"/>
        </w:rPr>
        <w:t>% από γραπτό διαγωνισμό</w:t>
      </w:r>
      <w:r>
        <w:rPr>
          <w:rFonts w:eastAsia="Times New Roman" w:cs="Times New Roman"/>
          <w:szCs w:val="24"/>
        </w:rPr>
        <w:t>. Δεν ξέρω αν το πιστεύει στα</w:t>
      </w:r>
      <w:r w:rsidRPr="00C649AE">
        <w:rPr>
          <w:rFonts w:eastAsia="Times New Roman" w:cs="Times New Roman"/>
          <w:szCs w:val="24"/>
        </w:rPr>
        <w:t xml:space="preserve"> αλήθεια </w:t>
      </w:r>
      <w:r>
        <w:rPr>
          <w:rFonts w:eastAsia="Times New Roman" w:cs="Times New Roman"/>
          <w:szCs w:val="24"/>
        </w:rPr>
        <w:t>η Νέα Δημοκρατία,</w:t>
      </w:r>
      <w:r w:rsidRPr="00C649AE">
        <w:rPr>
          <w:rFonts w:eastAsia="Times New Roman" w:cs="Times New Roman"/>
          <w:szCs w:val="24"/>
        </w:rPr>
        <w:t xml:space="preserve"> όχι μόνο για το</w:t>
      </w:r>
      <w:r w:rsidRPr="00C649AE">
        <w:rPr>
          <w:rFonts w:eastAsia="Times New Roman" w:cs="Times New Roman"/>
          <w:szCs w:val="24"/>
        </w:rPr>
        <w:t xml:space="preserve"> γεγονός ότι οι γραπτοί διαγωνισμοί του ΑΣΕΠ απέτυχαν στην αναβάθμιση του δ</w:t>
      </w:r>
      <w:r>
        <w:rPr>
          <w:rFonts w:eastAsia="Times New Roman" w:cs="Times New Roman"/>
          <w:szCs w:val="24"/>
        </w:rPr>
        <w:t xml:space="preserve">ιοριζόμενου </w:t>
      </w:r>
      <w:r w:rsidRPr="00C649AE">
        <w:rPr>
          <w:rFonts w:eastAsia="Times New Roman" w:cs="Times New Roman"/>
          <w:szCs w:val="24"/>
        </w:rPr>
        <w:t>εκπαιδευτικού</w:t>
      </w:r>
      <w:r>
        <w:rPr>
          <w:rFonts w:eastAsia="Times New Roman" w:cs="Times New Roman"/>
          <w:szCs w:val="24"/>
        </w:rPr>
        <w:t>,</w:t>
      </w:r>
      <w:r w:rsidRPr="00C649AE">
        <w:rPr>
          <w:rFonts w:eastAsia="Times New Roman" w:cs="Times New Roman"/>
          <w:szCs w:val="24"/>
        </w:rPr>
        <w:t xml:space="preserve"> αλλά </w:t>
      </w:r>
      <w:r>
        <w:rPr>
          <w:rFonts w:eastAsia="Times New Roman" w:cs="Times New Roman"/>
          <w:szCs w:val="24"/>
        </w:rPr>
        <w:t>και γιατί -είναι σημαντικό- ο</w:t>
      </w:r>
      <w:r w:rsidRPr="00C649AE">
        <w:rPr>
          <w:rFonts w:eastAsia="Times New Roman" w:cs="Times New Roman"/>
          <w:szCs w:val="24"/>
        </w:rPr>
        <w:t xml:space="preserve"> κ</w:t>
      </w:r>
      <w:r>
        <w:rPr>
          <w:rFonts w:eastAsia="Times New Roman" w:cs="Times New Roman"/>
          <w:szCs w:val="24"/>
        </w:rPr>
        <w:t>.</w:t>
      </w:r>
      <w:r w:rsidRPr="00C649AE">
        <w:rPr>
          <w:rFonts w:eastAsia="Times New Roman" w:cs="Times New Roman"/>
          <w:szCs w:val="24"/>
        </w:rPr>
        <w:t xml:space="preserve"> Μητσοτάκης δεν πιστεύει</w:t>
      </w:r>
      <w:r>
        <w:rPr>
          <w:rFonts w:eastAsia="Times New Roman" w:cs="Times New Roman"/>
          <w:szCs w:val="24"/>
        </w:rPr>
        <w:t>,</w:t>
      </w:r>
      <w:r w:rsidRPr="00C649AE">
        <w:rPr>
          <w:rFonts w:eastAsia="Times New Roman" w:cs="Times New Roman"/>
          <w:szCs w:val="24"/>
        </w:rPr>
        <w:t xml:space="preserve"> δεν ξέρει καν αν χρειάζονται αυτοί οι διορισμοί</w:t>
      </w:r>
      <w:r>
        <w:rPr>
          <w:rFonts w:eastAsia="Times New Roman" w:cs="Times New Roman"/>
          <w:szCs w:val="24"/>
        </w:rPr>
        <w:t>.</w:t>
      </w:r>
    </w:p>
    <w:p w14:paraId="6B14F2C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Η</w:t>
      </w:r>
      <w:r w:rsidRPr="00C649AE">
        <w:rPr>
          <w:rFonts w:eastAsia="Times New Roman" w:cs="Times New Roman"/>
          <w:szCs w:val="24"/>
        </w:rPr>
        <w:t xml:space="preserve"> Νέα Δημοκρατία προτείνει το 1 προς 5</w:t>
      </w:r>
      <w:r>
        <w:rPr>
          <w:rFonts w:eastAsia="Times New Roman" w:cs="Times New Roman"/>
          <w:szCs w:val="24"/>
        </w:rPr>
        <w:t>, δ</w:t>
      </w:r>
      <w:r w:rsidRPr="00C649AE">
        <w:rPr>
          <w:rFonts w:eastAsia="Times New Roman" w:cs="Times New Roman"/>
          <w:szCs w:val="24"/>
        </w:rPr>
        <w:t>η</w:t>
      </w:r>
      <w:r w:rsidRPr="00C649AE">
        <w:rPr>
          <w:rFonts w:eastAsia="Times New Roman" w:cs="Times New Roman"/>
          <w:szCs w:val="24"/>
        </w:rPr>
        <w:t>λαδή κανένα</w:t>
      </w:r>
      <w:r>
        <w:rPr>
          <w:rFonts w:eastAsia="Times New Roman" w:cs="Times New Roman"/>
          <w:szCs w:val="24"/>
        </w:rPr>
        <w:t>ν</w:t>
      </w:r>
      <w:r w:rsidRPr="00C649AE">
        <w:rPr>
          <w:rFonts w:eastAsia="Times New Roman" w:cs="Times New Roman"/>
          <w:szCs w:val="24"/>
        </w:rPr>
        <w:t xml:space="preserve"> διορισμό</w:t>
      </w:r>
      <w:r>
        <w:rPr>
          <w:rFonts w:eastAsia="Times New Roman" w:cs="Times New Roman"/>
          <w:szCs w:val="24"/>
        </w:rPr>
        <w:t>. Α</w:t>
      </w:r>
      <w:r w:rsidRPr="00C649AE">
        <w:rPr>
          <w:rFonts w:eastAsia="Times New Roman" w:cs="Times New Roman"/>
          <w:szCs w:val="24"/>
        </w:rPr>
        <w:t>ρκετοί αμφισβητούν και αν θα γίνουν</w:t>
      </w:r>
      <w:r>
        <w:rPr>
          <w:rFonts w:eastAsia="Times New Roman" w:cs="Times New Roman"/>
          <w:szCs w:val="24"/>
        </w:rPr>
        <w:t>.</w:t>
      </w:r>
      <w:r w:rsidRPr="00C649AE">
        <w:rPr>
          <w:rFonts w:eastAsia="Times New Roman" w:cs="Times New Roman"/>
          <w:szCs w:val="24"/>
        </w:rPr>
        <w:t xml:space="preserve"> </w:t>
      </w:r>
      <w:r>
        <w:rPr>
          <w:rFonts w:eastAsia="Times New Roman" w:cs="Times New Roman"/>
          <w:szCs w:val="24"/>
        </w:rPr>
        <w:t>Το</w:t>
      </w:r>
      <w:r w:rsidRPr="00C649AE">
        <w:rPr>
          <w:rFonts w:eastAsia="Times New Roman" w:cs="Times New Roman"/>
          <w:szCs w:val="24"/>
        </w:rPr>
        <w:t xml:space="preserve"> ακούσαμε προηγουμέν</w:t>
      </w:r>
      <w:r>
        <w:rPr>
          <w:rFonts w:eastAsia="Times New Roman" w:cs="Times New Roman"/>
          <w:szCs w:val="24"/>
        </w:rPr>
        <w:t>ως. Θ</w:t>
      </w:r>
      <w:r w:rsidRPr="00C649AE">
        <w:rPr>
          <w:rFonts w:eastAsia="Times New Roman" w:cs="Times New Roman"/>
          <w:szCs w:val="24"/>
        </w:rPr>
        <w:t xml:space="preserve">α διαψευστούν οι </w:t>
      </w:r>
      <w:proofErr w:type="spellStart"/>
      <w:r>
        <w:rPr>
          <w:rFonts w:eastAsia="Times New Roman" w:cs="Times New Roman"/>
          <w:szCs w:val="24"/>
        </w:rPr>
        <w:t>Κασσάνδρε</w:t>
      </w:r>
      <w:r w:rsidRPr="00C649AE">
        <w:rPr>
          <w:rFonts w:eastAsia="Times New Roman" w:cs="Times New Roman"/>
          <w:szCs w:val="24"/>
        </w:rPr>
        <w:t>ς</w:t>
      </w:r>
      <w:proofErr w:type="spellEnd"/>
      <w:r>
        <w:rPr>
          <w:rFonts w:eastAsia="Times New Roman" w:cs="Times New Roman"/>
          <w:szCs w:val="24"/>
        </w:rPr>
        <w:t>, όχι μόνο γιατί αυτή η Κ</w:t>
      </w:r>
      <w:r w:rsidRPr="00C649AE">
        <w:rPr>
          <w:rFonts w:eastAsia="Times New Roman" w:cs="Times New Roman"/>
          <w:szCs w:val="24"/>
        </w:rPr>
        <w:t xml:space="preserve">υβέρνηση πιστεύει </w:t>
      </w:r>
      <w:r>
        <w:rPr>
          <w:rFonts w:eastAsia="Times New Roman" w:cs="Times New Roman"/>
          <w:szCs w:val="24"/>
        </w:rPr>
        <w:t xml:space="preserve">στους </w:t>
      </w:r>
      <w:r w:rsidRPr="00C649AE">
        <w:rPr>
          <w:rFonts w:eastAsia="Times New Roman" w:cs="Times New Roman"/>
          <w:szCs w:val="24"/>
        </w:rPr>
        <w:t>μαζικούς διορισμούς στα δημόσια σχολεία</w:t>
      </w:r>
      <w:r>
        <w:rPr>
          <w:rFonts w:eastAsia="Times New Roman" w:cs="Times New Roman"/>
          <w:szCs w:val="24"/>
        </w:rPr>
        <w:t>, αλλά και γιατί μία νέα π</w:t>
      </w:r>
      <w:r w:rsidRPr="00C649AE">
        <w:rPr>
          <w:rFonts w:eastAsia="Times New Roman" w:cs="Times New Roman"/>
          <w:szCs w:val="24"/>
        </w:rPr>
        <w:t xml:space="preserve">ροοδευτική </w:t>
      </w:r>
      <w:r>
        <w:rPr>
          <w:rFonts w:eastAsia="Times New Roman" w:cs="Times New Roman"/>
          <w:szCs w:val="24"/>
        </w:rPr>
        <w:t>κυβερνητική πλει</w:t>
      </w:r>
      <w:r>
        <w:rPr>
          <w:rFonts w:eastAsia="Times New Roman" w:cs="Times New Roman"/>
          <w:szCs w:val="24"/>
        </w:rPr>
        <w:t>οψηφία θα του</w:t>
      </w:r>
      <w:r w:rsidRPr="00C649AE">
        <w:rPr>
          <w:rFonts w:eastAsia="Times New Roman" w:cs="Times New Roman"/>
          <w:szCs w:val="24"/>
        </w:rPr>
        <w:t>ς επιβάλει και για τα επόμενα δύο χρόνια</w:t>
      </w:r>
      <w:r>
        <w:rPr>
          <w:rFonts w:eastAsia="Times New Roman" w:cs="Times New Roman"/>
          <w:szCs w:val="24"/>
        </w:rPr>
        <w:t>.</w:t>
      </w:r>
      <w:r w:rsidRPr="00C649AE">
        <w:rPr>
          <w:rFonts w:eastAsia="Times New Roman" w:cs="Times New Roman"/>
          <w:szCs w:val="24"/>
        </w:rPr>
        <w:t xml:space="preserve"> </w:t>
      </w:r>
    </w:p>
    <w:p w14:paraId="6B14F2C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w:t>
      </w:r>
      <w:r w:rsidRPr="00C649AE">
        <w:rPr>
          <w:rFonts w:eastAsia="Times New Roman" w:cs="Times New Roman"/>
          <w:szCs w:val="24"/>
        </w:rPr>
        <w:t>υχαριστώ</w:t>
      </w:r>
      <w:r>
        <w:rPr>
          <w:rFonts w:eastAsia="Times New Roman" w:cs="Times New Roman"/>
          <w:szCs w:val="24"/>
        </w:rPr>
        <w:t>.</w:t>
      </w:r>
    </w:p>
    <w:p w14:paraId="6B14F2CD" w14:textId="77777777" w:rsidR="004965E6" w:rsidRDefault="004D430C">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6B14F2CE" w14:textId="77777777" w:rsidR="004965E6" w:rsidRDefault="004D430C">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τον κ. Θηβαίο.</w:t>
      </w:r>
    </w:p>
    <w:p w14:paraId="6B14F2CF" w14:textId="77777777" w:rsidR="004965E6" w:rsidRDefault="004D430C">
      <w:pPr>
        <w:spacing w:line="600" w:lineRule="auto"/>
        <w:ind w:firstLine="720"/>
        <w:jc w:val="both"/>
        <w:rPr>
          <w:rFonts w:eastAsia="Times New Roman" w:cs="Times New Roman"/>
          <w:szCs w:val="24"/>
        </w:rPr>
      </w:pPr>
      <w:r>
        <w:rPr>
          <w:rFonts w:eastAsia="Times New Roman"/>
          <w:bCs/>
          <w:szCs w:val="24"/>
        </w:rPr>
        <w:t xml:space="preserve">Κύριε Γρηγοράκο, ο κ. Αχμέτ δεν είναι εδώ. </w:t>
      </w:r>
      <w:r>
        <w:rPr>
          <w:rFonts w:eastAsia="Times New Roman" w:cs="Times New Roman"/>
          <w:szCs w:val="24"/>
        </w:rPr>
        <w:t>Θ</w:t>
      </w:r>
      <w:r w:rsidRPr="00C649AE">
        <w:rPr>
          <w:rFonts w:eastAsia="Times New Roman" w:cs="Times New Roman"/>
          <w:szCs w:val="24"/>
        </w:rPr>
        <w:t>α πω στον κ</w:t>
      </w:r>
      <w:r>
        <w:rPr>
          <w:rFonts w:eastAsia="Times New Roman" w:cs="Times New Roman"/>
          <w:szCs w:val="24"/>
        </w:rPr>
        <w:t>.</w:t>
      </w:r>
      <w:r w:rsidRPr="00C649AE">
        <w:rPr>
          <w:rFonts w:eastAsia="Times New Roman" w:cs="Times New Roman"/>
          <w:szCs w:val="24"/>
        </w:rPr>
        <w:t xml:space="preserve"> </w:t>
      </w:r>
      <w:proofErr w:type="spellStart"/>
      <w:r>
        <w:rPr>
          <w:rFonts w:eastAsia="Times New Roman" w:cs="Times New Roman"/>
          <w:szCs w:val="24"/>
        </w:rPr>
        <w:t>Ζεϊμπέκ</w:t>
      </w:r>
      <w:proofErr w:type="spellEnd"/>
      <w:r w:rsidRPr="00C649AE">
        <w:rPr>
          <w:rFonts w:eastAsia="Times New Roman" w:cs="Times New Roman"/>
          <w:szCs w:val="24"/>
        </w:rPr>
        <w:t xml:space="preserve"> να έρθει στη θέση του να μιλήσει</w:t>
      </w:r>
      <w:r>
        <w:rPr>
          <w:rFonts w:eastAsia="Times New Roman" w:cs="Times New Roman"/>
          <w:szCs w:val="24"/>
        </w:rPr>
        <w:t>. Κ</w:t>
      </w:r>
      <w:r w:rsidRPr="00C649AE">
        <w:rPr>
          <w:rFonts w:eastAsia="Times New Roman" w:cs="Times New Roman"/>
          <w:szCs w:val="24"/>
        </w:rPr>
        <w:t>αι αν μπορεί να έρθει μετά</w:t>
      </w:r>
      <w:r>
        <w:rPr>
          <w:rFonts w:eastAsia="Times New Roman" w:cs="Times New Roman"/>
          <w:szCs w:val="24"/>
        </w:rPr>
        <w:t>,</w:t>
      </w:r>
      <w:r w:rsidRPr="00C649AE">
        <w:rPr>
          <w:rFonts w:eastAsia="Times New Roman" w:cs="Times New Roman"/>
          <w:szCs w:val="24"/>
        </w:rPr>
        <w:t xml:space="preserve"> για να μη διαγραφεί</w:t>
      </w:r>
      <w:r>
        <w:rPr>
          <w:rFonts w:eastAsia="Times New Roman" w:cs="Times New Roman"/>
          <w:szCs w:val="24"/>
        </w:rPr>
        <w:t>,… Δ</w:t>
      </w:r>
      <w:r w:rsidRPr="00C649AE">
        <w:rPr>
          <w:rFonts w:eastAsia="Times New Roman" w:cs="Times New Roman"/>
          <w:szCs w:val="24"/>
        </w:rPr>
        <w:t>εν θα έρθει</w:t>
      </w:r>
      <w:r>
        <w:rPr>
          <w:rFonts w:eastAsia="Times New Roman" w:cs="Times New Roman"/>
          <w:szCs w:val="24"/>
        </w:rPr>
        <w:t>;</w:t>
      </w:r>
    </w:p>
    <w:p w14:paraId="6B14F2D0" w14:textId="77777777" w:rsidR="004965E6" w:rsidRDefault="004D430C">
      <w:pPr>
        <w:spacing w:line="600" w:lineRule="auto"/>
        <w:ind w:firstLine="720"/>
        <w:jc w:val="both"/>
        <w:rPr>
          <w:rFonts w:eastAsia="Times New Roman" w:cs="Times New Roman"/>
          <w:szCs w:val="24"/>
        </w:rPr>
      </w:pPr>
      <w:r w:rsidRPr="0086285E">
        <w:rPr>
          <w:rFonts w:eastAsia="Times New Roman" w:cs="Times New Roman"/>
          <w:b/>
          <w:szCs w:val="24"/>
        </w:rPr>
        <w:t xml:space="preserve">ΛΕΩΝΙΔΑΣ ΓΡΗΓΟΡΑΚΟΣ: </w:t>
      </w:r>
      <w:r>
        <w:rPr>
          <w:rFonts w:eastAsia="Times New Roman" w:cs="Times New Roman"/>
          <w:szCs w:val="24"/>
        </w:rPr>
        <w:t>Ο κ. Κωνσταντόπουλος θα μιλήσει…</w:t>
      </w:r>
    </w:p>
    <w:p w14:paraId="6B14F2D1" w14:textId="77777777" w:rsidR="004965E6" w:rsidRDefault="004D430C">
      <w:pPr>
        <w:spacing w:line="600" w:lineRule="auto"/>
        <w:ind w:firstLine="720"/>
        <w:jc w:val="both"/>
        <w:rPr>
          <w:rFonts w:eastAsia="Times New Roman" w:cs="Times New Roman"/>
          <w:szCs w:val="24"/>
        </w:rPr>
      </w:pPr>
      <w:r>
        <w:rPr>
          <w:rFonts w:eastAsia="Times New Roman"/>
          <w:b/>
          <w:bCs/>
          <w:szCs w:val="24"/>
        </w:rPr>
        <w:t>ΠΡΟΕΔΡΕΥΩΝ (Μάριος Γεωργιάδης):</w:t>
      </w:r>
      <w:r>
        <w:rPr>
          <w:rFonts w:eastAsia="Times New Roman" w:cs="Times New Roman"/>
          <w:szCs w:val="24"/>
        </w:rPr>
        <w:t xml:space="preserve"> Ο κ. Κωνσταντόπουλος; Γιατί δεν μας έχετε ενημερώσει; Δεν μας έχει ενη</w:t>
      </w:r>
      <w:r>
        <w:rPr>
          <w:rFonts w:eastAsia="Times New Roman" w:cs="Times New Roman"/>
          <w:szCs w:val="24"/>
        </w:rPr>
        <w:t>με</w:t>
      </w:r>
      <w:r>
        <w:rPr>
          <w:rFonts w:eastAsia="Times New Roman" w:cs="Times New Roman"/>
          <w:szCs w:val="24"/>
        </w:rPr>
        <w:lastRenderedPageBreak/>
        <w:t>ρώσει κανείς. Π</w:t>
      </w:r>
      <w:r w:rsidRPr="00C649AE">
        <w:rPr>
          <w:rFonts w:eastAsia="Times New Roman" w:cs="Times New Roman"/>
          <w:szCs w:val="24"/>
        </w:rPr>
        <w:t xml:space="preserve">εριμένετε λίγο </w:t>
      </w:r>
      <w:r>
        <w:rPr>
          <w:rFonts w:eastAsia="Times New Roman" w:cs="Times New Roman"/>
          <w:szCs w:val="24"/>
        </w:rPr>
        <w:t>-</w:t>
      </w:r>
      <w:r w:rsidRPr="00C649AE">
        <w:rPr>
          <w:rFonts w:eastAsia="Times New Roman" w:cs="Times New Roman"/>
          <w:szCs w:val="24"/>
        </w:rPr>
        <w:t>θα έρθει ο κ</w:t>
      </w:r>
      <w:r>
        <w:rPr>
          <w:rFonts w:eastAsia="Times New Roman" w:cs="Times New Roman"/>
          <w:szCs w:val="24"/>
        </w:rPr>
        <w:t>.</w:t>
      </w:r>
      <w:r w:rsidRPr="00C649AE">
        <w:rPr>
          <w:rFonts w:eastAsia="Times New Roman" w:cs="Times New Roman"/>
          <w:szCs w:val="24"/>
        </w:rPr>
        <w:t xml:space="preserve"> </w:t>
      </w:r>
      <w:proofErr w:type="spellStart"/>
      <w:r>
        <w:rPr>
          <w:rFonts w:eastAsia="Times New Roman" w:cs="Times New Roman"/>
          <w:szCs w:val="24"/>
        </w:rPr>
        <w:t>Ζεϊμπέκ</w:t>
      </w:r>
      <w:proofErr w:type="spellEnd"/>
      <w:r>
        <w:rPr>
          <w:rFonts w:eastAsia="Times New Roman" w:cs="Times New Roman"/>
          <w:szCs w:val="24"/>
        </w:rPr>
        <w:t xml:space="preserve">- για </w:t>
      </w:r>
      <w:r w:rsidRPr="00C649AE">
        <w:rPr>
          <w:rFonts w:eastAsia="Times New Roman" w:cs="Times New Roman"/>
          <w:szCs w:val="24"/>
        </w:rPr>
        <w:t>να συνεννοηθ</w:t>
      </w:r>
      <w:r>
        <w:rPr>
          <w:rFonts w:eastAsia="Times New Roman" w:cs="Times New Roman"/>
          <w:szCs w:val="24"/>
        </w:rPr>
        <w:t>ώ</w:t>
      </w:r>
      <w:r w:rsidRPr="00C649AE">
        <w:rPr>
          <w:rFonts w:eastAsia="Times New Roman" w:cs="Times New Roman"/>
          <w:szCs w:val="24"/>
        </w:rPr>
        <w:t xml:space="preserve"> τουλάχιστον </w:t>
      </w:r>
      <w:r>
        <w:rPr>
          <w:rFonts w:eastAsia="Times New Roman" w:cs="Times New Roman"/>
          <w:szCs w:val="24"/>
        </w:rPr>
        <w:t>με την Κ</w:t>
      </w:r>
      <w:r w:rsidRPr="00C649AE">
        <w:rPr>
          <w:rFonts w:eastAsia="Times New Roman" w:cs="Times New Roman"/>
          <w:szCs w:val="24"/>
        </w:rPr>
        <w:t xml:space="preserve">οινοβουλευτική </w:t>
      </w:r>
      <w:r>
        <w:rPr>
          <w:rFonts w:eastAsia="Times New Roman" w:cs="Times New Roman"/>
          <w:szCs w:val="24"/>
        </w:rPr>
        <w:t>Ο</w:t>
      </w:r>
      <w:r w:rsidRPr="00C649AE">
        <w:rPr>
          <w:rFonts w:eastAsia="Times New Roman" w:cs="Times New Roman"/>
          <w:szCs w:val="24"/>
        </w:rPr>
        <w:t>μάδα</w:t>
      </w:r>
      <w:r>
        <w:rPr>
          <w:rFonts w:eastAsia="Times New Roman" w:cs="Times New Roman"/>
          <w:szCs w:val="24"/>
        </w:rPr>
        <w:t>. Δ</w:t>
      </w:r>
      <w:r w:rsidRPr="00C649AE">
        <w:rPr>
          <w:rFonts w:eastAsia="Times New Roman" w:cs="Times New Roman"/>
          <w:szCs w:val="24"/>
        </w:rPr>
        <w:t>εν μας έχει έρθει κάτι</w:t>
      </w:r>
      <w:r>
        <w:rPr>
          <w:rFonts w:eastAsia="Times New Roman" w:cs="Times New Roman"/>
          <w:szCs w:val="24"/>
        </w:rPr>
        <w:t>. Κ</w:t>
      </w:r>
      <w:r w:rsidRPr="00C649AE">
        <w:rPr>
          <w:rFonts w:eastAsia="Times New Roman" w:cs="Times New Roman"/>
          <w:szCs w:val="24"/>
        </w:rPr>
        <w:t>άντε λίγο υπομονή</w:t>
      </w:r>
      <w:r>
        <w:rPr>
          <w:rFonts w:eastAsia="Times New Roman" w:cs="Times New Roman"/>
          <w:szCs w:val="24"/>
        </w:rPr>
        <w:t>,</w:t>
      </w:r>
      <w:r w:rsidRPr="00C649AE">
        <w:rPr>
          <w:rFonts w:eastAsia="Times New Roman" w:cs="Times New Roman"/>
          <w:szCs w:val="24"/>
        </w:rPr>
        <w:t xml:space="preserve"> </w:t>
      </w:r>
      <w:r>
        <w:rPr>
          <w:rFonts w:eastAsia="Times New Roman" w:cs="Times New Roman"/>
          <w:szCs w:val="24"/>
        </w:rPr>
        <w:t>κύριε Κωνσταντόπουλε, θα μιλήσετε. Θα συνεννοηθούμε και δεν θα υπάρχει κανένα πρόβλημα.</w:t>
      </w:r>
    </w:p>
    <w:p w14:paraId="6B14F2D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Τον λόγ</w:t>
      </w:r>
      <w:r>
        <w:rPr>
          <w:rFonts w:eastAsia="Times New Roman" w:cs="Times New Roman"/>
          <w:szCs w:val="24"/>
        </w:rPr>
        <w:t xml:space="preserve">ο έχει ο κ. </w:t>
      </w:r>
      <w:proofErr w:type="spellStart"/>
      <w:r>
        <w:rPr>
          <w:rFonts w:eastAsia="Times New Roman" w:cs="Times New Roman"/>
          <w:szCs w:val="24"/>
        </w:rPr>
        <w:t>Ζεϊμπέκ</w:t>
      </w:r>
      <w:proofErr w:type="spellEnd"/>
      <w:r>
        <w:rPr>
          <w:rFonts w:eastAsia="Times New Roman" w:cs="Times New Roman"/>
          <w:szCs w:val="24"/>
        </w:rPr>
        <w:t xml:space="preserve"> για πέντε λεπτά.</w:t>
      </w:r>
      <w:r w:rsidRPr="00C649AE">
        <w:rPr>
          <w:rFonts w:eastAsia="Times New Roman" w:cs="Times New Roman"/>
          <w:szCs w:val="24"/>
        </w:rPr>
        <w:t xml:space="preserve"> </w:t>
      </w:r>
    </w:p>
    <w:p w14:paraId="6B14F2D3" w14:textId="77777777" w:rsidR="004965E6" w:rsidRDefault="004D430C">
      <w:pPr>
        <w:spacing w:line="600" w:lineRule="auto"/>
        <w:ind w:firstLine="720"/>
        <w:jc w:val="both"/>
        <w:rPr>
          <w:rFonts w:eastAsia="Times New Roman" w:cs="Times New Roman"/>
          <w:szCs w:val="24"/>
        </w:rPr>
      </w:pPr>
      <w:r w:rsidRPr="0086285E">
        <w:rPr>
          <w:rFonts w:eastAsia="Times New Roman" w:cs="Times New Roman"/>
          <w:b/>
          <w:szCs w:val="24"/>
        </w:rPr>
        <w:t>ΧΟΥΣΕΪΝ</w:t>
      </w:r>
      <w:r>
        <w:rPr>
          <w:rFonts w:eastAsia="Times New Roman" w:cs="Times New Roman"/>
          <w:b/>
          <w:szCs w:val="24"/>
        </w:rPr>
        <w:t xml:space="preserve"> </w:t>
      </w:r>
      <w:r w:rsidRPr="0086285E">
        <w:rPr>
          <w:rFonts w:eastAsia="Times New Roman" w:cs="Times New Roman"/>
          <w:b/>
          <w:szCs w:val="24"/>
        </w:rPr>
        <w:t>ΖΕΪΜΠΕΚ:</w:t>
      </w:r>
      <w:r>
        <w:rPr>
          <w:rFonts w:eastAsia="Times New Roman" w:cs="Times New Roman"/>
          <w:szCs w:val="24"/>
        </w:rPr>
        <w:t xml:space="preserve"> Ευχαριστώ, κύριε Πρόεδρε.</w:t>
      </w:r>
    </w:p>
    <w:p w14:paraId="6B14F2D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Κυρίες και</w:t>
      </w:r>
      <w:r w:rsidRPr="00C649AE">
        <w:rPr>
          <w:rFonts w:eastAsia="Times New Roman" w:cs="Times New Roman"/>
          <w:szCs w:val="24"/>
        </w:rPr>
        <w:t xml:space="preserve"> κύριοι συνάδελφοι</w:t>
      </w:r>
      <w:r>
        <w:rPr>
          <w:rFonts w:eastAsia="Times New Roman" w:cs="Times New Roman"/>
          <w:szCs w:val="24"/>
        </w:rPr>
        <w:t>, η σημερινή συζήτηση έρχεται</w:t>
      </w:r>
      <w:r w:rsidRPr="00C649AE">
        <w:rPr>
          <w:rFonts w:eastAsia="Times New Roman" w:cs="Times New Roman"/>
          <w:szCs w:val="24"/>
        </w:rPr>
        <w:t xml:space="preserve"> μετά από μία </w:t>
      </w:r>
      <w:r>
        <w:rPr>
          <w:rFonts w:eastAsia="Times New Roman" w:cs="Times New Roman"/>
          <w:szCs w:val="24"/>
        </w:rPr>
        <w:t xml:space="preserve">έντονη </w:t>
      </w:r>
      <w:r w:rsidRPr="00C649AE">
        <w:rPr>
          <w:rFonts w:eastAsia="Times New Roman" w:cs="Times New Roman"/>
          <w:szCs w:val="24"/>
        </w:rPr>
        <w:t>διαδικασία επιβεβαίωσης της εμπιστοσ</w:t>
      </w:r>
      <w:r>
        <w:rPr>
          <w:rFonts w:eastAsia="Times New Roman" w:cs="Times New Roman"/>
          <w:szCs w:val="24"/>
        </w:rPr>
        <w:t>ύνης του Κοινοβουλίου προς την Κ</w:t>
      </w:r>
      <w:r w:rsidRPr="00C649AE">
        <w:rPr>
          <w:rFonts w:eastAsia="Times New Roman" w:cs="Times New Roman"/>
          <w:szCs w:val="24"/>
        </w:rPr>
        <w:t>υβέρνηση</w:t>
      </w:r>
      <w:r>
        <w:rPr>
          <w:rFonts w:eastAsia="Times New Roman" w:cs="Times New Roman"/>
          <w:szCs w:val="24"/>
        </w:rPr>
        <w:t>.</w:t>
      </w:r>
    </w:p>
    <w:p w14:paraId="6B14F2D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Π</w:t>
      </w:r>
      <w:r w:rsidRPr="00C649AE">
        <w:rPr>
          <w:rFonts w:eastAsia="Times New Roman" w:cs="Times New Roman"/>
          <w:szCs w:val="24"/>
        </w:rPr>
        <w:t>ριν απ</w:t>
      </w:r>
      <w:r>
        <w:rPr>
          <w:rFonts w:eastAsia="Times New Roman" w:cs="Times New Roman"/>
          <w:szCs w:val="24"/>
        </w:rPr>
        <w:t>’ αυτό</w:t>
      </w:r>
      <w:r>
        <w:rPr>
          <w:rFonts w:eastAsia="Times New Roman" w:cs="Times New Roman"/>
          <w:szCs w:val="24"/>
        </w:rPr>
        <w:t>,</w:t>
      </w:r>
      <w:r>
        <w:rPr>
          <w:rFonts w:eastAsia="Times New Roman" w:cs="Times New Roman"/>
          <w:szCs w:val="24"/>
        </w:rPr>
        <w:t xml:space="preserve"> μεσο</w:t>
      </w:r>
      <w:r>
        <w:rPr>
          <w:rFonts w:eastAsia="Times New Roman" w:cs="Times New Roman"/>
          <w:szCs w:val="24"/>
        </w:rPr>
        <w:t>λάβησε</w:t>
      </w:r>
      <w:r w:rsidRPr="00C649AE">
        <w:rPr>
          <w:rFonts w:eastAsia="Times New Roman" w:cs="Times New Roman"/>
          <w:szCs w:val="24"/>
        </w:rPr>
        <w:t xml:space="preserve"> η απ</w:t>
      </w:r>
      <w:r>
        <w:rPr>
          <w:rFonts w:eastAsia="Times New Roman" w:cs="Times New Roman"/>
          <w:szCs w:val="24"/>
        </w:rPr>
        <w:t>εμπλοκή</w:t>
      </w:r>
      <w:r w:rsidRPr="00C649AE">
        <w:rPr>
          <w:rFonts w:eastAsia="Times New Roman" w:cs="Times New Roman"/>
          <w:szCs w:val="24"/>
        </w:rPr>
        <w:t xml:space="preserve"> της χώρας μας από τα μνημόνια και η δυνατότητα να χαράξουμε τη δική μας πολιτική</w:t>
      </w:r>
      <w:r>
        <w:rPr>
          <w:rFonts w:eastAsia="Times New Roman" w:cs="Times New Roman"/>
          <w:szCs w:val="24"/>
        </w:rPr>
        <w:t>. Ό</w:t>
      </w:r>
      <w:r w:rsidRPr="00C649AE">
        <w:rPr>
          <w:rFonts w:eastAsia="Times New Roman" w:cs="Times New Roman"/>
          <w:szCs w:val="24"/>
        </w:rPr>
        <w:t>μως και καθ</w:t>
      </w:r>
      <w:r>
        <w:rPr>
          <w:rFonts w:eastAsia="Times New Roman" w:cs="Times New Roman"/>
          <w:szCs w:val="24"/>
        </w:rPr>
        <w:t xml:space="preserve">’ </w:t>
      </w:r>
      <w:r w:rsidRPr="00C649AE">
        <w:rPr>
          <w:rFonts w:eastAsia="Times New Roman" w:cs="Times New Roman"/>
          <w:szCs w:val="24"/>
        </w:rPr>
        <w:t>όλη τη διάρκεια της οικονομικής επιτροπείας της χώρας μας αξί</w:t>
      </w:r>
      <w:r>
        <w:rPr>
          <w:rFonts w:eastAsia="Times New Roman" w:cs="Times New Roman"/>
          <w:szCs w:val="24"/>
        </w:rPr>
        <w:t>ζει να θυμηθούμε ότι πάντοτε η Κ</w:t>
      </w:r>
      <w:r w:rsidRPr="00C649AE">
        <w:rPr>
          <w:rFonts w:eastAsia="Times New Roman" w:cs="Times New Roman"/>
          <w:szCs w:val="24"/>
        </w:rPr>
        <w:t>υβέρνηση</w:t>
      </w:r>
      <w:r>
        <w:rPr>
          <w:rFonts w:eastAsia="Times New Roman" w:cs="Times New Roman"/>
          <w:szCs w:val="24"/>
        </w:rPr>
        <w:t>,</w:t>
      </w:r>
      <w:r w:rsidRPr="00C649AE">
        <w:rPr>
          <w:rFonts w:eastAsia="Times New Roman" w:cs="Times New Roman"/>
          <w:szCs w:val="24"/>
        </w:rPr>
        <w:t xml:space="preserve"> ακόμα και όταν έφερ</w:t>
      </w:r>
      <w:r>
        <w:rPr>
          <w:rFonts w:eastAsia="Times New Roman" w:cs="Times New Roman"/>
          <w:szCs w:val="24"/>
        </w:rPr>
        <w:t>ν</w:t>
      </w:r>
      <w:r w:rsidRPr="00C649AE">
        <w:rPr>
          <w:rFonts w:eastAsia="Times New Roman" w:cs="Times New Roman"/>
          <w:szCs w:val="24"/>
        </w:rPr>
        <w:t xml:space="preserve">ε δύσκολα νομοσχέδια </w:t>
      </w:r>
      <w:r>
        <w:rPr>
          <w:rFonts w:eastAsia="Times New Roman" w:cs="Times New Roman"/>
          <w:szCs w:val="24"/>
        </w:rPr>
        <w:t>-</w:t>
      </w:r>
      <w:r w:rsidRPr="00C649AE">
        <w:rPr>
          <w:rFonts w:eastAsia="Times New Roman" w:cs="Times New Roman"/>
          <w:szCs w:val="24"/>
        </w:rPr>
        <w:t xml:space="preserve">τα οποία </w:t>
      </w:r>
      <w:r>
        <w:rPr>
          <w:rFonts w:eastAsia="Times New Roman" w:cs="Times New Roman"/>
          <w:szCs w:val="24"/>
        </w:rPr>
        <w:t xml:space="preserve">επιβάλλονταν από τους </w:t>
      </w:r>
      <w:r>
        <w:rPr>
          <w:rFonts w:eastAsia="Times New Roman" w:cs="Times New Roman"/>
          <w:szCs w:val="24"/>
        </w:rPr>
        <w:t>θ</w:t>
      </w:r>
      <w:r w:rsidRPr="00C649AE">
        <w:rPr>
          <w:rFonts w:eastAsia="Times New Roman" w:cs="Times New Roman"/>
          <w:szCs w:val="24"/>
        </w:rPr>
        <w:t>εσμούς</w:t>
      </w:r>
      <w:r>
        <w:rPr>
          <w:rFonts w:eastAsia="Times New Roman" w:cs="Times New Roman"/>
          <w:szCs w:val="24"/>
        </w:rPr>
        <w:t>-</w:t>
      </w:r>
      <w:r w:rsidRPr="00C649AE">
        <w:rPr>
          <w:rFonts w:eastAsia="Times New Roman" w:cs="Times New Roman"/>
          <w:szCs w:val="24"/>
        </w:rPr>
        <w:t xml:space="preserve"> έδινε μάχες και αγώνες</w:t>
      </w:r>
      <w:r>
        <w:rPr>
          <w:rFonts w:eastAsia="Times New Roman" w:cs="Times New Roman"/>
          <w:szCs w:val="24"/>
        </w:rPr>
        <w:t xml:space="preserve"> για</w:t>
      </w:r>
      <w:r w:rsidRPr="00C649AE">
        <w:rPr>
          <w:rFonts w:eastAsia="Times New Roman" w:cs="Times New Roman"/>
          <w:szCs w:val="24"/>
        </w:rPr>
        <w:t xml:space="preserve"> ανάλογα αντισταθμιστικά </w:t>
      </w:r>
      <w:r>
        <w:rPr>
          <w:rFonts w:eastAsia="Times New Roman" w:cs="Times New Roman"/>
          <w:szCs w:val="24"/>
        </w:rPr>
        <w:t xml:space="preserve">ή </w:t>
      </w:r>
      <w:r w:rsidRPr="00C649AE">
        <w:rPr>
          <w:rFonts w:eastAsia="Times New Roman" w:cs="Times New Roman"/>
          <w:szCs w:val="24"/>
        </w:rPr>
        <w:t>για να καταφέρει το καλύτερο δυνατό</w:t>
      </w:r>
      <w:r>
        <w:rPr>
          <w:rFonts w:eastAsia="Times New Roman" w:cs="Times New Roman"/>
          <w:szCs w:val="24"/>
        </w:rPr>
        <w:t>.</w:t>
      </w:r>
    </w:p>
    <w:p w14:paraId="6B14F2D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 xml:space="preserve"> Μ</w:t>
      </w:r>
      <w:r w:rsidRPr="00C649AE">
        <w:rPr>
          <w:rFonts w:eastAsia="Times New Roman" w:cs="Times New Roman"/>
          <w:szCs w:val="24"/>
        </w:rPr>
        <w:t>ετά</w:t>
      </w:r>
      <w:r>
        <w:rPr>
          <w:rFonts w:eastAsia="Times New Roman" w:cs="Times New Roman"/>
          <w:szCs w:val="24"/>
        </w:rPr>
        <w:t>,</w:t>
      </w:r>
      <w:r w:rsidRPr="00C649AE">
        <w:rPr>
          <w:rFonts w:eastAsia="Times New Roman" w:cs="Times New Roman"/>
          <w:szCs w:val="24"/>
        </w:rPr>
        <w:t xml:space="preserve"> λοιπόν</w:t>
      </w:r>
      <w:r>
        <w:rPr>
          <w:rFonts w:eastAsia="Times New Roman" w:cs="Times New Roman"/>
          <w:szCs w:val="24"/>
        </w:rPr>
        <w:t>,</w:t>
      </w:r>
      <w:r w:rsidRPr="00C649AE">
        <w:rPr>
          <w:rFonts w:eastAsia="Times New Roman" w:cs="Times New Roman"/>
          <w:szCs w:val="24"/>
        </w:rPr>
        <w:t xml:space="preserve"> τους διορισμούς των απολυμένων σχολικών φυλάκων</w:t>
      </w:r>
      <w:r>
        <w:rPr>
          <w:rFonts w:eastAsia="Times New Roman" w:cs="Times New Roman"/>
          <w:szCs w:val="24"/>
        </w:rPr>
        <w:t>,</w:t>
      </w:r>
      <w:r w:rsidRPr="00C649AE">
        <w:rPr>
          <w:rFonts w:eastAsia="Times New Roman" w:cs="Times New Roman"/>
          <w:szCs w:val="24"/>
        </w:rPr>
        <w:t xml:space="preserve"> καθαριστριών</w:t>
      </w:r>
      <w:r>
        <w:rPr>
          <w:rFonts w:eastAsia="Times New Roman" w:cs="Times New Roman"/>
          <w:szCs w:val="24"/>
        </w:rPr>
        <w:t>,</w:t>
      </w:r>
      <w:r w:rsidRPr="00C649AE">
        <w:rPr>
          <w:rFonts w:eastAsia="Times New Roman" w:cs="Times New Roman"/>
          <w:szCs w:val="24"/>
        </w:rPr>
        <w:t xml:space="preserve"> δημοτικών αστυνομικών</w:t>
      </w:r>
      <w:r>
        <w:rPr>
          <w:rFonts w:eastAsia="Times New Roman" w:cs="Times New Roman"/>
          <w:szCs w:val="24"/>
        </w:rPr>
        <w:t>,</w:t>
      </w:r>
      <w:r w:rsidRPr="00C649AE">
        <w:rPr>
          <w:rFonts w:eastAsia="Times New Roman" w:cs="Times New Roman"/>
          <w:szCs w:val="24"/>
        </w:rPr>
        <w:t xml:space="preserve"> μετ</w:t>
      </w:r>
      <w:r w:rsidRPr="00C649AE">
        <w:rPr>
          <w:rFonts w:eastAsia="Times New Roman" w:cs="Times New Roman"/>
          <w:szCs w:val="24"/>
        </w:rPr>
        <w:t>ά τις προσλήψεις στην υγεία</w:t>
      </w:r>
      <w:r>
        <w:rPr>
          <w:rFonts w:eastAsia="Times New Roman" w:cs="Times New Roman"/>
          <w:szCs w:val="24"/>
        </w:rPr>
        <w:t>,</w:t>
      </w:r>
      <w:r w:rsidRPr="00C649AE">
        <w:rPr>
          <w:rFonts w:eastAsia="Times New Roman" w:cs="Times New Roman"/>
          <w:szCs w:val="24"/>
        </w:rPr>
        <w:t xml:space="preserve"> </w:t>
      </w:r>
      <w:r>
        <w:rPr>
          <w:rFonts w:eastAsia="Times New Roman" w:cs="Times New Roman"/>
          <w:szCs w:val="24"/>
        </w:rPr>
        <w:t>ή</w:t>
      </w:r>
      <w:r w:rsidRPr="00C649AE">
        <w:rPr>
          <w:rFonts w:eastAsia="Times New Roman" w:cs="Times New Roman"/>
          <w:szCs w:val="24"/>
        </w:rPr>
        <w:t>ρθε η πολυπόθ</w:t>
      </w:r>
      <w:r>
        <w:rPr>
          <w:rFonts w:eastAsia="Times New Roman" w:cs="Times New Roman"/>
          <w:szCs w:val="24"/>
        </w:rPr>
        <w:t>ητη στιγμή για προσλήψεις στην π</w:t>
      </w:r>
      <w:r w:rsidRPr="00C649AE">
        <w:rPr>
          <w:rFonts w:eastAsia="Times New Roman" w:cs="Times New Roman"/>
          <w:szCs w:val="24"/>
        </w:rPr>
        <w:t>αιδεία</w:t>
      </w:r>
      <w:r>
        <w:rPr>
          <w:rFonts w:eastAsia="Times New Roman" w:cs="Times New Roman"/>
          <w:szCs w:val="24"/>
        </w:rPr>
        <w:t>,</w:t>
      </w:r>
      <w:r w:rsidRPr="00C649AE">
        <w:rPr>
          <w:rFonts w:eastAsia="Times New Roman" w:cs="Times New Roman"/>
          <w:szCs w:val="24"/>
        </w:rPr>
        <w:t xml:space="preserve"> με παράλληλη μείωση των μαθητών ανά τμήμα από</w:t>
      </w:r>
      <w:r>
        <w:rPr>
          <w:rFonts w:eastAsia="Times New Roman" w:cs="Times New Roman"/>
          <w:szCs w:val="24"/>
        </w:rPr>
        <w:t xml:space="preserve"> είκοσι πέντε</w:t>
      </w:r>
      <w:r w:rsidRPr="00C649AE">
        <w:rPr>
          <w:rFonts w:eastAsia="Times New Roman" w:cs="Times New Roman"/>
          <w:szCs w:val="24"/>
        </w:rPr>
        <w:t xml:space="preserve"> σε </w:t>
      </w:r>
      <w:r>
        <w:rPr>
          <w:rFonts w:eastAsia="Times New Roman" w:cs="Times New Roman"/>
          <w:szCs w:val="24"/>
        </w:rPr>
        <w:t>είκοσι δύο</w:t>
      </w:r>
      <w:r w:rsidRPr="00C649AE">
        <w:rPr>
          <w:rFonts w:eastAsia="Times New Roman" w:cs="Times New Roman"/>
          <w:szCs w:val="24"/>
        </w:rPr>
        <w:t xml:space="preserve"> μαθητές</w:t>
      </w:r>
      <w:r>
        <w:rPr>
          <w:rFonts w:eastAsia="Times New Roman" w:cs="Times New Roman"/>
          <w:szCs w:val="24"/>
        </w:rPr>
        <w:t>. Κ</w:t>
      </w:r>
      <w:r w:rsidRPr="00C649AE">
        <w:rPr>
          <w:rFonts w:eastAsia="Times New Roman" w:cs="Times New Roman"/>
          <w:szCs w:val="24"/>
        </w:rPr>
        <w:t xml:space="preserve">αι λέω </w:t>
      </w:r>
      <w:r>
        <w:rPr>
          <w:rFonts w:eastAsia="Times New Roman" w:cs="Times New Roman"/>
          <w:szCs w:val="24"/>
        </w:rPr>
        <w:t xml:space="preserve">ότι είναι </w:t>
      </w:r>
      <w:r w:rsidRPr="00C649AE">
        <w:rPr>
          <w:rFonts w:eastAsia="Times New Roman" w:cs="Times New Roman"/>
          <w:szCs w:val="24"/>
        </w:rPr>
        <w:t xml:space="preserve">πολυπόθητη </w:t>
      </w:r>
      <w:r>
        <w:rPr>
          <w:rFonts w:eastAsia="Times New Roman" w:cs="Times New Roman"/>
          <w:szCs w:val="24"/>
        </w:rPr>
        <w:t xml:space="preserve">η στιγμή, </w:t>
      </w:r>
      <w:r w:rsidRPr="00C649AE">
        <w:rPr>
          <w:rFonts w:eastAsia="Times New Roman" w:cs="Times New Roman"/>
          <w:szCs w:val="24"/>
        </w:rPr>
        <w:t>διότι η παιδεία μαζί με την υγεία</w:t>
      </w:r>
      <w:r>
        <w:rPr>
          <w:rFonts w:eastAsia="Times New Roman" w:cs="Times New Roman"/>
          <w:szCs w:val="24"/>
        </w:rPr>
        <w:t xml:space="preserve"> είναι οι κλάδοι πο</w:t>
      </w:r>
      <w:r>
        <w:rPr>
          <w:rFonts w:eastAsia="Times New Roman" w:cs="Times New Roman"/>
          <w:szCs w:val="24"/>
        </w:rPr>
        <w:t>υ επλήγησαν π</w:t>
      </w:r>
      <w:r w:rsidRPr="00C649AE">
        <w:rPr>
          <w:rFonts w:eastAsia="Times New Roman" w:cs="Times New Roman"/>
          <w:szCs w:val="24"/>
        </w:rPr>
        <w:t>ερισσότερο</w:t>
      </w:r>
      <w:r>
        <w:rPr>
          <w:rFonts w:eastAsia="Times New Roman" w:cs="Times New Roman"/>
          <w:szCs w:val="24"/>
        </w:rPr>
        <w:t>. Ε</w:t>
      </w:r>
      <w:r w:rsidRPr="00C649AE">
        <w:rPr>
          <w:rFonts w:eastAsia="Times New Roman" w:cs="Times New Roman"/>
          <w:szCs w:val="24"/>
        </w:rPr>
        <w:t xml:space="preserve">πλήγησαν όχι μόνο σε θέματα σε </w:t>
      </w:r>
      <w:r>
        <w:rPr>
          <w:rFonts w:eastAsia="Times New Roman" w:cs="Times New Roman"/>
          <w:szCs w:val="24"/>
        </w:rPr>
        <w:t>στελέχωσης</w:t>
      </w:r>
      <w:r w:rsidRPr="00C649AE">
        <w:rPr>
          <w:rFonts w:eastAsia="Times New Roman" w:cs="Times New Roman"/>
          <w:szCs w:val="24"/>
        </w:rPr>
        <w:t xml:space="preserve"> αλλά και ποιότητας της εκπαίδευσης</w:t>
      </w:r>
      <w:r>
        <w:rPr>
          <w:rFonts w:eastAsia="Times New Roman" w:cs="Times New Roman"/>
          <w:szCs w:val="24"/>
        </w:rPr>
        <w:t>, καθώς μέσα στον ο</w:t>
      </w:r>
      <w:r w:rsidRPr="00C649AE">
        <w:rPr>
          <w:rFonts w:eastAsia="Times New Roman" w:cs="Times New Roman"/>
          <w:szCs w:val="24"/>
        </w:rPr>
        <w:t xml:space="preserve">ικονομικό μαρασμό η εκπαίδευση </w:t>
      </w:r>
      <w:r>
        <w:rPr>
          <w:rFonts w:eastAsia="Times New Roman" w:cs="Times New Roman"/>
          <w:szCs w:val="24"/>
        </w:rPr>
        <w:t>-</w:t>
      </w:r>
      <w:r w:rsidRPr="00C649AE">
        <w:rPr>
          <w:rFonts w:eastAsia="Times New Roman" w:cs="Times New Roman"/>
          <w:szCs w:val="24"/>
        </w:rPr>
        <w:t xml:space="preserve">το σπουδαιότερο αγαθό που προσφέρει το κράτος </w:t>
      </w:r>
      <w:r>
        <w:rPr>
          <w:rFonts w:eastAsia="Times New Roman" w:cs="Times New Roman"/>
          <w:szCs w:val="24"/>
        </w:rPr>
        <w:t xml:space="preserve">στους </w:t>
      </w:r>
      <w:r w:rsidRPr="00C649AE">
        <w:rPr>
          <w:rFonts w:eastAsia="Times New Roman" w:cs="Times New Roman"/>
          <w:szCs w:val="24"/>
        </w:rPr>
        <w:t>πολίτες</w:t>
      </w:r>
      <w:r>
        <w:rPr>
          <w:rFonts w:eastAsia="Times New Roman" w:cs="Times New Roman"/>
          <w:szCs w:val="24"/>
        </w:rPr>
        <w:t>-</w:t>
      </w:r>
      <w:r w:rsidRPr="00C649AE">
        <w:rPr>
          <w:rFonts w:eastAsia="Times New Roman" w:cs="Times New Roman"/>
          <w:szCs w:val="24"/>
        </w:rPr>
        <w:t xml:space="preserve"> υποβαθμίστηκε και περιορίστηκε με περικοπέ</w:t>
      </w:r>
      <w:r w:rsidRPr="00C649AE">
        <w:rPr>
          <w:rFonts w:eastAsia="Times New Roman" w:cs="Times New Roman"/>
          <w:szCs w:val="24"/>
        </w:rPr>
        <w:t>ς</w:t>
      </w:r>
      <w:r>
        <w:rPr>
          <w:rFonts w:eastAsia="Times New Roman" w:cs="Times New Roman"/>
          <w:szCs w:val="24"/>
        </w:rPr>
        <w:t>,</w:t>
      </w:r>
      <w:r w:rsidRPr="00C649AE">
        <w:rPr>
          <w:rFonts w:eastAsia="Times New Roman" w:cs="Times New Roman"/>
          <w:szCs w:val="24"/>
        </w:rPr>
        <w:t xml:space="preserve"> συγχωνεύσεις τμημάτων και σχολείων</w:t>
      </w:r>
      <w:r>
        <w:rPr>
          <w:rFonts w:eastAsia="Times New Roman" w:cs="Times New Roman"/>
          <w:szCs w:val="24"/>
        </w:rPr>
        <w:t>,</w:t>
      </w:r>
      <w:r w:rsidRPr="00C649AE">
        <w:rPr>
          <w:rFonts w:eastAsia="Times New Roman" w:cs="Times New Roman"/>
          <w:szCs w:val="24"/>
        </w:rPr>
        <w:t xml:space="preserve"> </w:t>
      </w:r>
      <w:r>
        <w:rPr>
          <w:rFonts w:eastAsia="Times New Roman" w:cs="Times New Roman"/>
          <w:szCs w:val="24"/>
        </w:rPr>
        <w:t>ελλείψεις</w:t>
      </w:r>
      <w:r w:rsidRPr="00C649AE">
        <w:rPr>
          <w:rFonts w:eastAsia="Times New Roman" w:cs="Times New Roman"/>
          <w:szCs w:val="24"/>
        </w:rPr>
        <w:t xml:space="preserve"> σχολικών εγχειριδίων</w:t>
      </w:r>
      <w:r>
        <w:rPr>
          <w:rFonts w:eastAsia="Times New Roman" w:cs="Times New Roman"/>
          <w:szCs w:val="24"/>
        </w:rPr>
        <w:t>,</w:t>
      </w:r>
      <w:r w:rsidRPr="00C649AE">
        <w:rPr>
          <w:rFonts w:eastAsia="Times New Roman" w:cs="Times New Roman"/>
          <w:szCs w:val="24"/>
        </w:rPr>
        <w:t xml:space="preserve"> ακόμα και απολύσεων στο</w:t>
      </w:r>
      <w:r>
        <w:rPr>
          <w:rFonts w:eastAsia="Times New Roman" w:cs="Times New Roman"/>
          <w:szCs w:val="24"/>
        </w:rPr>
        <w:t>ν</w:t>
      </w:r>
      <w:r w:rsidRPr="00C649AE">
        <w:rPr>
          <w:rFonts w:eastAsia="Times New Roman" w:cs="Times New Roman"/>
          <w:szCs w:val="24"/>
        </w:rPr>
        <w:t xml:space="preserve"> χώρο της τριτοβάθμιας</w:t>
      </w:r>
      <w:r>
        <w:rPr>
          <w:rFonts w:eastAsia="Times New Roman" w:cs="Times New Roman"/>
          <w:szCs w:val="24"/>
        </w:rPr>
        <w:t>.</w:t>
      </w:r>
    </w:p>
    <w:p w14:paraId="6B14F2D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Θα προτιμήσω, λοιπόν,</w:t>
      </w:r>
      <w:r w:rsidRPr="00C649AE">
        <w:rPr>
          <w:rFonts w:eastAsia="Times New Roman" w:cs="Times New Roman"/>
          <w:szCs w:val="24"/>
        </w:rPr>
        <w:t xml:space="preserve"> να μην αναφερθώ στο σύνολο του νομοσχεδίου</w:t>
      </w:r>
      <w:r>
        <w:rPr>
          <w:rFonts w:eastAsia="Times New Roman" w:cs="Times New Roman"/>
          <w:szCs w:val="24"/>
        </w:rPr>
        <w:t>, με το οποίο σ</w:t>
      </w:r>
      <w:r w:rsidRPr="00C649AE">
        <w:rPr>
          <w:rFonts w:eastAsia="Times New Roman" w:cs="Times New Roman"/>
          <w:szCs w:val="24"/>
        </w:rPr>
        <w:t xml:space="preserve">υμφωνώ και θεωρώ ότι κινείται σε </w:t>
      </w:r>
      <w:r>
        <w:rPr>
          <w:rFonts w:eastAsia="Times New Roman" w:cs="Times New Roman"/>
          <w:szCs w:val="24"/>
        </w:rPr>
        <w:t xml:space="preserve">σωστή </w:t>
      </w:r>
      <w:r w:rsidRPr="00C649AE">
        <w:rPr>
          <w:rFonts w:eastAsia="Times New Roman" w:cs="Times New Roman"/>
          <w:szCs w:val="24"/>
        </w:rPr>
        <w:t>κατεύθυνση</w:t>
      </w:r>
      <w:r>
        <w:rPr>
          <w:rFonts w:eastAsia="Times New Roman" w:cs="Times New Roman"/>
          <w:szCs w:val="24"/>
        </w:rPr>
        <w:t>.</w:t>
      </w:r>
      <w:r w:rsidRPr="00C649AE">
        <w:rPr>
          <w:rFonts w:eastAsia="Times New Roman" w:cs="Times New Roman"/>
          <w:szCs w:val="24"/>
        </w:rPr>
        <w:t xml:space="preserve"> </w:t>
      </w:r>
      <w:r>
        <w:rPr>
          <w:rFonts w:eastAsia="Times New Roman" w:cs="Times New Roman"/>
          <w:szCs w:val="24"/>
        </w:rPr>
        <w:t>Θέλω να</w:t>
      </w:r>
      <w:r>
        <w:rPr>
          <w:rFonts w:eastAsia="Times New Roman" w:cs="Times New Roman"/>
          <w:szCs w:val="24"/>
        </w:rPr>
        <w:t xml:space="preserve"> αναφερθώ </w:t>
      </w:r>
      <w:r w:rsidRPr="00C649AE">
        <w:rPr>
          <w:rFonts w:eastAsia="Times New Roman" w:cs="Times New Roman"/>
          <w:szCs w:val="24"/>
        </w:rPr>
        <w:t xml:space="preserve">κυρίως </w:t>
      </w:r>
      <w:r>
        <w:rPr>
          <w:rFonts w:eastAsia="Times New Roman" w:cs="Times New Roman"/>
          <w:szCs w:val="24"/>
        </w:rPr>
        <w:t>στ</w:t>
      </w:r>
      <w:r w:rsidRPr="00C649AE">
        <w:rPr>
          <w:rFonts w:eastAsia="Times New Roman" w:cs="Times New Roman"/>
          <w:szCs w:val="24"/>
        </w:rPr>
        <w:t>η</w:t>
      </w:r>
      <w:r>
        <w:rPr>
          <w:rFonts w:eastAsia="Times New Roman" w:cs="Times New Roman"/>
          <w:szCs w:val="24"/>
        </w:rPr>
        <w:t>ν</w:t>
      </w:r>
      <w:r w:rsidRPr="00C649AE">
        <w:rPr>
          <w:rFonts w:eastAsia="Times New Roman" w:cs="Times New Roman"/>
          <w:szCs w:val="24"/>
        </w:rPr>
        <w:t xml:space="preserve"> τροπολογία του Υπουργείου Παιδείας</w:t>
      </w:r>
      <w:r>
        <w:rPr>
          <w:rFonts w:eastAsia="Times New Roman" w:cs="Times New Roman"/>
          <w:szCs w:val="24"/>
        </w:rPr>
        <w:t>,</w:t>
      </w:r>
      <w:r w:rsidRPr="00C649AE">
        <w:rPr>
          <w:rFonts w:eastAsia="Times New Roman" w:cs="Times New Roman"/>
          <w:szCs w:val="24"/>
        </w:rPr>
        <w:t xml:space="preserve"> που αφορά στη θέσπιση ενός νέου συστήματος διορισμών και προσλήψεων εκπαιδευ</w:t>
      </w:r>
      <w:r>
        <w:rPr>
          <w:rFonts w:eastAsia="Times New Roman" w:cs="Times New Roman"/>
          <w:szCs w:val="24"/>
        </w:rPr>
        <w:t>τικών της πρωτοβάθμιας και της δευτεροβάθμιας ε</w:t>
      </w:r>
      <w:r w:rsidRPr="00C649AE">
        <w:rPr>
          <w:rFonts w:eastAsia="Times New Roman" w:cs="Times New Roman"/>
          <w:szCs w:val="24"/>
        </w:rPr>
        <w:t>κπαίδευσης</w:t>
      </w:r>
      <w:r>
        <w:rPr>
          <w:rFonts w:eastAsia="Times New Roman" w:cs="Times New Roman"/>
          <w:szCs w:val="24"/>
        </w:rPr>
        <w:t>.</w:t>
      </w:r>
    </w:p>
    <w:p w14:paraId="6B14F2D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Τ</w:t>
      </w:r>
      <w:r w:rsidRPr="00C649AE">
        <w:rPr>
          <w:rFonts w:eastAsia="Times New Roman" w:cs="Times New Roman"/>
          <w:szCs w:val="24"/>
        </w:rPr>
        <w:t xml:space="preserve">ο προτεινόμενο σύστημα προβλέπει τη διαδικασία κατάταξης των </w:t>
      </w:r>
      <w:r w:rsidRPr="00C649AE">
        <w:rPr>
          <w:rFonts w:eastAsia="Times New Roman" w:cs="Times New Roman"/>
          <w:szCs w:val="24"/>
        </w:rPr>
        <w:t>υποψηφίων σε αξιολογικούς πίνακες και όχι με γραπτό διαγωνισμό μέσω ΑΣΕΠ</w:t>
      </w:r>
      <w:r>
        <w:rPr>
          <w:rFonts w:eastAsia="Times New Roman" w:cs="Times New Roman"/>
          <w:szCs w:val="24"/>
        </w:rPr>
        <w:t>,</w:t>
      </w:r>
      <w:r w:rsidRPr="00C649AE">
        <w:rPr>
          <w:rFonts w:eastAsia="Times New Roman" w:cs="Times New Roman"/>
          <w:szCs w:val="24"/>
        </w:rPr>
        <w:t xml:space="preserve"> όπως έγινε τελευταία φορά το 2008</w:t>
      </w:r>
      <w:r>
        <w:rPr>
          <w:rFonts w:eastAsia="Times New Roman" w:cs="Times New Roman"/>
          <w:szCs w:val="24"/>
        </w:rPr>
        <w:t>. Α</w:t>
      </w:r>
      <w:r w:rsidRPr="00C649AE">
        <w:rPr>
          <w:rFonts w:eastAsia="Times New Roman" w:cs="Times New Roman"/>
          <w:szCs w:val="24"/>
        </w:rPr>
        <w:t xml:space="preserve">πό το 2008 έως σήμερα έχουν </w:t>
      </w:r>
      <w:r>
        <w:rPr>
          <w:rFonts w:eastAsia="Times New Roman" w:cs="Times New Roman"/>
          <w:szCs w:val="24"/>
        </w:rPr>
        <w:t>μεσολαβήσει</w:t>
      </w:r>
      <w:r w:rsidRPr="00C649AE">
        <w:rPr>
          <w:rFonts w:eastAsia="Times New Roman" w:cs="Times New Roman"/>
          <w:szCs w:val="24"/>
        </w:rPr>
        <w:t xml:space="preserve"> </w:t>
      </w:r>
      <w:r>
        <w:rPr>
          <w:rFonts w:eastAsia="Times New Roman" w:cs="Times New Roman"/>
          <w:szCs w:val="24"/>
        </w:rPr>
        <w:t>δέκα και παραπάνω χ</w:t>
      </w:r>
      <w:r w:rsidRPr="00C649AE">
        <w:rPr>
          <w:rFonts w:eastAsia="Times New Roman" w:cs="Times New Roman"/>
          <w:szCs w:val="24"/>
        </w:rPr>
        <w:t>ρόνια</w:t>
      </w:r>
      <w:r>
        <w:rPr>
          <w:rFonts w:eastAsia="Times New Roman" w:cs="Times New Roman"/>
          <w:szCs w:val="24"/>
        </w:rPr>
        <w:t>. Είναι δέκα ολόκληρα χρόνια αδιοριστίας,</w:t>
      </w:r>
      <w:r w:rsidRPr="00C649AE">
        <w:rPr>
          <w:rFonts w:eastAsia="Times New Roman" w:cs="Times New Roman"/>
          <w:szCs w:val="24"/>
        </w:rPr>
        <w:t xml:space="preserve"> όπου </w:t>
      </w:r>
      <w:r>
        <w:rPr>
          <w:rFonts w:eastAsia="Times New Roman" w:cs="Times New Roman"/>
          <w:szCs w:val="24"/>
        </w:rPr>
        <w:t xml:space="preserve">οι </w:t>
      </w:r>
      <w:r w:rsidRPr="00C649AE">
        <w:rPr>
          <w:rFonts w:eastAsia="Times New Roman" w:cs="Times New Roman"/>
          <w:szCs w:val="24"/>
        </w:rPr>
        <w:t>αναπληρωτές εκπαιδευτικοί σχεδόν</w:t>
      </w:r>
      <w:r w:rsidRPr="00C649AE">
        <w:rPr>
          <w:rFonts w:eastAsia="Times New Roman" w:cs="Times New Roman"/>
          <w:szCs w:val="24"/>
        </w:rPr>
        <w:t xml:space="preserve"> εξ ολοκλήρου </w:t>
      </w:r>
      <w:r>
        <w:rPr>
          <w:rFonts w:eastAsia="Times New Roman" w:cs="Times New Roman"/>
          <w:szCs w:val="24"/>
        </w:rPr>
        <w:t>στελέχωναν</w:t>
      </w:r>
      <w:r w:rsidRPr="00C649AE">
        <w:rPr>
          <w:rFonts w:eastAsia="Times New Roman" w:cs="Times New Roman"/>
          <w:szCs w:val="24"/>
        </w:rPr>
        <w:t xml:space="preserve"> τα δημόσια σχολεία σε κάθε γωνιά της χώρας</w:t>
      </w:r>
      <w:r>
        <w:rPr>
          <w:rFonts w:eastAsia="Times New Roman" w:cs="Times New Roman"/>
          <w:szCs w:val="24"/>
        </w:rPr>
        <w:t>.</w:t>
      </w:r>
    </w:p>
    <w:p w14:paraId="6B14F2D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Ο</w:t>
      </w:r>
      <w:r w:rsidRPr="00C649AE">
        <w:rPr>
          <w:rFonts w:eastAsia="Times New Roman" w:cs="Times New Roman"/>
          <w:szCs w:val="24"/>
        </w:rPr>
        <w:t>ι αναπληρωτές εκπαιδευτικοί είναι οι αφανείς ήρωες</w:t>
      </w:r>
      <w:r>
        <w:rPr>
          <w:rFonts w:eastAsia="Times New Roman" w:cs="Times New Roman"/>
          <w:szCs w:val="24"/>
        </w:rPr>
        <w:t>,</w:t>
      </w:r>
      <w:r w:rsidRPr="00C649AE">
        <w:rPr>
          <w:rFonts w:eastAsia="Times New Roman" w:cs="Times New Roman"/>
          <w:szCs w:val="24"/>
        </w:rPr>
        <w:t xml:space="preserve"> που γυρίζουν όλη τη χώρα</w:t>
      </w:r>
      <w:r>
        <w:rPr>
          <w:rFonts w:eastAsia="Times New Roman" w:cs="Times New Roman"/>
          <w:szCs w:val="24"/>
        </w:rPr>
        <w:t>,</w:t>
      </w:r>
      <w:r w:rsidRPr="00C649AE">
        <w:rPr>
          <w:rFonts w:eastAsia="Times New Roman" w:cs="Times New Roman"/>
          <w:szCs w:val="24"/>
        </w:rPr>
        <w:t xml:space="preserve"> για να μάθουν γράμματα στα παιδιά </w:t>
      </w:r>
      <w:r>
        <w:rPr>
          <w:rFonts w:eastAsia="Times New Roman" w:cs="Times New Roman"/>
          <w:szCs w:val="24"/>
        </w:rPr>
        <w:t>μας,</w:t>
      </w:r>
      <w:r w:rsidRPr="00C649AE">
        <w:rPr>
          <w:rFonts w:eastAsia="Times New Roman" w:cs="Times New Roman"/>
          <w:szCs w:val="24"/>
        </w:rPr>
        <w:t xml:space="preserve"> αφήνοντας πίσω τους την οικογένεια και τη ζωή </w:t>
      </w:r>
      <w:r>
        <w:rPr>
          <w:rFonts w:eastAsia="Times New Roman" w:cs="Times New Roman"/>
          <w:szCs w:val="24"/>
        </w:rPr>
        <w:t>τους. Ε</w:t>
      </w:r>
      <w:r w:rsidRPr="00C649AE">
        <w:rPr>
          <w:rFonts w:eastAsia="Times New Roman" w:cs="Times New Roman"/>
          <w:szCs w:val="24"/>
        </w:rPr>
        <w:t>ίναι οι εκπαιδευ</w:t>
      </w:r>
      <w:r w:rsidRPr="00C649AE">
        <w:rPr>
          <w:rFonts w:eastAsia="Times New Roman" w:cs="Times New Roman"/>
          <w:szCs w:val="24"/>
        </w:rPr>
        <w:t>τικοί</w:t>
      </w:r>
      <w:r>
        <w:rPr>
          <w:rFonts w:eastAsia="Times New Roman" w:cs="Times New Roman"/>
          <w:szCs w:val="24"/>
        </w:rPr>
        <w:t>,</w:t>
      </w:r>
      <w:r w:rsidRPr="00C649AE">
        <w:rPr>
          <w:rFonts w:eastAsia="Times New Roman" w:cs="Times New Roman"/>
          <w:szCs w:val="24"/>
        </w:rPr>
        <w:t xml:space="preserve"> </w:t>
      </w:r>
      <w:r>
        <w:rPr>
          <w:rFonts w:eastAsia="Times New Roman" w:cs="Times New Roman"/>
          <w:szCs w:val="24"/>
        </w:rPr>
        <w:t xml:space="preserve">που κάθε Ιούνιο μένουν </w:t>
      </w:r>
      <w:r w:rsidRPr="00C649AE">
        <w:rPr>
          <w:rFonts w:eastAsia="Times New Roman" w:cs="Times New Roman"/>
          <w:szCs w:val="24"/>
        </w:rPr>
        <w:t xml:space="preserve">ξανά άνεργοι και είναι </w:t>
      </w:r>
      <w:r>
        <w:rPr>
          <w:rFonts w:eastAsia="Times New Roman" w:cs="Times New Roman"/>
          <w:szCs w:val="24"/>
        </w:rPr>
        <w:t>οι επίσημοι επισφαλώς εργαζόμενοι του κ</w:t>
      </w:r>
      <w:r w:rsidRPr="00C649AE">
        <w:rPr>
          <w:rFonts w:eastAsia="Times New Roman" w:cs="Times New Roman"/>
          <w:szCs w:val="24"/>
        </w:rPr>
        <w:t>ράτους</w:t>
      </w:r>
      <w:r>
        <w:rPr>
          <w:rFonts w:eastAsia="Times New Roman" w:cs="Times New Roman"/>
          <w:szCs w:val="24"/>
        </w:rPr>
        <w:t>. Σ</w:t>
      </w:r>
      <w:r w:rsidRPr="00C649AE">
        <w:rPr>
          <w:rFonts w:eastAsia="Times New Roman" w:cs="Times New Roman"/>
          <w:szCs w:val="24"/>
        </w:rPr>
        <w:t>ε αυτούς τους εκπαιδευτικούς</w:t>
      </w:r>
      <w:r>
        <w:rPr>
          <w:rFonts w:eastAsia="Times New Roman" w:cs="Times New Roman"/>
          <w:szCs w:val="24"/>
        </w:rPr>
        <w:t>,</w:t>
      </w:r>
      <w:r w:rsidRPr="00C649AE">
        <w:rPr>
          <w:rFonts w:eastAsia="Times New Roman" w:cs="Times New Roman"/>
          <w:szCs w:val="24"/>
        </w:rPr>
        <w:t xml:space="preserve"> που ασκούν το λειτούργημά τους τόσα χρόνια</w:t>
      </w:r>
      <w:r>
        <w:rPr>
          <w:rFonts w:eastAsia="Times New Roman" w:cs="Times New Roman"/>
          <w:szCs w:val="24"/>
        </w:rPr>
        <w:t>,</w:t>
      </w:r>
      <w:r w:rsidRPr="00C649AE">
        <w:rPr>
          <w:rFonts w:eastAsia="Times New Roman" w:cs="Times New Roman"/>
          <w:szCs w:val="24"/>
        </w:rPr>
        <w:t xml:space="preserve"> οφείλουμε ένα μεγάλο ευχαριστώ και ένα τεράστιο συγ</w:t>
      </w:r>
      <w:r>
        <w:rPr>
          <w:rFonts w:eastAsia="Times New Roman" w:cs="Times New Roman"/>
          <w:szCs w:val="24"/>
        </w:rPr>
        <w:t>γ</w:t>
      </w:r>
      <w:r w:rsidRPr="00C649AE">
        <w:rPr>
          <w:rFonts w:eastAsia="Times New Roman" w:cs="Times New Roman"/>
          <w:szCs w:val="24"/>
        </w:rPr>
        <w:t>νώμη</w:t>
      </w:r>
      <w:r>
        <w:rPr>
          <w:rFonts w:eastAsia="Times New Roman" w:cs="Times New Roman"/>
          <w:szCs w:val="24"/>
        </w:rPr>
        <w:t>,</w:t>
      </w:r>
      <w:r>
        <w:rPr>
          <w:rFonts w:eastAsia="Times New Roman" w:cs="Times New Roman"/>
          <w:szCs w:val="24"/>
        </w:rPr>
        <w:t xml:space="preserve"> που με ευθύνη κυρίως τω</w:t>
      </w:r>
      <w:r>
        <w:rPr>
          <w:rFonts w:eastAsia="Times New Roman" w:cs="Times New Roman"/>
          <w:szCs w:val="24"/>
        </w:rPr>
        <w:t>ν προηγούμενων</w:t>
      </w:r>
      <w:r w:rsidRPr="00C649AE">
        <w:rPr>
          <w:rFonts w:eastAsia="Times New Roman" w:cs="Times New Roman"/>
          <w:szCs w:val="24"/>
        </w:rPr>
        <w:t xml:space="preserve"> κυβερνήσεων οι εργασιακές συνθήκες </w:t>
      </w:r>
      <w:r>
        <w:rPr>
          <w:rFonts w:eastAsia="Times New Roman" w:cs="Times New Roman"/>
          <w:szCs w:val="24"/>
        </w:rPr>
        <w:t>και</w:t>
      </w:r>
      <w:r w:rsidRPr="00C649AE">
        <w:rPr>
          <w:rFonts w:eastAsia="Times New Roman" w:cs="Times New Roman"/>
          <w:szCs w:val="24"/>
        </w:rPr>
        <w:t xml:space="preserve"> το καθεστώς των </w:t>
      </w:r>
      <w:r>
        <w:rPr>
          <w:rFonts w:eastAsia="Times New Roman" w:cs="Times New Roman"/>
          <w:szCs w:val="24"/>
        </w:rPr>
        <w:t>αναπληρωτώ</w:t>
      </w:r>
      <w:r w:rsidRPr="00C649AE">
        <w:rPr>
          <w:rFonts w:eastAsia="Times New Roman" w:cs="Times New Roman"/>
          <w:szCs w:val="24"/>
        </w:rPr>
        <w:t>ν έγινε κανονικότητα</w:t>
      </w:r>
      <w:r>
        <w:rPr>
          <w:rFonts w:eastAsia="Times New Roman" w:cs="Times New Roman"/>
          <w:szCs w:val="24"/>
        </w:rPr>
        <w:t>. Γ</w:t>
      </w:r>
      <w:r w:rsidRPr="00C649AE">
        <w:rPr>
          <w:rFonts w:eastAsia="Times New Roman" w:cs="Times New Roman"/>
          <w:szCs w:val="24"/>
        </w:rPr>
        <w:t xml:space="preserve">ια τον λόγο αυτό και μόνο δεν πρέπει να παραγνωρίζουμε το γεγονός ότι μετά από </w:t>
      </w:r>
      <w:r>
        <w:rPr>
          <w:rFonts w:eastAsia="Times New Roman" w:cs="Times New Roman"/>
          <w:szCs w:val="24"/>
        </w:rPr>
        <w:t>δέκα χρόνια γίνονται ε</w:t>
      </w:r>
      <w:r w:rsidRPr="00C649AE">
        <w:rPr>
          <w:rFonts w:eastAsia="Times New Roman" w:cs="Times New Roman"/>
          <w:szCs w:val="24"/>
        </w:rPr>
        <w:t>πιτέλους διορισμοί εκπαιδευτικών</w:t>
      </w:r>
      <w:r>
        <w:rPr>
          <w:rFonts w:eastAsia="Times New Roman" w:cs="Times New Roman"/>
          <w:szCs w:val="24"/>
        </w:rPr>
        <w:t>.</w:t>
      </w:r>
      <w:r w:rsidRPr="00C649AE">
        <w:rPr>
          <w:rFonts w:eastAsia="Times New Roman" w:cs="Times New Roman"/>
          <w:szCs w:val="24"/>
        </w:rPr>
        <w:t xml:space="preserve"> </w:t>
      </w:r>
      <w:r>
        <w:rPr>
          <w:rFonts w:eastAsia="Times New Roman" w:cs="Times New Roman"/>
          <w:szCs w:val="24"/>
        </w:rPr>
        <w:t>Εά</w:t>
      </w:r>
      <w:r w:rsidRPr="00C649AE">
        <w:rPr>
          <w:rFonts w:eastAsia="Times New Roman" w:cs="Times New Roman"/>
          <w:szCs w:val="24"/>
        </w:rPr>
        <w:t>ν δεν γίνουν τώρ</w:t>
      </w:r>
      <w:r w:rsidRPr="00C649AE">
        <w:rPr>
          <w:rFonts w:eastAsia="Times New Roman" w:cs="Times New Roman"/>
          <w:szCs w:val="24"/>
        </w:rPr>
        <w:t>α</w:t>
      </w:r>
      <w:r>
        <w:rPr>
          <w:rFonts w:eastAsia="Times New Roman" w:cs="Times New Roman"/>
          <w:szCs w:val="24"/>
        </w:rPr>
        <w:t>,</w:t>
      </w:r>
      <w:r w:rsidRPr="00C649AE">
        <w:rPr>
          <w:rFonts w:eastAsia="Times New Roman" w:cs="Times New Roman"/>
          <w:szCs w:val="24"/>
        </w:rPr>
        <w:t xml:space="preserve"> </w:t>
      </w:r>
      <w:r w:rsidRPr="00C649AE">
        <w:rPr>
          <w:rFonts w:eastAsia="Times New Roman" w:cs="Times New Roman"/>
          <w:szCs w:val="24"/>
        </w:rPr>
        <w:lastRenderedPageBreak/>
        <w:t>δεν θα γίν</w:t>
      </w:r>
      <w:r>
        <w:rPr>
          <w:rFonts w:eastAsia="Times New Roman" w:cs="Times New Roman"/>
          <w:szCs w:val="24"/>
        </w:rPr>
        <w:t>ουν</w:t>
      </w:r>
      <w:r w:rsidRPr="00C649AE">
        <w:rPr>
          <w:rFonts w:eastAsia="Times New Roman" w:cs="Times New Roman"/>
          <w:szCs w:val="24"/>
        </w:rPr>
        <w:t xml:space="preserve"> ποτέ</w:t>
      </w:r>
      <w:r>
        <w:rPr>
          <w:rFonts w:eastAsia="Times New Roman" w:cs="Times New Roman"/>
          <w:szCs w:val="24"/>
        </w:rPr>
        <w:t>. Γ</w:t>
      </w:r>
      <w:r w:rsidRPr="00C649AE">
        <w:rPr>
          <w:rFonts w:eastAsia="Times New Roman" w:cs="Times New Roman"/>
          <w:szCs w:val="24"/>
        </w:rPr>
        <w:t xml:space="preserve">ιατί αν ποτέ γίνει κυβέρνηση η σημερινή </w:t>
      </w:r>
      <w:r>
        <w:rPr>
          <w:rFonts w:eastAsia="Times New Roman" w:cs="Times New Roman"/>
          <w:szCs w:val="24"/>
        </w:rPr>
        <w:t>Α</w:t>
      </w:r>
      <w:r w:rsidRPr="00C649AE">
        <w:rPr>
          <w:rFonts w:eastAsia="Times New Roman" w:cs="Times New Roman"/>
          <w:szCs w:val="24"/>
        </w:rPr>
        <w:t xml:space="preserve">ντιπολίτευση </w:t>
      </w:r>
      <w:r>
        <w:rPr>
          <w:rFonts w:eastAsia="Times New Roman" w:cs="Times New Roman"/>
          <w:szCs w:val="24"/>
        </w:rPr>
        <w:t>-</w:t>
      </w:r>
      <w:r w:rsidRPr="00C649AE">
        <w:rPr>
          <w:rFonts w:eastAsia="Times New Roman" w:cs="Times New Roman"/>
          <w:szCs w:val="24"/>
        </w:rPr>
        <w:t>που δεν το θεωρώ πιθανό</w:t>
      </w:r>
      <w:r>
        <w:rPr>
          <w:rFonts w:eastAsia="Times New Roman" w:cs="Times New Roman"/>
          <w:szCs w:val="24"/>
        </w:rPr>
        <w:t>-</w:t>
      </w:r>
      <w:r w:rsidRPr="00C649AE">
        <w:rPr>
          <w:rFonts w:eastAsia="Times New Roman" w:cs="Times New Roman"/>
          <w:szCs w:val="24"/>
        </w:rPr>
        <w:t xml:space="preserve"> </w:t>
      </w:r>
      <w:r>
        <w:rPr>
          <w:rFonts w:eastAsia="Times New Roman" w:cs="Times New Roman"/>
          <w:szCs w:val="24"/>
        </w:rPr>
        <w:t xml:space="preserve">θα πρέπει να ξέρουμε ότι </w:t>
      </w:r>
      <w:r w:rsidRPr="00C649AE">
        <w:rPr>
          <w:rFonts w:eastAsia="Times New Roman" w:cs="Times New Roman"/>
          <w:szCs w:val="24"/>
        </w:rPr>
        <w:t xml:space="preserve">οι διορισμοί δεν είναι μέρος της πολιτικής </w:t>
      </w:r>
      <w:r>
        <w:rPr>
          <w:rFonts w:eastAsia="Times New Roman" w:cs="Times New Roman"/>
          <w:szCs w:val="24"/>
        </w:rPr>
        <w:t>τους.</w:t>
      </w:r>
      <w:r w:rsidRPr="00C649AE">
        <w:rPr>
          <w:rFonts w:eastAsia="Times New Roman" w:cs="Times New Roman"/>
          <w:szCs w:val="24"/>
        </w:rPr>
        <w:t xml:space="preserve"> </w:t>
      </w:r>
      <w:r>
        <w:rPr>
          <w:rFonts w:eastAsia="Times New Roman" w:cs="Times New Roman"/>
          <w:szCs w:val="24"/>
        </w:rPr>
        <w:t>Δ</w:t>
      </w:r>
      <w:r w:rsidRPr="00C649AE">
        <w:rPr>
          <w:rFonts w:eastAsia="Times New Roman" w:cs="Times New Roman"/>
          <w:szCs w:val="24"/>
        </w:rPr>
        <w:t xml:space="preserve">εν πρέπει κανείς </w:t>
      </w:r>
      <w:r>
        <w:rPr>
          <w:rFonts w:eastAsia="Times New Roman" w:cs="Times New Roman"/>
          <w:szCs w:val="24"/>
        </w:rPr>
        <w:t>να αυταπατάται.</w:t>
      </w:r>
      <w:r w:rsidRPr="00C649AE">
        <w:rPr>
          <w:rFonts w:eastAsia="Times New Roman" w:cs="Times New Roman"/>
          <w:szCs w:val="24"/>
        </w:rPr>
        <w:t xml:space="preserve"> </w:t>
      </w:r>
      <w:r>
        <w:rPr>
          <w:rFonts w:eastAsia="Times New Roman" w:cs="Times New Roman"/>
          <w:szCs w:val="24"/>
        </w:rPr>
        <w:t>Μ</w:t>
      </w:r>
      <w:r w:rsidRPr="00C649AE">
        <w:rPr>
          <w:rFonts w:eastAsia="Times New Roman" w:cs="Times New Roman"/>
          <w:szCs w:val="24"/>
        </w:rPr>
        <w:t xml:space="preserve">όνο απολύσεις ξέρουν να κάνουν και </w:t>
      </w:r>
      <w:r>
        <w:rPr>
          <w:rFonts w:eastAsia="Times New Roman" w:cs="Times New Roman"/>
          <w:szCs w:val="24"/>
        </w:rPr>
        <w:t>γνωρίζουν πολύ καλά πώς να υποβαθμίζ</w:t>
      </w:r>
      <w:r w:rsidRPr="00C649AE">
        <w:rPr>
          <w:rFonts w:eastAsia="Times New Roman" w:cs="Times New Roman"/>
          <w:szCs w:val="24"/>
        </w:rPr>
        <w:t>ουν τη δημόσια παιδεία και να</w:t>
      </w:r>
      <w:r>
        <w:rPr>
          <w:rFonts w:eastAsia="Times New Roman" w:cs="Times New Roman"/>
          <w:szCs w:val="24"/>
        </w:rPr>
        <w:t xml:space="preserve"> ενισχύουν την ιδιωτική.</w:t>
      </w:r>
    </w:p>
    <w:p w14:paraId="6B14F2D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Εμείς, αντίθετα, σήμερα είμαστε στην</w:t>
      </w:r>
      <w:r w:rsidRPr="00C649AE">
        <w:rPr>
          <w:rFonts w:eastAsia="Times New Roman" w:cs="Times New Roman"/>
          <w:szCs w:val="24"/>
        </w:rPr>
        <w:t xml:space="preserve"> πολύ ευχάριστη θέση να ικανοποιούμε ένα πάγιο αίτημα των εκπαιδευτικών</w:t>
      </w:r>
      <w:r>
        <w:rPr>
          <w:rFonts w:eastAsia="Times New Roman" w:cs="Times New Roman"/>
          <w:szCs w:val="24"/>
        </w:rPr>
        <w:t>,</w:t>
      </w:r>
      <w:r w:rsidRPr="00C649AE">
        <w:rPr>
          <w:rFonts w:eastAsia="Times New Roman" w:cs="Times New Roman"/>
          <w:szCs w:val="24"/>
        </w:rPr>
        <w:t xml:space="preserve"> προσδοκώντας στην αναβάθμιση της εκπαιδευτικής διαδικασία</w:t>
      </w:r>
      <w:r w:rsidRPr="00C649AE">
        <w:rPr>
          <w:rFonts w:eastAsia="Times New Roman" w:cs="Times New Roman"/>
          <w:szCs w:val="24"/>
        </w:rPr>
        <w:t xml:space="preserve">ς και με την είσοδο νέων εκπαιδευτικών με όρεξη και προσόντα στο </w:t>
      </w:r>
      <w:r>
        <w:rPr>
          <w:rFonts w:eastAsia="Times New Roman" w:cs="Times New Roman"/>
          <w:szCs w:val="24"/>
        </w:rPr>
        <w:t>εκπαιδευτικό σύστημα.</w:t>
      </w:r>
    </w:p>
    <w:p w14:paraId="6B14F2D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Η</w:t>
      </w:r>
      <w:r w:rsidRPr="00C649AE">
        <w:rPr>
          <w:rFonts w:eastAsia="Times New Roman" w:cs="Times New Roman"/>
          <w:szCs w:val="24"/>
        </w:rPr>
        <w:t xml:space="preserve"> παρούσα τροπολογία έχει λάβει μεγάλη κριτική</w:t>
      </w:r>
      <w:r>
        <w:rPr>
          <w:rFonts w:eastAsia="Times New Roman" w:cs="Times New Roman"/>
          <w:szCs w:val="24"/>
        </w:rPr>
        <w:t>.</w:t>
      </w:r>
      <w:r w:rsidRPr="00C649AE">
        <w:rPr>
          <w:rFonts w:eastAsia="Times New Roman" w:cs="Times New Roman"/>
          <w:szCs w:val="24"/>
        </w:rPr>
        <w:t xml:space="preserve"> </w:t>
      </w:r>
      <w:r>
        <w:rPr>
          <w:rFonts w:eastAsia="Times New Roman" w:cs="Times New Roman"/>
          <w:szCs w:val="24"/>
        </w:rPr>
        <w:t>Θ</w:t>
      </w:r>
      <w:r w:rsidRPr="00C649AE">
        <w:rPr>
          <w:rFonts w:eastAsia="Times New Roman" w:cs="Times New Roman"/>
          <w:szCs w:val="24"/>
        </w:rPr>
        <w:t>α πρέπει</w:t>
      </w:r>
      <w:r>
        <w:rPr>
          <w:rFonts w:eastAsia="Times New Roman" w:cs="Times New Roman"/>
          <w:szCs w:val="24"/>
        </w:rPr>
        <w:t>,</w:t>
      </w:r>
      <w:r w:rsidRPr="00C649AE">
        <w:rPr>
          <w:rFonts w:eastAsia="Times New Roman" w:cs="Times New Roman"/>
          <w:szCs w:val="24"/>
        </w:rPr>
        <w:t xml:space="preserve"> </w:t>
      </w:r>
      <w:r>
        <w:rPr>
          <w:rFonts w:eastAsia="Times New Roman" w:cs="Times New Roman"/>
          <w:szCs w:val="24"/>
        </w:rPr>
        <w:t>όμως,</w:t>
      </w:r>
      <w:r w:rsidRPr="00C649AE">
        <w:rPr>
          <w:rFonts w:eastAsia="Times New Roman" w:cs="Times New Roman"/>
          <w:szCs w:val="24"/>
        </w:rPr>
        <w:t xml:space="preserve"> να θυμίσουμε ότι μέχρι το 2008 οι διορισμοί εκπαιδευτικών γίνο</w:t>
      </w:r>
      <w:r>
        <w:rPr>
          <w:rFonts w:eastAsia="Times New Roman" w:cs="Times New Roman"/>
          <w:szCs w:val="24"/>
        </w:rPr>
        <w:t>ν</w:t>
      </w:r>
      <w:r w:rsidRPr="00C649AE">
        <w:rPr>
          <w:rFonts w:eastAsia="Times New Roman" w:cs="Times New Roman"/>
          <w:szCs w:val="24"/>
        </w:rPr>
        <w:t>ταν μέσω γραπτού διαγωνισμού</w:t>
      </w:r>
      <w:r>
        <w:rPr>
          <w:rFonts w:eastAsia="Times New Roman" w:cs="Times New Roman"/>
          <w:szCs w:val="24"/>
        </w:rPr>
        <w:t xml:space="preserve"> ΑΣΕΠ. Η</w:t>
      </w:r>
      <w:r w:rsidRPr="00C649AE">
        <w:rPr>
          <w:rFonts w:eastAsia="Times New Roman" w:cs="Times New Roman"/>
          <w:szCs w:val="24"/>
        </w:rPr>
        <w:t xml:space="preserve"> αλλα</w:t>
      </w:r>
      <w:r w:rsidRPr="00C649AE">
        <w:rPr>
          <w:rFonts w:eastAsia="Times New Roman" w:cs="Times New Roman"/>
          <w:szCs w:val="24"/>
        </w:rPr>
        <w:t xml:space="preserve">γή </w:t>
      </w:r>
      <w:r>
        <w:rPr>
          <w:rFonts w:eastAsia="Times New Roman" w:cs="Times New Roman"/>
          <w:szCs w:val="24"/>
        </w:rPr>
        <w:t>της διαδικασίας α</w:t>
      </w:r>
      <w:r w:rsidRPr="00C649AE">
        <w:rPr>
          <w:rFonts w:eastAsia="Times New Roman" w:cs="Times New Roman"/>
          <w:szCs w:val="24"/>
        </w:rPr>
        <w:t>υτής έχει πολύ μεγάλη σημασία</w:t>
      </w:r>
      <w:r>
        <w:rPr>
          <w:rFonts w:eastAsia="Times New Roman" w:cs="Times New Roman"/>
          <w:szCs w:val="24"/>
        </w:rPr>
        <w:t>,</w:t>
      </w:r>
      <w:r w:rsidRPr="00C649AE">
        <w:rPr>
          <w:rFonts w:eastAsia="Times New Roman" w:cs="Times New Roman"/>
          <w:szCs w:val="24"/>
        </w:rPr>
        <w:t xml:space="preserve"> τόσο συμβολ</w:t>
      </w:r>
      <w:r>
        <w:rPr>
          <w:rFonts w:eastAsia="Times New Roman" w:cs="Times New Roman"/>
          <w:szCs w:val="24"/>
        </w:rPr>
        <w:t>ική</w:t>
      </w:r>
      <w:r w:rsidRPr="00C649AE">
        <w:rPr>
          <w:rFonts w:eastAsia="Times New Roman" w:cs="Times New Roman"/>
          <w:szCs w:val="24"/>
        </w:rPr>
        <w:t xml:space="preserve"> για την </w:t>
      </w:r>
      <w:r>
        <w:rPr>
          <w:rFonts w:eastAsia="Times New Roman" w:cs="Times New Roman"/>
          <w:szCs w:val="24"/>
        </w:rPr>
        <w:t>Α</w:t>
      </w:r>
      <w:r w:rsidRPr="00C649AE">
        <w:rPr>
          <w:rFonts w:eastAsia="Times New Roman" w:cs="Times New Roman"/>
          <w:szCs w:val="24"/>
        </w:rPr>
        <w:t>ριστερά</w:t>
      </w:r>
      <w:r>
        <w:rPr>
          <w:rFonts w:eastAsia="Times New Roman" w:cs="Times New Roman"/>
          <w:szCs w:val="24"/>
        </w:rPr>
        <w:t>,</w:t>
      </w:r>
      <w:r w:rsidRPr="00C649AE">
        <w:rPr>
          <w:rFonts w:eastAsia="Times New Roman" w:cs="Times New Roman"/>
          <w:szCs w:val="24"/>
        </w:rPr>
        <w:t xml:space="preserve"> όσο και πρακτική </w:t>
      </w:r>
      <w:r>
        <w:rPr>
          <w:rFonts w:eastAsia="Times New Roman" w:cs="Times New Roman"/>
          <w:szCs w:val="24"/>
        </w:rPr>
        <w:t>για τους εκπαιδευτικούς. Η Αριστερά</w:t>
      </w:r>
      <w:r>
        <w:rPr>
          <w:rFonts w:eastAsia="Times New Roman" w:cs="Times New Roman"/>
          <w:szCs w:val="24"/>
        </w:rPr>
        <w:t>,</w:t>
      </w:r>
      <w:r>
        <w:rPr>
          <w:rFonts w:eastAsia="Times New Roman" w:cs="Times New Roman"/>
          <w:szCs w:val="24"/>
        </w:rPr>
        <w:t xml:space="preserve"> α</w:t>
      </w:r>
      <w:r w:rsidRPr="00C649AE">
        <w:rPr>
          <w:rFonts w:eastAsia="Times New Roman" w:cs="Times New Roman"/>
          <w:szCs w:val="24"/>
        </w:rPr>
        <w:t xml:space="preserve">λλά και </w:t>
      </w:r>
      <w:r>
        <w:rPr>
          <w:rFonts w:eastAsia="Times New Roman" w:cs="Times New Roman"/>
          <w:szCs w:val="24"/>
        </w:rPr>
        <w:t>η πλειοψηφία της εκπαιδευτικής κοινότητας α</w:t>
      </w:r>
      <w:r w:rsidRPr="00C649AE">
        <w:rPr>
          <w:rFonts w:eastAsia="Times New Roman" w:cs="Times New Roman"/>
          <w:szCs w:val="24"/>
        </w:rPr>
        <w:t>νέκαθεν θεωρούσε ότι μία τέτοια διαδικασία μικρής χρονικής διάρκει</w:t>
      </w:r>
      <w:r w:rsidRPr="00C649AE">
        <w:rPr>
          <w:rFonts w:eastAsia="Times New Roman" w:cs="Times New Roman"/>
          <w:szCs w:val="24"/>
        </w:rPr>
        <w:t xml:space="preserve">ας και με ερωτήσεις πολλαπλής επιλογής δεν </w:t>
      </w:r>
      <w:r w:rsidRPr="00C649AE">
        <w:rPr>
          <w:rFonts w:eastAsia="Times New Roman" w:cs="Times New Roman"/>
          <w:szCs w:val="24"/>
        </w:rPr>
        <w:lastRenderedPageBreak/>
        <w:t>μπορεί να κρίνει την επάρκεια ή μη των εκπαιδευτικών</w:t>
      </w:r>
      <w:r>
        <w:rPr>
          <w:rFonts w:eastAsia="Times New Roman" w:cs="Times New Roman"/>
          <w:szCs w:val="24"/>
        </w:rPr>
        <w:t>.</w:t>
      </w:r>
      <w:r w:rsidRPr="00C649AE">
        <w:rPr>
          <w:rFonts w:eastAsia="Times New Roman" w:cs="Times New Roman"/>
          <w:szCs w:val="24"/>
        </w:rPr>
        <w:t xml:space="preserve"> </w:t>
      </w:r>
      <w:r>
        <w:rPr>
          <w:rFonts w:eastAsia="Times New Roman" w:cs="Times New Roman"/>
          <w:szCs w:val="24"/>
        </w:rPr>
        <w:t>Η</w:t>
      </w:r>
      <w:r w:rsidRPr="00C649AE">
        <w:rPr>
          <w:rFonts w:eastAsia="Times New Roman" w:cs="Times New Roman"/>
          <w:szCs w:val="24"/>
        </w:rPr>
        <w:t xml:space="preserve"> πολιτική επιλογή</w:t>
      </w:r>
      <w:r>
        <w:rPr>
          <w:rFonts w:eastAsia="Times New Roman" w:cs="Times New Roman"/>
          <w:szCs w:val="24"/>
        </w:rPr>
        <w:t>,</w:t>
      </w:r>
      <w:r w:rsidRPr="00C649AE">
        <w:rPr>
          <w:rFonts w:eastAsia="Times New Roman" w:cs="Times New Roman"/>
          <w:szCs w:val="24"/>
        </w:rPr>
        <w:t xml:space="preserve"> λοιπόν</w:t>
      </w:r>
      <w:r>
        <w:rPr>
          <w:rFonts w:eastAsia="Times New Roman" w:cs="Times New Roman"/>
          <w:szCs w:val="24"/>
        </w:rPr>
        <w:t>,</w:t>
      </w:r>
      <w:r w:rsidRPr="00C649AE">
        <w:rPr>
          <w:rFonts w:eastAsia="Times New Roman" w:cs="Times New Roman"/>
          <w:szCs w:val="24"/>
        </w:rPr>
        <w:t xml:space="preserve"> πραγματοποίηση</w:t>
      </w:r>
      <w:r>
        <w:rPr>
          <w:rFonts w:eastAsia="Times New Roman" w:cs="Times New Roman"/>
          <w:szCs w:val="24"/>
        </w:rPr>
        <w:t>ς</w:t>
      </w:r>
      <w:r w:rsidRPr="00C649AE">
        <w:rPr>
          <w:rFonts w:eastAsia="Times New Roman" w:cs="Times New Roman"/>
          <w:szCs w:val="24"/>
        </w:rPr>
        <w:t xml:space="preserve"> των διορισμών βάσει των αντικειμενικών κριτηρίων της προϋπηρεσίας και των ακαδημαϊκών προσόντων αποτελεί μία μεγάλη</w:t>
      </w:r>
      <w:r w:rsidRPr="00C649AE">
        <w:rPr>
          <w:rFonts w:eastAsia="Times New Roman" w:cs="Times New Roman"/>
          <w:szCs w:val="24"/>
        </w:rPr>
        <w:t xml:space="preserve"> νίκη του </w:t>
      </w:r>
      <w:r>
        <w:rPr>
          <w:rFonts w:eastAsia="Times New Roman" w:cs="Times New Roman"/>
          <w:szCs w:val="24"/>
        </w:rPr>
        <w:t xml:space="preserve">εκπαιδευτικού κινήματος. </w:t>
      </w:r>
    </w:p>
    <w:p w14:paraId="6B14F2D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Μ</w:t>
      </w:r>
      <w:r w:rsidRPr="00C649AE">
        <w:rPr>
          <w:rFonts w:eastAsia="Times New Roman" w:cs="Times New Roman"/>
          <w:szCs w:val="24"/>
        </w:rPr>
        <w:t>ιλάμε</w:t>
      </w:r>
      <w:r>
        <w:rPr>
          <w:rFonts w:eastAsia="Times New Roman" w:cs="Times New Roman"/>
          <w:szCs w:val="24"/>
        </w:rPr>
        <w:t>, λ</w:t>
      </w:r>
      <w:r w:rsidRPr="00C649AE">
        <w:rPr>
          <w:rFonts w:eastAsia="Times New Roman" w:cs="Times New Roman"/>
          <w:szCs w:val="24"/>
        </w:rPr>
        <w:t>οιπόν</w:t>
      </w:r>
      <w:r>
        <w:rPr>
          <w:rFonts w:eastAsia="Times New Roman" w:cs="Times New Roman"/>
          <w:szCs w:val="24"/>
        </w:rPr>
        <w:t>,</w:t>
      </w:r>
      <w:r w:rsidRPr="00C649AE">
        <w:rPr>
          <w:rFonts w:eastAsia="Times New Roman" w:cs="Times New Roman"/>
          <w:szCs w:val="24"/>
        </w:rPr>
        <w:t xml:space="preserve"> για </w:t>
      </w:r>
      <w:r>
        <w:rPr>
          <w:rFonts w:eastAsia="Times New Roman" w:cs="Times New Roman"/>
          <w:szCs w:val="24"/>
        </w:rPr>
        <w:t>δεκαπέντε χιλιάδες</w:t>
      </w:r>
      <w:r w:rsidRPr="00C649AE">
        <w:rPr>
          <w:rFonts w:eastAsia="Times New Roman" w:cs="Times New Roman"/>
          <w:szCs w:val="24"/>
        </w:rPr>
        <w:t xml:space="preserve"> </w:t>
      </w:r>
      <w:r>
        <w:rPr>
          <w:rFonts w:eastAsia="Times New Roman" w:cs="Times New Roman"/>
          <w:szCs w:val="24"/>
        </w:rPr>
        <w:t>διορισμούς</w:t>
      </w:r>
      <w:r w:rsidRPr="00C649AE">
        <w:rPr>
          <w:rFonts w:eastAsia="Times New Roman" w:cs="Times New Roman"/>
          <w:szCs w:val="24"/>
        </w:rPr>
        <w:t xml:space="preserve"> σε βάθος τριετίας</w:t>
      </w:r>
      <w:r>
        <w:rPr>
          <w:rFonts w:eastAsia="Times New Roman" w:cs="Times New Roman"/>
          <w:szCs w:val="24"/>
        </w:rPr>
        <w:t>,</w:t>
      </w:r>
      <w:r w:rsidRPr="00C649AE">
        <w:rPr>
          <w:rFonts w:eastAsia="Times New Roman" w:cs="Times New Roman"/>
          <w:szCs w:val="24"/>
        </w:rPr>
        <w:t xml:space="preserve"> σε όλες τις βαθμίδες και ειδικότητες της εκπαίδευσης</w:t>
      </w:r>
      <w:r>
        <w:rPr>
          <w:rFonts w:eastAsia="Times New Roman" w:cs="Times New Roman"/>
          <w:szCs w:val="24"/>
        </w:rPr>
        <w:t>,</w:t>
      </w:r>
      <w:r w:rsidRPr="00C649AE">
        <w:rPr>
          <w:rFonts w:eastAsia="Times New Roman" w:cs="Times New Roman"/>
          <w:szCs w:val="24"/>
        </w:rPr>
        <w:t xml:space="preserve"> ξεκινώντας με την ειδική αγωγή</w:t>
      </w:r>
      <w:r>
        <w:rPr>
          <w:rFonts w:eastAsia="Times New Roman" w:cs="Times New Roman"/>
          <w:szCs w:val="24"/>
        </w:rPr>
        <w:t>,</w:t>
      </w:r>
      <w:r w:rsidRPr="00C649AE">
        <w:rPr>
          <w:rFonts w:eastAsia="Times New Roman" w:cs="Times New Roman"/>
          <w:szCs w:val="24"/>
        </w:rPr>
        <w:t xml:space="preserve"> όπου δεν έχουν γίνει ποτέ μόνιμες προσλήψεις</w:t>
      </w:r>
      <w:r>
        <w:rPr>
          <w:rFonts w:eastAsia="Times New Roman" w:cs="Times New Roman"/>
          <w:szCs w:val="24"/>
        </w:rPr>
        <w:t>.</w:t>
      </w:r>
      <w:r w:rsidRPr="00C649AE">
        <w:rPr>
          <w:rFonts w:eastAsia="Times New Roman" w:cs="Times New Roman"/>
          <w:szCs w:val="24"/>
        </w:rPr>
        <w:t xml:space="preserve"> Αλλά και </w:t>
      </w:r>
      <w:r>
        <w:rPr>
          <w:rFonts w:eastAsia="Times New Roman" w:cs="Times New Roman"/>
          <w:szCs w:val="24"/>
        </w:rPr>
        <w:t xml:space="preserve">για </w:t>
      </w:r>
      <w:r w:rsidRPr="00C649AE">
        <w:rPr>
          <w:rFonts w:eastAsia="Times New Roman" w:cs="Times New Roman"/>
          <w:szCs w:val="24"/>
        </w:rPr>
        <w:t>να δεί</w:t>
      </w:r>
      <w:r w:rsidRPr="00C649AE">
        <w:rPr>
          <w:rFonts w:eastAsia="Times New Roman" w:cs="Times New Roman"/>
          <w:szCs w:val="24"/>
        </w:rPr>
        <w:t xml:space="preserve">ξουμε την ιδιαίτερη σημασία που έχει για μας η ειδική εκπαίδευση </w:t>
      </w:r>
      <w:proofErr w:type="spellStart"/>
      <w:r w:rsidRPr="00C649AE">
        <w:rPr>
          <w:rFonts w:eastAsia="Times New Roman" w:cs="Times New Roman"/>
          <w:szCs w:val="24"/>
        </w:rPr>
        <w:t>μ</w:t>
      </w:r>
      <w:r>
        <w:rPr>
          <w:rFonts w:eastAsia="Times New Roman" w:cs="Times New Roman"/>
          <w:szCs w:val="24"/>
        </w:rPr>
        <w:t>οριοδοτούμε</w:t>
      </w:r>
      <w:proofErr w:type="spellEnd"/>
      <w:r w:rsidRPr="00C649AE">
        <w:rPr>
          <w:rFonts w:eastAsia="Times New Roman" w:cs="Times New Roman"/>
          <w:szCs w:val="24"/>
        </w:rPr>
        <w:t xml:space="preserve"> </w:t>
      </w:r>
      <w:r>
        <w:rPr>
          <w:rFonts w:eastAsia="Times New Roman" w:cs="Times New Roman"/>
          <w:szCs w:val="24"/>
        </w:rPr>
        <w:t>-με</w:t>
      </w:r>
      <w:r w:rsidRPr="00C649AE">
        <w:rPr>
          <w:rFonts w:eastAsia="Times New Roman" w:cs="Times New Roman"/>
          <w:szCs w:val="24"/>
        </w:rPr>
        <w:t xml:space="preserve"> όριο τα </w:t>
      </w:r>
      <w:proofErr w:type="spellStart"/>
      <w:r>
        <w:rPr>
          <w:rFonts w:eastAsia="Times New Roman" w:cs="Times New Roman"/>
          <w:szCs w:val="24"/>
        </w:rPr>
        <w:t>εκατόν</w:t>
      </w:r>
      <w:proofErr w:type="spellEnd"/>
      <w:r>
        <w:rPr>
          <w:rFonts w:eastAsia="Times New Roman" w:cs="Times New Roman"/>
          <w:szCs w:val="24"/>
        </w:rPr>
        <w:t xml:space="preserve"> είκοσι</w:t>
      </w:r>
      <w:r w:rsidRPr="00C649AE">
        <w:rPr>
          <w:rFonts w:eastAsia="Times New Roman" w:cs="Times New Roman"/>
          <w:szCs w:val="24"/>
        </w:rPr>
        <w:t xml:space="preserve"> μόρια</w:t>
      </w:r>
      <w:r>
        <w:rPr>
          <w:rFonts w:eastAsia="Times New Roman" w:cs="Times New Roman"/>
          <w:szCs w:val="24"/>
        </w:rPr>
        <w:t>-</w:t>
      </w:r>
      <w:r w:rsidRPr="00C649AE">
        <w:rPr>
          <w:rFonts w:eastAsia="Times New Roman" w:cs="Times New Roman"/>
          <w:szCs w:val="24"/>
        </w:rPr>
        <w:t xml:space="preserve"> με προτεραιότητα την προϋπηρεσία των αναπληρωτών εκπαιδευτικών</w:t>
      </w:r>
      <w:r>
        <w:rPr>
          <w:rFonts w:eastAsia="Times New Roman" w:cs="Times New Roman"/>
          <w:szCs w:val="24"/>
        </w:rPr>
        <w:t>,</w:t>
      </w:r>
      <w:r w:rsidRPr="00C649AE">
        <w:rPr>
          <w:rFonts w:eastAsia="Times New Roman" w:cs="Times New Roman"/>
          <w:szCs w:val="24"/>
        </w:rPr>
        <w:t xml:space="preserve"> καθώς πιστεύουμε ότι χρειάζεται η ε</w:t>
      </w:r>
      <w:r>
        <w:rPr>
          <w:rFonts w:eastAsia="Times New Roman" w:cs="Times New Roman"/>
          <w:szCs w:val="24"/>
        </w:rPr>
        <w:t>μπειρία</w:t>
      </w:r>
      <w:r w:rsidRPr="00C649AE">
        <w:rPr>
          <w:rFonts w:eastAsia="Times New Roman" w:cs="Times New Roman"/>
          <w:szCs w:val="24"/>
        </w:rPr>
        <w:t xml:space="preserve"> τους για το </w:t>
      </w:r>
      <w:r>
        <w:rPr>
          <w:rFonts w:eastAsia="Times New Roman" w:cs="Times New Roman"/>
          <w:szCs w:val="24"/>
        </w:rPr>
        <w:t xml:space="preserve">εκπαιδευτικό μας </w:t>
      </w:r>
      <w:r w:rsidRPr="00C649AE">
        <w:rPr>
          <w:rFonts w:eastAsia="Times New Roman" w:cs="Times New Roman"/>
          <w:szCs w:val="24"/>
        </w:rPr>
        <w:t>σύστημα</w:t>
      </w:r>
      <w:r>
        <w:rPr>
          <w:rFonts w:eastAsia="Times New Roman" w:cs="Times New Roman"/>
          <w:szCs w:val="24"/>
        </w:rPr>
        <w:t>.</w:t>
      </w:r>
      <w:r w:rsidRPr="00C649AE">
        <w:rPr>
          <w:rFonts w:eastAsia="Times New Roman" w:cs="Times New Roman"/>
          <w:szCs w:val="24"/>
        </w:rPr>
        <w:t xml:space="preserve"> </w:t>
      </w:r>
    </w:p>
    <w:p w14:paraId="6B14F2D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w:t>
      </w:r>
      <w:r w:rsidRPr="00C649AE">
        <w:rPr>
          <w:rFonts w:eastAsia="Times New Roman" w:cs="Times New Roman"/>
          <w:szCs w:val="24"/>
        </w:rPr>
        <w:t>γώ</w:t>
      </w:r>
      <w:r>
        <w:rPr>
          <w:rFonts w:eastAsia="Times New Roman" w:cs="Times New Roman"/>
          <w:szCs w:val="24"/>
        </w:rPr>
        <w:t>, λ</w:t>
      </w:r>
      <w:r w:rsidRPr="00C649AE">
        <w:rPr>
          <w:rFonts w:eastAsia="Times New Roman" w:cs="Times New Roman"/>
          <w:szCs w:val="24"/>
        </w:rPr>
        <w:t>οιπόν</w:t>
      </w:r>
      <w:r>
        <w:rPr>
          <w:rFonts w:eastAsia="Times New Roman" w:cs="Times New Roman"/>
          <w:szCs w:val="24"/>
        </w:rPr>
        <w:t>, χαιρετίζ</w:t>
      </w:r>
      <w:r w:rsidRPr="00C649AE">
        <w:rPr>
          <w:rFonts w:eastAsia="Times New Roman" w:cs="Times New Roman"/>
          <w:szCs w:val="24"/>
        </w:rPr>
        <w:t xml:space="preserve">ω την πρωτοβουλία του Υπουργείου Παιδείας με την παράκληση </w:t>
      </w:r>
      <w:r>
        <w:rPr>
          <w:rFonts w:eastAsia="Times New Roman" w:cs="Times New Roman"/>
          <w:szCs w:val="24"/>
        </w:rPr>
        <w:t>στις προσλήψεις</w:t>
      </w:r>
      <w:r w:rsidRPr="00C649AE">
        <w:rPr>
          <w:rFonts w:eastAsia="Times New Roman" w:cs="Times New Roman"/>
          <w:szCs w:val="24"/>
        </w:rPr>
        <w:t xml:space="preserve"> να συμπεριληφθεί και ένας αριθμός εκπαιδευτικών </w:t>
      </w:r>
      <w:r>
        <w:rPr>
          <w:rFonts w:eastAsia="Times New Roman" w:cs="Times New Roman"/>
          <w:szCs w:val="24"/>
        </w:rPr>
        <w:t>ΠΕ73 του</w:t>
      </w:r>
      <w:r w:rsidRPr="00C649AE">
        <w:rPr>
          <w:rFonts w:eastAsia="Times New Roman" w:cs="Times New Roman"/>
          <w:szCs w:val="24"/>
        </w:rPr>
        <w:t xml:space="preserve"> </w:t>
      </w:r>
      <w:r>
        <w:rPr>
          <w:rFonts w:eastAsia="Times New Roman" w:cs="Times New Roman"/>
          <w:szCs w:val="24"/>
        </w:rPr>
        <w:t>μειονοτικού</w:t>
      </w:r>
      <w:r w:rsidRPr="00C649AE">
        <w:rPr>
          <w:rFonts w:eastAsia="Times New Roman" w:cs="Times New Roman"/>
          <w:szCs w:val="24"/>
        </w:rPr>
        <w:t xml:space="preserve"> προγράμματος</w:t>
      </w:r>
      <w:r>
        <w:rPr>
          <w:rFonts w:eastAsia="Times New Roman" w:cs="Times New Roman"/>
          <w:szCs w:val="24"/>
        </w:rPr>
        <w:t>.</w:t>
      </w:r>
      <w:r w:rsidRPr="00C649AE">
        <w:rPr>
          <w:rFonts w:eastAsia="Times New Roman" w:cs="Times New Roman"/>
          <w:szCs w:val="24"/>
        </w:rPr>
        <w:t xml:space="preserve"> Άλλωστε</w:t>
      </w:r>
      <w:r>
        <w:rPr>
          <w:rFonts w:eastAsia="Times New Roman" w:cs="Times New Roman"/>
          <w:szCs w:val="24"/>
        </w:rPr>
        <w:t>,</w:t>
      </w:r>
      <w:r w:rsidRPr="00C649AE">
        <w:rPr>
          <w:rFonts w:eastAsia="Times New Roman" w:cs="Times New Roman"/>
          <w:szCs w:val="24"/>
        </w:rPr>
        <w:t xml:space="preserve"> </w:t>
      </w:r>
      <w:r>
        <w:rPr>
          <w:rFonts w:eastAsia="Times New Roman" w:cs="Times New Roman"/>
          <w:szCs w:val="24"/>
        </w:rPr>
        <w:t>οι αναπληρωτές εκπαιδευτικοί ΠΕ</w:t>
      </w:r>
      <w:r w:rsidRPr="00C649AE">
        <w:rPr>
          <w:rFonts w:eastAsia="Times New Roman" w:cs="Times New Roman"/>
          <w:szCs w:val="24"/>
        </w:rPr>
        <w:t xml:space="preserve">73 είναι περίπου μόνο </w:t>
      </w:r>
      <w:r>
        <w:rPr>
          <w:rFonts w:eastAsia="Times New Roman" w:cs="Times New Roman"/>
          <w:szCs w:val="24"/>
        </w:rPr>
        <w:t>πενήντα, κύριε</w:t>
      </w:r>
      <w:r>
        <w:rPr>
          <w:rFonts w:eastAsia="Times New Roman" w:cs="Times New Roman"/>
          <w:szCs w:val="24"/>
        </w:rPr>
        <w:t xml:space="preserve"> Υπουργέ.</w:t>
      </w:r>
    </w:p>
    <w:p w14:paraId="6B14F2DE" w14:textId="77777777" w:rsidR="004965E6" w:rsidRDefault="004D430C">
      <w:pPr>
        <w:spacing w:line="600" w:lineRule="auto"/>
        <w:ind w:firstLine="720"/>
        <w:jc w:val="both"/>
        <w:rPr>
          <w:rFonts w:eastAsia="Times New Roman"/>
          <w:bCs/>
          <w:szCs w:val="24"/>
        </w:rPr>
      </w:pPr>
      <w:r>
        <w:rPr>
          <w:rFonts w:eastAsia="Times New Roman"/>
          <w:bCs/>
          <w:szCs w:val="24"/>
        </w:rPr>
        <w:lastRenderedPageBreak/>
        <w:t xml:space="preserve">(Στο σημείο αυτό </w:t>
      </w:r>
      <w:r>
        <w:rPr>
          <w:rFonts w:eastAsia="Times New Roman"/>
          <w:bCs/>
          <w:szCs w:val="24"/>
        </w:rPr>
        <w:t>κ</w:t>
      </w:r>
      <w:r>
        <w:rPr>
          <w:rFonts w:eastAsia="Times New Roman"/>
          <w:bCs/>
          <w:szCs w:val="24"/>
        </w:rPr>
        <w:t>τυπάει το κουδούνι λήξεως του χρόνου ομιλίας του κυρίου Βουλευτή)</w:t>
      </w:r>
    </w:p>
    <w:p w14:paraId="6B14F2D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Σε ένα </w:t>
      </w:r>
      <w:r w:rsidRPr="00C649AE">
        <w:rPr>
          <w:rFonts w:eastAsia="Times New Roman" w:cs="Times New Roman"/>
          <w:szCs w:val="24"/>
        </w:rPr>
        <w:t>λεπτό τελειώνω</w:t>
      </w:r>
      <w:r>
        <w:rPr>
          <w:rFonts w:eastAsia="Times New Roman" w:cs="Times New Roman"/>
          <w:szCs w:val="24"/>
        </w:rPr>
        <w:t>.</w:t>
      </w:r>
    </w:p>
    <w:p w14:paraId="6B14F2E0" w14:textId="77777777" w:rsidR="004965E6" w:rsidRDefault="004D430C">
      <w:pPr>
        <w:spacing w:line="600" w:lineRule="auto"/>
        <w:ind w:firstLine="720"/>
        <w:jc w:val="both"/>
        <w:rPr>
          <w:rFonts w:eastAsia="Times New Roman" w:cs="Times New Roman"/>
          <w:szCs w:val="24"/>
        </w:rPr>
      </w:pPr>
      <w:r w:rsidRPr="00C649AE">
        <w:rPr>
          <w:rFonts w:eastAsia="Times New Roman" w:cs="Times New Roman"/>
          <w:szCs w:val="24"/>
        </w:rPr>
        <w:t xml:space="preserve"> </w:t>
      </w:r>
      <w:r>
        <w:rPr>
          <w:rFonts w:eastAsia="Times New Roman" w:cs="Times New Roman"/>
          <w:szCs w:val="24"/>
        </w:rPr>
        <w:t>Και το ζητάω</w:t>
      </w:r>
      <w:r w:rsidRPr="00C649AE">
        <w:rPr>
          <w:rFonts w:eastAsia="Times New Roman" w:cs="Times New Roman"/>
          <w:szCs w:val="24"/>
        </w:rPr>
        <w:t xml:space="preserve"> αυτό</w:t>
      </w:r>
      <w:r>
        <w:rPr>
          <w:rFonts w:eastAsia="Times New Roman" w:cs="Times New Roman"/>
          <w:szCs w:val="24"/>
        </w:rPr>
        <w:t>,</w:t>
      </w:r>
      <w:r w:rsidRPr="00C649AE">
        <w:rPr>
          <w:rFonts w:eastAsia="Times New Roman" w:cs="Times New Roman"/>
          <w:szCs w:val="24"/>
        </w:rPr>
        <w:t xml:space="preserve"> γιατί δεν μπορούμε να αποσ</w:t>
      </w:r>
      <w:r>
        <w:rPr>
          <w:rFonts w:eastAsia="Times New Roman" w:cs="Times New Roman"/>
          <w:szCs w:val="24"/>
        </w:rPr>
        <w:t>τερούμε</w:t>
      </w:r>
      <w:r w:rsidRPr="00C649AE">
        <w:rPr>
          <w:rFonts w:eastAsia="Times New Roman" w:cs="Times New Roman"/>
          <w:szCs w:val="24"/>
        </w:rPr>
        <w:t xml:space="preserve"> το δικαίωμα απ</w:t>
      </w:r>
      <w:r>
        <w:rPr>
          <w:rFonts w:eastAsia="Times New Roman" w:cs="Times New Roman"/>
          <w:szCs w:val="24"/>
        </w:rPr>
        <w:t>’</w:t>
      </w:r>
      <w:r w:rsidRPr="00C649AE">
        <w:rPr>
          <w:rFonts w:eastAsia="Times New Roman" w:cs="Times New Roman"/>
          <w:szCs w:val="24"/>
        </w:rPr>
        <w:t xml:space="preserve"> αυτούς τους εκπαιδευτικούς της </w:t>
      </w:r>
      <w:r>
        <w:rPr>
          <w:rFonts w:eastAsia="Times New Roman" w:cs="Times New Roman"/>
          <w:szCs w:val="24"/>
        </w:rPr>
        <w:t>μειονοτικής</w:t>
      </w:r>
      <w:r w:rsidRPr="00C649AE">
        <w:rPr>
          <w:rFonts w:eastAsia="Times New Roman" w:cs="Times New Roman"/>
          <w:szCs w:val="24"/>
        </w:rPr>
        <w:t xml:space="preserve"> εκπαίδευσης να δουλέψουν</w:t>
      </w:r>
      <w:r>
        <w:rPr>
          <w:rFonts w:eastAsia="Times New Roman" w:cs="Times New Roman"/>
          <w:szCs w:val="24"/>
        </w:rPr>
        <w:t xml:space="preserve"> υ</w:t>
      </w:r>
      <w:r>
        <w:rPr>
          <w:rFonts w:eastAsia="Times New Roman" w:cs="Times New Roman"/>
          <w:szCs w:val="24"/>
        </w:rPr>
        <w:t>πό</w:t>
      </w:r>
      <w:r w:rsidRPr="00C649AE">
        <w:rPr>
          <w:rFonts w:eastAsia="Times New Roman" w:cs="Times New Roman"/>
          <w:szCs w:val="24"/>
        </w:rPr>
        <w:t xml:space="preserve"> αξιοπρεπείς συνθήκες ούτε να παραβιά</w:t>
      </w:r>
      <w:r>
        <w:rPr>
          <w:rFonts w:eastAsia="Times New Roman" w:cs="Times New Roman"/>
          <w:szCs w:val="24"/>
        </w:rPr>
        <w:t>ζ</w:t>
      </w:r>
      <w:r w:rsidRPr="00C649AE">
        <w:rPr>
          <w:rFonts w:eastAsia="Times New Roman" w:cs="Times New Roman"/>
          <w:szCs w:val="24"/>
        </w:rPr>
        <w:t>ουμε ανοιχτά το δικαίω</w:t>
      </w:r>
      <w:r>
        <w:rPr>
          <w:rFonts w:eastAsia="Times New Roman" w:cs="Times New Roman"/>
          <w:szCs w:val="24"/>
        </w:rPr>
        <w:t>μα της μειονότητας σε καλύτερη μειονοτική</w:t>
      </w:r>
      <w:r w:rsidRPr="00C649AE">
        <w:rPr>
          <w:rFonts w:eastAsia="Times New Roman" w:cs="Times New Roman"/>
          <w:szCs w:val="24"/>
        </w:rPr>
        <w:t xml:space="preserve"> εκπαίδευση</w:t>
      </w:r>
      <w:r>
        <w:rPr>
          <w:rFonts w:eastAsia="Times New Roman" w:cs="Times New Roman"/>
          <w:szCs w:val="24"/>
        </w:rPr>
        <w:t>.</w:t>
      </w:r>
    </w:p>
    <w:p w14:paraId="6B14F2E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 Ε</w:t>
      </w:r>
      <w:r w:rsidRPr="00C649AE">
        <w:rPr>
          <w:rFonts w:eastAsia="Times New Roman" w:cs="Times New Roman"/>
          <w:szCs w:val="24"/>
        </w:rPr>
        <w:t>υχαριστώ πολύ</w:t>
      </w:r>
      <w:r>
        <w:rPr>
          <w:rFonts w:eastAsia="Times New Roman" w:cs="Times New Roman"/>
          <w:szCs w:val="24"/>
        </w:rPr>
        <w:t>.</w:t>
      </w:r>
    </w:p>
    <w:p w14:paraId="6B14F2E2" w14:textId="77777777" w:rsidR="004965E6" w:rsidRDefault="004D430C">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6B14F2E3" w14:textId="77777777" w:rsidR="004965E6" w:rsidRDefault="004D430C">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τον κ. </w:t>
      </w:r>
      <w:proofErr w:type="spellStart"/>
      <w:r>
        <w:rPr>
          <w:rFonts w:eastAsia="Times New Roman"/>
          <w:bCs/>
          <w:szCs w:val="24"/>
        </w:rPr>
        <w:t>Ζεϊμπέκ</w:t>
      </w:r>
      <w:proofErr w:type="spellEnd"/>
      <w:r>
        <w:rPr>
          <w:rFonts w:eastAsia="Times New Roman"/>
          <w:bCs/>
          <w:szCs w:val="24"/>
        </w:rPr>
        <w:t>.</w:t>
      </w:r>
    </w:p>
    <w:p w14:paraId="6B14F2E4" w14:textId="77777777" w:rsidR="004965E6" w:rsidRDefault="004D430C">
      <w:pPr>
        <w:spacing w:line="600" w:lineRule="auto"/>
        <w:ind w:firstLine="720"/>
        <w:jc w:val="both"/>
        <w:rPr>
          <w:rFonts w:eastAsia="Times New Roman" w:cs="Times New Roman"/>
          <w:szCs w:val="24"/>
        </w:rPr>
      </w:pPr>
      <w:r>
        <w:rPr>
          <w:rFonts w:eastAsia="Times New Roman"/>
          <w:bCs/>
          <w:szCs w:val="24"/>
        </w:rPr>
        <w:t>Τον λόγο</w:t>
      </w:r>
      <w:r w:rsidRPr="00C649AE">
        <w:rPr>
          <w:rFonts w:eastAsia="Times New Roman" w:cs="Times New Roman"/>
          <w:szCs w:val="24"/>
        </w:rPr>
        <w:t xml:space="preserve"> </w:t>
      </w:r>
      <w:r>
        <w:rPr>
          <w:rFonts w:eastAsia="Times New Roman" w:cs="Times New Roman"/>
          <w:szCs w:val="24"/>
        </w:rPr>
        <w:t>έχει ο κ.</w:t>
      </w:r>
      <w:r>
        <w:rPr>
          <w:rFonts w:eastAsia="Times New Roman" w:cs="Times New Roman"/>
          <w:szCs w:val="24"/>
        </w:rPr>
        <w:t xml:space="preserve"> Κωνσταντόπουλος </w:t>
      </w:r>
      <w:r w:rsidRPr="00C649AE">
        <w:rPr>
          <w:rFonts w:eastAsia="Times New Roman" w:cs="Times New Roman"/>
          <w:szCs w:val="24"/>
        </w:rPr>
        <w:t xml:space="preserve">για </w:t>
      </w:r>
      <w:r>
        <w:rPr>
          <w:rFonts w:eastAsia="Times New Roman" w:cs="Times New Roman"/>
          <w:szCs w:val="24"/>
        </w:rPr>
        <w:t>πέντε λεπ</w:t>
      </w:r>
      <w:r w:rsidRPr="00C649AE">
        <w:rPr>
          <w:rFonts w:eastAsia="Times New Roman" w:cs="Times New Roman"/>
          <w:szCs w:val="24"/>
        </w:rPr>
        <w:t xml:space="preserve">τά </w:t>
      </w:r>
      <w:r>
        <w:rPr>
          <w:rFonts w:eastAsia="Times New Roman" w:cs="Times New Roman"/>
          <w:szCs w:val="24"/>
        </w:rPr>
        <w:t xml:space="preserve">και αμέσως μετά είναι η κ. Τριανταφύλλου. </w:t>
      </w:r>
    </w:p>
    <w:p w14:paraId="6B14F2E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6B14F2E6" w14:textId="77777777" w:rsidR="004965E6" w:rsidRDefault="004D430C">
      <w:pPr>
        <w:spacing w:line="600" w:lineRule="auto"/>
        <w:ind w:firstLine="720"/>
        <w:jc w:val="both"/>
        <w:rPr>
          <w:rFonts w:eastAsia="Times New Roman" w:cs="Times New Roman"/>
          <w:szCs w:val="24"/>
        </w:rPr>
      </w:pPr>
      <w:r w:rsidRPr="004A40F2">
        <w:rPr>
          <w:rFonts w:eastAsia="Times New Roman" w:cs="Times New Roman"/>
          <w:b/>
          <w:szCs w:val="24"/>
        </w:rPr>
        <w:t>ΔΗΜΗΤΡΙΟΣ ΚΩΝΣΤΑΝΤΟΠΟΥΛΟΣ:</w:t>
      </w:r>
      <w:r>
        <w:rPr>
          <w:rFonts w:eastAsia="Times New Roman" w:cs="Times New Roman"/>
          <w:szCs w:val="24"/>
        </w:rPr>
        <w:t xml:space="preserve"> Κ</w:t>
      </w:r>
      <w:r w:rsidRPr="00C649AE">
        <w:rPr>
          <w:rFonts w:eastAsia="Times New Roman" w:cs="Times New Roman"/>
          <w:szCs w:val="24"/>
        </w:rPr>
        <w:t>υρίες και κύριοι συνάδελφοι</w:t>
      </w:r>
      <w:r>
        <w:rPr>
          <w:rFonts w:eastAsia="Times New Roman" w:cs="Times New Roman"/>
          <w:szCs w:val="24"/>
        </w:rPr>
        <w:t>, κύριοι Υ</w:t>
      </w:r>
      <w:r w:rsidRPr="00C649AE">
        <w:rPr>
          <w:rFonts w:eastAsia="Times New Roman" w:cs="Times New Roman"/>
          <w:szCs w:val="24"/>
        </w:rPr>
        <w:t>πουργοί</w:t>
      </w:r>
      <w:r>
        <w:rPr>
          <w:rFonts w:eastAsia="Times New Roman" w:cs="Times New Roman"/>
          <w:szCs w:val="24"/>
        </w:rPr>
        <w:t>,</w:t>
      </w:r>
      <w:r w:rsidRPr="00C649AE">
        <w:rPr>
          <w:rFonts w:eastAsia="Times New Roman" w:cs="Times New Roman"/>
          <w:szCs w:val="24"/>
        </w:rPr>
        <w:t xml:space="preserve"> το παρόν νομοσχέδιο αποτελεί </w:t>
      </w:r>
      <w:r w:rsidRPr="00C649AE">
        <w:rPr>
          <w:rFonts w:eastAsia="Times New Roman" w:cs="Times New Roman"/>
          <w:szCs w:val="24"/>
        </w:rPr>
        <w:lastRenderedPageBreak/>
        <w:t>συνέχεια μιας πολ</w:t>
      </w:r>
      <w:r>
        <w:rPr>
          <w:rFonts w:eastAsia="Times New Roman" w:cs="Times New Roman"/>
          <w:szCs w:val="24"/>
        </w:rPr>
        <w:t xml:space="preserve">ιτικής που </w:t>
      </w:r>
      <w:r>
        <w:rPr>
          <w:rFonts w:eastAsia="Times New Roman" w:cs="Times New Roman"/>
          <w:szCs w:val="24"/>
        </w:rPr>
        <w:t>ακολουθεί η παρούσα Κ</w:t>
      </w:r>
      <w:r w:rsidRPr="00C649AE">
        <w:rPr>
          <w:rFonts w:eastAsia="Times New Roman" w:cs="Times New Roman"/>
          <w:szCs w:val="24"/>
        </w:rPr>
        <w:t>υβέρνηση για όλες τις βαθμίδες της εκπαίδευσης</w:t>
      </w:r>
      <w:r>
        <w:rPr>
          <w:rFonts w:eastAsia="Times New Roman" w:cs="Times New Roman"/>
          <w:szCs w:val="24"/>
        </w:rPr>
        <w:t>,</w:t>
      </w:r>
      <w:r w:rsidRPr="00C649AE">
        <w:rPr>
          <w:rFonts w:eastAsia="Times New Roman" w:cs="Times New Roman"/>
          <w:szCs w:val="24"/>
        </w:rPr>
        <w:t xml:space="preserve"> μία πολιτική </w:t>
      </w:r>
      <w:r w:rsidRPr="00B10B56">
        <w:rPr>
          <w:rFonts w:eastAsia="Times New Roman" w:cs="Times New Roman"/>
          <w:szCs w:val="24"/>
          <w:lang w:val="en-US"/>
        </w:rPr>
        <w:t>fast</w:t>
      </w:r>
      <w:r w:rsidRPr="00C649AE">
        <w:rPr>
          <w:rFonts w:eastAsia="Times New Roman" w:cs="Times New Roman"/>
          <w:szCs w:val="24"/>
        </w:rPr>
        <w:t xml:space="preserve"> </w:t>
      </w:r>
      <w:r w:rsidRPr="00B10B56">
        <w:rPr>
          <w:rFonts w:eastAsia="Times New Roman" w:cs="Times New Roman"/>
          <w:szCs w:val="24"/>
          <w:lang w:val="en-US"/>
        </w:rPr>
        <w:t>track</w:t>
      </w:r>
      <w:r w:rsidRPr="00C649AE">
        <w:rPr>
          <w:rFonts w:eastAsia="Times New Roman" w:cs="Times New Roman"/>
          <w:szCs w:val="24"/>
        </w:rPr>
        <w:t xml:space="preserve"> με στόχο μόνο αριθμητικά μεγέθη</w:t>
      </w:r>
      <w:r>
        <w:rPr>
          <w:rFonts w:eastAsia="Times New Roman" w:cs="Times New Roman"/>
          <w:szCs w:val="24"/>
        </w:rPr>
        <w:t>.</w:t>
      </w:r>
    </w:p>
    <w:p w14:paraId="6B14F2E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 Π</w:t>
      </w:r>
      <w:r w:rsidRPr="00C649AE">
        <w:rPr>
          <w:rFonts w:eastAsia="Times New Roman" w:cs="Times New Roman"/>
          <w:szCs w:val="24"/>
        </w:rPr>
        <w:t>αρατηρούμε αριθμητική μείωση των πανεπιστημιακών ιδρυμάτων</w:t>
      </w:r>
      <w:r>
        <w:rPr>
          <w:rFonts w:eastAsia="Times New Roman" w:cs="Times New Roman"/>
          <w:szCs w:val="24"/>
        </w:rPr>
        <w:t xml:space="preserve"> με</w:t>
      </w:r>
      <w:r w:rsidRPr="00C649AE">
        <w:rPr>
          <w:rFonts w:eastAsia="Times New Roman" w:cs="Times New Roman"/>
          <w:szCs w:val="24"/>
        </w:rPr>
        <w:t xml:space="preserve"> μικροπολιτικές και συντεχνιακές λογικές</w:t>
      </w:r>
      <w:r>
        <w:rPr>
          <w:rFonts w:eastAsia="Times New Roman" w:cs="Times New Roman"/>
          <w:szCs w:val="24"/>
        </w:rPr>
        <w:t>. Π</w:t>
      </w:r>
      <w:r w:rsidRPr="00C649AE">
        <w:rPr>
          <w:rFonts w:eastAsia="Times New Roman" w:cs="Times New Roman"/>
          <w:szCs w:val="24"/>
        </w:rPr>
        <w:t>ροωθείτ</w:t>
      </w:r>
      <w:r>
        <w:rPr>
          <w:rFonts w:eastAsia="Times New Roman" w:cs="Times New Roman"/>
          <w:szCs w:val="24"/>
        </w:rPr>
        <w:t>ε, κύριοι της Κ</w:t>
      </w:r>
      <w:r w:rsidRPr="00C649AE">
        <w:rPr>
          <w:rFonts w:eastAsia="Times New Roman" w:cs="Times New Roman"/>
          <w:szCs w:val="24"/>
        </w:rPr>
        <w:t>υβέρνησης</w:t>
      </w:r>
      <w:r>
        <w:rPr>
          <w:rFonts w:eastAsia="Times New Roman" w:cs="Times New Roman"/>
          <w:szCs w:val="24"/>
        </w:rPr>
        <w:t>,</w:t>
      </w:r>
      <w:r w:rsidRPr="00C649AE">
        <w:rPr>
          <w:rFonts w:eastAsia="Times New Roman" w:cs="Times New Roman"/>
          <w:szCs w:val="24"/>
        </w:rPr>
        <w:t xml:space="preserve"> μία ριζική αναδιάρθρωση</w:t>
      </w:r>
      <w:r>
        <w:rPr>
          <w:rFonts w:eastAsia="Times New Roman" w:cs="Times New Roman"/>
          <w:szCs w:val="24"/>
        </w:rPr>
        <w:t>,</w:t>
      </w:r>
      <w:r w:rsidRPr="00C649AE">
        <w:rPr>
          <w:rFonts w:eastAsia="Times New Roman" w:cs="Times New Roman"/>
          <w:szCs w:val="24"/>
        </w:rPr>
        <w:t xml:space="preserve"> που δεν </w:t>
      </w:r>
      <w:r>
        <w:rPr>
          <w:rFonts w:eastAsia="Times New Roman" w:cs="Times New Roman"/>
          <w:szCs w:val="24"/>
        </w:rPr>
        <w:t>εντάσσεται</w:t>
      </w:r>
      <w:r w:rsidRPr="00C649AE">
        <w:rPr>
          <w:rFonts w:eastAsia="Times New Roman" w:cs="Times New Roman"/>
          <w:szCs w:val="24"/>
        </w:rPr>
        <w:t xml:space="preserve"> </w:t>
      </w:r>
      <w:r>
        <w:rPr>
          <w:rFonts w:eastAsia="Times New Roman" w:cs="Times New Roman"/>
          <w:szCs w:val="24"/>
        </w:rPr>
        <w:t>στον γενικότερο</w:t>
      </w:r>
      <w:r w:rsidRPr="00C649AE">
        <w:rPr>
          <w:rFonts w:eastAsia="Times New Roman" w:cs="Times New Roman"/>
          <w:szCs w:val="24"/>
        </w:rPr>
        <w:t xml:space="preserve"> </w:t>
      </w:r>
      <w:proofErr w:type="spellStart"/>
      <w:r w:rsidRPr="00C649AE">
        <w:rPr>
          <w:rFonts w:eastAsia="Times New Roman" w:cs="Times New Roman"/>
          <w:szCs w:val="24"/>
        </w:rPr>
        <w:t>μεσομακροπρόθεσμο</w:t>
      </w:r>
      <w:proofErr w:type="spellEnd"/>
      <w:r w:rsidRPr="00C649AE">
        <w:rPr>
          <w:rFonts w:eastAsia="Times New Roman" w:cs="Times New Roman"/>
          <w:szCs w:val="24"/>
        </w:rPr>
        <w:t xml:space="preserve"> εκπαιδευτικό και </w:t>
      </w:r>
      <w:r>
        <w:rPr>
          <w:rFonts w:eastAsia="Times New Roman" w:cs="Times New Roman"/>
          <w:szCs w:val="24"/>
        </w:rPr>
        <w:t>αναπτυξιακό</w:t>
      </w:r>
      <w:r w:rsidRPr="00C649AE">
        <w:rPr>
          <w:rFonts w:eastAsia="Times New Roman" w:cs="Times New Roman"/>
          <w:szCs w:val="24"/>
        </w:rPr>
        <w:t xml:space="preserve"> σχεδιασμό</w:t>
      </w:r>
      <w:r>
        <w:rPr>
          <w:rFonts w:eastAsia="Times New Roman" w:cs="Times New Roman"/>
          <w:szCs w:val="24"/>
        </w:rPr>
        <w:t>, ε</w:t>
      </w:r>
      <w:r w:rsidRPr="00C649AE">
        <w:rPr>
          <w:rFonts w:eastAsia="Times New Roman" w:cs="Times New Roman"/>
          <w:szCs w:val="24"/>
        </w:rPr>
        <w:t xml:space="preserve">νώ απουσιάζουν ταυτοχρόνως οι αναγκαίες μελέτες σκοπιμότητας για τη βιωσιμότητα σχολών και </w:t>
      </w:r>
      <w:r>
        <w:rPr>
          <w:rFonts w:eastAsia="Times New Roman" w:cs="Times New Roman"/>
          <w:szCs w:val="24"/>
        </w:rPr>
        <w:t xml:space="preserve">των </w:t>
      </w:r>
      <w:r w:rsidRPr="00C649AE">
        <w:rPr>
          <w:rFonts w:eastAsia="Times New Roman" w:cs="Times New Roman"/>
          <w:szCs w:val="24"/>
        </w:rPr>
        <w:t>τμημάτων</w:t>
      </w:r>
      <w:r>
        <w:rPr>
          <w:rFonts w:eastAsia="Times New Roman" w:cs="Times New Roman"/>
          <w:szCs w:val="24"/>
        </w:rPr>
        <w:t xml:space="preserve">. </w:t>
      </w:r>
    </w:p>
    <w:p w14:paraId="6B14F2E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w:t>
      </w:r>
      <w:r w:rsidRPr="00C649AE">
        <w:rPr>
          <w:rFonts w:eastAsia="Times New Roman" w:cs="Times New Roman"/>
          <w:szCs w:val="24"/>
        </w:rPr>
        <w:t xml:space="preserve">οινή διαπίστωση </w:t>
      </w:r>
      <w:r>
        <w:rPr>
          <w:rFonts w:eastAsia="Times New Roman" w:cs="Times New Roman"/>
          <w:szCs w:val="24"/>
        </w:rPr>
        <w:t>είν</w:t>
      </w:r>
      <w:r>
        <w:rPr>
          <w:rFonts w:eastAsia="Times New Roman" w:cs="Times New Roman"/>
          <w:szCs w:val="24"/>
        </w:rPr>
        <w:t xml:space="preserve">αι η </w:t>
      </w:r>
      <w:r w:rsidRPr="00C649AE">
        <w:rPr>
          <w:rFonts w:eastAsia="Times New Roman" w:cs="Times New Roman"/>
          <w:szCs w:val="24"/>
        </w:rPr>
        <w:t>παράκαμψη θεσμικών οργάνων</w:t>
      </w:r>
      <w:r>
        <w:rPr>
          <w:rFonts w:eastAsia="Times New Roman" w:cs="Times New Roman"/>
          <w:szCs w:val="24"/>
        </w:rPr>
        <w:t>,</w:t>
      </w:r>
      <w:r w:rsidRPr="00C649AE">
        <w:rPr>
          <w:rFonts w:eastAsia="Times New Roman" w:cs="Times New Roman"/>
          <w:szCs w:val="24"/>
        </w:rPr>
        <w:t xml:space="preserve"> </w:t>
      </w:r>
      <w:r>
        <w:rPr>
          <w:rFonts w:eastAsia="Times New Roman" w:cs="Times New Roman"/>
          <w:szCs w:val="24"/>
        </w:rPr>
        <w:t>που η ίδια η Κ</w:t>
      </w:r>
      <w:r w:rsidRPr="00C649AE">
        <w:rPr>
          <w:rFonts w:eastAsia="Times New Roman" w:cs="Times New Roman"/>
          <w:szCs w:val="24"/>
        </w:rPr>
        <w:t>υβέρνηση θέσπισε</w:t>
      </w:r>
      <w:r>
        <w:rPr>
          <w:rFonts w:eastAsia="Times New Roman" w:cs="Times New Roman"/>
          <w:szCs w:val="24"/>
        </w:rPr>
        <w:t>. Και σήμερα μ</w:t>
      </w:r>
      <w:r w:rsidRPr="00C649AE">
        <w:rPr>
          <w:rFonts w:eastAsia="Times New Roman" w:cs="Times New Roman"/>
          <w:szCs w:val="24"/>
        </w:rPr>
        <w:t xml:space="preserve">άλιστα </w:t>
      </w:r>
      <w:r>
        <w:rPr>
          <w:rFonts w:eastAsia="Times New Roman" w:cs="Times New Roman"/>
          <w:szCs w:val="24"/>
        </w:rPr>
        <w:t xml:space="preserve">τα </w:t>
      </w:r>
      <w:r w:rsidRPr="00C649AE">
        <w:rPr>
          <w:rFonts w:eastAsia="Times New Roman" w:cs="Times New Roman"/>
          <w:szCs w:val="24"/>
        </w:rPr>
        <w:t>υποβαθμίζει</w:t>
      </w:r>
      <w:r>
        <w:rPr>
          <w:rFonts w:eastAsia="Times New Roman" w:cs="Times New Roman"/>
          <w:szCs w:val="24"/>
        </w:rPr>
        <w:t>, όπως ΑΔΙΠ, ΕΣΕΚ,</w:t>
      </w:r>
      <w:r w:rsidRPr="00C649AE">
        <w:rPr>
          <w:rFonts w:eastAsia="Times New Roman" w:cs="Times New Roman"/>
          <w:szCs w:val="24"/>
        </w:rPr>
        <w:t xml:space="preserve"> </w:t>
      </w:r>
      <w:r>
        <w:rPr>
          <w:rFonts w:eastAsia="Times New Roman" w:cs="Times New Roman"/>
          <w:szCs w:val="24"/>
        </w:rPr>
        <w:t xml:space="preserve">ΕΛΙΔΕΚ. </w:t>
      </w:r>
    </w:p>
    <w:p w14:paraId="6B14F2E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w:t>
      </w:r>
      <w:r w:rsidRPr="00C649AE">
        <w:rPr>
          <w:rFonts w:eastAsia="Times New Roman" w:cs="Times New Roman"/>
          <w:szCs w:val="24"/>
        </w:rPr>
        <w:t xml:space="preserve">οινή διαπίστωση </w:t>
      </w:r>
      <w:r>
        <w:rPr>
          <w:rFonts w:eastAsia="Times New Roman" w:cs="Times New Roman"/>
          <w:szCs w:val="24"/>
        </w:rPr>
        <w:t xml:space="preserve">είναι ότι </w:t>
      </w:r>
      <w:r w:rsidRPr="00C649AE">
        <w:rPr>
          <w:rFonts w:eastAsia="Times New Roman" w:cs="Times New Roman"/>
          <w:szCs w:val="24"/>
        </w:rPr>
        <w:t>απουσιάζει η εφαρμογή ακαδημαϊκών κριτηρίων για τα αντικείμενα λειτουργίας των τμημάτων</w:t>
      </w:r>
      <w:r>
        <w:rPr>
          <w:rFonts w:eastAsia="Times New Roman" w:cs="Times New Roman"/>
          <w:szCs w:val="24"/>
        </w:rPr>
        <w:t>. Α</w:t>
      </w:r>
      <w:r w:rsidRPr="00C649AE">
        <w:rPr>
          <w:rFonts w:eastAsia="Times New Roman" w:cs="Times New Roman"/>
          <w:szCs w:val="24"/>
        </w:rPr>
        <w:t>πουσιάζει η ο</w:t>
      </w:r>
      <w:r w:rsidRPr="00C649AE">
        <w:rPr>
          <w:rFonts w:eastAsia="Times New Roman" w:cs="Times New Roman"/>
          <w:szCs w:val="24"/>
        </w:rPr>
        <w:t>υσιαστική σύνδ</w:t>
      </w:r>
      <w:r>
        <w:rPr>
          <w:rFonts w:eastAsia="Times New Roman" w:cs="Times New Roman"/>
          <w:szCs w:val="24"/>
        </w:rPr>
        <w:t>εση με τις ανάγκες παραγωγικής α</w:t>
      </w:r>
      <w:r w:rsidRPr="00C649AE">
        <w:rPr>
          <w:rFonts w:eastAsia="Times New Roman" w:cs="Times New Roman"/>
          <w:szCs w:val="24"/>
        </w:rPr>
        <w:t xml:space="preserve">νασυγκρότησης </w:t>
      </w:r>
      <w:r>
        <w:rPr>
          <w:rFonts w:eastAsia="Times New Roman" w:cs="Times New Roman"/>
          <w:szCs w:val="24"/>
        </w:rPr>
        <w:t xml:space="preserve">της </w:t>
      </w:r>
      <w:r w:rsidRPr="00C649AE">
        <w:rPr>
          <w:rFonts w:eastAsia="Times New Roman" w:cs="Times New Roman"/>
          <w:szCs w:val="24"/>
        </w:rPr>
        <w:t>χώρας</w:t>
      </w:r>
      <w:r>
        <w:rPr>
          <w:rFonts w:eastAsia="Times New Roman" w:cs="Times New Roman"/>
          <w:szCs w:val="24"/>
        </w:rPr>
        <w:t>.</w:t>
      </w:r>
    </w:p>
    <w:p w14:paraId="6B14F2E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Το πρώτο σ</w:t>
      </w:r>
      <w:r w:rsidRPr="00C649AE">
        <w:rPr>
          <w:rFonts w:eastAsia="Times New Roman" w:cs="Times New Roman"/>
          <w:szCs w:val="24"/>
        </w:rPr>
        <w:t>υμπέρασμα</w:t>
      </w:r>
      <w:r>
        <w:rPr>
          <w:rFonts w:eastAsia="Times New Roman" w:cs="Times New Roman"/>
          <w:szCs w:val="24"/>
        </w:rPr>
        <w:t>,</w:t>
      </w:r>
      <w:r w:rsidRPr="00C649AE">
        <w:rPr>
          <w:rFonts w:eastAsia="Times New Roman" w:cs="Times New Roman"/>
          <w:szCs w:val="24"/>
        </w:rPr>
        <w:t xml:space="preserve"> λοιπόν</w:t>
      </w:r>
      <w:r>
        <w:rPr>
          <w:rFonts w:eastAsia="Times New Roman" w:cs="Times New Roman"/>
          <w:szCs w:val="24"/>
        </w:rPr>
        <w:t>,</w:t>
      </w:r>
      <w:r w:rsidRPr="00C649AE">
        <w:rPr>
          <w:rFonts w:eastAsia="Times New Roman" w:cs="Times New Roman"/>
          <w:szCs w:val="24"/>
        </w:rPr>
        <w:t xml:space="preserve"> </w:t>
      </w:r>
      <w:r>
        <w:rPr>
          <w:rFonts w:eastAsia="Times New Roman" w:cs="Times New Roman"/>
          <w:szCs w:val="24"/>
        </w:rPr>
        <w:t xml:space="preserve">είναι ότι δεν υπάρχει </w:t>
      </w:r>
      <w:r w:rsidRPr="00C649AE">
        <w:rPr>
          <w:rFonts w:eastAsia="Times New Roman" w:cs="Times New Roman"/>
          <w:szCs w:val="24"/>
        </w:rPr>
        <w:t>καμ</w:t>
      </w:r>
      <w:r>
        <w:rPr>
          <w:rFonts w:eastAsia="Times New Roman" w:cs="Times New Roman"/>
          <w:szCs w:val="24"/>
        </w:rPr>
        <w:t>μ</w:t>
      </w:r>
      <w:r w:rsidRPr="00C649AE">
        <w:rPr>
          <w:rFonts w:eastAsia="Times New Roman" w:cs="Times New Roman"/>
          <w:szCs w:val="24"/>
        </w:rPr>
        <w:t>ία</w:t>
      </w:r>
      <w:r>
        <w:rPr>
          <w:rFonts w:eastAsia="Times New Roman" w:cs="Times New Roman"/>
          <w:szCs w:val="24"/>
        </w:rPr>
        <w:t>,</w:t>
      </w:r>
      <w:r w:rsidRPr="00C649AE">
        <w:rPr>
          <w:rFonts w:eastAsia="Times New Roman" w:cs="Times New Roman"/>
          <w:szCs w:val="24"/>
        </w:rPr>
        <w:t xml:space="preserve"> μα κα</w:t>
      </w:r>
      <w:r>
        <w:rPr>
          <w:rFonts w:eastAsia="Times New Roman" w:cs="Times New Roman"/>
          <w:szCs w:val="24"/>
        </w:rPr>
        <w:t>μ</w:t>
      </w:r>
      <w:r w:rsidRPr="00C649AE">
        <w:rPr>
          <w:rFonts w:eastAsia="Times New Roman" w:cs="Times New Roman"/>
          <w:szCs w:val="24"/>
        </w:rPr>
        <w:t>μία κοστολόγηση</w:t>
      </w:r>
      <w:r>
        <w:rPr>
          <w:rFonts w:eastAsia="Times New Roman" w:cs="Times New Roman"/>
          <w:szCs w:val="24"/>
        </w:rPr>
        <w:t>, αλλά</w:t>
      </w:r>
      <w:r w:rsidRPr="00C649AE">
        <w:rPr>
          <w:rFonts w:eastAsia="Times New Roman" w:cs="Times New Roman"/>
          <w:szCs w:val="24"/>
        </w:rPr>
        <w:t xml:space="preserve"> προχειρότητα</w:t>
      </w:r>
      <w:r>
        <w:rPr>
          <w:rFonts w:eastAsia="Times New Roman" w:cs="Times New Roman"/>
          <w:szCs w:val="24"/>
        </w:rPr>
        <w:t>,</w:t>
      </w:r>
      <w:r w:rsidRPr="00C649AE">
        <w:rPr>
          <w:rFonts w:eastAsia="Times New Roman" w:cs="Times New Roman"/>
          <w:szCs w:val="24"/>
        </w:rPr>
        <w:t xml:space="preserve"> </w:t>
      </w:r>
      <w:r>
        <w:rPr>
          <w:rFonts w:eastAsia="Times New Roman" w:cs="Times New Roman"/>
          <w:szCs w:val="24"/>
        </w:rPr>
        <w:t>ουδε</w:t>
      </w:r>
      <w:r w:rsidRPr="00C649AE">
        <w:rPr>
          <w:rFonts w:eastAsia="Times New Roman" w:cs="Times New Roman"/>
          <w:szCs w:val="24"/>
        </w:rPr>
        <w:t xml:space="preserve">μία άποψη της επιτροπής εμπειρογνωμόνων </w:t>
      </w:r>
      <w:r>
        <w:rPr>
          <w:rFonts w:eastAsia="Times New Roman" w:cs="Times New Roman"/>
          <w:szCs w:val="24"/>
        </w:rPr>
        <w:t>για</w:t>
      </w:r>
      <w:r w:rsidRPr="00C649AE">
        <w:rPr>
          <w:rFonts w:eastAsia="Times New Roman" w:cs="Times New Roman"/>
          <w:szCs w:val="24"/>
        </w:rPr>
        <w:t xml:space="preserve"> τα οικονομικά της εκπαίδευσης</w:t>
      </w:r>
      <w:r>
        <w:rPr>
          <w:rFonts w:eastAsia="Times New Roman" w:cs="Times New Roman"/>
          <w:szCs w:val="24"/>
        </w:rPr>
        <w:t xml:space="preserve">. </w:t>
      </w:r>
    </w:p>
    <w:p w14:paraId="6B14F2E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w:t>
      </w:r>
      <w:r w:rsidRPr="00C649AE">
        <w:rPr>
          <w:rFonts w:eastAsia="Times New Roman" w:cs="Times New Roman"/>
          <w:szCs w:val="24"/>
        </w:rPr>
        <w:t xml:space="preserve">ο </w:t>
      </w:r>
      <w:r w:rsidRPr="00C649AE">
        <w:rPr>
          <w:rFonts w:eastAsia="Times New Roman" w:cs="Times New Roman"/>
          <w:szCs w:val="24"/>
        </w:rPr>
        <w:t>παρόν νομοσχέδιο</w:t>
      </w:r>
      <w:r>
        <w:rPr>
          <w:rFonts w:eastAsia="Times New Roman" w:cs="Times New Roman"/>
          <w:szCs w:val="24"/>
        </w:rPr>
        <w:t>, α</w:t>
      </w:r>
      <w:r w:rsidRPr="00C649AE">
        <w:rPr>
          <w:rFonts w:eastAsia="Times New Roman" w:cs="Times New Roman"/>
          <w:szCs w:val="24"/>
        </w:rPr>
        <w:t>γαπητοί συνάδελφοι</w:t>
      </w:r>
      <w:r>
        <w:rPr>
          <w:rFonts w:eastAsia="Times New Roman" w:cs="Times New Roman"/>
          <w:szCs w:val="24"/>
        </w:rPr>
        <w:t>,</w:t>
      </w:r>
      <w:r w:rsidRPr="00C649AE">
        <w:rPr>
          <w:rFonts w:eastAsia="Times New Roman" w:cs="Times New Roman"/>
          <w:szCs w:val="24"/>
        </w:rPr>
        <w:t xml:space="preserve"> μου θυμίζει το</w:t>
      </w:r>
      <w:r>
        <w:rPr>
          <w:rFonts w:eastAsia="Times New Roman" w:cs="Times New Roman"/>
          <w:szCs w:val="24"/>
        </w:rPr>
        <w:t xml:space="preserve"> </w:t>
      </w:r>
      <w:r>
        <w:rPr>
          <w:rFonts w:eastAsia="Times New Roman" w:cs="Times New Roman"/>
          <w:szCs w:val="24"/>
        </w:rPr>
        <w:t>σ</w:t>
      </w:r>
      <w:r w:rsidRPr="00C649AE">
        <w:rPr>
          <w:rFonts w:eastAsia="Times New Roman" w:cs="Times New Roman"/>
          <w:szCs w:val="24"/>
        </w:rPr>
        <w:t xml:space="preserve">χέδιο </w:t>
      </w:r>
      <w:r>
        <w:rPr>
          <w:rFonts w:eastAsia="Times New Roman" w:cs="Times New Roman"/>
          <w:szCs w:val="24"/>
        </w:rPr>
        <w:t>«</w:t>
      </w:r>
      <w:r>
        <w:rPr>
          <w:rFonts w:eastAsia="Times New Roman" w:cs="Times New Roman"/>
          <w:szCs w:val="24"/>
        </w:rPr>
        <w:t>ΑΘΗΝΑ», που με την ψήφισή</w:t>
      </w:r>
      <w:r w:rsidRPr="00C649AE">
        <w:rPr>
          <w:rFonts w:eastAsia="Times New Roman" w:cs="Times New Roman"/>
          <w:szCs w:val="24"/>
        </w:rPr>
        <w:t xml:space="preserve"> του </w:t>
      </w:r>
      <w:r>
        <w:rPr>
          <w:rFonts w:eastAsia="Times New Roman" w:cs="Times New Roman"/>
          <w:szCs w:val="24"/>
        </w:rPr>
        <w:t>ε</w:t>
      </w:r>
      <w:r w:rsidRPr="00C649AE">
        <w:rPr>
          <w:rFonts w:eastAsia="Times New Roman" w:cs="Times New Roman"/>
          <w:szCs w:val="24"/>
        </w:rPr>
        <w:t xml:space="preserve">πέφερε τεράστια προβλήματα στα ΑΕΙ και </w:t>
      </w:r>
      <w:r>
        <w:rPr>
          <w:rFonts w:eastAsia="Times New Roman" w:cs="Times New Roman"/>
          <w:szCs w:val="24"/>
        </w:rPr>
        <w:t xml:space="preserve">στα </w:t>
      </w:r>
      <w:r w:rsidRPr="00C649AE">
        <w:rPr>
          <w:rFonts w:eastAsia="Times New Roman" w:cs="Times New Roman"/>
          <w:szCs w:val="24"/>
        </w:rPr>
        <w:t>ΤΕΙ</w:t>
      </w:r>
      <w:r>
        <w:rPr>
          <w:rFonts w:eastAsia="Times New Roman" w:cs="Times New Roman"/>
          <w:szCs w:val="24"/>
        </w:rPr>
        <w:t>.</w:t>
      </w:r>
      <w:r w:rsidRPr="00C649AE">
        <w:rPr>
          <w:rFonts w:eastAsia="Times New Roman" w:cs="Times New Roman"/>
          <w:szCs w:val="24"/>
        </w:rPr>
        <w:t xml:space="preserve"> Το μόνο που κατάφερε το </w:t>
      </w:r>
      <w:r>
        <w:rPr>
          <w:rFonts w:eastAsia="Times New Roman" w:cs="Times New Roman"/>
          <w:szCs w:val="24"/>
        </w:rPr>
        <w:t xml:space="preserve">τότε </w:t>
      </w:r>
      <w:r>
        <w:rPr>
          <w:rFonts w:eastAsia="Times New Roman" w:cs="Times New Roman"/>
          <w:szCs w:val="24"/>
        </w:rPr>
        <w:t>σ</w:t>
      </w:r>
      <w:r w:rsidRPr="00C649AE">
        <w:rPr>
          <w:rFonts w:eastAsia="Times New Roman" w:cs="Times New Roman"/>
          <w:szCs w:val="24"/>
        </w:rPr>
        <w:t xml:space="preserve">χέδιο </w:t>
      </w:r>
      <w:r>
        <w:rPr>
          <w:rFonts w:eastAsia="Times New Roman" w:cs="Times New Roman"/>
          <w:szCs w:val="24"/>
        </w:rPr>
        <w:t>«</w:t>
      </w:r>
      <w:r>
        <w:rPr>
          <w:rFonts w:eastAsia="Times New Roman" w:cs="Times New Roman"/>
          <w:szCs w:val="24"/>
        </w:rPr>
        <w:t>ΑΘΗΝΑ»</w:t>
      </w:r>
      <w:r w:rsidRPr="00C649AE">
        <w:rPr>
          <w:rFonts w:eastAsia="Times New Roman" w:cs="Times New Roman"/>
          <w:szCs w:val="24"/>
        </w:rPr>
        <w:t xml:space="preserve"> ήταν η κατάργηση του </w:t>
      </w:r>
      <w:r>
        <w:rPr>
          <w:rFonts w:eastAsia="Times New Roman" w:cs="Times New Roman"/>
          <w:szCs w:val="24"/>
        </w:rPr>
        <w:t>Π</w:t>
      </w:r>
      <w:r w:rsidRPr="00C649AE">
        <w:rPr>
          <w:rFonts w:eastAsia="Times New Roman" w:cs="Times New Roman"/>
          <w:szCs w:val="24"/>
        </w:rPr>
        <w:t>ανεπιστημίου Δυτικής Ελλάδας με έδρα το Αγρίνιο κ</w:t>
      </w:r>
      <w:r w:rsidRPr="00C649AE">
        <w:rPr>
          <w:rFonts w:eastAsia="Times New Roman" w:cs="Times New Roman"/>
          <w:szCs w:val="24"/>
        </w:rPr>
        <w:t xml:space="preserve">αι </w:t>
      </w:r>
      <w:r>
        <w:rPr>
          <w:rFonts w:eastAsia="Times New Roman" w:cs="Times New Roman"/>
          <w:szCs w:val="24"/>
        </w:rPr>
        <w:t xml:space="preserve">η </w:t>
      </w:r>
      <w:r w:rsidRPr="00C649AE">
        <w:rPr>
          <w:rFonts w:eastAsia="Times New Roman" w:cs="Times New Roman"/>
          <w:szCs w:val="24"/>
        </w:rPr>
        <w:t>υποβάθμιση του ΤΕΙ Μεσολογγίου</w:t>
      </w:r>
      <w:r>
        <w:rPr>
          <w:rFonts w:eastAsia="Times New Roman" w:cs="Times New Roman"/>
          <w:szCs w:val="24"/>
        </w:rPr>
        <w:t>,</w:t>
      </w:r>
      <w:r w:rsidRPr="00C649AE">
        <w:rPr>
          <w:rFonts w:eastAsia="Times New Roman" w:cs="Times New Roman"/>
          <w:szCs w:val="24"/>
        </w:rPr>
        <w:t xml:space="preserve"> εν</w:t>
      </w:r>
      <w:r>
        <w:rPr>
          <w:rFonts w:eastAsia="Times New Roman" w:cs="Times New Roman"/>
          <w:szCs w:val="24"/>
        </w:rPr>
        <w:t>ός</w:t>
      </w:r>
      <w:r w:rsidRPr="00C649AE">
        <w:rPr>
          <w:rFonts w:eastAsia="Times New Roman" w:cs="Times New Roman"/>
          <w:szCs w:val="24"/>
        </w:rPr>
        <w:t xml:space="preserve"> </w:t>
      </w:r>
      <w:r>
        <w:rPr>
          <w:rFonts w:eastAsia="Times New Roman" w:cs="Times New Roman"/>
          <w:szCs w:val="24"/>
        </w:rPr>
        <w:t>ΤΕΙ κτη</w:t>
      </w:r>
      <w:r w:rsidRPr="00C649AE">
        <w:rPr>
          <w:rFonts w:eastAsia="Times New Roman" w:cs="Times New Roman"/>
          <w:szCs w:val="24"/>
        </w:rPr>
        <w:t xml:space="preserve">ριακά </w:t>
      </w:r>
      <w:r>
        <w:rPr>
          <w:rFonts w:eastAsia="Times New Roman" w:cs="Times New Roman"/>
          <w:szCs w:val="24"/>
        </w:rPr>
        <w:t>άρτιου</w:t>
      </w:r>
      <w:r w:rsidRPr="00C649AE">
        <w:rPr>
          <w:rFonts w:eastAsia="Times New Roman" w:cs="Times New Roman"/>
          <w:szCs w:val="24"/>
        </w:rPr>
        <w:t xml:space="preserve"> </w:t>
      </w:r>
      <w:r>
        <w:rPr>
          <w:rFonts w:eastAsia="Times New Roman" w:cs="Times New Roman"/>
          <w:szCs w:val="24"/>
        </w:rPr>
        <w:t>-</w:t>
      </w:r>
      <w:r w:rsidRPr="00C649AE">
        <w:rPr>
          <w:rFonts w:eastAsia="Times New Roman" w:cs="Times New Roman"/>
          <w:szCs w:val="24"/>
        </w:rPr>
        <w:t>θα έλεγα</w:t>
      </w:r>
      <w:r>
        <w:rPr>
          <w:rFonts w:eastAsia="Times New Roman" w:cs="Times New Roman"/>
          <w:szCs w:val="24"/>
        </w:rPr>
        <w:t>-</w:t>
      </w:r>
      <w:r w:rsidRPr="00C649AE">
        <w:rPr>
          <w:rFonts w:eastAsia="Times New Roman" w:cs="Times New Roman"/>
          <w:szCs w:val="24"/>
        </w:rPr>
        <w:t xml:space="preserve"> με σύγχρονες υλικοτεχνικές </w:t>
      </w:r>
      <w:r>
        <w:rPr>
          <w:rFonts w:eastAsia="Times New Roman" w:cs="Times New Roman"/>
          <w:szCs w:val="24"/>
        </w:rPr>
        <w:t>και κτηριακές</w:t>
      </w:r>
      <w:r w:rsidRPr="00C649AE">
        <w:rPr>
          <w:rFonts w:eastAsia="Times New Roman" w:cs="Times New Roman"/>
          <w:szCs w:val="24"/>
        </w:rPr>
        <w:t xml:space="preserve"> εγκαταστάσεις</w:t>
      </w:r>
      <w:r>
        <w:rPr>
          <w:rFonts w:eastAsia="Times New Roman" w:cs="Times New Roman"/>
          <w:szCs w:val="24"/>
        </w:rPr>
        <w:t>,</w:t>
      </w:r>
      <w:r w:rsidRPr="00C649AE">
        <w:rPr>
          <w:rFonts w:eastAsia="Times New Roman" w:cs="Times New Roman"/>
          <w:szCs w:val="24"/>
        </w:rPr>
        <w:t xml:space="preserve"> που θα μπορούσε να φιλοξενήσει </w:t>
      </w:r>
      <w:r>
        <w:rPr>
          <w:rFonts w:eastAsia="Times New Roman" w:cs="Times New Roman"/>
          <w:szCs w:val="24"/>
        </w:rPr>
        <w:t>διπλάσια τμήματα.</w:t>
      </w:r>
      <w:r w:rsidRPr="00C649AE">
        <w:rPr>
          <w:rFonts w:eastAsia="Times New Roman" w:cs="Times New Roman"/>
          <w:szCs w:val="24"/>
        </w:rPr>
        <w:t xml:space="preserve"> </w:t>
      </w:r>
      <w:r>
        <w:rPr>
          <w:rFonts w:eastAsia="Times New Roman" w:cs="Times New Roman"/>
          <w:szCs w:val="24"/>
        </w:rPr>
        <w:t xml:space="preserve">Και αντ’ αυτού </w:t>
      </w:r>
      <w:r w:rsidRPr="00C649AE">
        <w:rPr>
          <w:rFonts w:eastAsia="Times New Roman" w:cs="Times New Roman"/>
          <w:szCs w:val="24"/>
        </w:rPr>
        <w:t>το</w:t>
      </w:r>
      <w:r>
        <w:rPr>
          <w:rFonts w:eastAsia="Times New Roman" w:cs="Times New Roman"/>
          <w:szCs w:val="24"/>
        </w:rPr>
        <w:t xml:space="preserve"> </w:t>
      </w:r>
      <w:r>
        <w:rPr>
          <w:rFonts w:eastAsia="Times New Roman" w:cs="Times New Roman"/>
          <w:szCs w:val="24"/>
        </w:rPr>
        <w:t>σ</w:t>
      </w:r>
      <w:r w:rsidRPr="00C649AE">
        <w:rPr>
          <w:rFonts w:eastAsia="Times New Roman" w:cs="Times New Roman"/>
          <w:szCs w:val="24"/>
        </w:rPr>
        <w:t xml:space="preserve">χέδιο </w:t>
      </w:r>
      <w:r>
        <w:rPr>
          <w:rFonts w:eastAsia="Times New Roman" w:cs="Times New Roman"/>
          <w:szCs w:val="24"/>
        </w:rPr>
        <w:t>«</w:t>
      </w:r>
      <w:r>
        <w:rPr>
          <w:rFonts w:eastAsia="Times New Roman" w:cs="Times New Roman"/>
          <w:szCs w:val="24"/>
        </w:rPr>
        <w:t>ΑΘΗΝΑ»</w:t>
      </w:r>
      <w:r w:rsidRPr="00C649AE">
        <w:rPr>
          <w:rFonts w:eastAsia="Times New Roman" w:cs="Times New Roman"/>
          <w:szCs w:val="24"/>
        </w:rPr>
        <w:t xml:space="preserve">  είχε </w:t>
      </w:r>
      <w:r>
        <w:rPr>
          <w:rFonts w:eastAsia="Times New Roman" w:cs="Times New Roman"/>
          <w:szCs w:val="24"/>
        </w:rPr>
        <w:t xml:space="preserve">ως </w:t>
      </w:r>
      <w:r w:rsidRPr="00C649AE">
        <w:rPr>
          <w:rFonts w:eastAsia="Times New Roman" w:cs="Times New Roman"/>
          <w:szCs w:val="24"/>
        </w:rPr>
        <w:t xml:space="preserve"> αποτέλεσμα τη μεταφορά </w:t>
      </w:r>
      <w:r>
        <w:rPr>
          <w:rFonts w:eastAsia="Times New Roman" w:cs="Times New Roman"/>
          <w:szCs w:val="24"/>
        </w:rPr>
        <w:t>των τμημάτων</w:t>
      </w:r>
      <w:r>
        <w:rPr>
          <w:rFonts w:eastAsia="Times New Roman" w:cs="Times New Roman"/>
          <w:szCs w:val="24"/>
        </w:rPr>
        <w:t xml:space="preserve"> του ΤΕΙ Μεσολογγίου </w:t>
      </w:r>
      <w:r w:rsidRPr="00C649AE">
        <w:rPr>
          <w:rFonts w:eastAsia="Times New Roman" w:cs="Times New Roman"/>
          <w:szCs w:val="24"/>
        </w:rPr>
        <w:t xml:space="preserve">σε παραπήγματα στην Αχαΐα και στην </w:t>
      </w:r>
      <w:r>
        <w:rPr>
          <w:rFonts w:eastAsia="Times New Roman" w:cs="Times New Roman"/>
          <w:szCs w:val="24"/>
        </w:rPr>
        <w:t>Ηλεία. Γι’</w:t>
      </w:r>
      <w:r w:rsidRPr="00C649AE">
        <w:rPr>
          <w:rFonts w:eastAsia="Times New Roman" w:cs="Times New Roman"/>
          <w:szCs w:val="24"/>
        </w:rPr>
        <w:t xml:space="preserve"> αυτό</w:t>
      </w:r>
      <w:r>
        <w:rPr>
          <w:rFonts w:eastAsia="Times New Roman" w:cs="Times New Roman"/>
          <w:szCs w:val="24"/>
        </w:rPr>
        <w:t>, α</w:t>
      </w:r>
      <w:r w:rsidRPr="00C649AE">
        <w:rPr>
          <w:rFonts w:eastAsia="Times New Roman" w:cs="Times New Roman"/>
          <w:szCs w:val="24"/>
        </w:rPr>
        <w:t>γαπητοί συνάδελφοι της Νέας Δημοκρατίας</w:t>
      </w:r>
      <w:r>
        <w:rPr>
          <w:rFonts w:eastAsia="Times New Roman" w:cs="Times New Roman"/>
          <w:szCs w:val="24"/>
        </w:rPr>
        <w:t>,</w:t>
      </w:r>
      <w:r w:rsidRPr="00C649AE">
        <w:rPr>
          <w:rFonts w:eastAsia="Times New Roman" w:cs="Times New Roman"/>
          <w:szCs w:val="24"/>
        </w:rPr>
        <w:t xml:space="preserve"> χρειάζεται αυτοκριτική</w:t>
      </w:r>
      <w:r>
        <w:rPr>
          <w:rFonts w:eastAsia="Times New Roman" w:cs="Times New Roman"/>
          <w:szCs w:val="24"/>
        </w:rPr>
        <w:t>.</w:t>
      </w:r>
    </w:p>
    <w:p w14:paraId="6B14F2E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Και τα επισημαίνω αυτά, κύριοι Υπουργοί, γιατί</w:t>
      </w:r>
      <w:r w:rsidRPr="00C649AE">
        <w:rPr>
          <w:rFonts w:eastAsia="Times New Roman" w:cs="Times New Roman"/>
          <w:szCs w:val="24"/>
        </w:rPr>
        <w:t xml:space="preserve"> </w:t>
      </w:r>
      <w:r>
        <w:rPr>
          <w:rFonts w:eastAsia="Times New Roman" w:cs="Times New Roman"/>
          <w:szCs w:val="24"/>
        </w:rPr>
        <w:t>και τ</w:t>
      </w:r>
      <w:r w:rsidRPr="00C649AE">
        <w:rPr>
          <w:rFonts w:eastAsia="Times New Roman" w:cs="Times New Roman"/>
          <w:szCs w:val="24"/>
        </w:rPr>
        <w:t>ότε</w:t>
      </w:r>
      <w:r>
        <w:rPr>
          <w:rFonts w:eastAsia="Times New Roman" w:cs="Times New Roman"/>
          <w:szCs w:val="24"/>
        </w:rPr>
        <w:t xml:space="preserve"> είχα</w:t>
      </w:r>
      <w:r w:rsidRPr="00C649AE">
        <w:rPr>
          <w:rFonts w:eastAsia="Times New Roman" w:cs="Times New Roman"/>
          <w:szCs w:val="24"/>
        </w:rPr>
        <w:t xml:space="preserve"> καταθέσει τις ανησυχίες </w:t>
      </w:r>
      <w:r>
        <w:rPr>
          <w:rFonts w:eastAsia="Times New Roman" w:cs="Times New Roman"/>
          <w:szCs w:val="24"/>
        </w:rPr>
        <w:t xml:space="preserve">μου, </w:t>
      </w:r>
      <w:r w:rsidRPr="00C649AE">
        <w:rPr>
          <w:rFonts w:eastAsia="Times New Roman" w:cs="Times New Roman"/>
          <w:szCs w:val="24"/>
        </w:rPr>
        <w:t xml:space="preserve">οι οποίες στη συνέχεια </w:t>
      </w:r>
      <w:r w:rsidRPr="00C649AE">
        <w:rPr>
          <w:rFonts w:eastAsia="Times New Roman" w:cs="Times New Roman"/>
          <w:szCs w:val="24"/>
        </w:rPr>
        <w:t>επαληθεύτηκαν</w:t>
      </w:r>
      <w:r>
        <w:rPr>
          <w:rFonts w:eastAsia="Times New Roman" w:cs="Times New Roman"/>
          <w:szCs w:val="24"/>
        </w:rPr>
        <w:t xml:space="preserve"> μ</w:t>
      </w:r>
      <w:r w:rsidRPr="00C649AE">
        <w:rPr>
          <w:rFonts w:eastAsia="Times New Roman" w:cs="Times New Roman"/>
          <w:szCs w:val="24"/>
        </w:rPr>
        <w:t xml:space="preserve">ε την απόφαση </w:t>
      </w:r>
      <w:r>
        <w:rPr>
          <w:rFonts w:eastAsia="Times New Roman" w:cs="Times New Roman"/>
          <w:szCs w:val="24"/>
        </w:rPr>
        <w:t>της Σ</w:t>
      </w:r>
      <w:r w:rsidRPr="00C649AE">
        <w:rPr>
          <w:rFonts w:eastAsia="Times New Roman" w:cs="Times New Roman"/>
          <w:szCs w:val="24"/>
        </w:rPr>
        <w:t xml:space="preserve">υγκλήτου του </w:t>
      </w:r>
      <w:r>
        <w:rPr>
          <w:rFonts w:eastAsia="Times New Roman" w:cs="Times New Roman"/>
          <w:szCs w:val="24"/>
        </w:rPr>
        <w:t xml:space="preserve">Πανεπιστημίου </w:t>
      </w:r>
      <w:r>
        <w:rPr>
          <w:rFonts w:eastAsia="Times New Roman" w:cs="Times New Roman"/>
          <w:szCs w:val="24"/>
        </w:rPr>
        <w:lastRenderedPageBreak/>
        <w:t>Πατρών</w:t>
      </w:r>
      <w:r w:rsidRPr="00C649AE">
        <w:rPr>
          <w:rFonts w:eastAsia="Times New Roman" w:cs="Times New Roman"/>
          <w:szCs w:val="24"/>
        </w:rPr>
        <w:t xml:space="preserve"> </w:t>
      </w:r>
      <w:r>
        <w:rPr>
          <w:rFonts w:eastAsia="Times New Roman" w:cs="Times New Roman"/>
          <w:szCs w:val="24"/>
        </w:rPr>
        <w:t>για τη</w:t>
      </w:r>
      <w:r w:rsidRPr="00C649AE">
        <w:rPr>
          <w:rFonts w:eastAsia="Times New Roman" w:cs="Times New Roman"/>
          <w:szCs w:val="24"/>
        </w:rPr>
        <w:t xml:space="preserve"> μεταφορά</w:t>
      </w:r>
      <w:r>
        <w:rPr>
          <w:rFonts w:eastAsia="Times New Roman" w:cs="Times New Roman"/>
          <w:szCs w:val="24"/>
        </w:rPr>
        <w:t xml:space="preserve"> των</w:t>
      </w:r>
      <w:r w:rsidRPr="00C649AE">
        <w:rPr>
          <w:rFonts w:eastAsia="Times New Roman" w:cs="Times New Roman"/>
          <w:szCs w:val="24"/>
        </w:rPr>
        <w:t xml:space="preserve"> τμημάτων του Αγρινίου στην Πάτρα</w:t>
      </w:r>
      <w:r>
        <w:rPr>
          <w:rFonts w:eastAsia="Times New Roman" w:cs="Times New Roman"/>
          <w:szCs w:val="24"/>
        </w:rPr>
        <w:t>, κάτι το οποίο αποφεύχθηκε στη συνέχεια χάρη σ</w:t>
      </w:r>
      <w:r w:rsidRPr="00C649AE">
        <w:rPr>
          <w:rFonts w:eastAsia="Times New Roman" w:cs="Times New Roman"/>
          <w:szCs w:val="24"/>
        </w:rPr>
        <w:t xml:space="preserve">τις ερωτήσεις και παρεμβάσεις </w:t>
      </w:r>
      <w:r>
        <w:rPr>
          <w:rFonts w:eastAsia="Times New Roman" w:cs="Times New Roman"/>
          <w:szCs w:val="24"/>
        </w:rPr>
        <w:t xml:space="preserve">μας </w:t>
      </w:r>
      <w:r w:rsidRPr="00C649AE">
        <w:rPr>
          <w:rFonts w:eastAsia="Times New Roman" w:cs="Times New Roman"/>
          <w:szCs w:val="24"/>
        </w:rPr>
        <w:t>στη Βουλή το 2015</w:t>
      </w:r>
      <w:r>
        <w:rPr>
          <w:rFonts w:eastAsia="Times New Roman" w:cs="Times New Roman"/>
          <w:szCs w:val="24"/>
        </w:rPr>
        <w:t>.</w:t>
      </w:r>
    </w:p>
    <w:p w14:paraId="6B14F2E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w:t>
      </w:r>
      <w:r w:rsidRPr="00C649AE">
        <w:rPr>
          <w:rFonts w:eastAsia="Times New Roman" w:cs="Times New Roman"/>
          <w:szCs w:val="24"/>
        </w:rPr>
        <w:t>ήμερα</w:t>
      </w:r>
      <w:r>
        <w:rPr>
          <w:rFonts w:eastAsia="Times New Roman" w:cs="Times New Roman"/>
          <w:szCs w:val="24"/>
        </w:rPr>
        <w:t>, αγαπητοί συνάδελφοι, εν</w:t>
      </w:r>
      <w:r w:rsidRPr="00C649AE">
        <w:rPr>
          <w:rFonts w:eastAsia="Times New Roman" w:cs="Times New Roman"/>
          <w:szCs w:val="24"/>
        </w:rPr>
        <w:t xml:space="preserve"> κατα</w:t>
      </w:r>
      <w:r w:rsidRPr="00C649AE">
        <w:rPr>
          <w:rFonts w:eastAsia="Times New Roman" w:cs="Times New Roman"/>
          <w:szCs w:val="24"/>
        </w:rPr>
        <w:t>κλείδι</w:t>
      </w:r>
      <w:r>
        <w:rPr>
          <w:rFonts w:eastAsia="Times New Roman" w:cs="Times New Roman"/>
          <w:szCs w:val="24"/>
        </w:rPr>
        <w:t>,</w:t>
      </w:r>
      <w:r w:rsidRPr="00C649AE">
        <w:rPr>
          <w:rFonts w:eastAsia="Times New Roman" w:cs="Times New Roman"/>
          <w:szCs w:val="24"/>
        </w:rPr>
        <w:t xml:space="preserve"> είναι απαίτηση και επιτακτική ανάγκη η </w:t>
      </w:r>
      <w:r>
        <w:rPr>
          <w:rFonts w:eastAsia="Times New Roman" w:cs="Times New Roman"/>
          <w:szCs w:val="24"/>
        </w:rPr>
        <w:t>ίδρυση Πανεπιστημιακής Σ</w:t>
      </w:r>
      <w:r w:rsidRPr="00C649AE">
        <w:rPr>
          <w:rFonts w:eastAsia="Times New Roman" w:cs="Times New Roman"/>
          <w:szCs w:val="24"/>
        </w:rPr>
        <w:t xml:space="preserve">χολής Αγρινίου και </w:t>
      </w:r>
      <w:r>
        <w:rPr>
          <w:rFonts w:eastAsia="Times New Roman" w:cs="Times New Roman"/>
          <w:szCs w:val="24"/>
        </w:rPr>
        <w:t>η ένταξη</w:t>
      </w:r>
      <w:r w:rsidRPr="00C649AE">
        <w:rPr>
          <w:rFonts w:eastAsia="Times New Roman" w:cs="Times New Roman"/>
          <w:szCs w:val="24"/>
        </w:rPr>
        <w:t xml:space="preserve"> </w:t>
      </w:r>
      <w:r>
        <w:rPr>
          <w:rFonts w:eastAsia="Times New Roman" w:cs="Times New Roman"/>
          <w:szCs w:val="24"/>
        </w:rPr>
        <w:t>σε αυτήν των σημερινών</w:t>
      </w:r>
      <w:r w:rsidRPr="00C649AE">
        <w:rPr>
          <w:rFonts w:eastAsia="Times New Roman" w:cs="Times New Roman"/>
          <w:szCs w:val="24"/>
        </w:rPr>
        <w:t xml:space="preserve"> τμημάτων</w:t>
      </w:r>
      <w:r>
        <w:rPr>
          <w:rFonts w:eastAsia="Times New Roman" w:cs="Times New Roman"/>
          <w:szCs w:val="24"/>
        </w:rPr>
        <w:t>, α</w:t>
      </w:r>
      <w:r w:rsidRPr="00C649AE">
        <w:rPr>
          <w:rFonts w:eastAsia="Times New Roman" w:cs="Times New Roman"/>
          <w:szCs w:val="24"/>
        </w:rPr>
        <w:t>γαπητέ Υπουργέ</w:t>
      </w:r>
      <w:r>
        <w:rPr>
          <w:rFonts w:eastAsia="Times New Roman" w:cs="Times New Roman"/>
          <w:szCs w:val="24"/>
        </w:rPr>
        <w:t>,</w:t>
      </w:r>
      <w:r w:rsidRPr="00C649AE">
        <w:rPr>
          <w:rFonts w:eastAsia="Times New Roman" w:cs="Times New Roman"/>
          <w:szCs w:val="24"/>
        </w:rPr>
        <w:t xml:space="preserve"> για την εύρυθμη λειτουργία </w:t>
      </w:r>
      <w:r>
        <w:rPr>
          <w:rFonts w:eastAsia="Times New Roman" w:cs="Times New Roman"/>
          <w:szCs w:val="24"/>
        </w:rPr>
        <w:t>της, καθώς και δημιουργία σ</w:t>
      </w:r>
      <w:r w:rsidRPr="00C649AE">
        <w:rPr>
          <w:rFonts w:eastAsia="Times New Roman" w:cs="Times New Roman"/>
          <w:szCs w:val="24"/>
        </w:rPr>
        <w:t>χολής Μεσολογγίου</w:t>
      </w:r>
      <w:r>
        <w:rPr>
          <w:rFonts w:eastAsia="Times New Roman" w:cs="Times New Roman"/>
          <w:szCs w:val="24"/>
        </w:rPr>
        <w:t>,</w:t>
      </w:r>
      <w:r w:rsidRPr="00C649AE">
        <w:rPr>
          <w:rFonts w:eastAsia="Times New Roman" w:cs="Times New Roman"/>
          <w:szCs w:val="24"/>
        </w:rPr>
        <w:t xml:space="preserve"> </w:t>
      </w:r>
      <w:r>
        <w:rPr>
          <w:rFonts w:eastAsia="Times New Roman" w:cs="Times New Roman"/>
          <w:szCs w:val="24"/>
        </w:rPr>
        <w:t>όπου θα ενταχθούν τα τμήματα</w:t>
      </w:r>
      <w:r w:rsidRPr="00C649AE">
        <w:rPr>
          <w:rFonts w:eastAsia="Times New Roman" w:cs="Times New Roman"/>
          <w:szCs w:val="24"/>
        </w:rPr>
        <w:t xml:space="preserve"> με ελ</w:t>
      </w:r>
      <w:r w:rsidRPr="00C649AE">
        <w:rPr>
          <w:rFonts w:eastAsia="Times New Roman" w:cs="Times New Roman"/>
          <w:szCs w:val="24"/>
        </w:rPr>
        <w:t xml:space="preserve">κυστικά αντικείμενα λειτουργίας </w:t>
      </w:r>
      <w:r>
        <w:rPr>
          <w:rFonts w:eastAsia="Times New Roman" w:cs="Times New Roman"/>
          <w:szCs w:val="24"/>
        </w:rPr>
        <w:t>στις άρτιες εγκαταστάσεις του.</w:t>
      </w:r>
    </w:p>
    <w:p w14:paraId="6B14F2EE" w14:textId="77777777" w:rsidR="004965E6" w:rsidRDefault="004D430C">
      <w:pPr>
        <w:spacing w:line="600" w:lineRule="auto"/>
        <w:ind w:firstLine="720"/>
        <w:jc w:val="both"/>
        <w:rPr>
          <w:rFonts w:eastAsia="Times New Roman" w:cs="Times New Roman"/>
          <w:szCs w:val="24"/>
        </w:rPr>
      </w:pPr>
      <w:r w:rsidRPr="00C649AE">
        <w:rPr>
          <w:rFonts w:eastAsia="Times New Roman" w:cs="Times New Roman"/>
          <w:szCs w:val="24"/>
        </w:rPr>
        <w:t>Κύριε Υπουργέ</w:t>
      </w:r>
      <w:r>
        <w:rPr>
          <w:rFonts w:eastAsia="Times New Roman" w:cs="Times New Roman"/>
          <w:szCs w:val="24"/>
        </w:rPr>
        <w:t>, συζητούμε ένα</w:t>
      </w:r>
      <w:r w:rsidRPr="00C649AE">
        <w:rPr>
          <w:rFonts w:eastAsia="Times New Roman" w:cs="Times New Roman"/>
          <w:szCs w:val="24"/>
        </w:rPr>
        <w:t xml:space="preserve"> νομοσχέδιο που χαρακτηρίζεται από προχειρότητα</w:t>
      </w:r>
      <w:r>
        <w:rPr>
          <w:rFonts w:eastAsia="Times New Roman" w:cs="Times New Roman"/>
          <w:szCs w:val="24"/>
        </w:rPr>
        <w:t>. Δ</w:t>
      </w:r>
      <w:r w:rsidRPr="00C649AE">
        <w:rPr>
          <w:rFonts w:eastAsia="Times New Roman" w:cs="Times New Roman"/>
          <w:szCs w:val="24"/>
        </w:rPr>
        <w:t xml:space="preserve">ημιουργεί αβεβαιότητα στους φοιτητές και αποφοίτους και θέτει σε κίνδυνο τα επαγγελματικά </w:t>
      </w:r>
      <w:r>
        <w:rPr>
          <w:rFonts w:eastAsia="Times New Roman" w:cs="Times New Roman"/>
          <w:szCs w:val="24"/>
        </w:rPr>
        <w:t>τους δικαιώματα.</w:t>
      </w:r>
      <w:r w:rsidRPr="00C649AE">
        <w:rPr>
          <w:rFonts w:eastAsia="Times New Roman" w:cs="Times New Roman"/>
          <w:szCs w:val="24"/>
        </w:rPr>
        <w:t xml:space="preserve"> </w:t>
      </w:r>
      <w:r>
        <w:rPr>
          <w:rFonts w:eastAsia="Times New Roman" w:cs="Times New Roman"/>
          <w:szCs w:val="24"/>
        </w:rPr>
        <w:t>Ν</w:t>
      </w:r>
      <w:r w:rsidRPr="00C649AE">
        <w:rPr>
          <w:rFonts w:eastAsia="Times New Roman" w:cs="Times New Roman"/>
          <w:szCs w:val="24"/>
        </w:rPr>
        <w:t>α αναφε</w:t>
      </w:r>
      <w:r w:rsidRPr="00C649AE">
        <w:rPr>
          <w:rFonts w:eastAsia="Times New Roman" w:cs="Times New Roman"/>
          <w:szCs w:val="24"/>
        </w:rPr>
        <w:t>ρθώ</w:t>
      </w:r>
      <w:r>
        <w:rPr>
          <w:rFonts w:eastAsia="Times New Roman" w:cs="Times New Roman"/>
          <w:szCs w:val="24"/>
        </w:rPr>
        <w:t>,</w:t>
      </w:r>
      <w:r w:rsidRPr="00C649AE">
        <w:rPr>
          <w:rFonts w:eastAsia="Times New Roman" w:cs="Times New Roman"/>
          <w:szCs w:val="24"/>
        </w:rPr>
        <w:t xml:space="preserve"> για παράδειγμα</w:t>
      </w:r>
      <w:r>
        <w:rPr>
          <w:rFonts w:eastAsia="Times New Roman" w:cs="Times New Roman"/>
          <w:szCs w:val="24"/>
        </w:rPr>
        <w:t>,</w:t>
      </w:r>
      <w:r w:rsidRPr="00C649AE">
        <w:rPr>
          <w:rFonts w:eastAsia="Times New Roman" w:cs="Times New Roman"/>
          <w:szCs w:val="24"/>
        </w:rPr>
        <w:t xml:space="preserve"> </w:t>
      </w:r>
      <w:r>
        <w:rPr>
          <w:rFonts w:eastAsia="Times New Roman" w:cs="Times New Roman"/>
          <w:szCs w:val="24"/>
        </w:rPr>
        <w:t>στην περίπτωση της Άμφισσας,</w:t>
      </w:r>
      <w:r w:rsidRPr="00C649AE">
        <w:rPr>
          <w:rFonts w:eastAsia="Times New Roman" w:cs="Times New Roman"/>
          <w:szCs w:val="24"/>
        </w:rPr>
        <w:t xml:space="preserve"> όπου το </w:t>
      </w:r>
      <w:r>
        <w:rPr>
          <w:rFonts w:eastAsia="Times New Roman" w:cs="Times New Roman"/>
          <w:szCs w:val="24"/>
        </w:rPr>
        <w:t>Τ</w:t>
      </w:r>
      <w:r w:rsidRPr="00C649AE">
        <w:rPr>
          <w:rFonts w:eastAsia="Times New Roman" w:cs="Times New Roman"/>
          <w:szCs w:val="24"/>
        </w:rPr>
        <w:t xml:space="preserve">μήμα </w:t>
      </w:r>
      <w:r>
        <w:rPr>
          <w:rFonts w:eastAsia="Times New Roman" w:cs="Times New Roman"/>
          <w:szCs w:val="24"/>
        </w:rPr>
        <w:t>Αγροτικού</w:t>
      </w:r>
      <w:r w:rsidRPr="00C649AE">
        <w:rPr>
          <w:rFonts w:eastAsia="Times New Roman" w:cs="Times New Roman"/>
          <w:szCs w:val="24"/>
        </w:rPr>
        <w:t xml:space="preserve"> Τουρισμού </w:t>
      </w:r>
      <w:r>
        <w:rPr>
          <w:rFonts w:eastAsia="Times New Roman" w:cs="Times New Roman"/>
          <w:szCs w:val="24"/>
        </w:rPr>
        <w:t>που επρόκειτο να</w:t>
      </w:r>
      <w:r w:rsidRPr="00C649AE">
        <w:rPr>
          <w:rFonts w:eastAsia="Times New Roman" w:cs="Times New Roman"/>
          <w:szCs w:val="24"/>
        </w:rPr>
        <w:t xml:space="preserve"> ιδρυθεί με βάση τη διαβούλευση</w:t>
      </w:r>
      <w:r>
        <w:rPr>
          <w:rFonts w:eastAsia="Times New Roman" w:cs="Times New Roman"/>
          <w:szCs w:val="24"/>
        </w:rPr>
        <w:t>,</w:t>
      </w:r>
      <w:r w:rsidRPr="00C649AE">
        <w:rPr>
          <w:rFonts w:eastAsia="Times New Roman" w:cs="Times New Roman"/>
          <w:szCs w:val="24"/>
        </w:rPr>
        <w:t xml:space="preserve"> τελικά </w:t>
      </w:r>
      <w:r>
        <w:rPr>
          <w:rFonts w:eastAsia="Times New Roman" w:cs="Times New Roman"/>
          <w:szCs w:val="24"/>
        </w:rPr>
        <w:t>δεν περιλαμβάνεται</w:t>
      </w:r>
      <w:r w:rsidRPr="00C649AE">
        <w:rPr>
          <w:rFonts w:eastAsia="Times New Roman" w:cs="Times New Roman"/>
          <w:szCs w:val="24"/>
        </w:rPr>
        <w:t xml:space="preserve"> στο σχέδιο νόμου</w:t>
      </w:r>
      <w:r>
        <w:rPr>
          <w:rFonts w:eastAsia="Times New Roman" w:cs="Times New Roman"/>
          <w:szCs w:val="24"/>
        </w:rPr>
        <w:t>.</w:t>
      </w:r>
      <w:r w:rsidRPr="00C649AE">
        <w:rPr>
          <w:rFonts w:eastAsia="Times New Roman" w:cs="Times New Roman"/>
          <w:szCs w:val="24"/>
        </w:rPr>
        <w:t xml:space="preserve"> </w:t>
      </w:r>
    </w:p>
    <w:p w14:paraId="6B14F2EF"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Ταυτόχρονα κατα</w:t>
      </w:r>
      <w:r w:rsidRPr="009B04B5">
        <w:rPr>
          <w:rFonts w:eastAsia="Times New Roman"/>
          <w:color w:val="222222"/>
          <w:szCs w:val="24"/>
          <w:shd w:val="clear" w:color="auto" w:fill="FFFFFF"/>
        </w:rPr>
        <w:t>ργείτε το Τμήμα Διοίκησης, Οικονομίας και Επικοινωνίας Πολιτιστ</w:t>
      </w:r>
      <w:r w:rsidRPr="009B04B5">
        <w:rPr>
          <w:rFonts w:eastAsia="Times New Roman"/>
          <w:color w:val="222222"/>
          <w:szCs w:val="24"/>
          <w:shd w:val="clear" w:color="auto" w:fill="FFFFFF"/>
        </w:rPr>
        <w:t>ικών και Τουριστικών Μονάδων, χωρίς βέβαια να διασφαλίζεται η ομαλότητα και η ολοκλήρωση των σπουδών των φοιτητών και η ισχύς βέβαια του πτυχίου τους.</w:t>
      </w:r>
    </w:p>
    <w:p w14:paraId="6B14F2F0"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στηρίζουμε </w:t>
      </w:r>
      <w:r>
        <w:rPr>
          <w:rFonts w:eastAsia="Times New Roman"/>
          <w:color w:val="222222"/>
          <w:szCs w:val="24"/>
          <w:shd w:val="clear" w:color="auto" w:fill="FFFFFF"/>
        </w:rPr>
        <w:t>-</w:t>
      </w:r>
      <w:r>
        <w:rPr>
          <w:rFonts w:eastAsia="Times New Roman"/>
          <w:color w:val="222222"/>
          <w:szCs w:val="24"/>
          <w:shd w:val="clear" w:color="auto" w:fill="FFFFFF"/>
        </w:rPr>
        <w:t xml:space="preserve">και αποτελεί πάγια θέση </w:t>
      </w:r>
      <w:r>
        <w:rPr>
          <w:rFonts w:eastAsia="Times New Roman"/>
          <w:color w:val="222222"/>
          <w:szCs w:val="24"/>
          <w:shd w:val="clear" w:color="auto" w:fill="FFFFFF"/>
        </w:rPr>
        <w:t>μας-</w:t>
      </w:r>
      <w:r>
        <w:rPr>
          <w:rFonts w:eastAsia="Times New Roman"/>
          <w:color w:val="222222"/>
          <w:szCs w:val="24"/>
          <w:shd w:val="clear" w:color="auto" w:fill="FFFFFF"/>
        </w:rPr>
        <w:t xml:space="preserve"> </w:t>
      </w:r>
      <w:r>
        <w:rPr>
          <w:rFonts w:eastAsia="Times New Roman"/>
          <w:color w:val="222222"/>
          <w:szCs w:val="24"/>
          <w:shd w:val="clear" w:color="auto" w:fill="FFFFFF"/>
        </w:rPr>
        <w:t>τ</w:t>
      </w:r>
      <w:r>
        <w:rPr>
          <w:rFonts w:eastAsia="Times New Roman"/>
          <w:color w:val="222222"/>
          <w:szCs w:val="24"/>
          <w:shd w:val="clear" w:color="auto" w:fill="FFFFFF"/>
        </w:rPr>
        <w:t xml:space="preserve">η μείωση του αριθμού των μαθητών </w:t>
      </w:r>
      <w:r>
        <w:rPr>
          <w:rFonts w:eastAsia="Times New Roman"/>
          <w:color w:val="222222"/>
          <w:szCs w:val="24"/>
          <w:shd w:val="clear" w:color="auto" w:fill="FFFFFF"/>
        </w:rPr>
        <w:t>ανά εκπαιδευτικό. Όλοι γνωρίζουμε ότι οι εγγραφές κατ’ έτος μειώνονται σταθερά</w:t>
      </w:r>
      <w:r>
        <w:rPr>
          <w:rFonts w:eastAsia="Times New Roman"/>
          <w:color w:val="222222"/>
          <w:szCs w:val="24"/>
          <w:shd w:val="clear" w:color="auto" w:fill="FFFFFF"/>
        </w:rPr>
        <w:t>,</w:t>
      </w:r>
      <w:r>
        <w:rPr>
          <w:rFonts w:eastAsia="Times New Roman"/>
          <w:color w:val="222222"/>
          <w:szCs w:val="24"/>
          <w:shd w:val="clear" w:color="auto" w:fill="FFFFFF"/>
        </w:rPr>
        <w:t xml:space="preserve"> λόγω της υπογεννητικότητας. Το δημογραφικό πρόβλημα, αγαπητοί συνάδελφοι, στη χώρα μας είναι τεράστιο. Επομένως, η μείωση του μαθητικού δυναμικού είναι αναπόφευκτη, και μας κρο</w:t>
      </w:r>
      <w:r>
        <w:rPr>
          <w:rFonts w:eastAsia="Times New Roman"/>
          <w:color w:val="222222"/>
          <w:szCs w:val="24"/>
          <w:shd w:val="clear" w:color="auto" w:fill="FFFFFF"/>
        </w:rPr>
        <w:t xml:space="preserve">ύει τον κώδωνα του κινδύνου για τον πληθυσμό της χώρας, ο οποίος γηράσκει. Απαιτείται, λοιπόν, στήριξη της οικογένειας, στήριξη της πολύτεκνης οικογένειας, στήριξη της </w:t>
      </w:r>
      <w:proofErr w:type="spellStart"/>
      <w:r>
        <w:rPr>
          <w:rFonts w:eastAsia="Times New Roman"/>
          <w:color w:val="222222"/>
          <w:szCs w:val="24"/>
          <w:shd w:val="clear" w:color="auto" w:fill="FFFFFF"/>
        </w:rPr>
        <w:t>τρίτεκνης</w:t>
      </w:r>
      <w:proofErr w:type="spellEnd"/>
      <w:r>
        <w:rPr>
          <w:rFonts w:eastAsia="Times New Roman"/>
          <w:color w:val="222222"/>
          <w:szCs w:val="24"/>
          <w:shd w:val="clear" w:color="auto" w:fill="FFFFFF"/>
        </w:rPr>
        <w:t xml:space="preserve"> οικογένειας, όχι αύριο, αλλά σήμερα.</w:t>
      </w:r>
    </w:p>
    <w:p w14:paraId="6B14F2F1"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μείωση του αριθμού των μαθητών ανά τμήμ</w:t>
      </w:r>
      <w:r>
        <w:rPr>
          <w:rFonts w:eastAsia="Times New Roman"/>
          <w:color w:val="222222"/>
          <w:szCs w:val="24"/>
          <w:shd w:val="clear" w:color="auto" w:fill="FFFFFF"/>
        </w:rPr>
        <w:t xml:space="preserve">α θα πρέπει να συνδυαστεί, αγαπητέ κύριε Υπουργέ, και με τη μέριμνα για σχολική στέγη. Μιλήσατε για δεκαπέντε χιλιάδες διορισμούς. Ουδείς λέει «όχι». Οι λειτουργικές ανάγκες των σχολείων όλων των βαθμίδων είναι, όμως, αρκετά περισσότερες. Μάλιστα, αν αυτό </w:t>
      </w:r>
      <w:r>
        <w:rPr>
          <w:rFonts w:eastAsia="Times New Roman"/>
          <w:color w:val="222222"/>
          <w:szCs w:val="24"/>
          <w:shd w:val="clear" w:color="auto" w:fill="FFFFFF"/>
        </w:rPr>
        <w:lastRenderedPageBreak/>
        <w:t>συνδεθεί με την παραμονή στην υπηρεσία των εκπαιδευτικών μέχρι τα εξήντα επτά έτη ή σαράντα χρόνια υπηρεσίας, αντιλαμβάνεται κανείς τα λειτουργικά κενά</w:t>
      </w:r>
      <w:r>
        <w:rPr>
          <w:rFonts w:eastAsia="Times New Roman"/>
          <w:color w:val="222222"/>
          <w:szCs w:val="24"/>
          <w:shd w:val="clear" w:color="auto" w:fill="FFFFFF"/>
        </w:rPr>
        <w:t>,</w:t>
      </w:r>
      <w:r>
        <w:rPr>
          <w:rFonts w:eastAsia="Times New Roman"/>
          <w:color w:val="222222"/>
          <w:szCs w:val="24"/>
          <w:shd w:val="clear" w:color="auto" w:fill="FFFFFF"/>
        </w:rPr>
        <w:t xml:space="preserve"> που κάθε χρόνο θα αυξάνονται.</w:t>
      </w:r>
    </w:p>
    <w:p w14:paraId="6B14F2F2"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μήπως ήρθε η ώρα να μιλήσουμε σε αυτή την Αίθουσα για το σ</w:t>
      </w:r>
      <w:r>
        <w:rPr>
          <w:rFonts w:eastAsia="Times New Roman"/>
          <w:color w:val="222222"/>
          <w:szCs w:val="24"/>
          <w:shd w:val="clear" w:color="auto" w:fill="FFFFFF"/>
        </w:rPr>
        <w:t>υνταξιοδοτικό των εκπαιδευτικών; Μήπως πρέπει να ανανεώσουμε το εκπαιδευτικό μας προσωπικό με κίνητρα εξόδου, όπως τα τριάντα πέντε πλήρη έτη υπηρεσίας στην εκπαίδευση; Μήπως πρέπει να επαναξιολογηθεί η διαδικασία των μετατάξεων, δίνοντας τη δυνατότητα στο</w:t>
      </w:r>
      <w:r>
        <w:rPr>
          <w:rFonts w:eastAsia="Times New Roman"/>
          <w:color w:val="222222"/>
          <w:szCs w:val="24"/>
          <w:shd w:val="clear" w:color="auto" w:fill="FFFFFF"/>
        </w:rPr>
        <w:t>υς εκπαιδευτικούς, αν το επιθυμούν, να μεταταχθούν; Είναι ερωτήματα που χρήζουν απάντησης.</w:t>
      </w:r>
    </w:p>
    <w:p w14:paraId="6B14F2F3"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Έρχομαι στην τροπολογία για τη διατροφική αγωγή στο ολοήμερο σχολείο. Τη χαιρετίζω και τη βλέπω θετικά. Συμφωνώ με τους συναδέλφους που την κατέθεσαν. Άλλωστε, αυτή </w:t>
      </w:r>
      <w:r>
        <w:rPr>
          <w:rFonts w:eastAsia="Times New Roman"/>
          <w:color w:val="222222"/>
          <w:szCs w:val="24"/>
          <w:shd w:val="clear" w:color="auto" w:fill="FFFFFF"/>
        </w:rPr>
        <w:t>η τροπολογία θα συμβάλλει στην καταπολέμηση της  παχυσαρκίας στα παιδιά.</w:t>
      </w:r>
    </w:p>
    <w:p w14:paraId="6B14F2F4"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Κυρίες και κύριοι συνάδελφοι, η τροπολογία για τις προσλήψεις δημιουργεί ζητήματα και δεν δίνει λύσεις. Να καταδικάσω, βέβαια, τον βίαιο τρόπο με τον οποίον αντιμετωπίστηκαν οι διαδηλ</w:t>
      </w:r>
      <w:r>
        <w:rPr>
          <w:rFonts w:eastAsia="Times New Roman"/>
          <w:color w:val="222222"/>
          <w:szCs w:val="24"/>
          <w:shd w:val="clear" w:color="auto" w:fill="FFFFFF"/>
        </w:rPr>
        <w:t xml:space="preserve">ωτές εκπαιδευτικοί. Δεν αρμόζει στο λειτούργημά τους, στην προσφορά τους στα παιδιά μας και στους αγώνες τους για τη </w:t>
      </w:r>
      <w:r>
        <w:rPr>
          <w:rFonts w:eastAsia="Times New Roman"/>
          <w:color w:val="222222"/>
          <w:szCs w:val="24"/>
          <w:shd w:val="clear" w:color="auto" w:fill="FFFFFF"/>
        </w:rPr>
        <w:t>δ</w:t>
      </w:r>
      <w:r>
        <w:rPr>
          <w:rFonts w:eastAsia="Times New Roman"/>
          <w:color w:val="222222"/>
          <w:szCs w:val="24"/>
          <w:shd w:val="clear" w:color="auto" w:fill="FFFFFF"/>
        </w:rPr>
        <w:t>ημοκρατία στον τόπο μας.</w:t>
      </w:r>
    </w:p>
    <w:p w14:paraId="6B14F2F5"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Λέμε «ναι» στις προσλήψεις, είναι όμως άδικο το σύστημα το οποίο προτείνετε. Για εμάς υπάρχει, αγαπητέ Υπουργέ, μ</w:t>
      </w:r>
      <w:r>
        <w:rPr>
          <w:rFonts w:eastAsia="Times New Roman"/>
          <w:color w:val="222222"/>
          <w:szCs w:val="24"/>
          <w:shd w:val="clear" w:color="auto" w:fill="FFFFFF"/>
        </w:rPr>
        <w:t xml:space="preserve">ία αδιαπραγμάτευτη αρχή: Η προσμέτρηση του συνόλου της προϋπηρεσίας των αναπληρωτών και η επιτυχία στον διαγωνισμό του ΑΣΕΠ. Δεν μπορεί η </w:t>
      </w:r>
      <w:r>
        <w:rPr>
          <w:rFonts w:eastAsia="Times New Roman"/>
          <w:color w:val="222222"/>
          <w:szCs w:val="24"/>
          <w:shd w:val="clear" w:color="auto" w:fill="FFFFFF"/>
        </w:rPr>
        <w:t>π</w:t>
      </w:r>
      <w:r>
        <w:rPr>
          <w:rFonts w:eastAsia="Times New Roman"/>
          <w:color w:val="222222"/>
          <w:szCs w:val="24"/>
          <w:shd w:val="clear" w:color="auto" w:fill="FFFFFF"/>
        </w:rPr>
        <w:t>ολιτεία να αδικεί αναδρομικά τους εκπαιδευτικούς</w:t>
      </w:r>
      <w:r>
        <w:rPr>
          <w:rFonts w:eastAsia="Times New Roman"/>
          <w:color w:val="222222"/>
          <w:szCs w:val="24"/>
          <w:shd w:val="clear" w:color="auto" w:fill="FFFFFF"/>
        </w:rPr>
        <w:t>,</w:t>
      </w:r>
      <w:r>
        <w:rPr>
          <w:rFonts w:eastAsia="Times New Roman"/>
          <w:color w:val="222222"/>
          <w:szCs w:val="24"/>
          <w:shd w:val="clear" w:color="auto" w:fill="FFFFFF"/>
        </w:rPr>
        <w:t xml:space="preserve"> που έχουν υποστεί τα πάνδεινα, τις συνέπειες της αδιοριστίας, που έ</w:t>
      </w:r>
      <w:r>
        <w:rPr>
          <w:rFonts w:eastAsia="Times New Roman"/>
          <w:color w:val="222222"/>
          <w:szCs w:val="24"/>
          <w:shd w:val="clear" w:color="auto" w:fill="FFFFFF"/>
        </w:rPr>
        <w:t>χουν βρεθεί στις εσχατιές της χώρας μας για να μαζέψουν μόρια και προϋπηρεσία, τους εκπαιδευτικούς που δεν έχουν την οικονομική δυνατότητα για μεταπτυχιακές σπουδές, εκπαιδευτικούς</w:t>
      </w:r>
      <w:r>
        <w:rPr>
          <w:rFonts w:eastAsia="Times New Roman"/>
          <w:color w:val="222222"/>
          <w:szCs w:val="24"/>
          <w:shd w:val="clear" w:color="auto" w:fill="FFFFFF"/>
        </w:rPr>
        <w:t>,</w:t>
      </w:r>
      <w:r>
        <w:rPr>
          <w:rFonts w:eastAsia="Times New Roman"/>
          <w:color w:val="222222"/>
          <w:szCs w:val="24"/>
          <w:shd w:val="clear" w:color="auto" w:fill="FFFFFF"/>
        </w:rPr>
        <w:t xml:space="preserve"> που είναι πλέον σήμερα πενήντα ετών και εργάζονται ανά την ελληνική επικρά</w:t>
      </w:r>
      <w:r>
        <w:rPr>
          <w:rFonts w:eastAsia="Times New Roman"/>
          <w:color w:val="222222"/>
          <w:szCs w:val="24"/>
          <w:shd w:val="clear" w:color="auto" w:fill="FFFFFF"/>
        </w:rPr>
        <w:t>τεια ως αναπληρω</w:t>
      </w:r>
      <w:r>
        <w:rPr>
          <w:rFonts w:eastAsia="Times New Roman"/>
          <w:color w:val="222222"/>
          <w:szCs w:val="24"/>
          <w:shd w:val="clear" w:color="auto" w:fill="FFFFFF"/>
        </w:rPr>
        <w:lastRenderedPageBreak/>
        <w:t>τές επί δεκαπέντε έτη και σήμερα τους καταδικάζουμε σε αδιοριστία λόγω του πλαφόν που βάζουμε στην προϋπηρεσία και λόγω της έλλειψης των μεταπτυχιακών και διδακτορικών.</w:t>
      </w:r>
    </w:p>
    <w:p w14:paraId="6B14F2F6"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 αυτό, κύριε Υπουργέ, πρέπει να το δείτε ως μεταβατικό στάδιο. Όλοι </w:t>
      </w:r>
      <w:r>
        <w:rPr>
          <w:rFonts w:eastAsia="Times New Roman"/>
          <w:color w:val="222222"/>
          <w:szCs w:val="24"/>
          <w:shd w:val="clear" w:color="auto" w:fill="FFFFFF"/>
        </w:rPr>
        <w:t xml:space="preserve">στην </w:t>
      </w:r>
      <w:r>
        <w:rPr>
          <w:rFonts w:eastAsia="Times New Roman"/>
          <w:color w:val="222222"/>
          <w:szCs w:val="24"/>
          <w:shd w:val="clear" w:color="auto" w:fill="FFFFFF"/>
        </w:rPr>
        <w:t>ε</w:t>
      </w:r>
      <w:r>
        <w:rPr>
          <w:rFonts w:eastAsia="Times New Roman"/>
          <w:color w:val="222222"/>
          <w:szCs w:val="24"/>
          <w:shd w:val="clear" w:color="auto" w:fill="FFFFFF"/>
        </w:rPr>
        <w:t xml:space="preserve">πιτροπή συμφωνήσαμε για την ανάγκη αύξησης της </w:t>
      </w:r>
      <w:proofErr w:type="spellStart"/>
      <w:r>
        <w:rPr>
          <w:rFonts w:eastAsia="Times New Roman"/>
          <w:color w:val="222222"/>
          <w:szCs w:val="24"/>
          <w:shd w:val="clear" w:color="auto" w:fill="FFFFFF"/>
        </w:rPr>
        <w:t>μοριοδότησης</w:t>
      </w:r>
      <w:proofErr w:type="spellEnd"/>
      <w:r>
        <w:rPr>
          <w:rFonts w:eastAsia="Times New Roman"/>
          <w:color w:val="222222"/>
          <w:szCs w:val="24"/>
          <w:shd w:val="clear" w:color="auto" w:fill="FFFFFF"/>
        </w:rPr>
        <w:t xml:space="preserve"> του βασικού πτυχίου. Κύριε Υπουργέ, με τη ρύθμιση που φέρνετε δεν υπάρχει ουσιαστική μέριμνα για τις ευαίσθητες κοινωνικές ομάδες,...</w:t>
      </w:r>
    </w:p>
    <w:p w14:paraId="6B14F2F7" w14:textId="77777777" w:rsidR="004965E6" w:rsidRDefault="004D430C">
      <w:pPr>
        <w:spacing w:line="600" w:lineRule="auto"/>
        <w:ind w:firstLine="720"/>
        <w:jc w:val="both"/>
        <w:rPr>
          <w:rFonts w:eastAsia="Times New Roman"/>
          <w:color w:val="222222"/>
          <w:szCs w:val="24"/>
          <w:shd w:val="clear" w:color="auto" w:fill="FFFFFF"/>
        </w:rPr>
      </w:pPr>
      <w:r w:rsidRPr="00BD62EE">
        <w:rPr>
          <w:rFonts w:eastAsia="Times New Roman"/>
          <w:b/>
          <w:color w:val="222222"/>
          <w:szCs w:val="24"/>
          <w:shd w:val="clear" w:color="auto" w:fill="FFFFFF"/>
        </w:rPr>
        <w:t>ΠΡΟΕΔΡΕΥΩΝ (Μάριος Γεωργιάδης):</w:t>
      </w:r>
      <w:r>
        <w:rPr>
          <w:rFonts w:eastAsia="Times New Roman"/>
          <w:color w:val="222222"/>
          <w:szCs w:val="24"/>
          <w:shd w:val="clear" w:color="auto" w:fill="FFFFFF"/>
        </w:rPr>
        <w:t xml:space="preserve"> Κύριε Κωνσταντόπουλε, σα</w:t>
      </w:r>
      <w:r>
        <w:rPr>
          <w:rFonts w:eastAsia="Times New Roman"/>
          <w:color w:val="222222"/>
          <w:szCs w:val="24"/>
          <w:shd w:val="clear" w:color="auto" w:fill="FFFFFF"/>
        </w:rPr>
        <w:t>ς παρακαλώ πολύ, τελειώνετε.</w:t>
      </w:r>
    </w:p>
    <w:p w14:paraId="6B14F2F8"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 </w:t>
      </w:r>
      <w:r w:rsidRPr="00BD62EE">
        <w:rPr>
          <w:rFonts w:eastAsia="Times New Roman"/>
          <w:b/>
          <w:color w:val="222222"/>
          <w:szCs w:val="24"/>
          <w:shd w:val="clear" w:color="auto" w:fill="FFFFFF"/>
        </w:rPr>
        <w:t>ΔΗΜΗΤΡΙΟΣ ΚΩΝΣΤΑΝΤΟΠΟΥΛΟΣ:</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...για τους πολυτέκνους και τους </w:t>
      </w:r>
      <w:proofErr w:type="spellStart"/>
      <w:r>
        <w:rPr>
          <w:rFonts w:eastAsia="Times New Roman"/>
          <w:color w:val="222222"/>
          <w:szCs w:val="24"/>
          <w:shd w:val="clear" w:color="auto" w:fill="FFFFFF"/>
        </w:rPr>
        <w:t>τριτέκνους</w:t>
      </w:r>
      <w:proofErr w:type="spellEnd"/>
      <w:r>
        <w:rPr>
          <w:rFonts w:eastAsia="Times New Roman"/>
          <w:color w:val="222222"/>
          <w:szCs w:val="24"/>
          <w:shd w:val="clear" w:color="auto" w:fill="FFFFFF"/>
        </w:rPr>
        <w:t xml:space="preserve"> και ταυτόχρονα</w:t>
      </w:r>
      <w:r>
        <w:rPr>
          <w:rFonts w:eastAsia="Times New Roman"/>
          <w:color w:val="222222"/>
          <w:szCs w:val="24"/>
          <w:shd w:val="clear" w:color="auto" w:fill="FFFFFF"/>
        </w:rPr>
        <w:t>,</w:t>
      </w:r>
      <w:r>
        <w:rPr>
          <w:rFonts w:eastAsia="Times New Roman"/>
          <w:color w:val="222222"/>
          <w:szCs w:val="24"/>
          <w:shd w:val="clear" w:color="auto" w:fill="FFFFFF"/>
        </w:rPr>
        <w:t xml:space="preserve"> καταργείται η αυξημένη </w:t>
      </w:r>
      <w:proofErr w:type="spellStart"/>
      <w:r>
        <w:rPr>
          <w:rFonts w:eastAsia="Times New Roman"/>
          <w:color w:val="222222"/>
          <w:szCs w:val="24"/>
          <w:shd w:val="clear" w:color="auto" w:fill="FFFFFF"/>
        </w:rPr>
        <w:t>μοριοδότηση</w:t>
      </w:r>
      <w:proofErr w:type="spellEnd"/>
      <w:r>
        <w:rPr>
          <w:rFonts w:eastAsia="Times New Roman"/>
          <w:color w:val="222222"/>
          <w:szCs w:val="24"/>
          <w:shd w:val="clear" w:color="auto" w:fill="FFFFFF"/>
        </w:rPr>
        <w:t xml:space="preserve"> στα δυσπρόσιτα σχολεία, η οποία δόθηκε επί υπουργίας Ανδρέα Λοβέρδου και εξασφαλίζει τη λειτουργία των σ</w:t>
      </w:r>
      <w:r>
        <w:rPr>
          <w:rFonts w:eastAsia="Times New Roman"/>
          <w:color w:val="222222"/>
          <w:szCs w:val="24"/>
          <w:shd w:val="clear" w:color="auto" w:fill="FFFFFF"/>
        </w:rPr>
        <w:t>χολείων στα μικρά νησιά και στα απομακρυσμένα χωριά.</w:t>
      </w:r>
    </w:p>
    <w:p w14:paraId="6B14F2F9"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(Μάριος Γεωργιάδης): </w:t>
      </w:r>
      <w:r>
        <w:rPr>
          <w:rFonts w:eastAsia="Times New Roman"/>
          <w:color w:val="222222"/>
          <w:szCs w:val="24"/>
          <w:shd w:val="clear" w:color="auto" w:fill="FFFFFF"/>
        </w:rPr>
        <w:t>Ολοκληρώστε, σας παρακαλώ.</w:t>
      </w:r>
    </w:p>
    <w:p w14:paraId="6B14F2FA"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ΔΗΜΗΤΡΙΟΣ ΚΩΝΣΤΑΝΤΟΠΟΥΛΟΣ:</w:t>
      </w:r>
      <w:r>
        <w:rPr>
          <w:rFonts w:eastAsia="Times New Roman"/>
          <w:color w:val="222222"/>
          <w:szCs w:val="24"/>
          <w:shd w:val="clear" w:color="auto" w:fill="FFFFFF"/>
        </w:rPr>
        <w:t xml:space="preserve"> Κλείνω. </w:t>
      </w:r>
    </w:p>
    <w:p w14:paraId="6B14F2FB"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Επιπρόσθετα, αναφέρω την παραβίαση του ν.4440/2016 ως προς τη </w:t>
      </w:r>
      <w:proofErr w:type="spellStart"/>
      <w:r>
        <w:rPr>
          <w:rFonts w:eastAsia="Times New Roman"/>
          <w:color w:val="222222"/>
          <w:szCs w:val="24"/>
          <w:shd w:val="clear" w:color="auto" w:fill="FFFFFF"/>
        </w:rPr>
        <w:t>μοριοδότηση</w:t>
      </w:r>
      <w:proofErr w:type="spellEnd"/>
      <w:r>
        <w:rPr>
          <w:rFonts w:eastAsia="Times New Roman"/>
          <w:color w:val="222222"/>
          <w:szCs w:val="24"/>
          <w:shd w:val="clear" w:color="auto" w:fill="FFFFFF"/>
        </w:rPr>
        <w:t xml:space="preserve"> των εκπαιδευτικών </w:t>
      </w:r>
      <w:proofErr w:type="spellStart"/>
      <w:r>
        <w:rPr>
          <w:rFonts w:eastAsia="Times New Roman"/>
          <w:color w:val="222222"/>
          <w:szCs w:val="24"/>
          <w:shd w:val="clear" w:color="auto" w:fill="FFFFFF"/>
        </w:rPr>
        <w:t>ΑμΕΑ</w:t>
      </w:r>
      <w:proofErr w:type="spellEnd"/>
      <w:r>
        <w:rPr>
          <w:rFonts w:eastAsia="Times New Roman"/>
          <w:color w:val="222222"/>
          <w:szCs w:val="24"/>
          <w:shd w:val="clear" w:color="auto" w:fill="FFFFFF"/>
        </w:rPr>
        <w:t xml:space="preserve"> και την ενοποίηση της προϋπηρεσίας της γενικής και ειδικής αγωγής.</w:t>
      </w:r>
    </w:p>
    <w:p w14:paraId="6B14F2FC"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Κλείνοντας</w:t>
      </w:r>
      <w:r>
        <w:rPr>
          <w:rFonts w:eastAsia="Times New Roman"/>
          <w:color w:val="222222"/>
          <w:szCs w:val="24"/>
          <w:shd w:val="clear" w:color="auto" w:fill="FFFFFF"/>
        </w:rPr>
        <w:t>,</w:t>
      </w:r>
      <w:r>
        <w:rPr>
          <w:rFonts w:eastAsia="Times New Roman"/>
          <w:color w:val="222222"/>
          <w:szCs w:val="24"/>
          <w:shd w:val="clear" w:color="auto" w:fill="FFFFFF"/>
        </w:rPr>
        <w:t xml:space="preserve"> θα ήθελα να κάνω μία αναφορά στα διετή προγράμματα κατάρτισης των αποφοίτων ΕΠΑΛ στα ΑΕΙ, ώστε να αποκτήσουν επαγγελματικά δικαιώματα. Το ψηφίσαμε το καλοκαίρι του 2018 και συμ</w:t>
      </w:r>
      <w:r>
        <w:rPr>
          <w:rFonts w:eastAsia="Times New Roman"/>
          <w:color w:val="222222"/>
          <w:szCs w:val="24"/>
          <w:shd w:val="clear" w:color="auto" w:fill="FFFFFF"/>
        </w:rPr>
        <w:t>φωνούμε. Είναι ώρα, όμως, να δούμε και τα επαγγελματικά δικαιώματα των πτυχιούχων των ΤΕΙ</w:t>
      </w:r>
      <w:r>
        <w:rPr>
          <w:rFonts w:eastAsia="Times New Roman"/>
          <w:color w:val="222222"/>
          <w:szCs w:val="24"/>
          <w:shd w:val="clear" w:color="auto" w:fill="FFFFFF"/>
        </w:rPr>
        <w:t>,</w:t>
      </w:r>
      <w:r>
        <w:rPr>
          <w:rFonts w:eastAsia="Times New Roman"/>
          <w:color w:val="222222"/>
          <w:szCs w:val="24"/>
          <w:shd w:val="clear" w:color="auto" w:fill="FFFFFF"/>
        </w:rPr>
        <w:t xml:space="preserve"> που είναι σε ομηρία.</w:t>
      </w:r>
    </w:p>
    <w:p w14:paraId="6B14F2FD"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Κύριοι Υπουργοί, λόγω της προχειρότητας, του ελλιπέστατου διαλόγου και της ελάχιστης διαβούλευσης, καταψηφίζουμε το παρόν νομοσχέδιο επί της αρχ</w:t>
      </w:r>
      <w:r>
        <w:rPr>
          <w:rFonts w:eastAsia="Times New Roman"/>
          <w:color w:val="222222"/>
          <w:szCs w:val="24"/>
          <w:shd w:val="clear" w:color="auto" w:fill="FFFFFF"/>
        </w:rPr>
        <w:t>ής.</w:t>
      </w:r>
    </w:p>
    <w:p w14:paraId="6B14F2FE"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14:paraId="6B14F2FF"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(Μάριος Γεωργιάδης):</w:t>
      </w:r>
      <w:r>
        <w:rPr>
          <w:rFonts w:eastAsia="Times New Roman"/>
          <w:color w:val="222222"/>
          <w:szCs w:val="24"/>
          <w:shd w:val="clear" w:color="auto" w:fill="FFFFFF"/>
        </w:rPr>
        <w:t xml:space="preserve"> Η κ. Τριανταφύλλου έχει τον λόγο, για πέντε λεπτά.</w:t>
      </w:r>
    </w:p>
    <w:p w14:paraId="6B14F300"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να ολοκληρώσουμε στα επόμενα δεκαπέντε-είκοσι λεπτά θα μιλήσουν η κ. Τριανταφύλλου από την Κοινοβουλευτική </w:t>
      </w:r>
      <w:r>
        <w:rPr>
          <w:rFonts w:eastAsia="Times New Roman"/>
          <w:color w:val="222222"/>
          <w:szCs w:val="24"/>
          <w:shd w:val="clear" w:color="auto" w:fill="FFFFFF"/>
        </w:rPr>
        <w:lastRenderedPageBreak/>
        <w:t>Ομάδα του ΣΥΡΙΖΑ, ο κ. Καρράς από την Κοινο</w:t>
      </w:r>
      <w:r>
        <w:rPr>
          <w:rFonts w:eastAsia="Times New Roman"/>
          <w:color w:val="222222"/>
          <w:szCs w:val="24"/>
          <w:shd w:val="clear" w:color="auto" w:fill="FFFFFF"/>
        </w:rPr>
        <w:t xml:space="preserve">βουλευτική Ομάδα της Δημοκρατικής Συμπαράταξης, ο κ. </w:t>
      </w:r>
      <w:proofErr w:type="spellStart"/>
      <w:r>
        <w:rPr>
          <w:rFonts w:eastAsia="Times New Roman"/>
          <w:color w:val="222222"/>
          <w:szCs w:val="24"/>
          <w:shd w:val="clear" w:color="auto" w:fill="FFFFFF"/>
        </w:rPr>
        <w:t>Μπαξεβανάκης</w:t>
      </w:r>
      <w:proofErr w:type="spellEnd"/>
      <w:r>
        <w:rPr>
          <w:rFonts w:eastAsia="Times New Roman"/>
          <w:color w:val="222222"/>
          <w:szCs w:val="24"/>
          <w:shd w:val="clear" w:color="auto" w:fill="FFFFFF"/>
        </w:rPr>
        <w:t xml:space="preserve"> από την Κοινοβουλευτική Ομάδα του ΣΥΡΙΖΑ και ο κ.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xml:space="preserve"> από την Κοινοβουλευτική Ομάδα της Δημοκρατικής Συμπαράταξης και κλείνουμε για απόψε. Θα έχετε πέντε λεπτά αυστηρά παρακαλώ όλοι </w:t>
      </w:r>
      <w:r>
        <w:rPr>
          <w:rFonts w:eastAsia="Times New Roman"/>
          <w:color w:val="222222"/>
          <w:szCs w:val="24"/>
          <w:shd w:val="clear" w:color="auto" w:fill="FFFFFF"/>
        </w:rPr>
        <w:t>σας.</w:t>
      </w:r>
    </w:p>
    <w:p w14:paraId="6B14F301"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Κυρία Τριανταφύλλου, έχετε τον λόγο.</w:t>
      </w:r>
    </w:p>
    <w:p w14:paraId="6B14F302" w14:textId="77777777" w:rsidR="004965E6" w:rsidRDefault="004D430C">
      <w:pPr>
        <w:spacing w:line="600" w:lineRule="auto"/>
        <w:ind w:firstLine="720"/>
        <w:jc w:val="both"/>
        <w:rPr>
          <w:rFonts w:eastAsia="Times New Roman"/>
          <w:color w:val="222222"/>
          <w:szCs w:val="24"/>
          <w:shd w:val="clear" w:color="auto" w:fill="FFFFFF"/>
        </w:rPr>
      </w:pPr>
      <w:r w:rsidRPr="00DE5ADC">
        <w:rPr>
          <w:rFonts w:eastAsia="Times New Roman"/>
          <w:b/>
          <w:color w:val="222222"/>
          <w:szCs w:val="24"/>
          <w:shd w:val="clear" w:color="auto" w:fill="FFFFFF"/>
        </w:rPr>
        <w:t>ΜΑΡΙΑ ΤΡΙΑΝΤΑΦΥΛΛΟΥ:</w:t>
      </w:r>
      <w:r>
        <w:rPr>
          <w:rFonts w:eastAsia="Times New Roman"/>
          <w:color w:val="222222"/>
          <w:szCs w:val="24"/>
          <w:shd w:val="clear" w:color="auto" w:fill="FFFFFF"/>
        </w:rPr>
        <w:t xml:space="preserve"> Ευχαριστώ πολύ, κύριε Πρόεδρε.</w:t>
      </w:r>
    </w:p>
    <w:p w14:paraId="6B14F303"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Έχει, λοιπόν, πολύ μεγάλο ενδιαφέρον το εξής, αγαπητοί συνάδελφοι. Ο αγαπητός συνάδελφος που κατήλθε του Βήματος και συμπατριώτης μου, ο κ. Κωνσταντόπουλος, είπε επιχειρήματα απέναντι στο </w:t>
      </w:r>
      <w:r>
        <w:rPr>
          <w:rFonts w:eastAsia="Times New Roman"/>
          <w:color w:val="222222"/>
          <w:szCs w:val="24"/>
          <w:shd w:val="clear" w:color="auto" w:fill="FFFFFF"/>
        </w:rPr>
        <w:t>σ</w:t>
      </w:r>
      <w:r>
        <w:rPr>
          <w:rFonts w:eastAsia="Times New Roman"/>
          <w:color w:val="222222"/>
          <w:szCs w:val="24"/>
          <w:shd w:val="clear" w:color="auto" w:fill="FFFFFF"/>
        </w:rPr>
        <w:t xml:space="preserve">χέδιο </w:t>
      </w:r>
      <w:r>
        <w:rPr>
          <w:rFonts w:eastAsia="Times New Roman"/>
          <w:color w:val="222222"/>
          <w:szCs w:val="24"/>
          <w:shd w:val="clear" w:color="auto" w:fill="FFFFFF"/>
        </w:rPr>
        <w:t>«</w:t>
      </w:r>
      <w:r>
        <w:rPr>
          <w:rFonts w:eastAsia="Times New Roman"/>
          <w:color w:val="222222"/>
          <w:szCs w:val="24"/>
          <w:shd w:val="clear" w:color="auto" w:fill="FFFFFF"/>
        </w:rPr>
        <w:t>ΑΘΗΝΑ». Καταψηφίζει το δικό μας σημερινό νομοσχέδιο, οπωσδήπ</w:t>
      </w:r>
      <w:r>
        <w:rPr>
          <w:rFonts w:eastAsia="Times New Roman"/>
          <w:color w:val="222222"/>
          <w:szCs w:val="24"/>
          <w:shd w:val="clear" w:color="auto" w:fill="FFFFFF"/>
        </w:rPr>
        <w:t xml:space="preserve">οτε όμως απαρίθμησε μία σειρά από επιχειρήματα ενάντια στο </w:t>
      </w:r>
      <w:r>
        <w:rPr>
          <w:rFonts w:eastAsia="Times New Roman"/>
          <w:color w:val="222222"/>
          <w:szCs w:val="24"/>
          <w:shd w:val="clear" w:color="auto" w:fill="FFFFFF"/>
        </w:rPr>
        <w:t>σ</w:t>
      </w:r>
      <w:r>
        <w:rPr>
          <w:rFonts w:eastAsia="Times New Roman"/>
          <w:color w:val="222222"/>
          <w:szCs w:val="24"/>
          <w:shd w:val="clear" w:color="auto" w:fill="FFFFFF"/>
        </w:rPr>
        <w:t xml:space="preserve">χέδιο </w:t>
      </w:r>
      <w:r>
        <w:rPr>
          <w:rFonts w:eastAsia="Times New Roman"/>
          <w:color w:val="222222"/>
          <w:szCs w:val="24"/>
          <w:shd w:val="clear" w:color="auto" w:fill="FFFFFF"/>
        </w:rPr>
        <w:t>«</w:t>
      </w:r>
      <w:r>
        <w:rPr>
          <w:rFonts w:eastAsia="Times New Roman"/>
          <w:color w:val="222222"/>
          <w:szCs w:val="24"/>
          <w:shd w:val="clear" w:color="auto" w:fill="FFFFFF"/>
        </w:rPr>
        <w:t>ΑΘΗΝΑ». Μάλιστα, εξειδίκευσε για την περιοχή μας, για τις σχολές που υπήρχαν στο Μεσολόγγι και στο Αγρίνιο, την κατακρεούργησή τους ουσια</w:t>
      </w:r>
      <w:r>
        <w:rPr>
          <w:rFonts w:eastAsia="Times New Roman"/>
          <w:color w:val="222222"/>
          <w:szCs w:val="24"/>
          <w:shd w:val="clear" w:color="auto" w:fill="FFFFFF"/>
        </w:rPr>
        <w:lastRenderedPageBreak/>
        <w:t>στικά, γιατί βέβαια γνωρίζουμε ότι τόσα χρόνια και α</w:t>
      </w:r>
      <w:r>
        <w:rPr>
          <w:rFonts w:eastAsia="Times New Roman"/>
          <w:color w:val="222222"/>
          <w:szCs w:val="24"/>
          <w:shd w:val="clear" w:color="auto" w:fill="FFFFFF"/>
        </w:rPr>
        <w:t>ν πάμε κυρίως στην εικοσαετία περίπου από το 1990, επί πολλά χρόνια μέχρι το 2000 υπήρχε μία χωροταξική διασπορά σχολών</w:t>
      </w:r>
      <w:r>
        <w:rPr>
          <w:rFonts w:eastAsia="Times New Roman"/>
          <w:color w:val="222222"/>
          <w:szCs w:val="24"/>
          <w:shd w:val="clear" w:color="auto" w:fill="FFFFFF"/>
        </w:rPr>
        <w:t>,</w:t>
      </w:r>
      <w:r>
        <w:rPr>
          <w:rFonts w:eastAsia="Times New Roman"/>
          <w:color w:val="222222"/>
          <w:szCs w:val="24"/>
          <w:shd w:val="clear" w:color="auto" w:fill="FFFFFF"/>
        </w:rPr>
        <w:t xml:space="preserve"> χωρίς ακαδημαϊκά κριτήρια, με ελλείμματα και ασάφειες στη συγκρότηση του επιστημονικού τους αντικειμένου, με </w:t>
      </w:r>
      <w:proofErr w:type="spellStart"/>
      <w:r>
        <w:rPr>
          <w:rFonts w:eastAsia="Times New Roman"/>
          <w:color w:val="222222"/>
          <w:szCs w:val="24"/>
          <w:shd w:val="clear" w:color="auto" w:fill="FFFFFF"/>
        </w:rPr>
        <w:t>υποστελέχωση</w:t>
      </w:r>
      <w:proofErr w:type="spellEnd"/>
      <w:r>
        <w:rPr>
          <w:rFonts w:eastAsia="Times New Roman"/>
          <w:color w:val="222222"/>
          <w:szCs w:val="24"/>
          <w:shd w:val="clear" w:color="auto" w:fill="FFFFFF"/>
        </w:rPr>
        <w:t>, με ελλιπή φο</w:t>
      </w:r>
      <w:r>
        <w:rPr>
          <w:rFonts w:eastAsia="Times New Roman"/>
          <w:color w:val="222222"/>
          <w:szCs w:val="24"/>
          <w:shd w:val="clear" w:color="auto" w:fill="FFFFFF"/>
        </w:rPr>
        <w:t>ιτητική μέριμνα, με ελλιπή κτηριακή υποδομή.</w:t>
      </w:r>
    </w:p>
    <w:p w14:paraId="6B14F304" w14:textId="77777777" w:rsidR="004965E6" w:rsidRDefault="004D430C">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14:paraId="6B14F305" w14:textId="77777777" w:rsidR="004965E6" w:rsidRDefault="004D430C">
      <w:pPr>
        <w:spacing w:line="600" w:lineRule="auto"/>
        <w:ind w:firstLine="720"/>
        <w:jc w:val="both"/>
        <w:rPr>
          <w:rFonts w:eastAsia="Times New Roman"/>
          <w:color w:val="222222"/>
          <w:szCs w:val="24"/>
          <w:shd w:val="clear" w:color="auto" w:fill="FFFFFF"/>
        </w:rPr>
      </w:pPr>
      <w:r w:rsidRPr="00E91157">
        <w:rPr>
          <w:rFonts w:eastAsia="Times New Roman"/>
          <w:b/>
          <w:color w:val="222222"/>
          <w:szCs w:val="24"/>
          <w:shd w:val="clear" w:color="auto" w:fill="FFFFFF"/>
        </w:rPr>
        <w:t>ΠΡΟΕΔΡΕΥΩΝ (Μάριος Γεωργιάδης):</w:t>
      </w:r>
      <w:r>
        <w:rPr>
          <w:rFonts w:eastAsia="Times New Roman"/>
          <w:b/>
          <w:color w:val="222222"/>
          <w:szCs w:val="24"/>
          <w:shd w:val="clear" w:color="auto" w:fill="FFFFFF"/>
        </w:rPr>
        <w:t xml:space="preserve"> </w:t>
      </w:r>
      <w:r>
        <w:rPr>
          <w:rFonts w:eastAsia="Times New Roman"/>
          <w:color w:val="222222"/>
          <w:szCs w:val="24"/>
          <w:shd w:val="clear" w:color="auto" w:fill="FFFFFF"/>
        </w:rPr>
        <w:t>Συγ</w:t>
      </w:r>
      <w:r>
        <w:rPr>
          <w:rFonts w:eastAsia="Times New Roman"/>
          <w:color w:val="222222"/>
          <w:szCs w:val="24"/>
          <w:shd w:val="clear" w:color="auto" w:fill="FFFFFF"/>
        </w:rPr>
        <w:t>γ</w:t>
      </w:r>
      <w:r>
        <w:rPr>
          <w:rFonts w:eastAsia="Times New Roman"/>
          <w:color w:val="222222"/>
          <w:szCs w:val="24"/>
          <w:shd w:val="clear" w:color="auto" w:fill="FFFFFF"/>
        </w:rPr>
        <w:t>νώμη, κυρία Τριανταφύλλου.</w:t>
      </w:r>
    </w:p>
    <w:p w14:paraId="6B14F306"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Κύριοι συνάδελφοι, ακούγεστε. Παρακαλώ σεβαστείτε τη συνάδελφό σας που είναι στο Βήμα. </w:t>
      </w:r>
    </w:p>
    <w:p w14:paraId="6B14F307"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Συνεχίστε, κυρία Τριανταφύλλου.</w:t>
      </w:r>
    </w:p>
    <w:p w14:paraId="6B14F308"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ΜΑΡΙΑ</w:t>
      </w:r>
      <w:r>
        <w:rPr>
          <w:rFonts w:eastAsia="Times New Roman"/>
          <w:b/>
          <w:color w:val="222222"/>
          <w:szCs w:val="24"/>
          <w:shd w:val="clear" w:color="auto" w:fill="FFFFFF"/>
        </w:rPr>
        <w:t xml:space="preserve"> ΤΡΙΑΝΤΑΦΥΛΛΟΥ: </w:t>
      </w:r>
      <w:r>
        <w:rPr>
          <w:rFonts w:eastAsia="Times New Roman"/>
          <w:color w:val="222222"/>
          <w:szCs w:val="24"/>
          <w:shd w:val="clear" w:color="auto" w:fill="FFFFFF"/>
        </w:rPr>
        <w:t>Αυτή η χωροταξική διασπορά καθαγιάστηκε τότε από τη ρητορική της περιφερειακής ανάπτυξης. Όλα αυτά που λέω εγώ</w:t>
      </w:r>
      <w:r>
        <w:rPr>
          <w:rFonts w:eastAsia="Times New Roman"/>
          <w:color w:val="222222"/>
          <w:szCs w:val="24"/>
          <w:shd w:val="clear" w:color="auto" w:fill="FFFFFF"/>
        </w:rPr>
        <w:t>,</w:t>
      </w:r>
      <w:r>
        <w:rPr>
          <w:rFonts w:eastAsia="Times New Roman"/>
          <w:color w:val="222222"/>
          <w:szCs w:val="24"/>
          <w:shd w:val="clear" w:color="auto" w:fill="FFFFFF"/>
        </w:rPr>
        <w:t xml:space="preserve"> τα είπε με έναν τρόπο και ο προηγούμενος ομιλητής, </w:t>
      </w:r>
      <w:proofErr w:type="spellStart"/>
      <w:r>
        <w:rPr>
          <w:rFonts w:eastAsia="Times New Roman"/>
          <w:color w:val="222222"/>
          <w:szCs w:val="24"/>
          <w:shd w:val="clear" w:color="auto" w:fill="FFFFFF"/>
        </w:rPr>
        <w:t>παρ</w:t>
      </w:r>
      <w:r>
        <w:rPr>
          <w:rFonts w:eastAsia="Times New Roman"/>
          <w:color w:val="222222"/>
          <w:szCs w:val="24"/>
          <w:shd w:val="clear" w:color="auto" w:fill="FFFFFF"/>
        </w:rPr>
        <w:t>’</w:t>
      </w:r>
      <w:r>
        <w:rPr>
          <w:rFonts w:eastAsia="Times New Roman"/>
          <w:color w:val="222222"/>
          <w:szCs w:val="24"/>
          <w:shd w:val="clear" w:color="auto" w:fill="FFFFFF"/>
        </w:rPr>
        <w:t>όλο</w:t>
      </w:r>
      <w:proofErr w:type="spellEnd"/>
      <w:r>
        <w:rPr>
          <w:rFonts w:eastAsia="Times New Roman"/>
          <w:color w:val="222222"/>
          <w:szCs w:val="24"/>
          <w:shd w:val="clear" w:color="auto" w:fill="FFFFFF"/>
        </w:rPr>
        <w:t xml:space="preserve"> που δεν ανήκει στην Κοινο</w:t>
      </w:r>
      <w:r>
        <w:rPr>
          <w:rFonts w:eastAsia="Times New Roman"/>
          <w:color w:val="222222"/>
          <w:szCs w:val="24"/>
          <w:shd w:val="clear" w:color="auto" w:fill="FFFFFF"/>
        </w:rPr>
        <w:lastRenderedPageBreak/>
        <w:t>βουλευτική Ομάδα του ΣΥΡΙΖΑ και, ξαναλέω, εξ</w:t>
      </w:r>
      <w:r>
        <w:rPr>
          <w:rFonts w:eastAsia="Times New Roman"/>
          <w:color w:val="222222"/>
          <w:szCs w:val="24"/>
          <w:shd w:val="clear" w:color="auto" w:fill="FFFFFF"/>
        </w:rPr>
        <w:t xml:space="preserve">ειδίκευσε τις αδυναμίες αυτές και τα προβλήματα που έφερε το </w:t>
      </w:r>
      <w:r>
        <w:rPr>
          <w:rFonts w:eastAsia="Times New Roman"/>
          <w:color w:val="222222"/>
          <w:szCs w:val="24"/>
          <w:shd w:val="clear" w:color="auto" w:fill="FFFFFF"/>
        </w:rPr>
        <w:t>σ</w:t>
      </w:r>
      <w:r>
        <w:rPr>
          <w:rFonts w:eastAsia="Times New Roman"/>
          <w:color w:val="222222"/>
          <w:szCs w:val="24"/>
          <w:shd w:val="clear" w:color="auto" w:fill="FFFFFF"/>
        </w:rPr>
        <w:t xml:space="preserve">χέδιο </w:t>
      </w:r>
      <w:r>
        <w:rPr>
          <w:rFonts w:eastAsia="Times New Roman"/>
          <w:color w:val="222222"/>
          <w:szCs w:val="24"/>
          <w:shd w:val="clear" w:color="auto" w:fill="FFFFFF"/>
        </w:rPr>
        <w:t>«</w:t>
      </w:r>
      <w:r>
        <w:rPr>
          <w:rFonts w:eastAsia="Times New Roman"/>
          <w:color w:val="222222"/>
          <w:szCs w:val="24"/>
          <w:shd w:val="clear" w:color="auto" w:fill="FFFFFF"/>
        </w:rPr>
        <w:t>ΑΘΗΝΑ».</w:t>
      </w:r>
    </w:p>
    <w:p w14:paraId="6B14F309"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πούμε ότι στο </w:t>
      </w:r>
      <w:r>
        <w:rPr>
          <w:rFonts w:eastAsia="Times New Roman"/>
          <w:color w:val="222222"/>
          <w:szCs w:val="24"/>
          <w:shd w:val="clear" w:color="auto" w:fill="FFFFFF"/>
        </w:rPr>
        <w:t>σ</w:t>
      </w:r>
      <w:r>
        <w:rPr>
          <w:rFonts w:eastAsia="Times New Roman"/>
          <w:color w:val="222222"/>
          <w:szCs w:val="24"/>
          <w:shd w:val="clear" w:color="auto" w:fill="FFFFFF"/>
        </w:rPr>
        <w:t xml:space="preserve">χέδιο </w:t>
      </w:r>
      <w:r>
        <w:rPr>
          <w:rFonts w:eastAsia="Times New Roman"/>
          <w:color w:val="222222"/>
          <w:szCs w:val="24"/>
          <w:shd w:val="clear" w:color="auto" w:fill="FFFFFF"/>
        </w:rPr>
        <w:t>«</w:t>
      </w:r>
      <w:r>
        <w:rPr>
          <w:rFonts w:eastAsia="Times New Roman"/>
          <w:color w:val="222222"/>
          <w:szCs w:val="24"/>
          <w:shd w:val="clear" w:color="auto" w:fill="FFFFFF"/>
        </w:rPr>
        <w:t xml:space="preserve">ΑΘΗΝΑ» -και όχι μόνο το παράδειγμα της Αιτωλοακαρνανίας, του Αγρινίου και του Μεσολογγίου- διασώθηκαν σχολές. Διέσωσαν σχολές ποιοι; Όσοι είχαν «μπάρμπα </w:t>
      </w:r>
      <w:r>
        <w:rPr>
          <w:rFonts w:eastAsia="Times New Roman"/>
          <w:color w:val="222222"/>
          <w:szCs w:val="24"/>
          <w:shd w:val="clear" w:color="auto" w:fill="FFFFFF"/>
        </w:rPr>
        <w:t>στην Κορώνη» ή μάλλον στην Ηλεία, για την περίπτωση του Μεσολογγίου.</w:t>
      </w:r>
    </w:p>
    <w:p w14:paraId="6B14F30A"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τα πούμε, όμως, αυτά γιατί νομίζω ότι έχουμε τη χαρά</w:t>
      </w:r>
      <w:r>
        <w:rPr>
          <w:rFonts w:eastAsia="Times New Roman"/>
          <w:color w:val="222222"/>
          <w:szCs w:val="24"/>
          <w:shd w:val="clear" w:color="auto" w:fill="FFFFFF"/>
        </w:rPr>
        <w:t>,</w:t>
      </w:r>
      <w:r>
        <w:rPr>
          <w:rFonts w:eastAsia="Times New Roman"/>
          <w:color w:val="222222"/>
          <w:szCs w:val="24"/>
          <w:shd w:val="clear" w:color="auto" w:fill="FFFFFF"/>
        </w:rPr>
        <w:t xml:space="preserve"> αμέσως μετά το Πανεπιστήμιο της Θεσσαλίας, κύριε Υπουργέ, να έρθει το </w:t>
      </w:r>
      <w:r>
        <w:rPr>
          <w:rFonts w:eastAsia="Times New Roman"/>
          <w:color w:val="222222"/>
          <w:szCs w:val="24"/>
          <w:shd w:val="clear" w:color="auto" w:fill="FFFFFF"/>
        </w:rPr>
        <w:t>π</w:t>
      </w:r>
      <w:r>
        <w:rPr>
          <w:rFonts w:eastAsia="Times New Roman"/>
          <w:color w:val="222222"/>
          <w:szCs w:val="24"/>
          <w:shd w:val="clear" w:color="auto" w:fill="FFFFFF"/>
        </w:rPr>
        <w:t xml:space="preserve">ανεπιστήμιο  </w:t>
      </w:r>
      <w:r>
        <w:rPr>
          <w:rFonts w:eastAsia="Times New Roman"/>
          <w:color w:val="222222"/>
          <w:szCs w:val="24"/>
          <w:shd w:val="clear" w:color="auto" w:fill="FFFFFF"/>
        </w:rPr>
        <w:t>δ</w:t>
      </w:r>
      <w:r>
        <w:rPr>
          <w:rFonts w:eastAsia="Times New Roman"/>
          <w:color w:val="222222"/>
          <w:szCs w:val="24"/>
          <w:shd w:val="clear" w:color="auto" w:fill="FFFFFF"/>
        </w:rPr>
        <w:t>υτική</w:t>
      </w:r>
      <w:r>
        <w:rPr>
          <w:rFonts w:eastAsia="Times New Roman"/>
          <w:color w:val="222222"/>
          <w:szCs w:val="24"/>
          <w:shd w:val="clear" w:color="auto" w:fill="FFFFFF"/>
        </w:rPr>
        <w:t>ς</w:t>
      </w:r>
      <w:r>
        <w:rPr>
          <w:rFonts w:eastAsia="Times New Roman"/>
          <w:color w:val="222222"/>
          <w:szCs w:val="24"/>
          <w:shd w:val="clear" w:color="auto" w:fill="FFFFFF"/>
        </w:rPr>
        <w:t xml:space="preserve"> Ελλάδα</w:t>
      </w:r>
      <w:r>
        <w:rPr>
          <w:rFonts w:eastAsia="Times New Roman"/>
          <w:color w:val="222222"/>
          <w:szCs w:val="24"/>
          <w:shd w:val="clear" w:color="auto" w:fill="FFFFFF"/>
        </w:rPr>
        <w:t>ς</w:t>
      </w:r>
      <w:r>
        <w:rPr>
          <w:rFonts w:eastAsia="Times New Roman"/>
          <w:color w:val="222222"/>
          <w:szCs w:val="24"/>
          <w:shd w:val="clear" w:color="auto" w:fill="FFFFFF"/>
        </w:rPr>
        <w:t>, οπότε μετά θα έχουμε όλοι την</w:t>
      </w:r>
      <w:r>
        <w:rPr>
          <w:rFonts w:eastAsia="Times New Roman"/>
          <w:color w:val="222222"/>
          <w:szCs w:val="24"/>
          <w:shd w:val="clear" w:color="auto" w:fill="FFFFFF"/>
        </w:rPr>
        <w:t xml:space="preserve"> ευκαιρία να μιλήσουμε πολύ αναλυτικά για αυτό.</w:t>
      </w:r>
    </w:p>
    <w:p w14:paraId="6B14F30B"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Σήμερα ουσιαστικά</w:t>
      </w:r>
      <w:r>
        <w:rPr>
          <w:rFonts w:eastAsia="Times New Roman"/>
          <w:color w:val="222222"/>
          <w:szCs w:val="24"/>
          <w:shd w:val="clear" w:color="auto" w:fill="FFFFFF"/>
        </w:rPr>
        <w:t>,</w:t>
      </w:r>
      <w:r>
        <w:rPr>
          <w:rFonts w:eastAsia="Times New Roman"/>
          <w:color w:val="222222"/>
          <w:szCs w:val="24"/>
          <w:shd w:val="clear" w:color="auto" w:fill="FFFFFF"/>
        </w:rPr>
        <w:t xml:space="preserve"> παίρνω τον λόγο για να μιλήσω λίγο για την τροπολογία σε σχέση με τους διορισμούς των εκπαιδευτικών, που είναι πραγματικά σημαντική. Υπάρχουν πολλά προβλήματα συσσωρευμένα επί χρόνια. Είναι</w:t>
      </w:r>
      <w:r>
        <w:rPr>
          <w:rFonts w:eastAsia="Times New Roman"/>
          <w:color w:val="222222"/>
          <w:szCs w:val="24"/>
          <w:shd w:val="clear" w:color="auto" w:fill="FFFFFF"/>
        </w:rPr>
        <w:t xml:space="preserve"> συσσωρευμένα προβλήματα δέκα χρόνων αδιοριστίας</w:t>
      </w:r>
      <w:r>
        <w:rPr>
          <w:rFonts w:eastAsia="Times New Roman"/>
          <w:color w:val="222222"/>
          <w:szCs w:val="24"/>
          <w:shd w:val="clear" w:color="auto" w:fill="FFFFFF"/>
        </w:rPr>
        <w:t>,</w:t>
      </w:r>
      <w:r>
        <w:rPr>
          <w:rFonts w:eastAsia="Times New Roman"/>
          <w:color w:val="222222"/>
          <w:szCs w:val="24"/>
          <w:shd w:val="clear" w:color="auto" w:fill="FFFFFF"/>
        </w:rPr>
        <w:t xml:space="preserve"> που επικάθονται το ένα πάνω στο άλλο.</w:t>
      </w:r>
    </w:p>
    <w:p w14:paraId="6B14F30C"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Ύστερα, λοιπόν, από δέκα χρόνια για πρώτη φορά γίνονται μόνιμοι διορισμοί και το είπανε όλοι. Θα έλεγα ότι διαλευκάνθηκε και το ζήτημα με τον προϋπολογισμό. Το είπε πρι</w:t>
      </w:r>
      <w:r>
        <w:rPr>
          <w:rFonts w:eastAsia="Times New Roman"/>
          <w:color w:val="222222"/>
          <w:szCs w:val="24"/>
          <w:shd w:val="clear" w:color="auto" w:fill="FFFFFF"/>
        </w:rPr>
        <w:t>ν από λίγο ο κύριος Υπουργός. Είναι ένα από τα φοβερά επιχειρήματα της Νέας Δημοκρατίας, το ποιοι διορισμοί φαίνονται. Σε κάθε χρονιά φαίνονται στον προϋπολογισμό της τρέχουσας χρονιάς και εδώ πέρα σε αυτή τη χρονιά, το 2019, μιλάμε για πρώτη φορά για μόνι</w:t>
      </w:r>
      <w:r>
        <w:rPr>
          <w:rFonts w:eastAsia="Times New Roman"/>
          <w:color w:val="222222"/>
          <w:szCs w:val="24"/>
          <w:shd w:val="clear" w:color="auto" w:fill="FFFFFF"/>
        </w:rPr>
        <w:t>μους διορισμούς στην ειδική εκπαίδευση. Νομίζω ότι είναι σημαντικό.</w:t>
      </w:r>
    </w:p>
    <w:p w14:paraId="6B14F30D"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Προσέξτε τώρα, δεν πανηγυρίζουμε γι</w:t>
      </w:r>
      <w:r>
        <w:rPr>
          <w:rFonts w:eastAsia="Times New Roman"/>
          <w:color w:val="222222"/>
          <w:szCs w:val="24"/>
          <w:shd w:val="clear" w:color="auto" w:fill="FFFFFF"/>
        </w:rPr>
        <w:t>’</w:t>
      </w:r>
      <w:r>
        <w:rPr>
          <w:rFonts w:eastAsia="Times New Roman"/>
          <w:color w:val="222222"/>
          <w:szCs w:val="24"/>
          <w:shd w:val="clear" w:color="auto" w:fill="FFFFFF"/>
        </w:rPr>
        <w:t xml:space="preserve"> αυτούς τους διορισμούς</w:t>
      </w:r>
      <w:r>
        <w:rPr>
          <w:rFonts w:eastAsia="Times New Roman"/>
          <w:color w:val="222222"/>
          <w:szCs w:val="24"/>
          <w:shd w:val="clear" w:color="auto" w:fill="FFFFFF"/>
        </w:rPr>
        <w:t>. Ε</w:t>
      </w:r>
      <w:r>
        <w:rPr>
          <w:rFonts w:eastAsia="Times New Roman"/>
          <w:color w:val="222222"/>
          <w:szCs w:val="24"/>
          <w:shd w:val="clear" w:color="auto" w:fill="FFFFFF"/>
        </w:rPr>
        <w:t>ίναι η αρχή, αλλά δεν πανηγυρίζουμε, γιατί είναι πολύ μακριά από τις ανάγκες. Είναι ενδεικτικό, όμως, υποδηλώνει προθέσεις, δε</w:t>
      </w:r>
      <w:r>
        <w:rPr>
          <w:rFonts w:eastAsia="Times New Roman"/>
          <w:color w:val="222222"/>
          <w:szCs w:val="24"/>
          <w:shd w:val="clear" w:color="auto" w:fill="FFFFFF"/>
        </w:rPr>
        <w:t xml:space="preserve">ίχνει στρατηγικές, δείχνει το στίγμα της Κυβέρνησης στα πρώτα </w:t>
      </w:r>
      <w:proofErr w:type="spellStart"/>
      <w:r>
        <w:rPr>
          <w:rFonts w:eastAsia="Times New Roman"/>
          <w:color w:val="222222"/>
          <w:szCs w:val="24"/>
          <w:shd w:val="clear" w:color="auto" w:fill="FFFFFF"/>
        </w:rPr>
        <w:t>μεταμνημονιακά</w:t>
      </w:r>
      <w:proofErr w:type="spellEnd"/>
      <w:r>
        <w:rPr>
          <w:rFonts w:eastAsia="Times New Roman"/>
          <w:color w:val="222222"/>
          <w:szCs w:val="24"/>
          <w:shd w:val="clear" w:color="auto" w:fill="FFFFFF"/>
        </w:rPr>
        <w:t xml:space="preserve"> νομοσχέδια. Σε βάθος τριετίας, λοιπόν θα γίνουν δεκαπέντε χιλιάδες προσλήψεις καθηγητών στη γενική εκπαίδευση και στην ειδική αγωγή.</w:t>
      </w:r>
    </w:p>
    <w:p w14:paraId="6B14F30E"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εδώ </w:t>
      </w:r>
      <w:r>
        <w:rPr>
          <w:rFonts w:eastAsia="Times New Roman"/>
          <w:color w:val="222222"/>
          <w:szCs w:val="24"/>
          <w:shd w:val="clear" w:color="auto" w:fill="FFFFFF"/>
        </w:rPr>
        <w:t>«</w:t>
      </w:r>
      <w:r>
        <w:rPr>
          <w:rFonts w:eastAsia="Times New Roman"/>
          <w:color w:val="222222"/>
          <w:szCs w:val="24"/>
          <w:shd w:val="clear" w:color="auto" w:fill="FFFFFF"/>
        </w:rPr>
        <w:t>αρχίζουν τα όργανα</w:t>
      </w:r>
      <w:r>
        <w:rPr>
          <w:rFonts w:eastAsia="Times New Roman"/>
          <w:color w:val="222222"/>
          <w:szCs w:val="24"/>
          <w:shd w:val="clear" w:color="auto" w:fill="FFFFFF"/>
        </w:rPr>
        <w:t>»</w:t>
      </w:r>
      <w:r>
        <w:rPr>
          <w:rFonts w:eastAsia="Times New Roman"/>
          <w:color w:val="222222"/>
          <w:szCs w:val="24"/>
          <w:shd w:val="clear" w:color="auto" w:fill="FFFFFF"/>
        </w:rPr>
        <w:t xml:space="preserve"> σε σχέση με τα επ</w:t>
      </w:r>
      <w:r>
        <w:rPr>
          <w:rFonts w:eastAsia="Times New Roman"/>
          <w:color w:val="222222"/>
          <w:szCs w:val="24"/>
          <w:shd w:val="clear" w:color="auto" w:fill="FFFFFF"/>
        </w:rPr>
        <w:t>ιχειρήματα. Υπάρχουν επιχειρήματα τα οποία εδράζονται σε μία πραγ</w:t>
      </w:r>
      <w:r>
        <w:rPr>
          <w:rFonts w:eastAsia="Times New Roman"/>
          <w:color w:val="222222"/>
          <w:szCs w:val="24"/>
          <w:shd w:val="clear" w:color="auto" w:fill="FFFFFF"/>
        </w:rPr>
        <w:lastRenderedPageBreak/>
        <w:t>ματικότητα -θα τα αναφέρω αργότερα- και υπάρχουν επιχειρήματα από τη Νέα Δημοκρατία</w:t>
      </w:r>
      <w:r>
        <w:rPr>
          <w:rFonts w:eastAsia="Times New Roman"/>
          <w:color w:val="222222"/>
          <w:szCs w:val="24"/>
          <w:shd w:val="clear" w:color="auto" w:fill="FFFFFF"/>
        </w:rPr>
        <w:t>,</w:t>
      </w:r>
      <w:r>
        <w:rPr>
          <w:rFonts w:eastAsia="Times New Roman"/>
          <w:color w:val="222222"/>
          <w:szCs w:val="24"/>
          <w:shd w:val="clear" w:color="auto" w:fill="FFFFFF"/>
        </w:rPr>
        <w:t xml:space="preserve"> που είναι </w:t>
      </w:r>
      <w:r>
        <w:rPr>
          <w:rFonts w:eastAsia="Times New Roman"/>
          <w:color w:val="222222"/>
          <w:szCs w:val="24"/>
          <w:shd w:val="clear" w:color="auto" w:fill="FFFFFF"/>
        </w:rPr>
        <w:t>«</w:t>
      </w:r>
      <w:r>
        <w:rPr>
          <w:rFonts w:eastAsia="Times New Roman"/>
          <w:color w:val="222222"/>
          <w:szCs w:val="24"/>
          <w:shd w:val="clear" w:color="auto" w:fill="FFFFFF"/>
        </w:rPr>
        <w:t xml:space="preserve">ατάκτως </w:t>
      </w:r>
      <w:proofErr w:type="spellStart"/>
      <w:r>
        <w:rPr>
          <w:rFonts w:eastAsia="Times New Roman"/>
          <w:color w:val="222222"/>
          <w:szCs w:val="24"/>
          <w:shd w:val="clear" w:color="auto" w:fill="FFFFFF"/>
        </w:rPr>
        <w:t>ερριμμένα</w:t>
      </w:r>
      <w:proofErr w:type="spellEnd"/>
      <w:r>
        <w:rPr>
          <w:rFonts w:eastAsia="Times New Roman"/>
          <w:color w:val="222222"/>
          <w:szCs w:val="24"/>
          <w:shd w:val="clear" w:color="auto" w:fill="FFFFFF"/>
        </w:rPr>
        <w:t>»</w:t>
      </w:r>
      <w:r>
        <w:rPr>
          <w:rFonts w:eastAsia="Times New Roman"/>
          <w:color w:val="222222"/>
          <w:szCs w:val="24"/>
          <w:shd w:val="clear" w:color="auto" w:fill="FFFFFF"/>
        </w:rPr>
        <w:t>. Όπως είναι, ας πούμε, το προηγούμενο που σας είπα για τον προϋπολογισμό και</w:t>
      </w:r>
      <w:r>
        <w:rPr>
          <w:rFonts w:eastAsia="Times New Roman"/>
          <w:color w:val="222222"/>
          <w:szCs w:val="24"/>
          <w:shd w:val="clear" w:color="auto" w:fill="FFFFFF"/>
        </w:rPr>
        <w:t xml:space="preserve"> το αν εγγράφονται τα χρήματα για τους διορισμούς ή όπως αυτό που ακούσαμε πριν από αρκετούς ομιλητές, το δημογραφικό πρόβλημα, οι πολύτεκνοι, τα ακαδημαϊκά κριτήρια κλπ.</w:t>
      </w:r>
    </w:p>
    <w:p w14:paraId="6B14F30F"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Κοιτάξτε, υπάρχουν αναπληρωτές με λιγότερη ή περισσότερη προϋπηρεσία, υπάρχουν δάσκαλ</w:t>
      </w:r>
      <w:r>
        <w:rPr>
          <w:rFonts w:eastAsia="Times New Roman"/>
          <w:color w:val="222222"/>
          <w:szCs w:val="24"/>
          <w:shd w:val="clear" w:color="auto" w:fill="FFFFFF"/>
        </w:rPr>
        <w:t>οι που διέτρεξαν πραγματικά όλη την Ελλάδα</w:t>
      </w:r>
      <w:r>
        <w:rPr>
          <w:rFonts w:eastAsia="Times New Roman"/>
          <w:color w:val="222222"/>
          <w:szCs w:val="24"/>
          <w:shd w:val="clear" w:color="auto" w:fill="FFFFFF"/>
        </w:rPr>
        <w:t>,</w:t>
      </w:r>
      <w:r>
        <w:rPr>
          <w:rFonts w:eastAsia="Times New Roman"/>
          <w:color w:val="222222"/>
          <w:szCs w:val="24"/>
          <w:shd w:val="clear" w:color="auto" w:fill="FFFFFF"/>
        </w:rPr>
        <w:t xml:space="preserve"> στηρίζοντας έμπρακτα σε πολύ δύσκολες συνθήκες τη δημόσια εκπαίδευση, υπάρχουν εκπαιδευτικοί με μεταπτυχιακά, υπάρχουν Α</w:t>
      </w:r>
      <w:r>
        <w:rPr>
          <w:rFonts w:eastAsia="Times New Roman"/>
          <w:color w:val="222222"/>
          <w:szCs w:val="24"/>
          <w:shd w:val="clear" w:color="auto" w:fill="FFFFFF"/>
        </w:rPr>
        <w:t>Μ</w:t>
      </w:r>
      <w:r>
        <w:rPr>
          <w:rFonts w:eastAsia="Times New Roman"/>
          <w:color w:val="222222"/>
          <w:szCs w:val="24"/>
          <w:shd w:val="clear" w:color="auto" w:fill="FFFFFF"/>
        </w:rPr>
        <w:t xml:space="preserve">ΕΑ και πολλές άλλες κατηγορίες. </w:t>
      </w:r>
    </w:p>
    <w:p w14:paraId="6B14F310"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Νομίζω ότι η τροπολογία αυτή είναι ένα μεταβατικό στάδιο, </w:t>
      </w:r>
      <w:r>
        <w:rPr>
          <w:rFonts w:eastAsia="Times New Roman"/>
          <w:color w:val="222222"/>
          <w:szCs w:val="24"/>
          <w:shd w:val="clear" w:color="auto" w:fill="FFFFFF"/>
        </w:rPr>
        <w:t>είναι μία αρχή και είναι μία προσπάθεια εξισορρόπησης. Είναι μία προσπάθεια να εκπροσωπηθούν όλοι στην ευκαιρία, να εκπροσωπηθούν όλοι στην ελπίδα και είναι μία σοβαρή προσπάθεια, κατά την άποψή μου.</w:t>
      </w:r>
    </w:p>
    <w:p w14:paraId="6B14F311" w14:textId="77777777" w:rsidR="004965E6" w:rsidRDefault="004D430C">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lastRenderedPageBreak/>
        <w:t>(Θόρυβος στην Αίθουσα)</w:t>
      </w:r>
    </w:p>
    <w:p w14:paraId="6B14F312"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(Μάριος Γεωργιάδης): </w:t>
      </w:r>
      <w:r>
        <w:rPr>
          <w:rFonts w:eastAsia="Times New Roman"/>
          <w:color w:val="222222"/>
          <w:szCs w:val="24"/>
          <w:shd w:val="clear" w:color="auto" w:fill="FFFFFF"/>
        </w:rPr>
        <w:t>Κ</w:t>
      </w:r>
      <w:r>
        <w:rPr>
          <w:rFonts w:eastAsia="Times New Roman"/>
          <w:color w:val="222222"/>
          <w:szCs w:val="24"/>
          <w:shd w:val="clear" w:color="auto" w:fill="FFFFFF"/>
        </w:rPr>
        <w:t>ύριοι συνάδελφοι, έχετε ξαφνικά μπει μέσα στην Αίθουσα και κάνετε απίστευτη φασαρία και δεν σέβεστε τη συνάδελφο.</w:t>
      </w:r>
    </w:p>
    <w:p w14:paraId="6B14F313" w14:textId="77777777" w:rsidR="004965E6" w:rsidRDefault="004D430C">
      <w:pPr>
        <w:spacing w:line="600" w:lineRule="auto"/>
        <w:ind w:firstLine="720"/>
        <w:jc w:val="both"/>
        <w:rPr>
          <w:rFonts w:eastAsia="Times New Roman"/>
          <w:color w:val="222222"/>
          <w:szCs w:val="24"/>
          <w:shd w:val="clear" w:color="auto" w:fill="FFFFFF"/>
        </w:rPr>
      </w:pPr>
      <w:r w:rsidRPr="00335D78">
        <w:rPr>
          <w:rFonts w:eastAsia="Times New Roman"/>
          <w:b/>
          <w:color w:val="222222"/>
          <w:szCs w:val="24"/>
          <w:shd w:val="clear" w:color="auto" w:fill="FFFFFF"/>
        </w:rPr>
        <w:t>ΓΕΡΑΣΙΜΟΣ ΓΙΑΚΟΥΜΑΤΟΣ:</w:t>
      </w:r>
      <w:r>
        <w:rPr>
          <w:rFonts w:eastAsia="Times New Roman"/>
          <w:color w:val="222222"/>
          <w:szCs w:val="24"/>
          <w:shd w:val="clear" w:color="auto" w:fill="FFFFFF"/>
        </w:rPr>
        <w:t xml:space="preserve"> Ας το τελειώνουμε, λοιπόν.</w:t>
      </w:r>
    </w:p>
    <w:p w14:paraId="6B14F314"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(Μάριος Γεωργιάδης):</w:t>
      </w:r>
      <w:r>
        <w:rPr>
          <w:rFonts w:eastAsia="Times New Roman"/>
          <w:color w:val="222222"/>
          <w:szCs w:val="24"/>
          <w:shd w:val="clear" w:color="auto" w:fill="FFFFFF"/>
        </w:rPr>
        <w:t xml:space="preserve"> Ελάτε, κύριε </w:t>
      </w:r>
      <w:proofErr w:type="spellStart"/>
      <w:r>
        <w:rPr>
          <w:rFonts w:eastAsia="Times New Roman"/>
          <w:color w:val="222222"/>
          <w:szCs w:val="24"/>
          <w:shd w:val="clear" w:color="auto" w:fill="FFFFFF"/>
        </w:rPr>
        <w:t>Γιακουμάτο</w:t>
      </w:r>
      <w:proofErr w:type="spellEnd"/>
      <w:r>
        <w:rPr>
          <w:rFonts w:eastAsia="Times New Roman"/>
          <w:color w:val="222222"/>
          <w:szCs w:val="24"/>
          <w:shd w:val="clear" w:color="auto" w:fill="FFFFFF"/>
        </w:rPr>
        <w:t>, σας παρακαλώ πάρα πολύ.</w:t>
      </w:r>
    </w:p>
    <w:p w14:paraId="6B14F315" w14:textId="77777777" w:rsidR="004965E6" w:rsidRDefault="004D430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ΜΑΡΙΑ </w:t>
      </w:r>
      <w:r>
        <w:rPr>
          <w:rFonts w:eastAsia="Times New Roman"/>
          <w:b/>
          <w:color w:val="222222"/>
          <w:szCs w:val="24"/>
          <w:shd w:val="clear" w:color="auto" w:fill="FFFFFF"/>
        </w:rPr>
        <w:t>ΤΡΙΑΝΤΑΦΥΛΛΟΥ:</w:t>
      </w:r>
      <w:r>
        <w:rPr>
          <w:rFonts w:eastAsia="Times New Roman"/>
          <w:color w:val="222222"/>
          <w:szCs w:val="24"/>
          <w:shd w:val="clear" w:color="auto" w:fill="FFFFFF"/>
        </w:rPr>
        <w:t xml:space="preserve"> Για να  το τελειώνουμε, όπως λέει ο κ. </w:t>
      </w:r>
      <w:proofErr w:type="spellStart"/>
      <w:r>
        <w:rPr>
          <w:rFonts w:eastAsia="Times New Roman"/>
          <w:color w:val="222222"/>
          <w:szCs w:val="24"/>
          <w:shd w:val="clear" w:color="auto" w:fill="FFFFFF"/>
        </w:rPr>
        <w:t>Γιακουμάτος</w:t>
      </w:r>
      <w:proofErr w:type="spellEnd"/>
      <w:r>
        <w:rPr>
          <w:rFonts w:eastAsia="Times New Roman"/>
          <w:color w:val="222222"/>
          <w:szCs w:val="24"/>
          <w:shd w:val="clear" w:color="auto" w:fill="FFFFFF"/>
        </w:rPr>
        <w:t xml:space="preserve"> και να μην το κουράζουμε, πάνω σε αυτή την αρχή νομίζω ότι είναι απαραίτητο να χτίσουμε και θα χτίσουμε, γιατί είναι στρατηγική επιλογή της Κυβέρνησης να ενισχύσει έμπρακτα τη δημόσια εκπαίδ</w:t>
      </w:r>
      <w:r>
        <w:rPr>
          <w:rFonts w:eastAsia="Times New Roman"/>
          <w:color w:val="222222"/>
          <w:szCs w:val="24"/>
          <w:shd w:val="clear" w:color="auto" w:fill="FFFFFF"/>
        </w:rPr>
        <w:t>ευση.</w:t>
      </w:r>
    </w:p>
    <w:p w14:paraId="6B14F316" w14:textId="77777777" w:rsidR="004965E6" w:rsidRDefault="004D430C">
      <w:pPr>
        <w:spacing w:line="600" w:lineRule="auto"/>
        <w:ind w:firstLine="720"/>
        <w:jc w:val="both"/>
        <w:rPr>
          <w:rFonts w:eastAsia="Times New Roman"/>
          <w:szCs w:val="24"/>
        </w:rPr>
      </w:pPr>
      <w:r>
        <w:rPr>
          <w:rFonts w:eastAsia="Times New Roman"/>
          <w:color w:val="222222"/>
          <w:szCs w:val="24"/>
          <w:shd w:val="clear" w:color="auto" w:fill="FFFFFF"/>
        </w:rPr>
        <w:t>Πρέπει να πω το εξής, ακούστηκε νομίζω από τον Νίκο Φίλη και θα συμφωνήσω και θα το πω και εδώ.</w:t>
      </w:r>
      <w:r w:rsidDel="000177FF">
        <w:rPr>
          <w:rFonts w:eastAsia="Times New Roman"/>
          <w:color w:val="222222"/>
          <w:szCs w:val="24"/>
          <w:shd w:val="clear" w:color="auto" w:fill="FFFFFF"/>
        </w:rPr>
        <w:t xml:space="preserve"> </w:t>
      </w:r>
      <w:r>
        <w:rPr>
          <w:rFonts w:eastAsia="Times New Roman"/>
          <w:szCs w:val="24"/>
        </w:rPr>
        <w:t>Ε</w:t>
      </w:r>
      <w:r w:rsidRPr="007D5AA6">
        <w:rPr>
          <w:rFonts w:eastAsia="Times New Roman"/>
          <w:szCs w:val="24"/>
        </w:rPr>
        <w:t>ίναι απαραίτητη και η θεσμοθέτηση και η στήριξη της διαρκούς επιμόρφωσης</w:t>
      </w:r>
      <w:r>
        <w:rPr>
          <w:rFonts w:eastAsia="Times New Roman"/>
          <w:szCs w:val="24"/>
        </w:rPr>
        <w:t>, π</w:t>
      </w:r>
      <w:r w:rsidRPr="007D5AA6">
        <w:rPr>
          <w:rFonts w:eastAsia="Times New Roman"/>
          <w:szCs w:val="24"/>
        </w:rPr>
        <w:t xml:space="preserve">ροσέξτε όμως όχι </w:t>
      </w:r>
      <w:r>
        <w:rPr>
          <w:rFonts w:eastAsia="Times New Roman"/>
          <w:szCs w:val="24"/>
        </w:rPr>
        <w:t>ως τεχνικότητα.</w:t>
      </w:r>
    </w:p>
    <w:p w14:paraId="6B14F317" w14:textId="77777777" w:rsidR="004965E6" w:rsidRDefault="004D430C">
      <w:pPr>
        <w:spacing w:line="600" w:lineRule="auto"/>
        <w:ind w:firstLine="720"/>
        <w:jc w:val="both"/>
        <w:rPr>
          <w:rFonts w:eastAsia="Times New Roman"/>
          <w:szCs w:val="24"/>
        </w:rPr>
      </w:pPr>
      <w:r>
        <w:rPr>
          <w:rFonts w:eastAsia="Times New Roman"/>
          <w:b/>
          <w:szCs w:val="24"/>
        </w:rPr>
        <w:lastRenderedPageBreak/>
        <w:t xml:space="preserve">ΠΡΟΕΔΡΕΥΩΝ (Μάριος Γεωργιάδης): </w:t>
      </w:r>
      <w:r>
        <w:rPr>
          <w:rFonts w:eastAsia="Times New Roman"/>
          <w:szCs w:val="24"/>
        </w:rPr>
        <w:t>Και ολοκληρώσ</w:t>
      </w:r>
      <w:r>
        <w:rPr>
          <w:rFonts w:eastAsia="Times New Roman"/>
          <w:szCs w:val="24"/>
        </w:rPr>
        <w:t>τε με αυτό, σας παρακαλώ.</w:t>
      </w:r>
    </w:p>
    <w:p w14:paraId="6B14F318" w14:textId="77777777" w:rsidR="004965E6" w:rsidRDefault="004D430C">
      <w:pPr>
        <w:spacing w:line="600" w:lineRule="auto"/>
        <w:ind w:firstLine="720"/>
        <w:jc w:val="both"/>
        <w:rPr>
          <w:rFonts w:eastAsia="Times New Roman"/>
          <w:szCs w:val="24"/>
        </w:rPr>
      </w:pPr>
      <w:r>
        <w:rPr>
          <w:rFonts w:eastAsia="Times New Roman"/>
          <w:b/>
          <w:szCs w:val="24"/>
        </w:rPr>
        <w:t xml:space="preserve">ΜΑΡΙΑ ΤΡΙΑΝΤΑΦΥΛΛΟΥ: </w:t>
      </w:r>
      <w:r>
        <w:rPr>
          <w:rFonts w:eastAsia="Times New Roman"/>
          <w:szCs w:val="24"/>
        </w:rPr>
        <w:t>Α</w:t>
      </w:r>
      <w:r w:rsidRPr="007D5AA6">
        <w:rPr>
          <w:rFonts w:eastAsia="Times New Roman"/>
          <w:szCs w:val="24"/>
        </w:rPr>
        <w:t>υτό μπορώ να το πάω και πιο πέρα και να πω για τα προσόντα</w:t>
      </w:r>
      <w:r>
        <w:rPr>
          <w:rFonts w:eastAsia="Times New Roman"/>
          <w:szCs w:val="24"/>
        </w:rPr>
        <w:t>,</w:t>
      </w:r>
      <w:r w:rsidRPr="007D5AA6">
        <w:rPr>
          <w:rFonts w:eastAsia="Times New Roman"/>
          <w:szCs w:val="24"/>
        </w:rPr>
        <w:t xml:space="preserve"> το </w:t>
      </w:r>
      <w:proofErr w:type="spellStart"/>
      <w:r w:rsidRPr="007D5AA6">
        <w:rPr>
          <w:rFonts w:eastAsia="Times New Roman"/>
          <w:szCs w:val="24"/>
        </w:rPr>
        <w:t>προσοντολόγιο</w:t>
      </w:r>
      <w:proofErr w:type="spellEnd"/>
      <w:r>
        <w:rPr>
          <w:rFonts w:eastAsia="Times New Roman"/>
          <w:szCs w:val="24"/>
        </w:rPr>
        <w:t>,</w:t>
      </w:r>
      <w:r w:rsidRPr="007D5AA6">
        <w:rPr>
          <w:rFonts w:eastAsia="Times New Roman"/>
          <w:szCs w:val="24"/>
        </w:rPr>
        <w:t xml:space="preserve"> το οποίο είναι ακριβό και έχουν ακουστεί διάφορα πράγματα</w:t>
      </w:r>
      <w:r>
        <w:rPr>
          <w:rFonts w:eastAsia="Times New Roman"/>
          <w:szCs w:val="24"/>
        </w:rPr>
        <w:t>. Δ</w:t>
      </w:r>
      <w:r w:rsidRPr="007D5AA6">
        <w:rPr>
          <w:rFonts w:eastAsia="Times New Roman"/>
          <w:szCs w:val="24"/>
        </w:rPr>
        <w:t>εν έχω το</w:t>
      </w:r>
      <w:r>
        <w:rPr>
          <w:rFonts w:eastAsia="Times New Roman"/>
          <w:szCs w:val="24"/>
        </w:rPr>
        <w:t>ν</w:t>
      </w:r>
      <w:r w:rsidRPr="007D5AA6">
        <w:rPr>
          <w:rFonts w:eastAsia="Times New Roman"/>
          <w:szCs w:val="24"/>
        </w:rPr>
        <w:t xml:space="preserve"> χρόνο</w:t>
      </w:r>
      <w:r>
        <w:rPr>
          <w:rFonts w:eastAsia="Times New Roman"/>
          <w:szCs w:val="24"/>
        </w:rPr>
        <w:t>.</w:t>
      </w:r>
      <w:r w:rsidRPr="007D5AA6">
        <w:rPr>
          <w:rFonts w:eastAsia="Times New Roman"/>
          <w:szCs w:val="24"/>
        </w:rPr>
        <w:t xml:space="preserve"> Όχι </w:t>
      </w:r>
      <w:r>
        <w:rPr>
          <w:rFonts w:eastAsia="Times New Roman"/>
          <w:szCs w:val="24"/>
        </w:rPr>
        <w:t>β</w:t>
      </w:r>
      <w:r w:rsidRPr="007D5AA6">
        <w:rPr>
          <w:rFonts w:eastAsia="Times New Roman"/>
          <w:szCs w:val="24"/>
        </w:rPr>
        <w:t xml:space="preserve">εβαίως ως μία </w:t>
      </w:r>
      <w:r>
        <w:rPr>
          <w:rFonts w:eastAsia="Times New Roman"/>
          <w:szCs w:val="24"/>
        </w:rPr>
        <w:t>τεχνικότητα,</w:t>
      </w:r>
      <w:r w:rsidRPr="007D5AA6">
        <w:rPr>
          <w:rFonts w:eastAsia="Times New Roman"/>
          <w:szCs w:val="24"/>
        </w:rPr>
        <w:t xml:space="preserve"> άλλα συνδεδεμένη άρρ</w:t>
      </w:r>
      <w:r w:rsidRPr="007D5AA6">
        <w:rPr>
          <w:rFonts w:eastAsia="Times New Roman"/>
          <w:szCs w:val="24"/>
        </w:rPr>
        <w:t>ηκτα με την επιστημονική γνώση του ειδικού αντικειμένου του καθενός</w:t>
      </w:r>
      <w:r>
        <w:rPr>
          <w:rFonts w:eastAsia="Times New Roman"/>
          <w:szCs w:val="24"/>
        </w:rPr>
        <w:t>, σ</w:t>
      </w:r>
      <w:r w:rsidRPr="007D5AA6">
        <w:rPr>
          <w:rFonts w:eastAsia="Times New Roman"/>
          <w:szCs w:val="24"/>
        </w:rPr>
        <w:t>ε μία προσπάθεια να διευρύνουμε την εκπαιδευτική συγκρότηση</w:t>
      </w:r>
      <w:r>
        <w:rPr>
          <w:rFonts w:eastAsia="Times New Roman"/>
          <w:szCs w:val="24"/>
        </w:rPr>
        <w:t>,</w:t>
      </w:r>
      <w:r w:rsidRPr="007D5AA6">
        <w:rPr>
          <w:rFonts w:eastAsia="Times New Roman"/>
          <w:szCs w:val="24"/>
        </w:rPr>
        <w:t xml:space="preserve"> να εμπλουτίσουμε την άρρηκτη σχέση δασκάλου-μαθητή</w:t>
      </w:r>
      <w:r>
        <w:rPr>
          <w:rFonts w:eastAsia="Times New Roman"/>
          <w:szCs w:val="24"/>
        </w:rPr>
        <w:t>. Ο</w:t>
      </w:r>
      <w:r w:rsidRPr="007D5AA6">
        <w:rPr>
          <w:rFonts w:eastAsia="Times New Roman"/>
          <w:szCs w:val="24"/>
        </w:rPr>
        <w:t>ι δάσκα</w:t>
      </w:r>
      <w:r>
        <w:rPr>
          <w:rFonts w:eastAsia="Times New Roman"/>
          <w:szCs w:val="24"/>
        </w:rPr>
        <w:t>λοι έχουν ένα πολύ δύσκολο έργο: Ν</w:t>
      </w:r>
      <w:r w:rsidRPr="007D5AA6">
        <w:rPr>
          <w:rFonts w:eastAsia="Times New Roman"/>
          <w:szCs w:val="24"/>
        </w:rPr>
        <w:t>α κάνουν τα παιδιά να σκέφτοντα</w:t>
      </w:r>
      <w:r w:rsidRPr="007D5AA6">
        <w:rPr>
          <w:rFonts w:eastAsia="Times New Roman"/>
          <w:szCs w:val="24"/>
        </w:rPr>
        <w:t>ι</w:t>
      </w:r>
      <w:r>
        <w:rPr>
          <w:rFonts w:eastAsia="Times New Roman"/>
          <w:szCs w:val="24"/>
        </w:rPr>
        <w:t>. Σ</w:t>
      </w:r>
      <w:r w:rsidRPr="007D5AA6">
        <w:rPr>
          <w:rFonts w:eastAsia="Times New Roman"/>
          <w:szCs w:val="24"/>
        </w:rPr>
        <w:t>ε αυτό πρέπει όλοι να χτίσουμε</w:t>
      </w:r>
      <w:r>
        <w:rPr>
          <w:rFonts w:eastAsia="Times New Roman"/>
          <w:szCs w:val="24"/>
        </w:rPr>
        <w:t>.</w:t>
      </w:r>
    </w:p>
    <w:p w14:paraId="6B14F319" w14:textId="77777777" w:rsidR="004965E6" w:rsidRDefault="004D430C">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B14F31A" w14:textId="77777777" w:rsidR="004965E6" w:rsidRDefault="004D430C">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Ευχαριστούμε.</w:t>
      </w:r>
    </w:p>
    <w:p w14:paraId="6B14F31B" w14:textId="77777777" w:rsidR="004965E6" w:rsidRDefault="004D430C">
      <w:pPr>
        <w:spacing w:line="600" w:lineRule="auto"/>
        <w:ind w:firstLine="720"/>
        <w:jc w:val="both"/>
        <w:rPr>
          <w:rFonts w:eastAsia="Times New Roman"/>
          <w:szCs w:val="24"/>
        </w:rPr>
      </w:pPr>
      <w:r>
        <w:rPr>
          <w:rFonts w:eastAsia="Times New Roman"/>
          <w:szCs w:val="24"/>
        </w:rPr>
        <w:t>Τον λόγο έχει ο κ. Καρράς για πέντε</w:t>
      </w:r>
      <w:r w:rsidRPr="007D5AA6">
        <w:rPr>
          <w:rFonts w:eastAsia="Times New Roman"/>
          <w:szCs w:val="24"/>
        </w:rPr>
        <w:t xml:space="preserve"> λεπτά</w:t>
      </w:r>
      <w:r>
        <w:rPr>
          <w:rFonts w:eastAsia="Times New Roman"/>
          <w:szCs w:val="24"/>
        </w:rPr>
        <w:t xml:space="preserve">, παρακαλώ, </w:t>
      </w:r>
      <w:r w:rsidRPr="007D5AA6">
        <w:rPr>
          <w:rFonts w:eastAsia="Times New Roman"/>
          <w:szCs w:val="24"/>
        </w:rPr>
        <w:t>για να ολοκληρώσουμε σιγά</w:t>
      </w:r>
      <w:r>
        <w:rPr>
          <w:rFonts w:eastAsia="Times New Roman"/>
          <w:szCs w:val="24"/>
        </w:rPr>
        <w:t xml:space="preserve"> </w:t>
      </w:r>
      <w:r w:rsidRPr="007D5AA6">
        <w:rPr>
          <w:rFonts w:eastAsia="Times New Roman"/>
          <w:szCs w:val="24"/>
        </w:rPr>
        <w:t>σιγά</w:t>
      </w:r>
      <w:r>
        <w:rPr>
          <w:rFonts w:eastAsia="Times New Roman"/>
          <w:szCs w:val="24"/>
        </w:rPr>
        <w:t xml:space="preserve">. </w:t>
      </w:r>
      <w:r w:rsidRPr="007D5AA6">
        <w:rPr>
          <w:rFonts w:eastAsia="Times New Roman"/>
          <w:szCs w:val="24"/>
        </w:rPr>
        <w:t>Θα κλείσει</w:t>
      </w:r>
      <w:r>
        <w:rPr>
          <w:rFonts w:eastAsia="Times New Roman"/>
          <w:szCs w:val="24"/>
        </w:rPr>
        <w:t>,</w:t>
      </w:r>
      <w:r w:rsidRPr="007D5AA6">
        <w:rPr>
          <w:rFonts w:eastAsia="Times New Roman"/>
          <w:szCs w:val="24"/>
        </w:rPr>
        <w:t xml:space="preserve"> βέβαια</w:t>
      </w:r>
      <w:r>
        <w:rPr>
          <w:rFonts w:eastAsia="Times New Roman"/>
          <w:szCs w:val="24"/>
        </w:rPr>
        <w:t>,</w:t>
      </w:r>
      <w:r w:rsidRPr="007D5AA6">
        <w:rPr>
          <w:rFonts w:eastAsia="Times New Roman"/>
          <w:szCs w:val="24"/>
        </w:rPr>
        <w:t xml:space="preserve"> ο </w:t>
      </w:r>
      <w:r>
        <w:rPr>
          <w:rFonts w:eastAsia="Times New Roman"/>
          <w:szCs w:val="24"/>
        </w:rPr>
        <w:t>Υ</w:t>
      </w:r>
      <w:r w:rsidRPr="007D5AA6">
        <w:rPr>
          <w:rFonts w:eastAsia="Times New Roman"/>
          <w:szCs w:val="24"/>
        </w:rPr>
        <w:t xml:space="preserve">πουργός με μία </w:t>
      </w:r>
      <w:r w:rsidRPr="007D5AA6">
        <w:rPr>
          <w:rFonts w:eastAsia="Times New Roman"/>
          <w:szCs w:val="24"/>
        </w:rPr>
        <w:t>ολιγόλεπτη τοποθέτηση</w:t>
      </w:r>
      <w:r>
        <w:rPr>
          <w:rFonts w:eastAsia="Times New Roman"/>
          <w:szCs w:val="24"/>
        </w:rPr>
        <w:t>.</w:t>
      </w:r>
    </w:p>
    <w:p w14:paraId="6B14F31C" w14:textId="77777777" w:rsidR="004965E6" w:rsidRDefault="004D430C">
      <w:pPr>
        <w:spacing w:line="600" w:lineRule="auto"/>
        <w:ind w:firstLine="720"/>
        <w:jc w:val="both"/>
        <w:rPr>
          <w:rFonts w:eastAsia="Times New Roman"/>
          <w:szCs w:val="24"/>
        </w:rPr>
      </w:pPr>
      <w:r>
        <w:rPr>
          <w:rFonts w:eastAsia="Times New Roman"/>
          <w:b/>
          <w:szCs w:val="24"/>
        </w:rPr>
        <w:lastRenderedPageBreak/>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Κύριε Πρόεδρε, πολλές φορές μού</w:t>
      </w:r>
      <w:r w:rsidRPr="007D5AA6">
        <w:rPr>
          <w:rFonts w:eastAsia="Times New Roman"/>
          <w:szCs w:val="24"/>
        </w:rPr>
        <w:t xml:space="preserve"> έχει δοθεί στην </w:t>
      </w:r>
      <w:r>
        <w:rPr>
          <w:rFonts w:eastAsia="Times New Roman"/>
          <w:szCs w:val="24"/>
        </w:rPr>
        <w:t>Α</w:t>
      </w:r>
      <w:r w:rsidRPr="007D5AA6">
        <w:rPr>
          <w:rFonts w:eastAsia="Times New Roman"/>
          <w:szCs w:val="24"/>
        </w:rPr>
        <w:t>ίθουσα η ευκαιρία να σχολιάσω και να στηλιτεύσ</w:t>
      </w:r>
      <w:r>
        <w:rPr>
          <w:rFonts w:eastAsia="Times New Roman"/>
          <w:szCs w:val="24"/>
        </w:rPr>
        <w:t>ω</w:t>
      </w:r>
      <w:r w:rsidRPr="007D5AA6">
        <w:rPr>
          <w:rFonts w:eastAsia="Times New Roman"/>
          <w:szCs w:val="24"/>
        </w:rPr>
        <w:t xml:space="preserve"> υπουργικές τροπολογίες οι οποίες κατακλύζουν νομοσχέδια</w:t>
      </w:r>
      <w:r>
        <w:rPr>
          <w:rFonts w:eastAsia="Times New Roman"/>
          <w:szCs w:val="24"/>
        </w:rPr>
        <w:t>,</w:t>
      </w:r>
      <w:r w:rsidRPr="007D5AA6">
        <w:rPr>
          <w:rFonts w:eastAsia="Times New Roman"/>
          <w:szCs w:val="24"/>
        </w:rPr>
        <w:t xml:space="preserve"> </w:t>
      </w:r>
      <w:r>
        <w:rPr>
          <w:rFonts w:eastAsia="Times New Roman"/>
          <w:szCs w:val="24"/>
        </w:rPr>
        <w:t>που</w:t>
      </w:r>
      <w:r w:rsidRPr="007D5AA6">
        <w:rPr>
          <w:rFonts w:eastAsia="Times New Roman"/>
          <w:szCs w:val="24"/>
        </w:rPr>
        <w:t xml:space="preserve"> προέρχονται από διαφορετικά και άσχετα </w:t>
      </w:r>
      <w:r>
        <w:rPr>
          <w:rFonts w:eastAsia="Times New Roman"/>
          <w:szCs w:val="24"/>
        </w:rPr>
        <w:t>Υ</w:t>
      </w:r>
      <w:r w:rsidRPr="007D5AA6">
        <w:rPr>
          <w:rFonts w:eastAsia="Times New Roman"/>
          <w:szCs w:val="24"/>
        </w:rPr>
        <w:t>πουργε</w:t>
      </w:r>
      <w:r w:rsidRPr="007D5AA6">
        <w:rPr>
          <w:rFonts w:eastAsia="Times New Roman"/>
          <w:szCs w:val="24"/>
        </w:rPr>
        <w:t>ία</w:t>
      </w:r>
      <w:r>
        <w:rPr>
          <w:rFonts w:eastAsia="Times New Roman"/>
          <w:szCs w:val="24"/>
        </w:rPr>
        <w:t>.</w:t>
      </w:r>
      <w:r w:rsidRPr="007D5AA6">
        <w:rPr>
          <w:rFonts w:eastAsia="Times New Roman"/>
          <w:szCs w:val="24"/>
        </w:rPr>
        <w:t xml:space="preserve"> Σήμερα</w:t>
      </w:r>
      <w:r>
        <w:rPr>
          <w:rFonts w:eastAsia="Times New Roman"/>
          <w:szCs w:val="24"/>
        </w:rPr>
        <w:t>,</w:t>
      </w:r>
      <w:r w:rsidRPr="007D5AA6">
        <w:rPr>
          <w:rFonts w:eastAsia="Times New Roman"/>
          <w:szCs w:val="24"/>
        </w:rPr>
        <w:t xml:space="preserve"> </w:t>
      </w:r>
      <w:r>
        <w:rPr>
          <w:rFonts w:eastAsia="Times New Roman"/>
          <w:szCs w:val="24"/>
        </w:rPr>
        <w:t>όμως,</w:t>
      </w:r>
      <w:r w:rsidRPr="007D5AA6">
        <w:rPr>
          <w:rFonts w:eastAsia="Times New Roman"/>
          <w:szCs w:val="24"/>
        </w:rPr>
        <w:t xml:space="preserve"> είμαι υποχρεωμένος να σχολιάσω και να στηλιτεύσ</w:t>
      </w:r>
      <w:r>
        <w:rPr>
          <w:rFonts w:eastAsia="Times New Roman"/>
          <w:szCs w:val="24"/>
        </w:rPr>
        <w:t>ω</w:t>
      </w:r>
      <w:r w:rsidRPr="007D5AA6">
        <w:rPr>
          <w:rFonts w:eastAsia="Times New Roman"/>
          <w:szCs w:val="24"/>
        </w:rPr>
        <w:t xml:space="preserve"> μ</w:t>
      </w:r>
      <w:r>
        <w:rPr>
          <w:rFonts w:eastAsia="Times New Roman"/>
          <w:szCs w:val="24"/>
        </w:rPr>
        <w:t>ι</w:t>
      </w:r>
      <w:r w:rsidRPr="007D5AA6">
        <w:rPr>
          <w:rFonts w:eastAsia="Times New Roman"/>
          <w:szCs w:val="24"/>
        </w:rPr>
        <w:t>α άλλη κατηγορία τροπολογιών</w:t>
      </w:r>
      <w:r>
        <w:rPr>
          <w:rFonts w:eastAsia="Times New Roman"/>
          <w:szCs w:val="24"/>
        </w:rPr>
        <w:t>. Κ</w:t>
      </w:r>
      <w:r w:rsidRPr="007D5AA6">
        <w:rPr>
          <w:rFonts w:eastAsia="Times New Roman"/>
          <w:szCs w:val="24"/>
        </w:rPr>
        <w:t xml:space="preserve">αι μιλώ για τις τροπολογίες συναδέλφων οι οποίες </w:t>
      </w:r>
      <w:r>
        <w:rPr>
          <w:rFonts w:eastAsia="Times New Roman"/>
          <w:szCs w:val="24"/>
        </w:rPr>
        <w:t>καλώς</w:t>
      </w:r>
      <w:r w:rsidRPr="007D5AA6">
        <w:rPr>
          <w:rFonts w:eastAsia="Times New Roman"/>
          <w:szCs w:val="24"/>
        </w:rPr>
        <w:t xml:space="preserve"> φαίνεται ότι έγιναν δεκτές</w:t>
      </w:r>
      <w:r>
        <w:rPr>
          <w:rFonts w:eastAsia="Times New Roman"/>
          <w:szCs w:val="24"/>
        </w:rPr>
        <w:t>,</w:t>
      </w:r>
      <w:r w:rsidRPr="007D5AA6">
        <w:rPr>
          <w:rFonts w:eastAsia="Times New Roman"/>
          <w:szCs w:val="24"/>
        </w:rPr>
        <w:t xml:space="preserve"> αλλά έγιναν με μ</w:t>
      </w:r>
      <w:r>
        <w:rPr>
          <w:rFonts w:eastAsia="Times New Roman"/>
          <w:szCs w:val="24"/>
        </w:rPr>
        <w:t>ι</w:t>
      </w:r>
      <w:r w:rsidRPr="007D5AA6">
        <w:rPr>
          <w:rFonts w:eastAsia="Times New Roman"/>
          <w:szCs w:val="24"/>
        </w:rPr>
        <w:t xml:space="preserve">α διακριτική αντιμετώπιση </w:t>
      </w:r>
      <w:r>
        <w:rPr>
          <w:rFonts w:eastAsia="Times New Roman"/>
          <w:szCs w:val="24"/>
        </w:rPr>
        <w:t>α</w:t>
      </w:r>
      <w:r w:rsidRPr="007D5AA6">
        <w:rPr>
          <w:rFonts w:eastAsia="Times New Roman"/>
          <w:szCs w:val="24"/>
        </w:rPr>
        <w:t>πό πλευράς του Υπουργείου Παι</w:t>
      </w:r>
      <w:r w:rsidRPr="007D5AA6">
        <w:rPr>
          <w:rFonts w:eastAsia="Times New Roman"/>
          <w:szCs w:val="24"/>
        </w:rPr>
        <w:t>δείας</w:t>
      </w:r>
      <w:r>
        <w:rPr>
          <w:rFonts w:eastAsia="Times New Roman"/>
          <w:szCs w:val="24"/>
        </w:rPr>
        <w:t>.</w:t>
      </w:r>
    </w:p>
    <w:p w14:paraId="6B14F31D" w14:textId="77777777" w:rsidR="004965E6" w:rsidRDefault="004D430C">
      <w:pPr>
        <w:spacing w:line="600" w:lineRule="auto"/>
        <w:ind w:firstLine="720"/>
        <w:jc w:val="both"/>
        <w:rPr>
          <w:rFonts w:eastAsia="Times New Roman"/>
          <w:szCs w:val="24"/>
        </w:rPr>
      </w:pPr>
      <w:r>
        <w:rPr>
          <w:rFonts w:eastAsia="Times New Roman"/>
          <w:szCs w:val="24"/>
        </w:rPr>
        <w:t>Α</w:t>
      </w:r>
      <w:r w:rsidRPr="007D5AA6">
        <w:rPr>
          <w:rFonts w:eastAsia="Times New Roman"/>
          <w:szCs w:val="24"/>
        </w:rPr>
        <w:t xml:space="preserve">κούγοντας το μεσημέρι τον Υπουργό και παρακολουθώντας τον κατάλογο </w:t>
      </w:r>
      <w:r>
        <w:rPr>
          <w:rFonts w:eastAsia="Times New Roman"/>
          <w:szCs w:val="24"/>
        </w:rPr>
        <w:t xml:space="preserve">της απόρριψης </w:t>
      </w:r>
      <w:r w:rsidRPr="007D5AA6">
        <w:rPr>
          <w:rFonts w:eastAsia="Times New Roman"/>
          <w:szCs w:val="24"/>
        </w:rPr>
        <w:t>των τροπολογιών</w:t>
      </w:r>
      <w:r>
        <w:rPr>
          <w:rFonts w:eastAsia="Times New Roman"/>
          <w:szCs w:val="24"/>
        </w:rPr>
        <w:t>,</w:t>
      </w:r>
      <w:r w:rsidRPr="007D5AA6">
        <w:rPr>
          <w:rFonts w:eastAsia="Times New Roman"/>
          <w:szCs w:val="24"/>
        </w:rPr>
        <w:t xml:space="preserve"> διαπίστωσ</w:t>
      </w:r>
      <w:r>
        <w:rPr>
          <w:rFonts w:eastAsia="Times New Roman"/>
          <w:szCs w:val="24"/>
        </w:rPr>
        <w:t>α</w:t>
      </w:r>
      <w:r w:rsidRPr="007D5AA6">
        <w:rPr>
          <w:rFonts w:eastAsia="Times New Roman"/>
          <w:szCs w:val="24"/>
        </w:rPr>
        <w:t xml:space="preserve"> ότι μόνο οι κυβερνητικές έγιναν</w:t>
      </w:r>
      <w:r>
        <w:rPr>
          <w:rFonts w:eastAsia="Times New Roman"/>
          <w:szCs w:val="24"/>
        </w:rPr>
        <w:t xml:space="preserve"> δεκτές,</w:t>
      </w:r>
      <w:r w:rsidRPr="007D5AA6">
        <w:rPr>
          <w:rFonts w:eastAsia="Times New Roman"/>
          <w:szCs w:val="24"/>
        </w:rPr>
        <w:t xml:space="preserve"> ενώ αντιθέτως των </w:t>
      </w:r>
      <w:r>
        <w:rPr>
          <w:rFonts w:eastAsia="Times New Roman"/>
          <w:szCs w:val="24"/>
        </w:rPr>
        <w:t>Β</w:t>
      </w:r>
      <w:r w:rsidRPr="007D5AA6">
        <w:rPr>
          <w:rFonts w:eastAsia="Times New Roman"/>
          <w:szCs w:val="24"/>
        </w:rPr>
        <w:t xml:space="preserve">ουλευτών της </w:t>
      </w:r>
      <w:r>
        <w:rPr>
          <w:rFonts w:eastAsia="Times New Roman"/>
          <w:szCs w:val="24"/>
        </w:rPr>
        <w:t>Α</w:t>
      </w:r>
      <w:r w:rsidRPr="007D5AA6">
        <w:rPr>
          <w:rFonts w:eastAsia="Times New Roman"/>
          <w:szCs w:val="24"/>
        </w:rPr>
        <w:t>ντιπολίτευσης δεν έγιναν δεκτές</w:t>
      </w:r>
      <w:r>
        <w:rPr>
          <w:rFonts w:eastAsia="Times New Roman"/>
          <w:szCs w:val="24"/>
        </w:rPr>
        <w:t>. Ε</w:t>
      </w:r>
      <w:r w:rsidRPr="007D5AA6">
        <w:rPr>
          <w:rFonts w:eastAsia="Times New Roman"/>
          <w:szCs w:val="24"/>
        </w:rPr>
        <w:t>ίναι προν</w:t>
      </w:r>
      <w:r>
        <w:rPr>
          <w:rFonts w:eastAsia="Times New Roman"/>
          <w:szCs w:val="24"/>
        </w:rPr>
        <w:t>ομί</w:t>
      </w:r>
      <w:r w:rsidRPr="007D5AA6">
        <w:rPr>
          <w:rFonts w:eastAsia="Times New Roman"/>
          <w:szCs w:val="24"/>
        </w:rPr>
        <w:t xml:space="preserve">α του </w:t>
      </w:r>
      <w:r>
        <w:rPr>
          <w:rFonts w:eastAsia="Times New Roman"/>
          <w:szCs w:val="24"/>
        </w:rPr>
        <w:t>Υ</w:t>
      </w:r>
      <w:r w:rsidRPr="007D5AA6">
        <w:rPr>
          <w:rFonts w:eastAsia="Times New Roman"/>
          <w:szCs w:val="24"/>
        </w:rPr>
        <w:t>πουργού αυτό</w:t>
      </w:r>
      <w:r>
        <w:rPr>
          <w:rFonts w:eastAsia="Times New Roman"/>
          <w:szCs w:val="24"/>
        </w:rPr>
        <w:t>.</w:t>
      </w:r>
      <w:r>
        <w:rPr>
          <w:rFonts w:eastAsia="Times New Roman"/>
          <w:szCs w:val="24"/>
        </w:rPr>
        <w:t xml:space="preserve"> Δ</w:t>
      </w:r>
      <w:r w:rsidRPr="007D5AA6">
        <w:rPr>
          <w:rFonts w:eastAsia="Times New Roman"/>
          <w:szCs w:val="24"/>
        </w:rPr>
        <w:t>εν θα πω εγώ ότι είναι παράνομο</w:t>
      </w:r>
      <w:r>
        <w:rPr>
          <w:rFonts w:eastAsia="Times New Roman"/>
          <w:szCs w:val="24"/>
        </w:rPr>
        <w:t>,</w:t>
      </w:r>
      <w:r w:rsidRPr="007D5AA6">
        <w:rPr>
          <w:rFonts w:eastAsia="Times New Roman"/>
          <w:szCs w:val="24"/>
        </w:rPr>
        <w:t xml:space="preserve"> θα πω όμως κάτι</w:t>
      </w:r>
      <w:r>
        <w:rPr>
          <w:rFonts w:eastAsia="Times New Roman"/>
          <w:szCs w:val="24"/>
        </w:rPr>
        <w:t>. Ε</w:t>
      </w:r>
      <w:r w:rsidRPr="007D5AA6">
        <w:rPr>
          <w:rFonts w:eastAsia="Times New Roman"/>
          <w:szCs w:val="24"/>
        </w:rPr>
        <w:t>ίχαμε την απαίτησ</w:t>
      </w:r>
      <w:r>
        <w:rPr>
          <w:rFonts w:eastAsia="Times New Roman"/>
          <w:szCs w:val="24"/>
        </w:rPr>
        <w:t>η να ακούσουμε την αιτιολογία</w:t>
      </w:r>
      <w:r>
        <w:rPr>
          <w:rFonts w:eastAsia="Times New Roman"/>
          <w:szCs w:val="24"/>
        </w:rPr>
        <w:t>, χωρίς εξήγηση</w:t>
      </w:r>
      <w:r>
        <w:rPr>
          <w:rFonts w:eastAsia="Times New Roman"/>
          <w:szCs w:val="24"/>
        </w:rPr>
        <w:t>. Ε</w:t>
      </w:r>
      <w:r w:rsidRPr="007D5AA6">
        <w:rPr>
          <w:rFonts w:eastAsia="Times New Roman"/>
          <w:szCs w:val="24"/>
        </w:rPr>
        <w:t>ίχαμε την απαίτηση να ακούσουμε γιατί δεν γίνονται δεκτές</w:t>
      </w:r>
      <w:r>
        <w:rPr>
          <w:rFonts w:eastAsia="Times New Roman"/>
          <w:szCs w:val="24"/>
        </w:rPr>
        <w:t>, όχι μ</w:t>
      </w:r>
      <w:r w:rsidRPr="007D5AA6">
        <w:rPr>
          <w:rFonts w:eastAsia="Times New Roman"/>
          <w:szCs w:val="24"/>
        </w:rPr>
        <w:t xml:space="preserve">ονολεκτική απάντηση ότι </w:t>
      </w:r>
      <w:r>
        <w:rPr>
          <w:rFonts w:eastAsia="Times New Roman"/>
          <w:szCs w:val="24"/>
        </w:rPr>
        <w:t>«Δ</w:t>
      </w:r>
      <w:r w:rsidRPr="007D5AA6">
        <w:rPr>
          <w:rFonts w:eastAsia="Times New Roman"/>
          <w:szCs w:val="24"/>
        </w:rPr>
        <w:t>εν γίνονται δεκτές</w:t>
      </w:r>
      <w:r>
        <w:rPr>
          <w:rFonts w:eastAsia="Times New Roman"/>
          <w:szCs w:val="24"/>
        </w:rPr>
        <w:t>». Δ</w:t>
      </w:r>
      <w:r w:rsidRPr="007D5AA6">
        <w:rPr>
          <w:rFonts w:eastAsia="Times New Roman"/>
          <w:szCs w:val="24"/>
        </w:rPr>
        <w:t xml:space="preserve">εν νομίζω ότι είναι </w:t>
      </w:r>
      <w:r w:rsidRPr="007D5AA6">
        <w:rPr>
          <w:rFonts w:eastAsia="Times New Roman"/>
          <w:szCs w:val="24"/>
        </w:rPr>
        <w:t>κοινοβουλευτικ</w:t>
      </w:r>
      <w:r>
        <w:rPr>
          <w:rFonts w:eastAsia="Times New Roman"/>
          <w:szCs w:val="24"/>
        </w:rPr>
        <w:t>ό έθιμο, κοι</w:t>
      </w:r>
      <w:r>
        <w:rPr>
          <w:rFonts w:eastAsia="Times New Roman"/>
          <w:szCs w:val="24"/>
        </w:rPr>
        <w:lastRenderedPageBreak/>
        <w:t>νοβουλευτικό έθος</w:t>
      </w:r>
      <w:r w:rsidRPr="007D5AA6">
        <w:rPr>
          <w:rFonts w:eastAsia="Times New Roman"/>
          <w:szCs w:val="24"/>
        </w:rPr>
        <w:t xml:space="preserve"> να απορρίπτονται</w:t>
      </w:r>
      <w:r>
        <w:rPr>
          <w:rFonts w:eastAsia="Times New Roman"/>
          <w:szCs w:val="24"/>
        </w:rPr>
        <w:t>. Έ</w:t>
      </w:r>
      <w:r w:rsidRPr="007D5AA6">
        <w:rPr>
          <w:rFonts w:eastAsia="Times New Roman"/>
          <w:szCs w:val="24"/>
        </w:rPr>
        <w:t xml:space="preserve">χουν αξίωση </w:t>
      </w:r>
      <w:r>
        <w:rPr>
          <w:rFonts w:eastAsia="Times New Roman"/>
          <w:szCs w:val="24"/>
        </w:rPr>
        <w:t>οι Β</w:t>
      </w:r>
      <w:r w:rsidRPr="007D5AA6">
        <w:rPr>
          <w:rFonts w:eastAsia="Times New Roman"/>
          <w:szCs w:val="24"/>
        </w:rPr>
        <w:t>ουλευτές</w:t>
      </w:r>
      <w:r>
        <w:rPr>
          <w:rFonts w:eastAsia="Times New Roman"/>
          <w:szCs w:val="24"/>
        </w:rPr>
        <w:t>,</w:t>
      </w:r>
      <w:r w:rsidRPr="007D5AA6">
        <w:rPr>
          <w:rFonts w:eastAsia="Times New Roman"/>
          <w:szCs w:val="24"/>
        </w:rPr>
        <w:t xml:space="preserve"> έχουν την ισοτιμία της ψήφου</w:t>
      </w:r>
      <w:r>
        <w:rPr>
          <w:rFonts w:eastAsia="Times New Roman"/>
          <w:szCs w:val="24"/>
        </w:rPr>
        <w:t>,</w:t>
      </w:r>
      <w:r w:rsidRPr="007D5AA6">
        <w:rPr>
          <w:rFonts w:eastAsia="Times New Roman"/>
          <w:szCs w:val="24"/>
        </w:rPr>
        <w:t xml:space="preserve"> έχουν την ισοτιμία της παρουσίας και </w:t>
      </w:r>
      <w:r>
        <w:rPr>
          <w:rFonts w:eastAsia="Times New Roman"/>
          <w:szCs w:val="24"/>
        </w:rPr>
        <w:t>έχουν</w:t>
      </w:r>
      <w:r w:rsidRPr="007D5AA6">
        <w:rPr>
          <w:rFonts w:eastAsia="Times New Roman"/>
          <w:szCs w:val="24"/>
        </w:rPr>
        <w:t xml:space="preserve"> την απαίτηση όταν κάν</w:t>
      </w:r>
      <w:r>
        <w:rPr>
          <w:rFonts w:eastAsia="Times New Roman"/>
          <w:szCs w:val="24"/>
        </w:rPr>
        <w:t>ουν</w:t>
      </w:r>
      <w:r w:rsidRPr="007D5AA6">
        <w:rPr>
          <w:rFonts w:eastAsia="Times New Roman"/>
          <w:szCs w:val="24"/>
        </w:rPr>
        <w:t xml:space="preserve"> μ</w:t>
      </w:r>
      <w:r>
        <w:rPr>
          <w:rFonts w:eastAsia="Times New Roman"/>
          <w:szCs w:val="24"/>
        </w:rPr>
        <w:t>ι</w:t>
      </w:r>
      <w:r w:rsidRPr="007D5AA6">
        <w:rPr>
          <w:rFonts w:eastAsia="Times New Roman"/>
          <w:szCs w:val="24"/>
        </w:rPr>
        <w:t>α πρόταση στ</w:t>
      </w:r>
      <w:r>
        <w:rPr>
          <w:rFonts w:eastAsia="Times New Roman"/>
          <w:szCs w:val="24"/>
        </w:rPr>
        <w:t>ο</w:t>
      </w:r>
      <w:r w:rsidRPr="007D5AA6">
        <w:rPr>
          <w:rFonts w:eastAsia="Times New Roman"/>
          <w:szCs w:val="24"/>
        </w:rPr>
        <w:t xml:space="preserve"> πλαίσι</w:t>
      </w:r>
      <w:r>
        <w:rPr>
          <w:rFonts w:eastAsia="Times New Roman"/>
          <w:szCs w:val="24"/>
        </w:rPr>
        <w:t>ο</w:t>
      </w:r>
      <w:r w:rsidRPr="007D5AA6">
        <w:rPr>
          <w:rFonts w:eastAsia="Times New Roman"/>
          <w:szCs w:val="24"/>
        </w:rPr>
        <w:t xml:space="preserve"> της κοινοβουλευτικής πρωτοβουλίας</w:t>
      </w:r>
      <w:r>
        <w:rPr>
          <w:rFonts w:eastAsia="Times New Roman"/>
          <w:szCs w:val="24"/>
        </w:rPr>
        <w:t>,</w:t>
      </w:r>
      <w:r w:rsidRPr="007D5AA6">
        <w:rPr>
          <w:rFonts w:eastAsia="Times New Roman"/>
          <w:szCs w:val="24"/>
        </w:rPr>
        <w:t xml:space="preserve"> της νομοθε</w:t>
      </w:r>
      <w:r w:rsidRPr="007D5AA6">
        <w:rPr>
          <w:rFonts w:eastAsia="Times New Roman"/>
          <w:szCs w:val="24"/>
        </w:rPr>
        <w:t>τικής πρωτοβουλίας</w:t>
      </w:r>
      <w:r>
        <w:rPr>
          <w:rFonts w:eastAsia="Times New Roman"/>
          <w:szCs w:val="24"/>
        </w:rPr>
        <w:t>, να ακούνε την απάντηση τού</w:t>
      </w:r>
      <w:r w:rsidRPr="007D5AA6">
        <w:rPr>
          <w:rFonts w:eastAsia="Times New Roman"/>
          <w:szCs w:val="24"/>
        </w:rPr>
        <w:t xml:space="preserve"> </w:t>
      </w:r>
      <w:r>
        <w:rPr>
          <w:rFonts w:eastAsia="Times New Roman"/>
          <w:szCs w:val="24"/>
        </w:rPr>
        <w:t>«όχι»</w:t>
      </w:r>
      <w:r w:rsidRPr="007D5AA6">
        <w:rPr>
          <w:rFonts w:eastAsia="Times New Roman"/>
          <w:szCs w:val="24"/>
        </w:rPr>
        <w:t xml:space="preserve"> αιτιολογημένη</w:t>
      </w:r>
      <w:r>
        <w:rPr>
          <w:rFonts w:eastAsia="Times New Roman"/>
          <w:szCs w:val="24"/>
        </w:rPr>
        <w:t xml:space="preserve"> και </w:t>
      </w:r>
      <w:r w:rsidRPr="007D5AA6">
        <w:rPr>
          <w:rFonts w:eastAsia="Times New Roman"/>
          <w:szCs w:val="24"/>
        </w:rPr>
        <w:t xml:space="preserve">όχι με την μορφή </w:t>
      </w:r>
      <w:r>
        <w:rPr>
          <w:rFonts w:eastAsia="Times New Roman"/>
          <w:szCs w:val="24"/>
        </w:rPr>
        <w:t>δοξαστικής</w:t>
      </w:r>
      <w:r w:rsidRPr="007D5AA6">
        <w:rPr>
          <w:rFonts w:eastAsia="Times New Roman"/>
          <w:szCs w:val="24"/>
        </w:rPr>
        <w:t xml:space="preserve"> άρνησης</w:t>
      </w:r>
      <w:r>
        <w:rPr>
          <w:rFonts w:eastAsia="Times New Roman"/>
          <w:szCs w:val="24"/>
        </w:rPr>
        <w:t>.</w:t>
      </w:r>
    </w:p>
    <w:p w14:paraId="6B14F31E" w14:textId="77777777" w:rsidR="004965E6" w:rsidRDefault="004D430C">
      <w:pPr>
        <w:spacing w:line="600" w:lineRule="auto"/>
        <w:ind w:firstLine="720"/>
        <w:jc w:val="both"/>
        <w:rPr>
          <w:rFonts w:eastAsia="Times New Roman"/>
          <w:szCs w:val="24"/>
        </w:rPr>
      </w:pPr>
      <w:r w:rsidRPr="007D5AA6">
        <w:rPr>
          <w:rFonts w:eastAsia="Times New Roman"/>
          <w:szCs w:val="24"/>
        </w:rPr>
        <w:t>Γι</w:t>
      </w:r>
      <w:r>
        <w:rPr>
          <w:rFonts w:eastAsia="Times New Roman"/>
          <w:szCs w:val="24"/>
        </w:rPr>
        <w:t>’</w:t>
      </w:r>
      <w:r w:rsidRPr="007D5AA6">
        <w:rPr>
          <w:rFonts w:eastAsia="Times New Roman"/>
          <w:szCs w:val="24"/>
        </w:rPr>
        <w:t xml:space="preserve"> αυτό</w:t>
      </w:r>
      <w:r>
        <w:rPr>
          <w:rFonts w:eastAsia="Times New Roman"/>
          <w:szCs w:val="24"/>
        </w:rPr>
        <w:t>,</w:t>
      </w:r>
      <w:r w:rsidRPr="007D5AA6">
        <w:rPr>
          <w:rFonts w:eastAsia="Times New Roman"/>
          <w:szCs w:val="24"/>
        </w:rPr>
        <w:t xml:space="preserve"> λοιπόν</w:t>
      </w:r>
      <w:r>
        <w:rPr>
          <w:rFonts w:eastAsia="Times New Roman"/>
          <w:szCs w:val="24"/>
        </w:rPr>
        <w:t>,</w:t>
      </w:r>
      <w:r w:rsidRPr="007D5AA6">
        <w:rPr>
          <w:rFonts w:eastAsia="Times New Roman"/>
          <w:szCs w:val="24"/>
        </w:rPr>
        <w:t xml:space="preserve"> είμαι υποχρεωμένος και εγώ να το επαναλάβω σήμερα και να πω τούτο</w:t>
      </w:r>
      <w:r>
        <w:rPr>
          <w:rFonts w:eastAsia="Times New Roman"/>
          <w:szCs w:val="24"/>
        </w:rPr>
        <w:t>: Δ</w:t>
      </w:r>
      <w:r w:rsidRPr="007D5AA6">
        <w:rPr>
          <w:rFonts w:eastAsia="Times New Roman"/>
          <w:szCs w:val="24"/>
        </w:rPr>
        <w:t>εν κάνω αυτή</w:t>
      </w:r>
      <w:r>
        <w:rPr>
          <w:rFonts w:eastAsia="Times New Roman"/>
          <w:szCs w:val="24"/>
        </w:rPr>
        <w:t>ν</w:t>
      </w:r>
      <w:r w:rsidRPr="007D5AA6">
        <w:rPr>
          <w:rFonts w:eastAsia="Times New Roman"/>
          <w:szCs w:val="24"/>
        </w:rPr>
        <w:t xml:space="preserve"> τη στιγμή </w:t>
      </w:r>
      <w:r>
        <w:rPr>
          <w:rFonts w:eastAsia="Times New Roman"/>
          <w:szCs w:val="24"/>
        </w:rPr>
        <w:t>ουσιαστική</w:t>
      </w:r>
      <w:r>
        <w:rPr>
          <w:rFonts w:eastAsia="Times New Roman"/>
          <w:szCs w:val="24"/>
        </w:rPr>
        <w:t xml:space="preserve"> </w:t>
      </w:r>
      <w:r w:rsidRPr="007D5AA6">
        <w:rPr>
          <w:rFonts w:eastAsia="Times New Roman"/>
          <w:szCs w:val="24"/>
        </w:rPr>
        <w:t>αξιολόγηση μεταξύ των κυβερ</w:t>
      </w:r>
      <w:r w:rsidRPr="007D5AA6">
        <w:rPr>
          <w:rFonts w:eastAsia="Times New Roman"/>
          <w:szCs w:val="24"/>
        </w:rPr>
        <w:t>νητικών και των μη κυβερνητικών τροπολογιών</w:t>
      </w:r>
      <w:r>
        <w:rPr>
          <w:rFonts w:eastAsia="Times New Roman"/>
          <w:szCs w:val="24"/>
        </w:rPr>
        <w:t>,</w:t>
      </w:r>
      <w:r w:rsidRPr="007D5AA6">
        <w:rPr>
          <w:rFonts w:eastAsia="Times New Roman"/>
          <w:szCs w:val="24"/>
        </w:rPr>
        <w:t xml:space="preserve"> διότι είναι δεδομένο </w:t>
      </w:r>
      <w:r>
        <w:rPr>
          <w:rFonts w:eastAsia="Times New Roman"/>
          <w:szCs w:val="24"/>
        </w:rPr>
        <w:t>-</w:t>
      </w:r>
      <w:r w:rsidRPr="007D5AA6">
        <w:rPr>
          <w:rFonts w:eastAsia="Times New Roman"/>
          <w:szCs w:val="24"/>
        </w:rPr>
        <w:t>να μην κρυφτούμε</w:t>
      </w:r>
      <w:r>
        <w:rPr>
          <w:rFonts w:eastAsia="Times New Roman"/>
          <w:szCs w:val="24"/>
        </w:rPr>
        <w:t>,</w:t>
      </w:r>
      <w:r w:rsidRPr="007D5AA6">
        <w:rPr>
          <w:rFonts w:eastAsia="Times New Roman"/>
          <w:szCs w:val="24"/>
        </w:rPr>
        <w:t xml:space="preserve"> είναι γνωστά πράγματα αυτά</w:t>
      </w:r>
      <w:r>
        <w:rPr>
          <w:rFonts w:eastAsia="Times New Roman"/>
          <w:szCs w:val="24"/>
        </w:rPr>
        <w:t>-</w:t>
      </w:r>
      <w:r w:rsidRPr="007D5AA6">
        <w:rPr>
          <w:rFonts w:eastAsia="Times New Roman"/>
          <w:szCs w:val="24"/>
        </w:rPr>
        <w:t xml:space="preserve"> ότι όταν οι </w:t>
      </w:r>
      <w:r>
        <w:rPr>
          <w:rFonts w:eastAsia="Times New Roman"/>
          <w:szCs w:val="24"/>
        </w:rPr>
        <w:t>Υ</w:t>
      </w:r>
      <w:r w:rsidRPr="007D5AA6">
        <w:rPr>
          <w:rFonts w:eastAsia="Times New Roman"/>
          <w:szCs w:val="24"/>
        </w:rPr>
        <w:t>πουργοί</w:t>
      </w:r>
      <w:r>
        <w:rPr>
          <w:rFonts w:eastAsia="Times New Roman"/>
          <w:szCs w:val="24"/>
        </w:rPr>
        <w:t>,</w:t>
      </w:r>
      <w:r w:rsidRPr="007D5AA6">
        <w:rPr>
          <w:rFonts w:eastAsia="Times New Roman"/>
          <w:szCs w:val="24"/>
        </w:rPr>
        <w:t xml:space="preserve"> οι εκάστοτε </w:t>
      </w:r>
      <w:r>
        <w:rPr>
          <w:rFonts w:eastAsia="Times New Roman"/>
          <w:szCs w:val="24"/>
        </w:rPr>
        <w:t>Υ</w:t>
      </w:r>
      <w:r w:rsidRPr="007D5AA6">
        <w:rPr>
          <w:rFonts w:eastAsia="Times New Roman"/>
          <w:szCs w:val="24"/>
        </w:rPr>
        <w:t xml:space="preserve">πουργοί </w:t>
      </w:r>
      <w:r>
        <w:rPr>
          <w:rFonts w:eastAsia="Times New Roman"/>
          <w:szCs w:val="24"/>
        </w:rPr>
        <w:t>-</w:t>
      </w:r>
      <w:r w:rsidRPr="007D5AA6">
        <w:rPr>
          <w:rFonts w:eastAsia="Times New Roman"/>
          <w:szCs w:val="24"/>
        </w:rPr>
        <w:t>δεν αναφέρομαι μόνο</w:t>
      </w:r>
      <w:r>
        <w:rPr>
          <w:rFonts w:eastAsia="Times New Roman"/>
          <w:szCs w:val="24"/>
        </w:rPr>
        <w:t xml:space="preserve"> στους</w:t>
      </w:r>
      <w:r w:rsidRPr="007D5AA6">
        <w:rPr>
          <w:rFonts w:eastAsia="Times New Roman"/>
          <w:szCs w:val="24"/>
        </w:rPr>
        <w:t xml:space="preserve"> Υπουργ</w:t>
      </w:r>
      <w:r>
        <w:rPr>
          <w:rFonts w:eastAsia="Times New Roman"/>
          <w:szCs w:val="24"/>
        </w:rPr>
        <w:t>ού</w:t>
      </w:r>
      <w:r w:rsidRPr="007D5AA6">
        <w:rPr>
          <w:rFonts w:eastAsia="Times New Roman"/>
          <w:szCs w:val="24"/>
        </w:rPr>
        <w:t xml:space="preserve">ς της </w:t>
      </w:r>
      <w:r>
        <w:rPr>
          <w:rFonts w:eastAsia="Times New Roman"/>
          <w:szCs w:val="24"/>
        </w:rPr>
        <w:t>π</w:t>
      </w:r>
      <w:r w:rsidRPr="007D5AA6">
        <w:rPr>
          <w:rFonts w:eastAsia="Times New Roman"/>
          <w:szCs w:val="24"/>
        </w:rPr>
        <w:t xml:space="preserve">αρούσης </w:t>
      </w:r>
      <w:r>
        <w:rPr>
          <w:rFonts w:eastAsia="Times New Roman"/>
          <w:szCs w:val="24"/>
        </w:rPr>
        <w:t>Κ</w:t>
      </w:r>
      <w:r w:rsidRPr="007D5AA6">
        <w:rPr>
          <w:rFonts w:eastAsia="Times New Roman"/>
          <w:szCs w:val="24"/>
        </w:rPr>
        <w:t>υβέρνησης</w:t>
      </w:r>
      <w:r>
        <w:rPr>
          <w:rFonts w:eastAsia="Times New Roman"/>
          <w:szCs w:val="24"/>
        </w:rPr>
        <w:t>-</w:t>
      </w:r>
      <w:r w:rsidRPr="007D5AA6">
        <w:rPr>
          <w:rFonts w:eastAsia="Times New Roman"/>
          <w:szCs w:val="24"/>
        </w:rPr>
        <w:t xml:space="preserve"> θέλουν να ρυθμίσουν ορισμένα πράγματα</w:t>
      </w:r>
      <w:r>
        <w:rPr>
          <w:rFonts w:eastAsia="Times New Roman"/>
          <w:szCs w:val="24"/>
        </w:rPr>
        <w:t>,</w:t>
      </w:r>
      <w:r w:rsidRPr="007D5AA6">
        <w:rPr>
          <w:rFonts w:eastAsia="Times New Roman"/>
          <w:szCs w:val="24"/>
        </w:rPr>
        <w:t xml:space="preserve"> αλλά να μην </w:t>
      </w:r>
      <w:r>
        <w:rPr>
          <w:rFonts w:eastAsia="Times New Roman"/>
          <w:szCs w:val="24"/>
        </w:rPr>
        <w:t>α</w:t>
      </w:r>
      <w:r w:rsidRPr="007D5AA6">
        <w:rPr>
          <w:rFonts w:eastAsia="Times New Roman"/>
          <w:szCs w:val="24"/>
        </w:rPr>
        <w:t>κολουθείτ</w:t>
      </w:r>
      <w:r>
        <w:rPr>
          <w:rFonts w:eastAsia="Times New Roman"/>
          <w:szCs w:val="24"/>
        </w:rPr>
        <w:t>αι</w:t>
      </w:r>
      <w:r w:rsidRPr="007D5AA6">
        <w:rPr>
          <w:rFonts w:eastAsia="Times New Roman"/>
          <w:szCs w:val="24"/>
        </w:rPr>
        <w:t xml:space="preserve"> η κανονική νομοθετική διαδικασία</w:t>
      </w:r>
      <w:r>
        <w:rPr>
          <w:rFonts w:eastAsia="Times New Roman"/>
          <w:szCs w:val="24"/>
        </w:rPr>
        <w:t>,</w:t>
      </w:r>
      <w:r w:rsidRPr="007D5AA6">
        <w:rPr>
          <w:rFonts w:eastAsia="Times New Roman"/>
          <w:szCs w:val="24"/>
        </w:rPr>
        <w:t xml:space="preserve"> πάντα υπάρχει και συνάδελφος</w:t>
      </w:r>
      <w:r>
        <w:rPr>
          <w:rFonts w:eastAsia="Times New Roman"/>
          <w:szCs w:val="24"/>
        </w:rPr>
        <w:t>,</w:t>
      </w:r>
      <w:r w:rsidRPr="007D5AA6">
        <w:rPr>
          <w:rFonts w:eastAsia="Times New Roman"/>
          <w:szCs w:val="24"/>
        </w:rPr>
        <w:t xml:space="preserve"> ο οποίος θα καταθέσει την αντίστοιχη </w:t>
      </w:r>
      <w:r>
        <w:rPr>
          <w:rFonts w:eastAsia="Times New Roman"/>
          <w:szCs w:val="24"/>
        </w:rPr>
        <w:t>έτοιμη</w:t>
      </w:r>
      <w:r w:rsidRPr="007D5AA6">
        <w:rPr>
          <w:rFonts w:eastAsia="Times New Roman"/>
          <w:szCs w:val="24"/>
        </w:rPr>
        <w:t xml:space="preserve"> τροπολογία</w:t>
      </w:r>
      <w:r>
        <w:rPr>
          <w:rFonts w:eastAsia="Times New Roman"/>
          <w:szCs w:val="24"/>
        </w:rPr>
        <w:t>,</w:t>
      </w:r>
      <w:r w:rsidRPr="007D5AA6">
        <w:rPr>
          <w:rFonts w:eastAsia="Times New Roman"/>
          <w:szCs w:val="24"/>
        </w:rPr>
        <w:t xml:space="preserve"> για να γίνει δεκτή</w:t>
      </w:r>
      <w:r>
        <w:rPr>
          <w:rFonts w:eastAsia="Times New Roman"/>
          <w:szCs w:val="24"/>
        </w:rPr>
        <w:t>.</w:t>
      </w:r>
    </w:p>
    <w:p w14:paraId="6B14F31F" w14:textId="77777777" w:rsidR="004965E6" w:rsidRDefault="004D430C">
      <w:pPr>
        <w:spacing w:line="600" w:lineRule="auto"/>
        <w:ind w:firstLine="720"/>
        <w:jc w:val="both"/>
        <w:rPr>
          <w:rFonts w:eastAsia="Times New Roman"/>
          <w:szCs w:val="24"/>
        </w:rPr>
      </w:pPr>
      <w:r>
        <w:rPr>
          <w:rFonts w:eastAsia="Times New Roman"/>
          <w:szCs w:val="24"/>
        </w:rPr>
        <w:t>Κ</w:t>
      </w:r>
      <w:r w:rsidRPr="007D5AA6">
        <w:rPr>
          <w:rFonts w:eastAsia="Times New Roman"/>
          <w:szCs w:val="24"/>
        </w:rPr>
        <w:t xml:space="preserve">αι γιατί σήμερα είμαι </w:t>
      </w:r>
      <w:r>
        <w:rPr>
          <w:rFonts w:eastAsia="Times New Roman"/>
          <w:szCs w:val="24"/>
        </w:rPr>
        <w:t xml:space="preserve">ίσως </w:t>
      </w:r>
      <w:r w:rsidRPr="007D5AA6">
        <w:rPr>
          <w:rFonts w:eastAsia="Times New Roman"/>
          <w:szCs w:val="24"/>
        </w:rPr>
        <w:t xml:space="preserve">περισσότερο </w:t>
      </w:r>
      <w:r>
        <w:rPr>
          <w:rFonts w:eastAsia="Times New Roman"/>
          <w:szCs w:val="24"/>
        </w:rPr>
        <w:t>από το</w:t>
      </w:r>
      <w:r w:rsidRPr="007D5AA6">
        <w:rPr>
          <w:rFonts w:eastAsia="Times New Roman"/>
          <w:szCs w:val="24"/>
        </w:rPr>
        <w:t xml:space="preserve"> σύνηθες έντονος</w:t>
      </w:r>
      <w:r>
        <w:rPr>
          <w:rFonts w:eastAsia="Times New Roman"/>
          <w:szCs w:val="24"/>
        </w:rPr>
        <w:t>; Ο</w:t>
      </w:r>
      <w:r w:rsidRPr="007D5AA6">
        <w:rPr>
          <w:rFonts w:eastAsia="Times New Roman"/>
          <w:szCs w:val="24"/>
        </w:rPr>
        <w:t xml:space="preserve">φείλω να </w:t>
      </w:r>
      <w:r>
        <w:rPr>
          <w:rFonts w:eastAsia="Times New Roman"/>
          <w:szCs w:val="24"/>
        </w:rPr>
        <w:t xml:space="preserve">το </w:t>
      </w:r>
      <w:r w:rsidRPr="007D5AA6">
        <w:rPr>
          <w:rFonts w:eastAsia="Times New Roman"/>
          <w:szCs w:val="24"/>
        </w:rPr>
        <w:t>αιτιολογήσω</w:t>
      </w:r>
      <w:r>
        <w:rPr>
          <w:rFonts w:eastAsia="Times New Roman"/>
          <w:szCs w:val="24"/>
        </w:rPr>
        <w:t xml:space="preserve">. </w:t>
      </w:r>
      <w:r>
        <w:rPr>
          <w:rFonts w:eastAsia="Times New Roman"/>
          <w:szCs w:val="24"/>
        </w:rPr>
        <w:t>Ε</w:t>
      </w:r>
      <w:r w:rsidRPr="007D5AA6">
        <w:rPr>
          <w:rFonts w:eastAsia="Times New Roman"/>
          <w:szCs w:val="24"/>
        </w:rPr>
        <w:t>ίχαμε καταθέσει μία τροπολογία</w:t>
      </w:r>
      <w:r>
        <w:rPr>
          <w:rFonts w:eastAsia="Times New Roman"/>
          <w:szCs w:val="24"/>
        </w:rPr>
        <w:t>,</w:t>
      </w:r>
      <w:r w:rsidRPr="007D5AA6">
        <w:rPr>
          <w:rFonts w:eastAsia="Times New Roman"/>
          <w:szCs w:val="24"/>
        </w:rPr>
        <w:t xml:space="preserve"> η οποία αφορούσε το ελάχιστο</w:t>
      </w:r>
      <w:r>
        <w:rPr>
          <w:rFonts w:eastAsia="Times New Roman"/>
          <w:szCs w:val="24"/>
        </w:rPr>
        <w:t>.</w:t>
      </w:r>
      <w:r w:rsidRPr="007D5AA6">
        <w:rPr>
          <w:rFonts w:eastAsia="Times New Roman"/>
          <w:szCs w:val="24"/>
        </w:rPr>
        <w:t xml:space="preserve"> Ποιο ήταν το ελάχιστο</w:t>
      </w:r>
      <w:r>
        <w:rPr>
          <w:rFonts w:eastAsia="Times New Roman"/>
          <w:szCs w:val="24"/>
        </w:rPr>
        <w:t xml:space="preserve">; </w:t>
      </w:r>
      <w:r>
        <w:rPr>
          <w:rFonts w:eastAsia="Times New Roman"/>
          <w:szCs w:val="24"/>
        </w:rPr>
        <w:lastRenderedPageBreak/>
        <w:t>Ζ</w:t>
      </w:r>
      <w:r w:rsidRPr="007D5AA6">
        <w:rPr>
          <w:rFonts w:eastAsia="Times New Roman"/>
          <w:szCs w:val="24"/>
        </w:rPr>
        <w:t>ητούσαμε να επιτραπεί η κατ’ εξαίρεση μετ</w:t>
      </w:r>
      <w:r>
        <w:rPr>
          <w:rFonts w:eastAsia="Times New Roman"/>
          <w:szCs w:val="24"/>
        </w:rPr>
        <w:t>εγ</w:t>
      </w:r>
      <w:r w:rsidRPr="007D5AA6">
        <w:rPr>
          <w:rFonts w:eastAsia="Times New Roman"/>
          <w:szCs w:val="24"/>
        </w:rPr>
        <w:t xml:space="preserve">γραφή παιδιών τα οποία είχαν εισαχθεί σε </w:t>
      </w:r>
      <w:r>
        <w:rPr>
          <w:rFonts w:eastAsia="Times New Roman"/>
          <w:szCs w:val="24"/>
        </w:rPr>
        <w:t>α</w:t>
      </w:r>
      <w:r w:rsidRPr="007D5AA6">
        <w:rPr>
          <w:rFonts w:eastAsia="Times New Roman"/>
          <w:szCs w:val="24"/>
        </w:rPr>
        <w:t xml:space="preserve">νώτατες </w:t>
      </w:r>
      <w:r>
        <w:rPr>
          <w:rFonts w:eastAsia="Times New Roman"/>
          <w:szCs w:val="24"/>
        </w:rPr>
        <w:t>σ</w:t>
      </w:r>
      <w:r w:rsidRPr="007D5AA6">
        <w:rPr>
          <w:rFonts w:eastAsia="Times New Roman"/>
          <w:szCs w:val="24"/>
        </w:rPr>
        <w:t>χολές</w:t>
      </w:r>
      <w:r>
        <w:rPr>
          <w:rFonts w:eastAsia="Times New Roman"/>
          <w:szCs w:val="24"/>
        </w:rPr>
        <w:t>,</w:t>
      </w:r>
      <w:r w:rsidRPr="007D5AA6">
        <w:rPr>
          <w:rFonts w:eastAsia="Times New Roman"/>
          <w:szCs w:val="24"/>
        </w:rPr>
        <w:t xml:space="preserve"> αλλά είχαν ανατραφεί και εκπαιδευτεί σε ιδρύματα</w:t>
      </w:r>
      <w:r>
        <w:rPr>
          <w:rFonts w:eastAsia="Times New Roman"/>
          <w:szCs w:val="24"/>
        </w:rPr>
        <w:t>,</w:t>
      </w:r>
      <w:r w:rsidRPr="007D5AA6">
        <w:rPr>
          <w:rFonts w:eastAsia="Times New Roman"/>
          <w:szCs w:val="24"/>
        </w:rPr>
        <w:t xml:space="preserve"> δηλαδή παιδιά στερ</w:t>
      </w:r>
      <w:r w:rsidRPr="007D5AA6">
        <w:rPr>
          <w:rFonts w:eastAsia="Times New Roman"/>
          <w:szCs w:val="24"/>
        </w:rPr>
        <w:t>ούμενα οικογένειας</w:t>
      </w:r>
      <w:r>
        <w:rPr>
          <w:rFonts w:eastAsia="Times New Roman"/>
          <w:szCs w:val="24"/>
        </w:rPr>
        <w:t>,</w:t>
      </w:r>
      <w:r w:rsidRPr="007D5AA6">
        <w:rPr>
          <w:rFonts w:eastAsia="Times New Roman"/>
          <w:szCs w:val="24"/>
        </w:rPr>
        <w:t xml:space="preserve"> παιδιά</w:t>
      </w:r>
      <w:r>
        <w:rPr>
          <w:rFonts w:eastAsia="Times New Roman"/>
          <w:szCs w:val="24"/>
        </w:rPr>
        <w:t>,</w:t>
      </w:r>
      <w:r w:rsidRPr="007D5AA6">
        <w:rPr>
          <w:rFonts w:eastAsia="Times New Roman"/>
          <w:szCs w:val="24"/>
        </w:rPr>
        <w:t xml:space="preserve"> τα οποία είχαν δώσει τον αγώνα τ</w:t>
      </w:r>
      <w:r>
        <w:rPr>
          <w:rFonts w:eastAsia="Times New Roman"/>
          <w:szCs w:val="24"/>
        </w:rPr>
        <w:t>ου</w:t>
      </w:r>
      <w:r w:rsidRPr="007D5AA6">
        <w:rPr>
          <w:rFonts w:eastAsia="Times New Roman"/>
          <w:szCs w:val="24"/>
        </w:rPr>
        <w:t>ς μόνα τους στο σχολείο</w:t>
      </w:r>
      <w:r>
        <w:rPr>
          <w:rFonts w:eastAsia="Times New Roman"/>
          <w:szCs w:val="24"/>
        </w:rPr>
        <w:t>,</w:t>
      </w:r>
      <w:r w:rsidRPr="007D5AA6">
        <w:rPr>
          <w:rFonts w:eastAsia="Times New Roman"/>
          <w:szCs w:val="24"/>
        </w:rPr>
        <w:t xml:space="preserve"> είχαν καταφέρει να πετύχουν σε μία </w:t>
      </w:r>
      <w:r>
        <w:rPr>
          <w:rFonts w:eastAsia="Times New Roman"/>
          <w:szCs w:val="24"/>
        </w:rPr>
        <w:t>α</w:t>
      </w:r>
      <w:r w:rsidRPr="007D5AA6">
        <w:rPr>
          <w:rFonts w:eastAsia="Times New Roman"/>
          <w:szCs w:val="24"/>
        </w:rPr>
        <w:t xml:space="preserve">νώτατη </w:t>
      </w:r>
      <w:r>
        <w:rPr>
          <w:rFonts w:eastAsia="Times New Roman"/>
          <w:szCs w:val="24"/>
        </w:rPr>
        <w:t>σ</w:t>
      </w:r>
      <w:r w:rsidRPr="007D5AA6">
        <w:rPr>
          <w:rFonts w:eastAsia="Times New Roman"/>
          <w:szCs w:val="24"/>
        </w:rPr>
        <w:t xml:space="preserve">χολή και είχαν εισαχθεί σε μία </w:t>
      </w:r>
      <w:r>
        <w:rPr>
          <w:rFonts w:eastAsia="Times New Roman"/>
          <w:szCs w:val="24"/>
        </w:rPr>
        <w:t>σ</w:t>
      </w:r>
      <w:r w:rsidRPr="007D5AA6">
        <w:rPr>
          <w:rFonts w:eastAsia="Times New Roman"/>
          <w:szCs w:val="24"/>
        </w:rPr>
        <w:t xml:space="preserve">χολή </w:t>
      </w:r>
      <w:r>
        <w:rPr>
          <w:rFonts w:eastAsia="Times New Roman"/>
          <w:szCs w:val="24"/>
        </w:rPr>
        <w:t>ε</w:t>
      </w:r>
      <w:r w:rsidRPr="007D5AA6">
        <w:rPr>
          <w:rFonts w:eastAsia="Times New Roman"/>
          <w:szCs w:val="24"/>
        </w:rPr>
        <w:t xml:space="preserve">κτός του </w:t>
      </w:r>
      <w:r>
        <w:rPr>
          <w:rFonts w:eastAsia="Times New Roman"/>
          <w:szCs w:val="24"/>
        </w:rPr>
        <w:t>τόπου του</w:t>
      </w:r>
      <w:r w:rsidRPr="007D5AA6">
        <w:rPr>
          <w:rFonts w:eastAsia="Times New Roman"/>
          <w:szCs w:val="24"/>
        </w:rPr>
        <w:t xml:space="preserve"> </w:t>
      </w:r>
      <w:r>
        <w:rPr>
          <w:rFonts w:eastAsia="Times New Roman"/>
          <w:szCs w:val="24"/>
        </w:rPr>
        <w:t>ι</w:t>
      </w:r>
      <w:r w:rsidRPr="007D5AA6">
        <w:rPr>
          <w:rFonts w:eastAsia="Times New Roman"/>
          <w:szCs w:val="24"/>
        </w:rPr>
        <w:t>δρύματος</w:t>
      </w:r>
      <w:r>
        <w:rPr>
          <w:rFonts w:eastAsia="Times New Roman"/>
          <w:szCs w:val="24"/>
        </w:rPr>
        <w:t>,</w:t>
      </w:r>
      <w:r w:rsidRPr="007D5AA6">
        <w:rPr>
          <w:rFonts w:eastAsia="Times New Roman"/>
          <w:szCs w:val="24"/>
        </w:rPr>
        <w:t xml:space="preserve"> </w:t>
      </w:r>
      <w:r>
        <w:rPr>
          <w:rFonts w:eastAsia="Times New Roman"/>
          <w:szCs w:val="24"/>
        </w:rPr>
        <w:t>σ</w:t>
      </w:r>
      <w:r w:rsidRPr="007D5AA6">
        <w:rPr>
          <w:rFonts w:eastAsia="Times New Roman"/>
          <w:szCs w:val="24"/>
        </w:rPr>
        <w:t>το οποίο είχαν εκπαιδευτεί</w:t>
      </w:r>
      <w:r>
        <w:rPr>
          <w:rFonts w:eastAsia="Times New Roman"/>
          <w:szCs w:val="24"/>
        </w:rPr>
        <w:t xml:space="preserve">. </w:t>
      </w:r>
    </w:p>
    <w:p w14:paraId="6B14F320" w14:textId="77777777" w:rsidR="004965E6" w:rsidRDefault="004D430C">
      <w:pPr>
        <w:spacing w:line="600" w:lineRule="auto"/>
        <w:ind w:firstLine="720"/>
        <w:jc w:val="both"/>
        <w:rPr>
          <w:rFonts w:eastAsia="Times New Roman"/>
          <w:szCs w:val="24"/>
        </w:rPr>
      </w:pPr>
      <w:r>
        <w:rPr>
          <w:rFonts w:eastAsia="Times New Roman"/>
          <w:szCs w:val="24"/>
        </w:rPr>
        <w:t xml:space="preserve">Τι </w:t>
      </w:r>
      <w:r w:rsidRPr="007D5AA6">
        <w:rPr>
          <w:rFonts w:eastAsia="Times New Roman"/>
          <w:szCs w:val="24"/>
        </w:rPr>
        <w:t>ζητούσαν τα παιδιά αυτά</w:t>
      </w:r>
      <w:r>
        <w:rPr>
          <w:rFonts w:eastAsia="Times New Roman"/>
          <w:szCs w:val="24"/>
        </w:rPr>
        <w:t>;</w:t>
      </w:r>
      <w:r>
        <w:rPr>
          <w:rFonts w:eastAsia="Times New Roman"/>
          <w:szCs w:val="24"/>
        </w:rPr>
        <w:t xml:space="preserve"> Ζ</w:t>
      </w:r>
      <w:r w:rsidRPr="007D5AA6">
        <w:rPr>
          <w:rFonts w:eastAsia="Times New Roman"/>
          <w:szCs w:val="24"/>
        </w:rPr>
        <w:t>ητούσαν να μπορέσουν να συνεχίσουν τη διαβίωσή τους εντός των ιδρυμάτων όπου είχαν μεγαλώσει</w:t>
      </w:r>
      <w:r>
        <w:rPr>
          <w:rFonts w:eastAsia="Times New Roman"/>
          <w:szCs w:val="24"/>
        </w:rPr>
        <w:t>-</w:t>
      </w:r>
      <w:r w:rsidRPr="007D5AA6">
        <w:rPr>
          <w:rFonts w:eastAsia="Times New Roman"/>
          <w:szCs w:val="24"/>
        </w:rPr>
        <w:t>ανατραφεί και να μην επιβαρύνουν τα ιδρύματα με επιπλέον δαπάνες</w:t>
      </w:r>
      <w:r>
        <w:rPr>
          <w:rFonts w:eastAsia="Times New Roman"/>
          <w:szCs w:val="24"/>
        </w:rPr>
        <w:t>. Βεβαίως, π</w:t>
      </w:r>
      <w:r w:rsidRPr="007D5AA6">
        <w:rPr>
          <w:rFonts w:eastAsia="Times New Roman"/>
          <w:szCs w:val="24"/>
        </w:rPr>
        <w:t>εριμένω την απάντηση</w:t>
      </w:r>
      <w:r>
        <w:rPr>
          <w:rFonts w:eastAsia="Times New Roman"/>
          <w:szCs w:val="24"/>
        </w:rPr>
        <w:t xml:space="preserve">: </w:t>
      </w:r>
      <w:r>
        <w:rPr>
          <w:rFonts w:eastAsia="Times New Roman"/>
          <w:szCs w:val="24"/>
        </w:rPr>
        <w:t>«Ξ</w:t>
      </w:r>
      <w:r w:rsidRPr="007D5AA6">
        <w:rPr>
          <w:rFonts w:eastAsia="Times New Roman"/>
          <w:szCs w:val="24"/>
        </w:rPr>
        <w:t>έρεις</w:t>
      </w:r>
      <w:r>
        <w:rPr>
          <w:rFonts w:eastAsia="Times New Roman"/>
          <w:szCs w:val="24"/>
        </w:rPr>
        <w:t>,</w:t>
      </w:r>
      <w:r w:rsidRPr="007D5AA6">
        <w:rPr>
          <w:rFonts w:eastAsia="Times New Roman"/>
          <w:szCs w:val="24"/>
        </w:rPr>
        <w:t xml:space="preserve"> το κράτος</w:t>
      </w:r>
      <w:r>
        <w:rPr>
          <w:rFonts w:eastAsia="Times New Roman"/>
          <w:szCs w:val="24"/>
        </w:rPr>
        <w:t xml:space="preserve"> δίν</w:t>
      </w:r>
      <w:r w:rsidRPr="007D5AA6">
        <w:rPr>
          <w:rFonts w:eastAsia="Times New Roman"/>
          <w:szCs w:val="24"/>
        </w:rPr>
        <w:t>ει επίδομα σίτισης</w:t>
      </w:r>
      <w:r>
        <w:rPr>
          <w:rFonts w:eastAsia="Times New Roman"/>
          <w:szCs w:val="24"/>
        </w:rPr>
        <w:t>,</w:t>
      </w:r>
      <w:r w:rsidRPr="007D5AA6">
        <w:rPr>
          <w:rFonts w:eastAsia="Times New Roman"/>
          <w:szCs w:val="24"/>
        </w:rPr>
        <w:t xml:space="preserve"> επίδομα στέγασης για </w:t>
      </w:r>
      <w:r w:rsidRPr="007D5AA6">
        <w:rPr>
          <w:rFonts w:eastAsia="Times New Roman"/>
          <w:szCs w:val="24"/>
        </w:rPr>
        <w:t xml:space="preserve">τους σπουδαστές </w:t>
      </w:r>
      <w:r>
        <w:rPr>
          <w:rFonts w:eastAsia="Times New Roman"/>
          <w:szCs w:val="24"/>
        </w:rPr>
        <w:t>αυτούς». Αρκούν, όμως,</w:t>
      </w:r>
      <w:r w:rsidRPr="007D5AA6">
        <w:rPr>
          <w:rFonts w:eastAsia="Times New Roman"/>
          <w:szCs w:val="24"/>
        </w:rPr>
        <w:t xml:space="preserve"> αυτά</w:t>
      </w:r>
      <w:r>
        <w:rPr>
          <w:rFonts w:eastAsia="Times New Roman"/>
          <w:szCs w:val="24"/>
        </w:rPr>
        <w:t xml:space="preserve">; Η </w:t>
      </w:r>
      <w:r w:rsidRPr="007D5AA6">
        <w:rPr>
          <w:rFonts w:eastAsia="Times New Roman"/>
          <w:szCs w:val="24"/>
        </w:rPr>
        <w:t>αποκοπή από ένα περιβάλλον που έχουν μεγαλώσει</w:t>
      </w:r>
      <w:r>
        <w:rPr>
          <w:rFonts w:eastAsia="Times New Roman"/>
          <w:szCs w:val="24"/>
        </w:rPr>
        <w:t xml:space="preserve"> μή</w:t>
      </w:r>
      <w:r w:rsidRPr="007D5AA6">
        <w:rPr>
          <w:rFonts w:eastAsia="Times New Roman"/>
          <w:szCs w:val="24"/>
        </w:rPr>
        <w:t xml:space="preserve">πως </w:t>
      </w:r>
      <w:r>
        <w:rPr>
          <w:rFonts w:eastAsia="Times New Roman"/>
          <w:szCs w:val="24"/>
        </w:rPr>
        <w:t>τ</w:t>
      </w:r>
      <w:r w:rsidRPr="007D5AA6">
        <w:rPr>
          <w:rFonts w:eastAsia="Times New Roman"/>
          <w:szCs w:val="24"/>
        </w:rPr>
        <w:t>α οδηγήσει σε κινδύνους</w:t>
      </w:r>
      <w:r>
        <w:rPr>
          <w:rFonts w:eastAsia="Times New Roman"/>
          <w:szCs w:val="24"/>
        </w:rPr>
        <w:t>; Ε</w:t>
      </w:r>
      <w:r w:rsidRPr="007D5AA6">
        <w:rPr>
          <w:rFonts w:eastAsia="Times New Roman"/>
          <w:szCs w:val="24"/>
        </w:rPr>
        <w:t>πιπλέον</w:t>
      </w:r>
      <w:r>
        <w:rPr>
          <w:rFonts w:eastAsia="Times New Roman"/>
          <w:szCs w:val="24"/>
        </w:rPr>
        <w:t>,</w:t>
      </w:r>
      <w:r w:rsidRPr="007D5AA6">
        <w:rPr>
          <w:rFonts w:eastAsia="Times New Roman"/>
          <w:szCs w:val="24"/>
        </w:rPr>
        <w:t xml:space="preserve"> μόνο η στέγαση</w:t>
      </w:r>
      <w:r>
        <w:rPr>
          <w:rFonts w:eastAsia="Times New Roman"/>
          <w:szCs w:val="24"/>
        </w:rPr>
        <w:t>,</w:t>
      </w:r>
      <w:r w:rsidRPr="007D5AA6">
        <w:rPr>
          <w:rFonts w:eastAsia="Times New Roman"/>
          <w:szCs w:val="24"/>
        </w:rPr>
        <w:t xml:space="preserve"> ένα μικρό επίδομα που δίνει το Υπουργείο και ένα μικρό επίδομα σίτισης </w:t>
      </w:r>
      <w:r>
        <w:rPr>
          <w:rFonts w:eastAsia="Times New Roman"/>
          <w:szCs w:val="24"/>
        </w:rPr>
        <w:t>ή η</w:t>
      </w:r>
      <w:r w:rsidRPr="007D5AA6">
        <w:rPr>
          <w:rFonts w:eastAsia="Times New Roman"/>
          <w:szCs w:val="24"/>
        </w:rPr>
        <w:t xml:space="preserve"> σίτιση που γίνεται μέσα στα κυλικεία και εστιατόρια των </w:t>
      </w:r>
      <w:r>
        <w:rPr>
          <w:rFonts w:eastAsia="Times New Roman"/>
          <w:szCs w:val="24"/>
        </w:rPr>
        <w:t>σ</w:t>
      </w:r>
      <w:r w:rsidRPr="007D5AA6">
        <w:rPr>
          <w:rFonts w:eastAsia="Times New Roman"/>
          <w:szCs w:val="24"/>
        </w:rPr>
        <w:t>χολών αρκεί για την ανάπτυξη αυτών των παιδιών</w:t>
      </w:r>
      <w:r>
        <w:rPr>
          <w:rFonts w:eastAsia="Times New Roman"/>
          <w:szCs w:val="24"/>
        </w:rPr>
        <w:t>; Π</w:t>
      </w:r>
      <w:r w:rsidRPr="007D5AA6">
        <w:rPr>
          <w:rFonts w:eastAsia="Times New Roman"/>
          <w:szCs w:val="24"/>
        </w:rPr>
        <w:t>ερίμεν</w:t>
      </w:r>
      <w:r>
        <w:rPr>
          <w:rFonts w:eastAsia="Times New Roman"/>
          <w:szCs w:val="24"/>
        </w:rPr>
        <w:t>α,</w:t>
      </w:r>
      <w:r w:rsidRPr="007D5AA6">
        <w:rPr>
          <w:rFonts w:eastAsia="Times New Roman"/>
          <w:szCs w:val="24"/>
        </w:rPr>
        <w:t xml:space="preserve"> λοιπόν</w:t>
      </w:r>
      <w:r>
        <w:rPr>
          <w:rFonts w:eastAsia="Times New Roman"/>
          <w:szCs w:val="24"/>
        </w:rPr>
        <w:t>,</w:t>
      </w:r>
      <w:r w:rsidRPr="007D5AA6">
        <w:rPr>
          <w:rFonts w:eastAsia="Times New Roman"/>
          <w:szCs w:val="24"/>
        </w:rPr>
        <w:t xml:space="preserve"> να ακούσω την αιτιολογία </w:t>
      </w:r>
      <w:r>
        <w:rPr>
          <w:rFonts w:eastAsia="Times New Roman"/>
          <w:szCs w:val="24"/>
        </w:rPr>
        <w:t>όσον αφορά το γ</w:t>
      </w:r>
      <w:r w:rsidRPr="007D5AA6">
        <w:rPr>
          <w:rFonts w:eastAsia="Times New Roman"/>
          <w:szCs w:val="24"/>
        </w:rPr>
        <w:t xml:space="preserve">ιατί απορρίπτεται η τροπολογία μας </w:t>
      </w:r>
      <w:r w:rsidRPr="007D5AA6">
        <w:rPr>
          <w:rFonts w:eastAsia="Times New Roman"/>
          <w:szCs w:val="24"/>
        </w:rPr>
        <w:lastRenderedPageBreak/>
        <w:t>αυτή</w:t>
      </w:r>
      <w:r>
        <w:rPr>
          <w:rFonts w:eastAsia="Times New Roman"/>
          <w:szCs w:val="24"/>
        </w:rPr>
        <w:t>, η οποία είχε περιεχόμενο</w:t>
      </w:r>
      <w:r w:rsidRPr="007D5AA6">
        <w:rPr>
          <w:rFonts w:eastAsia="Times New Roman"/>
          <w:szCs w:val="24"/>
        </w:rPr>
        <w:t xml:space="preserve"> </w:t>
      </w:r>
      <w:r>
        <w:rPr>
          <w:rFonts w:eastAsia="Times New Roman"/>
          <w:szCs w:val="24"/>
        </w:rPr>
        <w:t xml:space="preserve">εντόνως κοινωνικό και </w:t>
      </w:r>
      <w:r w:rsidRPr="007D5AA6">
        <w:rPr>
          <w:rFonts w:eastAsia="Times New Roman"/>
          <w:szCs w:val="24"/>
        </w:rPr>
        <w:t>ανθρ</w:t>
      </w:r>
      <w:r w:rsidRPr="007D5AA6">
        <w:rPr>
          <w:rFonts w:eastAsia="Times New Roman"/>
          <w:szCs w:val="24"/>
        </w:rPr>
        <w:t>ωπιστικό</w:t>
      </w:r>
      <w:r>
        <w:rPr>
          <w:rFonts w:eastAsia="Times New Roman"/>
          <w:szCs w:val="24"/>
        </w:rPr>
        <w:t>. Δ</w:t>
      </w:r>
      <w:r w:rsidRPr="007D5AA6">
        <w:rPr>
          <w:rFonts w:eastAsia="Times New Roman"/>
          <w:szCs w:val="24"/>
        </w:rPr>
        <w:t>εν θέλ</w:t>
      </w:r>
      <w:r>
        <w:rPr>
          <w:rFonts w:eastAsia="Times New Roman"/>
          <w:szCs w:val="24"/>
        </w:rPr>
        <w:t xml:space="preserve">ω να χρησιμοποιήσω </w:t>
      </w:r>
      <w:r>
        <w:rPr>
          <w:rFonts w:eastAsia="Times New Roman"/>
          <w:szCs w:val="24"/>
        </w:rPr>
        <w:t>άλλη</w:t>
      </w:r>
      <w:r>
        <w:rPr>
          <w:rFonts w:eastAsia="Times New Roman"/>
          <w:szCs w:val="24"/>
        </w:rPr>
        <w:t xml:space="preserve"> λέξη, α</w:t>
      </w:r>
      <w:r w:rsidRPr="007D5AA6">
        <w:rPr>
          <w:rFonts w:eastAsia="Times New Roman"/>
          <w:szCs w:val="24"/>
        </w:rPr>
        <w:t xml:space="preserve">πλώς όμως περίμενα και η </w:t>
      </w:r>
      <w:r>
        <w:rPr>
          <w:rFonts w:eastAsia="Times New Roman"/>
          <w:szCs w:val="24"/>
        </w:rPr>
        <w:t>π</w:t>
      </w:r>
      <w:r w:rsidRPr="007D5AA6">
        <w:rPr>
          <w:rFonts w:eastAsia="Times New Roman"/>
          <w:szCs w:val="24"/>
        </w:rPr>
        <w:t>ολιτεία να επιβραβεύσει αυτά τα παιδιά</w:t>
      </w:r>
      <w:r>
        <w:rPr>
          <w:rFonts w:eastAsia="Times New Roman"/>
          <w:szCs w:val="24"/>
        </w:rPr>
        <w:t>,</w:t>
      </w:r>
      <w:r w:rsidRPr="007D5AA6">
        <w:rPr>
          <w:rFonts w:eastAsia="Times New Roman"/>
          <w:szCs w:val="24"/>
        </w:rPr>
        <w:t xml:space="preserve"> να τ</w:t>
      </w:r>
      <w:r>
        <w:rPr>
          <w:rFonts w:eastAsia="Times New Roman"/>
          <w:szCs w:val="24"/>
        </w:rPr>
        <w:t>ου</w:t>
      </w:r>
      <w:r w:rsidRPr="007D5AA6">
        <w:rPr>
          <w:rFonts w:eastAsia="Times New Roman"/>
          <w:szCs w:val="24"/>
        </w:rPr>
        <w:t>ς δώσει την ευκαιρία να πάνε να σπουδάσουν στον τόπο όπου έζησα</w:t>
      </w:r>
      <w:r>
        <w:rPr>
          <w:rFonts w:eastAsia="Times New Roman"/>
          <w:szCs w:val="24"/>
        </w:rPr>
        <w:t>ν</w:t>
      </w:r>
      <w:r w:rsidRPr="007D5AA6">
        <w:rPr>
          <w:rFonts w:eastAsia="Times New Roman"/>
          <w:szCs w:val="24"/>
        </w:rPr>
        <w:t xml:space="preserve"> μέσα στα ιδρύματα και </w:t>
      </w:r>
      <w:r>
        <w:rPr>
          <w:rFonts w:eastAsia="Times New Roman"/>
          <w:szCs w:val="24"/>
        </w:rPr>
        <w:t>ανατράφηκαν</w:t>
      </w:r>
      <w:r w:rsidRPr="007D5AA6">
        <w:rPr>
          <w:rFonts w:eastAsia="Times New Roman"/>
          <w:szCs w:val="24"/>
        </w:rPr>
        <w:t xml:space="preserve"> κι όχι να φεύγουν εκτός</w:t>
      </w:r>
      <w:r>
        <w:rPr>
          <w:rFonts w:eastAsia="Times New Roman"/>
          <w:szCs w:val="24"/>
        </w:rPr>
        <w:t>,</w:t>
      </w:r>
      <w:r w:rsidRPr="007D5AA6">
        <w:rPr>
          <w:rFonts w:eastAsia="Times New Roman"/>
          <w:szCs w:val="24"/>
        </w:rPr>
        <w:t xml:space="preserve"> όπου μπορούν</w:t>
      </w:r>
      <w:r w:rsidRPr="007D5AA6">
        <w:rPr>
          <w:rFonts w:eastAsia="Times New Roman"/>
          <w:szCs w:val="24"/>
        </w:rPr>
        <w:t xml:space="preserve"> ακόμα να γίνουν και αντικείμενο κακ</w:t>
      </w:r>
      <w:r>
        <w:rPr>
          <w:rFonts w:eastAsia="Times New Roman"/>
          <w:szCs w:val="24"/>
        </w:rPr>
        <w:t>ών</w:t>
      </w:r>
      <w:r w:rsidRPr="007D5AA6">
        <w:rPr>
          <w:rFonts w:eastAsia="Times New Roman"/>
          <w:szCs w:val="24"/>
        </w:rPr>
        <w:t xml:space="preserve"> συμβούλων και να μην μπορέσουν να συνεχίσουν τη ζωή τους και να εκπαιδευτούν</w:t>
      </w:r>
      <w:r>
        <w:rPr>
          <w:rFonts w:eastAsia="Times New Roman"/>
          <w:szCs w:val="24"/>
        </w:rPr>
        <w:t xml:space="preserve"> φυσιολογικά</w:t>
      </w:r>
      <w:r>
        <w:rPr>
          <w:rFonts w:eastAsia="Times New Roman"/>
          <w:szCs w:val="24"/>
        </w:rPr>
        <w:t>. Ζ</w:t>
      </w:r>
      <w:r w:rsidRPr="007D5AA6">
        <w:rPr>
          <w:rFonts w:eastAsia="Times New Roman"/>
          <w:szCs w:val="24"/>
        </w:rPr>
        <w:t>ητούσαμε</w:t>
      </w:r>
      <w:r>
        <w:rPr>
          <w:rFonts w:eastAsia="Times New Roman"/>
          <w:szCs w:val="24"/>
        </w:rPr>
        <w:t>, λ</w:t>
      </w:r>
      <w:r w:rsidRPr="007D5AA6">
        <w:rPr>
          <w:rFonts w:eastAsia="Times New Roman"/>
          <w:szCs w:val="24"/>
        </w:rPr>
        <w:t>οιπόν</w:t>
      </w:r>
      <w:r>
        <w:rPr>
          <w:rFonts w:eastAsia="Times New Roman"/>
          <w:szCs w:val="24"/>
        </w:rPr>
        <w:t>,</w:t>
      </w:r>
      <w:r w:rsidRPr="007D5AA6">
        <w:rPr>
          <w:rFonts w:eastAsia="Times New Roman"/>
          <w:szCs w:val="24"/>
        </w:rPr>
        <w:t xml:space="preserve"> την επιβράβευση της προσπάθειας</w:t>
      </w:r>
      <w:r>
        <w:rPr>
          <w:rFonts w:eastAsia="Times New Roman"/>
          <w:szCs w:val="24"/>
        </w:rPr>
        <w:t>.</w:t>
      </w:r>
      <w:r w:rsidRPr="007D5AA6">
        <w:rPr>
          <w:rFonts w:eastAsia="Times New Roman"/>
          <w:szCs w:val="24"/>
        </w:rPr>
        <w:t xml:space="preserve"> Δυστυχώς</w:t>
      </w:r>
      <w:r>
        <w:rPr>
          <w:rFonts w:eastAsia="Times New Roman"/>
          <w:szCs w:val="24"/>
        </w:rPr>
        <w:t>,</w:t>
      </w:r>
      <w:r w:rsidRPr="007D5AA6">
        <w:rPr>
          <w:rFonts w:eastAsia="Times New Roman"/>
          <w:szCs w:val="24"/>
        </w:rPr>
        <w:t xml:space="preserve"> δεν έγινε δεκτή</w:t>
      </w:r>
      <w:r>
        <w:rPr>
          <w:rFonts w:eastAsia="Times New Roman"/>
          <w:szCs w:val="24"/>
        </w:rPr>
        <w:t>. Δ</w:t>
      </w:r>
      <w:r w:rsidRPr="007D5AA6">
        <w:rPr>
          <w:rFonts w:eastAsia="Times New Roman"/>
          <w:szCs w:val="24"/>
        </w:rPr>
        <w:t xml:space="preserve">εν θέλω να συνεχίσω και να αναφερθώ σε κάτι </w:t>
      </w:r>
      <w:r>
        <w:rPr>
          <w:rFonts w:eastAsia="Times New Roman"/>
          <w:szCs w:val="24"/>
        </w:rPr>
        <w:t>βα</w:t>
      </w:r>
      <w:r w:rsidRPr="007D5AA6">
        <w:rPr>
          <w:rFonts w:eastAsia="Times New Roman"/>
          <w:szCs w:val="24"/>
        </w:rPr>
        <w:t>ρ</w:t>
      </w:r>
      <w:r>
        <w:rPr>
          <w:rFonts w:eastAsia="Times New Roman"/>
          <w:szCs w:val="24"/>
        </w:rPr>
        <w:t>ύ</w:t>
      </w:r>
      <w:r w:rsidRPr="007D5AA6">
        <w:rPr>
          <w:rFonts w:eastAsia="Times New Roman"/>
          <w:szCs w:val="24"/>
        </w:rPr>
        <w:t>τερο</w:t>
      </w:r>
      <w:r>
        <w:rPr>
          <w:rFonts w:eastAsia="Times New Roman"/>
          <w:szCs w:val="24"/>
        </w:rPr>
        <w:t>.</w:t>
      </w:r>
      <w:r w:rsidRPr="007D5AA6">
        <w:rPr>
          <w:rFonts w:eastAsia="Times New Roman"/>
          <w:szCs w:val="24"/>
        </w:rPr>
        <w:t xml:space="preserve"> Ο </w:t>
      </w:r>
      <w:proofErr w:type="spellStart"/>
      <w:r w:rsidRPr="007D5AA6">
        <w:rPr>
          <w:rFonts w:eastAsia="Times New Roman"/>
          <w:szCs w:val="24"/>
        </w:rPr>
        <w:t>νοών</w:t>
      </w:r>
      <w:proofErr w:type="spellEnd"/>
      <w:r w:rsidRPr="007D5AA6">
        <w:rPr>
          <w:rFonts w:eastAsia="Times New Roman"/>
          <w:szCs w:val="24"/>
        </w:rPr>
        <w:t xml:space="preserve"> </w:t>
      </w:r>
      <w:proofErr w:type="spellStart"/>
      <w:r w:rsidRPr="007D5AA6">
        <w:rPr>
          <w:rFonts w:eastAsia="Times New Roman"/>
          <w:szCs w:val="24"/>
        </w:rPr>
        <w:t>νοείτω</w:t>
      </w:r>
      <w:proofErr w:type="spellEnd"/>
      <w:r>
        <w:rPr>
          <w:rFonts w:eastAsia="Times New Roman"/>
          <w:szCs w:val="24"/>
        </w:rPr>
        <w:t>.</w:t>
      </w:r>
    </w:p>
    <w:p w14:paraId="6B14F321" w14:textId="77777777" w:rsidR="004965E6" w:rsidRDefault="004D430C">
      <w:pPr>
        <w:spacing w:line="600" w:lineRule="auto"/>
        <w:ind w:firstLine="720"/>
        <w:jc w:val="both"/>
        <w:rPr>
          <w:rFonts w:eastAsia="Times New Roman"/>
          <w:szCs w:val="24"/>
        </w:rPr>
      </w:pPr>
      <w:r w:rsidRPr="007D5AA6">
        <w:rPr>
          <w:rFonts w:eastAsia="Times New Roman"/>
          <w:szCs w:val="24"/>
        </w:rPr>
        <w:t>Ευχαριστώ</w:t>
      </w:r>
      <w:r>
        <w:rPr>
          <w:rFonts w:eastAsia="Times New Roman"/>
          <w:szCs w:val="24"/>
        </w:rPr>
        <w:t>,</w:t>
      </w:r>
      <w:r w:rsidRPr="007D5AA6">
        <w:rPr>
          <w:rFonts w:eastAsia="Times New Roman"/>
          <w:szCs w:val="24"/>
        </w:rPr>
        <w:t xml:space="preserve"> κύριε </w:t>
      </w:r>
      <w:r>
        <w:rPr>
          <w:rFonts w:eastAsia="Times New Roman"/>
          <w:szCs w:val="24"/>
        </w:rPr>
        <w:t>Π</w:t>
      </w:r>
      <w:r w:rsidRPr="007D5AA6">
        <w:rPr>
          <w:rFonts w:eastAsia="Times New Roman"/>
          <w:szCs w:val="24"/>
        </w:rPr>
        <w:t>ρόεδρε</w:t>
      </w:r>
      <w:r>
        <w:rPr>
          <w:rFonts w:eastAsia="Times New Roman"/>
          <w:szCs w:val="24"/>
        </w:rPr>
        <w:t>.</w:t>
      </w:r>
    </w:p>
    <w:p w14:paraId="6B14F322" w14:textId="77777777" w:rsidR="004965E6" w:rsidRDefault="004D430C">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Ε</w:t>
      </w:r>
      <w:r w:rsidRPr="007D5AA6">
        <w:rPr>
          <w:rFonts w:eastAsia="Times New Roman"/>
          <w:szCs w:val="24"/>
        </w:rPr>
        <w:t xml:space="preserve">υχαριστούμε </w:t>
      </w:r>
      <w:r>
        <w:rPr>
          <w:rFonts w:eastAsia="Times New Roman"/>
          <w:szCs w:val="24"/>
        </w:rPr>
        <w:t xml:space="preserve">και </w:t>
      </w:r>
      <w:r w:rsidRPr="007D5AA6">
        <w:rPr>
          <w:rFonts w:eastAsia="Times New Roman"/>
          <w:szCs w:val="24"/>
        </w:rPr>
        <w:t>για την ακρίβ</w:t>
      </w:r>
      <w:r>
        <w:rPr>
          <w:rFonts w:eastAsia="Times New Roman"/>
          <w:szCs w:val="24"/>
        </w:rPr>
        <w:t>εια στον χρόνο σας, κύριε Καρρά. Έχω ήδη ανακοινώσει τους ομιλητές.</w:t>
      </w:r>
      <w:r w:rsidRPr="003D04E3">
        <w:rPr>
          <w:rFonts w:eastAsia="Times New Roman"/>
          <w:szCs w:val="24"/>
        </w:rPr>
        <w:t xml:space="preserve"> </w:t>
      </w:r>
      <w:r>
        <w:rPr>
          <w:rFonts w:eastAsia="Times New Roman"/>
          <w:szCs w:val="24"/>
        </w:rPr>
        <w:t>Ε</w:t>
      </w:r>
      <w:r w:rsidRPr="007D5AA6">
        <w:rPr>
          <w:rFonts w:eastAsia="Times New Roman"/>
          <w:szCs w:val="24"/>
        </w:rPr>
        <w:t>ίναι</w:t>
      </w:r>
      <w:r>
        <w:rPr>
          <w:rFonts w:eastAsia="Times New Roman"/>
          <w:szCs w:val="24"/>
        </w:rPr>
        <w:t xml:space="preserve"> μετά</w:t>
      </w:r>
      <w:r w:rsidRPr="007D5AA6">
        <w:rPr>
          <w:rFonts w:eastAsia="Times New Roman"/>
          <w:szCs w:val="24"/>
        </w:rPr>
        <w:t xml:space="preserve"> ο κύριος </w:t>
      </w:r>
      <w:proofErr w:type="spellStart"/>
      <w:r w:rsidRPr="007D5AA6">
        <w:rPr>
          <w:rFonts w:eastAsia="Times New Roman"/>
          <w:szCs w:val="24"/>
        </w:rPr>
        <w:t>Κεγκέρογλου</w:t>
      </w:r>
      <w:proofErr w:type="spellEnd"/>
      <w:r>
        <w:rPr>
          <w:rFonts w:eastAsia="Times New Roman"/>
          <w:szCs w:val="24"/>
        </w:rPr>
        <w:t xml:space="preserve"> και </w:t>
      </w:r>
      <w:r w:rsidRPr="007D5AA6">
        <w:rPr>
          <w:rFonts w:eastAsia="Times New Roman"/>
          <w:szCs w:val="24"/>
        </w:rPr>
        <w:t>τελειώνουμε</w:t>
      </w:r>
      <w:r>
        <w:rPr>
          <w:rFonts w:eastAsia="Times New Roman"/>
          <w:szCs w:val="24"/>
        </w:rPr>
        <w:t xml:space="preserve"> με τον κύριο Υ</w:t>
      </w:r>
      <w:r w:rsidRPr="007D5AA6">
        <w:rPr>
          <w:rFonts w:eastAsia="Times New Roman"/>
          <w:szCs w:val="24"/>
        </w:rPr>
        <w:t>πουργό</w:t>
      </w:r>
      <w:r>
        <w:rPr>
          <w:rFonts w:eastAsia="Times New Roman"/>
          <w:szCs w:val="24"/>
        </w:rPr>
        <w:t>.</w:t>
      </w:r>
      <w:r w:rsidRPr="007D5AA6">
        <w:rPr>
          <w:rFonts w:eastAsia="Times New Roman"/>
          <w:szCs w:val="24"/>
        </w:rPr>
        <w:t xml:space="preserve"> </w:t>
      </w:r>
    </w:p>
    <w:p w14:paraId="6B14F323" w14:textId="77777777" w:rsidR="004965E6" w:rsidRDefault="004D430C">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Μπεξαβανάκη</w:t>
      </w:r>
      <w:proofErr w:type="spellEnd"/>
      <w:r>
        <w:rPr>
          <w:rFonts w:eastAsia="Times New Roman"/>
          <w:szCs w:val="24"/>
        </w:rPr>
        <w:t>, έχετε τον λόγο για πέντε λεπτά κι εσείς.</w:t>
      </w:r>
    </w:p>
    <w:p w14:paraId="6B14F324" w14:textId="77777777" w:rsidR="004965E6" w:rsidRDefault="004D430C">
      <w:pPr>
        <w:spacing w:line="600" w:lineRule="auto"/>
        <w:ind w:firstLine="720"/>
        <w:jc w:val="both"/>
        <w:rPr>
          <w:rFonts w:eastAsia="Times New Roman"/>
          <w:szCs w:val="24"/>
        </w:rPr>
      </w:pPr>
      <w:r>
        <w:rPr>
          <w:rFonts w:eastAsia="Times New Roman"/>
          <w:b/>
          <w:szCs w:val="24"/>
        </w:rPr>
        <w:lastRenderedPageBreak/>
        <w:t xml:space="preserve">ΔΗΜΗΤΡΙΟΣ ΜΠΑΞΕΒΑΝΑΚΗΣ: </w:t>
      </w:r>
      <w:r>
        <w:rPr>
          <w:rFonts w:eastAsia="Times New Roman"/>
          <w:szCs w:val="24"/>
        </w:rPr>
        <w:t>Κυρίες κ</w:t>
      </w:r>
      <w:r w:rsidRPr="007D5AA6">
        <w:rPr>
          <w:rFonts w:eastAsia="Times New Roman"/>
          <w:szCs w:val="24"/>
        </w:rPr>
        <w:t xml:space="preserve">αι κύριοι </w:t>
      </w:r>
      <w:r>
        <w:rPr>
          <w:rFonts w:eastAsia="Times New Roman"/>
          <w:szCs w:val="24"/>
        </w:rPr>
        <w:t>Β</w:t>
      </w:r>
      <w:r w:rsidRPr="007D5AA6">
        <w:rPr>
          <w:rFonts w:eastAsia="Times New Roman"/>
          <w:szCs w:val="24"/>
        </w:rPr>
        <w:t>ουλευτές</w:t>
      </w:r>
      <w:r>
        <w:rPr>
          <w:rFonts w:eastAsia="Times New Roman"/>
          <w:szCs w:val="24"/>
        </w:rPr>
        <w:t>,</w:t>
      </w:r>
      <w:r w:rsidRPr="007D5AA6">
        <w:rPr>
          <w:rFonts w:eastAsia="Times New Roman"/>
          <w:szCs w:val="24"/>
        </w:rPr>
        <w:t xml:space="preserve"> έχουμε τη μεγάλη τιμή σήμερα</w:t>
      </w:r>
      <w:r>
        <w:rPr>
          <w:rFonts w:eastAsia="Times New Roman"/>
          <w:szCs w:val="24"/>
        </w:rPr>
        <w:t>,</w:t>
      </w:r>
      <w:r w:rsidRPr="007D5AA6">
        <w:rPr>
          <w:rFonts w:eastAsia="Times New Roman"/>
          <w:szCs w:val="24"/>
        </w:rPr>
        <w:t xml:space="preserve"> εμείς </w:t>
      </w:r>
      <w:r>
        <w:rPr>
          <w:rFonts w:eastAsia="Times New Roman"/>
          <w:szCs w:val="24"/>
        </w:rPr>
        <w:t>π</w:t>
      </w:r>
      <w:r w:rsidRPr="007D5AA6">
        <w:rPr>
          <w:rFonts w:eastAsia="Times New Roman"/>
          <w:szCs w:val="24"/>
        </w:rPr>
        <w:t xml:space="preserve">ου βρισκόμαστε σε αυτή την </w:t>
      </w:r>
      <w:r>
        <w:rPr>
          <w:rFonts w:eastAsia="Times New Roman"/>
          <w:szCs w:val="24"/>
        </w:rPr>
        <w:t>Α</w:t>
      </w:r>
      <w:r w:rsidRPr="007D5AA6">
        <w:rPr>
          <w:rFonts w:eastAsia="Times New Roman"/>
          <w:szCs w:val="24"/>
        </w:rPr>
        <w:t>ίθουσα</w:t>
      </w:r>
      <w:r>
        <w:rPr>
          <w:rFonts w:eastAsia="Times New Roman"/>
          <w:szCs w:val="24"/>
        </w:rPr>
        <w:t>,</w:t>
      </w:r>
      <w:r w:rsidRPr="007D5AA6">
        <w:rPr>
          <w:rFonts w:eastAsia="Times New Roman"/>
          <w:szCs w:val="24"/>
        </w:rPr>
        <w:t xml:space="preserve"> να νομοθετήσουμε το σύστημα διορισμ</w:t>
      </w:r>
      <w:r>
        <w:rPr>
          <w:rFonts w:eastAsia="Times New Roman"/>
          <w:szCs w:val="24"/>
        </w:rPr>
        <w:t>ού</w:t>
      </w:r>
      <w:r w:rsidRPr="007D5AA6">
        <w:rPr>
          <w:rFonts w:eastAsia="Times New Roman"/>
          <w:szCs w:val="24"/>
        </w:rPr>
        <w:t xml:space="preserve"> </w:t>
      </w:r>
      <w:r>
        <w:rPr>
          <w:rFonts w:eastAsia="Times New Roman"/>
          <w:szCs w:val="24"/>
        </w:rPr>
        <w:t>δεκαπέντε χιλιάδων</w:t>
      </w:r>
      <w:r w:rsidRPr="007D5AA6">
        <w:rPr>
          <w:rFonts w:eastAsia="Times New Roman"/>
          <w:szCs w:val="24"/>
        </w:rPr>
        <w:t xml:space="preserve"> μόνιμων εκπαιδευτικ</w:t>
      </w:r>
      <w:r w:rsidRPr="007D5AA6">
        <w:rPr>
          <w:rFonts w:eastAsia="Times New Roman"/>
          <w:szCs w:val="24"/>
        </w:rPr>
        <w:t>ών στη δημόσια εκπαίδευση</w:t>
      </w:r>
      <w:r>
        <w:rPr>
          <w:rFonts w:eastAsia="Times New Roman"/>
          <w:szCs w:val="24"/>
        </w:rPr>
        <w:t>,</w:t>
      </w:r>
      <w:r w:rsidRPr="007D5AA6">
        <w:rPr>
          <w:rFonts w:eastAsia="Times New Roman"/>
          <w:szCs w:val="24"/>
        </w:rPr>
        <w:t xml:space="preserve"> μετά από </w:t>
      </w:r>
      <w:r>
        <w:rPr>
          <w:rFonts w:eastAsia="Times New Roman"/>
          <w:szCs w:val="24"/>
        </w:rPr>
        <w:t>δέκα</w:t>
      </w:r>
      <w:r w:rsidRPr="007D5AA6">
        <w:rPr>
          <w:rFonts w:eastAsia="Times New Roman"/>
          <w:szCs w:val="24"/>
        </w:rPr>
        <w:t xml:space="preserve"> χρόνια πλήρους απραξίας</w:t>
      </w:r>
      <w:r>
        <w:rPr>
          <w:rFonts w:eastAsia="Times New Roman"/>
          <w:szCs w:val="24"/>
        </w:rPr>
        <w:t>,</w:t>
      </w:r>
      <w:r w:rsidRPr="007D5AA6">
        <w:rPr>
          <w:rFonts w:eastAsia="Times New Roman"/>
          <w:szCs w:val="24"/>
        </w:rPr>
        <w:t xml:space="preserve"> ξηρασίας</w:t>
      </w:r>
      <w:r>
        <w:rPr>
          <w:rFonts w:eastAsia="Times New Roman"/>
          <w:szCs w:val="24"/>
        </w:rPr>
        <w:t>,</w:t>
      </w:r>
      <w:r w:rsidRPr="007D5AA6">
        <w:rPr>
          <w:rFonts w:eastAsia="Times New Roman"/>
          <w:szCs w:val="24"/>
        </w:rPr>
        <w:t xml:space="preserve"> αδιοριστία</w:t>
      </w:r>
      <w:r>
        <w:rPr>
          <w:rFonts w:eastAsia="Times New Roman"/>
          <w:szCs w:val="24"/>
        </w:rPr>
        <w:t>ς</w:t>
      </w:r>
      <w:r w:rsidRPr="007D5AA6">
        <w:rPr>
          <w:rFonts w:eastAsia="Times New Roman"/>
          <w:szCs w:val="24"/>
        </w:rPr>
        <w:t xml:space="preserve"> στη δημόσια εκπαίδευση</w:t>
      </w:r>
      <w:r>
        <w:rPr>
          <w:rFonts w:eastAsia="Times New Roman"/>
          <w:szCs w:val="24"/>
        </w:rPr>
        <w:t>. Ήδη τεσσερισήμισι χ</w:t>
      </w:r>
      <w:r w:rsidRPr="007D5AA6">
        <w:rPr>
          <w:rFonts w:eastAsia="Times New Roman"/>
          <w:szCs w:val="24"/>
        </w:rPr>
        <w:t>ιλιάδες πιστώσεις για τους πρώτους διορισμούς στην ειδική αγωγή έχουν εγγραφεί στον προϋπολογισμό του τρέχοντος έτους και έτσ</w:t>
      </w:r>
      <w:r w:rsidRPr="007D5AA6">
        <w:rPr>
          <w:rFonts w:eastAsia="Times New Roman"/>
          <w:szCs w:val="24"/>
        </w:rPr>
        <w:t xml:space="preserve">ι </w:t>
      </w:r>
      <w:r>
        <w:rPr>
          <w:rFonts w:eastAsia="Times New Roman"/>
          <w:szCs w:val="24"/>
        </w:rPr>
        <w:t>ό</w:t>
      </w:r>
      <w:r w:rsidRPr="007D5AA6">
        <w:rPr>
          <w:rFonts w:eastAsia="Times New Roman"/>
          <w:szCs w:val="24"/>
        </w:rPr>
        <w:t xml:space="preserve">σοι ειρωνεύονταν την πιθανότητα να γίνουν οι μόνιμοι διορισμοί από την </w:t>
      </w:r>
      <w:r>
        <w:rPr>
          <w:rFonts w:eastAsia="Times New Roman"/>
          <w:szCs w:val="24"/>
        </w:rPr>
        <w:t>Κ</w:t>
      </w:r>
      <w:r w:rsidRPr="007D5AA6">
        <w:rPr>
          <w:rFonts w:eastAsia="Times New Roman"/>
          <w:szCs w:val="24"/>
        </w:rPr>
        <w:t xml:space="preserve">υβέρνησή </w:t>
      </w:r>
      <w:r>
        <w:rPr>
          <w:rFonts w:eastAsia="Times New Roman"/>
          <w:szCs w:val="24"/>
        </w:rPr>
        <w:t>μας,</w:t>
      </w:r>
      <w:r w:rsidRPr="007D5AA6">
        <w:rPr>
          <w:rFonts w:eastAsia="Times New Roman"/>
          <w:szCs w:val="24"/>
        </w:rPr>
        <w:t xml:space="preserve"> έχουν μείνει με το παγωμένο χαμόγελο της ειρωνείας στα πρόσωπά </w:t>
      </w:r>
      <w:r>
        <w:rPr>
          <w:rFonts w:eastAsia="Times New Roman"/>
          <w:szCs w:val="24"/>
        </w:rPr>
        <w:t>τους.</w:t>
      </w:r>
    </w:p>
    <w:p w14:paraId="6B14F325" w14:textId="77777777" w:rsidR="004965E6" w:rsidRDefault="004D430C">
      <w:pPr>
        <w:spacing w:line="600" w:lineRule="auto"/>
        <w:ind w:firstLine="720"/>
        <w:jc w:val="both"/>
        <w:rPr>
          <w:rFonts w:eastAsia="Times New Roman"/>
          <w:szCs w:val="24"/>
        </w:rPr>
      </w:pPr>
      <w:r>
        <w:rPr>
          <w:rFonts w:eastAsia="Times New Roman"/>
          <w:szCs w:val="24"/>
        </w:rPr>
        <w:t>Ν</w:t>
      </w:r>
      <w:r w:rsidRPr="007D5AA6">
        <w:rPr>
          <w:rFonts w:eastAsia="Times New Roman"/>
          <w:szCs w:val="24"/>
        </w:rPr>
        <w:t>ομοθετούμε</w:t>
      </w:r>
      <w:r>
        <w:rPr>
          <w:rFonts w:eastAsia="Times New Roman"/>
          <w:szCs w:val="24"/>
        </w:rPr>
        <w:t>, λ</w:t>
      </w:r>
      <w:r w:rsidRPr="007D5AA6">
        <w:rPr>
          <w:rFonts w:eastAsia="Times New Roman"/>
          <w:szCs w:val="24"/>
        </w:rPr>
        <w:t>οιπόν</w:t>
      </w:r>
      <w:r>
        <w:rPr>
          <w:rFonts w:eastAsia="Times New Roman"/>
          <w:szCs w:val="24"/>
        </w:rPr>
        <w:t>,</w:t>
      </w:r>
      <w:r w:rsidRPr="007D5AA6">
        <w:rPr>
          <w:rFonts w:eastAsia="Times New Roman"/>
          <w:szCs w:val="24"/>
        </w:rPr>
        <w:t xml:space="preserve"> το σύστημα διορισμού</w:t>
      </w:r>
      <w:r>
        <w:rPr>
          <w:rFonts w:eastAsia="Times New Roman"/>
          <w:szCs w:val="24"/>
        </w:rPr>
        <w:t>. Δ</w:t>
      </w:r>
      <w:r w:rsidRPr="007D5AA6">
        <w:rPr>
          <w:rFonts w:eastAsia="Times New Roman"/>
          <w:szCs w:val="24"/>
        </w:rPr>
        <w:t xml:space="preserve">εν </w:t>
      </w:r>
      <w:r>
        <w:rPr>
          <w:rFonts w:eastAsia="Times New Roman"/>
          <w:szCs w:val="24"/>
        </w:rPr>
        <w:t>θα μπω λεπτομερειακά</w:t>
      </w:r>
      <w:r w:rsidRPr="007D5AA6">
        <w:rPr>
          <w:rFonts w:eastAsia="Times New Roman"/>
          <w:szCs w:val="24"/>
        </w:rPr>
        <w:t xml:space="preserve"> στα κριτήρια</w:t>
      </w:r>
      <w:r>
        <w:rPr>
          <w:rFonts w:eastAsia="Times New Roman"/>
          <w:szCs w:val="24"/>
        </w:rPr>
        <w:t>,</w:t>
      </w:r>
      <w:r w:rsidRPr="007D5AA6">
        <w:rPr>
          <w:rFonts w:eastAsia="Times New Roman"/>
          <w:szCs w:val="24"/>
        </w:rPr>
        <w:t xml:space="preserve"> που </w:t>
      </w:r>
      <w:proofErr w:type="spellStart"/>
      <w:r w:rsidRPr="007D5AA6">
        <w:rPr>
          <w:rFonts w:eastAsia="Times New Roman"/>
          <w:szCs w:val="24"/>
        </w:rPr>
        <w:t>μοριοδοτούντ</w:t>
      </w:r>
      <w:r w:rsidRPr="007D5AA6">
        <w:rPr>
          <w:rFonts w:eastAsia="Times New Roman"/>
          <w:szCs w:val="24"/>
        </w:rPr>
        <w:t>αι</w:t>
      </w:r>
      <w:proofErr w:type="spellEnd"/>
      <w:r w:rsidRPr="007D5AA6">
        <w:rPr>
          <w:rFonts w:eastAsia="Times New Roman"/>
          <w:szCs w:val="24"/>
        </w:rPr>
        <w:t xml:space="preserve"> και νομίζω ότι</w:t>
      </w:r>
      <w:r>
        <w:rPr>
          <w:rFonts w:eastAsia="Times New Roman"/>
          <w:szCs w:val="24"/>
        </w:rPr>
        <w:t xml:space="preserve"> κανείς μας δεν πρέπει να το κάνει α</w:t>
      </w:r>
      <w:r w:rsidRPr="007D5AA6">
        <w:rPr>
          <w:rFonts w:eastAsia="Times New Roman"/>
          <w:szCs w:val="24"/>
        </w:rPr>
        <w:t>υτό</w:t>
      </w:r>
      <w:r>
        <w:rPr>
          <w:rFonts w:eastAsia="Times New Roman"/>
          <w:szCs w:val="24"/>
        </w:rPr>
        <w:t>, δηλαδή να μη ρίξουμε</w:t>
      </w:r>
      <w:r w:rsidRPr="007D5AA6">
        <w:rPr>
          <w:rFonts w:eastAsia="Times New Roman"/>
          <w:szCs w:val="24"/>
        </w:rPr>
        <w:t xml:space="preserve"> με λάδι στη φωτιά μιας ιδιότυπης αντιπαράθεσης μεταξύ νέων επιστημόνων</w:t>
      </w:r>
      <w:r>
        <w:rPr>
          <w:rFonts w:eastAsia="Times New Roman"/>
          <w:szCs w:val="24"/>
        </w:rPr>
        <w:t>. Ε</w:t>
      </w:r>
      <w:r w:rsidRPr="007D5AA6">
        <w:rPr>
          <w:rFonts w:eastAsia="Times New Roman"/>
          <w:szCs w:val="24"/>
        </w:rPr>
        <w:t xml:space="preserve">ίναι αναπόφευκτο </w:t>
      </w:r>
      <w:r>
        <w:rPr>
          <w:rFonts w:eastAsia="Times New Roman"/>
          <w:szCs w:val="24"/>
        </w:rPr>
        <w:t xml:space="preserve">ότι </w:t>
      </w:r>
      <w:r w:rsidRPr="007D5AA6">
        <w:rPr>
          <w:rFonts w:eastAsia="Times New Roman"/>
          <w:szCs w:val="24"/>
        </w:rPr>
        <w:t xml:space="preserve">όταν </w:t>
      </w:r>
      <w:r>
        <w:rPr>
          <w:rFonts w:eastAsia="Times New Roman"/>
          <w:szCs w:val="24"/>
        </w:rPr>
        <w:t>α</w:t>
      </w:r>
      <w:r w:rsidRPr="007D5AA6">
        <w:rPr>
          <w:rFonts w:eastAsia="Times New Roman"/>
          <w:szCs w:val="24"/>
        </w:rPr>
        <w:t xml:space="preserve">ναμένουμε περίπου </w:t>
      </w:r>
      <w:proofErr w:type="spellStart"/>
      <w:r>
        <w:rPr>
          <w:rFonts w:eastAsia="Times New Roman"/>
          <w:szCs w:val="24"/>
        </w:rPr>
        <w:t>εκατόν</w:t>
      </w:r>
      <w:proofErr w:type="spellEnd"/>
      <w:r>
        <w:rPr>
          <w:rFonts w:eastAsia="Times New Roman"/>
          <w:szCs w:val="24"/>
        </w:rPr>
        <w:t xml:space="preserve"> πενήντα χιλιάδες</w:t>
      </w:r>
      <w:r w:rsidRPr="007D5AA6">
        <w:rPr>
          <w:rFonts w:eastAsia="Times New Roman"/>
          <w:szCs w:val="24"/>
        </w:rPr>
        <w:t xml:space="preserve"> αιτήσεις πτυχιούχων </w:t>
      </w:r>
      <w:r>
        <w:rPr>
          <w:rFonts w:eastAsia="Times New Roman"/>
          <w:szCs w:val="24"/>
        </w:rPr>
        <w:t xml:space="preserve">για </w:t>
      </w:r>
      <w:r w:rsidRPr="007D5AA6">
        <w:rPr>
          <w:rFonts w:eastAsia="Times New Roman"/>
          <w:szCs w:val="24"/>
        </w:rPr>
        <w:t>διορισμό κα</w:t>
      </w:r>
      <w:r w:rsidRPr="007D5AA6">
        <w:rPr>
          <w:rFonts w:eastAsia="Times New Roman"/>
          <w:szCs w:val="24"/>
        </w:rPr>
        <w:t xml:space="preserve">ι οι θέσεις είναι </w:t>
      </w:r>
      <w:r>
        <w:rPr>
          <w:rFonts w:eastAsia="Times New Roman"/>
          <w:szCs w:val="24"/>
        </w:rPr>
        <w:t>δεκαπέντε χιλιάδες,</w:t>
      </w:r>
      <w:r w:rsidRPr="007D5AA6">
        <w:rPr>
          <w:rFonts w:eastAsia="Times New Roman"/>
          <w:szCs w:val="24"/>
        </w:rPr>
        <w:t xml:space="preserve"> έστω και </w:t>
      </w:r>
      <w:r>
        <w:rPr>
          <w:rFonts w:eastAsia="Times New Roman"/>
          <w:szCs w:val="24"/>
        </w:rPr>
        <w:t xml:space="preserve">είκοσι πέντε </w:t>
      </w:r>
      <w:r>
        <w:rPr>
          <w:rFonts w:eastAsia="Times New Roman"/>
          <w:szCs w:val="24"/>
        </w:rPr>
        <w:lastRenderedPageBreak/>
        <w:t>χιλιάδες να</w:t>
      </w:r>
      <w:r w:rsidRPr="007D5AA6">
        <w:rPr>
          <w:rFonts w:eastAsia="Times New Roman"/>
          <w:szCs w:val="24"/>
        </w:rPr>
        <w:t xml:space="preserve"> ήταν</w:t>
      </w:r>
      <w:r>
        <w:rPr>
          <w:rFonts w:eastAsia="Times New Roman"/>
          <w:szCs w:val="24"/>
        </w:rPr>
        <w:t>,</w:t>
      </w:r>
      <w:r w:rsidRPr="007D5AA6">
        <w:rPr>
          <w:rFonts w:eastAsia="Times New Roman"/>
          <w:szCs w:val="24"/>
        </w:rPr>
        <w:t xml:space="preserve"> πάλι θα είναι πολύ μεγάλος</w:t>
      </w:r>
      <w:r>
        <w:rPr>
          <w:rFonts w:eastAsia="Times New Roman"/>
          <w:szCs w:val="24"/>
        </w:rPr>
        <w:t xml:space="preserve"> ο</w:t>
      </w:r>
      <w:r w:rsidRPr="007D5AA6">
        <w:rPr>
          <w:rFonts w:eastAsia="Times New Roman"/>
          <w:szCs w:val="24"/>
        </w:rPr>
        <w:t xml:space="preserve"> αριθμός των ανθρώπων που δεν πρόκειται να διοριστούν</w:t>
      </w:r>
      <w:r>
        <w:rPr>
          <w:rFonts w:eastAsia="Times New Roman"/>
          <w:szCs w:val="24"/>
        </w:rPr>
        <w:t>. Α</w:t>
      </w:r>
      <w:r w:rsidRPr="007D5AA6">
        <w:rPr>
          <w:rFonts w:eastAsia="Times New Roman"/>
          <w:szCs w:val="24"/>
        </w:rPr>
        <w:t>ς μη</w:t>
      </w:r>
      <w:r>
        <w:rPr>
          <w:rFonts w:eastAsia="Times New Roman"/>
          <w:szCs w:val="24"/>
        </w:rPr>
        <w:t>ν</w:t>
      </w:r>
      <w:r w:rsidRPr="007D5AA6">
        <w:rPr>
          <w:rFonts w:eastAsia="Times New Roman"/>
          <w:szCs w:val="24"/>
        </w:rPr>
        <w:t xml:space="preserve"> ενισχύου</w:t>
      </w:r>
      <w:r>
        <w:rPr>
          <w:rFonts w:eastAsia="Times New Roman"/>
          <w:szCs w:val="24"/>
        </w:rPr>
        <w:t>με, λ</w:t>
      </w:r>
      <w:r w:rsidRPr="007D5AA6">
        <w:rPr>
          <w:rFonts w:eastAsia="Times New Roman"/>
          <w:szCs w:val="24"/>
        </w:rPr>
        <w:t>οιπόν</w:t>
      </w:r>
      <w:r>
        <w:rPr>
          <w:rFonts w:eastAsia="Times New Roman"/>
          <w:szCs w:val="24"/>
        </w:rPr>
        <w:t>,</w:t>
      </w:r>
      <w:r w:rsidRPr="007D5AA6">
        <w:rPr>
          <w:rFonts w:eastAsia="Times New Roman"/>
          <w:szCs w:val="24"/>
        </w:rPr>
        <w:t xml:space="preserve"> τον κοινωνικό αυτοματισμό και </w:t>
      </w:r>
      <w:r>
        <w:rPr>
          <w:rFonts w:eastAsia="Times New Roman"/>
          <w:szCs w:val="24"/>
        </w:rPr>
        <w:t>α</w:t>
      </w:r>
      <w:r w:rsidRPr="007D5AA6">
        <w:rPr>
          <w:rFonts w:eastAsia="Times New Roman"/>
          <w:szCs w:val="24"/>
        </w:rPr>
        <w:t>ς μείνουμε στην ουσία</w:t>
      </w:r>
      <w:r>
        <w:rPr>
          <w:rFonts w:eastAsia="Times New Roman"/>
          <w:szCs w:val="24"/>
        </w:rPr>
        <w:t>, ότι δεκαπέντε</w:t>
      </w:r>
      <w:r w:rsidRPr="007D5AA6">
        <w:rPr>
          <w:rFonts w:eastAsia="Times New Roman"/>
          <w:szCs w:val="24"/>
        </w:rPr>
        <w:t xml:space="preserve"> χιλιάδες μόνιμοι εκπαιδευτικοί θα διοριστούν στο δημόσιο σχολείο</w:t>
      </w:r>
      <w:r>
        <w:rPr>
          <w:rFonts w:eastAsia="Times New Roman"/>
          <w:szCs w:val="24"/>
        </w:rPr>
        <w:t>.</w:t>
      </w:r>
    </w:p>
    <w:p w14:paraId="6B14F326" w14:textId="77777777" w:rsidR="004965E6" w:rsidRDefault="004D430C">
      <w:pPr>
        <w:spacing w:line="600" w:lineRule="auto"/>
        <w:ind w:firstLine="720"/>
        <w:jc w:val="both"/>
        <w:rPr>
          <w:rFonts w:eastAsia="Times New Roman"/>
          <w:szCs w:val="24"/>
        </w:rPr>
      </w:pPr>
      <w:r w:rsidRPr="007D5AA6">
        <w:rPr>
          <w:rFonts w:eastAsia="Times New Roman"/>
          <w:szCs w:val="24"/>
        </w:rPr>
        <w:t>Ποια είναι τα βασικά χαρακτηριστικά του συστήματος</w:t>
      </w:r>
      <w:r>
        <w:rPr>
          <w:rFonts w:eastAsia="Times New Roman"/>
          <w:szCs w:val="24"/>
        </w:rPr>
        <w:t>;</w:t>
      </w:r>
    </w:p>
    <w:p w14:paraId="6B14F327" w14:textId="77777777" w:rsidR="004965E6" w:rsidRDefault="004D430C">
      <w:pPr>
        <w:spacing w:line="600" w:lineRule="auto"/>
        <w:ind w:firstLine="720"/>
        <w:jc w:val="both"/>
        <w:rPr>
          <w:rFonts w:eastAsia="Times New Roman"/>
          <w:szCs w:val="24"/>
        </w:rPr>
      </w:pPr>
      <w:r>
        <w:rPr>
          <w:rFonts w:eastAsia="Times New Roman"/>
          <w:szCs w:val="24"/>
        </w:rPr>
        <w:t>Π</w:t>
      </w:r>
      <w:r w:rsidRPr="007D5AA6">
        <w:rPr>
          <w:rFonts w:eastAsia="Times New Roman"/>
          <w:szCs w:val="24"/>
        </w:rPr>
        <w:t>ρώτο και βασικό είναι η τεράστια αναγνώριση της προσφοράς των πολλών χιλιάδων αναπληρωτών</w:t>
      </w:r>
      <w:r>
        <w:rPr>
          <w:rFonts w:eastAsia="Times New Roman"/>
          <w:szCs w:val="24"/>
        </w:rPr>
        <w:t>,</w:t>
      </w:r>
      <w:r w:rsidRPr="007D5AA6">
        <w:rPr>
          <w:rFonts w:eastAsia="Times New Roman"/>
          <w:szCs w:val="24"/>
        </w:rPr>
        <w:t xml:space="preserve"> που επί πάρα πολλά χρόνια στηρίζουν το δημόσι</w:t>
      </w:r>
      <w:r w:rsidRPr="007D5AA6">
        <w:rPr>
          <w:rFonts w:eastAsia="Times New Roman"/>
          <w:szCs w:val="24"/>
        </w:rPr>
        <w:t>ο σχολείο</w:t>
      </w:r>
      <w:r>
        <w:rPr>
          <w:rFonts w:eastAsia="Times New Roman"/>
          <w:szCs w:val="24"/>
        </w:rPr>
        <w:t>. Κι αν θέλουμε να είμαστε ειλικρινείς -τ</w:t>
      </w:r>
      <w:r w:rsidRPr="007D5AA6">
        <w:rPr>
          <w:rFonts w:eastAsia="Times New Roman"/>
          <w:szCs w:val="24"/>
        </w:rPr>
        <w:t>ο καταλαβαίνου</w:t>
      </w:r>
      <w:r>
        <w:rPr>
          <w:rFonts w:eastAsia="Times New Roman"/>
          <w:szCs w:val="24"/>
        </w:rPr>
        <w:t>ν</w:t>
      </w:r>
      <w:r w:rsidRPr="007D5AA6">
        <w:rPr>
          <w:rFonts w:eastAsia="Times New Roman"/>
          <w:szCs w:val="24"/>
        </w:rPr>
        <w:t xml:space="preserve"> αυτό </w:t>
      </w:r>
      <w:r>
        <w:rPr>
          <w:rFonts w:eastAsia="Times New Roman"/>
          <w:szCs w:val="24"/>
        </w:rPr>
        <w:t xml:space="preserve">οι συνάδελφοι αναπληρωτές- </w:t>
      </w:r>
      <w:proofErr w:type="spellStart"/>
      <w:r>
        <w:rPr>
          <w:rFonts w:eastAsia="Times New Roman"/>
          <w:szCs w:val="24"/>
        </w:rPr>
        <w:t>εκατόν</w:t>
      </w:r>
      <w:proofErr w:type="spellEnd"/>
      <w:r>
        <w:rPr>
          <w:rFonts w:eastAsia="Times New Roman"/>
          <w:szCs w:val="24"/>
        </w:rPr>
        <w:t xml:space="preserve"> είκοσι</w:t>
      </w:r>
      <w:r w:rsidRPr="007D5AA6">
        <w:rPr>
          <w:rFonts w:eastAsia="Times New Roman"/>
          <w:szCs w:val="24"/>
        </w:rPr>
        <w:t xml:space="preserve"> μήνες προϋπηρεσίας δεν αναγνωρ</w:t>
      </w:r>
      <w:r>
        <w:rPr>
          <w:rFonts w:eastAsia="Times New Roman"/>
          <w:szCs w:val="24"/>
        </w:rPr>
        <w:t>ίζονται</w:t>
      </w:r>
      <w:r w:rsidRPr="007D5AA6">
        <w:rPr>
          <w:rFonts w:eastAsia="Times New Roman"/>
          <w:szCs w:val="24"/>
        </w:rPr>
        <w:t xml:space="preserve"> πουθενά αλλού</w:t>
      </w:r>
      <w:r>
        <w:rPr>
          <w:rFonts w:eastAsia="Times New Roman"/>
          <w:szCs w:val="24"/>
        </w:rPr>
        <w:t>,</w:t>
      </w:r>
      <w:r w:rsidRPr="007D5AA6">
        <w:rPr>
          <w:rFonts w:eastAsia="Times New Roman"/>
          <w:szCs w:val="24"/>
        </w:rPr>
        <w:t xml:space="preserve"> σε κανέναν άλλο κλάδο του δημόσιου τομέα</w:t>
      </w:r>
      <w:r>
        <w:rPr>
          <w:rFonts w:eastAsia="Times New Roman"/>
          <w:szCs w:val="24"/>
        </w:rPr>
        <w:t>. Ε</w:t>
      </w:r>
      <w:r w:rsidRPr="007D5AA6">
        <w:rPr>
          <w:rFonts w:eastAsia="Times New Roman"/>
          <w:szCs w:val="24"/>
        </w:rPr>
        <w:t>ίναι η έμπρακτη αναγνώριση της προϋπηρεσίας με π</w:t>
      </w:r>
      <w:r w:rsidRPr="007D5AA6">
        <w:rPr>
          <w:rFonts w:eastAsia="Times New Roman"/>
          <w:szCs w:val="24"/>
        </w:rPr>
        <w:t>ράξεις και όχι στα λόγια</w:t>
      </w:r>
      <w:r>
        <w:rPr>
          <w:rFonts w:eastAsia="Times New Roman"/>
          <w:szCs w:val="24"/>
        </w:rPr>
        <w:t>.</w:t>
      </w:r>
    </w:p>
    <w:p w14:paraId="6B14F328" w14:textId="77777777" w:rsidR="004965E6" w:rsidRDefault="004D430C">
      <w:pPr>
        <w:spacing w:line="600" w:lineRule="auto"/>
        <w:ind w:firstLine="720"/>
        <w:jc w:val="both"/>
        <w:rPr>
          <w:rFonts w:eastAsia="Times New Roman"/>
          <w:szCs w:val="24"/>
        </w:rPr>
      </w:pPr>
      <w:r>
        <w:rPr>
          <w:rFonts w:eastAsia="Times New Roman"/>
          <w:szCs w:val="24"/>
        </w:rPr>
        <w:t>Τ</w:t>
      </w:r>
      <w:r w:rsidRPr="007D5AA6">
        <w:rPr>
          <w:rFonts w:eastAsia="Times New Roman"/>
          <w:szCs w:val="24"/>
        </w:rPr>
        <w:t xml:space="preserve">ο δεύτερο κριτήριο είναι ότι </w:t>
      </w:r>
      <w:r>
        <w:rPr>
          <w:rFonts w:eastAsia="Times New Roman"/>
          <w:szCs w:val="24"/>
        </w:rPr>
        <w:t xml:space="preserve">δεν </w:t>
      </w:r>
      <w:r w:rsidRPr="007D5AA6">
        <w:rPr>
          <w:rFonts w:eastAsia="Times New Roman"/>
          <w:szCs w:val="24"/>
        </w:rPr>
        <w:t>προτάσσεται κανείς</w:t>
      </w:r>
      <w:r>
        <w:rPr>
          <w:rFonts w:eastAsia="Times New Roman"/>
          <w:szCs w:val="24"/>
        </w:rPr>
        <w:t>. Σ</w:t>
      </w:r>
      <w:r w:rsidRPr="007D5AA6">
        <w:rPr>
          <w:rFonts w:eastAsia="Times New Roman"/>
          <w:szCs w:val="24"/>
        </w:rPr>
        <w:t>ταματάνε</w:t>
      </w:r>
      <w:r>
        <w:rPr>
          <w:rFonts w:eastAsia="Times New Roman"/>
          <w:szCs w:val="24"/>
        </w:rPr>
        <w:t>, λ</w:t>
      </w:r>
      <w:r w:rsidRPr="007D5AA6">
        <w:rPr>
          <w:rFonts w:eastAsia="Times New Roman"/>
          <w:szCs w:val="24"/>
        </w:rPr>
        <w:t>οιπόν</w:t>
      </w:r>
      <w:r>
        <w:rPr>
          <w:rFonts w:eastAsia="Times New Roman"/>
          <w:szCs w:val="24"/>
        </w:rPr>
        <w:t>,</w:t>
      </w:r>
      <w:r w:rsidRPr="007D5AA6">
        <w:rPr>
          <w:rFonts w:eastAsia="Times New Roman"/>
          <w:szCs w:val="24"/>
        </w:rPr>
        <w:t xml:space="preserve"> οι στρεβλώσεις του παρελθόντος</w:t>
      </w:r>
      <w:r>
        <w:rPr>
          <w:rFonts w:eastAsia="Times New Roman"/>
          <w:szCs w:val="24"/>
        </w:rPr>
        <w:t>,</w:t>
      </w:r>
      <w:r w:rsidRPr="007D5AA6">
        <w:rPr>
          <w:rFonts w:eastAsia="Times New Roman"/>
          <w:szCs w:val="24"/>
        </w:rPr>
        <w:t xml:space="preserve"> όπου διάφορες κατηγορίες πτυχιούχων προτάσσοντα</w:t>
      </w:r>
      <w:r>
        <w:rPr>
          <w:rFonts w:eastAsia="Times New Roman"/>
          <w:szCs w:val="24"/>
        </w:rPr>
        <w:t>ν</w:t>
      </w:r>
      <w:r w:rsidRPr="007D5AA6">
        <w:rPr>
          <w:rFonts w:eastAsia="Times New Roman"/>
          <w:szCs w:val="24"/>
        </w:rPr>
        <w:t xml:space="preserve"> </w:t>
      </w:r>
      <w:r>
        <w:rPr>
          <w:rFonts w:eastAsia="Times New Roman"/>
          <w:szCs w:val="24"/>
        </w:rPr>
        <w:t>σ</w:t>
      </w:r>
      <w:r w:rsidRPr="007D5AA6">
        <w:rPr>
          <w:rFonts w:eastAsia="Times New Roman"/>
          <w:szCs w:val="24"/>
        </w:rPr>
        <w:t>τους σχετικούς πίνακ</w:t>
      </w:r>
      <w:r>
        <w:rPr>
          <w:rFonts w:eastAsia="Times New Roman"/>
          <w:szCs w:val="24"/>
        </w:rPr>
        <w:t xml:space="preserve">ες. </w:t>
      </w:r>
      <w:r w:rsidRPr="007D5AA6">
        <w:rPr>
          <w:rFonts w:eastAsia="Times New Roman"/>
          <w:szCs w:val="24"/>
        </w:rPr>
        <w:t xml:space="preserve">Κανείς δεν προτάσσεται και όλοι </w:t>
      </w:r>
      <w:proofErr w:type="spellStart"/>
      <w:r w:rsidRPr="007D5AA6">
        <w:rPr>
          <w:rFonts w:eastAsia="Times New Roman"/>
          <w:szCs w:val="24"/>
        </w:rPr>
        <w:t>μοριοδοτούνται</w:t>
      </w:r>
      <w:proofErr w:type="spellEnd"/>
      <w:r>
        <w:rPr>
          <w:rFonts w:eastAsia="Times New Roman"/>
          <w:szCs w:val="24"/>
        </w:rPr>
        <w:t>.</w:t>
      </w:r>
    </w:p>
    <w:p w14:paraId="6B14F329" w14:textId="77777777" w:rsidR="004965E6" w:rsidRDefault="004D430C">
      <w:pPr>
        <w:spacing w:line="600" w:lineRule="auto"/>
        <w:ind w:firstLine="720"/>
        <w:jc w:val="center"/>
        <w:rPr>
          <w:rFonts w:eastAsia="Times New Roman"/>
          <w:szCs w:val="24"/>
        </w:rPr>
      </w:pPr>
      <w:r>
        <w:rPr>
          <w:rFonts w:eastAsia="Times New Roman"/>
          <w:szCs w:val="24"/>
        </w:rPr>
        <w:lastRenderedPageBreak/>
        <w:t>(Θό</w:t>
      </w:r>
      <w:r>
        <w:rPr>
          <w:rFonts w:eastAsia="Times New Roman"/>
          <w:szCs w:val="24"/>
        </w:rPr>
        <w:t>ρυβος στην Αίθουσα)</w:t>
      </w:r>
    </w:p>
    <w:p w14:paraId="6B14F32A" w14:textId="77777777" w:rsidR="004965E6" w:rsidRDefault="004D430C">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Κύριοι συνάδελφοι,</w:t>
      </w:r>
      <w:r w:rsidRPr="007D5AA6">
        <w:rPr>
          <w:rFonts w:eastAsia="Times New Roman"/>
          <w:szCs w:val="24"/>
        </w:rPr>
        <w:t xml:space="preserve"> λίγ</w:t>
      </w:r>
      <w:r>
        <w:rPr>
          <w:rFonts w:eastAsia="Times New Roman"/>
          <w:szCs w:val="24"/>
        </w:rPr>
        <w:t>η</w:t>
      </w:r>
      <w:r w:rsidRPr="007D5AA6">
        <w:rPr>
          <w:rFonts w:eastAsia="Times New Roman"/>
          <w:szCs w:val="24"/>
        </w:rPr>
        <w:t xml:space="preserve"> ησυχία</w:t>
      </w:r>
      <w:r>
        <w:rPr>
          <w:rFonts w:eastAsia="Times New Roman"/>
          <w:szCs w:val="24"/>
        </w:rPr>
        <w:t>,</w:t>
      </w:r>
      <w:r w:rsidRPr="007D5AA6">
        <w:rPr>
          <w:rFonts w:eastAsia="Times New Roman"/>
          <w:szCs w:val="24"/>
        </w:rPr>
        <w:t xml:space="preserve"> παρακαλώ</w:t>
      </w:r>
      <w:r>
        <w:rPr>
          <w:rFonts w:eastAsia="Times New Roman"/>
          <w:szCs w:val="24"/>
        </w:rPr>
        <w:t>.</w:t>
      </w:r>
    </w:p>
    <w:p w14:paraId="6B14F32B" w14:textId="77777777" w:rsidR="004965E6" w:rsidRDefault="004D430C">
      <w:pPr>
        <w:spacing w:line="600" w:lineRule="auto"/>
        <w:ind w:firstLine="720"/>
        <w:jc w:val="both"/>
        <w:rPr>
          <w:rFonts w:eastAsia="Times New Roman"/>
          <w:szCs w:val="24"/>
        </w:rPr>
      </w:pPr>
      <w:r w:rsidRPr="00786973">
        <w:rPr>
          <w:rFonts w:eastAsia="Times New Roman"/>
          <w:b/>
          <w:szCs w:val="24"/>
        </w:rPr>
        <w:t>ΔΗΜΗΤΡΙΟΣ ΜΠΑΞΕΒΑΝΑΚΗΣ:</w:t>
      </w:r>
      <w:r>
        <w:rPr>
          <w:rFonts w:eastAsia="Times New Roman"/>
          <w:szCs w:val="24"/>
        </w:rPr>
        <w:t xml:space="preserve"> Τρίτον, </w:t>
      </w:r>
      <w:r w:rsidRPr="007D5AA6">
        <w:rPr>
          <w:rFonts w:eastAsia="Times New Roman"/>
          <w:szCs w:val="24"/>
        </w:rPr>
        <w:t>υπάρχει απόλυτη ισορροπία ανάμεσα στην προϋπηρεσία και στα ακαδημαϊκά κριτήρια</w:t>
      </w:r>
      <w:r>
        <w:rPr>
          <w:rFonts w:eastAsia="Times New Roman"/>
          <w:szCs w:val="24"/>
        </w:rPr>
        <w:t>,</w:t>
      </w:r>
      <w:r w:rsidRPr="007D5AA6">
        <w:rPr>
          <w:rFonts w:eastAsia="Times New Roman"/>
          <w:szCs w:val="24"/>
        </w:rPr>
        <w:t xml:space="preserve"> έτσι ώστε να έχουν ελπίδες</w:t>
      </w:r>
      <w:r>
        <w:rPr>
          <w:rFonts w:eastAsia="Times New Roman"/>
          <w:szCs w:val="24"/>
        </w:rPr>
        <w:t>,</w:t>
      </w:r>
      <w:r w:rsidRPr="007D5AA6">
        <w:rPr>
          <w:rFonts w:eastAsia="Times New Roman"/>
          <w:szCs w:val="24"/>
        </w:rPr>
        <w:t xml:space="preserve"> να βλέπουν φως και οι </w:t>
      </w:r>
      <w:r w:rsidRPr="007D5AA6">
        <w:rPr>
          <w:rFonts w:eastAsia="Times New Roman"/>
          <w:szCs w:val="24"/>
        </w:rPr>
        <w:t>πολλές χιλιάδες</w:t>
      </w:r>
      <w:r>
        <w:rPr>
          <w:rFonts w:eastAsia="Times New Roman"/>
          <w:szCs w:val="24"/>
        </w:rPr>
        <w:t>,</w:t>
      </w:r>
      <w:r w:rsidRPr="007D5AA6">
        <w:rPr>
          <w:rFonts w:eastAsia="Times New Roman"/>
          <w:szCs w:val="24"/>
        </w:rPr>
        <w:t xml:space="preserve"> πάνω από </w:t>
      </w:r>
      <w:r>
        <w:rPr>
          <w:rFonts w:eastAsia="Times New Roman"/>
          <w:szCs w:val="24"/>
        </w:rPr>
        <w:t>εκατό</w:t>
      </w:r>
      <w:r w:rsidRPr="007D5AA6">
        <w:rPr>
          <w:rFonts w:eastAsia="Times New Roman"/>
          <w:szCs w:val="24"/>
        </w:rPr>
        <w:t xml:space="preserve"> χιλιάδες πτυχιούχοι</w:t>
      </w:r>
      <w:r>
        <w:rPr>
          <w:rFonts w:eastAsia="Times New Roman"/>
          <w:szCs w:val="24"/>
        </w:rPr>
        <w:t>,</w:t>
      </w:r>
      <w:r w:rsidRPr="007D5AA6">
        <w:rPr>
          <w:rFonts w:eastAsia="Times New Roman"/>
          <w:szCs w:val="24"/>
        </w:rPr>
        <w:t xml:space="preserve"> οι οποίοι δεν έχουν προϋπηρεσία</w:t>
      </w:r>
      <w:r>
        <w:rPr>
          <w:rFonts w:eastAsia="Times New Roman"/>
          <w:szCs w:val="24"/>
        </w:rPr>
        <w:t>. Πρ</w:t>
      </w:r>
      <w:r w:rsidRPr="007D5AA6">
        <w:rPr>
          <w:rFonts w:eastAsia="Times New Roman"/>
          <w:szCs w:val="24"/>
        </w:rPr>
        <w:t xml:space="preserve">ος </w:t>
      </w:r>
      <w:r>
        <w:rPr>
          <w:rFonts w:eastAsia="Times New Roman"/>
          <w:szCs w:val="24"/>
        </w:rPr>
        <w:t>τις</w:t>
      </w:r>
      <w:r w:rsidRPr="007D5AA6">
        <w:rPr>
          <w:rFonts w:eastAsia="Times New Roman"/>
          <w:szCs w:val="24"/>
        </w:rPr>
        <w:t xml:space="preserve"> πολλές χιλιάδες πτυχιούχους </w:t>
      </w:r>
      <w:r>
        <w:rPr>
          <w:rFonts w:eastAsia="Times New Roman"/>
          <w:szCs w:val="24"/>
        </w:rPr>
        <w:t>δ</w:t>
      </w:r>
      <w:r w:rsidRPr="007D5AA6">
        <w:rPr>
          <w:rFonts w:eastAsia="Times New Roman"/>
          <w:szCs w:val="24"/>
        </w:rPr>
        <w:t xml:space="preserve">εν μπορεί όλοι μας να κάνουμε </w:t>
      </w:r>
      <w:r>
        <w:rPr>
          <w:rFonts w:eastAsia="Times New Roman"/>
          <w:szCs w:val="24"/>
        </w:rPr>
        <w:t>πω</w:t>
      </w:r>
      <w:r w:rsidRPr="007D5AA6">
        <w:rPr>
          <w:rFonts w:eastAsia="Times New Roman"/>
          <w:szCs w:val="24"/>
        </w:rPr>
        <w:t>ς αδιαφορούμε</w:t>
      </w:r>
      <w:r>
        <w:rPr>
          <w:rFonts w:eastAsia="Times New Roman"/>
          <w:szCs w:val="24"/>
        </w:rPr>
        <w:t>.</w:t>
      </w:r>
    </w:p>
    <w:p w14:paraId="6B14F32C" w14:textId="77777777" w:rsidR="004965E6" w:rsidRDefault="004D430C">
      <w:pPr>
        <w:spacing w:line="600" w:lineRule="auto"/>
        <w:ind w:firstLine="720"/>
        <w:jc w:val="both"/>
        <w:rPr>
          <w:rFonts w:eastAsia="Times New Roman"/>
          <w:szCs w:val="24"/>
        </w:rPr>
      </w:pPr>
      <w:r>
        <w:rPr>
          <w:rFonts w:eastAsia="Times New Roman"/>
          <w:szCs w:val="24"/>
        </w:rPr>
        <w:t>Τέταρτη ιδιότητα</w:t>
      </w:r>
      <w:r w:rsidRPr="007D5AA6">
        <w:rPr>
          <w:rFonts w:eastAsia="Times New Roman"/>
          <w:szCs w:val="24"/>
        </w:rPr>
        <w:t xml:space="preserve"> του συστήματος είναι ότι εξαντλεί</w:t>
      </w:r>
      <w:r>
        <w:rPr>
          <w:rFonts w:eastAsia="Times New Roman"/>
          <w:szCs w:val="24"/>
        </w:rPr>
        <w:t xml:space="preserve"> την</w:t>
      </w:r>
      <w:r w:rsidRPr="007D5AA6">
        <w:rPr>
          <w:rFonts w:eastAsia="Times New Roman"/>
          <w:szCs w:val="24"/>
        </w:rPr>
        <w:t xml:space="preserve"> κοινωνική του ευαισθησία</w:t>
      </w:r>
      <w:r>
        <w:rPr>
          <w:rFonts w:eastAsia="Times New Roman"/>
          <w:szCs w:val="24"/>
        </w:rPr>
        <w:t>,</w:t>
      </w:r>
      <w:r w:rsidRPr="007D5AA6">
        <w:rPr>
          <w:rFonts w:eastAsia="Times New Roman"/>
          <w:szCs w:val="24"/>
        </w:rPr>
        <w:t xml:space="preserve"> </w:t>
      </w:r>
      <w:proofErr w:type="spellStart"/>
      <w:r w:rsidRPr="007D5AA6">
        <w:rPr>
          <w:rFonts w:eastAsia="Times New Roman"/>
          <w:szCs w:val="24"/>
        </w:rPr>
        <w:t>μοριοδοτ</w:t>
      </w:r>
      <w:r>
        <w:rPr>
          <w:rFonts w:eastAsia="Times New Roman"/>
          <w:szCs w:val="24"/>
        </w:rPr>
        <w:t>ώντας</w:t>
      </w:r>
      <w:proofErr w:type="spellEnd"/>
      <w:r>
        <w:rPr>
          <w:rFonts w:eastAsia="Times New Roman"/>
          <w:szCs w:val="24"/>
        </w:rPr>
        <w:t xml:space="preserve"> </w:t>
      </w:r>
      <w:r w:rsidRPr="007D5AA6">
        <w:rPr>
          <w:rFonts w:eastAsia="Times New Roman"/>
          <w:szCs w:val="24"/>
        </w:rPr>
        <w:t>την οικογένεια</w:t>
      </w:r>
      <w:r>
        <w:rPr>
          <w:rFonts w:eastAsia="Times New Roman"/>
          <w:szCs w:val="24"/>
        </w:rPr>
        <w:t>, ό</w:t>
      </w:r>
      <w:r w:rsidRPr="007D5AA6">
        <w:rPr>
          <w:rFonts w:eastAsia="Times New Roman"/>
          <w:szCs w:val="24"/>
        </w:rPr>
        <w:t xml:space="preserve">χι όπως μέχρι τώρα </w:t>
      </w:r>
      <w:proofErr w:type="spellStart"/>
      <w:r>
        <w:rPr>
          <w:rFonts w:eastAsia="Times New Roman"/>
          <w:szCs w:val="24"/>
        </w:rPr>
        <w:t>μοριοδοτώντας</w:t>
      </w:r>
      <w:proofErr w:type="spellEnd"/>
      <w:r>
        <w:rPr>
          <w:rFonts w:eastAsia="Times New Roman"/>
          <w:szCs w:val="24"/>
        </w:rPr>
        <w:t xml:space="preserve"> </w:t>
      </w:r>
      <w:r w:rsidRPr="007D5AA6">
        <w:rPr>
          <w:rFonts w:eastAsia="Times New Roman"/>
          <w:szCs w:val="24"/>
        </w:rPr>
        <w:t xml:space="preserve">μόνο τις οικογένειες που έχουν από </w:t>
      </w:r>
      <w:r>
        <w:rPr>
          <w:rFonts w:eastAsia="Times New Roman"/>
          <w:szCs w:val="24"/>
        </w:rPr>
        <w:t>τρία και πάνω παιδιά, που και</w:t>
      </w:r>
      <w:r w:rsidRPr="007D5AA6">
        <w:rPr>
          <w:rFonts w:eastAsia="Times New Roman"/>
          <w:szCs w:val="24"/>
        </w:rPr>
        <w:t xml:space="preserve"> αυτές στηρίζονται και ενισχύονται κανονικά</w:t>
      </w:r>
      <w:r>
        <w:rPr>
          <w:rFonts w:eastAsia="Times New Roman"/>
          <w:szCs w:val="24"/>
        </w:rPr>
        <w:t>,</w:t>
      </w:r>
      <w:r w:rsidRPr="007D5AA6">
        <w:rPr>
          <w:rFonts w:eastAsia="Times New Roman"/>
          <w:szCs w:val="24"/>
        </w:rPr>
        <w:t xml:space="preserve"> αλλά </w:t>
      </w:r>
      <w:proofErr w:type="spellStart"/>
      <w:r>
        <w:rPr>
          <w:rFonts w:eastAsia="Times New Roman"/>
          <w:szCs w:val="24"/>
        </w:rPr>
        <w:t>μοριοδοτώντας</w:t>
      </w:r>
      <w:proofErr w:type="spellEnd"/>
      <w:r w:rsidRPr="007D5AA6">
        <w:rPr>
          <w:rFonts w:eastAsia="Times New Roman"/>
          <w:szCs w:val="24"/>
        </w:rPr>
        <w:t xml:space="preserve"> και αυτές τις οικογένειες με ένα ή δύο παιδιά</w:t>
      </w:r>
      <w:r>
        <w:rPr>
          <w:rFonts w:eastAsia="Times New Roman"/>
          <w:szCs w:val="24"/>
        </w:rPr>
        <w:t>,</w:t>
      </w:r>
      <w:r w:rsidRPr="007D5AA6">
        <w:rPr>
          <w:rFonts w:eastAsia="Times New Roman"/>
          <w:szCs w:val="24"/>
        </w:rPr>
        <w:t xml:space="preserve"> που μέχρι τώρα </w:t>
      </w:r>
      <w:r>
        <w:rPr>
          <w:rFonts w:eastAsia="Times New Roman"/>
          <w:szCs w:val="24"/>
        </w:rPr>
        <w:t>κ</w:t>
      </w:r>
      <w:r w:rsidRPr="007D5AA6">
        <w:rPr>
          <w:rFonts w:eastAsia="Times New Roman"/>
          <w:szCs w:val="24"/>
        </w:rPr>
        <w:t>α</w:t>
      </w:r>
      <w:r w:rsidRPr="007D5AA6">
        <w:rPr>
          <w:rFonts w:eastAsia="Times New Roman"/>
          <w:szCs w:val="24"/>
        </w:rPr>
        <w:t>νείς δεν τ</w:t>
      </w:r>
      <w:r>
        <w:rPr>
          <w:rFonts w:eastAsia="Times New Roman"/>
          <w:szCs w:val="24"/>
        </w:rPr>
        <w:t>ι</w:t>
      </w:r>
      <w:r w:rsidRPr="007D5AA6">
        <w:rPr>
          <w:rFonts w:eastAsia="Times New Roman"/>
          <w:szCs w:val="24"/>
        </w:rPr>
        <w:t>ς κοίταζε</w:t>
      </w:r>
      <w:r>
        <w:rPr>
          <w:rFonts w:eastAsia="Times New Roman"/>
          <w:szCs w:val="24"/>
        </w:rPr>
        <w:t>. Ε</w:t>
      </w:r>
      <w:r w:rsidRPr="007D5AA6">
        <w:rPr>
          <w:rFonts w:eastAsia="Times New Roman"/>
          <w:szCs w:val="24"/>
        </w:rPr>
        <w:t>πιπλέον</w:t>
      </w:r>
      <w:r>
        <w:rPr>
          <w:rFonts w:eastAsia="Times New Roman"/>
          <w:szCs w:val="24"/>
        </w:rPr>
        <w:t>,</w:t>
      </w:r>
      <w:r w:rsidRPr="007D5AA6">
        <w:rPr>
          <w:rFonts w:eastAsia="Times New Roman"/>
          <w:szCs w:val="24"/>
        </w:rPr>
        <w:t xml:space="preserve"> με ένα</w:t>
      </w:r>
      <w:r>
        <w:rPr>
          <w:rFonts w:eastAsia="Times New Roman"/>
          <w:szCs w:val="24"/>
        </w:rPr>
        <w:t>ν</w:t>
      </w:r>
      <w:r w:rsidRPr="007D5AA6">
        <w:rPr>
          <w:rFonts w:eastAsia="Times New Roman"/>
          <w:szCs w:val="24"/>
        </w:rPr>
        <w:t xml:space="preserve"> δίκαιο τρόπο</w:t>
      </w:r>
      <w:r>
        <w:rPr>
          <w:rFonts w:eastAsia="Times New Roman"/>
          <w:szCs w:val="24"/>
        </w:rPr>
        <w:t>,</w:t>
      </w:r>
      <w:r w:rsidRPr="007D5AA6">
        <w:rPr>
          <w:rFonts w:eastAsia="Times New Roman"/>
          <w:szCs w:val="24"/>
        </w:rPr>
        <w:t xml:space="preserve"> </w:t>
      </w:r>
      <w:proofErr w:type="spellStart"/>
      <w:r w:rsidRPr="007D5AA6">
        <w:rPr>
          <w:rFonts w:eastAsia="Times New Roman"/>
          <w:szCs w:val="24"/>
        </w:rPr>
        <w:t>μοριοδοτούνται</w:t>
      </w:r>
      <w:proofErr w:type="spellEnd"/>
      <w:r w:rsidRPr="007D5AA6">
        <w:rPr>
          <w:rFonts w:eastAsia="Times New Roman"/>
          <w:szCs w:val="24"/>
        </w:rPr>
        <w:t xml:space="preserve"> τα άτομα με αναπηρία</w:t>
      </w:r>
      <w:r>
        <w:rPr>
          <w:rFonts w:eastAsia="Times New Roman"/>
          <w:szCs w:val="24"/>
        </w:rPr>
        <w:t>,</w:t>
      </w:r>
      <w:r w:rsidRPr="007D5AA6">
        <w:rPr>
          <w:rFonts w:eastAsia="Times New Roman"/>
          <w:szCs w:val="24"/>
        </w:rPr>
        <w:t xml:space="preserve"> καθώς </w:t>
      </w:r>
      <w:proofErr w:type="spellStart"/>
      <w:r w:rsidRPr="007D5AA6">
        <w:rPr>
          <w:rFonts w:eastAsia="Times New Roman"/>
          <w:szCs w:val="24"/>
        </w:rPr>
        <w:t>μοριοδοτ</w:t>
      </w:r>
      <w:r>
        <w:rPr>
          <w:rFonts w:eastAsia="Times New Roman"/>
          <w:szCs w:val="24"/>
        </w:rPr>
        <w:t>είτα</w:t>
      </w:r>
      <w:r w:rsidRPr="007D5AA6">
        <w:rPr>
          <w:rFonts w:eastAsia="Times New Roman"/>
          <w:szCs w:val="24"/>
        </w:rPr>
        <w:t>ι</w:t>
      </w:r>
      <w:proofErr w:type="spellEnd"/>
      <w:r w:rsidRPr="007D5AA6">
        <w:rPr>
          <w:rFonts w:eastAsia="Times New Roman"/>
          <w:szCs w:val="24"/>
        </w:rPr>
        <w:t xml:space="preserve"> ανάλογα με το</w:t>
      </w:r>
      <w:r>
        <w:rPr>
          <w:rFonts w:eastAsia="Times New Roman"/>
          <w:szCs w:val="24"/>
        </w:rPr>
        <w:t>ν</w:t>
      </w:r>
      <w:r w:rsidRPr="007D5AA6">
        <w:rPr>
          <w:rFonts w:eastAsia="Times New Roman"/>
          <w:szCs w:val="24"/>
        </w:rPr>
        <w:t xml:space="preserve"> βαθμό αναπηρίας </w:t>
      </w:r>
      <w:r>
        <w:rPr>
          <w:rFonts w:eastAsia="Times New Roman"/>
          <w:szCs w:val="24"/>
        </w:rPr>
        <w:t xml:space="preserve">η </w:t>
      </w:r>
      <w:r w:rsidRPr="007D5AA6">
        <w:rPr>
          <w:rFonts w:eastAsia="Times New Roman"/>
          <w:szCs w:val="24"/>
        </w:rPr>
        <w:t xml:space="preserve">ικανότητά </w:t>
      </w:r>
      <w:r>
        <w:rPr>
          <w:rFonts w:eastAsia="Times New Roman"/>
          <w:szCs w:val="24"/>
        </w:rPr>
        <w:t>τους.</w:t>
      </w:r>
    </w:p>
    <w:p w14:paraId="6B14F32D" w14:textId="77777777" w:rsidR="004965E6" w:rsidRDefault="004D430C">
      <w:pPr>
        <w:spacing w:line="600" w:lineRule="auto"/>
        <w:ind w:firstLine="720"/>
        <w:jc w:val="both"/>
        <w:rPr>
          <w:rFonts w:eastAsia="Times New Roman"/>
          <w:szCs w:val="24"/>
        </w:rPr>
      </w:pPr>
      <w:r>
        <w:rPr>
          <w:rFonts w:eastAsia="Times New Roman"/>
          <w:szCs w:val="24"/>
        </w:rPr>
        <w:lastRenderedPageBreak/>
        <w:t>Τ</w:t>
      </w:r>
      <w:r w:rsidRPr="007D5AA6">
        <w:rPr>
          <w:rFonts w:eastAsia="Times New Roman"/>
          <w:szCs w:val="24"/>
        </w:rPr>
        <w:t>έλος</w:t>
      </w:r>
      <w:r>
        <w:rPr>
          <w:rFonts w:eastAsia="Times New Roman"/>
          <w:szCs w:val="24"/>
        </w:rPr>
        <w:t>,</w:t>
      </w:r>
      <w:r w:rsidRPr="007D5AA6">
        <w:rPr>
          <w:rFonts w:eastAsia="Times New Roman"/>
          <w:szCs w:val="24"/>
        </w:rPr>
        <w:t xml:space="preserve"> το βασικό προνόμι</w:t>
      </w:r>
      <w:r>
        <w:rPr>
          <w:rFonts w:eastAsia="Times New Roman"/>
          <w:szCs w:val="24"/>
        </w:rPr>
        <w:t>ο</w:t>
      </w:r>
      <w:r w:rsidRPr="007D5AA6">
        <w:rPr>
          <w:rFonts w:eastAsia="Times New Roman"/>
          <w:szCs w:val="24"/>
        </w:rPr>
        <w:t xml:space="preserve"> αυτού του συστήματος είναι ότι καταργείται </w:t>
      </w:r>
      <w:r>
        <w:rPr>
          <w:rFonts w:eastAsia="Times New Roman"/>
          <w:szCs w:val="24"/>
        </w:rPr>
        <w:t>ο επαίσχυντος ν</w:t>
      </w:r>
      <w:r>
        <w:rPr>
          <w:rFonts w:eastAsia="Times New Roman"/>
          <w:szCs w:val="24"/>
        </w:rPr>
        <w:t>.</w:t>
      </w:r>
      <w:r w:rsidRPr="007D5AA6">
        <w:rPr>
          <w:rFonts w:eastAsia="Times New Roman"/>
          <w:szCs w:val="24"/>
        </w:rPr>
        <w:t>3848</w:t>
      </w:r>
      <w:r>
        <w:rPr>
          <w:rFonts w:eastAsia="Times New Roman"/>
          <w:szCs w:val="24"/>
        </w:rPr>
        <w:t>, ο</w:t>
      </w:r>
      <w:r w:rsidRPr="007D5AA6">
        <w:rPr>
          <w:rFonts w:eastAsia="Times New Roman"/>
          <w:szCs w:val="24"/>
        </w:rPr>
        <w:t xml:space="preserve"> περ</w:t>
      </w:r>
      <w:r w:rsidRPr="007D5AA6">
        <w:rPr>
          <w:rFonts w:eastAsia="Times New Roman"/>
          <w:szCs w:val="24"/>
        </w:rPr>
        <w:t xml:space="preserve">ίφημος </w:t>
      </w:r>
      <w:r>
        <w:rPr>
          <w:rFonts w:eastAsia="Times New Roman"/>
          <w:szCs w:val="24"/>
        </w:rPr>
        <w:t>ν</w:t>
      </w:r>
      <w:r w:rsidRPr="007D5AA6">
        <w:rPr>
          <w:rFonts w:eastAsia="Times New Roman"/>
          <w:szCs w:val="24"/>
        </w:rPr>
        <w:t>όμος Διαμαντοπούλου</w:t>
      </w:r>
      <w:r>
        <w:rPr>
          <w:rFonts w:eastAsia="Times New Roman"/>
          <w:szCs w:val="24"/>
        </w:rPr>
        <w:t>. Να</w:t>
      </w:r>
      <w:r w:rsidRPr="007D5AA6">
        <w:rPr>
          <w:rFonts w:eastAsia="Times New Roman"/>
          <w:szCs w:val="24"/>
        </w:rPr>
        <w:t xml:space="preserve"> το έχουν αυτό </w:t>
      </w:r>
      <w:r>
        <w:rPr>
          <w:rFonts w:eastAsia="Times New Roman"/>
          <w:szCs w:val="24"/>
        </w:rPr>
        <w:t xml:space="preserve">υπ’ </w:t>
      </w:r>
      <w:proofErr w:type="spellStart"/>
      <w:r>
        <w:rPr>
          <w:rFonts w:eastAsia="Times New Roman"/>
          <w:szCs w:val="24"/>
        </w:rPr>
        <w:t>όψιν</w:t>
      </w:r>
      <w:proofErr w:type="spellEnd"/>
      <w:r w:rsidRPr="007D5AA6">
        <w:rPr>
          <w:rFonts w:eastAsia="Times New Roman"/>
          <w:szCs w:val="24"/>
        </w:rPr>
        <w:t xml:space="preserve"> τους όσοι ζητούν απόσυρση του σημερινού νομοσχεδίου</w:t>
      </w:r>
      <w:r>
        <w:rPr>
          <w:rFonts w:eastAsia="Times New Roman"/>
          <w:szCs w:val="24"/>
        </w:rPr>
        <w:t>. Διότι</w:t>
      </w:r>
      <w:r w:rsidRPr="007D5AA6">
        <w:rPr>
          <w:rFonts w:eastAsia="Times New Roman"/>
          <w:szCs w:val="24"/>
        </w:rPr>
        <w:t xml:space="preserve"> εννοούν να επανέλθει σε ισχύ ο νόμος Διαμαντοπούλου</w:t>
      </w:r>
      <w:r>
        <w:rPr>
          <w:rFonts w:eastAsia="Times New Roman"/>
          <w:szCs w:val="24"/>
        </w:rPr>
        <w:t>,</w:t>
      </w:r>
      <w:r w:rsidRPr="007D5AA6">
        <w:rPr>
          <w:rFonts w:eastAsia="Times New Roman"/>
          <w:szCs w:val="24"/>
        </w:rPr>
        <w:t xml:space="preserve"> ο οποίος </w:t>
      </w:r>
      <w:proofErr w:type="spellStart"/>
      <w:r w:rsidRPr="007D5AA6">
        <w:rPr>
          <w:rFonts w:eastAsia="Times New Roman"/>
          <w:szCs w:val="24"/>
        </w:rPr>
        <w:t>μοριοδοτεί</w:t>
      </w:r>
      <w:proofErr w:type="spellEnd"/>
      <w:r w:rsidRPr="007D5AA6">
        <w:rPr>
          <w:rFonts w:eastAsia="Times New Roman"/>
          <w:szCs w:val="24"/>
        </w:rPr>
        <w:t xml:space="preserve"> </w:t>
      </w:r>
      <w:r>
        <w:rPr>
          <w:rFonts w:eastAsia="Times New Roman"/>
          <w:szCs w:val="24"/>
        </w:rPr>
        <w:t xml:space="preserve">την </w:t>
      </w:r>
      <w:r w:rsidRPr="007D5AA6">
        <w:rPr>
          <w:rFonts w:eastAsia="Times New Roman"/>
          <w:szCs w:val="24"/>
        </w:rPr>
        <w:t>προϋπηρεσία με ποσοστό κάτω του 20%</w:t>
      </w:r>
      <w:r>
        <w:rPr>
          <w:rFonts w:eastAsia="Times New Roman"/>
          <w:szCs w:val="24"/>
        </w:rPr>
        <w:t>. Α</w:t>
      </w:r>
      <w:r w:rsidRPr="007D5AA6">
        <w:rPr>
          <w:rFonts w:eastAsia="Times New Roman"/>
          <w:szCs w:val="24"/>
        </w:rPr>
        <w:t>ς το έχουν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w:t>
      </w:r>
      <w:r w:rsidRPr="007D5AA6">
        <w:rPr>
          <w:rFonts w:eastAsia="Times New Roman"/>
          <w:szCs w:val="24"/>
        </w:rPr>
        <w:t>τους αυ</w:t>
      </w:r>
      <w:r w:rsidRPr="007D5AA6">
        <w:rPr>
          <w:rFonts w:eastAsia="Times New Roman"/>
          <w:szCs w:val="24"/>
        </w:rPr>
        <w:t>τό όσοι αναπληρωτές διαμαρτύρονται για το σημερινό σύστημα</w:t>
      </w:r>
      <w:r>
        <w:rPr>
          <w:rFonts w:eastAsia="Times New Roman"/>
          <w:szCs w:val="24"/>
        </w:rPr>
        <w:t>.</w:t>
      </w:r>
    </w:p>
    <w:p w14:paraId="6B14F32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Και τέλος</w:t>
      </w:r>
      <w:r w:rsidRPr="004660F9">
        <w:rPr>
          <w:rFonts w:eastAsia="Times New Roman" w:cs="Times New Roman"/>
          <w:szCs w:val="24"/>
        </w:rPr>
        <w:t>,</w:t>
      </w:r>
      <w:r>
        <w:rPr>
          <w:rFonts w:eastAsia="Times New Roman" w:cs="Times New Roman"/>
          <w:szCs w:val="24"/>
        </w:rPr>
        <w:t xml:space="preserve"> η Κυβέρνηση νομοθετεί με πλήρη σεβασμό στο Σύνταγμα της χώρας και στις αποφάσεις του Συμβουλίου της Επικρατείας και οφείλει η Κυβέρνηση να σέβεται αυτές τις αποφάσεις, γιατί θέλουμε να γίνουν διορισμοί και ο μόνος τρόπος να γίνουν διορισμοί είναι να αντέξ</w:t>
      </w:r>
      <w:r>
        <w:rPr>
          <w:rFonts w:eastAsia="Times New Roman" w:cs="Times New Roman"/>
          <w:szCs w:val="24"/>
        </w:rPr>
        <w:t>ει ο πίνακας που θα καταρτισθεί από τυχόν προσφυγές, που είναι βέβαιο ότι από πολλές πλευρές θα γίνουν.</w:t>
      </w:r>
    </w:p>
    <w:p w14:paraId="6B14F32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Η Κυβέρνηση, λοιπόν, διασφαλίζει τη νομιμότητα, τη συνταγματικότητα του τρόπου διορισμού, νομιμοποιεί την εγκυρότητα του πίνακα που θα καταρτισθεί και δ</w:t>
      </w:r>
      <w:r>
        <w:rPr>
          <w:rFonts w:eastAsia="Times New Roman" w:cs="Times New Roman"/>
          <w:szCs w:val="24"/>
        </w:rPr>
        <w:t>ιασφαλίζει, κόντρα στους μύχιους πόθους πολλών, ότι αυτοί οι διορισμοί θα γίνουν.</w:t>
      </w:r>
    </w:p>
    <w:p w14:paraId="6B14F330"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Και τέλος, έναντι αυτού του συστήματος, έχουμε τις απόψεις Μητσοτάκη. Προχθές, ο κ. Μητσοτάκης ήταν σαφέστατος. Δεν δεσμεύεται ότι θα γίνουν μόνιμοι διορισμοί. Τι πιο ξεκάθαρ</w:t>
      </w:r>
      <w:r>
        <w:rPr>
          <w:rFonts w:eastAsia="Times New Roman" w:cs="Times New Roman"/>
          <w:szCs w:val="24"/>
        </w:rPr>
        <w:t>ο από αυτό; Μπορεί ο κόσμος, μπορούν οι αναπληρωτές εκπαιδευτικοί, μπορεί όλη η εκπαιδευτική κοινότητα να κάνει τις κρίσεις της. Από τη μια, δεκαπέντε χιλιάδες διορισμοί, από την άλλη, απολύσεις και διαθεσιμότητες.</w:t>
      </w:r>
    </w:p>
    <w:p w14:paraId="6B14F331"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Ευχαριστώ.</w:t>
      </w:r>
    </w:p>
    <w:p w14:paraId="6B14F332" w14:textId="77777777" w:rsidR="004965E6" w:rsidRDefault="004D430C">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w:t>
      </w:r>
      <w:r w:rsidRPr="001F37D9">
        <w:rPr>
          <w:rFonts w:eastAsia="Times New Roman" w:cs="Times New Roman"/>
          <w:szCs w:val="24"/>
        </w:rPr>
        <w:t>α του ΣΥΡΙΖΑ)</w:t>
      </w:r>
    </w:p>
    <w:p w14:paraId="6B14F333" w14:textId="77777777" w:rsidR="004965E6" w:rsidRDefault="004D430C">
      <w:pPr>
        <w:spacing w:line="600" w:lineRule="auto"/>
        <w:ind w:firstLine="720"/>
        <w:jc w:val="both"/>
        <w:rPr>
          <w:rFonts w:eastAsia="Times New Roman" w:cs="Times New Roman"/>
          <w:szCs w:val="24"/>
        </w:rPr>
      </w:pPr>
      <w:r w:rsidRPr="003820F4">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Μπαξεβανάκη</w:t>
      </w:r>
      <w:proofErr w:type="spellEnd"/>
      <w:r>
        <w:rPr>
          <w:rFonts w:eastAsia="Times New Roman" w:cs="Times New Roman"/>
          <w:szCs w:val="24"/>
        </w:rPr>
        <w:t>.</w:t>
      </w:r>
    </w:p>
    <w:p w14:paraId="6B14F334"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Θα ήθελα να ενημερώσω το Σώμα ότι έχουν έρθει πολλοί συνάδελφοι</w:t>
      </w:r>
      <w:r>
        <w:rPr>
          <w:rFonts w:eastAsia="Times New Roman" w:cs="Times New Roman"/>
          <w:szCs w:val="24"/>
        </w:rPr>
        <w:t>,</w:t>
      </w:r>
      <w:r>
        <w:rPr>
          <w:rFonts w:eastAsia="Times New Roman" w:cs="Times New Roman"/>
          <w:szCs w:val="24"/>
        </w:rPr>
        <w:t xml:space="preserve"> οι οποίοι δεν έχουν την κάρτα μαζί τους. Όσοι δεν έχετε την κάρτα μαζί σας, ελάτε </w:t>
      </w:r>
      <w:r>
        <w:rPr>
          <w:rFonts w:eastAsia="Times New Roman" w:cs="Times New Roman"/>
          <w:szCs w:val="24"/>
        </w:rPr>
        <w:t>σ</w:t>
      </w:r>
      <w:r>
        <w:rPr>
          <w:rFonts w:eastAsia="Times New Roman" w:cs="Times New Roman"/>
          <w:szCs w:val="24"/>
        </w:rPr>
        <w:t>τις υπηρεσίες να δώσετε το όν</w:t>
      </w:r>
      <w:r>
        <w:rPr>
          <w:rFonts w:eastAsia="Times New Roman" w:cs="Times New Roman"/>
          <w:szCs w:val="24"/>
        </w:rPr>
        <w:t>ομά σας, την πρόθεση ψήφου, για να καταμετρηθεί στο τέλος στη γενική ψηφοφορία.</w:t>
      </w:r>
    </w:p>
    <w:p w14:paraId="6B14F335"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Κεγκέρογλου</w:t>
      </w:r>
      <w:proofErr w:type="spellEnd"/>
      <w:r>
        <w:rPr>
          <w:rFonts w:eastAsia="Times New Roman" w:cs="Times New Roman"/>
          <w:szCs w:val="24"/>
        </w:rPr>
        <w:t xml:space="preserve"> από τη Δημοκρατική Συμπαράταξη έχει τον λόγο για πέντε λεπτά.</w:t>
      </w:r>
    </w:p>
    <w:p w14:paraId="6B14F336"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Ευχαριστώ, κύριε Πρόεδρε.</w:t>
      </w:r>
    </w:p>
    <w:p w14:paraId="6B14F337"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Για το Κίνημα Αλλαγής, αλλά και για όλους μας η </w:t>
      </w:r>
      <w:r>
        <w:rPr>
          <w:rFonts w:eastAsia="Times New Roman" w:cs="Times New Roman"/>
          <w:szCs w:val="24"/>
        </w:rPr>
        <w:t xml:space="preserve">παιδεία, το εκπαιδευτικό σύστημα, τα σχολεία, τα πανεπιστήμια, η έρευνα, τα ερευνητικά κέντρα θα έπρεπε να έχουν μόνιμα την πυξίδα προς το μέλλον. Μόνο έτσι η Ελλάδα θα μπει ξανά σε τροχιά προόδου. Μόνο έτσι η νέα γενιά θα καταφέρει να πρωταγωνιστήσει στη </w:t>
      </w:r>
      <w:r>
        <w:rPr>
          <w:rFonts w:eastAsia="Times New Roman" w:cs="Times New Roman"/>
          <w:szCs w:val="24"/>
        </w:rPr>
        <w:t>νέα εποχή της τέταρτης βιομηχανικής επανάστασης.</w:t>
      </w:r>
    </w:p>
    <w:p w14:paraId="6B14F33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Η σημαντική δουλειά</w:t>
      </w:r>
      <w:r>
        <w:rPr>
          <w:rFonts w:eastAsia="Times New Roman" w:cs="Times New Roman"/>
          <w:szCs w:val="24"/>
        </w:rPr>
        <w:t xml:space="preserve">, </w:t>
      </w:r>
      <w:r>
        <w:rPr>
          <w:rFonts w:eastAsia="Times New Roman" w:cs="Times New Roman"/>
          <w:szCs w:val="24"/>
        </w:rPr>
        <w:t>που έχει γίνει στην εκπαίδευση, οι υποδομές, το εκπαιδευτικό δυναμικό, ο τεχνολογικός εξοπλισμός είναι απλά η βάση για την εκκίνηση. Όλα αυτά θα πρέπει να τα δούμε μέσα από ένα όραμα για</w:t>
      </w:r>
      <w:r>
        <w:rPr>
          <w:rFonts w:eastAsia="Times New Roman" w:cs="Times New Roman"/>
          <w:szCs w:val="24"/>
        </w:rPr>
        <w:t xml:space="preserve"> το αύριο, για να μπορέσουμε πραγματικά να ξεφύγουμε από τις εφήμερες ευκολίες του παρόντος και τις εκάστοτε κυβερνητικές σκοπιμότητες. Πρέπει να ανοίξουμε τον δρόμο προς το μέλλον.</w:t>
      </w:r>
    </w:p>
    <w:p w14:paraId="6B14F33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Η Κυβέρνηση ΣΥΡΙΖΑ-ΑΝΕΛ, όπως έπραξε για όλα τα θέματα, έτσι και για τα θέ</w:t>
      </w:r>
      <w:r>
        <w:rPr>
          <w:rFonts w:eastAsia="Times New Roman" w:cs="Times New Roman"/>
          <w:szCs w:val="24"/>
        </w:rPr>
        <w:t xml:space="preserve">ματα παιδείας κινήθηκε με </w:t>
      </w:r>
      <w:proofErr w:type="spellStart"/>
      <w:r>
        <w:rPr>
          <w:rFonts w:eastAsia="Times New Roman" w:cs="Times New Roman"/>
          <w:szCs w:val="24"/>
        </w:rPr>
        <w:t>τακτικισμούς</w:t>
      </w:r>
      <w:proofErr w:type="spellEnd"/>
      <w:r>
        <w:rPr>
          <w:rFonts w:eastAsia="Times New Roman" w:cs="Times New Roman"/>
          <w:szCs w:val="24"/>
        </w:rPr>
        <w:t xml:space="preserve"> και σκοπιμότητες, χωρίς εθνικό σχέδιο και κοινωνικό διάλογο. </w:t>
      </w:r>
      <w:r>
        <w:rPr>
          <w:rFonts w:eastAsia="Times New Roman" w:cs="Times New Roman"/>
          <w:szCs w:val="24"/>
        </w:rPr>
        <w:lastRenderedPageBreak/>
        <w:t>Ονόμασε «διαδικασία από τα κάτω προς τα πάνω» τις συμφωνίες των διαμεσολαβητών και των ενδιάμεσων, αλλά και «ελεύθερη έκφραση βούλησης» τις χρηματοδοτούμενε</w:t>
      </w:r>
      <w:r>
        <w:rPr>
          <w:rFonts w:eastAsia="Times New Roman" w:cs="Times New Roman"/>
          <w:szCs w:val="24"/>
        </w:rPr>
        <w:t>ς γνώμες. Η διαδικασία συγχωνεύσεων, συνενώσεων, μετονομασιών, χωρίς σχέδιο και όραμα για το μέλλον, δεν μπορεί να ανοίξει το δρόμο που χρειαζόμαστε. Μπορεί να υπάρχουν θετικά στοιχεία και αυτά αφορούν τις συνέργειες, όμως η Κυβέρνηση θα έπρεπε, μετά τις π</w:t>
      </w:r>
      <w:r>
        <w:rPr>
          <w:rFonts w:eastAsia="Times New Roman" w:cs="Times New Roman"/>
          <w:szCs w:val="24"/>
        </w:rPr>
        <w:t>ρώτες πιλοτικές συγχωνεύσεις, να καταλήξει στην εθνική στρατηγική, να προσδιορίσει το εθνικό πλαίσιο, να καθορίσει τι είναι τεχνολογική εκπαίδευση και αν τη χρειάζεται η χώρα, να καθορίσει σημαντικές παραμέτρους, ούτως ώστε να υπάρξει εθνική γραμμή.</w:t>
      </w:r>
    </w:p>
    <w:p w14:paraId="6B14F33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Τώρα τ</w:t>
      </w:r>
      <w:r>
        <w:rPr>
          <w:rFonts w:eastAsia="Times New Roman" w:cs="Times New Roman"/>
          <w:szCs w:val="24"/>
        </w:rPr>
        <w:t>ι συνέβη; Επιμέρους συμφωνίες -της γειτονιάς, θα έλεγα- που οδηγούν σε ορισμένες περιπτώσεις σε καλά αποτελέσματα και σε πολλές περιπτώσεις σε εκτρώματα. Το έκτρωμα, παραδείγματος χάρη, της συγχώνευσης του Διεθνούς Πανεπιστημίου της Θεσσαλονίκης με τμήματα</w:t>
      </w:r>
      <w:r>
        <w:rPr>
          <w:rFonts w:eastAsia="Times New Roman" w:cs="Times New Roman"/>
          <w:szCs w:val="24"/>
        </w:rPr>
        <w:t xml:space="preserve"> ΤΕΙ εκατό και διακόσια χιλιόμετρα μακριά δεν μπορεί να είναι τίποτε άλλο παρά </w:t>
      </w:r>
      <w:proofErr w:type="spellStart"/>
      <w:r>
        <w:rPr>
          <w:rFonts w:eastAsia="Times New Roman" w:cs="Times New Roman"/>
          <w:szCs w:val="24"/>
        </w:rPr>
        <w:t>τερατογένεση</w:t>
      </w:r>
      <w:proofErr w:type="spellEnd"/>
      <w:r>
        <w:rPr>
          <w:rFonts w:eastAsia="Times New Roman" w:cs="Times New Roman"/>
          <w:szCs w:val="24"/>
        </w:rPr>
        <w:t xml:space="preserve">, όπως και αυτό που πήγε να γίνει στην Κρήτη: Το ΤΕΙ </w:t>
      </w:r>
      <w:r>
        <w:rPr>
          <w:rFonts w:eastAsia="Times New Roman" w:cs="Times New Roman"/>
          <w:szCs w:val="24"/>
        </w:rPr>
        <w:lastRenderedPageBreak/>
        <w:t xml:space="preserve">Κρήτης, ένα από τα σημαντικότερα </w:t>
      </w:r>
      <w:r>
        <w:rPr>
          <w:rFonts w:eastAsia="Times New Roman" w:cs="Times New Roman"/>
          <w:szCs w:val="24"/>
        </w:rPr>
        <w:t>τ</w:t>
      </w:r>
      <w:r>
        <w:rPr>
          <w:rFonts w:eastAsia="Times New Roman" w:cs="Times New Roman"/>
          <w:szCs w:val="24"/>
        </w:rPr>
        <w:t xml:space="preserve">εχνολογικά </w:t>
      </w:r>
      <w:r>
        <w:rPr>
          <w:rFonts w:eastAsia="Times New Roman" w:cs="Times New Roman"/>
          <w:szCs w:val="24"/>
        </w:rPr>
        <w:t>ε</w:t>
      </w:r>
      <w:r>
        <w:rPr>
          <w:rFonts w:eastAsia="Times New Roman" w:cs="Times New Roman"/>
          <w:szCs w:val="24"/>
        </w:rPr>
        <w:t xml:space="preserve">κπαιδευτικά </w:t>
      </w:r>
      <w:r>
        <w:rPr>
          <w:rFonts w:eastAsia="Times New Roman" w:cs="Times New Roman"/>
          <w:szCs w:val="24"/>
        </w:rPr>
        <w:t>ι</w:t>
      </w:r>
      <w:r>
        <w:rPr>
          <w:rFonts w:eastAsia="Times New Roman" w:cs="Times New Roman"/>
          <w:szCs w:val="24"/>
        </w:rPr>
        <w:t>δρύματα, όχι μόνο σε εθνικό επίπεδο, αλλά και σε ευρω</w:t>
      </w:r>
      <w:r>
        <w:rPr>
          <w:rFonts w:eastAsia="Times New Roman" w:cs="Times New Roman"/>
          <w:szCs w:val="24"/>
        </w:rPr>
        <w:t xml:space="preserve">παϊκό, να γίνει παράρτημα της Λέσβου. Αυτό το έγκλημα αποσοβήθηκε με τη δημιουργία ενός ακόμη πανεπιστημίου στην Κρήτη. Γιατί; Διότι, λέει, το </w:t>
      </w:r>
      <w:r>
        <w:rPr>
          <w:rFonts w:eastAsia="Times New Roman" w:cs="Times New Roman"/>
          <w:szCs w:val="24"/>
        </w:rPr>
        <w:t>π</w:t>
      </w:r>
      <w:r>
        <w:rPr>
          <w:rFonts w:eastAsia="Times New Roman" w:cs="Times New Roman"/>
          <w:szCs w:val="24"/>
        </w:rPr>
        <w:t xml:space="preserve">ανεπιστήμιο και το </w:t>
      </w:r>
      <w:r>
        <w:rPr>
          <w:rFonts w:eastAsia="Times New Roman" w:cs="Times New Roman"/>
          <w:szCs w:val="24"/>
        </w:rPr>
        <w:t>π</w:t>
      </w:r>
      <w:r>
        <w:rPr>
          <w:rFonts w:eastAsia="Times New Roman" w:cs="Times New Roman"/>
          <w:szCs w:val="24"/>
        </w:rPr>
        <w:t>ολυτεχνείο δεν κάθονται σε διάλογο. Γιατί; Στο χέρι τους είναι; Ή υπάρχει εθνική πολιτική κα</w:t>
      </w:r>
      <w:r>
        <w:rPr>
          <w:rFonts w:eastAsia="Times New Roman" w:cs="Times New Roman"/>
          <w:szCs w:val="24"/>
        </w:rPr>
        <w:t xml:space="preserve">ι θα πρέπει να δούμε με ενιαίους κανόνες πώς προσαρμόζουμε όλα αυτά τα οποία θέλουμε ως χώρα ή αν κάνει κουμάντο ο κάθε πρύτανης και ο κάθε διαμεσολαβητής, τότε, με </w:t>
      </w:r>
      <w:proofErr w:type="spellStart"/>
      <w:r>
        <w:rPr>
          <w:rFonts w:eastAsia="Times New Roman" w:cs="Times New Roman"/>
          <w:szCs w:val="24"/>
        </w:rPr>
        <w:t>συγχωρείτε</w:t>
      </w:r>
      <w:proofErr w:type="spellEnd"/>
      <w:r>
        <w:rPr>
          <w:rFonts w:eastAsia="Times New Roman" w:cs="Times New Roman"/>
          <w:szCs w:val="24"/>
        </w:rPr>
        <w:t xml:space="preserve">, αλλά δεν υπάρχει εθνική πολιτική στην παιδεία, αλλά υπάρχουν ομάδες κρούσης σε </w:t>
      </w:r>
      <w:r>
        <w:rPr>
          <w:rFonts w:eastAsia="Times New Roman" w:cs="Times New Roman"/>
          <w:szCs w:val="24"/>
        </w:rPr>
        <w:t>κάθε τόπο. Δεν είναι αυτά πράγματα, δεν είναι αυτές δικαιολογίες.</w:t>
      </w:r>
    </w:p>
    <w:p w14:paraId="6B14F33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Έτσι, λοιπόν, θεωρώ ότι, έστω και τώρα, θα πρέπει να μπει μια γραμμή, να προσδιορίσουμε το εθνικό πλαίσιο και στη συνέχεια να προχωρήσουμε στη διαμόρφωση συνολικά της εθνικής πολιτικής και τ</w:t>
      </w:r>
      <w:r>
        <w:rPr>
          <w:rFonts w:eastAsia="Times New Roman" w:cs="Times New Roman"/>
          <w:szCs w:val="24"/>
        </w:rPr>
        <w:t xml:space="preserve">ης υλοποίησης της αναβάθμισης της τεχνολογικής εκπαίδευσης με τα υπόλοιπα ΤΕΙ, με τα τμήματα που έχουν ήδη ενταχθεί στα πανεπιστήμια. Να δούμε το βασικό θέμα </w:t>
      </w:r>
      <w:r>
        <w:rPr>
          <w:rFonts w:eastAsia="Times New Roman" w:cs="Times New Roman"/>
          <w:szCs w:val="24"/>
        </w:rPr>
        <w:lastRenderedPageBreak/>
        <w:t>με τους παλαιότερους απόφοιτους και να δούμε τα επαγγελματικά τους δικαιώματα.</w:t>
      </w:r>
    </w:p>
    <w:p w14:paraId="6B14F33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Δεν μπορεί, όμως, η</w:t>
      </w:r>
      <w:r>
        <w:rPr>
          <w:rFonts w:eastAsia="Times New Roman" w:cs="Times New Roman"/>
          <w:szCs w:val="24"/>
        </w:rPr>
        <w:t xml:space="preserve"> τεχνολογική εκπαίδευση να επανέλθει στα ΚΑΤΕ της χούντας, της διετούς θητείας μέσα στα πανεπιστήμια. Διετής εκπαίδευση πλέον η τεχνολογική. Από τετραετής διετής. Είναι ένα κατόρθωμα και αυτό, πρόοδος, λέει! Να δούμε, λοιπόν, με διαφορετικό μάτι αυτά τα οπ</w:t>
      </w:r>
      <w:r>
        <w:rPr>
          <w:rFonts w:eastAsia="Times New Roman" w:cs="Times New Roman"/>
          <w:szCs w:val="24"/>
        </w:rPr>
        <w:t>οία πρέπει να κάνουμε.</w:t>
      </w:r>
    </w:p>
    <w:p w14:paraId="6B14F33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Δύο κουβέντες θέλω να πω για το σύστημα διορισμών. Δεν θα πρέπει να ισοπεδώνονται δίκαια ή άδικα διαφορετικές κατηγορίες εκπαιδευτικών. Και τα επιστημονικά κριτήρια και η εργασία στο </w:t>
      </w:r>
      <w:r>
        <w:rPr>
          <w:rFonts w:eastAsia="Times New Roman" w:cs="Times New Roman"/>
          <w:szCs w:val="24"/>
        </w:rPr>
        <w:t>δ</w:t>
      </w:r>
      <w:r>
        <w:rPr>
          <w:rFonts w:eastAsia="Times New Roman" w:cs="Times New Roman"/>
          <w:szCs w:val="24"/>
        </w:rPr>
        <w:t>ημόσιο και η εργασία στον ιδιωτικό τομέα και τα κ</w:t>
      </w:r>
      <w:r>
        <w:rPr>
          <w:rFonts w:eastAsia="Times New Roman" w:cs="Times New Roman"/>
          <w:szCs w:val="24"/>
        </w:rPr>
        <w:t>οινωνικά κριτήρια, όλα θα πρέπει να υπάρχουν. Ξεκαθαρίστε τα ποσοστά χωριστά για κάθε κατηγορία, ούτως ώστε να μπορέσουμε πραγματικά να μην έχουμε μια ισοπέδωση σε αυτή την κατεύθυνση.</w:t>
      </w:r>
    </w:p>
    <w:p w14:paraId="6B14F33E" w14:textId="77777777" w:rsidR="004965E6" w:rsidRDefault="004D430C">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w:t>
      </w:r>
      <w:r w:rsidRPr="00251171">
        <w:rPr>
          <w:rFonts w:eastAsia="Times New Roman" w:cs="Times New Roman"/>
          <w:szCs w:val="24"/>
        </w:rPr>
        <w:t>ου Βουλευτή)</w:t>
      </w:r>
    </w:p>
    <w:p w14:paraId="6B14F33F" w14:textId="77777777" w:rsidR="004965E6" w:rsidRDefault="004D430C">
      <w:pPr>
        <w:spacing w:line="600" w:lineRule="auto"/>
        <w:ind w:firstLine="720"/>
        <w:jc w:val="both"/>
        <w:rPr>
          <w:rFonts w:eastAsia="Times New Roman" w:cs="Times New Roman"/>
          <w:szCs w:val="24"/>
        </w:rPr>
      </w:pPr>
      <w:r w:rsidRPr="003A2408">
        <w:rPr>
          <w:rFonts w:eastAsia="Times New Roman" w:cs="Times New Roman"/>
          <w:b/>
          <w:szCs w:val="24"/>
        </w:rPr>
        <w:lastRenderedPageBreak/>
        <w:t>ΠΡΟΕΔΡΕΥΩΝ (Μάριος Γεωργιάδης):</w:t>
      </w:r>
      <w:r w:rsidRPr="003A2408">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ολοκληρώστε.</w:t>
      </w:r>
    </w:p>
    <w:p w14:paraId="6B14F340"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Τελειώνω, λέγοντας ότι εμείς, όπως είμαστε υπέρ της εθνικής συνεννόησης για τα εθνικά θέματα, έτσι είμαστε και για την παιδεία. Όμως, δυστυχώς, αυτό δεν το </w:t>
      </w:r>
      <w:r>
        <w:rPr>
          <w:rFonts w:eastAsia="Times New Roman" w:cs="Times New Roman"/>
          <w:szCs w:val="24"/>
        </w:rPr>
        <w:t>αντιλαμβάνεται και δεν ανταποκρίνεται σε αυτό η Κυβέρνηση.</w:t>
      </w:r>
    </w:p>
    <w:p w14:paraId="6B14F341" w14:textId="77777777" w:rsidR="004965E6" w:rsidRDefault="004D430C">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Ολοκληρώστε, κύριε συνάδελφε, παρακαλώ.</w:t>
      </w:r>
    </w:p>
    <w:p w14:paraId="6B14F342"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Αναφέρθηκε ο κ. Καρράς σε μια τροπολογία χαρακτηριστική. Ούτε καν εξετάστηκε και μέχρι τώρα δεν έχει απαντηθεί. Αναμένουμε τουλάχιστον στην τελευταία τοποθέτηση του Υπουργού να υπάρξουν οι απαντήσεις σε αυτές τις τροπολογίες για το θέμα που έχει να κάνει </w:t>
      </w:r>
      <w:r>
        <w:rPr>
          <w:rFonts w:eastAsia="Times New Roman" w:cs="Times New Roman"/>
          <w:szCs w:val="24"/>
        </w:rPr>
        <w:t xml:space="preserve">με τα παιδιά που μέσα από τον αγώνα τους από τα ιδρύματα καταφέρνουν να μπουν σε μια ανώτατη σχολή και χρειάζεται πραγματικά να υπάρχει η κατ’ </w:t>
      </w:r>
      <w:proofErr w:type="spellStart"/>
      <w:r>
        <w:rPr>
          <w:rFonts w:eastAsia="Times New Roman" w:cs="Times New Roman"/>
          <w:szCs w:val="24"/>
        </w:rPr>
        <w:t>εξαίρεσιν</w:t>
      </w:r>
      <w:proofErr w:type="spellEnd"/>
      <w:r>
        <w:rPr>
          <w:rFonts w:eastAsia="Times New Roman" w:cs="Times New Roman"/>
          <w:szCs w:val="24"/>
        </w:rPr>
        <w:t xml:space="preserve"> διαδικασία μεταγραφής τους.</w:t>
      </w:r>
    </w:p>
    <w:p w14:paraId="6B14F343"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Ευχαριστώ.</w:t>
      </w:r>
    </w:p>
    <w:p w14:paraId="6B14F344" w14:textId="77777777" w:rsidR="004965E6" w:rsidRDefault="004D430C">
      <w:pPr>
        <w:spacing w:line="600" w:lineRule="auto"/>
        <w:ind w:firstLine="720"/>
        <w:jc w:val="both"/>
        <w:rPr>
          <w:rFonts w:eastAsia="Times New Roman" w:cs="Times New Roman"/>
          <w:szCs w:val="24"/>
        </w:rPr>
      </w:pPr>
      <w:r w:rsidRPr="0036266F">
        <w:rPr>
          <w:rFonts w:eastAsia="Times New Roman" w:cs="Times New Roman"/>
          <w:szCs w:val="24"/>
        </w:rPr>
        <w:lastRenderedPageBreak/>
        <w:t>(Χειροκροτήματα από την πτέρυγα της Δημοκρατικής</w:t>
      </w:r>
      <w:r>
        <w:rPr>
          <w:rFonts w:eastAsia="Times New Roman" w:cs="Times New Roman"/>
          <w:szCs w:val="24"/>
        </w:rPr>
        <w:t xml:space="preserve"> </w:t>
      </w:r>
      <w:r w:rsidRPr="0036266F">
        <w:rPr>
          <w:rFonts w:eastAsia="Times New Roman" w:cs="Times New Roman"/>
          <w:szCs w:val="24"/>
        </w:rPr>
        <w:t>Συμπαράταξης ΠΑ</w:t>
      </w:r>
      <w:r w:rsidRPr="0036266F">
        <w:rPr>
          <w:rFonts w:eastAsia="Times New Roman" w:cs="Times New Roman"/>
          <w:szCs w:val="24"/>
        </w:rPr>
        <w:t>ΣΟΚ</w:t>
      </w:r>
      <w:r>
        <w:rPr>
          <w:rFonts w:eastAsia="Times New Roman" w:cs="Times New Roman"/>
          <w:szCs w:val="24"/>
        </w:rPr>
        <w:t xml:space="preserve"> - </w:t>
      </w:r>
      <w:r w:rsidRPr="0036266F">
        <w:rPr>
          <w:rFonts w:eastAsia="Times New Roman" w:cs="Times New Roman"/>
          <w:szCs w:val="24"/>
        </w:rPr>
        <w:t>ΔΗΜΑΡ)</w:t>
      </w:r>
    </w:p>
    <w:p w14:paraId="6B14F345" w14:textId="77777777" w:rsidR="004965E6" w:rsidRDefault="004D430C">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 xml:space="preserve">Ευχαριστούμε, κύριε </w:t>
      </w:r>
      <w:proofErr w:type="spellStart"/>
      <w:r>
        <w:rPr>
          <w:rFonts w:eastAsia="Times New Roman" w:cs="Times New Roman"/>
          <w:szCs w:val="24"/>
        </w:rPr>
        <w:t>Κεγκέρογλου</w:t>
      </w:r>
      <w:proofErr w:type="spellEnd"/>
      <w:r>
        <w:rPr>
          <w:rFonts w:eastAsia="Times New Roman" w:cs="Times New Roman"/>
          <w:szCs w:val="24"/>
        </w:rPr>
        <w:t>.</w:t>
      </w:r>
    </w:p>
    <w:p w14:paraId="6B14F346"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Γαβρόγλου</w:t>
      </w:r>
      <w:proofErr w:type="spellEnd"/>
      <w:r>
        <w:rPr>
          <w:rFonts w:eastAsia="Times New Roman" w:cs="Times New Roman"/>
          <w:szCs w:val="24"/>
        </w:rPr>
        <w:t xml:space="preserve"> έχει τον λόγο αυστηρά για πέντε λεπτά.</w:t>
      </w:r>
    </w:p>
    <w:p w14:paraId="6B14F347" w14:textId="77777777" w:rsidR="004965E6" w:rsidRDefault="004D430C">
      <w:pPr>
        <w:spacing w:line="600" w:lineRule="auto"/>
        <w:ind w:firstLine="720"/>
        <w:jc w:val="both"/>
        <w:rPr>
          <w:rFonts w:eastAsia="Times New Roman" w:cs="Times New Roman"/>
          <w:szCs w:val="24"/>
        </w:rPr>
      </w:pPr>
      <w:r w:rsidRPr="001F4CF6">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Φτάσαμε στο τέλος μιας δύσκολης συζήτησης ενός εξαιρετ</w:t>
      </w:r>
      <w:r>
        <w:rPr>
          <w:rFonts w:eastAsia="Times New Roman" w:cs="Times New Roman"/>
          <w:szCs w:val="24"/>
        </w:rPr>
        <w:t>ικά σημαντικού νομοσχεδίου, όχι μόνο επειδή καθορίζει μια νέα αρχιτεκτονική ενός συνόλου Ανωτάτων Εκπαιδευτικών Ιδρυμάτων μας, αλλά επειδή καταργεί έναν εξαιρετικά προβληματικό νόμο προσλήψεων, που είναι ο ν.3848/2010 και θεσμοθετεί ένα ισορροπημένο σύστημ</w:t>
      </w:r>
      <w:r>
        <w:rPr>
          <w:rFonts w:eastAsia="Times New Roman" w:cs="Times New Roman"/>
          <w:szCs w:val="24"/>
        </w:rPr>
        <w:t>α.</w:t>
      </w:r>
    </w:p>
    <w:p w14:paraId="6B14F34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Αυτό για το οποίο θα ήθελα να μιλήσω πολύ σύντομα είναι αυτός ο συνεχής χαρακτηρισμός από την Αντιπολίτευση και κυρίως από τη Νέα Δημοκρατία, ότι όλα αυτά τα κάνουμε για λόγους πελατειακούς, για λόγους προεκλογικούς και για λόγους κομματικούς.</w:t>
      </w:r>
    </w:p>
    <w:p w14:paraId="6B14F349"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Θα σας απ</w:t>
      </w:r>
      <w:r>
        <w:rPr>
          <w:rFonts w:eastAsia="Times New Roman" w:cs="Times New Roman"/>
          <w:szCs w:val="24"/>
        </w:rPr>
        <w:t>αντήσω τι θα έπρεπε να κάνουμε, αν θέλαμε να τα κάνουμε για λόγους πελατειακούς, διότι έχουμε ένα πολύ καλό παράδειγμα. Είναι αυτά που κάνατε εσείς.</w:t>
      </w:r>
    </w:p>
    <w:p w14:paraId="6B14F34A" w14:textId="77777777" w:rsidR="004965E6" w:rsidRDefault="004D430C">
      <w:pPr>
        <w:spacing w:line="600" w:lineRule="auto"/>
        <w:ind w:firstLine="709"/>
        <w:jc w:val="center"/>
        <w:rPr>
          <w:rFonts w:eastAsia="Times New Roman" w:cs="Times New Roman"/>
          <w:szCs w:val="24"/>
        </w:rPr>
      </w:pPr>
      <w:r w:rsidRPr="004E60FA">
        <w:rPr>
          <w:rFonts w:eastAsia="Times New Roman" w:cs="Times New Roman"/>
          <w:szCs w:val="24"/>
        </w:rPr>
        <w:t>(Θόρυβος στην Αίθουσα)</w:t>
      </w:r>
    </w:p>
    <w:p w14:paraId="6B14F34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Σας παρακαλώ, δεν μπορώ να συγκεντρωθώ, αν μιλάτε.</w:t>
      </w:r>
    </w:p>
    <w:p w14:paraId="6B14F34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Κύριε Πρόεδρε…</w:t>
      </w:r>
    </w:p>
    <w:p w14:paraId="6B14F34D" w14:textId="77777777" w:rsidR="004965E6" w:rsidRDefault="004D430C">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w:t>
      </w:r>
      <w:r w:rsidRPr="003A2408">
        <w:rPr>
          <w:rFonts w:eastAsia="Times New Roman" w:cs="Times New Roman"/>
          <w:b/>
          <w:szCs w:val="24"/>
        </w:rPr>
        <w:t xml:space="preserve"> Γεωργιάδης):</w:t>
      </w:r>
      <w:r>
        <w:rPr>
          <w:rFonts w:eastAsia="Times New Roman" w:cs="Times New Roman"/>
          <w:szCs w:val="24"/>
        </w:rPr>
        <w:t xml:space="preserve"> Κύριοι συνάδελφοι, έχω κάνει ήδη τρεις φορές παρατήρηση. Σας παρακαλώ πολύ, ολοκληρώνουμε με τον Υπουργό. Τρία λεπτά υπομονή ακόμη, να ψηφίσουμε.</w:t>
      </w:r>
    </w:p>
    <w:p w14:paraId="6B14F34E" w14:textId="77777777" w:rsidR="004965E6" w:rsidRDefault="004D430C">
      <w:pPr>
        <w:spacing w:line="600" w:lineRule="auto"/>
        <w:ind w:firstLine="720"/>
        <w:jc w:val="both"/>
        <w:rPr>
          <w:rFonts w:eastAsia="Times New Roman" w:cs="Times New Roman"/>
          <w:szCs w:val="24"/>
        </w:rPr>
      </w:pPr>
      <w:r w:rsidRPr="001F4CF6">
        <w:rPr>
          <w:rFonts w:eastAsia="Times New Roman" w:cs="Times New Roman"/>
          <w:b/>
          <w:szCs w:val="24"/>
        </w:rPr>
        <w:t>ΚΩΝΣΤΑΝΤΙΝΟΣ ΓΑΒΡΟΓΛΟΥ (Υπουργός Παιδείας, Έρευνας και Θρησκευμάτων):</w:t>
      </w:r>
      <w:r w:rsidRPr="001F4CF6">
        <w:rPr>
          <w:rFonts w:eastAsia="Times New Roman" w:cs="Times New Roman"/>
          <w:szCs w:val="24"/>
        </w:rPr>
        <w:t xml:space="preserve"> </w:t>
      </w:r>
      <w:r>
        <w:rPr>
          <w:rFonts w:eastAsia="Times New Roman" w:cs="Times New Roman"/>
          <w:szCs w:val="24"/>
        </w:rPr>
        <w:t>Ακούστε, λοιπόν. Το πιο απ</w:t>
      </w:r>
      <w:r>
        <w:rPr>
          <w:rFonts w:eastAsia="Times New Roman" w:cs="Times New Roman"/>
          <w:szCs w:val="24"/>
        </w:rPr>
        <w:t>λό</w:t>
      </w:r>
      <w:r>
        <w:rPr>
          <w:rFonts w:eastAsia="Times New Roman" w:cs="Times New Roman"/>
          <w:szCs w:val="24"/>
        </w:rPr>
        <w:t>,</w:t>
      </w:r>
      <w:r>
        <w:rPr>
          <w:rFonts w:eastAsia="Times New Roman" w:cs="Times New Roman"/>
          <w:szCs w:val="24"/>
        </w:rPr>
        <w:t xml:space="preserve"> θα ήταν</w:t>
      </w:r>
      <w:r>
        <w:rPr>
          <w:rFonts w:eastAsia="Times New Roman" w:cs="Times New Roman"/>
          <w:szCs w:val="24"/>
        </w:rPr>
        <w:t>,</w:t>
      </w:r>
      <w:r>
        <w:rPr>
          <w:rFonts w:eastAsia="Times New Roman" w:cs="Times New Roman"/>
          <w:szCs w:val="24"/>
        </w:rPr>
        <w:t xml:space="preserve"> τα ΤΕΙ να τα κάνουμε πανεπιστήμια εφαρμοσμένων επιστημών. Κα</w:t>
      </w:r>
      <w:r>
        <w:rPr>
          <w:rFonts w:eastAsia="Times New Roman" w:cs="Times New Roman"/>
          <w:szCs w:val="24"/>
        </w:rPr>
        <w:t>μ</w:t>
      </w:r>
      <w:r>
        <w:rPr>
          <w:rFonts w:eastAsia="Times New Roman" w:cs="Times New Roman"/>
          <w:szCs w:val="24"/>
        </w:rPr>
        <w:t xml:space="preserve">μία φασαρία, όλοι μέσα θα ήταν, αυτό που λέτε. Αυτό ακριβώς που κάνατε, τα ΚΑΤΕΕ ΤΕΙ, τα τρίχρονα ΤΕΙ τετράχρονα ΤΕΙ, μετά </w:t>
      </w:r>
      <w:r>
        <w:rPr>
          <w:rFonts w:eastAsia="Times New Roman" w:cs="Times New Roman"/>
          <w:szCs w:val="24"/>
        </w:rPr>
        <w:t>α</w:t>
      </w:r>
      <w:r>
        <w:rPr>
          <w:rFonts w:eastAsia="Times New Roman" w:cs="Times New Roman"/>
          <w:szCs w:val="24"/>
        </w:rPr>
        <w:t xml:space="preserve">νώτατα </w:t>
      </w:r>
      <w:r>
        <w:rPr>
          <w:rFonts w:eastAsia="Times New Roman" w:cs="Times New Roman"/>
          <w:szCs w:val="24"/>
        </w:rPr>
        <w:t>ε</w:t>
      </w:r>
      <w:r>
        <w:rPr>
          <w:rFonts w:eastAsia="Times New Roman" w:cs="Times New Roman"/>
          <w:szCs w:val="24"/>
        </w:rPr>
        <w:t xml:space="preserve">κπαιδευτικά </w:t>
      </w:r>
      <w:r>
        <w:rPr>
          <w:rFonts w:eastAsia="Times New Roman" w:cs="Times New Roman"/>
          <w:szCs w:val="24"/>
        </w:rPr>
        <w:t>ι</w:t>
      </w:r>
      <w:r>
        <w:rPr>
          <w:rFonts w:eastAsia="Times New Roman" w:cs="Times New Roman"/>
          <w:szCs w:val="24"/>
        </w:rPr>
        <w:t>δρύματα και μετά όλα έμειναν στη μοίρ</w:t>
      </w:r>
      <w:r>
        <w:rPr>
          <w:rFonts w:eastAsia="Times New Roman" w:cs="Times New Roman"/>
          <w:szCs w:val="24"/>
        </w:rPr>
        <w:t>α τους.</w:t>
      </w:r>
    </w:p>
    <w:p w14:paraId="6B14F34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Επιλέξαμε έναν άλλο δρόμο, τον δρόμο των ακαδημαϊκών κριτηρίων και όχι τον δρόμο των πελατειακών. Αυτό είναι που ενοχλεί. Επιλέξαμε τον δύσκολο δρόμο, λοιπόν. Επιλέξαμε τον δρόμο των ακαδημαϊκών οργάνων. Αυτά δεν έχουν ξαναγίνει.</w:t>
      </w:r>
    </w:p>
    <w:p w14:paraId="6B14F350"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Ξέρετε, πρέπει να</w:t>
      </w:r>
      <w:r>
        <w:rPr>
          <w:rFonts w:eastAsia="Times New Roman"/>
          <w:szCs w:val="24"/>
        </w:rPr>
        <w:t xml:space="preserve"> διαβάζετε πιο προσεκτικά αυτά που γράφονται, διότι το ΤΕΙ Θεσσαλίας έχει ταχθεί υπέρ του εγχειρήματος με 15 προς 8, το ΤΕΙ Στερεάς Ελλάδος ομόφωνα, το Πανεπιστήμιο Θεσσαλίας με 25 προς 6, το ΕΚΠΑ σχεδόν ομόφωνα, το Γεωπονικό σχεδόν ομόφωνα και βεβαίως με </w:t>
      </w:r>
      <w:r>
        <w:rPr>
          <w:rFonts w:eastAsia="Times New Roman"/>
          <w:szCs w:val="24"/>
        </w:rPr>
        <w:t xml:space="preserve">παρατηρήσεις. Αλίμονο αν δεν υπήρχαν παρατηρήσεις, αλλά δεν υπάρχει απόρριψη από κανένα μα κανένα ακαδημαϊκό ίδρυμα. Το ίδιο βεβαίως φάνηκε και στο δελτίο Τύπου που βγήκε μετά από μια πολύωρη συνάντηση όλων των δημάρχων, όλων των πρυτανικών αρχών και όλων </w:t>
      </w:r>
      <w:r>
        <w:rPr>
          <w:rFonts w:eastAsia="Times New Roman"/>
          <w:szCs w:val="24"/>
        </w:rPr>
        <w:t>των περιφερειακών</w:t>
      </w:r>
      <w:r w:rsidRPr="001C424F">
        <w:rPr>
          <w:rFonts w:eastAsia="Times New Roman"/>
          <w:szCs w:val="24"/>
        </w:rPr>
        <w:t>,</w:t>
      </w:r>
      <w:r>
        <w:rPr>
          <w:rFonts w:eastAsia="Times New Roman"/>
          <w:szCs w:val="24"/>
        </w:rPr>
        <w:t xml:space="preserve"> που έλεγε ότι ομόφωνα συμφωνούμε σ’ αυτό το εγχείρημα, με ημερομηνία 17 Οκτωβρίου.</w:t>
      </w:r>
    </w:p>
    <w:p w14:paraId="6B14F351"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Ένα άλλο πράγμα</w:t>
      </w:r>
      <w:r>
        <w:rPr>
          <w:rFonts w:eastAsia="Times New Roman"/>
          <w:szCs w:val="24"/>
        </w:rPr>
        <w:t>,</w:t>
      </w:r>
      <w:r>
        <w:rPr>
          <w:rFonts w:eastAsia="Times New Roman"/>
          <w:szCs w:val="24"/>
        </w:rPr>
        <w:t xml:space="preserve"> που μένει πίσω μας είναι ο ρόλος της </w:t>
      </w:r>
      <w:r>
        <w:rPr>
          <w:rFonts w:eastAsia="Times New Roman"/>
          <w:szCs w:val="24"/>
        </w:rPr>
        <w:t>τ</w:t>
      </w:r>
      <w:r>
        <w:rPr>
          <w:rFonts w:eastAsia="Times New Roman"/>
          <w:szCs w:val="24"/>
        </w:rPr>
        <w:t xml:space="preserve">οπικής </w:t>
      </w:r>
      <w:r>
        <w:rPr>
          <w:rFonts w:eastAsia="Times New Roman"/>
          <w:szCs w:val="24"/>
        </w:rPr>
        <w:t>αυτοδιοίκησης</w:t>
      </w:r>
      <w:r>
        <w:rPr>
          <w:rFonts w:eastAsia="Times New Roman"/>
          <w:szCs w:val="24"/>
        </w:rPr>
        <w:t xml:space="preserve">. Μέχρι τώρα τοπικοί παράγοντες αποφάσιζαν για το μέλλον της ανώτατης </w:t>
      </w:r>
      <w:r>
        <w:rPr>
          <w:rFonts w:eastAsia="Times New Roman"/>
          <w:szCs w:val="24"/>
        </w:rPr>
        <w:t xml:space="preserve">εκπαίδευσης. Δεν μπορεί σε </w:t>
      </w:r>
      <w:r>
        <w:rPr>
          <w:rFonts w:eastAsia="Times New Roman"/>
          <w:szCs w:val="24"/>
        </w:rPr>
        <w:lastRenderedPageBreak/>
        <w:t>μια δημοκρατική χώρα να μην έχει ο καθένας τον δικό του συμπληρωματικό ρόλο. Υπήρχαν δήμαρχοι, υπήρχαν πολλές φορές εκκλησιαστικοί παράγοντες, που λόγω των επαφών που είχαν στο Υπουργείο, προχωρούσαν σε δημιουργία τμημάτων, τα οπ</w:t>
      </w:r>
      <w:r>
        <w:rPr>
          <w:rFonts w:eastAsia="Times New Roman"/>
          <w:szCs w:val="24"/>
        </w:rPr>
        <w:t>οία έμεναν χωρίς κανένα διδακτικό προσωπικό.</w:t>
      </w:r>
    </w:p>
    <w:p w14:paraId="6B14F352"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 xml:space="preserve">Σήμερα ο ρόλος της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υτοδιοίκησης, μετά από πάρα πολύ δύσκολες συνεννοήσεις, έγινε ένας ουσιαστικός ρόλος. Παρά τις αντιθέσεις μας με διάφορους δημάρχους, στο τέλος οι δήμαρχοι αναγκάστηκαν –το λέω με τη</w:t>
      </w:r>
      <w:r>
        <w:rPr>
          <w:rFonts w:eastAsia="Times New Roman"/>
          <w:szCs w:val="24"/>
        </w:rPr>
        <w:t>ν καλή έννοια του όρου- να μας αναφέρουν τις δικές τους ανάγκες, για να δούμε πώς αυτές θα μπορούν να ενσωματωθούν στις δικές μας προοπτικές και στη δική μας νέα αρχιτεκτονική.</w:t>
      </w:r>
    </w:p>
    <w:p w14:paraId="6B14F353"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Το Πανεπιστήμιο Θεσσαλίας κάνει μια ριζοσπαστική διεύρυνση. Είναι ένα ιδιαίτερ</w:t>
      </w:r>
      <w:r>
        <w:rPr>
          <w:rFonts w:eastAsia="Times New Roman"/>
          <w:szCs w:val="24"/>
        </w:rPr>
        <w:t>α δυναμικό ίδρυμα. Το Πανεπιστήμιο Αθηνών παίρνει μια πρωτοποριακή πρωτοβουλία. Το Γεωπονικό Πανεπιστήμιο γίνεται το μεγαλύτερο γεωπονικό μας ίδρυμα στην Ελλάδα. Εμείς χαιρετίζουμε αυτές τις νέες συνθέσεις και γι’ αυτές τις συνθέσεις ξέρουμε ότι έχουμε πολ</w:t>
      </w:r>
      <w:r>
        <w:rPr>
          <w:rFonts w:eastAsia="Times New Roman"/>
          <w:szCs w:val="24"/>
        </w:rPr>
        <w:t xml:space="preserve">λές δυσκολίες μπροστά μας, γιατί αυτά είναι πρωτόγνωρα πράγματα, αυτά είναι πολύ </w:t>
      </w:r>
      <w:r>
        <w:rPr>
          <w:rFonts w:eastAsia="Times New Roman"/>
          <w:szCs w:val="24"/>
        </w:rPr>
        <w:lastRenderedPageBreak/>
        <w:t>θετικά πράγματα και είμαστε σε θέση να αντιμετωπίσουμε πάλι μέσα από συζητήσεις αυτές τις δυσκολίες. Να ξέρετε ότι όλα αυτά έχουν βασιστεί σε ακαδημαϊσμό και αυτός ακριβώς είν</w:t>
      </w:r>
      <w:r>
        <w:rPr>
          <w:rFonts w:eastAsia="Times New Roman"/>
          <w:szCs w:val="24"/>
        </w:rPr>
        <w:t xml:space="preserve">αι που ενοχλεί. </w:t>
      </w:r>
    </w:p>
    <w:p w14:paraId="6B14F354"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 xml:space="preserve">Σήμερα δεσμευτήκαμε και δεσμευόμαστε ξανά ότι δίνουμε </w:t>
      </w:r>
      <w:r>
        <w:rPr>
          <w:rFonts w:eastAsia="Times New Roman"/>
          <w:szCs w:val="24"/>
        </w:rPr>
        <w:t>εξήντα πέντε</w:t>
      </w:r>
      <w:r>
        <w:rPr>
          <w:rFonts w:eastAsia="Times New Roman"/>
          <w:szCs w:val="24"/>
        </w:rPr>
        <w:t xml:space="preserve"> νέες θέσεις στο Πανεπιστήμιο Θεσσαλίας, </w:t>
      </w:r>
      <w:r>
        <w:rPr>
          <w:rFonts w:eastAsia="Times New Roman"/>
          <w:szCs w:val="24"/>
        </w:rPr>
        <w:t xml:space="preserve">πενήντα δύο </w:t>
      </w:r>
      <w:r>
        <w:rPr>
          <w:rFonts w:eastAsia="Times New Roman"/>
          <w:szCs w:val="24"/>
        </w:rPr>
        <w:t xml:space="preserve"> στο Πανεπιστήμιο Αθηνών, </w:t>
      </w:r>
      <w:r>
        <w:rPr>
          <w:rFonts w:eastAsia="Times New Roman"/>
          <w:szCs w:val="24"/>
        </w:rPr>
        <w:t>είκοσι πέντε</w:t>
      </w:r>
      <w:r>
        <w:rPr>
          <w:rFonts w:eastAsia="Times New Roman"/>
          <w:szCs w:val="24"/>
        </w:rPr>
        <w:t xml:space="preserve"> στο Γεωπονικό και σε όλους από 600.000 ευρώ για το εγχείρημα αυτό </w:t>
      </w:r>
      <w:proofErr w:type="spellStart"/>
      <w:r>
        <w:rPr>
          <w:rFonts w:eastAsia="Times New Roman"/>
          <w:szCs w:val="24"/>
        </w:rPr>
        <w:t>καθ</w:t>
      </w:r>
      <w:r>
        <w:rPr>
          <w:rFonts w:eastAsia="Times New Roman"/>
          <w:szCs w:val="24"/>
        </w:rPr>
        <w:t>’</w:t>
      </w:r>
      <w:r>
        <w:rPr>
          <w:rFonts w:eastAsia="Times New Roman"/>
          <w:szCs w:val="24"/>
        </w:rPr>
        <w:t>αυτό</w:t>
      </w:r>
      <w:proofErr w:type="spellEnd"/>
      <w:r>
        <w:rPr>
          <w:rFonts w:eastAsia="Times New Roman"/>
          <w:szCs w:val="24"/>
        </w:rPr>
        <w:t>. Βεβα</w:t>
      </w:r>
      <w:r>
        <w:rPr>
          <w:rFonts w:eastAsia="Times New Roman"/>
          <w:szCs w:val="24"/>
        </w:rPr>
        <w:t xml:space="preserve">ίως, δεν θα σταματήσουμε εδώ. Έρχεται το Διεθνές Πανεπιστήμιο, θα έλθουν οι συνθέσεις που θα γίνουν στη </w:t>
      </w:r>
      <w:r>
        <w:rPr>
          <w:rFonts w:eastAsia="Times New Roman"/>
          <w:szCs w:val="24"/>
        </w:rPr>
        <w:t>δ</w:t>
      </w:r>
      <w:r>
        <w:rPr>
          <w:rFonts w:eastAsia="Times New Roman"/>
          <w:szCs w:val="24"/>
        </w:rPr>
        <w:t xml:space="preserve">υτική Ελλάδα, στην Κρήτη, στη </w:t>
      </w:r>
      <w:r>
        <w:rPr>
          <w:rFonts w:eastAsia="Times New Roman"/>
          <w:szCs w:val="24"/>
        </w:rPr>
        <w:t>δ</w:t>
      </w:r>
      <w:r>
        <w:rPr>
          <w:rFonts w:eastAsia="Times New Roman"/>
          <w:szCs w:val="24"/>
        </w:rPr>
        <w:t xml:space="preserve">υτική Μακεδονία και αλλού. </w:t>
      </w:r>
    </w:p>
    <w:p w14:paraId="6B14F355"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Σήμερα, όπως είπαν και πολλοί άλλοι συνάδελφοι, έχουμε τη μεγάλη χαρά ως Κυβέρνηση να μπορο</w:t>
      </w:r>
      <w:r>
        <w:rPr>
          <w:rFonts w:eastAsia="Times New Roman"/>
          <w:szCs w:val="24"/>
        </w:rPr>
        <w:t>ύμε να δεσμευτούμε για πρώτη φορά μετά από δέκα χρόνια για μόνιμους διορισμούς -κανένας δεν τολμά να το αμφισβητήσει αυτό- μ’ ένα σύστημα εξαιρετικά ισορροπημένο. Καλούμε τις ομοσπονδίες των εκπαιδευτικών να συζητήσουμε μαζί τους τα μεγάλα προβλήματα της ε</w:t>
      </w:r>
      <w:r>
        <w:rPr>
          <w:rFonts w:eastAsia="Times New Roman"/>
          <w:szCs w:val="24"/>
        </w:rPr>
        <w:t xml:space="preserve">κπαίδευσης, το θέμα της επιμόρφωσης των εκπαιδευτικών, τα θέματα της παιδαγωγικής επάρκειας, τα θέματα των </w:t>
      </w:r>
      <w:r>
        <w:rPr>
          <w:rFonts w:eastAsia="Times New Roman"/>
          <w:szCs w:val="24"/>
        </w:rPr>
        <w:lastRenderedPageBreak/>
        <w:t xml:space="preserve">προγραμμάτων σπουδών. Δυστυχώς, μέχρι τώρα οι ομοσπονδίες δεν μας έδωσαν καμμία απολύτως ένδειξη για το σύστημα που προτιμούν. </w:t>
      </w:r>
    </w:p>
    <w:p w14:paraId="6B14F356"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r>
      <w:r w:rsidRPr="002F215A">
        <w:rPr>
          <w:rFonts w:eastAsia="Times New Roman"/>
          <w:b/>
          <w:szCs w:val="24"/>
        </w:rPr>
        <w:t>ΠΡΟΕΔΡΕΥΩΝ (Μάριος Γ</w:t>
      </w:r>
      <w:r w:rsidRPr="002F215A">
        <w:rPr>
          <w:rFonts w:eastAsia="Times New Roman"/>
          <w:b/>
          <w:szCs w:val="24"/>
        </w:rPr>
        <w:t xml:space="preserve">εωργιάδης): </w:t>
      </w:r>
      <w:r>
        <w:rPr>
          <w:rFonts w:eastAsia="Times New Roman"/>
          <w:szCs w:val="24"/>
        </w:rPr>
        <w:t>Κύριε Υπουργέ, ολοκληρώστε, σας παρακαλώ.</w:t>
      </w:r>
    </w:p>
    <w:p w14:paraId="6B14F357" w14:textId="77777777" w:rsidR="004965E6" w:rsidRDefault="004D430C">
      <w:pPr>
        <w:tabs>
          <w:tab w:val="left" w:pos="709"/>
          <w:tab w:val="center" w:pos="4753"/>
        </w:tabs>
        <w:spacing w:line="600" w:lineRule="auto"/>
        <w:jc w:val="both"/>
        <w:rPr>
          <w:rFonts w:eastAsia="Times New Roman"/>
          <w:szCs w:val="24"/>
        </w:rPr>
      </w:pPr>
      <w:r>
        <w:rPr>
          <w:rFonts w:eastAsia="Times New Roman"/>
          <w:szCs w:val="24"/>
        </w:rPr>
        <w:tab/>
      </w:r>
      <w:r>
        <w:rPr>
          <w:rFonts w:eastAsia="Times New Roman"/>
          <w:b/>
          <w:szCs w:val="24"/>
        </w:rPr>
        <w:t xml:space="preserve">ΚΩΝΣΤΑΝΤΙΝΟΣ ΓΑΒΡΟΓΛΟΥ (Υπουργός Παιδείας, Έρευνας και Θρησκευμάτων): </w:t>
      </w:r>
      <w:r>
        <w:rPr>
          <w:rFonts w:eastAsia="Times New Roman"/>
          <w:szCs w:val="24"/>
        </w:rPr>
        <w:t xml:space="preserve">Άφησα για το τέλος μια ανακοίνωση που αφορά όλες και όλους. </w:t>
      </w:r>
    </w:p>
    <w:p w14:paraId="6B14F358" w14:textId="77777777" w:rsidR="004965E6" w:rsidRDefault="004D430C">
      <w:pPr>
        <w:tabs>
          <w:tab w:val="left" w:pos="709"/>
          <w:tab w:val="center" w:pos="4753"/>
        </w:tabs>
        <w:spacing w:line="600" w:lineRule="auto"/>
        <w:jc w:val="both"/>
        <w:rPr>
          <w:rFonts w:eastAsia="Times New Roman"/>
          <w:szCs w:val="24"/>
        </w:rPr>
      </w:pPr>
      <w:r>
        <w:rPr>
          <w:rFonts w:eastAsia="Times New Roman"/>
          <w:szCs w:val="24"/>
        </w:rPr>
        <w:tab/>
        <w:t>Καταφέραμε να διαμορφώσουμε κάτι σημαντικό με το Υπουργείο Διοικητική</w:t>
      </w:r>
      <w:r>
        <w:rPr>
          <w:rFonts w:eastAsia="Times New Roman"/>
          <w:szCs w:val="24"/>
        </w:rPr>
        <w:t>ς Μεταρρύθμισης, με την κυρία Υπουργό και με πολύ μεγάλη βοήθεια από τον Συνήγορο του Πολίτη. Καταθέτουμε τροπολογία αυτήν την εβδομάδα, που θα ψηφιστεί με το νομοσχέδιο του συγκεκριμένου Υπουργείου, με την οποία όλες οι αναπληρώτριες θα παίρνουν τρεισήμισ</w:t>
      </w:r>
      <w:r>
        <w:rPr>
          <w:rFonts w:eastAsia="Times New Roman"/>
          <w:szCs w:val="24"/>
        </w:rPr>
        <w:t>ι μήνες άδεια μητρότητας, όπως ακριβώς γίνεται με τις μόνιμες εκπαιδευτικούς αμέσως μετά τη λοχεία. Ήταν μια αδυναμία μας, ήταν ένα πράγμα εξαιρετικά δύσκολο. Ήταν δίκαιο και έγινε πράξη.</w:t>
      </w:r>
    </w:p>
    <w:p w14:paraId="6B14F359" w14:textId="77777777" w:rsidR="004965E6" w:rsidRDefault="004D430C">
      <w:pPr>
        <w:tabs>
          <w:tab w:val="left" w:pos="709"/>
          <w:tab w:val="center" w:pos="4753"/>
        </w:tabs>
        <w:spacing w:line="600" w:lineRule="auto"/>
        <w:jc w:val="both"/>
        <w:rPr>
          <w:rFonts w:eastAsia="Times New Roman"/>
          <w:szCs w:val="24"/>
        </w:rPr>
      </w:pPr>
      <w:r>
        <w:rPr>
          <w:rFonts w:eastAsia="Times New Roman"/>
          <w:szCs w:val="24"/>
        </w:rPr>
        <w:tab/>
        <w:t>Σας ευχαριστώ πολύ.</w:t>
      </w:r>
    </w:p>
    <w:p w14:paraId="6B14F35A" w14:textId="77777777" w:rsidR="004965E6" w:rsidRDefault="004D430C">
      <w:pPr>
        <w:tabs>
          <w:tab w:val="left" w:pos="709"/>
          <w:tab w:val="center" w:pos="4753"/>
        </w:tabs>
        <w:spacing w:line="600" w:lineRule="auto"/>
        <w:ind w:firstLine="709"/>
        <w:jc w:val="center"/>
        <w:rPr>
          <w:rFonts w:eastAsia="Times New Roman"/>
          <w:szCs w:val="24"/>
        </w:rPr>
      </w:pPr>
      <w:r>
        <w:rPr>
          <w:rFonts w:eastAsia="Times New Roman"/>
          <w:szCs w:val="24"/>
        </w:rPr>
        <w:lastRenderedPageBreak/>
        <w:t>(Χειροκροτήματα από την πτέρυγα του ΣΥΡΙΖΑ)</w:t>
      </w:r>
    </w:p>
    <w:p w14:paraId="6B14F35B"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b/>
          <w:szCs w:val="24"/>
        </w:rPr>
        <w:tab/>
      </w:r>
      <w:r w:rsidRPr="002F215A">
        <w:rPr>
          <w:rFonts w:eastAsia="Times New Roman"/>
          <w:b/>
          <w:szCs w:val="24"/>
        </w:rPr>
        <w:t>ΠΡ</w:t>
      </w:r>
      <w:r w:rsidRPr="002F215A">
        <w:rPr>
          <w:rFonts w:eastAsia="Times New Roman"/>
          <w:b/>
          <w:szCs w:val="24"/>
        </w:rPr>
        <w:t xml:space="preserve">ΟΕΔΡΕΥΩΝ (Μάριος Γεωργιάδης): </w:t>
      </w:r>
      <w:r>
        <w:rPr>
          <w:rFonts w:eastAsia="Times New Roman"/>
          <w:szCs w:val="24"/>
        </w:rPr>
        <w:t>Ευχαριστούμε τον κύριο Υπουργό.</w:t>
      </w:r>
    </w:p>
    <w:p w14:paraId="6B14F35C"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r>
      <w:r>
        <w:rPr>
          <w:rFonts w:eastAsia="Times New Roman"/>
          <w:szCs w:val="24"/>
        </w:rPr>
        <w:tab/>
      </w:r>
      <w:r>
        <w:rPr>
          <w:rFonts w:eastAsia="Times New Roman"/>
          <w:b/>
          <w:szCs w:val="24"/>
        </w:rPr>
        <w:t xml:space="preserve">ΚΩΝΣΤΑΝΤΙΝΟΣ ΓΑΒΡΟΓΛΟΥ (Υπουργός Παιδείας, Έρευνας και Θρησκευμάτων): </w:t>
      </w:r>
      <w:r>
        <w:rPr>
          <w:rFonts w:eastAsia="Times New Roman"/>
          <w:szCs w:val="24"/>
        </w:rPr>
        <w:t>Κύριε Πρόεδρε, κάνω δεκτή την τροπολογία…</w:t>
      </w:r>
    </w:p>
    <w:p w14:paraId="6B14F35D"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r>
      <w:r w:rsidRPr="002F215A">
        <w:rPr>
          <w:rFonts w:eastAsia="Times New Roman"/>
          <w:b/>
          <w:szCs w:val="24"/>
        </w:rPr>
        <w:t xml:space="preserve">ΠΡΟΕΔΡΕΥΩΝ (Μάριος Γεωργιάδης): </w:t>
      </w:r>
      <w:r>
        <w:rPr>
          <w:rFonts w:eastAsia="Times New Roman"/>
          <w:szCs w:val="24"/>
        </w:rPr>
        <w:t>Ο κύριος Υπουργός κάνει δεκτή την τροπολογία με</w:t>
      </w:r>
      <w:r>
        <w:rPr>
          <w:rFonts w:eastAsia="Times New Roman"/>
          <w:szCs w:val="24"/>
        </w:rPr>
        <w:t xml:space="preserve"> γενικό αριθμό 1925 και ειδικό 222 του Υπουργείου Οικονομικών, της κυρίας </w:t>
      </w:r>
      <w:proofErr w:type="spellStart"/>
      <w:r>
        <w:rPr>
          <w:rFonts w:eastAsia="Times New Roman"/>
          <w:szCs w:val="24"/>
        </w:rPr>
        <w:t>Παπανάτσιου</w:t>
      </w:r>
      <w:proofErr w:type="spellEnd"/>
      <w:r>
        <w:rPr>
          <w:rFonts w:eastAsia="Times New Roman"/>
          <w:szCs w:val="24"/>
        </w:rPr>
        <w:t>.</w:t>
      </w:r>
    </w:p>
    <w:p w14:paraId="6B14F35E"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Κύριε Υπουργέ, έχει μοιραστεί η τροπολογία. Για μερικά δευτερόλεπτα αναπτύξτε το τι αφορά, ώστε να ενημερωθεί το Σώμα.</w:t>
      </w:r>
    </w:p>
    <w:p w14:paraId="6B14F35F" w14:textId="77777777" w:rsidR="004965E6" w:rsidRDefault="004D430C">
      <w:pPr>
        <w:tabs>
          <w:tab w:val="left" w:pos="709"/>
          <w:tab w:val="center" w:pos="4753"/>
        </w:tabs>
        <w:spacing w:line="600" w:lineRule="auto"/>
        <w:jc w:val="both"/>
        <w:rPr>
          <w:rFonts w:eastAsia="Times New Roman"/>
          <w:szCs w:val="24"/>
        </w:rPr>
      </w:pPr>
      <w:r>
        <w:rPr>
          <w:rFonts w:eastAsia="Times New Roman"/>
          <w:szCs w:val="24"/>
        </w:rPr>
        <w:tab/>
      </w:r>
      <w:r>
        <w:rPr>
          <w:rFonts w:eastAsia="Times New Roman"/>
          <w:b/>
          <w:szCs w:val="24"/>
        </w:rPr>
        <w:t>ΚΩΝΣΤΑΝΤΙΝΟΣ ΓΑΒΡΟΓΛΟΥ (Υπουργός Παιδείας, Έρευν</w:t>
      </w:r>
      <w:r>
        <w:rPr>
          <w:rFonts w:eastAsia="Times New Roman"/>
          <w:b/>
          <w:szCs w:val="24"/>
        </w:rPr>
        <w:t xml:space="preserve">ας και Θρησκευμάτων): </w:t>
      </w:r>
      <w:r>
        <w:rPr>
          <w:rFonts w:eastAsia="Times New Roman"/>
          <w:szCs w:val="24"/>
        </w:rPr>
        <w:t>Είναι της κ</w:t>
      </w:r>
      <w:r>
        <w:rPr>
          <w:rFonts w:eastAsia="Times New Roman"/>
          <w:szCs w:val="24"/>
        </w:rPr>
        <w:t>.</w:t>
      </w:r>
      <w:r>
        <w:rPr>
          <w:rFonts w:eastAsia="Times New Roman"/>
          <w:szCs w:val="24"/>
        </w:rPr>
        <w:t xml:space="preserve"> </w:t>
      </w:r>
      <w:proofErr w:type="spellStart"/>
      <w:r>
        <w:rPr>
          <w:rFonts w:eastAsia="Times New Roman"/>
          <w:szCs w:val="24"/>
        </w:rPr>
        <w:t>Παπανάτσιου</w:t>
      </w:r>
      <w:proofErr w:type="spellEnd"/>
      <w:r>
        <w:rPr>
          <w:rFonts w:eastAsia="Times New Roman"/>
          <w:szCs w:val="24"/>
        </w:rPr>
        <w:t>,</w:t>
      </w:r>
      <w:r>
        <w:rPr>
          <w:rFonts w:eastAsia="Times New Roman"/>
          <w:szCs w:val="24"/>
        </w:rPr>
        <w:t xml:space="preserve"> που ήλθε και την ανέπτυξε εδώ. Αν θυμάμαι καλά, είναι για τα άτομα στο Μάτι</w:t>
      </w:r>
      <w:r>
        <w:rPr>
          <w:rFonts w:eastAsia="Times New Roman"/>
          <w:szCs w:val="24"/>
        </w:rPr>
        <w:t>,</w:t>
      </w:r>
      <w:r>
        <w:rPr>
          <w:rFonts w:eastAsia="Times New Roman"/>
          <w:szCs w:val="24"/>
        </w:rPr>
        <w:t xml:space="preserve"> που δεν είναι υποχρεωμένα να πληρώσουν κάτι που ήταν να πληρώσουν μέχρι κάποια ημερομηνία. Παρατείνεται η προθεσμία.</w:t>
      </w:r>
    </w:p>
    <w:p w14:paraId="6B14F360"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lastRenderedPageBreak/>
        <w:tab/>
      </w:r>
      <w:r w:rsidRPr="002F215A">
        <w:rPr>
          <w:rFonts w:eastAsia="Times New Roman"/>
          <w:b/>
          <w:szCs w:val="24"/>
        </w:rPr>
        <w:t>ΠΡΟΕΔΡΕΥΩΝ (Μ</w:t>
      </w:r>
      <w:r w:rsidRPr="002F215A">
        <w:rPr>
          <w:rFonts w:eastAsia="Times New Roman"/>
          <w:b/>
          <w:szCs w:val="24"/>
        </w:rPr>
        <w:t>άριος Γεωργιάδης)</w:t>
      </w:r>
      <w:r w:rsidRPr="002053C5">
        <w:rPr>
          <w:rFonts w:eastAsia="Times New Roman"/>
          <w:b/>
          <w:szCs w:val="24"/>
        </w:rPr>
        <w:t>:</w:t>
      </w:r>
      <w:r w:rsidRPr="002F215A">
        <w:rPr>
          <w:rFonts w:eastAsia="Times New Roman"/>
          <w:b/>
          <w:szCs w:val="24"/>
        </w:rPr>
        <w:t xml:space="preserve"> </w:t>
      </w:r>
      <w:r>
        <w:rPr>
          <w:rFonts w:eastAsia="Times New Roman"/>
          <w:szCs w:val="24"/>
        </w:rPr>
        <w:t>Ευχαριστούμε.</w:t>
      </w:r>
    </w:p>
    <w:p w14:paraId="6B14F361"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r>
      <w:r w:rsidRPr="001C3D0F">
        <w:rPr>
          <w:rFonts w:eastAsia="Times New Roman"/>
          <w:b/>
          <w:szCs w:val="24"/>
        </w:rPr>
        <w:t>ΑΙΚΑΤΕΡΙΝΗ ΠΑΠΑΝΑΤΣΙΟΥ (Υφυπουργός Οικονομικών):</w:t>
      </w:r>
      <w:r>
        <w:rPr>
          <w:rFonts w:eastAsia="Times New Roman"/>
          <w:b/>
          <w:szCs w:val="24"/>
        </w:rPr>
        <w:t xml:space="preserve"> </w:t>
      </w:r>
      <w:r>
        <w:rPr>
          <w:rFonts w:eastAsia="Times New Roman"/>
          <w:szCs w:val="24"/>
        </w:rPr>
        <w:t>Κύριε Πρόεδρε, θέλετε να την αναλύσω ξανά;</w:t>
      </w:r>
    </w:p>
    <w:p w14:paraId="6B14F362"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r>
      <w:r w:rsidRPr="002F215A">
        <w:rPr>
          <w:rFonts w:eastAsia="Times New Roman"/>
          <w:b/>
          <w:szCs w:val="24"/>
        </w:rPr>
        <w:t>ΠΡΟΕΔΡΕΥΩΝ (Μάριος Γεωργιάδης)</w:t>
      </w:r>
      <w:r w:rsidRPr="002053C5">
        <w:rPr>
          <w:rFonts w:eastAsia="Times New Roman"/>
          <w:b/>
          <w:szCs w:val="24"/>
        </w:rPr>
        <w:t>:</w:t>
      </w:r>
      <w:r w:rsidRPr="002F215A">
        <w:rPr>
          <w:rFonts w:eastAsia="Times New Roman"/>
          <w:b/>
          <w:szCs w:val="24"/>
        </w:rPr>
        <w:t xml:space="preserve"> </w:t>
      </w:r>
      <w:r>
        <w:rPr>
          <w:rFonts w:eastAsia="Times New Roman"/>
          <w:szCs w:val="24"/>
        </w:rPr>
        <w:t xml:space="preserve">Νομίζω ότι δεν χρειάζεται να καθυστερήσουμε άλλο, κυρία Υπουργέ. Θα προχωρήσουμε με την ψήφιση. </w:t>
      </w:r>
      <w:r>
        <w:rPr>
          <w:rFonts w:eastAsia="Times New Roman"/>
          <w:szCs w:val="24"/>
        </w:rPr>
        <w:t>Έχει διανεμηθεί σε όλους η τροπολογία και είναι ξεκάθαρη.</w:t>
      </w:r>
    </w:p>
    <w:p w14:paraId="6B14F363" w14:textId="77777777" w:rsidR="004965E6" w:rsidRDefault="004D430C">
      <w:pPr>
        <w:tabs>
          <w:tab w:val="left" w:pos="709"/>
          <w:tab w:val="center" w:pos="4753"/>
        </w:tabs>
        <w:spacing w:line="600" w:lineRule="auto"/>
        <w:ind w:firstLine="709"/>
        <w:jc w:val="both"/>
        <w:rPr>
          <w:rFonts w:eastAsia="Times New Roman"/>
          <w:b/>
          <w:szCs w:val="24"/>
        </w:rPr>
      </w:pPr>
      <w:r>
        <w:rPr>
          <w:rFonts w:eastAsia="Times New Roman"/>
          <w:b/>
          <w:szCs w:val="24"/>
        </w:rPr>
        <w:tab/>
      </w:r>
      <w:r>
        <w:rPr>
          <w:rFonts w:eastAsia="Times New Roman"/>
          <w:szCs w:val="24"/>
        </w:rPr>
        <w:t>Κυρίες και κύριοι συνάδελφοι, κηρύσσεται περαιωμένη η συζήτηση επί της αρχής, των άρθρων</w:t>
      </w:r>
      <w:r>
        <w:rPr>
          <w:rFonts w:eastAsia="Times New Roman"/>
          <w:szCs w:val="24"/>
        </w:rPr>
        <w:t xml:space="preserve"> και </w:t>
      </w:r>
      <w:r>
        <w:rPr>
          <w:rFonts w:eastAsia="Times New Roman"/>
          <w:szCs w:val="24"/>
        </w:rPr>
        <w:t>των τροπολογιών του σχεδίου νόμου του Υπουργείου Παιδείας, Έρευνας και Θρησκευμάτων</w:t>
      </w:r>
      <w:r>
        <w:rPr>
          <w:rFonts w:eastAsia="Times New Roman"/>
          <w:szCs w:val="24"/>
        </w:rPr>
        <w:t>:</w:t>
      </w:r>
      <w:r>
        <w:rPr>
          <w:rFonts w:eastAsia="Times New Roman"/>
          <w:szCs w:val="24"/>
        </w:rPr>
        <w:t xml:space="preserve"> «Συνέργειες Εθνικού</w:t>
      </w:r>
      <w:r>
        <w:rPr>
          <w:rFonts w:eastAsia="Times New Roman"/>
          <w:szCs w:val="24"/>
        </w:rPr>
        <w:t xml:space="preserve"> και Καποδιστριακού Πανεπιστημίου Αθηνών, Γεωπονικού Πανεπιστημίου Αθηνών, Πανεπιστημίου Θεσσαλίας με τα Τ.Ε.Ι. Θεσσαλίας και Στερεάς Ελλάδας, </w:t>
      </w:r>
      <w:proofErr w:type="spellStart"/>
      <w:r>
        <w:rPr>
          <w:rFonts w:eastAsia="Times New Roman"/>
          <w:szCs w:val="24"/>
        </w:rPr>
        <w:t>Παλλημνιακό</w:t>
      </w:r>
      <w:proofErr w:type="spellEnd"/>
      <w:r>
        <w:rPr>
          <w:rFonts w:eastAsia="Times New Roman"/>
          <w:szCs w:val="24"/>
        </w:rPr>
        <w:t xml:space="preserve"> Ταμείο και άλλες διατάξεις».</w:t>
      </w:r>
    </w:p>
    <w:p w14:paraId="6B14F364" w14:textId="77777777" w:rsidR="004965E6" w:rsidRDefault="004D430C">
      <w:pPr>
        <w:tabs>
          <w:tab w:val="left" w:pos="709"/>
          <w:tab w:val="center" w:pos="4753"/>
        </w:tabs>
        <w:spacing w:line="600" w:lineRule="auto"/>
        <w:contextualSpacing/>
        <w:jc w:val="both"/>
        <w:rPr>
          <w:rFonts w:eastAsia="Times New Roman"/>
          <w:szCs w:val="24"/>
        </w:rPr>
      </w:pPr>
      <w:r w:rsidRPr="00602525">
        <w:rPr>
          <w:rFonts w:eastAsia="Times New Roman"/>
          <w:szCs w:val="24"/>
        </w:rPr>
        <w:tab/>
      </w:r>
      <w:r>
        <w:rPr>
          <w:rFonts w:eastAsia="Times New Roman"/>
          <w:szCs w:val="24"/>
        </w:rPr>
        <w:t>Εισερχόμαστε στην ψήφιση επί της αρχής, των άρθρων, των τροπολογιών και</w:t>
      </w:r>
      <w:r>
        <w:rPr>
          <w:rFonts w:eastAsia="Times New Roman"/>
          <w:szCs w:val="24"/>
        </w:rPr>
        <w:t xml:space="preserve"> του συνόλου και η ψήφισή τους θα γίνει ξεχωριστά.</w:t>
      </w:r>
    </w:p>
    <w:p w14:paraId="6B14F365"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lastRenderedPageBreak/>
        <w:tab/>
        <w:t xml:space="preserve">Έχει υποβληθεί αίτηση διεξαγωγής ονομαστικής ψηφοφορίας </w:t>
      </w:r>
      <w:r>
        <w:rPr>
          <w:rFonts w:eastAsia="Times New Roman"/>
          <w:szCs w:val="24"/>
        </w:rPr>
        <w:t xml:space="preserve">Βουλευτών της Νέας Δημοκρατίας </w:t>
      </w:r>
      <w:r>
        <w:rPr>
          <w:rFonts w:eastAsia="Times New Roman"/>
          <w:szCs w:val="24"/>
        </w:rPr>
        <w:t>επί της αρχής του σχεδίου νόμου</w:t>
      </w:r>
      <w:r>
        <w:rPr>
          <w:rFonts w:eastAsia="Times New Roman"/>
          <w:szCs w:val="24"/>
        </w:rPr>
        <w:t>, της οποίας το κείμενο έχεις ως εξής:</w:t>
      </w:r>
    </w:p>
    <w:p w14:paraId="6B14F366" w14:textId="77777777" w:rsidR="004965E6" w:rsidRDefault="004D430C">
      <w:pPr>
        <w:tabs>
          <w:tab w:val="left" w:pos="709"/>
          <w:tab w:val="center" w:pos="4753"/>
        </w:tabs>
        <w:spacing w:line="600" w:lineRule="auto"/>
        <w:ind w:firstLine="709"/>
        <w:contextualSpacing/>
        <w:jc w:val="center"/>
        <w:rPr>
          <w:rFonts w:eastAsia="Times New Roman"/>
          <w:color w:val="FF0000"/>
          <w:szCs w:val="24"/>
        </w:rPr>
      </w:pPr>
      <w:r w:rsidRPr="000B1FCD">
        <w:rPr>
          <w:rFonts w:eastAsia="Times New Roman"/>
          <w:color w:val="FF0000"/>
          <w:szCs w:val="24"/>
        </w:rPr>
        <w:t>(ΑΛΛΑΓΗ ΣΕΛΙΔΑΣ)</w:t>
      </w:r>
    </w:p>
    <w:p w14:paraId="6B14F367" w14:textId="77777777" w:rsidR="004965E6" w:rsidRDefault="004D430C">
      <w:pPr>
        <w:tabs>
          <w:tab w:val="left" w:pos="709"/>
          <w:tab w:val="center" w:pos="4753"/>
        </w:tabs>
        <w:spacing w:line="600" w:lineRule="auto"/>
        <w:ind w:firstLine="709"/>
        <w:contextualSpacing/>
        <w:jc w:val="center"/>
        <w:rPr>
          <w:rFonts w:eastAsia="Times New Roman"/>
          <w:color w:val="FF0000"/>
          <w:szCs w:val="24"/>
        </w:rPr>
      </w:pPr>
      <w:r w:rsidRPr="000B1FCD">
        <w:rPr>
          <w:rFonts w:eastAsia="Times New Roman"/>
          <w:color w:val="FF0000"/>
          <w:szCs w:val="24"/>
        </w:rPr>
        <w:t>(Να καταχωριστεί η σελ. 598</w:t>
      </w:r>
      <w:r w:rsidRPr="000B1FCD">
        <w:rPr>
          <w:rFonts w:eastAsia="Times New Roman"/>
          <w:color w:val="FF0000"/>
          <w:szCs w:val="24"/>
          <w:vertAlign w:val="superscript"/>
        </w:rPr>
        <w:t>α</w:t>
      </w:r>
      <w:r w:rsidRPr="000B1FCD">
        <w:rPr>
          <w:rFonts w:eastAsia="Times New Roman"/>
          <w:color w:val="FF0000"/>
          <w:szCs w:val="24"/>
        </w:rPr>
        <w:t>)</w:t>
      </w:r>
    </w:p>
    <w:p w14:paraId="6B14F368" w14:textId="77777777" w:rsidR="004965E6" w:rsidRDefault="004D430C">
      <w:pPr>
        <w:tabs>
          <w:tab w:val="left" w:pos="709"/>
          <w:tab w:val="center" w:pos="4753"/>
        </w:tabs>
        <w:spacing w:line="600" w:lineRule="auto"/>
        <w:ind w:firstLine="709"/>
        <w:contextualSpacing/>
        <w:jc w:val="center"/>
        <w:rPr>
          <w:rFonts w:eastAsia="Times New Roman"/>
          <w:color w:val="FF0000"/>
          <w:szCs w:val="24"/>
        </w:rPr>
      </w:pPr>
      <w:r w:rsidRPr="000B1FCD">
        <w:rPr>
          <w:rFonts w:eastAsia="Times New Roman"/>
          <w:color w:val="FF0000"/>
          <w:szCs w:val="24"/>
        </w:rPr>
        <w:t>(ΑΛΛΑΓΗ ΣΕΛΙΔΑΣ)</w:t>
      </w:r>
    </w:p>
    <w:p w14:paraId="6B14F369"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r>
      <w:r w:rsidRPr="002F215A">
        <w:rPr>
          <w:rFonts w:eastAsia="Times New Roman"/>
          <w:b/>
          <w:szCs w:val="24"/>
        </w:rPr>
        <w:t>ΠΡΟΕΔΡΕΥΩΝ (Μάριος Γεωργιάδης)</w:t>
      </w:r>
      <w:r w:rsidRPr="002053C5">
        <w:rPr>
          <w:rFonts w:eastAsia="Times New Roman"/>
          <w:b/>
          <w:szCs w:val="24"/>
        </w:rPr>
        <w:t>:</w:t>
      </w:r>
      <w:r w:rsidRPr="002F215A">
        <w:rPr>
          <w:rFonts w:eastAsia="Times New Roman"/>
          <w:b/>
          <w:szCs w:val="24"/>
        </w:rPr>
        <w:t xml:space="preserve"> </w:t>
      </w:r>
      <w:r>
        <w:rPr>
          <w:rFonts w:eastAsia="Times New Roman"/>
          <w:szCs w:val="24"/>
        </w:rPr>
        <w:t xml:space="preserve">Θα αναγνώσω </w:t>
      </w:r>
      <w:r>
        <w:rPr>
          <w:rFonts w:eastAsia="Times New Roman"/>
          <w:szCs w:val="24"/>
        </w:rPr>
        <w:t>και</w:t>
      </w:r>
      <w:r>
        <w:rPr>
          <w:rFonts w:eastAsia="Times New Roman"/>
          <w:szCs w:val="24"/>
        </w:rPr>
        <w:t xml:space="preserve"> </w:t>
      </w:r>
      <w:r>
        <w:rPr>
          <w:rFonts w:eastAsia="Times New Roman"/>
          <w:szCs w:val="24"/>
        </w:rPr>
        <w:t xml:space="preserve">τον κατάλογο των υπογραφόντων την αίτηση </w:t>
      </w:r>
      <w:r>
        <w:rPr>
          <w:rFonts w:eastAsia="Times New Roman"/>
          <w:szCs w:val="24"/>
        </w:rPr>
        <w:t xml:space="preserve">της </w:t>
      </w:r>
      <w:r>
        <w:rPr>
          <w:rFonts w:eastAsia="Times New Roman"/>
          <w:szCs w:val="24"/>
        </w:rPr>
        <w:t>ονομαστικής ψηφοφορίας</w:t>
      </w:r>
      <w:r>
        <w:rPr>
          <w:rFonts w:eastAsia="Times New Roman"/>
          <w:szCs w:val="24"/>
        </w:rPr>
        <w:t>,</w:t>
      </w:r>
      <w:r>
        <w:rPr>
          <w:rFonts w:eastAsia="Times New Roman"/>
          <w:szCs w:val="24"/>
        </w:rPr>
        <w:t xml:space="preserve"> για να διαπιστωθεί αν υπάρχει ο απαιτούμενος από τον Κανονισμό αριθμός για την υποβολή της.</w:t>
      </w:r>
    </w:p>
    <w:p w14:paraId="6B14F36A"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Η κ</w:t>
      </w:r>
      <w:r>
        <w:rPr>
          <w:rFonts w:eastAsia="Times New Roman"/>
          <w:szCs w:val="24"/>
        </w:rPr>
        <w:t>.</w:t>
      </w:r>
      <w:r>
        <w:rPr>
          <w:rFonts w:eastAsia="Times New Roman"/>
          <w:szCs w:val="24"/>
        </w:rPr>
        <w:t xml:space="preserve"> </w:t>
      </w:r>
      <w:proofErr w:type="spellStart"/>
      <w:r>
        <w:rPr>
          <w:rFonts w:eastAsia="Times New Roman"/>
          <w:szCs w:val="24"/>
        </w:rPr>
        <w:t>Κεραμέως</w:t>
      </w:r>
      <w:proofErr w:type="spellEnd"/>
      <w:r>
        <w:rPr>
          <w:rFonts w:eastAsia="Times New Roman"/>
          <w:szCs w:val="24"/>
        </w:rPr>
        <w:t xml:space="preserve"> Νίκη. Παρούσα.</w:t>
      </w:r>
    </w:p>
    <w:p w14:paraId="6B14F36B"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Ο κ. Τζαβάρας Κωνσταντίνος. Παρών.</w:t>
      </w:r>
    </w:p>
    <w:p w14:paraId="6B14F36C"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Ο κ. Τσιάρας Κωνσταντίνος. Παρών.</w:t>
      </w:r>
    </w:p>
    <w:p w14:paraId="6B14F36D"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Ο κ. Κεφαλογιάννης Ιωάννης. Παρών.</w:t>
      </w:r>
    </w:p>
    <w:p w14:paraId="6B14F36E"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Η κ</w:t>
      </w:r>
      <w:r>
        <w:rPr>
          <w:rFonts w:eastAsia="Times New Roman"/>
          <w:szCs w:val="24"/>
        </w:rPr>
        <w:t>.</w:t>
      </w:r>
      <w:r>
        <w:rPr>
          <w:rFonts w:eastAsia="Times New Roman"/>
          <w:szCs w:val="24"/>
        </w:rPr>
        <w:t xml:space="preserve"> </w:t>
      </w:r>
      <w:proofErr w:type="spellStart"/>
      <w:r>
        <w:rPr>
          <w:rFonts w:eastAsia="Times New Roman"/>
          <w:szCs w:val="24"/>
        </w:rPr>
        <w:t>Βούλτεψη</w:t>
      </w:r>
      <w:proofErr w:type="spellEnd"/>
      <w:r>
        <w:rPr>
          <w:rFonts w:eastAsia="Times New Roman"/>
          <w:szCs w:val="24"/>
        </w:rPr>
        <w:t xml:space="preserve"> Σοφία. Παρούσα.</w:t>
      </w:r>
    </w:p>
    <w:p w14:paraId="6B14F36F"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Ο κ. Κυριαζίδης Δημήτριος. Απών.</w:t>
      </w:r>
    </w:p>
    <w:p w14:paraId="6B14F370"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 xml:space="preserve">Ο κ. </w:t>
      </w:r>
      <w:proofErr w:type="spellStart"/>
      <w:r>
        <w:rPr>
          <w:rFonts w:eastAsia="Times New Roman"/>
          <w:szCs w:val="24"/>
        </w:rPr>
        <w:t>Καρασμάνης</w:t>
      </w:r>
      <w:proofErr w:type="spellEnd"/>
      <w:r>
        <w:rPr>
          <w:rFonts w:eastAsia="Times New Roman"/>
          <w:szCs w:val="24"/>
        </w:rPr>
        <w:t xml:space="preserve"> Γεώργιος. Παρών.</w:t>
      </w:r>
    </w:p>
    <w:p w14:paraId="6B14F371"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Η κ</w:t>
      </w:r>
      <w:r>
        <w:rPr>
          <w:rFonts w:eastAsia="Times New Roman"/>
          <w:szCs w:val="24"/>
        </w:rPr>
        <w:t>.</w:t>
      </w:r>
      <w:r>
        <w:rPr>
          <w:rFonts w:eastAsia="Times New Roman"/>
          <w:szCs w:val="24"/>
        </w:rPr>
        <w:t xml:space="preserve"> Αντωνίου Μαρία. Παρούσα.</w:t>
      </w:r>
    </w:p>
    <w:p w14:paraId="6B14F372"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Ο κ. Δαβάκης Αθαν</w:t>
      </w:r>
      <w:r>
        <w:rPr>
          <w:rFonts w:eastAsia="Times New Roman"/>
          <w:szCs w:val="24"/>
        </w:rPr>
        <w:t>άσιος. Παρών.</w:t>
      </w:r>
    </w:p>
    <w:p w14:paraId="6B14F373"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lastRenderedPageBreak/>
        <w:tab/>
        <w:t>Η κ</w:t>
      </w:r>
      <w:r>
        <w:rPr>
          <w:rFonts w:eastAsia="Times New Roman"/>
          <w:szCs w:val="24"/>
        </w:rPr>
        <w:t>.</w:t>
      </w:r>
      <w:r>
        <w:rPr>
          <w:rFonts w:eastAsia="Times New Roman"/>
          <w:szCs w:val="24"/>
        </w:rPr>
        <w:t xml:space="preserve"> Καραμανλή Άννα. Παρούσα.</w:t>
      </w:r>
    </w:p>
    <w:p w14:paraId="6B14F374"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 xml:space="preserve">Ο κ. </w:t>
      </w:r>
      <w:proofErr w:type="spellStart"/>
      <w:r>
        <w:rPr>
          <w:rFonts w:eastAsia="Times New Roman"/>
          <w:szCs w:val="24"/>
        </w:rPr>
        <w:t>Κέλλας</w:t>
      </w:r>
      <w:proofErr w:type="spellEnd"/>
      <w:r>
        <w:rPr>
          <w:rFonts w:eastAsia="Times New Roman"/>
          <w:szCs w:val="24"/>
        </w:rPr>
        <w:t xml:space="preserve"> Χρήστος. Παρών.</w:t>
      </w:r>
    </w:p>
    <w:p w14:paraId="6B14F375"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 xml:space="preserve">Ο κ. </w:t>
      </w:r>
      <w:proofErr w:type="spellStart"/>
      <w:r>
        <w:rPr>
          <w:rFonts w:eastAsia="Times New Roman"/>
          <w:szCs w:val="24"/>
        </w:rPr>
        <w:t>Κατσιαντώνης</w:t>
      </w:r>
      <w:proofErr w:type="spellEnd"/>
      <w:r>
        <w:rPr>
          <w:rFonts w:eastAsia="Times New Roman"/>
          <w:szCs w:val="24"/>
        </w:rPr>
        <w:t xml:space="preserve"> Γεώργιος. Παρών.</w:t>
      </w:r>
    </w:p>
    <w:p w14:paraId="6B14F376"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Ο κ. Ανδριανός Ιωάννης. Παρών.</w:t>
      </w:r>
    </w:p>
    <w:p w14:paraId="6B14F377"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 xml:space="preserve">Ο κ. </w:t>
      </w:r>
      <w:proofErr w:type="spellStart"/>
      <w:r>
        <w:rPr>
          <w:rFonts w:eastAsia="Times New Roman"/>
          <w:szCs w:val="24"/>
        </w:rPr>
        <w:t>Κόνσολας</w:t>
      </w:r>
      <w:proofErr w:type="spellEnd"/>
      <w:r>
        <w:rPr>
          <w:rFonts w:eastAsia="Times New Roman"/>
          <w:szCs w:val="24"/>
        </w:rPr>
        <w:t xml:space="preserve"> Εμμανουήλ. Παρών.</w:t>
      </w:r>
    </w:p>
    <w:p w14:paraId="6B14F378"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 xml:space="preserve">Ο κ. </w:t>
      </w:r>
      <w:proofErr w:type="spellStart"/>
      <w:r>
        <w:rPr>
          <w:rFonts w:eastAsia="Times New Roman"/>
          <w:szCs w:val="24"/>
        </w:rPr>
        <w:t>Κουτσούμπας</w:t>
      </w:r>
      <w:proofErr w:type="spellEnd"/>
      <w:r>
        <w:rPr>
          <w:rFonts w:eastAsia="Times New Roman"/>
          <w:szCs w:val="24"/>
        </w:rPr>
        <w:t xml:space="preserve"> Ανδρέας. Παρών.</w:t>
      </w:r>
    </w:p>
    <w:p w14:paraId="6B14F379"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Η κ</w:t>
      </w:r>
      <w:r>
        <w:rPr>
          <w:rFonts w:eastAsia="Times New Roman"/>
          <w:szCs w:val="24"/>
        </w:rPr>
        <w:t>.</w:t>
      </w:r>
      <w:r>
        <w:rPr>
          <w:rFonts w:eastAsia="Times New Roman"/>
          <w:szCs w:val="24"/>
        </w:rPr>
        <w:t xml:space="preserve"> Μαρτίνου Γεωργία. Παρούσα.</w:t>
      </w:r>
    </w:p>
    <w:p w14:paraId="6B14F37A"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Ο κ. Γεωργαντ</w:t>
      </w:r>
      <w:r>
        <w:rPr>
          <w:rFonts w:eastAsia="Times New Roman"/>
          <w:szCs w:val="24"/>
        </w:rPr>
        <w:t>άς Γεώργιος. Παρών.</w:t>
      </w:r>
    </w:p>
    <w:p w14:paraId="6B14F37B"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 xml:space="preserve">Ο κ. </w:t>
      </w:r>
      <w:proofErr w:type="spellStart"/>
      <w:r>
        <w:rPr>
          <w:rFonts w:eastAsia="Times New Roman"/>
          <w:szCs w:val="24"/>
        </w:rPr>
        <w:t>Σταϊκούρας</w:t>
      </w:r>
      <w:proofErr w:type="spellEnd"/>
      <w:r>
        <w:rPr>
          <w:rFonts w:eastAsia="Times New Roman"/>
          <w:szCs w:val="24"/>
        </w:rPr>
        <w:t xml:space="preserve"> Χρήστος. Παρών.</w:t>
      </w:r>
    </w:p>
    <w:p w14:paraId="6B14F37C"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 xml:space="preserve">Ο κ. </w:t>
      </w:r>
      <w:proofErr w:type="spellStart"/>
      <w:r>
        <w:rPr>
          <w:rFonts w:eastAsia="Times New Roman"/>
          <w:szCs w:val="24"/>
        </w:rPr>
        <w:t>Μπουκώρος</w:t>
      </w:r>
      <w:proofErr w:type="spellEnd"/>
      <w:r>
        <w:rPr>
          <w:rFonts w:eastAsia="Times New Roman"/>
          <w:szCs w:val="24"/>
        </w:rPr>
        <w:t xml:space="preserve"> Χρήστος. Παρών.</w:t>
      </w:r>
    </w:p>
    <w:p w14:paraId="6B14F37D"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Κ</w:t>
      </w:r>
      <w:r>
        <w:rPr>
          <w:rFonts w:eastAsia="Times New Roman"/>
          <w:szCs w:val="24"/>
        </w:rPr>
        <w:t>υρίες και κ</w:t>
      </w:r>
      <w:r>
        <w:rPr>
          <w:rFonts w:eastAsia="Times New Roman"/>
          <w:szCs w:val="24"/>
        </w:rPr>
        <w:t>ύριοι συνάδελφοι, υπάρχει ο απαιτούμενος από τον Κανονισμό αριθμός υπογραφόντων την αίτηση ονομαστικής ψηφοφορίας.</w:t>
      </w:r>
    </w:p>
    <w:p w14:paraId="6B14F37E"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Επίσης, έχει υποβληθεί αίτηση διεξαγωγής ο</w:t>
      </w:r>
      <w:r>
        <w:rPr>
          <w:rFonts w:eastAsia="Times New Roman"/>
          <w:szCs w:val="24"/>
        </w:rPr>
        <w:t xml:space="preserve">νομαστικής ψηφοφορίας </w:t>
      </w:r>
      <w:r>
        <w:rPr>
          <w:rFonts w:eastAsia="Times New Roman"/>
          <w:szCs w:val="24"/>
        </w:rPr>
        <w:t xml:space="preserve">Βουλευτών της Δημοκρατικής Συμπαράταξης ΠΑΣΟΚ – ΔΗΜΑΡ </w:t>
      </w:r>
      <w:r>
        <w:rPr>
          <w:rFonts w:eastAsia="Times New Roman"/>
          <w:szCs w:val="24"/>
        </w:rPr>
        <w:t>επί της αρχής του σχεδίου νόμου</w:t>
      </w:r>
      <w:r>
        <w:rPr>
          <w:rFonts w:eastAsia="Times New Roman"/>
          <w:szCs w:val="24"/>
        </w:rPr>
        <w:t>, της οποίας το κείμενο έχει ως εξής:</w:t>
      </w:r>
    </w:p>
    <w:p w14:paraId="6B14F37F" w14:textId="77777777" w:rsidR="004965E6" w:rsidRDefault="004D430C">
      <w:pPr>
        <w:tabs>
          <w:tab w:val="left" w:pos="709"/>
          <w:tab w:val="center" w:pos="4753"/>
        </w:tabs>
        <w:spacing w:line="600" w:lineRule="auto"/>
        <w:ind w:firstLine="709"/>
        <w:contextualSpacing/>
        <w:jc w:val="center"/>
        <w:rPr>
          <w:rFonts w:eastAsia="Times New Roman"/>
          <w:color w:val="FF0000"/>
          <w:szCs w:val="24"/>
        </w:rPr>
      </w:pPr>
      <w:r w:rsidRPr="000C1B80">
        <w:rPr>
          <w:rFonts w:eastAsia="Times New Roman"/>
          <w:color w:val="FF0000"/>
          <w:szCs w:val="24"/>
        </w:rPr>
        <w:t>(ΑΛΛΑΓΗ ΣΕΛΙΔΑΣ)</w:t>
      </w:r>
    </w:p>
    <w:p w14:paraId="6B14F380" w14:textId="77777777" w:rsidR="004965E6" w:rsidRDefault="004D430C">
      <w:pPr>
        <w:tabs>
          <w:tab w:val="left" w:pos="709"/>
          <w:tab w:val="center" w:pos="4753"/>
        </w:tabs>
        <w:spacing w:line="600" w:lineRule="auto"/>
        <w:ind w:firstLine="709"/>
        <w:contextualSpacing/>
        <w:jc w:val="center"/>
        <w:rPr>
          <w:rFonts w:eastAsia="Times New Roman"/>
          <w:color w:val="FF0000"/>
          <w:szCs w:val="24"/>
        </w:rPr>
      </w:pPr>
      <w:r w:rsidRPr="000C1B80">
        <w:rPr>
          <w:rFonts w:eastAsia="Times New Roman"/>
          <w:color w:val="FF0000"/>
          <w:szCs w:val="24"/>
        </w:rPr>
        <w:t xml:space="preserve">(Να καταχωριστεί η σελ. </w:t>
      </w:r>
      <w:r>
        <w:rPr>
          <w:rFonts w:eastAsia="Times New Roman"/>
          <w:color w:val="FF0000"/>
          <w:szCs w:val="24"/>
        </w:rPr>
        <w:t>599</w:t>
      </w:r>
      <w:r w:rsidRPr="000C1B80">
        <w:rPr>
          <w:rFonts w:eastAsia="Times New Roman"/>
          <w:color w:val="FF0000"/>
          <w:szCs w:val="24"/>
          <w:vertAlign w:val="superscript"/>
        </w:rPr>
        <w:t>α</w:t>
      </w:r>
      <w:r w:rsidRPr="000C1B80">
        <w:rPr>
          <w:rFonts w:eastAsia="Times New Roman"/>
          <w:color w:val="FF0000"/>
          <w:szCs w:val="24"/>
        </w:rPr>
        <w:t>)</w:t>
      </w:r>
    </w:p>
    <w:p w14:paraId="6B14F381" w14:textId="77777777" w:rsidR="004965E6" w:rsidRDefault="004D430C">
      <w:pPr>
        <w:tabs>
          <w:tab w:val="left" w:pos="709"/>
          <w:tab w:val="center" w:pos="4753"/>
        </w:tabs>
        <w:spacing w:line="600" w:lineRule="auto"/>
        <w:ind w:firstLine="709"/>
        <w:contextualSpacing/>
        <w:jc w:val="center"/>
        <w:rPr>
          <w:rFonts w:eastAsia="Times New Roman"/>
          <w:color w:val="FF0000"/>
          <w:szCs w:val="24"/>
        </w:rPr>
      </w:pPr>
      <w:r w:rsidRPr="000C1B80">
        <w:rPr>
          <w:rFonts w:eastAsia="Times New Roman"/>
          <w:color w:val="FF0000"/>
          <w:szCs w:val="24"/>
        </w:rPr>
        <w:lastRenderedPageBreak/>
        <w:t>(ΑΛΛΑΓΗ ΣΕΛΙΔΑΣ)</w:t>
      </w:r>
    </w:p>
    <w:p w14:paraId="6B14F382"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r>
      <w:r w:rsidRPr="002F215A">
        <w:rPr>
          <w:rFonts w:eastAsia="Times New Roman"/>
          <w:b/>
          <w:szCs w:val="24"/>
        </w:rPr>
        <w:t>ΠΡΟΕΔΡΕΥΩΝ (Μάριος Γεωργιάδης)</w:t>
      </w:r>
      <w:r w:rsidRPr="002053C5">
        <w:rPr>
          <w:rFonts w:eastAsia="Times New Roman"/>
          <w:b/>
          <w:szCs w:val="24"/>
        </w:rPr>
        <w:t>:</w:t>
      </w:r>
      <w:r w:rsidRPr="002F215A">
        <w:rPr>
          <w:rFonts w:eastAsia="Times New Roman"/>
          <w:b/>
          <w:szCs w:val="24"/>
        </w:rPr>
        <w:t xml:space="preserve"> </w:t>
      </w:r>
      <w:r>
        <w:rPr>
          <w:rFonts w:eastAsia="Times New Roman"/>
          <w:szCs w:val="24"/>
        </w:rPr>
        <w:t xml:space="preserve">Θα αναγνώσω </w:t>
      </w:r>
      <w:r>
        <w:rPr>
          <w:rFonts w:eastAsia="Times New Roman"/>
          <w:szCs w:val="24"/>
        </w:rPr>
        <w:t xml:space="preserve">και </w:t>
      </w:r>
      <w:r>
        <w:rPr>
          <w:rFonts w:eastAsia="Times New Roman"/>
          <w:szCs w:val="24"/>
        </w:rPr>
        <w:t xml:space="preserve">τον κατάλογο των υπογραφόντων την αίτηση </w:t>
      </w:r>
      <w:r>
        <w:rPr>
          <w:rFonts w:eastAsia="Times New Roman"/>
          <w:szCs w:val="24"/>
        </w:rPr>
        <w:t xml:space="preserve">της </w:t>
      </w:r>
      <w:r>
        <w:rPr>
          <w:rFonts w:eastAsia="Times New Roman"/>
          <w:szCs w:val="24"/>
        </w:rPr>
        <w:t>ονομαστικής ψηφοφορίας, για να διαπιστωθεί αν υπάρχει ο απαιτούμενος από τον Κανονισμό αριθμός για την υποβολή της.</w:t>
      </w:r>
    </w:p>
    <w:p w14:paraId="6B14F383"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Η κ</w:t>
      </w:r>
      <w:r>
        <w:rPr>
          <w:rFonts w:eastAsia="Times New Roman"/>
          <w:szCs w:val="24"/>
        </w:rPr>
        <w:t>.</w:t>
      </w:r>
      <w:r>
        <w:rPr>
          <w:rFonts w:eastAsia="Times New Roman"/>
          <w:szCs w:val="24"/>
        </w:rPr>
        <w:t xml:space="preserve"> Γεννηματά Φώφη. Απούσα.</w:t>
      </w:r>
    </w:p>
    <w:p w14:paraId="6B14F384"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 xml:space="preserve">Ο κ. </w:t>
      </w:r>
      <w:proofErr w:type="spellStart"/>
      <w:r>
        <w:rPr>
          <w:rFonts w:eastAsia="Times New Roman"/>
          <w:szCs w:val="24"/>
        </w:rPr>
        <w:t>Αρβανιτίδης</w:t>
      </w:r>
      <w:proofErr w:type="spellEnd"/>
      <w:r>
        <w:rPr>
          <w:rFonts w:eastAsia="Times New Roman"/>
          <w:szCs w:val="24"/>
        </w:rPr>
        <w:t xml:space="preserve"> Γεώργιος. Απών.</w:t>
      </w:r>
    </w:p>
    <w:p w14:paraId="6B14F385"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 xml:space="preserve">Ο κ. Βενιζέλος Ευάγγελος. </w:t>
      </w:r>
      <w:r>
        <w:rPr>
          <w:rFonts w:eastAsia="Times New Roman"/>
          <w:szCs w:val="24"/>
        </w:rPr>
        <w:t>Απών.</w:t>
      </w:r>
    </w:p>
    <w:p w14:paraId="6B14F386"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 xml:space="preserve">Ο κ. </w:t>
      </w:r>
      <w:proofErr w:type="spellStart"/>
      <w:r>
        <w:rPr>
          <w:rFonts w:eastAsia="Times New Roman"/>
          <w:szCs w:val="24"/>
        </w:rPr>
        <w:t>Ιλχάν</w:t>
      </w:r>
      <w:proofErr w:type="spellEnd"/>
      <w:r>
        <w:rPr>
          <w:rFonts w:eastAsia="Times New Roman"/>
          <w:szCs w:val="24"/>
        </w:rPr>
        <w:t xml:space="preserve"> Αχμέτ. Παρών.</w:t>
      </w:r>
    </w:p>
    <w:p w14:paraId="6B14F387"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Ο κ. Γρηγοράκος Λεωνίδας. Παρών.</w:t>
      </w:r>
    </w:p>
    <w:p w14:paraId="6B14F388"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Ο κ. Θεοχαρόπουλος Αθανάσιος. Παρών.</w:t>
      </w:r>
    </w:p>
    <w:p w14:paraId="6B14F389"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Ο κ. Καρράς Γεώργιος-Δημήτριος. Παρών.</w:t>
      </w:r>
    </w:p>
    <w:p w14:paraId="6B14F38A"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 xml:space="preserve">Ο κ. </w:t>
      </w:r>
      <w:proofErr w:type="spellStart"/>
      <w:r>
        <w:rPr>
          <w:rFonts w:eastAsia="Times New Roman"/>
          <w:szCs w:val="24"/>
        </w:rPr>
        <w:t>Κεγκέρογλου</w:t>
      </w:r>
      <w:proofErr w:type="spellEnd"/>
      <w:r>
        <w:rPr>
          <w:rFonts w:eastAsia="Times New Roman"/>
          <w:szCs w:val="24"/>
        </w:rPr>
        <w:t xml:space="preserve"> Βασίλειος. Παρών.</w:t>
      </w:r>
    </w:p>
    <w:p w14:paraId="6B14F38B"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Η κ</w:t>
      </w:r>
      <w:r>
        <w:rPr>
          <w:rFonts w:eastAsia="Times New Roman"/>
          <w:szCs w:val="24"/>
        </w:rPr>
        <w:t>.</w:t>
      </w:r>
      <w:r>
        <w:rPr>
          <w:rFonts w:eastAsia="Times New Roman"/>
          <w:szCs w:val="24"/>
        </w:rPr>
        <w:t xml:space="preserve"> </w:t>
      </w:r>
      <w:proofErr w:type="spellStart"/>
      <w:r>
        <w:rPr>
          <w:rFonts w:eastAsia="Times New Roman"/>
          <w:szCs w:val="24"/>
        </w:rPr>
        <w:t>Κεφαλίδου</w:t>
      </w:r>
      <w:proofErr w:type="spellEnd"/>
      <w:r>
        <w:rPr>
          <w:rFonts w:eastAsia="Times New Roman"/>
          <w:szCs w:val="24"/>
        </w:rPr>
        <w:t xml:space="preserve"> Χαρά. Παρούσα.</w:t>
      </w:r>
    </w:p>
    <w:p w14:paraId="6B14F38C"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Ο κ. Κουτσούκος Γιάννης. Παρών.</w:t>
      </w:r>
    </w:p>
    <w:p w14:paraId="6B14F38D"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 xml:space="preserve">Ο κ. </w:t>
      </w:r>
      <w:proofErr w:type="spellStart"/>
      <w:r>
        <w:rPr>
          <w:rFonts w:eastAsia="Times New Roman"/>
          <w:szCs w:val="24"/>
        </w:rPr>
        <w:t>Κρεμασ</w:t>
      </w:r>
      <w:r>
        <w:rPr>
          <w:rFonts w:eastAsia="Times New Roman"/>
          <w:szCs w:val="24"/>
        </w:rPr>
        <w:t>τινός</w:t>
      </w:r>
      <w:proofErr w:type="spellEnd"/>
      <w:r>
        <w:rPr>
          <w:rFonts w:eastAsia="Times New Roman"/>
          <w:szCs w:val="24"/>
        </w:rPr>
        <w:t xml:space="preserve"> Δημήτριος. Παρών.</w:t>
      </w:r>
    </w:p>
    <w:p w14:paraId="6B14F38E"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Ο κ. Κωνσταντινόπουλος Οδυσσέας. Παρών.</w:t>
      </w:r>
    </w:p>
    <w:p w14:paraId="6B14F38F"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Ο κ. Κωνσταντόπουλος Δημήτριος. Παρών.</w:t>
      </w:r>
    </w:p>
    <w:p w14:paraId="6B14F390"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Ο κ. Λοβέρδος Ανδρέας. Παρών.</w:t>
      </w:r>
    </w:p>
    <w:p w14:paraId="6B14F391"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lastRenderedPageBreak/>
        <w:tab/>
        <w:t>Ο κ. Μανιάτης Ιωάννης. Παρών.</w:t>
      </w:r>
    </w:p>
    <w:p w14:paraId="6B14F392"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 xml:space="preserve">Ο κ. </w:t>
      </w:r>
      <w:proofErr w:type="spellStart"/>
      <w:r>
        <w:rPr>
          <w:rFonts w:eastAsia="Times New Roman"/>
          <w:szCs w:val="24"/>
        </w:rPr>
        <w:t>Μπαργιώτας</w:t>
      </w:r>
      <w:proofErr w:type="spellEnd"/>
      <w:r>
        <w:rPr>
          <w:rFonts w:eastAsia="Times New Roman"/>
          <w:szCs w:val="24"/>
        </w:rPr>
        <w:t xml:space="preserve"> Κωνσταντίνος. Παρών.</w:t>
      </w:r>
    </w:p>
    <w:p w14:paraId="6B14F393"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Ο κ. Παπαθεοδώρου Θεόδωρος. Παρών.</w:t>
      </w:r>
    </w:p>
    <w:p w14:paraId="6B14F394"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Ο κ. Σκανδαλίδ</w:t>
      </w:r>
      <w:r>
        <w:rPr>
          <w:rFonts w:eastAsia="Times New Roman"/>
          <w:szCs w:val="24"/>
        </w:rPr>
        <w:t>ης Κωνσταντίνος. Παρών.</w:t>
      </w:r>
    </w:p>
    <w:p w14:paraId="6B14F395"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Ο κ. Τζελέπης Μιχαήλ. Παρών.</w:t>
      </w:r>
    </w:p>
    <w:p w14:paraId="6B14F396"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Η κ</w:t>
      </w:r>
      <w:r>
        <w:rPr>
          <w:rFonts w:eastAsia="Times New Roman"/>
          <w:szCs w:val="24"/>
        </w:rPr>
        <w:t>.</w:t>
      </w:r>
      <w:r>
        <w:rPr>
          <w:rFonts w:eastAsia="Times New Roman"/>
          <w:szCs w:val="24"/>
        </w:rPr>
        <w:t xml:space="preserve"> </w:t>
      </w:r>
      <w:proofErr w:type="spellStart"/>
      <w:r>
        <w:rPr>
          <w:rFonts w:eastAsia="Times New Roman"/>
          <w:szCs w:val="24"/>
        </w:rPr>
        <w:t>Χριστοφιλοπούλου</w:t>
      </w:r>
      <w:proofErr w:type="spellEnd"/>
      <w:r>
        <w:rPr>
          <w:rFonts w:eastAsia="Times New Roman"/>
          <w:szCs w:val="24"/>
        </w:rPr>
        <w:t xml:space="preserve"> Εύη. Παρούσα.</w:t>
      </w:r>
    </w:p>
    <w:p w14:paraId="6B14F397"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Κ</w:t>
      </w:r>
      <w:r>
        <w:rPr>
          <w:rFonts w:eastAsia="Times New Roman"/>
          <w:szCs w:val="24"/>
        </w:rPr>
        <w:t>υρίες και κ</w:t>
      </w:r>
      <w:r>
        <w:rPr>
          <w:rFonts w:eastAsia="Times New Roman"/>
          <w:szCs w:val="24"/>
        </w:rPr>
        <w:t>ύριοι συνάδελφοι, υπάρχει ο απαιτούμενος από τον Κανονισμό αριθμός υπογραφόντων την αίτηση ονομαστικής ψηφοφορίας Βουλευτών.</w:t>
      </w:r>
    </w:p>
    <w:p w14:paraId="6B14F398"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Ερωτάται το Σώμα</w:t>
      </w:r>
      <w:r w:rsidRPr="001C424F">
        <w:rPr>
          <w:rFonts w:eastAsia="Times New Roman"/>
          <w:szCs w:val="24"/>
        </w:rPr>
        <w:t xml:space="preserve">: </w:t>
      </w:r>
      <w:r>
        <w:rPr>
          <w:rFonts w:eastAsia="Times New Roman"/>
          <w:szCs w:val="24"/>
        </w:rPr>
        <w:t xml:space="preserve">Δέχεστε </w:t>
      </w:r>
      <w:r>
        <w:rPr>
          <w:rFonts w:eastAsia="Times New Roman"/>
          <w:szCs w:val="24"/>
        </w:rPr>
        <w:t>να συμπτύξουμε τις δύο ψηφοφορίες σε μία;</w:t>
      </w:r>
    </w:p>
    <w:p w14:paraId="6B14F399"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r>
      <w:r w:rsidRPr="001C3D0F">
        <w:rPr>
          <w:rFonts w:eastAsia="Times New Roman"/>
          <w:b/>
          <w:szCs w:val="24"/>
        </w:rPr>
        <w:t>ΟΛΟΙ ΟΙ ΒΟΥΛΕΥΤΕΣ:</w:t>
      </w:r>
      <w:r>
        <w:rPr>
          <w:rFonts w:eastAsia="Times New Roman"/>
          <w:szCs w:val="24"/>
        </w:rPr>
        <w:t xml:space="preserve"> Μάλιστα, μάλιστα.</w:t>
      </w:r>
    </w:p>
    <w:p w14:paraId="6B14F39A"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r>
      <w:r w:rsidRPr="001C3D0F">
        <w:rPr>
          <w:rFonts w:eastAsia="Times New Roman"/>
          <w:b/>
          <w:szCs w:val="24"/>
        </w:rPr>
        <w:t>ΠΡΟΕΔΡΕΥΩΝ (Μάριος Γεωργιάδης):</w:t>
      </w:r>
      <w:r>
        <w:rPr>
          <w:rFonts w:eastAsia="Times New Roman"/>
          <w:szCs w:val="24"/>
        </w:rPr>
        <w:t xml:space="preserve"> Το Σώμα </w:t>
      </w:r>
      <w:proofErr w:type="spellStart"/>
      <w:r>
        <w:rPr>
          <w:rFonts w:eastAsia="Times New Roman"/>
          <w:szCs w:val="24"/>
        </w:rPr>
        <w:t>συνεφώνησε</w:t>
      </w:r>
      <w:proofErr w:type="spellEnd"/>
      <w:r>
        <w:rPr>
          <w:rFonts w:eastAsia="Times New Roman"/>
          <w:szCs w:val="24"/>
        </w:rPr>
        <w:t>.</w:t>
      </w:r>
    </w:p>
    <w:p w14:paraId="6B14F39B" w14:textId="77777777" w:rsidR="004965E6" w:rsidRDefault="004D430C">
      <w:pPr>
        <w:tabs>
          <w:tab w:val="left" w:pos="709"/>
          <w:tab w:val="center" w:pos="4753"/>
        </w:tabs>
        <w:spacing w:line="600" w:lineRule="auto"/>
        <w:contextualSpacing/>
        <w:jc w:val="both"/>
        <w:rPr>
          <w:rFonts w:eastAsia="Times New Roman"/>
          <w:szCs w:val="24"/>
        </w:rPr>
      </w:pPr>
      <w:r>
        <w:rPr>
          <w:rFonts w:eastAsia="Times New Roman"/>
          <w:szCs w:val="24"/>
        </w:rPr>
        <w:tab/>
        <w:t>Συνεπώς διακόπτουμε τη συνεδρίαση για δέκα (10΄) λεπτά, σύμφωνα με τον Κανονισμό.</w:t>
      </w:r>
    </w:p>
    <w:p w14:paraId="6B14F39C" w14:textId="77777777" w:rsidR="004965E6" w:rsidRDefault="004D430C">
      <w:pPr>
        <w:tabs>
          <w:tab w:val="left" w:pos="709"/>
          <w:tab w:val="center" w:pos="4753"/>
        </w:tabs>
        <w:spacing w:line="600" w:lineRule="auto"/>
        <w:ind w:firstLine="709"/>
        <w:contextualSpacing/>
        <w:jc w:val="center"/>
        <w:rPr>
          <w:rFonts w:eastAsia="Times New Roman"/>
          <w:szCs w:val="24"/>
        </w:rPr>
      </w:pPr>
      <w:r>
        <w:rPr>
          <w:rFonts w:eastAsia="Times New Roman"/>
          <w:szCs w:val="24"/>
        </w:rPr>
        <w:t>(ΔΙΑΚΟΠΗ)</w:t>
      </w:r>
    </w:p>
    <w:p w14:paraId="6B14F39D" w14:textId="77777777" w:rsidR="004965E6" w:rsidRDefault="004D430C">
      <w:pPr>
        <w:tabs>
          <w:tab w:val="left" w:pos="709"/>
          <w:tab w:val="center" w:pos="4753"/>
        </w:tabs>
        <w:spacing w:line="600" w:lineRule="auto"/>
        <w:jc w:val="center"/>
        <w:rPr>
          <w:rFonts w:eastAsia="Times New Roman"/>
          <w:szCs w:val="24"/>
        </w:rPr>
      </w:pPr>
      <w:r>
        <w:rPr>
          <w:rFonts w:eastAsia="Times New Roman"/>
          <w:b/>
          <w:szCs w:val="24"/>
        </w:rPr>
        <w:tab/>
      </w:r>
      <w:r w:rsidRPr="00684AB7">
        <w:rPr>
          <w:rFonts w:eastAsia="Times New Roman"/>
          <w:szCs w:val="24"/>
        </w:rPr>
        <w:t>(</w:t>
      </w:r>
      <w:r>
        <w:rPr>
          <w:rFonts w:eastAsia="Times New Roman"/>
          <w:szCs w:val="24"/>
        </w:rPr>
        <w:t>ΜΕΤΑ ΤΗ ΔΙΑΚΟΠΗ)</w:t>
      </w:r>
    </w:p>
    <w:p w14:paraId="6B14F39E" w14:textId="77777777" w:rsidR="004965E6" w:rsidRDefault="004D430C">
      <w:pPr>
        <w:autoSpaceDE w:val="0"/>
        <w:autoSpaceDN w:val="0"/>
        <w:adjustRightInd w:val="0"/>
        <w:spacing w:line="600" w:lineRule="auto"/>
        <w:ind w:firstLine="720"/>
        <w:jc w:val="both"/>
        <w:rPr>
          <w:rFonts w:eastAsia="Times New Roman"/>
          <w:szCs w:val="24"/>
        </w:rPr>
      </w:pPr>
      <w:r>
        <w:rPr>
          <w:rFonts w:eastAsia="Times New Roman"/>
          <w:b/>
          <w:bCs/>
          <w:szCs w:val="24"/>
        </w:rPr>
        <w:lastRenderedPageBreak/>
        <w:t xml:space="preserve">ΠΡΟΕΔΡΕΥΩΝ </w:t>
      </w:r>
      <w:r>
        <w:rPr>
          <w:rFonts w:eastAsia="Times New Roman"/>
          <w:b/>
          <w:bCs/>
          <w:szCs w:val="24"/>
        </w:rPr>
        <w:t xml:space="preserve">(Μάριος Γεωργιάδης): </w:t>
      </w:r>
      <w:r>
        <w:rPr>
          <w:rFonts w:eastAsia="Times New Roman"/>
          <w:szCs w:val="24"/>
        </w:rPr>
        <w:t xml:space="preserve">Κυρίες και κύριοι συνάδελφοι, </w:t>
      </w:r>
      <w:r>
        <w:rPr>
          <w:rFonts w:eastAsia="Times New Roman"/>
          <w:szCs w:val="24"/>
        </w:rPr>
        <w:t>συνεχίζεται η</w:t>
      </w:r>
      <w:r>
        <w:rPr>
          <w:rFonts w:eastAsia="Times New Roman"/>
          <w:szCs w:val="24"/>
        </w:rPr>
        <w:t xml:space="preserve"> συνεδρίαση.</w:t>
      </w:r>
    </w:p>
    <w:p w14:paraId="6B14F39F" w14:textId="77777777" w:rsidR="004965E6" w:rsidRDefault="004D430C">
      <w:pPr>
        <w:autoSpaceDE w:val="0"/>
        <w:autoSpaceDN w:val="0"/>
        <w:adjustRightInd w:val="0"/>
        <w:spacing w:line="600" w:lineRule="auto"/>
        <w:ind w:firstLine="720"/>
        <w:jc w:val="both"/>
        <w:rPr>
          <w:rFonts w:eastAsia="Times New Roman"/>
          <w:szCs w:val="24"/>
        </w:rPr>
      </w:pPr>
      <w:r>
        <w:rPr>
          <w:rFonts w:eastAsia="Times New Roman"/>
          <w:szCs w:val="24"/>
        </w:rPr>
        <w:t>Θα διεξαχθεί ηλεκτρονική ονομαστική ψηφοφορία επί της αρχής του νομοσχεδίου και μετά την ανακοίνωση του αποτελέσματος θα προχωρήσουμε στην ψηφοφορία επί των υπόλοιπων άρθρων του ν</w:t>
      </w:r>
      <w:r>
        <w:rPr>
          <w:rFonts w:eastAsia="Times New Roman"/>
          <w:szCs w:val="24"/>
        </w:rPr>
        <w:t>ομοσχεδίου.</w:t>
      </w:r>
    </w:p>
    <w:p w14:paraId="6B14F3A0" w14:textId="77777777" w:rsidR="004965E6" w:rsidRDefault="004D430C">
      <w:pPr>
        <w:autoSpaceDE w:val="0"/>
        <w:autoSpaceDN w:val="0"/>
        <w:adjustRightInd w:val="0"/>
        <w:spacing w:line="600" w:lineRule="auto"/>
        <w:ind w:firstLine="720"/>
        <w:jc w:val="both"/>
        <w:rPr>
          <w:rFonts w:eastAsia="Times New Roman"/>
          <w:szCs w:val="24"/>
        </w:rPr>
      </w:pPr>
      <w:r>
        <w:rPr>
          <w:rFonts w:eastAsia="Times New Roman"/>
          <w:szCs w:val="24"/>
        </w:rPr>
        <w:t>Παρακαλώ να ανοίξει το σύστημα της ηλεκτρονικής ψηφοφορίας.</w:t>
      </w:r>
    </w:p>
    <w:p w14:paraId="6B14F3A1" w14:textId="77777777" w:rsidR="004965E6" w:rsidRDefault="004D430C">
      <w:pPr>
        <w:autoSpaceDE w:val="0"/>
        <w:autoSpaceDN w:val="0"/>
        <w:adjustRightInd w:val="0"/>
        <w:spacing w:line="600" w:lineRule="auto"/>
        <w:ind w:firstLine="720"/>
        <w:jc w:val="center"/>
        <w:rPr>
          <w:rFonts w:eastAsia="Times New Roman"/>
          <w:szCs w:val="24"/>
        </w:rPr>
      </w:pPr>
      <w:r w:rsidRPr="008A236C">
        <w:rPr>
          <w:rFonts w:eastAsia="Times New Roman"/>
          <w:szCs w:val="24"/>
        </w:rPr>
        <w:t>(</w:t>
      </w:r>
      <w:r>
        <w:rPr>
          <w:rFonts w:eastAsia="Times New Roman"/>
          <w:szCs w:val="24"/>
        </w:rPr>
        <w:t>ΨΗΦΟΦΟΡΙΑ)</w:t>
      </w:r>
    </w:p>
    <w:p w14:paraId="6B14F3A2" w14:textId="77777777" w:rsidR="004965E6" w:rsidRDefault="004D430C">
      <w:pPr>
        <w:autoSpaceDE w:val="0"/>
        <w:autoSpaceDN w:val="0"/>
        <w:adjustRightInd w:val="0"/>
        <w:spacing w:line="600" w:lineRule="auto"/>
        <w:ind w:firstLine="720"/>
        <w:jc w:val="center"/>
        <w:rPr>
          <w:rFonts w:eastAsia="Times New Roman"/>
          <w:szCs w:val="24"/>
        </w:rPr>
      </w:pPr>
      <w:r>
        <w:rPr>
          <w:rFonts w:eastAsia="Times New Roman"/>
          <w:szCs w:val="24"/>
        </w:rPr>
        <w:t>(ΚΑΤΑ ΤΗ ΔΙΑΡΚΕΙΑ ΤΗΣ ΨΗΦΟΦΟΡΙΑΣ)</w:t>
      </w:r>
    </w:p>
    <w:p w14:paraId="6B14F3A3" w14:textId="77777777" w:rsidR="004965E6" w:rsidRDefault="004D430C">
      <w:pPr>
        <w:autoSpaceDE w:val="0"/>
        <w:autoSpaceDN w:val="0"/>
        <w:adjustRightInd w:val="0"/>
        <w:spacing w:line="600" w:lineRule="auto"/>
        <w:ind w:firstLine="720"/>
        <w:jc w:val="both"/>
        <w:rPr>
          <w:rFonts w:eastAsia="Times New Roman"/>
          <w:szCs w:val="24"/>
        </w:rPr>
      </w:pPr>
      <w:r>
        <w:rPr>
          <w:rFonts w:eastAsia="Times New Roman" w:cs="Times New Roman"/>
          <w:b/>
          <w:szCs w:val="24"/>
        </w:rPr>
        <w:t>ΠΡΟΕΔΡΕΥΩΝ (Μάριος Γεωργιάδης</w:t>
      </w:r>
      <w:r w:rsidRPr="005D7FD2">
        <w:rPr>
          <w:rFonts w:eastAsia="Times New Roman" w:cs="Times New Roman"/>
          <w:b/>
          <w:szCs w:val="24"/>
        </w:rPr>
        <w:t xml:space="preserve">): </w:t>
      </w:r>
      <w:r>
        <w:rPr>
          <w:rFonts w:eastAsia="Times New Roman"/>
          <w:szCs w:val="24"/>
        </w:rPr>
        <w:t>Θα ήθελα να σας ενημερώσω ότι έχει έρθει στο Προεδρείο επιστολή συναδέλφου, σύμφωνα με το άρθρο 70Α του Κα</w:t>
      </w:r>
      <w:r>
        <w:rPr>
          <w:rFonts w:eastAsia="Times New Roman"/>
          <w:szCs w:val="24"/>
        </w:rPr>
        <w:t>νονισμού της Βουλής, με την οποία μας γνωστοποιεί την ψήφο της. Η ψήφος αυτή θα ανακοινωθεί και θα συνυπολογιστεί στην καταμέτρηση, η οποία θα ακολουθήσει.</w:t>
      </w:r>
    </w:p>
    <w:p w14:paraId="6B14F3A4" w14:textId="77777777" w:rsidR="004965E6" w:rsidRDefault="004D430C">
      <w:pPr>
        <w:autoSpaceDE w:val="0"/>
        <w:autoSpaceDN w:val="0"/>
        <w:adjustRightInd w:val="0"/>
        <w:spacing w:line="600" w:lineRule="auto"/>
        <w:ind w:firstLine="720"/>
        <w:jc w:val="both"/>
        <w:rPr>
          <w:rFonts w:eastAsia="Times New Roman"/>
          <w:szCs w:val="24"/>
        </w:rPr>
      </w:pPr>
      <w:r>
        <w:rPr>
          <w:rFonts w:eastAsia="Times New Roman"/>
          <w:szCs w:val="24"/>
        </w:rPr>
        <w:t>Η επιστολή, η οποία αποστάλθηκε στο Προεδρείο από την Ανεξάρτητη Βουλευτή κ. Κουντουρά, σύμφωνα με τ</w:t>
      </w:r>
      <w:r>
        <w:rPr>
          <w:rFonts w:eastAsia="Times New Roman"/>
          <w:szCs w:val="24"/>
        </w:rPr>
        <w:t xml:space="preserve">ο άρθρο </w:t>
      </w:r>
      <w:r>
        <w:rPr>
          <w:rFonts w:eastAsia="Times New Roman"/>
          <w:szCs w:val="24"/>
        </w:rPr>
        <w:lastRenderedPageBreak/>
        <w:t xml:space="preserve">70Α του Κανονισμού της Βουλής, </w:t>
      </w:r>
      <w:r>
        <w:rPr>
          <w:rFonts w:eastAsia="Times New Roman"/>
          <w:szCs w:val="24"/>
        </w:rPr>
        <w:t xml:space="preserve">θα καταχωριστεί </w:t>
      </w:r>
      <w:r>
        <w:rPr>
          <w:rFonts w:eastAsia="Times New Roman"/>
          <w:szCs w:val="24"/>
        </w:rPr>
        <w:t>στα Πρακτικά.</w:t>
      </w:r>
    </w:p>
    <w:p w14:paraId="6B14F3A5" w14:textId="77777777" w:rsidR="004965E6" w:rsidRDefault="004D430C">
      <w:pPr>
        <w:autoSpaceDE w:val="0"/>
        <w:autoSpaceDN w:val="0"/>
        <w:adjustRightInd w:val="0"/>
        <w:spacing w:line="600" w:lineRule="auto"/>
        <w:ind w:firstLine="720"/>
        <w:jc w:val="both"/>
        <w:rPr>
          <w:rFonts w:eastAsia="Times New Roman"/>
          <w:szCs w:val="24"/>
        </w:rPr>
      </w:pPr>
      <w:r w:rsidRPr="008A236C">
        <w:rPr>
          <w:rFonts w:eastAsia="Times New Roman"/>
          <w:szCs w:val="24"/>
        </w:rPr>
        <w:t>(</w:t>
      </w:r>
      <w:r>
        <w:rPr>
          <w:rFonts w:eastAsia="Times New Roman"/>
          <w:szCs w:val="24"/>
        </w:rPr>
        <w:t>Η προαναφερθείσα επιστολή</w:t>
      </w:r>
      <w:r>
        <w:rPr>
          <w:rFonts w:eastAsia="Times New Roman"/>
          <w:szCs w:val="24"/>
        </w:rPr>
        <w:t xml:space="preserve"> καταχωρίζεται στα Πρακτικά και</w:t>
      </w:r>
      <w:r>
        <w:rPr>
          <w:rFonts w:eastAsia="Times New Roman"/>
          <w:szCs w:val="24"/>
        </w:rPr>
        <w:t xml:space="preserve"> έχει ως εξής:</w:t>
      </w:r>
    </w:p>
    <w:p w14:paraId="6B14F3A6" w14:textId="77777777" w:rsidR="004965E6" w:rsidRDefault="004D430C">
      <w:pPr>
        <w:tabs>
          <w:tab w:val="left" w:pos="709"/>
          <w:tab w:val="center" w:pos="4753"/>
        </w:tabs>
        <w:spacing w:line="600" w:lineRule="auto"/>
        <w:ind w:firstLine="709"/>
        <w:contextualSpacing/>
        <w:jc w:val="center"/>
        <w:rPr>
          <w:rFonts w:eastAsia="Times New Roman"/>
          <w:color w:val="FF0000"/>
          <w:szCs w:val="24"/>
        </w:rPr>
      </w:pPr>
      <w:r w:rsidRPr="00BC7CB2">
        <w:rPr>
          <w:rFonts w:eastAsia="Times New Roman"/>
          <w:color w:val="FF0000"/>
          <w:szCs w:val="24"/>
        </w:rPr>
        <w:t>(ΑΛΛΑΓΗ ΣΕΛΙΔΑΣ)</w:t>
      </w:r>
    </w:p>
    <w:p w14:paraId="6B14F3A7" w14:textId="77777777" w:rsidR="004965E6" w:rsidRDefault="004D430C">
      <w:pPr>
        <w:tabs>
          <w:tab w:val="left" w:pos="709"/>
          <w:tab w:val="center" w:pos="4753"/>
        </w:tabs>
        <w:spacing w:line="600" w:lineRule="auto"/>
        <w:ind w:firstLine="709"/>
        <w:contextualSpacing/>
        <w:jc w:val="center"/>
        <w:rPr>
          <w:rFonts w:eastAsia="Times New Roman"/>
          <w:color w:val="FF0000"/>
          <w:szCs w:val="24"/>
        </w:rPr>
      </w:pPr>
      <w:r w:rsidRPr="00BC7CB2">
        <w:rPr>
          <w:rFonts w:eastAsia="Times New Roman"/>
          <w:color w:val="FF0000"/>
          <w:szCs w:val="24"/>
        </w:rPr>
        <w:t>(Να μπει η σελ. 604)</w:t>
      </w:r>
    </w:p>
    <w:p w14:paraId="6B14F3A8" w14:textId="77777777" w:rsidR="004965E6" w:rsidRDefault="004D430C">
      <w:pPr>
        <w:tabs>
          <w:tab w:val="left" w:pos="709"/>
          <w:tab w:val="center" w:pos="4753"/>
        </w:tabs>
        <w:spacing w:line="600" w:lineRule="auto"/>
        <w:ind w:firstLine="709"/>
        <w:contextualSpacing/>
        <w:jc w:val="center"/>
        <w:rPr>
          <w:rFonts w:eastAsia="Times New Roman"/>
          <w:color w:val="FF0000"/>
          <w:szCs w:val="24"/>
        </w:rPr>
      </w:pPr>
      <w:r w:rsidRPr="00BC7CB2">
        <w:rPr>
          <w:rFonts w:eastAsia="Times New Roman"/>
          <w:color w:val="FF0000"/>
          <w:szCs w:val="24"/>
        </w:rPr>
        <w:t>(ΑΛΛΑΓΗ ΣΕΛΙΔΑΣ)</w:t>
      </w:r>
    </w:p>
    <w:p w14:paraId="6B14F3A9" w14:textId="77777777" w:rsidR="004965E6" w:rsidRDefault="004D430C">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sidRPr="005D7FD2">
        <w:rPr>
          <w:rFonts w:eastAsia="Times New Roman" w:cs="Times New Roman"/>
          <w:b/>
          <w:szCs w:val="24"/>
        </w:rPr>
        <w:t>):</w:t>
      </w:r>
      <w:r>
        <w:rPr>
          <w:rFonts w:eastAsia="Times New Roman" w:cs="Times New Roman"/>
          <w:szCs w:val="24"/>
        </w:rPr>
        <w:t xml:space="preserve"> Κυρίες και κύριοι συνάδελφοι, θα ήθελα να σας ενημερώσω ότι έχουν έλθει στο Προεδρείο επιστολές των συναδέλφων κ</w:t>
      </w:r>
      <w:r>
        <w:rPr>
          <w:rFonts w:eastAsia="Times New Roman" w:cs="Times New Roman"/>
          <w:szCs w:val="24"/>
        </w:rPr>
        <w:t>υρίων</w:t>
      </w:r>
      <w:r>
        <w:rPr>
          <w:rFonts w:eastAsia="Times New Roman" w:cs="Times New Roman"/>
          <w:szCs w:val="24"/>
        </w:rPr>
        <w:t xml:space="preserve"> Αντωνίου Σαμαρά, Γεώργιου </w:t>
      </w:r>
      <w:proofErr w:type="spellStart"/>
      <w:r>
        <w:rPr>
          <w:rFonts w:eastAsia="Times New Roman" w:cs="Times New Roman"/>
          <w:szCs w:val="24"/>
        </w:rPr>
        <w:t>Βαγιωνά</w:t>
      </w:r>
      <w:proofErr w:type="spellEnd"/>
      <w:r>
        <w:rPr>
          <w:rFonts w:eastAsia="Times New Roman" w:cs="Times New Roman"/>
          <w:szCs w:val="24"/>
        </w:rPr>
        <w:t>, Σταύρου Καλαφάτη, Κωνσταντίνου Κουκοδήμου, Δημήτριου Κυριαζίδη, Θεόδωρου Καράογλου, κ. Γεώργιου Κασαπί</w:t>
      </w:r>
      <w:r>
        <w:rPr>
          <w:rFonts w:eastAsia="Times New Roman" w:cs="Times New Roman"/>
          <w:szCs w:val="24"/>
        </w:rPr>
        <w:t xml:space="preserve">δη, Ευάγγελου </w:t>
      </w:r>
      <w:proofErr w:type="spellStart"/>
      <w:r>
        <w:rPr>
          <w:rFonts w:eastAsia="Times New Roman" w:cs="Times New Roman"/>
          <w:szCs w:val="24"/>
        </w:rPr>
        <w:t>Μεϊμαράκη</w:t>
      </w:r>
      <w:proofErr w:type="spellEnd"/>
      <w:r>
        <w:rPr>
          <w:rFonts w:eastAsia="Times New Roman" w:cs="Times New Roman"/>
          <w:szCs w:val="24"/>
        </w:rPr>
        <w:t xml:space="preserve">, Γεώργιου </w:t>
      </w:r>
      <w:proofErr w:type="spellStart"/>
      <w:r>
        <w:rPr>
          <w:rFonts w:eastAsia="Times New Roman" w:cs="Times New Roman"/>
          <w:szCs w:val="24"/>
        </w:rPr>
        <w:t>Αρβανιτίδη</w:t>
      </w:r>
      <w:proofErr w:type="spellEnd"/>
      <w:r>
        <w:rPr>
          <w:rFonts w:eastAsia="Times New Roman" w:cs="Times New Roman"/>
          <w:szCs w:val="24"/>
        </w:rPr>
        <w:t>, Μιχαήλ Τζελέπη, Ευάγγελου Βενιζέλου, οι οποίοι μας γνωρίζουν ότι απουσιάζουν από την ψηφοφορία και ότι αν ήταν παρόντες, θα ψήφιζαν «ΟΧΙ».</w:t>
      </w:r>
    </w:p>
    <w:p w14:paraId="6B14F3AA"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Οι επιστολές αυτές, οι οποίες εκφράζουν πρόθεση ψήφου, θα καταχωρισθούν</w:t>
      </w:r>
      <w:r>
        <w:rPr>
          <w:rFonts w:eastAsia="Times New Roman" w:cs="Times New Roman"/>
          <w:szCs w:val="24"/>
        </w:rPr>
        <w:t xml:space="preserve"> στα Πρακτικά της σημερινής συνεδρίασης, αλλά δεν συνυπολογίζονται στην καταμέτρηση των ψήφων.</w:t>
      </w:r>
    </w:p>
    <w:p w14:paraId="6B14F3A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(Οι προαναφερθείσες επιστολές καταχωρίζονται στα Πρακτικά και έχουν ως εξής:</w:t>
      </w:r>
    </w:p>
    <w:p w14:paraId="6B14F3AC" w14:textId="77777777" w:rsidR="004965E6" w:rsidRDefault="004D430C">
      <w:pPr>
        <w:tabs>
          <w:tab w:val="left" w:pos="709"/>
          <w:tab w:val="center" w:pos="4753"/>
        </w:tabs>
        <w:spacing w:line="600" w:lineRule="auto"/>
        <w:ind w:firstLine="709"/>
        <w:contextualSpacing/>
        <w:jc w:val="center"/>
        <w:rPr>
          <w:rFonts w:eastAsia="Times New Roman"/>
          <w:color w:val="FF0000"/>
          <w:szCs w:val="24"/>
        </w:rPr>
      </w:pPr>
      <w:r w:rsidRPr="00BC7CB2">
        <w:rPr>
          <w:rFonts w:eastAsia="Times New Roman"/>
          <w:color w:val="FF0000"/>
          <w:szCs w:val="24"/>
        </w:rPr>
        <w:t>(ΑΛΛΑΓΗ ΣΕΛΙΔΑΣ)</w:t>
      </w:r>
    </w:p>
    <w:p w14:paraId="6B14F3AD" w14:textId="77777777" w:rsidR="004965E6" w:rsidRDefault="004D430C">
      <w:pPr>
        <w:tabs>
          <w:tab w:val="left" w:pos="709"/>
          <w:tab w:val="center" w:pos="4753"/>
        </w:tabs>
        <w:spacing w:line="600" w:lineRule="auto"/>
        <w:ind w:firstLine="709"/>
        <w:contextualSpacing/>
        <w:jc w:val="center"/>
        <w:rPr>
          <w:rFonts w:eastAsia="Times New Roman"/>
          <w:color w:val="FF0000"/>
          <w:szCs w:val="24"/>
        </w:rPr>
      </w:pPr>
      <w:r w:rsidRPr="00BC7CB2">
        <w:rPr>
          <w:rFonts w:eastAsia="Times New Roman"/>
          <w:color w:val="FF0000"/>
          <w:szCs w:val="24"/>
        </w:rPr>
        <w:t>(Να μπουν</w:t>
      </w:r>
      <w:r w:rsidRPr="00BC7CB2">
        <w:rPr>
          <w:rFonts w:eastAsia="Times New Roman"/>
          <w:color w:val="FF0000"/>
          <w:szCs w:val="24"/>
        </w:rPr>
        <w:t xml:space="preserve"> οι σελ. 606-616)</w:t>
      </w:r>
    </w:p>
    <w:p w14:paraId="6B14F3AE" w14:textId="77777777" w:rsidR="004965E6" w:rsidRDefault="004D430C">
      <w:pPr>
        <w:tabs>
          <w:tab w:val="left" w:pos="709"/>
          <w:tab w:val="center" w:pos="4753"/>
        </w:tabs>
        <w:spacing w:line="600" w:lineRule="auto"/>
        <w:ind w:firstLine="709"/>
        <w:contextualSpacing/>
        <w:jc w:val="center"/>
        <w:rPr>
          <w:rFonts w:eastAsia="Times New Roman"/>
          <w:color w:val="FF0000"/>
          <w:szCs w:val="24"/>
        </w:rPr>
      </w:pPr>
      <w:r w:rsidRPr="00BC7CB2">
        <w:rPr>
          <w:rFonts w:eastAsia="Times New Roman"/>
          <w:color w:val="FF0000"/>
          <w:szCs w:val="24"/>
        </w:rPr>
        <w:t>(ΑΛΛΑΓΗ ΣΕΛΙΔΑΣ)</w:t>
      </w:r>
    </w:p>
    <w:p w14:paraId="6B14F3AF" w14:textId="77777777" w:rsidR="004965E6" w:rsidRDefault="004D430C">
      <w:pPr>
        <w:autoSpaceDE w:val="0"/>
        <w:autoSpaceDN w:val="0"/>
        <w:adjustRightInd w:val="0"/>
        <w:spacing w:line="600" w:lineRule="auto"/>
        <w:ind w:firstLine="720"/>
        <w:jc w:val="both"/>
        <w:rPr>
          <w:rFonts w:eastAsia="Times New Roman"/>
          <w:szCs w:val="24"/>
        </w:rPr>
      </w:pPr>
      <w:r w:rsidRPr="00AC7F73">
        <w:rPr>
          <w:rFonts w:eastAsia="Times New Roman" w:cs="Times New Roman"/>
          <w:b/>
          <w:szCs w:val="24"/>
        </w:rPr>
        <w:t xml:space="preserve">ΠΡΟΕΔΡΕΥΩΝ (Μάριος Γεωργιάδης): </w:t>
      </w:r>
      <w:r w:rsidRPr="00A37EB8">
        <w:rPr>
          <w:rFonts w:eastAsia="Times New Roman"/>
          <w:szCs w:val="24"/>
        </w:rPr>
        <w:t>Παρακαλώ να κλείσει το σύστημα της ηλεκτρονικής ψηφοφορίας.</w:t>
      </w:r>
    </w:p>
    <w:p w14:paraId="6B14F3B0" w14:textId="77777777" w:rsidR="004965E6" w:rsidRDefault="004D430C">
      <w:pPr>
        <w:tabs>
          <w:tab w:val="left" w:pos="2940"/>
        </w:tabs>
        <w:spacing w:line="600" w:lineRule="auto"/>
        <w:ind w:firstLine="709"/>
        <w:jc w:val="center"/>
        <w:rPr>
          <w:rFonts w:eastAsia="Times New Roman"/>
          <w:szCs w:val="24"/>
        </w:rPr>
      </w:pPr>
      <w:r w:rsidRPr="003B224A">
        <w:rPr>
          <w:rFonts w:eastAsia="Times New Roman"/>
          <w:szCs w:val="24"/>
        </w:rPr>
        <w:t>(ΗΛΕΚΤΡΟΝΙΚΗ ΚΑΤΑΜΕΤΡΗΣΗ)</w:t>
      </w:r>
    </w:p>
    <w:p w14:paraId="6B14F3B1" w14:textId="77777777" w:rsidR="004965E6" w:rsidRDefault="004D430C">
      <w:pPr>
        <w:spacing w:line="600" w:lineRule="auto"/>
        <w:ind w:firstLine="709"/>
        <w:jc w:val="center"/>
        <w:rPr>
          <w:rFonts w:eastAsia="Times New Roman" w:cs="Times New Roman"/>
          <w:szCs w:val="24"/>
        </w:rPr>
      </w:pPr>
      <w:r w:rsidDel="00630035">
        <w:rPr>
          <w:rFonts w:eastAsia="Times New Roman"/>
          <w:szCs w:val="24"/>
        </w:rPr>
        <w:t xml:space="preserve"> </w:t>
      </w:r>
      <w:r w:rsidRPr="003B224A">
        <w:rPr>
          <w:rFonts w:eastAsia="Times New Roman" w:cs="Times New Roman"/>
          <w:szCs w:val="24"/>
        </w:rPr>
        <w:t>(ΜΕΤΑ ΤΗΝ ΗΛΕΚΤΡΟΝΙΚΗ ΚΑΤΑΜΕΤΡΗΣΗ)</w:t>
      </w:r>
    </w:p>
    <w:p w14:paraId="6B14F3B2" w14:textId="77777777" w:rsidR="004965E6" w:rsidRDefault="004D430C">
      <w:pPr>
        <w:spacing w:line="600" w:lineRule="auto"/>
        <w:ind w:firstLine="709"/>
        <w:contextualSpacing/>
        <w:jc w:val="both"/>
        <w:rPr>
          <w:rFonts w:eastAsia="Times New Roman"/>
          <w:szCs w:val="24"/>
        </w:rPr>
      </w:pPr>
      <w:r w:rsidRPr="003B224A">
        <w:rPr>
          <w:rFonts w:eastAsia="Times New Roman"/>
          <w:b/>
          <w:bCs/>
          <w:szCs w:val="24"/>
        </w:rPr>
        <w:t>ΠΡΟΕΔΡΕΥΩΝ (</w:t>
      </w:r>
      <w:r>
        <w:rPr>
          <w:rFonts w:eastAsia="Times New Roman"/>
          <w:b/>
          <w:bCs/>
          <w:szCs w:val="24"/>
        </w:rPr>
        <w:t>Μάριος Γεωργιάδης</w:t>
      </w:r>
      <w:r w:rsidRPr="003B224A">
        <w:rPr>
          <w:rFonts w:eastAsia="Times New Roman"/>
          <w:b/>
          <w:bCs/>
          <w:szCs w:val="24"/>
        </w:rPr>
        <w:t xml:space="preserve">): </w:t>
      </w:r>
      <w:r>
        <w:rPr>
          <w:rFonts w:eastAsia="Times New Roman"/>
          <w:szCs w:val="24"/>
        </w:rPr>
        <w:t>Κυρίες και κύριοι συνάδελφοι, έχω την τιμή να σας ανακοινώσω το αποτέλ</w:t>
      </w:r>
      <w:r>
        <w:rPr>
          <w:rFonts w:eastAsia="Times New Roman"/>
          <w:szCs w:val="24"/>
        </w:rPr>
        <w:t>εσμα της διεξαχθείσης ψηφοφορίας.</w:t>
      </w:r>
    </w:p>
    <w:p w14:paraId="6B14F3B3" w14:textId="77777777" w:rsidR="004965E6" w:rsidRDefault="004D430C">
      <w:pPr>
        <w:autoSpaceDE w:val="0"/>
        <w:autoSpaceDN w:val="0"/>
        <w:adjustRightInd w:val="0"/>
        <w:spacing w:line="600" w:lineRule="auto"/>
        <w:ind w:firstLine="720"/>
        <w:jc w:val="both"/>
        <w:rPr>
          <w:rFonts w:eastAsia="Times New Roman"/>
          <w:szCs w:val="24"/>
        </w:rPr>
      </w:pPr>
      <w:r>
        <w:rPr>
          <w:rFonts w:eastAsia="Times New Roman"/>
          <w:szCs w:val="24"/>
        </w:rPr>
        <w:t>Εψήφισαν 273 Βουλευτές.</w:t>
      </w:r>
    </w:p>
    <w:p w14:paraId="6B14F3B4" w14:textId="77777777" w:rsidR="004965E6" w:rsidRDefault="004D430C">
      <w:pPr>
        <w:autoSpaceDE w:val="0"/>
        <w:autoSpaceDN w:val="0"/>
        <w:adjustRightInd w:val="0"/>
        <w:spacing w:line="600" w:lineRule="auto"/>
        <w:ind w:firstLine="720"/>
        <w:jc w:val="both"/>
        <w:rPr>
          <w:rFonts w:eastAsia="Times New Roman"/>
          <w:szCs w:val="24"/>
        </w:rPr>
      </w:pPr>
      <w:r>
        <w:rPr>
          <w:rFonts w:eastAsia="Times New Roman"/>
          <w:szCs w:val="24"/>
        </w:rPr>
        <w:t>Υπέρ της αρχής του νομοσχεδίου, δηλαδή «ΝΑΙ», εψήφισαν 149 Βουλευτές.</w:t>
      </w:r>
    </w:p>
    <w:p w14:paraId="6B14F3B5" w14:textId="77777777" w:rsidR="004965E6" w:rsidRDefault="004D430C">
      <w:pPr>
        <w:autoSpaceDE w:val="0"/>
        <w:autoSpaceDN w:val="0"/>
        <w:adjustRightInd w:val="0"/>
        <w:spacing w:line="600" w:lineRule="auto"/>
        <w:ind w:firstLine="720"/>
        <w:jc w:val="both"/>
        <w:rPr>
          <w:rFonts w:eastAsia="Times New Roman"/>
          <w:szCs w:val="24"/>
        </w:rPr>
      </w:pPr>
      <w:r>
        <w:rPr>
          <w:rFonts w:eastAsia="Times New Roman"/>
          <w:szCs w:val="24"/>
        </w:rPr>
        <w:lastRenderedPageBreak/>
        <w:t>Κατά της αρχής του νομοσχεδίου, δηλαδή «ΟΧΙ», εψήφισαν 121 Βουλευτές.</w:t>
      </w:r>
    </w:p>
    <w:p w14:paraId="6B14F3B6" w14:textId="77777777" w:rsidR="004965E6" w:rsidRDefault="004D430C">
      <w:pPr>
        <w:autoSpaceDE w:val="0"/>
        <w:autoSpaceDN w:val="0"/>
        <w:adjustRightInd w:val="0"/>
        <w:spacing w:line="600" w:lineRule="auto"/>
        <w:ind w:firstLine="720"/>
        <w:jc w:val="both"/>
        <w:rPr>
          <w:rFonts w:eastAsia="Times New Roman"/>
          <w:szCs w:val="24"/>
        </w:rPr>
      </w:pPr>
      <w:r>
        <w:rPr>
          <w:rFonts w:eastAsia="Times New Roman"/>
          <w:szCs w:val="24"/>
        </w:rPr>
        <w:t>«ΠΑΡΩΝ» ψήφισαν 3 Βουλευτές.</w:t>
      </w:r>
    </w:p>
    <w:p w14:paraId="6B14F3B7" w14:textId="77777777" w:rsidR="004965E6" w:rsidRDefault="004D430C">
      <w:pPr>
        <w:autoSpaceDE w:val="0"/>
        <w:autoSpaceDN w:val="0"/>
        <w:adjustRightInd w:val="0"/>
        <w:spacing w:line="600" w:lineRule="auto"/>
        <w:ind w:firstLine="720"/>
        <w:jc w:val="both"/>
        <w:rPr>
          <w:rFonts w:eastAsia="Times New Roman" w:cs="Times New Roman"/>
          <w:szCs w:val="24"/>
        </w:rPr>
      </w:pPr>
      <w:r>
        <w:rPr>
          <w:rFonts w:eastAsia="Times New Roman"/>
          <w:szCs w:val="24"/>
        </w:rPr>
        <w:t>Συνεπώς</w:t>
      </w:r>
      <w:r>
        <w:rPr>
          <w:rFonts w:eastAsia="Times New Roman"/>
          <w:szCs w:val="24"/>
        </w:rPr>
        <w:t xml:space="preserve"> το νομοσχέδιο του Υπουργείου Παιδείας, Έρευνας και Θρησκευμάτων</w:t>
      </w:r>
      <w:r>
        <w:rPr>
          <w:rFonts w:eastAsia="Times New Roman"/>
          <w:szCs w:val="24"/>
        </w:rPr>
        <w:t>:</w:t>
      </w:r>
      <w:r>
        <w:rPr>
          <w:rFonts w:eastAsia="Times New Roman"/>
          <w:szCs w:val="24"/>
        </w:rPr>
        <w:t xml:space="preserve"> </w:t>
      </w:r>
      <w:r>
        <w:rPr>
          <w:rFonts w:eastAsia="Times New Roman" w:cs="Times New Roman"/>
          <w:szCs w:val="24"/>
        </w:rPr>
        <w:t xml:space="preserve">«Συνέργειες Εθνικού και Καποδιστριακού Πανεπιστημίου Αθηνών, Γεωπονικού Πανεπιστημίου Αθηνών, Πανεπιστημίου Θεσσαλίας με τα Τ.Ε.Ι. Θεσσαλίας και Στερεάς Ελλάδας, </w:t>
      </w:r>
      <w:proofErr w:type="spellStart"/>
      <w:r>
        <w:rPr>
          <w:rFonts w:eastAsia="Times New Roman" w:cs="Times New Roman"/>
          <w:szCs w:val="24"/>
        </w:rPr>
        <w:t>Παλλημνιακό</w:t>
      </w:r>
      <w:proofErr w:type="spellEnd"/>
      <w:r>
        <w:rPr>
          <w:rFonts w:eastAsia="Times New Roman" w:cs="Times New Roman"/>
          <w:szCs w:val="24"/>
        </w:rPr>
        <w:t xml:space="preserve"> Ταμείο και άλλες</w:t>
      </w:r>
      <w:r>
        <w:rPr>
          <w:rFonts w:eastAsia="Times New Roman" w:cs="Times New Roman"/>
          <w:szCs w:val="24"/>
        </w:rPr>
        <w:t xml:space="preserve"> διατάξεις», έγινε δεκτό επί της αρχής κατά πλειοψηφία.</w:t>
      </w:r>
    </w:p>
    <w:p w14:paraId="6B14F3B8" w14:textId="77777777" w:rsidR="004965E6" w:rsidRDefault="004D430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αποτέλεσμα της διεξαχθείσης ονομαστικής ηλεκτρονικής ψηφοφορίας</w:t>
      </w:r>
      <w:r>
        <w:rPr>
          <w:rFonts w:eastAsia="Times New Roman" w:cs="Times New Roman"/>
          <w:szCs w:val="24"/>
        </w:rPr>
        <w:t xml:space="preserve"> θα εμφανιστεί στις οθόνες της Αίθουσας και καταχωρίζεται</w:t>
      </w:r>
      <w:r>
        <w:rPr>
          <w:rFonts w:eastAsia="Times New Roman" w:cs="Times New Roman"/>
          <w:szCs w:val="24"/>
        </w:rPr>
        <w:t xml:space="preserve"> στα Πρακτικά της σημερινής συνεδρίασης</w:t>
      </w:r>
      <w:r>
        <w:rPr>
          <w:rFonts w:eastAsia="Times New Roman" w:cs="Times New Roman"/>
          <w:szCs w:val="24"/>
        </w:rPr>
        <w:t>:</w:t>
      </w:r>
    </w:p>
    <w:p w14:paraId="6B14F3B9" w14:textId="77777777" w:rsidR="004965E6" w:rsidRDefault="004D430C">
      <w:pPr>
        <w:autoSpaceDE w:val="0"/>
        <w:autoSpaceDN w:val="0"/>
        <w:adjustRightInd w:val="0"/>
        <w:spacing w:line="600" w:lineRule="auto"/>
        <w:ind w:firstLine="720"/>
        <w:jc w:val="center"/>
        <w:rPr>
          <w:rFonts w:eastAsia="Times New Roman" w:cs="Times New Roman"/>
          <w:color w:val="FF0000"/>
          <w:szCs w:val="24"/>
        </w:rPr>
      </w:pPr>
      <w:r w:rsidRPr="000432F0">
        <w:rPr>
          <w:rFonts w:eastAsia="Times New Roman" w:cs="Times New Roman"/>
          <w:color w:val="FF0000"/>
          <w:szCs w:val="24"/>
        </w:rPr>
        <w:t>(ΑΛΛΑΓΗ ΣΕΛΙΔΑΣ)</w:t>
      </w:r>
    </w:p>
    <w:p w14:paraId="6B14F3BA" w14:textId="77777777" w:rsidR="004965E6" w:rsidRDefault="004965E6">
      <w:pPr>
        <w:autoSpaceDE w:val="0"/>
        <w:autoSpaceDN w:val="0"/>
        <w:adjustRightInd w:val="0"/>
        <w:spacing w:line="600" w:lineRule="auto"/>
        <w:ind w:firstLine="720"/>
        <w:jc w:val="both"/>
        <w:rPr>
          <w:rFonts w:eastAsia="Times New Roman" w:cs="Times New Roman"/>
          <w:szCs w:val="24"/>
        </w:rPr>
      </w:pPr>
    </w:p>
    <w:p w14:paraId="6B14F3BB" w14:textId="77777777" w:rsidR="004965E6" w:rsidRDefault="004965E6">
      <w:pPr>
        <w:autoSpaceDE w:val="0"/>
        <w:autoSpaceDN w:val="0"/>
        <w:adjustRightInd w:val="0"/>
        <w:spacing w:line="600" w:lineRule="auto"/>
        <w:ind w:firstLine="720"/>
        <w:jc w:val="both"/>
        <w:rPr>
          <w:rFonts w:eastAsia="Times New Roman" w:cs="Times New Roman"/>
          <w:szCs w:val="24"/>
        </w:rPr>
      </w:pPr>
    </w:p>
    <w:p w14:paraId="6B14F3BC" w14:textId="77777777" w:rsidR="004965E6" w:rsidRDefault="004965E6">
      <w:pPr>
        <w:autoSpaceDE w:val="0"/>
        <w:autoSpaceDN w:val="0"/>
        <w:adjustRightInd w:val="0"/>
        <w:spacing w:line="600" w:lineRule="auto"/>
        <w:ind w:firstLine="720"/>
        <w:jc w:val="both"/>
        <w:rPr>
          <w:rFonts w:eastAsia="Times New Roman" w:cs="Times New Roman"/>
          <w:szCs w:val="24"/>
        </w:rPr>
      </w:pPr>
    </w:p>
    <w:p w14:paraId="6B14F3BD" w14:textId="77777777" w:rsidR="004965E6" w:rsidRDefault="004965E6">
      <w:pPr>
        <w:autoSpaceDE w:val="0"/>
        <w:autoSpaceDN w:val="0"/>
        <w:adjustRightInd w:val="0"/>
        <w:spacing w:line="600" w:lineRule="auto"/>
        <w:ind w:firstLine="720"/>
        <w:jc w:val="both"/>
        <w:rPr>
          <w:rFonts w:eastAsia="Times New Roman" w:cs="Times New Roman"/>
          <w:szCs w:val="24"/>
        </w:rPr>
      </w:pPr>
    </w:p>
    <w:p w14:paraId="6B14F3BE" w14:textId="77777777" w:rsidR="004965E6" w:rsidRDefault="004965E6">
      <w:pPr>
        <w:autoSpaceDE w:val="0"/>
        <w:autoSpaceDN w:val="0"/>
        <w:adjustRightInd w:val="0"/>
        <w:spacing w:line="600" w:lineRule="auto"/>
        <w:ind w:firstLine="720"/>
        <w:jc w:val="both"/>
        <w:rPr>
          <w:rFonts w:eastAsia="Times New Roman" w:cs="Times New Roman"/>
          <w:szCs w:val="24"/>
        </w:rPr>
      </w:pPr>
    </w:p>
    <w:p w14:paraId="6B14F3BF" w14:textId="77777777" w:rsidR="004965E6" w:rsidRDefault="004965E6">
      <w:pPr>
        <w:autoSpaceDE w:val="0"/>
        <w:autoSpaceDN w:val="0"/>
        <w:adjustRightInd w:val="0"/>
        <w:spacing w:line="600" w:lineRule="auto"/>
        <w:ind w:firstLine="720"/>
        <w:jc w:val="both"/>
        <w:rPr>
          <w:rFonts w:eastAsia="Times New Roman" w:cs="Times New Roman"/>
          <w:szCs w:val="24"/>
        </w:rPr>
      </w:pPr>
    </w:p>
    <w:p w14:paraId="6B14F3C0" w14:textId="77777777" w:rsidR="004965E6" w:rsidRDefault="004965E6">
      <w:pPr>
        <w:autoSpaceDE w:val="0"/>
        <w:autoSpaceDN w:val="0"/>
        <w:adjustRightInd w:val="0"/>
        <w:spacing w:line="600" w:lineRule="auto"/>
        <w:ind w:firstLine="720"/>
        <w:jc w:val="both"/>
        <w:rPr>
          <w:rFonts w:eastAsia="Times New Roman" w:cs="Times New Roman"/>
          <w:szCs w:val="24"/>
        </w:rPr>
      </w:pPr>
    </w:p>
    <w:p w14:paraId="6B14F3C1" w14:textId="77777777" w:rsidR="004965E6" w:rsidRDefault="004965E6">
      <w:pPr>
        <w:autoSpaceDE w:val="0"/>
        <w:autoSpaceDN w:val="0"/>
        <w:adjustRightInd w:val="0"/>
        <w:spacing w:line="600" w:lineRule="auto"/>
        <w:ind w:firstLine="720"/>
        <w:jc w:val="both"/>
        <w:rPr>
          <w:rFonts w:eastAsia="Times New Roman" w:cs="Times New Roman"/>
          <w:szCs w:val="24"/>
        </w:rPr>
      </w:pPr>
    </w:p>
    <w:p w14:paraId="6B14F3C2" w14:textId="77777777" w:rsidR="004965E6" w:rsidRDefault="004965E6">
      <w:pPr>
        <w:autoSpaceDE w:val="0"/>
        <w:autoSpaceDN w:val="0"/>
        <w:adjustRightInd w:val="0"/>
        <w:spacing w:line="600" w:lineRule="auto"/>
        <w:ind w:firstLine="720"/>
        <w:jc w:val="both"/>
        <w:rPr>
          <w:rFonts w:eastAsia="Times New Roman" w:cs="Times New Roman"/>
          <w:szCs w:val="24"/>
        </w:rPr>
      </w:pPr>
    </w:p>
    <w:p w14:paraId="6B14F3C3" w14:textId="77777777" w:rsidR="004965E6" w:rsidRDefault="004965E6">
      <w:pPr>
        <w:autoSpaceDE w:val="0"/>
        <w:autoSpaceDN w:val="0"/>
        <w:adjustRightInd w:val="0"/>
        <w:spacing w:line="600" w:lineRule="auto"/>
        <w:ind w:firstLine="720"/>
        <w:jc w:val="both"/>
        <w:rPr>
          <w:rFonts w:eastAsia="Times New Roman" w:cs="Times New Roman"/>
          <w:szCs w:val="24"/>
        </w:rPr>
      </w:pPr>
    </w:p>
    <w:p w14:paraId="6B14F3C4" w14:textId="77777777" w:rsidR="004965E6" w:rsidRDefault="004965E6">
      <w:pPr>
        <w:autoSpaceDE w:val="0"/>
        <w:autoSpaceDN w:val="0"/>
        <w:adjustRightInd w:val="0"/>
        <w:spacing w:line="600" w:lineRule="auto"/>
        <w:ind w:firstLine="720"/>
        <w:jc w:val="both"/>
        <w:rPr>
          <w:rFonts w:eastAsia="Times New Roman" w:cs="Times New Roman"/>
          <w:szCs w:val="24"/>
        </w:rPr>
      </w:pPr>
    </w:p>
    <w:p w14:paraId="6B14F3C5" w14:textId="77777777" w:rsidR="004965E6" w:rsidRDefault="004965E6">
      <w:pPr>
        <w:autoSpaceDE w:val="0"/>
        <w:autoSpaceDN w:val="0"/>
        <w:adjustRightInd w:val="0"/>
        <w:spacing w:line="600" w:lineRule="auto"/>
        <w:ind w:firstLine="720"/>
        <w:jc w:val="both"/>
        <w:rPr>
          <w:rFonts w:eastAsia="Times New Roman" w:cs="Times New Roman"/>
          <w:szCs w:val="24"/>
        </w:rPr>
      </w:pPr>
    </w:p>
    <w:p w14:paraId="6B14F3C6" w14:textId="77777777" w:rsidR="004965E6" w:rsidRDefault="004965E6">
      <w:pPr>
        <w:autoSpaceDE w:val="0"/>
        <w:autoSpaceDN w:val="0"/>
        <w:adjustRightInd w:val="0"/>
        <w:spacing w:line="600" w:lineRule="auto"/>
        <w:ind w:firstLine="720"/>
        <w:jc w:val="both"/>
        <w:rPr>
          <w:rFonts w:eastAsia="Times New Roman" w:cs="Times New Roman"/>
          <w:szCs w:val="24"/>
        </w:rPr>
      </w:pPr>
    </w:p>
    <w:tbl>
      <w:tblPr>
        <w:tblW w:w="9919" w:type="dxa"/>
        <w:tblInd w:w="-807" w:type="dxa"/>
        <w:tblCellMar>
          <w:left w:w="10" w:type="dxa"/>
          <w:right w:w="10" w:type="dxa"/>
        </w:tblCellMar>
        <w:tblLook w:val="04A0" w:firstRow="1" w:lastRow="0" w:firstColumn="1" w:lastColumn="0" w:noHBand="0" w:noVBand="1"/>
      </w:tblPr>
      <w:tblGrid>
        <w:gridCol w:w="5680"/>
        <w:gridCol w:w="1380"/>
        <w:gridCol w:w="1939"/>
        <w:gridCol w:w="920"/>
      </w:tblGrid>
      <w:tr w:rsidR="004965E6" w14:paraId="6B14F3CB" w14:textId="77777777">
        <w:trPr>
          <w:trHeight w:val="300"/>
        </w:trPr>
        <w:tc>
          <w:tcPr>
            <w:tcW w:w="56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B14F3C7" w14:textId="77777777" w:rsidR="001203C7" w:rsidRPr="0005278E" w:rsidRDefault="004D430C" w:rsidP="001203C7">
            <w:pPr>
              <w:rPr>
                <w:rFonts w:ascii="Segoe UI" w:eastAsia="Times New Roman" w:hAnsi="Segoe UI" w:cs="Segoe UI"/>
                <w:sz w:val="18"/>
                <w:szCs w:val="18"/>
              </w:rPr>
            </w:pPr>
            <w:r w:rsidRPr="0005278E">
              <w:rPr>
                <w:rFonts w:ascii="Segoe UI" w:eastAsia="Times New Roman" w:hAnsi="Segoe UI" w:cs="Segoe UI"/>
                <w:sz w:val="18"/>
                <w:szCs w:val="18"/>
              </w:rPr>
              <w:t>Ονοματεπώνυμο</w:t>
            </w:r>
          </w:p>
        </w:tc>
        <w:tc>
          <w:tcPr>
            <w:tcW w:w="1380" w:type="dxa"/>
            <w:tcBorders>
              <w:top w:val="single" w:sz="4" w:space="0" w:color="000000"/>
              <w:left w:val="nil"/>
              <w:bottom w:val="single" w:sz="4" w:space="0" w:color="000000"/>
              <w:right w:val="single" w:sz="4" w:space="0" w:color="000000"/>
            </w:tcBorders>
            <w:shd w:val="clear" w:color="auto" w:fill="auto"/>
            <w:noWrap/>
            <w:vAlign w:val="center"/>
            <w:hideMark/>
          </w:tcPr>
          <w:p w14:paraId="6B14F3C8" w14:textId="77777777" w:rsidR="001203C7" w:rsidRPr="0005278E" w:rsidRDefault="004D430C" w:rsidP="001203C7">
            <w:pPr>
              <w:rPr>
                <w:rFonts w:ascii="Segoe UI" w:eastAsia="Times New Roman" w:hAnsi="Segoe UI" w:cs="Segoe UI"/>
                <w:sz w:val="18"/>
                <w:szCs w:val="18"/>
              </w:rPr>
            </w:pPr>
            <w:r w:rsidRPr="0005278E">
              <w:rPr>
                <w:rFonts w:ascii="Segoe UI" w:eastAsia="Times New Roman" w:hAnsi="Segoe UI" w:cs="Segoe UI"/>
                <w:sz w:val="18"/>
                <w:szCs w:val="18"/>
              </w:rPr>
              <w:t>Κ.Ο</w:t>
            </w:r>
          </w:p>
        </w:tc>
        <w:tc>
          <w:tcPr>
            <w:tcW w:w="1939" w:type="dxa"/>
            <w:tcBorders>
              <w:top w:val="single" w:sz="4" w:space="0" w:color="000000"/>
              <w:left w:val="nil"/>
              <w:bottom w:val="single" w:sz="4" w:space="0" w:color="000000"/>
              <w:right w:val="single" w:sz="4" w:space="0" w:color="000000"/>
            </w:tcBorders>
            <w:shd w:val="clear" w:color="auto" w:fill="auto"/>
            <w:noWrap/>
            <w:vAlign w:val="center"/>
            <w:hideMark/>
          </w:tcPr>
          <w:p w14:paraId="6B14F3C9" w14:textId="77777777" w:rsidR="001203C7" w:rsidRPr="0005278E" w:rsidRDefault="004D430C" w:rsidP="001203C7">
            <w:pPr>
              <w:rPr>
                <w:rFonts w:ascii="Segoe UI" w:eastAsia="Times New Roman" w:hAnsi="Segoe UI" w:cs="Segoe UI"/>
                <w:sz w:val="18"/>
                <w:szCs w:val="18"/>
              </w:rPr>
            </w:pPr>
            <w:proofErr w:type="spellStart"/>
            <w:r w:rsidRPr="0005278E">
              <w:rPr>
                <w:rFonts w:ascii="Segoe UI" w:eastAsia="Times New Roman" w:hAnsi="Segoe UI" w:cs="Segoe UI"/>
                <w:sz w:val="18"/>
                <w:szCs w:val="18"/>
              </w:rPr>
              <w:t>Εκλ</w:t>
            </w:r>
            <w:proofErr w:type="spellEnd"/>
            <w:r w:rsidRPr="0005278E">
              <w:rPr>
                <w:rFonts w:ascii="Segoe UI" w:eastAsia="Times New Roman" w:hAnsi="Segoe UI" w:cs="Segoe UI"/>
                <w:sz w:val="18"/>
                <w:szCs w:val="18"/>
              </w:rPr>
              <w:t>. Περιφέρεια</w:t>
            </w:r>
          </w:p>
        </w:tc>
        <w:tc>
          <w:tcPr>
            <w:tcW w:w="920" w:type="dxa"/>
            <w:tcBorders>
              <w:top w:val="single" w:sz="4" w:space="0" w:color="000000"/>
              <w:left w:val="nil"/>
              <w:bottom w:val="single" w:sz="4" w:space="0" w:color="000000"/>
              <w:right w:val="single" w:sz="4" w:space="0" w:color="000000"/>
            </w:tcBorders>
            <w:shd w:val="clear" w:color="auto" w:fill="auto"/>
            <w:noWrap/>
            <w:vAlign w:val="center"/>
            <w:hideMark/>
          </w:tcPr>
          <w:p w14:paraId="6B14F3CA" w14:textId="77777777" w:rsidR="001203C7" w:rsidRPr="0005278E" w:rsidRDefault="004D430C" w:rsidP="001203C7">
            <w:pPr>
              <w:rPr>
                <w:rFonts w:ascii="Segoe UI" w:eastAsia="Times New Roman" w:hAnsi="Segoe UI" w:cs="Segoe UI"/>
                <w:sz w:val="18"/>
                <w:szCs w:val="18"/>
              </w:rPr>
            </w:pPr>
            <w:r w:rsidRPr="0005278E">
              <w:rPr>
                <w:rFonts w:ascii="Segoe UI" w:eastAsia="Times New Roman" w:hAnsi="Segoe UI" w:cs="Segoe UI"/>
                <w:sz w:val="18"/>
                <w:szCs w:val="18"/>
              </w:rPr>
              <w:t>Ψήφος</w:t>
            </w:r>
          </w:p>
        </w:tc>
      </w:tr>
      <w:tr w:rsidR="004965E6" w14:paraId="6B14F3D0" w14:textId="77777777">
        <w:trPr>
          <w:trHeight w:val="480"/>
        </w:trPr>
        <w:tc>
          <w:tcPr>
            <w:tcW w:w="5680" w:type="dxa"/>
            <w:tcBorders>
              <w:top w:val="nil"/>
              <w:left w:val="single" w:sz="4" w:space="0" w:color="000000"/>
              <w:bottom w:val="single" w:sz="4" w:space="0" w:color="000000"/>
              <w:right w:val="single" w:sz="4" w:space="0" w:color="000000"/>
            </w:tcBorders>
            <w:shd w:val="clear" w:color="auto" w:fill="auto"/>
            <w:vAlign w:val="center"/>
            <w:hideMark/>
          </w:tcPr>
          <w:p w14:paraId="6B14F3CC" w14:textId="77777777" w:rsidR="001203C7" w:rsidRPr="0005278E" w:rsidRDefault="004D430C" w:rsidP="001203C7">
            <w:pPr>
              <w:rPr>
                <w:rFonts w:ascii="Segoe UI" w:eastAsia="Times New Roman" w:hAnsi="Segoe UI" w:cs="Segoe UI"/>
                <w:sz w:val="18"/>
                <w:szCs w:val="18"/>
              </w:rPr>
            </w:pPr>
            <w:r w:rsidRPr="0005278E">
              <w:rPr>
                <w:rFonts w:ascii="Segoe UI" w:eastAsia="Times New Roman" w:hAnsi="Segoe UI" w:cs="Segoe UI"/>
                <w:sz w:val="18"/>
                <w:szCs w:val="18"/>
              </w:rPr>
              <w:t>Άρθρο: Επί της Αρχής (ΣΥΝΟΛΙΚΑ ΨΗΦΟΙ: NAI:149, OXI:121, ΠΡΝ:3)</w:t>
            </w:r>
          </w:p>
        </w:tc>
        <w:tc>
          <w:tcPr>
            <w:tcW w:w="1380" w:type="dxa"/>
            <w:tcBorders>
              <w:top w:val="nil"/>
              <w:left w:val="nil"/>
              <w:bottom w:val="single" w:sz="4" w:space="0" w:color="000000"/>
              <w:right w:val="single" w:sz="4" w:space="0" w:color="000000"/>
            </w:tcBorders>
            <w:shd w:val="clear" w:color="auto" w:fill="auto"/>
            <w:vAlign w:val="center"/>
            <w:hideMark/>
          </w:tcPr>
          <w:p w14:paraId="6B14F3CD" w14:textId="77777777" w:rsidR="001203C7" w:rsidRPr="0005278E" w:rsidRDefault="004D430C" w:rsidP="001203C7">
            <w:pPr>
              <w:rPr>
                <w:rFonts w:ascii="Segoe UI" w:eastAsia="Times New Roman" w:hAnsi="Segoe UI" w:cs="Segoe UI"/>
                <w:sz w:val="18"/>
                <w:szCs w:val="18"/>
              </w:rPr>
            </w:pPr>
            <w:r w:rsidRPr="0005278E">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6B14F3CE" w14:textId="77777777" w:rsidR="001203C7" w:rsidRPr="0005278E" w:rsidRDefault="004D430C" w:rsidP="001203C7">
            <w:pPr>
              <w:rPr>
                <w:rFonts w:ascii="Segoe UI" w:eastAsia="Times New Roman" w:hAnsi="Segoe UI" w:cs="Segoe UI"/>
                <w:sz w:val="18"/>
                <w:szCs w:val="18"/>
              </w:rPr>
            </w:pPr>
            <w:r w:rsidRPr="0005278E">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6B14F3CF" w14:textId="77777777" w:rsidR="001203C7" w:rsidRPr="0005278E" w:rsidRDefault="004D430C" w:rsidP="001203C7">
            <w:pPr>
              <w:rPr>
                <w:rFonts w:ascii="Segoe UI" w:eastAsia="Times New Roman" w:hAnsi="Segoe UI" w:cs="Segoe UI"/>
                <w:sz w:val="18"/>
                <w:szCs w:val="18"/>
              </w:rPr>
            </w:pPr>
            <w:r w:rsidRPr="0005278E">
              <w:rPr>
                <w:rFonts w:ascii="Segoe UI" w:eastAsia="Times New Roman" w:hAnsi="Segoe UI" w:cs="Segoe UI"/>
                <w:sz w:val="18"/>
                <w:szCs w:val="18"/>
              </w:rPr>
              <w:t> </w:t>
            </w:r>
          </w:p>
        </w:tc>
      </w:tr>
      <w:tr w:rsidR="004965E6" w14:paraId="6B14F3D5"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3D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3D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3D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3D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3DA"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3D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ΑΘΑΝΑΣΙΟΥ ΧΑΡΑΛΑΜΠΟΣ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3D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3D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6B14F3D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3DF"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3D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ΑΪΒΑΤΙΔΗΣ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3D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3D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3D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3E4"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3E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ΑΚΡΙΩΤΗΣ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3E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3E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3E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3E9"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3E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ΑΜΑΝΑΤΙΔΗΣ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3E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3E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3E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3EE"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3E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ΑΜΥΡΑΣ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3E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6B14F3E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3E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3F3"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3E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ΑΝΑΓΝΩΣΤΟΠΟΥΛΟΥ ΑΘΑΝΑΣΙΑ(ΣΙΑ)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6B14F3F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3F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3F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3F8"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3F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ΑΝΑΣΤΑΣΙΑΔΗΣ ΣΑΒΒΑΣ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3F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3F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3F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3FD"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3F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ΑΝΔΡΙΑΝΟΣ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3F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3F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B14F3F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402"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3F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ΑΝΤΩΝΙΑΔΗΣ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3F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40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0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407"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0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ΑΝΤΩΝΙΟΥ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6B14F40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40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0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40C"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0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0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40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0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411"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0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0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40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1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416"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1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ΑΡΑΜΠΑΤΖΗ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6B14F41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41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41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41B"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1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ΑΡΑΧΩΒΙΤΗΣ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1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41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1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420"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1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ΑΣΗΜΑΚΟΠΟΥΛΟΥ ΑΝΝΑ-ΜΙΣΕΛ</w:t>
            </w:r>
          </w:p>
        </w:tc>
        <w:tc>
          <w:tcPr>
            <w:tcW w:w="1380" w:type="dxa"/>
            <w:tcBorders>
              <w:top w:val="nil"/>
              <w:left w:val="nil"/>
              <w:bottom w:val="single" w:sz="4" w:space="0" w:color="000000"/>
              <w:right w:val="single" w:sz="4" w:space="0" w:color="000000"/>
            </w:tcBorders>
            <w:shd w:val="clear" w:color="auto" w:fill="auto"/>
            <w:noWrap/>
            <w:vAlign w:val="center"/>
            <w:hideMark/>
          </w:tcPr>
          <w:p w14:paraId="6B14F41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41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41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425"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2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 xml:space="preserve">ΑΥΓΕΝΑΚΗΣ </w:t>
            </w:r>
            <w:r w:rsidRPr="0005278E">
              <w:rPr>
                <w:rFonts w:ascii="Segoe UI" w:eastAsia="Times New Roman" w:hAnsi="Segoe UI" w:cs="Segoe UI"/>
                <w:sz w:val="18"/>
                <w:szCs w:val="18"/>
              </w:rPr>
              <w:t>ΕΛΕΥΘΕΡΙΟΣ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2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42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6B14F42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42A"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2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6B14F42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42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42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42F"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2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ΑΧΜΕΤ ΙΛΧΑΝ</w:t>
            </w:r>
          </w:p>
        </w:tc>
        <w:tc>
          <w:tcPr>
            <w:tcW w:w="1380" w:type="dxa"/>
            <w:tcBorders>
              <w:top w:val="nil"/>
              <w:left w:val="nil"/>
              <w:bottom w:val="single" w:sz="4" w:space="0" w:color="000000"/>
              <w:right w:val="single" w:sz="4" w:space="0" w:color="000000"/>
            </w:tcBorders>
            <w:shd w:val="clear" w:color="auto" w:fill="auto"/>
            <w:noWrap/>
            <w:vAlign w:val="center"/>
            <w:hideMark/>
          </w:tcPr>
          <w:p w14:paraId="6B14F42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B14F42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2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434"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3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ΒΑΓΕΝΑ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6B14F43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43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3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439"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3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lastRenderedPageBreak/>
              <w:t>ΒΑΓΙΩΝΑΚΗ ΕΥΑΓΓΕΛΙΑ(ΒΑΛΙΑ)</w:t>
            </w:r>
          </w:p>
        </w:tc>
        <w:tc>
          <w:tcPr>
            <w:tcW w:w="1380" w:type="dxa"/>
            <w:tcBorders>
              <w:top w:val="nil"/>
              <w:left w:val="nil"/>
              <w:bottom w:val="single" w:sz="4" w:space="0" w:color="000000"/>
              <w:right w:val="single" w:sz="4" w:space="0" w:color="000000"/>
            </w:tcBorders>
            <w:shd w:val="clear" w:color="auto" w:fill="auto"/>
            <w:noWrap/>
            <w:vAlign w:val="center"/>
            <w:hideMark/>
          </w:tcPr>
          <w:p w14:paraId="6B14F43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43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43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43E"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3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ΒΑΚΗ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6B14F43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43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3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443"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3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ΒΑΡΒΙΤΣΙΩΤΗΣ ΜΙΛΤΙΑΔΗΣ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4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44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44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448"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4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4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44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6B14F44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44D"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4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ΒΑΡΔΑΛΗΣ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4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B14F44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4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452"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4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ΒΑΡΕΜΕΝΟΣ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4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45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5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457"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5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ΒΕΡΝΑΡΔΑΚΗΣ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5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45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45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45C"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5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ΒΕΣΥΡΟΠΟΥΛΟΣ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5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45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5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461"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5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5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45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6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466"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6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ΒΙΤΣΑΣ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6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46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6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46B"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6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ΒΛΑΣΗΣ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6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46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6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470"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6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6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46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6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475"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7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ΒΛΑΧΟΥ ΣΩΤΗΡΙΑ</w:t>
            </w:r>
          </w:p>
        </w:tc>
        <w:tc>
          <w:tcPr>
            <w:tcW w:w="1380" w:type="dxa"/>
            <w:tcBorders>
              <w:top w:val="nil"/>
              <w:left w:val="nil"/>
              <w:bottom w:val="single" w:sz="4" w:space="0" w:color="000000"/>
              <w:right w:val="single" w:sz="4" w:space="0" w:color="000000"/>
            </w:tcBorders>
            <w:shd w:val="clear" w:color="auto" w:fill="auto"/>
            <w:noWrap/>
            <w:vAlign w:val="center"/>
            <w:hideMark/>
          </w:tcPr>
          <w:p w14:paraId="6B14F47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47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7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47A"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7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ΒΟΡΙΔΗΣ ΜΑΥΡΟΥΔΗΣ(ΜΑΚΗΣ)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7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47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7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47F"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7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ΒΟΥΛΤΕΨΗ ΣΟΦΙΑ</w:t>
            </w:r>
          </w:p>
        </w:tc>
        <w:tc>
          <w:tcPr>
            <w:tcW w:w="1380" w:type="dxa"/>
            <w:tcBorders>
              <w:top w:val="nil"/>
              <w:left w:val="nil"/>
              <w:bottom w:val="single" w:sz="4" w:space="0" w:color="000000"/>
              <w:right w:val="single" w:sz="4" w:space="0" w:color="000000"/>
            </w:tcBorders>
            <w:shd w:val="clear" w:color="auto" w:fill="auto"/>
            <w:noWrap/>
            <w:vAlign w:val="center"/>
            <w:hideMark/>
          </w:tcPr>
          <w:p w14:paraId="6B14F47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47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47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484"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8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8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48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48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489"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8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ΒΡΑΝΤΖΑ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6B14F48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48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8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48E"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8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ΒΡΟΥΤΣΗΣ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8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48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48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493"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8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ΓΑΒΡΟΓΛΟΥ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9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49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9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498"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9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ΓΑΚΗΣ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9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49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6B14F49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49D"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9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ΓΕΝΗΜΑΤΑ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6B14F49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B14F49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49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4A2"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9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ΓΕΝΝΙΑ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6B14F49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4A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A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4A7"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A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ΓΕΡΜΕΝΗΣ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A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4A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4A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4AC"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A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ΓΕΡΟΒΑΣΙΛΗ ΟΛΓΑ</w:t>
            </w:r>
          </w:p>
        </w:tc>
        <w:tc>
          <w:tcPr>
            <w:tcW w:w="1380" w:type="dxa"/>
            <w:tcBorders>
              <w:top w:val="nil"/>
              <w:left w:val="nil"/>
              <w:bottom w:val="single" w:sz="4" w:space="0" w:color="000000"/>
              <w:right w:val="single" w:sz="4" w:space="0" w:color="000000"/>
            </w:tcBorders>
            <w:shd w:val="clear" w:color="auto" w:fill="auto"/>
            <w:noWrap/>
            <w:vAlign w:val="center"/>
            <w:hideMark/>
          </w:tcPr>
          <w:p w14:paraId="6B14F4A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4A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A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4B1"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A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ΓΕΩΡΓΑΝΤΑΣ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A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4A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B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4B6"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B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B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6B14F4B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4B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ΠΡΝ</w:t>
            </w:r>
          </w:p>
        </w:tc>
      </w:tr>
      <w:tr w:rsidR="004965E6" w14:paraId="6B14F4BB"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B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ΓΕΩΡΓΙΑΔΗΣ ΣΠΥΡΙΔΩΝ-ΑΔΩΝΙΣ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B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4B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4B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4C0"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B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ΓΕΩΡΓΟΠΟΥΛΟΥ-ΣΑΛΤΑΡΗ ΕΥΣΤΑΘΙΑ(ΕΦΗ)</w:t>
            </w:r>
          </w:p>
        </w:tc>
        <w:tc>
          <w:tcPr>
            <w:tcW w:w="1380" w:type="dxa"/>
            <w:tcBorders>
              <w:top w:val="nil"/>
              <w:left w:val="nil"/>
              <w:bottom w:val="single" w:sz="4" w:space="0" w:color="000000"/>
              <w:right w:val="single" w:sz="4" w:space="0" w:color="000000"/>
            </w:tcBorders>
            <w:shd w:val="clear" w:color="auto" w:fill="auto"/>
            <w:noWrap/>
            <w:vAlign w:val="center"/>
            <w:hideMark/>
          </w:tcPr>
          <w:p w14:paraId="6B14F4B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4B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B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4C5"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C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ΓΙΑΚΟΥΜΑΤΟΣ ΓΕΡΑΣΙΜΟΣ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C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4C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4C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4CA"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C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ΓΙΑΝΝΑΚΗΣ ΣΤΕΡΓΙΟΣ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C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4C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C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4CF"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C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ΓΙΑΝΝΑΚΙΔΗΣ ΕΥΣΤΑΘΙΟΣ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C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4C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C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4D4"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D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ΓΙΟΓΙΑΚΑΣ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D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4D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D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4D9"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D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ΓΚΑΡΑ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6B14F4D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4D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6B14F4D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4DE"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D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ΓΚΙΟΚΑΣ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D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B14F4D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D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4E3"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D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ΓΚΙΟΛΑΣ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E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4E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E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4E8"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E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ΓΚΙΟΥΛΕΚΑΣ ΚΩΣΤΑΝΤΙΝΟΣ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E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4E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E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4ED"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E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ΓΡΕΓΟΣ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E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4E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E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4F2"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E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ΓΡΗΓΟΡΑΚΟΣ ΛΕΩΝΙΔΑΣ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E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B14F4F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F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4F7"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F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ΔΑΒΑΚΗΣ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F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4F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F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4FC"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F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ΔΕΔΕΣ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F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4F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4F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501"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4F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ΔΕΛΗΣ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4F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B14F4F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0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506"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0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ΔΕΝΔΙΑΣ ΝΙΚΟΛΑΟΣ-ΓΕΩΡΓΙΟΣ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0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50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50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50B"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0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ΔΗΜΑΡΑΣ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0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0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50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510"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0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ΔΗΜΑΣ ΧΡΙΣΤΟΣ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0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50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0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515"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1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ΔΗΜΗΤΡΙΑΔΗΣ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1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1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1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51A"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1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ΔΗΜΟΣΧΑΚΗΣ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1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51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6B14F51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51F"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1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ΔΟΥΖΙΝΑΣ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1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1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1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524"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2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ΔΡΑΓΑΣΑΚΗΣ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2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2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2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529"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2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2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2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2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52E"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2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ΔΡΙΤΣΕΛΗ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6B14F52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2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52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533"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2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ΕΜΜΑΝΟΥΗΛΙΔΗΣ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3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3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3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538"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3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6B14F53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3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53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53D"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3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lastRenderedPageBreak/>
              <w:t>ΖΕΪΜΠΕΚ ΧΟΥΣΕΪΝ</w:t>
            </w:r>
          </w:p>
        </w:tc>
        <w:tc>
          <w:tcPr>
            <w:tcW w:w="1380" w:type="dxa"/>
            <w:tcBorders>
              <w:top w:val="nil"/>
              <w:left w:val="nil"/>
              <w:bottom w:val="single" w:sz="4" w:space="0" w:color="000000"/>
              <w:right w:val="single" w:sz="4" w:space="0" w:color="000000"/>
            </w:tcBorders>
            <w:shd w:val="clear" w:color="auto" w:fill="auto"/>
            <w:noWrap/>
            <w:vAlign w:val="center"/>
            <w:hideMark/>
          </w:tcPr>
          <w:p w14:paraId="6B14F53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3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3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542"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3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 xml:space="preserve">ΗΓΟΥΜΕΝΙΔΗΣ </w:t>
            </w:r>
            <w:r w:rsidRPr="0005278E">
              <w:rPr>
                <w:rFonts w:ascii="Segoe UI" w:eastAsia="Times New Roman" w:hAnsi="Segoe UI" w:cs="Segoe UI"/>
                <w:sz w:val="18"/>
                <w:szCs w:val="18"/>
              </w:rPr>
              <w:t>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3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4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6B14F54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547"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4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ΗΛΙΟΠΟΥΛΟΣ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4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4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4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54C"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4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6B14F54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4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4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551"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4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6B14F54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4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5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556"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5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ΘΕΟΦΥΛΑΚΤΟΣ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5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5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5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55B"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5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ΘΕΟΧΑΡΗΣ ΘΕΟΧΑΡΗΣ(ΧΑΡΗΣ)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5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55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55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560"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5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 xml:space="preserve">ΘΕΟΧΑΡΟΠΟΥΛΟΣ </w:t>
            </w:r>
            <w:r w:rsidRPr="0005278E">
              <w:rPr>
                <w:rFonts w:ascii="Segoe UI" w:eastAsia="Times New Roman" w:hAnsi="Segoe UI" w:cs="Segoe UI"/>
                <w:sz w:val="18"/>
                <w:szCs w:val="18"/>
              </w:rPr>
              <w:t>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5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B14F55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5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565"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6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ΘΕΩΝΑΣ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6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6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56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56A"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6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ΘΗΒΑΙΟΣ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6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6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6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56F"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6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ΘΡΑΨΑΝΙΩΤΗΣ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6B14F56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6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6B14F56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574"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7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ΙΓΓΛΕΖΗ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6B14F57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7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7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579"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7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ΚΑΒΑΔΕΛΛΑΣ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7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6B14F57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7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ΠΡΝ</w:t>
            </w:r>
          </w:p>
        </w:tc>
      </w:tr>
      <w:tr w:rsidR="004965E6" w14:paraId="6B14F57E"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7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 xml:space="preserve">ΚΑΒΒΑΔΑΣ </w:t>
            </w:r>
            <w:r w:rsidRPr="0005278E">
              <w:rPr>
                <w:rFonts w:ascii="Segoe UI" w:eastAsia="Times New Roman" w:hAnsi="Segoe UI" w:cs="Segoe UI"/>
                <w:sz w:val="18"/>
                <w:szCs w:val="18"/>
              </w:rPr>
              <w:t>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7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57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7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583"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7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ΚΑΒΒΑΔΙΑ ΙΩΑΝΝΕΤΑ(ΑΝΝΕΤΑ)</w:t>
            </w:r>
          </w:p>
        </w:tc>
        <w:tc>
          <w:tcPr>
            <w:tcW w:w="1380" w:type="dxa"/>
            <w:tcBorders>
              <w:top w:val="nil"/>
              <w:left w:val="nil"/>
              <w:bottom w:val="single" w:sz="4" w:space="0" w:color="000000"/>
              <w:right w:val="single" w:sz="4" w:space="0" w:color="000000"/>
            </w:tcBorders>
            <w:shd w:val="clear" w:color="auto" w:fill="auto"/>
            <w:noWrap/>
            <w:vAlign w:val="center"/>
            <w:hideMark/>
          </w:tcPr>
          <w:p w14:paraId="6B14F58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8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58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588"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8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ΚΑΪΣΑΣ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8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8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6B14F58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58D"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8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ΚΑΚΛΑΜΑΝΗΣ ΝΙΚΗΤΑΣ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8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58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58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592"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8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8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9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6B14F59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597"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9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ΚΑΝΕΛΛΗ ΓΑΡΥΦΑΛΛΙΑ(ΛΙΑΝΑ)</w:t>
            </w:r>
          </w:p>
        </w:tc>
        <w:tc>
          <w:tcPr>
            <w:tcW w:w="1380" w:type="dxa"/>
            <w:tcBorders>
              <w:top w:val="nil"/>
              <w:left w:val="nil"/>
              <w:bottom w:val="single" w:sz="4" w:space="0" w:color="000000"/>
              <w:right w:val="single" w:sz="4" w:space="0" w:color="000000"/>
            </w:tcBorders>
            <w:shd w:val="clear" w:color="auto" w:fill="auto"/>
            <w:noWrap/>
            <w:vAlign w:val="center"/>
            <w:hideMark/>
          </w:tcPr>
          <w:p w14:paraId="6B14F59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B14F59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59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59C"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9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9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9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59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5A1"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9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9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9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A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5A6"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A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ΚΑΡΑ-ΓΙΟΥΣΟΥΦ ΑΪΧΑΝ</w:t>
            </w:r>
          </w:p>
        </w:tc>
        <w:tc>
          <w:tcPr>
            <w:tcW w:w="1380" w:type="dxa"/>
            <w:tcBorders>
              <w:top w:val="nil"/>
              <w:left w:val="nil"/>
              <w:bottom w:val="single" w:sz="4" w:space="0" w:color="000000"/>
              <w:right w:val="single" w:sz="4" w:space="0" w:color="000000"/>
            </w:tcBorders>
            <w:shd w:val="clear" w:color="auto" w:fill="auto"/>
            <w:noWrap/>
            <w:vAlign w:val="center"/>
            <w:hideMark/>
          </w:tcPr>
          <w:p w14:paraId="6B14F5A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A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A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5AB"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A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ΚΑΡΑΓΚΟΥΝΗΣ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A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5A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A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5B0"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A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ΚΑΡΑΘΑΝΑΣΟΠΟΥΛΟΣ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A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B14F5A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A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5B5"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B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ΚΑΡΑΚΩΣΤΑ ΕΥΑΓΓΕΛΙΑ(ΕΥΗ)</w:t>
            </w:r>
          </w:p>
        </w:tc>
        <w:tc>
          <w:tcPr>
            <w:tcW w:w="1380" w:type="dxa"/>
            <w:tcBorders>
              <w:top w:val="nil"/>
              <w:left w:val="nil"/>
              <w:bottom w:val="single" w:sz="4" w:space="0" w:color="000000"/>
              <w:right w:val="single" w:sz="4" w:space="0" w:color="000000"/>
            </w:tcBorders>
            <w:shd w:val="clear" w:color="auto" w:fill="auto"/>
            <w:noWrap/>
            <w:vAlign w:val="center"/>
            <w:hideMark/>
          </w:tcPr>
          <w:p w14:paraId="6B14F5B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B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B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5BA"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B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ΚΑΡΑΚΩΣΤΑΣ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B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B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B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5BF"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B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ΚΑΡΑΜΑΝΛΗ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6B14F5B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5B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5B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5C4"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C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ΚΑΡΑΜΑΝΛΗΣ ΚΩΝ/ΝΟΣ τ ΑΛΕΞ</w:t>
            </w:r>
          </w:p>
        </w:tc>
        <w:tc>
          <w:tcPr>
            <w:tcW w:w="1380" w:type="dxa"/>
            <w:tcBorders>
              <w:top w:val="nil"/>
              <w:left w:val="nil"/>
              <w:bottom w:val="single" w:sz="4" w:space="0" w:color="000000"/>
              <w:right w:val="single" w:sz="4" w:space="0" w:color="000000"/>
            </w:tcBorders>
            <w:shd w:val="clear" w:color="auto" w:fill="auto"/>
            <w:noWrap/>
            <w:vAlign w:val="center"/>
            <w:hideMark/>
          </w:tcPr>
          <w:p w14:paraId="6B14F5C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5C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C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5C9"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C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ΚΑΡΑΜΑΝΛΗΣ ΚΩΝ/ΝΟΣ τ ΑΧΙΛ</w:t>
            </w:r>
          </w:p>
        </w:tc>
        <w:tc>
          <w:tcPr>
            <w:tcW w:w="1380" w:type="dxa"/>
            <w:tcBorders>
              <w:top w:val="nil"/>
              <w:left w:val="nil"/>
              <w:bottom w:val="single" w:sz="4" w:space="0" w:color="000000"/>
              <w:right w:val="single" w:sz="4" w:space="0" w:color="000000"/>
            </w:tcBorders>
            <w:shd w:val="clear" w:color="auto" w:fill="auto"/>
            <w:noWrap/>
            <w:vAlign w:val="center"/>
            <w:hideMark/>
          </w:tcPr>
          <w:p w14:paraId="6B14F5C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5C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5C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5CE"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C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ΚΑΡΑΝΑΣΤΑΣΗΣ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C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C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C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5D3"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C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ΚΑΡΑΣΑΡΛΙΔΟΥ ΕΥΦΡΟΣΥΝΗ(ΦΡΟΣΩ)</w:t>
            </w:r>
          </w:p>
        </w:tc>
        <w:tc>
          <w:tcPr>
            <w:tcW w:w="1380" w:type="dxa"/>
            <w:tcBorders>
              <w:top w:val="nil"/>
              <w:left w:val="nil"/>
              <w:bottom w:val="single" w:sz="4" w:space="0" w:color="000000"/>
              <w:right w:val="single" w:sz="4" w:space="0" w:color="000000"/>
            </w:tcBorders>
            <w:shd w:val="clear" w:color="auto" w:fill="auto"/>
            <w:noWrap/>
            <w:vAlign w:val="center"/>
            <w:hideMark/>
          </w:tcPr>
          <w:p w14:paraId="6B14F5D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D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D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5D8"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D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ΚΑΡΑΣΜΑΝΗΣ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D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5D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D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5DD"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D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ΚΑΡΡΑΣ ΓΕΩΡΓΙΟΣ-ΔΗΜΗΤΡΙΟΣ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D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B14F5D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5D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5E2"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D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ΚΑΣΙΔΙΑΡΗΣ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D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E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E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5E7"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E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ΚΑΣΙΜΑΤΗ ΕΙΡΗΝΗ(ΝΙΝΑ)</w:t>
            </w:r>
          </w:p>
        </w:tc>
        <w:tc>
          <w:tcPr>
            <w:tcW w:w="1380" w:type="dxa"/>
            <w:tcBorders>
              <w:top w:val="nil"/>
              <w:left w:val="nil"/>
              <w:bottom w:val="single" w:sz="4" w:space="0" w:color="000000"/>
              <w:right w:val="single" w:sz="4" w:space="0" w:color="000000"/>
            </w:tcBorders>
            <w:shd w:val="clear" w:color="auto" w:fill="auto"/>
            <w:noWrap/>
            <w:vAlign w:val="center"/>
            <w:hideMark/>
          </w:tcPr>
          <w:p w14:paraId="6B14F5E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E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E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5EC"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E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E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E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E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5F1"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E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ΚΑΤΡΟΥΓΚΑΛΟΣ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E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E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F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5F6"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F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ΚΑΤΣΑΒΡΙΑ-ΣΙΩΡΟΠΟΥΛΟΥ ΧΡΥΣΟΥΛΑ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6B14F5F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5F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F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5FB"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F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ΚΑΤΣΑΝΙΩΤΗΣ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F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5F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F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600"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5F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ΚΑΤΣΑΦΑΔΟΣ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5F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5F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B14F5F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605"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0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ΚΑΤΣΗΣ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0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60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60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60A"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0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ΚΑΤΣΙΑΝΤΩΝΗΣ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0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60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60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60F"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0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0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6B14F60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60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614"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1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ΚΑΤΣΩΤΗΣ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1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B14F61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61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619"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1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6B14F61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61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61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61E"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1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ΚΕΓΚΕΡΟΓΛΟΥ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1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B14F61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6B14F61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623"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1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ΚΕΔΙΚΟΓΛΟΥ ΣΥΜΕΩΝ(ΣΙΜΟΣ)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2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62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62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628"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2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ΚΕΛΛΑΣ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2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62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62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62D"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2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ΚΕΡΑΜΕΩΣ ΝΙΚΗ</w:t>
            </w:r>
          </w:p>
        </w:tc>
        <w:tc>
          <w:tcPr>
            <w:tcW w:w="1380" w:type="dxa"/>
            <w:tcBorders>
              <w:top w:val="nil"/>
              <w:left w:val="nil"/>
              <w:bottom w:val="single" w:sz="4" w:space="0" w:color="000000"/>
              <w:right w:val="single" w:sz="4" w:space="0" w:color="000000"/>
            </w:tcBorders>
            <w:shd w:val="clear" w:color="auto" w:fill="auto"/>
            <w:noWrap/>
            <w:vAlign w:val="center"/>
            <w:hideMark/>
          </w:tcPr>
          <w:p w14:paraId="6B14F62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62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62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632"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2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 xml:space="preserve">ΚΕΦΑΛΙΔΟΥ </w:t>
            </w:r>
            <w:r w:rsidRPr="0005278E">
              <w:rPr>
                <w:rFonts w:ascii="Segoe UI" w:eastAsia="Times New Roman" w:hAnsi="Segoe UI" w:cs="Segoe UI"/>
                <w:sz w:val="18"/>
                <w:szCs w:val="18"/>
              </w:rPr>
              <w:t>ΧΑΡΟΥΛΑ(ΧΑΡΑ)</w:t>
            </w:r>
          </w:p>
        </w:tc>
        <w:tc>
          <w:tcPr>
            <w:tcW w:w="1380" w:type="dxa"/>
            <w:tcBorders>
              <w:top w:val="nil"/>
              <w:left w:val="nil"/>
              <w:bottom w:val="single" w:sz="4" w:space="0" w:color="000000"/>
              <w:right w:val="single" w:sz="4" w:space="0" w:color="000000"/>
            </w:tcBorders>
            <w:shd w:val="clear" w:color="auto" w:fill="auto"/>
            <w:noWrap/>
            <w:vAlign w:val="center"/>
            <w:hideMark/>
          </w:tcPr>
          <w:p w14:paraId="6B14F62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B14F63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63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637"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3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ΚΕΦΑΛΟΓΙΑΝΝΗ ΟΛΓΑ</w:t>
            </w:r>
          </w:p>
        </w:tc>
        <w:tc>
          <w:tcPr>
            <w:tcW w:w="1380" w:type="dxa"/>
            <w:tcBorders>
              <w:top w:val="nil"/>
              <w:left w:val="nil"/>
              <w:bottom w:val="single" w:sz="4" w:space="0" w:color="000000"/>
              <w:right w:val="single" w:sz="4" w:space="0" w:color="000000"/>
            </w:tcBorders>
            <w:shd w:val="clear" w:color="auto" w:fill="auto"/>
            <w:noWrap/>
            <w:vAlign w:val="center"/>
            <w:hideMark/>
          </w:tcPr>
          <w:p w14:paraId="6B14F63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63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63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63C"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3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ΚΕΦΑΛΟΓΙΑΝΝΗΣ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3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63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63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641"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3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lastRenderedPageBreak/>
              <w:t>ΚΙΚΙΛΙΑΣ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3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63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64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646"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4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ΚΟΖΟΜΠΟΛΗ-ΑΜΑΝΑΤΙΔΗ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6B14F64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64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64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64B"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4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ΚΟΚΚΑΛΗΣ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4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6B14F64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64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650"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4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 xml:space="preserve">ΚΟΝΣΟΛΑΣ </w:t>
            </w:r>
            <w:r w:rsidRPr="0005278E">
              <w:rPr>
                <w:rFonts w:ascii="Segoe UI" w:eastAsia="Times New Roman" w:hAnsi="Segoe UI" w:cs="Segoe UI"/>
                <w:sz w:val="18"/>
                <w:szCs w:val="18"/>
              </w:rPr>
              <w:t>ΕΜΜΑΝΟΥΗΛ(ΜΑΝΟΣ)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4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64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6B14F64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655"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5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ΚΟΝΤΟΓΕΩΡΓΟΣ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5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65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65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65A"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5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ΚΟΝΤΟΝΗΣ ΧΑΡΑΛΑΜΠΟΣ-ΣΤΑΥΡΟΣ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5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65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6B14F65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65F"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5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ΚΟΥΖΗΛΟΣ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5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65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B14F65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664"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6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ΚΟΥΜΟΥΤΣΑΚΟΣ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6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66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66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669"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6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ΚΟΥΝΤΟΥΡΑ ΕΛΕΝΑ</w:t>
            </w:r>
          </w:p>
        </w:tc>
        <w:tc>
          <w:tcPr>
            <w:tcW w:w="1380" w:type="dxa"/>
            <w:tcBorders>
              <w:top w:val="nil"/>
              <w:left w:val="nil"/>
              <w:bottom w:val="single" w:sz="4" w:space="0" w:color="000000"/>
              <w:right w:val="single" w:sz="4" w:space="0" w:color="000000"/>
            </w:tcBorders>
            <w:shd w:val="clear" w:color="auto" w:fill="auto"/>
            <w:noWrap/>
            <w:vAlign w:val="center"/>
            <w:hideMark/>
          </w:tcPr>
          <w:p w14:paraId="6B14F66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6B14F66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66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66E"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6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ΚΟΥΡΑΚΗΣ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6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66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66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673"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6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ΚΟΥΡΟΥΜΠΛΗΣ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7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67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67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678"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7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ΚΟΥΤΣΟΥΚΟΣ ΓΙΑΝΝΗΣ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7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B14F67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67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67D"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7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ΚΟΥΤΣΟΥΜΠΑΣ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7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67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67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682"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7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ΚΟΥΤΣΟΥΜΠΑΣ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7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B14F68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68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687"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8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ΚΡΕΜΑΣΤΙΝΟΣ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8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B14F68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6B14F68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68C"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8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8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68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68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691"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8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ΚΩΝΣΤΑΝΤΙΝΕΑΣ ΠΕΤΡΟΣ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8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68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69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696"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9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ΚΩΝΣΤΑΝΤΙΝΟΠΟΥΛΟΣ ΟΔΥΣΣΕΑΣ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9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B14F69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69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69B"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9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ΚΩΝΣΤΑΝΤΟΠΟΥΛΟΣ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9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B14F69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69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6A0"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9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ΚΩΣΤΟΠΑΝΑΓΙΩΤΟΥ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9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69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B14F69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6A5"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A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ΛΑΓΟΣ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A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6A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B14F6A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6AA"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A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ΛΑΜΠΡΟΥΛΗΣ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A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B14F6A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6A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6AF"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A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ΛΑΠΠΑΣ ΣΠΥΡΙΔΩΝΑΣ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A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6A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6A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6B4"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B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shd w:val="clear" w:color="auto" w:fill="auto"/>
            <w:noWrap/>
            <w:vAlign w:val="center"/>
            <w:hideMark/>
          </w:tcPr>
          <w:p w14:paraId="6B14F6B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6B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6B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6B9"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B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ΛΟΒΕΡΔΟΣ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B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B14F6B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6B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6BE"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B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ΛΥΚΟΥΔΗΣ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6B14F6B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6B14F6B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6B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6C3"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B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ΜΑΝΙΑΤΗΣ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C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B14F6C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B14F6C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6C8"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C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ΜΑΝΙΟΣ</w:t>
            </w:r>
            <w:r w:rsidRPr="0005278E">
              <w:rPr>
                <w:rFonts w:ascii="Segoe UI" w:eastAsia="Times New Roman" w:hAnsi="Segoe UI" w:cs="Segoe UI"/>
                <w:sz w:val="18"/>
                <w:szCs w:val="18"/>
              </w:rPr>
              <w:t xml:space="preserve">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C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6C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6C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6CD"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C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ΜΑΝΤΑΣ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C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6C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6C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6D2"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C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6B14F6C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B14F6D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B14F6D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6D7"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D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ΜΑΡΔΑΣ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D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6D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6D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6DC"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D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ΜΑΡΚΟΥ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6B14F6D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6D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6D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6E1"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D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ΜΑΡΤΙΝΟΥ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6B14F6D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6D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6E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6E6"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E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ΜΑΥΡΩΤΑΣ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E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ΠΟΤΑΜΙ</w:t>
            </w:r>
          </w:p>
        </w:tc>
        <w:tc>
          <w:tcPr>
            <w:tcW w:w="1939" w:type="dxa"/>
            <w:tcBorders>
              <w:top w:val="nil"/>
              <w:left w:val="nil"/>
              <w:bottom w:val="single" w:sz="4" w:space="0" w:color="000000"/>
              <w:right w:val="single" w:sz="4" w:space="0" w:color="000000"/>
            </w:tcBorders>
            <w:shd w:val="clear" w:color="auto" w:fill="auto"/>
            <w:noWrap/>
            <w:vAlign w:val="center"/>
            <w:hideMark/>
          </w:tcPr>
          <w:p w14:paraId="6B14F6E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6E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6EB"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E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ΜΕΓΑΛΟΜΥΣΤΑΚΑΣ ΑΝΑΣΤΑΣΙΟΣ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E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6B14F6E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6E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ΠΡΝ</w:t>
            </w:r>
          </w:p>
        </w:tc>
      </w:tr>
      <w:tr w:rsidR="004965E6" w14:paraId="6B14F6F0"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E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ΜΕΓΑΛΟΟΙΚΟΝΟΜΟΥ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6B14F6E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6E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B14F6E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6F5"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F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ΜΕΪΚΟΠΟΥΛΟΣ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F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6F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6F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6FA"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F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ΜΗΤΑΡΑΚΗΣ ΠΑΝΑΓΙΩΤΗΣ(ΝΟΤΗΣ)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F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6F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6B14F6F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6FF"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6F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ΜΗΤΑΦΙΔΗΣ ΤΡΙΑΝΤΑΦΥΛΛΟΣ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6F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6F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6F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04"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0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ΜΗΤΣΟΤΑΚΗΣ ΚΥΡΙΑΚΟΣ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0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70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70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709"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0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0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0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6B14F70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0E"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0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ΜΙΧΑΛΟΛΙΑΚΟΣ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0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0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70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713"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0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ΜΙΧΕΛΗΣ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1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1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B14F71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18"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1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ΜΙΧΕΛΟΓΙΑΝΝΑΚΗΣ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1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1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6B14F71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1D"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1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1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1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71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22"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1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ΜΟΥΜΟΥΛΙΔΗΣ ΘΕΜΙΣΤΟΚΛΗΣ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1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2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72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27"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2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 xml:space="preserve">ΜΟΥΣΤΑΦΑ </w:t>
            </w:r>
            <w:proofErr w:type="spellStart"/>
            <w:r w:rsidRPr="0005278E">
              <w:rPr>
                <w:rFonts w:ascii="Segoe UI" w:eastAsia="Times New Roman" w:hAnsi="Segoe UI" w:cs="Segoe UI"/>
                <w:sz w:val="18"/>
                <w:szCs w:val="18"/>
              </w:rPr>
              <w:t>ΜΟΥΣΤΑΦΑ</w:t>
            </w:r>
            <w:proofErr w:type="spellEnd"/>
          </w:p>
        </w:tc>
        <w:tc>
          <w:tcPr>
            <w:tcW w:w="1380" w:type="dxa"/>
            <w:tcBorders>
              <w:top w:val="nil"/>
              <w:left w:val="nil"/>
              <w:bottom w:val="single" w:sz="4" w:space="0" w:color="000000"/>
              <w:right w:val="single" w:sz="4" w:space="0" w:color="000000"/>
            </w:tcBorders>
            <w:shd w:val="clear" w:color="auto" w:fill="auto"/>
            <w:noWrap/>
            <w:vAlign w:val="center"/>
            <w:hideMark/>
          </w:tcPr>
          <w:p w14:paraId="6B14F72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2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72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2C"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2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ΜΠΑΚΟΓΙΑΝΝΗ ΘΕΟΔΩΡΑ(ΝΤΟΡΑ)</w:t>
            </w:r>
          </w:p>
        </w:tc>
        <w:tc>
          <w:tcPr>
            <w:tcW w:w="1380" w:type="dxa"/>
            <w:tcBorders>
              <w:top w:val="nil"/>
              <w:left w:val="nil"/>
              <w:bottom w:val="single" w:sz="4" w:space="0" w:color="000000"/>
              <w:right w:val="single" w:sz="4" w:space="0" w:color="000000"/>
            </w:tcBorders>
            <w:shd w:val="clear" w:color="auto" w:fill="auto"/>
            <w:noWrap/>
            <w:vAlign w:val="center"/>
            <w:hideMark/>
          </w:tcPr>
          <w:p w14:paraId="6B14F72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72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72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731"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2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ΜΠΑΛΑΟΥΡΑΣ ΓΕΡΑΣΙΜΟΣ(ΜΑΚΗΣ)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2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2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73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36"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3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3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3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73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3B"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3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ΜΠΑΛΛΗΣ ΣΥΜΕΩΝ(ΜΑΚΗΣ)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3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3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73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40"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3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ΜΠΑΛΤΑΣ ΑΡΙΣΤΕΙΔΗΣ-ΝΙΚΟΛΑΟΣ-ΔΗΜΗΤΡΙΟΣ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3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3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73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45"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4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lastRenderedPageBreak/>
              <w:t>ΜΠΑΛΩΜΕΝΑΚΗΣ ΑΝΤΩΝΗΣ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4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4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74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4A"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4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ΜΠΑΞΕΒΑΝΑΚΗΣ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4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4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74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4F"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4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ΜΠΑΡΓΙΩΤΑΣ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4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B14F74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74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754"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5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ΜΠΑΡΚΑΣ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5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5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75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59"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5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ΜΠΑΡΜΠΑΡΟΥΣΗΣ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5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5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75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75E"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5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ΜΠΓΙΑΛΑΣ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5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5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75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63"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5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ΜΠΟΛΑΡΗΣ ΜΑΡΚΟΣ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6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6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76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68"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6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ΜΠΟΥΚΩΡΟΣ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6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76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76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76D"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6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ΜΠΟΥΡΑΣ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6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76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76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772"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6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6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7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77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77"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7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ΞΑΝΘΟΣ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7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7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77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7C"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7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7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7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77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81"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7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ΟΙΚΟΝΟΜΟΥ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7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77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78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786"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8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ΟΥΡΣΟΥΖΙΔΗΣ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8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8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78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8B"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8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ΠΑΛΛΗΣ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8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8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6B14F78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90"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8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ΠΑΝΑΓΙΩΤΑΡΟΣ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8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8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78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795"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9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ΠΑΝΑΓΙΩΤΟΠΟΥΛΟΣ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9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79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79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79A"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9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 xml:space="preserve">ΠΑΝΑΓΟΥΛΗΣ </w:t>
            </w:r>
            <w:r w:rsidRPr="0005278E">
              <w:rPr>
                <w:rFonts w:ascii="Segoe UI" w:eastAsia="Times New Roman" w:hAnsi="Segoe UI" w:cs="Segoe UI"/>
                <w:sz w:val="18"/>
                <w:szCs w:val="18"/>
              </w:rPr>
              <w:t>ΕΥΣΤΑΘΙΟΣ(ΣΤΑΘΗΣ)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9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6B14F79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79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79F"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9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ΠΑΝΤΖΑΣ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9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9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79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A4"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A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ΠΑΠΑΔΟΠΟΥΛΟΣ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A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A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7A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A9"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A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ΠΑΠΑΔΟΠΟΥΛΟΣ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A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A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7A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AE"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A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ΠΑΠΑΔΟΠΟΥΛΟΣ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A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A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7A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B3"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A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ΠΑΠΑΗΛΙΟΥ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B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B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7B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B8"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B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ΠΑΠΑΘΕΟΔΩΡΟΥ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B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B14F7B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7B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7BD"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B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ΠΑΠΑΚΩΣΤΑ-ΣΙΔΗΡΟΠΟΥΛΟΥ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6B14F7B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6B14F7B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7B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C2"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B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6B14F7B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C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7C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C7"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C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ΠΑΠΑΡΗΓΑ ΑΛΕΞΑΝΔΡΑ</w:t>
            </w:r>
          </w:p>
        </w:tc>
        <w:tc>
          <w:tcPr>
            <w:tcW w:w="1380" w:type="dxa"/>
            <w:tcBorders>
              <w:top w:val="nil"/>
              <w:left w:val="nil"/>
              <w:bottom w:val="single" w:sz="4" w:space="0" w:color="000000"/>
              <w:right w:val="single" w:sz="4" w:space="0" w:color="000000"/>
            </w:tcBorders>
            <w:shd w:val="clear" w:color="auto" w:fill="auto"/>
            <w:noWrap/>
            <w:vAlign w:val="center"/>
            <w:hideMark/>
          </w:tcPr>
          <w:p w14:paraId="6B14F7C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B14F7C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7C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7CC"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C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ΠΑΠΑΦΙΛΙΠΠΟΥ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C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C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7C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D1"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C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ΠΑΠΑΧΡΙΣΤΟΠΟΥΛΟΣ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C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ΑΝ.ΕΛ</w:t>
            </w:r>
          </w:p>
        </w:tc>
        <w:tc>
          <w:tcPr>
            <w:tcW w:w="1939" w:type="dxa"/>
            <w:tcBorders>
              <w:top w:val="nil"/>
              <w:left w:val="nil"/>
              <w:bottom w:val="single" w:sz="4" w:space="0" w:color="000000"/>
              <w:right w:val="single" w:sz="4" w:space="0" w:color="000000"/>
            </w:tcBorders>
            <w:shd w:val="clear" w:color="auto" w:fill="auto"/>
            <w:noWrap/>
            <w:vAlign w:val="center"/>
            <w:hideMark/>
          </w:tcPr>
          <w:p w14:paraId="6B14F7C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7D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D6"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D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ΠΑΠΠΑΣ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D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D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7D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DB"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D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ΠΑΠΠΑΣ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D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D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7D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7E0"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D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ΠΑΡΑΣΚΕΥΟΠΟΥΛΟΣ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D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D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7D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E5"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E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ΠΑΡΑΣΤΑΤΙΔΗΣ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E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E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6B14F7E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EA"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E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ΠΑΥΛΙΔΗΣ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E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E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7E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EF"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E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ΠΑΦΙΛΗΣ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E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B14F7E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 xml:space="preserve">Β' </w:t>
            </w:r>
            <w:r w:rsidRPr="0005278E">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7E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7F4"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F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ΠΛΑΚΙΩΤΑΚΗΣ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F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7F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6B14F7F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7F9"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F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ΠΟΛΑΚΗΣ ΠΑΥΛΟΣ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F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F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7F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7FE"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F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ΠΡΑΤΣΟΛΗΣ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7F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7F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7F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03"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7F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ΡΑΠΤΗ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6B14F80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80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80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808"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0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0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0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6B14F80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0D"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0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ΡΙΖΟΥΛΗΣ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0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0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80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12"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0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ΣΑΛΜΑΣ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0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81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81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817"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1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ΣΑΝΤΟΡΙΝΙΟΣ ΝΕΚΤΑΡΙΟΣ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1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1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6B14F81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1C"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1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ΣΑΡΑΚΙΩΤΗΣ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1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1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B14F81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21"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1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ΣΑΧΙΝΙΔΗΣ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1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1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82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826"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2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ΣΕΒΑΣΤΑΚΗΣ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2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2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6B14F82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2B"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2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ΣΕΛΤΣΑΣ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2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2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82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30"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2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ΣΗΦΑΚΗΣ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2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2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82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35"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3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ΣΙΜΟΡΕΛΗΣ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3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3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83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3A"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3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ΣΚΑΝΔΑΛΙΔΗΣ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3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B14F83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83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83F"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3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ΣΚΟΥΡΛΕΤΗΣ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3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3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83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44"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4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ΣΚΟΥΡΟΛΙΑΚΟΣ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4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4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84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49"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4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lastRenderedPageBreak/>
              <w:t>ΣΚΟΥΦΑ ΕΛΙΣΣΑΒΕΤ</w:t>
            </w:r>
          </w:p>
        </w:tc>
        <w:tc>
          <w:tcPr>
            <w:tcW w:w="1380" w:type="dxa"/>
            <w:tcBorders>
              <w:top w:val="nil"/>
              <w:left w:val="nil"/>
              <w:bottom w:val="single" w:sz="4" w:space="0" w:color="000000"/>
              <w:right w:val="single" w:sz="4" w:space="0" w:color="000000"/>
            </w:tcBorders>
            <w:shd w:val="clear" w:color="auto" w:fill="auto"/>
            <w:noWrap/>
            <w:vAlign w:val="center"/>
            <w:hideMark/>
          </w:tcPr>
          <w:p w14:paraId="6B14F84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4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84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4E"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4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ΣΚΡΕΚΑΣ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4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84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84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853"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4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ΣΠΑΡΤΙΝΟΣ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5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5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85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58"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5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ΣΠΙΡΤΖΗΣ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5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5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85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5D"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5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ΣΤΑΘΑΚΗΣ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5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5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85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62"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5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ΣΤΑΪΚΟΥΡΑΣ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5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86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6B14F86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867"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6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6B14F86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6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B14F86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6C"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6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ΣΤΑΜΑΤΗΣ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6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86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86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871"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6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6B14F86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6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87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76"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7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ΣΤΕΡΓΙΟΥ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7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B14F87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87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87B"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7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ΣΤΕΦΟΣ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7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7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87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80"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7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ΣΤΟΓΙΑΝΝΙΔΗΣ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7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7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87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85"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8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ΣΤΥΛΙΟΣ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8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88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88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88A"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8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ΣΥΝΤΥΧΑΚΗΣ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6B14F88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B14F88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6B14F88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88F"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8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8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8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88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94"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9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9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9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89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99"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9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ΤΑΣΟΥΛΑΣ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9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89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89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89E"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9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ΤΑΣΣΟΣ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9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6B14F89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6B14F89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8A3"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9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ΤΕΛΙΓΙΟΡΙΔΟΥ ΟΛΥΜΠΙΑ</w:t>
            </w:r>
          </w:p>
        </w:tc>
        <w:tc>
          <w:tcPr>
            <w:tcW w:w="1380" w:type="dxa"/>
            <w:tcBorders>
              <w:top w:val="nil"/>
              <w:left w:val="nil"/>
              <w:bottom w:val="single" w:sz="4" w:space="0" w:color="000000"/>
              <w:right w:val="single" w:sz="4" w:space="0" w:color="000000"/>
            </w:tcBorders>
            <w:shd w:val="clear" w:color="auto" w:fill="auto"/>
            <w:noWrap/>
            <w:vAlign w:val="center"/>
            <w:hideMark/>
          </w:tcPr>
          <w:p w14:paraId="6B14F8A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A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8A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A8"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A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ΤΖΑΒΑΡΑΣ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A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8A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8A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8AD"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A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ΤΖΑΚΡΗ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6B14F8A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A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8A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B2"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A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ΤΖΑΜΑΚΛΗΣ ΧΑΡΙΛΑΟΣ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A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B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8B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B7"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B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ΤΖΟΥΦΗ ΜΕΡΟΠΗ</w:t>
            </w:r>
          </w:p>
        </w:tc>
        <w:tc>
          <w:tcPr>
            <w:tcW w:w="1380" w:type="dxa"/>
            <w:tcBorders>
              <w:top w:val="nil"/>
              <w:left w:val="nil"/>
              <w:bottom w:val="single" w:sz="4" w:space="0" w:color="000000"/>
              <w:right w:val="single" w:sz="4" w:space="0" w:color="000000"/>
            </w:tcBorders>
            <w:shd w:val="clear" w:color="auto" w:fill="auto"/>
            <w:noWrap/>
            <w:vAlign w:val="center"/>
            <w:hideMark/>
          </w:tcPr>
          <w:p w14:paraId="6B14F8B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B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8B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BC"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B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ΤΟΣΚΑΣ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B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B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8B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C1"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B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ΤΡΑΓΑΚΗΣ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B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8B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6B14F8C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8C6"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C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ΤΡΙΑΝΤΑΦΥΛΛΙΔΗΣ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C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C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8C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CB"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C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ΤΡΙΑΝΤΑΦΥΛΛΟΥ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6B14F8C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C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8C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D0"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C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ΤΣΑΚΑΛΩΤΟΣ ΕΥΚΛΕΙΔΗΣ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C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C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8C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D5"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D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ΤΣΙΑΡΑΣ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D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8D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8D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8DA"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D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ΤΣΙΠΡΑΣ ΑΛΕΞΙΟΣ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D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D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6B14F8D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DF"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D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ΤΣΙΡΚΑΣ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D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D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8D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E4"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E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ΤΣΙΡΩΝΗΣ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E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E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8E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E9"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E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ΤΣΟΓΚΑΣ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E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E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8E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EE"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E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ΦΑΜΕΛΛΟΣ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E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E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8E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F3"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E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ΦΙΛΗΣ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F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F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8F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F8"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F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ΦΛΑΜΠΟΥΡΑΡΗΣ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F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8F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8F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8FD"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F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ΦΟΡΤΣΑΚΗΣ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F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8F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8F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902"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8F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ΦΩΤΗΛΑΣ ΙΑΣΩΝΑΣ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8F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90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90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907"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90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ΦΩΤΙΟΥ ΘΕΑΝΩ</w:t>
            </w:r>
          </w:p>
        </w:tc>
        <w:tc>
          <w:tcPr>
            <w:tcW w:w="1380" w:type="dxa"/>
            <w:tcBorders>
              <w:top w:val="nil"/>
              <w:left w:val="nil"/>
              <w:bottom w:val="single" w:sz="4" w:space="0" w:color="000000"/>
              <w:right w:val="single" w:sz="4" w:space="0" w:color="000000"/>
            </w:tcBorders>
            <w:shd w:val="clear" w:color="auto" w:fill="auto"/>
            <w:noWrap/>
            <w:vAlign w:val="center"/>
            <w:hideMark/>
          </w:tcPr>
          <w:p w14:paraId="6B14F90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90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906"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90C"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90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ΧΑΡΑΚΟΠΟΥΛΟΣ ΜΑΞΙΜΟΣ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90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90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90B"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911"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90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ΧΑΤΖΗΔΑΚΗΣ ΚΩΝΣΤΑΝΤΙΝΟΣ(ΚΩΣΤΗΣ)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90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6B14F90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6B14F910"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916"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91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ΧΑΤΖΗΣΑΒΒΑΣ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91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91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6B14F915"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91B"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917"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6B14F918"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919"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91A"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r w:rsidR="004965E6" w14:paraId="6B14F920"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91C"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ΧΡΙΣΤΟΦΙΛΟΠΟΥΛΟΥ ΠΑΡΑΣΚΕΥΗ(ΕΥΗ)</w:t>
            </w:r>
          </w:p>
        </w:tc>
        <w:tc>
          <w:tcPr>
            <w:tcW w:w="1380" w:type="dxa"/>
            <w:tcBorders>
              <w:top w:val="nil"/>
              <w:left w:val="nil"/>
              <w:bottom w:val="single" w:sz="4" w:space="0" w:color="000000"/>
              <w:right w:val="single" w:sz="4" w:space="0" w:color="000000"/>
            </w:tcBorders>
            <w:shd w:val="clear" w:color="auto" w:fill="auto"/>
            <w:noWrap/>
            <w:vAlign w:val="center"/>
            <w:hideMark/>
          </w:tcPr>
          <w:p w14:paraId="6B14F91D"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6B14F91E"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6B14F91F"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ΟΧΙ</w:t>
            </w:r>
          </w:p>
        </w:tc>
      </w:tr>
      <w:tr w:rsidR="004965E6" w14:paraId="6B14F925" w14:textId="77777777">
        <w:trPr>
          <w:trHeight w:val="300"/>
        </w:trPr>
        <w:tc>
          <w:tcPr>
            <w:tcW w:w="5680" w:type="dxa"/>
            <w:tcBorders>
              <w:top w:val="nil"/>
              <w:left w:val="single" w:sz="4" w:space="0" w:color="000000"/>
              <w:bottom w:val="single" w:sz="4" w:space="0" w:color="000000"/>
              <w:right w:val="single" w:sz="4" w:space="0" w:color="000000"/>
            </w:tcBorders>
            <w:shd w:val="clear" w:color="auto" w:fill="auto"/>
            <w:noWrap/>
            <w:vAlign w:val="center"/>
            <w:hideMark/>
          </w:tcPr>
          <w:p w14:paraId="6B14F921"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B14F922"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6B14F923"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6B14F924" w14:textId="77777777" w:rsidR="001203C7" w:rsidRPr="0005278E" w:rsidRDefault="004D430C" w:rsidP="001203C7">
            <w:pPr>
              <w:outlineLvl w:val="0"/>
              <w:rPr>
                <w:rFonts w:ascii="Segoe UI" w:eastAsia="Times New Roman" w:hAnsi="Segoe UI" w:cs="Segoe UI"/>
                <w:sz w:val="18"/>
                <w:szCs w:val="18"/>
              </w:rPr>
            </w:pPr>
            <w:r w:rsidRPr="0005278E">
              <w:rPr>
                <w:rFonts w:ascii="Segoe UI" w:eastAsia="Times New Roman" w:hAnsi="Segoe UI" w:cs="Segoe UI"/>
                <w:sz w:val="18"/>
                <w:szCs w:val="18"/>
              </w:rPr>
              <w:t>ΝΑΙ</w:t>
            </w:r>
          </w:p>
        </w:tc>
      </w:tr>
    </w:tbl>
    <w:p w14:paraId="6B14F926" w14:textId="77777777" w:rsidR="004965E6" w:rsidRDefault="004965E6">
      <w:pPr>
        <w:autoSpaceDE w:val="0"/>
        <w:autoSpaceDN w:val="0"/>
        <w:adjustRightInd w:val="0"/>
        <w:spacing w:line="600" w:lineRule="auto"/>
        <w:ind w:firstLine="720"/>
        <w:jc w:val="both"/>
        <w:rPr>
          <w:rFonts w:eastAsia="Times New Roman" w:cs="Times New Roman"/>
          <w:szCs w:val="24"/>
        </w:rPr>
      </w:pPr>
    </w:p>
    <w:p w14:paraId="6B14F927" w14:textId="77777777" w:rsidR="004965E6" w:rsidRDefault="004D430C">
      <w:pPr>
        <w:spacing w:line="600" w:lineRule="auto"/>
        <w:ind w:firstLine="720"/>
        <w:jc w:val="center"/>
        <w:rPr>
          <w:rFonts w:eastAsia="Times New Roman" w:cs="Times New Roman"/>
          <w:color w:val="FF0000"/>
          <w:szCs w:val="24"/>
        </w:rPr>
      </w:pPr>
      <w:r w:rsidRPr="000432F0">
        <w:rPr>
          <w:rFonts w:eastAsia="Times New Roman" w:cs="Times New Roman"/>
          <w:color w:val="FF0000"/>
          <w:szCs w:val="24"/>
        </w:rPr>
        <w:t>(ΑΛΛΑΓΗ ΣΕΛΙΔΑΣ)</w:t>
      </w:r>
    </w:p>
    <w:p w14:paraId="6B14F928" w14:textId="77777777" w:rsidR="004965E6" w:rsidRDefault="004965E6">
      <w:pPr>
        <w:spacing w:line="600" w:lineRule="auto"/>
        <w:ind w:firstLine="720"/>
        <w:jc w:val="both"/>
        <w:rPr>
          <w:rFonts w:eastAsia="Times New Roman" w:cs="Times New Roman"/>
          <w:szCs w:val="24"/>
        </w:rPr>
      </w:pPr>
    </w:p>
    <w:p w14:paraId="6B14F929" w14:textId="77777777" w:rsidR="004965E6" w:rsidRDefault="004965E6">
      <w:pPr>
        <w:spacing w:line="600" w:lineRule="auto"/>
        <w:ind w:firstLine="720"/>
        <w:jc w:val="both"/>
        <w:rPr>
          <w:rFonts w:eastAsia="Times New Roman" w:cs="Times New Roman"/>
          <w:szCs w:val="24"/>
        </w:rPr>
      </w:pPr>
    </w:p>
    <w:p w14:paraId="6B14F92A" w14:textId="77777777" w:rsidR="004965E6" w:rsidRDefault="004965E6">
      <w:pPr>
        <w:spacing w:line="600" w:lineRule="auto"/>
        <w:ind w:firstLine="720"/>
        <w:jc w:val="both"/>
        <w:rPr>
          <w:rFonts w:eastAsia="Times New Roman" w:cs="Times New Roman"/>
          <w:szCs w:val="24"/>
        </w:rPr>
      </w:pPr>
    </w:p>
    <w:p w14:paraId="6B14F92B" w14:textId="77777777" w:rsidR="004965E6" w:rsidRDefault="004965E6">
      <w:pPr>
        <w:spacing w:line="600" w:lineRule="auto"/>
        <w:ind w:firstLine="720"/>
        <w:jc w:val="both"/>
        <w:rPr>
          <w:rFonts w:eastAsia="Times New Roman" w:cs="Times New Roman"/>
          <w:szCs w:val="24"/>
        </w:rPr>
      </w:pPr>
    </w:p>
    <w:p w14:paraId="6B14F92C" w14:textId="77777777" w:rsidR="004965E6" w:rsidRDefault="004D430C">
      <w:pPr>
        <w:spacing w:line="600" w:lineRule="auto"/>
        <w:ind w:firstLine="720"/>
        <w:jc w:val="both"/>
        <w:rPr>
          <w:rFonts w:eastAsia="Times New Roman"/>
          <w:szCs w:val="24"/>
        </w:rPr>
      </w:pPr>
      <w:r>
        <w:rPr>
          <w:rFonts w:eastAsia="SimSun"/>
          <w:b/>
          <w:bCs/>
          <w:szCs w:val="24"/>
          <w:lang w:eastAsia="zh-CN"/>
        </w:rPr>
        <w:t xml:space="preserve">ΠΡΟΕΔΡΕΥΩΝ (Μάριος Γεωργιάδης): </w:t>
      </w:r>
      <w:r>
        <w:rPr>
          <w:rFonts w:eastAsia="Times New Roman"/>
          <w:szCs w:val="24"/>
        </w:rPr>
        <w:t xml:space="preserve">Αφού ολοκληρώθηκε η ονομαστική ηλεκτρονική ψηφοφορία, προχωρούμε στην ψήφιση των υπόλοιπων άρθρων και των τροπολογιών. Η ψηφοφορία θα γίνει και πάλι </w:t>
      </w:r>
      <w:r w:rsidRPr="000F0505">
        <w:rPr>
          <w:rFonts w:eastAsia="Times New Roman"/>
          <w:szCs w:val="24"/>
        </w:rPr>
        <w:t>ηλεκτρονικά από τους εισηγητές και ειδικούς αγορητές του νομοσχεδίου.</w:t>
      </w:r>
    </w:p>
    <w:p w14:paraId="6B14F92D" w14:textId="77777777" w:rsidR="004965E6" w:rsidRDefault="004D430C">
      <w:pPr>
        <w:spacing w:line="600" w:lineRule="auto"/>
        <w:ind w:firstLine="720"/>
        <w:jc w:val="both"/>
        <w:rPr>
          <w:rFonts w:eastAsia="Times New Roman"/>
          <w:szCs w:val="24"/>
        </w:rPr>
      </w:pPr>
      <w:r>
        <w:rPr>
          <w:rFonts w:eastAsia="Times New Roman"/>
          <w:szCs w:val="24"/>
        </w:rPr>
        <w:t>Σας</w:t>
      </w:r>
      <w:r>
        <w:rPr>
          <w:rFonts w:eastAsia="Times New Roman"/>
          <w:szCs w:val="24"/>
        </w:rPr>
        <w:t xml:space="preserve"> επισημαίνουμε ότι η ψηφοφορία περιλαμβάνει </w:t>
      </w:r>
      <w:r>
        <w:rPr>
          <w:rFonts w:eastAsia="Times New Roman"/>
          <w:szCs w:val="24"/>
        </w:rPr>
        <w:t xml:space="preserve">εξήντα οκτώ </w:t>
      </w:r>
      <w:r>
        <w:rPr>
          <w:rFonts w:eastAsia="Times New Roman"/>
          <w:szCs w:val="24"/>
        </w:rPr>
        <w:t xml:space="preserve">άρθρα, </w:t>
      </w:r>
      <w:r>
        <w:rPr>
          <w:rFonts w:eastAsia="Times New Roman"/>
          <w:szCs w:val="24"/>
        </w:rPr>
        <w:t xml:space="preserve">δεκαπέντε </w:t>
      </w:r>
      <w:r>
        <w:rPr>
          <w:rFonts w:eastAsia="Times New Roman"/>
          <w:szCs w:val="24"/>
        </w:rPr>
        <w:t>τροπολογίες, το ακροτελεύτιο άρθρο, καθώς και το σύνολο του νομοσχεδίου.</w:t>
      </w:r>
    </w:p>
    <w:p w14:paraId="6B14F92E" w14:textId="77777777" w:rsidR="004965E6" w:rsidRDefault="004D430C">
      <w:pPr>
        <w:spacing w:line="600" w:lineRule="auto"/>
        <w:ind w:firstLine="720"/>
        <w:jc w:val="both"/>
        <w:rPr>
          <w:rFonts w:eastAsia="Times New Roman"/>
          <w:szCs w:val="24"/>
        </w:rPr>
      </w:pPr>
      <w:r>
        <w:rPr>
          <w:rFonts w:eastAsia="Times New Roman"/>
          <w:szCs w:val="24"/>
        </w:rPr>
        <w:t>Κάθε φορά στην οθόνη εμφανίζονται έως τέσσερα άρθρα προς ψήφιση. Για να ψηφίσετε και τα υπόλοιπα</w:t>
      </w:r>
      <w:r>
        <w:rPr>
          <w:rFonts w:eastAsia="Times New Roman"/>
          <w:szCs w:val="24"/>
        </w:rPr>
        <w:t>,</w:t>
      </w:r>
      <w:r>
        <w:rPr>
          <w:rFonts w:eastAsia="Times New Roman"/>
          <w:szCs w:val="24"/>
        </w:rPr>
        <w:t xml:space="preserve"> θα πρέπει να</w:t>
      </w:r>
      <w:r>
        <w:rPr>
          <w:rFonts w:eastAsia="Times New Roman"/>
          <w:szCs w:val="24"/>
        </w:rPr>
        <w:t xml:space="preserve"> κυλίσετε την οθόνη αφής (</w:t>
      </w:r>
      <w:r>
        <w:rPr>
          <w:rFonts w:eastAsia="Times New Roman"/>
          <w:szCs w:val="24"/>
          <w:lang w:val="en-US"/>
        </w:rPr>
        <w:t>scroll</w:t>
      </w:r>
      <w:r w:rsidRPr="001F17A6">
        <w:rPr>
          <w:rFonts w:eastAsia="Times New Roman"/>
          <w:szCs w:val="24"/>
        </w:rPr>
        <w:t xml:space="preserve"> </w:t>
      </w:r>
      <w:r>
        <w:rPr>
          <w:rFonts w:eastAsia="Times New Roman"/>
          <w:szCs w:val="24"/>
          <w:lang w:val="en-US"/>
        </w:rPr>
        <w:t>down</w:t>
      </w:r>
      <w:r>
        <w:rPr>
          <w:rFonts w:eastAsia="Times New Roman"/>
          <w:szCs w:val="24"/>
        </w:rPr>
        <w:t>)</w:t>
      </w:r>
      <w:r w:rsidRPr="001F17A6">
        <w:rPr>
          <w:rFonts w:eastAsia="Times New Roman"/>
          <w:szCs w:val="24"/>
        </w:rPr>
        <w:t xml:space="preserve">. </w:t>
      </w:r>
      <w:r>
        <w:rPr>
          <w:rFonts w:eastAsia="Times New Roman"/>
          <w:szCs w:val="24"/>
        </w:rPr>
        <w:t>Στο πάνω δεξιά μέρος της οθόνης εμφανίζεται κάθε φορά ο αριθμός των άρθρων που απομένουν προς ψήφιση.</w:t>
      </w:r>
    </w:p>
    <w:p w14:paraId="6B14F92F" w14:textId="77777777" w:rsidR="004965E6" w:rsidRDefault="004D430C">
      <w:pPr>
        <w:spacing w:line="600" w:lineRule="auto"/>
        <w:ind w:firstLine="720"/>
        <w:jc w:val="both"/>
        <w:rPr>
          <w:rFonts w:eastAsia="Times New Roman"/>
          <w:szCs w:val="24"/>
        </w:rPr>
      </w:pPr>
      <w:r>
        <w:rPr>
          <w:rFonts w:eastAsia="Times New Roman"/>
          <w:szCs w:val="24"/>
        </w:rPr>
        <w:lastRenderedPageBreak/>
        <w:t>Βεβαιωθείτε ότι έχετε ψηφίσει όλα τα άρθρα, τις τροπολογίες, το ακροτελεύτιο άρθρο και το σύνολο.</w:t>
      </w:r>
    </w:p>
    <w:p w14:paraId="6B14F930" w14:textId="77777777" w:rsidR="004965E6" w:rsidRDefault="004D430C">
      <w:pPr>
        <w:spacing w:line="600" w:lineRule="auto"/>
        <w:ind w:firstLine="720"/>
        <w:jc w:val="both"/>
        <w:rPr>
          <w:rFonts w:eastAsia="Times New Roman"/>
          <w:szCs w:val="24"/>
        </w:rPr>
      </w:pPr>
      <w:r>
        <w:rPr>
          <w:rFonts w:eastAsia="Times New Roman"/>
          <w:szCs w:val="24"/>
        </w:rPr>
        <w:t>Αφού καταχωρίσετ</w:t>
      </w:r>
      <w:r>
        <w:rPr>
          <w:rFonts w:eastAsia="Times New Roman"/>
          <w:szCs w:val="24"/>
        </w:rPr>
        <w:t>ε την ψήφο σας, έχετε τη δυνατότητα να την ελέγξετε ή και να την αναθεωρήσετε έως την λήξη της ψηφοφορίας.</w:t>
      </w:r>
    </w:p>
    <w:p w14:paraId="6B14F931" w14:textId="77777777" w:rsidR="004965E6" w:rsidRDefault="004D430C">
      <w:pPr>
        <w:spacing w:line="600" w:lineRule="auto"/>
        <w:ind w:firstLine="720"/>
        <w:jc w:val="both"/>
        <w:rPr>
          <w:rFonts w:eastAsia="Times New Roman"/>
          <w:szCs w:val="24"/>
        </w:rPr>
      </w:pPr>
      <w:r>
        <w:rPr>
          <w:rFonts w:eastAsia="Times New Roman"/>
          <w:szCs w:val="24"/>
        </w:rPr>
        <w:t>Για οποιαδήποτε απορία</w:t>
      </w:r>
      <w:r>
        <w:rPr>
          <w:rFonts w:eastAsia="Times New Roman"/>
          <w:szCs w:val="24"/>
        </w:rPr>
        <w:t>,</w:t>
      </w:r>
      <w:r>
        <w:rPr>
          <w:rFonts w:eastAsia="Times New Roman"/>
          <w:szCs w:val="24"/>
        </w:rPr>
        <w:t xml:space="preserve"> απευθυνθείτε στο Προεδρείο</w:t>
      </w:r>
      <w:r>
        <w:rPr>
          <w:rFonts w:eastAsia="Times New Roman"/>
          <w:szCs w:val="24"/>
        </w:rPr>
        <w:t>,</w:t>
      </w:r>
      <w:r>
        <w:rPr>
          <w:rFonts w:eastAsia="Times New Roman"/>
          <w:szCs w:val="24"/>
        </w:rPr>
        <w:t xml:space="preserve"> προκειμένου να σας συνδράμουν οι αρμόδιοι υπάλληλοι.</w:t>
      </w:r>
    </w:p>
    <w:p w14:paraId="6B14F932" w14:textId="77777777" w:rsidR="004965E6" w:rsidRDefault="004D430C">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Παρακαλώ να ανοίξει το σύστημα της </w:t>
      </w:r>
      <w:r>
        <w:rPr>
          <w:rFonts w:eastAsia="SimSun"/>
          <w:szCs w:val="24"/>
          <w:lang w:eastAsia="zh-CN"/>
        </w:rPr>
        <w:t>ηλεκτρονικής ψηφοφορίας.</w:t>
      </w:r>
    </w:p>
    <w:p w14:paraId="6B14F933" w14:textId="77777777" w:rsidR="004965E6" w:rsidRDefault="004D430C">
      <w:pPr>
        <w:autoSpaceDE w:val="0"/>
        <w:autoSpaceDN w:val="0"/>
        <w:adjustRightInd w:val="0"/>
        <w:spacing w:line="600" w:lineRule="auto"/>
        <w:ind w:firstLine="709"/>
        <w:jc w:val="center"/>
        <w:rPr>
          <w:rFonts w:eastAsia="SimSun"/>
          <w:szCs w:val="24"/>
          <w:lang w:eastAsia="zh-CN"/>
        </w:rPr>
      </w:pPr>
      <w:r>
        <w:rPr>
          <w:rFonts w:eastAsia="SimSun"/>
          <w:szCs w:val="24"/>
          <w:lang w:eastAsia="zh-CN"/>
        </w:rPr>
        <w:t>(ΨΗΦΟΦΟΡΙΑ)</w:t>
      </w:r>
    </w:p>
    <w:p w14:paraId="6B14F934" w14:textId="77777777" w:rsidR="004965E6" w:rsidRDefault="004D430C">
      <w:pPr>
        <w:autoSpaceDE w:val="0"/>
        <w:autoSpaceDN w:val="0"/>
        <w:adjustRightInd w:val="0"/>
        <w:spacing w:line="600" w:lineRule="auto"/>
        <w:ind w:firstLine="709"/>
        <w:jc w:val="both"/>
        <w:rPr>
          <w:rFonts w:eastAsia="SimSun"/>
          <w:szCs w:val="24"/>
          <w:lang w:eastAsia="zh-CN"/>
        </w:rPr>
      </w:pPr>
      <w:r>
        <w:rPr>
          <w:rFonts w:eastAsia="SimSun"/>
          <w:b/>
          <w:bCs/>
          <w:szCs w:val="24"/>
          <w:lang w:eastAsia="zh-CN"/>
        </w:rPr>
        <w:t xml:space="preserve">ΠΡΟΕΔΡΕΥΩΝ (Μάριος Γεωργιάδης): </w:t>
      </w:r>
      <w:r>
        <w:rPr>
          <w:rFonts w:eastAsia="SimSun"/>
          <w:szCs w:val="24"/>
          <w:lang w:eastAsia="zh-CN"/>
        </w:rPr>
        <w:t>Παρακαλώ να κλείσει το σύστημα της ηλεκτρονικής ψηφοφορίας.</w:t>
      </w:r>
    </w:p>
    <w:p w14:paraId="6B14F935" w14:textId="77777777" w:rsidR="004965E6" w:rsidRDefault="004D430C">
      <w:pPr>
        <w:tabs>
          <w:tab w:val="left" w:pos="2940"/>
        </w:tabs>
        <w:spacing w:line="600" w:lineRule="auto"/>
        <w:ind w:firstLine="709"/>
        <w:jc w:val="center"/>
        <w:rPr>
          <w:rFonts w:eastAsia="Times New Roman"/>
          <w:szCs w:val="24"/>
        </w:rPr>
      </w:pPr>
      <w:r>
        <w:rPr>
          <w:rFonts w:eastAsia="Times New Roman"/>
          <w:szCs w:val="24"/>
        </w:rPr>
        <w:t>(ΗΛΕΚΤΡΟΝΙΚΗ ΚΑΤΑΜΕΤΡΗΣΗ)</w:t>
      </w:r>
    </w:p>
    <w:p w14:paraId="6B14F936" w14:textId="77777777" w:rsidR="004965E6" w:rsidRDefault="004D430C">
      <w:pPr>
        <w:spacing w:line="600" w:lineRule="auto"/>
        <w:ind w:firstLine="709"/>
        <w:jc w:val="center"/>
        <w:rPr>
          <w:rFonts w:eastAsia="Times New Roman" w:cs="Times New Roman"/>
          <w:szCs w:val="24"/>
        </w:rPr>
      </w:pPr>
      <w:r w:rsidDel="003818BA">
        <w:rPr>
          <w:rFonts w:eastAsia="Times New Roman"/>
          <w:szCs w:val="24"/>
        </w:rPr>
        <w:t xml:space="preserve"> </w:t>
      </w:r>
      <w:r>
        <w:rPr>
          <w:rFonts w:eastAsia="Times New Roman" w:cs="Times New Roman"/>
          <w:szCs w:val="24"/>
        </w:rPr>
        <w:t>(ΜΕΤΑ ΤΗΝ ΗΛΕΚΤΡΟΝΙΚΗ ΚΑΤΑΜΕΤΡΗΣΗ)</w:t>
      </w:r>
    </w:p>
    <w:p w14:paraId="6B14F937" w14:textId="77777777" w:rsidR="004965E6" w:rsidRDefault="004D430C">
      <w:pPr>
        <w:spacing w:line="600" w:lineRule="auto"/>
        <w:ind w:firstLine="720"/>
        <w:jc w:val="both"/>
        <w:rPr>
          <w:rFonts w:eastAsia="Times New Roman" w:cs="Times New Roman"/>
          <w:szCs w:val="24"/>
        </w:rPr>
      </w:pPr>
      <w:r>
        <w:rPr>
          <w:rFonts w:eastAsia="SimSun"/>
          <w:b/>
          <w:bCs/>
          <w:szCs w:val="24"/>
          <w:lang w:eastAsia="zh-CN"/>
        </w:rPr>
        <w:t xml:space="preserve">ΠΡΟΕΔΡΕΥΩΝ (Μάριος Γεωργιάδης): </w:t>
      </w:r>
      <w:r>
        <w:rPr>
          <w:rFonts w:eastAsia="Times New Roman"/>
          <w:szCs w:val="24"/>
        </w:rPr>
        <w:t>Μετά την ολοκλήρωση της ψηφοφορία</w:t>
      </w:r>
      <w:r>
        <w:rPr>
          <w:rFonts w:eastAsia="Times New Roman"/>
          <w:szCs w:val="24"/>
        </w:rPr>
        <w:t xml:space="preserve">ς με το ηλεκτρονικό σύστημα, το σχέδιο </w:t>
      </w:r>
      <w:r>
        <w:rPr>
          <w:rFonts w:eastAsia="Times New Roman"/>
          <w:szCs w:val="24"/>
        </w:rPr>
        <w:lastRenderedPageBreak/>
        <w:t xml:space="preserve">νόμου του Υπουργείου </w:t>
      </w:r>
      <w:r>
        <w:rPr>
          <w:rFonts w:eastAsia="Times New Roman" w:cs="Times New Roman"/>
          <w:szCs w:val="24"/>
        </w:rPr>
        <w:t>Παιδείας</w:t>
      </w:r>
      <w:r>
        <w:rPr>
          <w:rFonts w:eastAsia="Times New Roman" w:cs="Times New Roman"/>
          <w:szCs w:val="24"/>
        </w:rPr>
        <w:t>,</w:t>
      </w:r>
      <w:r>
        <w:rPr>
          <w:rFonts w:eastAsia="Times New Roman" w:cs="Times New Roman"/>
          <w:szCs w:val="24"/>
        </w:rPr>
        <w:t xml:space="preserve"> Έρευνας και Θρησκευμάτων</w:t>
      </w:r>
      <w:r>
        <w:rPr>
          <w:rFonts w:eastAsia="Times New Roman" w:cs="Times New Roman"/>
          <w:szCs w:val="24"/>
        </w:rPr>
        <w:t xml:space="preserve"> </w:t>
      </w:r>
      <w:r>
        <w:rPr>
          <w:rFonts w:eastAsia="Times New Roman" w:cs="Times New Roman"/>
          <w:szCs w:val="24"/>
        </w:rPr>
        <w:t xml:space="preserve">έγινε δεκτό </w:t>
      </w:r>
      <w:r>
        <w:rPr>
          <w:rFonts w:eastAsia="Times New Roman" w:cs="Times New Roman"/>
          <w:szCs w:val="24"/>
        </w:rPr>
        <w:t>κατά πλειοψηφία</w:t>
      </w:r>
      <w:r>
        <w:rPr>
          <w:rFonts w:eastAsia="Times New Roman" w:cs="Times New Roman"/>
          <w:szCs w:val="24"/>
        </w:rPr>
        <w:t xml:space="preserve">… </w:t>
      </w:r>
    </w:p>
    <w:p w14:paraId="6B14F938" w14:textId="77777777" w:rsidR="004965E6" w:rsidRDefault="004D430C">
      <w:pPr>
        <w:tabs>
          <w:tab w:val="left" w:pos="2940"/>
        </w:tabs>
        <w:spacing w:line="600" w:lineRule="auto"/>
        <w:ind w:firstLine="709"/>
        <w:jc w:val="both"/>
        <w:rPr>
          <w:rFonts w:eastAsia="Times New Roman"/>
          <w:szCs w:val="24"/>
        </w:rPr>
      </w:pPr>
      <w:r w:rsidRPr="00447516">
        <w:rPr>
          <w:rFonts w:eastAsia="Times New Roman"/>
          <w:b/>
          <w:szCs w:val="24"/>
        </w:rPr>
        <w:t>ΧΡΗΣΤΟΣ ΚΕΛΛΑΣ:</w:t>
      </w:r>
      <w:r w:rsidRPr="00447516">
        <w:rPr>
          <w:rFonts w:eastAsia="Times New Roman"/>
          <w:szCs w:val="24"/>
        </w:rPr>
        <w:t xml:space="preserve"> </w:t>
      </w:r>
      <w:r>
        <w:rPr>
          <w:rFonts w:eastAsia="Times New Roman"/>
          <w:szCs w:val="24"/>
        </w:rPr>
        <w:t xml:space="preserve">Κύριε Πρόεδρε, μπορώ να έχω τον λόγο για μια διευκρίνιση; </w:t>
      </w:r>
    </w:p>
    <w:p w14:paraId="6B14F939" w14:textId="77777777" w:rsidR="004965E6" w:rsidRDefault="004D430C">
      <w:pPr>
        <w:tabs>
          <w:tab w:val="left" w:pos="2940"/>
        </w:tabs>
        <w:spacing w:line="600" w:lineRule="auto"/>
        <w:ind w:firstLine="709"/>
        <w:jc w:val="both"/>
        <w:rPr>
          <w:rFonts w:eastAsia="Times New Roman"/>
          <w:szCs w:val="24"/>
        </w:rPr>
      </w:pPr>
      <w:r>
        <w:rPr>
          <w:rFonts w:eastAsia="Times New Roman"/>
          <w:b/>
          <w:szCs w:val="24"/>
        </w:rPr>
        <w:t xml:space="preserve">ΙΩΑΝΝΗΣ ΔΕΛΗΣ: </w:t>
      </w:r>
      <w:r>
        <w:rPr>
          <w:rFonts w:eastAsia="Times New Roman"/>
          <w:szCs w:val="24"/>
        </w:rPr>
        <w:t>Κι εγώ, κύριε Πρόεδρε, θα ήθελα τον λόγο</w:t>
      </w:r>
      <w:r>
        <w:rPr>
          <w:rFonts w:eastAsia="Times New Roman"/>
          <w:szCs w:val="24"/>
        </w:rPr>
        <w:t>,</w:t>
      </w:r>
      <w:r>
        <w:rPr>
          <w:rFonts w:eastAsia="Times New Roman"/>
          <w:szCs w:val="24"/>
        </w:rPr>
        <w:t xml:space="preserve"> αμέσως μετά. </w:t>
      </w:r>
    </w:p>
    <w:p w14:paraId="6B14F93A" w14:textId="77777777" w:rsidR="004965E6" w:rsidRDefault="004D430C">
      <w:pPr>
        <w:tabs>
          <w:tab w:val="left" w:pos="2940"/>
        </w:tabs>
        <w:spacing w:line="600" w:lineRule="auto"/>
        <w:ind w:firstLine="709"/>
        <w:jc w:val="both"/>
        <w:rPr>
          <w:rFonts w:eastAsia="SimSun"/>
          <w:bCs/>
          <w:szCs w:val="24"/>
          <w:lang w:eastAsia="zh-CN"/>
        </w:rPr>
      </w:pPr>
      <w:r>
        <w:rPr>
          <w:rFonts w:eastAsia="SimSun"/>
          <w:b/>
          <w:bCs/>
          <w:szCs w:val="24"/>
          <w:lang w:eastAsia="zh-CN"/>
        </w:rPr>
        <w:t xml:space="preserve">ΠΡΟΕΔΡΕΥΩΝ (Μάριος Γεωργιάδης): </w:t>
      </w:r>
      <w:r>
        <w:rPr>
          <w:rFonts w:eastAsia="SimSun"/>
          <w:bCs/>
          <w:szCs w:val="24"/>
          <w:lang w:eastAsia="zh-CN"/>
        </w:rPr>
        <w:t xml:space="preserve">Ορίστε, κύριε </w:t>
      </w:r>
      <w:proofErr w:type="spellStart"/>
      <w:r>
        <w:rPr>
          <w:rFonts w:eastAsia="SimSun"/>
          <w:bCs/>
          <w:szCs w:val="24"/>
          <w:lang w:eastAsia="zh-CN"/>
        </w:rPr>
        <w:t>Κέλλα</w:t>
      </w:r>
      <w:proofErr w:type="spellEnd"/>
      <w:r>
        <w:rPr>
          <w:rFonts w:eastAsia="SimSun"/>
          <w:bCs/>
          <w:szCs w:val="24"/>
          <w:lang w:eastAsia="zh-CN"/>
        </w:rPr>
        <w:t>.</w:t>
      </w:r>
    </w:p>
    <w:p w14:paraId="6B14F93B" w14:textId="77777777" w:rsidR="004965E6" w:rsidRDefault="004D430C">
      <w:pPr>
        <w:tabs>
          <w:tab w:val="left" w:pos="2940"/>
        </w:tabs>
        <w:spacing w:line="600" w:lineRule="auto"/>
        <w:ind w:firstLine="709"/>
        <w:jc w:val="both"/>
        <w:rPr>
          <w:rFonts w:eastAsia="Times New Roman"/>
          <w:szCs w:val="24"/>
        </w:rPr>
      </w:pPr>
      <w:r>
        <w:rPr>
          <w:rFonts w:eastAsia="SimSun"/>
          <w:b/>
          <w:bCs/>
          <w:szCs w:val="24"/>
          <w:lang w:eastAsia="zh-CN"/>
        </w:rPr>
        <w:t xml:space="preserve">ΧΡΗΣΤΟΣ ΚΕΛΛΑΣ: </w:t>
      </w:r>
      <w:r>
        <w:rPr>
          <w:rFonts w:eastAsia="Times New Roman"/>
          <w:szCs w:val="24"/>
        </w:rPr>
        <w:t>Θα ήθελα να κάνω μια παρατήρηση</w:t>
      </w:r>
      <w:r>
        <w:rPr>
          <w:rFonts w:eastAsia="Times New Roman"/>
          <w:szCs w:val="24"/>
        </w:rPr>
        <w:t xml:space="preserve">, </w:t>
      </w:r>
      <w:r>
        <w:rPr>
          <w:rFonts w:eastAsia="Times New Roman"/>
          <w:szCs w:val="24"/>
        </w:rPr>
        <w:t xml:space="preserve">για να γραφτεί στα Πρακτικά. Στην τροπολογία </w:t>
      </w:r>
      <w:r>
        <w:rPr>
          <w:rFonts w:eastAsia="Times New Roman"/>
          <w:szCs w:val="24"/>
        </w:rPr>
        <w:t xml:space="preserve">με γενικό αριθμό </w:t>
      </w:r>
      <w:r>
        <w:rPr>
          <w:rFonts w:eastAsia="Times New Roman"/>
          <w:szCs w:val="24"/>
        </w:rPr>
        <w:t>1920</w:t>
      </w:r>
      <w:r>
        <w:rPr>
          <w:rFonts w:eastAsia="Times New Roman"/>
          <w:szCs w:val="24"/>
        </w:rPr>
        <w:t xml:space="preserve"> και ειδικό </w:t>
      </w:r>
      <w:r>
        <w:rPr>
          <w:rFonts w:eastAsia="Times New Roman"/>
          <w:szCs w:val="24"/>
        </w:rPr>
        <w:t>217</w:t>
      </w:r>
      <w:r>
        <w:rPr>
          <w:rFonts w:eastAsia="Times New Roman"/>
          <w:szCs w:val="24"/>
        </w:rPr>
        <w:t xml:space="preserve"> κατατεθείσα στις</w:t>
      </w:r>
      <w:r>
        <w:rPr>
          <w:rFonts w:eastAsia="Times New Roman"/>
          <w:szCs w:val="24"/>
        </w:rPr>
        <w:t xml:space="preserve"> 17</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2019, σχετικά με διατάξεις </w:t>
      </w:r>
      <w:r>
        <w:rPr>
          <w:rFonts w:eastAsia="Times New Roman"/>
          <w:szCs w:val="24"/>
        </w:rPr>
        <w:t>αρμοδιότητας της Γενικής Γραμματείας Θρησκευμάτων</w:t>
      </w:r>
      <w:r>
        <w:rPr>
          <w:rFonts w:eastAsia="Times New Roman"/>
          <w:szCs w:val="24"/>
        </w:rPr>
        <w:t>,</w:t>
      </w:r>
      <w:r>
        <w:rPr>
          <w:rFonts w:eastAsia="Times New Roman"/>
          <w:szCs w:val="24"/>
        </w:rPr>
        <w:t xml:space="preserve"> είχαμε κάνει κάποιες παρατηρήσεις, οι οποίες είχαν γίνει δεκτές από τον Υπουργό</w:t>
      </w:r>
      <w:r>
        <w:rPr>
          <w:rFonts w:eastAsia="Times New Roman"/>
          <w:szCs w:val="24"/>
        </w:rPr>
        <w:t>. Όμ</w:t>
      </w:r>
      <w:r>
        <w:rPr>
          <w:rFonts w:eastAsia="Times New Roman"/>
          <w:szCs w:val="24"/>
        </w:rPr>
        <w:t>ως δεν συμπεριελήφθησαν στην τροπολογία. Γι’ αυτόν τον λόγο ψηφίσαμε «ΟΧΙ».</w:t>
      </w:r>
    </w:p>
    <w:p w14:paraId="6B14F93C" w14:textId="77777777" w:rsidR="004965E6" w:rsidRDefault="004D430C">
      <w:pPr>
        <w:tabs>
          <w:tab w:val="left" w:pos="2940"/>
        </w:tabs>
        <w:spacing w:line="600" w:lineRule="auto"/>
        <w:ind w:firstLine="709"/>
        <w:jc w:val="both"/>
        <w:rPr>
          <w:rFonts w:eastAsia="Times New Roman"/>
          <w:szCs w:val="24"/>
        </w:rPr>
      </w:pPr>
      <w:r>
        <w:rPr>
          <w:rFonts w:eastAsia="SimSun"/>
          <w:b/>
          <w:bCs/>
          <w:szCs w:val="24"/>
          <w:lang w:eastAsia="zh-CN"/>
        </w:rPr>
        <w:t xml:space="preserve">ΠΡΟΕΔΡΕΥΩΝ (Μάριος Γεωργιάδης): </w:t>
      </w:r>
      <w:r>
        <w:rPr>
          <w:rFonts w:eastAsia="SimSun"/>
          <w:bCs/>
          <w:szCs w:val="24"/>
          <w:lang w:eastAsia="zh-CN"/>
        </w:rPr>
        <w:t xml:space="preserve">Ορίστε, κύριε </w:t>
      </w:r>
      <w:r>
        <w:rPr>
          <w:rFonts w:eastAsia="SimSun"/>
          <w:bCs/>
          <w:szCs w:val="24"/>
          <w:lang w:eastAsia="zh-CN"/>
        </w:rPr>
        <w:t>Δελή.</w:t>
      </w:r>
    </w:p>
    <w:p w14:paraId="6B14F93D" w14:textId="77777777" w:rsidR="004965E6" w:rsidRDefault="004D430C">
      <w:pPr>
        <w:tabs>
          <w:tab w:val="left" w:pos="2940"/>
        </w:tabs>
        <w:spacing w:line="600" w:lineRule="auto"/>
        <w:ind w:firstLine="709"/>
        <w:jc w:val="both"/>
        <w:rPr>
          <w:rFonts w:eastAsia="Times New Roman"/>
          <w:b/>
          <w:szCs w:val="24"/>
        </w:rPr>
      </w:pPr>
      <w:r w:rsidRPr="009D7F9D">
        <w:rPr>
          <w:rFonts w:eastAsia="Times New Roman"/>
          <w:b/>
          <w:szCs w:val="24"/>
        </w:rPr>
        <w:lastRenderedPageBreak/>
        <w:t>ΙΩΑΝΝΗΣ ΔΕΛΗΣ:</w:t>
      </w:r>
      <w:r>
        <w:rPr>
          <w:rFonts w:eastAsia="Times New Roman"/>
          <w:b/>
          <w:szCs w:val="24"/>
        </w:rPr>
        <w:t xml:space="preserve"> </w:t>
      </w:r>
      <w:r w:rsidRPr="009D7F9D">
        <w:rPr>
          <w:rFonts w:eastAsia="Times New Roman"/>
          <w:szCs w:val="24"/>
        </w:rPr>
        <w:t>Θα ήθελα</w:t>
      </w:r>
      <w:r>
        <w:rPr>
          <w:rFonts w:eastAsia="Times New Roman"/>
          <w:szCs w:val="24"/>
        </w:rPr>
        <w:t xml:space="preserve"> και εγώ</w:t>
      </w:r>
      <w:r w:rsidRPr="009D7F9D">
        <w:rPr>
          <w:rFonts w:eastAsia="Times New Roman"/>
          <w:szCs w:val="24"/>
        </w:rPr>
        <w:t xml:space="preserve"> να κάνω μια σύντομη δήλωση. Στην τροπολογία σχετικ</w:t>
      </w:r>
      <w:r>
        <w:rPr>
          <w:rFonts w:eastAsia="Times New Roman"/>
          <w:szCs w:val="24"/>
        </w:rPr>
        <w:t>ά</w:t>
      </w:r>
      <w:r w:rsidRPr="009D7F9D">
        <w:rPr>
          <w:rFonts w:eastAsia="Times New Roman"/>
          <w:szCs w:val="24"/>
        </w:rPr>
        <w:t xml:space="preserve"> με το Μάτι ψηφίσαμε «</w:t>
      </w:r>
      <w:r>
        <w:rPr>
          <w:rFonts w:eastAsia="Times New Roman"/>
          <w:szCs w:val="24"/>
        </w:rPr>
        <w:t>ΠΑΡΩΝ</w:t>
      </w:r>
      <w:r w:rsidRPr="009D7F9D">
        <w:rPr>
          <w:rFonts w:eastAsia="Times New Roman"/>
          <w:szCs w:val="24"/>
        </w:rPr>
        <w:t>»</w:t>
      </w:r>
      <w:r>
        <w:rPr>
          <w:rFonts w:eastAsia="Times New Roman"/>
          <w:szCs w:val="24"/>
        </w:rPr>
        <w:t>,</w:t>
      </w:r>
      <w:r w:rsidRPr="009D7F9D">
        <w:rPr>
          <w:rFonts w:eastAsia="Times New Roman"/>
          <w:szCs w:val="24"/>
        </w:rPr>
        <w:t xml:space="preserve"> γιατί θεωρούμε </w:t>
      </w:r>
      <w:r>
        <w:rPr>
          <w:rFonts w:eastAsia="Times New Roman"/>
          <w:szCs w:val="24"/>
        </w:rPr>
        <w:t>ότι η</w:t>
      </w:r>
      <w:r w:rsidRPr="009D7F9D">
        <w:rPr>
          <w:rFonts w:eastAsia="Times New Roman"/>
          <w:szCs w:val="24"/>
        </w:rPr>
        <w:t xml:space="preserve"> τροπολ</w:t>
      </w:r>
      <w:r>
        <w:rPr>
          <w:rFonts w:eastAsia="Times New Roman"/>
          <w:szCs w:val="24"/>
        </w:rPr>
        <w:t>ογ</w:t>
      </w:r>
      <w:r w:rsidRPr="009D7F9D">
        <w:rPr>
          <w:rFonts w:eastAsia="Times New Roman"/>
          <w:szCs w:val="24"/>
        </w:rPr>
        <w:t>ία εισάγει ημίμετρα</w:t>
      </w:r>
      <w:r>
        <w:rPr>
          <w:rFonts w:eastAsia="Times New Roman"/>
          <w:szCs w:val="24"/>
        </w:rPr>
        <w:t>,</w:t>
      </w:r>
      <w:r w:rsidRPr="009D7F9D">
        <w:rPr>
          <w:rFonts w:eastAsia="Times New Roman"/>
          <w:szCs w:val="24"/>
        </w:rPr>
        <w:t xml:space="preserve"> η ανεπάρκεια των οποίων αποδεικνύει ότι έρχεται εκ νέου μια παρόμοια τροπολογία, όπως ε</w:t>
      </w:r>
      <w:r w:rsidRPr="009D7F9D">
        <w:rPr>
          <w:rFonts w:eastAsia="Times New Roman"/>
          <w:szCs w:val="24"/>
        </w:rPr>
        <w:t>ίχε έρθει πριν από ένα διάστημα</w:t>
      </w:r>
    </w:p>
    <w:p w14:paraId="6B14F93E" w14:textId="77777777" w:rsidR="004965E6" w:rsidRDefault="004D430C">
      <w:pPr>
        <w:spacing w:line="600" w:lineRule="auto"/>
        <w:ind w:firstLine="709"/>
        <w:jc w:val="both"/>
        <w:rPr>
          <w:rFonts w:eastAsia="SimSun"/>
          <w:szCs w:val="24"/>
          <w:lang w:eastAsia="zh-CN"/>
        </w:rPr>
      </w:pPr>
      <w:r>
        <w:rPr>
          <w:rFonts w:eastAsia="SimSun"/>
          <w:b/>
          <w:bCs/>
          <w:szCs w:val="24"/>
          <w:lang w:eastAsia="zh-CN"/>
        </w:rPr>
        <w:t>ΠΡΟΕΔΡΕΥΩΝ (Μάριος Γεωργιάδης):</w:t>
      </w:r>
      <w:r>
        <w:rPr>
          <w:rFonts w:eastAsia="SimSun"/>
          <w:szCs w:val="24"/>
          <w:lang w:eastAsia="zh-CN"/>
        </w:rPr>
        <w:t xml:space="preserve"> Ευχαριστούμε πολύ</w:t>
      </w:r>
      <w:r>
        <w:rPr>
          <w:rFonts w:eastAsia="SimSun"/>
          <w:szCs w:val="24"/>
          <w:lang w:eastAsia="zh-CN"/>
        </w:rPr>
        <w:t>. Έ</w:t>
      </w:r>
      <w:r>
        <w:rPr>
          <w:rFonts w:eastAsia="SimSun"/>
          <w:szCs w:val="24"/>
          <w:lang w:eastAsia="zh-CN"/>
        </w:rPr>
        <w:t>χουν καταγραφεί στα Πρακτικά οι δηλώσεις και των δύο σας.</w:t>
      </w:r>
    </w:p>
    <w:p w14:paraId="6B14F93F" w14:textId="77777777" w:rsidR="004965E6" w:rsidRDefault="004D430C">
      <w:pPr>
        <w:spacing w:line="600" w:lineRule="auto"/>
        <w:ind w:firstLine="709"/>
        <w:jc w:val="both"/>
        <w:rPr>
          <w:rFonts w:eastAsia="Times New Roman" w:cs="Times New Roman"/>
          <w:szCs w:val="24"/>
        </w:rPr>
      </w:pPr>
      <w:r>
        <w:rPr>
          <w:rFonts w:eastAsia="Times New Roman" w:cs="Times New Roman"/>
          <w:szCs w:val="24"/>
        </w:rPr>
        <w:t>Οι θέσεις</w:t>
      </w:r>
      <w:r>
        <w:rPr>
          <w:rFonts w:eastAsia="Times New Roman" w:cs="Times New Roman"/>
          <w:szCs w:val="24"/>
        </w:rPr>
        <w:t>, λοιπόν,</w:t>
      </w:r>
      <w:r>
        <w:rPr>
          <w:rFonts w:eastAsia="Times New Roman" w:cs="Times New Roman"/>
          <w:szCs w:val="24"/>
        </w:rPr>
        <w:t xml:space="preserve"> των κομμάτων, όπως αποτυπώθηκαν κατά την ψήφιση με το ηλεκτρονικό σύστημα, καταχωρίζονται στα Π</w:t>
      </w:r>
      <w:r>
        <w:rPr>
          <w:rFonts w:eastAsia="Times New Roman" w:cs="Times New Roman"/>
          <w:szCs w:val="24"/>
        </w:rPr>
        <w:t>ρακτικά της σημερινής συνεδρίασης και έχουν ως εξής:</w:t>
      </w:r>
    </w:p>
    <w:p w14:paraId="6B14F940" w14:textId="77777777" w:rsidR="004965E6" w:rsidRDefault="004D430C">
      <w:pPr>
        <w:spacing w:line="600" w:lineRule="auto"/>
        <w:ind w:firstLine="709"/>
        <w:jc w:val="center"/>
        <w:rPr>
          <w:rFonts w:eastAsia="Times New Roman" w:cs="Times New Roman"/>
          <w:color w:val="FF0000"/>
          <w:szCs w:val="24"/>
        </w:rPr>
      </w:pPr>
      <w:r w:rsidRPr="00320C5D">
        <w:rPr>
          <w:rFonts w:eastAsia="Times New Roman" w:cs="Times New Roman"/>
          <w:color w:val="FF0000"/>
          <w:szCs w:val="24"/>
        </w:rPr>
        <w:t>(ΑΛΛΑΓΗ ΣΕΛΙΔΑΣ)</w:t>
      </w:r>
    </w:p>
    <w:p w14:paraId="6B14F941" w14:textId="77777777" w:rsidR="004965E6" w:rsidRDefault="004965E6">
      <w:pPr>
        <w:spacing w:line="600" w:lineRule="auto"/>
        <w:ind w:firstLine="709"/>
        <w:jc w:val="both"/>
        <w:rPr>
          <w:rFonts w:eastAsia="Times New Roman" w:cs="Times New Roman"/>
          <w:szCs w:val="24"/>
        </w:rPr>
      </w:pPr>
    </w:p>
    <w:p w14:paraId="6B14F942" w14:textId="77777777" w:rsidR="004965E6" w:rsidRDefault="004965E6">
      <w:pPr>
        <w:spacing w:line="600" w:lineRule="auto"/>
        <w:ind w:firstLine="709"/>
        <w:jc w:val="both"/>
        <w:rPr>
          <w:rFonts w:eastAsia="Times New Roman" w:cs="Times New Roman"/>
          <w:szCs w:val="24"/>
        </w:rPr>
      </w:pPr>
    </w:p>
    <w:p w14:paraId="6B14F943" w14:textId="77777777" w:rsidR="004965E6" w:rsidRDefault="004965E6">
      <w:pPr>
        <w:spacing w:line="600" w:lineRule="auto"/>
        <w:ind w:firstLine="709"/>
        <w:jc w:val="both"/>
        <w:rPr>
          <w:rFonts w:eastAsia="Times New Roman" w:cs="Times New Roman"/>
          <w:szCs w:val="24"/>
        </w:rPr>
      </w:pPr>
    </w:p>
    <w:tbl>
      <w:tblPr>
        <w:tblW w:w="4480" w:type="dxa"/>
        <w:tblInd w:w="2018" w:type="dxa"/>
        <w:tblCellMar>
          <w:left w:w="10" w:type="dxa"/>
          <w:right w:w="10" w:type="dxa"/>
        </w:tblCellMar>
        <w:tblLook w:val="04A0" w:firstRow="1" w:lastRow="0" w:firstColumn="1" w:lastColumn="0" w:noHBand="0" w:noVBand="1"/>
      </w:tblPr>
      <w:tblGrid>
        <w:gridCol w:w="4480"/>
      </w:tblGrid>
      <w:tr w:rsidR="004965E6" w14:paraId="6B14F945" w14:textId="77777777">
        <w:trPr>
          <w:trHeight w:val="1485"/>
        </w:trPr>
        <w:tc>
          <w:tcPr>
            <w:tcW w:w="4480" w:type="dxa"/>
            <w:vAlign w:val="center"/>
            <w:hideMark/>
          </w:tcPr>
          <w:p w14:paraId="6B14F944" w14:textId="77777777" w:rsidR="001203C7" w:rsidRDefault="004D430C" w:rsidP="001203C7">
            <w:pPr>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Συνέργειες Εθνικού και Καποδιστριακού Πανεπιστημίου Αθηνών, Γεωπονικού Πανεπιστημίου Αθηνών, Πανεπιστημίου Θεσσαλίας με τα ΤΕΙ Θεσσαλίας και Στερεάς Ελλάδος, </w:t>
            </w:r>
            <w:proofErr w:type="spellStart"/>
            <w:r>
              <w:rPr>
                <w:rFonts w:ascii="Calibri" w:eastAsia="Times New Roman" w:hAnsi="Calibri" w:cs="Calibri"/>
                <w:color w:val="000000"/>
                <w:szCs w:val="24"/>
              </w:rPr>
              <w:t>Παλλημνιακό</w:t>
            </w:r>
            <w:proofErr w:type="spellEnd"/>
            <w:r>
              <w:rPr>
                <w:rFonts w:ascii="Calibri" w:eastAsia="Times New Roman" w:hAnsi="Calibri" w:cs="Calibri"/>
                <w:color w:val="000000"/>
                <w:szCs w:val="24"/>
              </w:rPr>
              <w:t xml:space="preserve"> Ταμείο και άλλες διατάξεις </w:t>
            </w:r>
          </w:p>
        </w:tc>
      </w:tr>
      <w:tr w:rsidR="004965E6" w14:paraId="6B14F947" w14:textId="77777777">
        <w:trPr>
          <w:trHeight w:val="150"/>
        </w:trPr>
        <w:tc>
          <w:tcPr>
            <w:tcW w:w="4480" w:type="dxa"/>
            <w:vAlign w:val="center"/>
            <w:hideMark/>
          </w:tcPr>
          <w:p w14:paraId="6B14F946" w14:textId="77777777" w:rsidR="001203C7" w:rsidRDefault="004D430C">
            <w:pPr>
              <w:rPr>
                <w:rFonts w:ascii="Calibri" w:eastAsia="Times New Roman" w:hAnsi="Calibri" w:cs="Calibri"/>
                <w:color w:val="000000"/>
                <w:szCs w:val="24"/>
              </w:rPr>
            </w:pPr>
          </w:p>
        </w:tc>
      </w:tr>
      <w:tr w:rsidR="004965E6" w14:paraId="6B14F949" w14:textId="77777777">
        <w:trPr>
          <w:trHeight w:val="330"/>
        </w:trPr>
        <w:tc>
          <w:tcPr>
            <w:tcW w:w="4480" w:type="dxa"/>
            <w:vAlign w:val="center"/>
            <w:hideMark/>
          </w:tcPr>
          <w:p w14:paraId="6B14F94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1 ως έχει     ΚΑΤΑ ΠΛΕΙΟΨΗΦΙΑ</w:t>
            </w:r>
          </w:p>
        </w:tc>
      </w:tr>
      <w:tr w:rsidR="004965E6" w14:paraId="6B14F94B" w14:textId="77777777">
        <w:trPr>
          <w:trHeight w:val="90"/>
        </w:trPr>
        <w:tc>
          <w:tcPr>
            <w:tcW w:w="4480" w:type="dxa"/>
            <w:vAlign w:val="center"/>
            <w:hideMark/>
          </w:tcPr>
          <w:p w14:paraId="6B14F94A" w14:textId="77777777" w:rsidR="001203C7" w:rsidRDefault="004D430C">
            <w:pPr>
              <w:rPr>
                <w:rFonts w:ascii="Calibri" w:eastAsia="Times New Roman" w:hAnsi="Calibri" w:cs="Calibri"/>
                <w:color w:val="000000"/>
                <w:szCs w:val="24"/>
              </w:rPr>
            </w:pPr>
          </w:p>
        </w:tc>
      </w:tr>
      <w:tr w:rsidR="004965E6" w14:paraId="6B14F94D" w14:textId="77777777">
        <w:trPr>
          <w:trHeight w:val="345"/>
        </w:trPr>
        <w:tc>
          <w:tcPr>
            <w:tcW w:w="4480" w:type="dxa"/>
            <w:vAlign w:val="center"/>
            <w:hideMark/>
          </w:tcPr>
          <w:p w14:paraId="6B14F94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94F" w14:textId="77777777">
        <w:trPr>
          <w:trHeight w:val="30"/>
        </w:trPr>
        <w:tc>
          <w:tcPr>
            <w:tcW w:w="4480" w:type="dxa"/>
            <w:vAlign w:val="center"/>
            <w:hideMark/>
          </w:tcPr>
          <w:p w14:paraId="6B14F94E" w14:textId="77777777" w:rsidR="001203C7" w:rsidRDefault="004D430C">
            <w:pPr>
              <w:rPr>
                <w:rFonts w:ascii="Calibri" w:eastAsia="Times New Roman" w:hAnsi="Calibri" w:cs="Calibri"/>
                <w:color w:val="000000"/>
                <w:szCs w:val="24"/>
              </w:rPr>
            </w:pPr>
          </w:p>
        </w:tc>
      </w:tr>
      <w:tr w:rsidR="004965E6" w14:paraId="6B14F951" w14:textId="77777777">
        <w:trPr>
          <w:trHeight w:val="330"/>
        </w:trPr>
        <w:tc>
          <w:tcPr>
            <w:tcW w:w="4480" w:type="dxa"/>
            <w:vAlign w:val="center"/>
            <w:hideMark/>
          </w:tcPr>
          <w:p w14:paraId="6B14F95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lastRenderedPageBreak/>
              <w:t>Ν.Δ.: OXI</w:t>
            </w:r>
          </w:p>
        </w:tc>
      </w:tr>
      <w:tr w:rsidR="004965E6" w14:paraId="6B14F953" w14:textId="77777777">
        <w:trPr>
          <w:trHeight w:val="45"/>
        </w:trPr>
        <w:tc>
          <w:tcPr>
            <w:tcW w:w="4480" w:type="dxa"/>
            <w:vAlign w:val="center"/>
            <w:hideMark/>
          </w:tcPr>
          <w:p w14:paraId="6B14F952" w14:textId="77777777" w:rsidR="001203C7" w:rsidRDefault="004D430C">
            <w:pPr>
              <w:rPr>
                <w:rFonts w:ascii="Calibri" w:eastAsia="Times New Roman" w:hAnsi="Calibri" w:cs="Calibri"/>
                <w:color w:val="000000"/>
                <w:szCs w:val="24"/>
              </w:rPr>
            </w:pPr>
          </w:p>
        </w:tc>
      </w:tr>
      <w:tr w:rsidR="004965E6" w14:paraId="6B14F955" w14:textId="77777777">
        <w:trPr>
          <w:trHeight w:val="330"/>
        </w:trPr>
        <w:tc>
          <w:tcPr>
            <w:tcW w:w="4480" w:type="dxa"/>
            <w:vAlign w:val="center"/>
            <w:hideMark/>
          </w:tcPr>
          <w:p w14:paraId="6B14F95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957" w14:textId="77777777">
        <w:trPr>
          <w:trHeight w:val="45"/>
        </w:trPr>
        <w:tc>
          <w:tcPr>
            <w:tcW w:w="4480" w:type="dxa"/>
            <w:vAlign w:val="center"/>
            <w:hideMark/>
          </w:tcPr>
          <w:p w14:paraId="6B14F956" w14:textId="77777777" w:rsidR="001203C7" w:rsidRDefault="004D430C">
            <w:pPr>
              <w:rPr>
                <w:rFonts w:ascii="Calibri" w:eastAsia="Times New Roman" w:hAnsi="Calibri" w:cs="Calibri"/>
                <w:color w:val="000000"/>
                <w:szCs w:val="24"/>
              </w:rPr>
            </w:pPr>
          </w:p>
        </w:tc>
      </w:tr>
      <w:tr w:rsidR="004965E6" w14:paraId="6B14F959" w14:textId="77777777">
        <w:trPr>
          <w:trHeight w:val="330"/>
        </w:trPr>
        <w:tc>
          <w:tcPr>
            <w:tcW w:w="4480" w:type="dxa"/>
            <w:vAlign w:val="center"/>
            <w:hideMark/>
          </w:tcPr>
          <w:p w14:paraId="6B14F95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95B" w14:textId="77777777">
        <w:trPr>
          <w:trHeight w:val="45"/>
        </w:trPr>
        <w:tc>
          <w:tcPr>
            <w:tcW w:w="4480" w:type="dxa"/>
            <w:vAlign w:val="center"/>
            <w:hideMark/>
          </w:tcPr>
          <w:p w14:paraId="6B14F95A" w14:textId="77777777" w:rsidR="001203C7" w:rsidRDefault="004D430C">
            <w:pPr>
              <w:rPr>
                <w:rFonts w:ascii="Calibri" w:eastAsia="Times New Roman" w:hAnsi="Calibri" w:cs="Calibri"/>
                <w:color w:val="000000"/>
                <w:szCs w:val="24"/>
              </w:rPr>
            </w:pPr>
          </w:p>
        </w:tc>
      </w:tr>
      <w:tr w:rsidR="004965E6" w14:paraId="6B14F95D" w14:textId="77777777">
        <w:trPr>
          <w:trHeight w:val="330"/>
        </w:trPr>
        <w:tc>
          <w:tcPr>
            <w:tcW w:w="4480" w:type="dxa"/>
            <w:vAlign w:val="center"/>
            <w:hideMark/>
          </w:tcPr>
          <w:p w14:paraId="6B14F95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4F95F" w14:textId="77777777">
        <w:trPr>
          <w:trHeight w:val="30"/>
        </w:trPr>
        <w:tc>
          <w:tcPr>
            <w:tcW w:w="4480" w:type="dxa"/>
            <w:vAlign w:val="center"/>
            <w:hideMark/>
          </w:tcPr>
          <w:p w14:paraId="6B14F95E" w14:textId="77777777" w:rsidR="001203C7" w:rsidRDefault="004D430C">
            <w:pPr>
              <w:rPr>
                <w:rFonts w:ascii="Calibri" w:eastAsia="Times New Roman" w:hAnsi="Calibri" w:cs="Calibri"/>
                <w:color w:val="000000"/>
                <w:szCs w:val="24"/>
              </w:rPr>
            </w:pPr>
          </w:p>
        </w:tc>
      </w:tr>
      <w:tr w:rsidR="004965E6" w14:paraId="6B14F961" w14:textId="77777777">
        <w:trPr>
          <w:trHeight w:val="345"/>
        </w:trPr>
        <w:tc>
          <w:tcPr>
            <w:tcW w:w="4480" w:type="dxa"/>
            <w:vAlign w:val="center"/>
            <w:hideMark/>
          </w:tcPr>
          <w:p w14:paraId="6B14F96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963" w14:textId="77777777">
        <w:trPr>
          <w:trHeight w:val="30"/>
        </w:trPr>
        <w:tc>
          <w:tcPr>
            <w:tcW w:w="4480" w:type="dxa"/>
            <w:vAlign w:val="center"/>
            <w:hideMark/>
          </w:tcPr>
          <w:p w14:paraId="6B14F962" w14:textId="77777777" w:rsidR="001203C7" w:rsidRDefault="004D430C">
            <w:pPr>
              <w:rPr>
                <w:rFonts w:ascii="Calibri" w:eastAsia="Times New Roman" w:hAnsi="Calibri" w:cs="Calibri"/>
                <w:color w:val="000000"/>
                <w:szCs w:val="24"/>
              </w:rPr>
            </w:pPr>
          </w:p>
        </w:tc>
      </w:tr>
      <w:tr w:rsidR="004965E6" w14:paraId="6B14F965" w14:textId="77777777">
        <w:trPr>
          <w:trHeight w:val="330"/>
        </w:trPr>
        <w:tc>
          <w:tcPr>
            <w:tcW w:w="4480" w:type="dxa"/>
            <w:vAlign w:val="center"/>
            <w:hideMark/>
          </w:tcPr>
          <w:p w14:paraId="6B14F96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4F967" w14:textId="77777777">
        <w:trPr>
          <w:trHeight w:val="45"/>
        </w:trPr>
        <w:tc>
          <w:tcPr>
            <w:tcW w:w="4480" w:type="dxa"/>
            <w:vAlign w:val="center"/>
            <w:hideMark/>
          </w:tcPr>
          <w:p w14:paraId="6B14F966" w14:textId="77777777" w:rsidR="001203C7" w:rsidRDefault="004D430C">
            <w:pPr>
              <w:rPr>
                <w:rFonts w:ascii="Calibri" w:eastAsia="Times New Roman" w:hAnsi="Calibri" w:cs="Calibri"/>
                <w:color w:val="000000"/>
                <w:szCs w:val="24"/>
              </w:rPr>
            </w:pPr>
          </w:p>
        </w:tc>
      </w:tr>
      <w:tr w:rsidR="004965E6" w14:paraId="6B14F969" w14:textId="77777777">
        <w:trPr>
          <w:trHeight w:val="330"/>
        </w:trPr>
        <w:tc>
          <w:tcPr>
            <w:tcW w:w="4480" w:type="dxa"/>
            <w:vAlign w:val="center"/>
            <w:hideMark/>
          </w:tcPr>
          <w:p w14:paraId="6B14F96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96B" w14:textId="77777777">
        <w:trPr>
          <w:trHeight w:val="45"/>
        </w:trPr>
        <w:tc>
          <w:tcPr>
            <w:tcW w:w="4480" w:type="dxa"/>
            <w:vAlign w:val="center"/>
            <w:hideMark/>
          </w:tcPr>
          <w:p w14:paraId="6B14F96A" w14:textId="77777777" w:rsidR="001203C7" w:rsidRDefault="004D430C">
            <w:pPr>
              <w:rPr>
                <w:rFonts w:ascii="Calibri" w:eastAsia="Times New Roman" w:hAnsi="Calibri" w:cs="Calibri"/>
                <w:color w:val="000000"/>
                <w:szCs w:val="24"/>
              </w:rPr>
            </w:pPr>
          </w:p>
        </w:tc>
      </w:tr>
      <w:tr w:rsidR="004965E6" w14:paraId="6B14F96D" w14:textId="77777777">
        <w:trPr>
          <w:trHeight w:val="135"/>
        </w:trPr>
        <w:tc>
          <w:tcPr>
            <w:tcW w:w="4480" w:type="dxa"/>
            <w:vAlign w:val="center"/>
            <w:hideMark/>
          </w:tcPr>
          <w:p w14:paraId="6B14F96C" w14:textId="77777777" w:rsidR="001203C7" w:rsidRDefault="004D430C">
            <w:pPr>
              <w:rPr>
                <w:rFonts w:eastAsia="Times New Roman" w:cs="Times New Roman"/>
                <w:sz w:val="20"/>
              </w:rPr>
            </w:pPr>
          </w:p>
        </w:tc>
      </w:tr>
      <w:tr w:rsidR="004965E6" w14:paraId="6B14F96F" w14:textId="77777777">
        <w:trPr>
          <w:trHeight w:val="345"/>
        </w:trPr>
        <w:tc>
          <w:tcPr>
            <w:tcW w:w="4480" w:type="dxa"/>
            <w:vAlign w:val="center"/>
            <w:hideMark/>
          </w:tcPr>
          <w:p w14:paraId="6B14F96E" w14:textId="77777777" w:rsidR="001203C7" w:rsidRDefault="004D430C">
            <w:pPr>
              <w:rPr>
                <w:rFonts w:eastAsia="Times New Roman" w:cs="Times New Roman"/>
                <w:sz w:val="20"/>
              </w:rPr>
            </w:pPr>
          </w:p>
        </w:tc>
      </w:tr>
      <w:tr w:rsidR="004965E6" w14:paraId="6B14F971" w14:textId="77777777">
        <w:trPr>
          <w:trHeight w:val="330"/>
        </w:trPr>
        <w:tc>
          <w:tcPr>
            <w:tcW w:w="4480" w:type="dxa"/>
            <w:vAlign w:val="center"/>
            <w:hideMark/>
          </w:tcPr>
          <w:p w14:paraId="6B14F97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2 ως έχει     ΚΑΤΑ ΠΛΕΙΟΨΗΦΙΑ</w:t>
            </w:r>
          </w:p>
        </w:tc>
      </w:tr>
      <w:tr w:rsidR="004965E6" w14:paraId="6B14F973" w14:textId="77777777">
        <w:trPr>
          <w:trHeight w:val="105"/>
        </w:trPr>
        <w:tc>
          <w:tcPr>
            <w:tcW w:w="4480" w:type="dxa"/>
            <w:vAlign w:val="center"/>
            <w:hideMark/>
          </w:tcPr>
          <w:p w14:paraId="6B14F972" w14:textId="77777777" w:rsidR="001203C7" w:rsidRDefault="004D430C">
            <w:pPr>
              <w:rPr>
                <w:rFonts w:ascii="Calibri" w:eastAsia="Times New Roman" w:hAnsi="Calibri" w:cs="Calibri"/>
                <w:color w:val="000000"/>
                <w:szCs w:val="24"/>
              </w:rPr>
            </w:pPr>
          </w:p>
        </w:tc>
      </w:tr>
      <w:tr w:rsidR="004965E6" w14:paraId="6B14F975" w14:textId="77777777">
        <w:trPr>
          <w:trHeight w:val="330"/>
        </w:trPr>
        <w:tc>
          <w:tcPr>
            <w:tcW w:w="4480" w:type="dxa"/>
            <w:vAlign w:val="center"/>
            <w:hideMark/>
          </w:tcPr>
          <w:p w14:paraId="6B14F97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977" w14:textId="77777777">
        <w:trPr>
          <w:trHeight w:val="45"/>
        </w:trPr>
        <w:tc>
          <w:tcPr>
            <w:tcW w:w="4480" w:type="dxa"/>
            <w:vAlign w:val="center"/>
            <w:hideMark/>
          </w:tcPr>
          <w:p w14:paraId="6B14F976" w14:textId="77777777" w:rsidR="001203C7" w:rsidRDefault="004D430C">
            <w:pPr>
              <w:rPr>
                <w:rFonts w:ascii="Calibri" w:eastAsia="Times New Roman" w:hAnsi="Calibri" w:cs="Calibri"/>
                <w:color w:val="000000"/>
                <w:szCs w:val="24"/>
              </w:rPr>
            </w:pPr>
          </w:p>
        </w:tc>
      </w:tr>
      <w:tr w:rsidR="004965E6" w14:paraId="6B14F979" w14:textId="77777777">
        <w:trPr>
          <w:trHeight w:val="330"/>
        </w:trPr>
        <w:tc>
          <w:tcPr>
            <w:tcW w:w="4480" w:type="dxa"/>
            <w:vAlign w:val="center"/>
            <w:hideMark/>
          </w:tcPr>
          <w:p w14:paraId="6B14F97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97B" w14:textId="77777777">
        <w:trPr>
          <w:trHeight w:val="45"/>
        </w:trPr>
        <w:tc>
          <w:tcPr>
            <w:tcW w:w="4480" w:type="dxa"/>
            <w:vAlign w:val="center"/>
            <w:hideMark/>
          </w:tcPr>
          <w:p w14:paraId="6B14F97A" w14:textId="77777777" w:rsidR="001203C7" w:rsidRDefault="004D430C">
            <w:pPr>
              <w:rPr>
                <w:rFonts w:ascii="Calibri" w:eastAsia="Times New Roman" w:hAnsi="Calibri" w:cs="Calibri"/>
                <w:color w:val="000000"/>
                <w:szCs w:val="24"/>
              </w:rPr>
            </w:pPr>
          </w:p>
        </w:tc>
      </w:tr>
      <w:tr w:rsidR="004965E6" w14:paraId="6B14F97D" w14:textId="77777777">
        <w:trPr>
          <w:trHeight w:val="330"/>
        </w:trPr>
        <w:tc>
          <w:tcPr>
            <w:tcW w:w="4480" w:type="dxa"/>
            <w:vAlign w:val="center"/>
            <w:hideMark/>
          </w:tcPr>
          <w:p w14:paraId="6B14F97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97F" w14:textId="77777777">
        <w:trPr>
          <w:trHeight w:val="45"/>
        </w:trPr>
        <w:tc>
          <w:tcPr>
            <w:tcW w:w="4480" w:type="dxa"/>
            <w:vAlign w:val="center"/>
            <w:hideMark/>
          </w:tcPr>
          <w:p w14:paraId="6B14F97E" w14:textId="77777777" w:rsidR="001203C7" w:rsidRDefault="004D430C">
            <w:pPr>
              <w:rPr>
                <w:rFonts w:ascii="Calibri" w:eastAsia="Times New Roman" w:hAnsi="Calibri" w:cs="Calibri"/>
                <w:color w:val="000000"/>
                <w:szCs w:val="24"/>
              </w:rPr>
            </w:pPr>
          </w:p>
        </w:tc>
      </w:tr>
      <w:tr w:rsidR="004965E6" w14:paraId="6B14F981" w14:textId="77777777">
        <w:trPr>
          <w:trHeight w:val="330"/>
        </w:trPr>
        <w:tc>
          <w:tcPr>
            <w:tcW w:w="4480" w:type="dxa"/>
            <w:vAlign w:val="center"/>
            <w:hideMark/>
          </w:tcPr>
          <w:p w14:paraId="6B14F98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983" w14:textId="77777777">
        <w:trPr>
          <w:trHeight w:val="30"/>
        </w:trPr>
        <w:tc>
          <w:tcPr>
            <w:tcW w:w="4480" w:type="dxa"/>
            <w:vAlign w:val="center"/>
            <w:hideMark/>
          </w:tcPr>
          <w:p w14:paraId="6B14F982" w14:textId="77777777" w:rsidR="001203C7" w:rsidRDefault="004D430C">
            <w:pPr>
              <w:rPr>
                <w:rFonts w:ascii="Calibri" w:eastAsia="Times New Roman" w:hAnsi="Calibri" w:cs="Calibri"/>
                <w:color w:val="000000"/>
                <w:szCs w:val="24"/>
              </w:rPr>
            </w:pPr>
          </w:p>
        </w:tc>
      </w:tr>
      <w:tr w:rsidR="004965E6" w14:paraId="6B14F985" w14:textId="77777777">
        <w:trPr>
          <w:trHeight w:val="330"/>
        </w:trPr>
        <w:tc>
          <w:tcPr>
            <w:tcW w:w="4480" w:type="dxa"/>
            <w:vAlign w:val="center"/>
            <w:hideMark/>
          </w:tcPr>
          <w:p w14:paraId="6B14F98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4F987" w14:textId="77777777">
        <w:trPr>
          <w:trHeight w:val="45"/>
        </w:trPr>
        <w:tc>
          <w:tcPr>
            <w:tcW w:w="4480" w:type="dxa"/>
            <w:vAlign w:val="center"/>
            <w:hideMark/>
          </w:tcPr>
          <w:p w14:paraId="6B14F986" w14:textId="77777777" w:rsidR="001203C7" w:rsidRDefault="004D430C">
            <w:pPr>
              <w:rPr>
                <w:rFonts w:ascii="Calibri" w:eastAsia="Times New Roman" w:hAnsi="Calibri" w:cs="Calibri"/>
                <w:color w:val="000000"/>
                <w:szCs w:val="24"/>
              </w:rPr>
            </w:pPr>
          </w:p>
        </w:tc>
      </w:tr>
      <w:tr w:rsidR="004965E6" w14:paraId="6B14F989" w14:textId="77777777">
        <w:trPr>
          <w:trHeight w:val="330"/>
        </w:trPr>
        <w:tc>
          <w:tcPr>
            <w:tcW w:w="4480" w:type="dxa"/>
            <w:vAlign w:val="center"/>
            <w:hideMark/>
          </w:tcPr>
          <w:p w14:paraId="6B14F98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98B" w14:textId="77777777">
        <w:trPr>
          <w:trHeight w:val="45"/>
        </w:trPr>
        <w:tc>
          <w:tcPr>
            <w:tcW w:w="4480" w:type="dxa"/>
            <w:vAlign w:val="center"/>
            <w:hideMark/>
          </w:tcPr>
          <w:p w14:paraId="6B14F98A" w14:textId="77777777" w:rsidR="001203C7" w:rsidRDefault="004D430C">
            <w:pPr>
              <w:rPr>
                <w:rFonts w:ascii="Calibri" w:eastAsia="Times New Roman" w:hAnsi="Calibri" w:cs="Calibri"/>
                <w:color w:val="000000"/>
                <w:szCs w:val="24"/>
              </w:rPr>
            </w:pPr>
          </w:p>
        </w:tc>
      </w:tr>
      <w:tr w:rsidR="004965E6" w14:paraId="6B14F98D" w14:textId="77777777">
        <w:trPr>
          <w:trHeight w:val="330"/>
        </w:trPr>
        <w:tc>
          <w:tcPr>
            <w:tcW w:w="4480" w:type="dxa"/>
            <w:vAlign w:val="center"/>
            <w:hideMark/>
          </w:tcPr>
          <w:p w14:paraId="6B14F98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4F98F" w14:textId="77777777">
        <w:trPr>
          <w:trHeight w:val="45"/>
        </w:trPr>
        <w:tc>
          <w:tcPr>
            <w:tcW w:w="4480" w:type="dxa"/>
            <w:vAlign w:val="center"/>
            <w:hideMark/>
          </w:tcPr>
          <w:p w14:paraId="6B14F98E" w14:textId="77777777" w:rsidR="001203C7" w:rsidRDefault="004D430C">
            <w:pPr>
              <w:rPr>
                <w:rFonts w:ascii="Calibri" w:eastAsia="Times New Roman" w:hAnsi="Calibri" w:cs="Calibri"/>
                <w:color w:val="000000"/>
                <w:szCs w:val="24"/>
              </w:rPr>
            </w:pPr>
          </w:p>
        </w:tc>
      </w:tr>
      <w:tr w:rsidR="004965E6" w14:paraId="6B14F991" w14:textId="77777777">
        <w:trPr>
          <w:trHeight w:val="330"/>
        </w:trPr>
        <w:tc>
          <w:tcPr>
            <w:tcW w:w="4480" w:type="dxa"/>
            <w:vAlign w:val="center"/>
            <w:hideMark/>
          </w:tcPr>
          <w:p w14:paraId="6B14F99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993" w14:textId="77777777">
        <w:trPr>
          <w:trHeight w:val="45"/>
        </w:trPr>
        <w:tc>
          <w:tcPr>
            <w:tcW w:w="4480" w:type="dxa"/>
            <w:vAlign w:val="center"/>
            <w:hideMark/>
          </w:tcPr>
          <w:p w14:paraId="6B14F992" w14:textId="77777777" w:rsidR="001203C7" w:rsidRDefault="004D430C">
            <w:pPr>
              <w:rPr>
                <w:rFonts w:ascii="Calibri" w:eastAsia="Times New Roman" w:hAnsi="Calibri" w:cs="Calibri"/>
                <w:color w:val="000000"/>
                <w:szCs w:val="24"/>
              </w:rPr>
            </w:pPr>
          </w:p>
        </w:tc>
      </w:tr>
      <w:tr w:rsidR="004965E6" w14:paraId="6B14F995" w14:textId="77777777">
        <w:trPr>
          <w:trHeight w:val="135"/>
        </w:trPr>
        <w:tc>
          <w:tcPr>
            <w:tcW w:w="4480" w:type="dxa"/>
            <w:vAlign w:val="center"/>
            <w:hideMark/>
          </w:tcPr>
          <w:p w14:paraId="6B14F994" w14:textId="77777777" w:rsidR="001203C7" w:rsidRDefault="004D430C">
            <w:pPr>
              <w:rPr>
                <w:rFonts w:eastAsia="Times New Roman" w:cs="Times New Roman"/>
                <w:sz w:val="20"/>
              </w:rPr>
            </w:pPr>
          </w:p>
        </w:tc>
      </w:tr>
      <w:tr w:rsidR="004965E6" w14:paraId="6B14F997" w14:textId="77777777">
        <w:trPr>
          <w:trHeight w:val="345"/>
        </w:trPr>
        <w:tc>
          <w:tcPr>
            <w:tcW w:w="4480" w:type="dxa"/>
            <w:vAlign w:val="center"/>
            <w:hideMark/>
          </w:tcPr>
          <w:p w14:paraId="6B14F996" w14:textId="77777777" w:rsidR="001203C7" w:rsidRDefault="004D430C">
            <w:pPr>
              <w:rPr>
                <w:rFonts w:eastAsia="Times New Roman" w:cs="Times New Roman"/>
                <w:sz w:val="20"/>
              </w:rPr>
            </w:pPr>
          </w:p>
        </w:tc>
      </w:tr>
      <w:tr w:rsidR="004965E6" w14:paraId="6B14F999" w14:textId="77777777">
        <w:trPr>
          <w:trHeight w:val="330"/>
        </w:trPr>
        <w:tc>
          <w:tcPr>
            <w:tcW w:w="4480" w:type="dxa"/>
            <w:vAlign w:val="center"/>
            <w:hideMark/>
          </w:tcPr>
          <w:p w14:paraId="6B14F99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3 ως έχει     ΚΑΤΑ ΠΛΕΙΟΨΗΦΙΑ</w:t>
            </w:r>
          </w:p>
        </w:tc>
      </w:tr>
      <w:tr w:rsidR="004965E6" w14:paraId="6B14F99B" w14:textId="77777777">
        <w:trPr>
          <w:trHeight w:val="105"/>
        </w:trPr>
        <w:tc>
          <w:tcPr>
            <w:tcW w:w="4480" w:type="dxa"/>
            <w:vAlign w:val="center"/>
            <w:hideMark/>
          </w:tcPr>
          <w:p w14:paraId="6B14F99A" w14:textId="77777777" w:rsidR="001203C7" w:rsidRDefault="004D430C">
            <w:pPr>
              <w:rPr>
                <w:rFonts w:ascii="Calibri" w:eastAsia="Times New Roman" w:hAnsi="Calibri" w:cs="Calibri"/>
                <w:color w:val="000000"/>
                <w:szCs w:val="24"/>
              </w:rPr>
            </w:pPr>
          </w:p>
        </w:tc>
      </w:tr>
      <w:tr w:rsidR="004965E6" w14:paraId="6B14F99D" w14:textId="77777777">
        <w:trPr>
          <w:trHeight w:val="330"/>
        </w:trPr>
        <w:tc>
          <w:tcPr>
            <w:tcW w:w="4480" w:type="dxa"/>
            <w:vAlign w:val="center"/>
            <w:hideMark/>
          </w:tcPr>
          <w:p w14:paraId="6B14F99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99F" w14:textId="77777777">
        <w:trPr>
          <w:trHeight w:val="45"/>
        </w:trPr>
        <w:tc>
          <w:tcPr>
            <w:tcW w:w="4480" w:type="dxa"/>
            <w:vAlign w:val="center"/>
            <w:hideMark/>
          </w:tcPr>
          <w:p w14:paraId="6B14F99E" w14:textId="77777777" w:rsidR="001203C7" w:rsidRDefault="004D430C">
            <w:pPr>
              <w:rPr>
                <w:rFonts w:ascii="Calibri" w:eastAsia="Times New Roman" w:hAnsi="Calibri" w:cs="Calibri"/>
                <w:color w:val="000000"/>
                <w:szCs w:val="24"/>
              </w:rPr>
            </w:pPr>
          </w:p>
        </w:tc>
      </w:tr>
      <w:tr w:rsidR="004965E6" w14:paraId="6B14F9A1" w14:textId="77777777">
        <w:trPr>
          <w:trHeight w:val="330"/>
        </w:trPr>
        <w:tc>
          <w:tcPr>
            <w:tcW w:w="4480" w:type="dxa"/>
            <w:vAlign w:val="center"/>
            <w:hideMark/>
          </w:tcPr>
          <w:p w14:paraId="6B14F9A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9A3" w14:textId="77777777">
        <w:trPr>
          <w:trHeight w:val="30"/>
        </w:trPr>
        <w:tc>
          <w:tcPr>
            <w:tcW w:w="4480" w:type="dxa"/>
            <w:vAlign w:val="center"/>
            <w:hideMark/>
          </w:tcPr>
          <w:p w14:paraId="6B14F9A2" w14:textId="77777777" w:rsidR="001203C7" w:rsidRDefault="004D430C">
            <w:pPr>
              <w:rPr>
                <w:rFonts w:ascii="Calibri" w:eastAsia="Times New Roman" w:hAnsi="Calibri" w:cs="Calibri"/>
                <w:color w:val="000000"/>
                <w:szCs w:val="24"/>
              </w:rPr>
            </w:pPr>
          </w:p>
        </w:tc>
      </w:tr>
      <w:tr w:rsidR="004965E6" w14:paraId="6B14F9A5" w14:textId="77777777">
        <w:trPr>
          <w:trHeight w:val="345"/>
        </w:trPr>
        <w:tc>
          <w:tcPr>
            <w:tcW w:w="4480" w:type="dxa"/>
            <w:vAlign w:val="center"/>
            <w:hideMark/>
          </w:tcPr>
          <w:p w14:paraId="6B14F9A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9A7" w14:textId="77777777">
        <w:trPr>
          <w:trHeight w:val="30"/>
        </w:trPr>
        <w:tc>
          <w:tcPr>
            <w:tcW w:w="4480" w:type="dxa"/>
            <w:vAlign w:val="center"/>
            <w:hideMark/>
          </w:tcPr>
          <w:p w14:paraId="6B14F9A6" w14:textId="77777777" w:rsidR="001203C7" w:rsidRDefault="004D430C">
            <w:pPr>
              <w:rPr>
                <w:rFonts w:ascii="Calibri" w:eastAsia="Times New Roman" w:hAnsi="Calibri" w:cs="Calibri"/>
                <w:color w:val="000000"/>
                <w:szCs w:val="24"/>
              </w:rPr>
            </w:pPr>
          </w:p>
        </w:tc>
      </w:tr>
      <w:tr w:rsidR="004965E6" w14:paraId="6B14F9A9" w14:textId="77777777">
        <w:trPr>
          <w:trHeight w:val="330"/>
        </w:trPr>
        <w:tc>
          <w:tcPr>
            <w:tcW w:w="4480" w:type="dxa"/>
            <w:vAlign w:val="center"/>
            <w:hideMark/>
          </w:tcPr>
          <w:p w14:paraId="6B14F9A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9AB" w14:textId="77777777">
        <w:trPr>
          <w:trHeight w:val="45"/>
        </w:trPr>
        <w:tc>
          <w:tcPr>
            <w:tcW w:w="4480" w:type="dxa"/>
            <w:vAlign w:val="center"/>
            <w:hideMark/>
          </w:tcPr>
          <w:p w14:paraId="6B14F9AA" w14:textId="77777777" w:rsidR="001203C7" w:rsidRDefault="004D430C">
            <w:pPr>
              <w:rPr>
                <w:rFonts w:ascii="Calibri" w:eastAsia="Times New Roman" w:hAnsi="Calibri" w:cs="Calibri"/>
                <w:color w:val="000000"/>
                <w:szCs w:val="24"/>
              </w:rPr>
            </w:pPr>
          </w:p>
        </w:tc>
      </w:tr>
      <w:tr w:rsidR="004965E6" w14:paraId="6B14F9AD" w14:textId="77777777">
        <w:trPr>
          <w:trHeight w:val="330"/>
        </w:trPr>
        <w:tc>
          <w:tcPr>
            <w:tcW w:w="4480" w:type="dxa"/>
            <w:vAlign w:val="center"/>
            <w:hideMark/>
          </w:tcPr>
          <w:p w14:paraId="6B14F9A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4F9AF" w14:textId="77777777">
        <w:trPr>
          <w:trHeight w:val="45"/>
        </w:trPr>
        <w:tc>
          <w:tcPr>
            <w:tcW w:w="4480" w:type="dxa"/>
            <w:vAlign w:val="center"/>
            <w:hideMark/>
          </w:tcPr>
          <w:p w14:paraId="6B14F9AE" w14:textId="77777777" w:rsidR="001203C7" w:rsidRDefault="004D430C">
            <w:pPr>
              <w:rPr>
                <w:rFonts w:ascii="Calibri" w:eastAsia="Times New Roman" w:hAnsi="Calibri" w:cs="Calibri"/>
                <w:color w:val="000000"/>
                <w:szCs w:val="24"/>
              </w:rPr>
            </w:pPr>
          </w:p>
        </w:tc>
      </w:tr>
      <w:tr w:rsidR="004965E6" w14:paraId="6B14F9B1" w14:textId="77777777">
        <w:trPr>
          <w:trHeight w:val="330"/>
        </w:trPr>
        <w:tc>
          <w:tcPr>
            <w:tcW w:w="4480" w:type="dxa"/>
            <w:vAlign w:val="center"/>
            <w:hideMark/>
          </w:tcPr>
          <w:p w14:paraId="6B14F9B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9B3" w14:textId="77777777">
        <w:trPr>
          <w:trHeight w:val="45"/>
        </w:trPr>
        <w:tc>
          <w:tcPr>
            <w:tcW w:w="4480" w:type="dxa"/>
            <w:vAlign w:val="center"/>
            <w:hideMark/>
          </w:tcPr>
          <w:p w14:paraId="6B14F9B2" w14:textId="77777777" w:rsidR="001203C7" w:rsidRDefault="004D430C">
            <w:pPr>
              <w:rPr>
                <w:rFonts w:ascii="Calibri" w:eastAsia="Times New Roman" w:hAnsi="Calibri" w:cs="Calibri"/>
                <w:color w:val="000000"/>
                <w:szCs w:val="24"/>
              </w:rPr>
            </w:pPr>
          </w:p>
        </w:tc>
      </w:tr>
      <w:tr w:rsidR="004965E6" w14:paraId="6B14F9B5" w14:textId="77777777">
        <w:trPr>
          <w:trHeight w:val="330"/>
        </w:trPr>
        <w:tc>
          <w:tcPr>
            <w:tcW w:w="4480" w:type="dxa"/>
            <w:vAlign w:val="center"/>
            <w:hideMark/>
          </w:tcPr>
          <w:p w14:paraId="6B14F9B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4F9B7" w14:textId="77777777">
        <w:trPr>
          <w:trHeight w:val="30"/>
        </w:trPr>
        <w:tc>
          <w:tcPr>
            <w:tcW w:w="4480" w:type="dxa"/>
            <w:vAlign w:val="center"/>
            <w:hideMark/>
          </w:tcPr>
          <w:p w14:paraId="6B14F9B6" w14:textId="77777777" w:rsidR="001203C7" w:rsidRDefault="004D430C">
            <w:pPr>
              <w:rPr>
                <w:rFonts w:ascii="Calibri" w:eastAsia="Times New Roman" w:hAnsi="Calibri" w:cs="Calibri"/>
                <w:color w:val="000000"/>
                <w:szCs w:val="24"/>
              </w:rPr>
            </w:pPr>
          </w:p>
        </w:tc>
      </w:tr>
      <w:tr w:rsidR="004965E6" w14:paraId="6B14F9B9" w14:textId="77777777">
        <w:trPr>
          <w:trHeight w:val="345"/>
        </w:trPr>
        <w:tc>
          <w:tcPr>
            <w:tcW w:w="4480" w:type="dxa"/>
            <w:vAlign w:val="center"/>
            <w:hideMark/>
          </w:tcPr>
          <w:p w14:paraId="6B14F9B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9BB" w14:textId="77777777">
        <w:trPr>
          <w:trHeight w:val="30"/>
        </w:trPr>
        <w:tc>
          <w:tcPr>
            <w:tcW w:w="4480" w:type="dxa"/>
            <w:vAlign w:val="center"/>
            <w:hideMark/>
          </w:tcPr>
          <w:p w14:paraId="6B14F9BA" w14:textId="77777777" w:rsidR="001203C7" w:rsidRDefault="004D430C">
            <w:pPr>
              <w:rPr>
                <w:rFonts w:ascii="Calibri" w:eastAsia="Times New Roman" w:hAnsi="Calibri" w:cs="Calibri"/>
                <w:color w:val="000000"/>
                <w:szCs w:val="24"/>
              </w:rPr>
            </w:pPr>
          </w:p>
        </w:tc>
      </w:tr>
      <w:tr w:rsidR="004965E6" w14:paraId="6B14F9BD" w14:textId="77777777">
        <w:trPr>
          <w:trHeight w:val="150"/>
        </w:trPr>
        <w:tc>
          <w:tcPr>
            <w:tcW w:w="4480" w:type="dxa"/>
            <w:vAlign w:val="center"/>
            <w:hideMark/>
          </w:tcPr>
          <w:p w14:paraId="6B14F9BC" w14:textId="77777777" w:rsidR="001203C7" w:rsidRDefault="004D430C">
            <w:pPr>
              <w:rPr>
                <w:rFonts w:eastAsia="Times New Roman" w:cs="Times New Roman"/>
                <w:sz w:val="20"/>
              </w:rPr>
            </w:pPr>
          </w:p>
        </w:tc>
      </w:tr>
      <w:tr w:rsidR="004965E6" w14:paraId="6B14F9BF" w14:textId="77777777">
        <w:trPr>
          <w:trHeight w:val="345"/>
        </w:trPr>
        <w:tc>
          <w:tcPr>
            <w:tcW w:w="4480" w:type="dxa"/>
            <w:vAlign w:val="center"/>
            <w:hideMark/>
          </w:tcPr>
          <w:p w14:paraId="6B14F9BE" w14:textId="77777777" w:rsidR="001203C7" w:rsidRDefault="004D430C">
            <w:pPr>
              <w:rPr>
                <w:rFonts w:eastAsia="Times New Roman" w:cs="Times New Roman"/>
                <w:sz w:val="20"/>
              </w:rPr>
            </w:pPr>
          </w:p>
        </w:tc>
      </w:tr>
      <w:tr w:rsidR="004965E6" w14:paraId="6B14F9C1" w14:textId="77777777">
        <w:trPr>
          <w:trHeight w:val="330"/>
        </w:trPr>
        <w:tc>
          <w:tcPr>
            <w:tcW w:w="4480" w:type="dxa"/>
            <w:vAlign w:val="center"/>
            <w:hideMark/>
          </w:tcPr>
          <w:p w14:paraId="6B14F9C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4 ως έχει     ΚΑΤΑ ΠΛΕΙΟΨΗΦΙΑ</w:t>
            </w:r>
          </w:p>
        </w:tc>
      </w:tr>
      <w:tr w:rsidR="004965E6" w14:paraId="6B14F9C3" w14:textId="77777777">
        <w:trPr>
          <w:trHeight w:val="105"/>
        </w:trPr>
        <w:tc>
          <w:tcPr>
            <w:tcW w:w="4480" w:type="dxa"/>
            <w:vAlign w:val="center"/>
            <w:hideMark/>
          </w:tcPr>
          <w:p w14:paraId="6B14F9C2" w14:textId="77777777" w:rsidR="001203C7" w:rsidRDefault="004D430C">
            <w:pPr>
              <w:rPr>
                <w:rFonts w:ascii="Calibri" w:eastAsia="Times New Roman" w:hAnsi="Calibri" w:cs="Calibri"/>
                <w:color w:val="000000"/>
                <w:szCs w:val="24"/>
              </w:rPr>
            </w:pPr>
          </w:p>
        </w:tc>
      </w:tr>
      <w:tr w:rsidR="004965E6" w14:paraId="6B14F9C5" w14:textId="77777777">
        <w:trPr>
          <w:trHeight w:val="330"/>
        </w:trPr>
        <w:tc>
          <w:tcPr>
            <w:tcW w:w="4480" w:type="dxa"/>
            <w:vAlign w:val="center"/>
            <w:hideMark/>
          </w:tcPr>
          <w:p w14:paraId="6B14F9C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9C7" w14:textId="77777777">
        <w:trPr>
          <w:trHeight w:val="30"/>
        </w:trPr>
        <w:tc>
          <w:tcPr>
            <w:tcW w:w="4480" w:type="dxa"/>
            <w:vAlign w:val="center"/>
            <w:hideMark/>
          </w:tcPr>
          <w:p w14:paraId="6B14F9C6" w14:textId="77777777" w:rsidR="001203C7" w:rsidRDefault="004D430C">
            <w:pPr>
              <w:rPr>
                <w:rFonts w:ascii="Calibri" w:eastAsia="Times New Roman" w:hAnsi="Calibri" w:cs="Calibri"/>
                <w:color w:val="000000"/>
                <w:szCs w:val="24"/>
              </w:rPr>
            </w:pPr>
          </w:p>
        </w:tc>
      </w:tr>
      <w:tr w:rsidR="004965E6" w14:paraId="6B14F9C9" w14:textId="77777777">
        <w:trPr>
          <w:trHeight w:val="330"/>
        </w:trPr>
        <w:tc>
          <w:tcPr>
            <w:tcW w:w="4480" w:type="dxa"/>
            <w:vAlign w:val="center"/>
            <w:hideMark/>
          </w:tcPr>
          <w:p w14:paraId="6B14F9C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9CB" w14:textId="77777777">
        <w:trPr>
          <w:trHeight w:val="45"/>
        </w:trPr>
        <w:tc>
          <w:tcPr>
            <w:tcW w:w="4480" w:type="dxa"/>
            <w:vAlign w:val="center"/>
            <w:hideMark/>
          </w:tcPr>
          <w:p w14:paraId="6B14F9CA" w14:textId="77777777" w:rsidR="001203C7" w:rsidRDefault="004D430C">
            <w:pPr>
              <w:rPr>
                <w:rFonts w:ascii="Calibri" w:eastAsia="Times New Roman" w:hAnsi="Calibri" w:cs="Calibri"/>
                <w:color w:val="000000"/>
                <w:szCs w:val="24"/>
              </w:rPr>
            </w:pPr>
          </w:p>
        </w:tc>
      </w:tr>
      <w:tr w:rsidR="004965E6" w14:paraId="6B14F9CD" w14:textId="77777777">
        <w:trPr>
          <w:trHeight w:val="330"/>
        </w:trPr>
        <w:tc>
          <w:tcPr>
            <w:tcW w:w="4480" w:type="dxa"/>
            <w:vAlign w:val="center"/>
            <w:hideMark/>
          </w:tcPr>
          <w:p w14:paraId="6B14F9C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9CF" w14:textId="77777777">
        <w:trPr>
          <w:trHeight w:val="45"/>
        </w:trPr>
        <w:tc>
          <w:tcPr>
            <w:tcW w:w="4480" w:type="dxa"/>
            <w:vAlign w:val="center"/>
            <w:hideMark/>
          </w:tcPr>
          <w:p w14:paraId="6B14F9CE" w14:textId="77777777" w:rsidR="001203C7" w:rsidRDefault="004D430C">
            <w:pPr>
              <w:rPr>
                <w:rFonts w:ascii="Calibri" w:eastAsia="Times New Roman" w:hAnsi="Calibri" w:cs="Calibri"/>
                <w:color w:val="000000"/>
                <w:szCs w:val="24"/>
              </w:rPr>
            </w:pPr>
          </w:p>
        </w:tc>
      </w:tr>
      <w:tr w:rsidR="004965E6" w14:paraId="6B14F9D1" w14:textId="77777777">
        <w:trPr>
          <w:trHeight w:val="330"/>
        </w:trPr>
        <w:tc>
          <w:tcPr>
            <w:tcW w:w="4480" w:type="dxa"/>
            <w:vAlign w:val="center"/>
            <w:hideMark/>
          </w:tcPr>
          <w:p w14:paraId="6B14F9D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9D3" w14:textId="77777777">
        <w:trPr>
          <w:trHeight w:val="45"/>
        </w:trPr>
        <w:tc>
          <w:tcPr>
            <w:tcW w:w="4480" w:type="dxa"/>
            <w:vAlign w:val="center"/>
            <w:hideMark/>
          </w:tcPr>
          <w:p w14:paraId="6B14F9D2" w14:textId="77777777" w:rsidR="001203C7" w:rsidRDefault="004D430C">
            <w:pPr>
              <w:rPr>
                <w:rFonts w:ascii="Calibri" w:eastAsia="Times New Roman" w:hAnsi="Calibri" w:cs="Calibri"/>
                <w:color w:val="000000"/>
                <w:szCs w:val="24"/>
              </w:rPr>
            </w:pPr>
          </w:p>
        </w:tc>
      </w:tr>
      <w:tr w:rsidR="004965E6" w14:paraId="6B14F9D5" w14:textId="77777777">
        <w:trPr>
          <w:trHeight w:val="330"/>
        </w:trPr>
        <w:tc>
          <w:tcPr>
            <w:tcW w:w="4480" w:type="dxa"/>
            <w:vAlign w:val="center"/>
            <w:hideMark/>
          </w:tcPr>
          <w:p w14:paraId="6B14F9D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4F9D7" w14:textId="77777777">
        <w:trPr>
          <w:trHeight w:val="45"/>
        </w:trPr>
        <w:tc>
          <w:tcPr>
            <w:tcW w:w="4480" w:type="dxa"/>
            <w:vAlign w:val="center"/>
            <w:hideMark/>
          </w:tcPr>
          <w:p w14:paraId="6B14F9D6" w14:textId="77777777" w:rsidR="001203C7" w:rsidRDefault="004D430C">
            <w:pPr>
              <w:rPr>
                <w:rFonts w:ascii="Calibri" w:eastAsia="Times New Roman" w:hAnsi="Calibri" w:cs="Calibri"/>
                <w:color w:val="000000"/>
                <w:szCs w:val="24"/>
              </w:rPr>
            </w:pPr>
          </w:p>
        </w:tc>
      </w:tr>
      <w:tr w:rsidR="004965E6" w14:paraId="6B14F9D9" w14:textId="77777777">
        <w:trPr>
          <w:trHeight w:val="330"/>
        </w:trPr>
        <w:tc>
          <w:tcPr>
            <w:tcW w:w="4480" w:type="dxa"/>
            <w:vAlign w:val="center"/>
            <w:hideMark/>
          </w:tcPr>
          <w:p w14:paraId="6B14F9D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9DB" w14:textId="77777777">
        <w:trPr>
          <w:trHeight w:val="30"/>
        </w:trPr>
        <w:tc>
          <w:tcPr>
            <w:tcW w:w="4480" w:type="dxa"/>
            <w:vAlign w:val="center"/>
            <w:hideMark/>
          </w:tcPr>
          <w:p w14:paraId="6B14F9DA" w14:textId="77777777" w:rsidR="001203C7" w:rsidRDefault="004D430C">
            <w:pPr>
              <w:rPr>
                <w:rFonts w:ascii="Calibri" w:eastAsia="Times New Roman" w:hAnsi="Calibri" w:cs="Calibri"/>
                <w:color w:val="000000"/>
                <w:szCs w:val="24"/>
              </w:rPr>
            </w:pPr>
          </w:p>
        </w:tc>
      </w:tr>
      <w:tr w:rsidR="004965E6" w14:paraId="6B14F9DD" w14:textId="77777777">
        <w:trPr>
          <w:trHeight w:val="330"/>
        </w:trPr>
        <w:tc>
          <w:tcPr>
            <w:tcW w:w="4480" w:type="dxa"/>
            <w:vAlign w:val="center"/>
            <w:hideMark/>
          </w:tcPr>
          <w:p w14:paraId="6B14F9D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4F9DF" w14:textId="77777777">
        <w:trPr>
          <w:trHeight w:val="45"/>
        </w:trPr>
        <w:tc>
          <w:tcPr>
            <w:tcW w:w="4480" w:type="dxa"/>
            <w:vAlign w:val="center"/>
            <w:hideMark/>
          </w:tcPr>
          <w:p w14:paraId="6B14F9DE" w14:textId="77777777" w:rsidR="001203C7" w:rsidRDefault="004D430C">
            <w:pPr>
              <w:rPr>
                <w:rFonts w:ascii="Calibri" w:eastAsia="Times New Roman" w:hAnsi="Calibri" w:cs="Calibri"/>
                <w:color w:val="000000"/>
                <w:szCs w:val="24"/>
              </w:rPr>
            </w:pPr>
          </w:p>
        </w:tc>
      </w:tr>
      <w:tr w:rsidR="004965E6" w14:paraId="6B14F9E1" w14:textId="77777777">
        <w:trPr>
          <w:trHeight w:val="330"/>
        </w:trPr>
        <w:tc>
          <w:tcPr>
            <w:tcW w:w="4480" w:type="dxa"/>
            <w:vAlign w:val="center"/>
            <w:hideMark/>
          </w:tcPr>
          <w:p w14:paraId="6B14F9E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9E3" w14:textId="77777777">
        <w:trPr>
          <w:trHeight w:val="45"/>
        </w:trPr>
        <w:tc>
          <w:tcPr>
            <w:tcW w:w="4480" w:type="dxa"/>
            <w:vAlign w:val="center"/>
            <w:hideMark/>
          </w:tcPr>
          <w:p w14:paraId="6B14F9E2" w14:textId="77777777" w:rsidR="001203C7" w:rsidRDefault="004D430C">
            <w:pPr>
              <w:rPr>
                <w:rFonts w:ascii="Calibri" w:eastAsia="Times New Roman" w:hAnsi="Calibri" w:cs="Calibri"/>
                <w:color w:val="000000"/>
                <w:szCs w:val="24"/>
              </w:rPr>
            </w:pPr>
          </w:p>
        </w:tc>
      </w:tr>
      <w:tr w:rsidR="004965E6" w14:paraId="6B14F9E5" w14:textId="77777777">
        <w:trPr>
          <w:trHeight w:val="150"/>
        </w:trPr>
        <w:tc>
          <w:tcPr>
            <w:tcW w:w="4480" w:type="dxa"/>
            <w:vAlign w:val="center"/>
            <w:hideMark/>
          </w:tcPr>
          <w:p w14:paraId="6B14F9E4" w14:textId="77777777" w:rsidR="001203C7" w:rsidRDefault="004D430C">
            <w:pPr>
              <w:rPr>
                <w:rFonts w:eastAsia="Times New Roman" w:cs="Times New Roman"/>
                <w:sz w:val="20"/>
              </w:rPr>
            </w:pPr>
          </w:p>
        </w:tc>
      </w:tr>
      <w:tr w:rsidR="004965E6" w14:paraId="6B14F9E7" w14:textId="77777777">
        <w:trPr>
          <w:trHeight w:val="330"/>
        </w:trPr>
        <w:tc>
          <w:tcPr>
            <w:tcW w:w="4480" w:type="dxa"/>
            <w:vAlign w:val="center"/>
            <w:hideMark/>
          </w:tcPr>
          <w:p w14:paraId="6B14F9E6" w14:textId="77777777" w:rsidR="001203C7" w:rsidRDefault="004D430C">
            <w:pPr>
              <w:rPr>
                <w:rFonts w:eastAsia="Times New Roman" w:cs="Times New Roman"/>
                <w:sz w:val="20"/>
              </w:rPr>
            </w:pPr>
          </w:p>
        </w:tc>
      </w:tr>
      <w:tr w:rsidR="004965E6" w14:paraId="6B14F9E9" w14:textId="77777777">
        <w:trPr>
          <w:trHeight w:val="330"/>
        </w:trPr>
        <w:tc>
          <w:tcPr>
            <w:tcW w:w="4480" w:type="dxa"/>
            <w:vAlign w:val="center"/>
            <w:hideMark/>
          </w:tcPr>
          <w:p w14:paraId="6B14F9E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5 όπως τροπ.     ΚΑΤΑ ΠΛΕΙΟΨΗΦΙΑ</w:t>
            </w:r>
          </w:p>
        </w:tc>
      </w:tr>
      <w:tr w:rsidR="004965E6" w14:paraId="6B14F9EB" w14:textId="77777777">
        <w:trPr>
          <w:trHeight w:val="105"/>
        </w:trPr>
        <w:tc>
          <w:tcPr>
            <w:tcW w:w="4480" w:type="dxa"/>
            <w:vAlign w:val="center"/>
            <w:hideMark/>
          </w:tcPr>
          <w:p w14:paraId="6B14F9EA" w14:textId="77777777" w:rsidR="001203C7" w:rsidRDefault="004D430C">
            <w:pPr>
              <w:rPr>
                <w:rFonts w:ascii="Calibri" w:eastAsia="Times New Roman" w:hAnsi="Calibri" w:cs="Calibri"/>
                <w:color w:val="000000"/>
                <w:szCs w:val="24"/>
              </w:rPr>
            </w:pPr>
          </w:p>
        </w:tc>
      </w:tr>
      <w:tr w:rsidR="004965E6" w14:paraId="6B14F9ED" w14:textId="77777777">
        <w:trPr>
          <w:trHeight w:val="330"/>
        </w:trPr>
        <w:tc>
          <w:tcPr>
            <w:tcW w:w="4480" w:type="dxa"/>
            <w:vAlign w:val="center"/>
            <w:hideMark/>
          </w:tcPr>
          <w:p w14:paraId="6B14F9E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9EF" w14:textId="77777777">
        <w:trPr>
          <w:trHeight w:val="45"/>
        </w:trPr>
        <w:tc>
          <w:tcPr>
            <w:tcW w:w="4480" w:type="dxa"/>
            <w:vAlign w:val="center"/>
            <w:hideMark/>
          </w:tcPr>
          <w:p w14:paraId="6B14F9EE" w14:textId="77777777" w:rsidR="001203C7" w:rsidRDefault="004D430C">
            <w:pPr>
              <w:rPr>
                <w:rFonts w:ascii="Calibri" w:eastAsia="Times New Roman" w:hAnsi="Calibri" w:cs="Calibri"/>
                <w:color w:val="000000"/>
                <w:szCs w:val="24"/>
              </w:rPr>
            </w:pPr>
          </w:p>
        </w:tc>
      </w:tr>
      <w:tr w:rsidR="004965E6" w14:paraId="6B14F9F1" w14:textId="77777777">
        <w:trPr>
          <w:trHeight w:val="330"/>
        </w:trPr>
        <w:tc>
          <w:tcPr>
            <w:tcW w:w="4480" w:type="dxa"/>
            <w:vAlign w:val="center"/>
            <w:hideMark/>
          </w:tcPr>
          <w:p w14:paraId="6B14F9F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9F3" w14:textId="77777777">
        <w:trPr>
          <w:trHeight w:val="45"/>
        </w:trPr>
        <w:tc>
          <w:tcPr>
            <w:tcW w:w="4480" w:type="dxa"/>
            <w:vAlign w:val="center"/>
            <w:hideMark/>
          </w:tcPr>
          <w:p w14:paraId="6B14F9F2" w14:textId="77777777" w:rsidR="001203C7" w:rsidRDefault="004D430C">
            <w:pPr>
              <w:rPr>
                <w:rFonts w:ascii="Calibri" w:eastAsia="Times New Roman" w:hAnsi="Calibri" w:cs="Calibri"/>
                <w:color w:val="000000"/>
                <w:szCs w:val="24"/>
              </w:rPr>
            </w:pPr>
          </w:p>
        </w:tc>
      </w:tr>
      <w:tr w:rsidR="004965E6" w14:paraId="6B14F9F5" w14:textId="77777777">
        <w:trPr>
          <w:trHeight w:val="330"/>
        </w:trPr>
        <w:tc>
          <w:tcPr>
            <w:tcW w:w="4480" w:type="dxa"/>
            <w:vAlign w:val="center"/>
            <w:hideMark/>
          </w:tcPr>
          <w:p w14:paraId="6B14F9F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9F7" w14:textId="77777777">
        <w:trPr>
          <w:trHeight w:val="45"/>
        </w:trPr>
        <w:tc>
          <w:tcPr>
            <w:tcW w:w="4480" w:type="dxa"/>
            <w:vAlign w:val="center"/>
            <w:hideMark/>
          </w:tcPr>
          <w:p w14:paraId="6B14F9F6" w14:textId="77777777" w:rsidR="001203C7" w:rsidRDefault="004D430C">
            <w:pPr>
              <w:rPr>
                <w:rFonts w:ascii="Calibri" w:eastAsia="Times New Roman" w:hAnsi="Calibri" w:cs="Calibri"/>
                <w:color w:val="000000"/>
                <w:szCs w:val="24"/>
              </w:rPr>
            </w:pPr>
          </w:p>
        </w:tc>
      </w:tr>
      <w:tr w:rsidR="004965E6" w14:paraId="6B14F9F9" w14:textId="77777777">
        <w:trPr>
          <w:trHeight w:val="330"/>
        </w:trPr>
        <w:tc>
          <w:tcPr>
            <w:tcW w:w="4480" w:type="dxa"/>
            <w:vAlign w:val="center"/>
            <w:hideMark/>
          </w:tcPr>
          <w:p w14:paraId="6B14F9F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9FB" w14:textId="77777777">
        <w:trPr>
          <w:trHeight w:val="30"/>
        </w:trPr>
        <w:tc>
          <w:tcPr>
            <w:tcW w:w="4480" w:type="dxa"/>
            <w:vAlign w:val="center"/>
            <w:hideMark/>
          </w:tcPr>
          <w:p w14:paraId="6B14F9FA" w14:textId="77777777" w:rsidR="001203C7" w:rsidRDefault="004D430C">
            <w:pPr>
              <w:rPr>
                <w:rFonts w:ascii="Calibri" w:eastAsia="Times New Roman" w:hAnsi="Calibri" w:cs="Calibri"/>
                <w:color w:val="000000"/>
                <w:szCs w:val="24"/>
              </w:rPr>
            </w:pPr>
          </w:p>
        </w:tc>
      </w:tr>
      <w:tr w:rsidR="004965E6" w14:paraId="6B14F9FD" w14:textId="77777777">
        <w:trPr>
          <w:trHeight w:val="330"/>
        </w:trPr>
        <w:tc>
          <w:tcPr>
            <w:tcW w:w="4480" w:type="dxa"/>
            <w:vAlign w:val="center"/>
            <w:hideMark/>
          </w:tcPr>
          <w:p w14:paraId="6B14F9F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4F9FF" w14:textId="77777777">
        <w:trPr>
          <w:trHeight w:val="45"/>
        </w:trPr>
        <w:tc>
          <w:tcPr>
            <w:tcW w:w="4480" w:type="dxa"/>
            <w:vAlign w:val="center"/>
            <w:hideMark/>
          </w:tcPr>
          <w:p w14:paraId="6B14F9FE" w14:textId="77777777" w:rsidR="001203C7" w:rsidRDefault="004D430C">
            <w:pPr>
              <w:rPr>
                <w:rFonts w:ascii="Calibri" w:eastAsia="Times New Roman" w:hAnsi="Calibri" w:cs="Calibri"/>
                <w:color w:val="000000"/>
                <w:szCs w:val="24"/>
              </w:rPr>
            </w:pPr>
          </w:p>
        </w:tc>
      </w:tr>
      <w:tr w:rsidR="004965E6" w14:paraId="6B14FA01" w14:textId="77777777">
        <w:trPr>
          <w:trHeight w:val="330"/>
        </w:trPr>
        <w:tc>
          <w:tcPr>
            <w:tcW w:w="4480" w:type="dxa"/>
            <w:vAlign w:val="center"/>
            <w:hideMark/>
          </w:tcPr>
          <w:p w14:paraId="6B14FA0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lastRenderedPageBreak/>
              <w:t>ΑΝ.ΕΛ: ΝΑΙ</w:t>
            </w:r>
          </w:p>
        </w:tc>
      </w:tr>
      <w:tr w:rsidR="004965E6" w14:paraId="6B14FA03" w14:textId="77777777">
        <w:trPr>
          <w:trHeight w:val="45"/>
        </w:trPr>
        <w:tc>
          <w:tcPr>
            <w:tcW w:w="4480" w:type="dxa"/>
            <w:vAlign w:val="center"/>
            <w:hideMark/>
          </w:tcPr>
          <w:p w14:paraId="6B14FA02" w14:textId="77777777" w:rsidR="001203C7" w:rsidRDefault="004D430C">
            <w:pPr>
              <w:rPr>
                <w:rFonts w:ascii="Calibri" w:eastAsia="Times New Roman" w:hAnsi="Calibri" w:cs="Calibri"/>
                <w:color w:val="000000"/>
                <w:szCs w:val="24"/>
              </w:rPr>
            </w:pPr>
          </w:p>
        </w:tc>
      </w:tr>
      <w:tr w:rsidR="004965E6" w14:paraId="6B14FA05" w14:textId="77777777">
        <w:trPr>
          <w:trHeight w:val="330"/>
        </w:trPr>
        <w:tc>
          <w:tcPr>
            <w:tcW w:w="4480" w:type="dxa"/>
            <w:vAlign w:val="center"/>
            <w:hideMark/>
          </w:tcPr>
          <w:p w14:paraId="6B14FA0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4FA07" w14:textId="77777777">
        <w:trPr>
          <w:trHeight w:val="45"/>
        </w:trPr>
        <w:tc>
          <w:tcPr>
            <w:tcW w:w="4480" w:type="dxa"/>
            <w:vAlign w:val="center"/>
            <w:hideMark/>
          </w:tcPr>
          <w:p w14:paraId="6B14FA06" w14:textId="77777777" w:rsidR="001203C7" w:rsidRDefault="004D430C">
            <w:pPr>
              <w:rPr>
                <w:rFonts w:ascii="Calibri" w:eastAsia="Times New Roman" w:hAnsi="Calibri" w:cs="Calibri"/>
                <w:color w:val="000000"/>
                <w:szCs w:val="24"/>
              </w:rPr>
            </w:pPr>
          </w:p>
        </w:tc>
      </w:tr>
      <w:tr w:rsidR="004965E6" w14:paraId="6B14FA09" w14:textId="77777777">
        <w:trPr>
          <w:trHeight w:val="330"/>
        </w:trPr>
        <w:tc>
          <w:tcPr>
            <w:tcW w:w="4480" w:type="dxa"/>
            <w:vAlign w:val="center"/>
            <w:hideMark/>
          </w:tcPr>
          <w:p w14:paraId="6B14FA0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A0B" w14:textId="77777777">
        <w:trPr>
          <w:trHeight w:val="45"/>
        </w:trPr>
        <w:tc>
          <w:tcPr>
            <w:tcW w:w="4480" w:type="dxa"/>
            <w:vAlign w:val="center"/>
            <w:hideMark/>
          </w:tcPr>
          <w:p w14:paraId="6B14FA0A" w14:textId="77777777" w:rsidR="001203C7" w:rsidRDefault="004D430C">
            <w:pPr>
              <w:rPr>
                <w:rFonts w:ascii="Calibri" w:eastAsia="Times New Roman" w:hAnsi="Calibri" w:cs="Calibri"/>
                <w:color w:val="000000"/>
                <w:szCs w:val="24"/>
              </w:rPr>
            </w:pPr>
          </w:p>
        </w:tc>
      </w:tr>
      <w:tr w:rsidR="004965E6" w14:paraId="6B14FA0D" w14:textId="77777777">
        <w:trPr>
          <w:trHeight w:val="135"/>
        </w:trPr>
        <w:tc>
          <w:tcPr>
            <w:tcW w:w="4480" w:type="dxa"/>
            <w:vAlign w:val="center"/>
            <w:hideMark/>
          </w:tcPr>
          <w:p w14:paraId="6B14FA0C" w14:textId="77777777" w:rsidR="001203C7" w:rsidRDefault="004D430C">
            <w:pPr>
              <w:rPr>
                <w:rFonts w:eastAsia="Times New Roman" w:cs="Times New Roman"/>
                <w:sz w:val="20"/>
              </w:rPr>
            </w:pPr>
          </w:p>
        </w:tc>
      </w:tr>
      <w:tr w:rsidR="004965E6" w14:paraId="6B14FA0F" w14:textId="77777777">
        <w:trPr>
          <w:trHeight w:val="345"/>
        </w:trPr>
        <w:tc>
          <w:tcPr>
            <w:tcW w:w="4480" w:type="dxa"/>
            <w:vAlign w:val="center"/>
            <w:hideMark/>
          </w:tcPr>
          <w:p w14:paraId="6B14FA0E" w14:textId="77777777" w:rsidR="001203C7" w:rsidRDefault="004D430C">
            <w:pPr>
              <w:rPr>
                <w:rFonts w:eastAsia="Times New Roman" w:cs="Times New Roman"/>
                <w:sz w:val="20"/>
              </w:rPr>
            </w:pPr>
          </w:p>
        </w:tc>
      </w:tr>
      <w:tr w:rsidR="004965E6" w14:paraId="6B14FA11" w14:textId="77777777">
        <w:trPr>
          <w:trHeight w:val="330"/>
        </w:trPr>
        <w:tc>
          <w:tcPr>
            <w:tcW w:w="4480" w:type="dxa"/>
            <w:vAlign w:val="center"/>
            <w:hideMark/>
          </w:tcPr>
          <w:p w14:paraId="6B14FA1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6 ως έχει     ΚΑΤΑ ΠΛΕΙΟΨΗΦΙΑ</w:t>
            </w:r>
          </w:p>
        </w:tc>
      </w:tr>
      <w:tr w:rsidR="004965E6" w14:paraId="6B14FA13" w14:textId="77777777">
        <w:trPr>
          <w:trHeight w:val="105"/>
        </w:trPr>
        <w:tc>
          <w:tcPr>
            <w:tcW w:w="4480" w:type="dxa"/>
            <w:vAlign w:val="center"/>
            <w:hideMark/>
          </w:tcPr>
          <w:p w14:paraId="6B14FA12" w14:textId="77777777" w:rsidR="001203C7" w:rsidRDefault="004D430C">
            <w:pPr>
              <w:rPr>
                <w:rFonts w:ascii="Calibri" w:eastAsia="Times New Roman" w:hAnsi="Calibri" w:cs="Calibri"/>
                <w:color w:val="000000"/>
                <w:szCs w:val="24"/>
              </w:rPr>
            </w:pPr>
          </w:p>
        </w:tc>
      </w:tr>
      <w:tr w:rsidR="004965E6" w14:paraId="6B14FA15" w14:textId="77777777">
        <w:trPr>
          <w:trHeight w:val="330"/>
        </w:trPr>
        <w:tc>
          <w:tcPr>
            <w:tcW w:w="4480" w:type="dxa"/>
            <w:vAlign w:val="center"/>
            <w:hideMark/>
          </w:tcPr>
          <w:p w14:paraId="6B14FA1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A17" w14:textId="77777777">
        <w:trPr>
          <w:trHeight w:val="45"/>
        </w:trPr>
        <w:tc>
          <w:tcPr>
            <w:tcW w:w="4480" w:type="dxa"/>
            <w:vAlign w:val="center"/>
            <w:hideMark/>
          </w:tcPr>
          <w:p w14:paraId="6B14FA16" w14:textId="77777777" w:rsidR="001203C7" w:rsidRDefault="004D430C">
            <w:pPr>
              <w:rPr>
                <w:rFonts w:ascii="Calibri" w:eastAsia="Times New Roman" w:hAnsi="Calibri" w:cs="Calibri"/>
                <w:color w:val="000000"/>
                <w:szCs w:val="24"/>
              </w:rPr>
            </w:pPr>
          </w:p>
        </w:tc>
      </w:tr>
      <w:tr w:rsidR="004965E6" w14:paraId="6B14FA19" w14:textId="77777777">
        <w:trPr>
          <w:trHeight w:val="330"/>
        </w:trPr>
        <w:tc>
          <w:tcPr>
            <w:tcW w:w="4480" w:type="dxa"/>
            <w:vAlign w:val="center"/>
            <w:hideMark/>
          </w:tcPr>
          <w:p w14:paraId="6B14FA1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A1B" w14:textId="77777777">
        <w:trPr>
          <w:trHeight w:val="30"/>
        </w:trPr>
        <w:tc>
          <w:tcPr>
            <w:tcW w:w="4480" w:type="dxa"/>
            <w:vAlign w:val="center"/>
            <w:hideMark/>
          </w:tcPr>
          <w:p w14:paraId="6B14FA1A" w14:textId="77777777" w:rsidR="001203C7" w:rsidRDefault="004D430C">
            <w:pPr>
              <w:rPr>
                <w:rFonts w:ascii="Calibri" w:eastAsia="Times New Roman" w:hAnsi="Calibri" w:cs="Calibri"/>
                <w:color w:val="000000"/>
                <w:szCs w:val="24"/>
              </w:rPr>
            </w:pPr>
          </w:p>
        </w:tc>
      </w:tr>
      <w:tr w:rsidR="004965E6" w14:paraId="6B14FA1D" w14:textId="77777777">
        <w:trPr>
          <w:trHeight w:val="345"/>
        </w:trPr>
        <w:tc>
          <w:tcPr>
            <w:tcW w:w="4480" w:type="dxa"/>
            <w:vAlign w:val="center"/>
            <w:hideMark/>
          </w:tcPr>
          <w:p w14:paraId="6B14FA1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A1F" w14:textId="77777777">
        <w:trPr>
          <w:trHeight w:val="30"/>
        </w:trPr>
        <w:tc>
          <w:tcPr>
            <w:tcW w:w="4480" w:type="dxa"/>
            <w:vAlign w:val="center"/>
            <w:hideMark/>
          </w:tcPr>
          <w:p w14:paraId="6B14FA1E" w14:textId="77777777" w:rsidR="001203C7" w:rsidRDefault="004D430C">
            <w:pPr>
              <w:rPr>
                <w:rFonts w:ascii="Calibri" w:eastAsia="Times New Roman" w:hAnsi="Calibri" w:cs="Calibri"/>
                <w:color w:val="000000"/>
                <w:szCs w:val="24"/>
              </w:rPr>
            </w:pPr>
          </w:p>
        </w:tc>
      </w:tr>
      <w:tr w:rsidR="004965E6" w14:paraId="6B14FA21" w14:textId="77777777">
        <w:trPr>
          <w:trHeight w:val="330"/>
        </w:trPr>
        <w:tc>
          <w:tcPr>
            <w:tcW w:w="4480" w:type="dxa"/>
            <w:vAlign w:val="center"/>
            <w:hideMark/>
          </w:tcPr>
          <w:p w14:paraId="6B14FA2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A23" w14:textId="77777777">
        <w:trPr>
          <w:trHeight w:val="45"/>
        </w:trPr>
        <w:tc>
          <w:tcPr>
            <w:tcW w:w="4480" w:type="dxa"/>
            <w:vAlign w:val="center"/>
            <w:hideMark/>
          </w:tcPr>
          <w:p w14:paraId="6B14FA22" w14:textId="77777777" w:rsidR="001203C7" w:rsidRDefault="004D430C">
            <w:pPr>
              <w:rPr>
                <w:rFonts w:ascii="Calibri" w:eastAsia="Times New Roman" w:hAnsi="Calibri" w:cs="Calibri"/>
                <w:color w:val="000000"/>
                <w:szCs w:val="24"/>
              </w:rPr>
            </w:pPr>
          </w:p>
        </w:tc>
      </w:tr>
      <w:tr w:rsidR="004965E6" w14:paraId="6B14FA25" w14:textId="77777777">
        <w:trPr>
          <w:trHeight w:val="330"/>
        </w:trPr>
        <w:tc>
          <w:tcPr>
            <w:tcW w:w="4480" w:type="dxa"/>
            <w:vAlign w:val="center"/>
            <w:hideMark/>
          </w:tcPr>
          <w:p w14:paraId="6B14FA2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4FA27" w14:textId="77777777">
        <w:trPr>
          <w:trHeight w:val="45"/>
        </w:trPr>
        <w:tc>
          <w:tcPr>
            <w:tcW w:w="4480" w:type="dxa"/>
            <w:vAlign w:val="center"/>
            <w:hideMark/>
          </w:tcPr>
          <w:p w14:paraId="6B14FA26" w14:textId="77777777" w:rsidR="001203C7" w:rsidRDefault="004D430C">
            <w:pPr>
              <w:rPr>
                <w:rFonts w:ascii="Calibri" w:eastAsia="Times New Roman" w:hAnsi="Calibri" w:cs="Calibri"/>
                <w:color w:val="000000"/>
                <w:szCs w:val="24"/>
              </w:rPr>
            </w:pPr>
          </w:p>
        </w:tc>
      </w:tr>
      <w:tr w:rsidR="004965E6" w14:paraId="6B14FA29" w14:textId="77777777">
        <w:trPr>
          <w:trHeight w:val="330"/>
        </w:trPr>
        <w:tc>
          <w:tcPr>
            <w:tcW w:w="4480" w:type="dxa"/>
            <w:vAlign w:val="center"/>
            <w:hideMark/>
          </w:tcPr>
          <w:p w14:paraId="6B14FA2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A2B" w14:textId="77777777">
        <w:trPr>
          <w:trHeight w:val="45"/>
        </w:trPr>
        <w:tc>
          <w:tcPr>
            <w:tcW w:w="4480" w:type="dxa"/>
            <w:vAlign w:val="center"/>
            <w:hideMark/>
          </w:tcPr>
          <w:p w14:paraId="6B14FA2A" w14:textId="77777777" w:rsidR="001203C7" w:rsidRDefault="004D430C">
            <w:pPr>
              <w:rPr>
                <w:rFonts w:ascii="Calibri" w:eastAsia="Times New Roman" w:hAnsi="Calibri" w:cs="Calibri"/>
                <w:color w:val="000000"/>
                <w:szCs w:val="24"/>
              </w:rPr>
            </w:pPr>
          </w:p>
        </w:tc>
      </w:tr>
      <w:tr w:rsidR="004965E6" w14:paraId="6B14FA2D" w14:textId="77777777">
        <w:trPr>
          <w:trHeight w:val="330"/>
        </w:trPr>
        <w:tc>
          <w:tcPr>
            <w:tcW w:w="4480" w:type="dxa"/>
            <w:vAlign w:val="center"/>
            <w:hideMark/>
          </w:tcPr>
          <w:p w14:paraId="6B14FA2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4FA2F" w14:textId="77777777">
        <w:trPr>
          <w:trHeight w:val="30"/>
        </w:trPr>
        <w:tc>
          <w:tcPr>
            <w:tcW w:w="4480" w:type="dxa"/>
            <w:vAlign w:val="center"/>
            <w:hideMark/>
          </w:tcPr>
          <w:p w14:paraId="6B14FA2E" w14:textId="77777777" w:rsidR="001203C7" w:rsidRDefault="004D430C">
            <w:pPr>
              <w:rPr>
                <w:rFonts w:ascii="Calibri" w:eastAsia="Times New Roman" w:hAnsi="Calibri" w:cs="Calibri"/>
                <w:color w:val="000000"/>
                <w:szCs w:val="24"/>
              </w:rPr>
            </w:pPr>
          </w:p>
        </w:tc>
      </w:tr>
      <w:tr w:rsidR="004965E6" w14:paraId="6B14FA31" w14:textId="77777777">
        <w:trPr>
          <w:trHeight w:val="345"/>
        </w:trPr>
        <w:tc>
          <w:tcPr>
            <w:tcW w:w="4480" w:type="dxa"/>
            <w:vAlign w:val="center"/>
            <w:hideMark/>
          </w:tcPr>
          <w:p w14:paraId="6B14FA3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A33" w14:textId="77777777">
        <w:trPr>
          <w:trHeight w:val="30"/>
        </w:trPr>
        <w:tc>
          <w:tcPr>
            <w:tcW w:w="4480" w:type="dxa"/>
            <w:vAlign w:val="center"/>
            <w:hideMark/>
          </w:tcPr>
          <w:p w14:paraId="6B14FA32" w14:textId="77777777" w:rsidR="001203C7" w:rsidRDefault="004D430C">
            <w:pPr>
              <w:rPr>
                <w:rFonts w:ascii="Calibri" w:eastAsia="Times New Roman" w:hAnsi="Calibri" w:cs="Calibri"/>
                <w:color w:val="000000"/>
                <w:szCs w:val="24"/>
              </w:rPr>
            </w:pPr>
          </w:p>
        </w:tc>
      </w:tr>
      <w:tr w:rsidR="004965E6" w14:paraId="6B14FA35" w14:textId="77777777">
        <w:trPr>
          <w:trHeight w:val="150"/>
        </w:trPr>
        <w:tc>
          <w:tcPr>
            <w:tcW w:w="4480" w:type="dxa"/>
            <w:vAlign w:val="center"/>
            <w:hideMark/>
          </w:tcPr>
          <w:p w14:paraId="6B14FA34" w14:textId="77777777" w:rsidR="001203C7" w:rsidRDefault="004D430C">
            <w:pPr>
              <w:rPr>
                <w:rFonts w:eastAsia="Times New Roman" w:cs="Times New Roman"/>
                <w:sz w:val="20"/>
              </w:rPr>
            </w:pPr>
          </w:p>
        </w:tc>
      </w:tr>
      <w:tr w:rsidR="004965E6" w14:paraId="6B14FA37" w14:textId="77777777">
        <w:trPr>
          <w:trHeight w:val="345"/>
        </w:trPr>
        <w:tc>
          <w:tcPr>
            <w:tcW w:w="4480" w:type="dxa"/>
            <w:vAlign w:val="center"/>
            <w:hideMark/>
          </w:tcPr>
          <w:p w14:paraId="6B14FA36" w14:textId="77777777" w:rsidR="001203C7" w:rsidRDefault="004D430C">
            <w:pPr>
              <w:rPr>
                <w:rFonts w:eastAsia="Times New Roman" w:cs="Times New Roman"/>
                <w:sz w:val="20"/>
              </w:rPr>
            </w:pPr>
          </w:p>
        </w:tc>
      </w:tr>
      <w:tr w:rsidR="004965E6" w14:paraId="6B14FA39" w14:textId="77777777">
        <w:trPr>
          <w:trHeight w:val="330"/>
        </w:trPr>
        <w:tc>
          <w:tcPr>
            <w:tcW w:w="4480" w:type="dxa"/>
            <w:vAlign w:val="center"/>
            <w:hideMark/>
          </w:tcPr>
          <w:p w14:paraId="6B14FA3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Άρθρο 7 ως έχει     </w:t>
            </w:r>
            <w:r>
              <w:rPr>
                <w:rFonts w:ascii="Calibri" w:eastAsia="Times New Roman" w:hAnsi="Calibri" w:cs="Calibri"/>
                <w:color w:val="000000"/>
                <w:szCs w:val="24"/>
              </w:rPr>
              <w:t>ΚΑΤΑ ΠΛΕΙΟΨΗΦΙΑ</w:t>
            </w:r>
          </w:p>
        </w:tc>
      </w:tr>
      <w:tr w:rsidR="004965E6" w14:paraId="6B14FA3B" w14:textId="77777777">
        <w:trPr>
          <w:trHeight w:val="105"/>
        </w:trPr>
        <w:tc>
          <w:tcPr>
            <w:tcW w:w="4480" w:type="dxa"/>
            <w:vAlign w:val="center"/>
            <w:hideMark/>
          </w:tcPr>
          <w:p w14:paraId="6B14FA3A" w14:textId="77777777" w:rsidR="001203C7" w:rsidRDefault="004D430C">
            <w:pPr>
              <w:rPr>
                <w:rFonts w:ascii="Calibri" w:eastAsia="Times New Roman" w:hAnsi="Calibri" w:cs="Calibri"/>
                <w:color w:val="000000"/>
                <w:szCs w:val="24"/>
              </w:rPr>
            </w:pPr>
          </w:p>
        </w:tc>
      </w:tr>
      <w:tr w:rsidR="004965E6" w14:paraId="6B14FA3D" w14:textId="77777777">
        <w:trPr>
          <w:trHeight w:val="330"/>
        </w:trPr>
        <w:tc>
          <w:tcPr>
            <w:tcW w:w="4480" w:type="dxa"/>
            <w:vAlign w:val="center"/>
            <w:hideMark/>
          </w:tcPr>
          <w:p w14:paraId="6B14FA3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A3F" w14:textId="77777777">
        <w:trPr>
          <w:trHeight w:val="30"/>
        </w:trPr>
        <w:tc>
          <w:tcPr>
            <w:tcW w:w="4480" w:type="dxa"/>
            <w:vAlign w:val="center"/>
            <w:hideMark/>
          </w:tcPr>
          <w:p w14:paraId="6B14FA3E" w14:textId="77777777" w:rsidR="001203C7" w:rsidRDefault="004D430C">
            <w:pPr>
              <w:rPr>
                <w:rFonts w:ascii="Calibri" w:eastAsia="Times New Roman" w:hAnsi="Calibri" w:cs="Calibri"/>
                <w:color w:val="000000"/>
                <w:szCs w:val="24"/>
              </w:rPr>
            </w:pPr>
          </w:p>
        </w:tc>
      </w:tr>
      <w:tr w:rsidR="004965E6" w14:paraId="6B14FA41" w14:textId="77777777">
        <w:trPr>
          <w:trHeight w:val="330"/>
        </w:trPr>
        <w:tc>
          <w:tcPr>
            <w:tcW w:w="4480" w:type="dxa"/>
            <w:vAlign w:val="center"/>
            <w:hideMark/>
          </w:tcPr>
          <w:p w14:paraId="6B14FA4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A43" w14:textId="77777777">
        <w:trPr>
          <w:trHeight w:val="45"/>
        </w:trPr>
        <w:tc>
          <w:tcPr>
            <w:tcW w:w="4480" w:type="dxa"/>
            <w:vAlign w:val="center"/>
            <w:hideMark/>
          </w:tcPr>
          <w:p w14:paraId="6B14FA42" w14:textId="77777777" w:rsidR="001203C7" w:rsidRDefault="004D430C">
            <w:pPr>
              <w:rPr>
                <w:rFonts w:ascii="Calibri" w:eastAsia="Times New Roman" w:hAnsi="Calibri" w:cs="Calibri"/>
                <w:color w:val="000000"/>
                <w:szCs w:val="24"/>
              </w:rPr>
            </w:pPr>
          </w:p>
        </w:tc>
      </w:tr>
      <w:tr w:rsidR="004965E6" w14:paraId="6B14FA45" w14:textId="77777777">
        <w:trPr>
          <w:trHeight w:val="330"/>
        </w:trPr>
        <w:tc>
          <w:tcPr>
            <w:tcW w:w="4480" w:type="dxa"/>
            <w:vAlign w:val="center"/>
            <w:hideMark/>
          </w:tcPr>
          <w:p w14:paraId="6B14FA4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A47" w14:textId="77777777">
        <w:trPr>
          <w:trHeight w:val="45"/>
        </w:trPr>
        <w:tc>
          <w:tcPr>
            <w:tcW w:w="4480" w:type="dxa"/>
            <w:vAlign w:val="center"/>
            <w:hideMark/>
          </w:tcPr>
          <w:p w14:paraId="6B14FA46" w14:textId="77777777" w:rsidR="001203C7" w:rsidRDefault="004D430C">
            <w:pPr>
              <w:rPr>
                <w:rFonts w:ascii="Calibri" w:eastAsia="Times New Roman" w:hAnsi="Calibri" w:cs="Calibri"/>
                <w:color w:val="000000"/>
                <w:szCs w:val="24"/>
              </w:rPr>
            </w:pPr>
          </w:p>
        </w:tc>
      </w:tr>
      <w:tr w:rsidR="004965E6" w14:paraId="6B14FA49" w14:textId="77777777">
        <w:trPr>
          <w:trHeight w:val="330"/>
        </w:trPr>
        <w:tc>
          <w:tcPr>
            <w:tcW w:w="4480" w:type="dxa"/>
            <w:vAlign w:val="center"/>
            <w:hideMark/>
          </w:tcPr>
          <w:p w14:paraId="6B14FA4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A4B" w14:textId="77777777">
        <w:trPr>
          <w:trHeight w:val="45"/>
        </w:trPr>
        <w:tc>
          <w:tcPr>
            <w:tcW w:w="4480" w:type="dxa"/>
            <w:vAlign w:val="center"/>
            <w:hideMark/>
          </w:tcPr>
          <w:p w14:paraId="6B14FA4A" w14:textId="77777777" w:rsidR="001203C7" w:rsidRDefault="004D430C">
            <w:pPr>
              <w:rPr>
                <w:rFonts w:ascii="Calibri" w:eastAsia="Times New Roman" w:hAnsi="Calibri" w:cs="Calibri"/>
                <w:color w:val="000000"/>
                <w:szCs w:val="24"/>
              </w:rPr>
            </w:pPr>
          </w:p>
        </w:tc>
      </w:tr>
      <w:tr w:rsidR="004965E6" w14:paraId="6B14FA4D" w14:textId="77777777">
        <w:trPr>
          <w:trHeight w:val="330"/>
        </w:trPr>
        <w:tc>
          <w:tcPr>
            <w:tcW w:w="4480" w:type="dxa"/>
            <w:vAlign w:val="center"/>
            <w:hideMark/>
          </w:tcPr>
          <w:p w14:paraId="6B14FA4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4FA4F" w14:textId="77777777">
        <w:trPr>
          <w:trHeight w:val="45"/>
        </w:trPr>
        <w:tc>
          <w:tcPr>
            <w:tcW w:w="4480" w:type="dxa"/>
            <w:vAlign w:val="center"/>
            <w:hideMark/>
          </w:tcPr>
          <w:p w14:paraId="6B14FA4E" w14:textId="77777777" w:rsidR="001203C7" w:rsidRDefault="004D430C">
            <w:pPr>
              <w:rPr>
                <w:rFonts w:ascii="Calibri" w:eastAsia="Times New Roman" w:hAnsi="Calibri" w:cs="Calibri"/>
                <w:color w:val="000000"/>
                <w:szCs w:val="24"/>
              </w:rPr>
            </w:pPr>
          </w:p>
        </w:tc>
      </w:tr>
      <w:tr w:rsidR="004965E6" w14:paraId="6B14FA51" w14:textId="77777777">
        <w:trPr>
          <w:trHeight w:val="330"/>
        </w:trPr>
        <w:tc>
          <w:tcPr>
            <w:tcW w:w="4480" w:type="dxa"/>
            <w:vAlign w:val="center"/>
            <w:hideMark/>
          </w:tcPr>
          <w:p w14:paraId="6B14FA5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A53" w14:textId="77777777">
        <w:trPr>
          <w:trHeight w:val="30"/>
        </w:trPr>
        <w:tc>
          <w:tcPr>
            <w:tcW w:w="4480" w:type="dxa"/>
            <w:vAlign w:val="center"/>
            <w:hideMark/>
          </w:tcPr>
          <w:p w14:paraId="6B14FA52" w14:textId="77777777" w:rsidR="001203C7" w:rsidRDefault="004D430C">
            <w:pPr>
              <w:rPr>
                <w:rFonts w:ascii="Calibri" w:eastAsia="Times New Roman" w:hAnsi="Calibri" w:cs="Calibri"/>
                <w:color w:val="000000"/>
                <w:szCs w:val="24"/>
              </w:rPr>
            </w:pPr>
          </w:p>
        </w:tc>
      </w:tr>
      <w:tr w:rsidR="004965E6" w14:paraId="6B14FA55" w14:textId="77777777">
        <w:trPr>
          <w:trHeight w:val="330"/>
        </w:trPr>
        <w:tc>
          <w:tcPr>
            <w:tcW w:w="4480" w:type="dxa"/>
            <w:vAlign w:val="center"/>
            <w:hideMark/>
          </w:tcPr>
          <w:p w14:paraId="6B14FA5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ΠΡΝ</w:t>
            </w:r>
          </w:p>
        </w:tc>
      </w:tr>
      <w:tr w:rsidR="004965E6" w14:paraId="6B14FA57" w14:textId="77777777">
        <w:trPr>
          <w:trHeight w:val="45"/>
        </w:trPr>
        <w:tc>
          <w:tcPr>
            <w:tcW w:w="4480" w:type="dxa"/>
            <w:vAlign w:val="center"/>
            <w:hideMark/>
          </w:tcPr>
          <w:p w14:paraId="6B14FA56" w14:textId="77777777" w:rsidR="001203C7" w:rsidRDefault="004D430C">
            <w:pPr>
              <w:rPr>
                <w:rFonts w:ascii="Calibri" w:eastAsia="Times New Roman" w:hAnsi="Calibri" w:cs="Calibri"/>
                <w:color w:val="000000"/>
                <w:szCs w:val="24"/>
              </w:rPr>
            </w:pPr>
          </w:p>
        </w:tc>
      </w:tr>
      <w:tr w:rsidR="004965E6" w14:paraId="6B14FA59" w14:textId="77777777">
        <w:trPr>
          <w:trHeight w:val="330"/>
        </w:trPr>
        <w:tc>
          <w:tcPr>
            <w:tcW w:w="4480" w:type="dxa"/>
            <w:vAlign w:val="center"/>
            <w:hideMark/>
          </w:tcPr>
          <w:p w14:paraId="6B14FA5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A5B" w14:textId="77777777">
        <w:trPr>
          <w:trHeight w:val="45"/>
        </w:trPr>
        <w:tc>
          <w:tcPr>
            <w:tcW w:w="4480" w:type="dxa"/>
            <w:vAlign w:val="center"/>
            <w:hideMark/>
          </w:tcPr>
          <w:p w14:paraId="6B14FA5A" w14:textId="77777777" w:rsidR="001203C7" w:rsidRDefault="004D430C">
            <w:pPr>
              <w:rPr>
                <w:rFonts w:ascii="Calibri" w:eastAsia="Times New Roman" w:hAnsi="Calibri" w:cs="Calibri"/>
                <w:color w:val="000000"/>
                <w:szCs w:val="24"/>
              </w:rPr>
            </w:pPr>
          </w:p>
        </w:tc>
      </w:tr>
      <w:tr w:rsidR="004965E6" w14:paraId="6B14FA5D" w14:textId="77777777">
        <w:trPr>
          <w:trHeight w:val="150"/>
        </w:trPr>
        <w:tc>
          <w:tcPr>
            <w:tcW w:w="4480" w:type="dxa"/>
            <w:vAlign w:val="center"/>
            <w:hideMark/>
          </w:tcPr>
          <w:p w14:paraId="6B14FA5C" w14:textId="77777777" w:rsidR="001203C7" w:rsidRDefault="004D430C">
            <w:pPr>
              <w:rPr>
                <w:rFonts w:eastAsia="Times New Roman" w:cs="Times New Roman"/>
                <w:sz w:val="20"/>
              </w:rPr>
            </w:pPr>
          </w:p>
        </w:tc>
      </w:tr>
      <w:tr w:rsidR="004965E6" w14:paraId="6B14FA5F" w14:textId="77777777">
        <w:trPr>
          <w:trHeight w:val="330"/>
        </w:trPr>
        <w:tc>
          <w:tcPr>
            <w:tcW w:w="4480" w:type="dxa"/>
            <w:vAlign w:val="center"/>
            <w:hideMark/>
          </w:tcPr>
          <w:p w14:paraId="6B14FA5E" w14:textId="77777777" w:rsidR="001203C7" w:rsidRDefault="004D430C">
            <w:pPr>
              <w:rPr>
                <w:rFonts w:eastAsia="Times New Roman" w:cs="Times New Roman"/>
                <w:sz w:val="20"/>
              </w:rPr>
            </w:pPr>
          </w:p>
        </w:tc>
      </w:tr>
      <w:tr w:rsidR="004965E6" w14:paraId="6B14FA61" w14:textId="77777777">
        <w:trPr>
          <w:trHeight w:val="345"/>
        </w:trPr>
        <w:tc>
          <w:tcPr>
            <w:tcW w:w="4480" w:type="dxa"/>
            <w:vAlign w:val="center"/>
            <w:hideMark/>
          </w:tcPr>
          <w:p w14:paraId="6B14FA6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8 ως έχει     ΚΑΤΑ ΠΛΕΙΟΨΗΦΙΑ</w:t>
            </w:r>
          </w:p>
        </w:tc>
      </w:tr>
      <w:tr w:rsidR="004965E6" w14:paraId="6B14FA63" w14:textId="77777777">
        <w:trPr>
          <w:trHeight w:val="90"/>
        </w:trPr>
        <w:tc>
          <w:tcPr>
            <w:tcW w:w="4480" w:type="dxa"/>
            <w:vAlign w:val="center"/>
            <w:hideMark/>
          </w:tcPr>
          <w:p w14:paraId="6B14FA62" w14:textId="77777777" w:rsidR="001203C7" w:rsidRDefault="004D430C">
            <w:pPr>
              <w:rPr>
                <w:rFonts w:ascii="Calibri" w:eastAsia="Times New Roman" w:hAnsi="Calibri" w:cs="Calibri"/>
                <w:color w:val="000000"/>
                <w:szCs w:val="24"/>
              </w:rPr>
            </w:pPr>
          </w:p>
        </w:tc>
      </w:tr>
      <w:tr w:rsidR="004965E6" w14:paraId="6B14FA65" w14:textId="77777777">
        <w:trPr>
          <w:trHeight w:val="330"/>
        </w:trPr>
        <w:tc>
          <w:tcPr>
            <w:tcW w:w="4480" w:type="dxa"/>
            <w:vAlign w:val="center"/>
            <w:hideMark/>
          </w:tcPr>
          <w:p w14:paraId="6B14FA6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A67" w14:textId="77777777">
        <w:trPr>
          <w:trHeight w:val="45"/>
        </w:trPr>
        <w:tc>
          <w:tcPr>
            <w:tcW w:w="4480" w:type="dxa"/>
            <w:vAlign w:val="center"/>
            <w:hideMark/>
          </w:tcPr>
          <w:p w14:paraId="6B14FA66" w14:textId="77777777" w:rsidR="001203C7" w:rsidRDefault="004D430C">
            <w:pPr>
              <w:rPr>
                <w:rFonts w:ascii="Calibri" w:eastAsia="Times New Roman" w:hAnsi="Calibri" w:cs="Calibri"/>
                <w:color w:val="000000"/>
                <w:szCs w:val="24"/>
              </w:rPr>
            </w:pPr>
          </w:p>
        </w:tc>
      </w:tr>
      <w:tr w:rsidR="004965E6" w14:paraId="6B14FA69" w14:textId="77777777">
        <w:trPr>
          <w:trHeight w:val="330"/>
        </w:trPr>
        <w:tc>
          <w:tcPr>
            <w:tcW w:w="4480" w:type="dxa"/>
            <w:vAlign w:val="center"/>
            <w:hideMark/>
          </w:tcPr>
          <w:p w14:paraId="6B14FA6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A6B" w14:textId="77777777">
        <w:trPr>
          <w:trHeight w:val="45"/>
        </w:trPr>
        <w:tc>
          <w:tcPr>
            <w:tcW w:w="4480" w:type="dxa"/>
            <w:vAlign w:val="center"/>
            <w:hideMark/>
          </w:tcPr>
          <w:p w14:paraId="6B14FA6A" w14:textId="77777777" w:rsidR="001203C7" w:rsidRDefault="004D430C">
            <w:pPr>
              <w:rPr>
                <w:rFonts w:ascii="Calibri" w:eastAsia="Times New Roman" w:hAnsi="Calibri" w:cs="Calibri"/>
                <w:color w:val="000000"/>
                <w:szCs w:val="24"/>
              </w:rPr>
            </w:pPr>
          </w:p>
        </w:tc>
      </w:tr>
      <w:tr w:rsidR="004965E6" w14:paraId="6B14FA6D" w14:textId="77777777">
        <w:trPr>
          <w:trHeight w:val="330"/>
        </w:trPr>
        <w:tc>
          <w:tcPr>
            <w:tcW w:w="4480" w:type="dxa"/>
            <w:vAlign w:val="center"/>
            <w:hideMark/>
          </w:tcPr>
          <w:p w14:paraId="6B14FA6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A6F" w14:textId="77777777">
        <w:trPr>
          <w:trHeight w:val="45"/>
        </w:trPr>
        <w:tc>
          <w:tcPr>
            <w:tcW w:w="4480" w:type="dxa"/>
            <w:vAlign w:val="center"/>
            <w:hideMark/>
          </w:tcPr>
          <w:p w14:paraId="6B14FA6E" w14:textId="77777777" w:rsidR="001203C7" w:rsidRDefault="004D430C">
            <w:pPr>
              <w:rPr>
                <w:rFonts w:ascii="Calibri" w:eastAsia="Times New Roman" w:hAnsi="Calibri" w:cs="Calibri"/>
                <w:color w:val="000000"/>
                <w:szCs w:val="24"/>
              </w:rPr>
            </w:pPr>
          </w:p>
        </w:tc>
      </w:tr>
      <w:tr w:rsidR="004965E6" w14:paraId="6B14FA71" w14:textId="77777777">
        <w:trPr>
          <w:trHeight w:val="330"/>
        </w:trPr>
        <w:tc>
          <w:tcPr>
            <w:tcW w:w="4480" w:type="dxa"/>
            <w:vAlign w:val="center"/>
            <w:hideMark/>
          </w:tcPr>
          <w:p w14:paraId="6B14FA7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A73" w14:textId="77777777">
        <w:trPr>
          <w:trHeight w:val="30"/>
        </w:trPr>
        <w:tc>
          <w:tcPr>
            <w:tcW w:w="4480" w:type="dxa"/>
            <w:vAlign w:val="center"/>
            <w:hideMark/>
          </w:tcPr>
          <w:p w14:paraId="6B14FA72" w14:textId="77777777" w:rsidR="001203C7" w:rsidRDefault="004D430C">
            <w:pPr>
              <w:rPr>
                <w:rFonts w:ascii="Calibri" w:eastAsia="Times New Roman" w:hAnsi="Calibri" w:cs="Calibri"/>
                <w:color w:val="000000"/>
                <w:szCs w:val="24"/>
              </w:rPr>
            </w:pPr>
          </w:p>
        </w:tc>
      </w:tr>
      <w:tr w:rsidR="004965E6" w14:paraId="6B14FA75" w14:textId="77777777">
        <w:trPr>
          <w:trHeight w:val="345"/>
        </w:trPr>
        <w:tc>
          <w:tcPr>
            <w:tcW w:w="4480" w:type="dxa"/>
            <w:vAlign w:val="center"/>
            <w:hideMark/>
          </w:tcPr>
          <w:p w14:paraId="6B14FA7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4FA77" w14:textId="77777777">
        <w:trPr>
          <w:trHeight w:val="30"/>
        </w:trPr>
        <w:tc>
          <w:tcPr>
            <w:tcW w:w="4480" w:type="dxa"/>
            <w:vAlign w:val="center"/>
            <w:hideMark/>
          </w:tcPr>
          <w:p w14:paraId="6B14FA76" w14:textId="77777777" w:rsidR="001203C7" w:rsidRDefault="004D430C">
            <w:pPr>
              <w:rPr>
                <w:rFonts w:ascii="Calibri" w:eastAsia="Times New Roman" w:hAnsi="Calibri" w:cs="Calibri"/>
                <w:color w:val="000000"/>
                <w:szCs w:val="24"/>
              </w:rPr>
            </w:pPr>
          </w:p>
        </w:tc>
      </w:tr>
      <w:tr w:rsidR="004965E6" w14:paraId="6B14FA79" w14:textId="77777777">
        <w:trPr>
          <w:trHeight w:val="330"/>
        </w:trPr>
        <w:tc>
          <w:tcPr>
            <w:tcW w:w="4480" w:type="dxa"/>
            <w:vAlign w:val="center"/>
            <w:hideMark/>
          </w:tcPr>
          <w:p w14:paraId="6B14FA7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ΑΝ.ΕΛ: </w:t>
            </w:r>
            <w:r>
              <w:rPr>
                <w:rFonts w:ascii="Calibri" w:eastAsia="Times New Roman" w:hAnsi="Calibri" w:cs="Calibri"/>
                <w:color w:val="000000"/>
                <w:szCs w:val="24"/>
              </w:rPr>
              <w:t>ΝΑΙ</w:t>
            </w:r>
          </w:p>
        </w:tc>
      </w:tr>
      <w:tr w:rsidR="004965E6" w14:paraId="6B14FA7B" w14:textId="77777777">
        <w:trPr>
          <w:trHeight w:val="45"/>
        </w:trPr>
        <w:tc>
          <w:tcPr>
            <w:tcW w:w="4480" w:type="dxa"/>
            <w:vAlign w:val="center"/>
            <w:hideMark/>
          </w:tcPr>
          <w:p w14:paraId="6B14FA7A" w14:textId="77777777" w:rsidR="001203C7" w:rsidRDefault="004D430C">
            <w:pPr>
              <w:rPr>
                <w:rFonts w:ascii="Calibri" w:eastAsia="Times New Roman" w:hAnsi="Calibri" w:cs="Calibri"/>
                <w:color w:val="000000"/>
                <w:szCs w:val="24"/>
              </w:rPr>
            </w:pPr>
          </w:p>
        </w:tc>
      </w:tr>
      <w:tr w:rsidR="004965E6" w14:paraId="6B14FA7D" w14:textId="77777777">
        <w:trPr>
          <w:trHeight w:val="330"/>
        </w:trPr>
        <w:tc>
          <w:tcPr>
            <w:tcW w:w="4480" w:type="dxa"/>
            <w:vAlign w:val="center"/>
            <w:hideMark/>
          </w:tcPr>
          <w:p w14:paraId="6B14FA7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ΠΡΝ</w:t>
            </w:r>
          </w:p>
        </w:tc>
      </w:tr>
      <w:tr w:rsidR="004965E6" w14:paraId="6B14FA7F" w14:textId="77777777">
        <w:trPr>
          <w:trHeight w:val="45"/>
        </w:trPr>
        <w:tc>
          <w:tcPr>
            <w:tcW w:w="4480" w:type="dxa"/>
            <w:vAlign w:val="center"/>
            <w:hideMark/>
          </w:tcPr>
          <w:p w14:paraId="6B14FA7E" w14:textId="77777777" w:rsidR="001203C7" w:rsidRDefault="004D430C">
            <w:pPr>
              <w:rPr>
                <w:rFonts w:ascii="Calibri" w:eastAsia="Times New Roman" w:hAnsi="Calibri" w:cs="Calibri"/>
                <w:color w:val="000000"/>
                <w:szCs w:val="24"/>
              </w:rPr>
            </w:pPr>
          </w:p>
        </w:tc>
      </w:tr>
      <w:tr w:rsidR="004965E6" w14:paraId="6B14FA81" w14:textId="77777777">
        <w:trPr>
          <w:trHeight w:val="330"/>
        </w:trPr>
        <w:tc>
          <w:tcPr>
            <w:tcW w:w="4480" w:type="dxa"/>
            <w:vAlign w:val="center"/>
            <w:hideMark/>
          </w:tcPr>
          <w:p w14:paraId="6B14FA8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A83" w14:textId="77777777">
        <w:trPr>
          <w:trHeight w:val="45"/>
        </w:trPr>
        <w:tc>
          <w:tcPr>
            <w:tcW w:w="4480" w:type="dxa"/>
            <w:vAlign w:val="center"/>
            <w:hideMark/>
          </w:tcPr>
          <w:p w14:paraId="6B14FA82" w14:textId="77777777" w:rsidR="001203C7" w:rsidRDefault="004D430C">
            <w:pPr>
              <w:rPr>
                <w:rFonts w:ascii="Calibri" w:eastAsia="Times New Roman" w:hAnsi="Calibri" w:cs="Calibri"/>
                <w:color w:val="000000"/>
                <w:szCs w:val="24"/>
              </w:rPr>
            </w:pPr>
          </w:p>
        </w:tc>
      </w:tr>
      <w:tr w:rsidR="004965E6" w14:paraId="6B14FA85" w14:textId="77777777">
        <w:trPr>
          <w:trHeight w:val="135"/>
        </w:trPr>
        <w:tc>
          <w:tcPr>
            <w:tcW w:w="4480" w:type="dxa"/>
            <w:vAlign w:val="center"/>
            <w:hideMark/>
          </w:tcPr>
          <w:p w14:paraId="6B14FA84" w14:textId="77777777" w:rsidR="001203C7" w:rsidRDefault="004D430C">
            <w:pPr>
              <w:rPr>
                <w:rFonts w:eastAsia="Times New Roman" w:cs="Times New Roman"/>
                <w:sz w:val="20"/>
              </w:rPr>
            </w:pPr>
          </w:p>
        </w:tc>
      </w:tr>
      <w:tr w:rsidR="004965E6" w14:paraId="6B14FA87" w14:textId="77777777">
        <w:trPr>
          <w:trHeight w:val="345"/>
        </w:trPr>
        <w:tc>
          <w:tcPr>
            <w:tcW w:w="4480" w:type="dxa"/>
            <w:vAlign w:val="center"/>
            <w:hideMark/>
          </w:tcPr>
          <w:p w14:paraId="6B14FA86" w14:textId="77777777" w:rsidR="001203C7" w:rsidRDefault="004D430C">
            <w:pPr>
              <w:rPr>
                <w:rFonts w:eastAsia="Times New Roman" w:cs="Times New Roman"/>
                <w:sz w:val="20"/>
              </w:rPr>
            </w:pPr>
          </w:p>
        </w:tc>
      </w:tr>
      <w:tr w:rsidR="004965E6" w14:paraId="6B14FA89" w14:textId="77777777">
        <w:trPr>
          <w:trHeight w:val="330"/>
        </w:trPr>
        <w:tc>
          <w:tcPr>
            <w:tcW w:w="4480" w:type="dxa"/>
            <w:vAlign w:val="center"/>
            <w:hideMark/>
          </w:tcPr>
          <w:p w14:paraId="6B14FA8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9 ως έχει     ΚΑΤΑ ΠΛΕΙΟΨΗΦΙΑ</w:t>
            </w:r>
          </w:p>
        </w:tc>
      </w:tr>
      <w:tr w:rsidR="004965E6" w14:paraId="6B14FA8B" w14:textId="77777777">
        <w:trPr>
          <w:trHeight w:val="105"/>
        </w:trPr>
        <w:tc>
          <w:tcPr>
            <w:tcW w:w="4480" w:type="dxa"/>
            <w:vAlign w:val="center"/>
            <w:hideMark/>
          </w:tcPr>
          <w:p w14:paraId="6B14FA8A" w14:textId="77777777" w:rsidR="001203C7" w:rsidRDefault="004D430C">
            <w:pPr>
              <w:rPr>
                <w:rFonts w:ascii="Calibri" w:eastAsia="Times New Roman" w:hAnsi="Calibri" w:cs="Calibri"/>
                <w:color w:val="000000"/>
                <w:szCs w:val="24"/>
              </w:rPr>
            </w:pPr>
          </w:p>
        </w:tc>
      </w:tr>
      <w:tr w:rsidR="004965E6" w14:paraId="6B14FA8D" w14:textId="77777777">
        <w:trPr>
          <w:trHeight w:val="330"/>
        </w:trPr>
        <w:tc>
          <w:tcPr>
            <w:tcW w:w="4480" w:type="dxa"/>
            <w:vAlign w:val="center"/>
            <w:hideMark/>
          </w:tcPr>
          <w:p w14:paraId="6B14FA8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A8F" w14:textId="77777777">
        <w:trPr>
          <w:trHeight w:val="45"/>
        </w:trPr>
        <w:tc>
          <w:tcPr>
            <w:tcW w:w="4480" w:type="dxa"/>
            <w:vAlign w:val="center"/>
            <w:hideMark/>
          </w:tcPr>
          <w:p w14:paraId="6B14FA8E" w14:textId="77777777" w:rsidR="001203C7" w:rsidRDefault="004D430C">
            <w:pPr>
              <w:rPr>
                <w:rFonts w:ascii="Calibri" w:eastAsia="Times New Roman" w:hAnsi="Calibri" w:cs="Calibri"/>
                <w:color w:val="000000"/>
                <w:szCs w:val="24"/>
              </w:rPr>
            </w:pPr>
          </w:p>
        </w:tc>
      </w:tr>
      <w:tr w:rsidR="004965E6" w14:paraId="6B14FA91" w14:textId="77777777">
        <w:trPr>
          <w:trHeight w:val="330"/>
        </w:trPr>
        <w:tc>
          <w:tcPr>
            <w:tcW w:w="4480" w:type="dxa"/>
            <w:vAlign w:val="center"/>
            <w:hideMark/>
          </w:tcPr>
          <w:p w14:paraId="6B14FA9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A93" w14:textId="77777777">
        <w:trPr>
          <w:trHeight w:val="45"/>
        </w:trPr>
        <w:tc>
          <w:tcPr>
            <w:tcW w:w="4480" w:type="dxa"/>
            <w:vAlign w:val="center"/>
            <w:hideMark/>
          </w:tcPr>
          <w:p w14:paraId="6B14FA92" w14:textId="77777777" w:rsidR="001203C7" w:rsidRDefault="004D430C">
            <w:pPr>
              <w:rPr>
                <w:rFonts w:ascii="Calibri" w:eastAsia="Times New Roman" w:hAnsi="Calibri" w:cs="Calibri"/>
                <w:color w:val="000000"/>
                <w:szCs w:val="24"/>
              </w:rPr>
            </w:pPr>
          </w:p>
        </w:tc>
      </w:tr>
      <w:tr w:rsidR="004965E6" w14:paraId="6B14FA95" w14:textId="77777777">
        <w:trPr>
          <w:trHeight w:val="330"/>
        </w:trPr>
        <w:tc>
          <w:tcPr>
            <w:tcW w:w="4480" w:type="dxa"/>
            <w:vAlign w:val="center"/>
            <w:hideMark/>
          </w:tcPr>
          <w:p w14:paraId="6B14FA9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A97" w14:textId="77777777">
        <w:trPr>
          <w:trHeight w:val="30"/>
        </w:trPr>
        <w:tc>
          <w:tcPr>
            <w:tcW w:w="4480" w:type="dxa"/>
            <w:vAlign w:val="center"/>
            <w:hideMark/>
          </w:tcPr>
          <w:p w14:paraId="6B14FA96" w14:textId="77777777" w:rsidR="001203C7" w:rsidRDefault="004D430C">
            <w:pPr>
              <w:rPr>
                <w:rFonts w:ascii="Calibri" w:eastAsia="Times New Roman" w:hAnsi="Calibri" w:cs="Calibri"/>
                <w:color w:val="000000"/>
                <w:szCs w:val="24"/>
              </w:rPr>
            </w:pPr>
          </w:p>
        </w:tc>
      </w:tr>
      <w:tr w:rsidR="004965E6" w14:paraId="6B14FA99" w14:textId="77777777">
        <w:trPr>
          <w:trHeight w:val="330"/>
        </w:trPr>
        <w:tc>
          <w:tcPr>
            <w:tcW w:w="4480" w:type="dxa"/>
            <w:vAlign w:val="center"/>
            <w:hideMark/>
          </w:tcPr>
          <w:p w14:paraId="6B14FA9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A9B" w14:textId="77777777">
        <w:trPr>
          <w:trHeight w:val="45"/>
        </w:trPr>
        <w:tc>
          <w:tcPr>
            <w:tcW w:w="4480" w:type="dxa"/>
            <w:vAlign w:val="center"/>
            <w:hideMark/>
          </w:tcPr>
          <w:p w14:paraId="6B14FA9A" w14:textId="77777777" w:rsidR="001203C7" w:rsidRDefault="004D430C">
            <w:pPr>
              <w:rPr>
                <w:rFonts w:ascii="Calibri" w:eastAsia="Times New Roman" w:hAnsi="Calibri" w:cs="Calibri"/>
                <w:color w:val="000000"/>
                <w:szCs w:val="24"/>
              </w:rPr>
            </w:pPr>
          </w:p>
        </w:tc>
      </w:tr>
      <w:tr w:rsidR="004965E6" w14:paraId="6B14FA9D" w14:textId="77777777">
        <w:trPr>
          <w:trHeight w:val="330"/>
        </w:trPr>
        <w:tc>
          <w:tcPr>
            <w:tcW w:w="4480" w:type="dxa"/>
            <w:vAlign w:val="center"/>
            <w:hideMark/>
          </w:tcPr>
          <w:p w14:paraId="6B14FA9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4FA9F" w14:textId="77777777">
        <w:trPr>
          <w:trHeight w:val="45"/>
        </w:trPr>
        <w:tc>
          <w:tcPr>
            <w:tcW w:w="4480" w:type="dxa"/>
            <w:vAlign w:val="center"/>
            <w:hideMark/>
          </w:tcPr>
          <w:p w14:paraId="6B14FA9E" w14:textId="77777777" w:rsidR="001203C7" w:rsidRDefault="004D430C">
            <w:pPr>
              <w:rPr>
                <w:rFonts w:ascii="Calibri" w:eastAsia="Times New Roman" w:hAnsi="Calibri" w:cs="Calibri"/>
                <w:color w:val="000000"/>
                <w:szCs w:val="24"/>
              </w:rPr>
            </w:pPr>
          </w:p>
        </w:tc>
      </w:tr>
      <w:tr w:rsidR="004965E6" w14:paraId="6B14FAA1" w14:textId="77777777">
        <w:trPr>
          <w:trHeight w:val="330"/>
        </w:trPr>
        <w:tc>
          <w:tcPr>
            <w:tcW w:w="4480" w:type="dxa"/>
            <w:vAlign w:val="center"/>
            <w:hideMark/>
          </w:tcPr>
          <w:p w14:paraId="6B14FAA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AA3" w14:textId="77777777">
        <w:trPr>
          <w:trHeight w:val="45"/>
        </w:trPr>
        <w:tc>
          <w:tcPr>
            <w:tcW w:w="4480" w:type="dxa"/>
            <w:vAlign w:val="center"/>
            <w:hideMark/>
          </w:tcPr>
          <w:p w14:paraId="6B14FAA2" w14:textId="77777777" w:rsidR="001203C7" w:rsidRDefault="004D430C">
            <w:pPr>
              <w:rPr>
                <w:rFonts w:ascii="Calibri" w:eastAsia="Times New Roman" w:hAnsi="Calibri" w:cs="Calibri"/>
                <w:color w:val="000000"/>
                <w:szCs w:val="24"/>
              </w:rPr>
            </w:pPr>
          </w:p>
        </w:tc>
      </w:tr>
      <w:tr w:rsidR="004965E6" w14:paraId="6B14FAA5" w14:textId="77777777">
        <w:trPr>
          <w:trHeight w:val="330"/>
        </w:trPr>
        <w:tc>
          <w:tcPr>
            <w:tcW w:w="4480" w:type="dxa"/>
            <w:vAlign w:val="center"/>
            <w:hideMark/>
          </w:tcPr>
          <w:p w14:paraId="6B14FAA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4FAA7" w14:textId="77777777">
        <w:trPr>
          <w:trHeight w:val="45"/>
        </w:trPr>
        <w:tc>
          <w:tcPr>
            <w:tcW w:w="4480" w:type="dxa"/>
            <w:vAlign w:val="center"/>
            <w:hideMark/>
          </w:tcPr>
          <w:p w14:paraId="6B14FAA6" w14:textId="77777777" w:rsidR="001203C7" w:rsidRDefault="004D430C">
            <w:pPr>
              <w:rPr>
                <w:rFonts w:ascii="Calibri" w:eastAsia="Times New Roman" w:hAnsi="Calibri" w:cs="Calibri"/>
                <w:color w:val="000000"/>
                <w:szCs w:val="24"/>
              </w:rPr>
            </w:pPr>
          </w:p>
        </w:tc>
      </w:tr>
      <w:tr w:rsidR="004965E6" w14:paraId="6B14FAA9" w14:textId="77777777">
        <w:trPr>
          <w:trHeight w:val="330"/>
        </w:trPr>
        <w:tc>
          <w:tcPr>
            <w:tcW w:w="4480" w:type="dxa"/>
            <w:vAlign w:val="center"/>
            <w:hideMark/>
          </w:tcPr>
          <w:p w14:paraId="6B14FAA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AAB" w14:textId="77777777">
        <w:trPr>
          <w:trHeight w:val="30"/>
        </w:trPr>
        <w:tc>
          <w:tcPr>
            <w:tcW w:w="4480" w:type="dxa"/>
            <w:vAlign w:val="center"/>
            <w:hideMark/>
          </w:tcPr>
          <w:p w14:paraId="6B14FAAA" w14:textId="77777777" w:rsidR="001203C7" w:rsidRDefault="004D430C">
            <w:pPr>
              <w:rPr>
                <w:rFonts w:ascii="Calibri" w:eastAsia="Times New Roman" w:hAnsi="Calibri" w:cs="Calibri"/>
                <w:color w:val="000000"/>
                <w:szCs w:val="24"/>
              </w:rPr>
            </w:pPr>
          </w:p>
        </w:tc>
      </w:tr>
      <w:tr w:rsidR="004965E6" w14:paraId="6B14FAAD" w14:textId="77777777">
        <w:trPr>
          <w:trHeight w:val="150"/>
        </w:trPr>
        <w:tc>
          <w:tcPr>
            <w:tcW w:w="4480" w:type="dxa"/>
            <w:vAlign w:val="center"/>
            <w:hideMark/>
          </w:tcPr>
          <w:p w14:paraId="6B14FAAC" w14:textId="77777777" w:rsidR="001203C7" w:rsidRDefault="004D430C">
            <w:pPr>
              <w:rPr>
                <w:rFonts w:eastAsia="Times New Roman" w:cs="Times New Roman"/>
                <w:sz w:val="20"/>
              </w:rPr>
            </w:pPr>
          </w:p>
        </w:tc>
      </w:tr>
      <w:tr w:rsidR="004965E6" w14:paraId="6B14FAAF" w14:textId="77777777">
        <w:trPr>
          <w:trHeight w:val="345"/>
        </w:trPr>
        <w:tc>
          <w:tcPr>
            <w:tcW w:w="4480" w:type="dxa"/>
            <w:vAlign w:val="center"/>
            <w:hideMark/>
          </w:tcPr>
          <w:p w14:paraId="6B14FAAE" w14:textId="77777777" w:rsidR="001203C7" w:rsidRDefault="004D430C">
            <w:pPr>
              <w:rPr>
                <w:rFonts w:eastAsia="Times New Roman" w:cs="Times New Roman"/>
                <w:sz w:val="20"/>
              </w:rPr>
            </w:pPr>
          </w:p>
        </w:tc>
      </w:tr>
      <w:tr w:rsidR="004965E6" w14:paraId="6B14FAB1" w14:textId="77777777">
        <w:trPr>
          <w:trHeight w:val="330"/>
        </w:trPr>
        <w:tc>
          <w:tcPr>
            <w:tcW w:w="4480" w:type="dxa"/>
            <w:vAlign w:val="center"/>
            <w:hideMark/>
          </w:tcPr>
          <w:p w14:paraId="6B14FAB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lastRenderedPageBreak/>
              <w:t>Άρθρο 10 ως έχει     ΚΑΤΑ ΠΛΕΙΟΨΗΦΙΑ</w:t>
            </w:r>
          </w:p>
        </w:tc>
      </w:tr>
      <w:tr w:rsidR="004965E6" w14:paraId="6B14FAB3" w14:textId="77777777">
        <w:trPr>
          <w:trHeight w:val="105"/>
        </w:trPr>
        <w:tc>
          <w:tcPr>
            <w:tcW w:w="4480" w:type="dxa"/>
            <w:vAlign w:val="center"/>
            <w:hideMark/>
          </w:tcPr>
          <w:p w14:paraId="6B14FAB2" w14:textId="77777777" w:rsidR="001203C7" w:rsidRDefault="004D430C">
            <w:pPr>
              <w:rPr>
                <w:rFonts w:ascii="Calibri" w:eastAsia="Times New Roman" w:hAnsi="Calibri" w:cs="Calibri"/>
                <w:color w:val="000000"/>
                <w:szCs w:val="24"/>
              </w:rPr>
            </w:pPr>
          </w:p>
        </w:tc>
      </w:tr>
      <w:tr w:rsidR="004965E6" w14:paraId="6B14FAB5" w14:textId="77777777">
        <w:trPr>
          <w:trHeight w:val="330"/>
        </w:trPr>
        <w:tc>
          <w:tcPr>
            <w:tcW w:w="4480" w:type="dxa"/>
            <w:vAlign w:val="center"/>
            <w:hideMark/>
          </w:tcPr>
          <w:p w14:paraId="6B14FAB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ΣΥΡΙΖΑ: </w:t>
            </w:r>
            <w:r>
              <w:rPr>
                <w:rFonts w:ascii="Calibri" w:eastAsia="Times New Roman" w:hAnsi="Calibri" w:cs="Calibri"/>
                <w:color w:val="000000"/>
                <w:szCs w:val="24"/>
              </w:rPr>
              <w:t>ΝΑΙ</w:t>
            </w:r>
          </w:p>
        </w:tc>
      </w:tr>
      <w:tr w:rsidR="004965E6" w14:paraId="6B14FAB7" w14:textId="77777777">
        <w:trPr>
          <w:trHeight w:val="30"/>
        </w:trPr>
        <w:tc>
          <w:tcPr>
            <w:tcW w:w="4480" w:type="dxa"/>
            <w:vAlign w:val="center"/>
            <w:hideMark/>
          </w:tcPr>
          <w:p w14:paraId="6B14FAB6" w14:textId="77777777" w:rsidR="001203C7" w:rsidRDefault="004D430C">
            <w:pPr>
              <w:rPr>
                <w:rFonts w:ascii="Calibri" w:eastAsia="Times New Roman" w:hAnsi="Calibri" w:cs="Calibri"/>
                <w:color w:val="000000"/>
                <w:szCs w:val="24"/>
              </w:rPr>
            </w:pPr>
          </w:p>
        </w:tc>
      </w:tr>
      <w:tr w:rsidR="004965E6" w14:paraId="6B14FAB9" w14:textId="77777777">
        <w:trPr>
          <w:trHeight w:val="330"/>
        </w:trPr>
        <w:tc>
          <w:tcPr>
            <w:tcW w:w="4480" w:type="dxa"/>
            <w:vAlign w:val="center"/>
            <w:hideMark/>
          </w:tcPr>
          <w:p w14:paraId="6B14FAB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ABB" w14:textId="77777777">
        <w:trPr>
          <w:trHeight w:val="45"/>
        </w:trPr>
        <w:tc>
          <w:tcPr>
            <w:tcW w:w="4480" w:type="dxa"/>
            <w:vAlign w:val="center"/>
            <w:hideMark/>
          </w:tcPr>
          <w:p w14:paraId="6B14FABA" w14:textId="77777777" w:rsidR="001203C7" w:rsidRDefault="004D430C">
            <w:pPr>
              <w:rPr>
                <w:rFonts w:ascii="Calibri" w:eastAsia="Times New Roman" w:hAnsi="Calibri" w:cs="Calibri"/>
                <w:color w:val="000000"/>
                <w:szCs w:val="24"/>
              </w:rPr>
            </w:pPr>
          </w:p>
        </w:tc>
      </w:tr>
      <w:tr w:rsidR="004965E6" w14:paraId="6B14FABD" w14:textId="77777777">
        <w:trPr>
          <w:trHeight w:val="330"/>
        </w:trPr>
        <w:tc>
          <w:tcPr>
            <w:tcW w:w="4480" w:type="dxa"/>
            <w:vAlign w:val="center"/>
            <w:hideMark/>
          </w:tcPr>
          <w:p w14:paraId="6B14FAB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ABF" w14:textId="77777777">
        <w:trPr>
          <w:trHeight w:val="45"/>
        </w:trPr>
        <w:tc>
          <w:tcPr>
            <w:tcW w:w="4480" w:type="dxa"/>
            <w:vAlign w:val="center"/>
            <w:hideMark/>
          </w:tcPr>
          <w:p w14:paraId="6B14FABE" w14:textId="77777777" w:rsidR="001203C7" w:rsidRDefault="004D430C">
            <w:pPr>
              <w:rPr>
                <w:rFonts w:ascii="Calibri" w:eastAsia="Times New Roman" w:hAnsi="Calibri" w:cs="Calibri"/>
                <w:color w:val="000000"/>
                <w:szCs w:val="24"/>
              </w:rPr>
            </w:pPr>
          </w:p>
        </w:tc>
      </w:tr>
      <w:tr w:rsidR="004965E6" w14:paraId="6B14FAC1" w14:textId="77777777">
        <w:trPr>
          <w:trHeight w:val="330"/>
        </w:trPr>
        <w:tc>
          <w:tcPr>
            <w:tcW w:w="4480" w:type="dxa"/>
            <w:vAlign w:val="center"/>
            <w:hideMark/>
          </w:tcPr>
          <w:p w14:paraId="6B14FAC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AC3" w14:textId="77777777">
        <w:trPr>
          <w:trHeight w:val="45"/>
        </w:trPr>
        <w:tc>
          <w:tcPr>
            <w:tcW w:w="4480" w:type="dxa"/>
            <w:vAlign w:val="center"/>
            <w:hideMark/>
          </w:tcPr>
          <w:p w14:paraId="6B14FAC2" w14:textId="77777777" w:rsidR="001203C7" w:rsidRDefault="004D430C">
            <w:pPr>
              <w:rPr>
                <w:rFonts w:ascii="Calibri" w:eastAsia="Times New Roman" w:hAnsi="Calibri" w:cs="Calibri"/>
                <w:color w:val="000000"/>
                <w:szCs w:val="24"/>
              </w:rPr>
            </w:pPr>
          </w:p>
        </w:tc>
      </w:tr>
      <w:tr w:rsidR="004965E6" w14:paraId="6B14FAC5" w14:textId="77777777">
        <w:trPr>
          <w:trHeight w:val="330"/>
        </w:trPr>
        <w:tc>
          <w:tcPr>
            <w:tcW w:w="4480" w:type="dxa"/>
            <w:vAlign w:val="center"/>
            <w:hideMark/>
          </w:tcPr>
          <w:p w14:paraId="6B14FAC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4FAC7" w14:textId="77777777">
        <w:trPr>
          <w:trHeight w:val="45"/>
        </w:trPr>
        <w:tc>
          <w:tcPr>
            <w:tcW w:w="4480" w:type="dxa"/>
            <w:vAlign w:val="center"/>
            <w:hideMark/>
          </w:tcPr>
          <w:p w14:paraId="6B14FAC6" w14:textId="77777777" w:rsidR="001203C7" w:rsidRDefault="004D430C">
            <w:pPr>
              <w:rPr>
                <w:rFonts w:ascii="Calibri" w:eastAsia="Times New Roman" w:hAnsi="Calibri" w:cs="Calibri"/>
                <w:color w:val="000000"/>
                <w:szCs w:val="24"/>
              </w:rPr>
            </w:pPr>
          </w:p>
        </w:tc>
      </w:tr>
      <w:tr w:rsidR="004965E6" w14:paraId="6B14FAC9" w14:textId="77777777">
        <w:trPr>
          <w:trHeight w:val="330"/>
        </w:trPr>
        <w:tc>
          <w:tcPr>
            <w:tcW w:w="4480" w:type="dxa"/>
            <w:vAlign w:val="center"/>
            <w:hideMark/>
          </w:tcPr>
          <w:p w14:paraId="6B14FAC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ACB" w14:textId="77777777">
        <w:trPr>
          <w:trHeight w:val="30"/>
        </w:trPr>
        <w:tc>
          <w:tcPr>
            <w:tcW w:w="4480" w:type="dxa"/>
            <w:vAlign w:val="center"/>
            <w:hideMark/>
          </w:tcPr>
          <w:p w14:paraId="6B14FACA" w14:textId="77777777" w:rsidR="001203C7" w:rsidRDefault="004D430C">
            <w:pPr>
              <w:rPr>
                <w:rFonts w:ascii="Calibri" w:eastAsia="Times New Roman" w:hAnsi="Calibri" w:cs="Calibri"/>
                <w:color w:val="000000"/>
                <w:szCs w:val="24"/>
              </w:rPr>
            </w:pPr>
          </w:p>
        </w:tc>
      </w:tr>
      <w:tr w:rsidR="004965E6" w14:paraId="6B14FACD" w14:textId="77777777">
        <w:trPr>
          <w:trHeight w:val="330"/>
        </w:trPr>
        <w:tc>
          <w:tcPr>
            <w:tcW w:w="4480" w:type="dxa"/>
            <w:vAlign w:val="center"/>
            <w:hideMark/>
          </w:tcPr>
          <w:p w14:paraId="6B14FAC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4FACF" w14:textId="77777777">
        <w:trPr>
          <w:trHeight w:val="45"/>
        </w:trPr>
        <w:tc>
          <w:tcPr>
            <w:tcW w:w="4480" w:type="dxa"/>
            <w:vAlign w:val="center"/>
            <w:hideMark/>
          </w:tcPr>
          <w:p w14:paraId="6B14FACE" w14:textId="77777777" w:rsidR="001203C7" w:rsidRDefault="004D430C">
            <w:pPr>
              <w:rPr>
                <w:rFonts w:ascii="Calibri" w:eastAsia="Times New Roman" w:hAnsi="Calibri" w:cs="Calibri"/>
                <w:color w:val="000000"/>
                <w:szCs w:val="24"/>
              </w:rPr>
            </w:pPr>
          </w:p>
        </w:tc>
      </w:tr>
      <w:tr w:rsidR="004965E6" w14:paraId="6B14FAD1" w14:textId="77777777">
        <w:trPr>
          <w:trHeight w:val="330"/>
        </w:trPr>
        <w:tc>
          <w:tcPr>
            <w:tcW w:w="4480" w:type="dxa"/>
            <w:vAlign w:val="center"/>
            <w:hideMark/>
          </w:tcPr>
          <w:p w14:paraId="6B14FAD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AD3" w14:textId="77777777">
        <w:trPr>
          <w:trHeight w:val="45"/>
        </w:trPr>
        <w:tc>
          <w:tcPr>
            <w:tcW w:w="4480" w:type="dxa"/>
            <w:vAlign w:val="center"/>
            <w:hideMark/>
          </w:tcPr>
          <w:p w14:paraId="6B14FAD2" w14:textId="77777777" w:rsidR="001203C7" w:rsidRDefault="004D430C">
            <w:pPr>
              <w:rPr>
                <w:rFonts w:ascii="Calibri" w:eastAsia="Times New Roman" w:hAnsi="Calibri" w:cs="Calibri"/>
                <w:color w:val="000000"/>
                <w:szCs w:val="24"/>
              </w:rPr>
            </w:pPr>
          </w:p>
        </w:tc>
      </w:tr>
      <w:tr w:rsidR="004965E6" w14:paraId="6B14FAD5" w14:textId="77777777">
        <w:trPr>
          <w:trHeight w:val="150"/>
        </w:trPr>
        <w:tc>
          <w:tcPr>
            <w:tcW w:w="4480" w:type="dxa"/>
            <w:vAlign w:val="center"/>
            <w:hideMark/>
          </w:tcPr>
          <w:p w14:paraId="6B14FAD4" w14:textId="77777777" w:rsidR="001203C7" w:rsidRDefault="004D430C">
            <w:pPr>
              <w:rPr>
                <w:rFonts w:eastAsia="Times New Roman" w:cs="Times New Roman"/>
                <w:sz w:val="20"/>
              </w:rPr>
            </w:pPr>
          </w:p>
        </w:tc>
      </w:tr>
      <w:tr w:rsidR="004965E6" w14:paraId="6B14FAD7" w14:textId="77777777">
        <w:trPr>
          <w:trHeight w:val="330"/>
        </w:trPr>
        <w:tc>
          <w:tcPr>
            <w:tcW w:w="4480" w:type="dxa"/>
            <w:vAlign w:val="center"/>
            <w:hideMark/>
          </w:tcPr>
          <w:p w14:paraId="6B14FAD6" w14:textId="77777777" w:rsidR="001203C7" w:rsidRDefault="004D430C">
            <w:pPr>
              <w:rPr>
                <w:rFonts w:eastAsia="Times New Roman" w:cs="Times New Roman"/>
                <w:sz w:val="20"/>
              </w:rPr>
            </w:pPr>
          </w:p>
        </w:tc>
      </w:tr>
      <w:tr w:rsidR="004965E6" w14:paraId="6B14FAD9" w14:textId="77777777">
        <w:trPr>
          <w:trHeight w:val="345"/>
        </w:trPr>
        <w:tc>
          <w:tcPr>
            <w:tcW w:w="4480" w:type="dxa"/>
            <w:vAlign w:val="center"/>
            <w:hideMark/>
          </w:tcPr>
          <w:p w14:paraId="6B14FAD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11 ως έχει     ΚΑΤΑ ΠΛΕΙΟΨΗΦΙΑ</w:t>
            </w:r>
          </w:p>
        </w:tc>
      </w:tr>
      <w:tr w:rsidR="004965E6" w14:paraId="6B14FADB" w14:textId="77777777">
        <w:trPr>
          <w:trHeight w:val="90"/>
        </w:trPr>
        <w:tc>
          <w:tcPr>
            <w:tcW w:w="4480" w:type="dxa"/>
            <w:vAlign w:val="center"/>
            <w:hideMark/>
          </w:tcPr>
          <w:p w14:paraId="6B14FADA" w14:textId="77777777" w:rsidR="001203C7" w:rsidRDefault="004D430C">
            <w:pPr>
              <w:rPr>
                <w:rFonts w:ascii="Calibri" w:eastAsia="Times New Roman" w:hAnsi="Calibri" w:cs="Calibri"/>
                <w:color w:val="000000"/>
                <w:szCs w:val="24"/>
              </w:rPr>
            </w:pPr>
          </w:p>
        </w:tc>
      </w:tr>
      <w:tr w:rsidR="004965E6" w14:paraId="6B14FADD" w14:textId="77777777">
        <w:trPr>
          <w:trHeight w:val="330"/>
        </w:trPr>
        <w:tc>
          <w:tcPr>
            <w:tcW w:w="4480" w:type="dxa"/>
            <w:vAlign w:val="center"/>
            <w:hideMark/>
          </w:tcPr>
          <w:p w14:paraId="6B14FAD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ADF" w14:textId="77777777">
        <w:trPr>
          <w:trHeight w:val="45"/>
        </w:trPr>
        <w:tc>
          <w:tcPr>
            <w:tcW w:w="4480" w:type="dxa"/>
            <w:vAlign w:val="center"/>
            <w:hideMark/>
          </w:tcPr>
          <w:p w14:paraId="6B14FADE" w14:textId="77777777" w:rsidR="001203C7" w:rsidRDefault="004D430C">
            <w:pPr>
              <w:rPr>
                <w:rFonts w:ascii="Calibri" w:eastAsia="Times New Roman" w:hAnsi="Calibri" w:cs="Calibri"/>
                <w:color w:val="000000"/>
                <w:szCs w:val="24"/>
              </w:rPr>
            </w:pPr>
          </w:p>
        </w:tc>
      </w:tr>
      <w:tr w:rsidR="004965E6" w14:paraId="6B14FAE1" w14:textId="77777777">
        <w:trPr>
          <w:trHeight w:val="330"/>
        </w:trPr>
        <w:tc>
          <w:tcPr>
            <w:tcW w:w="4480" w:type="dxa"/>
            <w:vAlign w:val="center"/>
            <w:hideMark/>
          </w:tcPr>
          <w:p w14:paraId="6B14FAE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AE3" w14:textId="77777777">
        <w:trPr>
          <w:trHeight w:val="45"/>
        </w:trPr>
        <w:tc>
          <w:tcPr>
            <w:tcW w:w="4480" w:type="dxa"/>
            <w:vAlign w:val="center"/>
            <w:hideMark/>
          </w:tcPr>
          <w:p w14:paraId="6B14FAE2" w14:textId="77777777" w:rsidR="001203C7" w:rsidRDefault="004D430C">
            <w:pPr>
              <w:rPr>
                <w:rFonts w:ascii="Calibri" w:eastAsia="Times New Roman" w:hAnsi="Calibri" w:cs="Calibri"/>
                <w:color w:val="000000"/>
                <w:szCs w:val="24"/>
              </w:rPr>
            </w:pPr>
          </w:p>
        </w:tc>
      </w:tr>
      <w:tr w:rsidR="004965E6" w14:paraId="6B14FAE5" w14:textId="77777777">
        <w:trPr>
          <w:trHeight w:val="330"/>
        </w:trPr>
        <w:tc>
          <w:tcPr>
            <w:tcW w:w="4480" w:type="dxa"/>
            <w:vAlign w:val="center"/>
            <w:hideMark/>
          </w:tcPr>
          <w:p w14:paraId="6B14FAE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AE7" w14:textId="77777777">
        <w:trPr>
          <w:trHeight w:val="45"/>
        </w:trPr>
        <w:tc>
          <w:tcPr>
            <w:tcW w:w="4480" w:type="dxa"/>
            <w:vAlign w:val="center"/>
            <w:hideMark/>
          </w:tcPr>
          <w:p w14:paraId="6B14FAE6" w14:textId="77777777" w:rsidR="001203C7" w:rsidRDefault="004D430C">
            <w:pPr>
              <w:rPr>
                <w:rFonts w:ascii="Calibri" w:eastAsia="Times New Roman" w:hAnsi="Calibri" w:cs="Calibri"/>
                <w:color w:val="000000"/>
                <w:szCs w:val="24"/>
              </w:rPr>
            </w:pPr>
          </w:p>
        </w:tc>
      </w:tr>
      <w:tr w:rsidR="004965E6" w14:paraId="6B14FAE9" w14:textId="77777777">
        <w:trPr>
          <w:trHeight w:val="330"/>
        </w:trPr>
        <w:tc>
          <w:tcPr>
            <w:tcW w:w="4480" w:type="dxa"/>
            <w:vAlign w:val="center"/>
            <w:hideMark/>
          </w:tcPr>
          <w:p w14:paraId="6B14FAE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AEB" w14:textId="77777777">
        <w:trPr>
          <w:trHeight w:val="30"/>
        </w:trPr>
        <w:tc>
          <w:tcPr>
            <w:tcW w:w="4480" w:type="dxa"/>
            <w:vAlign w:val="center"/>
            <w:hideMark/>
          </w:tcPr>
          <w:p w14:paraId="6B14FAEA" w14:textId="77777777" w:rsidR="001203C7" w:rsidRDefault="004D430C">
            <w:pPr>
              <w:rPr>
                <w:rFonts w:ascii="Calibri" w:eastAsia="Times New Roman" w:hAnsi="Calibri" w:cs="Calibri"/>
                <w:color w:val="000000"/>
                <w:szCs w:val="24"/>
              </w:rPr>
            </w:pPr>
          </w:p>
        </w:tc>
      </w:tr>
      <w:tr w:rsidR="004965E6" w14:paraId="6B14FAED" w14:textId="77777777">
        <w:trPr>
          <w:trHeight w:val="345"/>
        </w:trPr>
        <w:tc>
          <w:tcPr>
            <w:tcW w:w="4480" w:type="dxa"/>
            <w:vAlign w:val="center"/>
            <w:hideMark/>
          </w:tcPr>
          <w:p w14:paraId="6B14FAE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4FAEF" w14:textId="77777777">
        <w:trPr>
          <w:trHeight w:val="30"/>
        </w:trPr>
        <w:tc>
          <w:tcPr>
            <w:tcW w:w="4480" w:type="dxa"/>
            <w:vAlign w:val="center"/>
            <w:hideMark/>
          </w:tcPr>
          <w:p w14:paraId="6B14FAEE" w14:textId="77777777" w:rsidR="001203C7" w:rsidRDefault="004D430C">
            <w:pPr>
              <w:rPr>
                <w:rFonts w:ascii="Calibri" w:eastAsia="Times New Roman" w:hAnsi="Calibri" w:cs="Calibri"/>
                <w:color w:val="000000"/>
                <w:szCs w:val="24"/>
              </w:rPr>
            </w:pPr>
          </w:p>
        </w:tc>
      </w:tr>
      <w:tr w:rsidR="004965E6" w14:paraId="6B14FAF1" w14:textId="77777777">
        <w:trPr>
          <w:trHeight w:val="330"/>
        </w:trPr>
        <w:tc>
          <w:tcPr>
            <w:tcW w:w="4480" w:type="dxa"/>
            <w:vAlign w:val="center"/>
            <w:hideMark/>
          </w:tcPr>
          <w:p w14:paraId="6B14FAF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AF3" w14:textId="77777777">
        <w:trPr>
          <w:trHeight w:val="45"/>
        </w:trPr>
        <w:tc>
          <w:tcPr>
            <w:tcW w:w="4480" w:type="dxa"/>
            <w:vAlign w:val="center"/>
            <w:hideMark/>
          </w:tcPr>
          <w:p w14:paraId="6B14FAF2" w14:textId="77777777" w:rsidR="001203C7" w:rsidRDefault="004D430C">
            <w:pPr>
              <w:rPr>
                <w:rFonts w:ascii="Calibri" w:eastAsia="Times New Roman" w:hAnsi="Calibri" w:cs="Calibri"/>
                <w:color w:val="000000"/>
                <w:szCs w:val="24"/>
              </w:rPr>
            </w:pPr>
          </w:p>
        </w:tc>
      </w:tr>
      <w:tr w:rsidR="004965E6" w14:paraId="6B14FAF5" w14:textId="77777777">
        <w:trPr>
          <w:trHeight w:val="330"/>
        </w:trPr>
        <w:tc>
          <w:tcPr>
            <w:tcW w:w="4480" w:type="dxa"/>
            <w:vAlign w:val="center"/>
            <w:hideMark/>
          </w:tcPr>
          <w:p w14:paraId="6B14FAF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ΠΡΝ</w:t>
            </w:r>
          </w:p>
        </w:tc>
      </w:tr>
      <w:tr w:rsidR="004965E6" w14:paraId="6B14FAF7" w14:textId="77777777">
        <w:trPr>
          <w:trHeight w:val="45"/>
        </w:trPr>
        <w:tc>
          <w:tcPr>
            <w:tcW w:w="4480" w:type="dxa"/>
            <w:vAlign w:val="center"/>
            <w:hideMark/>
          </w:tcPr>
          <w:p w14:paraId="6B14FAF6" w14:textId="77777777" w:rsidR="001203C7" w:rsidRDefault="004D430C">
            <w:pPr>
              <w:rPr>
                <w:rFonts w:ascii="Calibri" w:eastAsia="Times New Roman" w:hAnsi="Calibri" w:cs="Calibri"/>
                <w:color w:val="000000"/>
                <w:szCs w:val="24"/>
              </w:rPr>
            </w:pPr>
          </w:p>
        </w:tc>
      </w:tr>
      <w:tr w:rsidR="004965E6" w14:paraId="6B14FAF9" w14:textId="77777777">
        <w:trPr>
          <w:trHeight w:val="330"/>
        </w:trPr>
        <w:tc>
          <w:tcPr>
            <w:tcW w:w="4480" w:type="dxa"/>
            <w:vAlign w:val="center"/>
            <w:hideMark/>
          </w:tcPr>
          <w:p w14:paraId="6B14FAF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ΕΝ. </w:t>
            </w:r>
            <w:r>
              <w:rPr>
                <w:rFonts w:ascii="Calibri" w:eastAsia="Times New Roman" w:hAnsi="Calibri" w:cs="Calibri"/>
                <w:color w:val="000000"/>
                <w:szCs w:val="24"/>
              </w:rPr>
              <w:t>ΚΕΝΤΡΩΩΝ: ΠΡΝ</w:t>
            </w:r>
          </w:p>
        </w:tc>
      </w:tr>
      <w:tr w:rsidR="004965E6" w14:paraId="6B14FAFB" w14:textId="77777777">
        <w:trPr>
          <w:trHeight w:val="45"/>
        </w:trPr>
        <w:tc>
          <w:tcPr>
            <w:tcW w:w="4480" w:type="dxa"/>
            <w:vAlign w:val="center"/>
            <w:hideMark/>
          </w:tcPr>
          <w:p w14:paraId="6B14FAFA" w14:textId="77777777" w:rsidR="001203C7" w:rsidRDefault="004D430C">
            <w:pPr>
              <w:rPr>
                <w:rFonts w:ascii="Calibri" w:eastAsia="Times New Roman" w:hAnsi="Calibri" w:cs="Calibri"/>
                <w:color w:val="000000"/>
                <w:szCs w:val="24"/>
              </w:rPr>
            </w:pPr>
          </w:p>
        </w:tc>
      </w:tr>
      <w:tr w:rsidR="004965E6" w14:paraId="6B14FAFD" w14:textId="77777777">
        <w:trPr>
          <w:trHeight w:val="135"/>
        </w:trPr>
        <w:tc>
          <w:tcPr>
            <w:tcW w:w="4480" w:type="dxa"/>
            <w:vAlign w:val="center"/>
            <w:hideMark/>
          </w:tcPr>
          <w:p w14:paraId="6B14FAFC" w14:textId="77777777" w:rsidR="001203C7" w:rsidRDefault="004D430C">
            <w:pPr>
              <w:rPr>
                <w:rFonts w:eastAsia="Times New Roman" w:cs="Times New Roman"/>
                <w:sz w:val="20"/>
              </w:rPr>
            </w:pPr>
          </w:p>
        </w:tc>
      </w:tr>
      <w:tr w:rsidR="004965E6" w14:paraId="6B14FAFF" w14:textId="77777777">
        <w:trPr>
          <w:trHeight w:val="345"/>
        </w:trPr>
        <w:tc>
          <w:tcPr>
            <w:tcW w:w="4480" w:type="dxa"/>
            <w:vAlign w:val="center"/>
            <w:hideMark/>
          </w:tcPr>
          <w:p w14:paraId="6B14FAFE" w14:textId="77777777" w:rsidR="001203C7" w:rsidRDefault="004D430C">
            <w:pPr>
              <w:rPr>
                <w:rFonts w:eastAsia="Times New Roman" w:cs="Times New Roman"/>
                <w:sz w:val="20"/>
              </w:rPr>
            </w:pPr>
          </w:p>
        </w:tc>
      </w:tr>
      <w:tr w:rsidR="004965E6" w14:paraId="6B14FB01" w14:textId="77777777">
        <w:trPr>
          <w:trHeight w:val="330"/>
        </w:trPr>
        <w:tc>
          <w:tcPr>
            <w:tcW w:w="4480" w:type="dxa"/>
            <w:vAlign w:val="center"/>
            <w:hideMark/>
          </w:tcPr>
          <w:p w14:paraId="6B14FB0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12 ως έχει     ΚΑΤΑ ΠΛΕΙΟΨΗΦΙΑ</w:t>
            </w:r>
          </w:p>
        </w:tc>
      </w:tr>
      <w:tr w:rsidR="004965E6" w14:paraId="6B14FB03" w14:textId="77777777">
        <w:trPr>
          <w:trHeight w:val="105"/>
        </w:trPr>
        <w:tc>
          <w:tcPr>
            <w:tcW w:w="4480" w:type="dxa"/>
            <w:vAlign w:val="center"/>
            <w:hideMark/>
          </w:tcPr>
          <w:p w14:paraId="6B14FB02" w14:textId="77777777" w:rsidR="001203C7" w:rsidRDefault="004D430C">
            <w:pPr>
              <w:rPr>
                <w:rFonts w:ascii="Calibri" w:eastAsia="Times New Roman" w:hAnsi="Calibri" w:cs="Calibri"/>
                <w:color w:val="000000"/>
                <w:szCs w:val="24"/>
              </w:rPr>
            </w:pPr>
          </w:p>
        </w:tc>
      </w:tr>
      <w:tr w:rsidR="004965E6" w14:paraId="6B14FB05" w14:textId="77777777">
        <w:trPr>
          <w:trHeight w:val="330"/>
        </w:trPr>
        <w:tc>
          <w:tcPr>
            <w:tcW w:w="4480" w:type="dxa"/>
            <w:vAlign w:val="center"/>
            <w:hideMark/>
          </w:tcPr>
          <w:p w14:paraId="6B14FB0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B07" w14:textId="77777777">
        <w:trPr>
          <w:trHeight w:val="45"/>
        </w:trPr>
        <w:tc>
          <w:tcPr>
            <w:tcW w:w="4480" w:type="dxa"/>
            <w:vAlign w:val="center"/>
            <w:hideMark/>
          </w:tcPr>
          <w:p w14:paraId="6B14FB06" w14:textId="77777777" w:rsidR="001203C7" w:rsidRDefault="004D430C">
            <w:pPr>
              <w:rPr>
                <w:rFonts w:ascii="Calibri" w:eastAsia="Times New Roman" w:hAnsi="Calibri" w:cs="Calibri"/>
                <w:color w:val="000000"/>
                <w:szCs w:val="24"/>
              </w:rPr>
            </w:pPr>
          </w:p>
        </w:tc>
      </w:tr>
      <w:tr w:rsidR="004965E6" w14:paraId="6B14FB09" w14:textId="77777777">
        <w:trPr>
          <w:trHeight w:val="330"/>
        </w:trPr>
        <w:tc>
          <w:tcPr>
            <w:tcW w:w="4480" w:type="dxa"/>
            <w:vAlign w:val="center"/>
            <w:hideMark/>
          </w:tcPr>
          <w:p w14:paraId="6B14FB0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B0B" w14:textId="77777777">
        <w:trPr>
          <w:trHeight w:val="45"/>
        </w:trPr>
        <w:tc>
          <w:tcPr>
            <w:tcW w:w="4480" w:type="dxa"/>
            <w:vAlign w:val="center"/>
            <w:hideMark/>
          </w:tcPr>
          <w:p w14:paraId="6B14FB0A" w14:textId="77777777" w:rsidR="001203C7" w:rsidRDefault="004D430C">
            <w:pPr>
              <w:rPr>
                <w:rFonts w:ascii="Calibri" w:eastAsia="Times New Roman" w:hAnsi="Calibri" w:cs="Calibri"/>
                <w:color w:val="000000"/>
                <w:szCs w:val="24"/>
              </w:rPr>
            </w:pPr>
          </w:p>
        </w:tc>
      </w:tr>
      <w:tr w:rsidR="004965E6" w14:paraId="6B14FB0D" w14:textId="77777777">
        <w:trPr>
          <w:trHeight w:val="330"/>
        </w:trPr>
        <w:tc>
          <w:tcPr>
            <w:tcW w:w="4480" w:type="dxa"/>
            <w:vAlign w:val="center"/>
            <w:hideMark/>
          </w:tcPr>
          <w:p w14:paraId="6B14FB0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B0F" w14:textId="77777777">
        <w:trPr>
          <w:trHeight w:val="30"/>
        </w:trPr>
        <w:tc>
          <w:tcPr>
            <w:tcW w:w="4480" w:type="dxa"/>
            <w:vAlign w:val="center"/>
            <w:hideMark/>
          </w:tcPr>
          <w:p w14:paraId="6B14FB0E" w14:textId="77777777" w:rsidR="001203C7" w:rsidRDefault="004D430C">
            <w:pPr>
              <w:rPr>
                <w:rFonts w:ascii="Calibri" w:eastAsia="Times New Roman" w:hAnsi="Calibri" w:cs="Calibri"/>
                <w:color w:val="000000"/>
                <w:szCs w:val="24"/>
              </w:rPr>
            </w:pPr>
          </w:p>
        </w:tc>
      </w:tr>
      <w:tr w:rsidR="004965E6" w14:paraId="6B14FB11" w14:textId="77777777">
        <w:trPr>
          <w:trHeight w:val="330"/>
        </w:trPr>
        <w:tc>
          <w:tcPr>
            <w:tcW w:w="4480" w:type="dxa"/>
            <w:vAlign w:val="center"/>
            <w:hideMark/>
          </w:tcPr>
          <w:p w14:paraId="6B14FB1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B13" w14:textId="77777777">
        <w:trPr>
          <w:trHeight w:val="45"/>
        </w:trPr>
        <w:tc>
          <w:tcPr>
            <w:tcW w:w="4480" w:type="dxa"/>
            <w:vAlign w:val="center"/>
            <w:hideMark/>
          </w:tcPr>
          <w:p w14:paraId="6B14FB12" w14:textId="77777777" w:rsidR="001203C7" w:rsidRDefault="004D430C">
            <w:pPr>
              <w:rPr>
                <w:rFonts w:ascii="Calibri" w:eastAsia="Times New Roman" w:hAnsi="Calibri" w:cs="Calibri"/>
                <w:color w:val="000000"/>
                <w:szCs w:val="24"/>
              </w:rPr>
            </w:pPr>
          </w:p>
        </w:tc>
      </w:tr>
      <w:tr w:rsidR="004965E6" w14:paraId="6B14FB15" w14:textId="77777777">
        <w:trPr>
          <w:trHeight w:val="330"/>
        </w:trPr>
        <w:tc>
          <w:tcPr>
            <w:tcW w:w="4480" w:type="dxa"/>
            <w:vAlign w:val="center"/>
            <w:hideMark/>
          </w:tcPr>
          <w:p w14:paraId="6B14FB1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4FB17" w14:textId="77777777">
        <w:trPr>
          <w:trHeight w:val="45"/>
        </w:trPr>
        <w:tc>
          <w:tcPr>
            <w:tcW w:w="4480" w:type="dxa"/>
            <w:vAlign w:val="center"/>
            <w:hideMark/>
          </w:tcPr>
          <w:p w14:paraId="6B14FB16" w14:textId="77777777" w:rsidR="001203C7" w:rsidRDefault="004D430C">
            <w:pPr>
              <w:rPr>
                <w:rFonts w:ascii="Calibri" w:eastAsia="Times New Roman" w:hAnsi="Calibri" w:cs="Calibri"/>
                <w:color w:val="000000"/>
                <w:szCs w:val="24"/>
              </w:rPr>
            </w:pPr>
          </w:p>
        </w:tc>
      </w:tr>
      <w:tr w:rsidR="004965E6" w14:paraId="6B14FB19" w14:textId="77777777">
        <w:trPr>
          <w:trHeight w:val="330"/>
        </w:trPr>
        <w:tc>
          <w:tcPr>
            <w:tcW w:w="4480" w:type="dxa"/>
            <w:vAlign w:val="center"/>
            <w:hideMark/>
          </w:tcPr>
          <w:p w14:paraId="6B14FB1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B1B" w14:textId="77777777">
        <w:trPr>
          <w:trHeight w:val="45"/>
        </w:trPr>
        <w:tc>
          <w:tcPr>
            <w:tcW w:w="4480" w:type="dxa"/>
            <w:vAlign w:val="center"/>
            <w:hideMark/>
          </w:tcPr>
          <w:p w14:paraId="6B14FB1A" w14:textId="77777777" w:rsidR="001203C7" w:rsidRDefault="004D430C">
            <w:pPr>
              <w:rPr>
                <w:rFonts w:ascii="Calibri" w:eastAsia="Times New Roman" w:hAnsi="Calibri" w:cs="Calibri"/>
                <w:color w:val="000000"/>
                <w:szCs w:val="24"/>
              </w:rPr>
            </w:pPr>
          </w:p>
        </w:tc>
      </w:tr>
      <w:tr w:rsidR="004965E6" w14:paraId="6B14FB1D" w14:textId="77777777">
        <w:trPr>
          <w:trHeight w:val="330"/>
        </w:trPr>
        <w:tc>
          <w:tcPr>
            <w:tcW w:w="4480" w:type="dxa"/>
            <w:vAlign w:val="center"/>
            <w:hideMark/>
          </w:tcPr>
          <w:p w14:paraId="6B14FB1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4FB1F" w14:textId="77777777">
        <w:trPr>
          <w:trHeight w:val="45"/>
        </w:trPr>
        <w:tc>
          <w:tcPr>
            <w:tcW w:w="4480" w:type="dxa"/>
            <w:vAlign w:val="center"/>
            <w:hideMark/>
          </w:tcPr>
          <w:p w14:paraId="6B14FB1E" w14:textId="77777777" w:rsidR="001203C7" w:rsidRDefault="004D430C">
            <w:pPr>
              <w:rPr>
                <w:rFonts w:ascii="Calibri" w:eastAsia="Times New Roman" w:hAnsi="Calibri" w:cs="Calibri"/>
                <w:color w:val="000000"/>
                <w:szCs w:val="24"/>
              </w:rPr>
            </w:pPr>
          </w:p>
        </w:tc>
      </w:tr>
      <w:tr w:rsidR="004965E6" w14:paraId="6B14FB21" w14:textId="77777777">
        <w:trPr>
          <w:trHeight w:val="330"/>
        </w:trPr>
        <w:tc>
          <w:tcPr>
            <w:tcW w:w="4480" w:type="dxa"/>
            <w:vAlign w:val="center"/>
            <w:hideMark/>
          </w:tcPr>
          <w:p w14:paraId="6B14FB2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B23" w14:textId="77777777">
        <w:trPr>
          <w:trHeight w:val="30"/>
        </w:trPr>
        <w:tc>
          <w:tcPr>
            <w:tcW w:w="4480" w:type="dxa"/>
            <w:vAlign w:val="center"/>
            <w:hideMark/>
          </w:tcPr>
          <w:p w14:paraId="6B14FB22" w14:textId="77777777" w:rsidR="001203C7" w:rsidRDefault="004D430C">
            <w:pPr>
              <w:rPr>
                <w:rFonts w:ascii="Calibri" w:eastAsia="Times New Roman" w:hAnsi="Calibri" w:cs="Calibri"/>
                <w:color w:val="000000"/>
                <w:szCs w:val="24"/>
              </w:rPr>
            </w:pPr>
          </w:p>
        </w:tc>
      </w:tr>
      <w:tr w:rsidR="004965E6" w14:paraId="6B14FB25" w14:textId="77777777">
        <w:trPr>
          <w:trHeight w:val="150"/>
        </w:trPr>
        <w:tc>
          <w:tcPr>
            <w:tcW w:w="4480" w:type="dxa"/>
            <w:vAlign w:val="center"/>
            <w:hideMark/>
          </w:tcPr>
          <w:p w14:paraId="6B14FB24" w14:textId="77777777" w:rsidR="001203C7" w:rsidRDefault="004D430C">
            <w:pPr>
              <w:rPr>
                <w:rFonts w:eastAsia="Times New Roman" w:cs="Times New Roman"/>
                <w:sz w:val="20"/>
              </w:rPr>
            </w:pPr>
          </w:p>
        </w:tc>
      </w:tr>
      <w:tr w:rsidR="004965E6" w14:paraId="6B14FB27" w14:textId="77777777">
        <w:trPr>
          <w:trHeight w:val="345"/>
        </w:trPr>
        <w:tc>
          <w:tcPr>
            <w:tcW w:w="4480" w:type="dxa"/>
            <w:vAlign w:val="center"/>
            <w:hideMark/>
          </w:tcPr>
          <w:p w14:paraId="6B14FB26" w14:textId="77777777" w:rsidR="001203C7" w:rsidRDefault="004D430C">
            <w:pPr>
              <w:rPr>
                <w:rFonts w:eastAsia="Times New Roman" w:cs="Times New Roman"/>
                <w:sz w:val="20"/>
              </w:rPr>
            </w:pPr>
          </w:p>
        </w:tc>
      </w:tr>
      <w:tr w:rsidR="004965E6" w14:paraId="6B14FB29" w14:textId="77777777">
        <w:trPr>
          <w:trHeight w:val="330"/>
        </w:trPr>
        <w:tc>
          <w:tcPr>
            <w:tcW w:w="4480" w:type="dxa"/>
            <w:vAlign w:val="center"/>
            <w:hideMark/>
          </w:tcPr>
          <w:p w14:paraId="6B14FB2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13 όπως τροπ.     ΚΑΤΑ ΠΛΕΙΟΨΗΦΙΑ</w:t>
            </w:r>
          </w:p>
        </w:tc>
      </w:tr>
      <w:tr w:rsidR="004965E6" w14:paraId="6B14FB2B" w14:textId="77777777">
        <w:trPr>
          <w:trHeight w:val="105"/>
        </w:trPr>
        <w:tc>
          <w:tcPr>
            <w:tcW w:w="4480" w:type="dxa"/>
            <w:vAlign w:val="center"/>
            <w:hideMark/>
          </w:tcPr>
          <w:p w14:paraId="6B14FB2A" w14:textId="77777777" w:rsidR="001203C7" w:rsidRDefault="004D430C">
            <w:pPr>
              <w:rPr>
                <w:rFonts w:ascii="Calibri" w:eastAsia="Times New Roman" w:hAnsi="Calibri" w:cs="Calibri"/>
                <w:color w:val="000000"/>
                <w:szCs w:val="24"/>
              </w:rPr>
            </w:pPr>
          </w:p>
        </w:tc>
      </w:tr>
      <w:tr w:rsidR="004965E6" w14:paraId="6B14FB2D" w14:textId="77777777">
        <w:trPr>
          <w:trHeight w:val="330"/>
        </w:trPr>
        <w:tc>
          <w:tcPr>
            <w:tcW w:w="4480" w:type="dxa"/>
            <w:vAlign w:val="center"/>
            <w:hideMark/>
          </w:tcPr>
          <w:p w14:paraId="6B14FB2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B2F" w14:textId="77777777">
        <w:trPr>
          <w:trHeight w:val="30"/>
        </w:trPr>
        <w:tc>
          <w:tcPr>
            <w:tcW w:w="4480" w:type="dxa"/>
            <w:vAlign w:val="center"/>
            <w:hideMark/>
          </w:tcPr>
          <w:p w14:paraId="6B14FB2E" w14:textId="77777777" w:rsidR="001203C7" w:rsidRDefault="004D430C">
            <w:pPr>
              <w:rPr>
                <w:rFonts w:ascii="Calibri" w:eastAsia="Times New Roman" w:hAnsi="Calibri" w:cs="Calibri"/>
                <w:color w:val="000000"/>
                <w:szCs w:val="24"/>
              </w:rPr>
            </w:pPr>
          </w:p>
        </w:tc>
      </w:tr>
      <w:tr w:rsidR="004965E6" w14:paraId="6B14FB31" w14:textId="77777777">
        <w:trPr>
          <w:trHeight w:val="345"/>
        </w:trPr>
        <w:tc>
          <w:tcPr>
            <w:tcW w:w="4480" w:type="dxa"/>
            <w:vAlign w:val="center"/>
            <w:hideMark/>
          </w:tcPr>
          <w:p w14:paraId="6B14FB3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B33" w14:textId="77777777">
        <w:trPr>
          <w:trHeight w:val="30"/>
        </w:trPr>
        <w:tc>
          <w:tcPr>
            <w:tcW w:w="4480" w:type="dxa"/>
            <w:vAlign w:val="center"/>
            <w:hideMark/>
          </w:tcPr>
          <w:p w14:paraId="6B14FB32" w14:textId="77777777" w:rsidR="001203C7" w:rsidRDefault="004D430C">
            <w:pPr>
              <w:rPr>
                <w:rFonts w:ascii="Calibri" w:eastAsia="Times New Roman" w:hAnsi="Calibri" w:cs="Calibri"/>
                <w:color w:val="000000"/>
                <w:szCs w:val="24"/>
              </w:rPr>
            </w:pPr>
          </w:p>
        </w:tc>
      </w:tr>
      <w:tr w:rsidR="004965E6" w14:paraId="6B14FB35" w14:textId="77777777">
        <w:trPr>
          <w:trHeight w:val="330"/>
        </w:trPr>
        <w:tc>
          <w:tcPr>
            <w:tcW w:w="4480" w:type="dxa"/>
            <w:vAlign w:val="center"/>
            <w:hideMark/>
          </w:tcPr>
          <w:p w14:paraId="6B14FB3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B37" w14:textId="77777777">
        <w:trPr>
          <w:trHeight w:val="45"/>
        </w:trPr>
        <w:tc>
          <w:tcPr>
            <w:tcW w:w="4480" w:type="dxa"/>
            <w:vAlign w:val="center"/>
            <w:hideMark/>
          </w:tcPr>
          <w:p w14:paraId="6B14FB36" w14:textId="77777777" w:rsidR="001203C7" w:rsidRDefault="004D430C">
            <w:pPr>
              <w:rPr>
                <w:rFonts w:ascii="Calibri" w:eastAsia="Times New Roman" w:hAnsi="Calibri" w:cs="Calibri"/>
                <w:color w:val="000000"/>
                <w:szCs w:val="24"/>
              </w:rPr>
            </w:pPr>
          </w:p>
        </w:tc>
      </w:tr>
      <w:tr w:rsidR="004965E6" w14:paraId="6B14FB39" w14:textId="77777777">
        <w:trPr>
          <w:trHeight w:val="330"/>
        </w:trPr>
        <w:tc>
          <w:tcPr>
            <w:tcW w:w="4480" w:type="dxa"/>
            <w:vAlign w:val="center"/>
            <w:hideMark/>
          </w:tcPr>
          <w:p w14:paraId="6B14FB3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B3B" w14:textId="77777777">
        <w:trPr>
          <w:trHeight w:val="45"/>
        </w:trPr>
        <w:tc>
          <w:tcPr>
            <w:tcW w:w="4480" w:type="dxa"/>
            <w:vAlign w:val="center"/>
            <w:hideMark/>
          </w:tcPr>
          <w:p w14:paraId="6B14FB3A" w14:textId="77777777" w:rsidR="001203C7" w:rsidRDefault="004D430C">
            <w:pPr>
              <w:rPr>
                <w:rFonts w:ascii="Calibri" w:eastAsia="Times New Roman" w:hAnsi="Calibri" w:cs="Calibri"/>
                <w:color w:val="000000"/>
                <w:szCs w:val="24"/>
              </w:rPr>
            </w:pPr>
          </w:p>
        </w:tc>
      </w:tr>
      <w:tr w:rsidR="004965E6" w14:paraId="6B14FB3D" w14:textId="77777777">
        <w:trPr>
          <w:trHeight w:val="330"/>
        </w:trPr>
        <w:tc>
          <w:tcPr>
            <w:tcW w:w="4480" w:type="dxa"/>
            <w:vAlign w:val="center"/>
            <w:hideMark/>
          </w:tcPr>
          <w:p w14:paraId="6B14FB3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4FB3F" w14:textId="77777777">
        <w:trPr>
          <w:trHeight w:val="45"/>
        </w:trPr>
        <w:tc>
          <w:tcPr>
            <w:tcW w:w="4480" w:type="dxa"/>
            <w:vAlign w:val="center"/>
            <w:hideMark/>
          </w:tcPr>
          <w:p w14:paraId="6B14FB3E" w14:textId="77777777" w:rsidR="001203C7" w:rsidRDefault="004D430C">
            <w:pPr>
              <w:rPr>
                <w:rFonts w:ascii="Calibri" w:eastAsia="Times New Roman" w:hAnsi="Calibri" w:cs="Calibri"/>
                <w:color w:val="000000"/>
                <w:szCs w:val="24"/>
              </w:rPr>
            </w:pPr>
          </w:p>
        </w:tc>
      </w:tr>
      <w:tr w:rsidR="004965E6" w14:paraId="6B14FB41" w14:textId="77777777">
        <w:trPr>
          <w:trHeight w:val="330"/>
        </w:trPr>
        <w:tc>
          <w:tcPr>
            <w:tcW w:w="4480" w:type="dxa"/>
            <w:vAlign w:val="center"/>
            <w:hideMark/>
          </w:tcPr>
          <w:p w14:paraId="6B14FB4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B43" w14:textId="77777777">
        <w:trPr>
          <w:trHeight w:val="30"/>
        </w:trPr>
        <w:tc>
          <w:tcPr>
            <w:tcW w:w="4480" w:type="dxa"/>
            <w:vAlign w:val="center"/>
            <w:hideMark/>
          </w:tcPr>
          <w:p w14:paraId="6B14FB42" w14:textId="77777777" w:rsidR="001203C7" w:rsidRDefault="004D430C">
            <w:pPr>
              <w:rPr>
                <w:rFonts w:ascii="Calibri" w:eastAsia="Times New Roman" w:hAnsi="Calibri" w:cs="Calibri"/>
                <w:color w:val="000000"/>
                <w:szCs w:val="24"/>
              </w:rPr>
            </w:pPr>
          </w:p>
        </w:tc>
      </w:tr>
      <w:tr w:rsidR="004965E6" w14:paraId="6B14FB45" w14:textId="77777777">
        <w:trPr>
          <w:trHeight w:val="345"/>
        </w:trPr>
        <w:tc>
          <w:tcPr>
            <w:tcW w:w="4480" w:type="dxa"/>
            <w:vAlign w:val="center"/>
            <w:hideMark/>
          </w:tcPr>
          <w:p w14:paraId="6B14FB4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4FB47" w14:textId="77777777">
        <w:trPr>
          <w:trHeight w:val="30"/>
        </w:trPr>
        <w:tc>
          <w:tcPr>
            <w:tcW w:w="4480" w:type="dxa"/>
            <w:vAlign w:val="center"/>
            <w:hideMark/>
          </w:tcPr>
          <w:p w14:paraId="6B14FB46" w14:textId="77777777" w:rsidR="001203C7" w:rsidRDefault="004D430C">
            <w:pPr>
              <w:rPr>
                <w:rFonts w:ascii="Calibri" w:eastAsia="Times New Roman" w:hAnsi="Calibri" w:cs="Calibri"/>
                <w:color w:val="000000"/>
                <w:szCs w:val="24"/>
              </w:rPr>
            </w:pPr>
          </w:p>
        </w:tc>
      </w:tr>
      <w:tr w:rsidR="004965E6" w14:paraId="6B14FB49" w14:textId="77777777">
        <w:trPr>
          <w:trHeight w:val="330"/>
        </w:trPr>
        <w:tc>
          <w:tcPr>
            <w:tcW w:w="4480" w:type="dxa"/>
            <w:vAlign w:val="center"/>
            <w:hideMark/>
          </w:tcPr>
          <w:p w14:paraId="6B14FB4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B4B" w14:textId="77777777">
        <w:trPr>
          <w:trHeight w:val="45"/>
        </w:trPr>
        <w:tc>
          <w:tcPr>
            <w:tcW w:w="4480" w:type="dxa"/>
            <w:vAlign w:val="center"/>
            <w:hideMark/>
          </w:tcPr>
          <w:p w14:paraId="6B14FB4A" w14:textId="77777777" w:rsidR="001203C7" w:rsidRDefault="004D430C">
            <w:pPr>
              <w:rPr>
                <w:rFonts w:ascii="Calibri" w:eastAsia="Times New Roman" w:hAnsi="Calibri" w:cs="Calibri"/>
                <w:color w:val="000000"/>
                <w:szCs w:val="24"/>
              </w:rPr>
            </w:pPr>
          </w:p>
        </w:tc>
      </w:tr>
      <w:tr w:rsidR="004965E6" w14:paraId="6B14FB4D" w14:textId="77777777">
        <w:trPr>
          <w:trHeight w:val="150"/>
        </w:trPr>
        <w:tc>
          <w:tcPr>
            <w:tcW w:w="4480" w:type="dxa"/>
            <w:vAlign w:val="center"/>
            <w:hideMark/>
          </w:tcPr>
          <w:p w14:paraId="6B14FB4C" w14:textId="77777777" w:rsidR="001203C7" w:rsidRDefault="004D430C">
            <w:pPr>
              <w:rPr>
                <w:rFonts w:eastAsia="Times New Roman" w:cs="Times New Roman"/>
                <w:sz w:val="20"/>
              </w:rPr>
            </w:pPr>
          </w:p>
        </w:tc>
      </w:tr>
      <w:tr w:rsidR="004965E6" w14:paraId="6B14FB4F" w14:textId="77777777">
        <w:trPr>
          <w:trHeight w:val="345"/>
        </w:trPr>
        <w:tc>
          <w:tcPr>
            <w:tcW w:w="4480" w:type="dxa"/>
            <w:vAlign w:val="center"/>
            <w:hideMark/>
          </w:tcPr>
          <w:p w14:paraId="6B14FB4E" w14:textId="77777777" w:rsidR="001203C7" w:rsidRDefault="004D430C">
            <w:pPr>
              <w:rPr>
                <w:rFonts w:eastAsia="Times New Roman" w:cs="Times New Roman"/>
                <w:sz w:val="20"/>
              </w:rPr>
            </w:pPr>
          </w:p>
        </w:tc>
      </w:tr>
      <w:tr w:rsidR="004965E6" w14:paraId="6B14FB51" w14:textId="77777777">
        <w:trPr>
          <w:trHeight w:val="330"/>
        </w:trPr>
        <w:tc>
          <w:tcPr>
            <w:tcW w:w="4480" w:type="dxa"/>
            <w:vAlign w:val="center"/>
            <w:hideMark/>
          </w:tcPr>
          <w:p w14:paraId="6B14FB5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14 ως έχει     ΚΑΤΑ ΠΛΕΙΟΨΗΦΙΑ</w:t>
            </w:r>
          </w:p>
        </w:tc>
      </w:tr>
      <w:tr w:rsidR="004965E6" w14:paraId="6B14FB53" w14:textId="77777777">
        <w:trPr>
          <w:trHeight w:val="90"/>
        </w:trPr>
        <w:tc>
          <w:tcPr>
            <w:tcW w:w="4480" w:type="dxa"/>
            <w:vAlign w:val="center"/>
            <w:hideMark/>
          </w:tcPr>
          <w:p w14:paraId="6B14FB52" w14:textId="77777777" w:rsidR="001203C7" w:rsidRDefault="004D430C">
            <w:pPr>
              <w:rPr>
                <w:rFonts w:ascii="Calibri" w:eastAsia="Times New Roman" w:hAnsi="Calibri" w:cs="Calibri"/>
                <w:color w:val="000000"/>
                <w:szCs w:val="24"/>
              </w:rPr>
            </w:pPr>
          </w:p>
        </w:tc>
      </w:tr>
      <w:tr w:rsidR="004965E6" w14:paraId="6B14FB55" w14:textId="77777777">
        <w:trPr>
          <w:trHeight w:val="330"/>
        </w:trPr>
        <w:tc>
          <w:tcPr>
            <w:tcW w:w="4480" w:type="dxa"/>
            <w:vAlign w:val="center"/>
            <w:hideMark/>
          </w:tcPr>
          <w:p w14:paraId="6B14FB5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B57" w14:textId="77777777">
        <w:trPr>
          <w:trHeight w:val="45"/>
        </w:trPr>
        <w:tc>
          <w:tcPr>
            <w:tcW w:w="4480" w:type="dxa"/>
            <w:vAlign w:val="center"/>
            <w:hideMark/>
          </w:tcPr>
          <w:p w14:paraId="6B14FB56" w14:textId="77777777" w:rsidR="001203C7" w:rsidRDefault="004D430C">
            <w:pPr>
              <w:rPr>
                <w:rFonts w:ascii="Calibri" w:eastAsia="Times New Roman" w:hAnsi="Calibri" w:cs="Calibri"/>
                <w:color w:val="000000"/>
                <w:szCs w:val="24"/>
              </w:rPr>
            </w:pPr>
          </w:p>
        </w:tc>
      </w:tr>
      <w:tr w:rsidR="004965E6" w14:paraId="6B14FB59" w14:textId="77777777">
        <w:trPr>
          <w:trHeight w:val="330"/>
        </w:trPr>
        <w:tc>
          <w:tcPr>
            <w:tcW w:w="4480" w:type="dxa"/>
            <w:vAlign w:val="center"/>
            <w:hideMark/>
          </w:tcPr>
          <w:p w14:paraId="6B14FB5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B5B" w14:textId="77777777">
        <w:trPr>
          <w:trHeight w:val="45"/>
        </w:trPr>
        <w:tc>
          <w:tcPr>
            <w:tcW w:w="4480" w:type="dxa"/>
            <w:vAlign w:val="center"/>
            <w:hideMark/>
          </w:tcPr>
          <w:p w14:paraId="6B14FB5A" w14:textId="77777777" w:rsidR="001203C7" w:rsidRDefault="004D430C">
            <w:pPr>
              <w:rPr>
                <w:rFonts w:ascii="Calibri" w:eastAsia="Times New Roman" w:hAnsi="Calibri" w:cs="Calibri"/>
                <w:color w:val="000000"/>
                <w:szCs w:val="24"/>
              </w:rPr>
            </w:pPr>
          </w:p>
        </w:tc>
      </w:tr>
      <w:tr w:rsidR="004965E6" w14:paraId="6B14FB5D" w14:textId="77777777">
        <w:trPr>
          <w:trHeight w:val="330"/>
        </w:trPr>
        <w:tc>
          <w:tcPr>
            <w:tcW w:w="4480" w:type="dxa"/>
            <w:vAlign w:val="center"/>
            <w:hideMark/>
          </w:tcPr>
          <w:p w14:paraId="6B14FB5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B5F" w14:textId="77777777">
        <w:trPr>
          <w:trHeight w:val="45"/>
        </w:trPr>
        <w:tc>
          <w:tcPr>
            <w:tcW w:w="4480" w:type="dxa"/>
            <w:vAlign w:val="center"/>
            <w:hideMark/>
          </w:tcPr>
          <w:p w14:paraId="6B14FB5E" w14:textId="77777777" w:rsidR="001203C7" w:rsidRDefault="004D430C">
            <w:pPr>
              <w:rPr>
                <w:rFonts w:ascii="Calibri" w:eastAsia="Times New Roman" w:hAnsi="Calibri" w:cs="Calibri"/>
                <w:color w:val="000000"/>
                <w:szCs w:val="24"/>
              </w:rPr>
            </w:pPr>
          </w:p>
        </w:tc>
      </w:tr>
      <w:tr w:rsidR="004965E6" w14:paraId="6B14FB61" w14:textId="77777777">
        <w:trPr>
          <w:trHeight w:val="330"/>
        </w:trPr>
        <w:tc>
          <w:tcPr>
            <w:tcW w:w="4480" w:type="dxa"/>
            <w:vAlign w:val="center"/>
            <w:hideMark/>
          </w:tcPr>
          <w:p w14:paraId="6B14FB6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lastRenderedPageBreak/>
              <w:t>Χ.Α: OXI</w:t>
            </w:r>
          </w:p>
        </w:tc>
      </w:tr>
      <w:tr w:rsidR="004965E6" w14:paraId="6B14FB63" w14:textId="77777777">
        <w:trPr>
          <w:trHeight w:val="45"/>
        </w:trPr>
        <w:tc>
          <w:tcPr>
            <w:tcW w:w="4480" w:type="dxa"/>
            <w:vAlign w:val="center"/>
            <w:hideMark/>
          </w:tcPr>
          <w:p w14:paraId="6B14FB62" w14:textId="77777777" w:rsidR="001203C7" w:rsidRDefault="004D430C">
            <w:pPr>
              <w:rPr>
                <w:rFonts w:ascii="Calibri" w:eastAsia="Times New Roman" w:hAnsi="Calibri" w:cs="Calibri"/>
                <w:color w:val="000000"/>
                <w:szCs w:val="24"/>
              </w:rPr>
            </w:pPr>
          </w:p>
        </w:tc>
      </w:tr>
      <w:tr w:rsidR="004965E6" w14:paraId="6B14FB65" w14:textId="77777777">
        <w:trPr>
          <w:trHeight w:val="330"/>
        </w:trPr>
        <w:tc>
          <w:tcPr>
            <w:tcW w:w="4480" w:type="dxa"/>
            <w:vAlign w:val="center"/>
            <w:hideMark/>
          </w:tcPr>
          <w:p w14:paraId="6B14FB6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4FB67" w14:textId="77777777">
        <w:trPr>
          <w:trHeight w:val="30"/>
        </w:trPr>
        <w:tc>
          <w:tcPr>
            <w:tcW w:w="4480" w:type="dxa"/>
            <w:vAlign w:val="center"/>
            <w:hideMark/>
          </w:tcPr>
          <w:p w14:paraId="6B14FB66" w14:textId="77777777" w:rsidR="001203C7" w:rsidRDefault="004D430C">
            <w:pPr>
              <w:rPr>
                <w:rFonts w:ascii="Calibri" w:eastAsia="Times New Roman" w:hAnsi="Calibri" w:cs="Calibri"/>
                <w:color w:val="000000"/>
                <w:szCs w:val="24"/>
              </w:rPr>
            </w:pPr>
          </w:p>
        </w:tc>
      </w:tr>
      <w:tr w:rsidR="004965E6" w14:paraId="6B14FB69" w14:textId="77777777">
        <w:trPr>
          <w:trHeight w:val="330"/>
        </w:trPr>
        <w:tc>
          <w:tcPr>
            <w:tcW w:w="4480" w:type="dxa"/>
            <w:vAlign w:val="center"/>
            <w:hideMark/>
          </w:tcPr>
          <w:p w14:paraId="6B14FB6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B6B" w14:textId="77777777">
        <w:trPr>
          <w:trHeight w:val="45"/>
        </w:trPr>
        <w:tc>
          <w:tcPr>
            <w:tcW w:w="4480" w:type="dxa"/>
            <w:vAlign w:val="center"/>
            <w:hideMark/>
          </w:tcPr>
          <w:p w14:paraId="6B14FB6A" w14:textId="77777777" w:rsidR="001203C7" w:rsidRDefault="004D430C">
            <w:pPr>
              <w:rPr>
                <w:rFonts w:ascii="Calibri" w:eastAsia="Times New Roman" w:hAnsi="Calibri" w:cs="Calibri"/>
                <w:color w:val="000000"/>
                <w:szCs w:val="24"/>
              </w:rPr>
            </w:pPr>
          </w:p>
        </w:tc>
      </w:tr>
      <w:tr w:rsidR="004965E6" w14:paraId="6B14FB6D" w14:textId="77777777">
        <w:trPr>
          <w:trHeight w:val="330"/>
        </w:trPr>
        <w:tc>
          <w:tcPr>
            <w:tcW w:w="4480" w:type="dxa"/>
            <w:vAlign w:val="center"/>
            <w:hideMark/>
          </w:tcPr>
          <w:p w14:paraId="6B14FB6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4FB6F" w14:textId="77777777">
        <w:trPr>
          <w:trHeight w:val="45"/>
        </w:trPr>
        <w:tc>
          <w:tcPr>
            <w:tcW w:w="4480" w:type="dxa"/>
            <w:vAlign w:val="center"/>
            <w:hideMark/>
          </w:tcPr>
          <w:p w14:paraId="6B14FB6E" w14:textId="77777777" w:rsidR="001203C7" w:rsidRDefault="004D430C">
            <w:pPr>
              <w:rPr>
                <w:rFonts w:ascii="Calibri" w:eastAsia="Times New Roman" w:hAnsi="Calibri" w:cs="Calibri"/>
                <w:color w:val="000000"/>
                <w:szCs w:val="24"/>
              </w:rPr>
            </w:pPr>
          </w:p>
        </w:tc>
      </w:tr>
      <w:tr w:rsidR="004965E6" w14:paraId="6B14FB71" w14:textId="77777777">
        <w:trPr>
          <w:trHeight w:val="330"/>
        </w:trPr>
        <w:tc>
          <w:tcPr>
            <w:tcW w:w="4480" w:type="dxa"/>
            <w:vAlign w:val="center"/>
            <w:hideMark/>
          </w:tcPr>
          <w:p w14:paraId="6B14FB7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B73" w14:textId="77777777">
        <w:trPr>
          <w:trHeight w:val="45"/>
        </w:trPr>
        <w:tc>
          <w:tcPr>
            <w:tcW w:w="4480" w:type="dxa"/>
            <w:vAlign w:val="center"/>
            <w:hideMark/>
          </w:tcPr>
          <w:p w14:paraId="6B14FB72" w14:textId="77777777" w:rsidR="001203C7" w:rsidRDefault="004D430C">
            <w:pPr>
              <w:rPr>
                <w:rFonts w:ascii="Calibri" w:eastAsia="Times New Roman" w:hAnsi="Calibri" w:cs="Calibri"/>
                <w:color w:val="000000"/>
                <w:szCs w:val="24"/>
              </w:rPr>
            </w:pPr>
          </w:p>
        </w:tc>
      </w:tr>
      <w:tr w:rsidR="004965E6" w14:paraId="6B14FB75" w14:textId="77777777">
        <w:trPr>
          <w:trHeight w:val="135"/>
        </w:trPr>
        <w:tc>
          <w:tcPr>
            <w:tcW w:w="4480" w:type="dxa"/>
            <w:vAlign w:val="center"/>
            <w:hideMark/>
          </w:tcPr>
          <w:p w14:paraId="6B14FB74" w14:textId="77777777" w:rsidR="001203C7" w:rsidRDefault="004D430C">
            <w:pPr>
              <w:rPr>
                <w:rFonts w:eastAsia="Times New Roman" w:cs="Times New Roman"/>
                <w:sz w:val="20"/>
              </w:rPr>
            </w:pPr>
          </w:p>
        </w:tc>
      </w:tr>
      <w:tr w:rsidR="004965E6" w14:paraId="6B14FB77" w14:textId="77777777">
        <w:trPr>
          <w:trHeight w:val="345"/>
        </w:trPr>
        <w:tc>
          <w:tcPr>
            <w:tcW w:w="4480" w:type="dxa"/>
            <w:vAlign w:val="center"/>
            <w:hideMark/>
          </w:tcPr>
          <w:p w14:paraId="6B14FB76" w14:textId="77777777" w:rsidR="001203C7" w:rsidRDefault="004D430C">
            <w:pPr>
              <w:rPr>
                <w:rFonts w:eastAsia="Times New Roman" w:cs="Times New Roman"/>
                <w:sz w:val="20"/>
              </w:rPr>
            </w:pPr>
          </w:p>
        </w:tc>
      </w:tr>
      <w:tr w:rsidR="004965E6" w14:paraId="6B14FB79" w14:textId="77777777">
        <w:trPr>
          <w:trHeight w:val="330"/>
        </w:trPr>
        <w:tc>
          <w:tcPr>
            <w:tcW w:w="4480" w:type="dxa"/>
            <w:vAlign w:val="center"/>
            <w:hideMark/>
          </w:tcPr>
          <w:p w14:paraId="6B14FB7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15 ως έχει     ΚΑΤΑ ΠΛΕΙΟΨΗΦΙΑ</w:t>
            </w:r>
          </w:p>
        </w:tc>
      </w:tr>
      <w:tr w:rsidR="004965E6" w14:paraId="6B14FB7B" w14:textId="77777777">
        <w:trPr>
          <w:trHeight w:val="105"/>
        </w:trPr>
        <w:tc>
          <w:tcPr>
            <w:tcW w:w="4480" w:type="dxa"/>
            <w:vAlign w:val="center"/>
            <w:hideMark/>
          </w:tcPr>
          <w:p w14:paraId="6B14FB7A" w14:textId="77777777" w:rsidR="001203C7" w:rsidRDefault="004D430C">
            <w:pPr>
              <w:rPr>
                <w:rFonts w:ascii="Calibri" w:eastAsia="Times New Roman" w:hAnsi="Calibri" w:cs="Calibri"/>
                <w:color w:val="000000"/>
                <w:szCs w:val="24"/>
              </w:rPr>
            </w:pPr>
          </w:p>
        </w:tc>
      </w:tr>
      <w:tr w:rsidR="004965E6" w14:paraId="6B14FB7D" w14:textId="77777777">
        <w:trPr>
          <w:trHeight w:val="330"/>
        </w:trPr>
        <w:tc>
          <w:tcPr>
            <w:tcW w:w="4480" w:type="dxa"/>
            <w:vAlign w:val="center"/>
            <w:hideMark/>
          </w:tcPr>
          <w:p w14:paraId="6B14FB7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B7F" w14:textId="77777777">
        <w:trPr>
          <w:trHeight w:val="45"/>
        </w:trPr>
        <w:tc>
          <w:tcPr>
            <w:tcW w:w="4480" w:type="dxa"/>
            <w:vAlign w:val="center"/>
            <w:hideMark/>
          </w:tcPr>
          <w:p w14:paraId="6B14FB7E" w14:textId="77777777" w:rsidR="001203C7" w:rsidRDefault="004D430C">
            <w:pPr>
              <w:rPr>
                <w:rFonts w:ascii="Calibri" w:eastAsia="Times New Roman" w:hAnsi="Calibri" w:cs="Calibri"/>
                <w:color w:val="000000"/>
                <w:szCs w:val="24"/>
              </w:rPr>
            </w:pPr>
          </w:p>
        </w:tc>
      </w:tr>
      <w:tr w:rsidR="004965E6" w14:paraId="6B14FB81" w14:textId="77777777">
        <w:trPr>
          <w:trHeight w:val="330"/>
        </w:trPr>
        <w:tc>
          <w:tcPr>
            <w:tcW w:w="4480" w:type="dxa"/>
            <w:vAlign w:val="center"/>
            <w:hideMark/>
          </w:tcPr>
          <w:p w14:paraId="6B14FB8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B83" w14:textId="77777777">
        <w:trPr>
          <w:trHeight w:val="45"/>
        </w:trPr>
        <w:tc>
          <w:tcPr>
            <w:tcW w:w="4480" w:type="dxa"/>
            <w:vAlign w:val="center"/>
            <w:hideMark/>
          </w:tcPr>
          <w:p w14:paraId="6B14FB82" w14:textId="77777777" w:rsidR="001203C7" w:rsidRDefault="004D430C">
            <w:pPr>
              <w:rPr>
                <w:rFonts w:ascii="Calibri" w:eastAsia="Times New Roman" w:hAnsi="Calibri" w:cs="Calibri"/>
                <w:color w:val="000000"/>
                <w:szCs w:val="24"/>
              </w:rPr>
            </w:pPr>
          </w:p>
        </w:tc>
      </w:tr>
      <w:tr w:rsidR="004965E6" w14:paraId="6B14FB85" w14:textId="77777777">
        <w:trPr>
          <w:trHeight w:val="330"/>
        </w:trPr>
        <w:tc>
          <w:tcPr>
            <w:tcW w:w="4480" w:type="dxa"/>
            <w:vAlign w:val="center"/>
            <w:hideMark/>
          </w:tcPr>
          <w:p w14:paraId="6B14FB8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B87" w14:textId="77777777">
        <w:trPr>
          <w:trHeight w:val="30"/>
        </w:trPr>
        <w:tc>
          <w:tcPr>
            <w:tcW w:w="4480" w:type="dxa"/>
            <w:vAlign w:val="center"/>
            <w:hideMark/>
          </w:tcPr>
          <w:p w14:paraId="6B14FB86" w14:textId="77777777" w:rsidR="001203C7" w:rsidRDefault="004D430C">
            <w:pPr>
              <w:rPr>
                <w:rFonts w:ascii="Calibri" w:eastAsia="Times New Roman" w:hAnsi="Calibri" w:cs="Calibri"/>
                <w:color w:val="000000"/>
                <w:szCs w:val="24"/>
              </w:rPr>
            </w:pPr>
          </w:p>
        </w:tc>
      </w:tr>
      <w:tr w:rsidR="004965E6" w14:paraId="6B14FB89" w14:textId="77777777">
        <w:trPr>
          <w:trHeight w:val="330"/>
        </w:trPr>
        <w:tc>
          <w:tcPr>
            <w:tcW w:w="4480" w:type="dxa"/>
            <w:vAlign w:val="center"/>
            <w:hideMark/>
          </w:tcPr>
          <w:p w14:paraId="6B14FB8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B8B" w14:textId="77777777">
        <w:trPr>
          <w:trHeight w:val="45"/>
        </w:trPr>
        <w:tc>
          <w:tcPr>
            <w:tcW w:w="4480" w:type="dxa"/>
            <w:vAlign w:val="center"/>
            <w:hideMark/>
          </w:tcPr>
          <w:p w14:paraId="6B14FB8A" w14:textId="77777777" w:rsidR="001203C7" w:rsidRDefault="004D430C">
            <w:pPr>
              <w:rPr>
                <w:rFonts w:ascii="Calibri" w:eastAsia="Times New Roman" w:hAnsi="Calibri" w:cs="Calibri"/>
                <w:color w:val="000000"/>
                <w:szCs w:val="24"/>
              </w:rPr>
            </w:pPr>
          </w:p>
        </w:tc>
      </w:tr>
      <w:tr w:rsidR="004965E6" w14:paraId="6B14FB8D" w14:textId="77777777">
        <w:trPr>
          <w:trHeight w:val="330"/>
        </w:trPr>
        <w:tc>
          <w:tcPr>
            <w:tcW w:w="4480" w:type="dxa"/>
            <w:vAlign w:val="center"/>
            <w:hideMark/>
          </w:tcPr>
          <w:p w14:paraId="6B14FB8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4FB8F" w14:textId="77777777">
        <w:trPr>
          <w:trHeight w:val="45"/>
        </w:trPr>
        <w:tc>
          <w:tcPr>
            <w:tcW w:w="4480" w:type="dxa"/>
            <w:vAlign w:val="center"/>
            <w:hideMark/>
          </w:tcPr>
          <w:p w14:paraId="6B14FB8E" w14:textId="77777777" w:rsidR="001203C7" w:rsidRDefault="004D430C">
            <w:pPr>
              <w:rPr>
                <w:rFonts w:ascii="Calibri" w:eastAsia="Times New Roman" w:hAnsi="Calibri" w:cs="Calibri"/>
                <w:color w:val="000000"/>
                <w:szCs w:val="24"/>
              </w:rPr>
            </w:pPr>
          </w:p>
        </w:tc>
      </w:tr>
      <w:tr w:rsidR="004965E6" w14:paraId="6B14FB91" w14:textId="77777777">
        <w:trPr>
          <w:trHeight w:val="330"/>
        </w:trPr>
        <w:tc>
          <w:tcPr>
            <w:tcW w:w="4480" w:type="dxa"/>
            <w:vAlign w:val="center"/>
            <w:hideMark/>
          </w:tcPr>
          <w:p w14:paraId="6B14FB9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B93" w14:textId="77777777">
        <w:trPr>
          <w:trHeight w:val="45"/>
        </w:trPr>
        <w:tc>
          <w:tcPr>
            <w:tcW w:w="4480" w:type="dxa"/>
            <w:vAlign w:val="center"/>
            <w:hideMark/>
          </w:tcPr>
          <w:p w14:paraId="6B14FB92" w14:textId="77777777" w:rsidR="001203C7" w:rsidRDefault="004D430C">
            <w:pPr>
              <w:rPr>
                <w:rFonts w:ascii="Calibri" w:eastAsia="Times New Roman" w:hAnsi="Calibri" w:cs="Calibri"/>
                <w:color w:val="000000"/>
                <w:szCs w:val="24"/>
              </w:rPr>
            </w:pPr>
          </w:p>
        </w:tc>
      </w:tr>
      <w:tr w:rsidR="004965E6" w14:paraId="6B14FB95" w14:textId="77777777">
        <w:trPr>
          <w:trHeight w:val="330"/>
        </w:trPr>
        <w:tc>
          <w:tcPr>
            <w:tcW w:w="4480" w:type="dxa"/>
            <w:vAlign w:val="center"/>
            <w:hideMark/>
          </w:tcPr>
          <w:p w14:paraId="6B14FB9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4FB97" w14:textId="77777777">
        <w:trPr>
          <w:trHeight w:val="45"/>
        </w:trPr>
        <w:tc>
          <w:tcPr>
            <w:tcW w:w="4480" w:type="dxa"/>
            <w:vAlign w:val="center"/>
            <w:hideMark/>
          </w:tcPr>
          <w:p w14:paraId="6B14FB96" w14:textId="77777777" w:rsidR="001203C7" w:rsidRDefault="004D430C">
            <w:pPr>
              <w:rPr>
                <w:rFonts w:ascii="Calibri" w:eastAsia="Times New Roman" w:hAnsi="Calibri" w:cs="Calibri"/>
                <w:color w:val="000000"/>
                <w:szCs w:val="24"/>
              </w:rPr>
            </w:pPr>
          </w:p>
        </w:tc>
      </w:tr>
      <w:tr w:rsidR="004965E6" w14:paraId="6B14FB99" w14:textId="77777777">
        <w:trPr>
          <w:trHeight w:val="330"/>
        </w:trPr>
        <w:tc>
          <w:tcPr>
            <w:tcW w:w="4480" w:type="dxa"/>
            <w:vAlign w:val="center"/>
            <w:hideMark/>
          </w:tcPr>
          <w:p w14:paraId="6B14FB9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B9B" w14:textId="77777777">
        <w:trPr>
          <w:trHeight w:val="30"/>
        </w:trPr>
        <w:tc>
          <w:tcPr>
            <w:tcW w:w="4480" w:type="dxa"/>
            <w:vAlign w:val="center"/>
            <w:hideMark/>
          </w:tcPr>
          <w:p w14:paraId="6B14FB9A" w14:textId="77777777" w:rsidR="001203C7" w:rsidRDefault="004D430C">
            <w:pPr>
              <w:rPr>
                <w:rFonts w:ascii="Calibri" w:eastAsia="Times New Roman" w:hAnsi="Calibri" w:cs="Calibri"/>
                <w:color w:val="000000"/>
                <w:szCs w:val="24"/>
              </w:rPr>
            </w:pPr>
          </w:p>
        </w:tc>
      </w:tr>
      <w:tr w:rsidR="004965E6" w14:paraId="6B14FB9D" w14:textId="77777777">
        <w:trPr>
          <w:trHeight w:val="150"/>
        </w:trPr>
        <w:tc>
          <w:tcPr>
            <w:tcW w:w="4480" w:type="dxa"/>
            <w:vAlign w:val="center"/>
            <w:hideMark/>
          </w:tcPr>
          <w:p w14:paraId="6B14FB9C" w14:textId="77777777" w:rsidR="001203C7" w:rsidRDefault="004D430C">
            <w:pPr>
              <w:rPr>
                <w:rFonts w:eastAsia="Times New Roman" w:cs="Times New Roman"/>
                <w:sz w:val="20"/>
              </w:rPr>
            </w:pPr>
          </w:p>
        </w:tc>
      </w:tr>
      <w:tr w:rsidR="004965E6" w14:paraId="6B14FB9F" w14:textId="77777777">
        <w:trPr>
          <w:trHeight w:val="345"/>
        </w:trPr>
        <w:tc>
          <w:tcPr>
            <w:tcW w:w="4480" w:type="dxa"/>
            <w:vAlign w:val="center"/>
            <w:hideMark/>
          </w:tcPr>
          <w:p w14:paraId="6B14FB9E" w14:textId="77777777" w:rsidR="001203C7" w:rsidRDefault="004D430C">
            <w:pPr>
              <w:rPr>
                <w:rFonts w:eastAsia="Times New Roman" w:cs="Times New Roman"/>
                <w:sz w:val="20"/>
              </w:rPr>
            </w:pPr>
          </w:p>
        </w:tc>
      </w:tr>
      <w:tr w:rsidR="004965E6" w14:paraId="6B14FBA1" w14:textId="77777777">
        <w:trPr>
          <w:trHeight w:val="330"/>
        </w:trPr>
        <w:tc>
          <w:tcPr>
            <w:tcW w:w="4480" w:type="dxa"/>
            <w:vAlign w:val="center"/>
            <w:hideMark/>
          </w:tcPr>
          <w:p w14:paraId="6B14FBA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16 ως έχει     ΚΑΤΑ ΠΛΕΙΟΨΗΦΙΑ</w:t>
            </w:r>
          </w:p>
        </w:tc>
      </w:tr>
      <w:tr w:rsidR="004965E6" w14:paraId="6B14FBA3" w14:textId="77777777">
        <w:trPr>
          <w:trHeight w:val="105"/>
        </w:trPr>
        <w:tc>
          <w:tcPr>
            <w:tcW w:w="4480" w:type="dxa"/>
            <w:vAlign w:val="center"/>
            <w:hideMark/>
          </w:tcPr>
          <w:p w14:paraId="6B14FBA2" w14:textId="77777777" w:rsidR="001203C7" w:rsidRDefault="004D430C">
            <w:pPr>
              <w:rPr>
                <w:rFonts w:ascii="Calibri" w:eastAsia="Times New Roman" w:hAnsi="Calibri" w:cs="Calibri"/>
                <w:color w:val="000000"/>
                <w:szCs w:val="24"/>
              </w:rPr>
            </w:pPr>
          </w:p>
        </w:tc>
      </w:tr>
      <w:tr w:rsidR="004965E6" w14:paraId="6B14FBA5" w14:textId="77777777">
        <w:trPr>
          <w:trHeight w:val="330"/>
        </w:trPr>
        <w:tc>
          <w:tcPr>
            <w:tcW w:w="4480" w:type="dxa"/>
            <w:vAlign w:val="center"/>
            <w:hideMark/>
          </w:tcPr>
          <w:p w14:paraId="6B14FBA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BA7" w14:textId="77777777">
        <w:trPr>
          <w:trHeight w:val="30"/>
        </w:trPr>
        <w:tc>
          <w:tcPr>
            <w:tcW w:w="4480" w:type="dxa"/>
            <w:vAlign w:val="center"/>
            <w:hideMark/>
          </w:tcPr>
          <w:p w14:paraId="6B14FBA6" w14:textId="77777777" w:rsidR="001203C7" w:rsidRDefault="004D430C">
            <w:pPr>
              <w:rPr>
                <w:rFonts w:ascii="Calibri" w:eastAsia="Times New Roman" w:hAnsi="Calibri" w:cs="Calibri"/>
                <w:color w:val="000000"/>
                <w:szCs w:val="24"/>
              </w:rPr>
            </w:pPr>
          </w:p>
        </w:tc>
      </w:tr>
      <w:tr w:rsidR="004965E6" w14:paraId="6B14FBA9" w14:textId="77777777">
        <w:trPr>
          <w:trHeight w:val="345"/>
        </w:trPr>
        <w:tc>
          <w:tcPr>
            <w:tcW w:w="4480" w:type="dxa"/>
            <w:vAlign w:val="center"/>
            <w:hideMark/>
          </w:tcPr>
          <w:p w14:paraId="6B14FBA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ΠΡΝ</w:t>
            </w:r>
          </w:p>
        </w:tc>
      </w:tr>
      <w:tr w:rsidR="004965E6" w14:paraId="6B14FBAB" w14:textId="77777777">
        <w:trPr>
          <w:trHeight w:val="30"/>
        </w:trPr>
        <w:tc>
          <w:tcPr>
            <w:tcW w:w="4480" w:type="dxa"/>
            <w:vAlign w:val="center"/>
            <w:hideMark/>
          </w:tcPr>
          <w:p w14:paraId="6B14FBAA" w14:textId="77777777" w:rsidR="001203C7" w:rsidRDefault="004D430C">
            <w:pPr>
              <w:rPr>
                <w:rFonts w:ascii="Calibri" w:eastAsia="Times New Roman" w:hAnsi="Calibri" w:cs="Calibri"/>
                <w:color w:val="000000"/>
                <w:szCs w:val="24"/>
              </w:rPr>
            </w:pPr>
          </w:p>
        </w:tc>
      </w:tr>
      <w:tr w:rsidR="004965E6" w14:paraId="6B14FBAD" w14:textId="77777777">
        <w:trPr>
          <w:trHeight w:val="330"/>
        </w:trPr>
        <w:tc>
          <w:tcPr>
            <w:tcW w:w="4480" w:type="dxa"/>
            <w:vAlign w:val="center"/>
            <w:hideMark/>
          </w:tcPr>
          <w:p w14:paraId="6B14FBA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BAF" w14:textId="77777777">
        <w:trPr>
          <w:trHeight w:val="45"/>
        </w:trPr>
        <w:tc>
          <w:tcPr>
            <w:tcW w:w="4480" w:type="dxa"/>
            <w:vAlign w:val="center"/>
            <w:hideMark/>
          </w:tcPr>
          <w:p w14:paraId="6B14FBAE" w14:textId="77777777" w:rsidR="001203C7" w:rsidRDefault="004D430C">
            <w:pPr>
              <w:rPr>
                <w:rFonts w:ascii="Calibri" w:eastAsia="Times New Roman" w:hAnsi="Calibri" w:cs="Calibri"/>
                <w:color w:val="000000"/>
                <w:szCs w:val="24"/>
              </w:rPr>
            </w:pPr>
          </w:p>
        </w:tc>
      </w:tr>
      <w:tr w:rsidR="004965E6" w14:paraId="6B14FBB1" w14:textId="77777777">
        <w:trPr>
          <w:trHeight w:val="330"/>
        </w:trPr>
        <w:tc>
          <w:tcPr>
            <w:tcW w:w="4480" w:type="dxa"/>
            <w:vAlign w:val="center"/>
            <w:hideMark/>
          </w:tcPr>
          <w:p w14:paraId="6B14FBB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BB3" w14:textId="77777777">
        <w:trPr>
          <w:trHeight w:val="45"/>
        </w:trPr>
        <w:tc>
          <w:tcPr>
            <w:tcW w:w="4480" w:type="dxa"/>
            <w:vAlign w:val="center"/>
            <w:hideMark/>
          </w:tcPr>
          <w:p w14:paraId="6B14FBB2" w14:textId="77777777" w:rsidR="001203C7" w:rsidRDefault="004D430C">
            <w:pPr>
              <w:rPr>
                <w:rFonts w:ascii="Calibri" w:eastAsia="Times New Roman" w:hAnsi="Calibri" w:cs="Calibri"/>
                <w:color w:val="000000"/>
                <w:szCs w:val="24"/>
              </w:rPr>
            </w:pPr>
          </w:p>
        </w:tc>
      </w:tr>
      <w:tr w:rsidR="004965E6" w14:paraId="6B14FBB5" w14:textId="77777777">
        <w:trPr>
          <w:trHeight w:val="330"/>
        </w:trPr>
        <w:tc>
          <w:tcPr>
            <w:tcW w:w="4480" w:type="dxa"/>
            <w:vAlign w:val="center"/>
            <w:hideMark/>
          </w:tcPr>
          <w:p w14:paraId="6B14FBB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4FBB7" w14:textId="77777777">
        <w:trPr>
          <w:trHeight w:val="45"/>
        </w:trPr>
        <w:tc>
          <w:tcPr>
            <w:tcW w:w="4480" w:type="dxa"/>
            <w:vAlign w:val="center"/>
            <w:hideMark/>
          </w:tcPr>
          <w:p w14:paraId="6B14FBB6" w14:textId="77777777" w:rsidR="001203C7" w:rsidRDefault="004D430C">
            <w:pPr>
              <w:rPr>
                <w:rFonts w:ascii="Calibri" w:eastAsia="Times New Roman" w:hAnsi="Calibri" w:cs="Calibri"/>
                <w:color w:val="000000"/>
                <w:szCs w:val="24"/>
              </w:rPr>
            </w:pPr>
          </w:p>
        </w:tc>
      </w:tr>
      <w:tr w:rsidR="004965E6" w14:paraId="6B14FBB9" w14:textId="77777777">
        <w:trPr>
          <w:trHeight w:val="330"/>
        </w:trPr>
        <w:tc>
          <w:tcPr>
            <w:tcW w:w="4480" w:type="dxa"/>
            <w:vAlign w:val="center"/>
            <w:hideMark/>
          </w:tcPr>
          <w:p w14:paraId="6B14FBB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BBB" w14:textId="77777777">
        <w:trPr>
          <w:trHeight w:val="30"/>
        </w:trPr>
        <w:tc>
          <w:tcPr>
            <w:tcW w:w="4480" w:type="dxa"/>
            <w:vAlign w:val="center"/>
            <w:hideMark/>
          </w:tcPr>
          <w:p w14:paraId="6B14FBBA" w14:textId="77777777" w:rsidR="001203C7" w:rsidRDefault="004D430C">
            <w:pPr>
              <w:rPr>
                <w:rFonts w:ascii="Calibri" w:eastAsia="Times New Roman" w:hAnsi="Calibri" w:cs="Calibri"/>
                <w:color w:val="000000"/>
                <w:szCs w:val="24"/>
              </w:rPr>
            </w:pPr>
          </w:p>
        </w:tc>
      </w:tr>
      <w:tr w:rsidR="004965E6" w14:paraId="6B14FBBD" w14:textId="77777777">
        <w:trPr>
          <w:trHeight w:val="345"/>
        </w:trPr>
        <w:tc>
          <w:tcPr>
            <w:tcW w:w="4480" w:type="dxa"/>
            <w:vAlign w:val="center"/>
            <w:hideMark/>
          </w:tcPr>
          <w:p w14:paraId="6B14FBB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ΝΑΙ</w:t>
            </w:r>
          </w:p>
        </w:tc>
      </w:tr>
      <w:tr w:rsidR="004965E6" w14:paraId="6B14FBBF" w14:textId="77777777">
        <w:trPr>
          <w:trHeight w:val="30"/>
        </w:trPr>
        <w:tc>
          <w:tcPr>
            <w:tcW w:w="4480" w:type="dxa"/>
            <w:vAlign w:val="center"/>
            <w:hideMark/>
          </w:tcPr>
          <w:p w14:paraId="6B14FBBE" w14:textId="77777777" w:rsidR="001203C7" w:rsidRDefault="004D430C">
            <w:pPr>
              <w:rPr>
                <w:rFonts w:ascii="Calibri" w:eastAsia="Times New Roman" w:hAnsi="Calibri" w:cs="Calibri"/>
                <w:color w:val="000000"/>
                <w:szCs w:val="24"/>
              </w:rPr>
            </w:pPr>
          </w:p>
        </w:tc>
      </w:tr>
      <w:tr w:rsidR="004965E6" w14:paraId="6B14FBC1" w14:textId="77777777">
        <w:trPr>
          <w:trHeight w:val="330"/>
        </w:trPr>
        <w:tc>
          <w:tcPr>
            <w:tcW w:w="4480" w:type="dxa"/>
            <w:vAlign w:val="center"/>
            <w:hideMark/>
          </w:tcPr>
          <w:p w14:paraId="6B14FBC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BC3" w14:textId="77777777">
        <w:trPr>
          <w:trHeight w:val="45"/>
        </w:trPr>
        <w:tc>
          <w:tcPr>
            <w:tcW w:w="4480" w:type="dxa"/>
            <w:vAlign w:val="center"/>
            <w:hideMark/>
          </w:tcPr>
          <w:p w14:paraId="6B14FBC2" w14:textId="77777777" w:rsidR="001203C7" w:rsidRDefault="004D430C">
            <w:pPr>
              <w:rPr>
                <w:rFonts w:ascii="Calibri" w:eastAsia="Times New Roman" w:hAnsi="Calibri" w:cs="Calibri"/>
                <w:color w:val="000000"/>
                <w:szCs w:val="24"/>
              </w:rPr>
            </w:pPr>
          </w:p>
        </w:tc>
      </w:tr>
      <w:tr w:rsidR="004965E6" w14:paraId="6B14FBC5" w14:textId="77777777">
        <w:trPr>
          <w:trHeight w:val="150"/>
        </w:trPr>
        <w:tc>
          <w:tcPr>
            <w:tcW w:w="4480" w:type="dxa"/>
            <w:vAlign w:val="center"/>
            <w:hideMark/>
          </w:tcPr>
          <w:p w14:paraId="6B14FBC4" w14:textId="77777777" w:rsidR="001203C7" w:rsidRDefault="004D430C">
            <w:pPr>
              <w:rPr>
                <w:rFonts w:eastAsia="Times New Roman" w:cs="Times New Roman"/>
                <w:sz w:val="20"/>
              </w:rPr>
            </w:pPr>
          </w:p>
        </w:tc>
      </w:tr>
      <w:tr w:rsidR="004965E6" w14:paraId="6B14FBC7" w14:textId="77777777">
        <w:trPr>
          <w:trHeight w:val="345"/>
        </w:trPr>
        <w:tc>
          <w:tcPr>
            <w:tcW w:w="4480" w:type="dxa"/>
            <w:vAlign w:val="center"/>
            <w:hideMark/>
          </w:tcPr>
          <w:p w14:paraId="6B14FBC6" w14:textId="77777777" w:rsidR="001203C7" w:rsidRDefault="004D430C">
            <w:pPr>
              <w:rPr>
                <w:rFonts w:eastAsia="Times New Roman" w:cs="Times New Roman"/>
                <w:sz w:val="20"/>
              </w:rPr>
            </w:pPr>
          </w:p>
        </w:tc>
      </w:tr>
      <w:tr w:rsidR="004965E6" w14:paraId="6B14FBC9" w14:textId="77777777">
        <w:trPr>
          <w:trHeight w:val="330"/>
        </w:trPr>
        <w:tc>
          <w:tcPr>
            <w:tcW w:w="4480" w:type="dxa"/>
            <w:vAlign w:val="center"/>
            <w:hideMark/>
          </w:tcPr>
          <w:p w14:paraId="6B14FBC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17 ως έχει     ΚΑΤΑ ΠΛΕΙΟΨΗΦΙΑ</w:t>
            </w:r>
          </w:p>
        </w:tc>
      </w:tr>
      <w:tr w:rsidR="004965E6" w14:paraId="6B14FBCB" w14:textId="77777777">
        <w:trPr>
          <w:trHeight w:val="90"/>
        </w:trPr>
        <w:tc>
          <w:tcPr>
            <w:tcW w:w="4480" w:type="dxa"/>
            <w:vAlign w:val="center"/>
            <w:hideMark/>
          </w:tcPr>
          <w:p w14:paraId="6B14FBCA" w14:textId="77777777" w:rsidR="001203C7" w:rsidRDefault="004D430C">
            <w:pPr>
              <w:rPr>
                <w:rFonts w:ascii="Calibri" w:eastAsia="Times New Roman" w:hAnsi="Calibri" w:cs="Calibri"/>
                <w:color w:val="000000"/>
                <w:szCs w:val="24"/>
              </w:rPr>
            </w:pPr>
          </w:p>
        </w:tc>
      </w:tr>
      <w:tr w:rsidR="004965E6" w14:paraId="6B14FBCD" w14:textId="77777777">
        <w:trPr>
          <w:trHeight w:val="330"/>
        </w:trPr>
        <w:tc>
          <w:tcPr>
            <w:tcW w:w="4480" w:type="dxa"/>
            <w:vAlign w:val="center"/>
            <w:hideMark/>
          </w:tcPr>
          <w:p w14:paraId="6B14FBC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BCF" w14:textId="77777777">
        <w:trPr>
          <w:trHeight w:val="45"/>
        </w:trPr>
        <w:tc>
          <w:tcPr>
            <w:tcW w:w="4480" w:type="dxa"/>
            <w:vAlign w:val="center"/>
            <w:hideMark/>
          </w:tcPr>
          <w:p w14:paraId="6B14FBCE" w14:textId="77777777" w:rsidR="001203C7" w:rsidRDefault="004D430C">
            <w:pPr>
              <w:rPr>
                <w:rFonts w:ascii="Calibri" w:eastAsia="Times New Roman" w:hAnsi="Calibri" w:cs="Calibri"/>
                <w:color w:val="000000"/>
                <w:szCs w:val="24"/>
              </w:rPr>
            </w:pPr>
          </w:p>
        </w:tc>
      </w:tr>
      <w:tr w:rsidR="004965E6" w14:paraId="6B14FBD1" w14:textId="77777777">
        <w:trPr>
          <w:trHeight w:val="330"/>
        </w:trPr>
        <w:tc>
          <w:tcPr>
            <w:tcW w:w="4480" w:type="dxa"/>
            <w:vAlign w:val="center"/>
            <w:hideMark/>
          </w:tcPr>
          <w:p w14:paraId="6B14FBD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BD3" w14:textId="77777777">
        <w:trPr>
          <w:trHeight w:val="45"/>
        </w:trPr>
        <w:tc>
          <w:tcPr>
            <w:tcW w:w="4480" w:type="dxa"/>
            <w:vAlign w:val="center"/>
            <w:hideMark/>
          </w:tcPr>
          <w:p w14:paraId="6B14FBD2" w14:textId="77777777" w:rsidR="001203C7" w:rsidRDefault="004D430C">
            <w:pPr>
              <w:rPr>
                <w:rFonts w:ascii="Calibri" w:eastAsia="Times New Roman" w:hAnsi="Calibri" w:cs="Calibri"/>
                <w:color w:val="000000"/>
                <w:szCs w:val="24"/>
              </w:rPr>
            </w:pPr>
          </w:p>
        </w:tc>
      </w:tr>
      <w:tr w:rsidR="004965E6" w14:paraId="6B14FBD5" w14:textId="77777777">
        <w:trPr>
          <w:trHeight w:val="330"/>
        </w:trPr>
        <w:tc>
          <w:tcPr>
            <w:tcW w:w="4480" w:type="dxa"/>
            <w:vAlign w:val="center"/>
            <w:hideMark/>
          </w:tcPr>
          <w:p w14:paraId="6B14FBD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BD7" w14:textId="77777777">
        <w:trPr>
          <w:trHeight w:val="45"/>
        </w:trPr>
        <w:tc>
          <w:tcPr>
            <w:tcW w:w="4480" w:type="dxa"/>
            <w:vAlign w:val="center"/>
            <w:hideMark/>
          </w:tcPr>
          <w:p w14:paraId="6B14FBD6" w14:textId="77777777" w:rsidR="001203C7" w:rsidRDefault="004D430C">
            <w:pPr>
              <w:rPr>
                <w:rFonts w:ascii="Calibri" w:eastAsia="Times New Roman" w:hAnsi="Calibri" w:cs="Calibri"/>
                <w:color w:val="000000"/>
                <w:szCs w:val="24"/>
              </w:rPr>
            </w:pPr>
          </w:p>
        </w:tc>
      </w:tr>
      <w:tr w:rsidR="004965E6" w14:paraId="6B14FBD9" w14:textId="77777777">
        <w:trPr>
          <w:trHeight w:val="330"/>
        </w:trPr>
        <w:tc>
          <w:tcPr>
            <w:tcW w:w="4480" w:type="dxa"/>
            <w:vAlign w:val="center"/>
            <w:hideMark/>
          </w:tcPr>
          <w:p w14:paraId="6B14FBD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BDB" w14:textId="77777777">
        <w:trPr>
          <w:trHeight w:val="45"/>
        </w:trPr>
        <w:tc>
          <w:tcPr>
            <w:tcW w:w="4480" w:type="dxa"/>
            <w:vAlign w:val="center"/>
            <w:hideMark/>
          </w:tcPr>
          <w:p w14:paraId="6B14FBDA" w14:textId="77777777" w:rsidR="001203C7" w:rsidRDefault="004D430C">
            <w:pPr>
              <w:rPr>
                <w:rFonts w:ascii="Calibri" w:eastAsia="Times New Roman" w:hAnsi="Calibri" w:cs="Calibri"/>
                <w:color w:val="000000"/>
                <w:szCs w:val="24"/>
              </w:rPr>
            </w:pPr>
          </w:p>
        </w:tc>
      </w:tr>
      <w:tr w:rsidR="004965E6" w14:paraId="6B14FBDD" w14:textId="77777777">
        <w:trPr>
          <w:trHeight w:val="330"/>
        </w:trPr>
        <w:tc>
          <w:tcPr>
            <w:tcW w:w="4480" w:type="dxa"/>
            <w:vAlign w:val="center"/>
            <w:hideMark/>
          </w:tcPr>
          <w:p w14:paraId="6B14FBD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4FBDF" w14:textId="77777777">
        <w:trPr>
          <w:trHeight w:val="30"/>
        </w:trPr>
        <w:tc>
          <w:tcPr>
            <w:tcW w:w="4480" w:type="dxa"/>
            <w:vAlign w:val="center"/>
            <w:hideMark/>
          </w:tcPr>
          <w:p w14:paraId="6B14FBDE" w14:textId="77777777" w:rsidR="001203C7" w:rsidRDefault="004D430C">
            <w:pPr>
              <w:rPr>
                <w:rFonts w:ascii="Calibri" w:eastAsia="Times New Roman" w:hAnsi="Calibri" w:cs="Calibri"/>
                <w:color w:val="000000"/>
                <w:szCs w:val="24"/>
              </w:rPr>
            </w:pPr>
          </w:p>
        </w:tc>
      </w:tr>
      <w:tr w:rsidR="004965E6" w14:paraId="6B14FBE1" w14:textId="77777777">
        <w:trPr>
          <w:trHeight w:val="330"/>
        </w:trPr>
        <w:tc>
          <w:tcPr>
            <w:tcW w:w="4480" w:type="dxa"/>
            <w:vAlign w:val="center"/>
            <w:hideMark/>
          </w:tcPr>
          <w:p w14:paraId="6B14FBE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BE3" w14:textId="77777777">
        <w:trPr>
          <w:trHeight w:val="45"/>
        </w:trPr>
        <w:tc>
          <w:tcPr>
            <w:tcW w:w="4480" w:type="dxa"/>
            <w:vAlign w:val="center"/>
            <w:hideMark/>
          </w:tcPr>
          <w:p w14:paraId="6B14FBE2" w14:textId="77777777" w:rsidR="001203C7" w:rsidRDefault="004D430C">
            <w:pPr>
              <w:rPr>
                <w:rFonts w:ascii="Calibri" w:eastAsia="Times New Roman" w:hAnsi="Calibri" w:cs="Calibri"/>
                <w:color w:val="000000"/>
                <w:szCs w:val="24"/>
              </w:rPr>
            </w:pPr>
          </w:p>
        </w:tc>
      </w:tr>
      <w:tr w:rsidR="004965E6" w14:paraId="6B14FBE5" w14:textId="77777777">
        <w:trPr>
          <w:trHeight w:val="330"/>
        </w:trPr>
        <w:tc>
          <w:tcPr>
            <w:tcW w:w="4480" w:type="dxa"/>
            <w:vAlign w:val="center"/>
            <w:hideMark/>
          </w:tcPr>
          <w:p w14:paraId="6B14FBE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4FBE7" w14:textId="77777777">
        <w:trPr>
          <w:trHeight w:val="45"/>
        </w:trPr>
        <w:tc>
          <w:tcPr>
            <w:tcW w:w="4480" w:type="dxa"/>
            <w:vAlign w:val="center"/>
            <w:hideMark/>
          </w:tcPr>
          <w:p w14:paraId="6B14FBE6" w14:textId="77777777" w:rsidR="001203C7" w:rsidRDefault="004D430C">
            <w:pPr>
              <w:rPr>
                <w:rFonts w:ascii="Calibri" w:eastAsia="Times New Roman" w:hAnsi="Calibri" w:cs="Calibri"/>
                <w:color w:val="000000"/>
                <w:szCs w:val="24"/>
              </w:rPr>
            </w:pPr>
          </w:p>
        </w:tc>
      </w:tr>
      <w:tr w:rsidR="004965E6" w14:paraId="6B14FBE9" w14:textId="77777777">
        <w:trPr>
          <w:trHeight w:val="330"/>
        </w:trPr>
        <w:tc>
          <w:tcPr>
            <w:tcW w:w="4480" w:type="dxa"/>
            <w:vAlign w:val="center"/>
            <w:hideMark/>
          </w:tcPr>
          <w:p w14:paraId="6B14FBE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BEB" w14:textId="77777777">
        <w:trPr>
          <w:trHeight w:val="45"/>
        </w:trPr>
        <w:tc>
          <w:tcPr>
            <w:tcW w:w="4480" w:type="dxa"/>
            <w:vAlign w:val="center"/>
            <w:hideMark/>
          </w:tcPr>
          <w:p w14:paraId="6B14FBEA" w14:textId="77777777" w:rsidR="001203C7" w:rsidRDefault="004D430C">
            <w:pPr>
              <w:rPr>
                <w:rFonts w:ascii="Calibri" w:eastAsia="Times New Roman" w:hAnsi="Calibri" w:cs="Calibri"/>
                <w:color w:val="000000"/>
                <w:szCs w:val="24"/>
              </w:rPr>
            </w:pPr>
          </w:p>
        </w:tc>
      </w:tr>
      <w:tr w:rsidR="004965E6" w14:paraId="6B14FBED" w14:textId="77777777">
        <w:trPr>
          <w:trHeight w:val="135"/>
        </w:trPr>
        <w:tc>
          <w:tcPr>
            <w:tcW w:w="4480" w:type="dxa"/>
            <w:vAlign w:val="center"/>
            <w:hideMark/>
          </w:tcPr>
          <w:p w14:paraId="6B14FBEC" w14:textId="77777777" w:rsidR="001203C7" w:rsidRDefault="004D430C">
            <w:pPr>
              <w:rPr>
                <w:rFonts w:eastAsia="Times New Roman" w:cs="Times New Roman"/>
                <w:sz w:val="20"/>
              </w:rPr>
            </w:pPr>
          </w:p>
        </w:tc>
      </w:tr>
      <w:tr w:rsidR="004965E6" w14:paraId="6B14FBEF" w14:textId="77777777">
        <w:trPr>
          <w:trHeight w:val="345"/>
        </w:trPr>
        <w:tc>
          <w:tcPr>
            <w:tcW w:w="4480" w:type="dxa"/>
            <w:vAlign w:val="center"/>
            <w:hideMark/>
          </w:tcPr>
          <w:p w14:paraId="6B14FBEE" w14:textId="77777777" w:rsidR="001203C7" w:rsidRDefault="004D430C">
            <w:pPr>
              <w:rPr>
                <w:rFonts w:eastAsia="Times New Roman" w:cs="Times New Roman"/>
                <w:sz w:val="20"/>
              </w:rPr>
            </w:pPr>
          </w:p>
        </w:tc>
      </w:tr>
      <w:tr w:rsidR="004965E6" w14:paraId="6B14FBF1" w14:textId="77777777">
        <w:trPr>
          <w:trHeight w:val="330"/>
        </w:trPr>
        <w:tc>
          <w:tcPr>
            <w:tcW w:w="4480" w:type="dxa"/>
            <w:vAlign w:val="center"/>
            <w:hideMark/>
          </w:tcPr>
          <w:p w14:paraId="6B14FBF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Άρθρο 18 ως έχει     ΚΑΤΑ </w:t>
            </w:r>
            <w:r>
              <w:rPr>
                <w:rFonts w:ascii="Calibri" w:eastAsia="Times New Roman" w:hAnsi="Calibri" w:cs="Calibri"/>
                <w:color w:val="000000"/>
                <w:szCs w:val="24"/>
              </w:rPr>
              <w:t>ΠΛΕΙΟΨΗΦΙΑ</w:t>
            </w:r>
          </w:p>
        </w:tc>
      </w:tr>
      <w:tr w:rsidR="004965E6" w14:paraId="6B14FBF3" w14:textId="77777777">
        <w:trPr>
          <w:trHeight w:val="105"/>
        </w:trPr>
        <w:tc>
          <w:tcPr>
            <w:tcW w:w="4480" w:type="dxa"/>
            <w:vAlign w:val="center"/>
            <w:hideMark/>
          </w:tcPr>
          <w:p w14:paraId="6B14FBF2" w14:textId="77777777" w:rsidR="001203C7" w:rsidRDefault="004D430C">
            <w:pPr>
              <w:rPr>
                <w:rFonts w:ascii="Calibri" w:eastAsia="Times New Roman" w:hAnsi="Calibri" w:cs="Calibri"/>
                <w:color w:val="000000"/>
                <w:szCs w:val="24"/>
              </w:rPr>
            </w:pPr>
          </w:p>
        </w:tc>
      </w:tr>
      <w:tr w:rsidR="004965E6" w14:paraId="6B14FBF5" w14:textId="77777777">
        <w:trPr>
          <w:trHeight w:val="330"/>
        </w:trPr>
        <w:tc>
          <w:tcPr>
            <w:tcW w:w="4480" w:type="dxa"/>
            <w:vAlign w:val="center"/>
            <w:hideMark/>
          </w:tcPr>
          <w:p w14:paraId="6B14FBF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BF7" w14:textId="77777777">
        <w:trPr>
          <w:trHeight w:val="45"/>
        </w:trPr>
        <w:tc>
          <w:tcPr>
            <w:tcW w:w="4480" w:type="dxa"/>
            <w:vAlign w:val="center"/>
            <w:hideMark/>
          </w:tcPr>
          <w:p w14:paraId="6B14FBF6" w14:textId="77777777" w:rsidR="001203C7" w:rsidRDefault="004D430C">
            <w:pPr>
              <w:rPr>
                <w:rFonts w:ascii="Calibri" w:eastAsia="Times New Roman" w:hAnsi="Calibri" w:cs="Calibri"/>
                <w:color w:val="000000"/>
                <w:szCs w:val="24"/>
              </w:rPr>
            </w:pPr>
          </w:p>
        </w:tc>
      </w:tr>
      <w:tr w:rsidR="004965E6" w14:paraId="6B14FBF9" w14:textId="77777777">
        <w:trPr>
          <w:trHeight w:val="330"/>
        </w:trPr>
        <w:tc>
          <w:tcPr>
            <w:tcW w:w="4480" w:type="dxa"/>
            <w:vAlign w:val="center"/>
            <w:hideMark/>
          </w:tcPr>
          <w:p w14:paraId="6B14FBF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ΠΡΝ</w:t>
            </w:r>
          </w:p>
        </w:tc>
      </w:tr>
      <w:tr w:rsidR="004965E6" w14:paraId="6B14FBFB" w14:textId="77777777">
        <w:trPr>
          <w:trHeight w:val="45"/>
        </w:trPr>
        <w:tc>
          <w:tcPr>
            <w:tcW w:w="4480" w:type="dxa"/>
            <w:vAlign w:val="center"/>
            <w:hideMark/>
          </w:tcPr>
          <w:p w14:paraId="6B14FBFA" w14:textId="77777777" w:rsidR="001203C7" w:rsidRDefault="004D430C">
            <w:pPr>
              <w:rPr>
                <w:rFonts w:ascii="Calibri" w:eastAsia="Times New Roman" w:hAnsi="Calibri" w:cs="Calibri"/>
                <w:color w:val="000000"/>
                <w:szCs w:val="24"/>
              </w:rPr>
            </w:pPr>
          </w:p>
        </w:tc>
      </w:tr>
      <w:tr w:rsidR="004965E6" w14:paraId="6B14FBFD" w14:textId="77777777">
        <w:trPr>
          <w:trHeight w:val="330"/>
        </w:trPr>
        <w:tc>
          <w:tcPr>
            <w:tcW w:w="4480" w:type="dxa"/>
            <w:vAlign w:val="center"/>
            <w:hideMark/>
          </w:tcPr>
          <w:p w14:paraId="6B14FBF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BFF" w14:textId="77777777">
        <w:trPr>
          <w:trHeight w:val="30"/>
        </w:trPr>
        <w:tc>
          <w:tcPr>
            <w:tcW w:w="4480" w:type="dxa"/>
            <w:vAlign w:val="center"/>
            <w:hideMark/>
          </w:tcPr>
          <w:p w14:paraId="6B14FBFE" w14:textId="77777777" w:rsidR="001203C7" w:rsidRDefault="004D430C">
            <w:pPr>
              <w:rPr>
                <w:rFonts w:ascii="Calibri" w:eastAsia="Times New Roman" w:hAnsi="Calibri" w:cs="Calibri"/>
                <w:color w:val="000000"/>
                <w:szCs w:val="24"/>
              </w:rPr>
            </w:pPr>
          </w:p>
        </w:tc>
      </w:tr>
      <w:tr w:rsidR="004965E6" w14:paraId="6B14FC01" w14:textId="77777777">
        <w:trPr>
          <w:trHeight w:val="345"/>
        </w:trPr>
        <w:tc>
          <w:tcPr>
            <w:tcW w:w="4480" w:type="dxa"/>
            <w:vAlign w:val="center"/>
            <w:hideMark/>
          </w:tcPr>
          <w:p w14:paraId="6B14FC0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C03" w14:textId="77777777">
        <w:trPr>
          <w:trHeight w:val="30"/>
        </w:trPr>
        <w:tc>
          <w:tcPr>
            <w:tcW w:w="4480" w:type="dxa"/>
            <w:vAlign w:val="center"/>
            <w:hideMark/>
          </w:tcPr>
          <w:p w14:paraId="6B14FC02" w14:textId="77777777" w:rsidR="001203C7" w:rsidRDefault="004D430C">
            <w:pPr>
              <w:rPr>
                <w:rFonts w:ascii="Calibri" w:eastAsia="Times New Roman" w:hAnsi="Calibri" w:cs="Calibri"/>
                <w:color w:val="000000"/>
                <w:szCs w:val="24"/>
              </w:rPr>
            </w:pPr>
          </w:p>
        </w:tc>
      </w:tr>
      <w:tr w:rsidR="004965E6" w14:paraId="6B14FC05" w14:textId="77777777">
        <w:trPr>
          <w:trHeight w:val="330"/>
        </w:trPr>
        <w:tc>
          <w:tcPr>
            <w:tcW w:w="4480" w:type="dxa"/>
            <w:vAlign w:val="center"/>
            <w:hideMark/>
          </w:tcPr>
          <w:p w14:paraId="6B14FC0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4FC07" w14:textId="77777777">
        <w:trPr>
          <w:trHeight w:val="45"/>
        </w:trPr>
        <w:tc>
          <w:tcPr>
            <w:tcW w:w="4480" w:type="dxa"/>
            <w:vAlign w:val="center"/>
            <w:hideMark/>
          </w:tcPr>
          <w:p w14:paraId="6B14FC06" w14:textId="77777777" w:rsidR="001203C7" w:rsidRDefault="004D430C">
            <w:pPr>
              <w:rPr>
                <w:rFonts w:ascii="Calibri" w:eastAsia="Times New Roman" w:hAnsi="Calibri" w:cs="Calibri"/>
                <w:color w:val="000000"/>
                <w:szCs w:val="24"/>
              </w:rPr>
            </w:pPr>
          </w:p>
        </w:tc>
      </w:tr>
      <w:tr w:rsidR="004965E6" w14:paraId="6B14FC09" w14:textId="77777777">
        <w:trPr>
          <w:trHeight w:val="330"/>
        </w:trPr>
        <w:tc>
          <w:tcPr>
            <w:tcW w:w="4480" w:type="dxa"/>
            <w:vAlign w:val="center"/>
            <w:hideMark/>
          </w:tcPr>
          <w:p w14:paraId="6B14FC0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C0B" w14:textId="77777777">
        <w:trPr>
          <w:trHeight w:val="45"/>
        </w:trPr>
        <w:tc>
          <w:tcPr>
            <w:tcW w:w="4480" w:type="dxa"/>
            <w:vAlign w:val="center"/>
            <w:hideMark/>
          </w:tcPr>
          <w:p w14:paraId="6B14FC0A" w14:textId="77777777" w:rsidR="001203C7" w:rsidRDefault="004D430C">
            <w:pPr>
              <w:rPr>
                <w:rFonts w:ascii="Calibri" w:eastAsia="Times New Roman" w:hAnsi="Calibri" w:cs="Calibri"/>
                <w:color w:val="000000"/>
                <w:szCs w:val="24"/>
              </w:rPr>
            </w:pPr>
          </w:p>
        </w:tc>
      </w:tr>
      <w:tr w:rsidR="004965E6" w14:paraId="6B14FC0D" w14:textId="77777777">
        <w:trPr>
          <w:trHeight w:val="330"/>
        </w:trPr>
        <w:tc>
          <w:tcPr>
            <w:tcW w:w="4480" w:type="dxa"/>
            <w:vAlign w:val="center"/>
            <w:hideMark/>
          </w:tcPr>
          <w:p w14:paraId="6B14FC0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ΠΡΝ</w:t>
            </w:r>
          </w:p>
        </w:tc>
      </w:tr>
      <w:tr w:rsidR="004965E6" w14:paraId="6B14FC0F" w14:textId="77777777">
        <w:trPr>
          <w:trHeight w:val="45"/>
        </w:trPr>
        <w:tc>
          <w:tcPr>
            <w:tcW w:w="4480" w:type="dxa"/>
            <w:vAlign w:val="center"/>
            <w:hideMark/>
          </w:tcPr>
          <w:p w14:paraId="6B14FC0E" w14:textId="77777777" w:rsidR="001203C7" w:rsidRDefault="004D430C">
            <w:pPr>
              <w:rPr>
                <w:rFonts w:ascii="Calibri" w:eastAsia="Times New Roman" w:hAnsi="Calibri" w:cs="Calibri"/>
                <w:color w:val="000000"/>
                <w:szCs w:val="24"/>
              </w:rPr>
            </w:pPr>
          </w:p>
        </w:tc>
      </w:tr>
      <w:tr w:rsidR="004965E6" w14:paraId="6B14FC11" w14:textId="77777777">
        <w:trPr>
          <w:trHeight w:val="330"/>
        </w:trPr>
        <w:tc>
          <w:tcPr>
            <w:tcW w:w="4480" w:type="dxa"/>
            <w:vAlign w:val="center"/>
            <w:hideMark/>
          </w:tcPr>
          <w:p w14:paraId="6B14FC1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lastRenderedPageBreak/>
              <w:t>ΕΝ. ΚΕΝΤΡΩΩΝ: ΠΡΝ</w:t>
            </w:r>
          </w:p>
        </w:tc>
      </w:tr>
      <w:tr w:rsidR="004965E6" w14:paraId="6B14FC13" w14:textId="77777777">
        <w:trPr>
          <w:trHeight w:val="30"/>
        </w:trPr>
        <w:tc>
          <w:tcPr>
            <w:tcW w:w="4480" w:type="dxa"/>
            <w:vAlign w:val="center"/>
            <w:hideMark/>
          </w:tcPr>
          <w:p w14:paraId="6B14FC12" w14:textId="77777777" w:rsidR="001203C7" w:rsidRDefault="004D430C">
            <w:pPr>
              <w:rPr>
                <w:rFonts w:ascii="Calibri" w:eastAsia="Times New Roman" w:hAnsi="Calibri" w:cs="Calibri"/>
                <w:color w:val="000000"/>
                <w:szCs w:val="24"/>
              </w:rPr>
            </w:pPr>
          </w:p>
        </w:tc>
      </w:tr>
      <w:tr w:rsidR="004965E6" w14:paraId="6B14FC15" w14:textId="77777777">
        <w:trPr>
          <w:trHeight w:val="150"/>
        </w:trPr>
        <w:tc>
          <w:tcPr>
            <w:tcW w:w="4480" w:type="dxa"/>
            <w:vAlign w:val="center"/>
            <w:hideMark/>
          </w:tcPr>
          <w:p w14:paraId="6B14FC14" w14:textId="77777777" w:rsidR="001203C7" w:rsidRDefault="004D430C">
            <w:pPr>
              <w:rPr>
                <w:rFonts w:eastAsia="Times New Roman" w:cs="Times New Roman"/>
                <w:sz w:val="20"/>
              </w:rPr>
            </w:pPr>
          </w:p>
        </w:tc>
      </w:tr>
      <w:tr w:rsidR="004965E6" w14:paraId="6B14FC17" w14:textId="77777777">
        <w:trPr>
          <w:trHeight w:val="345"/>
        </w:trPr>
        <w:tc>
          <w:tcPr>
            <w:tcW w:w="4480" w:type="dxa"/>
            <w:vAlign w:val="center"/>
            <w:hideMark/>
          </w:tcPr>
          <w:p w14:paraId="6B14FC16" w14:textId="77777777" w:rsidR="001203C7" w:rsidRDefault="004D430C">
            <w:pPr>
              <w:rPr>
                <w:rFonts w:eastAsia="Times New Roman" w:cs="Times New Roman"/>
                <w:sz w:val="20"/>
              </w:rPr>
            </w:pPr>
          </w:p>
        </w:tc>
      </w:tr>
      <w:tr w:rsidR="004965E6" w14:paraId="6B14FC19" w14:textId="77777777">
        <w:trPr>
          <w:trHeight w:val="330"/>
        </w:trPr>
        <w:tc>
          <w:tcPr>
            <w:tcW w:w="4480" w:type="dxa"/>
            <w:vAlign w:val="center"/>
            <w:hideMark/>
          </w:tcPr>
          <w:p w14:paraId="6B14FC1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19 ως έχει     ΚΑΤΑ ΠΛΕΙΟΨΗΦΙΑ</w:t>
            </w:r>
          </w:p>
        </w:tc>
      </w:tr>
      <w:tr w:rsidR="004965E6" w14:paraId="6B14FC1B" w14:textId="77777777">
        <w:trPr>
          <w:trHeight w:val="105"/>
        </w:trPr>
        <w:tc>
          <w:tcPr>
            <w:tcW w:w="4480" w:type="dxa"/>
            <w:vAlign w:val="center"/>
            <w:hideMark/>
          </w:tcPr>
          <w:p w14:paraId="6B14FC1A" w14:textId="77777777" w:rsidR="001203C7" w:rsidRDefault="004D430C">
            <w:pPr>
              <w:rPr>
                <w:rFonts w:ascii="Calibri" w:eastAsia="Times New Roman" w:hAnsi="Calibri" w:cs="Calibri"/>
                <w:color w:val="000000"/>
                <w:szCs w:val="24"/>
              </w:rPr>
            </w:pPr>
          </w:p>
        </w:tc>
      </w:tr>
      <w:tr w:rsidR="004965E6" w14:paraId="6B14FC1D" w14:textId="77777777">
        <w:trPr>
          <w:trHeight w:val="330"/>
        </w:trPr>
        <w:tc>
          <w:tcPr>
            <w:tcW w:w="4480" w:type="dxa"/>
            <w:vAlign w:val="center"/>
            <w:hideMark/>
          </w:tcPr>
          <w:p w14:paraId="6B14FC1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C1F" w14:textId="77777777">
        <w:trPr>
          <w:trHeight w:val="45"/>
        </w:trPr>
        <w:tc>
          <w:tcPr>
            <w:tcW w:w="4480" w:type="dxa"/>
            <w:vAlign w:val="center"/>
            <w:hideMark/>
          </w:tcPr>
          <w:p w14:paraId="6B14FC1E" w14:textId="77777777" w:rsidR="001203C7" w:rsidRDefault="004D430C">
            <w:pPr>
              <w:rPr>
                <w:rFonts w:ascii="Calibri" w:eastAsia="Times New Roman" w:hAnsi="Calibri" w:cs="Calibri"/>
                <w:color w:val="000000"/>
                <w:szCs w:val="24"/>
              </w:rPr>
            </w:pPr>
          </w:p>
        </w:tc>
      </w:tr>
      <w:tr w:rsidR="004965E6" w14:paraId="6B14FC21" w14:textId="77777777">
        <w:trPr>
          <w:trHeight w:val="330"/>
        </w:trPr>
        <w:tc>
          <w:tcPr>
            <w:tcW w:w="4480" w:type="dxa"/>
            <w:vAlign w:val="center"/>
            <w:hideMark/>
          </w:tcPr>
          <w:p w14:paraId="6B14FC2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C23" w14:textId="77777777">
        <w:trPr>
          <w:trHeight w:val="30"/>
        </w:trPr>
        <w:tc>
          <w:tcPr>
            <w:tcW w:w="4480" w:type="dxa"/>
            <w:vAlign w:val="center"/>
            <w:hideMark/>
          </w:tcPr>
          <w:p w14:paraId="6B14FC22" w14:textId="77777777" w:rsidR="001203C7" w:rsidRDefault="004D430C">
            <w:pPr>
              <w:rPr>
                <w:rFonts w:ascii="Calibri" w:eastAsia="Times New Roman" w:hAnsi="Calibri" w:cs="Calibri"/>
                <w:color w:val="000000"/>
                <w:szCs w:val="24"/>
              </w:rPr>
            </w:pPr>
          </w:p>
        </w:tc>
      </w:tr>
      <w:tr w:rsidR="004965E6" w14:paraId="6B14FC25" w14:textId="77777777">
        <w:trPr>
          <w:trHeight w:val="330"/>
        </w:trPr>
        <w:tc>
          <w:tcPr>
            <w:tcW w:w="4480" w:type="dxa"/>
            <w:vAlign w:val="center"/>
            <w:hideMark/>
          </w:tcPr>
          <w:p w14:paraId="6B14FC2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C27" w14:textId="77777777">
        <w:trPr>
          <w:trHeight w:val="45"/>
        </w:trPr>
        <w:tc>
          <w:tcPr>
            <w:tcW w:w="4480" w:type="dxa"/>
            <w:vAlign w:val="center"/>
            <w:hideMark/>
          </w:tcPr>
          <w:p w14:paraId="6B14FC26" w14:textId="77777777" w:rsidR="001203C7" w:rsidRDefault="004D430C">
            <w:pPr>
              <w:rPr>
                <w:rFonts w:ascii="Calibri" w:eastAsia="Times New Roman" w:hAnsi="Calibri" w:cs="Calibri"/>
                <w:color w:val="000000"/>
                <w:szCs w:val="24"/>
              </w:rPr>
            </w:pPr>
          </w:p>
        </w:tc>
      </w:tr>
      <w:tr w:rsidR="004965E6" w14:paraId="6B14FC29" w14:textId="77777777">
        <w:trPr>
          <w:trHeight w:val="330"/>
        </w:trPr>
        <w:tc>
          <w:tcPr>
            <w:tcW w:w="4480" w:type="dxa"/>
            <w:vAlign w:val="center"/>
            <w:hideMark/>
          </w:tcPr>
          <w:p w14:paraId="6B14FC2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C2B" w14:textId="77777777">
        <w:trPr>
          <w:trHeight w:val="45"/>
        </w:trPr>
        <w:tc>
          <w:tcPr>
            <w:tcW w:w="4480" w:type="dxa"/>
            <w:vAlign w:val="center"/>
            <w:hideMark/>
          </w:tcPr>
          <w:p w14:paraId="6B14FC2A" w14:textId="77777777" w:rsidR="001203C7" w:rsidRDefault="004D430C">
            <w:pPr>
              <w:rPr>
                <w:rFonts w:ascii="Calibri" w:eastAsia="Times New Roman" w:hAnsi="Calibri" w:cs="Calibri"/>
                <w:color w:val="000000"/>
                <w:szCs w:val="24"/>
              </w:rPr>
            </w:pPr>
          </w:p>
        </w:tc>
      </w:tr>
      <w:tr w:rsidR="004965E6" w14:paraId="6B14FC2D" w14:textId="77777777">
        <w:trPr>
          <w:trHeight w:val="330"/>
        </w:trPr>
        <w:tc>
          <w:tcPr>
            <w:tcW w:w="4480" w:type="dxa"/>
            <w:vAlign w:val="center"/>
            <w:hideMark/>
          </w:tcPr>
          <w:p w14:paraId="6B14FC2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4FC2F" w14:textId="77777777">
        <w:trPr>
          <w:trHeight w:val="45"/>
        </w:trPr>
        <w:tc>
          <w:tcPr>
            <w:tcW w:w="4480" w:type="dxa"/>
            <w:vAlign w:val="center"/>
            <w:hideMark/>
          </w:tcPr>
          <w:p w14:paraId="6B14FC2E" w14:textId="77777777" w:rsidR="001203C7" w:rsidRDefault="004D430C">
            <w:pPr>
              <w:rPr>
                <w:rFonts w:ascii="Calibri" w:eastAsia="Times New Roman" w:hAnsi="Calibri" w:cs="Calibri"/>
                <w:color w:val="000000"/>
                <w:szCs w:val="24"/>
              </w:rPr>
            </w:pPr>
          </w:p>
        </w:tc>
      </w:tr>
      <w:tr w:rsidR="004965E6" w14:paraId="6B14FC31" w14:textId="77777777">
        <w:trPr>
          <w:trHeight w:val="330"/>
        </w:trPr>
        <w:tc>
          <w:tcPr>
            <w:tcW w:w="4480" w:type="dxa"/>
            <w:vAlign w:val="center"/>
            <w:hideMark/>
          </w:tcPr>
          <w:p w14:paraId="6B14FC3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C33" w14:textId="77777777">
        <w:trPr>
          <w:trHeight w:val="45"/>
        </w:trPr>
        <w:tc>
          <w:tcPr>
            <w:tcW w:w="4480" w:type="dxa"/>
            <w:vAlign w:val="center"/>
            <w:hideMark/>
          </w:tcPr>
          <w:p w14:paraId="6B14FC32" w14:textId="77777777" w:rsidR="001203C7" w:rsidRDefault="004D430C">
            <w:pPr>
              <w:rPr>
                <w:rFonts w:ascii="Calibri" w:eastAsia="Times New Roman" w:hAnsi="Calibri" w:cs="Calibri"/>
                <w:color w:val="000000"/>
                <w:szCs w:val="24"/>
              </w:rPr>
            </w:pPr>
          </w:p>
        </w:tc>
      </w:tr>
      <w:tr w:rsidR="004965E6" w14:paraId="6B14FC35" w14:textId="77777777">
        <w:trPr>
          <w:trHeight w:val="330"/>
        </w:trPr>
        <w:tc>
          <w:tcPr>
            <w:tcW w:w="4480" w:type="dxa"/>
            <w:vAlign w:val="center"/>
            <w:hideMark/>
          </w:tcPr>
          <w:p w14:paraId="6B14FC3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4FC37" w14:textId="77777777">
        <w:trPr>
          <w:trHeight w:val="30"/>
        </w:trPr>
        <w:tc>
          <w:tcPr>
            <w:tcW w:w="4480" w:type="dxa"/>
            <w:vAlign w:val="center"/>
            <w:hideMark/>
          </w:tcPr>
          <w:p w14:paraId="6B14FC36" w14:textId="77777777" w:rsidR="001203C7" w:rsidRDefault="004D430C">
            <w:pPr>
              <w:rPr>
                <w:rFonts w:ascii="Calibri" w:eastAsia="Times New Roman" w:hAnsi="Calibri" w:cs="Calibri"/>
                <w:color w:val="000000"/>
                <w:szCs w:val="24"/>
              </w:rPr>
            </w:pPr>
          </w:p>
        </w:tc>
      </w:tr>
      <w:tr w:rsidR="004965E6" w14:paraId="6B14FC39" w14:textId="77777777">
        <w:trPr>
          <w:trHeight w:val="330"/>
        </w:trPr>
        <w:tc>
          <w:tcPr>
            <w:tcW w:w="4480" w:type="dxa"/>
            <w:vAlign w:val="center"/>
            <w:hideMark/>
          </w:tcPr>
          <w:p w14:paraId="6B14FC3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C3B" w14:textId="77777777">
        <w:trPr>
          <w:trHeight w:val="45"/>
        </w:trPr>
        <w:tc>
          <w:tcPr>
            <w:tcW w:w="4480" w:type="dxa"/>
            <w:vAlign w:val="center"/>
            <w:hideMark/>
          </w:tcPr>
          <w:p w14:paraId="6B14FC3A" w14:textId="77777777" w:rsidR="001203C7" w:rsidRDefault="004D430C">
            <w:pPr>
              <w:rPr>
                <w:rFonts w:ascii="Calibri" w:eastAsia="Times New Roman" w:hAnsi="Calibri" w:cs="Calibri"/>
                <w:color w:val="000000"/>
                <w:szCs w:val="24"/>
              </w:rPr>
            </w:pPr>
          </w:p>
        </w:tc>
      </w:tr>
      <w:tr w:rsidR="004965E6" w14:paraId="6B14FC3D" w14:textId="77777777">
        <w:trPr>
          <w:trHeight w:val="150"/>
        </w:trPr>
        <w:tc>
          <w:tcPr>
            <w:tcW w:w="4480" w:type="dxa"/>
            <w:vAlign w:val="center"/>
            <w:hideMark/>
          </w:tcPr>
          <w:p w14:paraId="6B14FC3C" w14:textId="77777777" w:rsidR="001203C7" w:rsidRDefault="004D430C">
            <w:pPr>
              <w:rPr>
                <w:rFonts w:eastAsia="Times New Roman" w:cs="Times New Roman"/>
                <w:sz w:val="20"/>
              </w:rPr>
            </w:pPr>
          </w:p>
        </w:tc>
      </w:tr>
      <w:tr w:rsidR="004965E6" w14:paraId="6B14FC3F" w14:textId="77777777">
        <w:trPr>
          <w:trHeight w:val="345"/>
        </w:trPr>
        <w:tc>
          <w:tcPr>
            <w:tcW w:w="4480" w:type="dxa"/>
            <w:vAlign w:val="center"/>
            <w:hideMark/>
          </w:tcPr>
          <w:p w14:paraId="6B14FC3E" w14:textId="77777777" w:rsidR="001203C7" w:rsidRDefault="004D430C">
            <w:pPr>
              <w:rPr>
                <w:rFonts w:eastAsia="Times New Roman" w:cs="Times New Roman"/>
                <w:sz w:val="20"/>
              </w:rPr>
            </w:pPr>
          </w:p>
        </w:tc>
      </w:tr>
      <w:tr w:rsidR="004965E6" w14:paraId="6B14FC41" w14:textId="77777777">
        <w:trPr>
          <w:trHeight w:val="330"/>
        </w:trPr>
        <w:tc>
          <w:tcPr>
            <w:tcW w:w="4480" w:type="dxa"/>
            <w:vAlign w:val="center"/>
            <w:hideMark/>
          </w:tcPr>
          <w:p w14:paraId="6B14FC4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20 όπως τροπ.     ΚΑΤΑ ΠΛΕΙΟΨΗΦΙΑ</w:t>
            </w:r>
          </w:p>
        </w:tc>
      </w:tr>
      <w:tr w:rsidR="004965E6" w14:paraId="6B14FC43" w14:textId="77777777">
        <w:trPr>
          <w:trHeight w:val="90"/>
        </w:trPr>
        <w:tc>
          <w:tcPr>
            <w:tcW w:w="4480" w:type="dxa"/>
            <w:vAlign w:val="center"/>
            <w:hideMark/>
          </w:tcPr>
          <w:p w14:paraId="6B14FC42" w14:textId="77777777" w:rsidR="001203C7" w:rsidRDefault="004D430C">
            <w:pPr>
              <w:rPr>
                <w:rFonts w:ascii="Calibri" w:eastAsia="Times New Roman" w:hAnsi="Calibri" w:cs="Calibri"/>
                <w:color w:val="000000"/>
                <w:szCs w:val="24"/>
              </w:rPr>
            </w:pPr>
          </w:p>
        </w:tc>
      </w:tr>
      <w:tr w:rsidR="004965E6" w14:paraId="6B14FC45" w14:textId="77777777">
        <w:trPr>
          <w:trHeight w:val="330"/>
        </w:trPr>
        <w:tc>
          <w:tcPr>
            <w:tcW w:w="4480" w:type="dxa"/>
            <w:vAlign w:val="center"/>
            <w:hideMark/>
          </w:tcPr>
          <w:p w14:paraId="6B14FC4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C47" w14:textId="77777777">
        <w:trPr>
          <w:trHeight w:val="45"/>
        </w:trPr>
        <w:tc>
          <w:tcPr>
            <w:tcW w:w="4480" w:type="dxa"/>
            <w:vAlign w:val="center"/>
            <w:hideMark/>
          </w:tcPr>
          <w:p w14:paraId="6B14FC46" w14:textId="77777777" w:rsidR="001203C7" w:rsidRDefault="004D430C">
            <w:pPr>
              <w:rPr>
                <w:rFonts w:ascii="Calibri" w:eastAsia="Times New Roman" w:hAnsi="Calibri" w:cs="Calibri"/>
                <w:color w:val="000000"/>
                <w:szCs w:val="24"/>
              </w:rPr>
            </w:pPr>
          </w:p>
        </w:tc>
      </w:tr>
      <w:tr w:rsidR="004965E6" w14:paraId="6B14FC49" w14:textId="77777777">
        <w:trPr>
          <w:trHeight w:val="330"/>
        </w:trPr>
        <w:tc>
          <w:tcPr>
            <w:tcW w:w="4480" w:type="dxa"/>
            <w:vAlign w:val="center"/>
            <w:hideMark/>
          </w:tcPr>
          <w:p w14:paraId="6B14FC4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C4B" w14:textId="77777777">
        <w:trPr>
          <w:trHeight w:val="45"/>
        </w:trPr>
        <w:tc>
          <w:tcPr>
            <w:tcW w:w="4480" w:type="dxa"/>
            <w:vAlign w:val="center"/>
            <w:hideMark/>
          </w:tcPr>
          <w:p w14:paraId="6B14FC4A" w14:textId="77777777" w:rsidR="001203C7" w:rsidRDefault="004D430C">
            <w:pPr>
              <w:rPr>
                <w:rFonts w:ascii="Calibri" w:eastAsia="Times New Roman" w:hAnsi="Calibri" w:cs="Calibri"/>
                <w:color w:val="000000"/>
                <w:szCs w:val="24"/>
              </w:rPr>
            </w:pPr>
          </w:p>
        </w:tc>
      </w:tr>
      <w:tr w:rsidR="004965E6" w14:paraId="6B14FC4D" w14:textId="77777777">
        <w:trPr>
          <w:trHeight w:val="330"/>
        </w:trPr>
        <w:tc>
          <w:tcPr>
            <w:tcW w:w="4480" w:type="dxa"/>
            <w:vAlign w:val="center"/>
            <w:hideMark/>
          </w:tcPr>
          <w:p w14:paraId="6B14FC4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C4F" w14:textId="77777777">
        <w:trPr>
          <w:trHeight w:val="45"/>
        </w:trPr>
        <w:tc>
          <w:tcPr>
            <w:tcW w:w="4480" w:type="dxa"/>
            <w:vAlign w:val="center"/>
            <w:hideMark/>
          </w:tcPr>
          <w:p w14:paraId="6B14FC4E" w14:textId="77777777" w:rsidR="001203C7" w:rsidRDefault="004D430C">
            <w:pPr>
              <w:rPr>
                <w:rFonts w:ascii="Calibri" w:eastAsia="Times New Roman" w:hAnsi="Calibri" w:cs="Calibri"/>
                <w:color w:val="000000"/>
                <w:szCs w:val="24"/>
              </w:rPr>
            </w:pPr>
          </w:p>
        </w:tc>
      </w:tr>
      <w:tr w:rsidR="004965E6" w14:paraId="6B14FC51" w14:textId="77777777">
        <w:trPr>
          <w:trHeight w:val="330"/>
        </w:trPr>
        <w:tc>
          <w:tcPr>
            <w:tcW w:w="4480" w:type="dxa"/>
            <w:vAlign w:val="center"/>
            <w:hideMark/>
          </w:tcPr>
          <w:p w14:paraId="6B14FC5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C53" w14:textId="77777777">
        <w:trPr>
          <w:trHeight w:val="45"/>
        </w:trPr>
        <w:tc>
          <w:tcPr>
            <w:tcW w:w="4480" w:type="dxa"/>
            <w:vAlign w:val="center"/>
            <w:hideMark/>
          </w:tcPr>
          <w:p w14:paraId="6B14FC52" w14:textId="77777777" w:rsidR="001203C7" w:rsidRDefault="004D430C">
            <w:pPr>
              <w:rPr>
                <w:rFonts w:ascii="Calibri" w:eastAsia="Times New Roman" w:hAnsi="Calibri" w:cs="Calibri"/>
                <w:color w:val="000000"/>
                <w:szCs w:val="24"/>
              </w:rPr>
            </w:pPr>
          </w:p>
        </w:tc>
      </w:tr>
      <w:tr w:rsidR="004965E6" w14:paraId="6B14FC55" w14:textId="77777777">
        <w:trPr>
          <w:trHeight w:val="330"/>
        </w:trPr>
        <w:tc>
          <w:tcPr>
            <w:tcW w:w="4480" w:type="dxa"/>
            <w:vAlign w:val="center"/>
            <w:hideMark/>
          </w:tcPr>
          <w:p w14:paraId="6B14FC5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4FC57" w14:textId="77777777">
        <w:trPr>
          <w:trHeight w:val="30"/>
        </w:trPr>
        <w:tc>
          <w:tcPr>
            <w:tcW w:w="4480" w:type="dxa"/>
            <w:vAlign w:val="center"/>
            <w:hideMark/>
          </w:tcPr>
          <w:p w14:paraId="6B14FC56" w14:textId="77777777" w:rsidR="001203C7" w:rsidRDefault="004D430C">
            <w:pPr>
              <w:rPr>
                <w:rFonts w:ascii="Calibri" w:eastAsia="Times New Roman" w:hAnsi="Calibri" w:cs="Calibri"/>
                <w:color w:val="000000"/>
                <w:szCs w:val="24"/>
              </w:rPr>
            </w:pPr>
          </w:p>
        </w:tc>
      </w:tr>
      <w:tr w:rsidR="004965E6" w14:paraId="6B14FC59" w14:textId="77777777">
        <w:trPr>
          <w:trHeight w:val="330"/>
        </w:trPr>
        <w:tc>
          <w:tcPr>
            <w:tcW w:w="4480" w:type="dxa"/>
            <w:vAlign w:val="center"/>
            <w:hideMark/>
          </w:tcPr>
          <w:p w14:paraId="6B14FC5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C5B" w14:textId="77777777">
        <w:trPr>
          <w:trHeight w:val="45"/>
        </w:trPr>
        <w:tc>
          <w:tcPr>
            <w:tcW w:w="4480" w:type="dxa"/>
            <w:vAlign w:val="center"/>
            <w:hideMark/>
          </w:tcPr>
          <w:p w14:paraId="6B14FC5A" w14:textId="77777777" w:rsidR="001203C7" w:rsidRDefault="004D430C">
            <w:pPr>
              <w:rPr>
                <w:rFonts w:ascii="Calibri" w:eastAsia="Times New Roman" w:hAnsi="Calibri" w:cs="Calibri"/>
                <w:color w:val="000000"/>
                <w:szCs w:val="24"/>
              </w:rPr>
            </w:pPr>
          </w:p>
        </w:tc>
      </w:tr>
      <w:tr w:rsidR="004965E6" w14:paraId="6B14FC5D" w14:textId="77777777">
        <w:trPr>
          <w:trHeight w:val="330"/>
        </w:trPr>
        <w:tc>
          <w:tcPr>
            <w:tcW w:w="4480" w:type="dxa"/>
            <w:vAlign w:val="center"/>
            <w:hideMark/>
          </w:tcPr>
          <w:p w14:paraId="6B14FC5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4FC5F" w14:textId="77777777">
        <w:trPr>
          <w:trHeight w:val="45"/>
        </w:trPr>
        <w:tc>
          <w:tcPr>
            <w:tcW w:w="4480" w:type="dxa"/>
            <w:vAlign w:val="center"/>
            <w:hideMark/>
          </w:tcPr>
          <w:p w14:paraId="6B14FC5E" w14:textId="77777777" w:rsidR="001203C7" w:rsidRDefault="004D430C">
            <w:pPr>
              <w:rPr>
                <w:rFonts w:ascii="Calibri" w:eastAsia="Times New Roman" w:hAnsi="Calibri" w:cs="Calibri"/>
                <w:color w:val="000000"/>
                <w:szCs w:val="24"/>
              </w:rPr>
            </w:pPr>
          </w:p>
        </w:tc>
      </w:tr>
      <w:tr w:rsidR="004965E6" w14:paraId="6B14FC61" w14:textId="77777777">
        <w:trPr>
          <w:trHeight w:val="330"/>
        </w:trPr>
        <w:tc>
          <w:tcPr>
            <w:tcW w:w="4480" w:type="dxa"/>
            <w:vAlign w:val="center"/>
            <w:hideMark/>
          </w:tcPr>
          <w:p w14:paraId="6B14FC6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C63" w14:textId="77777777">
        <w:trPr>
          <w:trHeight w:val="45"/>
        </w:trPr>
        <w:tc>
          <w:tcPr>
            <w:tcW w:w="4480" w:type="dxa"/>
            <w:vAlign w:val="center"/>
            <w:hideMark/>
          </w:tcPr>
          <w:p w14:paraId="6B14FC62" w14:textId="77777777" w:rsidR="001203C7" w:rsidRDefault="004D430C">
            <w:pPr>
              <w:rPr>
                <w:rFonts w:ascii="Calibri" w:eastAsia="Times New Roman" w:hAnsi="Calibri" w:cs="Calibri"/>
                <w:color w:val="000000"/>
                <w:szCs w:val="24"/>
              </w:rPr>
            </w:pPr>
          </w:p>
        </w:tc>
      </w:tr>
      <w:tr w:rsidR="004965E6" w14:paraId="6B14FC65" w14:textId="77777777">
        <w:trPr>
          <w:trHeight w:val="135"/>
        </w:trPr>
        <w:tc>
          <w:tcPr>
            <w:tcW w:w="4480" w:type="dxa"/>
            <w:vAlign w:val="center"/>
            <w:hideMark/>
          </w:tcPr>
          <w:p w14:paraId="6B14FC64" w14:textId="77777777" w:rsidR="001203C7" w:rsidRDefault="004D430C">
            <w:pPr>
              <w:rPr>
                <w:rFonts w:eastAsia="Times New Roman" w:cs="Times New Roman"/>
                <w:sz w:val="20"/>
              </w:rPr>
            </w:pPr>
          </w:p>
        </w:tc>
      </w:tr>
      <w:tr w:rsidR="004965E6" w14:paraId="6B14FC67" w14:textId="77777777">
        <w:trPr>
          <w:trHeight w:val="345"/>
        </w:trPr>
        <w:tc>
          <w:tcPr>
            <w:tcW w:w="4480" w:type="dxa"/>
            <w:vAlign w:val="center"/>
            <w:hideMark/>
          </w:tcPr>
          <w:p w14:paraId="6B14FC66" w14:textId="77777777" w:rsidR="001203C7" w:rsidRDefault="004D430C">
            <w:pPr>
              <w:rPr>
                <w:rFonts w:eastAsia="Times New Roman" w:cs="Times New Roman"/>
                <w:sz w:val="20"/>
              </w:rPr>
            </w:pPr>
          </w:p>
        </w:tc>
      </w:tr>
      <w:tr w:rsidR="004965E6" w14:paraId="6B14FC69" w14:textId="77777777">
        <w:trPr>
          <w:trHeight w:val="330"/>
        </w:trPr>
        <w:tc>
          <w:tcPr>
            <w:tcW w:w="4480" w:type="dxa"/>
            <w:vAlign w:val="center"/>
            <w:hideMark/>
          </w:tcPr>
          <w:p w14:paraId="6B14FC6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21 ως έχει     ΚΑΤΑ ΠΛΕΙΟΨΗΦΙΑ</w:t>
            </w:r>
          </w:p>
        </w:tc>
      </w:tr>
      <w:tr w:rsidR="004965E6" w14:paraId="6B14FC6B" w14:textId="77777777">
        <w:trPr>
          <w:trHeight w:val="105"/>
        </w:trPr>
        <w:tc>
          <w:tcPr>
            <w:tcW w:w="4480" w:type="dxa"/>
            <w:vAlign w:val="center"/>
            <w:hideMark/>
          </w:tcPr>
          <w:p w14:paraId="6B14FC6A" w14:textId="77777777" w:rsidR="001203C7" w:rsidRDefault="004D430C">
            <w:pPr>
              <w:rPr>
                <w:rFonts w:ascii="Calibri" w:eastAsia="Times New Roman" w:hAnsi="Calibri" w:cs="Calibri"/>
                <w:color w:val="000000"/>
                <w:szCs w:val="24"/>
              </w:rPr>
            </w:pPr>
          </w:p>
        </w:tc>
      </w:tr>
      <w:tr w:rsidR="004965E6" w14:paraId="6B14FC6D" w14:textId="77777777">
        <w:trPr>
          <w:trHeight w:val="330"/>
        </w:trPr>
        <w:tc>
          <w:tcPr>
            <w:tcW w:w="4480" w:type="dxa"/>
            <w:vAlign w:val="center"/>
            <w:hideMark/>
          </w:tcPr>
          <w:p w14:paraId="6B14FC6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ΣΥΡΙΖΑ: </w:t>
            </w:r>
            <w:r>
              <w:rPr>
                <w:rFonts w:ascii="Calibri" w:eastAsia="Times New Roman" w:hAnsi="Calibri" w:cs="Calibri"/>
                <w:color w:val="000000"/>
                <w:szCs w:val="24"/>
              </w:rPr>
              <w:t>ΝΑΙ</w:t>
            </w:r>
          </w:p>
        </w:tc>
      </w:tr>
      <w:tr w:rsidR="004965E6" w14:paraId="6B14FC6F" w14:textId="77777777">
        <w:trPr>
          <w:trHeight w:val="45"/>
        </w:trPr>
        <w:tc>
          <w:tcPr>
            <w:tcW w:w="4480" w:type="dxa"/>
            <w:vAlign w:val="center"/>
            <w:hideMark/>
          </w:tcPr>
          <w:p w14:paraId="6B14FC6E" w14:textId="77777777" w:rsidR="001203C7" w:rsidRDefault="004D430C">
            <w:pPr>
              <w:rPr>
                <w:rFonts w:ascii="Calibri" w:eastAsia="Times New Roman" w:hAnsi="Calibri" w:cs="Calibri"/>
                <w:color w:val="000000"/>
                <w:szCs w:val="24"/>
              </w:rPr>
            </w:pPr>
          </w:p>
        </w:tc>
      </w:tr>
      <w:tr w:rsidR="004965E6" w14:paraId="6B14FC71" w14:textId="77777777">
        <w:trPr>
          <w:trHeight w:val="330"/>
        </w:trPr>
        <w:tc>
          <w:tcPr>
            <w:tcW w:w="4480" w:type="dxa"/>
            <w:vAlign w:val="center"/>
            <w:hideMark/>
          </w:tcPr>
          <w:p w14:paraId="6B14FC7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C73" w14:textId="77777777">
        <w:trPr>
          <w:trHeight w:val="45"/>
        </w:trPr>
        <w:tc>
          <w:tcPr>
            <w:tcW w:w="4480" w:type="dxa"/>
            <w:vAlign w:val="center"/>
            <w:hideMark/>
          </w:tcPr>
          <w:p w14:paraId="6B14FC72" w14:textId="77777777" w:rsidR="001203C7" w:rsidRDefault="004D430C">
            <w:pPr>
              <w:rPr>
                <w:rFonts w:ascii="Calibri" w:eastAsia="Times New Roman" w:hAnsi="Calibri" w:cs="Calibri"/>
                <w:color w:val="000000"/>
                <w:szCs w:val="24"/>
              </w:rPr>
            </w:pPr>
          </w:p>
        </w:tc>
      </w:tr>
      <w:tr w:rsidR="004965E6" w14:paraId="6B14FC75" w14:textId="77777777">
        <w:trPr>
          <w:trHeight w:val="330"/>
        </w:trPr>
        <w:tc>
          <w:tcPr>
            <w:tcW w:w="4480" w:type="dxa"/>
            <w:vAlign w:val="center"/>
            <w:hideMark/>
          </w:tcPr>
          <w:p w14:paraId="6B14FC7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C77" w14:textId="77777777">
        <w:trPr>
          <w:trHeight w:val="30"/>
        </w:trPr>
        <w:tc>
          <w:tcPr>
            <w:tcW w:w="4480" w:type="dxa"/>
            <w:vAlign w:val="center"/>
            <w:hideMark/>
          </w:tcPr>
          <w:p w14:paraId="6B14FC76" w14:textId="77777777" w:rsidR="001203C7" w:rsidRDefault="004D430C">
            <w:pPr>
              <w:rPr>
                <w:rFonts w:ascii="Calibri" w:eastAsia="Times New Roman" w:hAnsi="Calibri" w:cs="Calibri"/>
                <w:color w:val="000000"/>
                <w:szCs w:val="24"/>
              </w:rPr>
            </w:pPr>
          </w:p>
        </w:tc>
      </w:tr>
      <w:tr w:rsidR="004965E6" w14:paraId="6B14FC79" w14:textId="77777777">
        <w:trPr>
          <w:trHeight w:val="345"/>
        </w:trPr>
        <w:tc>
          <w:tcPr>
            <w:tcW w:w="4480" w:type="dxa"/>
            <w:vAlign w:val="center"/>
            <w:hideMark/>
          </w:tcPr>
          <w:p w14:paraId="6B14FC7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C7B" w14:textId="77777777">
        <w:trPr>
          <w:trHeight w:val="30"/>
        </w:trPr>
        <w:tc>
          <w:tcPr>
            <w:tcW w:w="4480" w:type="dxa"/>
            <w:vAlign w:val="center"/>
            <w:hideMark/>
          </w:tcPr>
          <w:p w14:paraId="6B14FC7A" w14:textId="77777777" w:rsidR="001203C7" w:rsidRDefault="004D430C">
            <w:pPr>
              <w:rPr>
                <w:rFonts w:ascii="Calibri" w:eastAsia="Times New Roman" w:hAnsi="Calibri" w:cs="Calibri"/>
                <w:color w:val="000000"/>
                <w:szCs w:val="24"/>
              </w:rPr>
            </w:pPr>
          </w:p>
        </w:tc>
      </w:tr>
      <w:tr w:rsidR="004965E6" w14:paraId="6B14FC7D" w14:textId="77777777">
        <w:trPr>
          <w:trHeight w:val="330"/>
        </w:trPr>
        <w:tc>
          <w:tcPr>
            <w:tcW w:w="4480" w:type="dxa"/>
            <w:vAlign w:val="center"/>
            <w:hideMark/>
          </w:tcPr>
          <w:p w14:paraId="6B14FC7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4FC7F" w14:textId="77777777">
        <w:trPr>
          <w:trHeight w:val="45"/>
        </w:trPr>
        <w:tc>
          <w:tcPr>
            <w:tcW w:w="4480" w:type="dxa"/>
            <w:vAlign w:val="center"/>
            <w:hideMark/>
          </w:tcPr>
          <w:p w14:paraId="6B14FC7E" w14:textId="77777777" w:rsidR="001203C7" w:rsidRDefault="004D430C">
            <w:pPr>
              <w:rPr>
                <w:rFonts w:ascii="Calibri" w:eastAsia="Times New Roman" w:hAnsi="Calibri" w:cs="Calibri"/>
                <w:color w:val="000000"/>
                <w:szCs w:val="24"/>
              </w:rPr>
            </w:pPr>
          </w:p>
        </w:tc>
      </w:tr>
      <w:tr w:rsidR="004965E6" w14:paraId="6B14FC81" w14:textId="77777777">
        <w:trPr>
          <w:trHeight w:val="330"/>
        </w:trPr>
        <w:tc>
          <w:tcPr>
            <w:tcW w:w="4480" w:type="dxa"/>
            <w:vAlign w:val="center"/>
            <w:hideMark/>
          </w:tcPr>
          <w:p w14:paraId="6B14FC8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C83" w14:textId="77777777">
        <w:trPr>
          <w:trHeight w:val="45"/>
        </w:trPr>
        <w:tc>
          <w:tcPr>
            <w:tcW w:w="4480" w:type="dxa"/>
            <w:vAlign w:val="center"/>
            <w:hideMark/>
          </w:tcPr>
          <w:p w14:paraId="6B14FC82" w14:textId="77777777" w:rsidR="001203C7" w:rsidRDefault="004D430C">
            <w:pPr>
              <w:rPr>
                <w:rFonts w:ascii="Calibri" w:eastAsia="Times New Roman" w:hAnsi="Calibri" w:cs="Calibri"/>
                <w:color w:val="000000"/>
                <w:szCs w:val="24"/>
              </w:rPr>
            </w:pPr>
          </w:p>
        </w:tc>
      </w:tr>
      <w:tr w:rsidR="004965E6" w14:paraId="6B14FC85" w14:textId="77777777">
        <w:trPr>
          <w:trHeight w:val="330"/>
        </w:trPr>
        <w:tc>
          <w:tcPr>
            <w:tcW w:w="4480" w:type="dxa"/>
            <w:vAlign w:val="center"/>
            <w:hideMark/>
          </w:tcPr>
          <w:p w14:paraId="6B14FC8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ΠΡΝ</w:t>
            </w:r>
          </w:p>
        </w:tc>
      </w:tr>
      <w:tr w:rsidR="004965E6" w14:paraId="6B14FC87" w14:textId="77777777">
        <w:trPr>
          <w:trHeight w:val="45"/>
        </w:trPr>
        <w:tc>
          <w:tcPr>
            <w:tcW w:w="4480" w:type="dxa"/>
            <w:vAlign w:val="center"/>
            <w:hideMark/>
          </w:tcPr>
          <w:p w14:paraId="6B14FC86" w14:textId="77777777" w:rsidR="001203C7" w:rsidRDefault="004D430C">
            <w:pPr>
              <w:rPr>
                <w:rFonts w:ascii="Calibri" w:eastAsia="Times New Roman" w:hAnsi="Calibri" w:cs="Calibri"/>
                <w:color w:val="000000"/>
                <w:szCs w:val="24"/>
              </w:rPr>
            </w:pPr>
          </w:p>
        </w:tc>
      </w:tr>
      <w:tr w:rsidR="004965E6" w14:paraId="6B14FC89" w14:textId="77777777">
        <w:trPr>
          <w:trHeight w:val="330"/>
        </w:trPr>
        <w:tc>
          <w:tcPr>
            <w:tcW w:w="4480" w:type="dxa"/>
            <w:vAlign w:val="center"/>
            <w:hideMark/>
          </w:tcPr>
          <w:p w14:paraId="6B14FC8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C8B" w14:textId="77777777">
        <w:trPr>
          <w:trHeight w:val="30"/>
        </w:trPr>
        <w:tc>
          <w:tcPr>
            <w:tcW w:w="4480" w:type="dxa"/>
            <w:vAlign w:val="center"/>
            <w:hideMark/>
          </w:tcPr>
          <w:p w14:paraId="6B14FC8A" w14:textId="77777777" w:rsidR="001203C7" w:rsidRDefault="004D430C">
            <w:pPr>
              <w:rPr>
                <w:rFonts w:ascii="Calibri" w:eastAsia="Times New Roman" w:hAnsi="Calibri" w:cs="Calibri"/>
                <w:color w:val="000000"/>
                <w:szCs w:val="24"/>
              </w:rPr>
            </w:pPr>
          </w:p>
        </w:tc>
      </w:tr>
      <w:tr w:rsidR="004965E6" w14:paraId="6B14FC8D" w14:textId="77777777">
        <w:trPr>
          <w:trHeight w:val="150"/>
        </w:trPr>
        <w:tc>
          <w:tcPr>
            <w:tcW w:w="4480" w:type="dxa"/>
            <w:vAlign w:val="center"/>
            <w:hideMark/>
          </w:tcPr>
          <w:p w14:paraId="6B14FC8C" w14:textId="77777777" w:rsidR="001203C7" w:rsidRDefault="004D430C">
            <w:pPr>
              <w:rPr>
                <w:rFonts w:eastAsia="Times New Roman" w:cs="Times New Roman"/>
                <w:sz w:val="20"/>
              </w:rPr>
            </w:pPr>
          </w:p>
        </w:tc>
      </w:tr>
      <w:tr w:rsidR="004965E6" w14:paraId="6B14FC8F" w14:textId="77777777">
        <w:trPr>
          <w:trHeight w:val="345"/>
        </w:trPr>
        <w:tc>
          <w:tcPr>
            <w:tcW w:w="4480" w:type="dxa"/>
            <w:vAlign w:val="center"/>
            <w:hideMark/>
          </w:tcPr>
          <w:p w14:paraId="6B14FC8E" w14:textId="77777777" w:rsidR="001203C7" w:rsidRDefault="004D430C">
            <w:pPr>
              <w:rPr>
                <w:rFonts w:eastAsia="Times New Roman" w:cs="Times New Roman"/>
                <w:sz w:val="20"/>
              </w:rPr>
            </w:pPr>
          </w:p>
        </w:tc>
      </w:tr>
      <w:tr w:rsidR="004965E6" w14:paraId="6B14FC91" w14:textId="77777777">
        <w:trPr>
          <w:trHeight w:val="330"/>
        </w:trPr>
        <w:tc>
          <w:tcPr>
            <w:tcW w:w="4480" w:type="dxa"/>
            <w:vAlign w:val="center"/>
            <w:hideMark/>
          </w:tcPr>
          <w:p w14:paraId="6B14FC9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22 όπως τροπ.     ΚΑΤΑ ΠΛΕΙΟΨΗΦΙΑ</w:t>
            </w:r>
          </w:p>
        </w:tc>
      </w:tr>
      <w:tr w:rsidR="004965E6" w14:paraId="6B14FC93" w14:textId="77777777">
        <w:trPr>
          <w:trHeight w:val="105"/>
        </w:trPr>
        <w:tc>
          <w:tcPr>
            <w:tcW w:w="4480" w:type="dxa"/>
            <w:vAlign w:val="center"/>
            <w:hideMark/>
          </w:tcPr>
          <w:p w14:paraId="6B14FC92" w14:textId="77777777" w:rsidR="001203C7" w:rsidRDefault="004D430C">
            <w:pPr>
              <w:rPr>
                <w:rFonts w:ascii="Calibri" w:eastAsia="Times New Roman" w:hAnsi="Calibri" w:cs="Calibri"/>
                <w:color w:val="000000"/>
                <w:szCs w:val="24"/>
              </w:rPr>
            </w:pPr>
          </w:p>
        </w:tc>
      </w:tr>
      <w:tr w:rsidR="004965E6" w14:paraId="6B14FC95" w14:textId="77777777">
        <w:trPr>
          <w:trHeight w:val="330"/>
        </w:trPr>
        <w:tc>
          <w:tcPr>
            <w:tcW w:w="4480" w:type="dxa"/>
            <w:vAlign w:val="center"/>
            <w:hideMark/>
          </w:tcPr>
          <w:p w14:paraId="6B14FC9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C97" w14:textId="77777777">
        <w:trPr>
          <w:trHeight w:val="45"/>
        </w:trPr>
        <w:tc>
          <w:tcPr>
            <w:tcW w:w="4480" w:type="dxa"/>
            <w:vAlign w:val="center"/>
            <w:hideMark/>
          </w:tcPr>
          <w:p w14:paraId="6B14FC96" w14:textId="77777777" w:rsidR="001203C7" w:rsidRDefault="004D430C">
            <w:pPr>
              <w:rPr>
                <w:rFonts w:ascii="Calibri" w:eastAsia="Times New Roman" w:hAnsi="Calibri" w:cs="Calibri"/>
                <w:color w:val="000000"/>
                <w:szCs w:val="24"/>
              </w:rPr>
            </w:pPr>
          </w:p>
        </w:tc>
      </w:tr>
      <w:tr w:rsidR="004965E6" w14:paraId="6B14FC99" w14:textId="77777777">
        <w:trPr>
          <w:trHeight w:val="330"/>
        </w:trPr>
        <w:tc>
          <w:tcPr>
            <w:tcW w:w="4480" w:type="dxa"/>
            <w:vAlign w:val="center"/>
            <w:hideMark/>
          </w:tcPr>
          <w:p w14:paraId="6B14FC9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C9B" w14:textId="77777777">
        <w:trPr>
          <w:trHeight w:val="30"/>
        </w:trPr>
        <w:tc>
          <w:tcPr>
            <w:tcW w:w="4480" w:type="dxa"/>
            <w:vAlign w:val="center"/>
            <w:hideMark/>
          </w:tcPr>
          <w:p w14:paraId="6B14FC9A" w14:textId="77777777" w:rsidR="001203C7" w:rsidRDefault="004D430C">
            <w:pPr>
              <w:rPr>
                <w:rFonts w:ascii="Calibri" w:eastAsia="Times New Roman" w:hAnsi="Calibri" w:cs="Calibri"/>
                <w:color w:val="000000"/>
                <w:szCs w:val="24"/>
              </w:rPr>
            </w:pPr>
          </w:p>
        </w:tc>
      </w:tr>
      <w:tr w:rsidR="004965E6" w14:paraId="6B14FC9D" w14:textId="77777777">
        <w:trPr>
          <w:trHeight w:val="330"/>
        </w:trPr>
        <w:tc>
          <w:tcPr>
            <w:tcW w:w="4480" w:type="dxa"/>
            <w:vAlign w:val="center"/>
            <w:hideMark/>
          </w:tcPr>
          <w:p w14:paraId="6B14FC9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C9F" w14:textId="77777777">
        <w:trPr>
          <w:trHeight w:val="45"/>
        </w:trPr>
        <w:tc>
          <w:tcPr>
            <w:tcW w:w="4480" w:type="dxa"/>
            <w:vAlign w:val="center"/>
            <w:hideMark/>
          </w:tcPr>
          <w:p w14:paraId="6B14FC9E" w14:textId="77777777" w:rsidR="001203C7" w:rsidRDefault="004D430C">
            <w:pPr>
              <w:rPr>
                <w:rFonts w:ascii="Calibri" w:eastAsia="Times New Roman" w:hAnsi="Calibri" w:cs="Calibri"/>
                <w:color w:val="000000"/>
                <w:szCs w:val="24"/>
              </w:rPr>
            </w:pPr>
          </w:p>
        </w:tc>
      </w:tr>
      <w:tr w:rsidR="004965E6" w14:paraId="6B14FCA1" w14:textId="77777777">
        <w:trPr>
          <w:trHeight w:val="330"/>
        </w:trPr>
        <w:tc>
          <w:tcPr>
            <w:tcW w:w="4480" w:type="dxa"/>
            <w:vAlign w:val="center"/>
            <w:hideMark/>
          </w:tcPr>
          <w:p w14:paraId="6B14FCA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CA3" w14:textId="77777777">
        <w:trPr>
          <w:trHeight w:val="45"/>
        </w:trPr>
        <w:tc>
          <w:tcPr>
            <w:tcW w:w="4480" w:type="dxa"/>
            <w:vAlign w:val="center"/>
            <w:hideMark/>
          </w:tcPr>
          <w:p w14:paraId="6B14FCA2" w14:textId="77777777" w:rsidR="001203C7" w:rsidRDefault="004D430C">
            <w:pPr>
              <w:rPr>
                <w:rFonts w:ascii="Calibri" w:eastAsia="Times New Roman" w:hAnsi="Calibri" w:cs="Calibri"/>
                <w:color w:val="000000"/>
                <w:szCs w:val="24"/>
              </w:rPr>
            </w:pPr>
          </w:p>
        </w:tc>
      </w:tr>
      <w:tr w:rsidR="004965E6" w14:paraId="6B14FCA5" w14:textId="77777777">
        <w:trPr>
          <w:trHeight w:val="330"/>
        </w:trPr>
        <w:tc>
          <w:tcPr>
            <w:tcW w:w="4480" w:type="dxa"/>
            <w:vAlign w:val="center"/>
            <w:hideMark/>
          </w:tcPr>
          <w:p w14:paraId="6B14FCA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4FCA7" w14:textId="77777777">
        <w:trPr>
          <w:trHeight w:val="45"/>
        </w:trPr>
        <w:tc>
          <w:tcPr>
            <w:tcW w:w="4480" w:type="dxa"/>
            <w:vAlign w:val="center"/>
            <w:hideMark/>
          </w:tcPr>
          <w:p w14:paraId="6B14FCA6" w14:textId="77777777" w:rsidR="001203C7" w:rsidRDefault="004D430C">
            <w:pPr>
              <w:rPr>
                <w:rFonts w:ascii="Calibri" w:eastAsia="Times New Roman" w:hAnsi="Calibri" w:cs="Calibri"/>
                <w:color w:val="000000"/>
                <w:szCs w:val="24"/>
              </w:rPr>
            </w:pPr>
          </w:p>
        </w:tc>
      </w:tr>
      <w:tr w:rsidR="004965E6" w14:paraId="6B14FCA9" w14:textId="77777777">
        <w:trPr>
          <w:trHeight w:val="330"/>
        </w:trPr>
        <w:tc>
          <w:tcPr>
            <w:tcW w:w="4480" w:type="dxa"/>
            <w:vAlign w:val="center"/>
            <w:hideMark/>
          </w:tcPr>
          <w:p w14:paraId="6B14FCA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CAB" w14:textId="77777777">
        <w:trPr>
          <w:trHeight w:val="45"/>
        </w:trPr>
        <w:tc>
          <w:tcPr>
            <w:tcW w:w="4480" w:type="dxa"/>
            <w:vAlign w:val="center"/>
            <w:hideMark/>
          </w:tcPr>
          <w:p w14:paraId="6B14FCAA" w14:textId="77777777" w:rsidR="001203C7" w:rsidRDefault="004D430C">
            <w:pPr>
              <w:rPr>
                <w:rFonts w:ascii="Calibri" w:eastAsia="Times New Roman" w:hAnsi="Calibri" w:cs="Calibri"/>
                <w:color w:val="000000"/>
                <w:szCs w:val="24"/>
              </w:rPr>
            </w:pPr>
          </w:p>
        </w:tc>
      </w:tr>
      <w:tr w:rsidR="004965E6" w14:paraId="6B14FCAD" w14:textId="77777777">
        <w:trPr>
          <w:trHeight w:val="330"/>
        </w:trPr>
        <w:tc>
          <w:tcPr>
            <w:tcW w:w="4480" w:type="dxa"/>
            <w:vAlign w:val="center"/>
            <w:hideMark/>
          </w:tcPr>
          <w:p w14:paraId="6B14FCA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ΝΑΙ</w:t>
            </w:r>
          </w:p>
        </w:tc>
      </w:tr>
      <w:tr w:rsidR="004965E6" w14:paraId="6B14FCAF" w14:textId="77777777">
        <w:trPr>
          <w:trHeight w:val="30"/>
        </w:trPr>
        <w:tc>
          <w:tcPr>
            <w:tcW w:w="4480" w:type="dxa"/>
            <w:vAlign w:val="center"/>
            <w:hideMark/>
          </w:tcPr>
          <w:p w14:paraId="6B14FCAE" w14:textId="77777777" w:rsidR="001203C7" w:rsidRDefault="004D430C">
            <w:pPr>
              <w:rPr>
                <w:rFonts w:ascii="Calibri" w:eastAsia="Times New Roman" w:hAnsi="Calibri" w:cs="Calibri"/>
                <w:color w:val="000000"/>
                <w:szCs w:val="24"/>
              </w:rPr>
            </w:pPr>
          </w:p>
        </w:tc>
      </w:tr>
      <w:tr w:rsidR="004965E6" w14:paraId="6B14FCB1" w14:textId="77777777">
        <w:trPr>
          <w:trHeight w:val="330"/>
        </w:trPr>
        <w:tc>
          <w:tcPr>
            <w:tcW w:w="4480" w:type="dxa"/>
            <w:vAlign w:val="center"/>
            <w:hideMark/>
          </w:tcPr>
          <w:p w14:paraId="6B14FCB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CB3" w14:textId="77777777">
        <w:trPr>
          <w:trHeight w:val="45"/>
        </w:trPr>
        <w:tc>
          <w:tcPr>
            <w:tcW w:w="4480" w:type="dxa"/>
            <w:vAlign w:val="center"/>
            <w:hideMark/>
          </w:tcPr>
          <w:p w14:paraId="6B14FCB2" w14:textId="77777777" w:rsidR="001203C7" w:rsidRDefault="004D430C">
            <w:pPr>
              <w:rPr>
                <w:rFonts w:ascii="Calibri" w:eastAsia="Times New Roman" w:hAnsi="Calibri" w:cs="Calibri"/>
                <w:color w:val="000000"/>
                <w:szCs w:val="24"/>
              </w:rPr>
            </w:pPr>
          </w:p>
        </w:tc>
      </w:tr>
      <w:tr w:rsidR="004965E6" w14:paraId="6B14FCB5" w14:textId="77777777">
        <w:trPr>
          <w:trHeight w:val="150"/>
        </w:trPr>
        <w:tc>
          <w:tcPr>
            <w:tcW w:w="4480" w:type="dxa"/>
            <w:vAlign w:val="center"/>
            <w:hideMark/>
          </w:tcPr>
          <w:p w14:paraId="6B14FCB4" w14:textId="77777777" w:rsidR="001203C7" w:rsidRDefault="004D430C">
            <w:pPr>
              <w:rPr>
                <w:rFonts w:eastAsia="Times New Roman" w:cs="Times New Roman"/>
                <w:sz w:val="20"/>
              </w:rPr>
            </w:pPr>
          </w:p>
        </w:tc>
      </w:tr>
      <w:tr w:rsidR="004965E6" w14:paraId="6B14FCB7" w14:textId="77777777">
        <w:trPr>
          <w:trHeight w:val="345"/>
        </w:trPr>
        <w:tc>
          <w:tcPr>
            <w:tcW w:w="4480" w:type="dxa"/>
            <w:vAlign w:val="center"/>
            <w:hideMark/>
          </w:tcPr>
          <w:p w14:paraId="6B14FCB6" w14:textId="77777777" w:rsidR="001203C7" w:rsidRDefault="004D430C">
            <w:pPr>
              <w:rPr>
                <w:rFonts w:eastAsia="Times New Roman" w:cs="Times New Roman"/>
                <w:sz w:val="20"/>
              </w:rPr>
            </w:pPr>
          </w:p>
        </w:tc>
      </w:tr>
      <w:tr w:rsidR="004965E6" w14:paraId="6B14FCB9" w14:textId="77777777">
        <w:trPr>
          <w:trHeight w:val="330"/>
        </w:trPr>
        <w:tc>
          <w:tcPr>
            <w:tcW w:w="4480" w:type="dxa"/>
            <w:vAlign w:val="center"/>
            <w:hideMark/>
          </w:tcPr>
          <w:p w14:paraId="6B14FCB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23 όπως τροπ.     ΚΑΤΑ ΠΛΕΙΟΨΗΦΙΑ</w:t>
            </w:r>
          </w:p>
        </w:tc>
      </w:tr>
      <w:tr w:rsidR="004965E6" w14:paraId="6B14FCBB" w14:textId="77777777">
        <w:trPr>
          <w:trHeight w:val="90"/>
        </w:trPr>
        <w:tc>
          <w:tcPr>
            <w:tcW w:w="4480" w:type="dxa"/>
            <w:vAlign w:val="center"/>
            <w:hideMark/>
          </w:tcPr>
          <w:p w14:paraId="6B14FCBA" w14:textId="77777777" w:rsidR="001203C7" w:rsidRDefault="004D430C">
            <w:pPr>
              <w:rPr>
                <w:rFonts w:ascii="Calibri" w:eastAsia="Times New Roman" w:hAnsi="Calibri" w:cs="Calibri"/>
                <w:color w:val="000000"/>
                <w:szCs w:val="24"/>
              </w:rPr>
            </w:pPr>
          </w:p>
        </w:tc>
      </w:tr>
      <w:tr w:rsidR="004965E6" w14:paraId="6B14FCBD" w14:textId="77777777">
        <w:trPr>
          <w:trHeight w:val="345"/>
        </w:trPr>
        <w:tc>
          <w:tcPr>
            <w:tcW w:w="4480" w:type="dxa"/>
            <w:vAlign w:val="center"/>
            <w:hideMark/>
          </w:tcPr>
          <w:p w14:paraId="6B14FCB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CBF" w14:textId="77777777">
        <w:trPr>
          <w:trHeight w:val="30"/>
        </w:trPr>
        <w:tc>
          <w:tcPr>
            <w:tcW w:w="4480" w:type="dxa"/>
            <w:vAlign w:val="center"/>
            <w:hideMark/>
          </w:tcPr>
          <w:p w14:paraId="6B14FCBE" w14:textId="77777777" w:rsidR="001203C7" w:rsidRDefault="004D430C">
            <w:pPr>
              <w:rPr>
                <w:rFonts w:ascii="Calibri" w:eastAsia="Times New Roman" w:hAnsi="Calibri" w:cs="Calibri"/>
                <w:color w:val="000000"/>
                <w:szCs w:val="24"/>
              </w:rPr>
            </w:pPr>
          </w:p>
        </w:tc>
      </w:tr>
      <w:tr w:rsidR="004965E6" w14:paraId="6B14FCC1" w14:textId="77777777">
        <w:trPr>
          <w:trHeight w:val="330"/>
        </w:trPr>
        <w:tc>
          <w:tcPr>
            <w:tcW w:w="4480" w:type="dxa"/>
            <w:vAlign w:val="center"/>
            <w:hideMark/>
          </w:tcPr>
          <w:p w14:paraId="6B14FCC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lastRenderedPageBreak/>
              <w:t>Ν.Δ.: OXI</w:t>
            </w:r>
          </w:p>
        </w:tc>
      </w:tr>
      <w:tr w:rsidR="004965E6" w14:paraId="6B14FCC3" w14:textId="77777777">
        <w:trPr>
          <w:trHeight w:val="45"/>
        </w:trPr>
        <w:tc>
          <w:tcPr>
            <w:tcW w:w="4480" w:type="dxa"/>
            <w:vAlign w:val="center"/>
            <w:hideMark/>
          </w:tcPr>
          <w:p w14:paraId="6B14FCC2" w14:textId="77777777" w:rsidR="001203C7" w:rsidRDefault="004D430C">
            <w:pPr>
              <w:rPr>
                <w:rFonts w:ascii="Calibri" w:eastAsia="Times New Roman" w:hAnsi="Calibri" w:cs="Calibri"/>
                <w:color w:val="000000"/>
                <w:szCs w:val="24"/>
              </w:rPr>
            </w:pPr>
          </w:p>
        </w:tc>
      </w:tr>
      <w:tr w:rsidR="004965E6" w14:paraId="6B14FCC5" w14:textId="77777777">
        <w:trPr>
          <w:trHeight w:val="330"/>
        </w:trPr>
        <w:tc>
          <w:tcPr>
            <w:tcW w:w="4480" w:type="dxa"/>
            <w:vAlign w:val="center"/>
            <w:hideMark/>
          </w:tcPr>
          <w:p w14:paraId="6B14FCC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CC7" w14:textId="77777777">
        <w:trPr>
          <w:trHeight w:val="45"/>
        </w:trPr>
        <w:tc>
          <w:tcPr>
            <w:tcW w:w="4480" w:type="dxa"/>
            <w:vAlign w:val="center"/>
            <w:hideMark/>
          </w:tcPr>
          <w:p w14:paraId="6B14FCC6" w14:textId="77777777" w:rsidR="001203C7" w:rsidRDefault="004D430C">
            <w:pPr>
              <w:rPr>
                <w:rFonts w:ascii="Calibri" w:eastAsia="Times New Roman" w:hAnsi="Calibri" w:cs="Calibri"/>
                <w:color w:val="000000"/>
                <w:szCs w:val="24"/>
              </w:rPr>
            </w:pPr>
          </w:p>
        </w:tc>
      </w:tr>
      <w:tr w:rsidR="004965E6" w14:paraId="6B14FCC9" w14:textId="77777777">
        <w:trPr>
          <w:trHeight w:val="330"/>
        </w:trPr>
        <w:tc>
          <w:tcPr>
            <w:tcW w:w="4480" w:type="dxa"/>
            <w:vAlign w:val="center"/>
            <w:hideMark/>
          </w:tcPr>
          <w:p w14:paraId="6B14FCC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CCB" w14:textId="77777777">
        <w:trPr>
          <w:trHeight w:val="45"/>
        </w:trPr>
        <w:tc>
          <w:tcPr>
            <w:tcW w:w="4480" w:type="dxa"/>
            <w:vAlign w:val="center"/>
            <w:hideMark/>
          </w:tcPr>
          <w:p w14:paraId="6B14FCCA" w14:textId="77777777" w:rsidR="001203C7" w:rsidRDefault="004D430C">
            <w:pPr>
              <w:rPr>
                <w:rFonts w:ascii="Calibri" w:eastAsia="Times New Roman" w:hAnsi="Calibri" w:cs="Calibri"/>
                <w:color w:val="000000"/>
                <w:szCs w:val="24"/>
              </w:rPr>
            </w:pPr>
          </w:p>
        </w:tc>
      </w:tr>
      <w:tr w:rsidR="004965E6" w14:paraId="6B14FCCD" w14:textId="77777777">
        <w:trPr>
          <w:trHeight w:val="330"/>
        </w:trPr>
        <w:tc>
          <w:tcPr>
            <w:tcW w:w="4480" w:type="dxa"/>
            <w:vAlign w:val="center"/>
            <w:hideMark/>
          </w:tcPr>
          <w:p w14:paraId="6B14FCC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4FCCF" w14:textId="77777777">
        <w:trPr>
          <w:trHeight w:val="30"/>
        </w:trPr>
        <w:tc>
          <w:tcPr>
            <w:tcW w:w="4480" w:type="dxa"/>
            <w:vAlign w:val="center"/>
            <w:hideMark/>
          </w:tcPr>
          <w:p w14:paraId="6B14FCCE" w14:textId="77777777" w:rsidR="001203C7" w:rsidRDefault="004D430C">
            <w:pPr>
              <w:rPr>
                <w:rFonts w:ascii="Calibri" w:eastAsia="Times New Roman" w:hAnsi="Calibri" w:cs="Calibri"/>
                <w:color w:val="000000"/>
                <w:szCs w:val="24"/>
              </w:rPr>
            </w:pPr>
          </w:p>
        </w:tc>
      </w:tr>
      <w:tr w:rsidR="004965E6" w14:paraId="6B14FCD1" w14:textId="77777777">
        <w:trPr>
          <w:trHeight w:val="345"/>
        </w:trPr>
        <w:tc>
          <w:tcPr>
            <w:tcW w:w="4480" w:type="dxa"/>
            <w:vAlign w:val="center"/>
            <w:hideMark/>
          </w:tcPr>
          <w:p w14:paraId="6B14FCD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CD3" w14:textId="77777777">
        <w:trPr>
          <w:trHeight w:val="30"/>
        </w:trPr>
        <w:tc>
          <w:tcPr>
            <w:tcW w:w="4480" w:type="dxa"/>
            <w:vAlign w:val="center"/>
            <w:hideMark/>
          </w:tcPr>
          <w:p w14:paraId="6B14FCD2" w14:textId="77777777" w:rsidR="001203C7" w:rsidRDefault="004D430C">
            <w:pPr>
              <w:rPr>
                <w:rFonts w:ascii="Calibri" w:eastAsia="Times New Roman" w:hAnsi="Calibri" w:cs="Calibri"/>
                <w:color w:val="000000"/>
                <w:szCs w:val="24"/>
              </w:rPr>
            </w:pPr>
          </w:p>
        </w:tc>
      </w:tr>
      <w:tr w:rsidR="004965E6" w14:paraId="6B14FCD5" w14:textId="77777777">
        <w:trPr>
          <w:trHeight w:val="330"/>
        </w:trPr>
        <w:tc>
          <w:tcPr>
            <w:tcW w:w="4480" w:type="dxa"/>
            <w:vAlign w:val="center"/>
            <w:hideMark/>
          </w:tcPr>
          <w:p w14:paraId="6B14FCD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4FCD7" w14:textId="77777777">
        <w:trPr>
          <w:trHeight w:val="45"/>
        </w:trPr>
        <w:tc>
          <w:tcPr>
            <w:tcW w:w="4480" w:type="dxa"/>
            <w:vAlign w:val="center"/>
            <w:hideMark/>
          </w:tcPr>
          <w:p w14:paraId="6B14FCD6" w14:textId="77777777" w:rsidR="001203C7" w:rsidRDefault="004D430C">
            <w:pPr>
              <w:rPr>
                <w:rFonts w:ascii="Calibri" w:eastAsia="Times New Roman" w:hAnsi="Calibri" w:cs="Calibri"/>
                <w:color w:val="000000"/>
                <w:szCs w:val="24"/>
              </w:rPr>
            </w:pPr>
          </w:p>
        </w:tc>
      </w:tr>
      <w:tr w:rsidR="004965E6" w14:paraId="6B14FCD9" w14:textId="77777777">
        <w:trPr>
          <w:trHeight w:val="330"/>
        </w:trPr>
        <w:tc>
          <w:tcPr>
            <w:tcW w:w="4480" w:type="dxa"/>
            <w:vAlign w:val="center"/>
            <w:hideMark/>
          </w:tcPr>
          <w:p w14:paraId="6B14FCD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CDB" w14:textId="77777777">
        <w:trPr>
          <w:trHeight w:val="45"/>
        </w:trPr>
        <w:tc>
          <w:tcPr>
            <w:tcW w:w="4480" w:type="dxa"/>
            <w:vAlign w:val="center"/>
            <w:hideMark/>
          </w:tcPr>
          <w:p w14:paraId="6B14FCDA" w14:textId="77777777" w:rsidR="001203C7" w:rsidRDefault="004D430C">
            <w:pPr>
              <w:rPr>
                <w:rFonts w:ascii="Calibri" w:eastAsia="Times New Roman" w:hAnsi="Calibri" w:cs="Calibri"/>
                <w:color w:val="000000"/>
                <w:szCs w:val="24"/>
              </w:rPr>
            </w:pPr>
          </w:p>
        </w:tc>
      </w:tr>
      <w:tr w:rsidR="004965E6" w14:paraId="6B14FCDD" w14:textId="77777777">
        <w:trPr>
          <w:trHeight w:val="135"/>
        </w:trPr>
        <w:tc>
          <w:tcPr>
            <w:tcW w:w="4480" w:type="dxa"/>
            <w:vAlign w:val="center"/>
            <w:hideMark/>
          </w:tcPr>
          <w:p w14:paraId="6B14FCDC" w14:textId="77777777" w:rsidR="001203C7" w:rsidRDefault="004D430C">
            <w:pPr>
              <w:rPr>
                <w:rFonts w:eastAsia="Times New Roman" w:cs="Times New Roman"/>
                <w:sz w:val="20"/>
              </w:rPr>
            </w:pPr>
          </w:p>
        </w:tc>
      </w:tr>
      <w:tr w:rsidR="004965E6" w14:paraId="6B14FCDF" w14:textId="77777777">
        <w:trPr>
          <w:trHeight w:val="345"/>
        </w:trPr>
        <w:tc>
          <w:tcPr>
            <w:tcW w:w="4480" w:type="dxa"/>
            <w:vAlign w:val="center"/>
            <w:hideMark/>
          </w:tcPr>
          <w:p w14:paraId="6B14FCDE" w14:textId="77777777" w:rsidR="001203C7" w:rsidRDefault="004D430C">
            <w:pPr>
              <w:rPr>
                <w:rFonts w:eastAsia="Times New Roman" w:cs="Times New Roman"/>
                <w:sz w:val="20"/>
              </w:rPr>
            </w:pPr>
          </w:p>
        </w:tc>
      </w:tr>
      <w:tr w:rsidR="004965E6" w14:paraId="6B14FCE1" w14:textId="77777777">
        <w:trPr>
          <w:trHeight w:val="330"/>
        </w:trPr>
        <w:tc>
          <w:tcPr>
            <w:tcW w:w="4480" w:type="dxa"/>
            <w:vAlign w:val="center"/>
            <w:hideMark/>
          </w:tcPr>
          <w:p w14:paraId="6B14FCE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24 ως έχει     ΚΑΤΑ ΠΛΕΙΟΨΗΦΙΑ</w:t>
            </w:r>
          </w:p>
        </w:tc>
      </w:tr>
      <w:tr w:rsidR="004965E6" w14:paraId="6B14FCE3" w14:textId="77777777">
        <w:trPr>
          <w:trHeight w:val="105"/>
        </w:trPr>
        <w:tc>
          <w:tcPr>
            <w:tcW w:w="4480" w:type="dxa"/>
            <w:vAlign w:val="center"/>
            <w:hideMark/>
          </w:tcPr>
          <w:p w14:paraId="6B14FCE2" w14:textId="77777777" w:rsidR="001203C7" w:rsidRDefault="004D430C">
            <w:pPr>
              <w:rPr>
                <w:rFonts w:ascii="Calibri" w:eastAsia="Times New Roman" w:hAnsi="Calibri" w:cs="Calibri"/>
                <w:color w:val="000000"/>
                <w:szCs w:val="24"/>
              </w:rPr>
            </w:pPr>
          </w:p>
        </w:tc>
      </w:tr>
      <w:tr w:rsidR="004965E6" w14:paraId="6B14FCE5" w14:textId="77777777">
        <w:trPr>
          <w:trHeight w:val="330"/>
        </w:trPr>
        <w:tc>
          <w:tcPr>
            <w:tcW w:w="4480" w:type="dxa"/>
            <w:vAlign w:val="center"/>
            <w:hideMark/>
          </w:tcPr>
          <w:p w14:paraId="6B14FCE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CE7" w14:textId="77777777">
        <w:trPr>
          <w:trHeight w:val="45"/>
        </w:trPr>
        <w:tc>
          <w:tcPr>
            <w:tcW w:w="4480" w:type="dxa"/>
            <w:vAlign w:val="center"/>
            <w:hideMark/>
          </w:tcPr>
          <w:p w14:paraId="6B14FCE6" w14:textId="77777777" w:rsidR="001203C7" w:rsidRDefault="004D430C">
            <w:pPr>
              <w:rPr>
                <w:rFonts w:ascii="Calibri" w:eastAsia="Times New Roman" w:hAnsi="Calibri" w:cs="Calibri"/>
                <w:color w:val="000000"/>
                <w:szCs w:val="24"/>
              </w:rPr>
            </w:pPr>
          </w:p>
        </w:tc>
      </w:tr>
      <w:tr w:rsidR="004965E6" w14:paraId="6B14FCE9" w14:textId="77777777">
        <w:trPr>
          <w:trHeight w:val="330"/>
        </w:trPr>
        <w:tc>
          <w:tcPr>
            <w:tcW w:w="4480" w:type="dxa"/>
            <w:vAlign w:val="center"/>
            <w:hideMark/>
          </w:tcPr>
          <w:p w14:paraId="6B14FCE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ΠΡΝ</w:t>
            </w:r>
          </w:p>
        </w:tc>
      </w:tr>
      <w:tr w:rsidR="004965E6" w14:paraId="6B14FCEB" w14:textId="77777777">
        <w:trPr>
          <w:trHeight w:val="45"/>
        </w:trPr>
        <w:tc>
          <w:tcPr>
            <w:tcW w:w="4480" w:type="dxa"/>
            <w:vAlign w:val="center"/>
            <w:hideMark/>
          </w:tcPr>
          <w:p w14:paraId="6B14FCEA" w14:textId="77777777" w:rsidR="001203C7" w:rsidRDefault="004D430C">
            <w:pPr>
              <w:rPr>
                <w:rFonts w:ascii="Calibri" w:eastAsia="Times New Roman" w:hAnsi="Calibri" w:cs="Calibri"/>
                <w:color w:val="000000"/>
                <w:szCs w:val="24"/>
              </w:rPr>
            </w:pPr>
          </w:p>
        </w:tc>
      </w:tr>
      <w:tr w:rsidR="004965E6" w14:paraId="6B14FCED" w14:textId="77777777">
        <w:trPr>
          <w:trHeight w:val="330"/>
        </w:trPr>
        <w:tc>
          <w:tcPr>
            <w:tcW w:w="4480" w:type="dxa"/>
            <w:vAlign w:val="center"/>
            <w:hideMark/>
          </w:tcPr>
          <w:p w14:paraId="6B14FCE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CEF" w14:textId="77777777">
        <w:trPr>
          <w:trHeight w:val="45"/>
        </w:trPr>
        <w:tc>
          <w:tcPr>
            <w:tcW w:w="4480" w:type="dxa"/>
            <w:vAlign w:val="center"/>
            <w:hideMark/>
          </w:tcPr>
          <w:p w14:paraId="6B14FCEE" w14:textId="77777777" w:rsidR="001203C7" w:rsidRDefault="004D430C">
            <w:pPr>
              <w:rPr>
                <w:rFonts w:ascii="Calibri" w:eastAsia="Times New Roman" w:hAnsi="Calibri" w:cs="Calibri"/>
                <w:color w:val="000000"/>
                <w:szCs w:val="24"/>
              </w:rPr>
            </w:pPr>
          </w:p>
        </w:tc>
      </w:tr>
      <w:tr w:rsidR="004965E6" w14:paraId="6B14FCF1" w14:textId="77777777">
        <w:trPr>
          <w:trHeight w:val="330"/>
        </w:trPr>
        <w:tc>
          <w:tcPr>
            <w:tcW w:w="4480" w:type="dxa"/>
            <w:vAlign w:val="center"/>
            <w:hideMark/>
          </w:tcPr>
          <w:p w14:paraId="6B14FCF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CF3" w14:textId="77777777">
        <w:trPr>
          <w:trHeight w:val="30"/>
        </w:trPr>
        <w:tc>
          <w:tcPr>
            <w:tcW w:w="4480" w:type="dxa"/>
            <w:vAlign w:val="center"/>
            <w:hideMark/>
          </w:tcPr>
          <w:p w14:paraId="6B14FCF2" w14:textId="77777777" w:rsidR="001203C7" w:rsidRDefault="004D430C">
            <w:pPr>
              <w:rPr>
                <w:rFonts w:ascii="Calibri" w:eastAsia="Times New Roman" w:hAnsi="Calibri" w:cs="Calibri"/>
                <w:color w:val="000000"/>
                <w:szCs w:val="24"/>
              </w:rPr>
            </w:pPr>
          </w:p>
        </w:tc>
      </w:tr>
      <w:tr w:rsidR="004965E6" w14:paraId="6B14FCF5" w14:textId="77777777">
        <w:trPr>
          <w:trHeight w:val="330"/>
        </w:trPr>
        <w:tc>
          <w:tcPr>
            <w:tcW w:w="4480" w:type="dxa"/>
            <w:vAlign w:val="center"/>
            <w:hideMark/>
          </w:tcPr>
          <w:p w14:paraId="6B14FCF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4FCF7" w14:textId="77777777">
        <w:trPr>
          <w:trHeight w:val="45"/>
        </w:trPr>
        <w:tc>
          <w:tcPr>
            <w:tcW w:w="4480" w:type="dxa"/>
            <w:vAlign w:val="center"/>
            <w:hideMark/>
          </w:tcPr>
          <w:p w14:paraId="6B14FCF6" w14:textId="77777777" w:rsidR="001203C7" w:rsidRDefault="004D430C">
            <w:pPr>
              <w:rPr>
                <w:rFonts w:ascii="Calibri" w:eastAsia="Times New Roman" w:hAnsi="Calibri" w:cs="Calibri"/>
                <w:color w:val="000000"/>
                <w:szCs w:val="24"/>
              </w:rPr>
            </w:pPr>
          </w:p>
        </w:tc>
      </w:tr>
      <w:tr w:rsidR="004965E6" w14:paraId="6B14FCF9" w14:textId="77777777">
        <w:trPr>
          <w:trHeight w:val="330"/>
        </w:trPr>
        <w:tc>
          <w:tcPr>
            <w:tcW w:w="4480" w:type="dxa"/>
            <w:vAlign w:val="center"/>
            <w:hideMark/>
          </w:tcPr>
          <w:p w14:paraId="6B14FCF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CFB" w14:textId="77777777">
        <w:trPr>
          <w:trHeight w:val="45"/>
        </w:trPr>
        <w:tc>
          <w:tcPr>
            <w:tcW w:w="4480" w:type="dxa"/>
            <w:vAlign w:val="center"/>
            <w:hideMark/>
          </w:tcPr>
          <w:p w14:paraId="6B14FCFA" w14:textId="77777777" w:rsidR="001203C7" w:rsidRDefault="004D430C">
            <w:pPr>
              <w:rPr>
                <w:rFonts w:ascii="Calibri" w:eastAsia="Times New Roman" w:hAnsi="Calibri" w:cs="Calibri"/>
                <w:color w:val="000000"/>
                <w:szCs w:val="24"/>
              </w:rPr>
            </w:pPr>
          </w:p>
        </w:tc>
      </w:tr>
      <w:tr w:rsidR="004965E6" w14:paraId="6B14FCFD" w14:textId="77777777">
        <w:trPr>
          <w:trHeight w:val="330"/>
        </w:trPr>
        <w:tc>
          <w:tcPr>
            <w:tcW w:w="4480" w:type="dxa"/>
            <w:vAlign w:val="center"/>
            <w:hideMark/>
          </w:tcPr>
          <w:p w14:paraId="6B14FCF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ΝΑΙ</w:t>
            </w:r>
          </w:p>
        </w:tc>
      </w:tr>
      <w:tr w:rsidR="004965E6" w14:paraId="6B14FCFF" w14:textId="77777777">
        <w:trPr>
          <w:trHeight w:val="45"/>
        </w:trPr>
        <w:tc>
          <w:tcPr>
            <w:tcW w:w="4480" w:type="dxa"/>
            <w:vAlign w:val="center"/>
            <w:hideMark/>
          </w:tcPr>
          <w:p w14:paraId="6B14FCFE" w14:textId="77777777" w:rsidR="001203C7" w:rsidRDefault="004D430C">
            <w:pPr>
              <w:rPr>
                <w:rFonts w:ascii="Calibri" w:eastAsia="Times New Roman" w:hAnsi="Calibri" w:cs="Calibri"/>
                <w:color w:val="000000"/>
                <w:szCs w:val="24"/>
              </w:rPr>
            </w:pPr>
          </w:p>
        </w:tc>
      </w:tr>
      <w:tr w:rsidR="004965E6" w14:paraId="6B14FD01" w14:textId="77777777">
        <w:trPr>
          <w:trHeight w:val="330"/>
        </w:trPr>
        <w:tc>
          <w:tcPr>
            <w:tcW w:w="4480" w:type="dxa"/>
            <w:vAlign w:val="center"/>
            <w:hideMark/>
          </w:tcPr>
          <w:p w14:paraId="6B14FD0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D03" w14:textId="77777777">
        <w:trPr>
          <w:trHeight w:val="45"/>
        </w:trPr>
        <w:tc>
          <w:tcPr>
            <w:tcW w:w="4480" w:type="dxa"/>
            <w:vAlign w:val="center"/>
            <w:hideMark/>
          </w:tcPr>
          <w:p w14:paraId="6B14FD02" w14:textId="77777777" w:rsidR="001203C7" w:rsidRDefault="004D430C">
            <w:pPr>
              <w:rPr>
                <w:rFonts w:ascii="Calibri" w:eastAsia="Times New Roman" w:hAnsi="Calibri" w:cs="Calibri"/>
                <w:color w:val="000000"/>
                <w:szCs w:val="24"/>
              </w:rPr>
            </w:pPr>
          </w:p>
        </w:tc>
      </w:tr>
      <w:tr w:rsidR="004965E6" w14:paraId="6B14FD05" w14:textId="77777777">
        <w:trPr>
          <w:trHeight w:val="135"/>
        </w:trPr>
        <w:tc>
          <w:tcPr>
            <w:tcW w:w="4480" w:type="dxa"/>
            <w:vAlign w:val="center"/>
            <w:hideMark/>
          </w:tcPr>
          <w:p w14:paraId="6B14FD04" w14:textId="77777777" w:rsidR="001203C7" w:rsidRDefault="004D430C">
            <w:pPr>
              <w:rPr>
                <w:rFonts w:eastAsia="Times New Roman" w:cs="Times New Roman"/>
                <w:sz w:val="20"/>
              </w:rPr>
            </w:pPr>
          </w:p>
        </w:tc>
      </w:tr>
      <w:tr w:rsidR="004965E6" w14:paraId="6B14FD07" w14:textId="77777777">
        <w:trPr>
          <w:trHeight w:val="345"/>
        </w:trPr>
        <w:tc>
          <w:tcPr>
            <w:tcW w:w="4480" w:type="dxa"/>
            <w:vAlign w:val="center"/>
            <w:hideMark/>
          </w:tcPr>
          <w:p w14:paraId="6B14FD06" w14:textId="77777777" w:rsidR="001203C7" w:rsidRDefault="004D430C">
            <w:pPr>
              <w:rPr>
                <w:rFonts w:eastAsia="Times New Roman" w:cs="Times New Roman"/>
                <w:sz w:val="20"/>
              </w:rPr>
            </w:pPr>
          </w:p>
        </w:tc>
      </w:tr>
      <w:tr w:rsidR="004965E6" w14:paraId="6B14FD09" w14:textId="77777777">
        <w:trPr>
          <w:trHeight w:val="330"/>
        </w:trPr>
        <w:tc>
          <w:tcPr>
            <w:tcW w:w="4480" w:type="dxa"/>
            <w:vAlign w:val="center"/>
            <w:hideMark/>
          </w:tcPr>
          <w:p w14:paraId="6B14FD0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25 ως έχει     ΚΑΤΑ ΠΛΕΙΟΨΗΦΙΑ</w:t>
            </w:r>
          </w:p>
        </w:tc>
      </w:tr>
      <w:tr w:rsidR="004965E6" w14:paraId="6B14FD0B" w14:textId="77777777">
        <w:trPr>
          <w:trHeight w:val="105"/>
        </w:trPr>
        <w:tc>
          <w:tcPr>
            <w:tcW w:w="4480" w:type="dxa"/>
            <w:vAlign w:val="center"/>
            <w:hideMark/>
          </w:tcPr>
          <w:p w14:paraId="6B14FD0A" w14:textId="77777777" w:rsidR="001203C7" w:rsidRDefault="004D430C">
            <w:pPr>
              <w:rPr>
                <w:rFonts w:ascii="Calibri" w:eastAsia="Times New Roman" w:hAnsi="Calibri" w:cs="Calibri"/>
                <w:color w:val="000000"/>
                <w:szCs w:val="24"/>
              </w:rPr>
            </w:pPr>
          </w:p>
        </w:tc>
      </w:tr>
      <w:tr w:rsidR="004965E6" w14:paraId="6B14FD0D" w14:textId="77777777">
        <w:trPr>
          <w:trHeight w:val="330"/>
        </w:trPr>
        <w:tc>
          <w:tcPr>
            <w:tcW w:w="4480" w:type="dxa"/>
            <w:vAlign w:val="center"/>
            <w:hideMark/>
          </w:tcPr>
          <w:p w14:paraId="6B14FD0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D0F" w14:textId="77777777">
        <w:trPr>
          <w:trHeight w:val="45"/>
        </w:trPr>
        <w:tc>
          <w:tcPr>
            <w:tcW w:w="4480" w:type="dxa"/>
            <w:vAlign w:val="center"/>
            <w:hideMark/>
          </w:tcPr>
          <w:p w14:paraId="6B14FD0E" w14:textId="77777777" w:rsidR="001203C7" w:rsidRDefault="004D430C">
            <w:pPr>
              <w:rPr>
                <w:rFonts w:ascii="Calibri" w:eastAsia="Times New Roman" w:hAnsi="Calibri" w:cs="Calibri"/>
                <w:color w:val="000000"/>
                <w:szCs w:val="24"/>
              </w:rPr>
            </w:pPr>
          </w:p>
        </w:tc>
      </w:tr>
      <w:tr w:rsidR="004965E6" w14:paraId="6B14FD11" w14:textId="77777777">
        <w:trPr>
          <w:trHeight w:val="330"/>
        </w:trPr>
        <w:tc>
          <w:tcPr>
            <w:tcW w:w="4480" w:type="dxa"/>
            <w:vAlign w:val="center"/>
            <w:hideMark/>
          </w:tcPr>
          <w:p w14:paraId="6B14FD1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D13" w14:textId="77777777">
        <w:trPr>
          <w:trHeight w:val="30"/>
        </w:trPr>
        <w:tc>
          <w:tcPr>
            <w:tcW w:w="4480" w:type="dxa"/>
            <w:vAlign w:val="center"/>
            <w:hideMark/>
          </w:tcPr>
          <w:p w14:paraId="6B14FD12" w14:textId="77777777" w:rsidR="001203C7" w:rsidRDefault="004D430C">
            <w:pPr>
              <w:rPr>
                <w:rFonts w:ascii="Calibri" w:eastAsia="Times New Roman" w:hAnsi="Calibri" w:cs="Calibri"/>
                <w:color w:val="000000"/>
                <w:szCs w:val="24"/>
              </w:rPr>
            </w:pPr>
          </w:p>
        </w:tc>
      </w:tr>
      <w:tr w:rsidR="004965E6" w14:paraId="6B14FD15" w14:textId="77777777">
        <w:trPr>
          <w:trHeight w:val="330"/>
        </w:trPr>
        <w:tc>
          <w:tcPr>
            <w:tcW w:w="4480" w:type="dxa"/>
            <w:vAlign w:val="center"/>
            <w:hideMark/>
          </w:tcPr>
          <w:p w14:paraId="6B14FD1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D17" w14:textId="77777777">
        <w:trPr>
          <w:trHeight w:val="45"/>
        </w:trPr>
        <w:tc>
          <w:tcPr>
            <w:tcW w:w="4480" w:type="dxa"/>
            <w:vAlign w:val="center"/>
            <w:hideMark/>
          </w:tcPr>
          <w:p w14:paraId="6B14FD16" w14:textId="77777777" w:rsidR="001203C7" w:rsidRDefault="004D430C">
            <w:pPr>
              <w:rPr>
                <w:rFonts w:ascii="Calibri" w:eastAsia="Times New Roman" w:hAnsi="Calibri" w:cs="Calibri"/>
                <w:color w:val="000000"/>
                <w:szCs w:val="24"/>
              </w:rPr>
            </w:pPr>
          </w:p>
        </w:tc>
      </w:tr>
      <w:tr w:rsidR="004965E6" w14:paraId="6B14FD19" w14:textId="77777777">
        <w:trPr>
          <w:trHeight w:val="330"/>
        </w:trPr>
        <w:tc>
          <w:tcPr>
            <w:tcW w:w="4480" w:type="dxa"/>
            <w:vAlign w:val="center"/>
            <w:hideMark/>
          </w:tcPr>
          <w:p w14:paraId="6B14FD1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D1B" w14:textId="77777777">
        <w:trPr>
          <w:trHeight w:val="45"/>
        </w:trPr>
        <w:tc>
          <w:tcPr>
            <w:tcW w:w="4480" w:type="dxa"/>
            <w:vAlign w:val="center"/>
            <w:hideMark/>
          </w:tcPr>
          <w:p w14:paraId="6B14FD1A" w14:textId="77777777" w:rsidR="001203C7" w:rsidRDefault="004D430C">
            <w:pPr>
              <w:rPr>
                <w:rFonts w:ascii="Calibri" w:eastAsia="Times New Roman" w:hAnsi="Calibri" w:cs="Calibri"/>
                <w:color w:val="000000"/>
                <w:szCs w:val="24"/>
              </w:rPr>
            </w:pPr>
          </w:p>
        </w:tc>
      </w:tr>
      <w:tr w:rsidR="004965E6" w14:paraId="6B14FD1D" w14:textId="77777777">
        <w:trPr>
          <w:trHeight w:val="330"/>
        </w:trPr>
        <w:tc>
          <w:tcPr>
            <w:tcW w:w="4480" w:type="dxa"/>
            <w:vAlign w:val="center"/>
            <w:hideMark/>
          </w:tcPr>
          <w:p w14:paraId="6B14FD1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4FD1F" w14:textId="77777777">
        <w:trPr>
          <w:trHeight w:val="45"/>
        </w:trPr>
        <w:tc>
          <w:tcPr>
            <w:tcW w:w="4480" w:type="dxa"/>
            <w:vAlign w:val="center"/>
            <w:hideMark/>
          </w:tcPr>
          <w:p w14:paraId="6B14FD1E" w14:textId="77777777" w:rsidR="001203C7" w:rsidRDefault="004D430C">
            <w:pPr>
              <w:rPr>
                <w:rFonts w:ascii="Calibri" w:eastAsia="Times New Roman" w:hAnsi="Calibri" w:cs="Calibri"/>
                <w:color w:val="000000"/>
                <w:szCs w:val="24"/>
              </w:rPr>
            </w:pPr>
          </w:p>
        </w:tc>
      </w:tr>
      <w:tr w:rsidR="004965E6" w14:paraId="6B14FD21" w14:textId="77777777">
        <w:trPr>
          <w:trHeight w:val="330"/>
        </w:trPr>
        <w:tc>
          <w:tcPr>
            <w:tcW w:w="4480" w:type="dxa"/>
            <w:vAlign w:val="center"/>
            <w:hideMark/>
          </w:tcPr>
          <w:p w14:paraId="6B14FD2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D23" w14:textId="77777777">
        <w:trPr>
          <w:trHeight w:val="45"/>
        </w:trPr>
        <w:tc>
          <w:tcPr>
            <w:tcW w:w="4480" w:type="dxa"/>
            <w:vAlign w:val="center"/>
            <w:hideMark/>
          </w:tcPr>
          <w:p w14:paraId="6B14FD22" w14:textId="77777777" w:rsidR="001203C7" w:rsidRDefault="004D430C">
            <w:pPr>
              <w:rPr>
                <w:rFonts w:ascii="Calibri" w:eastAsia="Times New Roman" w:hAnsi="Calibri" w:cs="Calibri"/>
                <w:color w:val="000000"/>
                <w:szCs w:val="24"/>
              </w:rPr>
            </w:pPr>
          </w:p>
        </w:tc>
      </w:tr>
      <w:tr w:rsidR="004965E6" w14:paraId="6B14FD25" w14:textId="77777777">
        <w:trPr>
          <w:trHeight w:val="330"/>
        </w:trPr>
        <w:tc>
          <w:tcPr>
            <w:tcW w:w="4480" w:type="dxa"/>
            <w:vAlign w:val="center"/>
            <w:hideMark/>
          </w:tcPr>
          <w:p w14:paraId="6B14FD2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ΝΑΙ</w:t>
            </w:r>
          </w:p>
        </w:tc>
      </w:tr>
      <w:tr w:rsidR="004965E6" w14:paraId="6B14FD27" w14:textId="77777777">
        <w:trPr>
          <w:trHeight w:val="30"/>
        </w:trPr>
        <w:tc>
          <w:tcPr>
            <w:tcW w:w="4480" w:type="dxa"/>
            <w:vAlign w:val="center"/>
            <w:hideMark/>
          </w:tcPr>
          <w:p w14:paraId="6B14FD26" w14:textId="77777777" w:rsidR="001203C7" w:rsidRDefault="004D430C">
            <w:pPr>
              <w:rPr>
                <w:rFonts w:ascii="Calibri" w:eastAsia="Times New Roman" w:hAnsi="Calibri" w:cs="Calibri"/>
                <w:color w:val="000000"/>
                <w:szCs w:val="24"/>
              </w:rPr>
            </w:pPr>
          </w:p>
        </w:tc>
      </w:tr>
      <w:tr w:rsidR="004965E6" w14:paraId="6B14FD29" w14:textId="77777777">
        <w:trPr>
          <w:trHeight w:val="330"/>
        </w:trPr>
        <w:tc>
          <w:tcPr>
            <w:tcW w:w="4480" w:type="dxa"/>
            <w:vAlign w:val="center"/>
            <w:hideMark/>
          </w:tcPr>
          <w:p w14:paraId="6B14FD2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D2B" w14:textId="77777777">
        <w:trPr>
          <w:trHeight w:val="45"/>
        </w:trPr>
        <w:tc>
          <w:tcPr>
            <w:tcW w:w="4480" w:type="dxa"/>
            <w:vAlign w:val="center"/>
            <w:hideMark/>
          </w:tcPr>
          <w:p w14:paraId="6B14FD2A" w14:textId="77777777" w:rsidR="001203C7" w:rsidRDefault="004D430C">
            <w:pPr>
              <w:rPr>
                <w:rFonts w:ascii="Calibri" w:eastAsia="Times New Roman" w:hAnsi="Calibri" w:cs="Calibri"/>
                <w:color w:val="000000"/>
                <w:szCs w:val="24"/>
              </w:rPr>
            </w:pPr>
          </w:p>
        </w:tc>
      </w:tr>
      <w:tr w:rsidR="004965E6" w14:paraId="6B14FD2D" w14:textId="77777777">
        <w:trPr>
          <w:trHeight w:val="150"/>
        </w:trPr>
        <w:tc>
          <w:tcPr>
            <w:tcW w:w="4480" w:type="dxa"/>
            <w:vAlign w:val="center"/>
            <w:hideMark/>
          </w:tcPr>
          <w:p w14:paraId="6B14FD2C" w14:textId="77777777" w:rsidR="001203C7" w:rsidRDefault="004D430C">
            <w:pPr>
              <w:rPr>
                <w:rFonts w:eastAsia="Times New Roman" w:cs="Times New Roman"/>
                <w:sz w:val="20"/>
              </w:rPr>
            </w:pPr>
          </w:p>
        </w:tc>
      </w:tr>
      <w:tr w:rsidR="004965E6" w14:paraId="6B14FD2F" w14:textId="77777777">
        <w:trPr>
          <w:trHeight w:val="345"/>
        </w:trPr>
        <w:tc>
          <w:tcPr>
            <w:tcW w:w="4480" w:type="dxa"/>
            <w:vAlign w:val="center"/>
            <w:hideMark/>
          </w:tcPr>
          <w:p w14:paraId="6B14FD2E" w14:textId="77777777" w:rsidR="001203C7" w:rsidRDefault="004D430C">
            <w:pPr>
              <w:rPr>
                <w:rFonts w:eastAsia="Times New Roman" w:cs="Times New Roman"/>
                <w:sz w:val="20"/>
              </w:rPr>
            </w:pPr>
          </w:p>
        </w:tc>
      </w:tr>
      <w:tr w:rsidR="004965E6" w14:paraId="6B14FD31" w14:textId="77777777">
        <w:trPr>
          <w:trHeight w:val="330"/>
        </w:trPr>
        <w:tc>
          <w:tcPr>
            <w:tcW w:w="4480" w:type="dxa"/>
            <w:vAlign w:val="center"/>
            <w:hideMark/>
          </w:tcPr>
          <w:p w14:paraId="6B14FD3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26 ως έχει     ΚΑΤΑ ΠΛΕΙΟΨΗΦΙΑ</w:t>
            </w:r>
          </w:p>
        </w:tc>
      </w:tr>
      <w:tr w:rsidR="004965E6" w14:paraId="6B14FD33" w14:textId="77777777">
        <w:trPr>
          <w:trHeight w:val="90"/>
        </w:trPr>
        <w:tc>
          <w:tcPr>
            <w:tcW w:w="4480" w:type="dxa"/>
            <w:vAlign w:val="center"/>
            <w:hideMark/>
          </w:tcPr>
          <w:p w14:paraId="6B14FD32" w14:textId="77777777" w:rsidR="001203C7" w:rsidRDefault="004D430C">
            <w:pPr>
              <w:rPr>
                <w:rFonts w:ascii="Calibri" w:eastAsia="Times New Roman" w:hAnsi="Calibri" w:cs="Calibri"/>
                <w:color w:val="000000"/>
                <w:szCs w:val="24"/>
              </w:rPr>
            </w:pPr>
          </w:p>
        </w:tc>
      </w:tr>
      <w:tr w:rsidR="004965E6" w14:paraId="6B14FD35" w14:textId="77777777">
        <w:trPr>
          <w:trHeight w:val="345"/>
        </w:trPr>
        <w:tc>
          <w:tcPr>
            <w:tcW w:w="4480" w:type="dxa"/>
            <w:vAlign w:val="center"/>
            <w:hideMark/>
          </w:tcPr>
          <w:p w14:paraId="6B14FD3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D37" w14:textId="77777777">
        <w:trPr>
          <w:trHeight w:val="30"/>
        </w:trPr>
        <w:tc>
          <w:tcPr>
            <w:tcW w:w="4480" w:type="dxa"/>
            <w:vAlign w:val="center"/>
            <w:hideMark/>
          </w:tcPr>
          <w:p w14:paraId="6B14FD36" w14:textId="77777777" w:rsidR="001203C7" w:rsidRDefault="004D430C">
            <w:pPr>
              <w:rPr>
                <w:rFonts w:ascii="Calibri" w:eastAsia="Times New Roman" w:hAnsi="Calibri" w:cs="Calibri"/>
                <w:color w:val="000000"/>
                <w:szCs w:val="24"/>
              </w:rPr>
            </w:pPr>
          </w:p>
        </w:tc>
      </w:tr>
      <w:tr w:rsidR="004965E6" w14:paraId="6B14FD39" w14:textId="77777777">
        <w:trPr>
          <w:trHeight w:val="330"/>
        </w:trPr>
        <w:tc>
          <w:tcPr>
            <w:tcW w:w="4480" w:type="dxa"/>
            <w:vAlign w:val="center"/>
            <w:hideMark/>
          </w:tcPr>
          <w:p w14:paraId="6B14FD3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D3B" w14:textId="77777777">
        <w:trPr>
          <w:trHeight w:val="45"/>
        </w:trPr>
        <w:tc>
          <w:tcPr>
            <w:tcW w:w="4480" w:type="dxa"/>
            <w:vAlign w:val="center"/>
            <w:hideMark/>
          </w:tcPr>
          <w:p w14:paraId="6B14FD3A" w14:textId="77777777" w:rsidR="001203C7" w:rsidRDefault="004D430C">
            <w:pPr>
              <w:rPr>
                <w:rFonts w:ascii="Calibri" w:eastAsia="Times New Roman" w:hAnsi="Calibri" w:cs="Calibri"/>
                <w:color w:val="000000"/>
                <w:szCs w:val="24"/>
              </w:rPr>
            </w:pPr>
          </w:p>
        </w:tc>
      </w:tr>
      <w:tr w:rsidR="004965E6" w14:paraId="6B14FD3D" w14:textId="77777777">
        <w:trPr>
          <w:trHeight w:val="330"/>
        </w:trPr>
        <w:tc>
          <w:tcPr>
            <w:tcW w:w="4480" w:type="dxa"/>
            <w:vAlign w:val="center"/>
            <w:hideMark/>
          </w:tcPr>
          <w:p w14:paraId="6B14FD3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D3F" w14:textId="77777777">
        <w:trPr>
          <w:trHeight w:val="45"/>
        </w:trPr>
        <w:tc>
          <w:tcPr>
            <w:tcW w:w="4480" w:type="dxa"/>
            <w:vAlign w:val="center"/>
            <w:hideMark/>
          </w:tcPr>
          <w:p w14:paraId="6B14FD3E" w14:textId="77777777" w:rsidR="001203C7" w:rsidRDefault="004D430C">
            <w:pPr>
              <w:rPr>
                <w:rFonts w:ascii="Calibri" w:eastAsia="Times New Roman" w:hAnsi="Calibri" w:cs="Calibri"/>
                <w:color w:val="000000"/>
                <w:szCs w:val="24"/>
              </w:rPr>
            </w:pPr>
          </w:p>
        </w:tc>
      </w:tr>
      <w:tr w:rsidR="004965E6" w14:paraId="6B14FD41" w14:textId="77777777">
        <w:trPr>
          <w:trHeight w:val="330"/>
        </w:trPr>
        <w:tc>
          <w:tcPr>
            <w:tcW w:w="4480" w:type="dxa"/>
            <w:vAlign w:val="center"/>
            <w:hideMark/>
          </w:tcPr>
          <w:p w14:paraId="6B14FD4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D43" w14:textId="77777777">
        <w:trPr>
          <w:trHeight w:val="45"/>
        </w:trPr>
        <w:tc>
          <w:tcPr>
            <w:tcW w:w="4480" w:type="dxa"/>
            <w:vAlign w:val="center"/>
            <w:hideMark/>
          </w:tcPr>
          <w:p w14:paraId="6B14FD42" w14:textId="77777777" w:rsidR="001203C7" w:rsidRDefault="004D430C">
            <w:pPr>
              <w:rPr>
                <w:rFonts w:ascii="Calibri" w:eastAsia="Times New Roman" w:hAnsi="Calibri" w:cs="Calibri"/>
                <w:color w:val="000000"/>
                <w:szCs w:val="24"/>
              </w:rPr>
            </w:pPr>
          </w:p>
        </w:tc>
      </w:tr>
      <w:tr w:rsidR="004965E6" w14:paraId="6B14FD45" w14:textId="77777777">
        <w:trPr>
          <w:trHeight w:val="330"/>
        </w:trPr>
        <w:tc>
          <w:tcPr>
            <w:tcW w:w="4480" w:type="dxa"/>
            <w:vAlign w:val="center"/>
            <w:hideMark/>
          </w:tcPr>
          <w:p w14:paraId="6B14FD4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4FD47" w14:textId="77777777">
        <w:trPr>
          <w:trHeight w:val="30"/>
        </w:trPr>
        <w:tc>
          <w:tcPr>
            <w:tcW w:w="4480" w:type="dxa"/>
            <w:vAlign w:val="center"/>
            <w:hideMark/>
          </w:tcPr>
          <w:p w14:paraId="6B14FD46" w14:textId="77777777" w:rsidR="001203C7" w:rsidRDefault="004D430C">
            <w:pPr>
              <w:rPr>
                <w:rFonts w:ascii="Calibri" w:eastAsia="Times New Roman" w:hAnsi="Calibri" w:cs="Calibri"/>
                <w:color w:val="000000"/>
                <w:szCs w:val="24"/>
              </w:rPr>
            </w:pPr>
          </w:p>
        </w:tc>
      </w:tr>
      <w:tr w:rsidR="004965E6" w14:paraId="6B14FD49" w14:textId="77777777">
        <w:trPr>
          <w:trHeight w:val="345"/>
        </w:trPr>
        <w:tc>
          <w:tcPr>
            <w:tcW w:w="4480" w:type="dxa"/>
            <w:vAlign w:val="center"/>
            <w:hideMark/>
          </w:tcPr>
          <w:p w14:paraId="6B14FD4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D4B" w14:textId="77777777">
        <w:trPr>
          <w:trHeight w:val="30"/>
        </w:trPr>
        <w:tc>
          <w:tcPr>
            <w:tcW w:w="4480" w:type="dxa"/>
            <w:vAlign w:val="center"/>
            <w:hideMark/>
          </w:tcPr>
          <w:p w14:paraId="6B14FD4A" w14:textId="77777777" w:rsidR="001203C7" w:rsidRDefault="004D430C">
            <w:pPr>
              <w:rPr>
                <w:rFonts w:ascii="Calibri" w:eastAsia="Times New Roman" w:hAnsi="Calibri" w:cs="Calibri"/>
                <w:color w:val="000000"/>
                <w:szCs w:val="24"/>
              </w:rPr>
            </w:pPr>
          </w:p>
        </w:tc>
      </w:tr>
      <w:tr w:rsidR="004965E6" w14:paraId="6B14FD4D" w14:textId="77777777">
        <w:trPr>
          <w:trHeight w:val="330"/>
        </w:trPr>
        <w:tc>
          <w:tcPr>
            <w:tcW w:w="4480" w:type="dxa"/>
            <w:vAlign w:val="center"/>
            <w:hideMark/>
          </w:tcPr>
          <w:p w14:paraId="6B14FD4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ΝΑΙ</w:t>
            </w:r>
          </w:p>
        </w:tc>
      </w:tr>
      <w:tr w:rsidR="004965E6" w14:paraId="6B14FD4F" w14:textId="77777777">
        <w:trPr>
          <w:trHeight w:val="45"/>
        </w:trPr>
        <w:tc>
          <w:tcPr>
            <w:tcW w:w="4480" w:type="dxa"/>
            <w:vAlign w:val="center"/>
            <w:hideMark/>
          </w:tcPr>
          <w:p w14:paraId="6B14FD4E" w14:textId="77777777" w:rsidR="001203C7" w:rsidRDefault="004D430C">
            <w:pPr>
              <w:rPr>
                <w:rFonts w:ascii="Calibri" w:eastAsia="Times New Roman" w:hAnsi="Calibri" w:cs="Calibri"/>
                <w:color w:val="000000"/>
                <w:szCs w:val="24"/>
              </w:rPr>
            </w:pPr>
          </w:p>
        </w:tc>
      </w:tr>
      <w:tr w:rsidR="004965E6" w14:paraId="6B14FD51" w14:textId="77777777">
        <w:trPr>
          <w:trHeight w:val="330"/>
        </w:trPr>
        <w:tc>
          <w:tcPr>
            <w:tcW w:w="4480" w:type="dxa"/>
            <w:vAlign w:val="center"/>
            <w:hideMark/>
          </w:tcPr>
          <w:p w14:paraId="6B14FD5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D53" w14:textId="77777777">
        <w:trPr>
          <w:trHeight w:val="45"/>
        </w:trPr>
        <w:tc>
          <w:tcPr>
            <w:tcW w:w="4480" w:type="dxa"/>
            <w:vAlign w:val="center"/>
            <w:hideMark/>
          </w:tcPr>
          <w:p w14:paraId="6B14FD52" w14:textId="77777777" w:rsidR="001203C7" w:rsidRDefault="004D430C">
            <w:pPr>
              <w:rPr>
                <w:rFonts w:ascii="Calibri" w:eastAsia="Times New Roman" w:hAnsi="Calibri" w:cs="Calibri"/>
                <w:color w:val="000000"/>
                <w:szCs w:val="24"/>
              </w:rPr>
            </w:pPr>
          </w:p>
        </w:tc>
      </w:tr>
      <w:tr w:rsidR="004965E6" w14:paraId="6B14FD55" w14:textId="77777777">
        <w:trPr>
          <w:trHeight w:val="135"/>
        </w:trPr>
        <w:tc>
          <w:tcPr>
            <w:tcW w:w="4480" w:type="dxa"/>
            <w:vAlign w:val="center"/>
            <w:hideMark/>
          </w:tcPr>
          <w:p w14:paraId="6B14FD54" w14:textId="77777777" w:rsidR="001203C7" w:rsidRDefault="004D430C">
            <w:pPr>
              <w:rPr>
                <w:rFonts w:eastAsia="Times New Roman" w:cs="Times New Roman"/>
                <w:sz w:val="20"/>
              </w:rPr>
            </w:pPr>
          </w:p>
        </w:tc>
      </w:tr>
      <w:tr w:rsidR="004965E6" w14:paraId="6B14FD57" w14:textId="77777777">
        <w:trPr>
          <w:trHeight w:val="345"/>
        </w:trPr>
        <w:tc>
          <w:tcPr>
            <w:tcW w:w="4480" w:type="dxa"/>
            <w:vAlign w:val="center"/>
            <w:hideMark/>
          </w:tcPr>
          <w:p w14:paraId="6B14FD56" w14:textId="77777777" w:rsidR="001203C7" w:rsidRDefault="004D430C">
            <w:pPr>
              <w:rPr>
                <w:rFonts w:eastAsia="Times New Roman" w:cs="Times New Roman"/>
                <w:sz w:val="20"/>
              </w:rPr>
            </w:pPr>
          </w:p>
        </w:tc>
      </w:tr>
      <w:tr w:rsidR="004965E6" w14:paraId="6B14FD59" w14:textId="77777777">
        <w:trPr>
          <w:trHeight w:val="330"/>
        </w:trPr>
        <w:tc>
          <w:tcPr>
            <w:tcW w:w="4480" w:type="dxa"/>
            <w:vAlign w:val="center"/>
            <w:hideMark/>
          </w:tcPr>
          <w:p w14:paraId="6B14FD5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27 ως έχει     ΚΑΤΑ ΠΛΕΙΟΨΗΦΙΑ</w:t>
            </w:r>
          </w:p>
        </w:tc>
      </w:tr>
      <w:tr w:rsidR="004965E6" w14:paraId="6B14FD5B" w14:textId="77777777">
        <w:trPr>
          <w:trHeight w:val="105"/>
        </w:trPr>
        <w:tc>
          <w:tcPr>
            <w:tcW w:w="4480" w:type="dxa"/>
            <w:vAlign w:val="center"/>
            <w:hideMark/>
          </w:tcPr>
          <w:p w14:paraId="6B14FD5A" w14:textId="77777777" w:rsidR="001203C7" w:rsidRDefault="004D430C">
            <w:pPr>
              <w:rPr>
                <w:rFonts w:ascii="Calibri" w:eastAsia="Times New Roman" w:hAnsi="Calibri" w:cs="Calibri"/>
                <w:color w:val="000000"/>
                <w:szCs w:val="24"/>
              </w:rPr>
            </w:pPr>
          </w:p>
        </w:tc>
      </w:tr>
      <w:tr w:rsidR="004965E6" w14:paraId="6B14FD5D" w14:textId="77777777">
        <w:trPr>
          <w:trHeight w:val="330"/>
        </w:trPr>
        <w:tc>
          <w:tcPr>
            <w:tcW w:w="4480" w:type="dxa"/>
            <w:vAlign w:val="center"/>
            <w:hideMark/>
          </w:tcPr>
          <w:p w14:paraId="6B14FD5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D5F" w14:textId="77777777">
        <w:trPr>
          <w:trHeight w:val="45"/>
        </w:trPr>
        <w:tc>
          <w:tcPr>
            <w:tcW w:w="4480" w:type="dxa"/>
            <w:vAlign w:val="center"/>
            <w:hideMark/>
          </w:tcPr>
          <w:p w14:paraId="6B14FD5E" w14:textId="77777777" w:rsidR="001203C7" w:rsidRDefault="004D430C">
            <w:pPr>
              <w:rPr>
                <w:rFonts w:ascii="Calibri" w:eastAsia="Times New Roman" w:hAnsi="Calibri" w:cs="Calibri"/>
                <w:color w:val="000000"/>
                <w:szCs w:val="24"/>
              </w:rPr>
            </w:pPr>
          </w:p>
        </w:tc>
      </w:tr>
      <w:tr w:rsidR="004965E6" w14:paraId="6B14FD61" w14:textId="77777777">
        <w:trPr>
          <w:trHeight w:val="330"/>
        </w:trPr>
        <w:tc>
          <w:tcPr>
            <w:tcW w:w="4480" w:type="dxa"/>
            <w:vAlign w:val="center"/>
            <w:hideMark/>
          </w:tcPr>
          <w:p w14:paraId="6B14FD6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D63" w14:textId="77777777">
        <w:trPr>
          <w:trHeight w:val="45"/>
        </w:trPr>
        <w:tc>
          <w:tcPr>
            <w:tcW w:w="4480" w:type="dxa"/>
            <w:vAlign w:val="center"/>
            <w:hideMark/>
          </w:tcPr>
          <w:p w14:paraId="6B14FD62" w14:textId="77777777" w:rsidR="001203C7" w:rsidRDefault="004D430C">
            <w:pPr>
              <w:rPr>
                <w:rFonts w:ascii="Calibri" w:eastAsia="Times New Roman" w:hAnsi="Calibri" w:cs="Calibri"/>
                <w:color w:val="000000"/>
                <w:szCs w:val="24"/>
              </w:rPr>
            </w:pPr>
          </w:p>
        </w:tc>
      </w:tr>
      <w:tr w:rsidR="004965E6" w14:paraId="6B14FD65" w14:textId="77777777">
        <w:trPr>
          <w:trHeight w:val="330"/>
        </w:trPr>
        <w:tc>
          <w:tcPr>
            <w:tcW w:w="4480" w:type="dxa"/>
            <w:vAlign w:val="center"/>
            <w:hideMark/>
          </w:tcPr>
          <w:p w14:paraId="6B14FD6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D67" w14:textId="77777777">
        <w:trPr>
          <w:trHeight w:val="45"/>
        </w:trPr>
        <w:tc>
          <w:tcPr>
            <w:tcW w:w="4480" w:type="dxa"/>
            <w:vAlign w:val="center"/>
            <w:hideMark/>
          </w:tcPr>
          <w:p w14:paraId="6B14FD66" w14:textId="77777777" w:rsidR="001203C7" w:rsidRDefault="004D430C">
            <w:pPr>
              <w:rPr>
                <w:rFonts w:ascii="Calibri" w:eastAsia="Times New Roman" w:hAnsi="Calibri" w:cs="Calibri"/>
                <w:color w:val="000000"/>
                <w:szCs w:val="24"/>
              </w:rPr>
            </w:pPr>
          </w:p>
        </w:tc>
      </w:tr>
      <w:tr w:rsidR="004965E6" w14:paraId="6B14FD69" w14:textId="77777777">
        <w:trPr>
          <w:trHeight w:val="330"/>
        </w:trPr>
        <w:tc>
          <w:tcPr>
            <w:tcW w:w="4480" w:type="dxa"/>
            <w:vAlign w:val="center"/>
            <w:hideMark/>
          </w:tcPr>
          <w:p w14:paraId="6B14FD6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D6B" w14:textId="77777777">
        <w:trPr>
          <w:trHeight w:val="30"/>
        </w:trPr>
        <w:tc>
          <w:tcPr>
            <w:tcW w:w="4480" w:type="dxa"/>
            <w:vAlign w:val="center"/>
            <w:hideMark/>
          </w:tcPr>
          <w:p w14:paraId="6B14FD6A" w14:textId="77777777" w:rsidR="001203C7" w:rsidRDefault="004D430C">
            <w:pPr>
              <w:rPr>
                <w:rFonts w:ascii="Calibri" w:eastAsia="Times New Roman" w:hAnsi="Calibri" w:cs="Calibri"/>
                <w:color w:val="000000"/>
                <w:szCs w:val="24"/>
              </w:rPr>
            </w:pPr>
          </w:p>
        </w:tc>
      </w:tr>
      <w:tr w:rsidR="004965E6" w14:paraId="6B14FD6D" w14:textId="77777777">
        <w:trPr>
          <w:trHeight w:val="330"/>
        </w:trPr>
        <w:tc>
          <w:tcPr>
            <w:tcW w:w="4480" w:type="dxa"/>
            <w:vAlign w:val="center"/>
            <w:hideMark/>
          </w:tcPr>
          <w:p w14:paraId="6B14FD6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4FD6F" w14:textId="77777777">
        <w:trPr>
          <w:trHeight w:val="45"/>
        </w:trPr>
        <w:tc>
          <w:tcPr>
            <w:tcW w:w="4480" w:type="dxa"/>
            <w:vAlign w:val="center"/>
            <w:hideMark/>
          </w:tcPr>
          <w:p w14:paraId="6B14FD6E" w14:textId="77777777" w:rsidR="001203C7" w:rsidRDefault="004D430C">
            <w:pPr>
              <w:rPr>
                <w:rFonts w:ascii="Calibri" w:eastAsia="Times New Roman" w:hAnsi="Calibri" w:cs="Calibri"/>
                <w:color w:val="000000"/>
                <w:szCs w:val="24"/>
              </w:rPr>
            </w:pPr>
          </w:p>
        </w:tc>
      </w:tr>
      <w:tr w:rsidR="004965E6" w14:paraId="6B14FD71" w14:textId="77777777">
        <w:trPr>
          <w:trHeight w:val="330"/>
        </w:trPr>
        <w:tc>
          <w:tcPr>
            <w:tcW w:w="4480" w:type="dxa"/>
            <w:vAlign w:val="center"/>
            <w:hideMark/>
          </w:tcPr>
          <w:p w14:paraId="6B14FD7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lastRenderedPageBreak/>
              <w:t>ΑΝ.ΕΛ: ΝΑΙ</w:t>
            </w:r>
          </w:p>
        </w:tc>
      </w:tr>
      <w:tr w:rsidR="004965E6" w14:paraId="6B14FD73" w14:textId="77777777">
        <w:trPr>
          <w:trHeight w:val="45"/>
        </w:trPr>
        <w:tc>
          <w:tcPr>
            <w:tcW w:w="4480" w:type="dxa"/>
            <w:vAlign w:val="center"/>
            <w:hideMark/>
          </w:tcPr>
          <w:p w14:paraId="6B14FD72" w14:textId="77777777" w:rsidR="001203C7" w:rsidRDefault="004D430C">
            <w:pPr>
              <w:rPr>
                <w:rFonts w:ascii="Calibri" w:eastAsia="Times New Roman" w:hAnsi="Calibri" w:cs="Calibri"/>
                <w:color w:val="000000"/>
                <w:szCs w:val="24"/>
              </w:rPr>
            </w:pPr>
          </w:p>
        </w:tc>
      </w:tr>
      <w:tr w:rsidR="004965E6" w14:paraId="6B14FD75" w14:textId="77777777">
        <w:trPr>
          <w:trHeight w:val="330"/>
        </w:trPr>
        <w:tc>
          <w:tcPr>
            <w:tcW w:w="4480" w:type="dxa"/>
            <w:vAlign w:val="center"/>
            <w:hideMark/>
          </w:tcPr>
          <w:p w14:paraId="6B14FD7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4FD77" w14:textId="77777777">
        <w:trPr>
          <w:trHeight w:val="45"/>
        </w:trPr>
        <w:tc>
          <w:tcPr>
            <w:tcW w:w="4480" w:type="dxa"/>
            <w:vAlign w:val="center"/>
            <w:hideMark/>
          </w:tcPr>
          <w:p w14:paraId="6B14FD76" w14:textId="77777777" w:rsidR="001203C7" w:rsidRDefault="004D430C">
            <w:pPr>
              <w:rPr>
                <w:rFonts w:ascii="Calibri" w:eastAsia="Times New Roman" w:hAnsi="Calibri" w:cs="Calibri"/>
                <w:color w:val="000000"/>
                <w:szCs w:val="24"/>
              </w:rPr>
            </w:pPr>
          </w:p>
        </w:tc>
      </w:tr>
      <w:tr w:rsidR="004965E6" w14:paraId="6B14FD79" w14:textId="77777777">
        <w:trPr>
          <w:trHeight w:val="330"/>
        </w:trPr>
        <w:tc>
          <w:tcPr>
            <w:tcW w:w="4480" w:type="dxa"/>
            <w:vAlign w:val="center"/>
            <w:hideMark/>
          </w:tcPr>
          <w:p w14:paraId="6B14FD7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D7B" w14:textId="77777777">
        <w:trPr>
          <w:trHeight w:val="45"/>
        </w:trPr>
        <w:tc>
          <w:tcPr>
            <w:tcW w:w="4480" w:type="dxa"/>
            <w:vAlign w:val="center"/>
            <w:hideMark/>
          </w:tcPr>
          <w:p w14:paraId="6B14FD7A" w14:textId="77777777" w:rsidR="001203C7" w:rsidRDefault="004D430C">
            <w:pPr>
              <w:rPr>
                <w:rFonts w:ascii="Calibri" w:eastAsia="Times New Roman" w:hAnsi="Calibri" w:cs="Calibri"/>
                <w:color w:val="000000"/>
                <w:szCs w:val="24"/>
              </w:rPr>
            </w:pPr>
          </w:p>
        </w:tc>
      </w:tr>
      <w:tr w:rsidR="004965E6" w14:paraId="6B14FD7D" w14:textId="77777777">
        <w:trPr>
          <w:trHeight w:val="135"/>
        </w:trPr>
        <w:tc>
          <w:tcPr>
            <w:tcW w:w="4480" w:type="dxa"/>
            <w:vAlign w:val="center"/>
            <w:hideMark/>
          </w:tcPr>
          <w:p w14:paraId="6B14FD7C" w14:textId="77777777" w:rsidR="001203C7" w:rsidRDefault="004D430C">
            <w:pPr>
              <w:rPr>
                <w:rFonts w:eastAsia="Times New Roman" w:cs="Times New Roman"/>
                <w:sz w:val="20"/>
              </w:rPr>
            </w:pPr>
          </w:p>
        </w:tc>
      </w:tr>
      <w:tr w:rsidR="004965E6" w14:paraId="6B14FD7F" w14:textId="77777777">
        <w:trPr>
          <w:trHeight w:val="345"/>
        </w:trPr>
        <w:tc>
          <w:tcPr>
            <w:tcW w:w="4480" w:type="dxa"/>
            <w:vAlign w:val="center"/>
            <w:hideMark/>
          </w:tcPr>
          <w:p w14:paraId="6B14FD7E" w14:textId="77777777" w:rsidR="001203C7" w:rsidRDefault="004D430C">
            <w:pPr>
              <w:rPr>
                <w:rFonts w:eastAsia="Times New Roman" w:cs="Times New Roman"/>
                <w:sz w:val="20"/>
              </w:rPr>
            </w:pPr>
          </w:p>
        </w:tc>
      </w:tr>
      <w:tr w:rsidR="004965E6" w14:paraId="6B14FD81" w14:textId="77777777">
        <w:trPr>
          <w:trHeight w:val="330"/>
        </w:trPr>
        <w:tc>
          <w:tcPr>
            <w:tcW w:w="4480" w:type="dxa"/>
            <w:vAlign w:val="center"/>
            <w:hideMark/>
          </w:tcPr>
          <w:p w14:paraId="6B14FD8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28 ως έχει     ΚΑΤΑ ΠΛΕΙΟΨΗΦΙΑ</w:t>
            </w:r>
          </w:p>
        </w:tc>
      </w:tr>
      <w:tr w:rsidR="004965E6" w14:paraId="6B14FD83" w14:textId="77777777">
        <w:trPr>
          <w:trHeight w:val="105"/>
        </w:trPr>
        <w:tc>
          <w:tcPr>
            <w:tcW w:w="4480" w:type="dxa"/>
            <w:vAlign w:val="center"/>
            <w:hideMark/>
          </w:tcPr>
          <w:p w14:paraId="6B14FD82" w14:textId="77777777" w:rsidR="001203C7" w:rsidRDefault="004D430C">
            <w:pPr>
              <w:rPr>
                <w:rFonts w:ascii="Calibri" w:eastAsia="Times New Roman" w:hAnsi="Calibri" w:cs="Calibri"/>
                <w:color w:val="000000"/>
                <w:szCs w:val="24"/>
              </w:rPr>
            </w:pPr>
          </w:p>
        </w:tc>
      </w:tr>
      <w:tr w:rsidR="004965E6" w14:paraId="6B14FD85" w14:textId="77777777">
        <w:trPr>
          <w:trHeight w:val="330"/>
        </w:trPr>
        <w:tc>
          <w:tcPr>
            <w:tcW w:w="4480" w:type="dxa"/>
            <w:vAlign w:val="center"/>
            <w:hideMark/>
          </w:tcPr>
          <w:p w14:paraId="6B14FD8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D87" w14:textId="77777777">
        <w:trPr>
          <w:trHeight w:val="45"/>
        </w:trPr>
        <w:tc>
          <w:tcPr>
            <w:tcW w:w="4480" w:type="dxa"/>
            <w:vAlign w:val="center"/>
            <w:hideMark/>
          </w:tcPr>
          <w:p w14:paraId="6B14FD86" w14:textId="77777777" w:rsidR="001203C7" w:rsidRDefault="004D430C">
            <w:pPr>
              <w:rPr>
                <w:rFonts w:ascii="Calibri" w:eastAsia="Times New Roman" w:hAnsi="Calibri" w:cs="Calibri"/>
                <w:color w:val="000000"/>
                <w:szCs w:val="24"/>
              </w:rPr>
            </w:pPr>
          </w:p>
        </w:tc>
      </w:tr>
      <w:tr w:rsidR="004965E6" w14:paraId="6B14FD89" w14:textId="77777777">
        <w:trPr>
          <w:trHeight w:val="330"/>
        </w:trPr>
        <w:tc>
          <w:tcPr>
            <w:tcW w:w="4480" w:type="dxa"/>
            <w:vAlign w:val="center"/>
            <w:hideMark/>
          </w:tcPr>
          <w:p w14:paraId="6B14FD8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D8B" w14:textId="77777777">
        <w:trPr>
          <w:trHeight w:val="30"/>
        </w:trPr>
        <w:tc>
          <w:tcPr>
            <w:tcW w:w="4480" w:type="dxa"/>
            <w:vAlign w:val="center"/>
            <w:hideMark/>
          </w:tcPr>
          <w:p w14:paraId="6B14FD8A" w14:textId="77777777" w:rsidR="001203C7" w:rsidRDefault="004D430C">
            <w:pPr>
              <w:rPr>
                <w:rFonts w:ascii="Calibri" w:eastAsia="Times New Roman" w:hAnsi="Calibri" w:cs="Calibri"/>
                <w:color w:val="000000"/>
                <w:szCs w:val="24"/>
              </w:rPr>
            </w:pPr>
          </w:p>
        </w:tc>
      </w:tr>
      <w:tr w:rsidR="004965E6" w14:paraId="6B14FD8D" w14:textId="77777777">
        <w:trPr>
          <w:trHeight w:val="345"/>
        </w:trPr>
        <w:tc>
          <w:tcPr>
            <w:tcW w:w="4480" w:type="dxa"/>
            <w:vAlign w:val="center"/>
            <w:hideMark/>
          </w:tcPr>
          <w:p w14:paraId="6B14FD8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D8F" w14:textId="77777777">
        <w:trPr>
          <w:trHeight w:val="30"/>
        </w:trPr>
        <w:tc>
          <w:tcPr>
            <w:tcW w:w="4480" w:type="dxa"/>
            <w:vAlign w:val="center"/>
            <w:hideMark/>
          </w:tcPr>
          <w:p w14:paraId="6B14FD8E" w14:textId="77777777" w:rsidR="001203C7" w:rsidRDefault="004D430C">
            <w:pPr>
              <w:rPr>
                <w:rFonts w:ascii="Calibri" w:eastAsia="Times New Roman" w:hAnsi="Calibri" w:cs="Calibri"/>
                <w:color w:val="000000"/>
                <w:szCs w:val="24"/>
              </w:rPr>
            </w:pPr>
          </w:p>
        </w:tc>
      </w:tr>
      <w:tr w:rsidR="004965E6" w14:paraId="6B14FD91" w14:textId="77777777">
        <w:trPr>
          <w:trHeight w:val="330"/>
        </w:trPr>
        <w:tc>
          <w:tcPr>
            <w:tcW w:w="4480" w:type="dxa"/>
            <w:vAlign w:val="center"/>
            <w:hideMark/>
          </w:tcPr>
          <w:p w14:paraId="6B14FD9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D93" w14:textId="77777777">
        <w:trPr>
          <w:trHeight w:val="45"/>
        </w:trPr>
        <w:tc>
          <w:tcPr>
            <w:tcW w:w="4480" w:type="dxa"/>
            <w:vAlign w:val="center"/>
            <w:hideMark/>
          </w:tcPr>
          <w:p w14:paraId="6B14FD92" w14:textId="77777777" w:rsidR="001203C7" w:rsidRDefault="004D430C">
            <w:pPr>
              <w:rPr>
                <w:rFonts w:ascii="Calibri" w:eastAsia="Times New Roman" w:hAnsi="Calibri" w:cs="Calibri"/>
                <w:color w:val="000000"/>
                <w:szCs w:val="24"/>
              </w:rPr>
            </w:pPr>
          </w:p>
        </w:tc>
      </w:tr>
      <w:tr w:rsidR="004965E6" w14:paraId="6B14FD95" w14:textId="77777777">
        <w:trPr>
          <w:trHeight w:val="330"/>
        </w:trPr>
        <w:tc>
          <w:tcPr>
            <w:tcW w:w="4480" w:type="dxa"/>
            <w:vAlign w:val="center"/>
            <w:hideMark/>
          </w:tcPr>
          <w:p w14:paraId="6B14FD9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4FD97" w14:textId="77777777">
        <w:trPr>
          <w:trHeight w:val="45"/>
        </w:trPr>
        <w:tc>
          <w:tcPr>
            <w:tcW w:w="4480" w:type="dxa"/>
            <w:vAlign w:val="center"/>
            <w:hideMark/>
          </w:tcPr>
          <w:p w14:paraId="6B14FD96" w14:textId="77777777" w:rsidR="001203C7" w:rsidRDefault="004D430C">
            <w:pPr>
              <w:rPr>
                <w:rFonts w:ascii="Calibri" w:eastAsia="Times New Roman" w:hAnsi="Calibri" w:cs="Calibri"/>
                <w:color w:val="000000"/>
                <w:szCs w:val="24"/>
              </w:rPr>
            </w:pPr>
          </w:p>
        </w:tc>
      </w:tr>
      <w:tr w:rsidR="004965E6" w14:paraId="6B14FD99" w14:textId="77777777">
        <w:trPr>
          <w:trHeight w:val="330"/>
        </w:trPr>
        <w:tc>
          <w:tcPr>
            <w:tcW w:w="4480" w:type="dxa"/>
            <w:vAlign w:val="center"/>
            <w:hideMark/>
          </w:tcPr>
          <w:p w14:paraId="6B14FD9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D9B" w14:textId="77777777">
        <w:trPr>
          <w:trHeight w:val="45"/>
        </w:trPr>
        <w:tc>
          <w:tcPr>
            <w:tcW w:w="4480" w:type="dxa"/>
            <w:vAlign w:val="center"/>
            <w:hideMark/>
          </w:tcPr>
          <w:p w14:paraId="6B14FD9A" w14:textId="77777777" w:rsidR="001203C7" w:rsidRDefault="004D430C">
            <w:pPr>
              <w:rPr>
                <w:rFonts w:ascii="Calibri" w:eastAsia="Times New Roman" w:hAnsi="Calibri" w:cs="Calibri"/>
                <w:color w:val="000000"/>
                <w:szCs w:val="24"/>
              </w:rPr>
            </w:pPr>
          </w:p>
        </w:tc>
      </w:tr>
      <w:tr w:rsidR="004965E6" w14:paraId="6B14FD9D" w14:textId="77777777">
        <w:trPr>
          <w:trHeight w:val="330"/>
        </w:trPr>
        <w:tc>
          <w:tcPr>
            <w:tcW w:w="4480" w:type="dxa"/>
            <w:vAlign w:val="center"/>
            <w:hideMark/>
          </w:tcPr>
          <w:p w14:paraId="6B14FD9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ΝΑΙ</w:t>
            </w:r>
          </w:p>
        </w:tc>
      </w:tr>
      <w:tr w:rsidR="004965E6" w14:paraId="6B14FD9F" w14:textId="77777777">
        <w:trPr>
          <w:trHeight w:val="30"/>
        </w:trPr>
        <w:tc>
          <w:tcPr>
            <w:tcW w:w="4480" w:type="dxa"/>
            <w:vAlign w:val="center"/>
            <w:hideMark/>
          </w:tcPr>
          <w:p w14:paraId="6B14FD9E" w14:textId="77777777" w:rsidR="001203C7" w:rsidRDefault="004D430C">
            <w:pPr>
              <w:rPr>
                <w:rFonts w:ascii="Calibri" w:eastAsia="Times New Roman" w:hAnsi="Calibri" w:cs="Calibri"/>
                <w:color w:val="000000"/>
                <w:szCs w:val="24"/>
              </w:rPr>
            </w:pPr>
          </w:p>
        </w:tc>
      </w:tr>
      <w:tr w:rsidR="004965E6" w14:paraId="6B14FDA1" w14:textId="77777777">
        <w:trPr>
          <w:trHeight w:val="345"/>
        </w:trPr>
        <w:tc>
          <w:tcPr>
            <w:tcW w:w="4480" w:type="dxa"/>
            <w:vAlign w:val="center"/>
            <w:hideMark/>
          </w:tcPr>
          <w:p w14:paraId="6B14FDA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DA3" w14:textId="77777777">
        <w:trPr>
          <w:trHeight w:val="30"/>
        </w:trPr>
        <w:tc>
          <w:tcPr>
            <w:tcW w:w="4480" w:type="dxa"/>
            <w:vAlign w:val="center"/>
            <w:hideMark/>
          </w:tcPr>
          <w:p w14:paraId="6B14FDA2" w14:textId="77777777" w:rsidR="001203C7" w:rsidRDefault="004D430C">
            <w:pPr>
              <w:rPr>
                <w:rFonts w:ascii="Calibri" w:eastAsia="Times New Roman" w:hAnsi="Calibri" w:cs="Calibri"/>
                <w:color w:val="000000"/>
                <w:szCs w:val="24"/>
              </w:rPr>
            </w:pPr>
          </w:p>
        </w:tc>
      </w:tr>
      <w:tr w:rsidR="004965E6" w14:paraId="6B14FDA5" w14:textId="77777777">
        <w:trPr>
          <w:trHeight w:val="150"/>
        </w:trPr>
        <w:tc>
          <w:tcPr>
            <w:tcW w:w="4480" w:type="dxa"/>
            <w:vAlign w:val="center"/>
            <w:hideMark/>
          </w:tcPr>
          <w:p w14:paraId="6B14FDA4" w14:textId="77777777" w:rsidR="001203C7" w:rsidRDefault="004D430C">
            <w:pPr>
              <w:rPr>
                <w:rFonts w:eastAsia="Times New Roman" w:cs="Times New Roman"/>
                <w:sz w:val="20"/>
              </w:rPr>
            </w:pPr>
          </w:p>
        </w:tc>
      </w:tr>
      <w:tr w:rsidR="004965E6" w14:paraId="6B14FDA7" w14:textId="77777777">
        <w:trPr>
          <w:trHeight w:val="345"/>
        </w:trPr>
        <w:tc>
          <w:tcPr>
            <w:tcW w:w="4480" w:type="dxa"/>
            <w:vAlign w:val="center"/>
            <w:hideMark/>
          </w:tcPr>
          <w:p w14:paraId="6B14FDA6" w14:textId="77777777" w:rsidR="001203C7" w:rsidRDefault="004D430C">
            <w:pPr>
              <w:rPr>
                <w:rFonts w:eastAsia="Times New Roman" w:cs="Times New Roman"/>
                <w:sz w:val="20"/>
              </w:rPr>
            </w:pPr>
          </w:p>
        </w:tc>
      </w:tr>
      <w:tr w:rsidR="004965E6" w14:paraId="6B14FDA9" w14:textId="77777777">
        <w:trPr>
          <w:trHeight w:val="330"/>
        </w:trPr>
        <w:tc>
          <w:tcPr>
            <w:tcW w:w="4480" w:type="dxa"/>
            <w:vAlign w:val="center"/>
            <w:hideMark/>
          </w:tcPr>
          <w:p w14:paraId="6B14FDA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Άρθρο 29 ως έχει     </w:t>
            </w:r>
            <w:r>
              <w:rPr>
                <w:rFonts w:ascii="Calibri" w:eastAsia="Times New Roman" w:hAnsi="Calibri" w:cs="Calibri"/>
                <w:color w:val="000000"/>
                <w:szCs w:val="24"/>
              </w:rPr>
              <w:t>ΚΑΤΑ ΠΛΕΙΟΨΗΦΙΑ</w:t>
            </w:r>
          </w:p>
        </w:tc>
      </w:tr>
      <w:tr w:rsidR="004965E6" w14:paraId="6B14FDAB" w14:textId="77777777">
        <w:trPr>
          <w:trHeight w:val="105"/>
        </w:trPr>
        <w:tc>
          <w:tcPr>
            <w:tcW w:w="4480" w:type="dxa"/>
            <w:vAlign w:val="center"/>
            <w:hideMark/>
          </w:tcPr>
          <w:p w14:paraId="6B14FDAA" w14:textId="77777777" w:rsidR="001203C7" w:rsidRDefault="004D430C">
            <w:pPr>
              <w:rPr>
                <w:rFonts w:ascii="Calibri" w:eastAsia="Times New Roman" w:hAnsi="Calibri" w:cs="Calibri"/>
                <w:color w:val="000000"/>
                <w:szCs w:val="24"/>
              </w:rPr>
            </w:pPr>
          </w:p>
        </w:tc>
      </w:tr>
      <w:tr w:rsidR="004965E6" w14:paraId="6B14FDAD" w14:textId="77777777">
        <w:trPr>
          <w:trHeight w:val="330"/>
        </w:trPr>
        <w:tc>
          <w:tcPr>
            <w:tcW w:w="4480" w:type="dxa"/>
            <w:vAlign w:val="center"/>
            <w:hideMark/>
          </w:tcPr>
          <w:p w14:paraId="6B14FDA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DAF" w14:textId="77777777">
        <w:trPr>
          <w:trHeight w:val="30"/>
        </w:trPr>
        <w:tc>
          <w:tcPr>
            <w:tcW w:w="4480" w:type="dxa"/>
            <w:vAlign w:val="center"/>
            <w:hideMark/>
          </w:tcPr>
          <w:p w14:paraId="6B14FDAE" w14:textId="77777777" w:rsidR="001203C7" w:rsidRDefault="004D430C">
            <w:pPr>
              <w:rPr>
                <w:rFonts w:ascii="Calibri" w:eastAsia="Times New Roman" w:hAnsi="Calibri" w:cs="Calibri"/>
                <w:color w:val="000000"/>
                <w:szCs w:val="24"/>
              </w:rPr>
            </w:pPr>
          </w:p>
        </w:tc>
      </w:tr>
      <w:tr w:rsidR="004965E6" w14:paraId="6B14FDB1" w14:textId="77777777">
        <w:trPr>
          <w:trHeight w:val="330"/>
        </w:trPr>
        <w:tc>
          <w:tcPr>
            <w:tcW w:w="4480" w:type="dxa"/>
            <w:vAlign w:val="center"/>
            <w:hideMark/>
          </w:tcPr>
          <w:p w14:paraId="6B14FDB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DB3" w14:textId="77777777">
        <w:trPr>
          <w:trHeight w:val="45"/>
        </w:trPr>
        <w:tc>
          <w:tcPr>
            <w:tcW w:w="4480" w:type="dxa"/>
            <w:vAlign w:val="center"/>
            <w:hideMark/>
          </w:tcPr>
          <w:p w14:paraId="6B14FDB2" w14:textId="77777777" w:rsidR="001203C7" w:rsidRDefault="004D430C">
            <w:pPr>
              <w:rPr>
                <w:rFonts w:ascii="Calibri" w:eastAsia="Times New Roman" w:hAnsi="Calibri" w:cs="Calibri"/>
                <w:color w:val="000000"/>
                <w:szCs w:val="24"/>
              </w:rPr>
            </w:pPr>
          </w:p>
        </w:tc>
      </w:tr>
      <w:tr w:rsidR="004965E6" w14:paraId="6B14FDB5" w14:textId="77777777">
        <w:trPr>
          <w:trHeight w:val="330"/>
        </w:trPr>
        <w:tc>
          <w:tcPr>
            <w:tcW w:w="4480" w:type="dxa"/>
            <w:vAlign w:val="center"/>
            <w:hideMark/>
          </w:tcPr>
          <w:p w14:paraId="6B14FDB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DB7" w14:textId="77777777">
        <w:trPr>
          <w:trHeight w:val="45"/>
        </w:trPr>
        <w:tc>
          <w:tcPr>
            <w:tcW w:w="4480" w:type="dxa"/>
            <w:vAlign w:val="center"/>
            <w:hideMark/>
          </w:tcPr>
          <w:p w14:paraId="6B14FDB6" w14:textId="77777777" w:rsidR="001203C7" w:rsidRDefault="004D430C">
            <w:pPr>
              <w:rPr>
                <w:rFonts w:ascii="Calibri" w:eastAsia="Times New Roman" w:hAnsi="Calibri" w:cs="Calibri"/>
                <w:color w:val="000000"/>
                <w:szCs w:val="24"/>
              </w:rPr>
            </w:pPr>
          </w:p>
        </w:tc>
      </w:tr>
      <w:tr w:rsidR="004965E6" w14:paraId="6B14FDB9" w14:textId="77777777">
        <w:trPr>
          <w:trHeight w:val="330"/>
        </w:trPr>
        <w:tc>
          <w:tcPr>
            <w:tcW w:w="4480" w:type="dxa"/>
            <w:vAlign w:val="center"/>
            <w:hideMark/>
          </w:tcPr>
          <w:p w14:paraId="6B14FDB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DBB" w14:textId="77777777">
        <w:trPr>
          <w:trHeight w:val="45"/>
        </w:trPr>
        <w:tc>
          <w:tcPr>
            <w:tcW w:w="4480" w:type="dxa"/>
            <w:vAlign w:val="center"/>
            <w:hideMark/>
          </w:tcPr>
          <w:p w14:paraId="6B14FDBA" w14:textId="77777777" w:rsidR="001203C7" w:rsidRDefault="004D430C">
            <w:pPr>
              <w:rPr>
                <w:rFonts w:ascii="Calibri" w:eastAsia="Times New Roman" w:hAnsi="Calibri" w:cs="Calibri"/>
                <w:color w:val="000000"/>
                <w:szCs w:val="24"/>
              </w:rPr>
            </w:pPr>
          </w:p>
        </w:tc>
      </w:tr>
      <w:tr w:rsidR="004965E6" w14:paraId="6B14FDBD" w14:textId="77777777">
        <w:trPr>
          <w:trHeight w:val="330"/>
        </w:trPr>
        <w:tc>
          <w:tcPr>
            <w:tcW w:w="4480" w:type="dxa"/>
            <w:vAlign w:val="center"/>
            <w:hideMark/>
          </w:tcPr>
          <w:p w14:paraId="6B14FDB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4FDBF" w14:textId="77777777">
        <w:trPr>
          <w:trHeight w:val="45"/>
        </w:trPr>
        <w:tc>
          <w:tcPr>
            <w:tcW w:w="4480" w:type="dxa"/>
            <w:vAlign w:val="center"/>
            <w:hideMark/>
          </w:tcPr>
          <w:p w14:paraId="6B14FDBE" w14:textId="77777777" w:rsidR="001203C7" w:rsidRDefault="004D430C">
            <w:pPr>
              <w:rPr>
                <w:rFonts w:ascii="Calibri" w:eastAsia="Times New Roman" w:hAnsi="Calibri" w:cs="Calibri"/>
                <w:color w:val="000000"/>
                <w:szCs w:val="24"/>
              </w:rPr>
            </w:pPr>
          </w:p>
        </w:tc>
      </w:tr>
      <w:tr w:rsidR="004965E6" w14:paraId="6B14FDC1" w14:textId="77777777">
        <w:trPr>
          <w:trHeight w:val="330"/>
        </w:trPr>
        <w:tc>
          <w:tcPr>
            <w:tcW w:w="4480" w:type="dxa"/>
            <w:vAlign w:val="center"/>
            <w:hideMark/>
          </w:tcPr>
          <w:p w14:paraId="6B14FDC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DC3" w14:textId="77777777">
        <w:trPr>
          <w:trHeight w:val="30"/>
        </w:trPr>
        <w:tc>
          <w:tcPr>
            <w:tcW w:w="4480" w:type="dxa"/>
            <w:vAlign w:val="center"/>
            <w:hideMark/>
          </w:tcPr>
          <w:p w14:paraId="6B14FDC2" w14:textId="77777777" w:rsidR="001203C7" w:rsidRDefault="004D430C">
            <w:pPr>
              <w:rPr>
                <w:rFonts w:ascii="Calibri" w:eastAsia="Times New Roman" w:hAnsi="Calibri" w:cs="Calibri"/>
                <w:color w:val="000000"/>
                <w:szCs w:val="24"/>
              </w:rPr>
            </w:pPr>
          </w:p>
        </w:tc>
      </w:tr>
      <w:tr w:rsidR="004965E6" w14:paraId="6B14FDC5" w14:textId="77777777">
        <w:trPr>
          <w:trHeight w:val="330"/>
        </w:trPr>
        <w:tc>
          <w:tcPr>
            <w:tcW w:w="4480" w:type="dxa"/>
            <w:vAlign w:val="center"/>
            <w:hideMark/>
          </w:tcPr>
          <w:p w14:paraId="6B14FDC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ΝΑΙ</w:t>
            </w:r>
          </w:p>
        </w:tc>
      </w:tr>
      <w:tr w:rsidR="004965E6" w14:paraId="6B14FDC7" w14:textId="77777777">
        <w:trPr>
          <w:trHeight w:val="45"/>
        </w:trPr>
        <w:tc>
          <w:tcPr>
            <w:tcW w:w="4480" w:type="dxa"/>
            <w:vAlign w:val="center"/>
            <w:hideMark/>
          </w:tcPr>
          <w:p w14:paraId="6B14FDC6" w14:textId="77777777" w:rsidR="001203C7" w:rsidRDefault="004D430C">
            <w:pPr>
              <w:rPr>
                <w:rFonts w:ascii="Calibri" w:eastAsia="Times New Roman" w:hAnsi="Calibri" w:cs="Calibri"/>
                <w:color w:val="000000"/>
                <w:szCs w:val="24"/>
              </w:rPr>
            </w:pPr>
          </w:p>
        </w:tc>
      </w:tr>
      <w:tr w:rsidR="004965E6" w14:paraId="6B14FDC9" w14:textId="77777777">
        <w:trPr>
          <w:trHeight w:val="330"/>
        </w:trPr>
        <w:tc>
          <w:tcPr>
            <w:tcW w:w="4480" w:type="dxa"/>
            <w:vAlign w:val="center"/>
            <w:hideMark/>
          </w:tcPr>
          <w:p w14:paraId="6B14FDC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DCB" w14:textId="77777777">
        <w:trPr>
          <w:trHeight w:val="45"/>
        </w:trPr>
        <w:tc>
          <w:tcPr>
            <w:tcW w:w="4480" w:type="dxa"/>
            <w:vAlign w:val="center"/>
            <w:hideMark/>
          </w:tcPr>
          <w:p w14:paraId="6B14FDCA" w14:textId="77777777" w:rsidR="001203C7" w:rsidRDefault="004D430C">
            <w:pPr>
              <w:rPr>
                <w:rFonts w:ascii="Calibri" w:eastAsia="Times New Roman" w:hAnsi="Calibri" w:cs="Calibri"/>
                <w:color w:val="000000"/>
                <w:szCs w:val="24"/>
              </w:rPr>
            </w:pPr>
          </w:p>
        </w:tc>
      </w:tr>
      <w:tr w:rsidR="004965E6" w14:paraId="6B14FDCD" w14:textId="77777777">
        <w:trPr>
          <w:trHeight w:val="150"/>
        </w:trPr>
        <w:tc>
          <w:tcPr>
            <w:tcW w:w="4480" w:type="dxa"/>
            <w:vAlign w:val="center"/>
            <w:hideMark/>
          </w:tcPr>
          <w:p w14:paraId="6B14FDCC" w14:textId="77777777" w:rsidR="001203C7" w:rsidRDefault="004D430C">
            <w:pPr>
              <w:rPr>
                <w:rFonts w:eastAsia="Times New Roman" w:cs="Times New Roman"/>
                <w:sz w:val="20"/>
              </w:rPr>
            </w:pPr>
          </w:p>
        </w:tc>
      </w:tr>
      <w:tr w:rsidR="004965E6" w14:paraId="6B14FDCF" w14:textId="77777777">
        <w:trPr>
          <w:trHeight w:val="330"/>
        </w:trPr>
        <w:tc>
          <w:tcPr>
            <w:tcW w:w="4480" w:type="dxa"/>
            <w:vAlign w:val="center"/>
            <w:hideMark/>
          </w:tcPr>
          <w:p w14:paraId="6B14FDCE" w14:textId="77777777" w:rsidR="001203C7" w:rsidRDefault="004D430C">
            <w:pPr>
              <w:rPr>
                <w:rFonts w:eastAsia="Times New Roman" w:cs="Times New Roman"/>
                <w:sz w:val="20"/>
              </w:rPr>
            </w:pPr>
          </w:p>
        </w:tc>
      </w:tr>
      <w:tr w:rsidR="004965E6" w14:paraId="6B14FDD1" w14:textId="77777777">
        <w:trPr>
          <w:trHeight w:val="330"/>
        </w:trPr>
        <w:tc>
          <w:tcPr>
            <w:tcW w:w="4480" w:type="dxa"/>
            <w:vAlign w:val="center"/>
            <w:hideMark/>
          </w:tcPr>
          <w:p w14:paraId="6B14FDD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30 ως έχει     ΚΑΤΑ ΠΛΕΙΟΨΗΦΙΑ</w:t>
            </w:r>
          </w:p>
        </w:tc>
      </w:tr>
      <w:tr w:rsidR="004965E6" w14:paraId="6B14FDD3" w14:textId="77777777">
        <w:trPr>
          <w:trHeight w:val="105"/>
        </w:trPr>
        <w:tc>
          <w:tcPr>
            <w:tcW w:w="4480" w:type="dxa"/>
            <w:vAlign w:val="center"/>
            <w:hideMark/>
          </w:tcPr>
          <w:p w14:paraId="6B14FDD2" w14:textId="77777777" w:rsidR="001203C7" w:rsidRDefault="004D430C">
            <w:pPr>
              <w:rPr>
                <w:rFonts w:ascii="Calibri" w:eastAsia="Times New Roman" w:hAnsi="Calibri" w:cs="Calibri"/>
                <w:color w:val="000000"/>
                <w:szCs w:val="24"/>
              </w:rPr>
            </w:pPr>
          </w:p>
        </w:tc>
      </w:tr>
      <w:tr w:rsidR="004965E6" w14:paraId="6B14FDD5" w14:textId="77777777">
        <w:trPr>
          <w:trHeight w:val="330"/>
        </w:trPr>
        <w:tc>
          <w:tcPr>
            <w:tcW w:w="4480" w:type="dxa"/>
            <w:vAlign w:val="center"/>
            <w:hideMark/>
          </w:tcPr>
          <w:p w14:paraId="6B14FDD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DD7" w14:textId="77777777">
        <w:trPr>
          <w:trHeight w:val="45"/>
        </w:trPr>
        <w:tc>
          <w:tcPr>
            <w:tcW w:w="4480" w:type="dxa"/>
            <w:vAlign w:val="center"/>
            <w:hideMark/>
          </w:tcPr>
          <w:p w14:paraId="6B14FDD6" w14:textId="77777777" w:rsidR="001203C7" w:rsidRDefault="004D430C">
            <w:pPr>
              <w:rPr>
                <w:rFonts w:ascii="Calibri" w:eastAsia="Times New Roman" w:hAnsi="Calibri" w:cs="Calibri"/>
                <w:color w:val="000000"/>
                <w:szCs w:val="24"/>
              </w:rPr>
            </w:pPr>
          </w:p>
        </w:tc>
      </w:tr>
      <w:tr w:rsidR="004965E6" w14:paraId="6B14FDD9" w14:textId="77777777">
        <w:trPr>
          <w:trHeight w:val="330"/>
        </w:trPr>
        <w:tc>
          <w:tcPr>
            <w:tcW w:w="4480" w:type="dxa"/>
            <w:vAlign w:val="center"/>
            <w:hideMark/>
          </w:tcPr>
          <w:p w14:paraId="6B14FDD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DDB" w14:textId="77777777">
        <w:trPr>
          <w:trHeight w:val="45"/>
        </w:trPr>
        <w:tc>
          <w:tcPr>
            <w:tcW w:w="4480" w:type="dxa"/>
            <w:vAlign w:val="center"/>
            <w:hideMark/>
          </w:tcPr>
          <w:p w14:paraId="6B14FDDA" w14:textId="77777777" w:rsidR="001203C7" w:rsidRDefault="004D430C">
            <w:pPr>
              <w:rPr>
                <w:rFonts w:ascii="Calibri" w:eastAsia="Times New Roman" w:hAnsi="Calibri" w:cs="Calibri"/>
                <w:color w:val="000000"/>
                <w:szCs w:val="24"/>
              </w:rPr>
            </w:pPr>
          </w:p>
        </w:tc>
      </w:tr>
      <w:tr w:rsidR="004965E6" w14:paraId="6B14FDDD" w14:textId="77777777">
        <w:trPr>
          <w:trHeight w:val="330"/>
        </w:trPr>
        <w:tc>
          <w:tcPr>
            <w:tcW w:w="4480" w:type="dxa"/>
            <w:vAlign w:val="center"/>
            <w:hideMark/>
          </w:tcPr>
          <w:p w14:paraId="6B14FDD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DDF" w14:textId="77777777">
        <w:trPr>
          <w:trHeight w:val="45"/>
        </w:trPr>
        <w:tc>
          <w:tcPr>
            <w:tcW w:w="4480" w:type="dxa"/>
            <w:vAlign w:val="center"/>
            <w:hideMark/>
          </w:tcPr>
          <w:p w14:paraId="6B14FDDE" w14:textId="77777777" w:rsidR="001203C7" w:rsidRDefault="004D430C">
            <w:pPr>
              <w:rPr>
                <w:rFonts w:ascii="Calibri" w:eastAsia="Times New Roman" w:hAnsi="Calibri" w:cs="Calibri"/>
                <w:color w:val="000000"/>
                <w:szCs w:val="24"/>
              </w:rPr>
            </w:pPr>
          </w:p>
        </w:tc>
      </w:tr>
      <w:tr w:rsidR="004965E6" w14:paraId="6B14FDE1" w14:textId="77777777">
        <w:trPr>
          <w:trHeight w:val="330"/>
        </w:trPr>
        <w:tc>
          <w:tcPr>
            <w:tcW w:w="4480" w:type="dxa"/>
            <w:vAlign w:val="center"/>
            <w:hideMark/>
          </w:tcPr>
          <w:p w14:paraId="6B14FDE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DE3" w14:textId="77777777">
        <w:trPr>
          <w:trHeight w:val="30"/>
        </w:trPr>
        <w:tc>
          <w:tcPr>
            <w:tcW w:w="4480" w:type="dxa"/>
            <w:vAlign w:val="center"/>
            <w:hideMark/>
          </w:tcPr>
          <w:p w14:paraId="6B14FDE2" w14:textId="77777777" w:rsidR="001203C7" w:rsidRDefault="004D430C">
            <w:pPr>
              <w:rPr>
                <w:rFonts w:ascii="Calibri" w:eastAsia="Times New Roman" w:hAnsi="Calibri" w:cs="Calibri"/>
                <w:color w:val="000000"/>
                <w:szCs w:val="24"/>
              </w:rPr>
            </w:pPr>
          </w:p>
        </w:tc>
      </w:tr>
      <w:tr w:rsidR="004965E6" w14:paraId="6B14FDE5" w14:textId="77777777">
        <w:trPr>
          <w:trHeight w:val="330"/>
        </w:trPr>
        <w:tc>
          <w:tcPr>
            <w:tcW w:w="4480" w:type="dxa"/>
            <w:vAlign w:val="center"/>
            <w:hideMark/>
          </w:tcPr>
          <w:p w14:paraId="6B14FDE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4FDE7" w14:textId="77777777">
        <w:trPr>
          <w:trHeight w:val="45"/>
        </w:trPr>
        <w:tc>
          <w:tcPr>
            <w:tcW w:w="4480" w:type="dxa"/>
            <w:vAlign w:val="center"/>
            <w:hideMark/>
          </w:tcPr>
          <w:p w14:paraId="6B14FDE6" w14:textId="77777777" w:rsidR="001203C7" w:rsidRDefault="004D430C">
            <w:pPr>
              <w:rPr>
                <w:rFonts w:ascii="Calibri" w:eastAsia="Times New Roman" w:hAnsi="Calibri" w:cs="Calibri"/>
                <w:color w:val="000000"/>
                <w:szCs w:val="24"/>
              </w:rPr>
            </w:pPr>
          </w:p>
        </w:tc>
      </w:tr>
      <w:tr w:rsidR="004965E6" w14:paraId="6B14FDE9" w14:textId="77777777">
        <w:trPr>
          <w:trHeight w:val="330"/>
        </w:trPr>
        <w:tc>
          <w:tcPr>
            <w:tcW w:w="4480" w:type="dxa"/>
            <w:vAlign w:val="center"/>
            <w:hideMark/>
          </w:tcPr>
          <w:p w14:paraId="6B14FDE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ΑΝ.ΕΛ: </w:t>
            </w:r>
            <w:r>
              <w:rPr>
                <w:rFonts w:ascii="Calibri" w:eastAsia="Times New Roman" w:hAnsi="Calibri" w:cs="Calibri"/>
                <w:color w:val="000000"/>
                <w:szCs w:val="24"/>
              </w:rPr>
              <w:t>ΝΑΙ</w:t>
            </w:r>
          </w:p>
        </w:tc>
      </w:tr>
      <w:tr w:rsidR="004965E6" w14:paraId="6B14FDEB" w14:textId="77777777">
        <w:trPr>
          <w:trHeight w:val="45"/>
        </w:trPr>
        <w:tc>
          <w:tcPr>
            <w:tcW w:w="4480" w:type="dxa"/>
            <w:vAlign w:val="center"/>
            <w:hideMark/>
          </w:tcPr>
          <w:p w14:paraId="6B14FDEA" w14:textId="77777777" w:rsidR="001203C7" w:rsidRDefault="004D430C">
            <w:pPr>
              <w:rPr>
                <w:rFonts w:ascii="Calibri" w:eastAsia="Times New Roman" w:hAnsi="Calibri" w:cs="Calibri"/>
                <w:color w:val="000000"/>
                <w:szCs w:val="24"/>
              </w:rPr>
            </w:pPr>
          </w:p>
        </w:tc>
      </w:tr>
      <w:tr w:rsidR="004965E6" w14:paraId="6B14FDED" w14:textId="77777777">
        <w:trPr>
          <w:trHeight w:val="330"/>
        </w:trPr>
        <w:tc>
          <w:tcPr>
            <w:tcW w:w="4480" w:type="dxa"/>
            <w:vAlign w:val="center"/>
            <w:hideMark/>
          </w:tcPr>
          <w:p w14:paraId="6B14FDE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ΝΑΙ</w:t>
            </w:r>
          </w:p>
        </w:tc>
      </w:tr>
      <w:tr w:rsidR="004965E6" w14:paraId="6B14FDEF" w14:textId="77777777">
        <w:trPr>
          <w:trHeight w:val="45"/>
        </w:trPr>
        <w:tc>
          <w:tcPr>
            <w:tcW w:w="4480" w:type="dxa"/>
            <w:vAlign w:val="center"/>
            <w:hideMark/>
          </w:tcPr>
          <w:p w14:paraId="6B14FDEE" w14:textId="77777777" w:rsidR="001203C7" w:rsidRDefault="004D430C">
            <w:pPr>
              <w:rPr>
                <w:rFonts w:ascii="Calibri" w:eastAsia="Times New Roman" w:hAnsi="Calibri" w:cs="Calibri"/>
                <w:color w:val="000000"/>
                <w:szCs w:val="24"/>
              </w:rPr>
            </w:pPr>
          </w:p>
        </w:tc>
      </w:tr>
      <w:tr w:rsidR="004965E6" w14:paraId="6B14FDF1" w14:textId="77777777">
        <w:trPr>
          <w:trHeight w:val="330"/>
        </w:trPr>
        <w:tc>
          <w:tcPr>
            <w:tcW w:w="4480" w:type="dxa"/>
            <w:vAlign w:val="center"/>
            <w:hideMark/>
          </w:tcPr>
          <w:p w14:paraId="6B14FDF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DF3" w14:textId="77777777">
        <w:trPr>
          <w:trHeight w:val="45"/>
        </w:trPr>
        <w:tc>
          <w:tcPr>
            <w:tcW w:w="4480" w:type="dxa"/>
            <w:vAlign w:val="center"/>
            <w:hideMark/>
          </w:tcPr>
          <w:p w14:paraId="6B14FDF2" w14:textId="77777777" w:rsidR="001203C7" w:rsidRDefault="004D430C">
            <w:pPr>
              <w:rPr>
                <w:rFonts w:ascii="Calibri" w:eastAsia="Times New Roman" w:hAnsi="Calibri" w:cs="Calibri"/>
                <w:color w:val="000000"/>
                <w:szCs w:val="24"/>
              </w:rPr>
            </w:pPr>
          </w:p>
        </w:tc>
      </w:tr>
      <w:tr w:rsidR="004965E6" w14:paraId="6B14FDF5" w14:textId="77777777">
        <w:trPr>
          <w:trHeight w:val="135"/>
        </w:trPr>
        <w:tc>
          <w:tcPr>
            <w:tcW w:w="4480" w:type="dxa"/>
            <w:vAlign w:val="center"/>
            <w:hideMark/>
          </w:tcPr>
          <w:p w14:paraId="6B14FDF4" w14:textId="77777777" w:rsidR="001203C7" w:rsidRDefault="004D430C">
            <w:pPr>
              <w:rPr>
                <w:rFonts w:eastAsia="Times New Roman" w:cs="Times New Roman"/>
                <w:sz w:val="20"/>
              </w:rPr>
            </w:pPr>
          </w:p>
        </w:tc>
      </w:tr>
      <w:tr w:rsidR="004965E6" w14:paraId="6B14FDF7" w14:textId="77777777">
        <w:trPr>
          <w:trHeight w:val="345"/>
        </w:trPr>
        <w:tc>
          <w:tcPr>
            <w:tcW w:w="4480" w:type="dxa"/>
            <w:vAlign w:val="center"/>
            <w:hideMark/>
          </w:tcPr>
          <w:p w14:paraId="6B14FDF6" w14:textId="77777777" w:rsidR="001203C7" w:rsidRDefault="004D430C">
            <w:pPr>
              <w:rPr>
                <w:rFonts w:eastAsia="Times New Roman" w:cs="Times New Roman"/>
                <w:sz w:val="20"/>
              </w:rPr>
            </w:pPr>
          </w:p>
        </w:tc>
      </w:tr>
      <w:tr w:rsidR="004965E6" w14:paraId="6B14FDF9" w14:textId="77777777">
        <w:trPr>
          <w:trHeight w:val="330"/>
        </w:trPr>
        <w:tc>
          <w:tcPr>
            <w:tcW w:w="4480" w:type="dxa"/>
            <w:vAlign w:val="center"/>
            <w:hideMark/>
          </w:tcPr>
          <w:p w14:paraId="6B14FDF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31 ως έχει     ΚΑΤΑ ΠΛΕΙΟΨΗΦΙΑ</w:t>
            </w:r>
          </w:p>
        </w:tc>
      </w:tr>
      <w:tr w:rsidR="004965E6" w14:paraId="6B14FDFB" w14:textId="77777777">
        <w:trPr>
          <w:trHeight w:val="105"/>
        </w:trPr>
        <w:tc>
          <w:tcPr>
            <w:tcW w:w="4480" w:type="dxa"/>
            <w:vAlign w:val="center"/>
            <w:hideMark/>
          </w:tcPr>
          <w:p w14:paraId="6B14FDFA" w14:textId="77777777" w:rsidR="001203C7" w:rsidRDefault="004D430C">
            <w:pPr>
              <w:rPr>
                <w:rFonts w:ascii="Calibri" w:eastAsia="Times New Roman" w:hAnsi="Calibri" w:cs="Calibri"/>
                <w:color w:val="000000"/>
                <w:szCs w:val="24"/>
              </w:rPr>
            </w:pPr>
          </w:p>
        </w:tc>
      </w:tr>
      <w:tr w:rsidR="004965E6" w14:paraId="6B14FDFD" w14:textId="77777777">
        <w:trPr>
          <w:trHeight w:val="330"/>
        </w:trPr>
        <w:tc>
          <w:tcPr>
            <w:tcW w:w="4480" w:type="dxa"/>
            <w:vAlign w:val="center"/>
            <w:hideMark/>
          </w:tcPr>
          <w:p w14:paraId="6B14FDF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DFF" w14:textId="77777777">
        <w:trPr>
          <w:trHeight w:val="45"/>
        </w:trPr>
        <w:tc>
          <w:tcPr>
            <w:tcW w:w="4480" w:type="dxa"/>
            <w:vAlign w:val="center"/>
            <w:hideMark/>
          </w:tcPr>
          <w:p w14:paraId="6B14FDFE" w14:textId="77777777" w:rsidR="001203C7" w:rsidRDefault="004D430C">
            <w:pPr>
              <w:rPr>
                <w:rFonts w:ascii="Calibri" w:eastAsia="Times New Roman" w:hAnsi="Calibri" w:cs="Calibri"/>
                <w:color w:val="000000"/>
                <w:szCs w:val="24"/>
              </w:rPr>
            </w:pPr>
          </w:p>
        </w:tc>
      </w:tr>
      <w:tr w:rsidR="004965E6" w14:paraId="6B14FE01" w14:textId="77777777">
        <w:trPr>
          <w:trHeight w:val="330"/>
        </w:trPr>
        <w:tc>
          <w:tcPr>
            <w:tcW w:w="4480" w:type="dxa"/>
            <w:vAlign w:val="center"/>
            <w:hideMark/>
          </w:tcPr>
          <w:p w14:paraId="6B14FE0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E03" w14:textId="77777777">
        <w:trPr>
          <w:trHeight w:val="30"/>
        </w:trPr>
        <w:tc>
          <w:tcPr>
            <w:tcW w:w="4480" w:type="dxa"/>
            <w:vAlign w:val="center"/>
            <w:hideMark/>
          </w:tcPr>
          <w:p w14:paraId="6B14FE02" w14:textId="77777777" w:rsidR="001203C7" w:rsidRDefault="004D430C">
            <w:pPr>
              <w:rPr>
                <w:rFonts w:ascii="Calibri" w:eastAsia="Times New Roman" w:hAnsi="Calibri" w:cs="Calibri"/>
                <w:color w:val="000000"/>
                <w:szCs w:val="24"/>
              </w:rPr>
            </w:pPr>
          </w:p>
        </w:tc>
      </w:tr>
      <w:tr w:rsidR="004965E6" w14:paraId="6B14FE05" w14:textId="77777777">
        <w:trPr>
          <w:trHeight w:val="345"/>
        </w:trPr>
        <w:tc>
          <w:tcPr>
            <w:tcW w:w="4480" w:type="dxa"/>
            <w:vAlign w:val="center"/>
            <w:hideMark/>
          </w:tcPr>
          <w:p w14:paraId="6B14FE0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E07" w14:textId="77777777">
        <w:trPr>
          <w:trHeight w:val="30"/>
        </w:trPr>
        <w:tc>
          <w:tcPr>
            <w:tcW w:w="4480" w:type="dxa"/>
            <w:vAlign w:val="center"/>
            <w:hideMark/>
          </w:tcPr>
          <w:p w14:paraId="6B14FE06" w14:textId="77777777" w:rsidR="001203C7" w:rsidRDefault="004D430C">
            <w:pPr>
              <w:rPr>
                <w:rFonts w:ascii="Calibri" w:eastAsia="Times New Roman" w:hAnsi="Calibri" w:cs="Calibri"/>
                <w:color w:val="000000"/>
                <w:szCs w:val="24"/>
              </w:rPr>
            </w:pPr>
          </w:p>
        </w:tc>
      </w:tr>
      <w:tr w:rsidR="004965E6" w14:paraId="6B14FE09" w14:textId="77777777">
        <w:trPr>
          <w:trHeight w:val="330"/>
        </w:trPr>
        <w:tc>
          <w:tcPr>
            <w:tcW w:w="4480" w:type="dxa"/>
            <w:vAlign w:val="center"/>
            <w:hideMark/>
          </w:tcPr>
          <w:p w14:paraId="6B14FE0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E0B" w14:textId="77777777">
        <w:trPr>
          <w:trHeight w:val="45"/>
        </w:trPr>
        <w:tc>
          <w:tcPr>
            <w:tcW w:w="4480" w:type="dxa"/>
            <w:vAlign w:val="center"/>
            <w:hideMark/>
          </w:tcPr>
          <w:p w14:paraId="6B14FE0A" w14:textId="77777777" w:rsidR="001203C7" w:rsidRDefault="004D430C">
            <w:pPr>
              <w:rPr>
                <w:rFonts w:ascii="Calibri" w:eastAsia="Times New Roman" w:hAnsi="Calibri" w:cs="Calibri"/>
                <w:color w:val="000000"/>
                <w:szCs w:val="24"/>
              </w:rPr>
            </w:pPr>
          </w:p>
        </w:tc>
      </w:tr>
      <w:tr w:rsidR="004965E6" w14:paraId="6B14FE0D" w14:textId="77777777">
        <w:trPr>
          <w:trHeight w:val="330"/>
        </w:trPr>
        <w:tc>
          <w:tcPr>
            <w:tcW w:w="4480" w:type="dxa"/>
            <w:vAlign w:val="center"/>
            <w:hideMark/>
          </w:tcPr>
          <w:p w14:paraId="6B14FE0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4FE0F" w14:textId="77777777">
        <w:trPr>
          <w:trHeight w:val="45"/>
        </w:trPr>
        <w:tc>
          <w:tcPr>
            <w:tcW w:w="4480" w:type="dxa"/>
            <w:vAlign w:val="center"/>
            <w:hideMark/>
          </w:tcPr>
          <w:p w14:paraId="6B14FE0E" w14:textId="77777777" w:rsidR="001203C7" w:rsidRDefault="004D430C">
            <w:pPr>
              <w:rPr>
                <w:rFonts w:ascii="Calibri" w:eastAsia="Times New Roman" w:hAnsi="Calibri" w:cs="Calibri"/>
                <w:color w:val="000000"/>
                <w:szCs w:val="24"/>
              </w:rPr>
            </w:pPr>
          </w:p>
        </w:tc>
      </w:tr>
      <w:tr w:rsidR="004965E6" w14:paraId="6B14FE11" w14:textId="77777777">
        <w:trPr>
          <w:trHeight w:val="330"/>
        </w:trPr>
        <w:tc>
          <w:tcPr>
            <w:tcW w:w="4480" w:type="dxa"/>
            <w:vAlign w:val="center"/>
            <w:hideMark/>
          </w:tcPr>
          <w:p w14:paraId="6B14FE1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E13" w14:textId="77777777">
        <w:trPr>
          <w:trHeight w:val="45"/>
        </w:trPr>
        <w:tc>
          <w:tcPr>
            <w:tcW w:w="4480" w:type="dxa"/>
            <w:vAlign w:val="center"/>
            <w:hideMark/>
          </w:tcPr>
          <w:p w14:paraId="6B14FE12" w14:textId="77777777" w:rsidR="001203C7" w:rsidRDefault="004D430C">
            <w:pPr>
              <w:rPr>
                <w:rFonts w:ascii="Calibri" w:eastAsia="Times New Roman" w:hAnsi="Calibri" w:cs="Calibri"/>
                <w:color w:val="000000"/>
                <w:szCs w:val="24"/>
              </w:rPr>
            </w:pPr>
          </w:p>
        </w:tc>
      </w:tr>
      <w:tr w:rsidR="004965E6" w14:paraId="6B14FE15" w14:textId="77777777">
        <w:trPr>
          <w:trHeight w:val="330"/>
        </w:trPr>
        <w:tc>
          <w:tcPr>
            <w:tcW w:w="4480" w:type="dxa"/>
            <w:vAlign w:val="center"/>
            <w:hideMark/>
          </w:tcPr>
          <w:p w14:paraId="6B14FE1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ΝΑΙ</w:t>
            </w:r>
          </w:p>
        </w:tc>
      </w:tr>
      <w:tr w:rsidR="004965E6" w14:paraId="6B14FE17" w14:textId="77777777">
        <w:trPr>
          <w:trHeight w:val="30"/>
        </w:trPr>
        <w:tc>
          <w:tcPr>
            <w:tcW w:w="4480" w:type="dxa"/>
            <w:vAlign w:val="center"/>
            <w:hideMark/>
          </w:tcPr>
          <w:p w14:paraId="6B14FE16" w14:textId="77777777" w:rsidR="001203C7" w:rsidRDefault="004D430C">
            <w:pPr>
              <w:rPr>
                <w:rFonts w:ascii="Calibri" w:eastAsia="Times New Roman" w:hAnsi="Calibri" w:cs="Calibri"/>
                <w:color w:val="000000"/>
                <w:szCs w:val="24"/>
              </w:rPr>
            </w:pPr>
          </w:p>
        </w:tc>
      </w:tr>
      <w:tr w:rsidR="004965E6" w14:paraId="6B14FE19" w14:textId="77777777">
        <w:trPr>
          <w:trHeight w:val="345"/>
        </w:trPr>
        <w:tc>
          <w:tcPr>
            <w:tcW w:w="4480" w:type="dxa"/>
            <w:vAlign w:val="center"/>
            <w:hideMark/>
          </w:tcPr>
          <w:p w14:paraId="6B14FE1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E1B" w14:textId="77777777">
        <w:trPr>
          <w:trHeight w:val="30"/>
        </w:trPr>
        <w:tc>
          <w:tcPr>
            <w:tcW w:w="4480" w:type="dxa"/>
            <w:vAlign w:val="center"/>
            <w:hideMark/>
          </w:tcPr>
          <w:p w14:paraId="6B14FE1A" w14:textId="77777777" w:rsidR="001203C7" w:rsidRDefault="004D430C">
            <w:pPr>
              <w:rPr>
                <w:rFonts w:ascii="Calibri" w:eastAsia="Times New Roman" w:hAnsi="Calibri" w:cs="Calibri"/>
                <w:color w:val="000000"/>
                <w:szCs w:val="24"/>
              </w:rPr>
            </w:pPr>
          </w:p>
        </w:tc>
      </w:tr>
      <w:tr w:rsidR="004965E6" w14:paraId="6B14FE1D" w14:textId="77777777">
        <w:trPr>
          <w:trHeight w:val="150"/>
        </w:trPr>
        <w:tc>
          <w:tcPr>
            <w:tcW w:w="4480" w:type="dxa"/>
            <w:vAlign w:val="center"/>
            <w:hideMark/>
          </w:tcPr>
          <w:p w14:paraId="6B14FE1C" w14:textId="77777777" w:rsidR="001203C7" w:rsidRDefault="004D430C">
            <w:pPr>
              <w:rPr>
                <w:rFonts w:eastAsia="Times New Roman" w:cs="Times New Roman"/>
                <w:sz w:val="20"/>
              </w:rPr>
            </w:pPr>
          </w:p>
        </w:tc>
      </w:tr>
      <w:tr w:rsidR="004965E6" w14:paraId="6B14FE1F" w14:textId="77777777">
        <w:trPr>
          <w:trHeight w:val="345"/>
        </w:trPr>
        <w:tc>
          <w:tcPr>
            <w:tcW w:w="4480" w:type="dxa"/>
            <w:vAlign w:val="center"/>
            <w:hideMark/>
          </w:tcPr>
          <w:p w14:paraId="6B14FE1E" w14:textId="77777777" w:rsidR="001203C7" w:rsidRDefault="004D430C">
            <w:pPr>
              <w:rPr>
                <w:rFonts w:eastAsia="Times New Roman" w:cs="Times New Roman"/>
                <w:sz w:val="20"/>
              </w:rPr>
            </w:pPr>
          </w:p>
        </w:tc>
      </w:tr>
      <w:tr w:rsidR="004965E6" w14:paraId="6B14FE21" w14:textId="77777777">
        <w:trPr>
          <w:trHeight w:val="330"/>
        </w:trPr>
        <w:tc>
          <w:tcPr>
            <w:tcW w:w="4480" w:type="dxa"/>
            <w:vAlign w:val="center"/>
            <w:hideMark/>
          </w:tcPr>
          <w:p w14:paraId="6B14FE2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lastRenderedPageBreak/>
              <w:t>Άρθρο 32 ως έχει     ΚΑΤΑ ΠΛΕΙΟΨΗΦΙΑ</w:t>
            </w:r>
          </w:p>
        </w:tc>
      </w:tr>
      <w:tr w:rsidR="004965E6" w14:paraId="6B14FE23" w14:textId="77777777">
        <w:trPr>
          <w:trHeight w:val="105"/>
        </w:trPr>
        <w:tc>
          <w:tcPr>
            <w:tcW w:w="4480" w:type="dxa"/>
            <w:vAlign w:val="center"/>
            <w:hideMark/>
          </w:tcPr>
          <w:p w14:paraId="6B14FE22" w14:textId="77777777" w:rsidR="001203C7" w:rsidRDefault="004D430C">
            <w:pPr>
              <w:rPr>
                <w:rFonts w:ascii="Calibri" w:eastAsia="Times New Roman" w:hAnsi="Calibri" w:cs="Calibri"/>
                <w:color w:val="000000"/>
                <w:szCs w:val="24"/>
              </w:rPr>
            </w:pPr>
          </w:p>
        </w:tc>
      </w:tr>
      <w:tr w:rsidR="004965E6" w14:paraId="6B14FE25" w14:textId="77777777">
        <w:trPr>
          <w:trHeight w:val="330"/>
        </w:trPr>
        <w:tc>
          <w:tcPr>
            <w:tcW w:w="4480" w:type="dxa"/>
            <w:vAlign w:val="center"/>
            <w:hideMark/>
          </w:tcPr>
          <w:p w14:paraId="6B14FE2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w:t>
            </w:r>
            <w:r>
              <w:rPr>
                <w:rFonts w:ascii="Calibri" w:eastAsia="Times New Roman" w:hAnsi="Calibri" w:cs="Calibri"/>
                <w:color w:val="000000"/>
                <w:szCs w:val="24"/>
              </w:rPr>
              <w:t xml:space="preserve"> ΝΑΙ</w:t>
            </w:r>
          </w:p>
        </w:tc>
      </w:tr>
      <w:tr w:rsidR="004965E6" w14:paraId="6B14FE27" w14:textId="77777777">
        <w:trPr>
          <w:trHeight w:val="30"/>
        </w:trPr>
        <w:tc>
          <w:tcPr>
            <w:tcW w:w="4480" w:type="dxa"/>
            <w:vAlign w:val="center"/>
            <w:hideMark/>
          </w:tcPr>
          <w:p w14:paraId="6B14FE26" w14:textId="77777777" w:rsidR="001203C7" w:rsidRDefault="004D430C">
            <w:pPr>
              <w:rPr>
                <w:rFonts w:ascii="Calibri" w:eastAsia="Times New Roman" w:hAnsi="Calibri" w:cs="Calibri"/>
                <w:color w:val="000000"/>
                <w:szCs w:val="24"/>
              </w:rPr>
            </w:pPr>
          </w:p>
        </w:tc>
      </w:tr>
      <w:tr w:rsidR="004965E6" w14:paraId="6B14FE29" w14:textId="77777777">
        <w:trPr>
          <w:trHeight w:val="330"/>
        </w:trPr>
        <w:tc>
          <w:tcPr>
            <w:tcW w:w="4480" w:type="dxa"/>
            <w:vAlign w:val="center"/>
            <w:hideMark/>
          </w:tcPr>
          <w:p w14:paraId="6B14FE2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E2B" w14:textId="77777777">
        <w:trPr>
          <w:trHeight w:val="45"/>
        </w:trPr>
        <w:tc>
          <w:tcPr>
            <w:tcW w:w="4480" w:type="dxa"/>
            <w:vAlign w:val="center"/>
            <w:hideMark/>
          </w:tcPr>
          <w:p w14:paraId="6B14FE2A" w14:textId="77777777" w:rsidR="001203C7" w:rsidRDefault="004D430C">
            <w:pPr>
              <w:rPr>
                <w:rFonts w:ascii="Calibri" w:eastAsia="Times New Roman" w:hAnsi="Calibri" w:cs="Calibri"/>
                <w:color w:val="000000"/>
                <w:szCs w:val="24"/>
              </w:rPr>
            </w:pPr>
          </w:p>
        </w:tc>
      </w:tr>
      <w:tr w:rsidR="004965E6" w14:paraId="6B14FE2D" w14:textId="77777777">
        <w:trPr>
          <w:trHeight w:val="330"/>
        </w:trPr>
        <w:tc>
          <w:tcPr>
            <w:tcW w:w="4480" w:type="dxa"/>
            <w:vAlign w:val="center"/>
            <w:hideMark/>
          </w:tcPr>
          <w:p w14:paraId="6B14FE2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E2F" w14:textId="77777777">
        <w:trPr>
          <w:trHeight w:val="45"/>
        </w:trPr>
        <w:tc>
          <w:tcPr>
            <w:tcW w:w="4480" w:type="dxa"/>
            <w:vAlign w:val="center"/>
            <w:hideMark/>
          </w:tcPr>
          <w:p w14:paraId="6B14FE2E" w14:textId="77777777" w:rsidR="001203C7" w:rsidRDefault="004D430C">
            <w:pPr>
              <w:rPr>
                <w:rFonts w:ascii="Calibri" w:eastAsia="Times New Roman" w:hAnsi="Calibri" w:cs="Calibri"/>
                <w:color w:val="000000"/>
                <w:szCs w:val="24"/>
              </w:rPr>
            </w:pPr>
          </w:p>
        </w:tc>
      </w:tr>
      <w:tr w:rsidR="004965E6" w14:paraId="6B14FE31" w14:textId="77777777">
        <w:trPr>
          <w:trHeight w:val="330"/>
        </w:trPr>
        <w:tc>
          <w:tcPr>
            <w:tcW w:w="4480" w:type="dxa"/>
            <w:vAlign w:val="center"/>
            <w:hideMark/>
          </w:tcPr>
          <w:p w14:paraId="6B14FE3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E33" w14:textId="77777777">
        <w:trPr>
          <w:trHeight w:val="45"/>
        </w:trPr>
        <w:tc>
          <w:tcPr>
            <w:tcW w:w="4480" w:type="dxa"/>
            <w:vAlign w:val="center"/>
            <w:hideMark/>
          </w:tcPr>
          <w:p w14:paraId="6B14FE32" w14:textId="77777777" w:rsidR="001203C7" w:rsidRDefault="004D430C">
            <w:pPr>
              <w:rPr>
                <w:rFonts w:ascii="Calibri" w:eastAsia="Times New Roman" w:hAnsi="Calibri" w:cs="Calibri"/>
                <w:color w:val="000000"/>
                <w:szCs w:val="24"/>
              </w:rPr>
            </w:pPr>
          </w:p>
        </w:tc>
      </w:tr>
      <w:tr w:rsidR="004965E6" w14:paraId="6B14FE35" w14:textId="77777777">
        <w:trPr>
          <w:trHeight w:val="330"/>
        </w:trPr>
        <w:tc>
          <w:tcPr>
            <w:tcW w:w="4480" w:type="dxa"/>
            <w:vAlign w:val="center"/>
            <w:hideMark/>
          </w:tcPr>
          <w:p w14:paraId="6B14FE3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4FE37" w14:textId="77777777">
        <w:trPr>
          <w:trHeight w:val="45"/>
        </w:trPr>
        <w:tc>
          <w:tcPr>
            <w:tcW w:w="4480" w:type="dxa"/>
            <w:vAlign w:val="center"/>
            <w:hideMark/>
          </w:tcPr>
          <w:p w14:paraId="6B14FE36" w14:textId="77777777" w:rsidR="001203C7" w:rsidRDefault="004D430C">
            <w:pPr>
              <w:rPr>
                <w:rFonts w:ascii="Calibri" w:eastAsia="Times New Roman" w:hAnsi="Calibri" w:cs="Calibri"/>
                <w:color w:val="000000"/>
                <w:szCs w:val="24"/>
              </w:rPr>
            </w:pPr>
          </w:p>
        </w:tc>
      </w:tr>
      <w:tr w:rsidR="004965E6" w14:paraId="6B14FE39" w14:textId="77777777">
        <w:trPr>
          <w:trHeight w:val="330"/>
        </w:trPr>
        <w:tc>
          <w:tcPr>
            <w:tcW w:w="4480" w:type="dxa"/>
            <w:vAlign w:val="center"/>
            <w:hideMark/>
          </w:tcPr>
          <w:p w14:paraId="6B14FE3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E3B" w14:textId="77777777">
        <w:trPr>
          <w:trHeight w:val="30"/>
        </w:trPr>
        <w:tc>
          <w:tcPr>
            <w:tcW w:w="4480" w:type="dxa"/>
            <w:vAlign w:val="center"/>
            <w:hideMark/>
          </w:tcPr>
          <w:p w14:paraId="6B14FE3A" w14:textId="77777777" w:rsidR="001203C7" w:rsidRDefault="004D430C">
            <w:pPr>
              <w:rPr>
                <w:rFonts w:ascii="Calibri" w:eastAsia="Times New Roman" w:hAnsi="Calibri" w:cs="Calibri"/>
                <w:color w:val="000000"/>
                <w:szCs w:val="24"/>
              </w:rPr>
            </w:pPr>
          </w:p>
        </w:tc>
      </w:tr>
      <w:tr w:rsidR="004965E6" w14:paraId="6B14FE3D" w14:textId="77777777">
        <w:trPr>
          <w:trHeight w:val="330"/>
        </w:trPr>
        <w:tc>
          <w:tcPr>
            <w:tcW w:w="4480" w:type="dxa"/>
            <w:vAlign w:val="center"/>
            <w:hideMark/>
          </w:tcPr>
          <w:p w14:paraId="6B14FE3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ΠΡΝ</w:t>
            </w:r>
          </w:p>
        </w:tc>
      </w:tr>
      <w:tr w:rsidR="004965E6" w14:paraId="6B14FE3F" w14:textId="77777777">
        <w:trPr>
          <w:trHeight w:val="45"/>
        </w:trPr>
        <w:tc>
          <w:tcPr>
            <w:tcW w:w="4480" w:type="dxa"/>
            <w:vAlign w:val="center"/>
            <w:hideMark/>
          </w:tcPr>
          <w:p w14:paraId="6B14FE3E" w14:textId="77777777" w:rsidR="001203C7" w:rsidRDefault="004D430C">
            <w:pPr>
              <w:rPr>
                <w:rFonts w:ascii="Calibri" w:eastAsia="Times New Roman" w:hAnsi="Calibri" w:cs="Calibri"/>
                <w:color w:val="000000"/>
                <w:szCs w:val="24"/>
              </w:rPr>
            </w:pPr>
          </w:p>
        </w:tc>
      </w:tr>
      <w:tr w:rsidR="004965E6" w14:paraId="6B14FE41" w14:textId="77777777">
        <w:trPr>
          <w:trHeight w:val="330"/>
        </w:trPr>
        <w:tc>
          <w:tcPr>
            <w:tcW w:w="4480" w:type="dxa"/>
            <w:vAlign w:val="center"/>
            <w:hideMark/>
          </w:tcPr>
          <w:p w14:paraId="6B14FE4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E43" w14:textId="77777777">
        <w:trPr>
          <w:trHeight w:val="45"/>
        </w:trPr>
        <w:tc>
          <w:tcPr>
            <w:tcW w:w="4480" w:type="dxa"/>
            <w:vAlign w:val="center"/>
            <w:hideMark/>
          </w:tcPr>
          <w:p w14:paraId="6B14FE42" w14:textId="77777777" w:rsidR="001203C7" w:rsidRDefault="004D430C">
            <w:pPr>
              <w:rPr>
                <w:rFonts w:ascii="Calibri" w:eastAsia="Times New Roman" w:hAnsi="Calibri" w:cs="Calibri"/>
                <w:color w:val="000000"/>
                <w:szCs w:val="24"/>
              </w:rPr>
            </w:pPr>
          </w:p>
        </w:tc>
      </w:tr>
      <w:tr w:rsidR="004965E6" w14:paraId="6B14FE45" w14:textId="77777777">
        <w:trPr>
          <w:trHeight w:val="150"/>
        </w:trPr>
        <w:tc>
          <w:tcPr>
            <w:tcW w:w="4480" w:type="dxa"/>
            <w:vAlign w:val="center"/>
            <w:hideMark/>
          </w:tcPr>
          <w:p w14:paraId="6B14FE44" w14:textId="77777777" w:rsidR="001203C7" w:rsidRDefault="004D430C">
            <w:pPr>
              <w:rPr>
                <w:rFonts w:eastAsia="Times New Roman" w:cs="Times New Roman"/>
                <w:sz w:val="20"/>
              </w:rPr>
            </w:pPr>
          </w:p>
        </w:tc>
      </w:tr>
      <w:tr w:rsidR="004965E6" w14:paraId="6B14FE47" w14:textId="77777777">
        <w:trPr>
          <w:trHeight w:val="330"/>
        </w:trPr>
        <w:tc>
          <w:tcPr>
            <w:tcW w:w="4480" w:type="dxa"/>
            <w:vAlign w:val="center"/>
            <w:hideMark/>
          </w:tcPr>
          <w:p w14:paraId="6B14FE46" w14:textId="77777777" w:rsidR="001203C7" w:rsidRDefault="004D430C">
            <w:pPr>
              <w:rPr>
                <w:rFonts w:eastAsia="Times New Roman" w:cs="Times New Roman"/>
                <w:sz w:val="20"/>
              </w:rPr>
            </w:pPr>
          </w:p>
        </w:tc>
      </w:tr>
      <w:tr w:rsidR="004965E6" w14:paraId="6B14FE49" w14:textId="77777777">
        <w:trPr>
          <w:trHeight w:val="345"/>
        </w:trPr>
        <w:tc>
          <w:tcPr>
            <w:tcW w:w="4480" w:type="dxa"/>
            <w:vAlign w:val="center"/>
            <w:hideMark/>
          </w:tcPr>
          <w:p w14:paraId="6B14FE4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33 ως έχει     ΚΑΤΑ ΠΛΕΙΟΨΗΦΙΑ</w:t>
            </w:r>
          </w:p>
        </w:tc>
      </w:tr>
      <w:tr w:rsidR="004965E6" w14:paraId="6B14FE4B" w14:textId="77777777">
        <w:trPr>
          <w:trHeight w:val="90"/>
        </w:trPr>
        <w:tc>
          <w:tcPr>
            <w:tcW w:w="4480" w:type="dxa"/>
            <w:vAlign w:val="center"/>
            <w:hideMark/>
          </w:tcPr>
          <w:p w14:paraId="6B14FE4A" w14:textId="77777777" w:rsidR="001203C7" w:rsidRDefault="004D430C">
            <w:pPr>
              <w:rPr>
                <w:rFonts w:ascii="Calibri" w:eastAsia="Times New Roman" w:hAnsi="Calibri" w:cs="Calibri"/>
                <w:color w:val="000000"/>
                <w:szCs w:val="24"/>
              </w:rPr>
            </w:pPr>
          </w:p>
        </w:tc>
      </w:tr>
      <w:tr w:rsidR="004965E6" w14:paraId="6B14FE4D" w14:textId="77777777">
        <w:trPr>
          <w:trHeight w:val="330"/>
        </w:trPr>
        <w:tc>
          <w:tcPr>
            <w:tcW w:w="4480" w:type="dxa"/>
            <w:vAlign w:val="center"/>
            <w:hideMark/>
          </w:tcPr>
          <w:p w14:paraId="6B14FE4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E4F" w14:textId="77777777">
        <w:trPr>
          <w:trHeight w:val="45"/>
        </w:trPr>
        <w:tc>
          <w:tcPr>
            <w:tcW w:w="4480" w:type="dxa"/>
            <w:vAlign w:val="center"/>
            <w:hideMark/>
          </w:tcPr>
          <w:p w14:paraId="6B14FE4E" w14:textId="77777777" w:rsidR="001203C7" w:rsidRDefault="004D430C">
            <w:pPr>
              <w:rPr>
                <w:rFonts w:ascii="Calibri" w:eastAsia="Times New Roman" w:hAnsi="Calibri" w:cs="Calibri"/>
                <w:color w:val="000000"/>
                <w:szCs w:val="24"/>
              </w:rPr>
            </w:pPr>
          </w:p>
        </w:tc>
      </w:tr>
      <w:tr w:rsidR="004965E6" w14:paraId="6B14FE51" w14:textId="77777777">
        <w:trPr>
          <w:trHeight w:val="330"/>
        </w:trPr>
        <w:tc>
          <w:tcPr>
            <w:tcW w:w="4480" w:type="dxa"/>
            <w:vAlign w:val="center"/>
            <w:hideMark/>
          </w:tcPr>
          <w:p w14:paraId="6B14FE5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4965E6" w14:paraId="6B14FE53" w14:textId="77777777">
        <w:trPr>
          <w:trHeight w:val="45"/>
        </w:trPr>
        <w:tc>
          <w:tcPr>
            <w:tcW w:w="4480" w:type="dxa"/>
            <w:vAlign w:val="center"/>
            <w:hideMark/>
          </w:tcPr>
          <w:p w14:paraId="6B14FE52" w14:textId="77777777" w:rsidR="001203C7" w:rsidRDefault="004D430C">
            <w:pPr>
              <w:rPr>
                <w:rFonts w:ascii="Calibri" w:eastAsia="Times New Roman" w:hAnsi="Calibri" w:cs="Calibri"/>
                <w:color w:val="000000"/>
                <w:szCs w:val="24"/>
              </w:rPr>
            </w:pPr>
          </w:p>
        </w:tc>
      </w:tr>
      <w:tr w:rsidR="004965E6" w14:paraId="6B14FE55" w14:textId="77777777">
        <w:trPr>
          <w:trHeight w:val="330"/>
        </w:trPr>
        <w:tc>
          <w:tcPr>
            <w:tcW w:w="4480" w:type="dxa"/>
            <w:vAlign w:val="center"/>
            <w:hideMark/>
          </w:tcPr>
          <w:p w14:paraId="6B14FE5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4965E6" w14:paraId="6B14FE57" w14:textId="77777777">
        <w:trPr>
          <w:trHeight w:val="45"/>
        </w:trPr>
        <w:tc>
          <w:tcPr>
            <w:tcW w:w="4480" w:type="dxa"/>
            <w:vAlign w:val="center"/>
            <w:hideMark/>
          </w:tcPr>
          <w:p w14:paraId="6B14FE56" w14:textId="77777777" w:rsidR="001203C7" w:rsidRDefault="004D430C">
            <w:pPr>
              <w:rPr>
                <w:rFonts w:ascii="Calibri" w:eastAsia="Times New Roman" w:hAnsi="Calibri" w:cs="Calibri"/>
                <w:color w:val="000000"/>
                <w:szCs w:val="24"/>
              </w:rPr>
            </w:pPr>
          </w:p>
        </w:tc>
      </w:tr>
      <w:tr w:rsidR="004965E6" w14:paraId="6B14FE59" w14:textId="77777777">
        <w:trPr>
          <w:trHeight w:val="330"/>
        </w:trPr>
        <w:tc>
          <w:tcPr>
            <w:tcW w:w="4480" w:type="dxa"/>
            <w:vAlign w:val="center"/>
            <w:hideMark/>
          </w:tcPr>
          <w:p w14:paraId="6B14FE5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E5B" w14:textId="77777777">
        <w:trPr>
          <w:trHeight w:val="30"/>
        </w:trPr>
        <w:tc>
          <w:tcPr>
            <w:tcW w:w="4480" w:type="dxa"/>
            <w:vAlign w:val="center"/>
            <w:hideMark/>
          </w:tcPr>
          <w:p w14:paraId="6B14FE5A" w14:textId="77777777" w:rsidR="001203C7" w:rsidRDefault="004D430C">
            <w:pPr>
              <w:rPr>
                <w:rFonts w:ascii="Calibri" w:eastAsia="Times New Roman" w:hAnsi="Calibri" w:cs="Calibri"/>
                <w:color w:val="000000"/>
                <w:szCs w:val="24"/>
              </w:rPr>
            </w:pPr>
          </w:p>
        </w:tc>
      </w:tr>
      <w:tr w:rsidR="004965E6" w14:paraId="6B14FE5D" w14:textId="77777777">
        <w:trPr>
          <w:trHeight w:val="345"/>
        </w:trPr>
        <w:tc>
          <w:tcPr>
            <w:tcW w:w="4480" w:type="dxa"/>
            <w:vAlign w:val="center"/>
            <w:hideMark/>
          </w:tcPr>
          <w:p w14:paraId="6B14FE5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4FE5F" w14:textId="77777777">
        <w:trPr>
          <w:trHeight w:val="30"/>
        </w:trPr>
        <w:tc>
          <w:tcPr>
            <w:tcW w:w="4480" w:type="dxa"/>
            <w:vAlign w:val="center"/>
            <w:hideMark/>
          </w:tcPr>
          <w:p w14:paraId="6B14FE5E" w14:textId="77777777" w:rsidR="001203C7" w:rsidRDefault="004D430C">
            <w:pPr>
              <w:rPr>
                <w:rFonts w:ascii="Calibri" w:eastAsia="Times New Roman" w:hAnsi="Calibri" w:cs="Calibri"/>
                <w:color w:val="000000"/>
                <w:szCs w:val="24"/>
              </w:rPr>
            </w:pPr>
          </w:p>
        </w:tc>
      </w:tr>
      <w:tr w:rsidR="004965E6" w14:paraId="6B14FE61" w14:textId="77777777">
        <w:trPr>
          <w:trHeight w:val="330"/>
        </w:trPr>
        <w:tc>
          <w:tcPr>
            <w:tcW w:w="4480" w:type="dxa"/>
            <w:vAlign w:val="center"/>
            <w:hideMark/>
          </w:tcPr>
          <w:p w14:paraId="6B14FE6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E63" w14:textId="77777777">
        <w:trPr>
          <w:trHeight w:val="45"/>
        </w:trPr>
        <w:tc>
          <w:tcPr>
            <w:tcW w:w="4480" w:type="dxa"/>
            <w:vAlign w:val="center"/>
            <w:hideMark/>
          </w:tcPr>
          <w:p w14:paraId="6B14FE62" w14:textId="77777777" w:rsidR="001203C7" w:rsidRDefault="004D430C">
            <w:pPr>
              <w:rPr>
                <w:rFonts w:ascii="Calibri" w:eastAsia="Times New Roman" w:hAnsi="Calibri" w:cs="Calibri"/>
                <w:color w:val="000000"/>
                <w:szCs w:val="24"/>
              </w:rPr>
            </w:pPr>
          </w:p>
        </w:tc>
      </w:tr>
      <w:tr w:rsidR="004965E6" w14:paraId="6B14FE65" w14:textId="77777777">
        <w:trPr>
          <w:trHeight w:val="330"/>
        </w:trPr>
        <w:tc>
          <w:tcPr>
            <w:tcW w:w="4480" w:type="dxa"/>
            <w:vAlign w:val="center"/>
            <w:hideMark/>
          </w:tcPr>
          <w:p w14:paraId="6B14FE6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ΝΑΙ</w:t>
            </w:r>
          </w:p>
        </w:tc>
      </w:tr>
      <w:tr w:rsidR="004965E6" w14:paraId="6B14FE67" w14:textId="77777777">
        <w:trPr>
          <w:trHeight w:val="45"/>
        </w:trPr>
        <w:tc>
          <w:tcPr>
            <w:tcW w:w="4480" w:type="dxa"/>
            <w:vAlign w:val="center"/>
            <w:hideMark/>
          </w:tcPr>
          <w:p w14:paraId="6B14FE66" w14:textId="77777777" w:rsidR="001203C7" w:rsidRDefault="004D430C">
            <w:pPr>
              <w:rPr>
                <w:rFonts w:ascii="Calibri" w:eastAsia="Times New Roman" w:hAnsi="Calibri" w:cs="Calibri"/>
                <w:color w:val="000000"/>
                <w:szCs w:val="24"/>
              </w:rPr>
            </w:pPr>
          </w:p>
        </w:tc>
      </w:tr>
      <w:tr w:rsidR="004965E6" w14:paraId="6B14FE69" w14:textId="77777777">
        <w:trPr>
          <w:trHeight w:val="330"/>
        </w:trPr>
        <w:tc>
          <w:tcPr>
            <w:tcW w:w="4480" w:type="dxa"/>
            <w:vAlign w:val="center"/>
            <w:hideMark/>
          </w:tcPr>
          <w:p w14:paraId="6B14FE6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ΕΝ. </w:t>
            </w:r>
            <w:r>
              <w:rPr>
                <w:rFonts w:ascii="Calibri" w:eastAsia="Times New Roman" w:hAnsi="Calibri" w:cs="Calibri"/>
                <w:color w:val="000000"/>
                <w:szCs w:val="24"/>
              </w:rPr>
              <w:t>ΚΕΝΤΡΩΩΝ: ΠΡΝ</w:t>
            </w:r>
          </w:p>
        </w:tc>
      </w:tr>
      <w:tr w:rsidR="004965E6" w14:paraId="6B14FE6B" w14:textId="77777777">
        <w:trPr>
          <w:trHeight w:val="45"/>
        </w:trPr>
        <w:tc>
          <w:tcPr>
            <w:tcW w:w="4480" w:type="dxa"/>
            <w:vAlign w:val="center"/>
            <w:hideMark/>
          </w:tcPr>
          <w:p w14:paraId="6B14FE6A" w14:textId="77777777" w:rsidR="001203C7" w:rsidRDefault="004D430C">
            <w:pPr>
              <w:rPr>
                <w:rFonts w:ascii="Calibri" w:eastAsia="Times New Roman" w:hAnsi="Calibri" w:cs="Calibri"/>
                <w:color w:val="000000"/>
                <w:szCs w:val="24"/>
              </w:rPr>
            </w:pPr>
          </w:p>
        </w:tc>
      </w:tr>
      <w:tr w:rsidR="004965E6" w14:paraId="6B14FE6D" w14:textId="77777777">
        <w:trPr>
          <w:trHeight w:val="135"/>
        </w:trPr>
        <w:tc>
          <w:tcPr>
            <w:tcW w:w="4480" w:type="dxa"/>
            <w:vAlign w:val="center"/>
            <w:hideMark/>
          </w:tcPr>
          <w:p w14:paraId="6B14FE6C" w14:textId="77777777" w:rsidR="001203C7" w:rsidRDefault="004D430C">
            <w:pPr>
              <w:rPr>
                <w:rFonts w:eastAsia="Times New Roman" w:cs="Times New Roman"/>
                <w:sz w:val="20"/>
              </w:rPr>
            </w:pPr>
          </w:p>
        </w:tc>
      </w:tr>
      <w:tr w:rsidR="004965E6" w14:paraId="6B14FE6F" w14:textId="77777777">
        <w:trPr>
          <w:trHeight w:val="345"/>
        </w:trPr>
        <w:tc>
          <w:tcPr>
            <w:tcW w:w="4480" w:type="dxa"/>
            <w:vAlign w:val="center"/>
            <w:hideMark/>
          </w:tcPr>
          <w:p w14:paraId="6B14FE6E" w14:textId="77777777" w:rsidR="001203C7" w:rsidRDefault="004D430C">
            <w:pPr>
              <w:rPr>
                <w:rFonts w:eastAsia="Times New Roman" w:cs="Times New Roman"/>
                <w:sz w:val="20"/>
              </w:rPr>
            </w:pPr>
          </w:p>
        </w:tc>
      </w:tr>
      <w:tr w:rsidR="004965E6" w14:paraId="6B14FE71" w14:textId="77777777">
        <w:trPr>
          <w:trHeight w:val="330"/>
        </w:trPr>
        <w:tc>
          <w:tcPr>
            <w:tcW w:w="4480" w:type="dxa"/>
            <w:vAlign w:val="center"/>
            <w:hideMark/>
          </w:tcPr>
          <w:p w14:paraId="6B14FE7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34 ως έχει     ΚΑΤΑ ΠΛΕΙΟΨΗΦΙΑ</w:t>
            </w:r>
          </w:p>
        </w:tc>
      </w:tr>
      <w:tr w:rsidR="004965E6" w14:paraId="6B14FE73" w14:textId="77777777">
        <w:trPr>
          <w:trHeight w:val="105"/>
        </w:trPr>
        <w:tc>
          <w:tcPr>
            <w:tcW w:w="4480" w:type="dxa"/>
            <w:vAlign w:val="center"/>
            <w:hideMark/>
          </w:tcPr>
          <w:p w14:paraId="6B14FE72" w14:textId="77777777" w:rsidR="001203C7" w:rsidRDefault="004D430C">
            <w:pPr>
              <w:rPr>
                <w:rFonts w:ascii="Calibri" w:eastAsia="Times New Roman" w:hAnsi="Calibri" w:cs="Calibri"/>
                <w:color w:val="000000"/>
                <w:szCs w:val="24"/>
              </w:rPr>
            </w:pPr>
          </w:p>
        </w:tc>
      </w:tr>
      <w:tr w:rsidR="004965E6" w14:paraId="6B14FE75" w14:textId="77777777">
        <w:trPr>
          <w:trHeight w:val="330"/>
        </w:trPr>
        <w:tc>
          <w:tcPr>
            <w:tcW w:w="4480" w:type="dxa"/>
            <w:vAlign w:val="center"/>
            <w:hideMark/>
          </w:tcPr>
          <w:p w14:paraId="6B14FE7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E77" w14:textId="77777777">
        <w:trPr>
          <w:trHeight w:val="45"/>
        </w:trPr>
        <w:tc>
          <w:tcPr>
            <w:tcW w:w="4480" w:type="dxa"/>
            <w:vAlign w:val="center"/>
            <w:hideMark/>
          </w:tcPr>
          <w:p w14:paraId="6B14FE76" w14:textId="77777777" w:rsidR="001203C7" w:rsidRDefault="004D430C">
            <w:pPr>
              <w:rPr>
                <w:rFonts w:ascii="Calibri" w:eastAsia="Times New Roman" w:hAnsi="Calibri" w:cs="Calibri"/>
                <w:color w:val="000000"/>
                <w:szCs w:val="24"/>
              </w:rPr>
            </w:pPr>
          </w:p>
        </w:tc>
      </w:tr>
      <w:tr w:rsidR="004965E6" w14:paraId="6B14FE79" w14:textId="77777777">
        <w:trPr>
          <w:trHeight w:val="330"/>
        </w:trPr>
        <w:tc>
          <w:tcPr>
            <w:tcW w:w="4480" w:type="dxa"/>
            <w:vAlign w:val="center"/>
            <w:hideMark/>
          </w:tcPr>
          <w:p w14:paraId="6B14FE7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E7B" w14:textId="77777777">
        <w:trPr>
          <w:trHeight w:val="45"/>
        </w:trPr>
        <w:tc>
          <w:tcPr>
            <w:tcW w:w="4480" w:type="dxa"/>
            <w:vAlign w:val="center"/>
            <w:hideMark/>
          </w:tcPr>
          <w:p w14:paraId="6B14FE7A" w14:textId="77777777" w:rsidR="001203C7" w:rsidRDefault="004D430C">
            <w:pPr>
              <w:rPr>
                <w:rFonts w:ascii="Calibri" w:eastAsia="Times New Roman" w:hAnsi="Calibri" w:cs="Calibri"/>
                <w:color w:val="000000"/>
                <w:szCs w:val="24"/>
              </w:rPr>
            </w:pPr>
          </w:p>
        </w:tc>
      </w:tr>
      <w:tr w:rsidR="004965E6" w14:paraId="6B14FE7D" w14:textId="77777777">
        <w:trPr>
          <w:trHeight w:val="330"/>
        </w:trPr>
        <w:tc>
          <w:tcPr>
            <w:tcW w:w="4480" w:type="dxa"/>
            <w:vAlign w:val="center"/>
            <w:hideMark/>
          </w:tcPr>
          <w:p w14:paraId="6B14FE7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4965E6" w14:paraId="6B14FE7F" w14:textId="77777777">
        <w:trPr>
          <w:trHeight w:val="30"/>
        </w:trPr>
        <w:tc>
          <w:tcPr>
            <w:tcW w:w="4480" w:type="dxa"/>
            <w:vAlign w:val="center"/>
            <w:hideMark/>
          </w:tcPr>
          <w:p w14:paraId="6B14FE7E" w14:textId="77777777" w:rsidR="001203C7" w:rsidRDefault="004D430C">
            <w:pPr>
              <w:rPr>
                <w:rFonts w:ascii="Calibri" w:eastAsia="Times New Roman" w:hAnsi="Calibri" w:cs="Calibri"/>
                <w:color w:val="000000"/>
                <w:szCs w:val="24"/>
              </w:rPr>
            </w:pPr>
          </w:p>
        </w:tc>
      </w:tr>
      <w:tr w:rsidR="004965E6" w14:paraId="6B14FE81" w14:textId="77777777">
        <w:trPr>
          <w:trHeight w:val="330"/>
        </w:trPr>
        <w:tc>
          <w:tcPr>
            <w:tcW w:w="4480" w:type="dxa"/>
            <w:vAlign w:val="center"/>
            <w:hideMark/>
          </w:tcPr>
          <w:p w14:paraId="6B14FE8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E83" w14:textId="77777777">
        <w:trPr>
          <w:trHeight w:val="45"/>
        </w:trPr>
        <w:tc>
          <w:tcPr>
            <w:tcW w:w="4480" w:type="dxa"/>
            <w:vAlign w:val="center"/>
            <w:hideMark/>
          </w:tcPr>
          <w:p w14:paraId="6B14FE82" w14:textId="77777777" w:rsidR="001203C7" w:rsidRDefault="004D430C">
            <w:pPr>
              <w:rPr>
                <w:rFonts w:ascii="Calibri" w:eastAsia="Times New Roman" w:hAnsi="Calibri" w:cs="Calibri"/>
                <w:color w:val="000000"/>
                <w:szCs w:val="24"/>
              </w:rPr>
            </w:pPr>
          </w:p>
        </w:tc>
      </w:tr>
      <w:tr w:rsidR="004965E6" w14:paraId="6B14FE85" w14:textId="77777777">
        <w:trPr>
          <w:trHeight w:val="330"/>
        </w:trPr>
        <w:tc>
          <w:tcPr>
            <w:tcW w:w="4480" w:type="dxa"/>
            <w:vAlign w:val="center"/>
            <w:hideMark/>
          </w:tcPr>
          <w:p w14:paraId="6B14FE8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4FE87" w14:textId="77777777">
        <w:trPr>
          <w:trHeight w:val="45"/>
        </w:trPr>
        <w:tc>
          <w:tcPr>
            <w:tcW w:w="4480" w:type="dxa"/>
            <w:vAlign w:val="center"/>
            <w:hideMark/>
          </w:tcPr>
          <w:p w14:paraId="6B14FE86" w14:textId="77777777" w:rsidR="001203C7" w:rsidRDefault="004D430C">
            <w:pPr>
              <w:rPr>
                <w:rFonts w:ascii="Calibri" w:eastAsia="Times New Roman" w:hAnsi="Calibri" w:cs="Calibri"/>
                <w:color w:val="000000"/>
                <w:szCs w:val="24"/>
              </w:rPr>
            </w:pPr>
          </w:p>
        </w:tc>
      </w:tr>
      <w:tr w:rsidR="004965E6" w14:paraId="6B14FE89" w14:textId="77777777">
        <w:trPr>
          <w:trHeight w:val="330"/>
        </w:trPr>
        <w:tc>
          <w:tcPr>
            <w:tcW w:w="4480" w:type="dxa"/>
            <w:vAlign w:val="center"/>
            <w:hideMark/>
          </w:tcPr>
          <w:p w14:paraId="6B14FE8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E8B" w14:textId="77777777">
        <w:trPr>
          <w:trHeight w:val="45"/>
        </w:trPr>
        <w:tc>
          <w:tcPr>
            <w:tcW w:w="4480" w:type="dxa"/>
            <w:vAlign w:val="center"/>
            <w:hideMark/>
          </w:tcPr>
          <w:p w14:paraId="6B14FE8A" w14:textId="77777777" w:rsidR="001203C7" w:rsidRDefault="004D430C">
            <w:pPr>
              <w:rPr>
                <w:rFonts w:ascii="Calibri" w:eastAsia="Times New Roman" w:hAnsi="Calibri" w:cs="Calibri"/>
                <w:color w:val="000000"/>
                <w:szCs w:val="24"/>
              </w:rPr>
            </w:pPr>
          </w:p>
        </w:tc>
      </w:tr>
      <w:tr w:rsidR="004965E6" w14:paraId="6B14FE8D" w14:textId="77777777">
        <w:trPr>
          <w:trHeight w:val="330"/>
        </w:trPr>
        <w:tc>
          <w:tcPr>
            <w:tcW w:w="4480" w:type="dxa"/>
            <w:vAlign w:val="center"/>
            <w:hideMark/>
          </w:tcPr>
          <w:p w14:paraId="6B14FE8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4FE8F" w14:textId="77777777">
        <w:trPr>
          <w:trHeight w:val="45"/>
        </w:trPr>
        <w:tc>
          <w:tcPr>
            <w:tcW w:w="4480" w:type="dxa"/>
            <w:vAlign w:val="center"/>
            <w:hideMark/>
          </w:tcPr>
          <w:p w14:paraId="6B14FE8E" w14:textId="77777777" w:rsidR="001203C7" w:rsidRDefault="004D430C">
            <w:pPr>
              <w:rPr>
                <w:rFonts w:ascii="Calibri" w:eastAsia="Times New Roman" w:hAnsi="Calibri" w:cs="Calibri"/>
                <w:color w:val="000000"/>
                <w:szCs w:val="24"/>
              </w:rPr>
            </w:pPr>
          </w:p>
        </w:tc>
      </w:tr>
      <w:tr w:rsidR="004965E6" w14:paraId="6B14FE91" w14:textId="77777777">
        <w:trPr>
          <w:trHeight w:val="330"/>
        </w:trPr>
        <w:tc>
          <w:tcPr>
            <w:tcW w:w="4480" w:type="dxa"/>
            <w:vAlign w:val="center"/>
            <w:hideMark/>
          </w:tcPr>
          <w:p w14:paraId="6B14FE9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E93" w14:textId="77777777">
        <w:trPr>
          <w:trHeight w:val="30"/>
        </w:trPr>
        <w:tc>
          <w:tcPr>
            <w:tcW w:w="4480" w:type="dxa"/>
            <w:vAlign w:val="center"/>
            <w:hideMark/>
          </w:tcPr>
          <w:p w14:paraId="6B14FE92" w14:textId="77777777" w:rsidR="001203C7" w:rsidRDefault="004D430C">
            <w:pPr>
              <w:rPr>
                <w:rFonts w:ascii="Calibri" w:eastAsia="Times New Roman" w:hAnsi="Calibri" w:cs="Calibri"/>
                <w:color w:val="000000"/>
                <w:szCs w:val="24"/>
              </w:rPr>
            </w:pPr>
          </w:p>
        </w:tc>
      </w:tr>
      <w:tr w:rsidR="004965E6" w14:paraId="6B14FE95" w14:textId="77777777">
        <w:trPr>
          <w:trHeight w:val="150"/>
        </w:trPr>
        <w:tc>
          <w:tcPr>
            <w:tcW w:w="4480" w:type="dxa"/>
            <w:vAlign w:val="center"/>
            <w:hideMark/>
          </w:tcPr>
          <w:p w14:paraId="6B14FE94" w14:textId="77777777" w:rsidR="001203C7" w:rsidRDefault="004D430C">
            <w:pPr>
              <w:rPr>
                <w:rFonts w:eastAsia="Times New Roman" w:cs="Times New Roman"/>
                <w:sz w:val="20"/>
              </w:rPr>
            </w:pPr>
          </w:p>
        </w:tc>
      </w:tr>
      <w:tr w:rsidR="004965E6" w14:paraId="6B14FE97" w14:textId="77777777">
        <w:trPr>
          <w:trHeight w:val="345"/>
        </w:trPr>
        <w:tc>
          <w:tcPr>
            <w:tcW w:w="4480" w:type="dxa"/>
            <w:vAlign w:val="center"/>
            <w:hideMark/>
          </w:tcPr>
          <w:p w14:paraId="6B14FE96" w14:textId="77777777" w:rsidR="001203C7" w:rsidRDefault="004D430C">
            <w:pPr>
              <w:rPr>
                <w:rFonts w:eastAsia="Times New Roman" w:cs="Times New Roman"/>
                <w:sz w:val="20"/>
              </w:rPr>
            </w:pPr>
          </w:p>
        </w:tc>
      </w:tr>
      <w:tr w:rsidR="004965E6" w14:paraId="6B14FE99" w14:textId="77777777">
        <w:trPr>
          <w:trHeight w:val="330"/>
        </w:trPr>
        <w:tc>
          <w:tcPr>
            <w:tcW w:w="4480" w:type="dxa"/>
            <w:vAlign w:val="center"/>
            <w:hideMark/>
          </w:tcPr>
          <w:p w14:paraId="6B14FE9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35 ως έχει     ΚΑΤΑ ΠΛΕΙΟΨΗΦΙΑ</w:t>
            </w:r>
          </w:p>
        </w:tc>
      </w:tr>
      <w:tr w:rsidR="004965E6" w14:paraId="6B14FE9B" w14:textId="77777777">
        <w:trPr>
          <w:trHeight w:val="105"/>
        </w:trPr>
        <w:tc>
          <w:tcPr>
            <w:tcW w:w="4480" w:type="dxa"/>
            <w:vAlign w:val="center"/>
            <w:hideMark/>
          </w:tcPr>
          <w:p w14:paraId="6B14FE9A" w14:textId="77777777" w:rsidR="001203C7" w:rsidRDefault="004D430C">
            <w:pPr>
              <w:rPr>
                <w:rFonts w:ascii="Calibri" w:eastAsia="Times New Roman" w:hAnsi="Calibri" w:cs="Calibri"/>
                <w:color w:val="000000"/>
                <w:szCs w:val="24"/>
              </w:rPr>
            </w:pPr>
          </w:p>
        </w:tc>
      </w:tr>
      <w:tr w:rsidR="004965E6" w14:paraId="6B14FE9D" w14:textId="77777777">
        <w:trPr>
          <w:trHeight w:val="330"/>
        </w:trPr>
        <w:tc>
          <w:tcPr>
            <w:tcW w:w="4480" w:type="dxa"/>
            <w:vAlign w:val="center"/>
            <w:hideMark/>
          </w:tcPr>
          <w:p w14:paraId="6B14FE9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E9F" w14:textId="77777777">
        <w:trPr>
          <w:trHeight w:val="30"/>
        </w:trPr>
        <w:tc>
          <w:tcPr>
            <w:tcW w:w="4480" w:type="dxa"/>
            <w:vAlign w:val="center"/>
            <w:hideMark/>
          </w:tcPr>
          <w:p w14:paraId="6B14FE9E" w14:textId="77777777" w:rsidR="001203C7" w:rsidRDefault="004D430C">
            <w:pPr>
              <w:rPr>
                <w:rFonts w:ascii="Calibri" w:eastAsia="Times New Roman" w:hAnsi="Calibri" w:cs="Calibri"/>
                <w:color w:val="000000"/>
                <w:szCs w:val="24"/>
              </w:rPr>
            </w:pPr>
          </w:p>
        </w:tc>
      </w:tr>
      <w:tr w:rsidR="004965E6" w14:paraId="6B14FEA1" w14:textId="77777777">
        <w:trPr>
          <w:trHeight w:val="330"/>
        </w:trPr>
        <w:tc>
          <w:tcPr>
            <w:tcW w:w="4480" w:type="dxa"/>
            <w:vAlign w:val="center"/>
            <w:hideMark/>
          </w:tcPr>
          <w:p w14:paraId="6B14FEA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EA3" w14:textId="77777777">
        <w:trPr>
          <w:trHeight w:val="45"/>
        </w:trPr>
        <w:tc>
          <w:tcPr>
            <w:tcW w:w="4480" w:type="dxa"/>
            <w:vAlign w:val="center"/>
            <w:hideMark/>
          </w:tcPr>
          <w:p w14:paraId="6B14FEA2" w14:textId="77777777" w:rsidR="001203C7" w:rsidRDefault="004D430C">
            <w:pPr>
              <w:rPr>
                <w:rFonts w:ascii="Calibri" w:eastAsia="Times New Roman" w:hAnsi="Calibri" w:cs="Calibri"/>
                <w:color w:val="000000"/>
                <w:szCs w:val="24"/>
              </w:rPr>
            </w:pPr>
          </w:p>
        </w:tc>
      </w:tr>
      <w:tr w:rsidR="004965E6" w14:paraId="6B14FEA5" w14:textId="77777777">
        <w:trPr>
          <w:trHeight w:val="330"/>
        </w:trPr>
        <w:tc>
          <w:tcPr>
            <w:tcW w:w="4480" w:type="dxa"/>
            <w:vAlign w:val="center"/>
            <w:hideMark/>
          </w:tcPr>
          <w:p w14:paraId="6B14FEA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4965E6" w14:paraId="6B14FEA7" w14:textId="77777777">
        <w:trPr>
          <w:trHeight w:val="45"/>
        </w:trPr>
        <w:tc>
          <w:tcPr>
            <w:tcW w:w="4480" w:type="dxa"/>
            <w:vAlign w:val="center"/>
            <w:hideMark/>
          </w:tcPr>
          <w:p w14:paraId="6B14FEA6" w14:textId="77777777" w:rsidR="001203C7" w:rsidRDefault="004D430C">
            <w:pPr>
              <w:rPr>
                <w:rFonts w:ascii="Calibri" w:eastAsia="Times New Roman" w:hAnsi="Calibri" w:cs="Calibri"/>
                <w:color w:val="000000"/>
                <w:szCs w:val="24"/>
              </w:rPr>
            </w:pPr>
          </w:p>
        </w:tc>
      </w:tr>
      <w:tr w:rsidR="004965E6" w14:paraId="6B14FEA9" w14:textId="77777777">
        <w:trPr>
          <w:trHeight w:val="330"/>
        </w:trPr>
        <w:tc>
          <w:tcPr>
            <w:tcW w:w="4480" w:type="dxa"/>
            <w:vAlign w:val="center"/>
            <w:hideMark/>
          </w:tcPr>
          <w:p w14:paraId="6B14FEA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EAB" w14:textId="77777777">
        <w:trPr>
          <w:trHeight w:val="45"/>
        </w:trPr>
        <w:tc>
          <w:tcPr>
            <w:tcW w:w="4480" w:type="dxa"/>
            <w:vAlign w:val="center"/>
            <w:hideMark/>
          </w:tcPr>
          <w:p w14:paraId="6B14FEAA" w14:textId="77777777" w:rsidR="001203C7" w:rsidRDefault="004D430C">
            <w:pPr>
              <w:rPr>
                <w:rFonts w:ascii="Calibri" w:eastAsia="Times New Roman" w:hAnsi="Calibri" w:cs="Calibri"/>
                <w:color w:val="000000"/>
                <w:szCs w:val="24"/>
              </w:rPr>
            </w:pPr>
          </w:p>
        </w:tc>
      </w:tr>
      <w:tr w:rsidR="004965E6" w14:paraId="6B14FEAD" w14:textId="77777777">
        <w:trPr>
          <w:trHeight w:val="330"/>
        </w:trPr>
        <w:tc>
          <w:tcPr>
            <w:tcW w:w="4480" w:type="dxa"/>
            <w:vAlign w:val="center"/>
            <w:hideMark/>
          </w:tcPr>
          <w:p w14:paraId="6B14FEA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4FEAF" w14:textId="77777777">
        <w:trPr>
          <w:trHeight w:val="45"/>
        </w:trPr>
        <w:tc>
          <w:tcPr>
            <w:tcW w:w="4480" w:type="dxa"/>
            <w:vAlign w:val="center"/>
            <w:hideMark/>
          </w:tcPr>
          <w:p w14:paraId="6B14FEAE" w14:textId="77777777" w:rsidR="001203C7" w:rsidRDefault="004D430C">
            <w:pPr>
              <w:rPr>
                <w:rFonts w:ascii="Calibri" w:eastAsia="Times New Roman" w:hAnsi="Calibri" w:cs="Calibri"/>
                <w:color w:val="000000"/>
                <w:szCs w:val="24"/>
              </w:rPr>
            </w:pPr>
          </w:p>
        </w:tc>
      </w:tr>
      <w:tr w:rsidR="004965E6" w14:paraId="6B14FEB1" w14:textId="77777777">
        <w:trPr>
          <w:trHeight w:val="330"/>
        </w:trPr>
        <w:tc>
          <w:tcPr>
            <w:tcW w:w="4480" w:type="dxa"/>
            <w:vAlign w:val="center"/>
            <w:hideMark/>
          </w:tcPr>
          <w:p w14:paraId="6B14FEB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EB3" w14:textId="77777777">
        <w:trPr>
          <w:trHeight w:val="30"/>
        </w:trPr>
        <w:tc>
          <w:tcPr>
            <w:tcW w:w="4480" w:type="dxa"/>
            <w:vAlign w:val="center"/>
            <w:hideMark/>
          </w:tcPr>
          <w:p w14:paraId="6B14FEB2" w14:textId="77777777" w:rsidR="001203C7" w:rsidRDefault="004D430C">
            <w:pPr>
              <w:rPr>
                <w:rFonts w:ascii="Calibri" w:eastAsia="Times New Roman" w:hAnsi="Calibri" w:cs="Calibri"/>
                <w:color w:val="000000"/>
                <w:szCs w:val="24"/>
              </w:rPr>
            </w:pPr>
          </w:p>
        </w:tc>
      </w:tr>
      <w:tr w:rsidR="004965E6" w14:paraId="6B14FEB5" w14:textId="77777777">
        <w:trPr>
          <w:trHeight w:val="330"/>
        </w:trPr>
        <w:tc>
          <w:tcPr>
            <w:tcW w:w="4480" w:type="dxa"/>
            <w:vAlign w:val="center"/>
            <w:hideMark/>
          </w:tcPr>
          <w:p w14:paraId="6B14FEB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ΠΡΝ</w:t>
            </w:r>
          </w:p>
        </w:tc>
      </w:tr>
      <w:tr w:rsidR="004965E6" w14:paraId="6B14FEB7" w14:textId="77777777">
        <w:trPr>
          <w:trHeight w:val="45"/>
        </w:trPr>
        <w:tc>
          <w:tcPr>
            <w:tcW w:w="4480" w:type="dxa"/>
            <w:vAlign w:val="center"/>
            <w:hideMark/>
          </w:tcPr>
          <w:p w14:paraId="6B14FEB6" w14:textId="77777777" w:rsidR="001203C7" w:rsidRDefault="004D430C">
            <w:pPr>
              <w:rPr>
                <w:rFonts w:ascii="Calibri" w:eastAsia="Times New Roman" w:hAnsi="Calibri" w:cs="Calibri"/>
                <w:color w:val="000000"/>
                <w:szCs w:val="24"/>
              </w:rPr>
            </w:pPr>
          </w:p>
        </w:tc>
      </w:tr>
      <w:tr w:rsidR="004965E6" w14:paraId="6B14FEB9" w14:textId="77777777">
        <w:trPr>
          <w:trHeight w:val="330"/>
        </w:trPr>
        <w:tc>
          <w:tcPr>
            <w:tcW w:w="4480" w:type="dxa"/>
            <w:vAlign w:val="center"/>
            <w:hideMark/>
          </w:tcPr>
          <w:p w14:paraId="6B14FEB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EBB" w14:textId="77777777">
        <w:trPr>
          <w:trHeight w:val="45"/>
        </w:trPr>
        <w:tc>
          <w:tcPr>
            <w:tcW w:w="4480" w:type="dxa"/>
            <w:vAlign w:val="center"/>
            <w:hideMark/>
          </w:tcPr>
          <w:p w14:paraId="6B14FEBA" w14:textId="77777777" w:rsidR="001203C7" w:rsidRDefault="004D430C">
            <w:pPr>
              <w:rPr>
                <w:rFonts w:ascii="Calibri" w:eastAsia="Times New Roman" w:hAnsi="Calibri" w:cs="Calibri"/>
                <w:color w:val="000000"/>
                <w:szCs w:val="24"/>
              </w:rPr>
            </w:pPr>
          </w:p>
        </w:tc>
      </w:tr>
      <w:tr w:rsidR="004965E6" w14:paraId="6B14FEBD" w14:textId="77777777">
        <w:trPr>
          <w:trHeight w:val="150"/>
        </w:trPr>
        <w:tc>
          <w:tcPr>
            <w:tcW w:w="4480" w:type="dxa"/>
            <w:vAlign w:val="center"/>
            <w:hideMark/>
          </w:tcPr>
          <w:p w14:paraId="6B14FEBC" w14:textId="77777777" w:rsidR="001203C7" w:rsidRDefault="004D430C">
            <w:pPr>
              <w:rPr>
                <w:rFonts w:eastAsia="Times New Roman" w:cs="Times New Roman"/>
                <w:sz w:val="20"/>
              </w:rPr>
            </w:pPr>
          </w:p>
        </w:tc>
      </w:tr>
      <w:tr w:rsidR="004965E6" w14:paraId="6B14FEBF" w14:textId="77777777">
        <w:trPr>
          <w:trHeight w:val="330"/>
        </w:trPr>
        <w:tc>
          <w:tcPr>
            <w:tcW w:w="4480" w:type="dxa"/>
            <w:vAlign w:val="center"/>
            <w:hideMark/>
          </w:tcPr>
          <w:p w14:paraId="6B14FEBE" w14:textId="77777777" w:rsidR="001203C7" w:rsidRDefault="004D430C">
            <w:pPr>
              <w:rPr>
                <w:rFonts w:eastAsia="Times New Roman" w:cs="Times New Roman"/>
                <w:sz w:val="20"/>
              </w:rPr>
            </w:pPr>
          </w:p>
        </w:tc>
      </w:tr>
      <w:tr w:rsidR="004965E6" w14:paraId="6B14FEC1" w14:textId="77777777">
        <w:trPr>
          <w:trHeight w:val="345"/>
        </w:trPr>
        <w:tc>
          <w:tcPr>
            <w:tcW w:w="4480" w:type="dxa"/>
            <w:vAlign w:val="center"/>
            <w:hideMark/>
          </w:tcPr>
          <w:p w14:paraId="6B14FEC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36 ως έχει     ΚΑΤΑ ΠΛΕΙΟΨΗΦΙΑ</w:t>
            </w:r>
          </w:p>
        </w:tc>
      </w:tr>
      <w:tr w:rsidR="004965E6" w14:paraId="6B14FEC3" w14:textId="77777777">
        <w:trPr>
          <w:trHeight w:val="90"/>
        </w:trPr>
        <w:tc>
          <w:tcPr>
            <w:tcW w:w="4480" w:type="dxa"/>
            <w:vAlign w:val="center"/>
            <w:hideMark/>
          </w:tcPr>
          <w:p w14:paraId="6B14FEC2" w14:textId="77777777" w:rsidR="001203C7" w:rsidRDefault="004D430C">
            <w:pPr>
              <w:rPr>
                <w:rFonts w:ascii="Calibri" w:eastAsia="Times New Roman" w:hAnsi="Calibri" w:cs="Calibri"/>
                <w:color w:val="000000"/>
                <w:szCs w:val="24"/>
              </w:rPr>
            </w:pPr>
          </w:p>
        </w:tc>
      </w:tr>
      <w:tr w:rsidR="004965E6" w14:paraId="6B14FEC5" w14:textId="77777777">
        <w:trPr>
          <w:trHeight w:val="330"/>
        </w:trPr>
        <w:tc>
          <w:tcPr>
            <w:tcW w:w="4480" w:type="dxa"/>
            <w:vAlign w:val="center"/>
            <w:hideMark/>
          </w:tcPr>
          <w:p w14:paraId="6B14FEC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EC7" w14:textId="77777777">
        <w:trPr>
          <w:trHeight w:val="45"/>
        </w:trPr>
        <w:tc>
          <w:tcPr>
            <w:tcW w:w="4480" w:type="dxa"/>
            <w:vAlign w:val="center"/>
            <w:hideMark/>
          </w:tcPr>
          <w:p w14:paraId="6B14FEC6" w14:textId="77777777" w:rsidR="001203C7" w:rsidRDefault="004D430C">
            <w:pPr>
              <w:rPr>
                <w:rFonts w:ascii="Calibri" w:eastAsia="Times New Roman" w:hAnsi="Calibri" w:cs="Calibri"/>
                <w:color w:val="000000"/>
                <w:szCs w:val="24"/>
              </w:rPr>
            </w:pPr>
          </w:p>
        </w:tc>
      </w:tr>
      <w:tr w:rsidR="004965E6" w14:paraId="6B14FEC9" w14:textId="77777777">
        <w:trPr>
          <w:trHeight w:val="330"/>
        </w:trPr>
        <w:tc>
          <w:tcPr>
            <w:tcW w:w="4480" w:type="dxa"/>
            <w:vAlign w:val="center"/>
            <w:hideMark/>
          </w:tcPr>
          <w:p w14:paraId="6B14FEC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ECB" w14:textId="77777777">
        <w:trPr>
          <w:trHeight w:val="45"/>
        </w:trPr>
        <w:tc>
          <w:tcPr>
            <w:tcW w:w="4480" w:type="dxa"/>
            <w:vAlign w:val="center"/>
            <w:hideMark/>
          </w:tcPr>
          <w:p w14:paraId="6B14FECA" w14:textId="77777777" w:rsidR="001203C7" w:rsidRDefault="004D430C">
            <w:pPr>
              <w:rPr>
                <w:rFonts w:ascii="Calibri" w:eastAsia="Times New Roman" w:hAnsi="Calibri" w:cs="Calibri"/>
                <w:color w:val="000000"/>
                <w:szCs w:val="24"/>
              </w:rPr>
            </w:pPr>
          </w:p>
        </w:tc>
      </w:tr>
      <w:tr w:rsidR="004965E6" w14:paraId="6B14FECD" w14:textId="77777777">
        <w:trPr>
          <w:trHeight w:val="330"/>
        </w:trPr>
        <w:tc>
          <w:tcPr>
            <w:tcW w:w="4480" w:type="dxa"/>
            <w:vAlign w:val="center"/>
            <w:hideMark/>
          </w:tcPr>
          <w:p w14:paraId="6B14FEC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4FECF" w14:textId="77777777">
        <w:trPr>
          <w:trHeight w:val="45"/>
        </w:trPr>
        <w:tc>
          <w:tcPr>
            <w:tcW w:w="4480" w:type="dxa"/>
            <w:vAlign w:val="center"/>
            <w:hideMark/>
          </w:tcPr>
          <w:p w14:paraId="6B14FECE" w14:textId="77777777" w:rsidR="001203C7" w:rsidRDefault="004D430C">
            <w:pPr>
              <w:rPr>
                <w:rFonts w:ascii="Calibri" w:eastAsia="Times New Roman" w:hAnsi="Calibri" w:cs="Calibri"/>
                <w:color w:val="000000"/>
                <w:szCs w:val="24"/>
              </w:rPr>
            </w:pPr>
          </w:p>
        </w:tc>
      </w:tr>
      <w:tr w:rsidR="004965E6" w14:paraId="6B14FED1" w14:textId="77777777">
        <w:trPr>
          <w:trHeight w:val="330"/>
        </w:trPr>
        <w:tc>
          <w:tcPr>
            <w:tcW w:w="4480" w:type="dxa"/>
            <w:vAlign w:val="center"/>
            <w:hideMark/>
          </w:tcPr>
          <w:p w14:paraId="6B14FED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lastRenderedPageBreak/>
              <w:t>Χ.Α: OXI</w:t>
            </w:r>
          </w:p>
        </w:tc>
      </w:tr>
      <w:tr w:rsidR="004965E6" w14:paraId="6B14FED3" w14:textId="77777777">
        <w:trPr>
          <w:trHeight w:val="30"/>
        </w:trPr>
        <w:tc>
          <w:tcPr>
            <w:tcW w:w="4480" w:type="dxa"/>
            <w:vAlign w:val="center"/>
            <w:hideMark/>
          </w:tcPr>
          <w:p w14:paraId="6B14FED2" w14:textId="77777777" w:rsidR="001203C7" w:rsidRDefault="004D430C">
            <w:pPr>
              <w:rPr>
                <w:rFonts w:ascii="Calibri" w:eastAsia="Times New Roman" w:hAnsi="Calibri" w:cs="Calibri"/>
                <w:color w:val="000000"/>
                <w:szCs w:val="24"/>
              </w:rPr>
            </w:pPr>
          </w:p>
        </w:tc>
      </w:tr>
      <w:tr w:rsidR="004965E6" w14:paraId="6B14FED5" w14:textId="77777777">
        <w:trPr>
          <w:trHeight w:val="345"/>
        </w:trPr>
        <w:tc>
          <w:tcPr>
            <w:tcW w:w="4480" w:type="dxa"/>
            <w:vAlign w:val="center"/>
            <w:hideMark/>
          </w:tcPr>
          <w:p w14:paraId="6B14FED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4FED7" w14:textId="77777777">
        <w:trPr>
          <w:trHeight w:val="30"/>
        </w:trPr>
        <w:tc>
          <w:tcPr>
            <w:tcW w:w="4480" w:type="dxa"/>
            <w:vAlign w:val="center"/>
            <w:hideMark/>
          </w:tcPr>
          <w:p w14:paraId="6B14FED6" w14:textId="77777777" w:rsidR="001203C7" w:rsidRDefault="004D430C">
            <w:pPr>
              <w:rPr>
                <w:rFonts w:ascii="Calibri" w:eastAsia="Times New Roman" w:hAnsi="Calibri" w:cs="Calibri"/>
                <w:color w:val="000000"/>
                <w:szCs w:val="24"/>
              </w:rPr>
            </w:pPr>
          </w:p>
        </w:tc>
      </w:tr>
      <w:tr w:rsidR="004965E6" w14:paraId="6B14FED9" w14:textId="77777777">
        <w:trPr>
          <w:trHeight w:val="330"/>
        </w:trPr>
        <w:tc>
          <w:tcPr>
            <w:tcW w:w="4480" w:type="dxa"/>
            <w:vAlign w:val="center"/>
            <w:hideMark/>
          </w:tcPr>
          <w:p w14:paraId="6B14FED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EDB" w14:textId="77777777">
        <w:trPr>
          <w:trHeight w:val="45"/>
        </w:trPr>
        <w:tc>
          <w:tcPr>
            <w:tcW w:w="4480" w:type="dxa"/>
            <w:vAlign w:val="center"/>
            <w:hideMark/>
          </w:tcPr>
          <w:p w14:paraId="6B14FEDA" w14:textId="77777777" w:rsidR="001203C7" w:rsidRDefault="004D430C">
            <w:pPr>
              <w:rPr>
                <w:rFonts w:ascii="Calibri" w:eastAsia="Times New Roman" w:hAnsi="Calibri" w:cs="Calibri"/>
                <w:color w:val="000000"/>
                <w:szCs w:val="24"/>
              </w:rPr>
            </w:pPr>
          </w:p>
        </w:tc>
      </w:tr>
      <w:tr w:rsidR="004965E6" w14:paraId="6B14FEDD" w14:textId="77777777">
        <w:trPr>
          <w:trHeight w:val="330"/>
        </w:trPr>
        <w:tc>
          <w:tcPr>
            <w:tcW w:w="4480" w:type="dxa"/>
            <w:vAlign w:val="center"/>
            <w:hideMark/>
          </w:tcPr>
          <w:p w14:paraId="6B14FED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ΠΡΝ</w:t>
            </w:r>
          </w:p>
        </w:tc>
      </w:tr>
      <w:tr w:rsidR="004965E6" w14:paraId="6B14FEDF" w14:textId="77777777">
        <w:trPr>
          <w:trHeight w:val="45"/>
        </w:trPr>
        <w:tc>
          <w:tcPr>
            <w:tcW w:w="4480" w:type="dxa"/>
            <w:vAlign w:val="center"/>
            <w:hideMark/>
          </w:tcPr>
          <w:p w14:paraId="6B14FEDE" w14:textId="77777777" w:rsidR="001203C7" w:rsidRDefault="004D430C">
            <w:pPr>
              <w:rPr>
                <w:rFonts w:ascii="Calibri" w:eastAsia="Times New Roman" w:hAnsi="Calibri" w:cs="Calibri"/>
                <w:color w:val="000000"/>
                <w:szCs w:val="24"/>
              </w:rPr>
            </w:pPr>
          </w:p>
        </w:tc>
      </w:tr>
      <w:tr w:rsidR="004965E6" w14:paraId="6B14FEE1" w14:textId="77777777">
        <w:trPr>
          <w:trHeight w:val="330"/>
        </w:trPr>
        <w:tc>
          <w:tcPr>
            <w:tcW w:w="4480" w:type="dxa"/>
            <w:vAlign w:val="center"/>
            <w:hideMark/>
          </w:tcPr>
          <w:p w14:paraId="6B14FEE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EE3" w14:textId="77777777">
        <w:trPr>
          <w:trHeight w:val="45"/>
        </w:trPr>
        <w:tc>
          <w:tcPr>
            <w:tcW w:w="4480" w:type="dxa"/>
            <w:vAlign w:val="center"/>
            <w:hideMark/>
          </w:tcPr>
          <w:p w14:paraId="6B14FEE2" w14:textId="77777777" w:rsidR="001203C7" w:rsidRDefault="004D430C">
            <w:pPr>
              <w:rPr>
                <w:rFonts w:ascii="Calibri" w:eastAsia="Times New Roman" w:hAnsi="Calibri" w:cs="Calibri"/>
                <w:color w:val="000000"/>
                <w:szCs w:val="24"/>
              </w:rPr>
            </w:pPr>
          </w:p>
        </w:tc>
      </w:tr>
      <w:tr w:rsidR="004965E6" w14:paraId="6B14FEE5" w14:textId="77777777">
        <w:trPr>
          <w:trHeight w:val="135"/>
        </w:trPr>
        <w:tc>
          <w:tcPr>
            <w:tcW w:w="4480" w:type="dxa"/>
            <w:vAlign w:val="center"/>
            <w:hideMark/>
          </w:tcPr>
          <w:p w14:paraId="6B14FEE4" w14:textId="77777777" w:rsidR="001203C7" w:rsidRDefault="004D430C">
            <w:pPr>
              <w:rPr>
                <w:rFonts w:eastAsia="Times New Roman" w:cs="Times New Roman"/>
                <w:sz w:val="20"/>
              </w:rPr>
            </w:pPr>
          </w:p>
        </w:tc>
      </w:tr>
      <w:tr w:rsidR="004965E6" w14:paraId="6B14FEE7" w14:textId="77777777">
        <w:trPr>
          <w:trHeight w:val="345"/>
        </w:trPr>
        <w:tc>
          <w:tcPr>
            <w:tcW w:w="4480" w:type="dxa"/>
            <w:vAlign w:val="center"/>
            <w:hideMark/>
          </w:tcPr>
          <w:p w14:paraId="6B14FEE6" w14:textId="77777777" w:rsidR="001203C7" w:rsidRDefault="004D430C">
            <w:pPr>
              <w:rPr>
                <w:rFonts w:eastAsia="Times New Roman" w:cs="Times New Roman"/>
                <w:sz w:val="20"/>
              </w:rPr>
            </w:pPr>
          </w:p>
        </w:tc>
      </w:tr>
      <w:tr w:rsidR="004965E6" w14:paraId="6B14FEE9" w14:textId="77777777">
        <w:trPr>
          <w:trHeight w:val="330"/>
        </w:trPr>
        <w:tc>
          <w:tcPr>
            <w:tcW w:w="4480" w:type="dxa"/>
            <w:vAlign w:val="center"/>
            <w:hideMark/>
          </w:tcPr>
          <w:p w14:paraId="6B14FEE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37 όπως τροπ.     ΚΑΤΑ ΠΛΕΙΟΨΗΦΙΑ</w:t>
            </w:r>
          </w:p>
        </w:tc>
      </w:tr>
      <w:tr w:rsidR="004965E6" w14:paraId="6B14FEEB" w14:textId="77777777">
        <w:trPr>
          <w:trHeight w:val="105"/>
        </w:trPr>
        <w:tc>
          <w:tcPr>
            <w:tcW w:w="4480" w:type="dxa"/>
            <w:vAlign w:val="center"/>
            <w:hideMark/>
          </w:tcPr>
          <w:p w14:paraId="6B14FEEA" w14:textId="77777777" w:rsidR="001203C7" w:rsidRDefault="004D430C">
            <w:pPr>
              <w:rPr>
                <w:rFonts w:ascii="Calibri" w:eastAsia="Times New Roman" w:hAnsi="Calibri" w:cs="Calibri"/>
                <w:color w:val="000000"/>
                <w:szCs w:val="24"/>
              </w:rPr>
            </w:pPr>
          </w:p>
        </w:tc>
      </w:tr>
      <w:tr w:rsidR="004965E6" w14:paraId="6B14FEED" w14:textId="77777777">
        <w:trPr>
          <w:trHeight w:val="330"/>
        </w:trPr>
        <w:tc>
          <w:tcPr>
            <w:tcW w:w="4480" w:type="dxa"/>
            <w:vAlign w:val="center"/>
            <w:hideMark/>
          </w:tcPr>
          <w:p w14:paraId="6B14FEE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EEF" w14:textId="77777777">
        <w:trPr>
          <w:trHeight w:val="45"/>
        </w:trPr>
        <w:tc>
          <w:tcPr>
            <w:tcW w:w="4480" w:type="dxa"/>
            <w:vAlign w:val="center"/>
            <w:hideMark/>
          </w:tcPr>
          <w:p w14:paraId="6B14FEEE" w14:textId="77777777" w:rsidR="001203C7" w:rsidRDefault="004D430C">
            <w:pPr>
              <w:rPr>
                <w:rFonts w:ascii="Calibri" w:eastAsia="Times New Roman" w:hAnsi="Calibri" w:cs="Calibri"/>
                <w:color w:val="000000"/>
                <w:szCs w:val="24"/>
              </w:rPr>
            </w:pPr>
          </w:p>
        </w:tc>
      </w:tr>
      <w:tr w:rsidR="004965E6" w14:paraId="6B14FEF1" w14:textId="77777777">
        <w:trPr>
          <w:trHeight w:val="330"/>
        </w:trPr>
        <w:tc>
          <w:tcPr>
            <w:tcW w:w="4480" w:type="dxa"/>
            <w:vAlign w:val="center"/>
            <w:hideMark/>
          </w:tcPr>
          <w:p w14:paraId="6B14FEF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EF3" w14:textId="77777777">
        <w:trPr>
          <w:trHeight w:val="45"/>
        </w:trPr>
        <w:tc>
          <w:tcPr>
            <w:tcW w:w="4480" w:type="dxa"/>
            <w:vAlign w:val="center"/>
            <w:hideMark/>
          </w:tcPr>
          <w:p w14:paraId="6B14FEF2" w14:textId="77777777" w:rsidR="001203C7" w:rsidRDefault="004D430C">
            <w:pPr>
              <w:rPr>
                <w:rFonts w:ascii="Calibri" w:eastAsia="Times New Roman" w:hAnsi="Calibri" w:cs="Calibri"/>
                <w:color w:val="000000"/>
                <w:szCs w:val="24"/>
              </w:rPr>
            </w:pPr>
          </w:p>
        </w:tc>
      </w:tr>
      <w:tr w:rsidR="004965E6" w14:paraId="6B14FEF5" w14:textId="77777777">
        <w:trPr>
          <w:trHeight w:val="330"/>
        </w:trPr>
        <w:tc>
          <w:tcPr>
            <w:tcW w:w="4480" w:type="dxa"/>
            <w:vAlign w:val="center"/>
            <w:hideMark/>
          </w:tcPr>
          <w:p w14:paraId="6B14FEF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4965E6" w14:paraId="6B14FEF7" w14:textId="77777777">
        <w:trPr>
          <w:trHeight w:val="30"/>
        </w:trPr>
        <w:tc>
          <w:tcPr>
            <w:tcW w:w="4480" w:type="dxa"/>
            <w:vAlign w:val="center"/>
            <w:hideMark/>
          </w:tcPr>
          <w:p w14:paraId="6B14FEF6" w14:textId="77777777" w:rsidR="001203C7" w:rsidRDefault="004D430C">
            <w:pPr>
              <w:rPr>
                <w:rFonts w:ascii="Calibri" w:eastAsia="Times New Roman" w:hAnsi="Calibri" w:cs="Calibri"/>
                <w:color w:val="000000"/>
                <w:szCs w:val="24"/>
              </w:rPr>
            </w:pPr>
          </w:p>
        </w:tc>
      </w:tr>
      <w:tr w:rsidR="004965E6" w14:paraId="6B14FEF9" w14:textId="77777777">
        <w:trPr>
          <w:trHeight w:val="330"/>
        </w:trPr>
        <w:tc>
          <w:tcPr>
            <w:tcW w:w="4480" w:type="dxa"/>
            <w:vAlign w:val="center"/>
            <w:hideMark/>
          </w:tcPr>
          <w:p w14:paraId="6B14FEF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EFB" w14:textId="77777777">
        <w:trPr>
          <w:trHeight w:val="45"/>
        </w:trPr>
        <w:tc>
          <w:tcPr>
            <w:tcW w:w="4480" w:type="dxa"/>
            <w:vAlign w:val="center"/>
            <w:hideMark/>
          </w:tcPr>
          <w:p w14:paraId="6B14FEFA" w14:textId="77777777" w:rsidR="001203C7" w:rsidRDefault="004D430C">
            <w:pPr>
              <w:rPr>
                <w:rFonts w:ascii="Calibri" w:eastAsia="Times New Roman" w:hAnsi="Calibri" w:cs="Calibri"/>
                <w:color w:val="000000"/>
                <w:szCs w:val="24"/>
              </w:rPr>
            </w:pPr>
          </w:p>
        </w:tc>
      </w:tr>
      <w:tr w:rsidR="004965E6" w14:paraId="6B14FEFD" w14:textId="77777777">
        <w:trPr>
          <w:trHeight w:val="330"/>
        </w:trPr>
        <w:tc>
          <w:tcPr>
            <w:tcW w:w="4480" w:type="dxa"/>
            <w:vAlign w:val="center"/>
            <w:hideMark/>
          </w:tcPr>
          <w:p w14:paraId="6B14FEF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4FEFF" w14:textId="77777777">
        <w:trPr>
          <w:trHeight w:val="45"/>
        </w:trPr>
        <w:tc>
          <w:tcPr>
            <w:tcW w:w="4480" w:type="dxa"/>
            <w:vAlign w:val="center"/>
            <w:hideMark/>
          </w:tcPr>
          <w:p w14:paraId="6B14FEFE" w14:textId="77777777" w:rsidR="001203C7" w:rsidRDefault="004D430C">
            <w:pPr>
              <w:rPr>
                <w:rFonts w:ascii="Calibri" w:eastAsia="Times New Roman" w:hAnsi="Calibri" w:cs="Calibri"/>
                <w:color w:val="000000"/>
                <w:szCs w:val="24"/>
              </w:rPr>
            </w:pPr>
          </w:p>
        </w:tc>
      </w:tr>
      <w:tr w:rsidR="004965E6" w14:paraId="6B14FF01" w14:textId="77777777">
        <w:trPr>
          <w:trHeight w:val="330"/>
        </w:trPr>
        <w:tc>
          <w:tcPr>
            <w:tcW w:w="4480" w:type="dxa"/>
            <w:vAlign w:val="center"/>
            <w:hideMark/>
          </w:tcPr>
          <w:p w14:paraId="6B14FF0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F03" w14:textId="77777777">
        <w:trPr>
          <w:trHeight w:val="45"/>
        </w:trPr>
        <w:tc>
          <w:tcPr>
            <w:tcW w:w="4480" w:type="dxa"/>
            <w:vAlign w:val="center"/>
            <w:hideMark/>
          </w:tcPr>
          <w:p w14:paraId="6B14FF02" w14:textId="77777777" w:rsidR="001203C7" w:rsidRDefault="004D430C">
            <w:pPr>
              <w:rPr>
                <w:rFonts w:ascii="Calibri" w:eastAsia="Times New Roman" w:hAnsi="Calibri" w:cs="Calibri"/>
                <w:color w:val="000000"/>
                <w:szCs w:val="24"/>
              </w:rPr>
            </w:pPr>
          </w:p>
        </w:tc>
      </w:tr>
      <w:tr w:rsidR="004965E6" w14:paraId="6B14FF05" w14:textId="77777777">
        <w:trPr>
          <w:trHeight w:val="330"/>
        </w:trPr>
        <w:tc>
          <w:tcPr>
            <w:tcW w:w="4480" w:type="dxa"/>
            <w:vAlign w:val="center"/>
            <w:hideMark/>
          </w:tcPr>
          <w:p w14:paraId="6B14FF0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ΝΑΙ</w:t>
            </w:r>
          </w:p>
        </w:tc>
      </w:tr>
      <w:tr w:rsidR="004965E6" w14:paraId="6B14FF07" w14:textId="77777777">
        <w:trPr>
          <w:trHeight w:val="45"/>
        </w:trPr>
        <w:tc>
          <w:tcPr>
            <w:tcW w:w="4480" w:type="dxa"/>
            <w:vAlign w:val="center"/>
            <w:hideMark/>
          </w:tcPr>
          <w:p w14:paraId="6B14FF06" w14:textId="77777777" w:rsidR="001203C7" w:rsidRDefault="004D430C">
            <w:pPr>
              <w:rPr>
                <w:rFonts w:ascii="Calibri" w:eastAsia="Times New Roman" w:hAnsi="Calibri" w:cs="Calibri"/>
                <w:color w:val="000000"/>
                <w:szCs w:val="24"/>
              </w:rPr>
            </w:pPr>
          </w:p>
        </w:tc>
      </w:tr>
      <w:tr w:rsidR="004965E6" w14:paraId="6B14FF09" w14:textId="77777777">
        <w:trPr>
          <w:trHeight w:val="330"/>
        </w:trPr>
        <w:tc>
          <w:tcPr>
            <w:tcW w:w="4480" w:type="dxa"/>
            <w:vAlign w:val="center"/>
            <w:hideMark/>
          </w:tcPr>
          <w:p w14:paraId="6B14FF0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F0B" w14:textId="77777777">
        <w:trPr>
          <w:trHeight w:val="30"/>
        </w:trPr>
        <w:tc>
          <w:tcPr>
            <w:tcW w:w="4480" w:type="dxa"/>
            <w:vAlign w:val="center"/>
            <w:hideMark/>
          </w:tcPr>
          <w:p w14:paraId="6B14FF0A" w14:textId="77777777" w:rsidR="001203C7" w:rsidRDefault="004D430C">
            <w:pPr>
              <w:rPr>
                <w:rFonts w:ascii="Calibri" w:eastAsia="Times New Roman" w:hAnsi="Calibri" w:cs="Calibri"/>
                <w:color w:val="000000"/>
                <w:szCs w:val="24"/>
              </w:rPr>
            </w:pPr>
          </w:p>
        </w:tc>
      </w:tr>
      <w:tr w:rsidR="004965E6" w14:paraId="6B14FF0D" w14:textId="77777777">
        <w:trPr>
          <w:trHeight w:val="150"/>
        </w:trPr>
        <w:tc>
          <w:tcPr>
            <w:tcW w:w="4480" w:type="dxa"/>
            <w:vAlign w:val="center"/>
            <w:hideMark/>
          </w:tcPr>
          <w:p w14:paraId="6B14FF0C" w14:textId="77777777" w:rsidR="001203C7" w:rsidRDefault="004D430C">
            <w:pPr>
              <w:rPr>
                <w:rFonts w:eastAsia="Times New Roman" w:cs="Times New Roman"/>
                <w:sz w:val="20"/>
              </w:rPr>
            </w:pPr>
          </w:p>
        </w:tc>
      </w:tr>
      <w:tr w:rsidR="004965E6" w14:paraId="6B14FF0F" w14:textId="77777777">
        <w:trPr>
          <w:trHeight w:val="345"/>
        </w:trPr>
        <w:tc>
          <w:tcPr>
            <w:tcW w:w="4480" w:type="dxa"/>
            <w:vAlign w:val="center"/>
            <w:hideMark/>
          </w:tcPr>
          <w:p w14:paraId="6B14FF0E" w14:textId="77777777" w:rsidR="001203C7" w:rsidRDefault="004D430C">
            <w:pPr>
              <w:rPr>
                <w:rFonts w:eastAsia="Times New Roman" w:cs="Times New Roman"/>
                <w:sz w:val="20"/>
              </w:rPr>
            </w:pPr>
          </w:p>
        </w:tc>
      </w:tr>
      <w:tr w:rsidR="004965E6" w14:paraId="6B14FF11" w14:textId="77777777">
        <w:trPr>
          <w:trHeight w:val="330"/>
        </w:trPr>
        <w:tc>
          <w:tcPr>
            <w:tcW w:w="4480" w:type="dxa"/>
            <w:vAlign w:val="center"/>
            <w:hideMark/>
          </w:tcPr>
          <w:p w14:paraId="6B14FF1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38 ως έχει     ΚΑΤΑ ΠΛΕΙΟΨΗΦΙΑ</w:t>
            </w:r>
          </w:p>
        </w:tc>
      </w:tr>
      <w:tr w:rsidR="004965E6" w14:paraId="6B14FF13" w14:textId="77777777">
        <w:trPr>
          <w:trHeight w:val="105"/>
        </w:trPr>
        <w:tc>
          <w:tcPr>
            <w:tcW w:w="4480" w:type="dxa"/>
            <w:vAlign w:val="center"/>
            <w:hideMark/>
          </w:tcPr>
          <w:p w14:paraId="6B14FF12" w14:textId="77777777" w:rsidR="001203C7" w:rsidRDefault="004D430C">
            <w:pPr>
              <w:rPr>
                <w:rFonts w:ascii="Calibri" w:eastAsia="Times New Roman" w:hAnsi="Calibri" w:cs="Calibri"/>
                <w:color w:val="000000"/>
                <w:szCs w:val="24"/>
              </w:rPr>
            </w:pPr>
          </w:p>
        </w:tc>
      </w:tr>
      <w:tr w:rsidR="004965E6" w14:paraId="6B14FF15" w14:textId="77777777">
        <w:trPr>
          <w:trHeight w:val="330"/>
        </w:trPr>
        <w:tc>
          <w:tcPr>
            <w:tcW w:w="4480" w:type="dxa"/>
            <w:vAlign w:val="center"/>
            <w:hideMark/>
          </w:tcPr>
          <w:p w14:paraId="6B14FF1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F17" w14:textId="77777777">
        <w:trPr>
          <w:trHeight w:val="30"/>
        </w:trPr>
        <w:tc>
          <w:tcPr>
            <w:tcW w:w="4480" w:type="dxa"/>
            <w:vAlign w:val="center"/>
            <w:hideMark/>
          </w:tcPr>
          <w:p w14:paraId="6B14FF16" w14:textId="77777777" w:rsidR="001203C7" w:rsidRDefault="004D430C">
            <w:pPr>
              <w:rPr>
                <w:rFonts w:ascii="Calibri" w:eastAsia="Times New Roman" w:hAnsi="Calibri" w:cs="Calibri"/>
                <w:color w:val="000000"/>
                <w:szCs w:val="24"/>
              </w:rPr>
            </w:pPr>
          </w:p>
        </w:tc>
      </w:tr>
      <w:tr w:rsidR="004965E6" w14:paraId="6B14FF19" w14:textId="77777777">
        <w:trPr>
          <w:trHeight w:val="345"/>
        </w:trPr>
        <w:tc>
          <w:tcPr>
            <w:tcW w:w="4480" w:type="dxa"/>
            <w:vAlign w:val="center"/>
            <w:hideMark/>
          </w:tcPr>
          <w:p w14:paraId="6B14FF1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F1B" w14:textId="77777777">
        <w:trPr>
          <w:trHeight w:val="30"/>
        </w:trPr>
        <w:tc>
          <w:tcPr>
            <w:tcW w:w="4480" w:type="dxa"/>
            <w:vAlign w:val="center"/>
            <w:hideMark/>
          </w:tcPr>
          <w:p w14:paraId="6B14FF1A" w14:textId="77777777" w:rsidR="001203C7" w:rsidRDefault="004D430C">
            <w:pPr>
              <w:rPr>
                <w:rFonts w:ascii="Calibri" w:eastAsia="Times New Roman" w:hAnsi="Calibri" w:cs="Calibri"/>
                <w:color w:val="000000"/>
                <w:szCs w:val="24"/>
              </w:rPr>
            </w:pPr>
          </w:p>
        </w:tc>
      </w:tr>
      <w:tr w:rsidR="004965E6" w14:paraId="6B14FF1D" w14:textId="77777777">
        <w:trPr>
          <w:trHeight w:val="330"/>
        </w:trPr>
        <w:tc>
          <w:tcPr>
            <w:tcW w:w="4480" w:type="dxa"/>
            <w:vAlign w:val="center"/>
            <w:hideMark/>
          </w:tcPr>
          <w:p w14:paraId="6B14FF1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4965E6" w14:paraId="6B14FF1F" w14:textId="77777777">
        <w:trPr>
          <w:trHeight w:val="45"/>
        </w:trPr>
        <w:tc>
          <w:tcPr>
            <w:tcW w:w="4480" w:type="dxa"/>
            <w:vAlign w:val="center"/>
            <w:hideMark/>
          </w:tcPr>
          <w:p w14:paraId="6B14FF1E" w14:textId="77777777" w:rsidR="001203C7" w:rsidRDefault="004D430C">
            <w:pPr>
              <w:rPr>
                <w:rFonts w:ascii="Calibri" w:eastAsia="Times New Roman" w:hAnsi="Calibri" w:cs="Calibri"/>
                <w:color w:val="000000"/>
                <w:szCs w:val="24"/>
              </w:rPr>
            </w:pPr>
          </w:p>
        </w:tc>
      </w:tr>
      <w:tr w:rsidR="004965E6" w14:paraId="6B14FF21" w14:textId="77777777">
        <w:trPr>
          <w:trHeight w:val="330"/>
        </w:trPr>
        <w:tc>
          <w:tcPr>
            <w:tcW w:w="4480" w:type="dxa"/>
            <w:vAlign w:val="center"/>
            <w:hideMark/>
          </w:tcPr>
          <w:p w14:paraId="6B14FF2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F23" w14:textId="77777777">
        <w:trPr>
          <w:trHeight w:val="45"/>
        </w:trPr>
        <w:tc>
          <w:tcPr>
            <w:tcW w:w="4480" w:type="dxa"/>
            <w:vAlign w:val="center"/>
            <w:hideMark/>
          </w:tcPr>
          <w:p w14:paraId="6B14FF22" w14:textId="77777777" w:rsidR="001203C7" w:rsidRDefault="004D430C">
            <w:pPr>
              <w:rPr>
                <w:rFonts w:ascii="Calibri" w:eastAsia="Times New Roman" w:hAnsi="Calibri" w:cs="Calibri"/>
                <w:color w:val="000000"/>
                <w:szCs w:val="24"/>
              </w:rPr>
            </w:pPr>
          </w:p>
        </w:tc>
      </w:tr>
      <w:tr w:rsidR="004965E6" w14:paraId="6B14FF25" w14:textId="77777777">
        <w:trPr>
          <w:trHeight w:val="330"/>
        </w:trPr>
        <w:tc>
          <w:tcPr>
            <w:tcW w:w="4480" w:type="dxa"/>
            <w:vAlign w:val="center"/>
            <w:hideMark/>
          </w:tcPr>
          <w:p w14:paraId="6B14FF2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4FF27" w14:textId="77777777">
        <w:trPr>
          <w:trHeight w:val="45"/>
        </w:trPr>
        <w:tc>
          <w:tcPr>
            <w:tcW w:w="4480" w:type="dxa"/>
            <w:vAlign w:val="center"/>
            <w:hideMark/>
          </w:tcPr>
          <w:p w14:paraId="6B14FF26" w14:textId="77777777" w:rsidR="001203C7" w:rsidRDefault="004D430C">
            <w:pPr>
              <w:rPr>
                <w:rFonts w:ascii="Calibri" w:eastAsia="Times New Roman" w:hAnsi="Calibri" w:cs="Calibri"/>
                <w:color w:val="000000"/>
                <w:szCs w:val="24"/>
              </w:rPr>
            </w:pPr>
          </w:p>
        </w:tc>
      </w:tr>
      <w:tr w:rsidR="004965E6" w14:paraId="6B14FF29" w14:textId="77777777">
        <w:trPr>
          <w:trHeight w:val="330"/>
        </w:trPr>
        <w:tc>
          <w:tcPr>
            <w:tcW w:w="4480" w:type="dxa"/>
            <w:vAlign w:val="center"/>
            <w:hideMark/>
          </w:tcPr>
          <w:p w14:paraId="6B14FF2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F2B" w14:textId="77777777">
        <w:trPr>
          <w:trHeight w:val="30"/>
        </w:trPr>
        <w:tc>
          <w:tcPr>
            <w:tcW w:w="4480" w:type="dxa"/>
            <w:vAlign w:val="center"/>
            <w:hideMark/>
          </w:tcPr>
          <w:p w14:paraId="6B14FF2A" w14:textId="77777777" w:rsidR="001203C7" w:rsidRDefault="004D430C">
            <w:pPr>
              <w:rPr>
                <w:rFonts w:ascii="Calibri" w:eastAsia="Times New Roman" w:hAnsi="Calibri" w:cs="Calibri"/>
                <w:color w:val="000000"/>
                <w:szCs w:val="24"/>
              </w:rPr>
            </w:pPr>
          </w:p>
        </w:tc>
      </w:tr>
      <w:tr w:rsidR="004965E6" w14:paraId="6B14FF2D" w14:textId="77777777">
        <w:trPr>
          <w:trHeight w:val="345"/>
        </w:trPr>
        <w:tc>
          <w:tcPr>
            <w:tcW w:w="4480" w:type="dxa"/>
            <w:vAlign w:val="center"/>
            <w:hideMark/>
          </w:tcPr>
          <w:p w14:paraId="6B14FF2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4FF2F" w14:textId="77777777">
        <w:trPr>
          <w:trHeight w:val="30"/>
        </w:trPr>
        <w:tc>
          <w:tcPr>
            <w:tcW w:w="4480" w:type="dxa"/>
            <w:vAlign w:val="center"/>
            <w:hideMark/>
          </w:tcPr>
          <w:p w14:paraId="6B14FF2E" w14:textId="77777777" w:rsidR="001203C7" w:rsidRDefault="004D430C">
            <w:pPr>
              <w:rPr>
                <w:rFonts w:ascii="Calibri" w:eastAsia="Times New Roman" w:hAnsi="Calibri" w:cs="Calibri"/>
                <w:color w:val="000000"/>
                <w:szCs w:val="24"/>
              </w:rPr>
            </w:pPr>
          </w:p>
        </w:tc>
      </w:tr>
      <w:tr w:rsidR="004965E6" w14:paraId="6B14FF31" w14:textId="77777777">
        <w:trPr>
          <w:trHeight w:val="330"/>
        </w:trPr>
        <w:tc>
          <w:tcPr>
            <w:tcW w:w="4480" w:type="dxa"/>
            <w:vAlign w:val="center"/>
            <w:hideMark/>
          </w:tcPr>
          <w:p w14:paraId="6B14FF3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F33" w14:textId="77777777">
        <w:trPr>
          <w:trHeight w:val="45"/>
        </w:trPr>
        <w:tc>
          <w:tcPr>
            <w:tcW w:w="4480" w:type="dxa"/>
            <w:vAlign w:val="center"/>
            <w:hideMark/>
          </w:tcPr>
          <w:p w14:paraId="6B14FF32" w14:textId="77777777" w:rsidR="001203C7" w:rsidRDefault="004D430C">
            <w:pPr>
              <w:rPr>
                <w:rFonts w:ascii="Calibri" w:eastAsia="Times New Roman" w:hAnsi="Calibri" w:cs="Calibri"/>
                <w:color w:val="000000"/>
                <w:szCs w:val="24"/>
              </w:rPr>
            </w:pPr>
          </w:p>
        </w:tc>
      </w:tr>
      <w:tr w:rsidR="004965E6" w14:paraId="6B14FF35" w14:textId="77777777">
        <w:trPr>
          <w:trHeight w:val="150"/>
        </w:trPr>
        <w:tc>
          <w:tcPr>
            <w:tcW w:w="4480" w:type="dxa"/>
            <w:vAlign w:val="center"/>
            <w:hideMark/>
          </w:tcPr>
          <w:p w14:paraId="6B14FF34" w14:textId="77777777" w:rsidR="001203C7" w:rsidRDefault="004D430C">
            <w:pPr>
              <w:rPr>
                <w:rFonts w:eastAsia="Times New Roman" w:cs="Times New Roman"/>
                <w:sz w:val="20"/>
              </w:rPr>
            </w:pPr>
          </w:p>
        </w:tc>
      </w:tr>
      <w:tr w:rsidR="004965E6" w14:paraId="6B14FF37" w14:textId="77777777">
        <w:trPr>
          <w:trHeight w:val="345"/>
        </w:trPr>
        <w:tc>
          <w:tcPr>
            <w:tcW w:w="4480" w:type="dxa"/>
            <w:vAlign w:val="center"/>
            <w:hideMark/>
          </w:tcPr>
          <w:p w14:paraId="6B14FF36" w14:textId="77777777" w:rsidR="001203C7" w:rsidRDefault="004D430C">
            <w:pPr>
              <w:rPr>
                <w:rFonts w:eastAsia="Times New Roman" w:cs="Times New Roman"/>
                <w:sz w:val="20"/>
              </w:rPr>
            </w:pPr>
          </w:p>
        </w:tc>
      </w:tr>
      <w:tr w:rsidR="004965E6" w14:paraId="6B14FF39" w14:textId="77777777">
        <w:trPr>
          <w:trHeight w:val="330"/>
        </w:trPr>
        <w:tc>
          <w:tcPr>
            <w:tcW w:w="4480" w:type="dxa"/>
            <w:vAlign w:val="center"/>
            <w:hideMark/>
          </w:tcPr>
          <w:p w14:paraId="6B14FF3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39 ως έχει     ΚΑΤΑ ΠΛΕΙΟΨΗΦΙΑ</w:t>
            </w:r>
          </w:p>
        </w:tc>
      </w:tr>
      <w:tr w:rsidR="004965E6" w14:paraId="6B14FF3B" w14:textId="77777777">
        <w:trPr>
          <w:trHeight w:val="90"/>
        </w:trPr>
        <w:tc>
          <w:tcPr>
            <w:tcW w:w="4480" w:type="dxa"/>
            <w:vAlign w:val="center"/>
            <w:hideMark/>
          </w:tcPr>
          <w:p w14:paraId="6B14FF3A" w14:textId="77777777" w:rsidR="001203C7" w:rsidRDefault="004D430C">
            <w:pPr>
              <w:rPr>
                <w:rFonts w:ascii="Calibri" w:eastAsia="Times New Roman" w:hAnsi="Calibri" w:cs="Calibri"/>
                <w:color w:val="000000"/>
                <w:szCs w:val="24"/>
              </w:rPr>
            </w:pPr>
          </w:p>
        </w:tc>
      </w:tr>
      <w:tr w:rsidR="004965E6" w14:paraId="6B14FF3D" w14:textId="77777777">
        <w:trPr>
          <w:trHeight w:val="330"/>
        </w:trPr>
        <w:tc>
          <w:tcPr>
            <w:tcW w:w="4480" w:type="dxa"/>
            <w:vAlign w:val="center"/>
            <w:hideMark/>
          </w:tcPr>
          <w:p w14:paraId="6B14FF3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F3F" w14:textId="77777777">
        <w:trPr>
          <w:trHeight w:val="45"/>
        </w:trPr>
        <w:tc>
          <w:tcPr>
            <w:tcW w:w="4480" w:type="dxa"/>
            <w:vAlign w:val="center"/>
            <w:hideMark/>
          </w:tcPr>
          <w:p w14:paraId="6B14FF3E" w14:textId="77777777" w:rsidR="001203C7" w:rsidRDefault="004D430C">
            <w:pPr>
              <w:rPr>
                <w:rFonts w:ascii="Calibri" w:eastAsia="Times New Roman" w:hAnsi="Calibri" w:cs="Calibri"/>
                <w:color w:val="000000"/>
                <w:szCs w:val="24"/>
              </w:rPr>
            </w:pPr>
          </w:p>
        </w:tc>
      </w:tr>
      <w:tr w:rsidR="004965E6" w14:paraId="6B14FF41" w14:textId="77777777">
        <w:trPr>
          <w:trHeight w:val="330"/>
        </w:trPr>
        <w:tc>
          <w:tcPr>
            <w:tcW w:w="4480" w:type="dxa"/>
            <w:vAlign w:val="center"/>
            <w:hideMark/>
          </w:tcPr>
          <w:p w14:paraId="6B14FF4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4965E6" w14:paraId="6B14FF43" w14:textId="77777777">
        <w:trPr>
          <w:trHeight w:val="45"/>
        </w:trPr>
        <w:tc>
          <w:tcPr>
            <w:tcW w:w="4480" w:type="dxa"/>
            <w:vAlign w:val="center"/>
            <w:hideMark/>
          </w:tcPr>
          <w:p w14:paraId="6B14FF42" w14:textId="77777777" w:rsidR="001203C7" w:rsidRDefault="004D430C">
            <w:pPr>
              <w:rPr>
                <w:rFonts w:ascii="Calibri" w:eastAsia="Times New Roman" w:hAnsi="Calibri" w:cs="Calibri"/>
                <w:color w:val="000000"/>
                <w:szCs w:val="24"/>
              </w:rPr>
            </w:pPr>
          </w:p>
        </w:tc>
      </w:tr>
      <w:tr w:rsidR="004965E6" w14:paraId="6B14FF45" w14:textId="77777777">
        <w:trPr>
          <w:trHeight w:val="330"/>
        </w:trPr>
        <w:tc>
          <w:tcPr>
            <w:tcW w:w="4480" w:type="dxa"/>
            <w:vAlign w:val="center"/>
            <w:hideMark/>
          </w:tcPr>
          <w:p w14:paraId="6B14FF4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4965E6" w14:paraId="6B14FF47" w14:textId="77777777">
        <w:trPr>
          <w:trHeight w:val="45"/>
        </w:trPr>
        <w:tc>
          <w:tcPr>
            <w:tcW w:w="4480" w:type="dxa"/>
            <w:vAlign w:val="center"/>
            <w:hideMark/>
          </w:tcPr>
          <w:p w14:paraId="6B14FF46" w14:textId="77777777" w:rsidR="001203C7" w:rsidRDefault="004D430C">
            <w:pPr>
              <w:rPr>
                <w:rFonts w:ascii="Calibri" w:eastAsia="Times New Roman" w:hAnsi="Calibri" w:cs="Calibri"/>
                <w:color w:val="000000"/>
                <w:szCs w:val="24"/>
              </w:rPr>
            </w:pPr>
          </w:p>
        </w:tc>
      </w:tr>
      <w:tr w:rsidR="004965E6" w14:paraId="6B14FF49" w14:textId="77777777">
        <w:trPr>
          <w:trHeight w:val="330"/>
        </w:trPr>
        <w:tc>
          <w:tcPr>
            <w:tcW w:w="4480" w:type="dxa"/>
            <w:vAlign w:val="center"/>
            <w:hideMark/>
          </w:tcPr>
          <w:p w14:paraId="6B14FF4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F4B" w14:textId="77777777">
        <w:trPr>
          <w:trHeight w:val="45"/>
        </w:trPr>
        <w:tc>
          <w:tcPr>
            <w:tcW w:w="4480" w:type="dxa"/>
            <w:vAlign w:val="center"/>
            <w:hideMark/>
          </w:tcPr>
          <w:p w14:paraId="6B14FF4A" w14:textId="77777777" w:rsidR="001203C7" w:rsidRDefault="004D430C">
            <w:pPr>
              <w:rPr>
                <w:rFonts w:ascii="Calibri" w:eastAsia="Times New Roman" w:hAnsi="Calibri" w:cs="Calibri"/>
                <w:color w:val="000000"/>
                <w:szCs w:val="24"/>
              </w:rPr>
            </w:pPr>
          </w:p>
        </w:tc>
      </w:tr>
      <w:tr w:rsidR="004965E6" w14:paraId="6B14FF4D" w14:textId="77777777">
        <w:trPr>
          <w:trHeight w:val="330"/>
        </w:trPr>
        <w:tc>
          <w:tcPr>
            <w:tcW w:w="4480" w:type="dxa"/>
            <w:vAlign w:val="center"/>
            <w:hideMark/>
          </w:tcPr>
          <w:p w14:paraId="6B14FF4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4FF4F" w14:textId="77777777">
        <w:trPr>
          <w:trHeight w:val="30"/>
        </w:trPr>
        <w:tc>
          <w:tcPr>
            <w:tcW w:w="4480" w:type="dxa"/>
            <w:vAlign w:val="center"/>
            <w:hideMark/>
          </w:tcPr>
          <w:p w14:paraId="6B14FF4E" w14:textId="77777777" w:rsidR="001203C7" w:rsidRDefault="004D430C">
            <w:pPr>
              <w:rPr>
                <w:rFonts w:ascii="Calibri" w:eastAsia="Times New Roman" w:hAnsi="Calibri" w:cs="Calibri"/>
                <w:color w:val="000000"/>
                <w:szCs w:val="24"/>
              </w:rPr>
            </w:pPr>
          </w:p>
        </w:tc>
      </w:tr>
      <w:tr w:rsidR="004965E6" w14:paraId="6B14FF51" w14:textId="77777777">
        <w:trPr>
          <w:trHeight w:val="330"/>
        </w:trPr>
        <w:tc>
          <w:tcPr>
            <w:tcW w:w="4480" w:type="dxa"/>
            <w:vAlign w:val="center"/>
            <w:hideMark/>
          </w:tcPr>
          <w:p w14:paraId="6B14FF5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F53" w14:textId="77777777">
        <w:trPr>
          <w:trHeight w:val="45"/>
        </w:trPr>
        <w:tc>
          <w:tcPr>
            <w:tcW w:w="4480" w:type="dxa"/>
            <w:vAlign w:val="center"/>
            <w:hideMark/>
          </w:tcPr>
          <w:p w14:paraId="6B14FF52" w14:textId="77777777" w:rsidR="001203C7" w:rsidRDefault="004D430C">
            <w:pPr>
              <w:rPr>
                <w:rFonts w:ascii="Calibri" w:eastAsia="Times New Roman" w:hAnsi="Calibri" w:cs="Calibri"/>
                <w:color w:val="000000"/>
                <w:szCs w:val="24"/>
              </w:rPr>
            </w:pPr>
          </w:p>
        </w:tc>
      </w:tr>
      <w:tr w:rsidR="004965E6" w14:paraId="6B14FF55" w14:textId="77777777">
        <w:trPr>
          <w:trHeight w:val="330"/>
        </w:trPr>
        <w:tc>
          <w:tcPr>
            <w:tcW w:w="4480" w:type="dxa"/>
            <w:vAlign w:val="center"/>
            <w:hideMark/>
          </w:tcPr>
          <w:p w14:paraId="6B14FF5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4FF57" w14:textId="77777777">
        <w:trPr>
          <w:trHeight w:val="45"/>
        </w:trPr>
        <w:tc>
          <w:tcPr>
            <w:tcW w:w="4480" w:type="dxa"/>
            <w:vAlign w:val="center"/>
            <w:hideMark/>
          </w:tcPr>
          <w:p w14:paraId="6B14FF56" w14:textId="77777777" w:rsidR="001203C7" w:rsidRDefault="004D430C">
            <w:pPr>
              <w:rPr>
                <w:rFonts w:ascii="Calibri" w:eastAsia="Times New Roman" w:hAnsi="Calibri" w:cs="Calibri"/>
                <w:color w:val="000000"/>
                <w:szCs w:val="24"/>
              </w:rPr>
            </w:pPr>
          </w:p>
        </w:tc>
      </w:tr>
      <w:tr w:rsidR="004965E6" w14:paraId="6B14FF59" w14:textId="77777777">
        <w:trPr>
          <w:trHeight w:val="330"/>
        </w:trPr>
        <w:tc>
          <w:tcPr>
            <w:tcW w:w="4480" w:type="dxa"/>
            <w:vAlign w:val="center"/>
            <w:hideMark/>
          </w:tcPr>
          <w:p w14:paraId="6B14FF5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F5B" w14:textId="77777777">
        <w:trPr>
          <w:trHeight w:val="45"/>
        </w:trPr>
        <w:tc>
          <w:tcPr>
            <w:tcW w:w="4480" w:type="dxa"/>
            <w:vAlign w:val="center"/>
            <w:hideMark/>
          </w:tcPr>
          <w:p w14:paraId="6B14FF5A" w14:textId="77777777" w:rsidR="001203C7" w:rsidRDefault="004D430C">
            <w:pPr>
              <w:rPr>
                <w:rFonts w:ascii="Calibri" w:eastAsia="Times New Roman" w:hAnsi="Calibri" w:cs="Calibri"/>
                <w:color w:val="000000"/>
                <w:szCs w:val="24"/>
              </w:rPr>
            </w:pPr>
          </w:p>
        </w:tc>
      </w:tr>
      <w:tr w:rsidR="004965E6" w14:paraId="6B14FF5D" w14:textId="77777777">
        <w:trPr>
          <w:trHeight w:val="135"/>
        </w:trPr>
        <w:tc>
          <w:tcPr>
            <w:tcW w:w="4480" w:type="dxa"/>
            <w:vAlign w:val="center"/>
            <w:hideMark/>
          </w:tcPr>
          <w:p w14:paraId="6B14FF5C" w14:textId="77777777" w:rsidR="001203C7" w:rsidRDefault="004D430C">
            <w:pPr>
              <w:rPr>
                <w:rFonts w:eastAsia="Times New Roman" w:cs="Times New Roman"/>
                <w:sz w:val="20"/>
              </w:rPr>
            </w:pPr>
          </w:p>
        </w:tc>
      </w:tr>
      <w:tr w:rsidR="004965E6" w14:paraId="6B14FF5F" w14:textId="77777777">
        <w:trPr>
          <w:trHeight w:val="345"/>
        </w:trPr>
        <w:tc>
          <w:tcPr>
            <w:tcW w:w="4480" w:type="dxa"/>
            <w:vAlign w:val="center"/>
            <w:hideMark/>
          </w:tcPr>
          <w:p w14:paraId="6B14FF5E" w14:textId="77777777" w:rsidR="001203C7" w:rsidRDefault="004D430C">
            <w:pPr>
              <w:rPr>
                <w:rFonts w:eastAsia="Times New Roman" w:cs="Times New Roman"/>
                <w:sz w:val="20"/>
              </w:rPr>
            </w:pPr>
          </w:p>
        </w:tc>
      </w:tr>
      <w:tr w:rsidR="004965E6" w14:paraId="6B14FF61" w14:textId="77777777">
        <w:trPr>
          <w:trHeight w:val="330"/>
        </w:trPr>
        <w:tc>
          <w:tcPr>
            <w:tcW w:w="4480" w:type="dxa"/>
            <w:vAlign w:val="center"/>
            <w:hideMark/>
          </w:tcPr>
          <w:p w14:paraId="6B14FF6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Άρθρο 40 ως έχει     </w:t>
            </w:r>
            <w:r>
              <w:rPr>
                <w:rFonts w:ascii="Calibri" w:eastAsia="Times New Roman" w:hAnsi="Calibri" w:cs="Calibri"/>
                <w:color w:val="000000"/>
                <w:szCs w:val="24"/>
              </w:rPr>
              <w:t>ΚΑΤΑ ΠΛΕΙΟΨΗΦΙΑ</w:t>
            </w:r>
          </w:p>
        </w:tc>
      </w:tr>
      <w:tr w:rsidR="004965E6" w14:paraId="6B14FF63" w14:textId="77777777">
        <w:trPr>
          <w:trHeight w:val="105"/>
        </w:trPr>
        <w:tc>
          <w:tcPr>
            <w:tcW w:w="4480" w:type="dxa"/>
            <w:vAlign w:val="center"/>
            <w:hideMark/>
          </w:tcPr>
          <w:p w14:paraId="6B14FF62" w14:textId="77777777" w:rsidR="001203C7" w:rsidRDefault="004D430C">
            <w:pPr>
              <w:rPr>
                <w:rFonts w:ascii="Calibri" w:eastAsia="Times New Roman" w:hAnsi="Calibri" w:cs="Calibri"/>
                <w:color w:val="000000"/>
                <w:szCs w:val="24"/>
              </w:rPr>
            </w:pPr>
          </w:p>
        </w:tc>
      </w:tr>
      <w:tr w:rsidR="004965E6" w14:paraId="6B14FF65" w14:textId="77777777">
        <w:trPr>
          <w:trHeight w:val="330"/>
        </w:trPr>
        <w:tc>
          <w:tcPr>
            <w:tcW w:w="4480" w:type="dxa"/>
            <w:vAlign w:val="center"/>
            <w:hideMark/>
          </w:tcPr>
          <w:p w14:paraId="6B14FF6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F67" w14:textId="77777777">
        <w:trPr>
          <w:trHeight w:val="45"/>
        </w:trPr>
        <w:tc>
          <w:tcPr>
            <w:tcW w:w="4480" w:type="dxa"/>
            <w:vAlign w:val="center"/>
            <w:hideMark/>
          </w:tcPr>
          <w:p w14:paraId="6B14FF66" w14:textId="77777777" w:rsidR="001203C7" w:rsidRDefault="004D430C">
            <w:pPr>
              <w:rPr>
                <w:rFonts w:ascii="Calibri" w:eastAsia="Times New Roman" w:hAnsi="Calibri" w:cs="Calibri"/>
                <w:color w:val="000000"/>
                <w:szCs w:val="24"/>
              </w:rPr>
            </w:pPr>
          </w:p>
        </w:tc>
      </w:tr>
      <w:tr w:rsidR="004965E6" w14:paraId="6B14FF69" w14:textId="77777777">
        <w:trPr>
          <w:trHeight w:val="330"/>
        </w:trPr>
        <w:tc>
          <w:tcPr>
            <w:tcW w:w="4480" w:type="dxa"/>
            <w:vAlign w:val="center"/>
            <w:hideMark/>
          </w:tcPr>
          <w:p w14:paraId="6B14FF6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F6B" w14:textId="77777777">
        <w:trPr>
          <w:trHeight w:val="45"/>
        </w:trPr>
        <w:tc>
          <w:tcPr>
            <w:tcW w:w="4480" w:type="dxa"/>
            <w:vAlign w:val="center"/>
            <w:hideMark/>
          </w:tcPr>
          <w:p w14:paraId="6B14FF6A" w14:textId="77777777" w:rsidR="001203C7" w:rsidRDefault="004D430C">
            <w:pPr>
              <w:rPr>
                <w:rFonts w:ascii="Calibri" w:eastAsia="Times New Roman" w:hAnsi="Calibri" w:cs="Calibri"/>
                <w:color w:val="000000"/>
                <w:szCs w:val="24"/>
              </w:rPr>
            </w:pPr>
          </w:p>
        </w:tc>
      </w:tr>
      <w:tr w:rsidR="004965E6" w14:paraId="6B14FF6D" w14:textId="77777777">
        <w:trPr>
          <w:trHeight w:val="330"/>
        </w:trPr>
        <w:tc>
          <w:tcPr>
            <w:tcW w:w="4480" w:type="dxa"/>
            <w:vAlign w:val="center"/>
            <w:hideMark/>
          </w:tcPr>
          <w:p w14:paraId="6B14FF6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4965E6" w14:paraId="6B14FF6F" w14:textId="77777777">
        <w:trPr>
          <w:trHeight w:val="30"/>
        </w:trPr>
        <w:tc>
          <w:tcPr>
            <w:tcW w:w="4480" w:type="dxa"/>
            <w:vAlign w:val="center"/>
            <w:hideMark/>
          </w:tcPr>
          <w:p w14:paraId="6B14FF6E" w14:textId="77777777" w:rsidR="001203C7" w:rsidRDefault="004D430C">
            <w:pPr>
              <w:rPr>
                <w:rFonts w:ascii="Calibri" w:eastAsia="Times New Roman" w:hAnsi="Calibri" w:cs="Calibri"/>
                <w:color w:val="000000"/>
                <w:szCs w:val="24"/>
              </w:rPr>
            </w:pPr>
          </w:p>
        </w:tc>
      </w:tr>
      <w:tr w:rsidR="004965E6" w14:paraId="6B14FF71" w14:textId="77777777">
        <w:trPr>
          <w:trHeight w:val="330"/>
        </w:trPr>
        <w:tc>
          <w:tcPr>
            <w:tcW w:w="4480" w:type="dxa"/>
            <w:vAlign w:val="center"/>
            <w:hideMark/>
          </w:tcPr>
          <w:p w14:paraId="6B14FF7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F73" w14:textId="77777777">
        <w:trPr>
          <w:trHeight w:val="45"/>
        </w:trPr>
        <w:tc>
          <w:tcPr>
            <w:tcW w:w="4480" w:type="dxa"/>
            <w:vAlign w:val="center"/>
            <w:hideMark/>
          </w:tcPr>
          <w:p w14:paraId="6B14FF72" w14:textId="77777777" w:rsidR="001203C7" w:rsidRDefault="004D430C">
            <w:pPr>
              <w:rPr>
                <w:rFonts w:ascii="Calibri" w:eastAsia="Times New Roman" w:hAnsi="Calibri" w:cs="Calibri"/>
                <w:color w:val="000000"/>
                <w:szCs w:val="24"/>
              </w:rPr>
            </w:pPr>
          </w:p>
        </w:tc>
      </w:tr>
      <w:tr w:rsidR="004965E6" w14:paraId="6B14FF75" w14:textId="77777777">
        <w:trPr>
          <w:trHeight w:val="330"/>
        </w:trPr>
        <w:tc>
          <w:tcPr>
            <w:tcW w:w="4480" w:type="dxa"/>
            <w:vAlign w:val="center"/>
            <w:hideMark/>
          </w:tcPr>
          <w:p w14:paraId="6B14FF7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4FF77" w14:textId="77777777">
        <w:trPr>
          <w:trHeight w:val="45"/>
        </w:trPr>
        <w:tc>
          <w:tcPr>
            <w:tcW w:w="4480" w:type="dxa"/>
            <w:vAlign w:val="center"/>
            <w:hideMark/>
          </w:tcPr>
          <w:p w14:paraId="6B14FF76" w14:textId="77777777" w:rsidR="001203C7" w:rsidRDefault="004D430C">
            <w:pPr>
              <w:rPr>
                <w:rFonts w:ascii="Calibri" w:eastAsia="Times New Roman" w:hAnsi="Calibri" w:cs="Calibri"/>
                <w:color w:val="000000"/>
                <w:szCs w:val="24"/>
              </w:rPr>
            </w:pPr>
          </w:p>
        </w:tc>
      </w:tr>
      <w:tr w:rsidR="004965E6" w14:paraId="6B14FF79" w14:textId="77777777">
        <w:trPr>
          <w:trHeight w:val="330"/>
        </w:trPr>
        <w:tc>
          <w:tcPr>
            <w:tcW w:w="4480" w:type="dxa"/>
            <w:vAlign w:val="center"/>
            <w:hideMark/>
          </w:tcPr>
          <w:p w14:paraId="6B14FF7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F7B" w14:textId="77777777">
        <w:trPr>
          <w:trHeight w:val="45"/>
        </w:trPr>
        <w:tc>
          <w:tcPr>
            <w:tcW w:w="4480" w:type="dxa"/>
            <w:vAlign w:val="center"/>
            <w:hideMark/>
          </w:tcPr>
          <w:p w14:paraId="6B14FF7A" w14:textId="77777777" w:rsidR="001203C7" w:rsidRDefault="004D430C">
            <w:pPr>
              <w:rPr>
                <w:rFonts w:ascii="Calibri" w:eastAsia="Times New Roman" w:hAnsi="Calibri" w:cs="Calibri"/>
                <w:color w:val="000000"/>
                <w:szCs w:val="24"/>
              </w:rPr>
            </w:pPr>
          </w:p>
        </w:tc>
      </w:tr>
      <w:tr w:rsidR="004965E6" w14:paraId="6B14FF7D" w14:textId="77777777">
        <w:trPr>
          <w:trHeight w:val="330"/>
        </w:trPr>
        <w:tc>
          <w:tcPr>
            <w:tcW w:w="4480" w:type="dxa"/>
            <w:vAlign w:val="center"/>
            <w:hideMark/>
          </w:tcPr>
          <w:p w14:paraId="6B14FF7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ΠΡΝ</w:t>
            </w:r>
          </w:p>
        </w:tc>
      </w:tr>
      <w:tr w:rsidR="004965E6" w14:paraId="6B14FF7F" w14:textId="77777777">
        <w:trPr>
          <w:trHeight w:val="45"/>
        </w:trPr>
        <w:tc>
          <w:tcPr>
            <w:tcW w:w="4480" w:type="dxa"/>
            <w:vAlign w:val="center"/>
            <w:hideMark/>
          </w:tcPr>
          <w:p w14:paraId="6B14FF7E" w14:textId="77777777" w:rsidR="001203C7" w:rsidRDefault="004D430C">
            <w:pPr>
              <w:rPr>
                <w:rFonts w:ascii="Calibri" w:eastAsia="Times New Roman" w:hAnsi="Calibri" w:cs="Calibri"/>
                <w:color w:val="000000"/>
                <w:szCs w:val="24"/>
              </w:rPr>
            </w:pPr>
          </w:p>
        </w:tc>
      </w:tr>
      <w:tr w:rsidR="004965E6" w14:paraId="6B14FF81" w14:textId="77777777">
        <w:trPr>
          <w:trHeight w:val="330"/>
        </w:trPr>
        <w:tc>
          <w:tcPr>
            <w:tcW w:w="4480" w:type="dxa"/>
            <w:vAlign w:val="center"/>
            <w:hideMark/>
          </w:tcPr>
          <w:p w14:paraId="6B14FF8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lastRenderedPageBreak/>
              <w:t>ΕΝ. ΚΕΝΤΡΩΩΝ: ΠΡΝ</w:t>
            </w:r>
          </w:p>
        </w:tc>
      </w:tr>
      <w:tr w:rsidR="004965E6" w14:paraId="6B14FF83" w14:textId="77777777">
        <w:trPr>
          <w:trHeight w:val="30"/>
        </w:trPr>
        <w:tc>
          <w:tcPr>
            <w:tcW w:w="4480" w:type="dxa"/>
            <w:vAlign w:val="center"/>
            <w:hideMark/>
          </w:tcPr>
          <w:p w14:paraId="6B14FF82" w14:textId="77777777" w:rsidR="001203C7" w:rsidRDefault="004D430C">
            <w:pPr>
              <w:rPr>
                <w:rFonts w:ascii="Calibri" w:eastAsia="Times New Roman" w:hAnsi="Calibri" w:cs="Calibri"/>
                <w:color w:val="000000"/>
                <w:szCs w:val="24"/>
              </w:rPr>
            </w:pPr>
          </w:p>
        </w:tc>
      </w:tr>
      <w:tr w:rsidR="004965E6" w14:paraId="6B14FF85" w14:textId="77777777">
        <w:trPr>
          <w:trHeight w:val="150"/>
        </w:trPr>
        <w:tc>
          <w:tcPr>
            <w:tcW w:w="4480" w:type="dxa"/>
            <w:vAlign w:val="center"/>
            <w:hideMark/>
          </w:tcPr>
          <w:p w14:paraId="6B14FF84" w14:textId="77777777" w:rsidR="001203C7" w:rsidRDefault="004D430C">
            <w:pPr>
              <w:rPr>
                <w:rFonts w:eastAsia="Times New Roman" w:cs="Times New Roman"/>
                <w:sz w:val="20"/>
              </w:rPr>
            </w:pPr>
          </w:p>
        </w:tc>
      </w:tr>
      <w:tr w:rsidR="004965E6" w14:paraId="6B14FF87" w14:textId="77777777">
        <w:trPr>
          <w:trHeight w:val="345"/>
        </w:trPr>
        <w:tc>
          <w:tcPr>
            <w:tcW w:w="4480" w:type="dxa"/>
            <w:vAlign w:val="center"/>
            <w:hideMark/>
          </w:tcPr>
          <w:p w14:paraId="6B14FF86" w14:textId="77777777" w:rsidR="001203C7" w:rsidRDefault="004D430C">
            <w:pPr>
              <w:rPr>
                <w:rFonts w:eastAsia="Times New Roman" w:cs="Times New Roman"/>
                <w:sz w:val="20"/>
              </w:rPr>
            </w:pPr>
          </w:p>
        </w:tc>
      </w:tr>
      <w:tr w:rsidR="004965E6" w14:paraId="6B14FF89" w14:textId="77777777">
        <w:trPr>
          <w:trHeight w:val="330"/>
        </w:trPr>
        <w:tc>
          <w:tcPr>
            <w:tcW w:w="4480" w:type="dxa"/>
            <w:vAlign w:val="center"/>
            <w:hideMark/>
          </w:tcPr>
          <w:p w14:paraId="6B14FF8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41 όπως τροπ.     ΚΑΤΑ ΠΛΕΙΟΨΗΦΙΑ</w:t>
            </w:r>
          </w:p>
        </w:tc>
      </w:tr>
      <w:tr w:rsidR="004965E6" w14:paraId="6B14FF8B" w14:textId="77777777">
        <w:trPr>
          <w:trHeight w:val="105"/>
        </w:trPr>
        <w:tc>
          <w:tcPr>
            <w:tcW w:w="4480" w:type="dxa"/>
            <w:vAlign w:val="center"/>
            <w:hideMark/>
          </w:tcPr>
          <w:p w14:paraId="6B14FF8A" w14:textId="77777777" w:rsidR="001203C7" w:rsidRDefault="004D430C">
            <w:pPr>
              <w:rPr>
                <w:rFonts w:ascii="Calibri" w:eastAsia="Times New Roman" w:hAnsi="Calibri" w:cs="Calibri"/>
                <w:color w:val="000000"/>
                <w:szCs w:val="24"/>
              </w:rPr>
            </w:pPr>
          </w:p>
        </w:tc>
      </w:tr>
      <w:tr w:rsidR="004965E6" w14:paraId="6B14FF8D" w14:textId="77777777">
        <w:trPr>
          <w:trHeight w:val="330"/>
        </w:trPr>
        <w:tc>
          <w:tcPr>
            <w:tcW w:w="4480" w:type="dxa"/>
            <w:vAlign w:val="center"/>
            <w:hideMark/>
          </w:tcPr>
          <w:p w14:paraId="6B14FF8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F8F" w14:textId="77777777">
        <w:trPr>
          <w:trHeight w:val="30"/>
        </w:trPr>
        <w:tc>
          <w:tcPr>
            <w:tcW w:w="4480" w:type="dxa"/>
            <w:vAlign w:val="center"/>
            <w:hideMark/>
          </w:tcPr>
          <w:p w14:paraId="6B14FF8E" w14:textId="77777777" w:rsidR="001203C7" w:rsidRDefault="004D430C">
            <w:pPr>
              <w:rPr>
                <w:rFonts w:ascii="Calibri" w:eastAsia="Times New Roman" w:hAnsi="Calibri" w:cs="Calibri"/>
                <w:color w:val="000000"/>
                <w:szCs w:val="24"/>
              </w:rPr>
            </w:pPr>
          </w:p>
        </w:tc>
      </w:tr>
      <w:tr w:rsidR="004965E6" w14:paraId="6B14FF91" w14:textId="77777777">
        <w:trPr>
          <w:trHeight w:val="345"/>
        </w:trPr>
        <w:tc>
          <w:tcPr>
            <w:tcW w:w="4480" w:type="dxa"/>
            <w:vAlign w:val="center"/>
            <w:hideMark/>
          </w:tcPr>
          <w:p w14:paraId="6B14FF9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ΠΡΝ</w:t>
            </w:r>
          </w:p>
        </w:tc>
      </w:tr>
      <w:tr w:rsidR="004965E6" w14:paraId="6B14FF93" w14:textId="77777777">
        <w:trPr>
          <w:trHeight w:val="30"/>
        </w:trPr>
        <w:tc>
          <w:tcPr>
            <w:tcW w:w="4480" w:type="dxa"/>
            <w:vAlign w:val="center"/>
            <w:hideMark/>
          </w:tcPr>
          <w:p w14:paraId="6B14FF92" w14:textId="77777777" w:rsidR="001203C7" w:rsidRDefault="004D430C">
            <w:pPr>
              <w:rPr>
                <w:rFonts w:ascii="Calibri" w:eastAsia="Times New Roman" w:hAnsi="Calibri" w:cs="Calibri"/>
                <w:color w:val="000000"/>
                <w:szCs w:val="24"/>
              </w:rPr>
            </w:pPr>
          </w:p>
        </w:tc>
      </w:tr>
      <w:tr w:rsidR="004965E6" w14:paraId="6B14FF95" w14:textId="77777777">
        <w:trPr>
          <w:trHeight w:val="330"/>
        </w:trPr>
        <w:tc>
          <w:tcPr>
            <w:tcW w:w="4480" w:type="dxa"/>
            <w:vAlign w:val="center"/>
            <w:hideMark/>
          </w:tcPr>
          <w:p w14:paraId="6B14FF9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4965E6" w14:paraId="6B14FF97" w14:textId="77777777">
        <w:trPr>
          <w:trHeight w:val="45"/>
        </w:trPr>
        <w:tc>
          <w:tcPr>
            <w:tcW w:w="4480" w:type="dxa"/>
            <w:vAlign w:val="center"/>
            <w:hideMark/>
          </w:tcPr>
          <w:p w14:paraId="6B14FF96" w14:textId="77777777" w:rsidR="001203C7" w:rsidRDefault="004D430C">
            <w:pPr>
              <w:rPr>
                <w:rFonts w:ascii="Calibri" w:eastAsia="Times New Roman" w:hAnsi="Calibri" w:cs="Calibri"/>
                <w:color w:val="000000"/>
                <w:szCs w:val="24"/>
              </w:rPr>
            </w:pPr>
          </w:p>
        </w:tc>
      </w:tr>
      <w:tr w:rsidR="004965E6" w14:paraId="6B14FF99" w14:textId="77777777">
        <w:trPr>
          <w:trHeight w:val="330"/>
        </w:trPr>
        <w:tc>
          <w:tcPr>
            <w:tcW w:w="4480" w:type="dxa"/>
            <w:vAlign w:val="center"/>
            <w:hideMark/>
          </w:tcPr>
          <w:p w14:paraId="6B14FF9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F9B" w14:textId="77777777">
        <w:trPr>
          <w:trHeight w:val="45"/>
        </w:trPr>
        <w:tc>
          <w:tcPr>
            <w:tcW w:w="4480" w:type="dxa"/>
            <w:vAlign w:val="center"/>
            <w:hideMark/>
          </w:tcPr>
          <w:p w14:paraId="6B14FF9A" w14:textId="77777777" w:rsidR="001203C7" w:rsidRDefault="004D430C">
            <w:pPr>
              <w:rPr>
                <w:rFonts w:ascii="Calibri" w:eastAsia="Times New Roman" w:hAnsi="Calibri" w:cs="Calibri"/>
                <w:color w:val="000000"/>
                <w:szCs w:val="24"/>
              </w:rPr>
            </w:pPr>
          </w:p>
        </w:tc>
      </w:tr>
      <w:tr w:rsidR="004965E6" w14:paraId="6B14FF9D" w14:textId="77777777">
        <w:trPr>
          <w:trHeight w:val="330"/>
        </w:trPr>
        <w:tc>
          <w:tcPr>
            <w:tcW w:w="4480" w:type="dxa"/>
            <w:vAlign w:val="center"/>
            <w:hideMark/>
          </w:tcPr>
          <w:p w14:paraId="6B14FF9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4FF9F" w14:textId="77777777">
        <w:trPr>
          <w:trHeight w:val="45"/>
        </w:trPr>
        <w:tc>
          <w:tcPr>
            <w:tcW w:w="4480" w:type="dxa"/>
            <w:vAlign w:val="center"/>
            <w:hideMark/>
          </w:tcPr>
          <w:p w14:paraId="6B14FF9E" w14:textId="77777777" w:rsidR="001203C7" w:rsidRDefault="004D430C">
            <w:pPr>
              <w:rPr>
                <w:rFonts w:ascii="Calibri" w:eastAsia="Times New Roman" w:hAnsi="Calibri" w:cs="Calibri"/>
                <w:color w:val="000000"/>
                <w:szCs w:val="24"/>
              </w:rPr>
            </w:pPr>
          </w:p>
        </w:tc>
      </w:tr>
      <w:tr w:rsidR="004965E6" w14:paraId="6B14FFA1" w14:textId="77777777">
        <w:trPr>
          <w:trHeight w:val="330"/>
        </w:trPr>
        <w:tc>
          <w:tcPr>
            <w:tcW w:w="4480" w:type="dxa"/>
            <w:vAlign w:val="center"/>
            <w:hideMark/>
          </w:tcPr>
          <w:p w14:paraId="6B14FFA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FA3" w14:textId="77777777">
        <w:trPr>
          <w:trHeight w:val="30"/>
        </w:trPr>
        <w:tc>
          <w:tcPr>
            <w:tcW w:w="4480" w:type="dxa"/>
            <w:vAlign w:val="center"/>
            <w:hideMark/>
          </w:tcPr>
          <w:p w14:paraId="6B14FFA2" w14:textId="77777777" w:rsidR="001203C7" w:rsidRDefault="004D430C">
            <w:pPr>
              <w:rPr>
                <w:rFonts w:ascii="Calibri" w:eastAsia="Times New Roman" w:hAnsi="Calibri" w:cs="Calibri"/>
                <w:color w:val="000000"/>
                <w:szCs w:val="24"/>
              </w:rPr>
            </w:pPr>
          </w:p>
        </w:tc>
      </w:tr>
      <w:tr w:rsidR="004965E6" w14:paraId="6B14FFA5" w14:textId="77777777">
        <w:trPr>
          <w:trHeight w:val="345"/>
        </w:trPr>
        <w:tc>
          <w:tcPr>
            <w:tcW w:w="4480" w:type="dxa"/>
            <w:vAlign w:val="center"/>
            <w:hideMark/>
          </w:tcPr>
          <w:p w14:paraId="6B14FFA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ΝΑΙ</w:t>
            </w:r>
          </w:p>
        </w:tc>
      </w:tr>
      <w:tr w:rsidR="004965E6" w14:paraId="6B14FFA7" w14:textId="77777777">
        <w:trPr>
          <w:trHeight w:val="30"/>
        </w:trPr>
        <w:tc>
          <w:tcPr>
            <w:tcW w:w="4480" w:type="dxa"/>
            <w:vAlign w:val="center"/>
            <w:hideMark/>
          </w:tcPr>
          <w:p w14:paraId="6B14FFA6" w14:textId="77777777" w:rsidR="001203C7" w:rsidRDefault="004D430C">
            <w:pPr>
              <w:rPr>
                <w:rFonts w:ascii="Calibri" w:eastAsia="Times New Roman" w:hAnsi="Calibri" w:cs="Calibri"/>
                <w:color w:val="000000"/>
                <w:szCs w:val="24"/>
              </w:rPr>
            </w:pPr>
          </w:p>
        </w:tc>
      </w:tr>
      <w:tr w:rsidR="004965E6" w14:paraId="6B14FFA9" w14:textId="77777777">
        <w:trPr>
          <w:trHeight w:val="330"/>
        </w:trPr>
        <w:tc>
          <w:tcPr>
            <w:tcW w:w="4480" w:type="dxa"/>
            <w:vAlign w:val="center"/>
            <w:hideMark/>
          </w:tcPr>
          <w:p w14:paraId="6B14FFA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FAB" w14:textId="77777777">
        <w:trPr>
          <w:trHeight w:val="45"/>
        </w:trPr>
        <w:tc>
          <w:tcPr>
            <w:tcW w:w="4480" w:type="dxa"/>
            <w:vAlign w:val="center"/>
            <w:hideMark/>
          </w:tcPr>
          <w:p w14:paraId="6B14FFAA" w14:textId="77777777" w:rsidR="001203C7" w:rsidRDefault="004D430C">
            <w:pPr>
              <w:rPr>
                <w:rFonts w:ascii="Calibri" w:eastAsia="Times New Roman" w:hAnsi="Calibri" w:cs="Calibri"/>
                <w:color w:val="000000"/>
                <w:szCs w:val="24"/>
              </w:rPr>
            </w:pPr>
          </w:p>
        </w:tc>
      </w:tr>
      <w:tr w:rsidR="004965E6" w14:paraId="6B14FFAD" w14:textId="77777777">
        <w:trPr>
          <w:trHeight w:val="150"/>
        </w:trPr>
        <w:tc>
          <w:tcPr>
            <w:tcW w:w="4480" w:type="dxa"/>
            <w:vAlign w:val="center"/>
            <w:hideMark/>
          </w:tcPr>
          <w:p w14:paraId="6B14FFAC" w14:textId="77777777" w:rsidR="001203C7" w:rsidRDefault="004D430C">
            <w:pPr>
              <w:rPr>
                <w:rFonts w:eastAsia="Times New Roman" w:cs="Times New Roman"/>
                <w:sz w:val="20"/>
              </w:rPr>
            </w:pPr>
          </w:p>
        </w:tc>
      </w:tr>
      <w:tr w:rsidR="004965E6" w14:paraId="6B14FFAF" w14:textId="77777777">
        <w:trPr>
          <w:trHeight w:val="345"/>
        </w:trPr>
        <w:tc>
          <w:tcPr>
            <w:tcW w:w="4480" w:type="dxa"/>
            <w:vAlign w:val="center"/>
            <w:hideMark/>
          </w:tcPr>
          <w:p w14:paraId="6B14FFAE" w14:textId="77777777" w:rsidR="001203C7" w:rsidRDefault="004D430C">
            <w:pPr>
              <w:rPr>
                <w:rFonts w:eastAsia="Times New Roman" w:cs="Times New Roman"/>
                <w:sz w:val="20"/>
              </w:rPr>
            </w:pPr>
          </w:p>
        </w:tc>
      </w:tr>
      <w:tr w:rsidR="004965E6" w14:paraId="6B14FFB1" w14:textId="77777777">
        <w:trPr>
          <w:trHeight w:val="330"/>
        </w:trPr>
        <w:tc>
          <w:tcPr>
            <w:tcW w:w="4480" w:type="dxa"/>
            <w:vAlign w:val="center"/>
            <w:hideMark/>
          </w:tcPr>
          <w:p w14:paraId="6B14FFB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42 ως έχει     ΚΑΤΑ ΠΛΕΙΟΨΗΦΙΑ</w:t>
            </w:r>
          </w:p>
        </w:tc>
      </w:tr>
      <w:tr w:rsidR="004965E6" w14:paraId="6B14FFB3" w14:textId="77777777">
        <w:trPr>
          <w:trHeight w:val="90"/>
        </w:trPr>
        <w:tc>
          <w:tcPr>
            <w:tcW w:w="4480" w:type="dxa"/>
            <w:vAlign w:val="center"/>
            <w:hideMark/>
          </w:tcPr>
          <w:p w14:paraId="6B14FFB2" w14:textId="77777777" w:rsidR="001203C7" w:rsidRDefault="004D430C">
            <w:pPr>
              <w:rPr>
                <w:rFonts w:ascii="Calibri" w:eastAsia="Times New Roman" w:hAnsi="Calibri" w:cs="Calibri"/>
                <w:color w:val="000000"/>
                <w:szCs w:val="24"/>
              </w:rPr>
            </w:pPr>
          </w:p>
        </w:tc>
      </w:tr>
      <w:tr w:rsidR="004965E6" w14:paraId="6B14FFB5" w14:textId="77777777">
        <w:trPr>
          <w:trHeight w:val="330"/>
        </w:trPr>
        <w:tc>
          <w:tcPr>
            <w:tcW w:w="4480" w:type="dxa"/>
            <w:vAlign w:val="center"/>
            <w:hideMark/>
          </w:tcPr>
          <w:p w14:paraId="6B14FFB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FB7" w14:textId="77777777">
        <w:trPr>
          <w:trHeight w:val="45"/>
        </w:trPr>
        <w:tc>
          <w:tcPr>
            <w:tcW w:w="4480" w:type="dxa"/>
            <w:vAlign w:val="center"/>
            <w:hideMark/>
          </w:tcPr>
          <w:p w14:paraId="6B14FFB6" w14:textId="77777777" w:rsidR="001203C7" w:rsidRDefault="004D430C">
            <w:pPr>
              <w:rPr>
                <w:rFonts w:ascii="Calibri" w:eastAsia="Times New Roman" w:hAnsi="Calibri" w:cs="Calibri"/>
                <w:color w:val="000000"/>
                <w:szCs w:val="24"/>
              </w:rPr>
            </w:pPr>
          </w:p>
        </w:tc>
      </w:tr>
      <w:tr w:rsidR="004965E6" w14:paraId="6B14FFB9" w14:textId="77777777">
        <w:trPr>
          <w:trHeight w:val="330"/>
        </w:trPr>
        <w:tc>
          <w:tcPr>
            <w:tcW w:w="4480" w:type="dxa"/>
            <w:vAlign w:val="center"/>
            <w:hideMark/>
          </w:tcPr>
          <w:p w14:paraId="6B14FFB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FBB" w14:textId="77777777">
        <w:trPr>
          <w:trHeight w:val="45"/>
        </w:trPr>
        <w:tc>
          <w:tcPr>
            <w:tcW w:w="4480" w:type="dxa"/>
            <w:vAlign w:val="center"/>
            <w:hideMark/>
          </w:tcPr>
          <w:p w14:paraId="6B14FFBA" w14:textId="77777777" w:rsidR="001203C7" w:rsidRDefault="004D430C">
            <w:pPr>
              <w:rPr>
                <w:rFonts w:ascii="Calibri" w:eastAsia="Times New Roman" w:hAnsi="Calibri" w:cs="Calibri"/>
                <w:color w:val="000000"/>
                <w:szCs w:val="24"/>
              </w:rPr>
            </w:pPr>
          </w:p>
        </w:tc>
      </w:tr>
      <w:tr w:rsidR="004965E6" w14:paraId="6B14FFBD" w14:textId="77777777">
        <w:trPr>
          <w:trHeight w:val="330"/>
        </w:trPr>
        <w:tc>
          <w:tcPr>
            <w:tcW w:w="4480" w:type="dxa"/>
            <w:vAlign w:val="center"/>
            <w:hideMark/>
          </w:tcPr>
          <w:p w14:paraId="6B14FFB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4965E6" w14:paraId="6B14FFBF" w14:textId="77777777">
        <w:trPr>
          <w:trHeight w:val="45"/>
        </w:trPr>
        <w:tc>
          <w:tcPr>
            <w:tcW w:w="4480" w:type="dxa"/>
            <w:vAlign w:val="center"/>
            <w:hideMark/>
          </w:tcPr>
          <w:p w14:paraId="6B14FFBE" w14:textId="77777777" w:rsidR="001203C7" w:rsidRDefault="004D430C">
            <w:pPr>
              <w:rPr>
                <w:rFonts w:ascii="Calibri" w:eastAsia="Times New Roman" w:hAnsi="Calibri" w:cs="Calibri"/>
                <w:color w:val="000000"/>
                <w:szCs w:val="24"/>
              </w:rPr>
            </w:pPr>
          </w:p>
        </w:tc>
      </w:tr>
      <w:tr w:rsidR="004965E6" w14:paraId="6B14FFC1" w14:textId="77777777">
        <w:trPr>
          <w:trHeight w:val="330"/>
        </w:trPr>
        <w:tc>
          <w:tcPr>
            <w:tcW w:w="4480" w:type="dxa"/>
            <w:vAlign w:val="center"/>
            <w:hideMark/>
          </w:tcPr>
          <w:p w14:paraId="6B14FFC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FC3" w14:textId="77777777">
        <w:trPr>
          <w:trHeight w:val="45"/>
        </w:trPr>
        <w:tc>
          <w:tcPr>
            <w:tcW w:w="4480" w:type="dxa"/>
            <w:vAlign w:val="center"/>
            <w:hideMark/>
          </w:tcPr>
          <w:p w14:paraId="6B14FFC2" w14:textId="77777777" w:rsidR="001203C7" w:rsidRDefault="004D430C">
            <w:pPr>
              <w:rPr>
                <w:rFonts w:ascii="Calibri" w:eastAsia="Times New Roman" w:hAnsi="Calibri" w:cs="Calibri"/>
                <w:color w:val="000000"/>
                <w:szCs w:val="24"/>
              </w:rPr>
            </w:pPr>
          </w:p>
        </w:tc>
      </w:tr>
      <w:tr w:rsidR="004965E6" w14:paraId="6B14FFC5" w14:textId="77777777">
        <w:trPr>
          <w:trHeight w:val="330"/>
        </w:trPr>
        <w:tc>
          <w:tcPr>
            <w:tcW w:w="4480" w:type="dxa"/>
            <w:vAlign w:val="center"/>
            <w:hideMark/>
          </w:tcPr>
          <w:p w14:paraId="6B14FFC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ΝΑΙ</w:t>
            </w:r>
          </w:p>
        </w:tc>
      </w:tr>
      <w:tr w:rsidR="004965E6" w14:paraId="6B14FFC7" w14:textId="77777777">
        <w:trPr>
          <w:trHeight w:val="30"/>
        </w:trPr>
        <w:tc>
          <w:tcPr>
            <w:tcW w:w="4480" w:type="dxa"/>
            <w:vAlign w:val="center"/>
            <w:hideMark/>
          </w:tcPr>
          <w:p w14:paraId="6B14FFC6" w14:textId="77777777" w:rsidR="001203C7" w:rsidRDefault="004D430C">
            <w:pPr>
              <w:rPr>
                <w:rFonts w:ascii="Calibri" w:eastAsia="Times New Roman" w:hAnsi="Calibri" w:cs="Calibri"/>
                <w:color w:val="000000"/>
                <w:szCs w:val="24"/>
              </w:rPr>
            </w:pPr>
          </w:p>
        </w:tc>
      </w:tr>
      <w:tr w:rsidR="004965E6" w14:paraId="6B14FFC9" w14:textId="77777777">
        <w:trPr>
          <w:trHeight w:val="330"/>
        </w:trPr>
        <w:tc>
          <w:tcPr>
            <w:tcW w:w="4480" w:type="dxa"/>
            <w:vAlign w:val="center"/>
            <w:hideMark/>
          </w:tcPr>
          <w:p w14:paraId="6B14FFC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FCB" w14:textId="77777777">
        <w:trPr>
          <w:trHeight w:val="45"/>
        </w:trPr>
        <w:tc>
          <w:tcPr>
            <w:tcW w:w="4480" w:type="dxa"/>
            <w:vAlign w:val="center"/>
            <w:hideMark/>
          </w:tcPr>
          <w:p w14:paraId="6B14FFCA" w14:textId="77777777" w:rsidR="001203C7" w:rsidRDefault="004D430C">
            <w:pPr>
              <w:rPr>
                <w:rFonts w:ascii="Calibri" w:eastAsia="Times New Roman" w:hAnsi="Calibri" w:cs="Calibri"/>
                <w:color w:val="000000"/>
                <w:szCs w:val="24"/>
              </w:rPr>
            </w:pPr>
          </w:p>
        </w:tc>
      </w:tr>
      <w:tr w:rsidR="004965E6" w14:paraId="6B14FFCD" w14:textId="77777777">
        <w:trPr>
          <w:trHeight w:val="330"/>
        </w:trPr>
        <w:tc>
          <w:tcPr>
            <w:tcW w:w="4480" w:type="dxa"/>
            <w:vAlign w:val="center"/>
            <w:hideMark/>
          </w:tcPr>
          <w:p w14:paraId="6B14FFC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ΝΑΙ</w:t>
            </w:r>
          </w:p>
        </w:tc>
      </w:tr>
      <w:tr w:rsidR="004965E6" w14:paraId="6B14FFCF" w14:textId="77777777">
        <w:trPr>
          <w:trHeight w:val="45"/>
        </w:trPr>
        <w:tc>
          <w:tcPr>
            <w:tcW w:w="4480" w:type="dxa"/>
            <w:vAlign w:val="center"/>
            <w:hideMark/>
          </w:tcPr>
          <w:p w14:paraId="6B14FFCE" w14:textId="77777777" w:rsidR="001203C7" w:rsidRDefault="004D430C">
            <w:pPr>
              <w:rPr>
                <w:rFonts w:ascii="Calibri" w:eastAsia="Times New Roman" w:hAnsi="Calibri" w:cs="Calibri"/>
                <w:color w:val="000000"/>
                <w:szCs w:val="24"/>
              </w:rPr>
            </w:pPr>
          </w:p>
        </w:tc>
      </w:tr>
      <w:tr w:rsidR="004965E6" w14:paraId="6B14FFD1" w14:textId="77777777">
        <w:trPr>
          <w:trHeight w:val="330"/>
        </w:trPr>
        <w:tc>
          <w:tcPr>
            <w:tcW w:w="4480" w:type="dxa"/>
            <w:vAlign w:val="center"/>
            <w:hideMark/>
          </w:tcPr>
          <w:p w14:paraId="6B14FFD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FD3" w14:textId="77777777">
        <w:trPr>
          <w:trHeight w:val="45"/>
        </w:trPr>
        <w:tc>
          <w:tcPr>
            <w:tcW w:w="4480" w:type="dxa"/>
            <w:vAlign w:val="center"/>
            <w:hideMark/>
          </w:tcPr>
          <w:p w14:paraId="6B14FFD2" w14:textId="77777777" w:rsidR="001203C7" w:rsidRDefault="004D430C">
            <w:pPr>
              <w:rPr>
                <w:rFonts w:ascii="Calibri" w:eastAsia="Times New Roman" w:hAnsi="Calibri" w:cs="Calibri"/>
                <w:color w:val="000000"/>
                <w:szCs w:val="24"/>
              </w:rPr>
            </w:pPr>
          </w:p>
        </w:tc>
      </w:tr>
      <w:tr w:rsidR="004965E6" w14:paraId="6B14FFD5" w14:textId="77777777">
        <w:trPr>
          <w:trHeight w:val="135"/>
        </w:trPr>
        <w:tc>
          <w:tcPr>
            <w:tcW w:w="4480" w:type="dxa"/>
            <w:vAlign w:val="center"/>
            <w:hideMark/>
          </w:tcPr>
          <w:p w14:paraId="6B14FFD4" w14:textId="77777777" w:rsidR="001203C7" w:rsidRDefault="004D430C">
            <w:pPr>
              <w:rPr>
                <w:rFonts w:eastAsia="Times New Roman" w:cs="Times New Roman"/>
                <w:sz w:val="20"/>
              </w:rPr>
            </w:pPr>
          </w:p>
        </w:tc>
      </w:tr>
      <w:tr w:rsidR="004965E6" w14:paraId="6B14FFD7" w14:textId="77777777">
        <w:trPr>
          <w:trHeight w:val="345"/>
        </w:trPr>
        <w:tc>
          <w:tcPr>
            <w:tcW w:w="4480" w:type="dxa"/>
            <w:vAlign w:val="center"/>
            <w:hideMark/>
          </w:tcPr>
          <w:p w14:paraId="6B14FFD6" w14:textId="77777777" w:rsidR="001203C7" w:rsidRDefault="004D430C">
            <w:pPr>
              <w:rPr>
                <w:rFonts w:eastAsia="Times New Roman" w:cs="Times New Roman"/>
                <w:sz w:val="20"/>
              </w:rPr>
            </w:pPr>
          </w:p>
        </w:tc>
      </w:tr>
      <w:tr w:rsidR="004965E6" w14:paraId="6B14FFD9" w14:textId="77777777">
        <w:trPr>
          <w:trHeight w:val="330"/>
        </w:trPr>
        <w:tc>
          <w:tcPr>
            <w:tcW w:w="4480" w:type="dxa"/>
            <w:vAlign w:val="center"/>
            <w:hideMark/>
          </w:tcPr>
          <w:p w14:paraId="6B14FFD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43 ως έχει     ΚΑΤΑ ΠΛΕΙΟΨΗΦΙΑ</w:t>
            </w:r>
          </w:p>
        </w:tc>
      </w:tr>
      <w:tr w:rsidR="004965E6" w14:paraId="6B14FFDB" w14:textId="77777777">
        <w:trPr>
          <w:trHeight w:val="105"/>
        </w:trPr>
        <w:tc>
          <w:tcPr>
            <w:tcW w:w="4480" w:type="dxa"/>
            <w:vAlign w:val="center"/>
            <w:hideMark/>
          </w:tcPr>
          <w:p w14:paraId="6B14FFDA" w14:textId="77777777" w:rsidR="001203C7" w:rsidRDefault="004D430C">
            <w:pPr>
              <w:rPr>
                <w:rFonts w:ascii="Calibri" w:eastAsia="Times New Roman" w:hAnsi="Calibri" w:cs="Calibri"/>
                <w:color w:val="000000"/>
                <w:szCs w:val="24"/>
              </w:rPr>
            </w:pPr>
          </w:p>
        </w:tc>
      </w:tr>
      <w:tr w:rsidR="004965E6" w14:paraId="6B14FFDD" w14:textId="77777777">
        <w:trPr>
          <w:trHeight w:val="330"/>
        </w:trPr>
        <w:tc>
          <w:tcPr>
            <w:tcW w:w="4480" w:type="dxa"/>
            <w:vAlign w:val="center"/>
            <w:hideMark/>
          </w:tcPr>
          <w:p w14:paraId="6B14FFD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4FFDF" w14:textId="77777777">
        <w:trPr>
          <w:trHeight w:val="45"/>
        </w:trPr>
        <w:tc>
          <w:tcPr>
            <w:tcW w:w="4480" w:type="dxa"/>
            <w:vAlign w:val="center"/>
            <w:hideMark/>
          </w:tcPr>
          <w:p w14:paraId="6B14FFDE" w14:textId="77777777" w:rsidR="001203C7" w:rsidRDefault="004D430C">
            <w:pPr>
              <w:rPr>
                <w:rFonts w:ascii="Calibri" w:eastAsia="Times New Roman" w:hAnsi="Calibri" w:cs="Calibri"/>
                <w:color w:val="000000"/>
                <w:szCs w:val="24"/>
              </w:rPr>
            </w:pPr>
          </w:p>
        </w:tc>
      </w:tr>
      <w:tr w:rsidR="004965E6" w14:paraId="6B14FFE1" w14:textId="77777777">
        <w:trPr>
          <w:trHeight w:val="330"/>
        </w:trPr>
        <w:tc>
          <w:tcPr>
            <w:tcW w:w="4480" w:type="dxa"/>
            <w:vAlign w:val="center"/>
            <w:hideMark/>
          </w:tcPr>
          <w:p w14:paraId="6B14FFE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4FFE3" w14:textId="77777777">
        <w:trPr>
          <w:trHeight w:val="45"/>
        </w:trPr>
        <w:tc>
          <w:tcPr>
            <w:tcW w:w="4480" w:type="dxa"/>
            <w:vAlign w:val="center"/>
            <w:hideMark/>
          </w:tcPr>
          <w:p w14:paraId="6B14FFE2" w14:textId="77777777" w:rsidR="001203C7" w:rsidRDefault="004D430C">
            <w:pPr>
              <w:rPr>
                <w:rFonts w:ascii="Calibri" w:eastAsia="Times New Roman" w:hAnsi="Calibri" w:cs="Calibri"/>
                <w:color w:val="000000"/>
                <w:szCs w:val="24"/>
              </w:rPr>
            </w:pPr>
          </w:p>
        </w:tc>
      </w:tr>
      <w:tr w:rsidR="004965E6" w14:paraId="6B14FFE5" w14:textId="77777777">
        <w:trPr>
          <w:trHeight w:val="330"/>
        </w:trPr>
        <w:tc>
          <w:tcPr>
            <w:tcW w:w="4480" w:type="dxa"/>
            <w:vAlign w:val="center"/>
            <w:hideMark/>
          </w:tcPr>
          <w:p w14:paraId="6B14FFE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4965E6" w14:paraId="6B14FFE7" w14:textId="77777777">
        <w:trPr>
          <w:trHeight w:val="30"/>
        </w:trPr>
        <w:tc>
          <w:tcPr>
            <w:tcW w:w="4480" w:type="dxa"/>
            <w:vAlign w:val="center"/>
            <w:hideMark/>
          </w:tcPr>
          <w:p w14:paraId="6B14FFE6" w14:textId="77777777" w:rsidR="001203C7" w:rsidRDefault="004D430C">
            <w:pPr>
              <w:rPr>
                <w:rFonts w:ascii="Calibri" w:eastAsia="Times New Roman" w:hAnsi="Calibri" w:cs="Calibri"/>
                <w:color w:val="000000"/>
                <w:szCs w:val="24"/>
              </w:rPr>
            </w:pPr>
          </w:p>
        </w:tc>
      </w:tr>
      <w:tr w:rsidR="004965E6" w14:paraId="6B14FFE9" w14:textId="77777777">
        <w:trPr>
          <w:trHeight w:val="345"/>
        </w:trPr>
        <w:tc>
          <w:tcPr>
            <w:tcW w:w="4480" w:type="dxa"/>
            <w:vAlign w:val="center"/>
            <w:hideMark/>
          </w:tcPr>
          <w:p w14:paraId="6B14FFE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4FFEB" w14:textId="77777777">
        <w:trPr>
          <w:trHeight w:val="30"/>
        </w:trPr>
        <w:tc>
          <w:tcPr>
            <w:tcW w:w="4480" w:type="dxa"/>
            <w:vAlign w:val="center"/>
            <w:hideMark/>
          </w:tcPr>
          <w:p w14:paraId="6B14FFEA" w14:textId="77777777" w:rsidR="001203C7" w:rsidRDefault="004D430C">
            <w:pPr>
              <w:rPr>
                <w:rFonts w:ascii="Calibri" w:eastAsia="Times New Roman" w:hAnsi="Calibri" w:cs="Calibri"/>
                <w:color w:val="000000"/>
                <w:szCs w:val="24"/>
              </w:rPr>
            </w:pPr>
          </w:p>
        </w:tc>
      </w:tr>
      <w:tr w:rsidR="004965E6" w14:paraId="6B14FFED" w14:textId="77777777">
        <w:trPr>
          <w:trHeight w:val="330"/>
        </w:trPr>
        <w:tc>
          <w:tcPr>
            <w:tcW w:w="4480" w:type="dxa"/>
            <w:vAlign w:val="center"/>
            <w:hideMark/>
          </w:tcPr>
          <w:p w14:paraId="6B14FFE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4FFEF" w14:textId="77777777">
        <w:trPr>
          <w:trHeight w:val="45"/>
        </w:trPr>
        <w:tc>
          <w:tcPr>
            <w:tcW w:w="4480" w:type="dxa"/>
            <w:vAlign w:val="center"/>
            <w:hideMark/>
          </w:tcPr>
          <w:p w14:paraId="6B14FFEE" w14:textId="77777777" w:rsidR="001203C7" w:rsidRDefault="004D430C">
            <w:pPr>
              <w:rPr>
                <w:rFonts w:ascii="Calibri" w:eastAsia="Times New Roman" w:hAnsi="Calibri" w:cs="Calibri"/>
                <w:color w:val="000000"/>
                <w:szCs w:val="24"/>
              </w:rPr>
            </w:pPr>
          </w:p>
        </w:tc>
      </w:tr>
      <w:tr w:rsidR="004965E6" w14:paraId="6B14FFF1" w14:textId="77777777">
        <w:trPr>
          <w:trHeight w:val="330"/>
        </w:trPr>
        <w:tc>
          <w:tcPr>
            <w:tcW w:w="4480" w:type="dxa"/>
            <w:vAlign w:val="center"/>
            <w:hideMark/>
          </w:tcPr>
          <w:p w14:paraId="6B14FFF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4FFF3" w14:textId="77777777">
        <w:trPr>
          <w:trHeight w:val="45"/>
        </w:trPr>
        <w:tc>
          <w:tcPr>
            <w:tcW w:w="4480" w:type="dxa"/>
            <w:vAlign w:val="center"/>
            <w:hideMark/>
          </w:tcPr>
          <w:p w14:paraId="6B14FFF2" w14:textId="77777777" w:rsidR="001203C7" w:rsidRDefault="004D430C">
            <w:pPr>
              <w:rPr>
                <w:rFonts w:ascii="Calibri" w:eastAsia="Times New Roman" w:hAnsi="Calibri" w:cs="Calibri"/>
                <w:color w:val="000000"/>
                <w:szCs w:val="24"/>
              </w:rPr>
            </w:pPr>
          </w:p>
        </w:tc>
      </w:tr>
      <w:tr w:rsidR="004965E6" w14:paraId="6B14FFF5" w14:textId="77777777">
        <w:trPr>
          <w:trHeight w:val="330"/>
        </w:trPr>
        <w:tc>
          <w:tcPr>
            <w:tcW w:w="4480" w:type="dxa"/>
            <w:vAlign w:val="center"/>
            <w:hideMark/>
          </w:tcPr>
          <w:p w14:paraId="6B14FFF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ΝΑΙ</w:t>
            </w:r>
          </w:p>
        </w:tc>
      </w:tr>
      <w:tr w:rsidR="004965E6" w14:paraId="6B14FFF7" w14:textId="77777777">
        <w:trPr>
          <w:trHeight w:val="45"/>
        </w:trPr>
        <w:tc>
          <w:tcPr>
            <w:tcW w:w="4480" w:type="dxa"/>
            <w:vAlign w:val="center"/>
            <w:hideMark/>
          </w:tcPr>
          <w:p w14:paraId="6B14FFF6" w14:textId="77777777" w:rsidR="001203C7" w:rsidRDefault="004D430C">
            <w:pPr>
              <w:rPr>
                <w:rFonts w:ascii="Calibri" w:eastAsia="Times New Roman" w:hAnsi="Calibri" w:cs="Calibri"/>
                <w:color w:val="000000"/>
                <w:szCs w:val="24"/>
              </w:rPr>
            </w:pPr>
          </w:p>
        </w:tc>
      </w:tr>
      <w:tr w:rsidR="004965E6" w14:paraId="6B14FFF9" w14:textId="77777777">
        <w:trPr>
          <w:trHeight w:val="330"/>
        </w:trPr>
        <w:tc>
          <w:tcPr>
            <w:tcW w:w="4480" w:type="dxa"/>
            <w:vAlign w:val="center"/>
            <w:hideMark/>
          </w:tcPr>
          <w:p w14:paraId="6B14FFF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4FFFB" w14:textId="77777777">
        <w:trPr>
          <w:trHeight w:val="30"/>
        </w:trPr>
        <w:tc>
          <w:tcPr>
            <w:tcW w:w="4480" w:type="dxa"/>
            <w:vAlign w:val="center"/>
            <w:hideMark/>
          </w:tcPr>
          <w:p w14:paraId="6B14FFFA" w14:textId="77777777" w:rsidR="001203C7" w:rsidRDefault="004D430C">
            <w:pPr>
              <w:rPr>
                <w:rFonts w:ascii="Calibri" w:eastAsia="Times New Roman" w:hAnsi="Calibri" w:cs="Calibri"/>
                <w:color w:val="000000"/>
                <w:szCs w:val="24"/>
              </w:rPr>
            </w:pPr>
          </w:p>
        </w:tc>
      </w:tr>
      <w:tr w:rsidR="004965E6" w14:paraId="6B14FFFD" w14:textId="77777777">
        <w:trPr>
          <w:trHeight w:val="150"/>
        </w:trPr>
        <w:tc>
          <w:tcPr>
            <w:tcW w:w="4480" w:type="dxa"/>
            <w:vAlign w:val="center"/>
            <w:hideMark/>
          </w:tcPr>
          <w:p w14:paraId="6B14FFFC" w14:textId="77777777" w:rsidR="001203C7" w:rsidRDefault="004D430C">
            <w:pPr>
              <w:rPr>
                <w:rFonts w:eastAsia="Times New Roman" w:cs="Times New Roman"/>
                <w:sz w:val="20"/>
              </w:rPr>
            </w:pPr>
          </w:p>
        </w:tc>
      </w:tr>
      <w:tr w:rsidR="004965E6" w14:paraId="6B14FFFF" w14:textId="77777777">
        <w:trPr>
          <w:trHeight w:val="345"/>
        </w:trPr>
        <w:tc>
          <w:tcPr>
            <w:tcW w:w="4480" w:type="dxa"/>
            <w:vAlign w:val="center"/>
            <w:hideMark/>
          </w:tcPr>
          <w:p w14:paraId="6B14FFFE" w14:textId="77777777" w:rsidR="001203C7" w:rsidRDefault="004D430C">
            <w:pPr>
              <w:rPr>
                <w:rFonts w:eastAsia="Times New Roman" w:cs="Times New Roman"/>
                <w:sz w:val="20"/>
              </w:rPr>
            </w:pPr>
          </w:p>
        </w:tc>
      </w:tr>
      <w:tr w:rsidR="004965E6" w14:paraId="6B150001" w14:textId="77777777">
        <w:trPr>
          <w:trHeight w:val="330"/>
        </w:trPr>
        <w:tc>
          <w:tcPr>
            <w:tcW w:w="4480" w:type="dxa"/>
            <w:vAlign w:val="center"/>
            <w:hideMark/>
          </w:tcPr>
          <w:p w14:paraId="6B15000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44 ως έχει     ΚΑΤΑ ΠΛΕΙΟΨΗΦΙΑ</w:t>
            </w:r>
          </w:p>
        </w:tc>
      </w:tr>
      <w:tr w:rsidR="004965E6" w14:paraId="6B150003" w14:textId="77777777">
        <w:trPr>
          <w:trHeight w:val="105"/>
        </w:trPr>
        <w:tc>
          <w:tcPr>
            <w:tcW w:w="4480" w:type="dxa"/>
            <w:vAlign w:val="center"/>
            <w:hideMark/>
          </w:tcPr>
          <w:p w14:paraId="6B150002" w14:textId="77777777" w:rsidR="001203C7" w:rsidRDefault="004D430C">
            <w:pPr>
              <w:rPr>
                <w:rFonts w:ascii="Calibri" w:eastAsia="Times New Roman" w:hAnsi="Calibri" w:cs="Calibri"/>
                <w:color w:val="000000"/>
                <w:szCs w:val="24"/>
              </w:rPr>
            </w:pPr>
          </w:p>
        </w:tc>
      </w:tr>
      <w:tr w:rsidR="004965E6" w14:paraId="6B150005" w14:textId="77777777">
        <w:trPr>
          <w:trHeight w:val="330"/>
        </w:trPr>
        <w:tc>
          <w:tcPr>
            <w:tcW w:w="4480" w:type="dxa"/>
            <w:vAlign w:val="center"/>
            <w:hideMark/>
          </w:tcPr>
          <w:p w14:paraId="6B15000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007" w14:textId="77777777">
        <w:trPr>
          <w:trHeight w:val="45"/>
        </w:trPr>
        <w:tc>
          <w:tcPr>
            <w:tcW w:w="4480" w:type="dxa"/>
            <w:vAlign w:val="center"/>
            <w:hideMark/>
          </w:tcPr>
          <w:p w14:paraId="6B150006" w14:textId="77777777" w:rsidR="001203C7" w:rsidRDefault="004D430C">
            <w:pPr>
              <w:rPr>
                <w:rFonts w:ascii="Calibri" w:eastAsia="Times New Roman" w:hAnsi="Calibri" w:cs="Calibri"/>
                <w:color w:val="000000"/>
                <w:szCs w:val="24"/>
              </w:rPr>
            </w:pPr>
          </w:p>
        </w:tc>
      </w:tr>
      <w:tr w:rsidR="004965E6" w14:paraId="6B150009" w14:textId="77777777">
        <w:trPr>
          <w:trHeight w:val="330"/>
        </w:trPr>
        <w:tc>
          <w:tcPr>
            <w:tcW w:w="4480" w:type="dxa"/>
            <w:vAlign w:val="center"/>
            <w:hideMark/>
          </w:tcPr>
          <w:p w14:paraId="6B15000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4965E6" w14:paraId="6B15000B" w14:textId="77777777">
        <w:trPr>
          <w:trHeight w:val="30"/>
        </w:trPr>
        <w:tc>
          <w:tcPr>
            <w:tcW w:w="4480" w:type="dxa"/>
            <w:vAlign w:val="center"/>
            <w:hideMark/>
          </w:tcPr>
          <w:p w14:paraId="6B15000A" w14:textId="77777777" w:rsidR="001203C7" w:rsidRDefault="004D430C">
            <w:pPr>
              <w:rPr>
                <w:rFonts w:ascii="Calibri" w:eastAsia="Times New Roman" w:hAnsi="Calibri" w:cs="Calibri"/>
                <w:color w:val="000000"/>
                <w:szCs w:val="24"/>
              </w:rPr>
            </w:pPr>
          </w:p>
        </w:tc>
      </w:tr>
      <w:tr w:rsidR="004965E6" w14:paraId="6B15000D" w14:textId="77777777">
        <w:trPr>
          <w:trHeight w:val="330"/>
        </w:trPr>
        <w:tc>
          <w:tcPr>
            <w:tcW w:w="4480" w:type="dxa"/>
            <w:vAlign w:val="center"/>
            <w:hideMark/>
          </w:tcPr>
          <w:p w14:paraId="6B15000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4965E6" w14:paraId="6B15000F" w14:textId="77777777">
        <w:trPr>
          <w:trHeight w:val="45"/>
        </w:trPr>
        <w:tc>
          <w:tcPr>
            <w:tcW w:w="4480" w:type="dxa"/>
            <w:vAlign w:val="center"/>
            <w:hideMark/>
          </w:tcPr>
          <w:p w14:paraId="6B15000E" w14:textId="77777777" w:rsidR="001203C7" w:rsidRDefault="004D430C">
            <w:pPr>
              <w:rPr>
                <w:rFonts w:ascii="Calibri" w:eastAsia="Times New Roman" w:hAnsi="Calibri" w:cs="Calibri"/>
                <w:color w:val="000000"/>
                <w:szCs w:val="24"/>
              </w:rPr>
            </w:pPr>
          </w:p>
        </w:tc>
      </w:tr>
      <w:tr w:rsidR="004965E6" w14:paraId="6B150011" w14:textId="77777777">
        <w:trPr>
          <w:trHeight w:val="330"/>
        </w:trPr>
        <w:tc>
          <w:tcPr>
            <w:tcW w:w="4480" w:type="dxa"/>
            <w:vAlign w:val="center"/>
            <w:hideMark/>
          </w:tcPr>
          <w:p w14:paraId="6B15001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50013" w14:textId="77777777">
        <w:trPr>
          <w:trHeight w:val="45"/>
        </w:trPr>
        <w:tc>
          <w:tcPr>
            <w:tcW w:w="4480" w:type="dxa"/>
            <w:vAlign w:val="center"/>
            <w:hideMark/>
          </w:tcPr>
          <w:p w14:paraId="6B150012" w14:textId="77777777" w:rsidR="001203C7" w:rsidRDefault="004D430C">
            <w:pPr>
              <w:rPr>
                <w:rFonts w:ascii="Calibri" w:eastAsia="Times New Roman" w:hAnsi="Calibri" w:cs="Calibri"/>
                <w:color w:val="000000"/>
                <w:szCs w:val="24"/>
              </w:rPr>
            </w:pPr>
          </w:p>
        </w:tc>
      </w:tr>
      <w:tr w:rsidR="004965E6" w14:paraId="6B150015" w14:textId="77777777">
        <w:trPr>
          <w:trHeight w:val="330"/>
        </w:trPr>
        <w:tc>
          <w:tcPr>
            <w:tcW w:w="4480" w:type="dxa"/>
            <w:vAlign w:val="center"/>
            <w:hideMark/>
          </w:tcPr>
          <w:p w14:paraId="6B15001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ΝΑΙ</w:t>
            </w:r>
          </w:p>
        </w:tc>
      </w:tr>
      <w:tr w:rsidR="004965E6" w14:paraId="6B150017" w14:textId="77777777">
        <w:trPr>
          <w:trHeight w:val="45"/>
        </w:trPr>
        <w:tc>
          <w:tcPr>
            <w:tcW w:w="4480" w:type="dxa"/>
            <w:vAlign w:val="center"/>
            <w:hideMark/>
          </w:tcPr>
          <w:p w14:paraId="6B150016" w14:textId="77777777" w:rsidR="001203C7" w:rsidRDefault="004D430C">
            <w:pPr>
              <w:rPr>
                <w:rFonts w:ascii="Calibri" w:eastAsia="Times New Roman" w:hAnsi="Calibri" w:cs="Calibri"/>
                <w:color w:val="000000"/>
                <w:szCs w:val="24"/>
              </w:rPr>
            </w:pPr>
          </w:p>
        </w:tc>
      </w:tr>
      <w:tr w:rsidR="004965E6" w14:paraId="6B150019" w14:textId="77777777">
        <w:trPr>
          <w:trHeight w:val="330"/>
        </w:trPr>
        <w:tc>
          <w:tcPr>
            <w:tcW w:w="4480" w:type="dxa"/>
            <w:vAlign w:val="center"/>
            <w:hideMark/>
          </w:tcPr>
          <w:p w14:paraId="6B15001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01B" w14:textId="77777777">
        <w:trPr>
          <w:trHeight w:val="45"/>
        </w:trPr>
        <w:tc>
          <w:tcPr>
            <w:tcW w:w="4480" w:type="dxa"/>
            <w:vAlign w:val="center"/>
            <w:hideMark/>
          </w:tcPr>
          <w:p w14:paraId="6B15001A" w14:textId="77777777" w:rsidR="001203C7" w:rsidRDefault="004D430C">
            <w:pPr>
              <w:rPr>
                <w:rFonts w:ascii="Calibri" w:eastAsia="Times New Roman" w:hAnsi="Calibri" w:cs="Calibri"/>
                <w:color w:val="000000"/>
                <w:szCs w:val="24"/>
              </w:rPr>
            </w:pPr>
          </w:p>
        </w:tc>
      </w:tr>
      <w:tr w:rsidR="004965E6" w14:paraId="6B15001D" w14:textId="77777777">
        <w:trPr>
          <w:trHeight w:val="330"/>
        </w:trPr>
        <w:tc>
          <w:tcPr>
            <w:tcW w:w="4480" w:type="dxa"/>
            <w:vAlign w:val="center"/>
            <w:hideMark/>
          </w:tcPr>
          <w:p w14:paraId="6B15001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ΝΑΙ</w:t>
            </w:r>
          </w:p>
        </w:tc>
      </w:tr>
      <w:tr w:rsidR="004965E6" w14:paraId="6B15001F" w14:textId="77777777">
        <w:trPr>
          <w:trHeight w:val="30"/>
        </w:trPr>
        <w:tc>
          <w:tcPr>
            <w:tcW w:w="4480" w:type="dxa"/>
            <w:vAlign w:val="center"/>
            <w:hideMark/>
          </w:tcPr>
          <w:p w14:paraId="6B15001E" w14:textId="77777777" w:rsidR="001203C7" w:rsidRDefault="004D430C">
            <w:pPr>
              <w:rPr>
                <w:rFonts w:ascii="Calibri" w:eastAsia="Times New Roman" w:hAnsi="Calibri" w:cs="Calibri"/>
                <w:color w:val="000000"/>
                <w:szCs w:val="24"/>
              </w:rPr>
            </w:pPr>
          </w:p>
        </w:tc>
      </w:tr>
      <w:tr w:rsidR="004965E6" w14:paraId="6B150021" w14:textId="77777777">
        <w:trPr>
          <w:trHeight w:val="330"/>
        </w:trPr>
        <w:tc>
          <w:tcPr>
            <w:tcW w:w="4480" w:type="dxa"/>
            <w:vAlign w:val="center"/>
            <w:hideMark/>
          </w:tcPr>
          <w:p w14:paraId="6B15002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023" w14:textId="77777777">
        <w:trPr>
          <w:trHeight w:val="45"/>
        </w:trPr>
        <w:tc>
          <w:tcPr>
            <w:tcW w:w="4480" w:type="dxa"/>
            <w:vAlign w:val="center"/>
            <w:hideMark/>
          </w:tcPr>
          <w:p w14:paraId="6B150022" w14:textId="77777777" w:rsidR="001203C7" w:rsidRDefault="004D430C">
            <w:pPr>
              <w:rPr>
                <w:rFonts w:ascii="Calibri" w:eastAsia="Times New Roman" w:hAnsi="Calibri" w:cs="Calibri"/>
                <w:color w:val="000000"/>
                <w:szCs w:val="24"/>
              </w:rPr>
            </w:pPr>
          </w:p>
        </w:tc>
      </w:tr>
      <w:tr w:rsidR="004965E6" w14:paraId="6B150025" w14:textId="77777777">
        <w:trPr>
          <w:trHeight w:val="150"/>
        </w:trPr>
        <w:tc>
          <w:tcPr>
            <w:tcW w:w="4480" w:type="dxa"/>
            <w:vAlign w:val="center"/>
            <w:hideMark/>
          </w:tcPr>
          <w:p w14:paraId="6B150024" w14:textId="77777777" w:rsidR="001203C7" w:rsidRDefault="004D430C">
            <w:pPr>
              <w:rPr>
                <w:rFonts w:eastAsia="Times New Roman" w:cs="Times New Roman"/>
                <w:sz w:val="20"/>
              </w:rPr>
            </w:pPr>
          </w:p>
        </w:tc>
      </w:tr>
      <w:tr w:rsidR="004965E6" w14:paraId="6B150027" w14:textId="77777777">
        <w:trPr>
          <w:trHeight w:val="345"/>
        </w:trPr>
        <w:tc>
          <w:tcPr>
            <w:tcW w:w="4480" w:type="dxa"/>
            <w:vAlign w:val="center"/>
            <w:hideMark/>
          </w:tcPr>
          <w:p w14:paraId="6B150026" w14:textId="77777777" w:rsidR="001203C7" w:rsidRDefault="004D430C">
            <w:pPr>
              <w:rPr>
                <w:rFonts w:eastAsia="Times New Roman" w:cs="Times New Roman"/>
                <w:sz w:val="20"/>
              </w:rPr>
            </w:pPr>
          </w:p>
        </w:tc>
      </w:tr>
      <w:tr w:rsidR="004965E6" w14:paraId="6B150029" w14:textId="77777777">
        <w:trPr>
          <w:trHeight w:val="330"/>
        </w:trPr>
        <w:tc>
          <w:tcPr>
            <w:tcW w:w="4480" w:type="dxa"/>
            <w:vAlign w:val="center"/>
            <w:hideMark/>
          </w:tcPr>
          <w:p w14:paraId="6B15002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45 ως έχει     ΚΑΤΑ ΠΛΕΙΟΨΗΦΙΑ</w:t>
            </w:r>
          </w:p>
        </w:tc>
      </w:tr>
      <w:tr w:rsidR="004965E6" w14:paraId="6B15002B" w14:textId="77777777">
        <w:trPr>
          <w:trHeight w:val="90"/>
        </w:trPr>
        <w:tc>
          <w:tcPr>
            <w:tcW w:w="4480" w:type="dxa"/>
            <w:vAlign w:val="center"/>
            <w:hideMark/>
          </w:tcPr>
          <w:p w14:paraId="6B15002A" w14:textId="77777777" w:rsidR="001203C7" w:rsidRDefault="004D430C">
            <w:pPr>
              <w:rPr>
                <w:rFonts w:ascii="Calibri" w:eastAsia="Times New Roman" w:hAnsi="Calibri" w:cs="Calibri"/>
                <w:color w:val="000000"/>
                <w:szCs w:val="24"/>
              </w:rPr>
            </w:pPr>
          </w:p>
        </w:tc>
      </w:tr>
      <w:tr w:rsidR="004965E6" w14:paraId="6B15002D" w14:textId="77777777">
        <w:trPr>
          <w:trHeight w:val="330"/>
        </w:trPr>
        <w:tc>
          <w:tcPr>
            <w:tcW w:w="4480" w:type="dxa"/>
            <w:vAlign w:val="center"/>
            <w:hideMark/>
          </w:tcPr>
          <w:p w14:paraId="6B15002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02F" w14:textId="77777777">
        <w:trPr>
          <w:trHeight w:val="45"/>
        </w:trPr>
        <w:tc>
          <w:tcPr>
            <w:tcW w:w="4480" w:type="dxa"/>
            <w:vAlign w:val="center"/>
            <w:hideMark/>
          </w:tcPr>
          <w:p w14:paraId="6B15002E" w14:textId="77777777" w:rsidR="001203C7" w:rsidRDefault="004D430C">
            <w:pPr>
              <w:rPr>
                <w:rFonts w:ascii="Calibri" w:eastAsia="Times New Roman" w:hAnsi="Calibri" w:cs="Calibri"/>
                <w:color w:val="000000"/>
                <w:szCs w:val="24"/>
              </w:rPr>
            </w:pPr>
          </w:p>
        </w:tc>
      </w:tr>
      <w:tr w:rsidR="004965E6" w14:paraId="6B150031" w14:textId="77777777">
        <w:trPr>
          <w:trHeight w:val="330"/>
        </w:trPr>
        <w:tc>
          <w:tcPr>
            <w:tcW w:w="4480" w:type="dxa"/>
            <w:vAlign w:val="center"/>
            <w:hideMark/>
          </w:tcPr>
          <w:p w14:paraId="6B15003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lastRenderedPageBreak/>
              <w:t>Ν.Δ.: ΠΡΝ</w:t>
            </w:r>
          </w:p>
        </w:tc>
      </w:tr>
      <w:tr w:rsidR="004965E6" w14:paraId="6B150033" w14:textId="77777777">
        <w:trPr>
          <w:trHeight w:val="45"/>
        </w:trPr>
        <w:tc>
          <w:tcPr>
            <w:tcW w:w="4480" w:type="dxa"/>
            <w:vAlign w:val="center"/>
            <w:hideMark/>
          </w:tcPr>
          <w:p w14:paraId="6B150032" w14:textId="77777777" w:rsidR="001203C7" w:rsidRDefault="004D430C">
            <w:pPr>
              <w:rPr>
                <w:rFonts w:ascii="Calibri" w:eastAsia="Times New Roman" w:hAnsi="Calibri" w:cs="Calibri"/>
                <w:color w:val="000000"/>
                <w:szCs w:val="24"/>
              </w:rPr>
            </w:pPr>
          </w:p>
        </w:tc>
      </w:tr>
      <w:tr w:rsidR="004965E6" w14:paraId="6B150035" w14:textId="77777777">
        <w:trPr>
          <w:trHeight w:val="330"/>
        </w:trPr>
        <w:tc>
          <w:tcPr>
            <w:tcW w:w="4480" w:type="dxa"/>
            <w:vAlign w:val="center"/>
            <w:hideMark/>
          </w:tcPr>
          <w:p w14:paraId="6B15003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4965E6" w14:paraId="6B150037" w14:textId="77777777">
        <w:trPr>
          <w:trHeight w:val="45"/>
        </w:trPr>
        <w:tc>
          <w:tcPr>
            <w:tcW w:w="4480" w:type="dxa"/>
            <w:vAlign w:val="center"/>
            <w:hideMark/>
          </w:tcPr>
          <w:p w14:paraId="6B150036" w14:textId="77777777" w:rsidR="001203C7" w:rsidRDefault="004D430C">
            <w:pPr>
              <w:rPr>
                <w:rFonts w:ascii="Calibri" w:eastAsia="Times New Roman" w:hAnsi="Calibri" w:cs="Calibri"/>
                <w:color w:val="000000"/>
                <w:szCs w:val="24"/>
              </w:rPr>
            </w:pPr>
          </w:p>
        </w:tc>
      </w:tr>
      <w:tr w:rsidR="004965E6" w14:paraId="6B150039" w14:textId="77777777">
        <w:trPr>
          <w:trHeight w:val="330"/>
        </w:trPr>
        <w:tc>
          <w:tcPr>
            <w:tcW w:w="4480" w:type="dxa"/>
            <w:vAlign w:val="center"/>
            <w:hideMark/>
          </w:tcPr>
          <w:p w14:paraId="6B15003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5003B" w14:textId="77777777">
        <w:trPr>
          <w:trHeight w:val="45"/>
        </w:trPr>
        <w:tc>
          <w:tcPr>
            <w:tcW w:w="4480" w:type="dxa"/>
            <w:vAlign w:val="center"/>
            <w:hideMark/>
          </w:tcPr>
          <w:p w14:paraId="6B15003A" w14:textId="77777777" w:rsidR="001203C7" w:rsidRDefault="004D430C">
            <w:pPr>
              <w:rPr>
                <w:rFonts w:ascii="Calibri" w:eastAsia="Times New Roman" w:hAnsi="Calibri" w:cs="Calibri"/>
                <w:color w:val="000000"/>
                <w:szCs w:val="24"/>
              </w:rPr>
            </w:pPr>
          </w:p>
        </w:tc>
      </w:tr>
      <w:tr w:rsidR="004965E6" w14:paraId="6B15003D" w14:textId="77777777">
        <w:trPr>
          <w:trHeight w:val="330"/>
        </w:trPr>
        <w:tc>
          <w:tcPr>
            <w:tcW w:w="4480" w:type="dxa"/>
            <w:vAlign w:val="center"/>
            <w:hideMark/>
          </w:tcPr>
          <w:p w14:paraId="6B15003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5003F" w14:textId="77777777">
        <w:trPr>
          <w:trHeight w:val="30"/>
        </w:trPr>
        <w:tc>
          <w:tcPr>
            <w:tcW w:w="4480" w:type="dxa"/>
            <w:vAlign w:val="center"/>
            <w:hideMark/>
          </w:tcPr>
          <w:p w14:paraId="6B15003E" w14:textId="77777777" w:rsidR="001203C7" w:rsidRDefault="004D430C">
            <w:pPr>
              <w:rPr>
                <w:rFonts w:ascii="Calibri" w:eastAsia="Times New Roman" w:hAnsi="Calibri" w:cs="Calibri"/>
                <w:color w:val="000000"/>
                <w:szCs w:val="24"/>
              </w:rPr>
            </w:pPr>
          </w:p>
        </w:tc>
      </w:tr>
      <w:tr w:rsidR="004965E6" w14:paraId="6B150041" w14:textId="77777777">
        <w:trPr>
          <w:trHeight w:val="330"/>
        </w:trPr>
        <w:tc>
          <w:tcPr>
            <w:tcW w:w="4480" w:type="dxa"/>
            <w:vAlign w:val="center"/>
            <w:hideMark/>
          </w:tcPr>
          <w:p w14:paraId="6B15004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043" w14:textId="77777777">
        <w:trPr>
          <w:trHeight w:val="45"/>
        </w:trPr>
        <w:tc>
          <w:tcPr>
            <w:tcW w:w="4480" w:type="dxa"/>
            <w:vAlign w:val="center"/>
            <w:hideMark/>
          </w:tcPr>
          <w:p w14:paraId="6B150042" w14:textId="77777777" w:rsidR="001203C7" w:rsidRDefault="004D430C">
            <w:pPr>
              <w:rPr>
                <w:rFonts w:ascii="Calibri" w:eastAsia="Times New Roman" w:hAnsi="Calibri" w:cs="Calibri"/>
                <w:color w:val="000000"/>
                <w:szCs w:val="24"/>
              </w:rPr>
            </w:pPr>
          </w:p>
        </w:tc>
      </w:tr>
      <w:tr w:rsidR="004965E6" w14:paraId="6B150045" w14:textId="77777777">
        <w:trPr>
          <w:trHeight w:val="330"/>
        </w:trPr>
        <w:tc>
          <w:tcPr>
            <w:tcW w:w="4480" w:type="dxa"/>
            <w:vAlign w:val="center"/>
            <w:hideMark/>
          </w:tcPr>
          <w:p w14:paraId="6B15004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ΝΑΙ</w:t>
            </w:r>
          </w:p>
        </w:tc>
      </w:tr>
      <w:tr w:rsidR="004965E6" w14:paraId="6B150047" w14:textId="77777777">
        <w:trPr>
          <w:trHeight w:val="45"/>
        </w:trPr>
        <w:tc>
          <w:tcPr>
            <w:tcW w:w="4480" w:type="dxa"/>
            <w:vAlign w:val="center"/>
            <w:hideMark/>
          </w:tcPr>
          <w:p w14:paraId="6B150046" w14:textId="77777777" w:rsidR="001203C7" w:rsidRDefault="004D430C">
            <w:pPr>
              <w:rPr>
                <w:rFonts w:ascii="Calibri" w:eastAsia="Times New Roman" w:hAnsi="Calibri" w:cs="Calibri"/>
                <w:color w:val="000000"/>
                <w:szCs w:val="24"/>
              </w:rPr>
            </w:pPr>
          </w:p>
        </w:tc>
      </w:tr>
      <w:tr w:rsidR="004965E6" w14:paraId="6B150049" w14:textId="77777777">
        <w:trPr>
          <w:trHeight w:val="330"/>
        </w:trPr>
        <w:tc>
          <w:tcPr>
            <w:tcW w:w="4480" w:type="dxa"/>
            <w:vAlign w:val="center"/>
            <w:hideMark/>
          </w:tcPr>
          <w:p w14:paraId="6B15004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04B" w14:textId="77777777">
        <w:trPr>
          <w:trHeight w:val="45"/>
        </w:trPr>
        <w:tc>
          <w:tcPr>
            <w:tcW w:w="4480" w:type="dxa"/>
            <w:vAlign w:val="center"/>
            <w:hideMark/>
          </w:tcPr>
          <w:p w14:paraId="6B15004A" w14:textId="77777777" w:rsidR="001203C7" w:rsidRDefault="004D430C">
            <w:pPr>
              <w:rPr>
                <w:rFonts w:ascii="Calibri" w:eastAsia="Times New Roman" w:hAnsi="Calibri" w:cs="Calibri"/>
                <w:color w:val="000000"/>
                <w:szCs w:val="24"/>
              </w:rPr>
            </w:pPr>
          </w:p>
        </w:tc>
      </w:tr>
      <w:tr w:rsidR="004965E6" w14:paraId="6B15004D" w14:textId="77777777">
        <w:trPr>
          <w:trHeight w:val="135"/>
        </w:trPr>
        <w:tc>
          <w:tcPr>
            <w:tcW w:w="4480" w:type="dxa"/>
            <w:vAlign w:val="center"/>
            <w:hideMark/>
          </w:tcPr>
          <w:p w14:paraId="6B15004C" w14:textId="77777777" w:rsidR="001203C7" w:rsidRDefault="004D430C">
            <w:pPr>
              <w:rPr>
                <w:rFonts w:eastAsia="Times New Roman" w:cs="Times New Roman"/>
                <w:sz w:val="20"/>
              </w:rPr>
            </w:pPr>
          </w:p>
        </w:tc>
      </w:tr>
      <w:tr w:rsidR="004965E6" w14:paraId="6B15004F" w14:textId="77777777">
        <w:trPr>
          <w:trHeight w:val="345"/>
        </w:trPr>
        <w:tc>
          <w:tcPr>
            <w:tcW w:w="4480" w:type="dxa"/>
            <w:vAlign w:val="center"/>
            <w:hideMark/>
          </w:tcPr>
          <w:p w14:paraId="6B15004E" w14:textId="77777777" w:rsidR="001203C7" w:rsidRDefault="004D430C">
            <w:pPr>
              <w:rPr>
                <w:rFonts w:eastAsia="Times New Roman" w:cs="Times New Roman"/>
                <w:sz w:val="20"/>
              </w:rPr>
            </w:pPr>
          </w:p>
        </w:tc>
      </w:tr>
      <w:tr w:rsidR="004965E6" w14:paraId="6B150051" w14:textId="77777777">
        <w:trPr>
          <w:trHeight w:val="330"/>
        </w:trPr>
        <w:tc>
          <w:tcPr>
            <w:tcW w:w="4480" w:type="dxa"/>
            <w:vAlign w:val="center"/>
            <w:hideMark/>
          </w:tcPr>
          <w:p w14:paraId="6B15005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46 όπως τροπ.     ΚΑΤΑ ΠΛΕΙΟΨΗΦΙΑ</w:t>
            </w:r>
          </w:p>
        </w:tc>
      </w:tr>
      <w:tr w:rsidR="004965E6" w14:paraId="6B150053" w14:textId="77777777">
        <w:trPr>
          <w:trHeight w:val="105"/>
        </w:trPr>
        <w:tc>
          <w:tcPr>
            <w:tcW w:w="4480" w:type="dxa"/>
            <w:vAlign w:val="center"/>
            <w:hideMark/>
          </w:tcPr>
          <w:p w14:paraId="6B150052" w14:textId="77777777" w:rsidR="001203C7" w:rsidRDefault="004D430C">
            <w:pPr>
              <w:rPr>
                <w:rFonts w:ascii="Calibri" w:eastAsia="Times New Roman" w:hAnsi="Calibri" w:cs="Calibri"/>
                <w:color w:val="000000"/>
                <w:szCs w:val="24"/>
              </w:rPr>
            </w:pPr>
          </w:p>
        </w:tc>
      </w:tr>
      <w:tr w:rsidR="004965E6" w14:paraId="6B150055" w14:textId="77777777">
        <w:trPr>
          <w:trHeight w:val="330"/>
        </w:trPr>
        <w:tc>
          <w:tcPr>
            <w:tcW w:w="4480" w:type="dxa"/>
            <w:vAlign w:val="center"/>
            <w:hideMark/>
          </w:tcPr>
          <w:p w14:paraId="6B15005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057" w14:textId="77777777">
        <w:trPr>
          <w:trHeight w:val="45"/>
        </w:trPr>
        <w:tc>
          <w:tcPr>
            <w:tcW w:w="4480" w:type="dxa"/>
            <w:vAlign w:val="center"/>
            <w:hideMark/>
          </w:tcPr>
          <w:p w14:paraId="6B150056" w14:textId="77777777" w:rsidR="001203C7" w:rsidRDefault="004D430C">
            <w:pPr>
              <w:rPr>
                <w:rFonts w:ascii="Calibri" w:eastAsia="Times New Roman" w:hAnsi="Calibri" w:cs="Calibri"/>
                <w:color w:val="000000"/>
                <w:szCs w:val="24"/>
              </w:rPr>
            </w:pPr>
          </w:p>
        </w:tc>
      </w:tr>
      <w:tr w:rsidR="004965E6" w14:paraId="6B150059" w14:textId="77777777">
        <w:trPr>
          <w:trHeight w:val="330"/>
        </w:trPr>
        <w:tc>
          <w:tcPr>
            <w:tcW w:w="4480" w:type="dxa"/>
            <w:vAlign w:val="center"/>
            <w:hideMark/>
          </w:tcPr>
          <w:p w14:paraId="6B15005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Ν.Δ.: </w:t>
            </w:r>
            <w:r>
              <w:rPr>
                <w:rFonts w:ascii="Calibri" w:eastAsia="Times New Roman" w:hAnsi="Calibri" w:cs="Calibri"/>
                <w:color w:val="000000"/>
                <w:szCs w:val="24"/>
              </w:rPr>
              <w:t>ΠΡΝ</w:t>
            </w:r>
          </w:p>
        </w:tc>
      </w:tr>
      <w:tr w:rsidR="004965E6" w14:paraId="6B15005B" w14:textId="77777777">
        <w:trPr>
          <w:trHeight w:val="45"/>
        </w:trPr>
        <w:tc>
          <w:tcPr>
            <w:tcW w:w="4480" w:type="dxa"/>
            <w:vAlign w:val="center"/>
            <w:hideMark/>
          </w:tcPr>
          <w:p w14:paraId="6B15005A" w14:textId="77777777" w:rsidR="001203C7" w:rsidRDefault="004D430C">
            <w:pPr>
              <w:rPr>
                <w:rFonts w:ascii="Calibri" w:eastAsia="Times New Roman" w:hAnsi="Calibri" w:cs="Calibri"/>
                <w:color w:val="000000"/>
                <w:szCs w:val="24"/>
              </w:rPr>
            </w:pPr>
          </w:p>
        </w:tc>
      </w:tr>
      <w:tr w:rsidR="004965E6" w14:paraId="6B15005D" w14:textId="77777777">
        <w:trPr>
          <w:trHeight w:val="330"/>
        </w:trPr>
        <w:tc>
          <w:tcPr>
            <w:tcW w:w="4480" w:type="dxa"/>
            <w:vAlign w:val="center"/>
            <w:hideMark/>
          </w:tcPr>
          <w:p w14:paraId="6B15005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4965E6" w14:paraId="6B15005F" w14:textId="77777777">
        <w:trPr>
          <w:trHeight w:val="30"/>
        </w:trPr>
        <w:tc>
          <w:tcPr>
            <w:tcW w:w="4480" w:type="dxa"/>
            <w:vAlign w:val="center"/>
            <w:hideMark/>
          </w:tcPr>
          <w:p w14:paraId="6B15005E" w14:textId="77777777" w:rsidR="001203C7" w:rsidRDefault="004D430C">
            <w:pPr>
              <w:rPr>
                <w:rFonts w:ascii="Calibri" w:eastAsia="Times New Roman" w:hAnsi="Calibri" w:cs="Calibri"/>
                <w:color w:val="000000"/>
                <w:szCs w:val="24"/>
              </w:rPr>
            </w:pPr>
          </w:p>
        </w:tc>
      </w:tr>
      <w:tr w:rsidR="004965E6" w14:paraId="6B150061" w14:textId="77777777">
        <w:trPr>
          <w:trHeight w:val="345"/>
        </w:trPr>
        <w:tc>
          <w:tcPr>
            <w:tcW w:w="4480" w:type="dxa"/>
            <w:vAlign w:val="center"/>
            <w:hideMark/>
          </w:tcPr>
          <w:p w14:paraId="6B15006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50063" w14:textId="77777777">
        <w:trPr>
          <w:trHeight w:val="30"/>
        </w:trPr>
        <w:tc>
          <w:tcPr>
            <w:tcW w:w="4480" w:type="dxa"/>
            <w:vAlign w:val="center"/>
            <w:hideMark/>
          </w:tcPr>
          <w:p w14:paraId="6B150062" w14:textId="77777777" w:rsidR="001203C7" w:rsidRDefault="004D430C">
            <w:pPr>
              <w:rPr>
                <w:rFonts w:ascii="Calibri" w:eastAsia="Times New Roman" w:hAnsi="Calibri" w:cs="Calibri"/>
                <w:color w:val="000000"/>
                <w:szCs w:val="24"/>
              </w:rPr>
            </w:pPr>
          </w:p>
        </w:tc>
      </w:tr>
      <w:tr w:rsidR="004965E6" w14:paraId="6B150065" w14:textId="77777777">
        <w:trPr>
          <w:trHeight w:val="330"/>
        </w:trPr>
        <w:tc>
          <w:tcPr>
            <w:tcW w:w="4480" w:type="dxa"/>
            <w:vAlign w:val="center"/>
            <w:hideMark/>
          </w:tcPr>
          <w:p w14:paraId="6B15006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50067" w14:textId="77777777">
        <w:trPr>
          <w:trHeight w:val="45"/>
        </w:trPr>
        <w:tc>
          <w:tcPr>
            <w:tcW w:w="4480" w:type="dxa"/>
            <w:vAlign w:val="center"/>
            <w:hideMark/>
          </w:tcPr>
          <w:p w14:paraId="6B150066" w14:textId="77777777" w:rsidR="001203C7" w:rsidRDefault="004D430C">
            <w:pPr>
              <w:rPr>
                <w:rFonts w:ascii="Calibri" w:eastAsia="Times New Roman" w:hAnsi="Calibri" w:cs="Calibri"/>
                <w:color w:val="000000"/>
                <w:szCs w:val="24"/>
              </w:rPr>
            </w:pPr>
          </w:p>
        </w:tc>
      </w:tr>
      <w:tr w:rsidR="004965E6" w14:paraId="6B150069" w14:textId="77777777">
        <w:trPr>
          <w:trHeight w:val="330"/>
        </w:trPr>
        <w:tc>
          <w:tcPr>
            <w:tcW w:w="4480" w:type="dxa"/>
            <w:vAlign w:val="center"/>
            <w:hideMark/>
          </w:tcPr>
          <w:p w14:paraId="6B15006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06B" w14:textId="77777777">
        <w:trPr>
          <w:trHeight w:val="45"/>
        </w:trPr>
        <w:tc>
          <w:tcPr>
            <w:tcW w:w="4480" w:type="dxa"/>
            <w:vAlign w:val="center"/>
            <w:hideMark/>
          </w:tcPr>
          <w:p w14:paraId="6B15006A" w14:textId="77777777" w:rsidR="001203C7" w:rsidRDefault="004D430C">
            <w:pPr>
              <w:rPr>
                <w:rFonts w:ascii="Calibri" w:eastAsia="Times New Roman" w:hAnsi="Calibri" w:cs="Calibri"/>
                <w:color w:val="000000"/>
                <w:szCs w:val="24"/>
              </w:rPr>
            </w:pPr>
          </w:p>
        </w:tc>
      </w:tr>
      <w:tr w:rsidR="004965E6" w14:paraId="6B15006D" w14:textId="77777777">
        <w:trPr>
          <w:trHeight w:val="330"/>
        </w:trPr>
        <w:tc>
          <w:tcPr>
            <w:tcW w:w="4480" w:type="dxa"/>
            <w:vAlign w:val="center"/>
            <w:hideMark/>
          </w:tcPr>
          <w:p w14:paraId="6B15006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ΝΑΙ</w:t>
            </w:r>
          </w:p>
        </w:tc>
      </w:tr>
      <w:tr w:rsidR="004965E6" w14:paraId="6B15006F" w14:textId="77777777">
        <w:trPr>
          <w:trHeight w:val="45"/>
        </w:trPr>
        <w:tc>
          <w:tcPr>
            <w:tcW w:w="4480" w:type="dxa"/>
            <w:vAlign w:val="center"/>
            <w:hideMark/>
          </w:tcPr>
          <w:p w14:paraId="6B15006E" w14:textId="77777777" w:rsidR="001203C7" w:rsidRDefault="004D430C">
            <w:pPr>
              <w:rPr>
                <w:rFonts w:ascii="Calibri" w:eastAsia="Times New Roman" w:hAnsi="Calibri" w:cs="Calibri"/>
                <w:color w:val="000000"/>
                <w:szCs w:val="24"/>
              </w:rPr>
            </w:pPr>
          </w:p>
        </w:tc>
      </w:tr>
      <w:tr w:rsidR="004965E6" w14:paraId="6B150071" w14:textId="77777777">
        <w:trPr>
          <w:trHeight w:val="330"/>
        </w:trPr>
        <w:tc>
          <w:tcPr>
            <w:tcW w:w="4480" w:type="dxa"/>
            <w:vAlign w:val="center"/>
            <w:hideMark/>
          </w:tcPr>
          <w:p w14:paraId="6B15007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073" w14:textId="77777777">
        <w:trPr>
          <w:trHeight w:val="30"/>
        </w:trPr>
        <w:tc>
          <w:tcPr>
            <w:tcW w:w="4480" w:type="dxa"/>
            <w:vAlign w:val="center"/>
            <w:hideMark/>
          </w:tcPr>
          <w:p w14:paraId="6B150072" w14:textId="77777777" w:rsidR="001203C7" w:rsidRDefault="004D430C">
            <w:pPr>
              <w:rPr>
                <w:rFonts w:ascii="Calibri" w:eastAsia="Times New Roman" w:hAnsi="Calibri" w:cs="Calibri"/>
                <w:color w:val="000000"/>
                <w:szCs w:val="24"/>
              </w:rPr>
            </w:pPr>
          </w:p>
        </w:tc>
      </w:tr>
      <w:tr w:rsidR="004965E6" w14:paraId="6B150075" w14:textId="77777777">
        <w:trPr>
          <w:trHeight w:val="150"/>
        </w:trPr>
        <w:tc>
          <w:tcPr>
            <w:tcW w:w="4480" w:type="dxa"/>
            <w:vAlign w:val="center"/>
            <w:hideMark/>
          </w:tcPr>
          <w:p w14:paraId="6B150074" w14:textId="77777777" w:rsidR="001203C7" w:rsidRDefault="004D430C">
            <w:pPr>
              <w:rPr>
                <w:rFonts w:eastAsia="Times New Roman" w:cs="Times New Roman"/>
                <w:sz w:val="20"/>
              </w:rPr>
            </w:pPr>
          </w:p>
        </w:tc>
      </w:tr>
      <w:tr w:rsidR="004965E6" w14:paraId="6B150077" w14:textId="77777777">
        <w:trPr>
          <w:trHeight w:val="345"/>
        </w:trPr>
        <w:tc>
          <w:tcPr>
            <w:tcW w:w="4480" w:type="dxa"/>
            <w:vAlign w:val="center"/>
            <w:hideMark/>
          </w:tcPr>
          <w:p w14:paraId="6B150076" w14:textId="77777777" w:rsidR="001203C7" w:rsidRDefault="004D430C">
            <w:pPr>
              <w:rPr>
                <w:rFonts w:eastAsia="Times New Roman" w:cs="Times New Roman"/>
                <w:sz w:val="20"/>
              </w:rPr>
            </w:pPr>
          </w:p>
        </w:tc>
      </w:tr>
      <w:tr w:rsidR="004965E6" w14:paraId="6B150079" w14:textId="77777777">
        <w:trPr>
          <w:trHeight w:val="330"/>
        </w:trPr>
        <w:tc>
          <w:tcPr>
            <w:tcW w:w="4480" w:type="dxa"/>
            <w:vAlign w:val="center"/>
            <w:hideMark/>
          </w:tcPr>
          <w:p w14:paraId="6B15007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47 ως έχει     ΚΑΤΑ ΠΛΕΙΟΨΗΦΙΑ</w:t>
            </w:r>
          </w:p>
        </w:tc>
      </w:tr>
      <w:tr w:rsidR="004965E6" w14:paraId="6B15007B" w14:textId="77777777">
        <w:trPr>
          <w:trHeight w:val="105"/>
        </w:trPr>
        <w:tc>
          <w:tcPr>
            <w:tcW w:w="4480" w:type="dxa"/>
            <w:vAlign w:val="center"/>
            <w:hideMark/>
          </w:tcPr>
          <w:p w14:paraId="6B15007A" w14:textId="77777777" w:rsidR="001203C7" w:rsidRDefault="004D430C">
            <w:pPr>
              <w:rPr>
                <w:rFonts w:ascii="Calibri" w:eastAsia="Times New Roman" w:hAnsi="Calibri" w:cs="Calibri"/>
                <w:color w:val="000000"/>
                <w:szCs w:val="24"/>
              </w:rPr>
            </w:pPr>
          </w:p>
        </w:tc>
      </w:tr>
      <w:tr w:rsidR="004965E6" w14:paraId="6B15007D" w14:textId="77777777">
        <w:trPr>
          <w:trHeight w:val="330"/>
        </w:trPr>
        <w:tc>
          <w:tcPr>
            <w:tcW w:w="4480" w:type="dxa"/>
            <w:vAlign w:val="center"/>
            <w:hideMark/>
          </w:tcPr>
          <w:p w14:paraId="6B15007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07F" w14:textId="77777777">
        <w:trPr>
          <w:trHeight w:val="45"/>
        </w:trPr>
        <w:tc>
          <w:tcPr>
            <w:tcW w:w="4480" w:type="dxa"/>
            <w:vAlign w:val="center"/>
            <w:hideMark/>
          </w:tcPr>
          <w:p w14:paraId="6B15007E" w14:textId="77777777" w:rsidR="001203C7" w:rsidRDefault="004D430C">
            <w:pPr>
              <w:rPr>
                <w:rFonts w:ascii="Calibri" w:eastAsia="Times New Roman" w:hAnsi="Calibri" w:cs="Calibri"/>
                <w:color w:val="000000"/>
                <w:szCs w:val="24"/>
              </w:rPr>
            </w:pPr>
          </w:p>
        </w:tc>
      </w:tr>
      <w:tr w:rsidR="004965E6" w14:paraId="6B150081" w14:textId="77777777">
        <w:trPr>
          <w:trHeight w:val="330"/>
        </w:trPr>
        <w:tc>
          <w:tcPr>
            <w:tcW w:w="4480" w:type="dxa"/>
            <w:vAlign w:val="center"/>
            <w:hideMark/>
          </w:tcPr>
          <w:p w14:paraId="6B15008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4965E6" w14:paraId="6B150083" w14:textId="77777777">
        <w:trPr>
          <w:trHeight w:val="30"/>
        </w:trPr>
        <w:tc>
          <w:tcPr>
            <w:tcW w:w="4480" w:type="dxa"/>
            <w:vAlign w:val="center"/>
            <w:hideMark/>
          </w:tcPr>
          <w:p w14:paraId="6B150082" w14:textId="77777777" w:rsidR="001203C7" w:rsidRDefault="004D430C">
            <w:pPr>
              <w:rPr>
                <w:rFonts w:ascii="Calibri" w:eastAsia="Times New Roman" w:hAnsi="Calibri" w:cs="Calibri"/>
                <w:color w:val="000000"/>
                <w:szCs w:val="24"/>
              </w:rPr>
            </w:pPr>
          </w:p>
        </w:tc>
      </w:tr>
      <w:tr w:rsidR="004965E6" w14:paraId="6B150085" w14:textId="77777777">
        <w:trPr>
          <w:trHeight w:val="330"/>
        </w:trPr>
        <w:tc>
          <w:tcPr>
            <w:tcW w:w="4480" w:type="dxa"/>
            <w:vAlign w:val="center"/>
            <w:hideMark/>
          </w:tcPr>
          <w:p w14:paraId="6B15008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50087" w14:textId="77777777">
        <w:trPr>
          <w:trHeight w:val="45"/>
        </w:trPr>
        <w:tc>
          <w:tcPr>
            <w:tcW w:w="4480" w:type="dxa"/>
            <w:vAlign w:val="center"/>
            <w:hideMark/>
          </w:tcPr>
          <w:p w14:paraId="6B150086" w14:textId="77777777" w:rsidR="001203C7" w:rsidRDefault="004D430C">
            <w:pPr>
              <w:rPr>
                <w:rFonts w:ascii="Calibri" w:eastAsia="Times New Roman" w:hAnsi="Calibri" w:cs="Calibri"/>
                <w:color w:val="000000"/>
                <w:szCs w:val="24"/>
              </w:rPr>
            </w:pPr>
          </w:p>
        </w:tc>
      </w:tr>
      <w:tr w:rsidR="004965E6" w14:paraId="6B150089" w14:textId="77777777">
        <w:trPr>
          <w:trHeight w:val="330"/>
        </w:trPr>
        <w:tc>
          <w:tcPr>
            <w:tcW w:w="4480" w:type="dxa"/>
            <w:vAlign w:val="center"/>
            <w:hideMark/>
          </w:tcPr>
          <w:p w14:paraId="6B15008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5008B" w14:textId="77777777">
        <w:trPr>
          <w:trHeight w:val="45"/>
        </w:trPr>
        <w:tc>
          <w:tcPr>
            <w:tcW w:w="4480" w:type="dxa"/>
            <w:vAlign w:val="center"/>
            <w:hideMark/>
          </w:tcPr>
          <w:p w14:paraId="6B15008A" w14:textId="77777777" w:rsidR="001203C7" w:rsidRDefault="004D430C">
            <w:pPr>
              <w:rPr>
                <w:rFonts w:ascii="Calibri" w:eastAsia="Times New Roman" w:hAnsi="Calibri" w:cs="Calibri"/>
                <w:color w:val="000000"/>
                <w:szCs w:val="24"/>
              </w:rPr>
            </w:pPr>
          </w:p>
        </w:tc>
      </w:tr>
      <w:tr w:rsidR="004965E6" w14:paraId="6B15008D" w14:textId="77777777">
        <w:trPr>
          <w:trHeight w:val="330"/>
        </w:trPr>
        <w:tc>
          <w:tcPr>
            <w:tcW w:w="4480" w:type="dxa"/>
            <w:vAlign w:val="center"/>
            <w:hideMark/>
          </w:tcPr>
          <w:p w14:paraId="6B15008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5008F" w14:textId="77777777">
        <w:trPr>
          <w:trHeight w:val="45"/>
        </w:trPr>
        <w:tc>
          <w:tcPr>
            <w:tcW w:w="4480" w:type="dxa"/>
            <w:vAlign w:val="center"/>
            <w:hideMark/>
          </w:tcPr>
          <w:p w14:paraId="6B15008E" w14:textId="77777777" w:rsidR="001203C7" w:rsidRDefault="004D430C">
            <w:pPr>
              <w:rPr>
                <w:rFonts w:ascii="Calibri" w:eastAsia="Times New Roman" w:hAnsi="Calibri" w:cs="Calibri"/>
                <w:color w:val="000000"/>
                <w:szCs w:val="24"/>
              </w:rPr>
            </w:pPr>
          </w:p>
        </w:tc>
      </w:tr>
      <w:tr w:rsidR="004965E6" w14:paraId="6B150091" w14:textId="77777777">
        <w:trPr>
          <w:trHeight w:val="330"/>
        </w:trPr>
        <w:tc>
          <w:tcPr>
            <w:tcW w:w="4480" w:type="dxa"/>
            <w:vAlign w:val="center"/>
            <w:hideMark/>
          </w:tcPr>
          <w:p w14:paraId="6B15009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093" w14:textId="77777777">
        <w:trPr>
          <w:trHeight w:val="45"/>
        </w:trPr>
        <w:tc>
          <w:tcPr>
            <w:tcW w:w="4480" w:type="dxa"/>
            <w:vAlign w:val="center"/>
            <w:hideMark/>
          </w:tcPr>
          <w:p w14:paraId="6B150092" w14:textId="77777777" w:rsidR="001203C7" w:rsidRDefault="004D430C">
            <w:pPr>
              <w:rPr>
                <w:rFonts w:ascii="Calibri" w:eastAsia="Times New Roman" w:hAnsi="Calibri" w:cs="Calibri"/>
                <w:color w:val="000000"/>
                <w:szCs w:val="24"/>
              </w:rPr>
            </w:pPr>
          </w:p>
        </w:tc>
      </w:tr>
      <w:tr w:rsidR="004965E6" w14:paraId="6B150095" w14:textId="77777777">
        <w:trPr>
          <w:trHeight w:val="330"/>
        </w:trPr>
        <w:tc>
          <w:tcPr>
            <w:tcW w:w="4480" w:type="dxa"/>
            <w:vAlign w:val="center"/>
            <w:hideMark/>
          </w:tcPr>
          <w:p w14:paraId="6B15009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ΠΡΝ</w:t>
            </w:r>
          </w:p>
        </w:tc>
      </w:tr>
      <w:tr w:rsidR="004965E6" w14:paraId="6B150097" w14:textId="77777777">
        <w:trPr>
          <w:trHeight w:val="30"/>
        </w:trPr>
        <w:tc>
          <w:tcPr>
            <w:tcW w:w="4480" w:type="dxa"/>
            <w:vAlign w:val="center"/>
            <w:hideMark/>
          </w:tcPr>
          <w:p w14:paraId="6B150096" w14:textId="77777777" w:rsidR="001203C7" w:rsidRDefault="004D430C">
            <w:pPr>
              <w:rPr>
                <w:rFonts w:ascii="Calibri" w:eastAsia="Times New Roman" w:hAnsi="Calibri" w:cs="Calibri"/>
                <w:color w:val="000000"/>
                <w:szCs w:val="24"/>
              </w:rPr>
            </w:pPr>
          </w:p>
        </w:tc>
      </w:tr>
      <w:tr w:rsidR="004965E6" w14:paraId="6B150099" w14:textId="77777777">
        <w:trPr>
          <w:trHeight w:val="330"/>
        </w:trPr>
        <w:tc>
          <w:tcPr>
            <w:tcW w:w="4480" w:type="dxa"/>
            <w:vAlign w:val="center"/>
            <w:hideMark/>
          </w:tcPr>
          <w:p w14:paraId="6B15009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09B" w14:textId="77777777">
        <w:trPr>
          <w:trHeight w:val="45"/>
        </w:trPr>
        <w:tc>
          <w:tcPr>
            <w:tcW w:w="4480" w:type="dxa"/>
            <w:vAlign w:val="center"/>
            <w:hideMark/>
          </w:tcPr>
          <w:p w14:paraId="6B15009A" w14:textId="77777777" w:rsidR="001203C7" w:rsidRDefault="004D430C">
            <w:pPr>
              <w:rPr>
                <w:rFonts w:ascii="Calibri" w:eastAsia="Times New Roman" w:hAnsi="Calibri" w:cs="Calibri"/>
                <w:color w:val="000000"/>
                <w:szCs w:val="24"/>
              </w:rPr>
            </w:pPr>
          </w:p>
        </w:tc>
      </w:tr>
      <w:tr w:rsidR="004965E6" w14:paraId="6B15009D" w14:textId="77777777">
        <w:trPr>
          <w:trHeight w:val="150"/>
        </w:trPr>
        <w:tc>
          <w:tcPr>
            <w:tcW w:w="4480" w:type="dxa"/>
            <w:vAlign w:val="center"/>
            <w:hideMark/>
          </w:tcPr>
          <w:p w14:paraId="6B15009C" w14:textId="77777777" w:rsidR="001203C7" w:rsidRDefault="004D430C">
            <w:pPr>
              <w:rPr>
                <w:rFonts w:eastAsia="Times New Roman" w:cs="Times New Roman"/>
                <w:sz w:val="20"/>
              </w:rPr>
            </w:pPr>
          </w:p>
        </w:tc>
      </w:tr>
      <w:tr w:rsidR="004965E6" w14:paraId="6B15009F" w14:textId="77777777">
        <w:trPr>
          <w:trHeight w:val="345"/>
        </w:trPr>
        <w:tc>
          <w:tcPr>
            <w:tcW w:w="4480" w:type="dxa"/>
            <w:vAlign w:val="center"/>
            <w:hideMark/>
          </w:tcPr>
          <w:p w14:paraId="6B15009E" w14:textId="77777777" w:rsidR="001203C7" w:rsidRDefault="004D430C">
            <w:pPr>
              <w:rPr>
                <w:rFonts w:eastAsia="Times New Roman" w:cs="Times New Roman"/>
                <w:sz w:val="20"/>
              </w:rPr>
            </w:pPr>
          </w:p>
        </w:tc>
      </w:tr>
      <w:tr w:rsidR="004965E6" w14:paraId="6B1500A1" w14:textId="77777777">
        <w:trPr>
          <w:trHeight w:val="330"/>
        </w:trPr>
        <w:tc>
          <w:tcPr>
            <w:tcW w:w="4480" w:type="dxa"/>
            <w:vAlign w:val="center"/>
            <w:hideMark/>
          </w:tcPr>
          <w:p w14:paraId="6B1500A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48 ως έχει     ΚΑΤΑ ΠΛΕΙΟΨΗΦΙΑ</w:t>
            </w:r>
          </w:p>
        </w:tc>
      </w:tr>
      <w:tr w:rsidR="004965E6" w14:paraId="6B1500A3" w14:textId="77777777">
        <w:trPr>
          <w:trHeight w:val="90"/>
        </w:trPr>
        <w:tc>
          <w:tcPr>
            <w:tcW w:w="4480" w:type="dxa"/>
            <w:vAlign w:val="center"/>
            <w:hideMark/>
          </w:tcPr>
          <w:p w14:paraId="6B1500A2" w14:textId="77777777" w:rsidR="001203C7" w:rsidRDefault="004D430C">
            <w:pPr>
              <w:rPr>
                <w:rFonts w:ascii="Calibri" w:eastAsia="Times New Roman" w:hAnsi="Calibri" w:cs="Calibri"/>
                <w:color w:val="000000"/>
                <w:szCs w:val="24"/>
              </w:rPr>
            </w:pPr>
          </w:p>
        </w:tc>
      </w:tr>
      <w:tr w:rsidR="004965E6" w14:paraId="6B1500A5" w14:textId="77777777">
        <w:trPr>
          <w:trHeight w:val="345"/>
        </w:trPr>
        <w:tc>
          <w:tcPr>
            <w:tcW w:w="4480" w:type="dxa"/>
            <w:vAlign w:val="center"/>
            <w:hideMark/>
          </w:tcPr>
          <w:p w14:paraId="6B1500A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0A7" w14:textId="77777777">
        <w:trPr>
          <w:trHeight w:val="30"/>
        </w:trPr>
        <w:tc>
          <w:tcPr>
            <w:tcW w:w="4480" w:type="dxa"/>
            <w:vAlign w:val="center"/>
            <w:hideMark/>
          </w:tcPr>
          <w:p w14:paraId="6B1500A6" w14:textId="77777777" w:rsidR="001203C7" w:rsidRDefault="004D430C">
            <w:pPr>
              <w:rPr>
                <w:rFonts w:ascii="Calibri" w:eastAsia="Times New Roman" w:hAnsi="Calibri" w:cs="Calibri"/>
                <w:color w:val="000000"/>
                <w:szCs w:val="24"/>
              </w:rPr>
            </w:pPr>
          </w:p>
        </w:tc>
      </w:tr>
      <w:tr w:rsidR="004965E6" w14:paraId="6B1500A9" w14:textId="77777777">
        <w:trPr>
          <w:trHeight w:val="330"/>
        </w:trPr>
        <w:tc>
          <w:tcPr>
            <w:tcW w:w="4480" w:type="dxa"/>
            <w:vAlign w:val="center"/>
            <w:hideMark/>
          </w:tcPr>
          <w:p w14:paraId="6B1500A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500AB" w14:textId="77777777">
        <w:trPr>
          <w:trHeight w:val="45"/>
        </w:trPr>
        <w:tc>
          <w:tcPr>
            <w:tcW w:w="4480" w:type="dxa"/>
            <w:vAlign w:val="center"/>
            <w:hideMark/>
          </w:tcPr>
          <w:p w14:paraId="6B1500AA" w14:textId="77777777" w:rsidR="001203C7" w:rsidRDefault="004D430C">
            <w:pPr>
              <w:rPr>
                <w:rFonts w:ascii="Calibri" w:eastAsia="Times New Roman" w:hAnsi="Calibri" w:cs="Calibri"/>
                <w:color w:val="000000"/>
                <w:szCs w:val="24"/>
              </w:rPr>
            </w:pPr>
          </w:p>
        </w:tc>
      </w:tr>
      <w:tr w:rsidR="004965E6" w14:paraId="6B1500AD" w14:textId="77777777">
        <w:trPr>
          <w:trHeight w:val="330"/>
        </w:trPr>
        <w:tc>
          <w:tcPr>
            <w:tcW w:w="4480" w:type="dxa"/>
            <w:vAlign w:val="center"/>
            <w:hideMark/>
          </w:tcPr>
          <w:p w14:paraId="6B1500A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4965E6" w14:paraId="6B1500AF" w14:textId="77777777">
        <w:trPr>
          <w:trHeight w:val="45"/>
        </w:trPr>
        <w:tc>
          <w:tcPr>
            <w:tcW w:w="4480" w:type="dxa"/>
            <w:vAlign w:val="center"/>
            <w:hideMark/>
          </w:tcPr>
          <w:p w14:paraId="6B1500AE" w14:textId="77777777" w:rsidR="001203C7" w:rsidRDefault="004D430C">
            <w:pPr>
              <w:rPr>
                <w:rFonts w:ascii="Calibri" w:eastAsia="Times New Roman" w:hAnsi="Calibri" w:cs="Calibri"/>
                <w:color w:val="000000"/>
                <w:szCs w:val="24"/>
              </w:rPr>
            </w:pPr>
          </w:p>
        </w:tc>
      </w:tr>
      <w:tr w:rsidR="004965E6" w14:paraId="6B1500B1" w14:textId="77777777">
        <w:trPr>
          <w:trHeight w:val="330"/>
        </w:trPr>
        <w:tc>
          <w:tcPr>
            <w:tcW w:w="4480" w:type="dxa"/>
            <w:vAlign w:val="center"/>
            <w:hideMark/>
          </w:tcPr>
          <w:p w14:paraId="6B1500B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500B3" w14:textId="77777777">
        <w:trPr>
          <w:trHeight w:val="45"/>
        </w:trPr>
        <w:tc>
          <w:tcPr>
            <w:tcW w:w="4480" w:type="dxa"/>
            <w:vAlign w:val="center"/>
            <w:hideMark/>
          </w:tcPr>
          <w:p w14:paraId="6B1500B2" w14:textId="77777777" w:rsidR="001203C7" w:rsidRDefault="004D430C">
            <w:pPr>
              <w:rPr>
                <w:rFonts w:ascii="Calibri" w:eastAsia="Times New Roman" w:hAnsi="Calibri" w:cs="Calibri"/>
                <w:color w:val="000000"/>
                <w:szCs w:val="24"/>
              </w:rPr>
            </w:pPr>
          </w:p>
        </w:tc>
      </w:tr>
      <w:tr w:rsidR="004965E6" w14:paraId="6B1500B5" w14:textId="77777777">
        <w:trPr>
          <w:trHeight w:val="330"/>
        </w:trPr>
        <w:tc>
          <w:tcPr>
            <w:tcW w:w="4480" w:type="dxa"/>
            <w:vAlign w:val="center"/>
            <w:hideMark/>
          </w:tcPr>
          <w:p w14:paraId="6B1500B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500B7" w14:textId="77777777">
        <w:trPr>
          <w:trHeight w:val="30"/>
        </w:trPr>
        <w:tc>
          <w:tcPr>
            <w:tcW w:w="4480" w:type="dxa"/>
            <w:vAlign w:val="center"/>
            <w:hideMark/>
          </w:tcPr>
          <w:p w14:paraId="6B1500B6" w14:textId="77777777" w:rsidR="001203C7" w:rsidRDefault="004D430C">
            <w:pPr>
              <w:rPr>
                <w:rFonts w:ascii="Calibri" w:eastAsia="Times New Roman" w:hAnsi="Calibri" w:cs="Calibri"/>
                <w:color w:val="000000"/>
                <w:szCs w:val="24"/>
              </w:rPr>
            </w:pPr>
          </w:p>
        </w:tc>
      </w:tr>
      <w:tr w:rsidR="004965E6" w14:paraId="6B1500B9" w14:textId="77777777">
        <w:trPr>
          <w:trHeight w:val="345"/>
        </w:trPr>
        <w:tc>
          <w:tcPr>
            <w:tcW w:w="4480" w:type="dxa"/>
            <w:vAlign w:val="center"/>
            <w:hideMark/>
          </w:tcPr>
          <w:p w14:paraId="6B1500B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0BB" w14:textId="77777777">
        <w:trPr>
          <w:trHeight w:val="30"/>
        </w:trPr>
        <w:tc>
          <w:tcPr>
            <w:tcW w:w="4480" w:type="dxa"/>
            <w:vAlign w:val="center"/>
            <w:hideMark/>
          </w:tcPr>
          <w:p w14:paraId="6B1500BA" w14:textId="77777777" w:rsidR="001203C7" w:rsidRDefault="004D430C">
            <w:pPr>
              <w:rPr>
                <w:rFonts w:ascii="Calibri" w:eastAsia="Times New Roman" w:hAnsi="Calibri" w:cs="Calibri"/>
                <w:color w:val="000000"/>
                <w:szCs w:val="24"/>
              </w:rPr>
            </w:pPr>
          </w:p>
        </w:tc>
      </w:tr>
      <w:tr w:rsidR="004965E6" w14:paraId="6B1500BD" w14:textId="77777777">
        <w:trPr>
          <w:trHeight w:val="330"/>
        </w:trPr>
        <w:tc>
          <w:tcPr>
            <w:tcW w:w="4480" w:type="dxa"/>
            <w:vAlign w:val="center"/>
            <w:hideMark/>
          </w:tcPr>
          <w:p w14:paraId="6B1500B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ΝΑΙ</w:t>
            </w:r>
          </w:p>
        </w:tc>
      </w:tr>
      <w:tr w:rsidR="004965E6" w14:paraId="6B1500BF" w14:textId="77777777">
        <w:trPr>
          <w:trHeight w:val="45"/>
        </w:trPr>
        <w:tc>
          <w:tcPr>
            <w:tcW w:w="4480" w:type="dxa"/>
            <w:vAlign w:val="center"/>
            <w:hideMark/>
          </w:tcPr>
          <w:p w14:paraId="6B1500BE" w14:textId="77777777" w:rsidR="001203C7" w:rsidRDefault="004D430C">
            <w:pPr>
              <w:rPr>
                <w:rFonts w:ascii="Calibri" w:eastAsia="Times New Roman" w:hAnsi="Calibri" w:cs="Calibri"/>
                <w:color w:val="000000"/>
                <w:szCs w:val="24"/>
              </w:rPr>
            </w:pPr>
          </w:p>
        </w:tc>
      </w:tr>
      <w:tr w:rsidR="004965E6" w14:paraId="6B1500C1" w14:textId="77777777">
        <w:trPr>
          <w:trHeight w:val="330"/>
        </w:trPr>
        <w:tc>
          <w:tcPr>
            <w:tcW w:w="4480" w:type="dxa"/>
            <w:vAlign w:val="center"/>
            <w:hideMark/>
          </w:tcPr>
          <w:p w14:paraId="6B1500C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0C3" w14:textId="77777777">
        <w:trPr>
          <w:trHeight w:val="45"/>
        </w:trPr>
        <w:tc>
          <w:tcPr>
            <w:tcW w:w="4480" w:type="dxa"/>
            <w:vAlign w:val="center"/>
            <w:hideMark/>
          </w:tcPr>
          <w:p w14:paraId="6B1500C2" w14:textId="77777777" w:rsidR="001203C7" w:rsidRDefault="004D430C">
            <w:pPr>
              <w:rPr>
                <w:rFonts w:ascii="Calibri" w:eastAsia="Times New Roman" w:hAnsi="Calibri" w:cs="Calibri"/>
                <w:color w:val="000000"/>
                <w:szCs w:val="24"/>
              </w:rPr>
            </w:pPr>
          </w:p>
        </w:tc>
      </w:tr>
      <w:tr w:rsidR="004965E6" w14:paraId="6B1500C5" w14:textId="77777777">
        <w:trPr>
          <w:trHeight w:val="135"/>
        </w:trPr>
        <w:tc>
          <w:tcPr>
            <w:tcW w:w="4480" w:type="dxa"/>
            <w:vAlign w:val="center"/>
            <w:hideMark/>
          </w:tcPr>
          <w:p w14:paraId="6B1500C4" w14:textId="77777777" w:rsidR="001203C7" w:rsidRDefault="004D430C">
            <w:pPr>
              <w:rPr>
                <w:rFonts w:eastAsia="Times New Roman" w:cs="Times New Roman"/>
                <w:sz w:val="20"/>
              </w:rPr>
            </w:pPr>
          </w:p>
        </w:tc>
      </w:tr>
      <w:tr w:rsidR="004965E6" w14:paraId="6B1500C7" w14:textId="77777777">
        <w:trPr>
          <w:trHeight w:val="345"/>
        </w:trPr>
        <w:tc>
          <w:tcPr>
            <w:tcW w:w="4480" w:type="dxa"/>
            <w:vAlign w:val="center"/>
            <w:hideMark/>
          </w:tcPr>
          <w:p w14:paraId="6B1500C6" w14:textId="77777777" w:rsidR="001203C7" w:rsidRDefault="004D430C">
            <w:pPr>
              <w:rPr>
                <w:rFonts w:eastAsia="Times New Roman" w:cs="Times New Roman"/>
                <w:sz w:val="20"/>
              </w:rPr>
            </w:pPr>
          </w:p>
        </w:tc>
      </w:tr>
      <w:tr w:rsidR="004965E6" w14:paraId="6B1500C9" w14:textId="77777777">
        <w:trPr>
          <w:trHeight w:val="330"/>
        </w:trPr>
        <w:tc>
          <w:tcPr>
            <w:tcW w:w="4480" w:type="dxa"/>
            <w:vAlign w:val="center"/>
            <w:hideMark/>
          </w:tcPr>
          <w:p w14:paraId="6B1500C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49 ως έχει     ΚΑΤΑ ΠΛΕΙΟΨΗΦΙΑ</w:t>
            </w:r>
          </w:p>
        </w:tc>
      </w:tr>
      <w:tr w:rsidR="004965E6" w14:paraId="6B1500CB" w14:textId="77777777">
        <w:trPr>
          <w:trHeight w:val="105"/>
        </w:trPr>
        <w:tc>
          <w:tcPr>
            <w:tcW w:w="4480" w:type="dxa"/>
            <w:vAlign w:val="center"/>
            <w:hideMark/>
          </w:tcPr>
          <w:p w14:paraId="6B1500CA" w14:textId="77777777" w:rsidR="001203C7" w:rsidRDefault="004D430C">
            <w:pPr>
              <w:rPr>
                <w:rFonts w:ascii="Calibri" w:eastAsia="Times New Roman" w:hAnsi="Calibri" w:cs="Calibri"/>
                <w:color w:val="000000"/>
                <w:szCs w:val="24"/>
              </w:rPr>
            </w:pPr>
          </w:p>
        </w:tc>
      </w:tr>
      <w:tr w:rsidR="004965E6" w14:paraId="6B1500CD" w14:textId="77777777">
        <w:trPr>
          <w:trHeight w:val="330"/>
        </w:trPr>
        <w:tc>
          <w:tcPr>
            <w:tcW w:w="4480" w:type="dxa"/>
            <w:vAlign w:val="center"/>
            <w:hideMark/>
          </w:tcPr>
          <w:p w14:paraId="6B1500C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0CF" w14:textId="77777777">
        <w:trPr>
          <w:trHeight w:val="45"/>
        </w:trPr>
        <w:tc>
          <w:tcPr>
            <w:tcW w:w="4480" w:type="dxa"/>
            <w:vAlign w:val="center"/>
            <w:hideMark/>
          </w:tcPr>
          <w:p w14:paraId="6B1500CE" w14:textId="77777777" w:rsidR="001203C7" w:rsidRDefault="004D430C">
            <w:pPr>
              <w:rPr>
                <w:rFonts w:ascii="Calibri" w:eastAsia="Times New Roman" w:hAnsi="Calibri" w:cs="Calibri"/>
                <w:color w:val="000000"/>
                <w:szCs w:val="24"/>
              </w:rPr>
            </w:pPr>
          </w:p>
        </w:tc>
      </w:tr>
      <w:tr w:rsidR="004965E6" w14:paraId="6B1500D1" w14:textId="77777777">
        <w:trPr>
          <w:trHeight w:val="330"/>
        </w:trPr>
        <w:tc>
          <w:tcPr>
            <w:tcW w:w="4480" w:type="dxa"/>
            <w:vAlign w:val="center"/>
            <w:hideMark/>
          </w:tcPr>
          <w:p w14:paraId="6B1500D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500D3" w14:textId="77777777">
        <w:trPr>
          <w:trHeight w:val="45"/>
        </w:trPr>
        <w:tc>
          <w:tcPr>
            <w:tcW w:w="4480" w:type="dxa"/>
            <w:vAlign w:val="center"/>
            <w:hideMark/>
          </w:tcPr>
          <w:p w14:paraId="6B1500D2" w14:textId="77777777" w:rsidR="001203C7" w:rsidRDefault="004D430C">
            <w:pPr>
              <w:rPr>
                <w:rFonts w:ascii="Calibri" w:eastAsia="Times New Roman" w:hAnsi="Calibri" w:cs="Calibri"/>
                <w:color w:val="000000"/>
                <w:szCs w:val="24"/>
              </w:rPr>
            </w:pPr>
          </w:p>
        </w:tc>
      </w:tr>
      <w:tr w:rsidR="004965E6" w14:paraId="6B1500D5" w14:textId="77777777">
        <w:trPr>
          <w:trHeight w:val="330"/>
        </w:trPr>
        <w:tc>
          <w:tcPr>
            <w:tcW w:w="4480" w:type="dxa"/>
            <w:vAlign w:val="center"/>
            <w:hideMark/>
          </w:tcPr>
          <w:p w14:paraId="6B1500D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4965E6" w14:paraId="6B1500D7" w14:textId="77777777">
        <w:trPr>
          <w:trHeight w:val="45"/>
        </w:trPr>
        <w:tc>
          <w:tcPr>
            <w:tcW w:w="4480" w:type="dxa"/>
            <w:vAlign w:val="center"/>
            <w:hideMark/>
          </w:tcPr>
          <w:p w14:paraId="6B1500D6" w14:textId="77777777" w:rsidR="001203C7" w:rsidRDefault="004D430C">
            <w:pPr>
              <w:rPr>
                <w:rFonts w:ascii="Calibri" w:eastAsia="Times New Roman" w:hAnsi="Calibri" w:cs="Calibri"/>
                <w:color w:val="000000"/>
                <w:szCs w:val="24"/>
              </w:rPr>
            </w:pPr>
          </w:p>
        </w:tc>
      </w:tr>
      <w:tr w:rsidR="004965E6" w14:paraId="6B1500D9" w14:textId="77777777">
        <w:trPr>
          <w:trHeight w:val="330"/>
        </w:trPr>
        <w:tc>
          <w:tcPr>
            <w:tcW w:w="4480" w:type="dxa"/>
            <w:vAlign w:val="center"/>
            <w:hideMark/>
          </w:tcPr>
          <w:p w14:paraId="6B1500D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Χ.Α: </w:t>
            </w:r>
            <w:r>
              <w:rPr>
                <w:rFonts w:ascii="Calibri" w:eastAsia="Times New Roman" w:hAnsi="Calibri" w:cs="Calibri"/>
                <w:color w:val="000000"/>
                <w:szCs w:val="24"/>
              </w:rPr>
              <w:t>OXI</w:t>
            </w:r>
          </w:p>
        </w:tc>
      </w:tr>
      <w:tr w:rsidR="004965E6" w14:paraId="6B1500DB" w14:textId="77777777">
        <w:trPr>
          <w:trHeight w:val="30"/>
        </w:trPr>
        <w:tc>
          <w:tcPr>
            <w:tcW w:w="4480" w:type="dxa"/>
            <w:vAlign w:val="center"/>
            <w:hideMark/>
          </w:tcPr>
          <w:p w14:paraId="6B1500DA" w14:textId="77777777" w:rsidR="001203C7" w:rsidRDefault="004D430C">
            <w:pPr>
              <w:rPr>
                <w:rFonts w:ascii="Calibri" w:eastAsia="Times New Roman" w:hAnsi="Calibri" w:cs="Calibri"/>
                <w:color w:val="000000"/>
                <w:szCs w:val="24"/>
              </w:rPr>
            </w:pPr>
          </w:p>
        </w:tc>
      </w:tr>
      <w:tr w:rsidR="004965E6" w14:paraId="6B1500DD" w14:textId="77777777">
        <w:trPr>
          <w:trHeight w:val="330"/>
        </w:trPr>
        <w:tc>
          <w:tcPr>
            <w:tcW w:w="4480" w:type="dxa"/>
            <w:vAlign w:val="center"/>
            <w:hideMark/>
          </w:tcPr>
          <w:p w14:paraId="6B1500D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500DF" w14:textId="77777777">
        <w:trPr>
          <w:trHeight w:val="45"/>
        </w:trPr>
        <w:tc>
          <w:tcPr>
            <w:tcW w:w="4480" w:type="dxa"/>
            <w:vAlign w:val="center"/>
            <w:hideMark/>
          </w:tcPr>
          <w:p w14:paraId="6B1500DE" w14:textId="77777777" w:rsidR="001203C7" w:rsidRDefault="004D430C">
            <w:pPr>
              <w:rPr>
                <w:rFonts w:ascii="Calibri" w:eastAsia="Times New Roman" w:hAnsi="Calibri" w:cs="Calibri"/>
                <w:color w:val="000000"/>
                <w:szCs w:val="24"/>
              </w:rPr>
            </w:pPr>
          </w:p>
        </w:tc>
      </w:tr>
      <w:tr w:rsidR="004965E6" w14:paraId="6B1500E1" w14:textId="77777777">
        <w:trPr>
          <w:trHeight w:val="330"/>
        </w:trPr>
        <w:tc>
          <w:tcPr>
            <w:tcW w:w="4480" w:type="dxa"/>
            <w:vAlign w:val="center"/>
            <w:hideMark/>
          </w:tcPr>
          <w:p w14:paraId="6B1500E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lastRenderedPageBreak/>
              <w:t>ΑΝ.ΕΛ: ΝΑΙ</w:t>
            </w:r>
          </w:p>
        </w:tc>
      </w:tr>
      <w:tr w:rsidR="004965E6" w14:paraId="6B1500E3" w14:textId="77777777">
        <w:trPr>
          <w:trHeight w:val="45"/>
        </w:trPr>
        <w:tc>
          <w:tcPr>
            <w:tcW w:w="4480" w:type="dxa"/>
            <w:vAlign w:val="center"/>
            <w:hideMark/>
          </w:tcPr>
          <w:p w14:paraId="6B1500E2" w14:textId="77777777" w:rsidR="001203C7" w:rsidRDefault="004D430C">
            <w:pPr>
              <w:rPr>
                <w:rFonts w:ascii="Calibri" w:eastAsia="Times New Roman" w:hAnsi="Calibri" w:cs="Calibri"/>
                <w:color w:val="000000"/>
                <w:szCs w:val="24"/>
              </w:rPr>
            </w:pPr>
          </w:p>
        </w:tc>
      </w:tr>
      <w:tr w:rsidR="004965E6" w14:paraId="6B1500E5" w14:textId="77777777">
        <w:trPr>
          <w:trHeight w:val="330"/>
        </w:trPr>
        <w:tc>
          <w:tcPr>
            <w:tcW w:w="4480" w:type="dxa"/>
            <w:vAlign w:val="center"/>
            <w:hideMark/>
          </w:tcPr>
          <w:p w14:paraId="6B1500E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ΝΑΙ</w:t>
            </w:r>
          </w:p>
        </w:tc>
      </w:tr>
      <w:tr w:rsidR="004965E6" w14:paraId="6B1500E7" w14:textId="77777777">
        <w:trPr>
          <w:trHeight w:val="45"/>
        </w:trPr>
        <w:tc>
          <w:tcPr>
            <w:tcW w:w="4480" w:type="dxa"/>
            <w:vAlign w:val="center"/>
            <w:hideMark/>
          </w:tcPr>
          <w:p w14:paraId="6B1500E6" w14:textId="77777777" w:rsidR="001203C7" w:rsidRDefault="004D430C">
            <w:pPr>
              <w:rPr>
                <w:rFonts w:ascii="Calibri" w:eastAsia="Times New Roman" w:hAnsi="Calibri" w:cs="Calibri"/>
                <w:color w:val="000000"/>
                <w:szCs w:val="24"/>
              </w:rPr>
            </w:pPr>
          </w:p>
        </w:tc>
      </w:tr>
      <w:tr w:rsidR="004965E6" w14:paraId="6B1500E9" w14:textId="77777777">
        <w:trPr>
          <w:trHeight w:val="330"/>
        </w:trPr>
        <w:tc>
          <w:tcPr>
            <w:tcW w:w="4480" w:type="dxa"/>
            <w:vAlign w:val="center"/>
            <w:hideMark/>
          </w:tcPr>
          <w:p w14:paraId="6B1500E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0EB" w14:textId="77777777">
        <w:trPr>
          <w:trHeight w:val="45"/>
        </w:trPr>
        <w:tc>
          <w:tcPr>
            <w:tcW w:w="4480" w:type="dxa"/>
            <w:vAlign w:val="center"/>
            <w:hideMark/>
          </w:tcPr>
          <w:p w14:paraId="6B1500EA" w14:textId="77777777" w:rsidR="001203C7" w:rsidRDefault="004D430C">
            <w:pPr>
              <w:rPr>
                <w:rFonts w:ascii="Calibri" w:eastAsia="Times New Roman" w:hAnsi="Calibri" w:cs="Calibri"/>
                <w:color w:val="000000"/>
                <w:szCs w:val="24"/>
              </w:rPr>
            </w:pPr>
          </w:p>
        </w:tc>
      </w:tr>
      <w:tr w:rsidR="004965E6" w14:paraId="6B1500ED" w14:textId="77777777">
        <w:trPr>
          <w:trHeight w:val="135"/>
        </w:trPr>
        <w:tc>
          <w:tcPr>
            <w:tcW w:w="4480" w:type="dxa"/>
            <w:vAlign w:val="center"/>
            <w:hideMark/>
          </w:tcPr>
          <w:p w14:paraId="6B1500EC" w14:textId="77777777" w:rsidR="001203C7" w:rsidRDefault="004D430C">
            <w:pPr>
              <w:rPr>
                <w:rFonts w:eastAsia="Times New Roman" w:cs="Times New Roman"/>
                <w:sz w:val="20"/>
              </w:rPr>
            </w:pPr>
          </w:p>
        </w:tc>
      </w:tr>
      <w:tr w:rsidR="004965E6" w14:paraId="6B1500EF" w14:textId="77777777">
        <w:trPr>
          <w:trHeight w:val="345"/>
        </w:trPr>
        <w:tc>
          <w:tcPr>
            <w:tcW w:w="4480" w:type="dxa"/>
            <w:vAlign w:val="center"/>
            <w:hideMark/>
          </w:tcPr>
          <w:p w14:paraId="6B1500EE" w14:textId="77777777" w:rsidR="001203C7" w:rsidRDefault="004D430C">
            <w:pPr>
              <w:rPr>
                <w:rFonts w:eastAsia="Times New Roman" w:cs="Times New Roman"/>
                <w:sz w:val="20"/>
              </w:rPr>
            </w:pPr>
          </w:p>
        </w:tc>
      </w:tr>
      <w:tr w:rsidR="004965E6" w14:paraId="6B1500F1" w14:textId="77777777">
        <w:trPr>
          <w:trHeight w:val="330"/>
        </w:trPr>
        <w:tc>
          <w:tcPr>
            <w:tcW w:w="4480" w:type="dxa"/>
            <w:vAlign w:val="center"/>
            <w:hideMark/>
          </w:tcPr>
          <w:p w14:paraId="6B1500F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50 ως έχει     ΚΑΤΑ ΠΛΕΙΟΨΗΦΙΑ</w:t>
            </w:r>
          </w:p>
        </w:tc>
      </w:tr>
      <w:tr w:rsidR="004965E6" w14:paraId="6B1500F3" w14:textId="77777777">
        <w:trPr>
          <w:trHeight w:val="105"/>
        </w:trPr>
        <w:tc>
          <w:tcPr>
            <w:tcW w:w="4480" w:type="dxa"/>
            <w:vAlign w:val="center"/>
            <w:hideMark/>
          </w:tcPr>
          <w:p w14:paraId="6B1500F2" w14:textId="77777777" w:rsidR="001203C7" w:rsidRDefault="004D430C">
            <w:pPr>
              <w:rPr>
                <w:rFonts w:ascii="Calibri" w:eastAsia="Times New Roman" w:hAnsi="Calibri" w:cs="Calibri"/>
                <w:color w:val="000000"/>
                <w:szCs w:val="24"/>
              </w:rPr>
            </w:pPr>
          </w:p>
        </w:tc>
      </w:tr>
      <w:tr w:rsidR="004965E6" w14:paraId="6B1500F5" w14:textId="77777777">
        <w:trPr>
          <w:trHeight w:val="330"/>
        </w:trPr>
        <w:tc>
          <w:tcPr>
            <w:tcW w:w="4480" w:type="dxa"/>
            <w:vAlign w:val="center"/>
            <w:hideMark/>
          </w:tcPr>
          <w:p w14:paraId="6B1500F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0F7" w14:textId="77777777">
        <w:trPr>
          <w:trHeight w:val="45"/>
        </w:trPr>
        <w:tc>
          <w:tcPr>
            <w:tcW w:w="4480" w:type="dxa"/>
            <w:vAlign w:val="center"/>
            <w:hideMark/>
          </w:tcPr>
          <w:p w14:paraId="6B1500F6" w14:textId="77777777" w:rsidR="001203C7" w:rsidRDefault="004D430C">
            <w:pPr>
              <w:rPr>
                <w:rFonts w:ascii="Calibri" w:eastAsia="Times New Roman" w:hAnsi="Calibri" w:cs="Calibri"/>
                <w:color w:val="000000"/>
                <w:szCs w:val="24"/>
              </w:rPr>
            </w:pPr>
          </w:p>
        </w:tc>
      </w:tr>
      <w:tr w:rsidR="004965E6" w14:paraId="6B1500F9" w14:textId="77777777">
        <w:trPr>
          <w:trHeight w:val="330"/>
        </w:trPr>
        <w:tc>
          <w:tcPr>
            <w:tcW w:w="4480" w:type="dxa"/>
            <w:vAlign w:val="center"/>
            <w:hideMark/>
          </w:tcPr>
          <w:p w14:paraId="6B1500F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500FB" w14:textId="77777777">
        <w:trPr>
          <w:trHeight w:val="30"/>
        </w:trPr>
        <w:tc>
          <w:tcPr>
            <w:tcW w:w="4480" w:type="dxa"/>
            <w:vAlign w:val="center"/>
            <w:hideMark/>
          </w:tcPr>
          <w:p w14:paraId="6B1500FA" w14:textId="77777777" w:rsidR="001203C7" w:rsidRDefault="004D430C">
            <w:pPr>
              <w:rPr>
                <w:rFonts w:ascii="Calibri" w:eastAsia="Times New Roman" w:hAnsi="Calibri" w:cs="Calibri"/>
                <w:color w:val="000000"/>
                <w:szCs w:val="24"/>
              </w:rPr>
            </w:pPr>
          </w:p>
        </w:tc>
      </w:tr>
      <w:tr w:rsidR="004965E6" w14:paraId="6B1500FD" w14:textId="77777777">
        <w:trPr>
          <w:trHeight w:val="330"/>
        </w:trPr>
        <w:tc>
          <w:tcPr>
            <w:tcW w:w="4480" w:type="dxa"/>
            <w:vAlign w:val="center"/>
            <w:hideMark/>
          </w:tcPr>
          <w:p w14:paraId="6B1500F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4965E6" w14:paraId="6B1500FF" w14:textId="77777777">
        <w:trPr>
          <w:trHeight w:val="45"/>
        </w:trPr>
        <w:tc>
          <w:tcPr>
            <w:tcW w:w="4480" w:type="dxa"/>
            <w:vAlign w:val="center"/>
            <w:hideMark/>
          </w:tcPr>
          <w:p w14:paraId="6B1500FE" w14:textId="77777777" w:rsidR="001203C7" w:rsidRDefault="004D430C">
            <w:pPr>
              <w:rPr>
                <w:rFonts w:ascii="Calibri" w:eastAsia="Times New Roman" w:hAnsi="Calibri" w:cs="Calibri"/>
                <w:color w:val="000000"/>
                <w:szCs w:val="24"/>
              </w:rPr>
            </w:pPr>
          </w:p>
        </w:tc>
      </w:tr>
      <w:tr w:rsidR="004965E6" w14:paraId="6B150101" w14:textId="77777777">
        <w:trPr>
          <w:trHeight w:val="330"/>
        </w:trPr>
        <w:tc>
          <w:tcPr>
            <w:tcW w:w="4480" w:type="dxa"/>
            <w:vAlign w:val="center"/>
            <w:hideMark/>
          </w:tcPr>
          <w:p w14:paraId="6B15010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50103" w14:textId="77777777">
        <w:trPr>
          <w:trHeight w:val="45"/>
        </w:trPr>
        <w:tc>
          <w:tcPr>
            <w:tcW w:w="4480" w:type="dxa"/>
            <w:vAlign w:val="center"/>
            <w:hideMark/>
          </w:tcPr>
          <w:p w14:paraId="6B150102" w14:textId="77777777" w:rsidR="001203C7" w:rsidRDefault="004D430C">
            <w:pPr>
              <w:rPr>
                <w:rFonts w:ascii="Calibri" w:eastAsia="Times New Roman" w:hAnsi="Calibri" w:cs="Calibri"/>
                <w:color w:val="000000"/>
                <w:szCs w:val="24"/>
              </w:rPr>
            </w:pPr>
          </w:p>
        </w:tc>
      </w:tr>
      <w:tr w:rsidR="004965E6" w14:paraId="6B150105" w14:textId="77777777">
        <w:trPr>
          <w:trHeight w:val="330"/>
        </w:trPr>
        <w:tc>
          <w:tcPr>
            <w:tcW w:w="4480" w:type="dxa"/>
            <w:vAlign w:val="center"/>
            <w:hideMark/>
          </w:tcPr>
          <w:p w14:paraId="6B15010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50107" w14:textId="77777777">
        <w:trPr>
          <w:trHeight w:val="45"/>
        </w:trPr>
        <w:tc>
          <w:tcPr>
            <w:tcW w:w="4480" w:type="dxa"/>
            <w:vAlign w:val="center"/>
            <w:hideMark/>
          </w:tcPr>
          <w:p w14:paraId="6B150106" w14:textId="77777777" w:rsidR="001203C7" w:rsidRDefault="004D430C">
            <w:pPr>
              <w:rPr>
                <w:rFonts w:ascii="Calibri" w:eastAsia="Times New Roman" w:hAnsi="Calibri" w:cs="Calibri"/>
                <w:color w:val="000000"/>
                <w:szCs w:val="24"/>
              </w:rPr>
            </w:pPr>
          </w:p>
        </w:tc>
      </w:tr>
      <w:tr w:rsidR="004965E6" w14:paraId="6B150109" w14:textId="77777777">
        <w:trPr>
          <w:trHeight w:val="330"/>
        </w:trPr>
        <w:tc>
          <w:tcPr>
            <w:tcW w:w="4480" w:type="dxa"/>
            <w:vAlign w:val="center"/>
            <w:hideMark/>
          </w:tcPr>
          <w:p w14:paraId="6B15010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10B" w14:textId="77777777">
        <w:trPr>
          <w:trHeight w:val="45"/>
        </w:trPr>
        <w:tc>
          <w:tcPr>
            <w:tcW w:w="4480" w:type="dxa"/>
            <w:vAlign w:val="center"/>
            <w:hideMark/>
          </w:tcPr>
          <w:p w14:paraId="6B15010A" w14:textId="77777777" w:rsidR="001203C7" w:rsidRDefault="004D430C">
            <w:pPr>
              <w:rPr>
                <w:rFonts w:ascii="Calibri" w:eastAsia="Times New Roman" w:hAnsi="Calibri" w:cs="Calibri"/>
                <w:color w:val="000000"/>
                <w:szCs w:val="24"/>
              </w:rPr>
            </w:pPr>
          </w:p>
        </w:tc>
      </w:tr>
      <w:tr w:rsidR="004965E6" w14:paraId="6B15010D" w14:textId="77777777">
        <w:trPr>
          <w:trHeight w:val="330"/>
        </w:trPr>
        <w:tc>
          <w:tcPr>
            <w:tcW w:w="4480" w:type="dxa"/>
            <w:vAlign w:val="center"/>
            <w:hideMark/>
          </w:tcPr>
          <w:p w14:paraId="6B15010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ΝΑΙ</w:t>
            </w:r>
          </w:p>
        </w:tc>
      </w:tr>
      <w:tr w:rsidR="004965E6" w14:paraId="6B15010F" w14:textId="77777777">
        <w:trPr>
          <w:trHeight w:val="30"/>
        </w:trPr>
        <w:tc>
          <w:tcPr>
            <w:tcW w:w="4480" w:type="dxa"/>
            <w:vAlign w:val="center"/>
            <w:hideMark/>
          </w:tcPr>
          <w:p w14:paraId="6B15010E" w14:textId="77777777" w:rsidR="001203C7" w:rsidRDefault="004D430C">
            <w:pPr>
              <w:rPr>
                <w:rFonts w:ascii="Calibri" w:eastAsia="Times New Roman" w:hAnsi="Calibri" w:cs="Calibri"/>
                <w:color w:val="000000"/>
                <w:szCs w:val="24"/>
              </w:rPr>
            </w:pPr>
          </w:p>
        </w:tc>
      </w:tr>
      <w:tr w:rsidR="004965E6" w14:paraId="6B150111" w14:textId="77777777">
        <w:trPr>
          <w:trHeight w:val="330"/>
        </w:trPr>
        <w:tc>
          <w:tcPr>
            <w:tcW w:w="4480" w:type="dxa"/>
            <w:vAlign w:val="center"/>
            <w:hideMark/>
          </w:tcPr>
          <w:p w14:paraId="6B15011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113" w14:textId="77777777">
        <w:trPr>
          <w:trHeight w:val="45"/>
        </w:trPr>
        <w:tc>
          <w:tcPr>
            <w:tcW w:w="4480" w:type="dxa"/>
            <w:vAlign w:val="center"/>
            <w:hideMark/>
          </w:tcPr>
          <w:p w14:paraId="6B150112" w14:textId="77777777" w:rsidR="001203C7" w:rsidRDefault="004D430C">
            <w:pPr>
              <w:rPr>
                <w:rFonts w:ascii="Calibri" w:eastAsia="Times New Roman" w:hAnsi="Calibri" w:cs="Calibri"/>
                <w:color w:val="000000"/>
                <w:szCs w:val="24"/>
              </w:rPr>
            </w:pPr>
          </w:p>
        </w:tc>
      </w:tr>
      <w:tr w:rsidR="004965E6" w14:paraId="6B150115" w14:textId="77777777">
        <w:trPr>
          <w:trHeight w:val="150"/>
        </w:trPr>
        <w:tc>
          <w:tcPr>
            <w:tcW w:w="4480" w:type="dxa"/>
            <w:vAlign w:val="center"/>
            <w:hideMark/>
          </w:tcPr>
          <w:p w14:paraId="6B150114" w14:textId="77777777" w:rsidR="001203C7" w:rsidRDefault="004D430C">
            <w:pPr>
              <w:rPr>
                <w:rFonts w:eastAsia="Times New Roman" w:cs="Times New Roman"/>
                <w:sz w:val="20"/>
              </w:rPr>
            </w:pPr>
          </w:p>
        </w:tc>
      </w:tr>
      <w:tr w:rsidR="004965E6" w14:paraId="6B150117" w14:textId="77777777">
        <w:trPr>
          <w:trHeight w:val="345"/>
        </w:trPr>
        <w:tc>
          <w:tcPr>
            <w:tcW w:w="4480" w:type="dxa"/>
            <w:vAlign w:val="center"/>
            <w:hideMark/>
          </w:tcPr>
          <w:p w14:paraId="6B150116" w14:textId="77777777" w:rsidR="001203C7" w:rsidRDefault="004D430C">
            <w:pPr>
              <w:rPr>
                <w:rFonts w:eastAsia="Times New Roman" w:cs="Times New Roman"/>
                <w:sz w:val="20"/>
              </w:rPr>
            </w:pPr>
          </w:p>
        </w:tc>
      </w:tr>
      <w:tr w:rsidR="004965E6" w14:paraId="6B150119" w14:textId="77777777">
        <w:trPr>
          <w:trHeight w:val="330"/>
        </w:trPr>
        <w:tc>
          <w:tcPr>
            <w:tcW w:w="4480" w:type="dxa"/>
            <w:vAlign w:val="center"/>
            <w:hideMark/>
          </w:tcPr>
          <w:p w14:paraId="6B15011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51 όπως τροπ.</w:t>
            </w:r>
            <w:r>
              <w:rPr>
                <w:rFonts w:ascii="Calibri" w:eastAsia="Times New Roman" w:hAnsi="Calibri" w:cs="Calibri"/>
                <w:color w:val="000000"/>
                <w:szCs w:val="24"/>
              </w:rPr>
              <w:t xml:space="preserve">     ΚΑΤΑ ΠΛΕΙΟΨΗΦΙΑ</w:t>
            </w:r>
          </w:p>
        </w:tc>
      </w:tr>
      <w:tr w:rsidR="004965E6" w14:paraId="6B15011B" w14:textId="77777777">
        <w:trPr>
          <w:trHeight w:val="90"/>
        </w:trPr>
        <w:tc>
          <w:tcPr>
            <w:tcW w:w="4480" w:type="dxa"/>
            <w:vAlign w:val="center"/>
            <w:hideMark/>
          </w:tcPr>
          <w:p w14:paraId="6B15011A" w14:textId="77777777" w:rsidR="001203C7" w:rsidRDefault="004D430C">
            <w:pPr>
              <w:rPr>
                <w:rFonts w:ascii="Calibri" w:eastAsia="Times New Roman" w:hAnsi="Calibri" w:cs="Calibri"/>
                <w:color w:val="000000"/>
                <w:szCs w:val="24"/>
              </w:rPr>
            </w:pPr>
          </w:p>
        </w:tc>
      </w:tr>
      <w:tr w:rsidR="004965E6" w14:paraId="6B15011D" w14:textId="77777777">
        <w:trPr>
          <w:trHeight w:val="345"/>
        </w:trPr>
        <w:tc>
          <w:tcPr>
            <w:tcW w:w="4480" w:type="dxa"/>
            <w:vAlign w:val="center"/>
            <w:hideMark/>
          </w:tcPr>
          <w:p w14:paraId="6B15011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11F" w14:textId="77777777">
        <w:trPr>
          <w:trHeight w:val="30"/>
        </w:trPr>
        <w:tc>
          <w:tcPr>
            <w:tcW w:w="4480" w:type="dxa"/>
            <w:vAlign w:val="center"/>
            <w:hideMark/>
          </w:tcPr>
          <w:p w14:paraId="6B15011E" w14:textId="77777777" w:rsidR="001203C7" w:rsidRDefault="004D430C">
            <w:pPr>
              <w:rPr>
                <w:rFonts w:ascii="Calibri" w:eastAsia="Times New Roman" w:hAnsi="Calibri" w:cs="Calibri"/>
                <w:color w:val="000000"/>
                <w:szCs w:val="24"/>
              </w:rPr>
            </w:pPr>
          </w:p>
        </w:tc>
      </w:tr>
      <w:tr w:rsidR="004965E6" w14:paraId="6B150121" w14:textId="77777777">
        <w:trPr>
          <w:trHeight w:val="330"/>
        </w:trPr>
        <w:tc>
          <w:tcPr>
            <w:tcW w:w="4480" w:type="dxa"/>
            <w:vAlign w:val="center"/>
            <w:hideMark/>
          </w:tcPr>
          <w:p w14:paraId="6B15012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ΠΡΝ</w:t>
            </w:r>
          </w:p>
        </w:tc>
      </w:tr>
      <w:tr w:rsidR="004965E6" w14:paraId="6B150123" w14:textId="77777777">
        <w:trPr>
          <w:trHeight w:val="45"/>
        </w:trPr>
        <w:tc>
          <w:tcPr>
            <w:tcW w:w="4480" w:type="dxa"/>
            <w:vAlign w:val="center"/>
            <w:hideMark/>
          </w:tcPr>
          <w:p w14:paraId="6B150122" w14:textId="77777777" w:rsidR="001203C7" w:rsidRDefault="004D430C">
            <w:pPr>
              <w:rPr>
                <w:rFonts w:ascii="Calibri" w:eastAsia="Times New Roman" w:hAnsi="Calibri" w:cs="Calibri"/>
                <w:color w:val="000000"/>
                <w:szCs w:val="24"/>
              </w:rPr>
            </w:pPr>
          </w:p>
        </w:tc>
      </w:tr>
      <w:tr w:rsidR="004965E6" w14:paraId="6B150125" w14:textId="77777777">
        <w:trPr>
          <w:trHeight w:val="330"/>
        </w:trPr>
        <w:tc>
          <w:tcPr>
            <w:tcW w:w="4480" w:type="dxa"/>
            <w:vAlign w:val="center"/>
            <w:hideMark/>
          </w:tcPr>
          <w:p w14:paraId="6B15012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50127" w14:textId="77777777">
        <w:trPr>
          <w:trHeight w:val="45"/>
        </w:trPr>
        <w:tc>
          <w:tcPr>
            <w:tcW w:w="4480" w:type="dxa"/>
            <w:vAlign w:val="center"/>
            <w:hideMark/>
          </w:tcPr>
          <w:p w14:paraId="6B150126" w14:textId="77777777" w:rsidR="001203C7" w:rsidRDefault="004D430C">
            <w:pPr>
              <w:rPr>
                <w:rFonts w:ascii="Calibri" w:eastAsia="Times New Roman" w:hAnsi="Calibri" w:cs="Calibri"/>
                <w:color w:val="000000"/>
                <w:szCs w:val="24"/>
              </w:rPr>
            </w:pPr>
          </w:p>
        </w:tc>
      </w:tr>
      <w:tr w:rsidR="004965E6" w14:paraId="6B150129" w14:textId="77777777">
        <w:trPr>
          <w:trHeight w:val="330"/>
        </w:trPr>
        <w:tc>
          <w:tcPr>
            <w:tcW w:w="4480" w:type="dxa"/>
            <w:vAlign w:val="center"/>
            <w:hideMark/>
          </w:tcPr>
          <w:p w14:paraId="6B15012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5012B" w14:textId="77777777">
        <w:trPr>
          <w:trHeight w:val="45"/>
        </w:trPr>
        <w:tc>
          <w:tcPr>
            <w:tcW w:w="4480" w:type="dxa"/>
            <w:vAlign w:val="center"/>
            <w:hideMark/>
          </w:tcPr>
          <w:p w14:paraId="6B15012A" w14:textId="77777777" w:rsidR="001203C7" w:rsidRDefault="004D430C">
            <w:pPr>
              <w:rPr>
                <w:rFonts w:ascii="Calibri" w:eastAsia="Times New Roman" w:hAnsi="Calibri" w:cs="Calibri"/>
                <w:color w:val="000000"/>
                <w:szCs w:val="24"/>
              </w:rPr>
            </w:pPr>
          </w:p>
        </w:tc>
      </w:tr>
      <w:tr w:rsidR="004965E6" w14:paraId="6B15012D" w14:textId="77777777">
        <w:trPr>
          <w:trHeight w:val="330"/>
        </w:trPr>
        <w:tc>
          <w:tcPr>
            <w:tcW w:w="4480" w:type="dxa"/>
            <w:vAlign w:val="center"/>
            <w:hideMark/>
          </w:tcPr>
          <w:p w14:paraId="6B15012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5012F" w14:textId="77777777">
        <w:trPr>
          <w:trHeight w:val="30"/>
        </w:trPr>
        <w:tc>
          <w:tcPr>
            <w:tcW w:w="4480" w:type="dxa"/>
            <w:vAlign w:val="center"/>
            <w:hideMark/>
          </w:tcPr>
          <w:p w14:paraId="6B15012E" w14:textId="77777777" w:rsidR="001203C7" w:rsidRDefault="004D430C">
            <w:pPr>
              <w:rPr>
                <w:rFonts w:ascii="Calibri" w:eastAsia="Times New Roman" w:hAnsi="Calibri" w:cs="Calibri"/>
                <w:color w:val="000000"/>
                <w:szCs w:val="24"/>
              </w:rPr>
            </w:pPr>
          </w:p>
        </w:tc>
      </w:tr>
      <w:tr w:rsidR="004965E6" w14:paraId="6B150131" w14:textId="77777777">
        <w:trPr>
          <w:trHeight w:val="345"/>
        </w:trPr>
        <w:tc>
          <w:tcPr>
            <w:tcW w:w="4480" w:type="dxa"/>
            <w:vAlign w:val="center"/>
            <w:hideMark/>
          </w:tcPr>
          <w:p w14:paraId="6B15013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133" w14:textId="77777777">
        <w:trPr>
          <w:trHeight w:val="30"/>
        </w:trPr>
        <w:tc>
          <w:tcPr>
            <w:tcW w:w="4480" w:type="dxa"/>
            <w:vAlign w:val="center"/>
            <w:hideMark/>
          </w:tcPr>
          <w:p w14:paraId="6B150132" w14:textId="77777777" w:rsidR="001203C7" w:rsidRDefault="004D430C">
            <w:pPr>
              <w:rPr>
                <w:rFonts w:ascii="Calibri" w:eastAsia="Times New Roman" w:hAnsi="Calibri" w:cs="Calibri"/>
                <w:color w:val="000000"/>
                <w:szCs w:val="24"/>
              </w:rPr>
            </w:pPr>
          </w:p>
        </w:tc>
      </w:tr>
      <w:tr w:rsidR="004965E6" w14:paraId="6B150135" w14:textId="77777777">
        <w:trPr>
          <w:trHeight w:val="330"/>
        </w:trPr>
        <w:tc>
          <w:tcPr>
            <w:tcW w:w="4480" w:type="dxa"/>
            <w:vAlign w:val="center"/>
            <w:hideMark/>
          </w:tcPr>
          <w:p w14:paraId="6B15013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50137" w14:textId="77777777">
        <w:trPr>
          <w:trHeight w:val="45"/>
        </w:trPr>
        <w:tc>
          <w:tcPr>
            <w:tcW w:w="4480" w:type="dxa"/>
            <w:vAlign w:val="center"/>
            <w:hideMark/>
          </w:tcPr>
          <w:p w14:paraId="6B150136" w14:textId="77777777" w:rsidR="001203C7" w:rsidRDefault="004D430C">
            <w:pPr>
              <w:rPr>
                <w:rFonts w:ascii="Calibri" w:eastAsia="Times New Roman" w:hAnsi="Calibri" w:cs="Calibri"/>
                <w:color w:val="000000"/>
                <w:szCs w:val="24"/>
              </w:rPr>
            </w:pPr>
          </w:p>
        </w:tc>
      </w:tr>
      <w:tr w:rsidR="004965E6" w14:paraId="6B150139" w14:textId="77777777">
        <w:trPr>
          <w:trHeight w:val="330"/>
        </w:trPr>
        <w:tc>
          <w:tcPr>
            <w:tcW w:w="4480" w:type="dxa"/>
            <w:vAlign w:val="center"/>
            <w:hideMark/>
          </w:tcPr>
          <w:p w14:paraId="6B15013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13B" w14:textId="77777777">
        <w:trPr>
          <w:trHeight w:val="45"/>
        </w:trPr>
        <w:tc>
          <w:tcPr>
            <w:tcW w:w="4480" w:type="dxa"/>
            <w:vAlign w:val="center"/>
            <w:hideMark/>
          </w:tcPr>
          <w:p w14:paraId="6B15013A" w14:textId="77777777" w:rsidR="001203C7" w:rsidRDefault="004D430C">
            <w:pPr>
              <w:rPr>
                <w:rFonts w:ascii="Calibri" w:eastAsia="Times New Roman" w:hAnsi="Calibri" w:cs="Calibri"/>
                <w:color w:val="000000"/>
                <w:szCs w:val="24"/>
              </w:rPr>
            </w:pPr>
          </w:p>
        </w:tc>
      </w:tr>
      <w:tr w:rsidR="004965E6" w14:paraId="6B15013D" w14:textId="77777777">
        <w:trPr>
          <w:trHeight w:val="135"/>
        </w:trPr>
        <w:tc>
          <w:tcPr>
            <w:tcW w:w="4480" w:type="dxa"/>
            <w:vAlign w:val="center"/>
            <w:hideMark/>
          </w:tcPr>
          <w:p w14:paraId="6B15013C" w14:textId="77777777" w:rsidR="001203C7" w:rsidRDefault="004D430C">
            <w:pPr>
              <w:rPr>
                <w:rFonts w:eastAsia="Times New Roman" w:cs="Times New Roman"/>
                <w:sz w:val="20"/>
              </w:rPr>
            </w:pPr>
          </w:p>
        </w:tc>
      </w:tr>
      <w:tr w:rsidR="004965E6" w14:paraId="6B15013F" w14:textId="77777777">
        <w:trPr>
          <w:trHeight w:val="345"/>
        </w:trPr>
        <w:tc>
          <w:tcPr>
            <w:tcW w:w="4480" w:type="dxa"/>
            <w:vAlign w:val="center"/>
            <w:hideMark/>
          </w:tcPr>
          <w:p w14:paraId="6B15013E" w14:textId="77777777" w:rsidR="001203C7" w:rsidRDefault="004D430C">
            <w:pPr>
              <w:rPr>
                <w:rFonts w:eastAsia="Times New Roman" w:cs="Times New Roman"/>
                <w:sz w:val="20"/>
              </w:rPr>
            </w:pPr>
          </w:p>
        </w:tc>
      </w:tr>
      <w:tr w:rsidR="004965E6" w14:paraId="6B150141" w14:textId="77777777">
        <w:trPr>
          <w:trHeight w:val="330"/>
        </w:trPr>
        <w:tc>
          <w:tcPr>
            <w:tcW w:w="4480" w:type="dxa"/>
            <w:vAlign w:val="center"/>
            <w:hideMark/>
          </w:tcPr>
          <w:p w14:paraId="6B15014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52 ως έχει     ΚΑΤΑ ΠΛΕΙΟΨΗΦΙΑ</w:t>
            </w:r>
          </w:p>
        </w:tc>
      </w:tr>
      <w:tr w:rsidR="004965E6" w14:paraId="6B150143" w14:textId="77777777">
        <w:trPr>
          <w:trHeight w:val="105"/>
        </w:trPr>
        <w:tc>
          <w:tcPr>
            <w:tcW w:w="4480" w:type="dxa"/>
            <w:vAlign w:val="center"/>
            <w:hideMark/>
          </w:tcPr>
          <w:p w14:paraId="6B150142" w14:textId="77777777" w:rsidR="001203C7" w:rsidRDefault="004D430C">
            <w:pPr>
              <w:rPr>
                <w:rFonts w:ascii="Calibri" w:eastAsia="Times New Roman" w:hAnsi="Calibri" w:cs="Calibri"/>
                <w:color w:val="000000"/>
                <w:szCs w:val="24"/>
              </w:rPr>
            </w:pPr>
          </w:p>
        </w:tc>
      </w:tr>
      <w:tr w:rsidR="004965E6" w14:paraId="6B150145" w14:textId="77777777">
        <w:trPr>
          <w:trHeight w:val="330"/>
        </w:trPr>
        <w:tc>
          <w:tcPr>
            <w:tcW w:w="4480" w:type="dxa"/>
            <w:vAlign w:val="center"/>
            <w:hideMark/>
          </w:tcPr>
          <w:p w14:paraId="6B15014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147" w14:textId="77777777">
        <w:trPr>
          <w:trHeight w:val="45"/>
        </w:trPr>
        <w:tc>
          <w:tcPr>
            <w:tcW w:w="4480" w:type="dxa"/>
            <w:vAlign w:val="center"/>
            <w:hideMark/>
          </w:tcPr>
          <w:p w14:paraId="6B150146" w14:textId="77777777" w:rsidR="001203C7" w:rsidRDefault="004D430C">
            <w:pPr>
              <w:rPr>
                <w:rFonts w:ascii="Calibri" w:eastAsia="Times New Roman" w:hAnsi="Calibri" w:cs="Calibri"/>
                <w:color w:val="000000"/>
                <w:szCs w:val="24"/>
              </w:rPr>
            </w:pPr>
          </w:p>
        </w:tc>
      </w:tr>
      <w:tr w:rsidR="004965E6" w14:paraId="6B150149" w14:textId="77777777">
        <w:trPr>
          <w:trHeight w:val="330"/>
        </w:trPr>
        <w:tc>
          <w:tcPr>
            <w:tcW w:w="4480" w:type="dxa"/>
            <w:vAlign w:val="center"/>
            <w:hideMark/>
          </w:tcPr>
          <w:p w14:paraId="6B15014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5014B" w14:textId="77777777">
        <w:trPr>
          <w:trHeight w:val="45"/>
        </w:trPr>
        <w:tc>
          <w:tcPr>
            <w:tcW w:w="4480" w:type="dxa"/>
            <w:vAlign w:val="center"/>
            <w:hideMark/>
          </w:tcPr>
          <w:p w14:paraId="6B15014A" w14:textId="77777777" w:rsidR="001203C7" w:rsidRDefault="004D430C">
            <w:pPr>
              <w:rPr>
                <w:rFonts w:ascii="Calibri" w:eastAsia="Times New Roman" w:hAnsi="Calibri" w:cs="Calibri"/>
                <w:color w:val="000000"/>
                <w:szCs w:val="24"/>
              </w:rPr>
            </w:pPr>
          </w:p>
        </w:tc>
      </w:tr>
      <w:tr w:rsidR="004965E6" w14:paraId="6B15014D" w14:textId="77777777">
        <w:trPr>
          <w:trHeight w:val="330"/>
        </w:trPr>
        <w:tc>
          <w:tcPr>
            <w:tcW w:w="4480" w:type="dxa"/>
            <w:vAlign w:val="center"/>
            <w:hideMark/>
          </w:tcPr>
          <w:p w14:paraId="6B15014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4965E6" w14:paraId="6B15014F" w14:textId="77777777">
        <w:trPr>
          <w:trHeight w:val="45"/>
        </w:trPr>
        <w:tc>
          <w:tcPr>
            <w:tcW w:w="4480" w:type="dxa"/>
            <w:vAlign w:val="center"/>
            <w:hideMark/>
          </w:tcPr>
          <w:p w14:paraId="6B15014E" w14:textId="77777777" w:rsidR="001203C7" w:rsidRDefault="004D430C">
            <w:pPr>
              <w:rPr>
                <w:rFonts w:ascii="Calibri" w:eastAsia="Times New Roman" w:hAnsi="Calibri" w:cs="Calibri"/>
                <w:color w:val="000000"/>
                <w:szCs w:val="24"/>
              </w:rPr>
            </w:pPr>
          </w:p>
        </w:tc>
      </w:tr>
      <w:tr w:rsidR="004965E6" w14:paraId="6B150151" w14:textId="77777777">
        <w:trPr>
          <w:trHeight w:val="330"/>
        </w:trPr>
        <w:tc>
          <w:tcPr>
            <w:tcW w:w="4480" w:type="dxa"/>
            <w:vAlign w:val="center"/>
            <w:hideMark/>
          </w:tcPr>
          <w:p w14:paraId="6B15015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50153" w14:textId="77777777">
        <w:trPr>
          <w:trHeight w:val="30"/>
        </w:trPr>
        <w:tc>
          <w:tcPr>
            <w:tcW w:w="4480" w:type="dxa"/>
            <w:vAlign w:val="center"/>
            <w:hideMark/>
          </w:tcPr>
          <w:p w14:paraId="6B150152" w14:textId="77777777" w:rsidR="001203C7" w:rsidRDefault="004D430C">
            <w:pPr>
              <w:rPr>
                <w:rFonts w:ascii="Calibri" w:eastAsia="Times New Roman" w:hAnsi="Calibri" w:cs="Calibri"/>
                <w:color w:val="000000"/>
                <w:szCs w:val="24"/>
              </w:rPr>
            </w:pPr>
          </w:p>
        </w:tc>
      </w:tr>
      <w:tr w:rsidR="004965E6" w14:paraId="6B150155" w14:textId="77777777">
        <w:trPr>
          <w:trHeight w:val="330"/>
        </w:trPr>
        <w:tc>
          <w:tcPr>
            <w:tcW w:w="4480" w:type="dxa"/>
            <w:vAlign w:val="center"/>
            <w:hideMark/>
          </w:tcPr>
          <w:p w14:paraId="6B15015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50157" w14:textId="77777777">
        <w:trPr>
          <w:trHeight w:val="45"/>
        </w:trPr>
        <w:tc>
          <w:tcPr>
            <w:tcW w:w="4480" w:type="dxa"/>
            <w:vAlign w:val="center"/>
            <w:hideMark/>
          </w:tcPr>
          <w:p w14:paraId="6B150156" w14:textId="77777777" w:rsidR="001203C7" w:rsidRDefault="004D430C">
            <w:pPr>
              <w:rPr>
                <w:rFonts w:ascii="Calibri" w:eastAsia="Times New Roman" w:hAnsi="Calibri" w:cs="Calibri"/>
                <w:color w:val="000000"/>
                <w:szCs w:val="24"/>
              </w:rPr>
            </w:pPr>
          </w:p>
        </w:tc>
      </w:tr>
      <w:tr w:rsidR="004965E6" w14:paraId="6B150159" w14:textId="77777777">
        <w:trPr>
          <w:trHeight w:val="330"/>
        </w:trPr>
        <w:tc>
          <w:tcPr>
            <w:tcW w:w="4480" w:type="dxa"/>
            <w:vAlign w:val="center"/>
            <w:hideMark/>
          </w:tcPr>
          <w:p w14:paraId="6B15015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15B" w14:textId="77777777">
        <w:trPr>
          <w:trHeight w:val="45"/>
        </w:trPr>
        <w:tc>
          <w:tcPr>
            <w:tcW w:w="4480" w:type="dxa"/>
            <w:vAlign w:val="center"/>
            <w:hideMark/>
          </w:tcPr>
          <w:p w14:paraId="6B15015A" w14:textId="77777777" w:rsidR="001203C7" w:rsidRDefault="004D430C">
            <w:pPr>
              <w:rPr>
                <w:rFonts w:ascii="Calibri" w:eastAsia="Times New Roman" w:hAnsi="Calibri" w:cs="Calibri"/>
                <w:color w:val="000000"/>
                <w:szCs w:val="24"/>
              </w:rPr>
            </w:pPr>
          </w:p>
        </w:tc>
      </w:tr>
      <w:tr w:rsidR="004965E6" w14:paraId="6B15015D" w14:textId="77777777">
        <w:trPr>
          <w:trHeight w:val="330"/>
        </w:trPr>
        <w:tc>
          <w:tcPr>
            <w:tcW w:w="4480" w:type="dxa"/>
            <w:vAlign w:val="center"/>
            <w:hideMark/>
          </w:tcPr>
          <w:p w14:paraId="6B15015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5015F" w14:textId="77777777">
        <w:trPr>
          <w:trHeight w:val="45"/>
        </w:trPr>
        <w:tc>
          <w:tcPr>
            <w:tcW w:w="4480" w:type="dxa"/>
            <w:vAlign w:val="center"/>
            <w:hideMark/>
          </w:tcPr>
          <w:p w14:paraId="6B15015E" w14:textId="77777777" w:rsidR="001203C7" w:rsidRDefault="004D430C">
            <w:pPr>
              <w:rPr>
                <w:rFonts w:ascii="Calibri" w:eastAsia="Times New Roman" w:hAnsi="Calibri" w:cs="Calibri"/>
                <w:color w:val="000000"/>
                <w:szCs w:val="24"/>
              </w:rPr>
            </w:pPr>
          </w:p>
        </w:tc>
      </w:tr>
      <w:tr w:rsidR="004965E6" w14:paraId="6B150161" w14:textId="77777777">
        <w:trPr>
          <w:trHeight w:val="330"/>
        </w:trPr>
        <w:tc>
          <w:tcPr>
            <w:tcW w:w="4480" w:type="dxa"/>
            <w:vAlign w:val="center"/>
            <w:hideMark/>
          </w:tcPr>
          <w:p w14:paraId="6B15016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163" w14:textId="77777777">
        <w:trPr>
          <w:trHeight w:val="45"/>
        </w:trPr>
        <w:tc>
          <w:tcPr>
            <w:tcW w:w="4480" w:type="dxa"/>
            <w:vAlign w:val="center"/>
            <w:hideMark/>
          </w:tcPr>
          <w:p w14:paraId="6B150162" w14:textId="77777777" w:rsidR="001203C7" w:rsidRDefault="004D430C">
            <w:pPr>
              <w:rPr>
                <w:rFonts w:ascii="Calibri" w:eastAsia="Times New Roman" w:hAnsi="Calibri" w:cs="Calibri"/>
                <w:color w:val="000000"/>
                <w:szCs w:val="24"/>
              </w:rPr>
            </w:pPr>
          </w:p>
        </w:tc>
      </w:tr>
      <w:tr w:rsidR="004965E6" w14:paraId="6B150165" w14:textId="77777777">
        <w:trPr>
          <w:trHeight w:val="135"/>
        </w:trPr>
        <w:tc>
          <w:tcPr>
            <w:tcW w:w="4480" w:type="dxa"/>
            <w:vAlign w:val="center"/>
            <w:hideMark/>
          </w:tcPr>
          <w:p w14:paraId="6B150164" w14:textId="77777777" w:rsidR="001203C7" w:rsidRDefault="004D430C">
            <w:pPr>
              <w:rPr>
                <w:rFonts w:eastAsia="Times New Roman" w:cs="Times New Roman"/>
                <w:sz w:val="20"/>
              </w:rPr>
            </w:pPr>
          </w:p>
        </w:tc>
      </w:tr>
      <w:tr w:rsidR="004965E6" w14:paraId="6B150167" w14:textId="77777777">
        <w:trPr>
          <w:trHeight w:val="345"/>
        </w:trPr>
        <w:tc>
          <w:tcPr>
            <w:tcW w:w="4480" w:type="dxa"/>
            <w:vAlign w:val="center"/>
            <w:hideMark/>
          </w:tcPr>
          <w:p w14:paraId="6B150166" w14:textId="77777777" w:rsidR="001203C7" w:rsidRDefault="004D430C">
            <w:pPr>
              <w:rPr>
                <w:rFonts w:eastAsia="Times New Roman" w:cs="Times New Roman"/>
                <w:sz w:val="20"/>
              </w:rPr>
            </w:pPr>
          </w:p>
        </w:tc>
      </w:tr>
      <w:tr w:rsidR="004965E6" w14:paraId="6B150169" w14:textId="77777777">
        <w:trPr>
          <w:trHeight w:val="330"/>
        </w:trPr>
        <w:tc>
          <w:tcPr>
            <w:tcW w:w="4480" w:type="dxa"/>
            <w:vAlign w:val="center"/>
            <w:hideMark/>
          </w:tcPr>
          <w:p w14:paraId="6B15016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53 όπως τροπ.     ΚΑΤΑ ΠΛΕΙΟΨΗΦΙΑ</w:t>
            </w:r>
          </w:p>
        </w:tc>
      </w:tr>
      <w:tr w:rsidR="004965E6" w14:paraId="6B15016B" w14:textId="77777777">
        <w:trPr>
          <w:trHeight w:val="105"/>
        </w:trPr>
        <w:tc>
          <w:tcPr>
            <w:tcW w:w="4480" w:type="dxa"/>
            <w:vAlign w:val="center"/>
            <w:hideMark/>
          </w:tcPr>
          <w:p w14:paraId="6B15016A" w14:textId="77777777" w:rsidR="001203C7" w:rsidRDefault="004D430C">
            <w:pPr>
              <w:rPr>
                <w:rFonts w:ascii="Calibri" w:eastAsia="Times New Roman" w:hAnsi="Calibri" w:cs="Calibri"/>
                <w:color w:val="000000"/>
                <w:szCs w:val="24"/>
              </w:rPr>
            </w:pPr>
          </w:p>
        </w:tc>
      </w:tr>
      <w:tr w:rsidR="004965E6" w14:paraId="6B15016D" w14:textId="77777777">
        <w:trPr>
          <w:trHeight w:val="330"/>
        </w:trPr>
        <w:tc>
          <w:tcPr>
            <w:tcW w:w="4480" w:type="dxa"/>
            <w:vAlign w:val="center"/>
            <w:hideMark/>
          </w:tcPr>
          <w:p w14:paraId="6B15016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16F" w14:textId="77777777">
        <w:trPr>
          <w:trHeight w:val="45"/>
        </w:trPr>
        <w:tc>
          <w:tcPr>
            <w:tcW w:w="4480" w:type="dxa"/>
            <w:vAlign w:val="center"/>
            <w:hideMark/>
          </w:tcPr>
          <w:p w14:paraId="6B15016E" w14:textId="77777777" w:rsidR="001203C7" w:rsidRDefault="004D430C">
            <w:pPr>
              <w:rPr>
                <w:rFonts w:ascii="Calibri" w:eastAsia="Times New Roman" w:hAnsi="Calibri" w:cs="Calibri"/>
                <w:color w:val="000000"/>
                <w:szCs w:val="24"/>
              </w:rPr>
            </w:pPr>
          </w:p>
        </w:tc>
      </w:tr>
      <w:tr w:rsidR="004965E6" w14:paraId="6B150171" w14:textId="77777777">
        <w:trPr>
          <w:trHeight w:val="330"/>
        </w:trPr>
        <w:tc>
          <w:tcPr>
            <w:tcW w:w="4480" w:type="dxa"/>
            <w:vAlign w:val="center"/>
            <w:hideMark/>
          </w:tcPr>
          <w:p w14:paraId="6B15017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ΠΡΝ</w:t>
            </w:r>
          </w:p>
        </w:tc>
      </w:tr>
      <w:tr w:rsidR="004965E6" w14:paraId="6B150173" w14:textId="77777777">
        <w:trPr>
          <w:trHeight w:val="30"/>
        </w:trPr>
        <w:tc>
          <w:tcPr>
            <w:tcW w:w="4480" w:type="dxa"/>
            <w:vAlign w:val="center"/>
            <w:hideMark/>
          </w:tcPr>
          <w:p w14:paraId="6B150172" w14:textId="77777777" w:rsidR="001203C7" w:rsidRDefault="004D430C">
            <w:pPr>
              <w:rPr>
                <w:rFonts w:ascii="Calibri" w:eastAsia="Times New Roman" w:hAnsi="Calibri" w:cs="Calibri"/>
                <w:color w:val="000000"/>
                <w:szCs w:val="24"/>
              </w:rPr>
            </w:pPr>
          </w:p>
        </w:tc>
      </w:tr>
      <w:tr w:rsidR="004965E6" w14:paraId="6B150175" w14:textId="77777777">
        <w:trPr>
          <w:trHeight w:val="345"/>
        </w:trPr>
        <w:tc>
          <w:tcPr>
            <w:tcW w:w="4480" w:type="dxa"/>
            <w:vAlign w:val="center"/>
            <w:hideMark/>
          </w:tcPr>
          <w:p w14:paraId="6B15017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4965E6" w14:paraId="6B150177" w14:textId="77777777">
        <w:trPr>
          <w:trHeight w:val="30"/>
        </w:trPr>
        <w:tc>
          <w:tcPr>
            <w:tcW w:w="4480" w:type="dxa"/>
            <w:vAlign w:val="center"/>
            <w:hideMark/>
          </w:tcPr>
          <w:p w14:paraId="6B150176" w14:textId="77777777" w:rsidR="001203C7" w:rsidRDefault="004D430C">
            <w:pPr>
              <w:rPr>
                <w:rFonts w:ascii="Calibri" w:eastAsia="Times New Roman" w:hAnsi="Calibri" w:cs="Calibri"/>
                <w:color w:val="000000"/>
                <w:szCs w:val="24"/>
              </w:rPr>
            </w:pPr>
          </w:p>
        </w:tc>
      </w:tr>
      <w:tr w:rsidR="004965E6" w14:paraId="6B150179" w14:textId="77777777">
        <w:trPr>
          <w:trHeight w:val="330"/>
        </w:trPr>
        <w:tc>
          <w:tcPr>
            <w:tcW w:w="4480" w:type="dxa"/>
            <w:vAlign w:val="center"/>
            <w:hideMark/>
          </w:tcPr>
          <w:p w14:paraId="6B15017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5017B" w14:textId="77777777">
        <w:trPr>
          <w:trHeight w:val="45"/>
        </w:trPr>
        <w:tc>
          <w:tcPr>
            <w:tcW w:w="4480" w:type="dxa"/>
            <w:vAlign w:val="center"/>
            <w:hideMark/>
          </w:tcPr>
          <w:p w14:paraId="6B15017A" w14:textId="77777777" w:rsidR="001203C7" w:rsidRDefault="004D430C">
            <w:pPr>
              <w:rPr>
                <w:rFonts w:ascii="Calibri" w:eastAsia="Times New Roman" w:hAnsi="Calibri" w:cs="Calibri"/>
                <w:color w:val="000000"/>
                <w:szCs w:val="24"/>
              </w:rPr>
            </w:pPr>
          </w:p>
        </w:tc>
      </w:tr>
      <w:tr w:rsidR="004965E6" w14:paraId="6B15017D" w14:textId="77777777">
        <w:trPr>
          <w:trHeight w:val="330"/>
        </w:trPr>
        <w:tc>
          <w:tcPr>
            <w:tcW w:w="4480" w:type="dxa"/>
            <w:vAlign w:val="center"/>
            <w:hideMark/>
          </w:tcPr>
          <w:p w14:paraId="6B15017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5017F" w14:textId="77777777">
        <w:trPr>
          <w:trHeight w:val="45"/>
        </w:trPr>
        <w:tc>
          <w:tcPr>
            <w:tcW w:w="4480" w:type="dxa"/>
            <w:vAlign w:val="center"/>
            <w:hideMark/>
          </w:tcPr>
          <w:p w14:paraId="6B15017E" w14:textId="77777777" w:rsidR="001203C7" w:rsidRDefault="004D430C">
            <w:pPr>
              <w:rPr>
                <w:rFonts w:ascii="Calibri" w:eastAsia="Times New Roman" w:hAnsi="Calibri" w:cs="Calibri"/>
                <w:color w:val="000000"/>
                <w:szCs w:val="24"/>
              </w:rPr>
            </w:pPr>
          </w:p>
        </w:tc>
      </w:tr>
      <w:tr w:rsidR="004965E6" w14:paraId="6B150181" w14:textId="77777777">
        <w:trPr>
          <w:trHeight w:val="330"/>
        </w:trPr>
        <w:tc>
          <w:tcPr>
            <w:tcW w:w="4480" w:type="dxa"/>
            <w:vAlign w:val="center"/>
            <w:hideMark/>
          </w:tcPr>
          <w:p w14:paraId="6B15018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183" w14:textId="77777777">
        <w:trPr>
          <w:trHeight w:val="45"/>
        </w:trPr>
        <w:tc>
          <w:tcPr>
            <w:tcW w:w="4480" w:type="dxa"/>
            <w:vAlign w:val="center"/>
            <w:hideMark/>
          </w:tcPr>
          <w:p w14:paraId="6B150182" w14:textId="77777777" w:rsidR="001203C7" w:rsidRDefault="004D430C">
            <w:pPr>
              <w:rPr>
                <w:rFonts w:ascii="Calibri" w:eastAsia="Times New Roman" w:hAnsi="Calibri" w:cs="Calibri"/>
                <w:color w:val="000000"/>
                <w:szCs w:val="24"/>
              </w:rPr>
            </w:pPr>
          </w:p>
        </w:tc>
      </w:tr>
      <w:tr w:rsidR="004965E6" w14:paraId="6B150185" w14:textId="77777777">
        <w:trPr>
          <w:trHeight w:val="330"/>
        </w:trPr>
        <w:tc>
          <w:tcPr>
            <w:tcW w:w="4480" w:type="dxa"/>
            <w:vAlign w:val="center"/>
            <w:hideMark/>
          </w:tcPr>
          <w:p w14:paraId="6B15018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ΝΑΙ</w:t>
            </w:r>
          </w:p>
        </w:tc>
      </w:tr>
      <w:tr w:rsidR="004965E6" w14:paraId="6B150187" w14:textId="77777777">
        <w:trPr>
          <w:trHeight w:val="30"/>
        </w:trPr>
        <w:tc>
          <w:tcPr>
            <w:tcW w:w="4480" w:type="dxa"/>
            <w:vAlign w:val="center"/>
            <w:hideMark/>
          </w:tcPr>
          <w:p w14:paraId="6B150186" w14:textId="77777777" w:rsidR="001203C7" w:rsidRDefault="004D430C">
            <w:pPr>
              <w:rPr>
                <w:rFonts w:ascii="Calibri" w:eastAsia="Times New Roman" w:hAnsi="Calibri" w:cs="Calibri"/>
                <w:color w:val="000000"/>
                <w:szCs w:val="24"/>
              </w:rPr>
            </w:pPr>
          </w:p>
        </w:tc>
      </w:tr>
      <w:tr w:rsidR="004965E6" w14:paraId="6B150189" w14:textId="77777777">
        <w:trPr>
          <w:trHeight w:val="345"/>
        </w:trPr>
        <w:tc>
          <w:tcPr>
            <w:tcW w:w="4480" w:type="dxa"/>
            <w:vAlign w:val="center"/>
            <w:hideMark/>
          </w:tcPr>
          <w:p w14:paraId="6B15018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18B" w14:textId="77777777">
        <w:trPr>
          <w:trHeight w:val="30"/>
        </w:trPr>
        <w:tc>
          <w:tcPr>
            <w:tcW w:w="4480" w:type="dxa"/>
            <w:vAlign w:val="center"/>
            <w:hideMark/>
          </w:tcPr>
          <w:p w14:paraId="6B15018A" w14:textId="77777777" w:rsidR="001203C7" w:rsidRDefault="004D430C">
            <w:pPr>
              <w:rPr>
                <w:rFonts w:ascii="Calibri" w:eastAsia="Times New Roman" w:hAnsi="Calibri" w:cs="Calibri"/>
                <w:color w:val="000000"/>
                <w:szCs w:val="24"/>
              </w:rPr>
            </w:pPr>
          </w:p>
        </w:tc>
      </w:tr>
      <w:tr w:rsidR="004965E6" w14:paraId="6B15018D" w14:textId="77777777">
        <w:trPr>
          <w:trHeight w:val="150"/>
        </w:trPr>
        <w:tc>
          <w:tcPr>
            <w:tcW w:w="4480" w:type="dxa"/>
            <w:vAlign w:val="center"/>
            <w:hideMark/>
          </w:tcPr>
          <w:p w14:paraId="6B15018C" w14:textId="77777777" w:rsidR="001203C7" w:rsidRDefault="004D430C">
            <w:pPr>
              <w:rPr>
                <w:rFonts w:eastAsia="Times New Roman" w:cs="Times New Roman"/>
                <w:sz w:val="20"/>
              </w:rPr>
            </w:pPr>
          </w:p>
        </w:tc>
      </w:tr>
      <w:tr w:rsidR="004965E6" w14:paraId="6B15018F" w14:textId="77777777">
        <w:trPr>
          <w:trHeight w:val="345"/>
        </w:trPr>
        <w:tc>
          <w:tcPr>
            <w:tcW w:w="4480" w:type="dxa"/>
            <w:vAlign w:val="center"/>
            <w:hideMark/>
          </w:tcPr>
          <w:p w14:paraId="6B15018E" w14:textId="77777777" w:rsidR="001203C7" w:rsidRDefault="004D430C">
            <w:pPr>
              <w:rPr>
                <w:rFonts w:eastAsia="Times New Roman" w:cs="Times New Roman"/>
                <w:sz w:val="20"/>
              </w:rPr>
            </w:pPr>
          </w:p>
        </w:tc>
      </w:tr>
      <w:tr w:rsidR="004965E6" w14:paraId="6B150191" w14:textId="77777777">
        <w:trPr>
          <w:trHeight w:val="330"/>
        </w:trPr>
        <w:tc>
          <w:tcPr>
            <w:tcW w:w="4480" w:type="dxa"/>
            <w:vAlign w:val="center"/>
            <w:hideMark/>
          </w:tcPr>
          <w:p w14:paraId="6B15019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lastRenderedPageBreak/>
              <w:t xml:space="preserve">Άρθρο 54 όπως τροπ.     ΚΑΤΑ </w:t>
            </w:r>
            <w:r>
              <w:rPr>
                <w:rFonts w:ascii="Calibri" w:eastAsia="Times New Roman" w:hAnsi="Calibri" w:cs="Calibri"/>
                <w:color w:val="000000"/>
                <w:szCs w:val="24"/>
              </w:rPr>
              <w:t>ΠΛΕΙΟΨΗΦΙΑ</w:t>
            </w:r>
          </w:p>
        </w:tc>
      </w:tr>
      <w:tr w:rsidR="004965E6" w14:paraId="6B150193" w14:textId="77777777">
        <w:trPr>
          <w:trHeight w:val="105"/>
        </w:trPr>
        <w:tc>
          <w:tcPr>
            <w:tcW w:w="4480" w:type="dxa"/>
            <w:vAlign w:val="center"/>
            <w:hideMark/>
          </w:tcPr>
          <w:p w14:paraId="6B150192" w14:textId="77777777" w:rsidR="001203C7" w:rsidRDefault="004D430C">
            <w:pPr>
              <w:rPr>
                <w:rFonts w:ascii="Calibri" w:eastAsia="Times New Roman" w:hAnsi="Calibri" w:cs="Calibri"/>
                <w:color w:val="000000"/>
                <w:szCs w:val="24"/>
              </w:rPr>
            </w:pPr>
          </w:p>
        </w:tc>
      </w:tr>
      <w:tr w:rsidR="004965E6" w14:paraId="6B150195" w14:textId="77777777">
        <w:trPr>
          <w:trHeight w:val="330"/>
        </w:trPr>
        <w:tc>
          <w:tcPr>
            <w:tcW w:w="4480" w:type="dxa"/>
            <w:vAlign w:val="center"/>
            <w:hideMark/>
          </w:tcPr>
          <w:p w14:paraId="6B15019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197" w14:textId="77777777">
        <w:trPr>
          <w:trHeight w:val="30"/>
        </w:trPr>
        <w:tc>
          <w:tcPr>
            <w:tcW w:w="4480" w:type="dxa"/>
            <w:vAlign w:val="center"/>
            <w:hideMark/>
          </w:tcPr>
          <w:p w14:paraId="6B150196" w14:textId="77777777" w:rsidR="001203C7" w:rsidRDefault="004D430C">
            <w:pPr>
              <w:rPr>
                <w:rFonts w:ascii="Calibri" w:eastAsia="Times New Roman" w:hAnsi="Calibri" w:cs="Calibri"/>
                <w:color w:val="000000"/>
                <w:szCs w:val="24"/>
              </w:rPr>
            </w:pPr>
          </w:p>
        </w:tc>
      </w:tr>
      <w:tr w:rsidR="004965E6" w14:paraId="6B150199" w14:textId="77777777">
        <w:trPr>
          <w:trHeight w:val="330"/>
        </w:trPr>
        <w:tc>
          <w:tcPr>
            <w:tcW w:w="4480" w:type="dxa"/>
            <w:vAlign w:val="center"/>
            <w:hideMark/>
          </w:tcPr>
          <w:p w14:paraId="6B15019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ΠΡΝ</w:t>
            </w:r>
          </w:p>
        </w:tc>
      </w:tr>
      <w:tr w:rsidR="004965E6" w14:paraId="6B15019B" w14:textId="77777777">
        <w:trPr>
          <w:trHeight w:val="45"/>
        </w:trPr>
        <w:tc>
          <w:tcPr>
            <w:tcW w:w="4480" w:type="dxa"/>
            <w:vAlign w:val="center"/>
            <w:hideMark/>
          </w:tcPr>
          <w:p w14:paraId="6B15019A" w14:textId="77777777" w:rsidR="001203C7" w:rsidRDefault="004D430C">
            <w:pPr>
              <w:rPr>
                <w:rFonts w:ascii="Calibri" w:eastAsia="Times New Roman" w:hAnsi="Calibri" w:cs="Calibri"/>
                <w:color w:val="000000"/>
                <w:szCs w:val="24"/>
              </w:rPr>
            </w:pPr>
          </w:p>
        </w:tc>
      </w:tr>
      <w:tr w:rsidR="004965E6" w14:paraId="6B15019D" w14:textId="77777777">
        <w:trPr>
          <w:trHeight w:val="330"/>
        </w:trPr>
        <w:tc>
          <w:tcPr>
            <w:tcW w:w="4480" w:type="dxa"/>
            <w:vAlign w:val="center"/>
            <w:hideMark/>
          </w:tcPr>
          <w:p w14:paraId="6B15019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4965E6" w14:paraId="6B15019F" w14:textId="77777777">
        <w:trPr>
          <w:trHeight w:val="45"/>
        </w:trPr>
        <w:tc>
          <w:tcPr>
            <w:tcW w:w="4480" w:type="dxa"/>
            <w:vAlign w:val="center"/>
            <w:hideMark/>
          </w:tcPr>
          <w:p w14:paraId="6B15019E" w14:textId="77777777" w:rsidR="001203C7" w:rsidRDefault="004D430C">
            <w:pPr>
              <w:rPr>
                <w:rFonts w:ascii="Calibri" w:eastAsia="Times New Roman" w:hAnsi="Calibri" w:cs="Calibri"/>
                <w:color w:val="000000"/>
                <w:szCs w:val="24"/>
              </w:rPr>
            </w:pPr>
          </w:p>
        </w:tc>
      </w:tr>
      <w:tr w:rsidR="004965E6" w14:paraId="6B1501A1" w14:textId="77777777">
        <w:trPr>
          <w:trHeight w:val="330"/>
        </w:trPr>
        <w:tc>
          <w:tcPr>
            <w:tcW w:w="4480" w:type="dxa"/>
            <w:vAlign w:val="center"/>
            <w:hideMark/>
          </w:tcPr>
          <w:p w14:paraId="6B1501A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501A3" w14:textId="77777777">
        <w:trPr>
          <w:trHeight w:val="45"/>
        </w:trPr>
        <w:tc>
          <w:tcPr>
            <w:tcW w:w="4480" w:type="dxa"/>
            <w:vAlign w:val="center"/>
            <w:hideMark/>
          </w:tcPr>
          <w:p w14:paraId="6B1501A2" w14:textId="77777777" w:rsidR="001203C7" w:rsidRDefault="004D430C">
            <w:pPr>
              <w:rPr>
                <w:rFonts w:ascii="Calibri" w:eastAsia="Times New Roman" w:hAnsi="Calibri" w:cs="Calibri"/>
                <w:color w:val="000000"/>
                <w:szCs w:val="24"/>
              </w:rPr>
            </w:pPr>
          </w:p>
        </w:tc>
      </w:tr>
      <w:tr w:rsidR="004965E6" w14:paraId="6B1501A5" w14:textId="77777777">
        <w:trPr>
          <w:trHeight w:val="330"/>
        </w:trPr>
        <w:tc>
          <w:tcPr>
            <w:tcW w:w="4480" w:type="dxa"/>
            <w:vAlign w:val="center"/>
            <w:hideMark/>
          </w:tcPr>
          <w:p w14:paraId="6B1501A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501A7" w14:textId="77777777">
        <w:trPr>
          <w:trHeight w:val="45"/>
        </w:trPr>
        <w:tc>
          <w:tcPr>
            <w:tcW w:w="4480" w:type="dxa"/>
            <w:vAlign w:val="center"/>
            <w:hideMark/>
          </w:tcPr>
          <w:p w14:paraId="6B1501A6" w14:textId="77777777" w:rsidR="001203C7" w:rsidRDefault="004D430C">
            <w:pPr>
              <w:rPr>
                <w:rFonts w:ascii="Calibri" w:eastAsia="Times New Roman" w:hAnsi="Calibri" w:cs="Calibri"/>
                <w:color w:val="000000"/>
                <w:szCs w:val="24"/>
              </w:rPr>
            </w:pPr>
          </w:p>
        </w:tc>
      </w:tr>
      <w:tr w:rsidR="004965E6" w14:paraId="6B1501A9" w14:textId="77777777">
        <w:trPr>
          <w:trHeight w:val="330"/>
        </w:trPr>
        <w:tc>
          <w:tcPr>
            <w:tcW w:w="4480" w:type="dxa"/>
            <w:vAlign w:val="center"/>
            <w:hideMark/>
          </w:tcPr>
          <w:p w14:paraId="6B1501A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1AB" w14:textId="77777777">
        <w:trPr>
          <w:trHeight w:val="30"/>
        </w:trPr>
        <w:tc>
          <w:tcPr>
            <w:tcW w:w="4480" w:type="dxa"/>
            <w:vAlign w:val="center"/>
            <w:hideMark/>
          </w:tcPr>
          <w:p w14:paraId="6B1501AA" w14:textId="77777777" w:rsidR="001203C7" w:rsidRDefault="004D430C">
            <w:pPr>
              <w:rPr>
                <w:rFonts w:ascii="Calibri" w:eastAsia="Times New Roman" w:hAnsi="Calibri" w:cs="Calibri"/>
                <w:color w:val="000000"/>
                <w:szCs w:val="24"/>
              </w:rPr>
            </w:pPr>
          </w:p>
        </w:tc>
      </w:tr>
      <w:tr w:rsidR="004965E6" w14:paraId="6B1501AD" w14:textId="77777777">
        <w:trPr>
          <w:trHeight w:val="330"/>
        </w:trPr>
        <w:tc>
          <w:tcPr>
            <w:tcW w:w="4480" w:type="dxa"/>
            <w:vAlign w:val="center"/>
            <w:hideMark/>
          </w:tcPr>
          <w:p w14:paraId="6B1501A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ΠΡΝ</w:t>
            </w:r>
          </w:p>
        </w:tc>
      </w:tr>
      <w:tr w:rsidR="004965E6" w14:paraId="6B1501AF" w14:textId="77777777">
        <w:trPr>
          <w:trHeight w:val="45"/>
        </w:trPr>
        <w:tc>
          <w:tcPr>
            <w:tcW w:w="4480" w:type="dxa"/>
            <w:vAlign w:val="center"/>
            <w:hideMark/>
          </w:tcPr>
          <w:p w14:paraId="6B1501AE" w14:textId="77777777" w:rsidR="001203C7" w:rsidRDefault="004D430C">
            <w:pPr>
              <w:rPr>
                <w:rFonts w:ascii="Calibri" w:eastAsia="Times New Roman" w:hAnsi="Calibri" w:cs="Calibri"/>
                <w:color w:val="000000"/>
                <w:szCs w:val="24"/>
              </w:rPr>
            </w:pPr>
          </w:p>
        </w:tc>
      </w:tr>
      <w:tr w:rsidR="004965E6" w14:paraId="6B1501B1" w14:textId="77777777">
        <w:trPr>
          <w:trHeight w:val="330"/>
        </w:trPr>
        <w:tc>
          <w:tcPr>
            <w:tcW w:w="4480" w:type="dxa"/>
            <w:vAlign w:val="center"/>
            <w:hideMark/>
          </w:tcPr>
          <w:p w14:paraId="6B1501B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1B3" w14:textId="77777777">
        <w:trPr>
          <w:trHeight w:val="45"/>
        </w:trPr>
        <w:tc>
          <w:tcPr>
            <w:tcW w:w="4480" w:type="dxa"/>
            <w:vAlign w:val="center"/>
            <w:hideMark/>
          </w:tcPr>
          <w:p w14:paraId="6B1501B2" w14:textId="77777777" w:rsidR="001203C7" w:rsidRDefault="004D430C">
            <w:pPr>
              <w:rPr>
                <w:rFonts w:ascii="Calibri" w:eastAsia="Times New Roman" w:hAnsi="Calibri" w:cs="Calibri"/>
                <w:color w:val="000000"/>
                <w:szCs w:val="24"/>
              </w:rPr>
            </w:pPr>
          </w:p>
        </w:tc>
      </w:tr>
      <w:tr w:rsidR="004965E6" w14:paraId="6B1501B5" w14:textId="77777777">
        <w:trPr>
          <w:trHeight w:val="150"/>
        </w:trPr>
        <w:tc>
          <w:tcPr>
            <w:tcW w:w="4480" w:type="dxa"/>
            <w:vAlign w:val="center"/>
            <w:hideMark/>
          </w:tcPr>
          <w:p w14:paraId="6B1501B4" w14:textId="77777777" w:rsidR="001203C7" w:rsidRDefault="004D430C">
            <w:pPr>
              <w:rPr>
                <w:rFonts w:eastAsia="Times New Roman" w:cs="Times New Roman"/>
                <w:sz w:val="20"/>
              </w:rPr>
            </w:pPr>
          </w:p>
        </w:tc>
      </w:tr>
      <w:tr w:rsidR="004965E6" w14:paraId="6B1501B7" w14:textId="77777777">
        <w:trPr>
          <w:trHeight w:val="330"/>
        </w:trPr>
        <w:tc>
          <w:tcPr>
            <w:tcW w:w="4480" w:type="dxa"/>
            <w:vAlign w:val="center"/>
            <w:hideMark/>
          </w:tcPr>
          <w:p w14:paraId="6B1501B6" w14:textId="77777777" w:rsidR="001203C7" w:rsidRDefault="004D430C">
            <w:pPr>
              <w:rPr>
                <w:rFonts w:eastAsia="Times New Roman" w:cs="Times New Roman"/>
                <w:sz w:val="20"/>
              </w:rPr>
            </w:pPr>
          </w:p>
        </w:tc>
      </w:tr>
      <w:tr w:rsidR="004965E6" w14:paraId="6B1501B9" w14:textId="77777777">
        <w:trPr>
          <w:trHeight w:val="330"/>
        </w:trPr>
        <w:tc>
          <w:tcPr>
            <w:tcW w:w="4480" w:type="dxa"/>
            <w:vAlign w:val="center"/>
            <w:hideMark/>
          </w:tcPr>
          <w:p w14:paraId="6B1501B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55 όπως τροπ.     ΚΑΤΑ ΠΛΕΙΟΨΗΦΙΑ</w:t>
            </w:r>
          </w:p>
        </w:tc>
      </w:tr>
      <w:tr w:rsidR="004965E6" w14:paraId="6B1501BB" w14:textId="77777777">
        <w:trPr>
          <w:trHeight w:val="105"/>
        </w:trPr>
        <w:tc>
          <w:tcPr>
            <w:tcW w:w="4480" w:type="dxa"/>
            <w:vAlign w:val="center"/>
            <w:hideMark/>
          </w:tcPr>
          <w:p w14:paraId="6B1501BA" w14:textId="77777777" w:rsidR="001203C7" w:rsidRDefault="004D430C">
            <w:pPr>
              <w:rPr>
                <w:rFonts w:ascii="Calibri" w:eastAsia="Times New Roman" w:hAnsi="Calibri" w:cs="Calibri"/>
                <w:color w:val="000000"/>
                <w:szCs w:val="24"/>
              </w:rPr>
            </w:pPr>
          </w:p>
        </w:tc>
      </w:tr>
      <w:tr w:rsidR="004965E6" w14:paraId="6B1501BD" w14:textId="77777777">
        <w:trPr>
          <w:trHeight w:val="330"/>
        </w:trPr>
        <w:tc>
          <w:tcPr>
            <w:tcW w:w="4480" w:type="dxa"/>
            <w:vAlign w:val="center"/>
            <w:hideMark/>
          </w:tcPr>
          <w:p w14:paraId="6B1501B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1BF" w14:textId="77777777">
        <w:trPr>
          <w:trHeight w:val="45"/>
        </w:trPr>
        <w:tc>
          <w:tcPr>
            <w:tcW w:w="4480" w:type="dxa"/>
            <w:vAlign w:val="center"/>
            <w:hideMark/>
          </w:tcPr>
          <w:p w14:paraId="6B1501BE" w14:textId="77777777" w:rsidR="001203C7" w:rsidRDefault="004D430C">
            <w:pPr>
              <w:rPr>
                <w:rFonts w:ascii="Calibri" w:eastAsia="Times New Roman" w:hAnsi="Calibri" w:cs="Calibri"/>
                <w:color w:val="000000"/>
                <w:szCs w:val="24"/>
              </w:rPr>
            </w:pPr>
          </w:p>
        </w:tc>
      </w:tr>
      <w:tr w:rsidR="004965E6" w14:paraId="6B1501C1" w14:textId="77777777">
        <w:trPr>
          <w:trHeight w:val="330"/>
        </w:trPr>
        <w:tc>
          <w:tcPr>
            <w:tcW w:w="4480" w:type="dxa"/>
            <w:vAlign w:val="center"/>
            <w:hideMark/>
          </w:tcPr>
          <w:p w14:paraId="6B1501C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ΠΡΝ</w:t>
            </w:r>
          </w:p>
        </w:tc>
      </w:tr>
      <w:tr w:rsidR="004965E6" w14:paraId="6B1501C3" w14:textId="77777777">
        <w:trPr>
          <w:trHeight w:val="45"/>
        </w:trPr>
        <w:tc>
          <w:tcPr>
            <w:tcW w:w="4480" w:type="dxa"/>
            <w:vAlign w:val="center"/>
            <w:hideMark/>
          </w:tcPr>
          <w:p w14:paraId="6B1501C2" w14:textId="77777777" w:rsidR="001203C7" w:rsidRDefault="004D430C">
            <w:pPr>
              <w:rPr>
                <w:rFonts w:ascii="Calibri" w:eastAsia="Times New Roman" w:hAnsi="Calibri" w:cs="Calibri"/>
                <w:color w:val="000000"/>
                <w:szCs w:val="24"/>
              </w:rPr>
            </w:pPr>
          </w:p>
        </w:tc>
      </w:tr>
      <w:tr w:rsidR="004965E6" w14:paraId="6B1501C5" w14:textId="77777777">
        <w:trPr>
          <w:trHeight w:val="330"/>
        </w:trPr>
        <w:tc>
          <w:tcPr>
            <w:tcW w:w="4480" w:type="dxa"/>
            <w:vAlign w:val="center"/>
            <w:hideMark/>
          </w:tcPr>
          <w:p w14:paraId="6B1501C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4965E6" w14:paraId="6B1501C7" w14:textId="77777777">
        <w:trPr>
          <w:trHeight w:val="45"/>
        </w:trPr>
        <w:tc>
          <w:tcPr>
            <w:tcW w:w="4480" w:type="dxa"/>
            <w:vAlign w:val="center"/>
            <w:hideMark/>
          </w:tcPr>
          <w:p w14:paraId="6B1501C6" w14:textId="77777777" w:rsidR="001203C7" w:rsidRDefault="004D430C">
            <w:pPr>
              <w:rPr>
                <w:rFonts w:ascii="Calibri" w:eastAsia="Times New Roman" w:hAnsi="Calibri" w:cs="Calibri"/>
                <w:color w:val="000000"/>
                <w:szCs w:val="24"/>
              </w:rPr>
            </w:pPr>
          </w:p>
        </w:tc>
      </w:tr>
      <w:tr w:rsidR="004965E6" w14:paraId="6B1501C9" w14:textId="77777777">
        <w:trPr>
          <w:trHeight w:val="330"/>
        </w:trPr>
        <w:tc>
          <w:tcPr>
            <w:tcW w:w="4480" w:type="dxa"/>
            <w:vAlign w:val="center"/>
            <w:hideMark/>
          </w:tcPr>
          <w:p w14:paraId="6B1501C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501CB" w14:textId="77777777">
        <w:trPr>
          <w:trHeight w:val="30"/>
        </w:trPr>
        <w:tc>
          <w:tcPr>
            <w:tcW w:w="4480" w:type="dxa"/>
            <w:vAlign w:val="center"/>
            <w:hideMark/>
          </w:tcPr>
          <w:p w14:paraId="6B1501CA" w14:textId="77777777" w:rsidR="001203C7" w:rsidRDefault="004D430C">
            <w:pPr>
              <w:rPr>
                <w:rFonts w:ascii="Calibri" w:eastAsia="Times New Roman" w:hAnsi="Calibri" w:cs="Calibri"/>
                <w:color w:val="000000"/>
                <w:szCs w:val="24"/>
              </w:rPr>
            </w:pPr>
          </w:p>
        </w:tc>
      </w:tr>
      <w:tr w:rsidR="004965E6" w14:paraId="6B1501CD" w14:textId="77777777">
        <w:trPr>
          <w:trHeight w:val="330"/>
        </w:trPr>
        <w:tc>
          <w:tcPr>
            <w:tcW w:w="4480" w:type="dxa"/>
            <w:vAlign w:val="center"/>
            <w:hideMark/>
          </w:tcPr>
          <w:p w14:paraId="6B1501C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501CF" w14:textId="77777777">
        <w:trPr>
          <w:trHeight w:val="45"/>
        </w:trPr>
        <w:tc>
          <w:tcPr>
            <w:tcW w:w="4480" w:type="dxa"/>
            <w:vAlign w:val="center"/>
            <w:hideMark/>
          </w:tcPr>
          <w:p w14:paraId="6B1501CE" w14:textId="77777777" w:rsidR="001203C7" w:rsidRDefault="004D430C">
            <w:pPr>
              <w:rPr>
                <w:rFonts w:ascii="Calibri" w:eastAsia="Times New Roman" w:hAnsi="Calibri" w:cs="Calibri"/>
                <w:color w:val="000000"/>
                <w:szCs w:val="24"/>
              </w:rPr>
            </w:pPr>
          </w:p>
        </w:tc>
      </w:tr>
      <w:tr w:rsidR="004965E6" w14:paraId="6B1501D1" w14:textId="77777777">
        <w:trPr>
          <w:trHeight w:val="330"/>
        </w:trPr>
        <w:tc>
          <w:tcPr>
            <w:tcW w:w="4480" w:type="dxa"/>
            <w:vAlign w:val="center"/>
            <w:hideMark/>
          </w:tcPr>
          <w:p w14:paraId="6B1501D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ΑΝ.ΕΛ: </w:t>
            </w:r>
            <w:r>
              <w:rPr>
                <w:rFonts w:ascii="Calibri" w:eastAsia="Times New Roman" w:hAnsi="Calibri" w:cs="Calibri"/>
                <w:color w:val="000000"/>
                <w:szCs w:val="24"/>
              </w:rPr>
              <w:t>ΝΑΙ</w:t>
            </w:r>
          </w:p>
        </w:tc>
      </w:tr>
      <w:tr w:rsidR="004965E6" w14:paraId="6B1501D3" w14:textId="77777777">
        <w:trPr>
          <w:trHeight w:val="45"/>
        </w:trPr>
        <w:tc>
          <w:tcPr>
            <w:tcW w:w="4480" w:type="dxa"/>
            <w:vAlign w:val="center"/>
            <w:hideMark/>
          </w:tcPr>
          <w:p w14:paraId="6B1501D2" w14:textId="77777777" w:rsidR="001203C7" w:rsidRDefault="004D430C">
            <w:pPr>
              <w:rPr>
                <w:rFonts w:ascii="Calibri" w:eastAsia="Times New Roman" w:hAnsi="Calibri" w:cs="Calibri"/>
                <w:color w:val="000000"/>
                <w:szCs w:val="24"/>
              </w:rPr>
            </w:pPr>
          </w:p>
        </w:tc>
      </w:tr>
      <w:tr w:rsidR="004965E6" w14:paraId="6B1501D5" w14:textId="77777777">
        <w:trPr>
          <w:trHeight w:val="330"/>
        </w:trPr>
        <w:tc>
          <w:tcPr>
            <w:tcW w:w="4480" w:type="dxa"/>
            <w:vAlign w:val="center"/>
            <w:hideMark/>
          </w:tcPr>
          <w:p w14:paraId="6B1501D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ΝΑΙ</w:t>
            </w:r>
          </w:p>
        </w:tc>
      </w:tr>
      <w:tr w:rsidR="004965E6" w14:paraId="6B1501D7" w14:textId="77777777">
        <w:trPr>
          <w:trHeight w:val="45"/>
        </w:trPr>
        <w:tc>
          <w:tcPr>
            <w:tcW w:w="4480" w:type="dxa"/>
            <w:vAlign w:val="center"/>
            <w:hideMark/>
          </w:tcPr>
          <w:p w14:paraId="6B1501D6" w14:textId="77777777" w:rsidR="001203C7" w:rsidRDefault="004D430C">
            <w:pPr>
              <w:rPr>
                <w:rFonts w:ascii="Calibri" w:eastAsia="Times New Roman" w:hAnsi="Calibri" w:cs="Calibri"/>
                <w:color w:val="000000"/>
                <w:szCs w:val="24"/>
              </w:rPr>
            </w:pPr>
          </w:p>
        </w:tc>
      </w:tr>
      <w:tr w:rsidR="004965E6" w14:paraId="6B1501D9" w14:textId="77777777">
        <w:trPr>
          <w:trHeight w:val="330"/>
        </w:trPr>
        <w:tc>
          <w:tcPr>
            <w:tcW w:w="4480" w:type="dxa"/>
            <w:vAlign w:val="center"/>
            <w:hideMark/>
          </w:tcPr>
          <w:p w14:paraId="6B1501D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1DB" w14:textId="77777777">
        <w:trPr>
          <w:trHeight w:val="45"/>
        </w:trPr>
        <w:tc>
          <w:tcPr>
            <w:tcW w:w="4480" w:type="dxa"/>
            <w:vAlign w:val="center"/>
            <w:hideMark/>
          </w:tcPr>
          <w:p w14:paraId="6B1501DA" w14:textId="77777777" w:rsidR="001203C7" w:rsidRDefault="004D430C">
            <w:pPr>
              <w:rPr>
                <w:rFonts w:ascii="Calibri" w:eastAsia="Times New Roman" w:hAnsi="Calibri" w:cs="Calibri"/>
                <w:color w:val="000000"/>
                <w:szCs w:val="24"/>
              </w:rPr>
            </w:pPr>
          </w:p>
        </w:tc>
      </w:tr>
      <w:tr w:rsidR="004965E6" w14:paraId="6B1501DD" w14:textId="77777777">
        <w:trPr>
          <w:trHeight w:val="135"/>
        </w:trPr>
        <w:tc>
          <w:tcPr>
            <w:tcW w:w="4480" w:type="dxa"/>
            <w:vAlign w:val="center"/>
            <w:hideMark/>
          </w:tcPr>
          <w:p w14:paraId="6B1501DC" w14:textId="77777777" w:rsidR="001203C7" w:rsidRDefault="004D430C">
            <w:pPr>
              <w:rPr>
                <w:rFonts w:eastAsia="Times New Roman" w:cs="Times New Roman"/>
                <w:sz w:val="20"/>
              </w:rPr>
            </w:pPr>
          </w:p>
        </w:tc>
      </w:tr>
      <w:tr w:rsidR="004965E6" w14:paraId="6B1501DF" w14:textId="77777777">
        <w:trPr>
          <w:trHeight w:val="345"/>
        </w:trPr>
        <w:tc>
          <w:tcPr>
            <w:tcW w:w="4480" w:type="dxa"/>
            <w:vAlign w:val="center"/>
            <w:hideMark/>
          </w:tcPr>
          <w:p w14:paraId="6B1501DE" w14:textId="77777777" w:rsidR="001203C7" w:rsidRDefault="004D430C">
            <w:pPr>
              <w:rPr>
                <w:rFonts w:eastAsia="Times New Roman" w:cs="Times New Roman"/>
                <w:sz w:val="20"/>
              </w:rPr>
            </w:pPr>
          </w:p>
        </w:tc>
      </w:tr>
      <w:tr w:rsidR="004965E6" w14:paraId="6B1501E1" w14:textId="77777777">
        <w:trPr>
          <w:trHeight w:val="330"/>
        </w:trPr>
        <w:tc>
          <w:tcPr>
            <w:tcW w:w="4480" w:type="dxa"/>
            <w:vAlign w:val="center"/>
            <w:hideMark/>
          </w:tcPr>
          <w:p w14:paraId="6B1501E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56 όπως τροπ.     ΚΑΤΑ ΠΛΕΙΟΨΗΦΙΑ</w:t>
            </w:r>
          </w:p>
        </w:tc>
      </w:tr>
      <w:tr w:rsidR="004965E6" w14:paraId="6B1501E3" w14:textId="77777777">
        <w:trPr>
          <w:trHeight w:val="105"/>
        </w:trPr>
        <w:tc>
          <w:tcPr>
            <w:tcW w:w="4480" w:type="dxa"/>
            <w:vAlign w:val="center"/>
            <w:hideMark/>
          </w:tcPr>
          <w:p w14:paraId="6B1501E2" w14:textId="77777777" w:rsidR="001203C7" w:rsidRDefault="004D430C">
            <w:pPr>
              <w:rPr>
                <w:rFonts w:ascii="Calibri" w:eastAsia="Times New Roman" w:hAnsi="Calibri" w:cs="Calibri"/>
                <w:color w:val="000000"/>
                <w:szCs w:val="24"/>
              </w:rPr>
            </w:pPr>
          </w:p>
        </w:tc>
      </w:tr>
      <w:tr w:rsidR="004965E6" w14:paraId="6B1501E5" w14:textId="77777777">
        <w:trPr>
          <w:trHeight w:val="330"/>
        </w:trPr>
        <w:tc>
          <w:tcPr>
            <w:tcW w:w="4480" w:type="dxa"/>
            <w:vAlign w:val="center"/>
            <w:hideMark/>
          </w:tcPr>
          <w:p w14:paraId="6B1501E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1E7" w14:textId="77777777">
        <w:trPr>
          <w:trHeight w:val="45"/>
        </w:trPr>
        <w:tc>
          <w:tcPr>
            <w:tcW w:w="4480" w:type="dxa"/>
            <w:vAlign w:val="center"/>
            <w:hideMark/>
          </w:tcPr>
          <w:p w14:paraId="6B1501E6" w14:textId="77777777" w:rsidR="001203C7" w:rsidRDefault="004D430C">
            <w:pPr>
              <w:rPr>
                <w:rFonts w:ascii="Calibri" w:eastAsia="Times New Roman" w:hAnsi="Calibri" w:cs="Calibri"/>
                <w:color w:val="000000"/>
                <w:szCs w:val="24"/>
              </w:rPr>
            </w:pPr>
          </w:p>
        </w:tc>
      </w:tr>
      <w:tr w:rsidR="004965E6" w14:paraId="6B1501E9" w14:textId="77777777">
        <w:trPr>
          <w:trHeight w:val="330"/>
        </w:trPr>
        <w:tc>
          <w:tcPr>
            <w:tcW w:w="4480" w:type="dxa"/>
            <w:vAlign w:val="center"/>
            <w:hideMark/>
          </w:tcPr>
          <w:p w14:paraId="6B1501E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ΠΡΝ</w:t>
            </w:r>
          </w:p>
        </w:tc>
      </w:tr>
      <w:tr w:rsidR="004965E6" w14:paraId="6B1501EB" w14:textId="77777777">
        <w:trPr>
          <w:trHeight w:val="30"/>
        </w:trPr>
        <w:tc>
          <w:tcPr>
            <w:tcW w:w="4480" w:type="dxa"/>
            <w:vAlign w:val="center"/>
            <w:hideMark/>
          </w:tcPr>
          <w:p w14:paraId="6B1501EA" w14:textId="77777777" w:rsidR="001203C7" w:rsidRDefault="004D430C">
            <w:pPr>
              <w:rPr>
                <w:rFonts w:ascii="Calibri" w:eastAsia="Times New Roman" w:hAnsi="Calibri" w:cs="Calibri"/>
                <w:color w:val="000000"/>
                <w:szCs w:val="24"/>
              </w:rPr>
            </w:pPr>
          </w:p>
        </w:tc>
      </w:tr>
      <w:tr w:rsidR="004965E6" w14:paraId="6B1501ED" w14:textId="77777777">
        <w:trPr>
          <w:trHeight w:val="345"/>
        </w:trPr>
        <w:tc>
          <w:tcPr>
            <w:tcW w:w="4480" w:type="dxa"/>
            <w:vAlign w:val="center"/>
            <w:hideMark/>
          </w:tcPr>
          <w:p w14:paraId="6B1501E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4965E6" w14:paraId="6B1501EF" w14:textId="77777777">
        <w:trPr>
          <w:trHeight w:val="30"/>
        </w:trPr>
        <w:tc>
          <w:tcPr>
            <w:tcW w:w="4480" w:type="dxa"/>
            <w:vAlign w:val="center"/>
            <w:hideMark/>
          </w:tcPr>
          <w:p w14:paraId="6B1501EE" w14:textId="77777777" w:rsidR="001203C7" w:rsidRDefault="004D430C">
            <w:pPr>
              <w:rPr>
                <w:rFonts w:ascii="Calibri" w:eastAsia="Times New Roman" w:hAnsi="Calibri" w:cs="Calibri"/>
                <w:color w:val="000000"/>
                <w:szCs w:val="24"/>
              </w:rPr>
            </w:pPr>
          </w:p>
        </w:tc>
      </w:tr>
      <w:tr w:rsidR="004965E6" w14:paraId="6B1501F1" w14:textId="77777777">
        <w:trPr>
          <w:trHeight w:val="330"/>
        </w:trPr>
        <w:tc>
          <w:tcPr>
            <w:tcW w:w="4480" w:type="dxa"/>
            <w:vAlign w:val="center"/>
            <w:hideMark/>
          </w:tcPr>
          <w:p w14:paraId="6B1501F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501F3" w14:textId="77777777">
        <w:trPr>
          <w:trHeight w:val="45"/>
        </w:trPr>
        <w:tc>
          <w:tcPr>
            <w:tcW w:w="4480" w:type="dxa"/>
            <w:vAlign w:val="center"/>
            <w:hideMark/>
          </w:tcPr>
          <w:p w14:paraId="6B1501F2" w14:textId="77777777" w:rsidR="001203C7" w:rsidRDefault="004D430C">
            <w:pPr>
              <w:rPr>
                <w:rFonts w:ascii="Calibri" w:eastAsia="Times New Roman" w:hAnsi="Calibri" w:cs="Calibri"/>
                <w:color w:val="000000"/>
                <w:szCs w:val="24"/>
              </w:rPr>
            </w:pPr>
          </w:p>
        </w:tc>
      </w:tr>
      <w:tr w:rsidR="004965E6" w14:paraId="6B1501F5" w14:textId="77777777">
        <w:trPr>
          <w:trHeight w:val="330"/>
        </w:trPr>
        <w:tc>
          <w:tcPr>
            <w:tcW w:w="4480" w:type="dxa"/>
            <w:vAlign w:val="center"/>
            <w:hideMark/>
          </w:tcPr>
          <w:p w14:paraId="6B1501F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501F7" w14:textId="77777777">
        <w:trPr>
          <w:trHeight w:val="45"/>
        </w:trPr>
        <w:tc>
          <w:tcPr>
            <w:tcW w:w="4480" w:type="dxa"/>
            <w:vAlign w:val="center"/>
            <w:hideMark/>
          </w:tcPr>
          <w:p w14:paraId="6B1501F6" w14:textId="77777777" w:rsidR="001203C7" w:rsidRDefault="004D430C">
            <w:pPr>
              <w:rPr>
                <w:rFonts w:ascii="Calibri" w:eastAsia="Times New Roman" w:hAnsi="Calibri" w:cs="Calibri"/>
                <w:color w:val="000000"/>
                <w:szCs w:val="24"/>
              </w:rPr>
            </w:pPr>
          </w:p>
        </w:tc>
      </w:tr>
      <w:tr w:rsidR="004965E6" w14:paraId="6B1501F9" w14:textId="77777777">
        <w:trPr>
          <w:trHeight w:val="330"/>
        </w:trPr>
        <w:tc>
          <w:tcPr>
            <w:tcW w:w="4480" w:type="dxa"/>
            <w:vAlign w:val="center"/>
            <w:hideMark/>
          </w:tcPr>
          <w:p w14:paraId="6B1501F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1FB" w14:textId="77777777">
        <w:trPr>
          <w:trHeight w:val="45"/>
        </w:trPr>
        <w:tc>
          <w:tcPr>
            <w:tcW w:w="4480" w:type="dxa"/>
            <w:vAlign w:val="center"/>
            <w:hideMark/>
          </w:tcPr>
          <w:p w14:paraId="6B1501FA" w14:textId="77777777" w:rsidR="001203C7" w:rsidRDefault="004D430C">
            <w:pPr>
              <w:rPr>
                <w:rFonts w:ascii="Calibri" w:eastAsia="Times New Roman" w:hAnsi="Calibri" w:cs="Calibri"/>
                <w:color w:val="000000"/>
                <w:szCs w:val="24"/>
              </w:rPr>
            </w:pPr>
          </w:p>
        </w:tc>
      </w:tr>
      <w:tr w:rsidR="004965E6" w14:paraId="6B1501FD" w14:textId="77777777">
        <w:trPr>
          <w:trHeight w:val="330"/>
        </w:trPr>
        <w:tc>
          <w:tcPr>
            <w:tcW w:w="4480" w:type="dxa"/>
            <w:vAlign w:val="center"/>
            <w:hideMark/>
          </w:tcPr>
          <w:p w14:paraId="6B1501F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ΠΡΝ</w:t>
            </w:r>
          </w:p>
        </w:tc>
      </w:tr>
      <w:tr w:rsidR="004965E6" w14:paraId="6B1501FF" w14:textId="77777777">
        <w:trPr>
          <w:trHeight w:val="30"/>
        </w:trPr>
        <w:tc>
          <w:tcPr>
            <w:tcW w:w="4480" w:type="dxa"/>
            <w:vAlign w:val="center"/>
            <w:hideMark/>
          </w:tcPr>
          <w:p w14:paraId="6B1501FE" w14:textId="77777777" w:rsidR="001203C7" w:rsidRDefault="004D430C">
            <w:pPr>
              <w:rPr>
                <w:rFonts w:ascii="Calibri" w:eastAsia="Times New Roman" w:hAnsi="Calibri" w:cs="Calibri"/>
                <w:color w:val="000000"/>
                <w:szCs w:val="24"/>
              </w:rPr>
            </w:pPr>
          </w:p>
        </w:tc>
      </w:tr>
      <w:tr w:rsidR="004965E6" w14:paraId="6B150201" w14:textId="77777777">
        <w:trPr>
          <w:trHeight w:val="345"/>
        </w:trPr>
        <w:tc>
          <w:tcPr>
            <w:tcW w:w="4480" w:type="dxa"/>
            <w:vAlign w:val="center"/>
            <w:hideMark/>
          </w:tcPr>
          <w:p w14:paraId="6B15020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203" w14:textId="77777777">
        <w:trPr>
          <w:trHeight w:val="30"/>
        </w:trPr>
        <w:tc>
          <w:tcPr>
            <w:tcW w:w="4480" w:type="dxa"/>
            <w:vAlign w:val="center"/>
            <w:hideMark/>
          </w:tcPr>
          <w:p w14:paraId="6B150202" w14:textId="77777777" w:rsidR="001203C7" w:rsidRDefault="004D430C">
            <w:pPr>
              <w:rPr>
                <w:rFonts w:ascii="Calibri" w:eastAsia="Times New Roman" w:hAnsi="Calibri" w:cs="Calibri"/>
                <w:color w:val="000000"/>
                <w:szCs w:val="24"/>
              </w:rPr>
            </w:pPr>
          </w:p>
        </w:tc>
      </w:tr>
      <w:tr w:rsidR="004965E6" w14:paraId="6B150205" w14:textId="77777777">
        <w:trPr>
          <w:trHeight w:val="150"/>
        </w:trPr>
        <w:tc>
          <w:tcPr>
            <w:tcW w:w="4480" w:type="dxa"/>
            <w:vAlign w:val="center"/>
            <w:hideMark/>
          </w:tcPr>
          <w:p w14:paraId="6B150204" w14:textId="77777777" w:rsidR="001203C7" w:rsidRDefault="004D430C">
            <w:pPr>
              <w:rPr>
                <w:rFonts w:eastAsia="Times New Roman" w:cs="Times New Roman"/>
                <w:sz w:val="20"/>
              </w:rPr>
            </w:pPr>
          </w:p>
        </w:tc>
      </w:tr>
      <w:tr w:rsidR="004965E6" w14:paraId="6B150207" w14:textId="77777777">
        <w:trPr>
          <w:trHeight w:val="345"/>
        </w:trPr>
        <w:tc>
          <w:tcPr>
            <w:tcW w:w="4480" w:type="dxa"/>
            <w:vAlign w:val="center"/>
            <w:hideMark/>
          </w:tcPr>
          <w:p w14:paraId="6B150206" w14:textId="77777777" w:rsidR="001203C7" w:rsidRDefault="004D430C">
            <w:pPr>
              <w:rPr>
                <w:rFonts w:eastAsia="Times New Roman" w:cs="Times New Roman"/>
                <w:sz w:val="20"/>
              </w:rPr>
            </w:pPr>
          </w:p>
        </w:tc>
      </w:tr>
      <w:tr w:rsidR="004965E6" w14:paraId="6B150209" w14:textId="77777777">
        <w:trPr>
          <w:trHeight w:val="330"/>
        </w:trPr>
        <w:tc>
          <w:tcPr>
            <w:tcW w:w="4480" w:type="dxa"/>
            <w:vAlign w:val="center"/>
            <w:hideMark/>
          </w:tcPr>
          <w:p w14:paraId="6B15020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57 όπως τροπ.     ΚΑΤΑ ΠΛΕΙΟΨΗΦΙΑ</w:t>
            </w:r>
          </w:p>
        </w:tc>
      </w:tr>
      <w:tr w:rsidR="004965E6" w14:paraId="6B15020B" w14:textId="77777777">
        <w:trPr>
          <w:trHeight w:val="105"/>
        </w:trPr>
        <w:tc>
          <w:tcPr>
            <w:tcW w:w="4480" w:type="dxa"/>
            <w:vAlign w:val="center"/>
            <w:hideMark/>
          </w:tcPr>
          <w:p w14:paraId="6B15020A" w14:textId="77777777" w:rsidR="001203C7" w:rsidRDefault="004D430C">
            <w:pPr>
              <w:rPr>
                <w:rFonts w:ascii="Calibri" w:eastAsia="Times New Roman" w:hAnsi="Calibri" w:cs="Calibri"/>
                <w:color w:val="000000"/>
                <w:szCs w:val="24"/>
              </w:rPr>
            </w:pPr>
          </w:p>
        </w:tc>
      </w:tr>
      <w:tr w:rsidR="004965E6" w14:paraId="6B15020D" w14:textId="77777777">
        <w:trPr>
          <w:trHeight w:val="330"/>
        </w:trPr>
        <w:tc>
          <w:tcPr>
            <w:tcW w:w="4480" w:type="dxa"/>
            <w:vAlign w:val="center"/>
            <w:hideMark/>
          </w:tcPr>
          <w:p w14:paraId="6B15020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20F" w14:textId="77777777">
        <w:trPr>
          <w:trHeight w:val="30"/>
        </w:trPr>
        <w:tc>
          <w:tcPr>
            <w:tcW w:w="4480" w:type="dxa"/>
            <w:vAlign w:val="center"/>
            <w:hideMark/>
          </w:tcPr>
          <w:p w14:paraId="6B15020E" w14:textId="77777777" w:rsidR="001203C7" w:rsidRDefault="004D430C">
            <w:pPr>
              <w:rPr>
                <w:rFonts w:ascii="Calibri" w:eastAsia="Times New Roman" w:hAnsi="Calibri" w:cs="Calibri"/>
                <w:color w:val="000000"/>
                <w:szCs w:val="24"/>
              </w:rPr>
            </w:pPr>
          </w:p>
        </w:tc>
      </w:tr>
      <w:tr w:rsidR="004965E6" w14:paraId="6B150211" w14:textId="77777777">
        <w:trPr>
          <w:trHeight w:val="330"/>
        </w:trPr>
        <w:tc>
          <w:tcPr>
            <w:tcW w:w="4480" w:type="dxa"/>
            <w:vAlign w:val="center"/>
            <w:hideMark/>
          </w:tcPr>
          <w:p w14:paraId="6B15021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ΠΡΝ</w:t>
            </w:r>
          </w:p>
        </w:tc>
      </w:tr>
      <w:tr w:rsidR="004965E6" w14:paraId="6B150213" w14:textId="77777777">
        <w:trPr>
          <w:trHeight w:val="45"/>
        </w:trPr>
        <w:tc>
          <w:tcPr>
            <w:tcW w:w="4480" w:type="dxa"/>
            <w:vAlign w:val="center"/>
            <w:hideMark/>
          </w:tcPr>
          <w:p w14:paraId="6B150212" w14:textId="77777777" w:rsidR="001203C7" w:rsidRDefault="004D430C">
            <w:pPr>
              <w:rPr>
                <w:rFonts w:ascii="Calibri" w:eastAsia="Times New Roman" w:hAnsi="Calibri" w:cs="Calibri"/>
                <w:color w:val="000000"/>
                <w:szCs w:val="24"/>
              </w:rPr>
            </w:pPr>
          </w:p>
        </w:tc>
      </w:tr>
      <w:tr w:rsidR="004965E6" w14:paraId="6B150215" w14:textId="77777777">
        <w:trPr>
          <w:trHeight w:val="330"/>
        </w:trPr>
        <w:tc>
          <w:tcPr>
            <w:tcW w:w="4480" w:type="dxa"/>
            <w:vAlign w:val="center"/>
            <w:hideMark/>
          </w:tcPr>
          <w:p w14:paraId="6B15021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4965E6" w14:paraId="6B150217" w14:textId="77777777">
        <w:trPr>
          <w:trHeight w:val="45"/>
        </w:trPr>
        <w:tc>
          <w:tcPr>
            <w:tcW w:w="4480" w:type="dxa"/>
            <w:vAlign w:val="center"/>
            <w:hideMark/>
          </w:tcPr>
          <w:p w14:paraId="6B150216" w14:textId="77777777" w:rsidR="001203C7" w:rsidRDefault="004D430C">
            <w:pPr>
              <w:rPr>
                <w:rFonts w:ascii="Calibri" w:eastAsia="Times New Roman" w:hAnsi="Calibri" w:cs="Calibri"/>
                <w:color w:val="000000"/>
                <w:szCs w:val="24"/>
              </w:rPr>
            </w:pPr>
          </w:p>
        </w:tc>
      </w:tr>
      <w:tr w:rsidR="004965E6" w14:paraId="6B150219" w14:textId="77777777">
        <w:trPr>
          <w:trHeight w:val="330"/>
        </w:trPr>
        <w:tc>
          <w:tcPr>
            <w:tcW w:w="4480" w:type="dxa"/>
            <w:vAlign w:val="center"/>
            <w:hideMark/>
          </w:tcPr>
          <w:p w14:paraId="6B15021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5021B" w14:textId="77777777">
        <w:trPr>
          <w:trHeight w:val="45"/>
        </w:trPr>
        <w:tc>
          <w:tcPr>
            <w:tcW w:w="4480" w:type="dxa"/>
            <w:vAlign w:val="center"/>
            <w:hideMark/>
          </w:tcPr>
          <w:p w14:paraId="6B15021A" w14:textId="77777777" w:rsidR="001203C7" w:rsidRDefault="004D430C">
            <w:pPr>
              <w:rPr>
                <w:rFonts w:ascii="Calibri" w:eastAsia="Times New Roman" w:hAnsi="Calibri" w:cs="Calibri"/>
                <w:color w:val="000000"/>
                <w:szCs w:val="24"/>
              </w:rPr>
            </w:pPr>
          </w:p>
        </w:tc>
      </w:tr>
      <w:tr w:rsidR="004965E6" w14:paraId="6B15021D" w14:textId="77777777">
        <w:trPr>
          <w:trHeight w:val="330"/>
        </w:trPr>
        <w:tc>
          <w:tcPr>
            <w:tcW w:w="4480" w:type="dxa"/>
            <w:vAlign w:val="center"/>
            <w:hideMark/>
          </w:tcPr>
          <w:p w14:paraId="6B15021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5021F" w14:textId="77777777">
        <w:trPr>
          <w:trHeight w:val="45"/>
        </w:trPr>
        <w:tc>
          <w:tcPr>
            <w:tcW w:w="4480" w:type="dxa"/>
            <w:vAlign w:val="center"/>
            <w:hideMark/>
          </w:tcPr>
          <w:p w14:paraId="6B15021E" w14:textId="77777777" w:rsidR="001203C7" w:rsidRDefault="004D430C">
            <w:pPr>
              <w:rPr>
                <w:rFonts w:ascii="Calibri" w:eastAsia="Times New Roman" w:hAnsi="Calibri" w:cs="Calibri"/>
                <w:color w:val="000000"/>
                <w:szCs w:val="24"/>
              </w:rPr>
            </w:pPr>
          </w:p>
        </w:tc>
      </w:tr>
      <w:tr w:rsidR="004965E6" w14:paraId="6B150221" w14:textId="77777777">
        <w:trPr>
          <w:trHeight w:val="330"/>
        </w:trPr>
        <w:tc>
          <w:tcPr>
            <w:tcW w:w="4480" w:type="dxa"/>
            <w:vAlign w:val="center"/>
            <w:hideMark/>
          </w:tcPr>
          <w:p w14:paraId="6B15022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223" w14:textId="77777777">
        <w:trPr>
          <w:trHeight w:val="30"/>
        </w:trPr>
        <w:tc>
          <w:tcPr>
            <w:tcW w:w="4480" w:type="dxa"/>
            <w:vAlign w:val="center"/>
            <w:hideMark/>
          </w:tcPr>
          <w:p w14:paraId="6B150222" w14:textId="77777777" w:rsidR="001203C7" w:rsidRDefault="004D430C">
            <w:pPr>
              <w:rPr>
                <w:rFonts w:ascii="Calibri" w:eastAsia="Times New Roman" w:hAnsi="Calibri" w:cs="Calibri"/>
                <w:color w:val="000000"/>
                <w:szCs w:val="24"/>
              </w:rPr>
            </w:pPr>
          </w:p>
        </w:tc>
      </w:tr>
      <w:tr w:rsidR="004965E6" w14:paraId="6B150225" w14:textId="77777777">
        <w:trPr>
          <w:trHeight w:val="330"/>
        </w:trPr>
        <w:tc>
          <w:tcPr>
            <w:tcW w:w="4480" w:type="dxa"/>
            <w:vAlign w:val="center"/>
            <w:hideMark/>
          </w:tcPr>
          <w:p w14:paraId="6B15022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50227" w14:textId="77777777">
        <w:trPr>
          <w:trHeight w:val="45"/>
        </w:trPr>
        <w:tc>
          <w:tcPr>
            <w:tcW w:w="4480" w:type="dxa"/>
            <w:vAlign w:val="center"/>
            <w:hideMark/>
          </w:tcPr>
          <w:p w14:paraId="6B150226" w14:textId="77777777" w:rsidR="001203C7" w:rsidRDefault="004D430C">
            <w:pPr>
              <w:rPr>
                <w:rFonts w:ascii="Calibri" w:eastAsia="Times New Roman" w:hAnsi="Calibri" w:cs="Calibri"/>
                <w:color w:val="000000"/>
                <w:szCs w:val="24"/>
              </w:rPr>
            </w:pPr>
          </w:p>
        </w:tc>
      </w:tr>
      <w:tr w:rsidR="004965E6" w14:paraId="6B150229" w14:textId="77777777">
        <w:trPr>
          <w:trHeight w:val="330"/>
        </w:trPr>
        <w:tc>
          <w:tcPr>
            <w:tcW w:w="4480" w:type="dxa"/>
            <w:vAlign w:val="center"/>
            <w:hideMark/>
          </w:tcPr>
          <w:p w14:paraId="6B15022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22B" w14:textId="77777777">
        <w:trPr>
          <w:trHeight w:val="45"/>
        </w:trPr>
        <w:tc>
          <w:tcPr>
            <w:tcW w:w="4480" w:type="dxa"/>
            <w:vAlign w:val="center"/>
            <w:hideMark/>
          </w:tcPr>
          <w:p w14:paraId="6B15022A" w14:textId="77777777" w:rsidR="001203C7" w:rsidRDefault="004D430C">
            <w:pPr>
              <w:rPr>
                <w:rFonts w:ascii="Calibri" w:eastAsia="Times New Roman" w:hAnsi="Calibri" w:cs="Calibri"/>
                <w:color w:val="000000"/>
                <w:szCs w:val="24"/>
              </w:rPr>
            </w:pPr>
          </w:p>
        </w:tc>
      </w:tr>
      <w:tr w:rsidR="004965E6" w14:paraId="6B15022D" w14:textId="77777777">
        <w:trPr>
          <w:trHeight w:val="150"/>
        </w:trPr>
        <w:tc>
          <w:tcPr>
            <w:tcW w:w="4480" w:type="dxa"/>
            <w:vAlign w:val="center"/>
            <w:hideMark/>
          </w:tcPr>
          <w:p w14:paraId="6B15022C" w14:textId="77777777" w:rsidR="001203C7" w:rsidRDefault="004D430C">
            <w:pPr>
              <w:rPr>
                <w:rFonts w:eastAsia="Times New Roman" w:cs="Times New Roman"/>
                <w:sz w:val="20"/>
              </w:rPr>
            </w:pPr>
          </w:p>
        </w:tc>
      </w:tr>
      <w:tr w:rsidR="004965E6" w14:paraId="6B15022F" w14:textId="77777777">
        <w:trPr>
          <w:trHeight w:val="330"/>
        </w:trPr>
        <w:tc>
          <w:tcPr>
            <w:tcW w:w="4480" w:type="dxa"/>
            <w:vAlign w:val="center"/>
            <w:hideMark/>
          </w:tcPr>
          <w:p w14:paraId="6B15022E" w14:textId="77777777" w:rsidR="001203C7" w:rsidRDefault="004D430C">
            <w:pPr>
              <w:rPr>
                <w:rFonts w:eastAsia="Times New Roman" w:cs="Times New Roman"/>
                <w:sz w:val="20"/>
              </w:rPr>
            </w:pPr>
          </w:p>
        </w:tc>
      </w:tr>
      <w:tr w:rsidR="004965E6" w14:paraId="6B150231" w14:textId="77777777">
        <w:trPr>
          <w:trHeight w:val="345"/>
        </w:trPr>
        <w:tc>
          <w:tcPr>
            <w:tcW w:w="4480" w:type="dxa"/>
            <w:vAlign w:val="center"/>
            <w:hideMark/>
          </w:tcPr>
          <w:p w14:paraId="6B15023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58 όπως τροπ.     ΚΑΤΑ ΠΛΕΙΟΨΗΦΙΑ</w:t>
            </w:r>
          </w:p>
        </w:tc>
      </w:tr>
      <w:tr w:rsidR="004965E6" w14:paraId="6B150233" w14:textId="77777777">
        <w:trPr>
          <w:trHeight w:val="90"/>
        </w:trPr>
        <w:tc>
          <w:tcPr>
            <w:tcW w:w="4480" w:type="dxa"/>
            <w:vAlign w:val="center"/>
            <w:hideMark/>
          </w:tcPr>
          <w:p w14:paraId="6B150232" w14:textId="77777777" w:rsidR="001203C7" w:rsidRDefault="004D430C">
            <w:pPr>
              <w:rPr>
                <w:rFonts w:ascii="Calibri" w:eastAsia="Times New Roman" w:hAnsi="Calibri" w:cs="Calibri"/>
                <w:color w:val="000000"/>
                <w:szCs w:val="24"/>
              </w:rPr>
            </w:pPr>
          </w:p>
        </w:tc>
      </w:tr>
      <w:tr w:rsidR="004965E6" w14:paraId="6B150235" w14:textId="77777777">
        <w:trPr>
          <w:trHeight w:val="330"/>
        </w:trPr>
        <w:tc>
          <w:tcPr>
            <w:tcW w:w="4480" w:type="dxa"/>
            <w:vAlign w:val="center"/>
            <w:hideMark/>
          </w:tcPr>
          <w:p w14:paraId="6B15023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237" w14:textId="77777777">
        <w:trPr>
          <w:trHeight w:val="45"/>
        </w:trPr>
        <w:tc>
          <w:tcPr>
            <w:tcW w:w="4480" w:type="dxa"/>
            <w:vAlign w:val="center"/>
            <w:hideMark/>
          </w:tcPr>
          <w:p w14:paraId="6B150236" w14:textId="77777777" w:rsidR="001203C7" w:rsidRDefault="004D430C">
            <w:pPr>
              <w:rPr>
                <w:rFonts w:ascii="Calibri" w:eastAsia="Times New Roman" w:hAnsi="Calibri" w:cs="Calibri"/>
                <w:color w:val="000000"/>
                <w:szCs w:val="24"/>
              </w:rPr>
            </w:pPr>
          </w:p>
        </w:tc>
      </w:tr>
      <w:tr w:rsidR="004965E6" w14:paraId="6B150239" w14:textId="77777777">
        <w:trPr>
          <w:trHeight w:val="330"/>
        </w:trPr>
        <w:tc>
          <w:tcPr>
            <w:tcW w:w="4480" w:type="dxa"/>
            <w:vAlign w:val="center"/>
            <w:hideMark/>
          </w:tcPr>
          <w:p w14:paraId="6B15023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ΠΡΝ</w:t>
            </w:r>
          </w:p>
        </w:tc>
      </w:tr>
      <w:tr w:rsidR="004965E6" w14:paraId="6B15023B" w14:textId="77777777">
        <w:trPr>
          <w:trHeight w:val="45"/>
        </w:trPr>
        <w:tc>
          <w:tcPr>
            <w:tcW w:w="4480" w:type="dxa"/>
            <w:vAlign w:val="center"/>
            <w:hideMark/>
          </w:tcPr>
          <w:p w14:paraId="6B15023A" w14:textId="77777777" w:rsidR="001203C7" w:rsidRDefault="004D430C">
            <w:pPr>
              <w:rPr>
                <w:rFonts w:ascii="Calibri" w:eastAsia="Times New Roman" w:hAnsi="Calibri" w:cs="Calibri"/>
                <w:color w:val="000000"/>
                <w:szCs w:val="24"/>
              </w:rPr>
            </w:pPr>
          </w:p>
        </w:tc>
      </w:tr>
      <w:tr w:rsidR="004965E6" w14:paraId="6B15023D" w14:textId="77777777">
        <w:trPr>
          <w:trHeight w:val="330"/>
        </w:trPr>
        <w:tc>
          <w:tcPr>
            <w:tcW w:w="4480" w:type="dxa"/>
            <w:vAlign w:val="center"/>
            <w:hideMark/>
          </w:tcPr>
          <w:p w14:paraId="6B15023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4965E6" w14:paraId="6B15023F" w14:textId="77777777">
        <w:trPr>
          <w:trHeight w:val="45"/>
        </w:trPr>
        <w:tc>
          <w:tcPr>
            <w:tcW w:w="4480" w:type="dxa"/>
            <w:vAlign w:val="center"/>
            <w:hideMark/>
          </w:tcPr>
          <w:p w14:paraId="6B15023E" w14:textId="77777777" w:rsidR="001203C7" w:rsidRDefault="004D430C">
            <w:pPr>
              <w:rPr>
                <w:rFonts w:ascii="Calibri" w:eastAsia="Times New Roman" w:hAnsi="Calibri" w:cs="Calibri"/>
                <w:color w:val="000000"/>
                <w:szCs w:val="24"/>
              </w:rPr>
            </w:pPr>
          </w:p>
        </w:tc>
      </w:tr>
      <w:tr w:rsidR="004965E6" w14:paraId="6B150241" w14:textId="77777777">
        <w:trPr>
          <w:trHeight w:val="330"/>
        </w:trPr>
        <w:tc>
          <w:tcPr>
            <w:tcW w:w="4480" w:type="dxa"/>
            <w:vAlign w:val="center"/>
            <w:hideMark/>
          </w:tcPr>
          <w:p w14:paraId="6B15024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lastRenderedPageBreak/>
              <w:t>Χ.Α: OXI</w:t>
            </w:r>
          </w:p>
        </w:tc>
      </w:tr>
      <w:tr w:rsidR="004965E6" w14:paraId="6B150243" w14:textId="77777777">
        <w:trPr>
          <w:trHeight w:val="30"/>
        </w:trPr>
        <w:tc>
          <w:tcPr>
            <w:tcW w:w="4480" w:type="dxa"/>
            <w:vAlign w:val="center"/>
            <w:hideMark/>
          </w:tcPr>
          <w:p w14:paraId="6B150242" w14:textId="77777777" w:rsidR="001203C7" w:rsidRDefault="004D430C">
            <w:pPr>
              <w:rPr>
                <w:rFonts w:ascii="Calibri" w:eastAsia="Times New Roman" w:hAnsi="Calibri" w:cs="Calibri"/>
                <w:color w:val="000000"/>
                <w:szCs w:val="24"/>
              </w:rPr>
            </w:pPr>
          </w:p>
        </w:tc>
      </w:tr>
      <w:tr w:rsidR="004965E6" w14:paraId="6B150245" w14:textId="77777777">
        <w:trPr>
          <w:trHeight w:val="345"/>
        </w:trPr>
        <w:tc>
          <w:tcPr>
            <w:tcW w:w="4480" w:type="dxa"/>
            <w:vAlign w:val="center"/>
            <w:hideMark/>
          </w:tcPr>
          <w:p w14:paraId="6B15024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50247" w14:textId="77777777">
        <w:trPr>
          <w:trHeight w:val="30"/>
        </w:trPr>
        <w:tc>
          <w:tcPr>
            <w:tcW w:w="4480" w:type="dxa"/>
            <w:vAlign w:val="center"/>
            <w:hideMark/>
          </w:tcPr>
          <w:p w14:paraId="6B150246" w14:textId="77777777" w:rsidR="001203C7" w:rsidRDefault="004D430C">
            <w:pPr>
              <w:rPr>
                <w:rFonts w:ascii="Calibri" w:eastAsia="Times New Roman" w:hAnsi="Calibri" w:cs="Calibri"/>
                <w:color w:val="000000"/>
                <w:szCs w:val="24"/>
              </w:rPr>
            </w:pPr>
          </w:p>
        </w:tc>
      </w:tr>
      <w:tr w:rsidR="004965E6" w14:paraId="6B150249" w14:textId="77777777">
        <w:trPr>
          <w:trHeight w:val="330"/>
        </w:trPr>
        <w:tc>
          <w:tcPr>
            <w:tcW w:w="4480" w:type="dxa"/>
            <w:vAlign w:val="center"/>
            <w:hideMark/>
          </w:tcPr>
          <w:p w14:paraId="6B15024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24B" w14:textId="77777777">
        <w:trPr>
          <w:trHeight w:val="45"/>
        </w:trPr>
        <w:tc>
          <w:tcPr>
            <w:tcW w:w="4480" w:type="dxa"/>
            <w:vAlign w:val="center"/>
            <w:hideMark/>
          </w:tcPr>
          <w:p w14:paraId="6B15024A" w14:textId="77777777" w:rsidR="001203C7" w:rsidRDefault="004D430C">
            <w:pPr>
              <w:rPr>
                <w:rFonts w:ascii="Calibri" w:eastAsia="Times New Roman" w:hAnsi="Calibri" w:cs="Calibri"/>
                <w:color w:val="000000"/>
                <w:szCs w:val="24"/>
              </w:rPr>
            </w:pPr>
          </w:p>
        </w:tc>
      </w:tr>
      <w:tr w:rsidR="004965E6" w14:paraId="6B15024D" w14:textId="77777777">
        <w:trPr>
          <w:trHeight w:val="330"/>
        </w:trPr>
        <w:tc>
          <w:tcPr>
            <w:tcW w:w="4480" w:type="dxa"/>
            <w:vAlign w:val="center"/>
            <w:hideMark/>
          </w:tcPr>
          <w:p w14:paraId="6B15024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ΠΟΤΑΜΙ: </w:t>
            </w:r>
            <w:r>
              <w:rPr>
                <w:rFonts w:ascii="Calibri" w:eastAsia="Times New Roman" w:hAnsi="Calibri" w:cs="Calibri"/>
                <w:color w:val="000000"/>
                <w:szCs w:val="24"/>
              </w:rPr>
              <w:t>OXI</w:t>
            </w:r>
          </w:p>
        </w:tc>
      </w:tr>
      <w:tr w:rsidR="004965E6" w14:paraId="6B15024F" w14:textId="77777777">
        <w:trPr>
          <w:trHeight w:val="45"/>
        </w:trPr>
        <w:tc>
          <w:tcPr>
            <w:tcW w:w="4480" w:type="dxa"/>
            <w:vAlign w:val="center"/>
            <w:hideMark/>
          </w:tcPr>
          <w:p w14:paraId="6B15024E" w14:textId="77777777" w:rsidR="001203C7" w:rsidRDefault="004D430C">
            <w:pPr>
              <w:rPr>
                <w:rFonts w:ascii="Calibri" w:eastAsia="Times New Roman" w:hAnsi="Calibri" w:cs="Calibri"/>
                <w:color w:val="000000"/>
                <w:szCs w:val="24"/>
              </w:rPr>
            </w:pPr>
          </w:p>
        </w:tc>
      </w:tr>
      <w:tr w:rsidR="004965E6" w14:paraId="6B150251" w14:textId="77777777">
        <w:trPr>
          <w:trHeight w:val="330"/>
        </w:trPr>
        <w:tc>
          <w:tcPr>
            <w:tcW w:w="4480" w:type="dxa"/>
            <w:vAlign w:val="center"/>
            <w:hideMark/>
          </w:tcPr>
          <w:p w14:paraId="6B15025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253" w14:textId="77777777">
        <w:trPr>
          <w:trHeight w:val="45"/>
        </w:trPr>
        <w:tc>
          <w:tcPr>
            <w:tcW w:w="4480" w:type="dxa"/>
            <w:vAlign w:val="center"/>
            <w:hideMark/>
          </w:tcPr>
          <w:p w14:paraId="6B150252" w14:textId="77777777" w:rsidR="001203C7" w:rsidRDefault="004D430C">
            <w:pPr>
              <w:rPr>
                <w:rFonts w:ascii="Calibri" w:eastAsia="Times New Roman" w:hAnsi="Calibri" w:cs="Calibri"/>
                <w:color w:val="000000"/>
                <w:szCs w:val="24"/>
              </w:rPr>
            </w:pPr>
          </w:p>
        </w:tc>
      </w:tr>
      <w:tr w:rsidR="004965E6" w14:paraId="6B150255" w14:textId="77777777">
        <w:trPr>
          <w:trHeight w:val="135"/>
        </w:trPr>
        <w:tc>
          <w:tcPr>
            <w:tcW w:w="4480" w:type="dxa"/>
            <w:vAlign w:val="center"/>
            <w:hideMark/>
          </w:tcPr>
          <w:p w14:paraId="6B150254" w14:textId="77777777" w:rsidR="001203C7" w:rsidRDefault="004D430C">
            <w:pPr>
              <w:rPr>
                <w:rFonts w:eastAsia="Times New Roman" w:cs="Times New Roman"/>
                <w:sz w:val="20"/>
              </w:rPr>
            </w:pPr>
          </w:p>
        </w:tc>
      </w:tr>
      <w:tr w:rsidR="004965E6" w14:paraId="6B150257" w14:textId="77777777">
        <w:trPr>
          <w:trHeight w:val="345"/>
        </w:trPr>
        <w:tc>
          <w:tcPr>
            <w:tcW w:w="4480" w:type="dxa"/>
            <w:vAlign w:val="center"/>
            <w:hideMark/>
          </w:tcPr>
          <w:p w14:paraId="6B150256" w14:textId="77777777" w:rsidR="001203C7" w:rsidRDefault="004D430C">
            <w:pPr>
              <w:rPr>
                <w:rFonts w:eastAsia="Times New Roman" w:cs="Times New Roman"/>
                <w:sz w:val="20"/>
              </w:rPr>
            </w:pPr>
          </w:p>
        </w:tc>
      </w:tr>
      <w:tr w:rsidR="004965E6" w14:paraId="6B150259" w14:textId="77777777">
        <w:trPr>
          <w:trHeight w:val="330"/>
        </w:trPr>
        <w:tc>
          <w:tcPr>
            <w:tcW w:w="4480" w:type="dxa"/>
            <w:vAlign w:val="center"/>
            <w:hideMark/>
          </w:tcPr>
          <w:p w14:paraId="6B15025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59 όπως τροπ.     ΚΑΤΑ ΠΛΕΙΟΨΗΦΙΑ</w:t>
            </w:r>
          </w:p>
        </w:tc>
      </w:tr>
      <w:tr w:rsidR="004965E6" w14:paraId="6B15025B" w14:textId="77777777">
        <w:trPr>
          <w:trHeight w:val="105"/>
        </w:trPr>
        <w:tc>
          <w:tcPr>
            <w:tcW w:w="4480" w:type="dxa"/>
            <w:vAlign w:val="center"/>
            <w:hideMark/>
          </w:tcPr>
          <w:p w14:paraId="6B15025A" w14:textId="77777777" w:rsidR="001203C7" w:rsidRDefault="004D430C">
            <w:pPr>
              <w:rPr>
                <w:rFonts w:ascii="Calibri" w:eastAsia="Times New Roman" w:hAnsi="Calibri" w:cs="Calibri"/>
                <w:color w:val="000000"/>
                <w:szCs w:val="24"/>
              </w:rPr>
            </w:pPr>
          </w:p>
        </w:tc>
      </w:tr>
      <w:tr w:rsidR="004965E6" w14:paraId="6B15025D" w14:textId="77777777">
        <w:trPr>
          <w:trHeight w:val="330"/>
        </w:trPr>
        <w:tc>
          <w:tcPr>
            <w:tcW w:w="4480" w:type="dxa"/>
            <w:vAlign w:val="center"/>
            <w:hideMark/>
          </w:tcPr>
          <w:p w14:paraId="6B15025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25F" w14:textId="77777777">
        <w:trPr>
          <w:trHeight w:val="45"/>
        </w:trPr>
        <w:tc>
          <w:tcPr>
            <w:tcW w:w="4480" w:type="dxa"/>
            <w:vAlign w:val="center"/>
            <w:hideMark/>
          </w:tcPr>
          <w:p w14:paraId="6B15025E" w14:textId="77777777" w:rsidR="001203C7" w:rsidRDefault="004D430C">
            <w:pPr>
              <w:rPr>
                <w:rFonts w:ascii="Calibri" w:eastAsia="Times New Roman" w:hAnsi="Calibri" w:cs="Calibri"/>
                <w:color w:val="000000"/>
                <w:szCs w:val="24"/>
              </w:rPr>
            </w:pPr>
          </w:p>
        </w:tc>
      </w:tr>
      <w:tr w:rsidR="004965E6" w14:paraId="6B150261" w14:textId="77777777">
        <w:trPr>
          <w:trHeight w:val="330"/>
        </w:trPr>
        <w:tc>
          <w:tcPr>
            <w:tcW w:w="4480" w:type="dxa"/>
            <w:vAlign w:val="center"/>
            <w:hideMark/>
          </w:tcPr>
          <w:p w14:paraId="6B15026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ΠΡΝ</w:t>
            </w:r>
          </w:p>
        </w:tc>
      </w:tr>
      <w:tr w:rsidR="004965E6" w14:paraId="6B150263" w14:textId="77777777">
        <w:trPr>
          <w:trHeight w:val="45"/>
        </w:trPr>
        <w:tc>
          <w:tcPr>
            <w:tcW w:w="4480" w:type="dxa"/>
            <w:vAlign w:val="center"/>
            <w:hideMark/>
          </w:tcPr>
          <w:p w14:paraId="6B150262" w14:textId="77777777" w:rsidR="001203C7" w:rsidRDefault="004D430C">
            <w:pPr>
              <w:rPr>
                <w:rFonts w:ascii="Calibri" w:eastAsia="Times New Roman" w:hAnsi="Calibri" w:cs="Calibri"/>
                <w:color w:val="000000"/>
                <w:szCs w:val="24"/>
              </w:rPr>
            </w:pPr>
          </w:p>
        </w:tc>
      </w:tr>
      <w:tr w:rsidR="004965E6" w14:paraId="6B150265" w14:textId="77777777">
        <w:trPr>
          <w:trHeight w:val="330"/>
        </w:trPr>
        <w:tc>
          <w:tcPr>
            <w:tcW w:w="4480" w:type="dxa"/>
            <w:vAlign w:val="center"/>
            <w:hideMark/>
          </w:tcPr>
          <w:p w14:paraId="6B15026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4965E6" w14:paraId="6B150267" w14:textId="77777777">
        <w:trPr>
          <w:trHeight w:val="30"/>
        </w:trPr>
        <w:tc>
          <w:tcPr>
            <w:tcW w:w="4480" w:type="dxa"/>
            <w:vAlign w:val="center"/>
            <w:hideMark/>
          </w:tcPr>
          <w:p w14:paraId="6B150266" w14:textId="77777777" w:rsidR="001203C7" w:rsidRDefault="004D430C">
            <w:pPr>
              <w:rPr>
                <w:rFonts w:ascii="Calibri" w:eastAsia="Times New Roman" w:hAnsi="Calibri" w:cs="Calibri"/>
                <w:color w:val="000000"/>
                <w:szCs w:val="24"/>
              </w:rPr>
            </w:pPr>
          </w:p>
        </w:tc>
      </w:tr>
      <w:tr w:rsidR="004965E6" w14:paraId="6B150269" w14:textId="77777777">
        <w:trPr>
          <w:trHeight w:val="330"/>
        </w:trPr>
        <w:tc>
          <w:tcPr>
            <w:tcW w:w="4480" w:type="dxa"/>
            <w:vAlign w:val="center"/>
            <w:hideMark/>
          </w:tcPr>
          <w:p w14:paraId="6B15026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5026B" w14:textId="77777777">
        <w:trPr>
          <w:trHeight w:val="45"/>
        </w:trPr>
        <w:tc>
          <w:tcPr>
            <w:tcW w:w="4480" w:type="dxa"/>
            <w:vAlign w:val="center"/>
            <w:hideMark/>
          </w:tcPr>
          <w:p w14:paraId="6B15026A" w14:textId="77777777" w:rsidR="001203C7" w:rsidRDefault="004D430C">
            <w:pPr>
              <w:rPr>
                <w:rFonts w:ascii="Calibri" w:eastAsia="Times New Roman" w:hAnsi="Calibri" w:cs="Calibri"/>
                <w:color w:val="000000"/>
                <w:szCs w:val="24"/>
              </w:rPr>
            </w:pPr>
          </w:p>
        </w:tc>
      </w:tr>
      <w:tr w:rsidR="004965E6" w14:paraId="6B15026D" w14:textId="77777777">
        <w:trPr>
          <w:trHeight w:val="330"/>
        </w:trPr>
        <w:tc>
          <w:tcPr>
            <w:tcW w:w="4480" w:type="dxa"/>
            <w:vAlign w:val="center"/>
            <w:hideMark/>
          </w:tcPr>
          <w:p w14:paraId="6B15026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5026F" w14:textId="77777777">
        <w:trPr>
          <w:trHeight w:val="45"/>
        </w:trPr>
        <w:tc>
          <w:tcPr>
            <w:tcW w:w="4480" w:type="dxa"/>
            <w:vAlign w:val="center"/>
            <w:hideMark/>
          </w:tcPr>
          <w:p w14:paraId="6B15026E" w14:textId="77777777" w:rsidR="001203C7" w:rsidRDefault="004D430C">
            <w:pPr>
              <w:rPr>
                <w:rFonts w:ascii="Calibri" w:eastAsia="Times New Roman" w:hAnsi="Calibri" w:cs="Calibri"/>
                <w:color w:val="000000"/>
                <w:szCs w:val="24"/>
              </w:rPr>
            </w:pPr>
          </w:p>
        </w:tc>
      </w:tr>
      <w:tr w:rsidR="004965E6" w14:paraId="6B150271" w14:textId="77777777">
        <w:trPr>
          <w:trHeight w:val="330"/>
        </w:trPr>
        <w:tc>
          <w:tcPr>
            <w:tcW w:w="4480" w:type="dxa"/>
            <w:vAlign w:val="center"/>
            <w:hideMark/>
          </w:tcPr>
          <w:p w14:paraId="6B15027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273" w14:textId="77777777">
        <w:trPr>
          <w:trHeight w:val="45"/>
        </w:trPr>
        <w:tc>
          <w:tcPr>
            <w:tcW w:w="4480" w:type="dxa"/>
            <w:vAlign w:val="center"/>
            <w:hideMark/>
          </w:tcPr>
          <w:p w14:paraId="6B150272" w14:textId="77777777" w:rsidR="001203C7" w:rsidRDefault="004D430C">
            <w:pPr>
              <w:rPr>
                <w:rFonts w:ascii="Calibri" w:eastAsia="Times New Roman" w:hAnsi="Calibri" w:cs="Calibri"/>
                <w:color w:val="000000"/>
                <w:szCs w:val="24"/>
              </w:rPr>
            </w:pPr>
          </w:p>
        </w:tc>
      </w:tr>
      <w:tr w:rsidR="004965E6" w14:paraId="6B150275" w14:textId="77777777">
        <w:trPr>
          <w:trHeight w:val="330"/>
        </w:trPr>
        <w:tc>
          <w:tcPr>
            <w:tcW w:w="4480" w:type="dxa"/>
            <w:vAlign w:val="center"/>
            <w:hideMark/>
          </w:tcPr>
          <w:p w14:paraId="6B15027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50277" w14:textId="77777777">
        <w:trPr>
          <w:trHeight w:val="45"/>
        </w:trPr>
        <w:tc>
          <w:tcPr>
            <w:tcW w:w="4480" w:type="dxa"/>
            <w:vAlign w:val="center"/>
            <w:hideMark/>
          </w:tcPr>
          <w:p w14:paraId="6B150276" w14:textId="77777777" w:rsidR="001203C7" w:rsidRDefault="004D430C">
            <w:pPr>
              <w:rPr>
                <w:rFonts w:ascii="Calibri" w:eastAsia="Times New Roman" w:hAnsi="Calibri" w:cs="Calibri"/>
                <w:color w:val="000000"/>
                <w:szCs w:val="24"/>
              </w:rPr>
            </w:pPr>
          </w:p>
        </w:tc>
      </w:tr>
      <w:tr w:rsidR="004965E6" w14:paraId="6B150279" w14:textId="77777777">
        <w:trPr>
          <w:trHeight w:val="330"/>
        </w:trPr>
        <w:tc>
          <w:tcPr>
            <w:tcW w:w="4480" w:type="dxa"/>
            <w:vAlign w:val="center"/>
            <w:hideMark/>
          </w:tcPr>
          <w:p w14:paraId="6B15027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27B" w14:textId="77777777">
        <w:trPr>
          <w:trHeight w:val="30"/>
        </w:trPr>
        <w:tc>
          <w:tcPr>
            <w:tcW w:w="4480" w:type="dxa"/>
            <w:vAlign w:val="center"/>
            <w:hideMark/>
          </w:tcPr>
          <w:p w14:paraId="6B15027A" w14:textId="77777777" w:rsidR="001203C7" w:rsidRDefault="004D430C">
            <w:pPr>
              <w:rPr>
                <w:rFonts w:ascii="Calibri" w:eastAsia="Times New Roman" w:hAnsi="Calibri" w:cs="Calibri"/>
                <w:color w:val="000000"/>
                <w:szCs w:val="24"/>
              </w:rPr>
            </w:pPr>
          </w:p>
        </w:tc>
      </w:tr>
      <w:tr w:rsidR="004965E6" w14:paraId="6B15027D" w14:textId="77777777">
        <w:trPr>
          <w:trHeight w:val="150"/>
        </w:trPr>
        <w:tc>
          <w:tcPr>
            <w:tcW w:w="4480" w:type="dxa"/>
            <w:vAlign w:val="center"/>
            <w:hideMark/>
          </w:tcPr>
          <w:p w14:paraId="6B15027C" w14:textId="77777777" w:rsidR="001203C7" w:rsidRDefault="004D430C">
            <w:pPr>
              <w:rPr>
                <w:rFonts w:eastAsia="Times New Roman" w:cs="Times New Roman"/>
                <w:sz w:val="20"/>
              </w:rPr>
            </w:pPr>
          </w:p>
        </w:tc>
      </w:tr>
      <w:tr w:rsidR="004965E6" w14:paraId="6B15027F" w14:textId="77777777">
        <w:trPr>
          <w:trHeight w:val="345"/>
        </w:trPr>
        <w:tc>
          <w:tcPr>
            <w:tcW w:w="4480" w:type="dxa"/>
            <w:vAlign w:val="center"/>
            <w:hideMark/>
          </w:tcPr>
          <w:p w14:paraId="6B15027E" w14:textId="77777777" w:rsidR="001203C7" w:rsidRDefault="004D430C">
            <w:pPr>
              <w:rPr>
                <w:rFonts w:eastAsia="Times New Roman" w:cs="Times New Roman"/>
                <w:sz w:val="20"/>
              </w:rPr>
            </w:pPr>
          </w:p>
        </w:tc>
      </w:tr>
      <w:tr w:rsidR="004965E6" w14:paraId="6B150281" w14:textId="77777777">
        <w:trPr>
          <w:trHeight w:val="330"/>
        </w:trPr>
        <w:tc>
          <w:tcPr>
            <w:tcW w:w="4480" w:type="dxa"/>
            <w:vAlign w:val="center"/>
            <w:hideMark/>
          </w:tcPr>
          <w:p w14:paraId="6B15028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60 όπως τροπ.     ΚΑΤΑ ΠΛΕΙΟΨΗΦΙΑ</w:t>
            </w:r>
          </w:p>
        </w:tc>
      </w:tr>
      <w:tr w:rsidR="004965E6" w14:paraId="6B150283" w14:textId="77777777">
        <w:trPr>
          <w:trHeight w:val="105"/>
        </w:trPr>
        <w:tc>
          <w:tcPr>
            <w:tcW w:w="4480" w:type="dxa"/>
            <w:vAlign w:val="center"/>
            <w:hideMark/>
          </w:tcPr>
          <w:p w14:paraId="6B150282" w14:textId="77777777" w:rsidR="001203C7" w:rsidRDefault="004D430C">
            <w:pPr>
              <w:rPr>
                <w:rFonts w:ascii="Calibri" w:eastAsia="Times New Roman" w:hAnsi="Calibri" w:cs="Calibri"/>
                <w:color w:val="000000"/>
                <w:szCs w:val="24"/>
              </w:rPr>
            </w:pPr>
          </w:p>
        </w:tc>
      </w:tr>
      <w:tr w:rsidR="004965E6" w14:paraId="6B150285" w14:textId="77777777">
        <w:trPr>
          <w:trHeight w:val="330"/>
        </w:trPr>
        <w:tc>
          <w:tcPr>
            <w:tcW w:w="4480" w:type="dxa"/>
            <w:vAlign w:val="center"/>
            <w:hideMark/>
          </w:tcPr>
          <w:p w14:paraId="6B15028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287" w14:textId="77777777">
        <w:trPr>
          <w:trHeight w:val="30"/>
        </w:trPr>
        <w:tc>
          <w:tcPr>
            <w:tcW w:w="4480" w:type="dxa"/>
            <w:vAlign w:val="center"/>
            <w:hideMark/>
          </w:tcPr>
          <w:p w14:paraId="6B150286" w14:textId="77777777" w:rsidR="001203C7" w:rsidRDefault="004D430C">
            <w:pPr>
              <w:rPr>
                <w:rFonts w:ascii="Calibri" w:eastAsia="Times New Roman" w:hAnsi="Calibri" w:cs="Calibri"/>
                <w:color w:val="000000"/>
                <w:szCs w:val="24"/>
              </w:rPr>
            </w:pPr>
          </w:p>
        </w:tc>
      </w:tr>
      <w:tr w:rsidR="004965E6" w14:paraId="6B150289" w14:textId="77777777">
        <w:trPr>
          <w:trHeight w:val="330"/>
        </w:trPr>
        <w:tc>
          <w:tcPr>
            <w:tcW w:w="4480" w:type="dxa"/>
            <w:vAlign w:val="center"/>
            <w:hideMark/>
          </w:tcPr>
          <w:p w14:paraId="6B15028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ΠΡΝ</w:t>
            </w:r>
          </w:p>
        </w:tc>
      </w:tr>
      <w:tr w:rsidR="004965E6" w14:paraId="6B15028B" w14:textId="77777777">
        <w:trPr>
          <w:trHeight w:val="45"/>
        </w:trPr>
        <w:tc>
          <w:tcPr>
            <w:tcW w:w="4480" w:type="dxa"/>
            <w:vAlign w:val="center"/>
            <w:hideMark/>
          </w:tcPr>
          <w:p w14:paraId="6B15028A" w14:textId="77777777" w:rsidR="001203C7" w:rsidRDefault="004D430C">
            <w:pPr>
              <w:rPr>
                <w:rFonts w:ascii="Calibri" w:eastAsia="Times New Roman" w:hAnsi="Calibri" w:cs="Calibri"/>
                <w:color w:val="000000"/>
                <w:szCs w:val="24"/>
              </w:rPr>
            </w:pPr>
          </w:p>
        </w:tc>
      </w:tr>
      <w:tr w:rsidR="004965E6" w14:paraId="6B15028D" w14:textId="77777777">
        <w:trPr>
          <w:trHeight w:val="330"/>
        </w:trPr>
        <w:tc>
          <w:tcPr>
            <w:tcW w:w="4480" w:type="dxa"/>
            <w:vAlign w:val="center"/>
            <w:hideMark/>
          </w:tcPr>
          <w:p w14:paraId="6B15028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4965E6" w14:paraId="6B15028F" w14:textId="77777777">
        <w:trPr>
          <w:trHeight w:val="45"/>
        </w:trPr>
        <w:tc>
          <w:tcPr>
            <w:tcW w:w="4480" w:type="dxa"/>
            <w:vAlign w:val="center"/>
            <w:hideMark/>
          </w:tcPr>
          <w:p w14:paraId="6B15028E" w14:textId="77777777" w:rsidR="001203C7" w:rsidRDefault="004D430C">
            <w:pPr>
              <w:rPr>
                <w:rFonts w:ascii="Calibri" w:eastAsia="Times New Roman" w:hAnsi="Calibri" w:cs="Calibri"/>
                <w:color w:val="000000"/>
                <w:szCs w:val="24"/>
              </w:rPr>
            </w:pPr>
          </w:p>
        </w:tc>
      </w:tr>
      <w:tr w:rsidR="004965E6" w14:paraId="6B150291" w14:textId="77777777">
        <w:trPr>
          <w:trHeight w:val="330"/>
        </w:trPr>
        <w:tc>
          <w:tcPr>
            <w:tcW w:w="4480" w:type="dxa"/>
            <w:vAlign w:val="center"/>
            <w:hideMark/>
          </w:tcPr>
          <w:p w14:paraId="6B15029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50293" w14:textId="77777777">
        <w:trPr>
          <w:trHeight w:val="45"/>
        </w:trPr>
        <w:tc>
          <w:tcPr>
            <w:tcW w:w="4480" w:type="dxa"/>
            <w:vAlign w:val="center"/>
            <w:hideMark/>
          </w:tcPr>
          <w:p w14:paraId="6B150292" w14:textId="77777777" w:rsidR="001203C7" w:rsidRDefault="004D430C">
            <w:pPr>
              <w:rPr>
                <w:rFonts w:ascii="Calibri" w:eastAsia="Times New Roman" w:hAnsi="Calibri" w:cs="Calibri"/>
                <w:color w:val="000000"/>
                <w:szCs w:val="24"/>
              </w:rPr>
            </w:pPr>
          </w:p>
        </w:tc>
      </w:tr>
      <w:tr w:rsidR="004965E6" w14:paraId="6B150295" w14:textId="77777777">
        <w:trPr>
          <w:trHeight w:val="330"/>
        </w:trPr>
        <w:tc>
          <w:tcPr>
            <w:tcW w:w="4480" w:type="dxa"/>
            <w:vAlign w:val="center"/>
            <w:hideMark/>
          </w:tcPr>
          <w:p w14:paraId="6B15029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50297" w14:textId="77777777">
        <w:trPr>
          <w:trHeight w:val="45"/>
        </w:trPr>
        <w:tc>
          <w:tcPr>
            <w:tcW w:w="4480" w:type="dxa"/>
            <w:vAlign w:val="center"/>
            <w:hideMark/>
          </w:tcPr>
          <w:p w14:paraId="6B150296" w14:textId="77777777" w:rsidR="001203C7" w:rsidRDefault="004D430C">
            <w:pPr>
              <w:rPr>
                <w:rFonts w:ascii="Calibri" w:eastAsia="Times New Roman" w:hAnsi="Calibri" w:cs="Calibri"/>
                <w:color w:val="000000"/>
                <w:szCs w:val="24"/>
              </w:rPr>
            </w:pPr>
          </w:p>
        </w:tc>
      </w:tr>
      <w:tr w:rsidR="004965E6" w14:paraId="6B150299" w14:textId="77777777">
        <w:trPr>
          <w:trHeight w:val="330"/>
        </w:trPr>
        <w:tc>
          <w:tcPr>
            <w:tcW w:w="4480" w:type="dxa"/>
            <w:vAlign w:val="center"/>
            <w:hideMark/>
          </w:tcPr>
          <w:p w14:paraId="6B15029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29B" w14:textId="77777777">
        <w:trPr>
          <w:trHeight w:val="30"/>
        </w:trPr>
        <w:tc>
          <w:tcPr>
            <w:tcW w:w="4480" w:type="dxa"/>
            <w:vAlign w:val="center"/>
            <w:hideMark/>
          </w:tcPr>
          <w:p w14:paraId="6B15029A" w14:textId="77777777" w:rsidR="001203C7" w:rsidRDefault="004D430C">
            <w:pPr>
              <w:rPr>
                <w:rFonts w:ascii="Calibri" w:eastAsia="Times New Roman" w:hAnsi="Calibri" w:cs="Calibri"/>
                <w:color w:val="000000"/>
                <w:szCs w:val="24"/>
              </w:rPr>
            </w:pPr>
          </w:p>
        </w:tc>
      </w:tr>
      <w:tr w:rsidR="004965E6" w14:paraId="6B15029D" w14:textId="77777777">
        <w:trPr>
          <w:trHeight w:val="330"/>
        </w:trPr>
        <w:tc>
          <w:tcPr>
            <w:tcW w:w="4480" w:type="dxa"/>
            <w:vAlign w:val="center"/>
            <w:hideMark/>
          </w:tcPr>
          <w:p w14:paraId="6B15029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5029F" w14:textId="77777777">
        <w:trPr>
          <w:trHeight w:val="45"/>
        </w:trPr>
        <w:tc>
          <w:tcPr>
            <w:tcW w:w="4480" w:type="dxa"/>
            <w:vAlign w:val="center"/>
            <w:hideMark/>
          </w:tcPr>
          <w:p w14:paraId="6B15029E" w14:textId="77777777" w:rsidR="001203C7" w:rsidRDefault="004D430C">
            <w:pPr>
              <w:rPr>
                <w:rFonts w:ascii="Calibri" w:eastAsia="Times New Roman" w:hAnsi="Calibri" w:cs="Calibri"/>
                <w:color w:val="000000"/>
                <w:szCs w:val="24"/>
              </w:rPr>
            </w:pPr>
          </w:p>
        </w:tc>
      </w:tr>
      <w:tr w:rsidR="004965E6" w14:paraId="6B1502A1" w14:textId="77777777">
        <w:trPr>
          <w:trHeight w:val="330"/>
        </w:trPr>
        <w:tc>
          <w:tcPr>
            <w:tcW w:w="4480" w:type="dxa"/>
            <w:vAlign w:val="center"/>
            <w:hideMark/>
          </w:tcPr>
          <w:p w14:paraId="6B1502A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2A3" w14:textId="77777777">
        <w:trPr>
          <w:trHeight w:val="45"/>
        </w:trPr>
        <w:tc>
          <w:tcPr>
            <w:tcW w:w="4480" w:type="dxa"/>
            <w:vAlign w:val="center"/>
            <w:hideMark/>
          </w:tcPr>
          <w:p w14:paraId="6B1502A2" w14:textId="77777777" w:rsidR="001203C7" w:rsidRDefault="004D430C">
            <w:pPr>
              <w:rPr>
                <w:rFonts w:ascii="Calibri" w:eastAsia="Times New Roman" w:hAnsi="Calibri" w:cs="Calibri"/>
                <w:color w:val="000000"/>
                <w:szCs w:val="24"/>
              </w:rPr>
            </w:pPr>
          </w:p>
        </w:tc>
      </w:tr>
      <w:tr w:rsidR="004965E6" w14:paraId="6B1502A5" w14:textId="77777777">
        <w:trPr>
          <w:trHeight w:val="150"/>
        </w:trPr>
        <w:tc>
          <w:tcPr>
            <w:tcW w:w="4480" w:type="dxa"/>
            <w:vAlign w:val="center"/>
            <w:hideMark/>
          </w:tcPr>
          <w:p w14:paraId="6B1502A4" w14:textId="77777777" w:rsidR="001203C7" w:rsidRDefault="004D430C">
            <w:pPr>
              <w:rPr>
                <w:rFonts w:eastAsia="Times New Roman" w:cs="Times New Roman"/>
                <w:sz w:val="20"/>
              </w:rPr>
            </w:pPr>
          </w:p>
        </w:tc>
      </w:tr>
      <w:tr w:rsidR="004965E6" w14:paraId="6B1502A7" w14:textId="77777777">
        <w:trPr>
          <w:trHeight w:val="330"/>
        </w:trPr>
        <w:tc>
          <w:tcPr>
            <w:tcW w:w="4480" w:type="dxa"/>
            <w:vAlign w:val="center"/>
            <w:hideMark/>
          </w:tcPr>
          <w:p w14:paraId="6B1502A6" w14:textId="77777777" w:rsidR="001203C7" w:rsidRDefault="004D430C">
            <w:pPr>
              <w:rPr>
                <w:rFonts w:eastAsia="Times New Roman" w:cs="Times New Roman"/>
                <w:sz w:val="20"/>
              </w:rPr>
            </w:pPr>
          </w:p>
        </w:tc>
      </w:tr>
      <w:tr w:rsidR="004965E6" w14:paraId="6B1502A9" w14:textId="77777777">
        <w:trPr>
          <w:trHeight w:val="345"/>
        </w:trPr>
        <w:tc>
          <w:tcPr>
            <w:tcW w:w="4480" w:type="dxa"/>
            <w:vAlign w:val="center"/>
            <w:hideMark/>
          </w:tcPr>
          <w:p w14:paraId="6B1502A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61 όπως τροπ.     ΚΑΤΑ ΠΛΕΙΟΨΗΦΙΑ</w:t>
            </w:r>
          </w:p>
        </w:tc>
      </w:tr>
      <w:tr w:rsidR="004965E6" w14:paraId="6B1502AB" w14:textId="77777777">
        <w:trPr>
          <w:trHeight w:val="90"/>
        </w:trPr>
        <w:tc>
          <w:tcPr>
            <w:tcW w:w="4480" w:type="dxa"/>
            <w:vAlign w:val="center"/>
            <w:hideMark/>
          </w:tcPr>
          <w:p w14:paraId="6B1502AA" w14:textId="77777777" w:rsidR="001203C7" w:rsidRDefault="004D430C">
            <w:pPr>
              <w:rPr>
                <w:rFonts w:ascii="Calibri" w:eastAsia="Times New Roman" w:hAnsi="Calibri" w:cs="Calibri"/>
                <w:color w:val="000000"/>
                <w:szCs w:val="24"/>
              </w:rPr>
            </w:pPr>
          </w:p>
        </w:tc>
      </w:tr>
      <w:tr w:rsidR="004965E6" w14:paraId="6B1502AD" w14:textId="77777777">
        <w:trPr>
          <w:trHeight w:val="330"/>
        </w:trPr>
        <w:tc>
          <w:tcPr>
            <w:tcW w:w="4480" w:type="dxa"/>
            <w:vAlign w:val="center"/>
            <w:hideMark/>
          </w:tcPr>
          <w:p w14:paraId="6B1502A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2AF" w14:textId="77777777">
        <w:trPr>
          <w:trHeight w:val="45"/>
        </w:trPr>
        <w:tc>
          <w:tcPr>
            <w:tcW w:w="4480" w:type="dxa"/>
            <w:vAlign w:val="center"/>
            <w:hideMark/>
          </w:tcPr>
          <w:p w14:paraId="6B1502AE" w14:textId="77777777" w:rsidR="001203C7" w:rsidRDefault="004D430C">
            <w:pPr>
              <w:rPr>
                <w:rFonts w:ascii="Calibri" w:eastAsia="Times New Roman" w:hAnsi="Calibri" w:cs="Calibri"/>
                <w:color w:val="000000"/>
                <w:szCs w:val="24"/>
              </w:rPr>
            </w:pPr>
          </w:p>
        </w:tc>
      </w:tr>
      <w:tr w:rsidR="004965E6" w14:paraId="6B1502B1" w14:textId="77777777">
        <w:trPr>
          <w:trHeight w:val="330"/>
        </w:trPr>
        <w:tc>
          <w:tcPr>
            <w:tcW w:w="4480" w:type="dxa"/>
            <w:vAlign w:val="center"/>
            <w:hideMark/>
          </w:tcPr>
          <w:p w14:paraId="6B1502B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ΠΡΝ</w:t>
            </w:r>
          </w:p>
        </w:tc>
      </w:tr>
      <w:tr w:rsidR="004965E6" w14:paraId="6B1502B3" w14:textId="77777777">
        <w:trPr>
          <w:trHeight w:val="45"/>
        </w:trPr>
        <w:tc>
          <w:tcPr>
            <w:tcW w:w="4480" w:type="dxa"/>
            <w:vAlign w:val="center"/>
            <w:hideMark/>
          </w:tcPr>
          <w:p w14:paraId="6B1502B2" w14:textId="77777777" w:rsidR="001203C7" w:rsidRDefault="004D430C">
            <w:pPr>
              <w:rPr>
                <w:rFonts w:ascii="Calibri" w:eastAsia="Times New Roman" w:hAnsi="Calibri" w:cs="Calibri"/>
                <w:color w:val="000000"/>
                <w:szCs w:val="24"/>
              </w:rPr>
            </w:pPr>
          </w:p>
        </w:tc>
      </w:tr>
      <w:tr w:rsidR="004965E6" w14:paraId="6B1502B5" w14:textId="77777777">
        <w:trPr>
          <w:trHeight w:val="330"/>
        </w:trPr>
        <w:tc>
          <w:tcPr>
            <w:tcW w:w="4480" w:type="dxa"/>
            <w:vAlign w:val="center"/>
            <w:hideMark/>
          </w:tcPr>
          <w:p w14:paraId="6B1502B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4965E6" w14:paraId="6B1502B7" w14:textId="77777777">
        <w:trPr>
          <w:trHeight w:val="45"/>
        </w:trPr>
        <w:tc>
          <w:tcPr>
            <w:tcW w:w="4480" w:type="dxa"/>
            <w:vAlign w:val="center"/>
            <w:hideMark/>
          </w:tcPr>
          <w:p w14:paraId="6B1502B6" w14:textId="77777777" w:rsidR="001203C7" w:rsidRDefault="004D430C">
            <w:pPr>
              <w:rPr>
                <w:rFonts w:ascii="Calibri" w:eastAsia="Times New Roman" w:hAnsi="Calibri" w:cs="Calibri"/>
                <w:color w:val="000000"/>
                <w:szCs w:val="24"/>
              </w:rPr>
            </w:pPr>
          </w:p>
        </w:tc>
      </w:tr>
      <w:tr w:rsidR="004965E6" w14:paraId="6B1502B9" w14:textId="77777777">
        <w:trPr>
          <w:trHeight w:val="330"/>
        </w:trPr>
        <w:tc>
          <w:tcPr>
            <w:tcW w:w="4480" w:type="dxa"/>
            <w:vAlign w:val="center"/>
            <w:hideMark/>
          </w:tcPr>
          <w:p w14:paraId="6B1502B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502BB" w14:textId="77777777">
        <w:trPr>
          <w:trHeight w:val="30"/>
        </w:trPr>
        <w:tc>
          <w:tcPr>
            <w:tcW w:w="4480" w:type="dxa"/>
            <w:vAlign w:val="center"/>
            <w:hideMark/>
          </w:tcPr>
          <w:p w14:paraId="6B1502BA" w14:textId="77777777" w:rsidR="001203C7" w:rsidRDefault="004D430C">
            <w:pPr>
              <w:rPr>
                <w:rFonts w:ascii="Calibri" w:eastAsia="Times New Roman" w:hAnsi="Calibri" w:cs="Calibri"/>
                <w:color w:val="000000"/>
                <w:szCs w:val="24"/>
              </w:rPr>
            </w:pPr>
          </w:p>
        </w:tc>
      </w:tr>
      <w:tr w:rsidR="004965E6" w14:paraId="6B1502BD" w14:textId="77777777">
        <w:trPr>
          <w:trHeight w:val="345"/>
        </w:trPr>
        <w:tc>
          <w:tcPr>
            <w:tcW w:w="4480" w:type="dxa"/>
            <w:vAlign w:val="center"/>
            <w:hideMark/>
          </w:tcPr>
          <w:p w14:paraId="6B1502B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502BF" w14:textId="77777777">
        <w:trPr>
          <w:trHeight w:val="30"/>
        </w:trPr>
        <w:tc>
          <w:tcPr>
            <w:tcW w:w="4480" w:type="dxa"/>
            <w:vAlign w:val="center"/>
            <w:hideMark/>
          </w:tcPr>
          <w:p w14:paraId="6B1502BE" w14:textId="77777777" w:rsidR="001203C7" w:rsidRDefault="004D430C">
            <w:pPr>
              <w:rPr>
                <w:rFonts w:ascii="Calibri" w:eastAsia="Times New Roman" w:hAnsi="Calibri" w:cs="Calibri"/>
                <w:color w:val="000000"/>
                <w:szCs w:val="24"/>
              </w:rPr>
            </w:pPr>
          </w:p>
        </w:tc>
      </w:tr>
      <w:tr w:rsidR="004965E6" w14:paraId="6B1502C1" w14:textId="77777777">
        <w:trPr>
          <w:trHeight w:val="330"/>
        </w:trPr>
        <w:tc>
          <w:tcPr>
            <w:tcW w:w="4480" w:type="dxa"/>
            <w:vAlign w:val="center"/>
            <w:hideMark/>
          </w:tcPr>
          <w:p w14:paraId="6B1502C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2C3" w14:textId="77777777">
        <w:trPr>
          <w:trHeight w:val="45"/>
        </w:trPr>
        <w:tc>
          <w:tcPr>
            <w:tcW w:w="4480" w:type="dxa"/>
            <w:vAlign w:val="center"/>
            <w:hideMark/>
          </w:tcPr>
          <w:p w14:paraId="6B1502C2" w14:textId="77777777" w:rsidR="001203C7" w:rsidRDefault="004D430C">
            <w:pPr>
              <w:rPr>
                <w:rFonts w:ascii="Calibri" w:eastAsia="Times New Roman" w:hAnsi="Calibri" w:cs="Calibri"/>
                <w:color w:val="000000"/>
                <w:szCs w:val="24"/>
              </w:rPr>
            </w:pPr>
          </w:p>
        </w:tc>
      </w:tr>
      <w:tr w:rsidR="004965E6" w14:paraId="6B1502C5" w14:textId="77777777">
        <w:trPr>
          <w:trHeight w:val="330"/>
        </w:trPr>
        <w:tc>
          <w:tcPr>
            <w:tcW w:w="4480" w:type="dxa"/>
            <w:vAlign w:val="center"/>
            <w:hideMark/>
          </w:tcPr>
          <w:p w14:paraId="6B1502C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502C7" w14:textId="77777777">
        <w:trPr>
          <w:trHeight w:val="45"/>
        </w:trPr>
        <w:tc>
          <w:tcPr>
            <w:tcW w:w="4480" w:type="dxa"/>
            <w:vAlign w:val="center"/>
            <w:hideMark/>
          </w:tcPr>
          <w:p w14:paraId="6B1502C6" w14:textId="77777777" w:rsidR="001203C7" w:rsidRDefault="004D430C">
            <w:pPr>
              <w:rPr>
                <w:rFonts w:ascii="Calibri" w:eastAsia="Times New Roman" w:hAnsi="Calibri" w:cs="Calibri"/>
                <w:color w:val="000000"/>
                <w:szCs w:val="24"/>
              </w:rPr>
            </w:pPr>
          </w:p>
        </w:tc>
      </w:tr>
      <w:tr w:rsidR="004965E6" w14:paraId="6B1502C9" w14:textId="77777777">
        <w:trPr>
          <w:trHeight w:val="330"/>
        </w:trPr>
        <w:tc>
          <w:tcPr>
            <w:tcW w:w="4480" w:type="dxa"/>
            <w:vAlign w:val="center"/>
            <w:hideMark/>
          </w:tcPr>
          <w:p w14:paraId="6B1502C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ΕΝ. </w:t>
            </w:r>
            <w:r>
              <w:rPr>
                <w:rFonts w:ascii="Calibri" w:eastAsia="Times New Roman" w:hAnsi="Calibri" w:cs="Calibri"/>
                <w:color w:val="000000"/>
                <w:szCs w:val="24"/>
              </w:rPr>
              <w:t>ΚΕΝΤΡΩΩΝ: ΠΡΝ</w:t>
            </w:r>
          </w:p>
        </w:tc>
      </w:tr>
      <w:tr w:rsidR="004965E6" w14:paraId="6B1502CB" w14:textId="77777777">
        <w:trPr>
          <w:trHeight w:val="45"/>
        </w:trPr>
        <w:tc>
          <w:tcPr>
            <w:tcW w:w="4480" w:type="dxa"/>
            <w:vAlign w:val="center"/>
            <w:hideMark/>
          </w:tcPr>
          <w:p w14:paraId="6B1502CA" w14:textId="77777777" w:rsidR="001203C7" w:rsidRDefault="004D430C">
            <w:pPr>
              <w:rPr>
                <w:rFonts w:ascii="Calibri" w:eastAsia="Times New Roman" w:hAnsi="Calibri" w:cs="Calibri"/>
                <w:color w:val="000000"/>
                <w:szCs w:val="24"/>
              </w:rPr>
            </w:pPr>
          </w:p>
        </w:tc>
      </w:tr>
      <w:tr w:rsidR="004965E6" w14:paraId="6B1502CD" w14:textId="77777777">
        <w:trPr>
          <w:trHeight w:val="135"/>
        </w:trPr>
        <w:tc>
          <w:tcPr>
            <w:tcW w:w="4480" w:type="dxa"/>
            <w:vAlign w:val="center"/>
            <w:hideMark/>
          </w:tcPr>
          <w:p w14:paraId="6B1502CC" w14:textId="77777777" w:rsidR="001203C7" w:rsidRDefault="004D430C">
            <w:pPr>
              <w:rPr>
                <w:rFonts w:eastAsia="Times New Roman" w:cs="Times New Roman"/>
                <w:sz w:val="20"/>
              </w:rPr>
            </w:pPr>
          </w:p>
        </w:tc>
      </w:tr>
      <w:tr w:rsidR="004965E6" w14:paraId="6B1502CF" w14:textId="77777777">
        <w:trPr>
          <w:trHeight w:val="345"/>
        </w:trPr>
        <w:tc>
          <w:tcPr>
            <w:tcW w:w="4480" w:type="dxa"/>
            <w:vAlign w:val="center"/>
            <w:hideMark/>
          </w:tcPr>
          <w:p w14:paraId="6B1502CE" w14:textId="77777777" w:rsidR="001203C7" w:rsidRDefault="004D430C">
            <w:pPr>
              <w:rPr>
                <w:rFonts w:eastAsia="Times New Roman" w:cs="Times New Roman"/>
                <w:sz w:val="20"/>
              </w:rPr>
            </w:pPr>
          </w:p>
        </w:tc>
      </w:tr>
      <w:tr w:rsidR="004965E6" w14:paraId="6B1502D1" w14:textId="77777777">
        <w:trPr>
          <w:trHeight w:val="330"/>
        </w:trPr>
        <w:tc>
          <w:tcPr>
            <w:tcW w:w="4480" w:type="dxa"/>
            <w:vAlign w:val="center"/>
            <w:hideMark/>
          </w:tcPr>
          <w:p w14:paraId="6B1502D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62 όπως τροπ.     ΚΑΤΑ ΠΛΕΙΟΨΗΦΙΑ</w:t>
            </w:r>
          </w:p>
        </w:tc>
      </w:tr>
      <w:tr w:rsidR="004965E6" w14:paraId="6B1502D3" w14:textId="77777777">
        <w:trPr>
          <w:trHeight w:val="105"/>
        </w:trPr>
        <w:tc>
          <w:tcPr>
            <w:tcW w:w="4480" w:type="dxa"/>
            <w:vAlign w:val="center"/>
            <w:hideMark/>
          </w:tcPr>
          <w:p w14:paraId="6B1502D2" w14:textId="77777777" w:rsidR="001203C7" w:rsidRDefault="004D430C">
            <w:pPr>
              <w:rPr>
                <w:rFonts w:ascii="Calibri" w:eastAsia="Times New Roman" w:hAnsi="Calibri" w:cs="Calibri"/>
                <w:color w:val="000000"/>
                <w:szCs w:val="24"/>
              </w:rPr>
            </w:pPr>
          </w:p>
        </w:tc>
      </w:tr>
      <w:tr w:rsidR="004965E6" w14:paraId="6B1502D5" w14:textId="77777777">
        <w:trPr>
          <w:trHeight w:val="330"/>
        </w:trPr>
        <w:tc>
          <w:tcPr>
            <w:tcW w:w="4480" w:type="dxa"/>
            <w:vAlign w:val="center"/>
            <w:hideMark/>
          </w:tcPr>
          <w:p w14:paraId="6B1502D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2D7" w14:textId="77777777">
        <w:trPr>
          <w:trHeight w:val="45"/>
        </w:trPr>
        <w:tc>
          <w:tcPr>
            <w:tcW w:w="4480" w:type="dxa"/>
            <w:vAlign w:val="center"/>
            <w:hideMark/>
          </w:tcPr>
          <w:p w14:paraId="6B1502D6" w14:textId="77777777" w:rsidR="001203C7" w:rsidRDefault="004D430C">
            <w:pPr>
              <w:rPr>
                <w:rFonts w:ascii="Calibri" w:eastAsia="Times New Roman" w:hAnsi="Calibri" w:cs="Calibri"/>
                <w:color w:val="000000"/>
                <w:szCs w:val="24"/>
              </w:rPr>
            </w:pPr>
          </w:p>
        </w:tc>
      </w:tr>
      <w:tr w:rsidR="004965E6" w14:paraId="6B1502D9" w14:textId="77777777">
        <w:trPr>
          <w:trHeight w:val="330"/>
        </w:trPr>
        <w:tc>
          <w:tcPr>
            <w:tcW w:w="4480" w:type="dxa"/>
            <w:vAlign w:val="center"/>
            <w:hideMark/>
          </w:tcPr>
          <w:p w14:paraId="6B1502D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ΠΡΝ</w:t>
            </w:r>
          </w:p>
        </w:tc>
      </w:tr>
      <w:tr w:rsidR="004965E6" w14:paraId="6B1502DB" w14:textId="77777777">
        <w:trPr>
          <w:trHeight w:val="45"/>
        </w:trPr>
        <w:tc>
          <w:tcPr>
            <w:tcW w:w="4480" w:type="dxa"/>
            <w:vAlign w:val="center"/>
            <w:hideMark/>
          </w:tcPr>
          <w:p w14:paraId="6B1502DA" w14:textId="77777777" w:rsidR="001203C7" w:rsidRDefault="004D430C">
            <w:pPr>
              <w:rPr>
                <w:rFonts w:ascii="Calibri" w:eastAsia="Times New Roman" w:hAnsi="Calibri" w:cs="Calibri"/>
                <w:color w:val="000000"/>
                <w:szCs w:val="24"/>
              </w:rPr>
            </w:pPr>
          </w:p>
        </w:tc>
      </w:tr>
      <w:tr w:rsidR="004965E6" w14:paraId="6B1502DD" w14:textId="77777777">
        <w:trPr>
          <w:trHeight w:val="330"/>
        </w:trPr>
        <w:tc>
          <w:tcPr>
            <w:tcW w:w="4480" w:type="dxa"/>
            <w:vAlign w:val="center"/>
            <w:hideMark/>
          </w:tcPr>
          <w:p w14:paraId="6B1502D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4965E6" w14:paraId="6B1502DF" w14:textId="77777777">
        <w:trPr>
          <w:trHeight w:val="30"/>
        </w:trPr>
        <w:tc>
          <w:tcPr>
            <w:tcW w:w="4480" w:type="dxa"/>
            <w:vAlign w:val="center"/>
            <w:hideMark/>
          </w:tcPr>
          <w:p w14:paraId="6B1502DE" w14:textId="77777777" w:rsidR="001203C7" w:rsidRDefault="004D430C">
            <w:pPr>
              <w:rPr>
                <w:rFonts w:ascii="Calibri" w:eastAsia="Times New Roman" w:hAnsi="Calibri" w:cs="Calibri"/>
                <w:color w:val="000000"/>
                <w:szCs w:val="24"/>
              </w:rPr>
            </w:pPr>
          </w:p>
        </w:tc>
      </w:tr>
      <w:tr w:rsidR="004965E6" w14:paraId="6B1502E1" w14:textId="77777777">
        <w:trPr>
          <w:trHeight w:val="330"/>
        </w:trPr>
        <w:tc>
          <w:tcPr>
            <w:tcW w:w="4480" w:type="dxa"/>
            <w:vAlign w:val="center"/>
            <w:hideMark/>
          </w:tcPr>
          <w:p w14:paraId="6B1502E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502E3" w14:textId="77777777">
        <w:trPr>
          <w:trHeight w:val="45"/>
        </w:trPr>
        <w:tc>
          <w:tcPr>
            <w:tcW w:w="4480" w:type="dxa"/>
            <w:vAlign w:val="center"/>
            <w:hideMark/>
          </w:tcPr>
          <w:p w14:paraId="6B1502E2" w14:textId="77777777" w:rsidR="001203C7" w:rsidRDefault="004D430C">
            <w:pPr>
              <w:rPr>
                <w:rFonts w:ascii="Calibri" w:eastAsia="Times New Roman" w:hAnsi="Calibri" w:cs="Calibri"/>
                <w:color w:val="000000"/>
                <w:szCs w:val="24"/>
              </w:rPr>
            </w:pPr>
          </w:p>
        </w:tc>
      </w:tr>
      <w:tr w:rsidR="004965E6" w14:paraId="6B1502E5" w14:textId="77777777">
        <w:trPr>
          <w:trHeight w:val="330"/>
        </w:trPr>
        <w:tc>
          <w:tcPr>
            <w:tcW w:w="4480" w:type="dxa"/>
            <w:vAlign w:val="center"/>
            <w:hideMark/>
          </w:tcPr>
          <w:p w14:paraId="6B1502E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502E7" w14:textId="77777777">
        <w:trPr>
          <w:trHeight w:val="45"/>
        </w:trPr>
        <w:tc>
          <w:tcPr>
            <w:tcW w:w="4480" w:type="dxa"/>
            <w:vAlign w:val="center"/>
            <w:hideMark/>
          </w:tcPr>
          <w:p w14:paraId="6B1502E6" w14:textId="77777777" w:rsidR="001203C7" w:rsidRDefault="004D430C">
            <w:pPr>
              <w:rPr>
                <w:rFonts w:ascii="Calibri" w:eastAsia="Times New Roman" w:hAnsi="Calibri" w:cs="Calibri"/>
                <w:color w:val="000000"/>
                <w:szCs w:val="24"/>
              </w:rPr>
            </w:pPr>
          </w:p>
        </w:tc>
      </w:tr>
      <w:tr w:rsidR="004965E6" w14:paraId="6B1502E9" w14:textId="77777777">
        <w:trPr>
          <w:trHeight w:val="330"/>
        </w:trPr>
        <w:tc>
          <w:tcPr>
            <w:tcW w:w="4480" w:type="dxa"/>
            <w:vAlign w:val="center"/>
            <w:hideMark/>
          </w:tcPr>
          <w:p w14:paraId="6B1502E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2EB" w14:textId="77777777">
        <w:trPr>
          <w:trHeight w:val="45"/>
        </w:trPr>
        <w:tc>
          <w:tcPr>
            <w:tcW w:w="4480" w:type="dxa"/>
            <w:vAlign w:val="center"/>
            <w:hideMark/>
          </w:tcPr>
          <w:p w14:paraId="6B1502EA" w14:textId="77777777" w:rsidR="001203C7" w:rsidRDefault="004D430C">
            <w:pPr>
              <w:rPr>
                <w:rFonts w:ascii="Calibri" w:eastAsia="Times New Roman" w:hAnsi="Calibri" w:cs="Calibri"/>
                <w:color w:val="000000"/>
                <w:szCs w:val="24"/>
              </w:rPr>
            </w:pPr>
          </w:p>
        </w:tc>
      </w:tr>
      <w:tr w:rsidR="004965E6" w14:paraId="6B1502ED" w14:textId="77777777">
        <w:trPr>
          <w:trHeight w:val="330"/>
        </w:trPr>
        <w:tc>
          <w:tcPr>
            <w:tcW w:w="4480" w:type="dxa"/>
            <w:vAlign w:val="center"/>
            <w:hideMark/>
          </w:tcPr>
          <w:p w14:paraId="6B1502E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ΠΡΝ</w:t>
            </w:r>
          </w:p>
        </w:tc>
      </w:tr>
      <w:tr w:rsidR="004965E6" w14:paraId="6B1502EF" w14:textId="77777777">
        <w:trPr>
          <w:trHeight w:val="45"/>
        </w:trPr>
        <w:tc>
          <w:tcPr>
            <w:tcW w:w="4480" w:type="dxa"/>
            <w:vAlign w:val="center"/>
            <w:hideMark/>
          </w:tcPr>
          <w:p w14:paraId="6B1502EE" w14:textId="77777777" w:rsidR="001203C7" w:rsidRDefault="004D430C">
            <w:pPr>
              <w:rPr>
                <w:rFonts w:ascii="Calibri" w:eastAsia="Times New Roman" w:hAnsi="Calibri" w:cs="Calibri"/>
                <w:color w:val="000000"/>
                <w:szCs w:val="24"/>
              </w:rPr>
            </w:pPr>
          </w:p>
        </w:tc>
      </w:tr>
      <w:tr w:rsidR="004965E6" w14:paraId="6B1502F1" w14:textId="77777777">
        <w:trPr>
          <w:trHeight w:val="330"/>
        </w:trPr>
        <w:tc>
          <w:tcPr>
            <w:tcW w:w="4480" w:type="dxa"/>
            <w:vAlign w:val="center"/>
            <w:hideMark/>
          </w:tcPr>
          <w:p w14:paraId="6B1502F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lastRenderedPageBreak/>
              <w:t>ΕΝ. ΚΕΝΤΡΩΩΝ: ΠΡΝ</w:t>
            </w:r>
          </w:p>
        </w:tc>
      </w:tr>
      <w:tr w:rsidR="004965E6" w14:paraId="6B1502F3" w14:textId="77777777">
        <w:trPr>
          <w:trHeight w:val="30"/>
        </w:trPr>
        <w:tc>
          <w:tcPr>
            <w:tcW w:w="4480" w:type="dxa"/>
            <w:vAlign w:val="center"/>
            <w:hideMark/>
          </w:tcPr>
          <w:p w14:paraId="6B1502F2" w14:textId="77777777" w:rsidR="001203C7" w:rsidRDefault="004D430C">
            <w:pPr>
              <w:rPr>
                <w:rFonts w:ascii="Calibri" w:eastAsia="Times New Roman" w:hAnsi="Calibri" w:cs="Calibri"/>
                <w:color w:val="000000"/>
                <w:szCs w:val="24"/>
              </w:rPr>
            </w:pPr>
          </w:p>
        </w:tc>
      </w:tr>
      <w:tr w:rsidR="004965E6" w14:paraId="6B1502F5" w14:textId="77777777">
        <w:trPr>
          <w:trHeight w:val="150"/>
        </w:trPr>
        <w:tc>
          <w:tcPr>
            <w:tcW w:w="4480" w:type="dxa"/>
            <w:vAlign w:val="center"/>
            <w:hideMark/>
          </w:tcPr>
          <w:p w14:paraId="6B1502F4" w14:textId="77777777" w:rsidR="001203C7" w:rsidRDefault="004D430C">
            <w:pPr>
              <w:rPr>
                <w:rFonts w:eastAsia="Times New Roman" w:cs="Times New Roman"/>
                <w:sz w:val="20"/>
              </w:rPr>
            </w:pPr>
          </w:p>
        </w:tc>
      </w:tr>
      <w:tr w:rsidR="004965E6" w14:paraId="6B1502F7" w14:textId="77777777">
        <w:trPr>
          <w:trHeight w:val="345"/>
        </w:trPr>
        <w:tc>
          <w:tcPr>
            <w:tcW w:w="4480" w:type="dxa"/>
            <w:vAlign w:val="center"/>
            <w:hideMark/>
          </w:tcPr>
          <w:p w14:paraId="6B1502F6" w14:textId="77777777" w:rsidR="001203C7" w:rsidRDefault="004D430C">
            <w:pPr>
              <w:rPr>
                <w:rFonts w:eastAsia="Times New Roman" w:cs="Times New Roman"/>
                <w:sz w:val="20"/>
              </w:rPr>
            </w:pPr>
          </w:p>
        </w:tc>
      </w:tr>
      <w:tr w:rsidR="004965E6" w14:paraId="6B1502F9" w14:textId="77777777">
        <w:trPr>
          <w:trHeight w:val="330"/>
        </w:trPr>
        <w:tc>
          <w:tcPr>
            <w:tcW w:w="4480" w:type="dxa"/>
            <w:vAlign w:val="center"/>
            <w:hideMark/>
          </w:tcPr>
          <w:p w14:paraId="6B1502F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63 όπως τροπ.     ΚΑΤΑ ΠΛΕΙΟΨΗΦΙΑ</w:t>
            </w:r>
          </w:p>
        </w:tc>
      </w:tr>
      <w:tr w:rsidR="004965E6" w14:paraId="6B1502FB" w14:textId="77777777">
        <w:trPr>
          <w:trHeight w:val="105"/>
        </w:trPr>
        <w:tc>
          <w:tcPr>
            <w:tcW w:w="4480" w:type="dxa"/>
            <w:vAlign w:val="center"/>
            <w:hideMark/>
          </w:tcPr>
          <w:p w14:paraId="6B1502FA" w14:textId="77777777" w:rsidR="001203C7" w:rsidRDefault="004D430C">
            <w:pPr>
              <w:rPr>
                <w:rFonts w:ascii="Calibri" w:eastAsia="Times New Roman" w:hAnsi="Calibri" w:cs="Calibri"/>
                <w:color w:val="000000"/>
                <w:szCs w:val="24"/>
              </w:rPr>
            </w:pPr>
          </w:p>
        </w:tc>
      </w:tr>
      <w:tr w:rsidR="004965E6" w14:paraId="6B1502FD" w14:textId="77777777">
        <w:trPr>
          <w:trHeight w:val="330"/>
        </w:trPr>
        <w:tc>
          <w:tcPr>
            <w:tcW w:w="4480" w:type="dxa"/>
            <w:vAlign w:val="center"/>
            <w:hideMark/>
          </w:tcPr>
          <w:p w14:paraId="6B1502F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2FF" w14:textId="77777777">
        <w:trPr>
          <w:trHeight w:val="30"/>
        </w:trPr>
        <w:tc>
          <w:tcPr>
            <w:tcW w:w="4480" w:type="dxa"/>
            <w:vAlign w:val="center"/>
            <w:hideMark/>
          </w:tcPr>
          <w:p w14:paraId="6B1502FE" w14:textId="77777777" w:rsidR="001203C7" w:rsidRDefault="004D430C">
            <w:pPr>
              <w:rPr>
                <w:rFonts w:ascii="Calibri" w:eastAsia="Times New Roman" w:hAnsi="Calibri" w:cs="Calibri"/>
                <w:color w:val="000000"/>
                <w:szCs w:val="24"/>
              </w:rPr>
            </w:pPr>
          </w:p>
        </w:tc>
      </w:tr>
      <w:tr w:rsidR="004965E6" w14:paraId="6B150301" w14:textId="77777777">
        <w:trPr>
          <w:trHeight w:val="345"/>
        </w:trPr>
        <w:tc>
          <w:tcPr>
            <w:tcW w:w="4480" w:type="dxa"/>
            <w:vAlign w:val="center"/>
            <w:hideMark/>
          </w:tcPr>
          <w:p w14:paraId="6B15030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ΠΡΝ</w:t>
            </w:r>
          </w:p>
        </w:tc>
      </w:tr>
      <w:tr w:rsidR="004965E6" w14:paraId="6B150303" w14:textId="77777777">
        <w:trPr>
          <w:trHeight w:val="30"/>
        </w:trPr>
        <w:tc>
          <w:tcPr>
            <w:tcW w:w="4480" w:type="dxa"/>
            <w:vAlign w:val="center"/>
            <w:hideMark/>
          </w:tcPr>
          <w:p w14:paraId="6B150302" w14:textId="77777777" w:rsidR="001203C7" w:rsidRDefault="004D430C">
            <w:pPr>
              <w:rPr>
                <w:rFonts w:ascii="Calibri" w:eastAsia="Times New Roman" w:hAnsi="Calibri" w:cs="Calibri"/>
                <w:color w:val="000000"/>
                <w:szCs w:val="24"/>
              </w:rPr>
            </w:pPr>
          </w:p>
        </w:tc>
      </w:tr>
      <w:tr w:rsidR="004965E6" w14:paraId="6B150305" w14:textId="77777777">
        <w:trPr>
          <w:trHeight w:val="330"/>
        </w:trPr>
        <w:tc>
          <w:tcPr>
            <w:tcW w:w="4480" w:type="dxa"/>
            <w:vAlign w:val="center"/>
            <w:hideMark/>
          </w:tcPr>
          <w:p w14:paraId="6B15030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4965E6" w14:paraId="6B150307" w14:textId="77777777">
        <w:trPr>
          <w:trHeight w:val="45"/>
        </w:trPr>
        <w:tc>
          <w:tcPr>
            <w:tcW w:w="4480" w:type="dxa"/>
            <w:vAlign w:val="center"/>
            <w:hideMark/>
          </w:tcPr>
          <w:p w14:paraId="6B150306" w14:textId="77777777" w:rsidR="001203C7" w:rsidRDefault="004D430C">
            <w:pPr>
              <w:rPr>
                <w:rFonts w:ascii="Calibri" w:eastAsia="Times New Roman" w:hAnsi="Calibri" w:cs="Calibri"/>
                <w:color w:val="000000"/>
                <w:szCs w:val="24"/>
              </w:rPr>
            </w:pPr>
          </w:p>
        </w:tc>
      </w:tr>
      <w:tr w:rsidR="004965E6" w14:paraId="6B150309" w14:textId="77777777">
        <w:trPr>
          <w:trHeight w:val="330"/>
        </w:trPr>
        <w:tc>
          <w:tcPr>
            <w:tcW w:w="4480" w:type="dxa"/>
            <w:vAlign w:val="center"/>
            <w:hideMark/>
          </w:tcPr>
          <w:p w14:paraId="6B15030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5030B" w14:textId="77777777">
        <w:trPr>
          <w:trHeight w:val="45"/>
        </w:trPr>
        <w:tc>
          <w:tcPr>
            <w:tcW w:w="4480" w:type="dxa"/>
            <w:vAlign w:val="center"/>
            <w:hideMark/>
          </w:tcPr>
          <w:p w14:paraId="6B15030A" w14:textId="77777777" w:rsidR="001203C7" w:rsidRDefault="004D430C">
            <w:pPr>
              <w:rPr>
                <w:rFonts w:ascii="Calibri" w:eastAsia="Times New Roman" w:hAnsi="Calibri" w:cs="Calibri"/>
                <w:color w:val="000000"/>
                <w:szCs w:val="24"/>
              </w:rPr>
            </w:pPr>
          </w:p>
        </w:tc>
      </w:tr>
      <w:tr w:rsidR="004965E6" w14:paraId="6B15030D" w14:textId="77777777">
        <w:trPr>
          <w:trHeight w:val="330"/>
        </w:trPr>
        <w:tc>
          <w:tcPr>
            <w:tcW w:w="4480" w:type="dxa"/>
            <w:vAlign w:val="center"/>
            <w:hideMark/>
          </w:tcPr>
          <w:p w14:paraId="6B15030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5030F" w14:textId="77777777">
        <w:trPr>
          <w:trHeight w:val="45"/>
        </w:trPr>
        <w:tc>
          <w:tcPr>
            <w:tcW w:w="4480" w:type="dxa"/>
            <w:vAlign w:val="center"/>
            <w:hideMark/>
          </w:tcPr>
          <w:p w14:paraId="6B15030E" w14:textId="77777777" w:rsidR="001203C7" w:rsidRDefault="004D430C">
            <w:pPr>
              <w:rPr>
                <w:rFonts w:ascii="Calibri" w:eastAsia="Times New Roman" w:hAnsi="Calibri" w:cs="Calibri"/>
                <w:color w:val="000000"/>
                <w:szCs w:val="24"/>
              </w:rPr>
            </w:pPr>
          </w:p>
        </w:tc>
      </w:tr>
      <w:tr w:rsidR="004965E6" w14:paraId="6B150311" w14:textId="77777777">
        <w:trPr>
          <w:trHeight w:val="330"/>
        </w:trPr>
        <w:tc>
          <w:tcPr>
            <w:tcW w:w="4480" w:type="dxa"/>
            <w:vAlign w:val="center"/>
            <w:hideMark/>
          </w:tcPr>
          <w:p w14:paraId="6B15031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313" w14:textId="77777777">
        <w:trPr>
          <w:trHeight w:val="30"/>
        </w:trPr>
        <w:tc>
          <w:tcPr>
            <w:tcW w:w="4480" w:type="dxa"/>
            <w:vAlign w:val="center"/>
            <w:hideMark/>
          </w:tcPr>
          <w:p w14:paraId="6B150312" w14:textId="77777777" w:rsidR="001203C7" w:rsidRDefault="004D430C">
            <w:pPr>
              <w:rPr>
                <w:rFonts w:ascii="Calibri" w:eastAsia="Times New Roman" w:hAnsi="Calibri" w:cs="Calibri"/>
                <w:color w:val="000000"/>
                <w:szCs w:val="24"/>
              </w:rPr>
            </w:pPr>
          </w:p>
        </w:tc>
      </w:tr>
      <w:tr w:rsidR="004965E6" w14:paraId="6B150315" w14:textId="77777777">
        <w:trPr>
          <w:trHeight w:val="345"/>
        </w:trPr>
        <w:tc>
          <w:tcPr>
            <w:tcW w:w="4480" w:type="dxa"/>
            <w:vAlign w:val="center"/>
            <w:hideMark/>
          </w:tcPr>
          <w:p w14:paraId="6B15031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ΠΡΝ</w:t>
            </w:r>
          </w:p>
        </w:tc>
      </w:tr>
      <w:tr w:rsidR="004965E6" w14:paraId="6B150317" w14:textId="77777777">
        <w:trPr>
          <w:trHeight w:val="30"/>
        </w:trPr>
        <w:tc>
          <w:tcPr>
            <w:tcW w:w="4480" w:type="dxa"/>
            <w:vAlign w:val="center"/>
            <w:hideMark/>
          </w:tcPr>
          <w:p w14:paraId="6B150316" w14:textId="77777777" w:rsidR="001203C7" w:rsidRDefault="004D430C">
            <w:pPr>
              <w:rPr>
                <w:rFonts w:ascii="Calibri" w:eastAsia="Times New Roman" w:hAnsi="Calibri" w:cs="Calibri"/>
                <w:color w:val="000000"/>
                <w:szCs w:val="24"/>
              </w:rPr>
            </w:pPr>
          </w:p>
        </w:tc>
      </w:tr>
      <w:tr w:rsidR="004965E6" w14:paraId="6B150319" w14:textId="77777777">
        <w:trPr>
          <w:trHeight w:val="330"/>
        </w:trPr>
        <w:tc>
          <w:tcPr>
            <w:tcW w:w="4480" w:type="dxa"/>
            <w:vAlign w:val="center"/>
            <w:hideMark/>
          </w:tcPr>
          <w:p w14:paraId="6B15031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31B" w14:textId="77777777">
        <w:trPr>
          <w:trHeight w:val="45"/>
        </w:trPr>
        <w:tc>
          <w:tcPr>
            <w:tcW w:w="4480" w:type="dxa"/>
            <w:vAlign w:val="center"/>
            <w:hideMark/>
          </w:tcPr>
          <w:p w14:paraId="6B15031A" w14:textId="77777777" w:rsidR="001203C7" w:rsidRDefault="004D430C">
            <w:pPr>
              <w:rPr>
                <w:rFonts w:ascii="Calibri" w:eastAsia="Times New Roman" w:hAnsi="Calibri" w:cs="Calibri"/>
                <w:color w:val="000000"/>
                <w:szCs w:val="24"/>
              </w:rPr>
            </w:pPr>
          </w:p>
        </w:tc>
      </w:tr>
      <w:tr w:rsidR="004965E6" w14:paraId="6B15031D" w14:textId="77777777">
        <w:trPr>
          <w:trHeight w:val="150"/>
        </w:trPr>
        <w:tc>
          <w:tcPr>
            <w:tcW w:w="4480" w:type="dxa"/>
            <w:vAlign w:val="center"/>
            <w:hideMark/>
          </w:tcPr>
          <w:p w14:paraId="6B15031C" w14:textId="77777777" w:rsidR="001203C7" w:rsidRDefault="004D430C">
            <w:pPr>
              <w:rPr>
                <w:rFonts w:eastAsia="Times New Roman" w:cs="Times New Roman"/>
                <w:sz w:val="20"/>
              </w:rPr>
            </w:pPr>
          </w:p>
        </w:tc>
      </w:tr>
      <w:tr w:rsidR="004965E6" w14:paraId="6B15031F" w14:textId="77777777">
        <w:trPr>
          <w:trHeight w:val="345"/>
        </w:trPr>
        <w:tc>
          <w:tcPr>
            <w:tcW w:w="4480" w:type="dxa"/>
            <w:vAlign w:val="center"/>
            <w:hideMark/>
          </w:tcPr>
          <w:p w14:paraId="6B15031E" w14:textId="77777777" w:rsidR="001203C7" w:rsidRDefault="004D430C">
            <w:pPr>
              <w:rPr>
                <w:rFonts w:eastAsia="Times New Roman" w:cs="Times New Roman"/>
                <w:sz w:val="20"/>
              </w:rPr>
            </w:pPr>
          </w:p>
        </w:tc>
      </w:tr>
      <w:tr w:rsidR="004965E6" w14:paraId="6B150321" w14:textId="77777777">
        <w:trPr>
          <w:trHeight w:val="330"/>
        </w:trPr>
        <w:tc>
          <w:tcPr>
            <w:tcW w:w="4480" w:type="dxa"/>
            <w:vAlign w:val="center"/>
            <w:hideMark/>
          </w:tcPr>
          <w:p w14:paraId="6B15032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64 ως έχει     ΚΑΤΑ ΠΛΕΙΟΨΗΦΙΑ</w:t>
            </w:r>
          </w:p>
        </w:tc>
      </w:tr>
      <w:tr w:rsidR="004965E6" w14:paraId="6B150323" w14:textId="77777777">
        <w:trPr>
          <w:trHeight w:val="90"/>
        </w:trPr>
        <w:tc>
          <w:tcPr>
            <w:tcW w:w="4480" w:type="dxa"/>
            <w:vAlign w:val="center"/>
            <w:hideMark/>
          </w:tcPr>
          <w:p w14:paraId="6B150322" w14:textId="77777777" w:rsidR="001203C7" w:rsidRDefault="004D430C">
            <w:pPr>
              <w:rPr>
                <w:rFonts w:ascii="Calibri" w:eastAsia="Times New Roman" w:hAnsi="Calibri" w:cs="Calibri"/>
                <w:color w:val="000000"/>
                <w:szCs w:val="24"/>
              </w:rPr>
            </w:pPr>
          </w:p>
        </w:tc>
      </w:tr>
      <w:tr w:rsidR="004965E6" w14:paraId="6B150325" w14:textId="77777777">
        <w:trPr>
          <w:trHeight w:val="330"/>
        </w:trPr>
        <w:tc>
          <w:tcPr>
            <w:tcW w:w="4480" w:type="dxa"/>
            <w:vAlign w:val="center"/>
            <w:hideMark/>
          </w:tcPr>
          <w:p w14:paraId="6B15032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327" w14:textId="77777777">
        <w:trPr>
          <w:trHeight w:val="45"/>
        </w:trPr>
        <w:tc>
          <w:tcPr>
            <w:tcW w:w="4480" w:type="dxa"/>
            <w:vAlign w:val="center"/>
            <w:hideMark/>
          </w:tcPr>
          <w:p w14:paraId="6B150326" w14:textId="77777777" w:rsidR="001203C7" w:rsidRDefault="004D430C">
            <w:pPr>
              <w:rPr>
                <w:rFonts w:ascii="Calibri" w:eastAsia="Times New Roman" w:hAnsi="Calibri" w:cs="Calibri"/>
                <w:color w:val="000000"/>
                <w:szCs w:val="24"/>
              </w:rPr>
            </w:pPr>
          </w:p>
        </w:tc>
      </w:tr>
      <w:tr w:rsidR="004965E6" w14:paraId="6B150329" w14:textId="77777777">
        <w:trPr>
          <w:trHeight w:val="330"/>
        </w:trPr>
        <w:tc>
          <w:tcPr>
            <w:tcW w:w="4480" w:type="dxa"/>
            <w:vAlign w:val="center"/>
            <w:hideMark/>
          </w:tcPr>
          <w:p w14:paraId="6B15032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ΠΡΝ</w:t>
            </w:r>
          </w:p>
        </w:tc>
      </w:tr>
      <w:tr w:rsidR="004965E6" w14:paraId="6B15032B" w14:textId="77777777">
        <w:trPr>
          <w:trHeight w:val="45"/>
        </w:trPr>
        <w:tc>
          <w:tcPr>
            <w:tcW w:w="4480" w:type="dxa"/>
            <w:vAlign w:val="center"/>
            <w:hideMark/>
          </w:tcPr>
          <w:p w14:paraId="6B15032A" w14:textId="77777777" w:rsidR="001203C7" w:rsidRDefault="004D430C">
            <w:pPr>
              <w:rPr>
                <w:rFonts w:ascii="Calibri" w:eastAsia="Times New Roman" w:hAnsi="Calibri" w:cs="Calibri"/>
                <w:color w:val="000000"/>
                <w:szCs w:val="24"/>
              </w:rPr>
            </w:pPr>
          </w:p>
        </w:tc>
      </w:tr>
      <w:tr w:rsidR="004965E6" w14:paraId="6B15032D" w14:textId="77777777">
        <w:trPr>
          <w:trHeight w:val="330"/>
        </w:trPr>
        <w:tc>
          <w:tcPr>
            <w:tcW w:w="4480" w:type="dxa"/>
            <w:vAlign w:val="center"/>
            <w:hideMark/>
          </w:tcPr>
          <w:p w14:paraId="6B15032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4965E6" w14:paraId="6B15032F" w14:textId="77777777">
        <w:trPr>
          <w:trHeight w:val="45"/>
        </w:trPr>
        <w:tc>
          <w:tcPr>
            <w:tcW w:w="4480" w:type="dxa"/>
            <w:vAlign w:val="center"/>
            <w:hideMark/>
          </w:tcPr>
          <w:p w14:paraId="6B15032E" w14:textId="77777777" w:rsidR="001203C7" w:rsidRDefault="004D430C">
            <w:pPr>
              <w:rPr>
                <w:rFonts w:ascii="Calibri" w:eastAsia="Times New Roman" w:hAnsi="Calibri" w:cs="Calibri"/>
                <w:color w:val="000000"/>
                <w:szCs w:val="24"/>
              </w:rPr>
            </w:pPr>
          </w:p>
        </w:tc>
      </w:tr>
      <w:tr w:rsidR="004965E6" w14:paraId="6B150331" w14:textId="77777777">
        <w:trPr>
          <w:trHeight w:val="330"/>
        </w:trPr>
        <w:tc>
          <w:tcPr>
            <w:tcW w:w="4480" w:type="dxa"/>
            <w:vAlign w:val="center"/>
            <w:hideMark/>
          </w:tcPr>
          <w:p w14:paraId="6B15033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50333" w14:textId="77777777">
        <w:trPr>
          <w:trHeight w:val="45"/>
        </w:trPr>
        <w:tc>
          <w:tcPr>
            <w:tcW w:w="4480" w:type="dxa"/>
            <w:vAlign w:val="center"/>
            <w:hideMark/>
          </w:tcPr>
          <w:p w14:paraId="6B150332" w14:textId="77777777" w:rsidR="001203C7" w:rsidRDefault="004D430C">
            <w:pPr>
              <w:rPr>
                <w:rFonts w:ascii="Calibri" w:eastAsia="Times New Roman" w:hAnsi="Calibri" w:cs="Calibri"/>
                <w:color w:val="000000"/>
                <w:szCs w:val="24"/>
              </w:rPr>
            </w:pPr>
          </w:p>
        </w:tc>
      </w:tr>
      <w:tr w:rsidR="004965E6" w14:paraId="6B150335" w14:textId="77777777">
        <w:trPr>
          <w:trHeight w:val="330"/>
        </w:trPr>
        <w:tc>
          <w:tcPr>
            <w:tcW w:w="4480" w:type="dxa"/>
            <w:vAlign w:val="center"/>
            <w:hideMark/>
          </w:tcPr>
          <w:p w14:paraId="6B15033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50337" w14:textId="77777777">
        <w:trPr>
          <w:trHeight w:val="30"/>
        </w:trPr>
        <w:tc>
          <w:tcPr>
            <w:tcW w:w="4480" w:type="dxa"/>
            <w:vAlign w:val="center"/>
            <w:hideMark/>
          </w:tcPr>
          <w:p w14:paraId="6B150336" w14:textId="77777777" w:rsidR="001203C7" w:rsidRDefault="004D430C">
            <w:pPr>
              <w:rPr>
                <w:rFonts w:ascii="Calibri" w:eastAsia="Times New Roman" w:hAnsi="Calibri" w:cs="Calibri"/>
                <w:color w:val="000000"/>
                <w:szCs w:val="24"/>
              </w:rPr>
            </w:pPr>
          </w:p>
        </w:tc>
      </w:tr>
      <w:tr w:rsidR="004965E6" w14:paraId="6B150339" w14:textId="77777777">
        <w:trPr>
          <w:trHeight w:val="330"/>
        </w:trPr>
        <w:tc>
          <w:tcPr>
            <w:tcW w:w="4480" w:type="dxa"/>
            <w:vAlign w:val="center"/>
            <w:hideMark/>
          </w:tcPr>
          <w:p w14:paraId="6B15033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33B" w14:textId="77777777">
        <w:trPr>
          <w:trHeight w:val="45"/>
        </w:trPr>
        <w:tc>
          <w:tcPr>
            <w:tcW w:w="4480" w:type="dxa"/>
            <w:vAlign w:val="center"/>
            <w:hideMark/>
          </w:tcPr>
          <w:p w14:paraId="6B15033A" w14:textId="77777777" w:rsidR="001203C7" w:rsidRDefault="004D430C">
            <w:pPr>
              <w:rPr>
                <w:rFonts w:ascii="Calibri" w:eastAsia="Times New Roman" w:hAnsi="Calibri" w:cs="Calibri"/>
                <w:color w:val="000000"/>
                <w:szCs w:val="24"/>
              </w:rPr>
            </w:pPr>
          </w:p>
        </w:tc>
      </w:tr>
      <w:tr w:rsidR="004965E6" w14:paraId="6B15033D" w14:textId="77777777">
        <w:trPr>
          <w:trHeight w:val="330"/>
        </w:trPr>
        <w:tc>
          <w:tcPr>
            <w:tcW w:w="4480" w:type="dxa"/>
            <w:vAlign w:val="center"/>
            <w:hideMark/>
          </w:tcPr>
          <w:p w14:paraId="6B15033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ΠΡΝ</w:t>
            </w:r>
          </w:p>
        </w:tc>
      </w:tr>
      <w:tr w:rsidR="004965E6" w14:paraId="6B15033F" w14:textId="77777777">
        <w:trPr>
          <w:trHeight w:val="45"/>
        </w:trPr>
        <w:tc>
          <w:tcPr>
            <w:tcW w:w="4480" w:type="dxa"/>
            <w:vAlign w:val="center"/>
            <w:hideMark/>
          </w:tcPr>
          <w:p w14:paraId="6B15033E" w14:textId="77777777" w:rsidR="001203C7" w:rsidRDefault="004D430C">
            <w:pPr>
              <w:rPr>
                <w:rFonts w:ascii="Calibri" w:eastAsia="Times New Roman" w:hAnsi="Calibri" w:cs="Calibri"/>
                <w:color w:val="000000"/>
                <w:szCs w:val="24"/>
              </w:rPr>
            </w:pPr>
          </w:p>
        </w:tc>
      </w:tr>
      <w:tr w:rsidR="004965E6" w14:paraId="6B150341" w14:textId="77777777">
        <w:trPr>
          <w:trHeight w:val="330"/>
        </w:trPr>
        <w:tc>
          <w:tcPr>
            <w:tcW w:w="4480" w:type="dxa"/>
            <w:vAlign w:val="center"/>
            <w:hideMark/>
          </w:tcPr>
          <w:p w14:paraId="6B15034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343" w14:textId="77777777">
        <w:trPr>
          <w:trHeight w:val="45"/>
        </w:trPr>
        <w:tc>
          <w:tcPr>
            <w:tcW w:w="4480" w:type="dxa"/>
            <w:vAlign w:val="center"/>
            <w:hideMark/>
          </w:tcPr>
          <w:p w14:paraId="6B150342" w14:textId="77777777" w:rsidR="001203C7" w:rsidRDefault="004D430C">
            <w:pPr>
              <w:rPr>
                <w:rFonts w:ascii="Calibri" w:eastAsia="Times New Roman" w:hAnsi="Calibri" w:cs="Calibri"/>
                <w:color w:val="000000"/>
                <w:szCs w:val="24"/>
              </w:rPr>
            </w:pPr>
          </w:p>
        </w:tc>
      </w:tr>
      <w:tr w:rsidR="004965E6" w14:paraId="6B150345" w14:textId="77777777">
        <w:trPr>
          <w:trHeight w:val="135"/>
        </w:trPr>
        <w:tc>
          <w:tcPr>
            <w:tcW w:w="4480" w:type="dxa"/>
            <w:vAlign w:val="center"/>
            <w:hideMark/>
          </w:tcPr>
          <w:p w14:paraId="6B150344" w14:textId="77777777" w:rsidR="001203C7" w:rsidRDefault="004D430C">
            <w:pPr>
              <w:rPr>
                <w:rFonts w:eastAsia="Times New Roman" w:cs="Times New Roman"/>
                <w:sz w:val="20"/>
              </w:rPr>
            </w:pPr>
          </w:p>
        </w:tc>
      </w:tr>
      <w:tr w:rsidR="004965E6" w14:paraId="6B150347" w14:textId="77777777">
        <w:trPr>
          <w:trHeight w:val="345"/>
        </w:trPr>
        <w:tc>
          <w:tcPr>
            <w:tcW w:w="4480" w:type="dxa"/>
            <w:vAlign w:val="center"/>
            <w:hideMark/>
          </w:tcPr>
          <w:p w14:paraId="6B150346" w14:textId="77777777" w:rsidR="001203C7" w:rsidRDefault="004D430C">
            <w:pPr>
              <w:rPr>
                <w:rFonts w:eastAsia="Times New Roman" w:cs="Times New Roman"/>
                <w:sz w:val="20"/>
              </w:rPr>
            </w:pPr>
          </w:p>
        </w:tc>
      </w:tr>
      <w:tr w:rsidR="004965E6" w14:paraId="6B150349" w14:textId="77777777">
        <w:trPr>
          <w:trHeight w:val="330"/>
        </w:trPr>
        <w:tc>
          <w:tcPr>
            <w:tcW w:w="4480" w:type="dxa"/>
            <w:vAlign w:val="center"/>
            <w:hideMark/>
          </w:tcPr>
          <w:p w14:paraId="6B15034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65 όπως τροπ.     ΚΑΤΑ ΠΛΕΙΟΨΗΦΙΑ</w:t>
            </w:r>
          </w:p>
        </w:tc>
      </w:tr>
      <w:tr w:rsidR="004965E6" w14:paraId="6B15034B" w14:textId="77777777">
        <w:trPr>
          <w:trHeight w:val="105"/>
        </w:trPr>
        <w:tc>
          <w:tcPr>
            <w:tcW w:w="4480" w:type="dxa"/>
            <w:vAlign w:val="center"/>
            <w:hideMark/>
          </w:tcPr>
          <w:p w14:paraId="6B15034A" w14:textId="77777777" w:rsidR="001203C7" w:rsidRDefault="004D430C">
            <w:pPr>
              <w:rPr>
                <w:rFonts w:ascii="Calibri" w:eastAsia="Times New Roman" w:hAnsi="Calibri" w:cs="Calibri"/>
                <w:color w:val="000000"/>
                <w:szCs w:val="24"/>
              </w:rPr>
            </w:pPr>
          </w:p>
        </w:tc>
      </w:tr>
      <w:tr w:rsidR="004965E6" w14:paraId="6B15034D" w14:textId="77777777">
        <w:trPr>
          <w:trHeight w:val="330"/>
        </w:trPr>
        <w:tc>
          <w:tcPr>
            <w:tcW w:w="4480" w:type="dxa"/>
            <w:vAlign w:val="center"/>
            <w:hideMark/>
          </w:tcPr>
          <w:p w14:paraId="6B15034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34F" w14:textId="77777777">
        <w:trPr>
          <w:trHeight w:val="45"/>
        </w:trPr>
        <w:tc>
          <w:tcPr>
            <w:tcW w:w="4480" w:type="dxa"/>
            <w:vAlign w:val="center"/>
            <w:hideMark/>
          </w:tcPr>
          <w:p w14:paraId="6B15034E" w14:textId="77777777" w:rsidR="001203C7" w:rsidRDefault="004D430C">
            <w:pPr>
              <w:rPr>
                <w:rFonts w:ascii="Calibri" w:eastAsia="Times New Roman" w:hAnsi="Calibri" w:cs="Calibri"/>
                <w:color w:val="000000"/>
                <w:szCs w:val="24"/>
              </w:rPr>
            </w:pPr>
          </w:p>
        </w:tc>
      </w:tr>
      <w:tr w:rsidR="004965E6" w14:paraId="6B150351" w14:textId="77777777">
        <w:trPr>
          <w:trHeight w:val="330"/>
        </w:trPr>
        <w:tc>
          <w:tcPr>
            <w:tcW w:w="4480" w:type="dxa"/>
            <w:vAlign w:val="center"/>
            <w:hideMark/>
          </w:tcPr>
          <w:p w14:paraId="6B15035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ΠΡΝ</w:t>
            </w:r>
          </w:p>
        </w:tc>
      </w:tr>
      <w:tr w:rsidR="004965E6" w14:paraId="6B150353" w14:textId="77777777">
        <w:trPr>
          <w:trHeight w:val="45"/>
        </w:trPr>
        <w:tc>
          <w:tcPr>
            <w:tcW w:w="4480" w:type="dxa"/>
            <w:vAlign w:val="center"/>
            <w:hideMark/>
          </w:tcPr>
          <w:p w14:paraId="6B150352" w14:textId="77777777" w:rsidR="001203C7" w:rsidRDefault="004D430C">
            <w:pPr>
              <w:rPr>
                <w:rFonts w:ascii="Calibri" w:eastAsia="Times New Roman" w:hAnsi="Calibri" w:cs="Calibri"/>
                <w:color w:val="000000"/>
                <w:szCs w:val="24"/>
              </w:rPr>
            </w:pPr>
          </w:p>
        </w:tc>
      </w:tr>
      <w:tr w:rsidR="004965E6" w14:paraId="6B150355" w14:textId="77777777">
        <w:trPr>
          <w:trHeight w:val="330"/>
        </w:trPr>
        <w:tc>
          <w:tcPr>
            <w:tcW w:w="4480" w:type="dxa"/>
            <w:vAlign w:val="center"/>
            <w:hideMark/>
          </w:tcPr>
          <w:p w14:paraId="6B15035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4965E6" w14:paraId="6B150357" w14:textId="77777777">
        <w:trPr>
          <w:trHeight w:val="30"/>
        </w:trPr>
        <w:tc>
          <w:tcPr>
            <w:tcW w:w="4480" w:type="dxa"/>
            <w:vAlign w:val="center"/>
            <w:hideMark/>
          </w:tcPr>
          <w:p w14:paraId="6B150356" w14:textId="77777777" w:rsidR="001203C7" w:rsidRDefault="004D430C">
            <w:pPr>
              <w:rPr>
                <w:rFonts w:ascii="Calibri" w:eastAsia="Times New Roman" w:hAnsi="Calibri" w:cs="Calibri"/>
                <w:color w:val="000000"/>
                <w:szCs w:val="24"/>
              </w:rPr>
            </w:pPr>
          </w:p>
        </w:tc>
      </w:tr>
      <w:tr w:rsidR="004965E6" w14:paraId="6B150359" w14:textId="77777777">
        <w:trPr>
          <w:trHeight w:val="330"/>
        </w:trPr>
        <w:tc>
          <w:tcPr>
            <w:tcW w:w="4480" w:type="dxa"/>
            <w:vAlign w:val="center"/>
            <w:hideMark/>
          </w:tcPr>
          <w:p w14:paraId="6B15035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5035B" w14:textId="77777777">
        <w:trPr>
          <w:trHeight w:val="45"/>
        </w:trPr>
        <w:tc>
          <w:tcPr>
            <w:tcW w:w="4480" w:type="dxa"/>
            <w:vAlign w:val="center"/>
            <w:hideMark/>
          </w:tcPr>
          <w:p w14:paraId="6B15035A" w14:textId="77777777" w:rsidR="001203C7" w:rsidRDefault="004D430C">
            <w:pPr>
              <w:rPr>
                <w:rFonts w:ascii="Calibri" w:eastAsia="Times New Roman" w:hAnsi="Calibri" w:cs="Calibri"/>
                <w:color w:val="000000"/>
                <w:szCs w:val="24"/>
              </w:rPr>
            </w:pPr>
          </w:p>
        </w:tc>
      </w:tr>
      <w:tr w:rsidR="004965E6" w14:paraId="6B15035D" w14:textId="77777777">
        <w:trPr>
          <w:trHeight w:val="330"/>
        </w:trPr>
        <w:tc>
          <w:tcPr>
            <w:tcW w:w="4480" w:type="dxa"/>
            <w:vAlign w:val="center"/>
            <w:hideMark/>
          </w:tcPr>
          <w:p w14:paraId="6B15035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5035F" w14:textId="77777777">
        <w:trPr>
          <w:trHeight w:val="45"/>
        </w:trPr>
        <w:tc>
          <w:tcPr>
            <w:tcW w:w="4480" w:type="dxa"/>
            <w:vAlign w:val="center"/>
            <w:hideMark/>
          </w:tcPr>
          <w:p w14:paraId="6B15035E" w14:textId="77777777" w:rsidR="001203C7" w:rsidRDefault="004D430C">
            <w:pPr>
              <w:rPr>
                <w:rFonts w:ascii="Calibri" w:eastAsia="Times New Roman" w:hAnsi="Calibri" w:cs="Calibri"/>
                <w:color w:val="000000"/>
                <w:szCs w:val="24"/>
              </w:rPr>
            </w:pPr>
          </w:p>
        </w:tc>
      </w:tr>
      <w:tr w:rsidR="004965E6" w14:paraId="6B150361" w14:textId="77777777">
        <w:trPr>
          <w:trHeight w:val="330"/>
        </w:trPr>
        <w:tc>
          <w:tcPr>
            <w:tcW w:w="4480" w:type="dxa"/>
            <w:vAlign w:val="center"/>
            <w:hideMark/>
          </w:tcPr>
          <w:p w14:paraId="6B15036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363" w14:textId="77777777">
        <w:trPr>
          <w:trHeight w:val="45"/>
        </w:trPr>
        <w:tc>
          <w:tcPr>
            <w:tcW w:w="4480" w:type="dxa"/>
            <w:vAlign w:val="center"/>
            <w:hideMark/>
          </w:tcPr>
          <w:p w14:paraId="6B150362" w14:textId="77777777" w:rsidR="001203C7" w:rsidRDefault="004D430C">
            <w:pPr>
              <w:rPr>
                <w:rFonts w:ascii="Calibri" w:eastAsia="Times New Roman" w:hAnsi="Calibri" w:cs="Calibri"/>
                <w:color w:val="000000"/>
                <w:szCs w:val="24"/>
              </w:rPr>
            </w:pPr>
          </w:p>
        </w:tc>
      </w:tr>
      <w:tr w:rsidR="004965E6" w14:paraId="6B150365" w14:textId="77777777">
        <w:trPr>
          <w:trHeight w:val="330"/>
        </w:trPr>
        <w:tc>
          <w:tcPr>
            <w:tcW w:w="4480" w:type="dxa"/>
            <w:vAlign w:val="center"/>
            <w:hideMark/>
          </w:tcPr>
          <w:p w14:paraId="6B15036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ΠΡΝ</w:t>
            </w:r>
          </w:p>
        </w:tc>
      </w:tr>
      <w:tr w:rsidR="004965E6" w14:paraId="6B150367" w14:textId="77777777">
        <w:trPr>
          <w:trHeight w:val="45"/>
        </w:trPr>
        <w:tc>
          <w:tcPr>
            <w:tcW w:w="4480" w:type="dxa"/>
            <w:vAlign w:val="center"/>
            <w:hideMark/>
          </w:tcPr>
          <w:p w14:paraId="6B150366" w14:textId="77777777" w:rsidR="001203C7" w:rsidRDefault="004D430C">
            <w:pPr>
              <w:rPr>
                <w:rFonts w:ascii="Calibri" w:eastAsia="Times New Roman" w:hAnsi="Calibri" w:cs="Calibri"/>
                <w:color w:val="000000"/>
                <w:szCs w:val="24"/>
              </w:rPr>
            </w:pPr>
          </w:p>
        </w:tc>
      </w:tr>
      <w:tr w:rsidR="004965E6" w14:paraId="6B150369" w14:textId="77777777">
        <w:trPr>
          <w:trHeight w:val="330"/>
        </w:trPr>
        <w:tc>
          <w:tcPr>
            <w:tcW w:w="4480" w:type="dxa"/>
            <w:vAlign w:val="center"/>
            <w:hideMark/>
          </w:tcPr>
          <w:p w14:paraId="6B15036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36B" w14:textId="77777777">
        <w:trPr>
          <w:trHeight w:val="30"/>
        </w:trPr>
        <w:tc>
          <w:tcPr>
            <w:tcW w:w="4480" w:type="dxa"/>
            <w:vAlign w:val="center"/>
            <w:hideMark/>
          </w:tcPr>
          <w:p w14:paraId="6B15036A" w14:textId="77777777" w:rsidR="001203C7" w:rsidRDefault="004D430C">
            <w:pPr>
              <w:rPr>
                <w:rFonts w:ascii="Calibri" w:eastAsia="Times New Roman" w:hAnsi="Calibri" w:cs="Calibri"/>
                <w:color w:val="000000"/>
                <w:szCs w:val="24"/>
              </w:rPr>
            </w:pPr>
          </w:p>
        </w:tc>
      </w:tr>
      <w:tr w:rsidR="004965E6" w14:paraId="6B15036D" w14:textId="77777777">
        <w:trPr>
          <w:trHeight w:val="150"/>
        </w:trPr>
        <w:tc>
          <w:tcPr>
            <w:tcW w:w="4480" w:type="dxa"/>
            <w:vAlign w:val="center"/>
            <w:hideMark/>
          </w:tcPr>
          <w:p w14:paraId="6B15036C" w14:textId="77777777" w:rsidR="001203C7" w:rsidRDefault="004D430C">
            <w:pPr>
              <w:rPr>
                <w:rFonts w:eastAsia="Times New Roman" w:cs="Times New Roman"/>
                <w:sz w:val="20"/>
              </w:rPr>
            </w:pPr>
          </w:p>
        </w:tc>
      </w:tr>
      <w:tr w:rsidR="004965E6" w14:paraId="6B15036F" w14:textId="77777777">
        <w:trPr>
          <w:trHeight w:val="345"/>
        </w:trPr>
        <w:tc>
          <w:tcPr>
            <w:tcW w:w="4480" w:type="dxa"/>
            <w:vAlign w:val="center"/>
            <w:hideMark/>
          </w:tcPr>
          <w:p w14:paraId="6B15036E" w14:textId="77777777" w:rsidR="001203C7" w:rsidRDefault="004D430C">
            <w:pPr>
              <w:rPr>
                <w:rFonts w:eastAsia="Times New Roman" w:cs="Times New Roman"/>
                <w:sz w:val="20"/>
              </w:rPr>
            </w:pPr>
          </w:p>
        </w:tc>
      </w:tr>
      <w:tr w:rsidR="004965E6" w14:paraId="6B150371" w14:textId="77777777">
        <w:trPr>
          <w:trHeight w:val="330"/>
        </w:trPr>
        <w:tc>
          <w:tcPr>
            <w:tcW w:w="4480" w:type="dxa"/>
            <w:vAlign w:val="center"/>
            <w:hideMark/>
          </w:tcPr>
          <w:p w14:paraId="6B15037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66 όπως τροπ.     ΚΑΤΑ ΠΛΕΙΟΨΗΦΙΑ</w:t>
            </w:r>
          </w:p>
        </w:tc>
      </w:tr>
      <w:tr w:rsidR="004965E6" w14:paraId="6B150373" w14:textId="77777777">
        <w:trPr>
          <w:trHeight w:val="105"/>
        </w:trPr>
        <w:tc>
          <w:tcPr>
            <w:tcW w:w="4480" w:type="dxa"/>
            <w:vAlign w:val="center"/>
            <w:hideMark/>
          </w:tcPr>
          <w:p w14:paraId="6B150372" w14:textId="77777777" w:rsidR="001203C7" w:rsidRDefault="004D430C">
            <w:pPr>
              <w:rPr>
                <w:rFonts w:ascii="Calibri" w:eastAsia="Times New Roman" w:hAnsi="Calibri" w:cs="Calibri"/>
                <w:color w:val="000000"/>
                <w:szCs w:val="24"/>
              </w:rPr>
            </w:pPr>
          </w:p>
        </w:tc>
      </w:tr>
      <w:tr w:rsidR="004965E6" w14:paraId="6B150375" w14:textId="77777777">
        <w:trPr>
          <w:trHeight w:val="330"/>
        </w:trPr>
        <w:tc>
          <w:tcPr>
            <w:tcW w:w="4480" w:type="dxa"/>
            <w:vAlign w:val="center"/>
            <w:hideMark/>
          </w:tcPr>
          <w:p w14:paraId="6B15037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377" w14:textId="77777777">
        <w:trPr>
          <w:trHeight w:val="30"/>
        </w:trPr>
        <w:tc>
          <w:tcPr>
            <w:tcW w:w="4480" w:type="dxa"/>
            <w:vAlign w:val="center"/>
            <w:hideMark/>
          </w:tcPr>
          <w:p w14:paraId="6B150376" w14:textId="77777777" w:rsidR="001203C7" w:rsidRDefault="004D430C">
            <w:pPr>
              <w:rPr>
                <w:rFonts w:ascii="Calibri" w:eastAsia="Times New Roman" w:hAnsi="Calibri" w:cs="Calibri"/>
                <w:color w:val="000000"/>
                <w:szCs w:val="24"/>
              </w:rPr>
            </w:pPr>
          </w:p>
        </w:tc>
      </w:tr>
      <w:tr w:rsidR="004965E6" w14:paraId="6B150379" w14:textId="77777777">
        <w:trPr>
          <w:trHeight w:val="345"/>
        </w:trPr>
        <w:tc>
          <w:tcPr>
            <w:tcW w:w="4480" w:type="dxa"/>
            <w:vAlign w:val="center"/>
            <w:hideMark/>
          </w:tcPr>
          <w:p w14:paraId="6B15037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ΠΡΝ</w:t>
            </w:r>
          </w:p>
        </w:tc>
      </w:tr>
      <w:tr w:rsidR="004965E6" w14:paraId="6B15037B" w14:textId="77777777">
        <w:trPr>
          <w:trHeight w:val="30"/>
        </w:trPr>
        <w:tc>
          <w:tcPr>
            <w:tcW w:w="4480" w:type="dxa"/>
            <w:vAlign w:val="center"/>
            <w:hideMark/>
          </w:tcPr>
          <w:p w14:paraId="6B15037A" w14:textId="77777777" w:rsidR="001203C7" w:rsidRDefault="004D430C">
            <w:pPr>
              <w:rPr>
                <w:rFonts w:ascii="Calibri" w:eastAsia="Times New Roman" w:hAnsi="Calibri" w:cs="Calibri"/>
                <w:color w:val="000000"/>
                <w:szCs w:val="24"/>
              </w:rPr>
            </w:pPr>
          </w:p>
        </w:tc>
      </w:tr>
      <w:tr w:rsidR="004965E6" w14:paraId="6B15037D" w14:textId="77777777">
        <w:trPr>
          <w:trHeight w:val="330"/>
        </w:trPr>
        <w:tc>
          <w:tcPr>
            <w:tcW w:w="4480" w:type="dxa"/>
            <w:vAlign w:val="center"/>
            <w:hideMark/>
          </w:tcPr>
          <w:p w14:paraId="6B15037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4965E6" w14:paraId="6B15037F" w14:textId="77777777">
        <w:trPr>
          <w:trHeight w:val="45"/>
        </w:trPr>
        <w:tc>
          <w:tcPr>
            <w:tcW w:w="4480" w:type="dxa"/>
            <w:vAlign w:val="center"/>
            <w:hideMark/>
          </w:tcPr>
          <w:p w14:paraId="6B15037E" w14:textId="77777777" w:rsidR="001203C7" w:rsidRDefault="004D430C">
            <w:pPr>
              <w:rPr>
                <w:rFonts w:ascii="Calibri" w:eastAsia="Times New Roman" w:hAnsi="Calibri" w:cs="Calibri"/>
                <w:color w:val="000000"/>
                <w:szCs w:val="24"/>
              </w:rPr>
            </w:pPr>
          </w:p>
        </w:tc>
      </w:tr>
      <w:tr w:rsidR="004965E6" w14:paraId="6B150381" w14:textId="77777777">
        <w:trPr>
          <w:trHeight w:val="330"/>
        </w:trPr>
        <w:tc>
          <w:tcPr>
            <w:tcW w:w="4480" w:type="dxa"/>
            <w:vAlign w:val="center"/>
            <w:hideMark/>
          </w:tcPr>
          <w:p w14:paraId="6B15038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Χ.Α: </w:t>
            </w:r>
            <w:r>
              <w:rPr>
                <w:rFonts w:ascii="Calibri" w:eastAsia="Times New Roman" w:hAnsi="Calibri" w:cs="Calibri"/>
                <w:color w:val="000000"/>
                <w:szCs w:val="24"/>
              </w:rPr>
              <w:t>OXI</w:t>
            </w:r>
          </w:p>
        </w:tc>
      </w:tr>
      <w:tr w:rsidR="004965E6" w14:paraId="6B150383" w14:textId="77777777">
        <w:trPr>
          <w:trHeight w:val="45"/>
        </w:trPr>
        <w:tc>
          <w:tcPr>
            <w:tcW w:w="4480" w:type="dxa"/>
            <w:vAlign w:val="center"/>
            <w:hideMark/>
          </w:tcPr>
          <w:p w14:paraId="6B150382" w14:textId="77777777" w:rsidR="001203C7" w:rsidRDefault="004D430C">
            <w:pPr>
              <w:rPr>
                <w:rFonts w:ascii="Calibri" w:eastAsia="Times New Roman" w:hAnsi="Calibri" w:cs="Calibri"/>
                <w:color w:val="000000"/>
                <w:szCs w:val="24"/>
              </w:rPr>
            </w:pPr>
          </w:p>
        </w:tc>
      </w:tr>
      <w:tr w:rsidR="004965E6" w14:paraId="6B150385" w14:textId="77777777">
        <w:trPr>
          <w:trHeight w:val="330"/>
        </w:trPr>
        <w:tc>
          <w:tcPr>
            <w:tcW w:w="4480" w:type="dxa"/>
            <w:vAlign w:val="center"/>
            <w:hideMark/>
          </w:tcPr>
          <w:p w14:paraId="6B15038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50387" w14:textId="77777777">
        <w:trPr>
          <w:trHeight w:val="45"/>
        </w:trPr>
        <w:tc>
          <w:tcPr>
            <w:tcW w:w="4480" w:type="dxa"/>
            <w:vAlign w:val="center"/>
            <w:hideMark/>
          </w:tcPr>
          <w:p w14:paraId="6B150386" w14:textId="77777777" w:rsidR="001203C7" w:rsidRDefault="004D430C">
            <w:pPr>
              <w:rPr>
                <w:rFonts w:ascii="Calibri" w:eastAsia="Times New Roman" w:hAnsi="Calibri" w:cs="Calibri"/>
                <w:color w:val="000000"/>
                <w:szCs w:val="24"/>
              </w:rPr>
            </w:pPr>
          </w:p>
        </w:tc>
      </w:tr>
      <w:tr w:rsidR="004965E6" w14:paraId="6B150389" w14:textId="77777777">
        <w:trPr>
          <w:trHeight w:val="330"/>
        </w:trPr>
        <w:tc>
          <w:tcPr>
            <w:tcW w:w="4480" w:type="dxa"/>
            <w:vAlign w:val="center"/>
            <w:hideMark/>
          </w:tcPr>
          <w:p w14:paraId="6B15038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38B" w14:textId="77777777">
        <w:trPr>
          <w:trHeight w:val="30"/>
        </w:trPr>
        <w:tc>
          <w:tcPr>
            <w:tcW w:w="4480" w:type="dxa"/>
            <w:vAlign w:val="center"/>
            <w:hideMark/>
          </w:tcPr>
          <w:p w14:paraId="6B15038A" w14:textId="77777777" w:rsidR="001203C7" w:rsidRDefault="004D430C">
            <w:pPr>
              <w:rPr>
                <w:rFonts w:ascii="Calibri" w:eastAsia="Times New Roman" w:hAnsi="Calibri" w:cs="Calibri"/>
                <w:color w:val="000000"/>
                <w:szCs w:val="24"/>
              </w:rPr>
            </w:pPr>
          </w:p>
        </w:tc>
      </w:tr>
      <w:tr w:rsidR="004965E6" w14:paraId="6B15038D" w14:textId="77777777">
        <w:trPr>
          <w:trHeight w:val="345"/>
        </w:trPr>
        <w:tc>
          <w:tcPr>
            <w:tcW w:w="4480" w:type="dxa"/>
            <w:vAlign w:val="center"/>
            <w:hideMark/>
          </w:tcPr>
          <w:p w14:paraId="6B15038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ΠΡΝ</w:t>
            </w:r>
          </w:p>
        </w:tc>
      </w:tr>
      <w:tr w:rsidR="004965E6" w14:paraId="6B15038F" w14:textId="77777777">
        <w:trPr>
          <w:trHeight w:val="30"/>
        </w:trPr>
        <w:tc>
          <w:tcPr>
            <w:tcW w:w="4480" w:type="dxa"/>
            <w:vAlign w:val="center"/>
            <w:hideMark/>
          </w:tcPr>
          <w:p w14:paraId="6B15038E" w14:textId="77777777" w:rsidR="001203C7" w:rsidRDefault="004D430C">
            <w:pPr>
              <w:rPr>
                <w:rFonts w:ascii="Calibri" w:eastAsia="Times New Roman" w:hAnsi="Calibri" w:cs="Calibri"/>
                <w:color w:val="000000"/>
                <w:szCs w:val="24"/>
              </w:rPr>
            </w:pPr>
          </w:p>
        </w:tc>
      </w:tr>
      <w:tr w:rsidR="004965E6" w14:paraId="6B150391" w14:textId="77777777">
        <w:trPr>
          <w:trHeight w:val="330"/>
        </w:trPr>
        <w:tc>
          <w:tcPr>
            <w:tcW w:w="4480" w:type="dxa"/>
            <w:vAlign w:val="center"/>
            <w:hideMark/>
          </w:tcPr>
          <w:p w14:paraId="6B15039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393" w14:textId="77777777">
        <w:trPr>
          <w:trHeight w:val="45"/>
        </w:trPr>
        <w:tc>
          <w:tcPr>
            <w:tcW w:w="4480" w:type="dxa"/>
            <w:vAlign w:val="center"/>
            <w:hideMark/>
          </w:tcPr>
          <w:p w14:paraId="6B150392" w14:textId="77777777" w:rsidR="001203C7" w:rsidRDefault="004D430C">
            <w:pPr>
              <w:rPr>
                <w:rFonts w:ascii="Calibri" w:eastAsia="Times New Roman" w:hAnsi="Calibri" w:cs="Calibri"/>
                <w:color w:val="000000"/>
                <w:szCs w:val="24"/>
              </w:rPr>
            </w:pPr>
          </w:p>
        </w:tc>
      </w:tr>
      <w:tr w:rsidR="004965E6" w14:paraId="6B150395" w14:textId="77777777">
        <w:trPr>
          <w:trHeight w:val="150"/>
        </w:trPr>
        <w:tc>
          <w:tcPr>
            <w:tcW w:w="4480" w:type="dxa"/>
            <w:vAlign w:val="center"/>
            <w:hideMark/>
          </w:tcPr>
          <w:p w14:paraId="6B150394" w14:textId="77777777" w:rsidR="001203C7" w:rsidRDefault="004D430C">
            <w:pPr>
              <w:rPr>
                <w:rFonts w:eastAsia="Times New Roman" w:cs="Times New Roman"/>
                <w:sz w:val="20"/>
              </w:rPr>
            </w:pPr>
          </w:p>
        </w:tc>
      </w:tr>
      <w:tr w:rsidR="004965E6" w14:paraId="6B150397" w14:textId="77777777">
        <w:trPr>
          <w:trHeight w:val="345"/>
        </w:trPr>
        <w:tc>
          <w:tcPr>
            <w:tcW w:w="4480" w:type="dxa"/>
            <w:vAlign w:val="center"/>
            <w:hideMark/>
          </w:tcPr>
          <w:p w14:paraId="6B150396" w14:textId="77777777" w:rsidR="001203C7" w:rsidRDefault="004D430C">
            <w:pPr>
              <w:rPr>
                <w:rFonts w:eastAsia="Times New Roman" w:cs="Times New Roman"/>
                <w:sz w:val="20"/>
              </w:rPr>
            </w:pPr>
          </w:p>
        </w:tc>
      </w:tr>
      <w:tr w:rsidR="004965E6" w14:paraId="6B150399" w14:textId="77777777">
        <w:trPr>
          <w:trHeight w:val="330"/>
        </w:trPr>
        <w:tc>
          <w:tcPr>
            <w:tcW w:w="4480" w:type="dxa"/>
            <w:vAlign w:val="center"/>
            <w:hideMark/>
          </w:tcPr>
          <w:p w14:paraId="6B15039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67 όπως τροπ.     ΚΑΤΑ ΠΛΕΙΟΨΗΦΙΑ</w:t>
            </w:r>
          </w:p>
        </w:tc>
      </w:tr>
      <w:tr w:rsidR="004965E6" w14:paraId="6B15039B" w14:textId="77777777">
        <w:trPr>
          <w:trHeight w:val="90"/>
        </w:trPr>
        <w:tc>
          <w:tcPr>
            <w:tcW w:w="4480" w:type="dxa"/>
            <w:vAlign w:val="center"/>
            <w:hideMark/>
          </w:tcPr>
          <w:p w14:paraId="6B15039A" w14:textId="77777777" w:rsidR="001203C7" w:rsidRDefault="004D430C">
            <w:pPr>
              <w:rPr>
                <w:rFonts w:ascii="Calibri" w:eastAsia="Times New Roman" w:hAnsi="Calibri" w:cs="Calibri"/>
                <w:color w:val="000000"/>
                <w:szCs w:val="24"/>
              </w:rPr>
            </w:pPr>
          </w:p>
        </w:tc>
      </w:tr>
      <w:tr w:rsidR="004965E6" w14:paraId="6B15039D" w14:textId="77777777">
        <w:trPr>
          <w:trHeight w:val="330"/>
        </w:trPr>
        <w:tc>
          <w:tcPr>
            <w:tcW w:w="4480" w:type="dxa"/>
            <w:vAlign w:val="center"/>
            <w:hideMark/>
          </w:tcPr>
          <w:p w14:paraId="6B15039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39F" w14:textId="77777777">
        <w:trPr>
          <w:trHeight w:val="45"/>
        </w:trPr>
        <w:tc>
          <w:tcPr>
            <w:tcW w:w="4480" w:type="dxa"/>
            <w:vAlign w:val="center"/>
            <w:hideMark/>
          </w:tcPr>
          <w:p w14:paraId="6B15039E" w14:textId="77777777" w:rsidR="001203C7" w:rsidRDefault="004D430C">
            <w:pPr>
              <w:rPr>
                <w:rFonts w:ascii="Calibri" w:eastAsia="Times New Roman" w:hAnsi="Calibri" w:cs="Calibri"/>
                <w:color w:val="000000"/>
                <w:szCs w:val="24"/>
              </w:rPr>
            </w:pPr>
          </w:p>
        </w:tc>
      </w:tr>
      <w:tr w:rsidR="004965E6" w14:paraId="6B1503A1" w14:textId="77777777">
        <w:trPr>
          <w:trHeight w:val="330"/>
        </w:trPr>
        <w:tc>
          <w:tcPr>
            <w:tcW w:w="4480" w:type="dxa"/>
            <w:vAlign w:val="center"/>
            <w:hideMark/>
          </w:tcPr>
          <w:p w14:paraId="6B1503A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lastRenderedPageBreak/>
              <w:t>Ν.Δ.: ΠΡΝ</w:t>
            </w:r>
          </w:p>
        </w:tc>
      </w:tr>
      <w:tr w:rsidR="004965E6" w14:paraId="6B1503A3" w14:textId="77777777">
        <w:trPr>
          <w:trHeight w:val="45"/>
        </w:trPr>
        <w:tc>
          <w:tcPr>
            <w:tcW w:w="4480" w:type="dxa"/>
            <w:vAlign w:val="center"/>
            <w:hideMark/>
          </w:tcPr>
          <w:p w14:paraId="6B1503A2" w14:textId="77777777" w:rsidR="001203C7" w:rsidRDefault="004D430C">
            <w:pPr>
              <w:rPr>
                <w:rFonts w:ascii="Calibri" w:eastAsia="Times New Roman" w:hAnsi="Calibri" w:cs="Calibri"/>
                <w:color w:val="000000"/>
                <w:szCs w:val="24"/>
              </w:rPr>
            </w:pPr>
          </w:p>
        </w:tc>
      </w:tr>
      <w:tr w:rsidR="004965E6" w14:paraId="6B1503A5" w14:textId="77777777">
        <w:trPr>
          <w:trHeight w:val="330"/>
        </w:trPr>
        <w:tc>
          <w:tcPr>
            <w:tcW w:w="4480" w:type="dxa"/>
            <w:vAlign w:val="center"/>
            <w:hideMark/>
          </w:tcPr>
          <w:p w14:paraId="6B1503A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4965E6" w14:paraId="6B1503A7" w14:textId="77777777">
        <w:trPr>
          <w:trHeight w:val="45"/>
        </w:trPr>
        <w:tc>
          <w:tcPr>
            <w:tcW w:w="4480" w:type="dxa"/>
            <w:vAlign w:val="center"/>
            <w:hideMark/>
          </w:tcPr>
          <w:p w14:paraId="6B1503A6" w14:textId="77777777" w:rsidR="001203C7" w:rsidRDefault="004D430C">
            <w:pPr>
              <w:rPr>
                <w:rFonts w:ascii="Calibri" w:eastAsia="Times New Roman" w:hAnsi="Calibri" w:cs="Calibri"/>
                <w:color w:val="000000"/>
                <w:szCs w:val="24"/>
              </w:rPr>
            </w:pPr>
          </w:p>
        </w:tc>
      </w:tr>
      <w:tr w:rsidR="004965E6" w14:paraId="6B1503A9" w14:textId="77777777">
        <w:trPr>
          <w:trHeight w:val="330"/>
        </w:trPr>
        <w:tc>
          <w:tcPr>
            <w:tcW w:w="4480" w:type="dxa"/>
            <w:vAlign w:val="center"/>
            <w:hideMark/>
          </w:tcPr>
          <w:p w14:paraId="6B1503A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503AB" w14:textId="77777777">
        <w:trPr>
          <w:trHeight w:val="45"/>
        </w:trPr>
        <w:tc>
          <w:tcPr>
            <w:tcW w:w="4480" w:type="dxa"/>
            <w:vAlign w:val="center"/>
            <w:hideMark/>
          </w:tcPr>
          <w:p w14:paraId="6B1503AA" w14:textId="77777777" w:rsidR="001203C7" w:rsidRDefault="004D430C">
            <w:pPr>
              <w:rPr>
                <w:rFonts w:ascii="Calibri" w:eastAsia="Times New Roman" w:hAnsi="Calibri" w:cs="Calibri"/>
                <w:color w:val="000000"/>
                <w:szCs w:val="24"/>
              </w:rPr>
            </w:pPr>
          </w:p>
        </w:tc>
      </w:tr>
      <w:tr w:rsidR="004965E6" w14:paraId="6B1503AD" w14:textId="77777777">
        <w:trPr>
          <w:trHeight w:val="330"/>
        </w:trPr>
        <w:tc>
          <w:tcPr>
            <w:tcW w:w="4480" w:type="dxa"/>
            <w:vAlign w:val="center"/>
            <w:hideMark/>
          </w:tcPr>
          <w:p w14:paraId="6B1503A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503AF" w14:textId="77777777">
        <w:trPr>
          <w:trHeight w:val="30"/>
        </w:trPr>
        <w:tc>
          <w:tcPr>
            <w:tcW w:w="4480" w:type="dxa"/>
            <w:vAlign w:val="center"/>
            <w:hideMark/>
          </w:tcPr>
          <w:p w14:paraId="6B1503AE" w14:textId="77777777" w:rsidR="001203C7" w:rsidRDefault="004D430C">
            <w:pPr>
              <w:rPr>
                <w:rFonts w:ascii="Calibri" w:eastAsia="Times New Roman" w:hAnsi="Calibri" w:cs="Calibri"/>
                <w:color w:val="000000"/>
                <w:szCs w:val="24"/>
              </w:rPr>
            </w:pPr>
          </w:p>
        </w:tc>
      </w:tr>
      <w:tr w:rsidR="004965E6" w14:paraId="6B1503B1" w14:textId="77777777">
        <w:trPr>
          <w:trHeight w:val="330"/>
        </w:trPr>
        <w:tc>
          <w:tcPr>
            <w:tcW w:w="4480" w:type="dxa"/>
            <w:vAlign w:val="center"/>
            <w:hideMark/>
          </w:tcPr>
          <w:p w14:paraId="6B1503B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3B3" w14:textId="77777777">
        <w:trPr>
          <w:trHeight w:val="45"/>
        </w:trPr>
        <w:tc>
          <w:tcPr>
            <w:tcW w:w="4480" w:type="dxa"/>
            <w:vAlign w:val="center"/>
            <w:hideMark/>
          </w:tcPr>
          <w:p w14:paraId="6B1503B2" w14:textId="77777777" w:rsidR="001203C7" w:rsidRDefault="004D430C">
            <w:pPr>
              <w:rPr>
                <w:rFonts w:ascii="Calibri" w:eastAsia="Times New Roman" w:hAnsi="Calibri" w:cs="Calibri"/>
                <w:color w:val="000000"/>
                <w:szCs w:val="24"/>
              </w:rPr>
            </w:pPr>
          </w:p>
        </w:tc>
      </w:tr>
      <w:tr w:rsidR="004965E6" w14:paraId="6B1503B5" w14:textId="77777777">
        <w:trPr>
          <w:trHeight w:val="330"/>
        </w:trPr>
        <w:tc>
          <w:tcPr>
            <w:tcW w:w="4480" w:type="dxa"/>
            <w:vAlign w:val="center"/>
            <w:hideMark/>
          </w:tcPr>
          <w:p w14:paraId="6B1503B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ΠΡΝ</w:t>
            </w:r>
          </w:p>
        </w:tc>
      </w:tr>
      <w:tr w:rsidR="004965E6" w14:paraId="6B1503B7" w14:textId="77777777">
        <w:trPr>
          <w:trHeight w:val="45"/>
        </w:trPr>
        <w:tc>
          <w:tcPr>
            <w:tcW w:w="4480" w:type="dxa"/>
            <w:vAlign w:val="center"/>
            <w:hideMark/>
          </w:tcPr>
          <w:p w14:paraId="6B1503B6" w14:textId="77777777" w:rsidR="001203C7" w:rsidRDefault="004D430C">
            <w:pPr>
              <w:rPr>
                <w:rFonts w:ascii="Calibri" w:eastAsia="Times New Roman" w:hAnsi="Calibri" w:cs="Calibri"/>
                <w:color w:val="000000"/>
                <w:szCs w:val="24"/>
              </w:rPr>
            </w:pPr>
          </w:p>
        </w:tc>
      </w:tr>
      <w:tr w:rsidR="004965E6" w14:paraId="6B1503B9" w14:textId="77777777">
        <w:trPr>
          <w:trHeight w:val="330"/>
        </w:trPr>
        <w:tc>
          <w:tcPr>
            <w:tcW w:w="4480" w:type="dxa"/>
            <w:vAlign w:val="center"/>
            <w:hideMark/>
          </w:tcPr>
          <w:p w14:paraId="6B1503B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3BB" w14:textId="77777777">
        <w:trPr>
          <w:trHeight w:val="45"/>
        </w:trPr>
        <w:tc>
          <w:tcPr>
            <w:tcW w:w="4480" w:type="dxa"/>
            <w:vAlign w:val="center"/>
            <w:hideMark/>
          </w:tcPr>
          <w:p w14:paraId="6B1503BA" w14:textId="77777777" w:rsidR="001203C7" w:rsidRDefault="004D430C">
            <w:pPr>
              <w:rPr>
                <w:rFonts w:ascii="Calibri" w:eastAsia="Times New Roman" w:hAnsi="Calibri" w:cs="Calibri"/>
                <w:color w:val="000000"/>
                <w:szCs w:val="24"/>
              </w:rPr>
            </w:pPr>
          </w:p>
        </w:tc>
      </w:tr>
      <w:tr w:rsidR="004965E6" w14:paraId="6B1503BD" w14:textId="77777777">
        <w:trPr>
          <w:trHeight w:val="135"/>
        </w:trPr>
        <w:tc>
          <w:tcPr>
            <w:tcW w:w="4480" w:type="dxa"/>
            <w:vAlign w:val="center"/>
            <w:hideMark/>
          </w:tcPr>
          <w:p w14:paraId="6B1503BC" w14:textId="77777777" w:rsidR="001203C7" w:rsidRDefault="004D430C">
            <w:pPr>
              <w:rPr>
                <w:rFonts w:eastAsia="Times New Roman" w:cs="Times New Roman"/>
                <w:sz w:val="20"/>
              </w:rPr>
            </w:pPr>
          </w:p>
        </w:tc>
      </w:tr>
      <w:tr w:rsidR="004965E6" w14:paraId="6B1503BF" w14:textId="77777777">
        <w:trPr>
          <w:trHeight w:val="345"/>
        </w:trPr>
        <w:tc>
          <w:tcPr>
            <w:tcW w:w="4480" w:type="dxa"/>
            <w:vAlign w:val="center"/>
            <w:hideMark/>
          </w:tcPr>
          <w:p w14:paraId="6B1503BE" w14:textId="77777777" w:rsidR="001203C7" w:rsidRDefault="004D430C">
            <w:pPr>
              <w:rPr>
                <w:rFonts w:eastAsia="Times New Roman" w:cs="Times New Roman"/>
                <w:sz w:val="20"/>
              </w:rPr>
            </w:pPr>
          </w:p>
        </w:tc>
      </w:tr>
      <w:tr w:rsidR="004965E6" w14:paraId="6B1503C1" w14:textId="77777777">
        <w:trPr>
          <w:trHeight w:val="330"/>
        </w:trPr>
        <w:tc>
          <w:tcPr>
            <w:tcW w:w="4480" w:type="dxa"/>
            <w:vAlign w:val="center"/>
            <w:hideMark/>
          </w:tcPr>
          <w:p w14:paraId="6B1503C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Άρθρο 68 ως έχει</w:t>
            </w:r>
            <w:r>
              <w:rPr>
                <w:rFonts w:ascii="Calibri" w:eastAsia="Times New Roman" w:hAnsi="Calibri" w:cs="Calibri"/>
                <w:color w:val="000000"/>
                <w:szCs w:val="24"/>
              </w:rPr>
              <w:t xml:space="preserve">     ΚΑΤΑ ΠΛΕΙΟΨΗΦΙΑ</w:t>
            </w:r>
          </w:p>
        </w:tc>
      </w:tr>
      <w:tr w:rsidR="004965E6" w14:paraId="6B1503C3" w14:textId="77777777">
        <w:trPr>
          <w:trHeight w:val="105"/>
        </w:trPr>
        <w:tc>
          <w:tcPr>
            <w:tcW w:w="4480" w:type="dxa"/>
            <w:vAlign w:val="center"/>
            <w:hideMark/>
          </w:tcPr>
          <w:p w14:paraId="6B1503C2" w14:textId="77777777" w:rsidR="001203C7" w:rsidRDefault="004D430C">
            <w:pPr>
              <w:rPr>
                <w:rFonts w:ascii="Calibri" w:eastAsia="Times New Roman" w:hAnsi="Calibri" w:cs="Calibri"/>
                <w:color w:val="000000"/>
                <w:szCs w:val="24"/>
              </w:rPr>
            </w:pPr>
          </w:p>
        </w:tc>
      </w:tr>
      <w:tr w:rsidR="004965E6" w14:paraId="6B1503C5" w14:textId="77777777">
        <w:trPr>
          <w:trHeight w:val="330"/>
        </w:trPr>
        <w:tc>
          <w:tcPr>
            <w:tcW w:w="4480" w:type="dxa"/>
            <w:vAlign w:val="center"/>
            <w:hideMark/>
          </w:tcPr>
          <w:p w14:paraId="6B1503C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3C7" w14:textId="77777777">
        <w:trPr>
          <w:trHeight w:val="45"/>
        </w:trPr>
        <w:tc>
          <w:tcPr>
            <w:tcW w:w="4480" w:type="dxa"/>
            <w:vAlign w:val="center"/>
            <w:hideMark/>
          </w:tcPr>
          <w:p w14:paraId="6B1503C6" w14:textId="77777777" w:rsidR="001203C7" w:rsidRDefault="004D430C">
            <w:pPr>
              <w:rPr>
                <w:rFonts w:ascii="Calibri" w:eastAsia="Times New Roman" w:hAnsi="Calibri" w:cs="Calibri"/>
                <w:color w:val="000000"/>
                <w:szCs w:val="24"/>
              </w:rPr>
            </w:pPr>
          </w:p>
        </w:tc>
      </w:tr>
      <w:tr w:rsidR="004965E6" w14:paraId="6B1503C9" w14:textId="77777777">
        <w:trPr>
          <w:trHeight w:val="330"/>
        </w:trPr>
        <w:tc>
          <w:tcPr>
            <w:tcW w:w="4480" w:type="dxa"/>
            <w:vAlign w:val="center"/>
            <w:hideMark/>
          </w:tcPr>
          <w:p w14:paraId="6B1503C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503CB" w14:textId="77777777">
        <w:trPr>
          <w:trHeight w:val="45"/>
        </w:trPr>
        <w:tc>
          <w:tcPr>
            <w:tcW w:w="4480" w:type="dxa"/>
            <w:vAlign w:val="center"/>
            <w:hideMark/>
          </w:tcPr>
          <w:p w14:paraId="6B1503CA" w14:textId="77777777" w:rsidR="001203C7" w:rsidRDefault="004D430C">
            <w:pPr>
              <w:rPr>
                <w:rFonts w:ascii="Calibri" w:eastAsia="Times New Roman" w:hAnsi="Calibri" w:cs="Calibri"/>
                <w:color w:val="000000"/>
                <w:szCs w:val="24"/>
              </w:rPr>
            </w:pPr>
          </w:p>
        </w:tc>
      </w:tr>
      <w:tr w:rsidR="004965E6" w14:paraId="6B1503CD" w14:textId="77777777">
        <w:trPr>
          <w:trHeight w:val="330"/>
        </w:trPr>
        <w:tc>
          <w:tcPr>
            <w:tcW w:w="4480" w:type="dxa"/>
            <w:vAlign w:val="center"/>
            <w:hideMark/>
          </w:tcPr>
          <w:p w14:paraId="6B1503C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4965E6" w14:paraId="6B1503CF" w14:textId="77777777">
        <w:trPr>
          <w:trHeight w:val="30"/>
        </w:trPr>
        <w:tc>
          <w:tcPr>
            <w:tcW w:w="4480" w:type="dxa"/>
            <w:vAlign w:val="center"/>
            <w:hideMark/>
          </w:tcPr>
          <w:p w14:paraId="6B1503CE" w14:textId="77777777" w:rsidR="001203C7" w:rsidRDefault="004D430C">
            <w:pPr>
              <w:rPr>
                <w:rFonts w:ascii="Calibri" w:eastAsia="Times New Roman" w:hAnsi="Calibri" w:cs="Calibri"/>
                <w:color w:val="000000"/>
                <w:szCs w:val="24"/>
              </w:rPr>
            </w:pPr>
          </w:p>
        </w:tc>
      </w:tr>
      <w:tr w:rsidR="004965E6" w14:paraId="6B1503D1" w14:textId="77777777">
        <w:trPr>
          <w:trHeight w:val="345"/>
        </w:trPr>
        <w:tc>
          <w:tcPr>
            <w:tcW w:w="4480" w:type="dxa"/>
            <w:vAlign w:val="center"/>
            <w:hideMark/>
          </w:tcPr>
          <w:p w14:paraId="6B1503D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503D3" w14:textId="77777777">
        <w:trPr>
          <w:trHeight w:val="30"/>
        </w:trPr>
        <w:tc>
          <w:tcPr>
            <w:tcW w:w="4480" w:type="dxa"/>
            <w:vAlign w:val="center"/>
            <w:hideMark/>
          </w:tcPr>
          <w:p w14:paraId="6B1503D2" w14:textId="77777777" w:rsidR="001203C7" w:rsidRDefault="004D430C">
            <w:pPr>
              <w:rPr>
                <w:rFonts w:ascii="Calibri" w:eastAsia="Times New Roman" w:hAnsi="Calibri" w:cs="Calibri"/>
                <w:color w:val="000000"/>
                <w:szCs w:val="24"/>
              </w:rPr>
            </w:pPr>
          </w:p>
        </w:tc>
      </w:tr>
      <w:tr w:rsidR="004965E6" w14:paraId="6B1503D5" w14:textId="77777777">
        <w:trPr>
          <w:trHeight w:val="330"/>
        </w:trPr>
        <w:tc>
          <w:tcPr>
            <w:tcW w:w="4480" w:type="dxa"/>
            <w:vAlign w:val="center"/>
            <w:hideMark/>
          </w:tcPr>
          <w:p w14:paraId="6B1503D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503D7" w14:textId="77777777">
        <w:trPr>
          <w:trHeight w:val="45"/>
        </w:trPr>
        <w:tc>
          <w:tcPr>
            <w:tcW w:w="4480" w:type="dxa"/>
            <w:vAlign w:val="center"/>
            <w:hideMark/>
          </w:tcPr>
          <w:p w14:paraId="6B1503D6" w14:textId="77777777" w:rsidR="001203C7" w:rsidRDefault="004D430C">
            <w:pPr>
              <w:rPr>
                <w:rFonts w:ascii="Calibri" w:eastAsia="Times New Roman" w:hAnsi="Calibri" w:cs="Calibri"/>
                <w:color w:val="000000"/>
                <w:szCs w:val="24"/>
              </w:rPr>
            </w:pPr>
          </w:p>
        </w:tc>
      </w:tr>
      <w:tr w:rsidR="004965E6" w14:paraId="6B1503D9" w14:textId="77777777">
        <w:trPr>
          <w:trHeight w:val="330"/>
        </w:trPr>
        <w:tc>
          <w:tcPr>
            <w:tcW w:w="4480" w:type="dxa"/>
            <w:vAlign w:val="center"/>
            <w:hideMark/>
          </w:tcPr>
          <w:p w14:paraId="6B1503D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3DB" w14:textId="77777777">
        <w:trPr>
          <w:trHeight w:val="45"/>
        </w:trPr>
        <w:tc>
          <w:tcPr>
            <w:tcW w:w="4480" w:type="dxa"/>
            <w:vAlign w:val="center"/>
            <w:hideMark/>
          </w:tcPr>
          <w:p w14:paraId="6B1503DA" w14:textId="77777777" w:rsidR="001203C7" w:rsidRDefault="004D430C">
            <w:pPr>
              <w:rPr>
                <w:rFonts w:ascii="Calibri" w:eastAsia="Times New Roman" w:hAnsi="Calibri" w:cs="Calibri"/>
                <w:color w:val="000000"/>
                <w:szCs w:val="24"/>
              </w:rPr>
            </w:pPr>
          </w:p>
        </w:tc>
      </w:tr>
      <w:tr w:rsidR="004965E6" w14:paraId="6B1503DD" w14:textId="77777777">
        <w:trPr>
          <w:trHeight w:val="330"/>
        </w:trPr>
        <w:tc>
          <w:tcPr>
            <w:tcW w:w="4480" w:type="dxa"/>
            <w:vAlign w:val="center"/>
            <w:hideMark/>
          </w:tcPr>
          <w:p w14:paraId="6B1503D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ΝΑΙ</w:t>
            </w:r>
          </w:p>
        </w:tc>
      </w:tr>
      <w:tr w:rsidR="004965E6" w14:paraId="6B1503DF" w14:textId="77777777">
        <w:trPr>
          <w:trHeight w:val="45"/>
        </w:trPr>
        <w:tc>
          <w:tcPr>
            <w:tcW w:w="4480" w:type="dxa"/>
            <w:vAlign w:val="center"/>
            <w:hideMark/>
          </w:tcPr>
          <w:p w14:paraId="6B1503DE" w14:textId="77777777" w:rsidR="001203C7" w:rsidRDefault="004D430C">
            <w:pPr>
              <w:rPr>
                <w:rFonts w:ascii="Calibri" w:eastAsia="Times New Roman" w:hAnsi="Calibri" w:cs="Calibri"/>
                <w:color w:val="000000"/>
                <w:szCs w:val="24"/>
              </w:rPr>
            </w:pPr>
          </w:p>
        </w:tc>
      </w:tr>
      <w:tr w:rsidR="004965E6" w14:paraId="6B1503E1" w14:textId="77777777">
        <w:trPr>
          <w:trHeight w:val="330"/>
        </w:trPr>
        <w:tc>
          <w:tcPr>
            <w:tcW w:w="4480" w:type="dxa"/>
            <w:vAlign w:val="center"/>
            <w:hideMark/>
          </w:tcPr>
          <w:p w14:paraId="6B1503E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3E3" w14:textId="77777777">
        <w:trPr>
          <w:trHeight w:val="30"/>
        </w:trPr>
        <w:tc>
          <w:tcPr>
            <w:tcW w:w="4480" w:type="dxa"/>
            <w:vAlign w:val="center"/>
            <w:hideMark/>
          </w:tcPr>
          <w:p w14:paraId="6B1503E2" w14:textId="77777777" w:rsidR="001203C7" w:rsidRDefault="004D430C">
            <w:pPr>
              <w:rPr>
                <w:rFonts w:ascii="Calibri" w:eastAsia="Times New Roman" w:hAnsi="Calibri" w:cs="Calibri"/>
                <w:color w:val="000000"/>
                <w:szCs w:val="24"/>
              </w:rPr>
            </w:pPr>
          </w:p>
        </w:tc>
      </w:tr>
      <w:tr w:rsidR="004965E6" w14:paraId="6B1503E5" w14:textId="77777777">
        <w:trPr>
          <w:trHeight w:val="150"/>
        </w:trPr>
        <w:tc>
          <w:tcPr>
            <w:tcW w:w="4480" w:type="dxa"/>
            <w:vAlign w:val="center"/>
            <w:hideMark/>
          </w:tcPr>
          <w:p w14:paraId="6B1503E4" w14:textId="77777777" w:rsidR="001203C7" w:rsidRDefault="004D430C">
            <w:pPr>
              <w:rPr>
                <w:rFonts w:eastAsia="Times New Roman" w:cs="Times New Roman"/>
                <w:sz w:val="20"/>
              </w:rPr>
            </w:pPr>
          </w:p>
        </w:tc>
      </w:tr>
      <w:tr w:rsidR="004965E6" w14:paraId="6B1503E7" w14:textId="77777777">
        <w:trPr>
          <w:trHeight w:val="345"/>
        </w:trPr>
        <w:tc>
          <w:tcPr>
            <w:tcW w:w="4480" w:type="dxa"/>
            <w:vAlign w:val="center"/>
            <w:hideMark/>
          </w:tcPr>
          <w:p w14:paraId="6B1503E6" w14:textId="77777777" w:rsidR="001203C7" w:rsidRDefault="004D430C">
            <w:pPr>
              <w:rPr>
                <w:rFonts w:eastAsia="Times New Roman" w:cs="Times New Roman"/>
                <w:sz w:val="20"/>
              </w:rPr>
            </w:pPr>
          </w:p>
        </w:tc>
      </w:tr>
      <w:tr w:rsidR="004965E6" w14:paraId="6B1503E9" w14:textId="77777777">
        <w:trPr>
          <w:trHeight w:val="495"/>
        </w:trPr>
        <w:tc>
          <w:tcPr>
            <w:tcW w:w="4480" w:type="dxa"/>
            <w:vAlign w:val="center"/>
            <w:hideMark/>
          </w:tcPr>
          <w:p w14:paraId="6B1503E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Υπουργική Τροπολογία 1912/209 ως έχει     ΚΑΤΑ ΠΛΕΙΟΨΗΦΙΑ</w:t>
            </w:r>
          </w:p>
        </w:tc>
      </w:tr>
      <w:tr w:rsidR="004965E6" w14:paraId="6B1503EB" w14:textId="77777777">
        <w:trPr>
          <w:trHeight w:val="90"/>
        </w:trPr>
        <w:tc>
          <w:tcPr>
            <w:tcW w:w="4480" w:type="dxa"/>
            <w:vAlign w:val="center"/>
            <w:hideMark/>
          </w:tcPr>
          <w:p w14:paraId="6B1503EA" w14:textId="77777777" w:rsidR="001203C7" w:rsidRDefault="004D430C">
            <w:pPr>
              <w:rPr>
                <w:rFonts w:ascii="Calibri" w:eastAsia="Times New Roman" w:hAnsi="Calibri" w:cs="Calibri"/>
                <w:color w:val="000000"/>
                <w:szCs w:val="24"/>
              </w:rPr>
            </w:pPr>
          </w:p>
        </w:tc>
      </w:tr>
      <w:tr w:rsidR="004965E6" w14:paraId="6B1503ED" w14:textId="77777777">
        <w:trPr>
          <w:trHeight w:val="330"/>
        </w:trPr>
        <w:tc>
          <w:tcPr>
            <w:tcW w:w="4480" w:type="dxa"/>
            <w:vAlign w:val="center"/>
            <w:hideMark/>
          </w:tcPr>
          <w:p w14:paraId="6B1503E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3EF" w14:textId="77777777">
        <w:trPr>
          <w:trHeight w:val="45"/>
        </w:trPr>
        <w:tc>
          <w:tcPr>
            <w:tcW w:w="4480" w:type="dxa"/>
            <w:vAlign w:val="center"/>
            <w:hideMark/>
          </w:tcPr>
          <w:p w14:paraId="6B1503EE" w14:textId="77777777" w:rsidR="001203C7" w:rsidRDefault="004D430C">
            <w:pPr>
              <w:rPr>
                <w:rFonts w:ascii="Calibri" w:eastAsia="Times New Roman" w:hAnsi="Calibri" w:cs="Calibri"/>
                <w:color w:val="000000"/>
                <w:szCs w:val="24"/>
              </w:rPr>
            </w:pPr>
          </w:p>
        </w:tc>
      </w:tr>
      <w:tr w:rsidR="004965E6" w14:paraId="6B1503F1" w14:textId="77777777">
        <w:trPr>
          <w:trHeight w:val="330"/>
        </w:trPr>
        <w:tc>
          <w:tcPr>
            <w:tcW w:w="4480" w:type="dxa"/>
            <w:vAlign w:val="center"/>
            <w:hideMark/>
          </w:tcPr>
          <w:p w14:paraId="6B1503F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503F3" w14:textId="77777777">
        <w:trPr>
          <w:trHeight w:val="45"/>
        </w:trPr>
        <w:tc>
          <w:tcPr>
            <w:tcW w:w="4480" w:type="dxa"/>
            <w:vAlign w:val="center"/>
            <w:hideMark/>
          </w:tcPr>
          <w:p w14:paraId="6B1503F2" w14:textId="77777777" w:rsidR="001203C7" w:rsidRDefault="004D430C">
            <w:pPr>
              <w:rPr>
                <w:rFonts w:ascii="Calibri" w:eastAsia="Times New Roman" w:hAnsi="Calibri" w:cs="Calibri"/>
                <w:color w:val="000000"/>
                <w:szCs w:val="24"/>
              </w:rPr>
            </w:pPr>
          </w:p>
        </w:tc>
      </w:tr>
      <w:tr w:rsidR="004965E6" w14:paraId="6B1503F5" w14:textId="77777777">
        <w:trPr>
          <w:trHeight w:val="330"/>
        </w:trPr>
        <w:tc>
          <w:tcPr>
            <w:tcW w:w="4480" w:type="dxa"/>
            <w:vAlign w:val="center"/>
            <w:hideMark/>
          </w:tcPr>
          <w:p w14:paraId="6B1503F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4965E6" w14:paraId="6B1503F7" w14:textId="77777777">
        <w:trPr>
          <w:trHeight w:val="45"/>
        </w:trPr>
        <w:tc>
          <w:tcPr>
            <w:tcW w:w="4480" w:type="dxa"/>
            <w:vAlign w:val="center"/>
            <w:hideMark/>
          </w:tcPr>
          <w:p w14:paraId="6B1503F6" w14:textId="77777777" w:rsidR="001203C7" w:rsidRDefault="004D430C">
            <w:pPr>
              <w:rPr>
                <w:rFonts w:ascii="Calibri" w:eastAsia="Times New Roman" w:hAnsi="Calibri" w:cs="Calibri"/>
                <w:color w:val="000000"/>
                <w:szCs w:val="24"/>
              </w:rPr>
            </w:pPr>
          </w:p>
        </w:tc>
      </w:tr>
      <w:tr w:rsidR="004965E6" w14:paraId="6B1503F9" w14:textId="77777777">
        <w:trPr>
          <w:trHeight w:val="330"/>
        </w:trPr>
        <w:tc>
          <w:tcPr>
            <w:tcW w:w="4480" w:type="dxa"/>
            <w:vAlign w:val="center"/>
            <w:hideMark/>
          </w:tcPr>
          <w:p w14:paraId="6B1503F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Χ.Α: </w:t>
            </w:r>
            <w:r>
              <w:rPr>
                <w:rFonts w:ascii="Calibri" w:eastAsia="Times New Roman" w:hAnsi="Calibri" w:cs="Calibri"/>
                <w:color w:val="000000"/>
                <w:szCs w:val="24"/>
              </w:rPr>
              <w:t>OXI</w:t>
            </w:r>
          </w:p>
        </w:tc>
      </w:tr>
      <w:tr w:rsidR="004965E6" w14:paraId="6B1503FB" w14:textId="77777777">
        <w:trPr>
          <w:trHeight w:val="30"/>
        </w:trPr>
        <w:tc>
          <w:tcPr>
            <w:tcW w:w="4480" w:type="dxa"/>
            <w:vAlign w:val="center"/>
            <w:hideMark/>
          </w:tcPr>
          <w:p w14:paraId="6B1503FA" w14:textId="77777777" w:rsidR="001203C7" w:rsidRDefault="004D430C">
            <w:pPr>
              <w:rPr>
                <w:rFonts w:ascii="Calibri" w:eastAsia="Times New Roman" w:hAnsi="Calibri" w:cs="Calibri"/>
                <w:color w:val="000000"/>
                <w:szCs w:val="24"/>
              </w:rPr>
            </w:pPr>
          </w:p>
        </w:tc>
      </w:tr>
      <w:tr w:rsidR="004965E6" w14:paraId="6B1503FD" w14:textId="77777777">
        <w:trPr>
          <w:trHeight w:val="345"/>
        </w:trPr>
        <w:tc>
          <w:tcPr>
            <w:tcW w:w="4480" w:type="dxa"/>
            <w:vAlign w:val="center"/>
            <w:hideMark/>
          </w:tcPr>
          <w:p w14:paraId="6B1503F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503FF" w14:textId="77777777">
        <w:trPr>
          <w:trHeight w:val="30"/>
        </w:trPr>
        <w:tc>
          <w:tcPr>
            <w:tcW w:w="4480" w:type="dxa"/>
            <w:vAlign w:val="center"/>
            <w:hideMark/>
          </w:tcPr>
          <w:p w14:paraId="6B1503FE" w14:textId="77777777" w:rsidR="001203C7" w:rsidRDefault="004D430C">
            <w:pPr>
              <w:rPr>
                <w:rFonts w:ascii="Calibri" w:eastAsia="Times New Roman" w:hAnsi="Calibri" w:cs="Calibri"/>
                <w:color w:val="000000"/>
                <w:szCs w:val="24"/>
              </w:rPr>
            </w:pPr>
          </w:p>
        </w:tc>
      </w:tr>
      <w:tr w:rsidR="004965E6" w14:paraId="6B150401" w14:textId="77777777">
        <w:trPr>
          <w:trHeight w:val="330"/>
        </w:trPr>
        <w:tc>
          <w:tcPr>
            <w:tcW w:w="4480" w:type="dxa"/>
            <w:vAlign w:val="center"/>
            <w:hideMark/>
          </w:tcPr>
          <w:p w14:paraId="6B15040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403" w14:textId="77777777">
        <w:trPr>
          <w:trHeight w:val="45"/>
        </w:trPr>
        <w:tc>
          <w:tcPr>
            <w:tcW w:w="4480" w:type="dxa"/>
            <w:vAlign w:val="center"/>
            <w:hideMark/>
          </w:tcPr>
          <w:p w14:paraId="6B150402" w14:textId="77777777" w:rsidR="001203C7" w:rsidRDefault="004D430C">
            <w:pPr>
              <w:rPr>
                <w:rFonts w:ascii="Calibri" w:eastAsia="Times New Roman" w:hAnsi="Calibri" w:cs="Calibri"/>
                <w:color w:val="000000"/>
                <w:szCs w:val="24"/>
              </w:rPr>
            </w:pPr>
          </w:p>
        </w:tc>
      </w:tr>
      <w:tr w:rsidR="004965E6" w14:paraId="6B150405" w14:textId="77777777">
        <w:trPr>
          <w:trHeight w:val="330"/>
        </w:trPr>
        <w:tc>
          <w:tcPr>
            <w:tcW w:w="4480" w:type="dxa"/>
            <w:vAlign w:val="center"/>
            <w:hideMark/>
          </w:tcPr>
          <w:p w14:paraId="6B15040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50407" w14:textId="77777777">
        <w:trPr>
          <w:trHeight w:val="45"/>
        </w:trPr>
        <w:tc>
          <w:tcPr>
            <w:tcW w:w="4480" w:type="dxa"/>
            <w:vAlign w:val="center"/>
            <w:hideMark/>
          </w:tcPr>
          <w:p w14:paraId="6B150406" w14:textId="77777777" w:rsidR="001203C7" w:rsidRDefault="004D430C">
            <w:pPr>
              <w:rPr>
                <w:rFonts w:ascii="Calibri" w:eastAsia="Times New Roman" w:hAnsi="Calibri" w:cs="Calibri"/>
                <w:color w:val="000000"/>
                <w:szCs w:val="24"/>
              </w:rPr>
            </w:pPr>
          </w:p>
        </w:tc>
      </w:tr>
      <w:tr w:rsidR="004965E6" w14:paraId="6B150409" w14:textId="77777777">
        <w:trPr>
          <w:trHeight w:val="330"/>
        </w:trPr>
        <w:tc>
          <w:tcPr>
            <w:tcW w:w="4480" w:type="dxa"/>
            <w:vAlign w:val="center"/>
            <w:hideMark/>
          </w:tcPr>
          <w:p w14:paraId="6B15040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40B" w14:textId="77777777">
        <w:trPr>
          <w:trHeight w:val="45"/>
        </w:trPr>
        <w:tc>
          <w:tcPr>
            <w:tcW w:w="4480" w:type="dxa"/>
            <w:vAlign w:val="center"/>
            <w:hideMark/>
          </w:tcPr>
          <w:p w14:paraId="6B15040A" w14:textId="77777777" w:rsidR="001203C7" w:rsidRDefault="004D430C">
            <w:pPr>
              <w:rPr>
                <w:rFonts w:ascii="Calibri" w:eastAsia="Times New Roman" w:hAnsi="Calibri" w:cs="Calibri"/>
                <w:color w:val="000000"/>
                <w:szCs w:val="24"/>
              </w:rPr>
            </w:pPr>
          </w:p>
        </w:tc>
      </w:tr>
      <w:tr w:rsidR="004965E6" w14:paraId="6B15040D" w14:textId="77777777">
        <w:trPr>
          <w:trHeight w:val="135"/>
        </w:trPr>
        <w:tc>
          <w:tcPr>
            <w:tcW w:w="4480" w:type="dxa"/>
            <w:vAlign w:val="center"/>
            <w:hideMark/>
          </w:tcPr>
          <w:p w14:paraId="6B15040C" w14:textId="77777777" w:rsidR="001203C7" w:rsidRDefault="004D430C">
            <w:pPr>
              <w:rPr>
                <w:rFonts w:eastAsia="Times New Roman" w:cs="Times New Roman"/>
                <w:sz w:val="20"/>
              </w:rPr>
            </w:pPr>
          </w:p>
        </w:tc>
      </w:tr>
      <w:tr w:rsidR="004965E6" w14:paraId="6B15040F" w14:textId="77777777">
        <w:trPr>
          <w:trHeight w:val="345"/>
        </w:trPr>
        <w:tc>
          <w:tcPr>
            <w:tcW w:w="4480" w:type="dxa"/>
            <w:vAlign w:val="center"/>
            <w:hideMark/>
          </w:tcPr>
          <w:p w14:paraId="6B15040E" w14:textId="77777777" w:rsidR="001203C7" w:rsidRDefault="004D430C">
            <w:pPr>
              <w:rPr>
                <w:rFonts w:eastAsia="Times New Roman" w:cs="Times New Roman"/>
                <w:sz w:val="20"/>
              </w:rPr>
            </w:pPr>
          </w:p>
        </w:tc>
      </w:tr>
      <w:tr w:rsidR="004965E6" w14:paraId="6B150411" w14:textId="77777777">
        <w:trPr>
          <w:trHeight w:val="495"/>
        </w:trPr>
        <w:tc>
          <w:tcPr>
            <w:tcW w:w="4480" w:type="dxa"/>
            <w:vAlign w:val="center"/>
            <w:hideMark/>
          </w:tcPr>
          <w:p w14:paraId="6B15041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Υπουργική Τροπολογία 1913/210 ως έχει     ΚΑΤΑ ΠΛΕΙΟΨΗΦΙΑ</w:t>
            </w:r>
          </w:p>
        </w:tc>
      </w:tr>
      <w:tr w:rsidR="004965E6" w14:paraId="6B150413" w14:textId="77777777">
        <w:trPr>
          <w:trHeight w:val="105"/>
        </w:trPr>
        <w:tc>
          <w:tcPr>
            <w:tcW w:w="4480" w:type="dxa"/>
            <w:vAlign w:val="center"/>
            <w:hideMark/>
          </w:tcPr>
          <w:p w14:paraId="6B150412" w14:textId="77777777" w:rsidR="001203C7" w:rsidRDefault="004D430C">
            <w:pPr>
              <w:rPr>
                <w:rFonts w:ascii="Calibri" w:eastAsia="Times New Roman" w:hAnsi="Calibri" w:cs="Calibri"/>
                <w:color w:val="000000"/>
                <w:szCs w:val="24"/>
              </w:rPr>
            </w:pPr>
          </w:p>
        </w:tc>
      </w:tr>
      <w:tr w:rsidR="004965E6" w14:paraId="6B150415" w14:textId="77777777">
        <w:trPr>
          <w:trHeight w:val="330"/>
        </w:trPr>
        <w:tc>
          <w:tcPr>
            <w:tcW w:w="4480" w:type="dxa"/>
            <w:vAlign w:val="center"/>
            <w:hideMark/>
          </w:tcPr>
          <w:p w14:paraId="6B15041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417" w14:textId="77777777">
        <w:trPr>
          <w:trHeight w:val="30"/>
        </w:trPr>
        <w:tc>
          <w:tcPr>
            <w:tcW w:w="4480" w:type="dxa"/>
            <w:vAlign w:val="center"/>
            <w:hideMark/>
          </w:tcPr>
          <w:p w14:paraId="6B150416" w14:textId="77777777" w:rsidR="001203C7" w:rsidRDefault="004D430C">
            <w:pPr>
              <w:rPr>
                <w:rFonts w:ascii="Calibri" w:eastAsia="Times New Roman" w:hAnsi="Calibri" w:cs="Calibri"/>
                <w:color w:val="000000"/>
                <w:szCs w:val="24"/>
              </w:rPr>
            </w:pPr>
          </w:p>
        </w:tc>
      </w:tr>
      <w:tr w:rsidR="004965E6" w14:paraId="6B150419" w14:textId="77777777">
        <w:trPr>
          <w:trHeight w:val="330"/>
        </w:trPr>
        <w:tc>
          <w:tcPr>
            <w:tcW w:w="4480" w:type="dxa"/>
            <w:vAlign w:val="center"/>
            <w:hideMark/>
          </w:tcPr>
          <w:p w14:paraId="6B15041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5041B" w14:textId="77777777">
        <w:trPr>
          <w:trHeight w:val="45"/>
        </w:trPr>
        <w:tc>
          <w:tcPr>
            <w:tcW w:w="4480" w:type="dxa"/>
            <w:vAlign w:val="center"/>
            <w:hideMark/>
          </w:tcPr>
          <w:p w14:paraId="6B15041A" w14:textId="77777777" w:rsidR="001203C7" w:rsidRDefault="004D430C">
            <w:pPr>
              <w:rPr>
                <w:rFonts w:ascii="Calibri" w:eastAsia="Times New Roman" w:hAnsi="Calibri" w:cs="Calibri"/>
                <w:color w:val="000000"/>
                <w:szCs w:val="24"/>
              </w:rPr>
            </w:pPr>
          </w:p>
        </w:tc>
      </w:tr>
      <w:tr w:rsidR="004965E6" w14:paraId="6B15041D" w14:textId="77777777">
        <w:trPr>
          <w:trHeight w:val="330"/>
        </w:trPr>
        <w:tc>
          <w:tcPr>
            <w:tcW w:w="4480" w:type="dxa"/>
            <w:vAlign w:val="center"/>
            <w:hideMark/>
          </w:tcPr>
          <w:p w14:paraId="6B15041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5041F" w14:textId="77777777">
        <w:trPr>
          <w:trHeight w:val="45"/>
        </w:trPr>
        <w:tc>
          <w:tcPr>
            <w:tcW w:w="4480" w:type="dxa"/>
            <w:vAlign w:val="center"/>
            <w:hideMark/>
          </w:tcPr>
          <w:p w14:paraId="6B15041E" w14:textId="77777777" w:rsidR="001203C7" w:rsidRDefault="004D430C">
            <w:pPr>
              <w:rPr>
                <w:rFonts w:ascii="Calibri" w:eastAsia="Times New Roman" w:hAnsi="Calibri" w:cs="Calibri"/>
                <w:color w:val="000000"/>
                <w:szCs w:val="24"/>
              </w:rPr>
            </w:pPr>
          </w:p>
        </w:tc>
      </w:tr>
      <w:tr w:rsidR="004965E6" w14:paraId="6B150421" w14:textId="77777777">
        <w:trPr>
          <w:trHeight w:val="330"/>
        </w:trPr>
        <w:tc>
          <w:tcPr>
            <w:tcW w:w="4480" w:type="dxa"/>
            <w:vAlign w:val="center"/>
            <w:hideMark/>
          </w:tcPr>
          <w:p w14:paraId="6B15042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50423" w14:textId="77777777">
        <w:trPr>
          <w:trHeight w:val="45"/>
        </w:trPr>
        <w:tc>
          <w:tcPr>
            <w:tcW w:w="4480" w:type="dxa"/>
            <w:vAlign w:val="center"/>
            <w:hideMark/>
          </w:tcPr>
          <w:p w14:paraId="6B150422" w14:textId="77777777" w:rsidR="001203C7" w:rsidRDefault="004D430C">
            <w:pPr>
              <w:rPr>
                <w:rFonts w:ascii="Calibri" w:eastAsia="Times New Roman" w:hAnsi="Calibri" w:cs="Calibri"/>
                <w:color w:val="000000"/>
                <w:szCs w:val="24"/>
              </w:rPr>
            </w:pPr>
          </w:p>
        </w:tc>
      </w:tr>
      <w:tr w:rsidR="004965E6" w14:paraId="6B150425" w14:textId="77777777">
        <w:trPr>
          <w:trHeight w:val="330"/>
        </w:trPr>
        <w:tc>
          <w:tcPr>
            <w:tcW w:w="4480" w:type="dxa"/>
            <w:vAlign w:val="center"/>
            <w:hideMark/>
          </w:tcPr>
          <w:p w14:paraId="6B15042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ΝΑΙ</w:t>
            </w:r>
          </w:p>
        </w:tc>
      </w:tr>
      <w:tr w:rsidR="004965E6" w14:paraId="6B150427" w14:textId="77777777">
        <w:trPr>
          <w:trHeight w:val="45"/>
        </w:trPr>
        <w:tc>
          <w:tcPr>
            <w:tcW w:w="4480" w:type="dxa"/>
            <w:vAlign w:val="center"/>
            <w:hideMark/>
          </w:tcPr>
          <w:p w14:paraId="6B150426" w14:textId="77777777" w:rsidR="001203C7" w:rsidRDefault="004D430C">
            <w:pPr>
              <w:rPr>
                <w:rFonts w:ascii="Calibri" w:eastAsia="Times New Roman" w:hAnsi="Calibri" w:cs="Calibri"/>
                <w:color w:val="000000"/>
                <w:szCs w:val="24"/>
              </w:rPr>
            </w:pPr>
          </w:p>
        </w:tc>
      </w:tr>
      <w:tr w:rsidR="004965E6" w14:paraId="6B150429" w14:textId="77777777">
        <w:trPr>
          <w:trHeight w:val="330"/>
        </w:trPr>
        <w:tc>
          <w:tcPr>
            <w:tcW w:w="4480" w:type="dxa"/>
            <w:vAlign w:val="center"/>
            <w:hideMark/>
          </w:tcPr>
          <w:p w14:paraId="6B15042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42B" w14:textId="77777777">
        <w:trPr>
          <w:trHeight w:val="30"/>
        </w:trPr>
        <w:tc>
          <w:tcPr>
            <w:tcW w:w="4480" w:type="dxa"/>
            <w:vAlign w:val="center"/>
            <w:hideMark/>
          </w:tcPr>
          <w:p w14:paraId="6B15042A" w14:textId="77777777" w:rsidR="001203C7" w:rsidRDefault="004D430C">
            <w:pPr>
              <w:rPr>
                <w:rFonts w:ascii="Calibri" w:eastAsia="Times New Roman" w:hAnsi="Calibri" w:cs="Calibri"/>
                <w:color w:val="000000"/>
                <w:szCs w:val="24"/>
              </w:rPr>
            </w:pPr>
          </w:p>
        </w:tc>
      </w:tr>
      <w:tr w:rsidR="004965E6" w14:paraId="6B15042D" w14:textId="77777777">
        <w:trPr>
          <w:trHeight w:val="330"/>
        </w:trPr>
        <w:tc>
          <w:tcPr>
            <w:tcW w:w="4480" w:type="dxa"/>
            <w:vAlign w:val="center"/>
            <w:hideMark/>
          </w:tcPr>
          <w:p w14:paraId="6B15042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5042F" w14:textId="77777777">
        <w:trPr>
          <w:trHeight w:val="45"/>
        </w:trPr>
        <w:tc>
          <w:tcPr>
            <w:tcW w:w="4480" w:type="dxa"/>
            <w:vAlign w:val="center"/>
            <w:hideMark/>
          </w:tcPr>
          <w:p w14:paraId="6B15042E" w14:textId="77777777" w:rsidR="001203C7" w:rsidRDefault="004D430C">
            <w:pPr>
              <w:rPr>
                <w:rFonts w:ascii="Calibri" w:eastAsia="Times New Roman" w:hAnsi="Calibri" w:cs="Calibri"/>
                <w:color w:val="000000"/>
                <w:szCs w:val="24"/>
              </w:rPr>
            </w:pPr>
          </w:p>
        </w:tc>
      </w:tr>
      <w:tr w:rsidR="004965E6" w14:paraId="6B150431" w14:textId="77777777">
        <w:trPr>
          <w:trHeight w:val="330"/>
        </w:trPr>
        <w:tc>
          <w:tcPr>
            <w:tcW w:w="4480" w:type="dxa"/>
            <w:vAlign w:val="center"/>
            <w:hideMark/>
          </w:tcPr>
          <w:p w14:paraId="6B15043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433" w14:textId="77777777">
        <w:trPr>
          <w:trHeight w:val="45"/>
        </w:trPr>
        <w:tc>
          <w:tcPr>
            <w:tcW w:w="4480" w:type="dxa"/>
            <w:vAlign w:val="center"/>
            <w:hideMark/>
          </w:tcPr>
          <w:p w14:paraId="6B150432" w14:textId="77777777" w:rsidR="001203C7" w:rsidRDefault="004D430C">
            <w:pPr>
              <w:rPr>
                <w:rFonts w:ascii="Calibri" w:eastAsia="Times New Roman" w:hAnsi="Calibri" w:cs="Calibri"/>
                <w:color w:val="000000"/>
                <w:szCs w:val="24"/>
              </w:rPr>
            </w:pPr>
          </w:p>
        </w:tc>
      </w:tr>
      <w:tr w:rsidR="004965E6" w14:paraId="6B150435" w14:textId="77777777">
        <w:trPr>
          <w:trHeight w:val="150"/>
        </w:trPr>
        <w:tc>
          <w:tcPr>
            <w:tcW w:w="4480" w:type="dxa"/>
            <w:vAlign w:val="center"/>
            <w:hideMark/>
          </w:tcPr>
          <w:p w14:paraId="6B150434" w14:textId="77777777" w:rsidR="001203C7" w:rsidRDefault="004D430C">
            <w:pPr>
              <w:rPr>
                <w:rFonts w:eastAsia="Times New Roman" w:cs="Times New Roman"/>
                <w:sz w:val="20"/>
              </w:rPr>
            </w:pPr>
          </w:p>
        </w:tc>
      </w:tr>
      <w:tr w:rsidR="004965E6" w14:paraId="6B150437" w14:textId="77777777">
        <w:trPr>
          <w:trHeight w:val="330"/>
        </w:trPr>
        <w:tc>
          <w:tcPr>
            <w:tcW w:w="4480" w:type="dxa"/>
            <w:vAlign w:val="center"/>
            <w:hideMark/>
          </w:tcPr>
          <w:p w14:paraId="6B150436" w14:textId="77777777" w:rsidR="001203C7" w:rsidRDefault="004D430C">
            <w:pPr>
              <w:rPr>
                <w:rFonts w:eastAsia="Times New Roman" w:cs="Times New Roman"/>
                <w:sz w:val="20"/>
              </w:rPr>
            </w:pPr>
          </w:p>
        </w:tc>
      </w:tr>
      <w:tr w:rsidR="004965E6" w14:paraId="6B150439" w14:textId="77777777">
        <w:trPr>
          <w:trHeight w:val="495"/>
        </w:trPr>
        <w:tc>
          <w:tcPr>
            <w:tcW w:w="4480" w:type="dxa"/>
            <w:vAlign w:val="center"/>
            <w:hideMark/>
          </w:tcPr>
          <w:p w14:paraId="6B15043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Υπουργική Τροπολογία 1914/211 όπως τροπ.     ΚΑΤΑ ΠΛΕΙΟΨΗΦΙΑ</w:t>
            </w:r>
          </w:p>
        </w:tc>
      </w:tr>
      <w:tr w:rsidR="004965E6" w14:paraId="6B15043B" w14:textId="77777777">
        <w:trPr>
          <w:trHeight w:val="105"/>
        </w:trPr>
        <w:tc>
          <w:tcPr>
            <w:tcW w:w="4480" w:type="dxa"/>
            <w:vAlign w:val="center"/>
            <w:hideMark/>
          </w:tcPr>
          <w:p w14:paraId="6B15043A" w14:textId="77777777" w:rsidR="001203C7" w:rsidRDefault="004D430C">
            <w:pPr>
              <w:rPr>
                <w:rFonts w:ascii="Calibri" w:eastAsia="Times New Roman" w:hAnsi="Calibri" w:cs="Calibri"/>
                <w:color w:val="000000"/>
                <w:szCs w:val="24"/>
              </w:rPr>
            </w:pPr>
          </w:p>
        </w:tc>
      </w:tr>
      <w:tr w:rsidR="004965E6" w14:paraId="6B15043D" w14:textId="77777777">
        <w:trPr>
          <w:trHeight w:val="330"/>
        </w:trPr>
        <w:tc>
          <w:tcPr>
            <w:tcW w:w="4480" w:type="dxa"/>
            <w:vAlign w:val="center"/>
            <w:hideMark/>
          </w:tcPr>
          <w:p w14:paraId="6B15043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43F" w14:textId="77777777">
        <w:trPr>
          <w:trHeight w:val="45"/>
        </w:trPr>
        <w:tc>
          <w:tcPr>
            <w:tcW w:w="4480" w:type="dxa"/>
            <w:vAlign w:val="center"/>
            <w:hideMark/>
          </w:tcPr>
          <w:p w14:paraId="6B15043E" w14:textId="77777777" w:rsidR="001203C7" w:rsidRDefault="004D430C">
            <w:pPr>
              <w:rPr>
                <w:rFonts w:ascii="Calibri" w:eastAsia="Times New Roman" w:hAnsi="Calibri" w:cs="Calibri"/>
                <w:color w:val="000000"/>
                <w:szCs w:val="24"/>
              </w:rPr>
            </w:pPr>
          </w:p>
        </w:tc>
      </w:tr>
      <w:tr w:rsidR="004965E6" w14:paraId="6B150441" w14:textId="77777777">
        <w:trPr>
          <w:trHeight w:val="330"/>
        </w:trPr>
        <w:tc>
          <w:tcPr>
            <w:tcW w:w="4480" w:type="dxa"/>
            <w:vAlign w:val="center"/>
            <w:hideMark/>
          </w:tcPr>
          <w:p w14:paraId="6B15044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ΠΡΝ</w:t>
            </w:r>
          </w:p>
        </w:tc>
      </w:tr>
      <w:tr w:rsidR="004965E6" w14:paraId="6B150443" w14:textId="77777777">
        <w:trPr>
          <w:trHeight w:val="30"/>
        </w:trPr>
        <w:tc>
          <w:tcPr>
            <w:tcW w:w="4480" w:type="dxa"/>
            <w:vAlign w:val="center"/>
            <w:hideMark/>
          </w:tcPr>
          <w:p w14:paraId="6B150442" w14:textId="77777777" w:rsidR="001203C7" w:rsidRDefault="004D430C">
            <w:pPr>
              <w:rPr>
                <w:rFonts w:ascii="Calibri" w:eastAsia="Times New Roman" w:hAnsi="Calibri" w:cs="Calibri"/>
                <w:color w:val="000000"/>
                <w:szCs w:val="24"/>
              </w:rPr>
            </w:pPr>
          </w:p>
        </w:tc>
      </w:tr>
      <w:tr w:rsidR="004965E6" w14:paraId="6B150445" w14:textId="77777777">
        <w:trPr>
          <w:trHeight w:val="330"/>
        </w:trPr>
        <w:tc>
          <w:tcPr>
            <w:tcW w:w="4480" w:type="dxa"/>
            <w:vAlign w:val="center"/>
            <w:hideMark/>
          </w:tcPr>
          <w:p w14:paraId="6B15044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50447" w14:textId="77777777">
        <w:trPr>
          <w:trHeight w:val="45"/>
        </w:trPr>
        <w:tc>
          <w:tcPr>
            <w:tcW w:w="4480" w:type="dxa"/>
            <w:vAlign w:val="center"/>
            <w:hideMark/>
          </w:tcPr>
          <w:p w14:paraId="6B150446" w14:textId="77777777" w:rsidR="001203C7" w:rsidRDefault="004D430C">
            <w:pPr>
              <w:rPr>
                <w:rFonts w:ascii="Calibri" w:eastAsia="Times New Roman" w:hAnsi="Calibri" w:cs="Calibri"/>
                <w:color w:val="000000"/>
                <w:szCs w:val="24"/>
              </w:rPr>
            </w:pPr>
          </w:p>
        </w:tc>
      </w:tr>
      <w:tr w:rsidR="004965E6" w14:paraId="6B150449" w14:textId="77777777">
        <w:trPr>
          <w:trHeight w:val="330"/>
        </w:trPr>
        <w:tc>
          <w:tcPr>
            <w:tcW w:w="4480" w:type="dxa"/>
            <w:vAlign w:val="center"/>
            <w:hideMark/>
          </w:tcPr>
          <w:p w14:paraId="6B15044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ΠΡΝ</w:t>
            </w:r>
          </w:p>
        </w:tc>
      </w:tr>
      <w:tr w:rsidR="004965E6" w14:paraId="6B15044B" w14:textId="77777777">
        <w:trPr>
          <w:trHeight w:val="45"/>
        </w:trPr>
        <w:tc>
          <w:tcPr>
            <w:tcW w:w="4480" w:type="dxa"/>
            <w:vAlign w:val="center"/>
            <w:hideMark/>
          </w:tcPr>
          <w:p w14:paraId="6B15044A" w14:textId="77777777" w:rsidR="001203C7" w:rsidRDefault="004D430C">
            <w:pPr>
              <w:rPr>
                <w:rFonts w:ascii="Calibri" w:eastAsia="Times New Roman" w:hAnsi="Calibri" w:cs="Calibri"/>
                <w:color w:val="000000"/>
                <w:szCs w:val="24"/>
              </w:rPr>
            </w:pPr>
          </w:p>
        </w:tc>
      </w:tr>
      <w:tr w:rsidR="004965E6" w14:paraId="6B15044D" w14:textId="77777777">
        <w:trPr>
          <w:trHeight w:val="330"/>
        </w:trPr>
        <w:tc>
          <w:tcPr>
            <w:tcW w:w="4480" w:type="dxa"/>
            <w:vAlign w:val="center"/>
            <w:hideMark/>
          </w:tcPr>
          <w:p w14:paraId="6B15044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ΝΑΙ</w:t>
            </w:r>
          </w:p>
        </w:tc>
      </w:tr>
      <w:tr w:rsidR="004965E6" w14:paraId="6B15044F" w14:textId="77777777">
        <w:trPr>
          <w:trHeight w:val="45"/>
        </w:trPr>
        <w:tc>
          <w:tcPr>
            <w:tcW w:w="4480" w:type="dxa"/>
            <w:vAlign w:val="center"/>
            <w:hideMark/>
          </w:tcPr>
          <w:p w14:paraId="6B15044E" w14:textId="77777777" w:rsidR="001203C7" w:rsidRDefault="004D430C">
            <w:pPr>
              <w:rPr>
                <w:rFonts w:ascii="Calibri" w:eastAsia="Times New Roman" w:hAnsi="Calibri" w:cs="Calibri"/>
                <w:color w:val="000000"/>
                <w:szCs w:val="24"/>
              </w:rPr>
            </w:pPr>
          </w:p>
        </w:tc>
      </w:tr>
      <w:tr w:rsidR="004965E6" w14:paraId="6B150451" w14:textId="77777777">
        <w:trPr>
          <w:trHeight w:val="330"/>
        </w:trPr>
        <w:tc>
          <w:tcPr>
            <w:tcW w:w="4480" w:type="dxa"/>
            <w:vAlign w:val="center"/>
            <w:hideMark/>
          </w:tcPr>
          <w:p w14:paraId="6B15045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lastRenderedPageBreak/>
              <w:t>ΑΝ.ΕΛ: ΝΑΙ</w:t>
            </w:r>
          </w:p>
        </w:tc>
      </w:tr>
      <w:tr w:rsidR="004965E6" w14:paraId="6B150453" w14:textId="77777777">
        <w:trPr>
          <w:trHeight w:val="45"/>
        </w:trPr>
        <w:tc>
          <w:tcPr>
            <w:tcW w:w="4480" w:type="dxa"/>
            <w:vAlign w:val="center"/>
            <w:hideMark/>
          </w:tcPr>
          <w:p w14:paraId="6B150452" w14:textId="77777777" w:rsidR="001203C7" w:rsidRDefault="004D430C">
            <w:pPr>
              <w:rPr>
                <w:rFonts w:ascii="Calibri" w:eastAsia="Times New Roman" w:hAnsi="Calibri" w:cs="Calibri"/>
                <w:color w:val="000000"/>
                <w:szCs w:val="24"/>
              </w:rPr>
            </w:pPr>
          </w:p>
        </w:tc>
      </w:tr>
      <w:tr w:rsidR="004965E6" w14:paraId="6B150455" w14:textId="77777777">
        <w:trPr>
          <w:trHeight w:val="330"/>
        </w:trPr>
        <w:tc>
          <w:tcPr>
            <w:tcW w:w="4480" w:type="dxa"/>
            <w:vAlign w:val="center"/>
            <w:hideMark/>
          </w:tcPr>
          <w:p w14:paraId="6B15045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50457" w14:textId="77777777">
        <w:trPr>
          <w:trHeight w:val="30"/>
        </w:trPr>
        <w:tc>
          <w:tcPr>
            <w:tcW w:w="4480" w:type="dxa"/>
            <w:vAlign w:val="center"/>
            <w:hideMark/>
          </w:tcPr>
          <w:p w14:paraId="6B150456" w14:textId="77777777" w:rsidR="001203C7" w:rsidRDefault="004D430C">
            <w:pPr>
              <w:rPr>
                <w:rFonts w:ascii="Calibri" w:eastAsia="Times New Roman" w:hAnsi="Calibri" w:cs="Calibri"/>
                <w:color w:val="000000"/>
                <w:szCs w:val="24"/>
              </w:rPr>
            </w:pPr>
          </w:p>
        </w:tc>
      </w:tr>
      <w:tr w:rsidR="004965E6" w14:paraId="6B150459" w14:textId="77777777">
        <w:trPr>
          <w:trHeight w:val="330"/>
        </w:trPr>
        <w:tc>
          <w:tcPr>
            <w:tcW w:w="4480" w:type="dxa"/>
            <w:vAlign w:val="center"/>
            <w:hideMark/>
          </w:tcPr>
          <w:p w14:paraId="6B15045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45B" w14:textId="77777777">
        <w:trPr>
          <w:trHeight w:val="45"/>
        </w:trPr>
        <w:tc>
          <w:tcPr>
            <w:tcW w:w="4480" w:type="dxa"/>
            <w:vAlign w:val="center"/>
            <w:hideMark/>
          </w:tcPr>
          <w:p w14:paraId="6B15045A" w14:textId="77777777" w:rsidR="001203C7" w:rsidRDefault="004D430C">
            <w:pPr>
              <w:rPr>
                <w:rFonts w:ascii="Calibri" w:eastAsia="Times New Roman" w:hAnsi="Calibri" w:cs="Calibri"/>
                <w:color w:val="000000"/>
                <w:szCs w:val="24"/>
              </w:rPr>
            </w:pPr>
          </w:p>
        </w:tc>
      </w:tr>
      <w:tr w:rsidR="004965E6" w14:paraId="6B15045D" w14:textId="77777777">
        <w:trPr>
          <w:trHeight w:val="150"/>
        </w:trPr>
        <w:tc>
          <w:tcPr>
            <w:tcW w:w="4480" w:type="dxa"/>
            <w:vAlign w:val="center"/>
            <w:hideMark/>
          </w:tcPr>
          <w:p w14:paraId="6B15045C" w14:textId="77777777" w:rsidR="001203C7" w:rsidRDefault="004D430C">
            <w:pPr>
              <w:rPr>
                <w:rFonts w:eastAsia="Times New Roman" w:cs="Times New Roman"/>
                <w:sz w:val="20"/>
              </w:rPr>
            </w:pPr>
          </w:p>
        </w:tc>
      </w:tr>
      <w:tr w:rsidR="004965E6" w14:paraId="6B15045F" w14:textId="77777777">
        <w:trPr>
          <w:trHeight w:val="345"/>
        </w:trPr>
        <w:tc>
          <w:tcPr>
            <w:tcW w:w="4480" w:type="dxa"/>
            <w:vAlign w:val="center"/>
            <w:hideMark/>
          </w:tcPr>
          <w:p w14:paraId="6B15045E" w14:textId="77777777" w:rsidR="001203C7" w:rsidRDefault="004D430C">
            <w:pPr>
              <w:rPr>
                <w:rFonts w:eastAsia="Times New Roman" w:cs="Times New Roman"/>
                <w:sz w:val="20"/>
              </w:rPr>
            </w:pPr>
          </w:p>
        </w:tc>
      </w:tr>
      <w:tr w:rsidR="004965E6" w14:paraId="6B150461" w14:textId="77777777">
        <w:trPr>
          <w:trHeight w:val="480"/>
        </w:trPr>
        <w:tc>
          <w:tcPr>
            <w:tcW w:w="4480" w:type="dxa"/>
            <w:vAlign w:val="center"/>
            <w:hideMark/>
          </w:tcPr>
          <w:p w14:paraId="6B15046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Υπουργική Τροπολογία 1920/217 ως έχει     ΚΑΤΑ ΠΛΕΙΟΨΗΦΙΑ</w:t>
            </w:r>
          </w:p>
        </w:tc>
      </w:tr>
      <w:tr w:rsidR="004965E6" w14:paraId="6B150463" w14:textId="77777777">
        <w:trPr>
          <w:trHeight w:val="105"/>
        </w:trPr>
        <w:tc>
          <w:tcPr>
            <w:tcW w:w="4480" w:type="dxa"/>
            <w:vAlign w:val="center"/>
            <w:hideMark/>
          </w:tcPr>
          <w:p w14:paraId="6B150462" w14:textId="77777777" w:rsidR="001203C7" w:rsidRDefault="004D430C">
            <w:pPr>
              <w:rPr>
                <w:rFonts w:ascii="Calibri" w:eastAsia="Times New Roman" w:hAnsi="Calibri" w:cs="Calibri"/>
                <w:color w:val="000000"/>
                <w:szCs w:val="24"/>
              </w:rPr>
            </w:pPr>
          </w:p>
        </w:tc>
      </w:tr>
      <w:tr w:rsidR="004965E6" w14:paraId="6B150465" w14:textId="77777777">
        <w:trPr>
          <w:trHeight w:val="330"/>
        </w:trPr>
        <w:tc>
          <w:tcPr>
            <w:tcW w:w="4480" w:type="dxa"/>
            <w:vAlign w:val="center"/>
            <w:hideMark/>
          </w:tcPr>
          <w:p w14:paraId="6B15046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w:t>
            </w:r>
            <w:r>
              <w:rPr>
                <w:rFonts w:ascii="Calibri" w:eastAsia="Times New Roman" w:hAnsi="Calibri" w:cs="Calibri"/>
                <w:color w:val="000000"/>
                <w:szCs w:val="24"/>
              </w:rPr>
              <w:t xml:space="preserve"> ΝΑΙ</w:t>
            </w:r>
          </w:p>
        </w:tc>
      </w:tr>
      <w:tr w:rsidR="004965E6" w14:paraId="6B150467" w14:textId="77777777">
        <w:trPr>
          <w:trHeight w:val="45"/>
        </w:trPr>
        <w:tc>
          <w:tcPr>
            <w:tcW w:w="4480" w:type="dxa"/>
            <w:vAlign w:val="center"/>
            <w:hideMark/>
          </w:tcPr>
          <w:p w14:paraId="6B150466" w14:textId="77777777" w:rsidR="001203C7" w:rsidRDefault="004D430C">
            <w:pPr>
              <w:rPr>
                <w:rFonts w:ascii="Calibri" w:eastAsia="Times New Roman" w:hAnsi="Calibri" w:cs="Calibri"/>
                <w:color w:val="000000"/>
                <w:szCs w:val="24"/>
              </w:rPr>
            </w:pPr>
          </w:p>
        </w:tc>
      </w:tr>
      <w:tr w:rsidR="004965E6" w14:paraId="6B150469" w14:textId="77777777">
        <w:trPr>
          <w:trHeight w:val="330"/>
        </w:trPr>
        <w:tc>
          <w:tcPr>
            <w:tcW w:w="4480" w:type="dxa"/>
            <w:vAlign w:val="center"/>
            <w:hideMark/>
          </w:tcPr>
          <w:p w14:paraId="6B15046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5046B" w14:textId="77777777">
        <w:trPr>
          <w:trHeight w:val="45"/>
        </w:trPr>
        <w:tc>
          <w:tcPr>
            <w:tcW w:w="4480" w:type="dxa"/>
            <w:vAlign w:val="center"/>
            <w:hideMark/>
          </w:tcPr>
          <w:p w14:paraId="6B15046A" w14:textId="77777777" w:rsidR="001203C7" w:rsidRDefault="004D430C">
            <w:pPr>
              <w:rPr>
                <w:rFonts w:ascii="Calibri" w:eastAsia="Times New Roman" w:hAnsi="Calibri" w:cs="Calibri"/>
                <w:color w:val="000000"/>
                <w:szCs w:val="24"/>
              </w:rPr>
            </w:pPr>
          </w:p>
        </w:tc>
      </w:tr>
      <w:tr w:rsidR="004965E6" w14:paraId="6B15046D" w14:textId="77777777">
        <w:trPr>
          <w:trHeight w:val="330"/>
        </w:trPr>
        <w:tc>
          <w:tcPr>
            <w:tcW w:w="4480" w:type="dxa"/>
            <w:vAlign w:val="center"/>
            <w:hideMark/>
          </w:tcPr>
          <w:p w14:paraId="6B15046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4965E6" w14:paraId="6B15046F" w14:textId="77777777">
        <w:trPr>
          <w:trHeight w:val="30"/>
        </w:trPr>
        <w:tc>
          <w:tcPr>
            <w:tcW w:w="4480" w:type="dxa"/>
            <w:vAlign w:val="center"/>
            <w:hideMark/>
          </w:tcPr>
          <w:p w14:paraId="6B15046E" w14:textId="77777777" w:rsidR="001203C7" w:rsidRDefault="004D430C">
            <w:pPr>
              <w:rPr>
                <w:rFonts w:ascii="Calibri" w:eastAsia="Times New Roman" w:hAnsi="Calibri" w:cs="Calibri"/>
                <w:color w:val="000000"/>
                <w:szCs w:val="24"/>
              </w:rPr>
            </w:pPr>
          </w:p>
        </w:tc>
      </w:tr>
      <w:tr w:rsidR="004965E6" w14:paraId="6B150471" w14:textId="77777777">
        <w:trPr>
          <w:trHeight w:val="330"/>
        </w:trPr>
        <w:tc>
          <w:tcPr>
            <w:tcW w:w="4480" w:type="dxa"/>
            <w:vAlign w:val="center"/>
            <w:hideMark/>
          </w:tcPr>
          <w:p w14:paraId="6B15047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50473" w14:textId="77777777">
        <w:trPr>
          <w:trHeight w:val="45"/>
        </w:trPr>
        <w:tc>
          <w:tcPr>
            <w:tcW w:w="4480" w:type="dxa"/>
            <w:vAlign w:val="center"/>
            <w:hideMark/>
          </w:tcPr>
          <w:p w14:paraId="6B150472" w14:textId="77777777" w:rsidR="001203C7" w:rsidRDefault="004D430C">
            <w:pPr>
              <w:rPr>
                <w:rFonts w:ascii="Calibri" w:eastAsia="Times New Roman" w:hAnsi="Calibri" w:cs="Calibri"/>
                <w:color w:val="000000"/>
                <w:szCs w:val="24"/>
              </w:rPr>
            </w:pPr>
          </w:p>
        </w:tc>
      </w:tr>
      <w:tr w:rsidR="004965E6" w14:paraId="6B150475" w14:textId="77777777">
        <w:trPr>
          <w:trHeight w:val="330"/>
        </w:trPr>
        <w:tc>
          <w:tcPr>
            <w:tcW w:w="4480" w:type="dxa"/>
            <w:vAlign w:val="center"/>
            <w:hideMark/>
          </w:tcPr>
          <w:p w14:paraId="6B15047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50477" w14:textId="77777777">
        <w:trPr>
          <w:trHeight w:val="45"/>
        </w:trPr>
        <w:tc>
          <w:tcPr>
            <w:tcW w:w="4480" w:type="dxa"/>
            <w:vAlign w:val="center"/>
            <w:hideMark/>
          </w:tcPr>
          <w:p w14:paraId="6B150476" w14:textId="77777777" w:rsidR="001203C7" w:rsidRDefault="004D430C">
            <w:pPr>
              <w:rPr>
                <w:rFonts w:ascii="Calibri" w:eastAsia="Times New Roman" w:hAnsi="Calibri" w:cs="Calibri"/>
                <w:color w:val="000000"/>
                <w:szCs w:val="24"/>
              </w:rPr>
            </w:pPr>
          </w:p>
        </w:tc>
      </w:tr>
      <w:tr w:rsidR="004965E6" w14:paraId="6B150479" w14:textId="77777777">
        <w:trPr>
          <w:trHeight w:val="330"/>
        </w:trPr>
        <w:tc>
          <w:tcPr>
            <w:tcW w:w="4480" w:type="dxa"/>
            <w:vAlign w:val="center"/>
            <w:hideMark/>
          </w:tcPr>
          <w:p w14:paraId="6B15047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47B" w14:textId="77777777">
        <w:trPr>
          <w:trHeight w:val="45"/>
        </w:trPr>
        <w:tc>
          <w:tcPr>
            <w:tcW w:w="4480" w:type="dxa"/>
            <w:vAlign w:val="center"/>
            <w:hideMark/>
          </w:tcPr>
          <w:p w14:paraId="6B15047A" w14:textId="77777777" w:rsidR="001203C7" w:rsidRDefault="004D430C">
            <w:pPr>
              <w:rPr>
                <w:rFonts w:ascii="Calibri" w:eastAsia="Times New Roman" w:hAnsi="Calibri" w:cs="Calibri"/>
                <w:color w:val="000000"/>
                <w:szCs w:val="24"/>
              </w:rPr>
            </w:pPr>
          </w:p>
        </w:tc>
      </w:tr>
      <w:tr w:rsidR="004965E6" w14:paraId="6B15047D" w14:textId="77777777">
        <w:trPr>
          <w:trHeight w:val="330"/>
        </w:trPr>
        <w:tc>
          <w:tcPr>
            <w:tcW w:w="4480" w:type="dxa"/>
            <w:vAlign w:val="center"/>
            <w:hideMark/>
          </w:tcPr>
          <w:p w14:paraId="6B15047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ΠΡΝ</w:t>
            </w:r>
          </w:p>
        </w:tc>
      </w:tr>
      <w:tr w:rsidR="004965E6" w14:paraId="6B15047F" w14:textId="77777777">
        <w:trPr>
          <w:trHeight w:val="45"/>
        </w:trPr>
        <w:tc>
          <w:tcPr>
            <w:tcW w:w="4480" w:type="dxa"/>
            <w:vAlign w:val="center"/>
            <w:hideMark/>
          </w:tcPr>
          <w:p w14:paraId="6B15047E" w14:textId="77777777" w:rsidR="001203C7" w:rsidRDefault="004D430C">
            <w:pPr>
              <w:rPr>
                <w:rFonts w:ascii="Calibri" w:eastAsia="Times New Roman" w:hAnsi="Calibri" w:cs="Calibri"/>
                <w:color w:val="000000"/>
                <w:szCs w:val="24"/>
              </w:rPr>
            </w:pPr>
          </w:p>
        </w:tc>
      </w:tr>
      <w:tr w:rsidR="004965E6" w14:paraId="6B150481" w14:textId="77777777">
        <w:trPr>
          <w:trHeight w:val="330"/>
        </w:trPr>
        <w:tc>
          <w:tcPr>
            <w:tcW w:w="4480" w:type="dxa"/>
            <w:vAlign w:val="center"/>
            <w:hideMark/>
          </w:tcPr>
          <w:p w14:paraId="6B15048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483" w14:textId="77777777">
        <w:trPr>
          <w:trHeight w:val="30"/>
        </w:trPr>
        <w:tc>
          <w:tcPr>
            <w:tcW w:w="4480" w:type="dxa"/>
            <w:vAlign w:val="center"/>
            <w:hideMark/>
          </w:tcPr>
          <w:p w14:paraId="6B150482" w14:textId="77777777" w:rsidR="001203C7" w:rsidRDefault="004D430C">
            <w:pPr>
              <w:rPr>
                <w:rFonts w:ascii="Calibri" w:eastAsia="Times New Roman" w:hAnsi="Calibri" w:cs="Calibri"/>
                <w:color w:val="000000"/>
                <w:szCs w:val="24"/>
              </w:rPr>
            </w:pPr>
          </w:p>
        </w:tc>
      </w:tr>
      <w:tr w:rsidR="004965E6" w14:paraId="6B150485" w14:textId="77777777">
        <w:trPr>
          <w:trHeight w:val="150"/>
        </w:trPr>
        <w:tc>
          <w:tcPr>
            <w:tcW w:w="4480" w:type="dxa"/>
            <w:vAlign w:val="center"/>
            <w:hideMark/>
          </w:tcPr>
          <w:p w14:paraId="6B150484" w14:textId="77777777" w:rsidR="001203C7" w:rsidRDefault="004D430C">
            <w:pPr>
              <w:rPr>
                <w:rFonts w:eastAsia="Times New Roman" w:cs="Times New Roman"/>
                <w:sz w:val="20"/>
              </w:rPr>
            </w:pPr>
          </w:p>
        </w:tc>
      </w:tr>
      <w:tr w:rsidR="004965E6" w14:paraId="6B150487" w14:textId="77777777">
        <w:trPr>
          <w:trHeight w:val="345"/>
        </w:trPr>
        <w:tc>
          <w:tcPr>
            <w:tcW w:w="4480" w:type="dxa"/>
            <w:vAlign w:val="center"/>
            <w:hideMark/>
          </w:tcPr>
          <w:p w14:paraId="6B150486" w14:textId="77777777" w:rsidR="001203C7" w:rsidRDefault="004D430C">
            <w:pPr>
              <w:rPr>
                <w:rFonts w:eastAsia="Times New Roman" w:cs="Times New Roman"/>
                <w:sz w:val="20"/>
              </w:rPr>
            </w:pPr>
          </w:p>
        </w:tc>
      </w:tr>
      <w:tr w:rsidR="004965E6" w14:paraId="6B150489" w14:textId="77777777">
        <w:trPr>
          <w:trHeight w:val="495"/>
        </w:trPr>
        <w:tc>
          <w:tcPr>
            <w:tcW w:w="4480" w:type="dxa"/>
            <w:vAlign w:val="center"/>
            <w:hideMark/>
          </w:tcPr>
          <w:p w14:paraId="6B15048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Υπουργική Τροπολογία 1921/218 όπως τροπ.     ΚΑΤΑ ΠΛΕΙΟΨΗΦΙΑ</w:t>
            </w:r>
          </w:p>
        </w:tc>
      </w:tr>
      <w:tr w:rsidR="004965E6" w14:paraId="6B15048B" w14:textId="77777777">
        <w:trPr>
          <w:trHeight w:val="90"/>
        </w:trPr>
        <w:tc>
          <w:tcPr>
            <w:tcW w:w="4480" w:type="dxa"/>
            <w:vAlign w:val="center"/>
            <w:hideMark/>
          </w:tcPr>
          <w:p w14:paraId="6B15048A" w14:textId="77777777" w:rsidR="001203C7" w:rsidRDefault="004D430C">
            <w:pPr>
              <w:rPr>
                <w:rFonts w:ascii="Calibri" w:eastAsia="Times New Roman" w:hAnsi="Calibri" w:cs="Calibri"/>
                <w:color w:val="000000"/>
                <w:szCs w:val="24"/>
              </w:rPr>
            </w:pPr>
          </w:p>
        </w:tc>
      </w:tr>
      <w:tr w:rsidR="004965E6" w14:paraId="6B15048D" w14:textId="77777777">
        <w:trPr>
          <w:trHeight w:val="330"/>
        </w:trPr>
        <w:tc>
          <w:tcPr>
            <w:tcW w:w="4480" w:type="dxa"/>
            <w:vAlign w:val="center"/>
            <w:hideMark/>
          </w:tcPr>
          <w:p w14:paraId="6B15048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48F" w14:textId="77777777">
        <w:trPr>
          <w:trHeight w:val="45"/>
        </w:trPr>
        <w:tc>
          <w:tcPr>
            <w:tcW w:w="4480" w:type="dxa"/>
            <w:vAlign w:val="center"/>
            <w:hideMark/>
          </w:tcPr>
          <w:p w14:paraId="6B15048E" w14:textId="77777777" w:rsidR="001203C7" w:rsidRDefault="004D430C">
            <w:pPr>
              <w:rPr>
                <w:rFonts w:ascii="Calibri" w:eastAsia="Times New Roman" w:hAnsi="Calibri" w:cs="Calibri"/>
                <w:color w:val="000000"/>
                <w:szCs w:val="24"/>
              </w:rPr>
            </w:pPr>
          </w:p>
        </w:tc>
      </w:tr>
      <w:tr w:rsidR="004965E6" w14:paraId="6B150491" w14:textId="77777777">
        <w:trPr>
          <w:trHeight w:val="330"/>
        </w:trPr>
        <w:tc>
          <w:tcPr>
            <w:tcW w:w="4480" w:type="dxa"/>
            <w:vAlign w:val="center"/>
            <w:hideMark/>
          </w:tcPr>
          <w:p w14:paraId="6B15049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4965E6" w14:paraId="6B150493" w14:textId="77777777">
        <w:trPr>
          <w:trHeight w:val="45"/>
        </w:trPr>
        <w:tc>
          <w:tcPr>
            <w:tcW w:w="4480" w:type="dxa"/>
            <w:vAlign w:val="center"/>
            <w:hideMark/>
          </w:tcPr>
          <w:p w14:paraId="6B150492" w14:textId="77777777" w:rsidR="001203C7" w:rsidRDefault="004D430C">
            <w:pPr>
              <w:rPr>
                <w:rFonts w:ascii="Calibri" w:eastAsia="Times New Roman" w:hAnsi="Calibri" w:cs="Calibri"/>
                <w:color w:val="000000"/>
                <w:szCs w:val="24"/>
              </w:rPr>
            </w:pPr>
          </w:p>
        </w:tc>
      </w:tr>
      <w:tr w:rsidR="004965E6" w14:paraId="6B150495" w14:textId="77777777">
        <w:trPr>
          <w:trHeight w:val="330"/>
        </w:trPr>
        <w:tc>
          <w:tcPr>
            <w:tcW w:w="4480" w:type="dxa"/>
            <w:vAlign w:val="center"/>
            <w:hideMark/>
          </w:tcPr>
          <w:p w14:paraId="6B15049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4965E6" w14:paraId="6B150497" w14:textId="77777777">
        <w:trPr>
          <w:trHeight w:val="45"/>
        </w:trPr>
        <w:tc>
          <w:tcPr>
            <w:tcW w:w="4480" w:type="dxa"/>
            <w:vAlign w:val="center"/>
            <w:hideMark/>
          </w:tcPr>
          <w:p w14:paraId="6B150496" w14:textId="77777777" w:rsidR="001203C7" w:rsidRDefault="004D430C">
            <w:pPr>
              <w:rPr>
                <w:rFonts w:ascii="Calibri" w:eastAsia="Times New Roman" w:hAnsi="Calibri" w:cs="Calibri"/>
                <w:color w:val="000000"/>
                <w:szCs w:val="24"/>
              </w:rPr>
            </w:pPr>
          </w:p>
        </w:tc>
      </w:tr>
      <w:tr w:rsidR="004965E6" w14:paraId="6B150499" w14:textId="77777777">
        <w:trPr>
          <w:trHeight w:val="330"/>
        </w:trPr>
        <w:tc>
          <w:tcPr>
            <w:tcW w:w="4480" w:type="dxa"/>
            <w:vAlign w:val="center"/>
            <w:hideMark/>
          </w:tcPr>
          <w:p w14:paraId="6B15049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ΠΡΝ</w:t>
            </w:r>
          </w:p>
        </w:tc>
      </w:tr>
      <w:tr w:rsidR="004965E6" w14:paraId="6B15049B" w14:textId="77777777">
        <w:trPr>
          <w:trHeight w:val="30"/>
        </w:trPr>
        <w:tc>
          <w:tcPr>
            <w:tcW w:w="4480" w:type="dxa"/>
            <w:vAlign w:val="center"/>
            <w:hideMark/>
          </w:tcPr>
          <w:p w14:paraId="6B15049A" w14:textId="77777777" w:rsidR="001203C7" w:rsidRDefault="004D430C">
            <w:pPr>
              <w:rPr>
                <w:rFonts w:ascii="Calibri" w:eastAsia="Times New Roman" w:hAnsi="Calibri" w:cs="Calibri"/>
                <w:color w:val="000000"/>
                <w:szCs w:val="24"/>
              </w:rPr>
            </w:pPr>
          </w:p>
        </w:tc>
      </w:tr>
      <w:tr w:rsidR="004965E6" w14:paraId="6B15049D" w14:textId="77777777">
        <w:trPr>
          <w:trHeight w:val="345"/>
        </w:trPr>
        <w:tc>
          <w:tcPr>
            <w:tcW w:w="4480" w:type="dxa"/>
            <w:vAlign w:val="center"/>
            <w:hideMark/>
          </w:tcPr>
          <w:p w14:paraId="6B15049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ΝΑΙ</w:t>
            </w:r>
          </w:p>
        </w:tc>
      </w:tr>
      <w:tr w:rsidR="004965E6" w14:paraId="6B15049F" w14:textId="77777777">
        <w:trPr>
          <w:trHeight w:val="30"/>
        </w:trPr>
        <w:tc>
          <w:tcPr>
            <w:tcW w:w="4480" w:type="dxa"/>
            <w:vAlign w:val="center"/>
            <w:hideMark/>
          </w:tcPr>
          <w:p w14:paraId="6B15049E" w14:textId="77777777" w:rsidR="001203C7" w:rsidRDefault="004D430C">
            <w:pPr>
              <w:rPr>
                <w:rFonts w:ascii="Calibri" w:eastAsia="Times New Roman" w:hAnsi="Calibri" w:cs="Calibri"/>
                <w:color w:val="000000"/>
                <w:szCs w:val="24"/>
              </w:rPr>
            </w:pPr>
          </w:p>
        </w:tc>
      </w:tr>
      <w:tr w:rsidR="004965E6" w14:paraId="6B1504A1" w14:textId="77777777">
        <w:trPr>
          <w:trHeight w:val="330"/>
        </w:trPr>
        <w:tc>
          <w:tcPr>
            <w:tcW w:w="4480" w:type="dxa"/>
            <w:vAlign w:val="center"/>
            <w:hideMark/>
          </w:tcPr>
          <w:p w14:paraId="6B1504A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ΑΝ.ΕΛ: </w:t>
            </w:r>
            <w:r>
              <w:rPr>
                <w:rFonts w:ascii="Calibri" w:eastAsia="Times New Roman" w:hAnsi="Calibri" w:cs="Calibri"/>
                <w:color w:val="000000"/>
                <w:szCs w:val="24"/>
              </w:rPr>
              <w:t>ΝΑΙ</w:t>
            </w:r>
          </w:p>
        </w:tc>
      </w:tr>
      <w:tr w:rsidR="004965E6" w14:paraId="6B1504A3" w14:textId="77777777">
        <w:trPr>
          <w:trHeight w:val="45"/>
        </w:trPr>
        <w:tc>
          <w:tcPr>
            <w:tcW w:w="4480" w:type="dxa"/>
            <w:vAlign w:val="center"/>
            <w:hideMark/>
          </w:tcPr>
          <w:p w14:paraId="6B1504A2" w14:textId="77777777" w:rsidR="001203C7" w:rsidRDefault="004D430C">
            <w:pPr>
              <w:rPr>
                <w:rFonts w:ascii="Calibri" w:eastAsia="Times New Roman" w:hAnsi="Calibri" w:cs="Calibri"/>
                <w:color w:val="000000"/>
                <w:szCs w:val="24"/>
              </w:rPr>
            </w:pPr>
          </w:p>
        </w:tc>
      </w:tr>
      <w:tr w:rsidR="004965E6" w14:paraId="6B1504A5" w14:textId="77777777">
        <w:trPr>
          <w:trHeight w:val="330"/>
        </w:trPr>
        <w:tc>
          <w:tcPr>
            <w:tcW w:w="4480" w:type="dxa"/>
            <w:vAlign w:val="center"/>
            <w:hideMark/>
          </w:tcPr>
          <w:p w14:paraId="6B1504A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ΠΡΝ</w:t>
            </w:r>
          </w:p>
        </w:tc>
      </w:tr>
      <w:tr w:rsidR="004965E6" w14:paraId="6B1504A7" w14:textId="77777777">
        <w:trPr>
          <w:trHeight w:val="45"/>
        </w:trPr>
        <w:tc>
          <w:tcPr>
            <w:tcW w:w="4480" w:type="dxa"/>
            <w:vAlign w:val="center"/>
            <w:hideMark/>
          </w:tcPr>
          <w:p w14:paraId="6B1504A6" w14:textId="77777777" w:rsidR="001203C7" w:rsidRDefault="004D430C">
            <w:pPr>
              <w:rPr>
                <w:rFonts w:ascii="Calibri" w:eastAsia="Times New Roman" w:hAnsi="Calibri" w:cs="Calibri"/>
                <w:color w:val="000000"/>
                <w:szCs w:val="24"/>
              </w:rPr>
            </w:pPr>
          </w:p>
        </w:tc>
      </w:tr>
      <w:tr w:rsidR="004965E6" w14:paraId="6B1504A9" w14:textId="77777777">
        <w:trPr>
          <w:trHeight w:val="330"/>
        </w:trPr>
        <w:tc>
          <w:tcPr>
            <w:tcW w:w="4480" w:type="dxa"/>
            <w:vAlign w:val="center"/>
            <w:hideMark/>
          </w:tcPr>
          <w:p w14:paraId="6B1504A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4AB" w14:textId="77777777">
        <w:trPr>
          <w:trHeight w:val="45"/>
        </w:trPr>
        <w:tc>
          <w:tcPr>
            <w:tcW w:w="4480" w:type="dxa"/>
            <w:vAlign w:val="center"/>
            <w:hideMark/>
          </w:tcPr>
          <w:p w14:paraId="6B1504AA" w14:textId="77777777" w:rsidR="001203C7" w:rsidRDefault="004D430C">
            <w:pPr>
              <w:rPr>
                <w:rFonts w:ascii="Calibri" w:eastAsia="Times New Roman" w:hAnsi="Calibri" w:cs="Calibri"/>
                <w:color w:val="000000"/>
                <w:szCs w:val="24"/>
              </w:rPr>
            </w:pPr>
          </w:p>
        </w:tc>
      </w:tr>
      <w:tr w:rsidR="004965E6" w14:paraId="6B1504AD" w14:textId="77777777">
        <w:trPr>
          <w:trHeight w:val="135"/>
        </w:trPr>
        <w:tc>
          <w:tcPr>
            <w:tcW w:w="4480" w:type="dxa"/>
            <w:vAlign w:val="center"/>
            <w:hideMark/>
          </w:tcPr>
          <w:p w14:paraId="6B1504AC" w14:textId="77777777" w:rsidR="001203C7" w:rsidRDefault="004D430C">
            <w:pPr>
              <w:rPr>
                <w:rFonts w:eastAsia="Times New Roman" w:cs="Times New Roman"/>
                <w:sz w:val="20"/>
              </w:rPr>
            </w:pPr>
          </w:p>
        </w:tc>
      </w:tr>
      <w:tr w:rsidR="004965E6" w14:paraId="6B1504AF" w14:textId="77777777">
        <w:trPr>
          <w:trHeight w:val="345"/>
        </w:trPr>
        <w:tc>
          <w:tcPr>
            <w:tcW w:w="4480" w:type="dxa"/>
            <w:vAlign w:val="center"/>
            <w:hideMark/>
          </w:tcPr>
          <w:p w14:paraId="6B1504AE" w14:textId="77777777" w:rsidR="001203C7" w:rsidRDefault="004D430C">
            <w:pPr>
              <w:rPr>
                <w:rFonts w:eastAsia="Times New Roman" w:cs="Times New Roman"/>
                <w:sz w:val="20"/>
              </w:rPr>
            </w:pPr>
          </w:p>
        </w:tc>
      </w:tr>
      <w:tr w:rsidR="004965E6" w14:paraId="6B1504B1" w14:textId="77777777">
        <w:trPr>
          <w:trHeight w:val="495"/>
        </w:trPr>
        <w:tc>
          <w:tcPr>
            <w:tcW w:w="4480" w:type="dxa"/>
            <w:vAlign w:val="center"/>
            <w:hideMark/>
          </w:tcPr>
          <w:p w14:paraId="6B1504B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Υπουργική Τροπολογία 1925/222 ως έχει     ΚΑΤΑ ΠΛΕΙΟΨΗΦΙΑ</w:t>
            </w:r>
          </w:p>
        </w:tc>
      </w:tr>
      <w:tr w:rsidR="004965E6" w14:paraId="6B1504B3" w14:textId="77777777">
        <w:trPr>
          <w:trHeight w:val="90"/>
        </w:trPr>
        <w:tc>
          <w:tcPr>
            <w:tcW w:w="4480" w:type="dxa"/>
            <w:vAlign w:val="center"/>
            <w:hideMark/>
          </w:tcPr>
          <w:p w14:paraId="6B1504B2" w14:textId="77777777" w:rsidR="001203C7" w:rsidRDefault="004D430C">
            <w:pPr>
              <w:rPr>
                <w:rFonts w:ascii="Calibri" w:eastAsia="Times New Roman" w:hAnsi="Calibri" w:cs="Calibri"/>
                <w:color w:val="000000"/>
                <w:szCs w:val="24"/>
              </w:rPr>
            </w:pPr>
          </w:p>
        </w:tc>
      </w:tr>
      <w:tr w:rsidR="004965E6" w14:paraId="6B1504B5" w14:textId="77777777">
        <w:trPr>
          <w:trHeight w:val="345"/>
        </w:trPr>
        <w:tc>
          <w:tcPr>
            <w:tcW w:w="4480" w:type="dxa"/>
            <w:vAlign w:val="center"/>
            <w:hideMark/>
          </w:tcPr>
          <w:p w14:paraId="6B1504B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4B7" w14:textId="77777777">
        <w:trPr>
          <w:trHeight w:val="30"/>
        </w:trPr>
        <w:tc>
          <w:tcPr>
            <w:tcW w:w="4480" w:type="dxa"/>
            <w:vAlign w:val="center"/>
            <w:hideMark/>
          </w:tcPr>
          <w:p w14:paraId="6B1504B6" w14:textId="77777777" w:rsidR="001203C7" w:rsidRDefault="004D430C">
            <w:pPr>
              <w:rPr>
                <w:rFonts w:ascii="Calibri" w:eastAsia="Times New Roman" w:hAnsi="Calibri" w:cs="Calibri"/>
                <w:color w:val="000000"/>
                <w:szCs w:val="24"/>
              </w:rPr>
            </w:pPr>
          </w:p>
        </w:tc>
      </w:tr>
      <w:tr w:rsidR="004965E6" w14:paraId="6B1504B9" w14:textId="77777777">
        <w:trPr>
          <w:trHeight w:val="330"/>
        </w:trPr>
        <w:tc>
          <w:tcPr>
            <w:tcW w:w="4480" w:type="dxa"/>
            <w:vAlign w:val="center"/>
            <w:hideMark/>
          </w:tcPr>
          <w:p w14:paraId="6B1504B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4965E6" w14:paraId="6B1504BB" w14:textId="77777777">
        <w:trPr>
          <w:trHeight w:val="45"/>
        </w:trPr>
        <w:tc>
          <w:tcPr>
            <w:tcW w:w="4480" w:type="dxa"/>
            <w:vAlign w:val="center"/>
            <w:hideMark/>
          </w:tcPr>
          <w:p w14:paraId="6B1504BA" w14:textId="77777777" w:rsidR="001203C7" w:rsidRDefault="004D430C">
            <w:pPr>
              <w:rPr>
                <w:rFonts w:ascii="Calibri" w:eastAsia="Times New Roman" w:hAnsi="Calibri" w:cs="Calibri"/>
                <w:color w:val="000000"/>
                <w:szCs w:val="24"/>
              </w:rPr>
            </w:pPr>
          </w:p>
        </w:tc>
      </w:tr>
      <w:tr w:rsidR="004965E6" w14:paraId="6B1504BD" w14:textId="77777777">
        <w:trPr>
          <w:trHeight w:val="330"/>
        </w:trPr>
        <w:tc>
          <w:tcPr>
            <w:tcW w:w="4480" w:type="dxa"/>
            <w:vAlign w:val="center"/>
            <w:hideMark/>
          </w:tcPr>
          <w:p w14:paraId="6B1504B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4965E6" w14:paraId="6B1504BF" w14:textId="77777777">
        <w:trPr>
          <w:trHeight w:val="45"/>
        </w:trPr>
        <w:tc>
          <w:tcPr>
            <w:tcW w:w="4480" w:type="dxa"/>
            <w:vAlign w:val="center"/>
            <w:hideMark/>
          </w:tcPr>
          <w:p w14:paraId="6B1504BE" w14:textId="77777777" w:rsidR="001203C7" w:rsidRDefault="004D430C">
            <w:pPr>
              <w:rPr>
                <w:rFonts w:ascii="Calibri" w:eastAsia="Times New Roman" w:hAnsi="Calibri" w:cs="Calibri"/>
                <w:color w:val="000000"/>
                <w:szCs w:val="24"/>
              </w:rPr>
            </w:pPr>
          </w:p>
        </w:tc>
      </w:tr>
      <w:tr w:rsidR="004965E6" w14:paraId="6B1504C1" w14:textId="77777777">
        <w:trPr>
          <w:trHeight w:val="330"/>
        </w:trPr>
        <w:tc>
          <w:tcPr>
            <w:tcW w:w="4480" w:type="dxa"/>
            <w:vAlign w:val="center"/>
            <w:hideMark/>
          </w:tcPr>
          <w:p w14:paraId="6B1504C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ΝΑΙ</w:t>
            </w:r>
          </w:p>
        </w:tc>
      </w:tr>
      <w:tr w:rsidR="004965E6" w14:paraId="6B1504C3" w14:textId="77777777">
        <w:trPr>
          <w:trHeight w:val="45"/>
        </w:trPr>
        <w:tc>
          <w:tcPr>
            <w:tcW w:w="4480" w:type="dxa"/>
            <w:vAlign w:val="center"/>
            <w:hideMark/>
          </w:tcPr>
          <w:p w14:paraId="6B1504C2" w14:textId="77777777" w:rsidR="001203C7" w:rsidRDefault="004D430C">
            <w:pPr>
              <w:rPr>
                <w:rFonts w:ascii="Calibri" w:eastAsia="Times New Roman" w:hAnsi="Calibri" w:cs="Calibri"/>
                <w:color w:val="000000"/>
                <w:szCs w:val="24"/>
              </w:rPr>
            </w:pPr>
          </w:p>
        </w:tc>
      </w:tr>
      <w:tr w:rsidR="004965E6" w14:paraId="6B1504C5" w14:textId="77777777">
        <w:trPr>
          <w:trHeight w:val="330"/>
        </w:trPr>
        <w:tc>
          <w:tcPr>
            <w:tcW w:w="4480" w:type="dxa"/>
            <w:vAlign w:val="center"/>
            <w:hideMark/>
          </w:tcPr>
          <w:p w14:paraId="6B1504C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504C7" w14:textId="77777777">
        <w:trPr>
          <w:trHeight w:val="30"/>
        </w:trPr>
        <w:tc>
          <w:tcPr>
            <w:tcW w:w="4480" w:type="dxa"/>
            <w:vAlign w:val="center"/>
            <w:hideMark/>
          </w:tcPr>
          <w:p w14:paraId="6B1504C6" w14:textId="77777777" w:rsidR="001203C7" w:rsidRDefault="004D430C">
            <w:pPr>
              <w:rPr>
                <w:rFonts w:ascii="Calibri" w:eastAsia="Times New Roman" w:hAnsi="Calibri" w:cs="Calibri"/>
                <w:color w:val="000000"/>
                <w:szCs w:val="24"/>
              </w:rPr>
            </w:pPr>
          </w:p>
        </w:tc>
      </w:tr>
      <w:tr w:rsidR="004965E6" w14:paraId="6B1504C9" w14:textId="77777777">
        <w:trPr>
          <w:trHeight w:val="345"/>
        </w:trPr>
        <w:tc>
          <w:tcPr>
            <w:tcW w:w="4480" w:type="dxa"/>
            <w:vAlign w:val="center"/>
            <w:hideMark/>
          </w:tcPr>
          <w:p w14:paraId="6B1504C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4CB" w14:textId="77777777">
        <w:trPr>
          <w:trHeight w:val="30"/>
        </w:trPr>
        <w:tc>
          <w:tcPr>
            <w:tcW w:w="4480" w:type="dxa"/>
            <w:vAlign w:val="center"/>
            <w:hideMark/>
          </w:tcPr>
          <w:p w14:paraId="6B1504CA" w14:textId="77777777" w:rsidR="001203C7" w:rsidRDefault="004D430C">
            <w:pPr>
              <w:rPr>
                <w:rFonts w:ascii="Calibri" w:eastAsia="Times New Roman" w:hAnsi="Calibri" w:cs="Calibri"/>
                <w:color w:val="000000"/>
                <w:szCs w:val="24"/>
              </w:rPr>
            </w:pPr>
          </w:p>
        </w:tc>
      </w:tr>
      <w:tr w:rsidR="004965E6" w14:paraId="6B1504CD" w14:textId="77777777">
        <w:trPr>
          <w:trHeight w:val="330"/>
        </w:trPr>
        <w:tc>
          <w:tcPr>
            <w:tcW w:w="4480" w:type="dxa"/>
            <w:vAlign w:val="center"/>
            <w:hideMark/>
          </w:tcPr>
          <w:p w14:paraId="6B1504C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ΝΑΙ</w:t>
            </w:r>
          </w:p>
        </w:tc>
      </w:tr>
      <w:tr w:rsidR="004965E6" w14:paraId="6B1504CF" w14:textId="77777777">
        <w:trPr>
          <w:trHeight w:val="45"/>
        </w:trPr>
        <w:tc>
          <w:tcPr>
            <w:tcW w:w="4480" w:type="dxa"/>
            <w:vAlign w:val="center"/>
            <w:hideMark/>
          </w:tcPr>
          <w:p w14:paraId="6B1504CE" w14:textId="77777777" w:rsidR="001203C7" w:rsidRDefault="004D430C">
            <w:pPr>
              <w:rPr>
                <w:rFonts w:ascii="Calibri" w:eastAsia="Times New Roman" w:hAnsi="Calibri" w:cs="Calibri"/>
                <w:color w:val="000000"/>
                <w:szCs w:val="24"/>
              </w:rPr>
            </w:pPr>
          </w:p>
        </w:tc>
      </w:tr>
      <w:tr w:rsidR="004965E6" w14:paraId="6B1504D1" w14:textId="77777777">
        <w:trPr>
          <w:trHeight w:val="330"/>
        </w:trPr>
        <w:tc>
          <w:tcPr>
            <w:tcW w:w="4480" w:type="dxa"/>
            <w:vAlign w:val="center"/>
            <w:hideMark/>
          </w:tcPr>
          <w:p w14:paraId="6B1504D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4D3" w14:textId="77777777">
        <w:trPr>
          <w:trHeight w:val="45"/>
        </w:trPr>
        <w:tc>
          <w:tcPr>
            <w:tcW w:w="4480" w:type="dxa"/>
            <w:vAlign w:val="center"/>
            <w:hideMark/>
          </w:tcPr>
          <w:p w14:paraId="6B1504D2" w14:textId="77777777" w:rsidR="001203C7" w:rsidRDefault="004D430C">
            <w:pPr>
              <w:rPr>
                <w:rFonts w:ascii="Calibri" w:eastAsia="Times New Roman" w:hAnsi="Calibri" w:cs="Calibri"/>
                <w:color w:val="000000"/>
                <w:szCs w:val="24"/>
              </w:rPr>
            </w:pPr>
          </w:p>
        </w:tc>
      </w:tr>
      <w:tr w:rsidR="004965E6" w14:paraId="6B1504D5" w14:textId="77777777">
        <w:trPr>
          <w:trHeight w:val="135"/>
        </w:trPr>
        <w:tc>
          <w:tcPr>
            <w:tcW w:w="4480" w:type="dxa"/>
            <w:vAlign w:val="center"/>
            <w:hideMark/>
          </w:tcPr>
          <w:p w14:paraId="6B1504D4" w14:textId="77777777" w:rsidR="001203C7" w:rsidRDefault="004D430C">
            <w:pPr>
              <w:rPr>
                <w:rFonts w:eastAsia="Times New Roman" w:cs="Times New Roman"/>
                <w:sz w:val="20"/>
              </w:rPr>
            </w:pPr>
          </w:p>
        </w:tc>
      </w:tr>
      <w:tr w:rsidR="004965E6" w14:paraId="6B1504D7" w14:textId="77777777">
        <w:trPr>
          <w:trHeight w:val="345"/>
        </w:trPr>
        <w:tc>
          <w:tcPr>
            <w:tcW w:w="4480" w:type="dxa"/>
            <w:vAlign w:val="center"/>
            <w:hideMark/>
          </w:tcPr>
          <w:p w14:paraId="6B1504D6" w14:textId="77777777" w:rsidR="001203C7" w:rsidRDefault="004D430C">
            <w:pPr>
              <w:rPr>
                <w:rFonts w:eastAsia="Times New Roman" w:cs="Times New Roman"/>
                <w:sz w:val="20"/>
              </w:rPr>
            </w:pPr>
          </w:p>
        </w:tc>
      </w:tr>
      <w:tr w:rsidR="004965E6" w14:paraId="6B1504D9" w14:textId="77777777">
        <w:trPr>
          <w:trHeight w:val="495"/>
        </w:trPr>
        <w:tc>
          <w:tcPr>
            <w:tcW w:w="4480" w:type="dxa"/>
            <w:vAlign w:val="center"/>
            <w:hideMark/>
          </w:tcPr>
          <w:p w14:paraId="6B1504D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Βουλευτική Τροπολογία </w:t>
            </w:r>
            <w:r>
              <w:rPr>
                <w:rFonts w:ascii="Calibri" w:eastAsia="Times New Roman" w:hAnsi="Calibri" w:cs="Calibri"/>
                <w:color w:val="000000"/>
                <w:szCs w:val="24"/>
              </w:rPr>
              <w:t>1909/206 ως έχει     ΚΑΤΑ ΠΛΕΙΟΨΗΦΙΑ</w:t>
            </w:r>
          </w:p>
        </w:tc>
      </w:tr>
      <w:tr w:rsidR="004965E6" w14:paraId="6B1504DB" w14:textId="77777777">
        <w:trPr>
          <w:trHeight w:val="105"/>
        </w:trPr>
        <w:tc>
          <w:tcPr>
            <w:tcW w:w="4480" w:type="dxa"/>
            <w:vAlign w:val="center"/>
            <w:hideMark/>
          </w:tcPr>
          <w:p w14:paraId="6B1504DA" w14:textId="77777777" w:rsidR="001203C7" w:rsidRDefault="004D430C">
            <w:pPr>
              <w:rPr>
                <w:rFonts w:ascii="Calibri" w:eastAsia="Times New Roman" w:hAnsi="Calibri" w:cs="Calibri"/>
                <w:color w:val="000000"/>
                <w:szCs w:val="24"/>
              </w:rPr>
            </w:pPr>
          </w:p>
        </w:tc>
      </w:tr>
      <w:tr w:rsidR="004965E6" w14:paraId="6B1504DD" w14:textId="77777777">
        <w:trPr>
          <w:trHeight w:val="330"/>
        </w:trPr>
        <w:tc>
          <w:tcPr>
            <w:tcW w:w="4480" w:type="dxa"/>
            <w:vAlign w:val="center"/>
            <w:hideMark/>
          </w:tcPr>
          <w:p w14:paraId="6B1504D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4DF" w14:textId="77777777">
        <w:trPr>
          <w:trHeight w:val="45"/>
        </w:trPr>
        <w:tc>
          <w:tcPr>
            <w:tcW w:w="4480" w:type="dxa"/>
            <w:vAlign w:val="center"/>
            <w:hideMark/>
          </w:tcPr>
          <w:p w14:paraId="6B1504DE" w14:textId="77777777" w:rsidR="001203C7" w:rsidRDefault="004D430C">
            <w:pPr>
              <w:rPr>
                <w:rFonts w:ascii="Calibri" w:eastAsia="Times New Roman" w:hAnsi="Calibri" w:cs="Calibri"/>
                <w:color w:val="000000"/>
                <w:szCs w:val="24"/>
              </w:rPr>
            </w:pPr>
          </w:p>
        </w:tc>
      </w:tr>
      <w:tr w:rsidR="004965E6" w14:paraId="6B1504E1" w14:textId="77777777">
        <w:trPr>
          <w:trHeight w:val="330"/>
        </w:trPr>
        <w:tc>
          <w:tcPr>
            <w:tcW w:w="4480" w:type="dxa"/>
            <w:vAlign w:val="center"/>
            <w:hideMark/>
          </w:tcPr>
          <w:p w14:paraId="6B1504E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504E3" w14:textId="77777777">
        <w:trPr>
          <w:trHeight w:val="30"/>
        </w:trPr>
        <w:tc>
          <w:tcPr>
            <w:tcW w:w="4480" w:type="dxa"/>
            <w:vAlign w:val="center"/>
            <w:hideMark/>
          </w:tcPr>
          <w:p w14:paraId="6B1504E2" w14:textId="77777777" w:rsidR="001203C7" w:rsidRDefault="004D430C">
            <w:pPr>
              <w:rPr>
                <w:rFonts w:ascii="Calibri" w:eastAsia="Times New Roman" w:hAnsi="Calibri" w:cs="Calibri"/>
                <w:color w:val="000000"/>
                <w:szCs w:val="24"/>
              </w:rPr>
            </w:pPr>
          </w:p>
        </w:tc>
      </w:tr>
      <w:tr w:rsidR="004965E6" w14:paraId="6B1504E5" w14:textId="77777777">
        <w:trPr>
          <w:trHeight w:val="330"/>
        </w:trPr>
        <w:tc>
          <w:tcPr>
            <w:tcW w:w="4480" w:type="dxa"/>
            <w:vAlign w:val="center"/>
            <w:hideMark/>
          </w:tcPr>
          <w:p w14:paraId="6B1504E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4965E6" w14:paraId="6B1504E7" w14:textId="77777777">
        <w:trPr>
          <w:trHeight w:val="45"/>
        </w:trPr>
        <w:tc>
          <w:tcPr>
            <w:tcW w:w="4480" w:type="dxa"/>
            <w:vAlign w:val="center"/>
            <w:hideMark/>
          </w:tcPr>
          <w:p w14:paraId="6B1504E6" w14:textId="77777777" w:rsidR="001203C7" w:rsidRDefault="004D430C">
            <w:pPr>
              <w:rPr>
                <w:rFonts w:ascii="Calibri" w:eastAsia="Times New Roman" w:hAnsi="Calibri" w:cs="Calibri"/>
                <w:color w:val="000000"/>
                <w:szCs w:val="24"/>
              </w:rPr>
            </w:pPr>
          </w:p>
        </w:tc>
      </w:tr>
      <w:tr w:rsidR="004965E6" w14:paraId="6B1504E9" w14:textId="77777777">
        <w:trPr>
          <w:trHeight w:val="330"/>
        </w:trPr>
        <w:tc>
          <w:tcPr>
            <w:tcW w:w="4480" w:type="dxa"/>
            <w:vAlign w:val="center"/>
            <w:hideMark/>
          </w:tcPr>
          <w:p w14:paraId="6B1504E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504EB" w14:textId="77777777">
        <w:trPr>
          <w:trHeight w:val="45"/>
        </w:trPr>
        <w:tc>
          <w:tcPr>
            <w:tcW w:w="4480" w:type="dxa"/>
            <w:vAlign w:val="center"/>
            <w:hideMark/>
          </w:tcPr>
          <w:p w14:paraId="6B1504EA" w14:textId="77777777" w:rsidR="001203C7" w:rsidRDefault="004D430C">
            <w:pPr>
              <w:rPr>
                <w:rFonts w:ascii="Calibri" w:eastAsia="Times New Roman" w:hAnsi="Calibri" w:cs="Calibri"/>
                <w:color w:val="000000"/>
                <w:szCs w:val="24"/>
              </w:rPr>
            </w:pPr>
          </w:p>
        </w:tc>
      </w:tr>
      <w:tr w:rsidR="004965E6" w14:paraId="6B1504ED" w14:textId="77777777">
        <w:trPr>
          <w:trHeight w:val="330"/>
        </w:trPr>
        <w:tc>
          <w:tcPr>
            <w:tcW w:w="4480" w:type="dxa"/>
            <w:vAlign w:val="center"/>
            <w:hideMark/>
          </w:tcPr>
          <w:p w14:paraId="6B1504E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504EF" w14:textId="77777777">
        <w:trPr>
          <w:trHeight w:val="45"/>
        </w:trPr>
        <w:tc>
          <w:tcPr>
            <w:tcW w:w="4480" w:type="dxa"/>
            <w:vAlign w:val="center"/>
            <w:hideMark/>
          </w:tcPr>
          <w:p w14:paraId="6B1504EE" w14:textId="77777777" w:rsidR="001203C7" w:rsidRDefault="004D430C">
            <w:pPr>
              <w:rPr>
                <w:rFonts w:ascii="Calibri" w:eastAsia="Times New Roman" w:hAnsi="Calibri" w:cs="Calibri"/>
                <w:color w:val="000000"/>
                <w:szCs w:val="24"/>
              </w:rPr>
            </w:pPr>
          </w:p>
        </w:tc>
      </w:tr>
      <w:tr w:rsidR="004965E6" w14:paraId="6B1504F1" w14:textId="77777777">
        <w:trPr>
          <w:trHeight w:val="330"/>
        </w:trPr>
        <w:tc>
          <w:tcPr>
            <w:tcW w:w="4480" w:type="dxa"/>
            <w:vAlign w:val="center"/>
            <w:hideMark/>
          </w:tcPr>
          <w:p w14:paraId="6B1504F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4F3" w14:textId="77777777">
        <w:trPr>
          <w:trHeight w:val="45"/>
        </w:trPr>
        <w:tc>
          <w:tcPr>
            <w:tcW w:w="4480" w:type="dxa"/>
            <w:vAlign w:val="center"/>
            <w:hideMark/>
          </w:tcPr>
          <w:p w14:paraId="6B1504F2" w14:textId="77777777" w:rsidR="001203C7" w:rsidRDefault="004D430C">
            <w:pPr>
              <w:rPr>
                <w:rFonts w:ascii="Calibri" w:eastAsia="Times New Roman" w:hAnsi="Calibri" w:cs="Calibri"/>
                <w:color w:val="000000"/>
                <w:szCs w:val="24"/>
              </w:rPr>
            </w:pPr>
          </w:p>
        </w:tc>
      </w:tr>
      <w:tr w:rsidR="004965E6" w14:paraId="6B1504F5" w14:textId="77777777">
        <w:trPr>
          <w:trHeight w:val="330"/>
        </w:trPr>
        <w:tc>
          <w:tcPr>
            <w:tcW w:w="4480" w:type="dxa"/>
            <w:vAlign w:val="center"/>
            <w:hideMark/>
          </w:tcPr>
          <w:p w14:paraId="6B1504F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504F7" w14:textId="77777777">
        <w:trPr>
          <w:trHeight w:val="30"/>
        </w:trPr>
        <w:tc>
          <w:tcPr>
            <w:tcW w:w="4480" w:type="dxa"/>
            <w:vAlign w:val="center"/>
            <w:hideMark/>
          </w:tcPr>
          <w:p w14:paraId="6B1504F6" w14:textId="77777777" w:rsidR="001203C7" w:rsidRDefault="004D430C">
            <w:pPr>
              <w:rPr>
                <w:rFonts w:ascii="Calibri" w:eastAsia="Times New Roman" w:hAnsi="Calibri" w:cs="Calibri"/>
                <w:color w:val="000000"/>
                <w:szCs w:val="24"/>
              </w:rPr>
            </w:pPr>
          </w:p>
        </w:tc>
      </w:tr>
      <w:tr w:rsidR="004965E6" w14:paraId="6B1504F9" w14:textId="77777777">
        <w:trPr>
          <w:trHeight w:val="330"/>
        </w:trPr>
        <w:tc>
          <w:tcPr>
            <w:tcW w:w="4480" w:type="dxa"/>
            <w:vAlign w:val="center"/>
            <w:hideMark/>
          </w:tcPr>
          <w:p w14:paraId="6B1504F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4FB" w14:textId="77777777">
        <w:trPr>
          <w:trHeight w:val="45"/>
        </w:trPr>
        <w:tc>
          <w:tcPr>
            <w:tcW w:w="4480" w:type="dxa"/>
            <w:vAlign w:val="center"/>
            <w:hideMark/>
          </w:tcPr>
          <w:p w14:paraId="6B1504FA" w14:textId="77777777" w:rsidR="001203C7" w:rsidRDefault="004D430C">
            <w:pPr>
              <w:rPr>
                <w:rFonts w:ascii="Calibri" w:eastAsia="Times New Roman" w:hAnsi="Calibri" w:cs="Calibri"/>
                <w:color w:val="000000"/>
                <w:szCs w:val="24"/>
              </w:rPr>
            </w:pPr>
          </w:p>
        </w:tc>
      </w:tr>
      <w:tr w:rsidR="004965E6" w14:paraId="6B1504FD" w14:textId="77777777">
        <w:trPr>
          <w:trHeight w:val="150"/>
        </w:trPr>
        <w:tc>
          <w:tcPr>
            <w:tcW w:w="4480" w:type="dxa"/>
            <w:vAlign w:val="center"/>
            <w:hideMark/>
          </w:tcPr>
          <w:p w14:paraId="6B1504FC" w14:textId="77777777" w:rsidR="001203C7" w:rsidRDefault="004D430C">
            <w:pPr>
              <w:rPr>
                <w:rFonts w:eastAsia="Times New Roman" w:cs="Times New Roman"/>
                <w:sz w:val="20"/>
              </w:rPr>
            </w:pPr>
          </w:p>
        </w:tc>
      </w:tr>
      <w:tr w:rsidR="004965E6" w14:paraId="6B1504FF" w14:textId="77777777">
        <w:trPr>
          <w:trHeight w:val="345"/>
        </w:trPr>
        <w:tc>
          <w:tcPr>
            <w:tcW w:w="4480" w:type="dxa"/>
            <w:vAlign w:val="center"/>
            <w:hideMark/>
          </w:tcPr>
          <w:p w14:paraId="6B1504FE" w14:textId="77777777" w:rsidR="001203C7" w:rsidRDefault="004D430C">
            <w:pPr>
              <w:rPr>
                <w:rFonts w:eastAsia="Times New Roman" w:cs="Times New Roman"/>
                <w:sz w:val="20"/>
              </w:rPr>
            </w:pPr>
          </w:p>
        </w:tc>
      </w:tr>
      <w:tr w:rsidR="004965E6" w14:paraId="6B150501" w14:textId="77777777">
        <w:trPr>
          <w:trHeight w:val="480"/>
        </w:trPr>
        <w:tc>
          <w:tcPr>
            <w:tcW w:w="4480" w:type="dxa"/>
            <w:vAlign w:val="center"/>
            <w:hideMark/>
          </w:tcPr>
          <w:p w14:paraId="6B15050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lastRenderedPageBreak/>
              <w:t>Βουλευτική Τροπολογία 1911/208 ως έχει     ΚΑΤΑ ΠΛΕΙΟΨΗΦΙΑ</w:t>
            </w:r>
          </w:p>
        </w:tc>
      </w:tr>
      <w:tr w:rsidR="004965E6" w14:paraId="6B150503" w14:textId="77777777">
        <w:trPr>
          <w:trHeight w:val="105"/>
        </w:trPr>
        <w:tc>
          <w:tcPr>
            <w:tcW w:w="4480" w:type="dxa"/>
            <w:vAlign w:val="center"/>
            <w:hideMark/>
          </w:tcPr>
          <w:p w14:paraId="6B150502" w14:textId="77777777" w:rsidR="001203C7" w:rsidRDefault="004D430C">
            <w:pPr>
              <w:rPr>
                <w:rFonts w:ascii="Calibri" w:eastAsia="Times New Roman" w:hAnsi="Calibri" w:cs="Calibri"/>
                <w:color w:val="000000"/>
                <w:szCs w:val="24"/>
              </w:rPr>
            </w:pPr>
          </w:p>
        </w:tc>
      </w:tr>
      <w:tr w:rsidR="004965E6" w14:paraId="6B150505" w14:textId="77777777">
        <w:trPr>
          <w:trHeight w:val="330"/>
        </w:trPr>
        <w:tc>
          <w:tcPr>
            <w:tcW w:w="4480" w:type="dxa"/>
            <w:vAlign w:val="center"/>
            <w:hideMark/>
          </w:tcPr>
          <w:p w14:paraId="6B15050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507" w14:textId="77777777">
        <w:trPr>
          <w:trHeight w:val="45"/>
        </w:trPr>
        <w:tc>
          <w:tcPr>
            <w:tcW w:w="4480" w:type="dxa"/>
            <w:vAlign w:val="center"/>
            <w:hideMark/>
          </w:tcPr>
          <w:p w14:paraId="6B150506" w14:textId="77777777" w:rsidR="001203C7" w:rsidRDefault="004D430C">
            <w:pPr>
              <w:rPr>
                <w:rFonts w:ascii="Calibri" w:eastAsia="Times New Roman" w:hAnsi="Calibri" w:cs="Calibri"/>
                <w:color w:val="000000"/>
                <w:szCs w:val="24"/>
              </w:rPr>
            </w:pPr>
          </w:p>
        </w:tc>
      </w:tr>
      <w:tr w:rsidR="004965E6" w14:paraId="6B150509" w14:textId="77777777">
        <w:trPr>
          <w:trHeight w:val="330"/>
        </w:trPr>
        <w:tc>
          <w:tcPr>
            <w:tcW w:w="4480" w:type="dxa"/>
            <w:vAlign w:val="center"/>
            <w:hideMark/>
          </w:tcPr>
          <w:p w14:paraId="6B15050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5050B" w14:textId="77777777">
        <w:trPr>
          <w:trHeight w:val="45"/>
        </w:trPr>
        <w:tc>
          <w:tcPr>
            <w:tcW w:w="4480" w:type="dxa"/>
            <w:vAlign w:val="center"/>
            <w:hideMark/>
          </w:tcPr>
          <w:p w14:paraId="6B15050A" w14:textId="77777777" w:rsidR="001203C7" w:rsidRDefault="004D430C">
            <w:pPr>
              <w:rPr>
                <w:rFonts w:ascii="Calibri" w:eastAsia="Times New Roman" w:hAnsi="Calibri" w:cs="Calibri"/>
                <w:color w:val="000000"/>
                <w:szCs w:val="24"/>
              </w:rPr>
            </w:pPr>
          </w:p>
        </w:tc>
      </w:tr>
      <w:tr w:rsidR="004965E6" w14:paraId="6B15050D" w14:textId="77777777">
        <w:trPr>
          <w:trHeight w:val="330"/>
        </w:trPr>
        <w:tc>
          <w:tcPr>
            <w:tcW w:w="4480" w:type="dxa"/>
            <w:vAlign w:val="center"/>
            <w:hideMark/>
          </w:tcPr>
          <w:p w14:paraId="6B15050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4965E6" w14:paraId="6B15050F" w14:textId="77777777">
        <w:trPr>
          <w:trHeight w:val="30"/>
        </w:trPr>
        <w:tc>
          <w:tcPr>
            <w:tcW w:w="4480" w:type="dxa"/>
            <w:vAlign w:val="center"/>
            <w:hideMark/>
          </w:tcPr>
          <w:p w14:paraId="6B15050E" w14:textId="77777777" w:rsidR="001203C7" w:rsidRDefault="004D430C">
            <w:pPr>
              <w:rPr>
                <w:rFonts w:ascii="Calibri" w:eastAsia="Times New Roman" w:hAnsi="Calibri" w:cs="Calibri"/>
                <w:color w:val="000000"/>
                <w:szCs w:val="24"/>
              </w:rPr>
            </w:pPr>
          </w:p>
        </w:tc>
      </w:tr>
      <w:tr w:rsidR="004965E6" w14:paraId="6B150511" w14:textId="77777777">
        <w:trPr>
          <w:trHeight w:val="330"/>
        </w:trPr>
        <w:tc>
          <w:tcPr>
            <w:tcW w:w="4480" w:type="dxa"/>
            <w:vAlign w:val="center"/>
            <w:hideMark/>
          </w:tcPr>
          <w:p w14:paraId="6B15051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50513" w14:textId="77777777">
        <w:trPr>
          <w:trHeight w:val="45"/>
        </w:trPr>
        <w:tc>
          <w:tcPr>
            <w:tcW w:w="4480" w:type="dxa"/>
            <w:vAlign w:val="center"/>
            <w:hideMark/>
          </w:tcPr>
          <w:p w14:paraId="6B150512" w14:textId="77777777" w:rsidR="001203C7" w:rsidRDefault="004D430C">
            <w:pPr>
              <w:rPr>
                <w:rFonts w:ascii="Calibri" w:eastAsia="Times New Roman" w:hAnsi="Calibri" w:cs="Calibri"/>
                <w:color w:val="000000"/>
                <w:szCs w:val="24"/>
              </w:rPr>
            </w:pPr>
          </w:p>
        </w:tc>
      </w:tr>
      <w:tr w:rsidR="004965E6" w14:paraId="6B150515" w14:textId="77777777">
        <w:trPr>
          <w:trHeight w:val="330"/>
        </w:trPr>
        <w:tc>
          <w:tcPr>
            <w:tcW w:w="4480" w:type="dxa"/>
            <w:vAlign w:val="center"/>
            <w:hideMark/>
          </w:tcPr>
          <w:p w14:paraId="6B15051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50517" w14:textId="77777777">
        <w:trPr>
          <w:trHeight w:val="45"/>
        </w:trPr>
        <w:tc>
          <w:tcPr>
            <w:tcW w:w="4480" w:type="dxa"/>
            <w:vAlign w:val="center"/>
            <w:hideMark/>
          </w:tcPr>
          <w:p w14:paraId="6B150516" w14:textId="77777777" w:rsidR="001203C7" w:rsidRDefault="004D430C">
            <w:pPr>
              <w:rPr>
                <w:rFonts w:ascii="Calibri" w:eastAsia="Times New Roman" w:hAnsi="Calibri" w:cs="Calibri"/>
                <w:color w:val="000000"/>
                <w:szCs w:val="24"/>
              </w:rPr>
            </w:pPr>
          </w:p>
        </w:tc>
      </w:tr>
      <w:tr w:rsidR="004965E6" w14:paraId="6B150519" w14:textId="77777777">
        <w:trPr>
          <w:trHeight w:val="330"/>
        </w:trPr>
        <w:tc>
          <w:tcPr>
            <w:tcW w:w="4480" w:type="dxa"/>
            <w:vAlign w:val="center"/>
            <w:hideMark/>
          </w:tcPr>
          <w:p w14:paraId="6B15051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51B" w14:textId="77777777">
        <w:trPr>
          <w:trHeight w:val="45"/>
        </w:trPr>
        <w:tc>
          <w:tcPr>
            <w:tcW w:w="4480" w:type="dxa"/>
            <w:vAlign w:val="center"/>
            <w:hideMark/>
          </w:tcPr>
          <w:p w14:paraId="6B15051A" w14:textId="77777777" w:rsidR="001203C7" w:rsidRDefault="004D430C">
            <w:pPr>
              <w:rPr>
                <w:rFonts w:ascii="Calibri" w:eastAsia="Times New Roman" w:hAnsi="Calibri" w:cs="Calibri"/>
                <w:color w:val="000000"/>
                <w:szCs w:val="24"/>
              </w:rPr>
            </w:pPr>
          </w:p>
        </w:tc>
      </w:tr>
      <w:tr w:rsidR="004965E6" w14:paraId="6B15051D" w14:textId="77777777">
        <w:trPr>
          <w:trHeight w:val="330"/>
        </w:trPr>
        <w:tc>
          <w:tcPr>
            <w:tcW w:w="4480" w:type="dxa"/>
            <w:vAlign w:val="center"/>
            <w:hideMark/>
          </w:tcPr>
          <w:p w14:paraId="6B15051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5051F" w14:textId="77777777">
        <w:trPr>
          <w:trHeight w:val="45"/>
        </w:trPr>
        <w:tc>
          <w:tcPr>
            <w:tcW w:w="4480" w:type="dxa"/>
            <w:vAlign w:val="center"/>
            <w:hideMark/>
          </w:tcPr>
          <w:p w14:paraId="6B15051E" w14:textId="77777777" w:rsidR="001203C7" w:rsidRDefault="004D430C">
            <w:pPr>
              <w:rPr>
                <w:rFonts w:ascii="Calibri" w:eastAsia="Times New Roman" w:hAnsi="Calibri" w:cs="Calibri"/>
                <w:color w:val="000000"/>
                <w:szCs w:val="24"/>
              </w:rPr>
            </w:pPr>
          </w:p>
        </w:tc>
      </w:tr>
      <w:tr w:rsidR="004965E6" w14:paraId="6B150521" w14:textId="77777777">
        <w:trPr>
          <w:trHeight w:val="330"/>
        </w:trPr>
        <w:tc>
          <w:tcPr>
            <w:tcW w:w="4480" w:type="dxa"/>
            <w:vAlign w:val="center"/>
            <w:hideMark/>
          </w:tcPr>
          <w:p w14:paraId="6B15052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523" w14:textId="77777777">
        <w:trPr>
          <w:trHeight w:val="30"/>
        </w:trPr>
        <w:tc>
          <w:tcPr>
            <w:tcW w:w="4480" w:type="dxa"/>
            <w:vAlign w:val="center"/>
            <w:hideMark/>
          </w:tcPr>
          <w:p w14:paraId="6B150522" w14:textId="77777777" w:rsidR="001203C7" w:rsidRDefault="004D430C">
            <w:pPr>
              <w:rPr>
                <w:rFonts w:ascii="Calibri" w:eastAsia="Times New Roman" w:hAnsi="Calibri" w:cs="Calibri"/>
                <w:color w:val="000000"/>
                <w:szCs w:val="24"/>
              </w:rPr>
            </w:pPr>
          </w:p>
        </w:tc>
      </w:tr>
      <w:tr w:rsidR="004965E6" w14:paraId="6B150525" w14:textId="77777777">
        <w:trPr>
          <w:trHeight w:val="150"/>
        </w:trPr>
        <w:tc>
          <w:tcPr>
            <w:tcW w:w="4480" w:type="dxa"/>
            <w:vAlign w:val="center"/>
            <w:hideMark/>
          </w:tcPr>
          <w:p w14:paraId="6B150524" w14:textId="77777777" w:rsidR="001203C7" w:rsidRDefault="004D430C">
            <w:pPr>
              <w:rPr>
                <w:rFonts w:eastAsia="Times New Roman" w:cs="Times New Roman"/>
                <w:sz w:val="20"/>
              </w:rPr>
            </w:pPr>
          </w:p>
        </w:tc>
      </w:tr>
      <w:tr w:rsidR="004965E6" w14:paraId="6B150527" w14:textId="77777777">
        <w:trPr>
          <w:trHeight w:val="345"/>
        </w:trPr>
        <w:tc>
          <w:tcPr>
            <w:tcW w:w="4480" w:type="dxa"/>
            <w:vAlign w:val="center"/>
            <w:hideMark/>
          </w:tcPr>
          <w:p w14:paraId="6B150526" w14:textId="77777777" w:rsidR="001203C7" w:rsidRDefault="004D430C">
            <w:pPr>
              <w:rPr>
                <w:rFonts w:eastAsia="Times New Roman" w:cs="Times New Roman"/>
                <w:sz w:val="20"/>
              </w:rPr>
            </w:pPr>
          </w:p>
        </w:tc>
      </w:tr>
      <w:tr w:rsidR="004965E6" w14:paraId="6B150529" w14:textId="77777777">
        <w:trPr>
          <w:trHeight w:val="480"/>
        </w:trPr>
        <w:tc>
          <w:tcPr>
            <w:tcW w:w="4480" w:type="dxa"/>
            <w:vAlign w:val="center"/>
            <w:hideMark/>
          </w:tcPr>
          <w:p w14:paraId="6B15052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Βουλευτική Τροπολογία 1915/212 όπως τροπ.     ΚΑΤΑ ΠΛΕΙΟΨΗΦΙΑ</w:t>
            </w:r>
          </w:p>
        </w:tc>
      </w:tr>
      <w:tr w:rsidR="004965E6" w14:paraId="6B15052B" w14:textId="77777777">
        <w:trPr>
          <w:trHeight w:val="105"/>
        </w:trPr>
        <w:tc>
          <w:tcPr>
            <w:tcW w:w="4480" w:type="dxa"/>
            <w:vAlign w:val="center"/>
            <w:hideMark/>
          </w:tcPr>
          <w:p w14:paraId="6B15052A" w14:textId="77777777" w:rsidR="001203C7" w:rsidRDefault="004D430C">
            <w:pPr>
              <w:rPr>
                <w:rFonts w:ascii="Calibri" w:eastAsia="Times New Roman" w:hAnsi="Calibri" w:cs="Calibri"/>
                <w:color w:val="000000"/>
                <w:szCs w:val="24"/>
              </w:rPr>
            </w:pPr>
          </w:p>
        </w:tc>
      </w:tr>
      <w:tr w:rsidR="004965E6" w14:paraId="6B15052D" w14:textId="77777777">
        <w:trPr>
          <w:trHeight w:val="330"/>
        </w:trPr>
        <w:tc>
          <w:tcPr>
            <w:tcW w:w="4480" w:type="dxa"/>
            <w:vAlign w:val="center"/>
            <w:hideMark/>
          </w:tcPr>
          <w:p w14:paraId="6B15052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52F" w14:textId="77777777">
        <w:trPr>
          <w:trHeight w:val="45"/>
        </w:trPr>
        <w:tc>
          <w:tcPr>
            <w:tcW w:w="4480" w:type="dxa"/>
            <w:vAlign w:val="center"/>
            <w:hideMark/>
          </w:tcPr>
          <w:p w14:paraId="6B15052E" w14:textId="77777777" w:rsidR="001203C7" w:rsidRDefault="004D430C">
            <w:pPr>
              <w:rPr>
                <w:rFonts w:ascii="Calibri" w:eastAsia="Times New Roman" w:hAnsi="Calibri" w:cs="Calibri"/>
                <w:color w:val="000000"/>
                <w:szCs w:val="24"/>
              </w:rPr>
            </w:pPr>
          </w:p>
        </w:tc>
      </w:tr>
      <w:tr w:rsidR="004965E6" w14:paraId="6B150531" w14:textId="77777777">
        <w:trPr>
          <w:trHeight w:val="330"/>
        </w:trPr>
        <w:tc>
          <w:tcPr>
            <w:tcW w:w="4480" w:type="dxa"/>
            <w:vAlign w:val="center"/>
            <w:hideMark/>
          </w:tcPr>
          <w:p w14:paraId="6B15053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50533" w14:textId="77777777">
        <w:trPr>
          <w:trHeight w:val="45"/>
        </w:trPr>
        <w:tc>
          <w:tcPr>
            <w:tcW w:w="4480" w:type="dxa"/>
            <w:vAlign w:val="center"/>
            <w:hideMark/>
          </w:tcPr>
          <w:p w14:paraId="6B150532" w14:textId="77777777" w:rsidR="001203C7" w:rsidRDefault="004D430C">
            <w:pPr>
              <w:rPr>
                <w:rFonts w:ascii="Calibri" w:eastAsia="Times New Roman" w:hAnsi="Calibri" w:cs="Calibri"/>
                <w:color w:val="000000"/>
                <w:szCs w:val="24"/>
              </w:rPr>
            </w:pPr>
          </w:p>
        </w:tc>
      </w:tr>
      <w:tr w:rsidR="004965E6" w14:paraId="6B150535" w14:textId="77777777">
        <w:trPr>
          <w:trHeight w:val="330"/>
        </w:trPr>
        <w:tc>
          <w:tcPr>
            <w:tcW w:w="4480" w:type="dxa"/>
            <w:vAlign w:val="center"/>
            <w:hideMark/>
          </w:tcPr>
          <w:p w14:paraId="6B15053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4965E6" w14:paraId="6B150537" w14:textId="77777777">
        <w:trPr>
          <w:trHeight w:val="45"/>
        </w:trPr>
        <w:tc>
          <w:tcPr>
            <w:tcW w:w="4480" w:type="dxa"/>
            <w:vAlign w:val="center"/>
            <w:hideMark/>
          </w:tcPr>
          <w:p w14:paraId="6B150536" w14:textId="77777777" w:rsidR="001203C7" w:rsidRDefault="004D430C">
            <w:pPr>
              <w:rPr>
                <w:rFonts w:ascii="Calibri" w:eastAsia="Times New Roman" w:hAnsi="Calibri" w:cs="Calibri"/>
                <w:color w:val="000000"/>
                <w:szCs w:val="24"/>
              </w:rPr>
            </w:pPr>
          </w:p>
        </w:tc>
      </w:tr>
      <w:tr w:rsidR="004965E6" w14:paraId="6B150539" w14:textId="77777777">
        <w:trPr>
          <w:trHeight w:val="330"/>
        </w:trPr>
        <w:tc>
          <w:tcPr>
            <w:tcW w:w="4480" w:type="dxa"/>
            <w:vAlign w:val="center"/>
            <w:hideMark/>
          </w:tcPr>
          <w:p w14:paraId="6B15053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5053B" w14:textId="77777777">
        <w:trPr>
          <w:trHeight w:val="30"/>
        </w:trPr>
        <w:tc>
          <w:tcPr>
            <w:tcW w:w="4480" w:type="dxa"/>
            <w:vAlign w:val="center"/>
            <w:hideMark/>
          </w:tcPr>
          <w:p w14:paraId="6B15053A" w14:textId="77777777" w:rsidR="001203C7" w:rsidRDefault="004D430C">
            <w:pPr>
              <w:rPr>
                <w:rFonts w:ascii="Calibri" w:eastAsia="Times New Roman" w:hAnsi="Calibri" w:cs="Calibri"/>
                <w:color w:val="000000"/>
                <w:szCs w:val="24"/>
              </w:rPr>
            </w:pPr>
          </w:p>
        </w:tc>
      </w:tr>
      <w:tr w:rsidR="004965E6" w14:paraId="6B15053D" w14:textId="77777777">
        <w:trPr>
          <w:trHeight w:val="330"/>
        </w:trPr>
        <w:tc>
          <w:tcPr>
            <w:tcW w:w="4480" w:type="dxa"/>
            <w:vAlign w:val="center"/>
            <w:hideMark/>
          </w:tcPr>
          <w:p w14:paraId="6B15053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5053F" w14:textId="77777777">
        <w:trPr>
          <w:trHeight w:val="45"/>
        </w:trPr>
        <w:tc>
          <w:tcPr>
            <w:tcW w:w="4480" w:type="dxa"/>
            <w:vAlign w:val="center"/>
            <w:hideMark/>
          </w:tcPr>
          <w:p w14:paraId="6B15053E" w14:textId="77777777" w:rsidR="001203C7" w:rsidRDefault="004D430C">
            <w:pPr>
              <w:rPr>
                <w:rFonts w:ascii="Calibri" w:eastAsia="Times New Roman" w:hAnsi="Calibri" w:cs="Calibri"/>
                <w:color w:val="000000"/>
                <w:szCs w:val="24"/>
              </w:rPr>
            </w:pPr>
          </w:p>
        </w:tc>
      </w:tr>
      <w:tr w:rsidR="004965E6" w14:paraId="6B150541" w14:textId="77777777">
        <w:trPr>
          <w:trHeight w:val="330"/>
        </w:trPr>
        <w:tc>
          <w:tcPr>
            <w:tcW w:w="4480" w:type="dxa"/>
            <w:vAlign w:val="center"/>
            <w:hideMark/>
          </w:tcPr>
          <w:p w14:paraId="6B15054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543" w14:textId="77777777">
        <w:trPr>
          <w:trHeight w:val="45"/>
        </w:trPr>
        <w:tc>
          <w:tcPr>
            <w:tcW w:w="4480" w:type="dxa"/>
            <w:vAlign w:val="center"/>
            <w:hideMark/>
          </w:tcPr>
          <w:p w14:paraId="6B150542" w14:textId="77777777" w:rsidR="001203C7" w:rsidRDefault="004D430C">
            <w:pPr>
              <w:rPr>
                <w:rFonts w:ascii="Calibri" w:eastAsia="Times New Roman" w:hAnsi="Calibri" w:cs="Calibri"/>
                <w:color w:val="000000"/>
                <w:szCs w:val="24"/>
              </w:rPr>
            </w:pPr>
          </w:p>
        </w:tc>
      </w:tr>
      <w:tr w:rsidR="004965E6" w14:paraId="6B150545" w14:textId="77777777">
        <w:trPr>
          <w:trHeight w:val="330"/>
        </w:trPr>
        <w:tc>
          <w:tcPr>
            <w:tcW w:w="4480" w:type="dxa"/>
            <w:vAlign w:val="center"/>
            <w:hideMark/>
          </w:tcPr>
          <w:p w14:paraId="6B15054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50547" w14:textId="77777777">
        <w:trPr>
          <w:trHeight w:val="45"/>
        </w:trPr>
        <w:tc>
          <w:tcPr>
            <w:tcW w:w="4480" w:type="dxa"/>
            <w:vAlign w:val="center"/>
            <w:hideMark/>
          </w:tcPr>
          <w:p w14:paraId="6B150546" w14:textId="77777777" w:rsidR="001203C7" w:rsidRDefault="004D430C">
            <w:pPr>
              <w:rPr>
                <w:rFonts w:ascii="Calibri" w:eastAsia="Times New Roman" w:hAnsi="Calibri" w:cs="Calibri"/>
                <w:color w:val="000000"/>
                <w:szCs w:val="24"/>
              </w:rPr>
            </w:pPr>
          </w:p>
        </w:tc>
      </w:tr>
      <w:tr w:rsidR="004965E6" w14:paraId="6B150549" w14:textId="77777777">
        <w:trPr>
          <w:trHeight w:val="330"/>
        </w:trPr>
        <w:tc>
          <w:tcPr>
            <w:tcW w:w="4480" w:type="dxa"/>
            <w:vAlign w:val="center"/>
            <w:hideMark/>
          </w:tcPr>
          <w:p w14:paraId="6B15054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54B" w14:textId="77777777">
        <w:trPr>
          <w:trHeight w:val="45"/>
        </w:trPr>
        <w:tc>
          <w:tcPr>
            <w:tcW w:w="4480" w:type="dxa"/>
            <w:vAlign w:val="center"/>
            <w:hideMark/>
          </w:tcPr>
          <w:p w14:paraId="6B15054A" w14:textId="77777777" w:rsidR="001203C7" w:rsidRDefault="004D430C">
            <w:pPr>
              <w:rPr>
                <w:rFonts w:ascii="Calibri" w:eastAsia="Times New Roman" w:hAnsi="Calibri" w:cs="Calibri"/>
                <w:color w:val="000000"/>
                <w:szCs w:val="24"/>
              </w:rPr>
            </w:pPr>
          </w:p>
        </w:tc>
      </w:tr>
      <w:tr w:rsidR="004965E6" w14:paraId="6B15054D" w14:textId="77777777">
        <w:trPr>
          <w:trHeight w:val="135"/>
        </w:trPr>
        <w:tc>
          <w:tcPr>
            <w:tcW w:w="4480" w:type="dxa"/>
            <w:vAlign w:val="center"/>
            <w:hideMark/>
          </w:tcPr>
          <w:p w14:paraId="6B15054C" w14:textId="77777777" w:rsidR="001203C7" w:rsidRDefault="004D430C">
            <w:pPr>
              <w:rPr>
                <w:rFonts w:eastAsia="Times New Roman" w:cs="Times New Roman"/>
                <w:sz w:val="20"/>
              </w:rPr>
            </w:pPr>
          </w:p>
        </w:tc>
      </w:tr>
      <w:tr w:rsidR="004965E6" w14:paraId="6B15054F" w14:textId="77777777">
        <w:trPr>
          <w:trHeight w:val="345"/>
        </w:trPr>
        <w:tc>
          <w:tcPr>
            <w:tcW w:w="4480" w:type="dxa"/>
            <w:vAlign w:val="center"/>
            <w:hideMark/>
          </w:tcPr>
          <w:p w14:paraId="6B15054E" w14:textId="77777777" w:rsidR="001203C7" w:rsidRDefault="004D430C">
            <w:pPr>
              <w:rPr>
                <w:rFonts w:eastAsia="Times New Roman" w:cs="Times New Roman"/>
                <w:sz w:val="20"/>
              </w:rPr>
            </w:pPr>
          </w:p>
        </w:tc>
      </w:tr>
      <w:tr w:rsidR="004965E6" w14:paraId="6B150551" w14:textId="77777777">
        <w:trPr>
          <w:trHeight w:val="495"/>
        </w:trPr>
        <w:tc>
          <w:tcPr>
            <w:tcW w:w="4480" w:type="dxa"/>
            <w:vAlign w:val="center"/>
            <w:hideMark/>
          </w:tcPr>
          <w:p w14:paraId="6B15055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Βουλευτική Τροπολογία 1916/213 ως έχει     ΚΑΤΑ ΠΛΕΙΟΨΗΦΙΑ</w:t>
            </w:r>
          </w:p>
        </w:tc>
      </w:tr>
      <w:tr w:rsidR="004965E6" w14:paraId="6B150553" w14:textId="77777777">
        <w:trPr>
          <w:trHeight w:val="90"/>
        </w:trPr>
        <w:tc>
          <w:tcPr>
            <w:tcW w:w="4480" w:type="dxa"/>
            <w:vAlign w:val="center"/>
            <w:hideMark/>
          </w:tcPr>
          <w:p w14:paraId="6B150552" w14:textId="77777777" w:rsidR="001203C7" w:rsidRDefault="004D430C">
            <w:pPr>
              <w:rPr>
                <w:rFonts w:ascii="Calibri" w:eastAsia="Times New Roman" w:hAnsi="Calibri" w:cs="Calibri"/>
                <w:color w:val="000000"/>
                <w:szCs w:val="24"/>
              </w:rPr>
            </w:pPr>
          </w:p>
        </w:tc>
      </w:tr>
      <w:tr w:rsidR="004965E6" w14:paraId="6B150555" w14:textId="77777777">
        <w:trPr>
          <w:trHeight w:val="345"/>
        </w:trPr>
        <w:tc>
          <w:tcPr>
            <w:tcW w:w="4480" w:type="dxa"/>
            <w:vAlign w:val="center"/>
            <w:hideMark/>
          </w:tcPr>
          <w:p w14:paraId="6B15055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557" w14:textId="77777777">
        <w:trPr>
          <w:trHeight w:val="30"/>
        </w:trPr>
        <w:tc>
          <w:tcPr>
            <w:tcW w:w="4480" w:type="dxa"/>
            <w:vAlign w:val="center"/>
            <w:hideMark/>
          </w:tcPr>
          <w:p w14:paraId="6B150556" w14:textId="77777777" w:rsidR="001203C7" w:rsidRDefault="004D430C">
            <w:pPr>
              <w:rPr>
                <w:rFonts w:ascii="Calibri" w:eastAsia="Times New Roman" w:hAnsi="Calibri" w:cs="Calibri"/>
                <w:color w:val="000000"/>
                <w:szCs w:val="24"/>
              </w:rPr>
            </w:pPr>
          </w:p>
        </w:tc>
      </w:tr>
      <w:tr w:rsidR="004965E6" w14:paraId="6B150559" w14:textId="77777777">
        <w:trPr>
          <w:trHeight w:val="330"/>
        </w:trPr>
        <w:tc>
          <w:tcPr>
            <w:tcW w:w="4480" w:type="dxa"/>
            <w:vAlign w:val="center"/>
            <w:hideMark/>
          </w:tcPr>
          <w:p w14:paraId="6B15055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ΠΡΝ</w:t>
            </w:r>
          </w:p>
        </w:tc>
      </w:tr>
      <w:tr w:rsidR="004965E6" w14:paraId="6B15055B" w14:textId="77777777">
        <w:trPr>
          <w:trHeight w:val="45"/>
        </w:trPr>
        <w:tc>
          <w:tcPr>
            <w:tcW w:w="4480" w:type="dxa"/>
            <w:vAlign w:val="center"/>
            <w:hideMark/>
          </w:tcPr>
          <w:p w14:paraId="6B15055A" w14:textId="77777777" w:rsidR="001203C7" w:rsidRDefault="004D430C">
            <w:pPr>
              <w:rPr>
                <w:rFonts w:ascii="Calibri" w:eastAsia="Times New Roman" w:hAnsi="Calibri" w:cs="Calibri"/>
                <w:color w:val="000000"/>
                <w:szCs w:val="24"/>
              </w:rPr>
            </w:pPr>
          </w:p>
        </w:tc>
      </w:tr>
      <w:tr w:rsidR="004965E6" w14:paraId="6B15055D" w14:textId="77777777">
        <w:trPr>
          <w:trHeight w:val="330"/>
        </w:trPr>
        <w:tc>
          <w:tcPr>
            <w:tcW w:w="4480" w:type="dxa"/>
            <w:vAlign w:val="center"/>
            <w:hideMark/>
          </w:tcPr>
          <w:p w14:paraId="6B15055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4965E6" w14:paraId="6B15055F" w14:textId="77777777">
        <w:trPr>
          <w:trHeight w:val="45"/>
        </w:trPr>
        <w:tc>
          <w:tcPr>
            <w:tcW w:w="4480" w:type="dxa"/>
            <w:vAlign w:val="center"/>
            <w:hideMark/>
          </w:tcPr>
          <w:p w14:paraId="6B15055E" w14:textId="77777777" w:rsidR="001203C7" w:rsidRDefault="004D430C">
            <w:pPr>
              <w:rPr>
                <w:rFonts w:ascii="Calibri" w:eastAsia="Times New Roman" w:hAnsi="Calibri" w:cs="Calibri"/>
                <w:color w:val="000000"/>
                <w:szCs w:val="24"/>
              </w:rPr>
            </w:pPr>
          </w:p>
        </w:tc>
      </w:tr>
      <w:tr w:rsidR="004965E6" w14:paraId="6B150561" w14:textId="77777777">
        <w:trPr>
          <w:trHeight w:val="330"/>
        </w:trPr>
        <w:tc>
          <w:tcPr>
            <w:tcW w:w="4480" w:type="dxa"/>
            <w:vAlign w:val="center"/>
            <w:hideMark/>
          </w:tcPr>
          <w:p w14:paraId="6B15056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50563" w14:textId="77777777">
        <w:trPr>
          <w:trHeight w:val="45"/>
        </w:trPr>
        <w:tc>
          <w:tcPr>
            <w:tcW w:w="4480" w:type="dxa"/>
            <w:vAlign w:val="center"/>
            <w:hideMark/>
          </w:tcPr>
          <w:p w14:paraId="6B150562" w14:textId="77777777" w:rsidR="001203C7" w:rsidRDefault="004D430C">
            <w:pPr>
              <w:rPr>
                <w:rFonts w:ascii="Calibri" w:eastAsia="Times New Roman" w:hAnsi="Calibri" w:cs="Calibri"/>
                <w:color w:val="000000"/>
                <w:szCs w:val="24"/>
              </w:rPr>
            </w:pPr>
          </w:p>
        </w:tc>
      </w:tr>
      <w:tr w:rsidR="004965E6" w14:paraId="6B150565" w14:textId="77777777">
        <w:trPr>
          <w:trHeight w:val="330"/>
        </w:trPr>
        <w:tc>
          <w:tcPr>
            <w:tcW w:w="4480" w:type="dxa"/>
            <w:vAlign w:val="center"/>
            <w:hideMark/>
          </w:tcPr>
          <w:p w14:paraId="6B15056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50567" w14:textId="77777777">
        <w:trPr>
          <w:trHeight w:val="30"/>
        </w:trPr>
        <w:tc>
          <w:tcPr>
            <w:tcW w:w="4480" w:type="dxa"/>
            <w:vAlign w:val="center"/>
            <w:hideMark/>
          </w:tcPr>
          <w:p w14:paraId="6B150566" w14:textId="77777777" w:rsidR="001203C7" w:rsidRDefault="004D430C">
            <w:pPr>
              <w:rPr>
                <w:rFonts w:ascii="Calibri" w:eastAsia="Times New Roman" w:hAnsi="Calibri" w:cs="Calibri"/>
                <w:color w:val="000000"/>
                <w:szCs w:val="24"/>
              </w:rPr>
            </w:pPr>
          </w:p>
        </w:tc>
      </w:tr>
      <w:tr w:rsidR="004965E6" w14:paraId="6B150569" w14:textId="77777777">
        <w:trPr>
          <w:trHeight w:val="345"/>
        </w:trPr>
        <w:tc>
          <w:tcPr>
            <w:tcW w:w="4480" w:type="dxa"/>
            <w:vAlign w:val="center"/>
            <w:hideMark/>
          </w:tcPr>
          <w:p w14:paraId="6B15056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56B" w14:textId="77777777">
        <w:trPr>
          <w:trHeight w:val="30"/>
        </w:trPr>
        <w:tc>
          <w:tcPr>
            <w:tcW w:w="4480" w:type="dxa"/>
            <w:vAlign w:val="center"/>
            <w:hideMark/>
          </w:tcPr>
          <w:p w14:paraId="6B15056A" w14:textId="77777777" w:rsidR="001203C7" w:rsidRDefault="004D430C">
            <w:pPr>
              <w:rPr>
                <w:rFonts w:ascii="Calibri" w:eastAsia="Times New Roman" w:hAnsi="Calibri" w:cs="Calibri"/>
                <w:color w:val="000000"/>
                <w:szCs w:val="24"/>
              </w:rPr>
            </w:pPr>
          </w:p>
        </w:tc>
      </w:tr>
      <w:tr w:rsidR="004965E6" w14:paraId="6B15056D" w14:textId="77777777">
        <w:trPr>
          <w:trHeight w:val="330"/>
        </w:trPr>
        <w:tc>
          <w:tcPr>
            <w:tcW w:w="4480" w:type="dxa"/>
            <w:vAlign w:val="center"/>
            <w:hideMark/>
          </w:tcPr>
          <w:p w14:paraId="6B15056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ΝΑΙ</w:t>
            </w:r>
          </w:p>
        </w:tc>
      </w:tr>
      <w:tr w:rsidR="004965E6" w14:paraId="6B15056F" w14:textId="77777777">
        <w:trPr>
          <w:trHeight w:val="45"/>
        </w:trPr>
        <w:tc>
          <w:tcPr>
            <w:tcW w:w="4480" w:type="dxa"/>
            <w:vAlign w:val="center"/>
            <w:hideMark/>
          </w:tcPr>
          <w:p w14:paraId="6B15056E" w14:textId="77777777" w:rsidR="001203C7" w:rsidRDefault="004D430C">
            <w:pPr>
              <w:rPr>
                <w:rFonts w:ascii="Calibri" w:eastAsia="Times New Roman" w:hAnsi="Calibri" w:cs="Calibri"/>
                <w:color w:val="000000"/>
                <w:szCs w:val="24"/>
              </w:rPr>
            </w:pPr>
          </w:p>
        </w:tc>
      </w:tr>
      <w:tr w:rsidR="004965E6" w14:paraId="6B150571" w14:textId="77777777">
        <w:trPr>
          <w:trHeight w:val="330"/>
        </w:trPr>
        <w:tc>
          <w:tcPr>
            <w:tcW w:w="4480" w:type="dxa"/>
            <w:vAlign w:val="center"/>
            <w:hideMark/>
          </w:tcPr>
          <w:p w14:paraId="6B15057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573" w14:textId="77777777">
        <w:trPr>
          <w:trHeight w:val="45"/>
        </w:trPr>
        <w:tc>
          <w:tcPr>
            <w:tcW w:w="4480" w:type="dxa"/>
            <w:vAlign w:val="center"/>
            <w:hideMark/>
          </w:tcPr>
          <w:p w14:paraId="6B150572" w14:textId="77777777" w:rsidR="001203C7" w:rsidRDefault="004D430C">
            <w:pPr>
              <w:rPr>
                <w:rFonts w:ascii="Calibri" w:eastAsia="Times New Roman" w:hAnsi="Calibri" w:cs="Calibri"/>
                <w:color w:val="000000"/>
                <w:szCs w:val="24"/>
              </w:rPr>
            </w:pPr>
          </w:p>
        </w:tc>
      </w:tr>
      <w:tr w:rsidR="004965E6" w14:paraId="6B150575" w14:textId="77777777">
        <w:trPr>
          <w:trHeight w:val="135"/>
        </w:trPr>
        <w:tc>
          <w:tcPr>
            <w:tcW w:w="4480" w:type="dxa"/>
            <w:vAlign w:val="center"/>
            <w:hideMark/>
          </w:tcPr>
          <w:p w14:paraId="6B150574" w14:textId="77777777" w:rsidR="001203C7" w:rsidRDefault="004D430C">
            <w:pPr>
              <w:rPr>
                <w:rFonts w:eastAsia="Times New Roman" w:cs="Times New Roman"/>
                <w:sz w:val="20"/>
              </w:rPr>
            </w:pPr>
          </w:p>
        </w:tc>
      </w:tr>
      <w:tr w:rsidR="004965E6" w14:paraId="6B150577" w14:textId="77777777">
        <w:trPr>
          <w:trHeight w:val="345"/>
        </w:trPr>
        <w:tc>
          <w:tcPr>
            <w:tcW w:w="4480" w:type="dxa"/>
            <w:vAlign w:val="center"/>
            <w:hideMark/>
          </w:tcPr>
          <w:p w14:paraId="6B150576" w14:textId="77777777" w:rsidR="001203C7" w:rsidRDefault="004D430C">
            <w:pPr>
              <w:rPr>
                <w:rFonts w:eastAsia="Times New Roman" w:cs="Times New Roman"/>
                <w:sz w:val="20"/>
              </w:rPr>
            </w:pPr>
          </w:p>
        </w:tc>
      </w:tr>
      <w:tr w:rsidR="004965E6" w14:paraId="6B150579" w14:textId="77777777">
        <w:trPr>
          <w:trHeight w:val="495"/>
        </w:trPr>
        <w:tc>
          <w:tcPr>
            <w:tcW w:w="4480" w:type="dxa"/>
            <w:vAlign w:val="center"/>
            <w:hideMark/>
          </w:tcPr>
          <w:p w14:paraId="6B15057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Βουλευτική Τροπολογία 1917/214 ως έχει     ΚΑΤΑ</w:t>
            </w:r>
            <w:r>
              <w:rPr>
                <w:rFonts w:ascii="Calibri" w:eastAsia="Times New Roman" w:hAnsi="Calibri" w:cs="Calibri"/>
                <w:color w:val="000000"/>
                <w:szCs w:val="24"/>
              </w:rPr>
              <w:t xml:space="preserve"> ΠΛΕΙΟΨΗΦΙΑ</w:t>
            </w:r>
          </w:p>
        </w:tc>
      </w:tr>
      <w:tr w:rsidR="004965E6" w14:paraId="6B15057B" w14:textId="77777777">
        <w:trPr>
          <w:trHeight w:val="105"/>
        </w:trPr>
        <w:tc>
          <w:tcPr>
            <w:tcW w:w="4480" w:type="dxa"/>
            <w:vAlign w:val="center"/>
            <w:hideMark/>
          </w:tcPr>
          <w:p w14:paraId="6B15057A" w14:textId="77777777" w:rsidR="001203C7" w:rsidRDefault="004D430C">
            <w:pPr>
              <w:rPr>
                <w:rFonts w:ascii="Calibri" w:eastAsia="Times New Roman" w:hAnsi="Calibri" w:cs="Calibri"/>
                <w:color w:val="000000"/>
                <w:szCs w:val="24"/>
              </w:rPr>
            </w:pPr>
          </w:p>
        </w:tc>
      </w:tr>
      <w:tr w:rsidR="004965E6" w14:paraId="6B15057D" w14:textId="77777777">
        <w:trPr>
          <w:trHeight w:val="330"/>
        </w:trPr>
        <w:tc>
          <w:tcPr>
            <w:tcW w:w="4480" w:type="dxa"/>
            <w:vAlign w:val="center"/>
            <w:hideMark/>
          </w:tcPr>
          <w:p w14:paraId="6B15057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57F" w14:textId="77777777">
        <w:trPr>
          <w:trHeight w:val="30"/>
        </w:trPr>
        <w:tc>
          <w:tcPr>
            <w:tcW w:w="4480" w:type="dxa"/>
            <w:vAlign w:val="center"/>
            <w:hideMark/>
          </w:tcPr>
          <w:p w14:paraId="6B15057E" w14:textId="77777777" w:rsidR="001203C7" w:rsidRDefault="004D430C">
            <w:pPr>
              <w:rPr>
                <w:rFonts w:ascii="Calibri" w:eastAsia="Times New Roman" w:hAnsi="Calibri" w:cs="Calibri"/>
                <w:color w:val="000000"/>
                <w:szCs w:val="24"/>
              </w:rPr>
            </w:pPr>
          </w:p>
        </w:tc>
      </w:tr>
      <w:tr w:rsidR="004965E6" w14:paraId="6B150581" w14:textId="77777777">
        <w:trPr>
          <w:trHeight w:val="345"/>
        </w:trPr>
        <w:tc>
          <w:tcPr>
            <w:tcW w:w="4480" w:type="dxa"/>
            <w:vAlign w:val="center"/>
            <w:hideMark/>
          </w:tcPr>
          <w:p w14:paraId="6B15058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ΠΡΝ</w:t>
            </w:r>
          </w:p>
        </w:tc>
      </w:tr>
      <w:tr w:rsidR="004965E6" w14:paraId="6B150583" w14:textId="77777777">
        <w:trPr>
          <w:trHeight w:val="30"/>
        </w:trPr>
        <w:tc>
          <w:tcPr>
            <w:tcW w:w="4480" w:type="dxa"/>
            <w:vAlign w:val="center"/>
            <w:hideMark/>
          </w:tcPr>
          <w:p w14:paraId="6B150582" w14:textId="77777777" w:rsidR="001203C7" w:rsidRDefault="004D430C">
            <w:pPr>
              <w:rPr>
                <w:rFonts w:ascii="Calibri" w:eastAsia="Times New Roman" w:hAnsi="Calibri" w:cs="Calibri"/>
                <w:color w:val="000000"/>
                <w:szCs w:val="24"/>
              </w:rPr>
            </w:pPr>
          </w:p>
        </w:tc>
      </w:tr>
      <w:tr w:rsidR="004965E6" w14:paraId="6B150585" w14:textId="77777777">
        <w:trPr>
          <w:trHeight w:val="330"/>
        </w:trPr>
        <w:tc>
          <w:tcPr>
            <w:tcW w:w="4480" w:type="dxa"/>
            <w:vAlign w:val="center"/>
            <w:hideMark/>
          </w:tcPr>
          <w:p w14:paraId="6B15058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4965E6" w14:paraId="6B150587" w14:textId="77777777">
        <w:trPr>
          <w:trHeight w:val="45"/>
        </w:trPr>
        <w:tc>
          <w:tcPr>
            <w:tcW w:w="4480" w:type="dxa"/>
            <w:vAlign w:val="center"/>
            <w:hideMark/>
          </w:tcPr>
          <w:p w14:paraId="6B150586" w14:textId="77777777" w:rsidR="001203C7" w:rsidRDefault="004D430C">
            <w:pPr>
              <w:rPr>
                <w:rFonts w:ascii="Calibri" w:eastAsia="Times New Roman" w:hAnsi="Calibri" w:cs="Calibri"/>
                <w:color w:val="000000"/>
                <w:szCs w:val="24"/>
              </w:rPr>
            </w:pPr>
          </w:p>
        </w:tc>
      </w:tr>
      <w:tr w:rsidR="004965E6" w14:paraId="6B150589" w14:textId="77777777">
        <w:trPr>
          <w:trHeight w:val="330"/>
        </w:trPr>
        <w:tc>
          <w:tcPr>
            <w:tcW w:w="4480" w:type="dxa"/>
            <w:vAlign w:val="center"/>
            <w:hideMark/>
          </w:tcPr>
          <w:p w14:paraId="6B15058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5058B" w14:textId="77777777">
        <w:trPr>
          <w:trHeight w:val="45"/>
        </w:trPr>
        <w:tc>
          <w:tcPr>
            <w:tcW w:w="4480" w:type="dxa"/>
            <w:vAlign w:val="center"/>
            <w:hideMark/>
          </w:tcPr>
          <w:p w14:paraId="6B15058A" w14:textId="77777777" w:rsidR="001203C7" w:rsidRDefault="004D430C">
            <w:pPr>
              <w:rPr>
                <w:rFonts w:ascii="Calibri" w:eastAsia="Times New Roman" w:hAnsi="Calibri" w:cs="Calibri"/>
                <w:color w:val="000000"/>
                <w:szCs w:val="24"/>
              </w:rPr>
            </w:pPr>
          </w:p>
        </w:tc>
      </w:tr>
      <w:tr w:rsidR="004965E6" w14:paraId="6B15058D" w14:textId="77777777">
        <w:trPr>
          <w:trHeight w:val="330"/>
        </w:trPr>
        <w:tc>
          <w:tcPr>
            <w:tcW w:w="4480" w:type="dxa"/>
            <w:vAlign w:val="center"/>
            <w:hideMark/>
          </w:tcPr>
          <w:p w14:paraId="6B15058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ΠΡΝ</w:t>
            </w:r>
          </w:p>
        </w:tc>
      </w:tr>
      <w:tr w:rsidR="004965E6" w14:paraId="6B15058F" w14:textId="77777777">
        <w:trPr>
          <w:trHeight w:val="45"/>
        </w:trPr>
        <w:tc>
          <w:tcPr>
            <w:tcW w:w="4480" w:type="dxa"/>
            <w:vAlign w:val="center"/>
            <w:hideMark/>
          </w:tcPr>
          <w:p w14:paraId="6B15058E" w14:textId="77777777" w:rsidR="001203C7" w:rsidRDefault="004D430C">
            <w:pPr>
              <w:rPr>
                <w:rFonts w:ascii="Calibri" w:eastAsia="Times New Roman" w:hAnsi="Calibri" w:cs="Calibri"/>
                <w:color w:val="000000"/>
                <w:szCs w:val="24"/>
              </w:rPr>
            </w:pPr>
          </w:p>
        </w:tc>
      </w:tr>
      <w:tr w:rsidR="004965E6" w14:paraId="6B150591" w14:textId="77777777">
        <w:trPr>
          <w:trHeight w:val="330"/>
        </w:trPr>
        <w:tc>
          <w:tcPr>
            <w:tcW w:w="4480" w:type="dxa"/>
            <w:vAlign w:val="center"/>
            <w:hideMark/>
          </w:tcPr>
          <w:p w14:paraId="6B15059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593" w14:textId="77777777">
        <w:trPr>
          <w:trHeight w:val="30"/>
        </w:trPr>
        <w:tc>
          <w:tcPr>
            <w:tcW w:w="4480" w:type="dxa"/>
            <w:vAlign w:val="center"/>
            <w:hideMark/>
          </w:tcPr>
          <w:p w14:paraId="6B150592" w14:textId="77777777" w:rsidR="001203C7" w:rsidRDefault="004D430C">
            <w:pPr>
              <w:rPr>
                <w:rFonts w:ascii="Calibri" w:eastAsia="Times New Roman" w:hAnsi="Calibri" w:cs="Calibri"/>
                <w:color w:val="000000"/>
                <w:szCs w:val="24"/>
              </w:rPr>
            </w:pPr>
          </w:p>
        </w:tc>
      </w:tr>
      <w:tr w:rsidR="004965E6" w14:paraId="6B150595" w14:textId="77777777">
        <w:trPr>
          <w:trHeight w:val="345"/>
        </w:trPr>
        <w:tc>
          <w:tcPr>
            <w:tcW w:w="4480" w:type="dxa"/>
            <w:vAlign w:val="center"/>
            <w:hideMark/>
          </w:tcPr>
          <w:p w14:paraId="6B15059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ΝΑΙ</w:t>
            </w:r>
          </w:p>
        </w:tc>
      </w:tr>
      <w:tr w:rsidR="004965E6" w14:paraId="6B150597" w14:textId="77777777">
        <w:trPr>
          <w:trHeight w:val="30"/>
        </w:trPr>
        <w:tc>
          <w:tcPr>
            <w:tcW w:w="4480" w:type="dxa"/>
            <w:vAlign w:val="center"/>
            <w:hideMark/>
          </w:tcPr>
          <w:p w14:paraId="6B150596" w14:textId="77777777" w:rsidR="001203C7" w:rsidRDefault="004D430C">
            <w:pPr>
              <w:rPr>
                <w:rFonts w:ascii="Calibri" w:eastAsia="Times New Roman" w:hAnsi="Calibri" w:cs="Calibri"/>
                <w:color w:val="000000"/>
                <w:szCs w:val="24"/>
              </w:rPr>
            </w:pPr>
          </w:p>
        </w:tc>
      </w:tr>
      <w:tr w:rsidR="004965E6" w14:paraId="6B150599" w14:textId="77777777">
        <w:trPr>
          <w:trHeight w:val="330"/>
        </w:trPr>
        <w:tc>
          <w:tcPr>
            <w:tcW w:w="4480" w:type="dxa"/>
            <w:vAlign w:val="center"/>
            <w:hideMark/>
          </w:tcPr>
          <w:p w14:paraId="6B15059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59B" w14:textId="77777777">
        <w:trPr>
          <w:trHeight w:val="45"/>
        </w:trPr>
        <w:tc>
          <w:tcPr>
            <w:tcW w:w="4480" w:type="dxa"/>
            <w:vAlign w:val="center"/>
            <w:hideMark/>
          </w:tcPr>
          <w:p w14:paraId="6B15059A" w14:textId="77777777" w:rsidR="001203C7" w:rsidRDefault="004D430C">
            <w:pPr>
              <w:rPr>
                <w:rFonts w:ascii="Calibri" w:eastAsia="Times New Roman" w:hAnsi="Calibri" w:cs="Calibri"/>
                <w:color w:val="000000"/>
                <w:szCs w:val="24"/>
              </w:rPr>
            </w:pPr>
          </w:p>
        </w:tc>
      </w:tr>
      <w:tr w:rsidR="004965E6" w14:paraId="6B15059D" w14:textId="77777777">
        <w:trPr>
          <w:trHeight w:val="150"/>
        </w:trPr>
        <w:tc>
          <w:tcPr>
            <w:tcW w:w="4480" w:type="dxa"/>
            <w:vAlign w:val="center"/>
            <w:hideMark/>
          </w:tcPr>
          <w:p w14:paraId="6B15059C" w14:textId="77777777" w:rsidR="001203C7" w:rsidRDefault="004D430C">
            <w:pPr>
              <w:rPr>
                <w:rFonts w:eastAsia="Times New Roman" w:cs="Times New Roman"/>
                <w:sz w:val="20"/>
              </w:rPr>
            </w:pPr>
          </w:p>
        </w:tc>
      </w:tr>
      <w:tr w:rsidR="004965E6" w14:paraId="6B15059F" w14:textId="77777777">
        <w:trPr>
          <w:trHeight w:val="345"/>
        </w:trPr>
        <w:tc>
          <w:tcPr>
            <w:tcW w:w="4480" w:type="dxa"/>
            <w:vAlign w:val="center"/>
            <w:hideMark/>
          </w:tcPr>
          <w:p w14:paraId="6B15059E" w14:textId="77777777" w:rsidR="001203C7" w:rsidRDefault="004D430C">
            <w:pPr>
              <w:rPr>
                <w:rFonts w:eastAsia="Times New Roman" w:cs="Times New Roman"/>
                <w:sz w:val="20"/>
              </w:rPr>
            </w:pPr>
          </w:p>
        </w:tc>
      </w:tr>
      <w:tr w:rsidR="004965E6" w14:paraId="6B1505A1" w14:textId="77777777">
        <w:trPr>
          <w:trHeight w:val="480"/>
        </w:trPr>
        <w:tc>
          <w:tcPr>
            <w:tcW w:w="4480" w:type="dxa"/>
            <w:vAlign w:val="center"/>
            <w:hideMark/>
          </w:tcPr>
          <w:p w14:paraId="6B1505A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Βουλευτική Τροπολογία 1918/215 ως έχει     ΚΑΤΑ ΠΛΕΙΟΨΗΦΙΑ</w:t>
            </w:r>
          </w:p>
        </w:tc>
      </w:tr>
      <w:tr w:rsidR="004965E6" w14:paraId="6B1505A3" w14:textId="77777777">
        <w:trPr>
          <w:trHeight w:val="105"/>
        </w:trPr>
        <w:tc>
          <w:tcPr>
            <w:tcW w:w="4480" w:type="dxa"/>
            <w:vAlign w:val="center"/>
            <w:hideMark/>
          </w:tcPr>
          <w:p w14:paraId="6B1505A2" w14:textId="77777777" w:rsidR="001203C7" w:rsidRDefault="004D430C">
            <w:pPr>
              <w:rPr>
                <w:rFonts w:ascii="Calibri" w:eastAsia="Times New Roman" w:hAnsi="Calibri" w:cs="Calibri"/>
                <w:color w:val="000000"/>
                <w:szCs w:val="24"/>
              </w:rPr>
            </w:pPr>
          </w:p>
        </w:tc>
      </w:tr>
      <w:tr w:rsidR="004965E6" w14:paraId="6B1505A5" w14:textId="77777777">
        <w:trPr>
          <w:trHeight w:val="330"/>
        </w:trPr>
        <w:tc>
          <w:tcPr>
            <w:tcW w:w="4480" w:type="dxa"/>
            <w:vAlign w:val="center"/>
            <w:hideMark/>
          </w:tcPr>
          <w:p w14:paraId="6B1505A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5A7" w14:textId="77777777">
        <w:trPr>
          <w:trHeight w:val="45"/>
        </w:trPr>
        <w:tc>
          <w:tcPr>
            <w:tcW w:w="4480" w:type="dxa"/>
            <w:vAlign w:val="center"/>
            <w:hideMark/>
          </w:tcPr>
          <w:p w14:paraId="6B1505A6" w14:textId="77777777" w:rsidR="001203C7" w:rsidRDefault="004D430C">
            <w:pPr>
              <w:rPr>
                <w:rFonts w:ascii="Calibri" w:eastAsia="Times New Roman" w:hAnsi="Calibri" w:cs="Calibri"/>
                <w:color w:val="000000"/>
                <w:szCs w:val="24"/>
              </w:rPr>
            </w:pPr>
          </w:p>
        </w:tc>
      </w:tr>
      <w:tr w:rsidR="004965E6" w14:paraId="6B1505A9" w14:textId="77777777">
        <w:trPr>
          <w:trHeight w:val="330"/>
        </w:trPr>
        <w:tc>
          <w:tcPr>
            <w:tcW w:w="4480" w:type="dxa"/>
            <w:vAlign w:val="center"/>
            <w:hideMark/>
          </w:tcPr>
          <w:p w14:paraId="6B1505A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ΠΡΝ</w:t>
            </w:r>
          </w:p>
        </w:tc>
      </w:tr>
      <w:tr w:rsidR="004965E6" w14:paraId="6B1505AB" w14:textId="77777777">
        <w:trPr>
          <w:trHeight w:val="45"/>
        </w:trPr>
        <w:tc>
          <w:tcPr>
            <w:tcW w:w="4480" w:type="dxa"/>
            <w:vAlign w:val="center"/>
            <w:hideMark/>
          </w:tcPr>
          <w:p w14:paraId="6B1505AA" w14:textId="77777777" w:rsidR="001203C7" w:rsidRDefault="004D430C">
            <w:pPr>
              <w:rPr>
                <w:rFonts w:ascii="Calibri" w:eastAsia="Times New Roman" w:hAnsi="Calibri" w:cs="Calibri"/>
                <w:color w:val="000000"/>
                <w:szCs w:val="24"/>
              </w:rPr>
            </w:pPr>
          </w:p>
        </w:tc>
      </w:tr>
      <w:tr w:rsidR="004965E6" w14:paraId="6B1505AD" w14:textId="77777777">
        <w:trPr>
          <w:trHeight w:val="330"/>
        </w:trPr>
        <w:tc>
          <w:tcPr>
            <w:tcW w:w="4480" w:type="dxa"/>
            <w:vAlign w:val="center"/>
            <w:hideMark/>
          </w:tcPr>
          <w:p w14:paraId="6B1505A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4965E6" w14:paraId="6B1505AF" w14:textId="77777777">
        <w:trPr>
          <w:trHeight w:val="30"/>
        </w:trPr>
        <w:tc>
          <w:tcPr>
            <w:tcW w:w="4480" w:type="dxa"/>
            <w:vAlign w:val="center"/>
            <w:hideMark/>
          </w:tcPr>
          <w:p w14:paraId="6B1505AE" w14:textId="77777777" w:rsidR="001203C7" w:rsidRDefault="004D430C">
            <w:pPr>
              <w:rPr>
                <w:rFonts w:ascii="Calibri" w:eastAsia="Times New Roman" w:hAnsi="Calibri" w:cs="Calibri"/>
                <w:color w:val="000000"/>
                <w:szCs w:val="24"/>
              </w:rPr>
            </w:pPr>
          </w:p>
        </w:tc>
      </w:tr>
      <w:tr w:rsidR="004965E6" w14:paraId="6B1505B1" w14:textId="77777777">
        <w:trPr>
          <w:trHeight w:val="330"/>
        </w:trPr>
        <w:tc>
          <w:tcPr>
            <w:tcW w:w="4480" w:type="dxa"/>
            <w:vAlign w:val="center"/>
            <w:hideMark/>
          </w:tcPr>
          <w:p w14:paraId="6B1505B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lastRenderedPageBreak/>
              <w:t>Χ.Α: OXI</w:t>
            </w:r>
          </w:p>
        </w:tc>
      </w:tr>
      <w:tr w:rsidR="004965E6" w14:paraId="6B1505B3" w14:textId="77777777">
        <w:trPr>
          <w:trHeight w:val="45"/>
        </w:trPr>
        <w:tc>
          <w:tcPr>
            <w:tcW w:w="4480" w:type="dxa"/>
            <w:vAlign w:val="center"/>
            <w:hideMark/>
          </w:tcPr>
          <w:p w14:paraId="6B1505B2" w14:textId="77777777" w:rsidR="001203C7" w:rsidRDefault="004D430C">
            <w:pPr>
              <w:rPr>
                <w:rFonts w:ascii="Calibri" w:eastAsia="Times New Roman" w:hAnsi="Calibri" w:cs="Calibri"/>
                <w:color w:val="000000"/>
                <w:szCs w:val="24"/>
              </w:rPr>
            </w:pPr>
          </w:p>
        </w:tc>
      </w:tr>
      <w:tr w:rsidR="004965E6" w14:paraId="6B1505B5" w14:textId="77777777">
        <w:trPr>
          <w:trHeight w:val="330"/>
        </w:trPr>
        <w:tc>
          <w:tcPr>
            <w:tcW w:w="4480" w:type="dxa"/>
            <w:vAlign w:val="center"/>
            <w:hideMark/>
          </w:tcPr>
          <w:p w14:paraId="6B1505B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ΝΑΙ</w:t>
            </w:r>
          </w:p>
        </w:tc>
      </w:tr>
      <w:tr w:rsidR="004965E6" w14:paraId="6B1505B7" w14:textId="77777777">
        <w:trPr>
          <w:trHeight w:val="45"/>
        </w:trPr>
        <w:tc>
          <w:tcPr>
            <w:tcW w:w="4480" w:type="dxa"/>
            <w:vAlign w:val="center"/>
            <w:hideMark/>
          </w:tcPr>
          <w:p w14:paraId="6B1505B6" w14:textId="77777777" w:rsidR="001203C7" w:rsidRDefault="004D430C">
            <w:pPr>
              <w:rPr>
                <w:rFonts w:ascii="Calibri" w:eastAsia="Times New Roman" w:hAnsi="Calibri" w:cs="Calibri"/>
                <w:color w:val="000000"/>
                <w:szCs w:val="24"/>
              </w:rPr>
            </w:pPr>
          </w:p>
        </w:tc>
      </w:tr>
      <w:tr w:rsidR="004965E6" w14:paraId="6B1505B9" w14:textId="77777777">
        <w:trPr>
          <w:trHeight w:val="330"/>
        </w:trPr>
        <w:tc>
          <w:tcPr>
            <w:tcW w:w="4480" w:type="dxa"/>
            <w:vAlign w:val="center"/>
            <w:hideMark/>
          </w:tcPr>
          <w:p w14:paraId="6B1505B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5BB" w14:textId="77777777">
        <w:trPr>
          <w:trHeight w:val="45"/>
        </w:trPr>
        <w:tc>
          <w:tcPr>
            <w:tcW w:w="4480" w:type="dxa"/>
            <w:vAlign w:val="center"/>
            <w:hideMark/>
          </w:tcPr>
          <w:p w14:paraId="6B1505BA" w14:textId="77777777" w:rsidR="001203C7" w:rsidRDefault="004D430C">
            <w:pPr>
              <w:rPr>
                <w:rFonts w:ascii="Calibri" w:eastAsia="Times New Roman" w:hAnsi="Calibri" w:cs="Calibri"/>
                <w:color w:val="000000"/>
                <w:szCs w:val="24"/>
              </w:rPr>
            </w:pPr>
          </w:p>
        </w:tc>
      </w:tr>
      <w:tr w:rsidR="004965E6" w14:paraId="6B1505BD" w14:textId="77777777">
        <w:trPr>
          <w:trHeight w:val="330"/>
        </w:trPr>
        <w:tc>
          <w:tcPr>
            <w:tcW w:w="4480" w:type="dxa"/>
            <w:vAlign w:val="center"/>
            <w:hideMark/>
          </w:tcPr>
          <w:p w14:paraId="6B1505B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ΝΑΙ</w:t>
            </w:r>
          </w:p>
        </w:tc>
      </w:tr>
      <w:tr w:rsidR="004965E6" w14:paraId="6B1505BF" w14:textId="77777777">
        <w:trPr>
          <w:trHeight w:val="45"/>
        </w:trPr>
        <w:tc>
          <w:tcPr>
            <w:tcW w:w="4480" w:type="dxa"/>
            <w:vAlign w:val="center"/>
            <w:hideMark/>
          </w:tcPr>
          <w:p w14:paraId="6B1505BE" w14:textId="77777777" w:rsidR="001203C7" w:rsidRDefault="004D430C">
            <w:pPr>
              <w:rPr>
                <w:rFonts w:ascii="Calibri" w:eastAsia="Times New Roman" w:hAnsi="Calibri" w:cs="Calibri"/>
                <w:color w:val="000000"/>
                <w:szCs w:val="24"/>
              </w:rPr>
            </w:pPr>
          </w:p>
        </w:tc>
      </w:tr>
      <w:tr w:rsidR="004965E6" w14:paraId="6B1505C1" w14:textId="77777777">
        <w:trPr>
          <w:trHeight w:val="330"/>
        </w:trPr>
        <w:tc>
          <w:tcPr>
            <w:tcW w:w="4480" w:type="dxa"/>
            <w:vAlign w:val="center"/>
            <w:hideMark/>
          </w:tcPr>
          <w:p w14:paraId="6B1505C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5C3" w14:textId="77777777">
        <w:trPr>
          <w:trHeight w:val="30"/>
        </w:trPr>
        <w:tc>
          <w:tcPr>
            <w:tcW w:w="4480" w:type="dxa"/>
            <w:vAlign w:val="center"/>
            <w:hideMark/>
          </w:tcPr>
          <w:p w14:paraId="6B1505C2" w14:textId="77777777" w:rsidR="001203C7" w:rsidRDefault="004D430C">
            <w:pPr>
              <w:rPr>
                <w:rFonts w:ascii="Calibri" w:eastAsia="Times New Roman" w:hAnsi="Calibri" w:cs="Calibri"/>
                <w:color w:val="000000"/>
                <w:szCs w:val="24"/>
              </w:rPr>
            </w:pPr>
          </w:p>
        </w:tc>
      </w:tr>
      <w:tr w:rsidR="004965E6" w14:paraId="6B1505C5" w14:textId="77777777">
        <w:trPr>
          <w:trHeight w:val="150"/>
        </w:trPr>
        <w:tc>
          <w:tcPr>
            <w:tcW w:w="4480" w:type="dxa"/>
            <w:vAlign w:val="center"/>
            <w:hideMark/>
          </w:tcPr>
          <w:p w14:paraId="6B1505C4" w14:textId="77777777" w:rsidR="001203C7" w:rsidRDefault="004D430C">
            <w:pPr>
              <w:rPr>
                <w:rFonts w:eastAsia="Times New Roman" w:cs="Times New Roman"/>
                <w:sz w:val="20"/>
              </w:rPr>
            </w:pPr>
          </w:p>
        </w:tc>
      </w:tr>
      <w:tr w:rsidR="004965E6" w14:paraId="6B1505C7" w14:textId="77777777">
        <w:trPr>
          <w:trHeight w:val="345"/>
        </w:trPr>
        <w:tc>
          <w:tcPr>
            <w:tcW w:w="4480" w:type="dxa"/>
            <w:vAlign w:val="center"/>
            <w:hideMark/>
          </w:tcPr>
          <w:p w14:paraId="6B1505C6" w14:textId="77777777" w:rsidR="001203C7" w:rsidRDefault="004D430C">
            <w:pPr>
              <w:rPr>
                <w:rFonts w:eastAsia="Times New Roman" w:cs="Times New Roman"/>
                <w:sz w:val="20"/>
              </w:rPr>
            </w:pPr>
          </w:p>
        </w:tc>
      </w:tr>
      <w:tr w:rsidR="004965E6" w14:paraId="6B1505C9" w14:textId="77777777">
        <w:trPr>
          <w:trHeight w:val="480"/>
        </w:trPr>
        <w:tc>
          <w:tcPr>
            <w:tcW w:w="4480" w:type="dxa"/>
            <w:vAlign w:val="center"/>
            <w:hideMark/>
          </w:tcPr>
          <w:p w14:paraId="6B1505C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Βουλευτική Τροπολογία 1919/216 ως έχει     ΚΑΤΑ ΠΛΕΙΟΨΗΦΙΑ</w:t>
            </w:r>
          </w:p>
        </w:tc>
      </w:tr>
      <w:tr w:rsidR="004965E6" w14:paraId="6B1505CB" w14:textId="77777777">
        <w:trPr>
          <w:trHeight w:val="105"/>
        </w:trPr>
        <w:tc>
          <w:tcPr>
            <w:tcW w:w="4480" w:type="dxa"/>
            <w:vAlign w:val="center"/>
            <w:hideMark/>
          </w:tcPr>
          <w:p w14:paraId="6B1505CA" w14:textId="77777777" w:rsidR="001203C7" w:rsidRDefault="004D430C">
            <w:pPr>
              <w:rPr>
                <w:rFonts w:ascii="Calibri" w:eastAsia="Times New Roman" w:hAnsi="Calibri" w:cs="Calibri"/>
                <w:color w:val="000000"/>
                <w:szCs w:val="24"/>
              </w:rPr>
            </w:pPr>
          </w:p>
        </w:tc>
      </w:tr>
      <w:tr w:rsidR="004965E6" w14:paraId="6B1505CD" w14:textId="77777777">
        <w:trPr>
          <w:trHeight w:val="330"/>
        </w:trPr>
        <w:tc>
          <w:tcPr>
            <w:tcW w:w="4480" w:type="dxa"/>
            <w:vAlign w:val="center"/>
            <w:hideMark/>
          </w:tcPr>
          <w:p w14:paraId="6B1505C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5CF" w14:textId="77777777">
        <w:trPr>
          <w:trHeight w:val="45"/>
        </w:trPr>
        <w:tc>
          <w:tcPr>
            <w:tcW w:w="4480" w:type="dxa"/>
            <w:vAlign w:val="center"/>
            <w:hideMark/>
          </w:tcPr>
          <w:p w14:paraId="6B1505CE" w14:textId="77777777" w:rsidR="001203C7" w:rsidRDefault="004D430C">
            <w:pPr>
              <w:rPr>
                <w:rFonts w:ascii="Calibri" w:eastAsia="Times New Roman" w:hAnsi="Calibri" w:cs="Calibri"/>
                <w:color w:val="000000"/>
                <w:szCs w:val="24"/>
              </w:rPr>
            </w:pPr>
          </w:p>
        </w:tc>
      </w:tr>
      <w:tr w:rsidR="004965E6" w14:paraId="6B1505D1" w14:textId="77777777">
        <w:trPr>
          <w:trHeight w:val="330"/>
        </w:trPr>
        <w:tc>
          <w:tcPr>
            <w:tcW w:w="4480" w:type="dxa"/>
            <w:vAlign w:val="center"/>
            <w:hideMark/>
          </w:tcPr>
          <w:p w14:paraId="6B1505D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ΠΡΝ</w:t>
            </w:r>
          </w:p>
        </w:tc>
      </w:tr>
      <w:tr w:rsidR="004965E6" w14:paraId="6B1505D3" w14:textId="77777777">
        <w:trPr>
          <w:trHeight w:val="45"/>
        </w:trPr>
        <w:tc>
          <w:tcPr>
            <w:tcW w:w="4480" w:type="dxa"/>
            <w:vAlign w:val="center"/>
            <w:hideMark/>
          </w:tcPr>
          <w:p w14:paraId="6B1505D2" w14:textId="77777777" w:rsidR="001203C7" w:rsidRDefault="004D430C">
            <w:pPr>
              <w:rPr>
                <w:rFonts w:ascii="Calibri" w:eastAsia="Times New Roman" w:hAnsi="Calibri" w:cs="Calibri"/>
                <w:color w:val="000000"/>
                <w:szCs w:val="24"/>
              </w:rPr>
            </w:pPr>
          </w:p>
        </w:tc>
      </w:tr>
      <w:tr w:rsidR="004965E6" w14:paraId="6B1505D5" w14:textId="77777777">
        <w:trPr>
          <w:trHeight w:val="330"/>
        </w:trPr>
        <w:tc>
          <w:tcPr>
            <w:tcW w:w="4480" w:type="dxa"/>
            <w:vAlign w:val="center"/>
            <w:hideMark/>
          </w:tcPr>
          <w:p w14:paraId="6B1505D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ΝΑΙ</w:t>
            </w:r>
          </w:p>
        </w:tc>
      </w:tr>
      <w:tr w:rsidR="004965E6" w14:paraId="6B1505D7" w14:textId="77777777">
        <w:trPr>
          <w:trHeight w:val="45"/>
        </w:trPr>
        <w:tc>
          <w:tcPr>
            <w:tcW w:w="4480" w:type="dxa"/>
            <w:vAlign w:val="center"/>
            <w:hideMark/>
          </w:tcPr>
          <w:p w14:paraId="6B1505D6" w14:textId="77777777" w:rsidR="001203C7" w:rsidRDefault="004D430C">
            <w:pPr>
              <w:rPr>
                <w:rFonts w:ascii="Calibri" w:eastAsia="Times New Roman" w:hAnsi="Calibri" w:cs="Calibri"/>
                <w:color w:val="000000"/>
                <w:szCs w:val="24"/>
              </w:rPr>
            </w:pPr>
          </w:p>
        </w:tc>
      </w:tr>
      <w:tr w:rsidR="004965E6" w14:paraId="6B1505D9" w14:textId="77777777">
        <w:trPr>
          <w:trHeight w:val="330"/>
        </w:trPr>
        <w:tc>
          <w:tcPr>
            <w:tcW w:w="4480" w:type="dxa"/>
            <w:vAlign w:val="center"/>
            <w:hideMark/>
          </w:tcPr>
          <w:p w14:paraId="6B1505D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ΠΡΝ</w:t>
            </w:r>
          </w:p>
        </w:tc>
      </w:tr>
      <w:tr w:rsidR="004965E6" w14:paraId="6B1505DB" w14:textId="77777777">
        <w:trPr>
          <w:trHeight w:val="30"/>
        </w:trPr>
        <w:tc>
          <w:tcPr>
            <w:tcW w:w="4480" w:type="dxa"/>
            <w:vAlign w:val="center"/>
            <w:hideMark/>
          </w:tcPr>
          <w:p w14:paraId="6B1505DA" w14:textId="77777777" w:rsidR="001203C7" w:rsidRDefault="004D430C">
            <w:pPr>
              <w:rPr>
                <w:rFonts w:ascii="Calibri" w:eastAsia="Times New Roman" w:hAnsi="Calibri" w:cs="Calibri"/>
                <w:color w:val="000000"/>
                <w:szCs w:val="24"/>
              </w:rPr>
            </w:pPr>
          </w:p>
        </w:tc>
      </w:tr>
      <w:tr w:rsidR="004965E6" w14:paraId="6B1505DD" w14:textId="77777777">
        <w:trPr>
          <w:trHeight w:val="330"/>
        </w:trPr>
        <w:tc>
          <w:tcPr>
            <w:tcW w:w="4480" w:type="dxa"/>
            <w:vAlign w:val="center"/>
            <w:hideMark/>
          </w:tcPr>
          <w:p w14:paraId="6B1505D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ΝΑΙ</w:t>
            </w:r>
          </w:p>
        </w:tc>
      </w:tr>
      <w:tr w:rsidR="004965E6" w14:paraId="6B1505DF" w14:textId="77777777">
        <w:trPr>
          <w:trHeight w:val="45"/>
        </w:trPr>
        <w:tc>
          <w:tcPr>
            <w:tcW w:w="4480" w:type="dxa"/>
            <w:vAlign w:val="center"/>
            <w:hideMark/>
          </w:tcPr>
          <w:p w14:paraId="6B1505DE" w14:textId="77777777" w:rsidR="001203C7" w:rsidRDefault="004D430C">
            <w:pPr>
              <w:rPr>
                <w:rFonts w:ascii="Calibri" w:eastAsia="Times New Roman" w:hAnsi="Calibri" w:cs="Calibri"/>
                <w:color w:val="000000"/>
                <w:szCs w:val="24"/>
              </w:rPr>
            </w:pPr>
          </w:p>
        </w:tc>
      </w:tr>
      <w:tr w:rsidR="004965E6" w14:paraId="6B1505E1" w14:textId="77777777">
        <w:trPr>
          <w:trHeight w:val="330"/>
        </w:trPr>
        <w:tc>
          <w:tcPr>
            <w:tcW w:w="4480" w:type="dxa"/>
            <w:vAlign w:val="center"/>
            <w:hideMark/>
          </w:tcPr>
          <w:p w14:paraId="6B1505E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5E3" w14:textId="77777777">
        <w:trPr>
          <w:trHeight w:val="45"/>
        </w:trPr>
        <w:tc>
          <w:tcPr>
            <w:tcW w:w="4480" w:type="dxa"/>
            <w:vAlign w:val="center"/>
            <w:hideMark/>
          </w:tcPr>
          <w:p w14:paraId="6B1505E2" w14:textId="77777777" w:rsidR="001203C7" w:rsidRDefault="004D430C">
            <w:pPr>
              <w:rPr>
                <w:rFonts w:ascii="Calibri" w:eastAsia="Times New Roman" w:hAnsi="Calibri" w:cs="Calibri"/>
                <w:color w:val="000000"/>
                <w:szCs w:val="24"/>
              </w:rPr>
            </w:pPr>
          </w:p>
        </w:tc>
      </w:tr>
      <w:tr w:rsidR="004965E6" w14:paraId="6B1505E5" w14:textId="77777777">
        <w:trPr>
          <w:trHeight w:val="330"/>
        </w:trPr>
        <w:tc>
          <w:tcPr>
            <w:tcW w:w="4480" w:type="dxa"/>
            <w:vAlign w:val="center"/>
            <w:hideMark/>
          </w:tcPr>
          <w:p w14:paraId="6B1505E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ΝΑΙ</w:t>
            </w:r>
          </w:p>
        </w:tc>
      </w:tr>
      <w:tr w:rsidR="004965E6" w14:paraId="6B1505E7" w14:textId="77777777">
        <w:trPr>
          <w:trHeight w:val="45"/>
        </w:trPr>
        <w:tc>
          <w:tcPr>
            <w:tcW w:w="4480" w:type="dxa"/>
            <w:vAlign w:val="center"/>
            <w:hideMark/>
          </w:tcPr>
          <w:p w14:paraId="6B1505E6" w14:textId="77777777" w:rsidR="001203C7" w:rsidRDefault="004D430C">
            <w:pPr>
              <w:rPr>
                <w:rFonts w:ascii="Calibri" w:eastAsia="Times New Roman" w:hAnsi="Calibri" w:cs="Calibri"/>
                <w:color w:val="000000"/>
                <w:szCs w:val="24"/>
              </w:rPr>
            </w:pPr>
          </w:p>
        </w:tc>
      </w:tr>
      <w:tr w:rsidR="004965E6" w14:paraId="6B1505E9" w14:textId="77777777">
        <w:trPr>
          <w:trHeight w:val="330"/>
        </w:trPr>
        <w:tc>
          <w:tcPr>
            <w:tcW w:w="4480" w:type="dxa"/>
            <w:vAlign w:val="center"/>
            <w:hideMark/>
          </w:tcPr>
          <w:p w14:paraId="6B1505E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5EB" w14:textId="77777777">
        <w:trPr>
          <w:trHeight w:val="45"/>
        </w:trPr>
        <w:tc>
          <w:tcPr>
            <w:tcW w:w="4480" w:type="dxa"/>
            <w:vAlign w:val="center"/>
            <w:hideMark/>
          </w:tcPr>
          <w:p w14:paraId="6B1505EA" w14:textId="77777777" w:rsidR="001203C7" w:rsidRDefault="004D430C">
            <w:pPr>
              <w:rPr>
                <w:rFonts w:ascii="Calibri" w:eastAsia="Times New Roman" w:hAnsi="Calibri" w:cs="Calibri"/>
                <w:color w:val="000000"/>
                <w:szCs w:val="24"/>
              </w:rPr>
            </w:pPr>
          </w:p>
        </w:tc>
      </w:tr>
      <w:tr w:rsidR="004965E6" w14:paraId="6B1505ED" w14:textId="77777777">
        <w:trPr>
          <w:trHeight w:val="135"/>
        </w:trPr>
        <w:tc>
          <w:tcPr>
            <w:tcW w:w="4480" w:type="dxa"/>
            <w:vAlign w:val="center"/>
            <w:hideMark/>
          </w:tcPr>
          <w:p w14:paraId="6B1505EC" w14:textId="77777777" w:rsidR="001203C7" w:rsidRDefault="004D430C">
            <w:pPr>
              <w:rPr>
                <w:rFonts w:eastAsia="Times New Roman" w:cs="Times New Roman"/>
                <w:sz w:val="20"/>
              </w:rPr>
            </w:pPr>
          </w:p>
        </w:tc>
      </w:tr>
      <w:tr w:rsidR="004965E6" w14:paraId="6B1505EF" w14:textId="77777777">
        <w:trPr>
          <w:trHeight w:val="345"/>
        </w:trPr>
        <w:tc>
          <w:tcPr>
            <w:tcW w:w="4480" w:type="dxa"/>
            <w:vAlign w:val="center"/>
            <w:hideMark/>
          </w:tcPr>
          <w:p w14:paraId="6B1505EE" w14:textId="77777777" w:rsidR="001203C7" w:rsidRDefault="004D430C">
            <w:pPr>
              <w:rPr>
                <w:rFonts w:eastAsia="Times New Roman" w:cs="Times New Roman"/>
                <w:sz w:val="20"/>
              </w:rPr>
            </w:pPr>
          </w:p>
        </w:tc>
      </w:tr>
      <w:tr w:rsidR="004965E6" w14:paraId="6B1505F1" w14:textId="77777777">
        <w:trPr>
          <w:trHeight w:val="495"/>
        </w:trPr>
        <w:tc>
          <w:tcPr>
            <w:tcW w:w="4480" w:type="dxa"/>
            <w:vAlign w:val="center"/>
            <w:hideMark/>
          </w:tcPr>
          <w:p w14:paraId="6B1505F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Βουλευτική Τροπολογία 1923/220 ως έχει     ΚΑΤΑ ΠΛΕΙΟΨΗΦΙΑ</w:t>
            </w:r>
          </w:p>
        </w:tc>
      </w:tr>
      <w:tr w:rsidR="004965E6" w14:paraId="6B1505F3" w14:textId="77777777">
        <w:trPr>
          <w:trHeight w:val="90"/>
        </w:trPr>
        <w:tc>
          <w:tcPr>
            <w:tcW w:w="4480" w:type="dxa"/>
            <w:vAlign w:val="center"/>
            <w:hideMark/>
          </w:tcPr>
          <w:p w14:paraId="6B1505F2" w14:textId="77777777" w:rsidR="001203C7" w:rsidRDefault="004D430C">
            <w:pPr>
              <w:rPr>
                <w:rFonts w:ascii="Calibri" w:eastAsia="Times New Roman" w:hAnsi="Calibri" w:cs="Calibri"/>
                <w:color w:val="000000"/>
                <w:szCs w:val="24"/>
              </w:rPr>
            </w:pPr>
          </w:p>
        </w:tc>
      </w:tr>
      <w:tr w:rsidR="004965E6" w14:paraId="6B1505F5" w14:textId="77777777">
        <w:trPr>
          <w:trHeight w:val="330"/>
        </w:trPr>
        <w:tc>
          <w:tcPr>
            <w:tcW w:w="4480" w:type="dxa"/>
            <w:vAlign w:val="center"/>
            <w:hideMark/>
          </w:tcPr>
          <w:p w14:paraId="6B1505F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5F7" w14:textId="77777777">
        <w:trPr>
          <w:trHeight w:val="45"/>
        </w:trPr>
        <w:tc>
          <w:tcPr>
            <w:tcW w:w="4480" w:type="dxa"/>
            <w:vAlign w:val="center"/>
            <w:hideMark/>
          </w:tcPr>
          <w:p w14:paraId="6B1505F6" w14:textId="77777777" w:rsidR="001203C7" w:rsidRDefault="004D430C">
            <w:pPr>
              <w:rPr>
                <w:rFonts w:ascii="Calibri" w:eastAsia="Times New Roman" w:hAnsi="Calibri" w:cs="Calibri"/>
                <w:color w:val="000000"/>
                <w:szCs w:val="24"/>
              </w:rPr>
            </w:pPr>
          </w:p>
        </w:tc>
      </w:tr>
      <w:tr w:rsidR="004965E6" w14:paraId="6B1505F9" w14:textId="77777777">
        <w:trPr>
          <w:trHeight w:val="330"/>
        </w:trPr>
        <w:tc>
          <w:tcPr>
            <w:tcW w:w="4480" w:type="dxa"/>
            <w:vAlign w:val="center"/>
            <w:hideMark/>
          </w:tcPr>
          <w:p w14:paraId="6B1505F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ΠΡΝ</w:t>
            </w:r>
          </w:p>
        </w:tc>
      </w:tr>
      <w:tr w:rsidR="004965E6" w14:paraId="6B1505FB" w14:textId="77777777">
        <w:trPr>
          <w:trHeight w:val="45"/>
        </w:trPr>
        <w:tc>
          <w:tcPr>
            <w:tcW w:w="4480" w:type="dxa"/>
            <w:vAlign w:val="center"/>
            <w:hideMark/>
          </w:tcPr>
          <w:p w14:paraId="6B1505FA" w14:textId="77777777" w:rsidR="001203C7" w:rsidRDefault="004D430C">
            <w:pPr>
              <w:rPr>
                <w:rFonts w:ascii="Calibri" w:eastAsia="Times New Roman" w:hAnsi="Calibri" w:cs="Calibri"/>
                <w:color w:val="000000"/>
                <w:szCs w:val="24"/>
              </w:rPr>
            </w:pPr>
          </w:p>
        </w:tc>
      </w:tr>
      <w:tr w:rsidR="004965E6" w14:paraId="6B1505FD" w14:textId="77777777">
        <w:trPr>
          <w:trHeight w:val="330"/>
        </w:trPr>
        <w:tc>
          <w:tcPr>
            <w:tcW w:w="4480" w:type="dxa"/>
            <w:vAlign w:val="center"/>
            <w:hideMark/>
          </w:tcPr>
          <w:p w14:paraId="6B1505F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OXI</w:t>
            </w:r>
          </w:p>
        </w:tc>
      </w:tr>
      <w:tr w:rsidR="004965E6" w14:paraId="6B1505FF" w14:textId="77777777">
        <w:trPr>
          <w:trHeight w:val="45"/>
        </w:trPr>
        <w:tc>
          <w:tcPr>
            <w:tcW w:w="4480" w:type="dxa"/>
            <w:vAlign w:val="center"/>
            <w:hideMark/>
          </w:tcPr>
          <w:p w14:paraId="6B1505FE" w14:textId="77777777" w:rsidR="001203C7" w:rsidRDefault="004D430C">
            <w:pPr>
              <w:rPr>
                <w:rFonts w:ascii="Calibri" w:eastAsia="Times New Roman" w:hAnsi="Calibri" w:cs="Calibri"/>
                <w:color w:val="000000"/>
                <w:szCs w:val="24"/>
              </w:rPr>
            </w:pPr>
          </w:p>
        </w:tc>
      </w:tr>
      <w:tr w:rsidR="004965E6" w14:paraId="6B150601" w14:textId="77777777">
        <w:trPr>
          <w:trHeight w:val="330"/>
        </w:trPr>
        <w:tc>
          <w:tcPr>
            <w:tcW w:w="4480" w:type="dxa"/>
            <w:vAlign w:val="center"/>
            <w:hideMark/>
          </w:tcPr>
          <w:p w14:paraId="6B15060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50603" w14:textId="77777777">
        <w:trPr>
          <w:trHeight w:val="45"/>
        </w:trPr>
        <w:tc>
          <w:tcPr>
            <w:tcW w:w="4480" w:type="dxa"/>
            <w:vAlign w:val="center"/>
            <w:hideMark/>
          </w:tcPr>
          <w:p w14:paraId="6B150602" w14:textId="77777777" w:rsidR="001203C7" w:rsidRDefault="004D430C">
            <w:pPr>
              <w:rPr>
                <w:rFonts w:ascii="Calibri" w:eastAsia="Times New Roman" w:hAnsi="Calibri" w:cs="Calibri"/>
                <w:color w:val="000000"/>
                <w:szCs w:val="24"/>
              </w:rPr>
            </w:pPr>
          </w:p>
        </w:tc>
      </w:tr>
      <w:tr w:rsidR="004965E6" w14:paraId="6B150605" w14:textId="77777777">
        <w:trPr>
          <w:trHeight w:val="330"/>
        </w:trPr>
        <w:tc>
          <w:tcPr>
            <w:tcW w:w="4480" w:type="dxa"/>
            <w:vAlign w:val="center"/>
            <w:hideMark/>
          </w:tcPr>
          <w:p w14:paraId="6B15060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ΝΑΙ</w:t>
            </w:r>
          </w:p>
        </w:tc>
      </w:tr>
      <w:tr w:rsidR="004965E6" w14:paraId="6B150607" w14:textId="77777777">
        <w:trPr>
          <w:trHeight w:val="30"/>
        </w:trPr>
        <w:tc>
          <w:tcPr>
            <w:tcW w:w="4480" w:type="dxa"/>
            <w:vAlign w:val="center"/>
            <w:hideMark/>
          </w:tcPr>
          <w:p w14:paraId="6B150606" w14:textId="77777777" w:rsidR="001203C7" w:rsidRDefault="004D430C">
            <w:pPr>
              <w:rPr>
                <w:rFonts w:ascii="Calibri" w:eastAsia="Times New Roman" w:hAnsi="Calibri" w:cs="Calibri"/>
                <w:color w:val="000000"/>
                <w:szCs w:val="24"/>
              </w:rPr>
            </w:pPr>
          </w:p>
        </w:tc>
      </w:tr>
      <w:tr w:rsidR="004965E6" w14:paraId="6B150609" w14:textId="77777777">
        <w:trPr>
          <w:trHeight w:val="330"/>
        </w:trPr>
        <w:tc>
          <w:tcPr>
            <w:tcW w:w="4480" w:type="dxa"/>
            <w:vAlign w:val="center"/>
            <w:hideMark/>
          </w:tcPr>
          <w:p w14:paraId="6B15060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60B" w14:textId="77777777">
        <w:trPr>
          <w:trHeight w:val="45"/>
        </w:trPr>
        <w:tc>
          <w:tcPr>
            <w:tcW w:w="4480" w:type="dxa"/>
            <w:vAlign w:val="center"/>
            <w:hideMark/>
          </w:tcPr>
          <w:p w14:paraId="6B15060A" w14:textId="77777777" w:rsidR="001203C7" w:rsidRDefault="004D430C">
            <w:pPr>
              <w:rPr>
                <w:rFonts w:ascii="Calibri" w:eastAsia="Times New Roman" w:hAnsi="Calibri" w:cs="Calibri"/>
                <w:color w:val="000000"/>
                <w:szCs w:val="24"/>
              </w:rPr>
            </w:pPr>
          </w:p>
        </w:tc>
      </w:tr>
      <w:tr w:rsidR="004965E6" w14:paraId="6B15060D" w14:textId="77777777">
        <w:trPr>
          <w:trHeight w:val="330"/>
        </w:trPr>
        <w:tc>
          <w:tcPr>
            <w:tcW w:w="4480" w:type="dxa"/>
            <w:vAlign w:val="center"/>
            <w:hideMark/>
          </w:tcPr>
          <w:p w14:paraId="6B15060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5060F" w14:textId="77777777">
        <w:trPr>
          <w:trHeight w:val="45"/>
        </w:trPr>
        <w:tc>
          <w:tcPr>
            <w:tcW w:w="4480" w:type="dxa"/>
            <w:vAlign w:val="center"/>
            <w:hideMark/>
          </w:tcPr>
          <w:p w14:paraId="6B15060E" w14:textId="77777777" w:rsidR="001203C7" w:rsidRDefault="004D430C">
            <w:pPr>
              <w:rPr>
                <w:rFonts w:ascii="Calibri" w:eastAsia="Times New Roman" w:hAnsi="Calibri" w:cs="Calibri"/>
                <w:color w:val="000000"/>
                <w:szCs w:val="24"/>
              </w:rPr>
            </w:pPr>
          </w:p>
        </w:tc>
      </w:tr>
      <w:tr w:rsidR="004965E6" w14:paraId="6B150611" w14:textId="77777777">
        <w:trPr>
          <w:trHeight w:val="330"/>
        </w:trPr>
        <w:tc>
          <w:tcPr>
            <w:tcW w:w="4480" w:type="dxa"/>
            <w:vAlign w:val="center"/>
            <w:hideMark/>
          </w:tcPr>
          <w:p w14:paraId="6B15061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613" w14:textId="77777777">
        <w:trPr>
          <w:trHeight w:val="45"/>
        </w:trPr>
        <w:tc>
          <w:tcPr>
            <w:tcW w:w="4480" w:type="dxa"/>
            <w:vAlign w:val="center"/>
            <w:hideMark/>
          </w:tcPr>
          <w:p w14:paraId="6B150612" w14:textId="77777777" w:rsidR="001203C7" w:rsidRDefault="004D430C">
            <w:pPr>
              <w:rPr>
                <w:rFonts w:ascii="Calibri" w:eastAsia="Times New Roman" w:hAnsi="Calibri" w:cs="Calibri"/>
                <w:color w:val="000000"/>
                <w:szCs w:val="24"/>
              </w:rPr>
            </w:pPr>
          </w:p>
        </w:tc>
      </w:tr>
      <w:tr w:rsidR="004965E6" w14:paraId="6B150615" w14:textId="77777777">
        <w:trPr>
          <w:trHeight w:val="135"/>
        </w:trPr>
        <w:tc>
          <w:tcPr>
            <w:tcW w:w="4480" w:type="dxa"/>
            <w:vAlign w:val="center"/>
            <w:hideMark/>
          </w:tcPr>
          <w:p w14:paraId="6B150614" w14:textId="77777777" w:rsidR="001203C7" w:rsidRDefault="004D430C">
            <w:pPr>
              <w:rPr>
                <w:rFonts w:eastAsia="Times New Roman" w:cs="Times New Roman"/>
                <w:sz w:val="20"/>
              </w:rPr>
            </w:pPr>
          </w:p>
        </w:tc>
      </w:tr>
      <w:tr w:rsidR="004965E6" w14:paraId="6B150617" w14:textId="77777777">
        <w:trPr>
          <w:trHeight w:val="345"/>
        </w:trPr>
        <w:tc>
          <w:tcPr>
            <w:tcW w:w="4480" w:type="dxa"/>
            <w:vAlign w:val="center"/>
            <w:hideMark/>
          </w:tcPr>
          <w:p w14:paraId="6B150616" w14:textId="77777777" w:rsidR="001203C7" w:rsidRDefault="004D430C">
            <w:pPr>
              <w:rPr>
                <w:rFonts w:eastAsia="Times New Roman" w:cs="Times New Roman"/>
                <w:sz w:val="20"/>
              </w:rPr>
            </w:pPr>
          </w:p>
        </w:tc>
      </w:tr>
      <w:tr w:rsidR="004965E6" w14:paraId="6B150619" w14:textId="77777777">
        <w:trPr>
          <w:trHeight w:val="495"/>
        </w:trPr>
        <w:tc>
          <w:tcPr>
            <w:tcW w:w="4480" w:type="dxa"/>
            <w:vAlign w:val="center"/>
            <w:hideMark/>
          </w:tcPr>
          <w:p w14:paraId="6B15061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Βουλευτική Τροπολογία 1924/221 ως έχει     ΚΑΤΑ ΠΛΕΙΟΨΗΦΙΑ</w:t>
            </w:r>
          </w:p>
        </w:tc>
      </w:tr>
      <w:tr w:rsidR="004965E6" w14:paraId="6B15061B" w14:textId="77777777">
        <w:trPr>
          <w:trHeight w:val="105"/>
        </w:trPr>
        <w:tc>
          <w:tcPr>
            <w:tcW w:w="4480" w:type="dxa"/>
            <w:vAlign w:val="center"/>
            <w:hideMark/>
          </w:tcPr>
          <w:p w14:paraId="6B15061A" w14:textId="77777777" w:rsidR="001203C7" w:rsidRDefault="004D430C">
            <w:pPr>
              <w:rPr>
                <w:rFonts w:ascii="Calibri" w:eastAsia="Times New Roman" w:hAnsi="Calibri" w:cs="Calibri"/>
                <w:color w:val="000000"/>
                <w:szCs w:val="24"/>
              </w:rPr>
            </w:pPr>
          </w:p>
        </w:tc>
      </w:tr>
      <w:tr w:rsidR="004965E6" w14:paraId="6B15061D" w14:textId="77777777">
        <w:trPr>
          <w:trHeight w:val="330"/>
        </w:trPr>
        <w:tc>
          <w:tcPr>
            <w:tcW w:w="4480" w:type="dxa"/>
            <w:vAlign w:val="center"/>
            <w:hideMark/>
          </w:tcPr>
          <w:p w14:paraId="6B15061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ΣΥΡΙΖΑ: </w:t>
            </w:r>
            <w:r>
              <w:rPr>
                <w:rFonts w:ascii="Calibri" w:eastAsia="Times New Roman" w:hAnsi="Calibri" w:cs="Calibri"/>
                <w:color w:val="000000"/>
                <w:szCs w:val="24"/>
              </w:rPr>
              <w:t>ΝΑΙ</w:t>
            </w:r>
          </w:p>
        </w:tc>
      </w:tr>
      <w:tr w:rsidR="004965E6" w14:paraId="6B15061F" w14:textId="77777777">
        <w:trPr>
          <w:trHeight w:val="30"/>
        </w:trPr>
        <w:tc>
          <w:tcPr>
            <w:tcW w:w="4480" w:type="dxa"/>
            <w:vAlign w:val="center"/>
            <w:hideMark/>
          </w:tcPr>
          <w:p w14:paraId="6B15061E" w14:textId="77777777" w:rsidR="001203C7" w:rsidRDefault="004D430C">
            <w:pPr>
              <w:rPr>
                <w:rFonts w:ascii="Calibri" w:eastAsia="Times New Roman" w:hAnsi="Calibri" w:cs="Calibri"/>
                <w:color w:val="000000"/>
                <w:szCs w:val="24"/>
              </w:rPr>
            </w:pPr>
          </w:p>
        </w:tc>
      </w:tr>
      <w:tr w:rsidR="004965E6" w14:paraId="6B150621" w14:textId="77777777">
        <w:trPr>
          <w:trHeight w:val="345"/>
        </w:trPr>
        <w:tc>
          <w:tcPr>
            <w:tcW w:w="4480" w:type="dxa"/>
            <w:vAlign w:val="center"/>
            <w:hideMark/>
          </w:tcPr>
          <w:p w14:paraId="6B15062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ΝΑΙ</w:t>
            </w:r>
          </w:p>
        </w:tc>
      </w:tr>
      <w:tr w:rsidR="004965E6" w14:paraId="6B150623" w14:textId="77777777">
        <w:trPr>
          <w:trHeight w:val="30"/>
        </w:trPr>
        <w:tc>
          <w:tcPr>
            <w:tcW w:w="4480" w:type="dxa"/>
            <w:vAlign w:val="center"/>
            <w:hideMark/>
          </w:tcPr>
          <w:p w14:paraId="6B150622" w14:textId="77777777" w:rsidR="001203C7" w:rsidRDefault="004D430C">
            <w:pPr>
              <w:rPr>
                <w:rFonts w:ascii="Calibri" w:eastAsia="Times New Roman" w:hAnsi="Calibri" w:cs="Calibri"/>
                <w:color w:val="000000"/>
                <w:szCs w:val="24"/>
              </w:rPr>
            </w:pPr>
          </w:p>
        </w:tc>
      </w:tr>
      <w:tr w:rsidR="004965E6" w14:paraId="6B150625" w14:textId="77777777">
        <w:trPr>
          <w:trHeight w:val="330"/>
        </w:trPr>
        <w:tc>
          <w:tcPr>
            <w:tcW w:w="4480" w:type="dxa"/>
            <w:vAlign w:val="center"/>
            <w:hideMark/>
          </w:tcPr>
          <w:p w14:paraId="6B15062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50627" w14:textId="77777777">
        <w:trPr>
          <w:trHeight w:val="45"/>
        </w:trPr>
        <w:tc>
          <w:tcPr>
            <w:tcW w:w="4480" w:type="dxa"/>
            <w:vAlign w:val="center"/>
            <w:hideMark/>
          </w:tcPr>
          <w:p w14:paraId="6B150626" w14:textId="77777777" w:rsidR="001203C7" w:rsidRDefault="004D430C">
            <w:pPr>
              <w:rPr>
                <w:rFonts w:ascii="Calibri" w:eastAsia="Times New Roman" w:hAnsi="Calibri" w:cs="Calibri"/>
                <w:color w:val="000000"/>
                <w:szCs w:val="24"/>
              </w:rPr>
            </w:pPr>
          </w:p>
        </w:tc>
      </w:tr>
      <w:tr w:rsidR="004965E6" w14:paraId="6B150629" w14:textId="77777777">
        <w:trPr>
          <w:trHeight w:val="330"/>
        </w:trPr>
        <w:tc>
          <w:tcPr>
            <w:tcW w:w="4480" w:type="dxa"/>
            <w:vAlign w:val="center"/>
            <w:hideMark/>
          </w:tcPr>
          <w:p w14:paraId="6B15062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ΠΡΝ</w:t>
            </w:r>
          </w:p>
        </w:tc>
      </w:tr>
      <w:tr w:rsidR="004965E6" w14:paraId="6B15062B" w14:textId="77777777">
        <w:trPr>
          <w:trHeight w:val="45"/>
        </w:trPr>
        <w:tc>
          <w:tcPr>
            <w:tcW w:w="4480" w:type="dxa"/>
            <w:vAlign w:val="center"/>
            <w:hideMark/>
          </w:tcPr>
          <w:p w14:paraId="6B15062A" w14:textId="77777777" w:rsidR="001203C7" w:rsidRDefault="004D430C">
            <w:pPr>
              <w:rPr>
                <w:rFonts w:ascii="Calibri" w:eastAsia="Times New Roman" w:hAnsi="Calibri" w:cs="Calibri"/>
                <w:color w:val="000000"/>
                <w:szCs w:val="24"/>
              </w:rPr>
            </w:pPr>
          </w:p>
        </w:tc>
      </w:tr>
      <w:tr w:rsidR="004965E6" w14:paraId="6B15062D" w14:textId="77777777">
        <w:trPr>
          <w:trHeight w:val="330"/>
        </w:trPr>
        <w:tc>
          <w:tcPr>
            <w:tcW w:w="4480" w:type="dxa"/>
            <w:vAlign w:val="center"/>
            <w:hideMark/>
          </w:tcPr>
          <w:p w14:paraId="6B15062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ΝΑΙ</w:t>
            </w:r>
          </w:p>
        </w:tc>
      </w:tr>
      <w:tr w:rsidR="004965E6" w14:paraId="6B15062F" w14:textId="77777777">
        <w:trPr>
          <w:trHeight w:val="45"/>
        </w:trPr>
        <w:tc>
          <w:tcPr>
            <w:tcW w:w="4480" w:type="dxa"/>
            <w:vAlign w:val="center"/>
            <w:hideMark/>
          </w:tcPr>
          <w:p w14:paraId="6B15062E" w14:textId="77777777" w:rsidR="001203C7" w:rsidRDefault="004D430C">
            <w:pPr>
              <w:rPr>
                <w:rFonts w:ascii="Calibri" w:eastAsia="Times New Roman" w:hAnsi="Calibri" w:cs="Calibri"/>
                <w:color w:val="000000"/>
                <w:szCs w:val="24"/>
              </w:rPr>
            </w:pPr>
          </w:p>
        </w:tc>
      </w:tr>
      <w:tr w:rsidR="004965E6" w14:paraId="6B150631" w14:textId="77777777">
        <w:trPr>
          <w:trHeight w:val="330"/>
        </w:trPr>
        <w:tc>
          <w:tcPr>
            <w:tcW w:w="4480" w:type="dxa"/>
            <w:vAlign w:val="center"/>
            <w:hideMark/>
          </w:tcPr>
          <w:p w14:paraId="6B15063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633" w14:textId="77777777">
        <w:trPr>
          <w:trHeight w:val="30"/>
        </w:trPr>
        <w:tc>
          <w:tcPr>
            <w:tcW w:w="4480" w:type="dxa"/>
            <w:vAlign w:val="center"/>
            <w:hideMark/>
          </w:tcPr>
          <w:p w14:paraId="6B150632" w14:textId="77777777" w:rsidR="001203C7" w:rsidRDefault="004D430C">
            <w:pPr>
              <w:rPr>
                <w:rFonts w:ascii="Calibri" w:eastAsia="Times New Roman" w:hAnsi="Calibri" w:cs="Calibri"/>
                <w:color w:val="000000"/>
                <w:szCs w:val="24"/>
              </w:rPr>
            </w:pPr>
          </w:p>
        </w:tc>
      </w:tr>
      <w:tr w:rsidR="004965E6" w14:paraId="6B150635" w14:textId="77777777">
        <w:trPr>
          <w:trHeight w:val="345"/>
        </w:trPr>
        <w:tc>
          <w:tcPr>
            <w:tcW w:w="4480" w:type="dxa"/>
            <w:vAlign w:val="center"/>
            <w:hideMark/>
          </w:tcPr>
          <w:p w14:paraId="6B15063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ΠΡΝ</w:t>
            </w:r>
          </w:p>
        </w:tc>
      </w:tr>
      <w:tr w:rsidR="004965E6" w14:paraId="6B150637" w14:textId="77777777">
        <w:trPr>
          <w:trHeight w:val="30"/>
        </w:trPr>
        <w:tc>
          <w:tcPr>
            <w:tcW w:w="4480" w:type="dxa"/>
            <w:vAlign w:val="center"/>
            <w:hideMark/>
          </w:tcPr>
          <w:p w14:paraId="6B150636" w14:textId="77777777" w:rsidR="001203C7" w:rsidRDefault="004D430C">
            <w:pPr>
              <w:rPr>
                <w:rFonts w:ascii="Calibri" w:eastAsia="Times New Roman" w:hAnsi="Calibri" w:cs="Calibri"/>
                <w:color w:val="000000"/>
                <w:szCs w:val="24"/>
              </w:rPr>
            </w:pPr>
          </w:p>
        </w:tc>
      </w:tr>
      <w:tr w:rsidR="004965E6" w14:paraId="6B150639" w14:textId="77777777">
        <w:trPr>
          <w:trHeight w:val="330"/>
        </w:trPr>
        <w:tc>
          <w:tcPr>
            <w:tcW w:w="4480" w:type="dxa"/>
            <w:vAlign w:val="center"/>
            <w:hideMark/>
          </w:tcPr>
          <w:p w14:paraId="6B15063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63B" w14:textId="77777777">
        <w:trPr>
          <w:trHeight w:val="45"/>
        </w:trPr>
        <w:tc>
          <w:tcPr>
            <w:tcW w:w="4480" w:type="dxa"/>
            <w:vAlign w:val="center"/>
            <w:hideMark/>
          </w:tcPr>
          <w:p w14:paraId="6B15063A" w14:textId="77777777" w:rsidR="001203C7" w:rsidRDefault="004D430C">
            <w:pPr>
              <w:rPr>
                <w:rFonts w:ascii="Calibri" w:eastAsia="Times New Roman" w:hAnsi="Calibri" w:cs="Calibri"/>
                <w:color w:val="000000"/>
                <w:szCs w:val="24"/>
              </w:rPr>
            </w:pPr>
          </w:p>
        </w:tc>
      </w:tr>
      <w:tr w:rsidR="004965E6" w14:paraId="6B15063D" w14:textId="77777777">
        <w:trPr>
          <w:trHeight w:val="150"/>
        </w:trPr>
        <w:tc>
          <w:tcPr>
            <w:tcW w:w="4480" w:type="dxa"/>
            <w:vAlign w:val="center"/>
            <w:hideMark/>
          </w:tcPr>
          <w:p w14:paraId="6B15063C" w14:textId="77777777" w:rsidR="001203C7" w:rsidRDefault="004D430C">
            <w:pPr>
              <w:rPr>
                <w:rFonts w:eastAsia="Times New Roman" w:cs="Times New Roman"/>
                <w:sz w:val="20"/>
              </w:rPr>
            </w:pPr>
          </w:p>
        </w:tc>
      </w:tr>
      <w:tr w:rsidR="004965E6" w14:paraId="6B15063F" w14:textId="77777777">
        <w:trPr>
          <w:trHeight w:val="345"/>
        </w:trPr>
        <w:tc>
          <w:tcPr>
            <w:tcW w:w="4480" w:type="dxa"/>
            <w:vAlign w:val="center"/>
            <w:hideMark/>
          </w:tcPr>
          <w:p w14:paraId="6B15063E" w14:textId="77777777" w:rsidR="001203C7" w:rsidRDefault="004D430C">
            <w:pPr>
              <w:rPr>
                <w:rFonts w:eastAsia="Times New Roman" w:cs="Times New Roman"/>
                <w:sz w:val="20"/>
              </w:rPr>
            </w:pPr>
          </w:p>
        </w:tc>
      </w:tr>
      <w:tr w:rsidR="004965E6" w14:paraId="6B150641" w14:textId="77777777">
        <w:trPr>
          <w:trHeight w:val="330"/>
        </w:trPr>
        <w:tc>
          <w:tcPr>
            <w:tcW w:w="4480" w:type="dxa"/>
            <w:vAlign w:val="center"/>
            <w:hideMark/>
          </w:tcPr>
          <w:p w14:paraId="6B150640" w14:textId="77777777" w:rsidR="001203C7" w:rsidRDefault="004D430C" w:rsidP="001203C7">
            <w:pPr>
              <w:jc w:val="center"/>
              <w:rPr>
                <w:rFonts w:ascii="Calibri" w:eastAsia="Times New Roman" w:hAnsi="Calibri" w:cs="Calibri"/>
                <w:color w:val="000000"/>
                <w:sz w:val="22"/>
                <w:szCs w:val="22"/>
              </w:rPr>
            </w:pPr>
            <w:r>
              <w:rPr>
                <w:rFonts w:ascii="Calibri" w:eastAsia="Times New Roman" w:hAnsi="Calibri" w:cs="Calibri"/>
                <w:color w:val="000000"/>
                <w:szCs w:val="24"/>
              </w:rPr>
              <w:t>Ακροτελεύτιο άρθρο ως έχει  ΚΑΤΑ ΠΛΕΙΟΨΗΦΙΑ</w:t>
            </w:r>
          </w:p>
        </w:tc>
      </w:tr>
      <w:tr w:rsidR="004965E6" w14:paraId="6B150643" w14:textId="77777777">
        <w:trPr>
          <w:trHeight w:val="90"/>
        </w:trPr>
        <w:tc>
          <w:tcPr>
            <w:tcW w:w="4480" w:type="dxa"/>
            <w:vAlign w:val="center"/>
            <w:hideMark/>
          </w:tcPr>
          <w:p w14:paraId="6B150642" w14:textId="77777777" w:rsidR="001203C7" w:rsidRDefault="004D430C">
            <w:pPr>
              <w:rPr>
                <w:rFonts w:ascii="Calibri" w:eastAsia="Times New Roman" w:hAnsi="Calibri" w:cs="Calibri"/>
                <w:color w:val="000000"/>
                <w:szCs w:val="24"/>
              </w:rPr>
            </w:pPr>
          </w:p>
        </w:tc>
      </w:tr>
      <w:tr w:rsidR="004965E6" w14:paraId="6B150645" w14:textId="77777777">
        <w:trPr>
          <w:trHeight w:val="330"/>
        </w:trPr>
        <w:tc>
          <w:tcPr>
            <w:tcW w:w="4480" w:type="dxa"/>
            <w:vAlign w:val="center"/>
            <w:hideMark/>
          </w:tcPr>
          <w:p w14:paraId="6B15064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647" w14:textId="77777777">
        <w:trPr>
          <w:trHeight w:val="45"/>
        </w:trPr>
        <w:tc>
          <w:tcPr>
            <w:tcW w:w="4480" w:type="dxa"/>
            <w:vAlign w:val="center"/>
            <w:hideMark/>
          </w:tcPr>
          <w:p w14:paraId="6B150646" w14:textId="77777777" w:rsidR="001203C7" w:rsidRDefault="004D430C">
            <w:pPr>
              <w:rPr>
                <w:rFonts w:ascii="Calibri" w:eastAsia="Times New Roman" w:hAnsi="Calibri" w:cs="Calibri"/>
                <w:color w:val="000000"/>
                <w:szCs w:val="24"/>
              </w:rPr>
            </w:pPr>
          </w:p>
        </w:tc>
      </w:tr>
      <w:tr w:rsidR="004965E6" w14:paraId="6B150649" w14:textId="77777777">
        <w:trPr>
          <w:trHeight w:val="330"/>
        </w:trPr>
        <w:tc>
          <w:tcPr>
            <w:tcW w:w="4480" w:type="dxa"/>
            <w:vAlign w:val="center"/>
            <w:hideMark/>
          </w:tcPr>
          <w:p w14:paraId="6B15064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5064B" w14:textId="77777777">
        <w:trPr>
          <w:trHeight w:val="45"/>
        </w:trPr>
        <w:tc>
          <w:tcPr>
            <w:tcW w:w="4480" w:type="dxa"/>
            <w:vAlign w:val="center"/>
            <w:hideMark/>
          </w:tcPr>
          <w:p w14:paraId="6B15064A" w14:textId="77777777" w:rsidR="001203C7" w:rsidRDefault="004D430C">
            <w:pPr>
              <w:rPr>
                <w:rFonts w:ascii="Calibri" w:eastAsia="Times New Roman" w:hAnsi="Calibri" w:cs="Calibri"/>
                <w:color w:val="000000"/>
                <w:szCs w:val="24"/>
              </w:rPr>
            </w:pPr>
          </w:p>
        </w:tc>
      </w:tr>
      <w:tr w:rsidR="004965E6" w14:paraId="6B15064D" w14:textId="77777777">
        <w:trPr>
          <w:trHeight w:val="330"/>
        </w:trPr>
        <w:tc>
          <w:tcPr>
            <w:tcW w:w="4480" w:type="dxa"/>
            <w:vAlign w:val="center"/>
            <w:hideMark/>
          </w:tcPr>
          <w:p w14:paraId="6B15064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5064F" w14:textId="77777777">
        <w:trPr>
          <w:trHeight w:val="45"/>
        </w:trPr>
        <w:tc>
          <w:tcPr>
            <w:tcW w:w="4480" w:type="dxa"/>
            <w:vAlign w:val="center"/>
            <w:hideMark/>
          </w:tcPr>
          <w:p w14:paraId="6B15064E" w14:textId="77777777" w:rsidR="001203C7" w:rsidRDefault="004D430C">
            <w:pPr>
              <w:rPr>
                <w:rFonts w:ascii="Calibri" w:eastAsia="Times New Roman" w:hAnsi="Calibri" w:cs="Calibri"/>
                <w:color w:val="000000"/>
                <w:szCs w:val="24"/>
              </w:rPr>
            </w:pPr>
          </w:p>
        </w:tc>
      </w:tr>
      <w:tr w:rsidR="004965E6" w14:paraId="6B150651" w14:textId="77777777">
        <w:trPr>
          <w:trHeight w:val="330"/>
        </w:trPr>
        <w:tc>
          <w:tcPr>
            <w:tcW w:w="4480" w:type="dxa"/>
            <w:vAlign w:val="center"/>
            <w:hideMark/>
          </w:tcPr>
          <w:p w14:paraId="6B15065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50653" w14:textId="77777777">
        <w:trPr>
          <w:trHeight w:val="45"/>
        </w:trPr>
        <w:tc>
          <w:tcPr>
            <w:tcW w:w="4480" w:type="dxa"/>
            <w:vAlign w:val="center"/>
            <w:hideMark/>
          </w:tcPr>
          <w:p w14:paraId="6B150652" w14:textId="77777777" w:rsidR="001203C7" w:rsidRDefault="004D430C">
            <w:pPr>
              <w:rPr>
                <w:rFonts w:ascii="Calibri" w:eastAsia="Times New Roman" w:hAnsi="Calibri" w:cs="Calibri"/>
                <w:color w:val="000000"/>
                <w:szCs w:val="24"/>
              </w:rPr>
            </w:pPr>
          </w:p>
        </w:tc>
      </w:tr>
      <w:tr w:rsidR="004965E6" w14:paraId="6B150655" w14:textId="77777777">
        <w:trPr>
          <w:trHeight w:val="330"/>
        </w:trPr>
        <w:tc>
          <w:tcPr>
            <w:tcW w:w="4480" w:type="dxa"/>
            <w:vAlign w:val="center"/>
            <w:hideMark/>
          </w:tcPr>
          <w:p w14:paraId="6B15065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50657" w14:textId="77777777">
        <w:trPr>
          <w:trHeight w:val="30"/>
        </w:trPr>
        <w:tc>
          <w:tcPr>
            <w:tcW w:w="4480" w:type="dxa"/>
            <w:vAlign w:val="center"/>
            <w:hideMark/>
          </w:tcPr>
          <w:p w14:paraId="6B150656" w14:textId="77777777" w:rsidR="001203C7" w:rsidRDefault="004D430C">
            <w:pPr>
              <w:rPr>
                <w:rFonts w:ascii="Calibri" w:eastAsia="Times New Roman" w:hAnsi="Calibri" w:cs="Calibri"/>
                <w:color w:val="000000"/>
                <w:szCs w:val="24"/>
              </w:rPr>
            </w:pPr>
          </w:p>
        </w:tc>
      </w:tr>
      <w:tr w:rsidR="004965E6" w14:paraId="6B150659" w14:textId="77777777">
        <w:trPr>
          <w:trHeight w:val="330"/>
        </w:trPr>
        <w:tc>
          <w:tcPr>
            <w:tcW w:w="4480" w:type="dxa"/>
            <w:vAlign w:val="center"/>
            <w:hideMark/>
          </w:tcPr>
          <w:p w14:paraId="6B15065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65B" w14:textId="77777777">
        <w:trPr>
          <w:trHeight w:val="45"/>
        </w:trPr>
        <w:tc>
          <w:tcPr>
            <w:tcW w:w="4480" w:type="dxa"/>
            <w:vAlign w:val="center"/>
            <w:hideMark/>
          </w:tcPr>
          <w:p w14:paraId="6B15065A" w14:textId="77777777" w:rsidR="001203C7" w:rsidRDefault="004D430C">
            <w:pPr>
              <w:rPr>
                <w:rFonts w:ascii="Calibri" w:eastAsia="Times New Roman" w:hAnsi="Calibri" w:cs="Calibri"/>
                <w:color w:val="000000"/>
                <w:szCs w:val="24"/>
              </w:rPr>
            </w:pPr>
          </w:p>
        </w:tc>
      </w:tr>
      <w:tr w:rsidR="004965E6" w14:paraId="6B15065D" w14:textId="77777777">
        <w:trPr>
          <w:trHeight w:val="330"/>
        </w:trPr>
        <w:tc>
          <w:tcPr>
            <w:tcW w:w="4480" w:type="dxa"/>
            <w:vAlign w:val="center"/>
            <w:hideMark/>
          </w:tcPr>
          <w:p w14:paraId="6B15065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ΠΡΝ</w:t>
            </w:r>
          </w:p>
        </w:tc>
      </w:tr>
      <w:tr w:rsidR="004965E6" w14:paraId="6B15065F" w14:textId="77777777">
        <w:trPr>
          <w:trHeight w:val="45"/>
        </w:trPr>
        <w:tc>
          <w:tcPr>
            <w:tcW w:w="4480" w:type="dxa"/>
            <w:vAlign w:val="center"/>
            <w:hideMark/>
          </w:tcPr>
          <w:p w14:paraId="6B15065E" w14:textId="77777777" w:rsidR="001203C7" w:rsidRDefault="004D430C">
            <w:pPr>
              <w:rPr>
                <w:rFonts w:ascii="Calibri" w:eastAsia="Times New Roman" w:hAnsi="Calibri" w:cs="Calibri"/>
                <w:color w:val="000000"/>
                <w:szCs w:val="24"/>
              </w:rPr>
            </w:pPr>
          </w:p>
        </w:tc>
      </w:tr>
      <w:tr w:rsidR="004965E6" w14:paraId="6B150661" w14:textId="77777777">
        <w:trPr>
          <w:trHeight w:val="330"/>
        </w:trPr>
        <w:tc>
          <w:tcPr>
            <w:tcW w:w="4480" w:type="dxa"/>
            <w:vAlign w:val="center"/>
            <w:hideMark/>
          </w:tcPr>
          <w:p w14:paraId="6B15066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lastRenderedPageBreak/>
              <w:t>ΕΝ. ΚΕΝΤΡΩΩΝ: ΠΡΝ</w:t>
            </w:r>
          </w:p>
        </w:tc>
      </w:tr>
      <w:tr w:rsidR="004965E6" w14:paraId="6B150663" w14:textId="77777777">
        <w:trPr>
          <w:trHeight w:val="45"/>
        </w:trPr>
        <w:tc>
          <w:tcPr>
            <w:tcW w:w="4480" w:type="dxa"/>
            <w:vAlign w:val="center"/>
            <w:hideMark/>
          </w:tcPr>
          <w:p w14:paraId="6B150662" w14:textId="77777777" w:rsidR="001203C7" w:rsidRDefault="004D430C">
            <w:pPr>
              <w:rPr>
                <w:rFonts w:ascii="Calibri" w:eastAsia="Times New Roman" w:hAnsi="Calibri" w:cs="Calibri"/>
                <w:color w:val="000000"/>
                <w:szCs w:val="24"/>
              </w:rPr>
            </w:pPr>
          </w:p>
        </w:tc>
      </w:tr>
      <w:tr w:rsidR="004965E6" w14:paraId="6B150665" w14:textId="77777777">
        <w:trPr>
          <w:trHeight w:val="135"/>
        </w:trPr>
        <w:tc>
          <w:tcPr>
            <w:tcW w:w="4480" w:type="dxa"/>
            <w:vAlign w:val="center"/>
            <w:hideMark/>
          </w:tcPr>
          <w:p w14:paraId="6B150664" w14:textId="77777777" w:rsidR="001203C7" w:rsidRDefault="004D430C">
            <w:pPr>
              <w:rPr>
                <w:rFonts w:eastAsia="Times New Roman" w:cs="Times New Roman"/>
                <w:sz w:val="20"/>
              </w:rPr>
            </w:pPr>
          </w:p>
        </w:tc>
      </w:tr>
      <w:tr w:rsidR="004965E6" w14:paraId="6B150667" w14:textId="77777777">
        <w:trPr>
          <w:trHeight w:val="345"/>
        </w:trPr>
        <w:tc>
          <w:tcPr>
            <w:tcW w:w="4480" w:type="dxa"/>
            <w:vAlign w:val="center"/>
            <w:hideMark/>
          </w:tcPr>
          <w:p w14:paraId="6B150666" w14:textId="77777777" w:rsidR="001203C7" w:rsidRDefault="004D430C">
            <w:pPr>
              <w:rPr>
                <w:rFonts w:eastAsia="Times New Roman" w:cs="Times New Roman"/>
                <w:sz w:val="20"/>
              </w:rPr>
            </w:pPr>
          </w:p>
        </w:tc>
      </w:tr>
      <w:tr w:rsidR="004965E6" w14:paraId="6B150669" w14:textId="77777777">
        <w:trPr>
          <w:trHeight w:val="330"/>
        </w:trPr>
        <w:tc>
          <w:tcPr>
            <w:tcW w:w="4480" w:type="dxa"/>
            <w:vAlign w:val="center"/>
            <w:hideMark/>
          </w:tcPr>
          <w:p w14:paraId="6B15066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Επί του Συνόλου     ΚΑΤΑ ΠΛΕΙΟΨΗΦΙΑ</w:t>
            </w:r>
          </w:p>
        </w:tc>
      </w:tr>
      <w:tr w:rsidR="004965E6" w14:paraId="6B15066B" w14:textId="77777777">
        <w:trPr>
          <w:trHeight w:val="105"/>
        </w:trPr>
        <w:tc>
          <w:tcPr>
            <w:tcW w:w="4480" w:type="dxa"/>
            <w:vAlign w:val="center"/>
            <w:hideMark/>
          </w:tcPr>
          <w:p w14:paraId="6B15066A" w14:textId="77777777" w:rsidR="001203C7" w:rsidRDefault="004D430C">
            <w:pPr>
              <w:rPr>
                <w:rFonts w:ascii="Calibri" w:eastAsia="Times New Roman" w:hAnsi="Calibri" w:cs="Calibri"/>
                <w:color w:val="000000"/>
                <w:szCs w:val="24"/>
              </w:rPr>
            </w:pPr>
          </w:p>
        </w:tc>
      </w:tr>
      <w:tr w:rsidR="004965E6" w14:paraId="6B15066D" w14:textId="77777777">
        <w:trPr>
          <w:trHeight w:val="330"/>
        </w:trPr>
        <w:tc>
          <w:tcPr>
            <w:tcW w:w="4480" w:type="dxa"/>
            <w:vAlign w:val="center"/>
            <w:hideMark/>
          </w:tcPr>
          <w:p w14:paraId="6B15066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ΣΥΡΙΖΑ: ΝΑΙ</w:t>
            </w:r>
          </w:p>
        </w:tc>
      </w:tr>
      <w:tr w:rsidR="004965E6" w14:paraId="6B15066F" w14:textId="77777777">
        <w:trPr>
          <w:trHeight w:val="45"/>
        </w:trPr>
        <w:tc>
          <w:tcPr>
            <w:tcW w:w="4480" w:type="dxa"/>
            <w:vAlign w:val="center"/>
            <w:hideMark/>
          </w:tcPr>
          <w:p w14:paraId="6B15066E" w14:textId="77777777" w:rsidR="001203C7" w:rsidRDefault="004D430C">
            <w:pPr>
              <w:rPr>
                <w:rFonts w:ascii="Calibri" w:eastAsia="Times New Roman" w:hAnsi="Calibri" w:cs="Calibri"/>
                <w:color w:val="000000"/>
                <w:szCs w:val="24"/>
              </w:rPr>
            </w:pPr>
          </w:p>
        </w:tc>
      </w:tr>
      <w:tr w:rsidR="004965E6" w14:paraId="6B150671" w14:textId="77777777">
        <w:trPr>
          <w:trHeight w:val="330"/>
        </w:trPr>
        <w:tc>
          <w:tcPr>
            <w:tcW w:w="4480" w:type="dxa"/>
            <w:vAlign w:val="center"/>
            <w:hideMark/>
          </w:tcPr>
          <w:p w14:paraId="6B15067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Ν.Δ.: OXI</w:t>
            </w:r>
          </w:p>
        </w:tc>
      </w:tr>
      <w:tr w:rsidR="004965E6" w14:paraId="6B150673" w14:textId="77777777">
        <w:trPr>
          <w:trHeight w:val="45"/>
        </w:trPr>
        <w:tc>
          <w:tcPr>
            <w:tcW w:w="4480" w:type="dxa"/>
            <w:vAlign w:val="center"/>
            <w:hideMark/>
          </w:tcPr>
          <w:p w14:paraId="6B150672" w14:textId="77777777" w:rsidR="001203C7" w:rsidRDefault="004D430C">
            <w:pPr>
              <w:rPr>
                <w:rFonts w:ascii="Calibri" w:eastAsia="Times New Roman" w:hAnsi="Calibri" w:cs="Calibri"/>
                <w:color w:val="000000"/>
                <w:szCs w:val="24"/>
              </w:rPr>
            </w:pPr>
          </w:p>
        </w:tc>
      </w:tr>
      <w:tr w:rsidR="004965E6" w14:paraId="6B150675" w14:textId="77777777">
        <w:trPr>
          <w:trHeight w:val="330"/>
        </w:trPr>
        <w:tc>
          <w:tcPr>
            <w:tcW w:w="4480" w:type="dxa"/>
            <w:vAlign w:val="center"/>
            <w:hideMark/>
          </w:tcPr>
          <w:p w14:paraId="6B15067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ΔΗ.ΣΥ: ΠΡΝ</w:t>
            </w:r>
          </w:p>
        </w:tc>
      </w:tr>
      <w:tr w:rsidR="004965E6" w14:paraId="6B150677" w14:textId="77777777">
        <w:trPr>
          <w:trHeight w:val="30"/>
        </w:trPr>
        <w:tc>
          <w:tcPr>
            <w:tcW w:w="4480" w:type="dxa"/>
            <w:vAlign w:val="center"/>
            <w:hideMark/>
          </w:tcPr>
          <w:p w14:paraId="6B150676" w14:textId="77777777" w:rsidR="001203C7" w:rsidRDefault="004D430C">
            <w:pPr>
              <w:rPr>
                <w:rFonts w:ascii="Calibri" w:eastAsia="Times New Roman" w:hAnsi="Calibri" w:cs="Calibri"/>
                <w:color w:val="000000"/>
                <w:szCs w:val="24"/>
              </w:rPr>
            </w:pPr>
          </w:p>
        </w:tc>
      </w:tr>
      <w:tr w:rsidR="004965E6" w14:paraId="6B150679" w14:textId="77777777">
        <w:trPr>
          <w:trHeight w:val="330"/>
        </w:trPr>
        <w:tc>
          <w:tcPr>
            <w:tcW w:w="4480" w:type="dxa"/>
            <w:vAlign w:val="center"/>
            <w:hideMark/>
          </w:tcPr>
          <w:p w14:paraId="6B15067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Χ.Α: OXI</w:t>
            </w:r>
          </w:p>
        </w:tc>
      </w:tr>
      <w:tr w:rsidR="004965E6" w14:paraId="6B15067B" w14:textId="77777777">
        <w:trPr>
          <w:trHeight w:val="45"/>
        </w:trPr>
        <w:tc>
          <w:tcPr>
            <w:tcW w:w="4480" w:type="dxa"/>
            <w:vAlign w:val="center"/>
            <w:hideMark/>
          </w:tcPr>
          <w:p w14:paraId="6B15067A" w14:textId="77777777" w:rsidR="001203C7" w:rsidRDefault="004D430C">
            <w:pPr>
              <w:rPr>
                <w:rFonts w:ascii="Calibri" w:eastAsia="Times New Roman" w:hAnsi="Calibri" w:cs="Calibri"/>
                <w:color w:val="000000"/>
                <w:szCs w:val="24"/>
              </w:rPr>
            </w:pPr>
          </w:p>
        </w:tc>
      </w:tr>
      <w:tr w:rsidR="004965E6" w14:paraId="6B15067D" w14:textId="77777777">
        <w:trPr>
          <w:trHeight w:val="330"/>
        </w:trPr>
        <w:tc>
          <w:tcPr>
            <w:tcW w:w="4480" w:type="dxa"/>
            <w:vAlign w:val="center"/>
            <w:hideMark/>
          </w:tcPr>
          <w:p w14:paraId="6B15067C"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Κ.Κ.Ε: OXI</w:t>
            </w:r>
          </w:p>
        </w:tc>
      </w:tr>
      <w:tr w:rsidR="004965E6" w14:paraId="6B15067F" w14:textId="77777777">
        <w:trPr>
          <w:trHeight w:val="45"/>
        </w:trPr>
        <w:tc>
          <w:tcPr>
            <w:tcW w:w="4480" w:type="dxa"/>
            <w:vAlign w:val="center"/>
            <w:hideMark/>
          </w:tcPr>
          <w:p w14:paraId="6B15067E" w14:textId="77777777" w:rsidR="001203C7" w:rsidRDefault="004D430C">
            <w:pPr>
              <w:rPr>
                <w:rFonts w:ascii="Calibri" w:eastAsia="Times New Roman" w:hAnsi="Calibri" w:cs="Calibri"/>
                <w:color w:val="000000"/>
                <w:szCs w:val="24"/>
              </w:rPr>
            </w:pPr>
          </w:p>
        </w:tc>
      </w:tr>
      <w:tr w:rsidR="004965E6" w14:paraId="6B150681" w14:textId="77777777">
        <w:trPr>
          <w:trHeight w:val="330"/>
        </w:trPr>
        <w:tc>
          <w:tcPr>
            <w:tcW w:w="4480" w:type="dxa"/>
            <w:vAlign w:val="center"/>
            <w:hideMark/>
          </w:tcPr>
          <w:p w14:paraId="6B15068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ΑΝ.ΕΛ: ΝΑΙ</w:t>
            </w:r>
          </w:p>
        </w:tc>
      </w:tr>
      <w:tr w:rsidR="004965E6" w14:paraId="6B150683" w14:textId="77777777">
        <w:trPr>
          <w:trHeight w:val="45"/>
        </w:trPr>
        <w:tc>
          <w:tcPr>
            <w:tcW w:w="4480" w:type="dxa"/>
            <w:vAlign w:val="center"/>
            <w:hideMark/>
          </w:tcPr>
          <w:p w14:paraId="6B150682" w14:textId="77777777" w:rsidR="001203C7" w:rsidRDefault="004D430C">
            <w:pPr>
              <w:rPr>
                <w:rFonts w:ascii="Calibri" w:eastAsia="Times New Roman" w:hAnsi="Calibri" w:cs="Calibri"/>
                <w:color w:val="000000"/>
                <w:szCs w:val="24"/>
              </w:rPr>
            </w:pPr>
          </w:p>
        </w:tc>
      </w:tr>
      <w:tr w:rsidR="004965E6" w14:paraId="6B150685" w14:textId="77777777">
        <w:trPr>
          <w:trHeight w:val="330"/>
        </w:trPr>
        <w:tc>
          <w:tcPr>
            <w:tcW w:w="4480" w:type="dxa"/>
            <w:vAlign w:val="center"/>
            <w:hideMark/>
          </w:tcPr>
          <w:p w14:paraId="6B150684"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ΠΟΤΑΜΙ: OXI</w:t>
            </w:r>
          </w:p>
        </w:tc>
      </w:tr>
      <w:tr w:rsidR="004965E6" w14:paraId="6B150687" w14:textId="77777777">
        <w:trPr>
          <w:trHeight w:val="45"/>
        </w:trPr>
        <w:tc>
          <w:tcPr>
            <w:tcW w:w="4480" w:type="dxa"/>
            <w:vAlign w:val="center"/>
            <w:hideMark/>
          </w:tcPr>
          <w:p w14:paraId="6B150686" w14:textId="77777777" w:rsidR="001203C7" w:rsidRDefault="004D430C">
            <w:pPr>
              <w:rPr>
                <w:rFonts w:ascii="Calibri" w:eastAsia="Times New Roman" w:hAnsi="Calibri" w:cs="Calibri"/>
                <w:color w:val="000000"/>
                <w:szCs w:val="24"/>
              </w:rPr>
            </w:pPr>
          </w:p>
        </w:tc>
      </w:tr>
      <w:tr w:rsidR="004965E6" w14:paraId="6B150689" w14:textId="77777777">
        <w:trPr>
          <w:trHeight w:val="330"/>
        </w:trPr>
        <w:tc>
          <w:tcPr>
            <w:tcW w:w="4480" w:type="dxa"/>
            <w:vAlign w:val="center"/>
            <w:hideMark/>
          </w:tcPr>
          <w:p w14:paraId="6B150688"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ΕΝ. ΚΕΝΤΡΩΩΝ: ΠΡΝ</w:t>
            </w:r>
          </w:p>
        </w:tc>
      </w:tr>
      <w:tr w:rsidR="004965E6" w14:paraId="6B15068B" w14:textId="77777777">
        <w:trPr>
          <w:trHeight w:val="30"/>
        </w:trPr>
        <w:tc>
          <w:tcPr>
            <w:tcW w:w="4480" w:type="dxa"/>
            <w:vAlign w:val="center"/>
            <w:hideMark/>
          </w:tcPr>
          <w:p w14:paraId="6B15068A" w14:textId="77777777" w:rsidR="001203C7" w:rsidRDefault="004D430C">
            <w:pPr>
              <w:rPr>
                <w:rFonts w:ascii="Calibri" w:eastAsia="Times New Roman" w:hAnsi="Calibri" w:cs="Calibri"/>
                <w:color w:val="000000"/>
                <w:szCs w:val="24"/>
              </w:rPr>
            </w:pPr>
          </w:p>
        </w:tc>
      </w:tr>
      <w:tr w:rsidR="004965E6" w14:paraId="6B15068D" w14:textId="77777777">
        <w:trPr>
          <w:trHeight w:val="150"/>
        </w:trPr>
        <w:tc>
          <w:tcPr>
            <w:tcW w:w="4480" w:type="dxa"/>
            <w:vAlign w:val="center"/>
            <w:hideMark/>
          </w:tcPr>
          <w:p w14:paraId="6B15068C" w14:textId="77777777" w:rsidR="001203C7" w:rsidRDefault="004D430C">
            <w:pPr>
              <w:rPr>
                <w:rFonts w:eastAsia="Times New Roman" w:cs="Times New Roman"/>
                <w:sz w:val="20"/>
              </w:rPr>
            </w:pPr>
          </w:p>
        </w:tc>
      </w:tr>
      <w:tr w:rsidR="004965E6" w14:paraId="6B15068F" w14:textId="77777777">
        <w:trPr>
          <w:trHeight w:val="345"/>
        </w:trPr>
        <w:tc>
          <w:tcPr>
            <w:tcW w:w="4480" w:type="dxa"/>
            <w:vAlign w:val="center"/>
            <w:hideMark/>
          </w:tcPr>
          <w:p w14:paraId="6B15068E" w14:textId="77777777" w:rsidR="001203C7" w:rsidRDefault="004D430C">
            <w:pPr>
              <w:rPr>
                <w:rFonts w:eastAsia="Times New Roman" w:cs="Times New Roman"/>
                <w:sz w:val="20"/>
              </w:rPr>
            </w:pPr>
          </w:p>
        </w:tc>
      </w:tr>
      <w:tr w:rsidR="004965E6" w14:paraId="6B150691" w14:textId="77777777">
        <w:trPr>
          <w:trHeight w:val="360"/>
        </w:trPr>
        <w:tc>
          <w:tcPr>
            <w:tcW w:w="4480" w:type="dxa"/>
            <w:vAlign w:val="center"/>
            <w:hideMark/>
          </w:tcPr>
          <w:p w14:paraId="6B150690" w14:textId="77777777" w:rsidR="001203C7" w:rsidRDefault="004D430C">
            <w:pPr>
              <w:jc w:val="center"/>
              <w:rPr>
                <w:rFonts w:ascii="Calibri" w:eastAsia="Times New Roman" w:hAnsi="Calibri" w:cs="Calibri"/>
                <w:color w:val="000000"/>
                <w:sz w:val="22"/>
                <w:szCs w:val="22"/>
              </w:rPr>
            </w:pPr>
            <w:r>
              <w:rPr>
                <w:rFonts w:ascii="Calibri" w:eastAsia="Times New Roman" w:hAnsi="Calibri" w:cs="Calibri"/>
                <w:color w:val="000000"/>
                <w:szCs w:val="24"/>
              </w:rPr>
              <w:t>Ο Πρόεδρος</w:t>
            </w:r>
          </w:p>
        </w:tc>
      </w:tr>
    </w:tbl>
    <w:p w14:paraId="6B150692" w14:textId="77777777" w:rsidR="004965E6" w:rsidRDefault="004D430C">
      <w:pPr>
        <w:autoSpaceDE w:val="0"/>
        <w:autoSpaceDN w:val="0"/>
        <w:adjustRightInd w:val="0"/>
        <w:spacing w:line="600" w:lineRule="auto"/>
        <w:ind w:firstLine="720"/>
        <w:jc w:val="center"/>
        <w:rPr>
          <w:rFonts w:eastAsia="SimSun"/>
          <w:color w:val="FF0000"/>
          <w:szCs w:val="24"/>
          <w:lang w:eastAsia="zh-CN"/>
        </w:rPr>
      </w:pPr>
      <w:r w:rsidRPr="00E338BF">
        <w:rPr>
          <w:rFonts w:eastAsia="SimSun"/>
          <w:color w:val="FF0000"/>
          <w:szCs w:val="24"/>
          <w:lang w:eastAsia="zh-CN"/>
        </w:rPr>
        <w:t>(ΑΛΛΑΓΗ ΣΕΛΙΔΑΣ)</w:t>
      </w:r>
    </w:p>
    <w:p w14:paraId="6B150693" w14:textId="77777777" w:rsidR="004965E6" w:rsidRDefault="004D430C">
      <w:pPr>
        <w:autoSpaceDE w:val="0"/>
        <w:autoSpaceDN w:val="0"/>
        <w:adjustRightInd w:val="0"/>
        <w:spacing w:line="600" w:lineRule="auto"/>
        <w:ind w:firstLine="720"/>
        <w:jc w:val="both"/>
        <w:rPr>
          <w:rFonts w:eastAsia="SimSun"/>
          <w:bCs/>
          <w:szCs w:val="24"/>
          <w:lang w:eastAsia="zh-CN"/>
        </w:rPr>
      </w:pPr>
      <w:r w:rsidRPr="00E338BF">
        <w:rPr>
          <w:rFonts w:eastAsia="SimSun"/>
          <w:b/>
          <w:bCs/>
          <w:szCs w:val="24"/>
          <w:lang w:eastAsia="zh-CN"/>
        </w:rPr>
        <w:t>ΠΡΟΕΔΡΕΥΩΝ (Μάριος Γεωργιάδης):</w:t>
      </w:r>
      <w:r w:rsidRPr="00E338BF">
        <w:rPr>
          <w:rFonts w:eastAsia="SimSun"/>
          <w:bCs/>
          <w:szCs w:val="24"/>
          <w:lang w:eastAsia="zh-CN"/>
        </w:rPr>
        <w:t xml:space="preserve"> </w:t>
      </w:r>
      <w:r w:rsidRPr="00E338BF">
        <w:rPr>
          <w:rFonts w:eastAsia="SimSun"/>
          <w:bCs/>
          <w:szCs w:val="24"/>
          <w:lang w:eastAsia="zh-CN"/>
        </w:rPr>
        <w:t>Συνεπώς</w:t>
      </w:r>
      <w:r w:rsidRPr="00E338BF">
        <w:rPr>
          <w:rFonts w:eastAsia="SimSun"/>
          <w:bCs/>
          <w:szCs w:val="24"/>
          <w:lang w:eastAsia="zh-CN"/>
        </w:rPr>
        <w:t xml:space="preserve"> το σχέδιο νόμου του Υπουργείου Παιδείας, Έρευνας και Θρησκευμάτων: «Συνέργειες Εθνικού και Καποδιστριακού Πανεπιστημίου Αθηνών, Γεωπονικού Πανεπιστημίου Αθηνών, Πανεπιστημίου Θεσσαλίας με τα Τ.Ε.Ι. Θεσσαλίας και Στερεάς Ελλάδας, </w:t>
      </w:r>
      <w:proofErr w:type="spellStart"/>
      <w:r w:rsidRPr="00E338BF">
        <w:rPr>
          <w:rFonts w:eastAsia="SimSun"/>
          <w:bCs/>
          <w:szCs w:val="24"/>
          <w:lang w:eastAsia="zh-CN"/>
        </w:rPr>
        <w:t>Παλλημνιακό</w:t>
      </w:r>
      <w:proofErr w:type="spellEnd"/>
      <w:r w:rsidRPr="00E338BF">
        <w:rPr>
          <w:rFonts w:eastAsia="SimSun"/>
          <w:bCs/>
          <w:szCs w:val="24"/>
          <w:lang w:eastAsia="zh-CN"/>
        </w:rPr>
        <w:t xml:space="preserve"> Ταμείο και άλλ</w:t>
      </w:r>
      <w:r w:rsidRPr="00E338BF">
        <w:rPr>
          <w:rFonts w:eastAsia="SimSun"/>
          <w:bCs/>
          <w:szCs w:val="24"/>
          <w:lang w:eastAsia="zh-CN"/>
        </w:rPr>
        <w:t>ες διατάξεις» έγινε δεκτό κατά πλειοψηφία, σε μόνη συζήτηση, επί της αρχής, των άρθρων και του συνόλου και έχει ως εξής:</w:t>
      </w:r>
    </w:p>
    <w:p w14:paraId="6B150694" w14:textId="77777777" w:rsidR="004965E6" w:rsidRDefault="004D430C">
      <w:pPr>
        <w:autoSpaceDE w:val="0"/>
        <w:autoSpaceDN w:val="0"/>
        <w:adjustRightInd w:val="0"/>
        <w:spacing w:line="600" w:lineRule="auto"/>
        <w:ind w:firstLine="720"/>
        <w:jc w:val="center"/>
        <w:rPr>
          <w:rFonts w:eastAsia="SimSun"/>
          <w:bCs/>
          <w:color w:val="FF0000"/>
          <w:szCs w:val="24"/>
          <w:lang w:eastAsia="zh-CN"/>
        </w:rPr>
      </w:pPr>
      <w:r w:rsidRPr="00FA57C1">
        <w:rPr>
          <w:rFonts w:eastAsia="SimSun"/>
          <w:bCs/>
          <w:color w:val="FF0000"/>
          <w:szCs w:val="24"/>
          <w:lang w:eastAsia="zh-CN"/>
        </w:rPr>
        <w:t>(Να καταχωριστεί το κείμενο του νομοσχεδίου</w:t>
      </w:r>
      <w:r w:rsidRPr="00FA57C1">
        <w:rPr>
          <w:rFonts w:eastAsia="SimSun"/>
          <w:bCs/>
          <w:color w:val="FF0000"/>
          <w:szCs w:val="24"/>
          <w:lang w:eastAsia="zh-CN"/>
        </w:rPr>
        <w:t>, σελ. 654α</w:t>
      </w:r>
      <w:r w:rsidRPr="00FA57C1">
        <w:rPr>
          <w:rFonts w:eastAsia="SimSun"/>
          <w:bCs/>
          <w:color w:val="FF0000"/>
          <w:szCs w:val="24"/>
          <w:lang w:eastAsia="zh-CN"/>
        </w:rPr>
        <w:t>)</w:t>
      </w:r>
    </w:p>
    <w:p w14:paraId="6B150695" w14:textId="77777777" w:rsidR="004965E6" w:rsidRDefault="004D430C">
      <w:pPr>
        <w:autoSpaceDE w:val="0"/>
        <w:autoSpaceDN w:val="0"/>
        <w:adjustRightInd w:val="0"/>
        <w:spacing w:line="600" w:lineRule="auto"/>
        <w:ind w:firstLine="720"/>
        <w:jc w:val="both"/>
        <w:rPr>
          <w:rFonts w:eastAsia="SimSun"/>
          <w:bCs/>
          <w:szCs w:val="24"/>
          <w:lang w:eastAsia="zh-CN"/>
        </w:rPr>
      </w:pPr>
      <w:r>
        <w:rPr>
          <w:rFonts w:eastAsia="SimSun"/>
          <w:b/>
          <w:bCs/>
          <w:szCs w:val="24"/>
          <w:lang w:eastAsia="zh-CN"/>
        </w:rPr>
        <w:t xml:space="preserve">ΠΡΟΕΔΡΕΥΩΝ (Μάριος Γεωργιάδης): </w:t>
      </w:r>
      <w:r w:rsidRPr="00A551AA">
        <w:rPr>
          <w:rFonts w:eastAsia="SimSun"/>
          <w:bCs/>
          <w:szCs w:val="24"/>
          <w:lang w:eastAsia="zh-CN"/>
        </w:rPr>
        <w:t xml:space="preserve">Παρακαλώ το Σώμα να εξουσιοδοτήσει το Προεδρείο για την υπ’ ευθύνη του </w:t>
      </w:r>
      <w:r w:rsidRPr="00A551AA">
        <w:rPr>
          <w:rFonts w:eastAsia="SimSun"/>
          <w:bCs/>
          <w:szCs w:val="24"/>
          <w:lang w:eastAsia="zh-CN"/>
        </w:rPr>
        <w:lastRenderedPageBreak/>
        <w:t>επικύρωση των Πρακτικών ως προς την ψήφιση στο σύνολο του παραπάνω νομοσχεδίου.</w:t>
      </w:r>
    </w:p>
    <w:p w14:paraId="6B150696" w14:textId="77777777" w:rsidR="004965E6" w:rsidRDefault="004D430C">
      <w:pPr>
        <w:autoSpaceDE w:val="0"/>
        <w:autoSpaceDN w:val="0"/>
        <w:adjustRightInd w:val="0"/>
        <w:spacing w:line="600" w:lineRule="auto"/>
        <w:ind w:firstLine="720"/>
        <w:jc w:val="both"/>
        <w:rPr>
          <w:rFonts w:eastAsia="Times New Roman" w:cs="Times New Roman"/>
          <w:b/>
          <w:bCs/>
          <w:szCs w:val="24"/>
        </w:rPr>
      </w:pPr>
      <w:r>
        <w:rPr>
          <w:rFonts w:eastAsia="Times New Roman" w:cs="Times New Roman"/>
          <w:b/>
          <w:bCs/>
          <w:szCs w:val="24"/>
        </w:rPr>
        <w:t xml:space="preserve">ΟΛΟΙ </w:t>
      </w:r>
      <w:r>
        <w:rPr>
          <w:rFonts w:eastAsia="Times New Roman" w:cs="Times New Roman"/>
          <w:b/>
          <w:bCs/>
          <w:szCs w:val="24"/>
        </w:rPr>
        <w:t xml:space="preserve">ΟΙ </w:t>
      </w:r>
      <w:r>
        <w:rPr>
          <w:rFonts w:eastAsia="Times New Roman" w:cs="Times New Roman"/>
          <w:b/>
          <w:bCs/>
          <w:szCs w:val="24"/>
        </w:rPr>
        <w:t xml:space="preserve">ΒΟΥΛΕΥΤΕΣ: </w:t>
      </w:r>
      <w:r>
        <w:rPr>
          <w:rFonts w:eastAsia="Times New Roman" w:cs="Times New Roman"/>
          <w:szCs w:val="24"/>
        </w:rPr>
        <w:t>Μάλιστα, μάλιστα.</w:t>
      </w:r>
    </w:p>
    <w:p w14:paraId="6B150697" w14:textId="77777777" w:rsidR="004965E6" w:rsidRDefault="004D430C">
      <w:pPr>
        <w:autoSpaceDE w:val="0"/>
        <w:autoSpaceDN w:val="0"/>
        <w:adjustRightInd w:val="0"/>
        <w:spacing w:line="600" w:lineRule="auto"/>
        <w:ind w:firstLine="720"/>
        <w:jc w:val="both"/>
        <w:rPr>
          <w:rFonts w:eastAsia="SimSun"/>
          <w:b/>
          <w:bCs/>
          <w:szCs w:val="24"/>
          <w:lang w:eastAsia="zh-CN"/>
        </w:rPr>
      </w:pPr>
      <w:r>
        <w:rPr>
          <w:rFonts w:eastAsia="SimSun"/>
          <w:b/>
          <w:bCs/>
          <w:szCs w:val="24"/>
          <w:lang w:eastAsia="zh-CN"/>
        </w:rPr>
        <w:t xml:space="preserve">ΠΡΟΕΔΡΕΥΩΝ (Μάριος Γεωργιάδης): </w:t>
      </w:r>
      <w:r>
        <w:rPr>
          <w:rFonts w:eastAsia="SimSun"/>
          <w:bCs/>
          <w:szCs w:val="24"/>
          <w:lang w:eastAsia="zh-CN"/>
        </w:rPr>
        <w:t>Συνεπώς τ</w:t>
      </w:r>
      <w:r w:rsidRPr="00AA15BD">
        <w:rPr>
          <w:rFonts w:eastAsia="SimSun"/>
          <w:bCs/>
          <w:szCs w:val="24"/>
          <w:lang w:eastAsia="zh-CN"/>
        </w:rPr>
        <w:t>ο Σώμα παρέσχε τη ζητηθείσα</w:t>
      </w:r>
      <w:r w:rsidRPr="00AA15BD">
        <w:rPr>
          <w:rFonts w:eastAsia="SimSun"/>
          <w:bCs/>
          <w:szCs w:val="24"/>
          <w:lang w:eastAsia="zh-CN"/>
        </w:rPr>
        <w:t xml:space="preserve"> εξουσιοδότηση.</w:t>
      </w:r>
    </w:p>
    <w:p w14:paraId="6B150698"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 xml:space="preserve">ύριοι συνάδελφοι, έχουν διανεμηθεί τα Πρακτικά της Τετάρτης 31 Οκτωβρίου 2018, </w:t>
      </w:r>
      <w:r>
        <w:rPr>
          <w:rFonts w:eastAsia="Times New Roman" w:cs="Times New Roman"/>
          <w:szCs w:val="24"/>
        </w:rPr>
        <w:t xml:space="preserve">της </w:t>
      </w:r>
      <w:r>
        <w:rPr>
          <w:rFonts w:eastAsia="Times New Roman" w:cs="Times New Roman"/>
          <w:szCs w:val="24"/>
        </w:rPr>
        <w:t>Πέμπτης 1</w:t>
      </w:r>
      <w:r w:rsidRPr="00FA57C1">
        <w:rPr>
          <w:rFonts w:eastAsia="Times New Roman" w:cs="Times New Roman"/>
          <w:szCs w:val="24"/>
          <w:vertAlign w:val="superscript"/>
        </w:rPr>
        <w:t>ης</w:t>
      </w:r>
      <w:r>
        <w:rPr>
          <w:rFonts w:eastAsia="Times New Roman" w:cs="Times New Roman"/>
          <w:szCs w:val="24"/>
        </w:rPr>
        <w:t xml:space="preserve"> Νοεμβρίου 2018, </w:t>
      </w:r>
      <w:r>
        <w:rPr>
          <w:rFonts w:eastAsia="Times New Roman" w:cs="Times New Roman"/>
          <w:szCs w:val="24"/>
        </w:rPr>
        <w:t xml:space="preserve">της </w:t>
      </w:r>
      <w:r>
        <w:rPr>
          <w:rFonts w:eastAsia="Times New Roman" w:cs="Times New Roman"/>
          <w:szCs w:val="24"/>
        </w:rPr>
        <w:t xml:space="preserve">Παρασκευής 2 Νοεμβρίου 2018, </w:t>
      </w:r>
      <w:r>
        <w:rPr>
          <w:rFonts w:eastAsia="Times New Roman" w:cs="Times New Roman"/>
          <w:szCs w:val="24"/>
        </w:rPr>
        <w:t xml:space="preserve">της </w:t>
      </w:r>
      <w:r>
        <w:rPr>
          <w:rFonts w:eastAsia="Times New Roman" w:cs="Times New Roman"/>
          <w:szCs w:val="24"/>
        </w:rPr>
        <w:t xml:space="preserve">Δευτέρας 5 Νοεμβρίου 2018, </w:t>
      </w:r>
      <w:r>
        <w:rPr>
          <w:rFonts w:eastAsia="Times New Roman" w:cs="Times New Roman"/>
          <w:szCs w:val="24"/>
        </w:rPr>
        <w:t xml:space="preserve">της </w:t>
      </w:r>
      <w:r>
        <w:rPr>
          <w:rFonts w:eastAsia="Times New Roman" w:cs="Times New Roman"/>
          <w:szCs w:val="24"/>
        </w:rPr>
        <w:t xml:space="preserve">Πέμπτης 8 Νοεμβρίου 2018, </w:t>
      </w:r>
      <w:r>
        <w:rPr>
          <w:rFonts w:eastAsia="Times New Roman" w:cs="Times New Roman"/>
          <w:szCs w:val="24"/>
        </w:rPr>
        <w:t xml:space="preserve">της </w:t>
      </w:r>
      <w:r>
        <w:rPr>
          <w:rFonts w:eastAsia="Times New Roman" w:cs="Times New Roman"/>
          <w:szCs w:val="24"/>
        </w:rPr>
        <w:t xml:space="preserve">Παρασκευής 9 Νοεμβρίου 2018, </w:t>
      </w:r>
      <w:r>
        <w:rPr>
          <w:rFonts w:eastAsia="Times New Roman" w:cs="Times New Roman"/>
          <w:szCs w:val="24"/>
        </w:rPr>
        <w:t xml:space="preserve">της </w:t>
      </w:r>
      <w:r>
        <w:rPr>
          <w:rFonts w:eastAsia="Times New Roman" w:cs="Times New Roman"/>
          <w:szCs w:val="24"/>
        </w:rPr>
        <w:t xml:space="preserve">Δευτέρας 12 Νοεμβρίου 2018, </w:t>
      </w:r>
      <w:r>
        <w:rPr>
          <w:rFonts w:eastAsia="Times New Roman" w:cs="Times New Roman"/>
          <w:szCs w:val="24"/>
        </w:rPr>
        <w:t xml:space="preserve">της </w:t>
      </w:r>
      <w:r>
        <w:rPr>
          <w:rFonts w:eastAsia="Times New Roman" w:cs="Times New Roman"/>
          <w:szCs w:val="24"/>
        </w:rPr>
        <w:t xml:space="preserve">Τετάρτης 14 Νοεμβρίου 2018, </w:t>
      </w:r>
      <w:r>
        <w:rPr>
          <w:rFonts w:eastAsia="Times New Roman" w:cs="Times New Roman"/>
          <w:szCs w:val="24"/>
        </w:rPr>
        <w:t xml:space="preserve">της </w:t>
      </w:r>
      <w:r>
        <w:rPr>
          <w:rFonts w:eastAsia="Times New Roman" w:cs="Times New Roman"/>
          <w:szCs w:val="24"/>
        </w:rPr>
        <w:t>Πέμπτης 15 Νοεμβρίου 2018</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της </w:t>
      </w:r>
      <w:r>
        <w:rPr>
          <w:rFonts w:eastAsia="Times New Roman" w:cs="Times New Roman"/>
          <w:szCs w:val="24"/>
        </w:rPr>
        <w:t xml:space="preserve">Παρασκευής 16 Νοεμβρίου 2018 και ερωτάται το Σώμα αν τα επικυρώνει. </w:t>
      </w:r>
    </w:p>
    <w:p w14:paraId="6B150699" w14:textId="77777777" w:rsidR="004965E6" w:rsidRDefault="004D430C">
      <w:pPr>
        <w:spacing w:line="600" w:lineRule="auto"/>
        <w:ind w:firstLine="720"/>
        <w:jc w:val="both"/>
        <w:rPr>
          <w:rFonts w:eastAsia="Times New Roman" w:cs="Times New Roman"/>
          <w:szCs w:val="24"/>
        </w:rPr>
      </w:pPr>
      <w:r>
        <w:rPr>
          <w:rFonts w:eastAsia="Times New Roman" w:cs="Times New Roman"/>
          <w:b/>
          <w:bCs/>
          <w:szCs w:val="24"/>
        </w:rPr>
        <w:t xml:space="preserve">ΟΛΟΙ </w:t>
      </w:r>
      <w:r>
        <w:rPr>
          <w:rFonts w:eastAsia="Times New Roman" w:cs="Times New Roman"/>
          <w:b/>
          <w:bCs/>
          <w:szCs w:val="24"/>
        </w:rPr>
        <w:t xml:space="preserve">ΟΙ </w:t>
      </w:r>
      <w:r>
        <w:rPr>
          <w:rFonts w:eastAsia="Times New Roman" w:cs="Times New Roman"/>
          <w:b/>
          <w:bCs/>
          <w:szCs w:val="24"/>
        </w:rPr>
        <w:t xml:space="preserve">ΒΟΥΛΕΥΤΕΣ: </w:t>
      </w:r>
      <w:r>
        <w:rPr>
          <w:rFonts w:eastAsia="Times New Roman" w:cs="Times New Roman"/>
          <w:szCs w:val="24"/>
        </w:rPr>
        <w:t>Μάλιστα, μάλιστα.</w:t>
      </w:r>
    </w:p>
    <w:p w14:paraId="6B15069A" w14:textId="77777777" w:rsidR="004965E6" w:rsidRDefault="004D430C">
      <w:pPr>
        <w:spacing w:line="600" w:lineRule="auto"/>
        <w:ind w:firstLine="720"/>
        <w:jc w:val="both"/>
        <w:rPr>
          <w:rFonts w:eastAsia="Times New Roman" w:cs="Times New Roman"/>
          <w:szCs w:val="24"/>
        </w:rPr>
      </w:pPr>
      <w:r>
        <w:rPr>
          <w:rFonts w:eastAsia="SimSun"/>
          <w:b/>
          <w:bCs/>
          <w:szCs w:val="24"/>
          <w:lang w:eastAsia="zh-CN"/>
        </w:rPr>
        <w:t>ΠΡΟΕΔΡΕΥΩΝ (Μάριος Γεω</w:t>
      </w:r>
      <w:r>
        <w:rPr>
          <w:rFonts w:eastAsia="SimSun"/>
          <w:b/>
          <w:bCs/>
          <w:szCs w:val="24"/>
          <w:lang w:eastAsia="zh-CN"/>
        </w:rPr>
        <w:t>ργιάδης):</w:t>
      </w:r>
      <w:r>
        <w:rPr>
          <w:rFonts w:eastAsia="SimSun"/>
          <w:szCs w:val="24"/>
          <w:lang w:eastAsia="zh-CN"/>
        </w:rPr>
        <w:t xml:space="preserve"> </w:t>
      </w:r>
      <w:r>
        <w:rPr>
          <w:rFonts w:eastAsia="Times New Roman" w:cs="Times New Roman"/>
          <w:szCs w:val="24"/>
        </w:rPr>
        <w:t>Συνεπώς τα Πρακτικά</w:t>
      </w:r>
      <w:r w:rsidRPr="00A551AA">
        <w:rPr>
          <w:rFonts w:eastAsia="Times New Roman" w:cs="Times New Roman"/>
          <w:szCs w:val="24"/>
        </w:rPr>
        <w:t xml:space="preserve"> </w:t>
      </w:r>
      <w:r>
        <w:rPr>
          <w:rFonts w:eastAsia="Times New Roman" w:cs="Times New Roman"/>
          <w:szCs w:val="24"/>
        </w:rPr>
        <w:t xml:space="preserve">της Τετάρτης 31 Οκτωβρίου 2018, </w:t>
      </w:r>
      <w:r>
        <w:rPr>
          <w:rFonts w:eastAsia="Times New Roman" w:cs="Times New Roman"/>
          <w:szCs w:val="24"/>
        </w:rPr>
        <w:t>της Πέμπτης 1</w:t>
      </w:r>
      <w:r w:rsidRPr="000C1B80">
        <w:rPr>
          <w:rFonts w:eastAsia="Times New Roman" w:cs="Times New Roman"/>
          <w:szCs w:val="24"/>
          <w:vertAlign w:val="superscript"/>
        </w:rPr>
        <w:t>ης</w:t>
      </w:r>
      <w:r>
        <w:rPr>
          <w:rFonts w:eastAsia="Times New Roman" w:cs="Times New Roman"/>
          <w:szCs w:val="24"/>
        </w:rPr>
        <w:t xml:space="preserve"> Νοεμβρίου 2018, της Παρασκευής 2 Νοεμβρίου 2018, της Δευτέρας </w:t>
      </w:r>
      <w:r>
        <w:rPr>
          <w:rFonts w:eastAsia="Times New Roman" w:cs="Times New Roman"/>
          <w:szCs w:val="24"/>
        </w:rPr>
        <w:lastRenderedPageBreak/>
        <w:t>5 Νοεμβρίου 2018, της Πέμπτης 8 Νοεμβρίου 2018, της Παρασκευής 9 Νοεμβρίου 2018, της Δευτέρας 12 Νοεμβρίου 2018, της</w:t>
      </w:r>
      <w:r>
        <w:rPr>
          <w:rFonts w:eastAsia="Times New Roman" w:cs="Times New Roman"/>
          <w:szCs w:val="24"/>
        </w:rPr>
        <w:t xml:space="preserve"> Τετάρτης 14 Νοεμβρίου 2018, της Πέμπτης 15 Νοεμβρίου 2018 και της Παρασκευής 16 Νοεμβρίου 2018</w:t>
      </w:r>
      <w:r>
        <w:rPr>
          <w:rFonts w:eastAsia="Times New Roman" w:cs="Times New Roman"/>
          <w:szCs w:val="24"/>
        </w:rPr>
        <w:t xml:space="preserve"> επικυρώθηκαν.</w:t>
      </w:r>
    </w:p>
    <w:p w14:paraId="6B15069B"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Επίσης έ</w:t>
      </w:r>
      <w:r>
        <w:rPr>
          <w:rFonts w:eastAsia="Times New Roman" w:cs="Times New Roman"/>
          <w:szCs w:val="24"/>
        </w:rPr>
        <w:t xml:space="preserve">χω την τιμή να ανακοινώσω </w:t>
      </w:r>
      <w:r>
        <w:rPr>
          <w:rFonts w:eastAsia="Times New Roman" w:cs="Times New Roman"/>
          <w:szCs w:val="24"/>
        </w:rPr>
        <w:t xml:space="preserve">στο Σώμα </w:t>
      </w:r>
      <w:r>
        <w:rPr>
          <w:rFonts w:eastAsia="Times New Roman" w:cs="Times New Roman"/>
          <w:szCs w:val="24"/>
        </w:rPr>
        <w:t xml:space="preserve">ότι ο Υπουργός Δικαιοσύνης, Διαφάνειας και Ανθρωπίνων Δικαιωμάτων διαβίβασε στη Βουλή, σύμφωνα με το </w:t>
      </w:r>
      <w:r>
        <w:rPr>
          <w:rFonts w:eastAsia="Times New Roman" w:cs="Times New Roman"/>
          <w:szCs w:val="24"/>
        </w:rPr>
        <w:t>άρθρο 86 του Συντάγματος και το ν.3126/2003</w:t>
      </w:r>
      <w:r>
        <w:rPr>
          <w:rFonts w:eastAsia="Times New Roman" w:cs="Times New Roman"/>
          <w:szCs w:val="24"/>
        </w:rPr>
        <w:t>:</w:t>
      </w:r>
      <w:r>
        <w:rPr>
          <w:rFonts w:eastAsia="Times New Roman" w:cs="Times New Roman"/>
          <w:szCs w:val="24"/>
        </w:rPr>
        <w:t xml:space="preserve"> «Ποινική Ευθύνη των Υπουργών», όπως ισχύει, την 16-01-2019</w:t>
      </w:r>
      <w:r w:rsidRPr="00A12F5F">
        <w:rPr>
          <w:rFonts w:eastAsia="Times New Roman" w:cs="Times New Roman"/>
          <w:szCs w:val="24"/>
        </w:rPr>
        <w:t>:</w:t>
      </w:r>
    </w:p>
    <w:p w14:paraId="6B15069C"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Ποινική δικογραφία που αφορά στον πρώην Υπουργό Εξωτερικών </w:t>
      </w:r>
      <w:r>
        <w:rPr>
          <w:rFonts w:eastAsia="Times New Roman" w:cs="Times New Roman"/>
          <w:szCs w:val="24"/>
        </w:rPr>
        <w:t xml:space="preserve">κ. </w:t>
      </w:r>
      <w:r>
        <w:rPr>
          <w:rFonts w:eastAsia="Times New Roman" w:cs="Times New Roman"/>
          <w:szCs w:val="24"/>
        </w:rPr>
        <w:t>Νικόλαο Κοτζιά,</w:t>
      </w:r>
    </w:p>
    <w:p w14:paraId="6B15069D"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Ποινική δικογραφία</w:t>
      </w:r>
      <w:r>
        <w:rPr>
          <w:rFonts w:eastAsia="Times New Roman" w:cs="Times New Roman"/>
          <w:szCs w:val="24"/>
        </w:rPr>
        <w:t xml:space="preserve"> που αφορά στην Υπουργό Εργασίας, Κοινωνικής Ασφάλισης και Κοινωνικής Αλληλεγγύης</w:t>
      </w:r>
      <w:r>
        <w:rPr>
          <w:rFonts w:eastAsia="Times New Roman" w:cs="Times New Roman"/>
          <w:szCs w:val="24"/>
        </w:rPr>
        <w:t xml:space="preserve"> κ.</w:t>
      </w:r>
      <w:r>
        <w:rPr>
          <w:rFonts w:eastAsia="Times New Roman" w:cs="Times New Roman"/>
          <w:szCs w:val="24"/>
        </w:rPr>
        <w:t xml:space="preserve"> Ευτυχία </w:t>
      </w:r>
      <w:proofErr w:type="spellStart"/>
      <w:r>
        <w:rPr>
          <w:rFonts w:eastAsia="Times New Roman" w:cs="Times New Roman"/>
          <w:szCs w:val="24"/>
        </w:rPr>
        <w:t>Αχτσιόγλου</w:t>
      </w:r>
      <w:proofErr w:type="spellEnd"/>
      <w:r>
        <w:rPr>
          <w:rFonts w:eastAsia="Times New Roman" w:cs="Times New Roman"/>
          <w:szCs w:val="24"/>
        </w:rPr>
        <w:t xml:space="preserve"> και στον Υφυπουργό Εργασίας, Κοινωνικής Ασφάλισης και  Κοινωνικής Αλληλεγγύης</w:t>
      </w:r>
      <w:r>
        <w:rPr>
          <w:rFonts w:eastAsia="Times New Roman" w:cs="Times New Roman"/>
          <w:szCs w:val="24"/>
        </w:rPr>
        <w:t xml:space="preserve"> κ.</w:t>
      </w:r>
      <w:r>
        <w:rPr>
          <w:rFonts w:eastAsia="Times New Roman" w:cs="Times New Roman"/>
          <w:szCs w:val="24"/>
        </w:rPr>
        <w:t xml:space="preserve"> Αναστάσιο Πετρόπουλο και</w:t>
      </w:r>
    </w:p>
    <w:p w14:paraId="6B15069E"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Ποινική δικογραφία που αφορά στον πρώην Υπουργ</w:t>
      </w:r>
      <w:r>
        <w:rPr>
          <w:rFonts w:eastAsia="Times New Roman" w:cs="Times New Roman"/>
          <w:szCs w:val="24"/>
        </w:rPr>
        <w:t>ό Ναυτιλίας και Νησιωτικής Πολιτικής</w:t>
      </w:r>
      <w:r>
        <w:rPr>
          <w:rFonts w:eastAsia="Times New Roman" w:cs="Times New Roman"/>
          <w:szCs w:val="24"/>
        </w:rPr>
        <w:t xml:space="preserve"> κ.</w:t>
      </w:r>
      <w:r>
        <w:rPr>
          <w:rFonts w:eastAsia="Times New Roman" w:cs="Times New Roman"/>
          <w:szCs w:val="24"/>
        </w:rPr>
        <w:t xml:space="preserve"> Θεόδωρο </w:t>
      </w:r>
      <w:proofErr w:type="spellStart"/>
      <w:r>
        <w:rPr>
          <w:rFonts w:eastAsia="Times New Roman" w:cs="Times New Roman"/>
          <w:szCs w:val="24"/>
        </w:rPr>
        <w:t>Δρίτσα</w:t>
      </w:r>
      <w:proofErr w:type="spellEnd"/>
      <w:r>
        <w:rPr>
          <w:rFonts w:eastAsia="Times New Roman" w:cs="Times New Roman"/>
          <w:szCs w:val="24"/>
        </w:rPr>
        <w:t>.</w:t>
      </w:r>
    </w:p>
    <w:p w14:paraId="6B15069F"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δέχεστε στο σημείο αυτό να λύσουμε τη συνεδρίαση;</w:t>
      </w:r>
    </w:p>
    <w:p w14:paraId="6B1506A0" w14:textId="77777777" w:rsidR="004965E6" w:rsidRDefault="004D430C">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6B1506A1" w14:textId="77777777" w:rsidR="004965E6" w:rsidRDefault="004D430C">
      <w:pPr>
        <w:spacing w:line="600" w:lineRule="auto"/>
        <w:ind w:firstLine="720"/>
        <w:jc w:val="both"/>
        <w:rPr>
          <w:rFonts w:eastAsia="Times New Roman" w:cs="Times New Roman"/>
          <w:szCs w:val="24"/>
        </w:rPr>
      </w:pPr>
      <w:r>
        <w:rPr>
          <w:rFonts w:eastAsia="SimSun"/>
          <w:b/>
          <w:bCs/>
          <w:szCs w:val="24"/>
          <w:lang w:eastAsia="zh-CN"/>
        </w:rPr>
        <w:t>ΠΡΟΕΔΡΕΥΩΝ (Μάριος Γεωργιάδης):</w:t>
      </w:r>
      <w:r>
        <w:rPr>
          <w:rFonts w:eastAsia="SimSun"/>
          <w:szCs w:val="24"/>
          <w:lang w:eastAsia="zh-CN"/>
        </w:rPr>
        <w:t xml:space="preserve"> </w:t>
      </w:r>
      <w:r>
        <w:rPr>
          <w:rFonts w:eastAsia="Times New Roman" w:cs="Times New Roman"/>
          <w:szCs w:val="24"/>
        </w:rPr>
        <w:t xml:space="preserve">Με τη συναίνεση του Σώματος και ώρα </w:t>
      </w:r>
      <w:r>
        <w:rPr>
          <w:rFonts w:eastAsia="Times New Roman" w:cs="Times New Roman"/>
          <w:szCs w:val="24"/>
        </w:rPr>
        <w:t>11</w:t>
      </w:r>
      <w:r>
        <w:rPr>
          <w:rFonts w:eastAsia="Times New Roman" w:cs="Times New Roman"/>
          <w:szCs w:val="24"/>
        </w:rPr>
        <w:t>.54</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w:t>
      </w:r>
      <w:r>
        <w:rPr>
          <w:rFonts w:eastAsia="Times New Roman" w:cs="Times New Roman"/>
          <w:szCs w:val="24"/>
        </w:rPr>
        <w:t xml:space="preserve"> συνεδρίαση για </w:t>
      </w:r>
      <w:r>
        <w:rPr>
          <w:rFonts w:eastAsia="Times New Roman" w:cs="Times New Roman"/>
          <w:szCs w:val="24"/>
        </w:rPr>
        <w:t>αύριο, ημέρα</w:t>
      </w:r>
      <w:r>
        <w:rPr>
          <w:rFonts w:eastAsia="Times New Roman" w:cs="Times New Roman"/>
          <w:b/>
          <w:szCs w:val="24"/>
        </w:rPr>
        <w:t xml:space="preserve"> </w:t>
      </w:r>
      <w:r w:rsidRPr="00A551AA">
        <w:rPr>
          <w:rFonts w:eastAsia="Times New Roman" w:cs="Times New Roman"/>
          <w:szCs w:val="24"/>
        </w:rPr>
        <w:t>Παρασκευή</w:t>
      </w:r>
      <w:r>
        <w:rPr>
          <w:rFonts w:eastAsia="Times New Roman" w:cs="Times New Roman"/>
          <w:szCs w:val="24"/>
        </w:rPr>
        <w:t xml:space="preserve"> 18 Ιανουαρίου 2019 και ώρα 10.00΄,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w:t>
      </w:r>
    </w:p>
    <w:p w14:paraId="6B1506A2" w14:textId="77777777" w:rsidR="004965E6" w:rsidRDefault="004D430C">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bCs/>
          <w:szCs w:val="24"/>
        </w:rPr>
        <w:t xml:space="preserve">    Ο ΠΡΟΕΔΡΟΣ                                                      ΟΙ ΓΡΑΜΜΑΤΕΙΣ</w:t>
      </w:r>
      <w:r>
        <w:rPr>
          <w:rFonts w:eastAsia="Times New Roman" w:cs="Times New Roman"/>
          <w:szCs w:val="24"/>
        </w:rPr>
        <w:t xml:space="preserve">  </w:t>
      </w:r>
    </w:p>
    <w:sectPr w:rsidR="004965E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Id+DW8U/fd4KFBe0giElNuo0a14=" w:salt="c3RAwvYcU2p8eHNirQ2QU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5E6"/>
    <w:rsid w:val="0026080B"/>
    <w:rsid w:val="004965E6"/>
    <w:rsid w:val="004D430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E962"/>
  <w15:docId w15:val="{5960B3AE-FAEA-4273-9FE4-C4F8FB173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C4F7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C4F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764</MetadataID>
    <Session xmlns="641f345b-441b-4b81-9152-adc2e73ba5e1">Δ´</Session>
    <Date xmlns="641f345b-441b-4b81-9152-adc2e73ba5e1">2019-01-16T22:00:00+00:00</Date>
    <Status xmlns="641f345b-441b-4b81-9152-adc2e73ba5e1">
      <Url>https://intra.parliament.gr/praktika/Lists/Incoming_Metadata/EditForm.aspx?ID=764&amp;Source=/praktika/Recordings_Library/Forms/AllItems.aspx</Url>
      <Description>Δημοσιεύτηκε</Description>
    </Status>
    <Meeting xmlns="641f345b-441b-4b81-9152-adc2e73ba5e1">ΝΖ´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39502A-F8E7-4AED-BC99-C0F5620A07B5}">
  <ds:schemaRef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016E47A3-9725-4B16-8B8C-D959549A91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002250-F21F-4B34-A288-250C2BB991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645</Pages>
  <Words>116487</Words>
  <Characters>629031</Characters>
  <Application>Microsoft Office Word</Application>
  <DocSecurity>0</DocSecurity>
  <Lines>5241</Lines>
  <Paragraphs>1488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744030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2019-01-28T09:45:00Z</dcterms:created>
  <dcterms:modified xsi:type="dcterms:W3CDTF">2019-01-28T09:45:00Z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